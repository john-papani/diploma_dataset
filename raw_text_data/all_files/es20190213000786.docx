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8821D" w14:textId="77777777" w:rsidR="00A212EC" w:rsidRPr="00A212EC" w:rsidRDefault="00A212EC" w:rsidP="00A212EC">
      <w:pPr>
        <w:spacing w:after="0" w:line="360" w:lineRule="auto"/>
        <w:rPr>
          <w:ins w:id="0" w:author="Φλούδα Χριστίνα" w:date="2019-02-20T13:41:00Z"/>
          <w:rFonts w:eastAsia="Times New Roman"/>
          <w:szCs w:val="24"/>
          <w:lang w:eastAsia="en-US"/>
        </w:rPr>
      </w:pPr>
      <w:bookmarkStart w:id="1" w:name="_GoBack"/>
      <w:bookmarkEnd w:id="1"/>
      <w:ins w:id="2" w:author="Φλούδα Χριστίνα" w:date="2019-02-20T13:41:00Z">
        <w:r w:rsidRPr="00A212E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F24469C" w14:textId="77777777" w:rsidR="00A212EC" w:rsidRPr="00A212EC" w:rsidRDefault="00A212EC" w:rsidP="00A212EC">
      <w:pPr>
        <w:spacing w:after="0" w:line="360" w:lineRule="auto"/>
        <w:rPr>
          <w:ins w:id="3" w:author="Φλούδα Χριστίνα" w:date="2019-02-20T13:41:00Z"/>
          <w:rFonts w:eastAsia="Times New Roman"/>
          <w:szCs w:val="24"/>
          <w:lang w:eastAsia="en-US"/>
        </w:rPr>
      </w:pPr>
    </w:p>
    <w:p w14:paraId="5DB5B1BA" w14:textId="77777777" w:rsidR="00A212EC" w:rsidRPr="00A212EC" w:rsidRDefault="00A212EC" w:rsidP="00A212EC">
      <w:pPr>
        <w:spacing w:after="0" w:line="360" w:lineRule="auto"/>
        <w:rPr>
          <w:ins w:id="4" w:author="Φλούδα Χριστίνα" w:date="2019-02-20T13:41:00Z"/>
          <w:rFonts w:eastAsia="Times New Roman"/>
          <w:szCs w:val="24"/>
          <w:lang w:eastAsia="en-US"/>
        </w:rPr>
      </w:pPr>
      <w:ins w:id="5" w:author="Φλούδα Χριστίνα" w:date="2019-02-20T13:41:00Z">
        <w:r w:rsidRPr="00A212EC">
          <w:rPr>
            <w:rFonts w:eastAsia="Times New Roman"/>
            <w:szCs w:val="24"/>
            <w:lang w:eastAsia="en-US"/>
          </w:rPr>
          <w:t>ΠΙΝΑΚΑΣ ΠΕΡΙΕΧΟΜΕΝΩΝ</w:t>
        </w:r>
      </w:ins>
    </w:p>
    <w:p w14:paraId="1E700B82" w14:textId="77777777" w:rsidR="00A212EC" w:rsidRPr="00A212EC" w:rsidRDefault="00A212EC" w:rsidP="00A212EC">
      <w:pPr>
        <w:spacing w:after="0" w:line="360" w:lineRule="auto"/>
        <w:rPr>
          <w:ins w:id="6" w:author="Φλούδα Χριστίνα" w:date="2019-02-20T13:41:00Z"/>
          <w:rFonts w:eastAsia="Times New Roman"/>
          <w:szCs w:val="24"/>
          <w:lang w:eastAsia="en-US"/>
        </w:rPr>
      </w:pPr>
      <w:ins w:id="7" w:author="Φλούδα Χριστίνα" w:date="2019-02-20T13:41:00Z">
        <w:r w:rsidRPr="00A212EC">
          <w:rPr>
            <w:rFonts w:eastAsia="Times New Roman"/>
            <w:szCs w:val="24"/>
            <w:lang w:eastAsia="en-US"/>
          </w:rPr>
          <w:t xml:space="preserve">ΙΖ΄ ΠΕΡΙΟΔΟΣ </w:t>
        </w:r>
      </w:ins>
    </w:p>
    <w:p w14:paraId="4B763306" w14:textId="77777777" w:rsidR="00A212EC" w:rsidRPr="00A212EC" w:rsidRDefault="00A212EC" w:rsidP="00A212EC">
      <w:pPr>
        <w:spacing w:after="0" w:line="360" w:lineRule="auto"/>
        <w:rPr>
          <w:ins w:id="8" w:author="Φλούδα Χριστίνα" w:date="2019-02-20T13:41:00Z"/>
          <w:rFonts w:eastAsia="Times New Roman"/>
          <w:szCs w:val="24"/>
          <w:lang w:eastAsia="en-US"/>
        </w:rPr>
      </w:pPr>
      <w:ins w:id="9" w:author="Φλούδα Χριστίνα" w:date="2019-02-20T13:41:00Z">
        <w:r w:rsidRPr="00A212EC">
          <w:rPr>
            <w:rFonts w:eastAsia="Times New Roman"/>
            <w:szCs w:val="24"/>
            <w:lang w:eastAsia="en-US"/>
          </w:rPr>
          <w:t>ΠΡΟΕΔΡΕΥΟΜΕΝΗΣ ΚΟΙΝΟΒΟΥΛΕΥΤΙΚΗΣ ΔΗΜΟΚΡΑΤΙΑΣ</w:t>
        </w:r>
      </w:ins>
    </w:p>
    <w:p w14:paraId="10903AE2" w14:textId="77777777" w:rsidR="00A212EC" w:rsidRPr="00A212EC" w:rsidRDefault="00A212EC" w:rsidP="00A212EC">
      <w:pPr>
        <w:spacing w:after="0" w:line="360" w:lineRule="auto"/>
        <w:rPr>
          <w:ins w:id="10" w:author="Φλούδα Χριστίνα" w:date="2019-02-20T13:41:00Z"/>
          <w:rFonts w:eastAsia="Times New Roman"/>
          <w:szCs w:val="24"/>
          <w:lang w:eastAsia="en-US"/>
        </w:rPr>
      </w:pPr>
      <w:ins w:id="11" w:author="Φλούδα Χριστίνα" w:date="2019-02-20T13:41:00Z">
        <w:r w:rsidRPr="00A212EC">
          <w:rPr>
            <w:rFonts w:eastAsia="Times New Roman"/>
            <w:szCs w:val="24"/>
            <w:lang w:eastAsia="en-US"/>
          </w:rPr>
          <w:t>ΣΥΝΟΔΟΣ Δ΄</w:t>
        </w:r>
      </w:ins>
    </w:p>
    <w:p w14:paraId="082FB171" w14:textId="77777777" w:rsidR="00A212EC" w:rsidRPr="00A212EC" w:rsidRDefault="00A212EC" w:rsidP="00A212EC">
      <w:pPr>
        <w:spacing w:after="0" w:line="360" w:lineRule="auto"/>
        <w:rPr>
          <w:ins w:id="12" w:author="Φλούδα Χριστίνα" w:date="2019-02-20T13:41:00Z"/>
          <w:rFonts w:eastAsia="Times New Roman"/>
          <w:szCs w:val="24"/>
          <w:lang w:eastAsia="en-US"/>
        </w:rPr>
      </w:pPr>
    </w:p>
    <w:p w14:paraId="28B6FE84" w14:textId="77777777" w:rsidR="00A212EC" w:rsidRPr="00A212EC" w:rsidRDefault="00A212EC" w:rsidP="00A212EC">
      <w:pPr>
        <w:spacing w:after="0" w:line="360" w:lineRule="auto"/>
        <w:rPr>
          <w:ins w:id="13" w:author="Φλούδα Χριστίνα" w:date="2019-02-20T13:41:00Z"/>
          <w:rFonts w:eastAsia="Times New Roman"/>
          <w:szCs w:val="24"/>
          <w:lang w:eastAsia="en-US"/>
        </w:rPr>
      </w:pPr>
      <w:ins w:id="14" w:author="Φλούδα Χριστίνα" w:date="2019-02-20T13:41:00Z">
        <w:r w:rsidRPr="00A212EC">
          <w:rPr>
            <w:rFonts w:eastAsia="Times New Roman"/>
            <w:szCs w:val="24"/>
            <w:lang w:eastAsia="en-US"/>
          </w:rPr>
          <w:t>ΣΥΝΕΔΡΙΑΣΗ ΟΕ΄</w:t>
        </w:r>
      </w:ins>
    </w:p>
    <w:p w14:paraId="0F4EC5DA" w14:textId="77777777" w:rsidR="00A212EC" w:rsidRPr="00A212EC" w:rsidRDefault="00A212EC" w:rsidP="00A212EC">
      <w:pPr>
        <w:spacing w:after="0" w:line="360" w:lineRule="auto"/>
        <w:rPr>
          <w:ins w:id="15" w:author="Φλούδα Χριστίνα" w:date="2019-02-20T13:41:00Z"/>
          <w:rFonts w:eastAsia="Times New Roman"/>
          <w:szCs w:val="24"/>
          <w:lang w:eastAsia="en-US"/>
        </w:rPr>
      </w:pPr>
      <w:ins w:id="16" w:author="Φλούδα Χριστίνα" w:date="2019-02-20T13:41:00Z">
        <w:r w:rsidRPr="00A212EC">
          <w:rPr>
            <w:rFonts w:eastAsia="Times New Roman"/>
            <w:szCs w:val="24"/>
            <w:lang w:eastAsia="en-US"/>
          </w:rPr>
          <w:t>Τετάρτη  13 Φεβρουαρίου 2019</w:t>
        </w:r>
      </w:ins>
    </w:p>
    <w:p w14:paraId="5C090300" w14:textId="77777777" w:rsidR="00A212EC" w:rsidRPr="00A212EC" w:rsidRDefault="00A212EC" w:rsidP="00A212EC">
      <w:pPr>
        <w:spacing w:after="0" w:line="360" w:lineRule="auto"/>
        <w:rPr>
          <w:ins w:id="17" w:author="Φλούδα Χριστίνα" w:date="2019-02-20T13:41:00Z"/>
          <w:rFonts w:eastAsia="Times New Roman"/>
          <w:szCs w:val="24"/>
          <w:lang w:eastAsia="en-US"/>
        </w:rPr>
      </w:pPr>
    </w:p>
    <w:p w14:paraId="60C509CA" w14:textId="77777777" w:rsidR="00A212EC" w:rsidRPr="00A212EC" w:rsidRDefault="00A212EC" w:rsidP="00A212EC">
      <w:pPr>
        <w:spacing w:after="0" w:line="360" w:lineRule="auto"/>
        <w:rPr>
          <w:ins w:id="18" w:author="Φλούδα Χριστίνα" w:date="2019-02-20T13:41:00Z"/>
          <w:rFonts w:eastAsia="Times New Roman"/>
          <w:szCs w:val="24"/>
          <w:lang w:eastAsia="en-US"/>
        </w:rPr>
      </w:pPr>
      <w:ins w:id="19" w:author="Φλούδα Χριστίνα" w:date="2019-02-20T13:41:00Z">
        <w:r w:rsidRPr="00A212EC">
          <w:rPr>
            <w:rFonts w:eastAsia="Times New Roman"/>
            <w:szCs w:val="24"/>
            <w:lang w:eastAsia="en-US"/>
          </w:rPr>
          <w:t>ΘΕΜΑΤΑ</w:t>
        </w:r>
      </w:ins>
    </w:p>
    <w:p w14:paraId="02156EB7" w14:textId="77777777" w:rsidR="00A212EC" w:rsidRPr="00A212EC" w:rsidRDefault="00A212EC" w:rsidP="00A212EC">
      <w:pPr>
        <w:spacing w:after="0" w:line="360" w:lineRule="auto"/>
        <w:rPr>
          <w:ins w:id="20" w:author="Φλούδα Χριστίνα" w:date="2019-02-20T13:41:00Z"/>
          <w:rFonts w:eastAsia="Times New Roman"/>
          <w:szCs w:val="24"/>
          <w:lang w:eastAsia="en-US"/>
        </w:rPr>
      </w:pPr>
      <w:ins w:id="21" w:author="Φλούδα Χριστίνα" w:date="2019-02-20T13:41:00Z">
        <w:r w:rsidRPr="00A212EC">
          <w:rPr>
            <w:rFonts w:eastAsia="Times New Roman"/>
            <w:szCs w:val="24"/>
            <w:lang w:eastAsia="en-US"/>
          </w:rPr>
          <w:t xml:space="preserve"> </w:t>
        </w:r>
        <w:r w:rsidRPr="00A212EC">
          <w:rPr>
            <w:rFonts w:eastAsia="Times New Roman"/>
            <w:szCs w:val="24"/>
            <w:lang w:eastAsia="en-US"/>
          </w:rPr>
          <w:br/>
          <w:t xml:space="preserve">Α. ΕΙΔΙΚΑ ΘΕΜΑΤΑ </w:t>
        </w:r>
        <w:r w:rsidRPr="00A212EC">
          <w:rPr>
            <w:rFonts w:eastAsia="Times New Roman"/>
            <w:szCs w:val="24"/>
            <w:lang w:eastAsia="en-US"/>
          </w:rPr>
          <w:br/>
          <w:t xml:space="preserve">1.  Άδεια απουσίας των Βουλευτών κ.κ. Ο. Κεφαλογιάννη και Θ. Θεοχάρη, σελ. </w:t>
        </w:r>
        <w:r w:rsidRPr="00A212EC">
          <w:rPr>
            <w:rFonts w:eastAsia="Times New Roman"/>
            <w:szCs w:val="24"/>
            <w:lang w:eastAsia="en-US"/>
          </w:rPr>
          <w:br/>
          <w:t xml:space="preserve">2. Ανακοινώνεται ότι τη συνεδρίαση παρακολουθούν μαθητές από το 5ο Δημοτικό Σχολείο Παλαιού Φαλήρου, το 7ο Γυμνάσιο Νίκαιας, το Γενικό Λύκειο Κρανιδίου Αργολίδας, το 4ο Γυμνάσιο Αγρινίου, μαθητές από τη Δανία και από τον  Άγιο Δομίνικο, μαθητές από το 3ο Γενικό Λύκειο Ιωαννίνων και το Γυμνάσιο και λυκειακές τάξεις Καρυάς Λευκάδας, σελ. </w:t>
        </w:r>
        <w:r w:rsidRPr="00A212EC">
          <w:rPr>
            <w:rFonts w:eastAsia="Times New Roman"/>
            <w:szCs w:val="24"/>
            <w:lang w:eastAsia="en-US"/>
          </w:rPr>
          <w:br/>
          <w:t>3. Ειδική Ημερήσια Διάταξη:</w:t>
        </w:r>
      </w:ins>
    </w:p>
    <w:p w14:paraId="0B451E47" w14:textId="77777777" w:rsidR="00A212EC" w:rsidRPr="00A212EC" w:rsidRDefault="00A212EC" w:rsidP="00A212EC">
      <w:pPr>
        <w:spacing w:after="0" w:line="360" w:lineRule="auto"/>
        <w:rPr>
          <w:ins w:id="22" w:author="Φλούδα Χριστίνα" w:date="2019-02-20T13:41:00Z"/>
          <w:rFonts w:eastAsia="Times New Roman"/>
          <w:szCs w:val="24"/>
          <w:lang w:eastAsia="en-US"/>
        </w:rPr>
      </w:pPr>
      <w:ins w:id="23" w:author="Φλούδα Χριστίνα" w:date="2019-02-20T13:41:00Z">
        <w:r w:rsidRPr="00A212EC">
          <w:rPr>
            <w:rFonts w:eastAsia="Times New Roman"/>
            <w:szCs w:val="24"/>
            <w:lang w:eastAsia="en-US"/>
          </w:rPr>
          <w:t xml:space="preserve">Συνέχιση της συζήτησης και λήψη απόφασης επί των προτάσεων για αναθεώρηση διατάξεων του Συντάγματος, σύμφωνα με τα άρθρα 110 του Συντάγματος και 119 του Κανονισμού της Βουλής, σελ. </w:t>
        </w:r>
        <w:r w:rsidRPr="00A212EC">
          <w:rPr>
            <w:rFonts w:eastAsia="Times New Roman"/>
            <w:szCs w:val="24"/>
            <w:lang w:eastAsia="en-US"/>
          </w:rPr>
          <w:br/>
          <w:t xml:space="preserve">4. Συζήτηση επί του παρεμπίπτοντος ζητήματος, σχετικά με το αν η προτείνουσα Βουλή μπορεί να δεσμεύει την αναθεωρητική Βουλή, σελ. </w:t>
        </w:r>
        <w:r w:rsidRPr="00A212EC">
          <w:rPr>
            <w:rFonts w:eastAsia="Times New Roman"/>
            <w:szCs w:val="24"/>
            <w:lang w:eastAsia="en-US"/>
          </w:rPr>
          <w:br/>
          <w:t xml:space="preserve">5. Ψηφοφορία (δι' εγέρσεως) επί του παρεμπίπτοντος ζητήματος. (Αποχή ή μη δέσμευση από πλευράς της Νέας Δημοκρατίας, από πλευράς της Δημοκρατικής Συμπαράταξης και από πλευράς της  Ένωσης Κεντρώων), σελ. </w:t>
        </w:r>
        <w:r w:rsidRPr="00A212EC">
          <w:rPr>
            <w:rFonts w:eastAsia="Times New Roman"/>
            <w:szCs w:val="24"/>
            <w:lang w:eastAsia="en-US"/>
          </w:rPr>
          <w:br/>
          <w:t xml:space="preserve">6. Επί διαδικαστικού θέματος, σελ. </w:t>
        </w:r>
        <w:r w:rsidRPr="00A212EC">
          <w:rPr>
            <w:rFonts w:eastAsia="Times New Roman"/>
            <w:szCs w:val="24"/>
            <w:lang w:eastAsia="en-US"/>
          </w:rPr>
          <w:br/>
          <w:t xml:space="preserve">7. Επί προσωπικού θέματος, σελ. </w:t>
        </w:r>
        <w:r w:rsidRPr="00A212EC">
          <w:rPr>
            <w:rFonts w:eastAsia="Times New Roman"/>
            <w:szCs w:val="24"/>
            <w:lang w:eastAsia="en-US"/>
          </w:rPr>
          <w:br/>
          <w:t xml:space="preserve"> </w:t>
        </w:r>
        <w:r w:rsidRPr="00A212EC">
          <w:rPr>
            <w:rFonts w:eastAsia="Times New Roman"/>
            <w:szCs w:val="24"/>
            <w:lang w:eastAsia="en-US"/>
          </w:rPr>
          <w:br/>
          <w:t>ΠΡΟΕΔΡΟΣ</w:t>
        </w:r>
      </w:ins>
    </w:p>
    <w:p w14:paraId="75A73B52" w14:textId="77777777" w:rsidR="00A212EC" w:rsidRPr="00A212EC" w:rsidRDefault="00A212EC" w:rsidP="00A212EC">
      <w:pPr>
        <w:spacing w:after="0" w:line="360" w:lineRule="auto"/>
        <w:rPr>
          <w:ins w:id="24" w:author="Φλούδα Χριστίνα" w:date="2019-02-20T13:41:00Z"/>
          <w:rFonts w:eastAsia="Times New Roman"/>
          <w:szCs w:val="24"/>
          <w:lang w:eastAsia="en-US"/>
        </w:rPr>
      </w:pPr>
      <w:ins w:id="25" w:author="Φλούδα Χριστίνα" w:date="2019-02-20T13:41:00Z">
        <w:r w:rsidRPr="00A212EC">
          <w:rPr>
            <w:rFonts w:eastAsia="Times New Roman"/>
            <w:szCs w:val="24"/>
            <w:lang w:eastAsia="en-US"/>
          </w:rPr>
          <w:t>ΒΟΥΤΣΗΣ Ν. , σελ.</w:t>
        </w:r>
      </w:ins>
    </w:p>
    <w:p w14:paraId="2B9BAC19" w14:textId="77777777" w:rsidR="00A212EC" w:rsidRPr="00A212EC" w:rsidRDefault="00A212EC" w:rsidP="00A212EC">
      <w:pPr>
        <w:spacing w:after="0" w:line="360" w:lineRule="auto"/>
        <w:rPr>
          <w:ins w:id="26" w:author="Φλούδα Χριστίνα" w:date="2019-02-20T13:41:00Z"/>
          <w:rFonts w:eastAsia="Times New Roman"/>
          <w:szCs w:val="24"/>
          <w:lang w:eastAsia="en-US"/>
        </w:rPr>
      </w:pPr>
    </w:p>
    <w:p w14:paraId="0E25F441" w14:textId="77777777" w:rsidR="00A212EC" w:rsidRPr="00A212EC" w:rsidRDefault="00A212EC" w:rsidP="00A212EC">
      <w:pPr>
        <w:spacing w:after="0" w:line="360" w:lineRule="auto"/>
        <w:rPr>
          <w:ins w:id="27" w:author="Φλούδα Χριστίνα" w:date="2019-02-20T13:41:00Z"/>
          <w:rFonts w:eastAsia="Times New Roman"/>
          <w:szCs w:val="24"/>
          <w:lang w:eastAsia="en-US"/>
        </w:rPr>
      </w:pPr>
      <w:ins w:id="28" w:author="Φλούδα Χριστίνα" w:date="2019-02-20T13:41:00Z">
        <w:r w:rsidRPr="00A212EC">
          <w:rPr>
            <w:rFonts w:eastAsia="Times New Roman"/>
            <w:szCs w:val="24"/>
            <w:lang w:eastAsia="en-US"/>
          </w:rPr>
          <w:t>ΠΡΟΕΔΡΕΥΟΝΤΕΣ</w:t>
        </w:r>
      </w:ins>
    </w:p>
    <w:p w14:paraId="61182BCA" w14:textId="77777777" w:rsidR="00A212EC" w:rsidRPr="00A212EC" w:rsidRDefault="00A212EC" w:rsidP="00A212EC">
      <w:pPr>
        <w:spacing w:after="0" w:line="360" w:lineRule="auto"/>
        <w:rPr>
          <w:ins w:id="29" w:author="Φλούδα Χριστίνα" w:date="2019-02-20T13:41:00Z"/>
          <w:rFonts w:eastAsia="Times New Roman"/>
          <w:szCs w:val="24"/>
          <w:lang w:eastAsia="en-US"/>
        </w:rPr>
      </w:pPr>
      <w:ins w:id="30" w:author="Φλούδα Χριστίνα" w:date="2019-02-20T13:41:00Z">
        <w:r w:rsidRPr="00A212EC">
          <w:rPr>
            <w:rFonts w:eastAsia="Times New Roman"/>
            <w:szCs w:val="24"/>
            <w:lang w:eastAsia="en-US"/>
          </w:rPr>
          <w:t xml:space="preserve">ΚΟΥΡΑΚΗΣ Α. , σελ. </w:t>
        </w:r>
      </w:ins>
    </w:p>
    <w:p w14:paraId="7754DDD7" w14:textId="77777777" w:rsidR="00A212EC" w:rsidRPr="00A212EC" w:rsidRDefault="00A212EC" w:rsidP="00A212EC">
      <w:pPr>
        <w:spacing w:after="0" w:line="360" w:lineRule="auto"/>
        <w:rPr>
          <w:ins w:id="31" w:author="Φλούδα Χριστίνα" w:date="2019-02-20T13:41:00Z"/>
          <w:rFonts w:eastAsia="Times New Roman"/>
          <w:szCs w:val="24"/>
          <w:lang w:eastAsia="en-US"/>
        </w:rPr>
      </w:pPr>
      <w:ins w:id="32" w:author="Φλούδα Χριστίνα" w:date="2019-02-20T13:41:00Z">
        <w:r w:rsidRPr="00A212EC">
          <w:rPr>
            <w:rFonts w:eastAsia="Times New Roman"/>
            <w:szCs w:val="24"/>
            <w:lang w:eastAsia="en-US"/>
          </w:rPr>
          <w:t>ΚΡΕΜΑΣΤΙΝΟΣ Δ. , σελ.</w:t>
        </w:r>
        <w:r w:rsidRPr="00A212EC">
          <w:rPr>
            <w:rFonts w:eastAsia="Times New Roman"/>
            <w:szCs w:val="24"/>
            <w:lang w:eastAsia="en-US"/>
          </w:rPr>
          <w:br/>
          <w:t>ΛΑΜΠΡΟΥΛΗΣ Γ. , σελ.</w:t>
        </w:r>
        <w:r w:rsidRPr="00A212EC">
          <w:rPr>
            <w:rFonts w:eastAsia="Times New Roman"/>
            <w:szCs w:val="24"/>
            <w:lang w:eastAsia="en-US"/>
          </w:rPr>
          <w:br/>
          <w:t>ΧΡΙΣΤΟΔΟΥΛΟΠΟΥΛΟΥ Α. , σελ.</w:t>
        </w:r>
        <w:r w:rsidRPr="00A212EC">
          <w:rPr>
            <w:rFonts w:eastAsia="Times New Roman"/>
            <w:szCs w:val="24"/>
            <w:lang w:eastAsia="en-US"/>
          </w:rPr>
          <w:br/>
        </w:r>
      </w:ins>
    </w:p>
    <w:p w14:paraId="0DCF6BCF" w14:textId="77777777" w:rsidR="00A212EC" w:rsidRPr="00A212EC" w:rsidRDefault="00A212EC" w:rsidP="00A212EC">
      <w:pPr>
        <w:spacing w:after="0" w:line="360" w:lineRule="auto"/>
        <w:rPr>
          <w:ins w:id="33" w:author="Φλούδα Χριστίνα" w:date="2019-02-20T13:41:00Z"/>
          <w:rFonts w:eastAsia="Times New Roman"/>
          <w:szCs w:val="24"/>
          <w:lang w:eastAsia="en-US"/>
        </w:rPr>
      </w:pPr>
    </w:p>
    <w:p w14:paraId="69678A7C" w14:textId="77777777" w:rsidR="00A212EC" w:rsidRPr="00A212EC" w:rsidRDefault="00A212EC" w:rsidP="00A212EC">
      <w:pPr>
        <w:spacing w:after="0" w:line="360" w:lineRule="auto"/>
        <w:rPr>
          <w:ins w:id="34" w:author="Φλούδα Χριστίνα" w:date="2019-02-20T13:41:00Z"/>
          <w:rFonts w:eastAsia="Times New Roman"/>
          <w:szCs w:val="24"/>
          <w:lang w:eastAsia="en-US"/>
        </w:rPr>
      </w:pPr>
      <w:ins w:id="35" w:author="Φλούδα Χριστίνα" w:date="2019-02-20T13:41:00Z">
        <w:r w:rsidRPr="00A212EC">
          <w:rPr>
            <w:rFonts w:eastAsia="Times New Roman"/>
            <w:szCs w:val="24"/>
            <w:lang w:eastAsia="en-US"/>
          </w:rPr>
          <w:t>ΟΜΙΛΗΤΕΣ</w:t>
        </w:r>
      </w:ins>
    </w:p>
    <w:p w14:paraId="731BB841" w14:textId="4438B048" w:rsidR="00A212EC" w:rsidRDefault="00A212EC" w:rsidP="00A212EC">
      <w:pPr>
        <w:spacing w:line="600" w:lineRule="auto"/>
        <w:ind w:firstLine="720"/>
        <w:jc w:val="center"/>
        <w:rPr>
          <w:ins w:id="36" w:author="Φλούδα Χριστίνα" w:date="2019-02-20T13:41:00Z"/>
          <w:rFonts w:eastAsia="Times New Roman"/>
          <w:szCs w:val="24"/>
        </w:rPr>
      </w:pPr>
      <w:ins w:id="37" w:author="Φλούδα Χριστίνα" w:date="2019-02-20T13:41:00Z">
        <w:r w:rsidRPr="00A212EC">
          <w:rPr>
            <w:rFonts w:eastAsia="Times New Roman"/>
            <w:szCs w:val="24"/>
            <w:lang w:eastAsia="en-US"/>
          </w:rPr>
          <w:br/>
          <w:t>Α. Επί της Ειδικής Ημερήσιας Διάταξης:</w:t>
        </w:r>
        <w:r w:rsidRPr="00A212EC">
          <w:rPr>
            <w:rFonts w:eastAsia="Times New Roman"/>
            <w:szCs w:val="24"/>
            <w:lang w:eastAsia="en-US"/>
          </w:rPr>
          <w:br/>
          <w:t>ΑΪΒΑΤΙΔΗΣ Ι. , σελ.</w:t>
        </w:r>
        <w:r w:rsidRPr="00A212EC">
          <w:rPr>
            <w:rFonts w:eastAsia="Times New Roman"/>
            <w:szCs w:val="24"/>
            <w:lang w:eastAsia="en-US"/>
          </w:rPr>
          <w:br/>
          <w:t>ΑΝΔΡΙΑΝΟΣ Ι. , σελ.</w:t>
        </w:r>
        <w:r w:rsidRPr="00A212EC">
          <w:rPr>
            <w:rFonts w:eastAsia="Times New Roman"/>
            <w:szCs w:val="24"/>
            <w:lang w:eastAsia="en-US"/>
          </w:rPr>
          <w:br/>
          <w:t>ΑΡΑΜΠΑΤΖΗ Φ. , σελ.</w:t>
        </w:r>
        <w:r w:rsidRPr="00A212EC">
          <w:rPr>
            <w:rFonts w:eastAsia="Times New Roman"/>
            <w:szCs w:val="24"/>
            <w:lang w:eastAsia="en-US"/>
          </w:rPr>
          <w:br/>
          <w:t>ΑΥΓΕΝΑΚΗΣ Ε. , σελ.</w:t>
        </w:r>
        <w:r w:rsidRPr="00A212EC">
          <w:rPr>
            <w:rFonts w:eastAsia="Times New Roman"/>
            <w:szCs w:val="24"/>
            <w:lang w:eastAsia="en-US"/>
          </w:rPr>
          <w:br/>
          <w:t>ΑΥΛΩΝΙΤΟΥ Ε. , σελ.</w:t>
        </w:r>
        <w:r w:rsidRPr="00A212EC">
          <w:rPr>
            <w:rFonts w:eastAsia="Times New Roman"/>
            <w:szCs w:val="24"/>
            <w:lang w:eastAsia="en-US"/>
          </w:rPr>
          <w:br/>
          <w:t>ΒΑΓΙΩΝΑΚΗ Ε. , σελ.</w:t>
        </w:r>
        <w:r w:rsidRPr="00A212EC">
          <w:rPr>
            <w:rFonts w:eastAsia="Times New Roman"/>
            <w:szCs w:val="24"/>
            <w:lang w:eastAsia="en-US"/>
          </w:rPr>
          <w:br/>
          <w:t>ΒΑΚΗ Φ. , σελ.</w:t>
        </w:r>
        <w:r w:rsidRPr="00A212EC">
          <w:rPr>
            <w:rFonts w:eastAsia="Times New Roman"/>
            <w:szCs w:val="24"/>
            <w:lang w:eastAsia="en-US"/>
          </w:rPr>
          <w:br/>
          <w:t>ΒΕΣΥΡΟΠΟΥΛΟΣ Α. , σελ.</w:t>
        </w:r>
        <w:r w:rsidRPr="00A212EC">
          <w:rPr>
            <w:rFonts w:eastAsia="Times New Roman"/>
            <w:szCs w:val="24"/>
            <w:lang w:eastAsia="en-US"/>
          </w:rPr>
          <w:br/>
          <w:t>ΒΟΥΛΤΕΨΗ Σ. , σελ.</w:t>
        </w:r>
        <w:r w:rsidRPr="00A212EC">
          <w:rPr>
            <w:rFonts w:eastAsia="Times New Roman"/>
            <w:szCs w:val="24"/>
            <w:lang w:eastAsia="en-US"/>
          </w:rPr>
          <w:br/>
          <w:t>ΓΑΚΗΣ Δ. , σελ.</w:t>
        </w:r>
        <w:r w:rsidRPr="00A212EC">
          <w:rPr>
            <w:rFonts w:eastAsia="Times New Roman"/>
            <w:szCs w:val="24"/>
            <w:lang w:eastAsia="en-US"/>
          </w:rPr>
          <w:br/>
          <w:t>ΓΕΝΝΗΜΑΤΑ Φ. , σελ.</w:t>
        </w:r>
        <w:r w:rsidRPr="00A212EC">
          <w:rPr>
            <w:rFonts w:eastAsia="Times New Roman"/>
            <w:szCs w:val="24"/>
            <w:lang w:eastAsia="en-US"/>
          </w:rPr>
          <w:br/>
          <w:t>ΓΚΙΟΥΛΕΚΑΣ Κ. , σελ.</w:t>
        </w:r>
        <w:r w:rsidRPr="00A212EC">
          <w:rPr>
            <w:rFonts w:eastAsia="Times New Roman"/>
            <w:szCs w:val="24"/>
            <w:lang w:eastAsia="en-US"/>
          </w:rPr>
          <w:br/>
          <w:t>ΓΡΗΓΟΡΑΚΟΣ Λ. , σελ.</w:t>
        </w:r>
        <w:r w:rsidRPr="00A212EC">
          <w:rPr>
            <w:rFonts w:eastAsia="Times New Roman"/>
            <w:szCs w:val="24"/>
            <w:lang w:eastAsia="en-US"/>
          </w:rPr>
          <w:br/>
          <w:t>ΔΗΜΑΣ Χ. , σελ.</w:t>
        </w:r>
        <w:r w:rsidRPr="00A212EC">
          <w:rPr>
            <w:rFonts w:eastAsia="Times New Roman"/>
            <w:szCs w:val="24"/>
            <w:lang w:eastAsia="en-US"/>
          </w:rPr>
          <w:br/>
          <w:t>ΔΗΜΗΤΡΙΑΔΗΣ Δ. , σελ.</w:t>
        </w:r>
        <w:r w:rsidRPr="00A212EC">
          <w:rPr>
            <w:rFonts w:eastAsia="Times New Roman"/>
            <w:szCs w:val="24"/>
            <w:lang w:eastAsia="en-US"/>
          </w:rPr>
          <w:br/>
          <w:t>ΔΗΜΟΣΧΑΚΗΣ Α. , σελ.</w:t>
        </w:r>
        <w:r w:rsidRPr="00A212EC">
          <w:rPr>
            <w:rFonts w:eastAsia="Times New Roman"/>
            <w:szCs w:val="24"/>
            <w:lang w:eastAsia="en-US"/>
          </w:rPr>
          <w:br/>
          <w:t>ΕΜΜΑΝΟΥΗΛΙΔΗΣ Δ. , σελ.</w:t>
        </w:r>
        <w:r w:rsidRPr="00A212EC">
          <w:rPr>
            <w:rFonts w:eastAsia="Times New Roman"/>
            <w:szCs w:val="24"/>
            <w:lang w:eastAsia="en-US"/>
          </w:rPr>
          <w:br/>
          <w:t>ΗΛΙΟΠΟΥΛΟΣ Π. , σελ.</w:t>
        </w:r>
        <w:r w:rsidRPr="00A212EC">
          <w:rPr>
            <w:rFonts w:eastAsia="Times New Roman"/>
            <w:szCs w:val="24"/>
            <w:lang w:eastAsia="en-US"/>
          </w:rPr>
          <w:br/>
          <w:t>ΘΕΟΔΩΡΑΚΗΣ Σ. , σελ.</w:t>
        </w:r>
        <w:r w:rsidRPr="00A212EC">
          <w:rPr>
            <w:rFonts w:eastAsia="Times New Roman"/>
            <w:szCs w:val="24"/>
            <w:lang w:eastAsia="en-US"/>
          </w:rPr>
          <w:br/>
          <w:t>ΘΕΟΧΑΡΗΣ Θ. , σελ.</w:t>
        </w:r>
        <w:r w:rsidRPr="00A212EC">
          <w:rPr>
            <w:rFonts w:eastAsia="Times New Roman"/>
            <w:szCs w:val="24"/>
            <w:lang w:eastAsia="en-US"/>
          </w:rPr>
          <w:br/>
          <w:t>ΚΑΛΟΓΗΡΟΥ Μ. , σελ.</w:t>
        </w:r>
        <w:r w:rsidRPr="00A212EC">
          <w:rPr>
            <w:rFonts w:eastAsia="Times New Roman"/>
            <w:szCs w:val="24"/>
            <w:lang w:eastAsia="en-US"/>
          </w:rPr>
          <w:br/>
          <w:t>ΚΑΜΑΤΕΡΟΣ Η. , σελ.</w:t>
        </w:r>
        <w:r w:rsidRPr="00A212EC">
          <w:rPr>
            <w:rFonts w:eastAsia="Times New Roman"/>
            <w:szCs w:val="24"/>
            <w:lang w:eastAsia="en-US"/>
          </w:rPr>
          <w:br/>
          <w:t>ΚΑΜΜΕΝΟΣ Δ. , σελ.</w:t>
        </w:r>
        <w:r w:rsidRPr="00A212EC">
          <w:rPr>
            <w:rFonts w:eastAsia="Times New Roman"/>
            <w:szCs w:val="24"/>
            <w:lang w:eastAsia="en-US"/>
          </w:rPr>
          <w:br/>
          <w:t>ΚΑΝΕΛΛΗ Γ. , σελ.</w:t>
        </w:r>
        <w:r w:rsidRPr="00A212EC">
          <w:rPr>
            <w:rFonts w:eastAsia="Times New Roman"/>
            <w:szCs w:val="24"/>
            <w:lang w:eastAsia="en-US"/>
          </w:rPr>
          <w:br/>
          <w:t>ΚΑΤΣΑΝΙΩΤΗΣ Α. , σελ.</w:t>
        </w:r>
        <w:r w:rsidRPr="00A212EC">
          <w:rPr>
            <w:rFonts w:eastAsia="Times New Roman"/>
            <w:szCs w:val="24"/>
            <w:lang w:eastAsia="en-US"/>
          </w:rPr>
          <w:br/>
          <w:t>ΚΑΤΣΙΚΗΣ Κ. , σελ.</w:t>
        </w:r>
        <w:r w:rsidRPr="00A212EC">
          <w:rPr>
            <w:rFonts w:eastAsia="Times New Roman"/>
            <w:szCs w:val="24"/>
            <w:lang w:eastAsia="en-US"/>
          </w:rPr>
          <w:br/>
          <w:t>ΚΑΦΑΝΤΑΡΗ Χ. , σελ.</w:t>
        </w:r>
        <w:r w:rsidRPr="00A212EC">
          <w:rPr>
            <w:rFonts w:eastAsia="Times New Roman"/>
            <w:szCs w:val="24"/>
            <w:lang w:eastAsia="en-US"/>
          </w:rPr>
          <w:br/>
          <w:t>ΚΕΛΛΑΣ Χ. , σελ.</w:t>
        </w:r>
        <w:r w:rsidRPr="00A212EC">
          <w:rPr>
            <w:rFonts w:eastAsia="Times New Roman"/>
            <w:szCs w:val="24"/>
            <w:lang w:eastAsia="en-US"/>
          </w:rPr>
          <w:br/>
          <w:t>ΚΕΦΑΛΙΔΟΥ Χ. , σελ.</w:t>
        </w:r>
        <w:r w:rsidRPr="00A212EC">
          <w:rPr>
            <w:rFonts w:eastAsia="Times New Roman"/>
            <w:szCs w:val="24"/>
            <w:lang w:eastAsia="en-US"/>
          </w:rPr>
          <w:br/>
          <w:t>ΚΟΝΣΟΛΑΣ Ε. , σελ.</w:t>
        </w:r>
        <w:r w:rsidRPr="00A212EC">
          <w:rPr>
            <w:rFonts w:eastAsia="Times New Roman"/>
            <w:szCs w:val="24"/>
            <w:lang w:eastAsia="en-US"/>
          </w:rPr>
          <w:br/>
          <w:t>ΚΟΥΤΣΟΥΚΟΣ Γ. , σελ.</w:t>
        </w:r>
        <w:r w:rsidRPr="00A212EC">
          <w:rPr>
            <w:rFonts w:eastAsia="Times New Roman"/>
            <w:szCs w:val="24"/>
            <w:lang w:eastAsia="en-US"/>
          </w:rPr>
          <w:br/>
          <w:t>ΚΟΥΤΣΟΥΜΠΑΣ Δ. , σελ.</w:t>
        </w:r>
        <w:r w:rsidRPr="00A212EC">
          <w:rPr>
            <w:rFonts w:eastAsia="Times New Roman"/>
            <w:szCs w:val="24"/>
            <w:lang w:eastAsia="en-US"/>
          </w:rPr>
          <w:br/>
          <w:t>ΚΡΕΜΑΣΤΙΝΟΣ Δ. , σελ.</w:t>
        </w:r>
        <w:r w:rsidRPr="00A212EC">
          <w:rPr>
            <w:rFonts w:eastAsia="Times New Roman"/>
            <w:szCs w:val="24"/>
            <w:lang w:eastAsia="en-US"/>
          </w:rPr>
          <w:br/>
          <w:t>ΛΕΒΕΝΤΗΣ Β. , σελ.</w:t>
        </w:r>
        <w:r w:rsidRPr="00A212EC">
          <w:rPr>
            <w:rFonts w:eastAsia="Times New Roman"/>
            <w:szCs w:val="24"/>
            <w:lang w:eastAsia="en-US"/>
          </w:rPr>
          <w:br/>
          <w:t>ΛΟΒΕΡΔΟΣ Α. , σελ.</w:t>
        </w:r>
        <w:r w:rsidRPr="00A212EC">
          <w:rPr>
            <w:rFonts w:eastAsia="Times New Roman"/>
            <w:szCs w:val="24"/>
            <w:lang w:eastAsia="en-US"/>
          </w:rPr>
          <w:br/>
          <w:t>ΜΑΝΩΛΑΚΟΥ Δ. , σελ.</w:t>
        </w:r>
        <w:r w:rsidRPr="00A212EC">
          <w:rPr>
            <w:rFonts w:eastAsia="Times New Roman"/>
            <w:szCs w:val="24"/>
            <w:lang w:eastAsia="en-US"/>
          </w:rPr>
          <w:br/>
          <w:t>ΜΕΓΑΛΟΟΙΚΟΝΟΜΟΥ Θ. , σελ.</w:t>
        </w:r>
        <w:r w:rsidRPr="00A212EC">
          <w:rPr>
            <w:rFonts w:eastAsia="Times New Roman"/>
            <w:szCs w:val="24"/>
            <w:lang w:eastAsia="en-US"/>
          </w:rPr>
          <w:br/>
          <w:t>ΜΗΤΣΟΤΑΚΗΣ Κ. , σελ.</w:t>
        </w:r>
        <w:r w:rsidRPr="00A212EC">
          <w:rPr>
            <w:rFonts w:eastAsia="Times New Roman"/>
            <w:szCs w:val="24"/>
            <w:lang w:eastAsia="en-US"/>
          </w:rPr>
          <w:br/>
          <w:t>ΜΙΧΑΛΟΛΙΑΚΟΣ Ν. , σελ.</w:t>
        </w:r>
        <w:r w:rsidRPr="00A212EC">
          <w:rPr>
            <w:rFonts w:eastAsia="Times New Roman"/>
            <w:szCs w:val="24"/>
            <w:lang w:eastAsia="en-US"/>
          </w:rPr>
          <w:br/>
          <w:t>ΜΠΑΡΓΙΩΤΑΣ Κ. , σελ.</w:t>
        </w:r>
        <w:r w:rsidRPr="00A212EC">
          <w:rPr>
            <w:rFonts w:eastAsia="Times New Roman"/>
            <w:szCs w:val="24"/>
            <w:lang w:eastAsia="en-US"/>
          </w:rPr>
          <w:br/>
          <w:t>ΜΠΟΥΚΩΡΟΣ Χ. , σελ.</w:t>
        </w:r>
        <w:r w:rsidRPr="00A212EC">
          <w:rPr>
            <w:rFonts w:eastAsia="Times New Roman"/>
            <w:szCs w:val="24"/>
            <w:lang w:eastAsia="en-US"/>
          </w:rPr>
          <w:br/>
          <w:t>ΠΑΛΛΗΣ Γ. , σελ.</w:t>
        </w:r>
        <w:r w:rsidRPr="00A212EC">
          <w:rPr>
            <w:rFonts w:eastAsia="Times New Roman"/>
            <w:szCs w:val="24"/>
            <w:lang w:eastAsia="en-US"/>
          </w:rPr>
          <w:br/>
          <w:t>ΠΑΠΑΘΕΟΔΩΡΟΥ Θ. , σελ.</w:t>
        </w:r>
        <w:r w:rsidRPr="00A212EC">
          <w:rPr>
            <w:rFonts w:eastAsia="Times New Roman"/>
            <w:szCs w:val="24"/>
            <w:lang w:eastAsia="en-US"/>
          </w:rPr>
          <w:br/>
          <w:t>ΠΑΦΙΛΗΣ Α. , σελ.</w:t>
        </w:r>
        <w:r w:rsidRPr="00A212EC">
          <w:rPr>
            <w:rFonts w:eastAsia="Times New Roman"/>
            <w:szCs w:val="24"/>
            <w:lang w:eastAsia="en-US"/>
          </w:rPr>
          <w:br/>
          <w:t>ΣΕΒΑΣΤΑΚΗΣ Δ. , σελ.</w:t>
        </w:r>
        <w:r w:rsidRPr="00A212EC">
          <w:rPr>
            <w:rFonts w:eastAsia="Times New Roman"/>
            <w:szCs w:val="24"/>
            <w:lang w:eastAsia="en-US"/>
          </w:rPr>
          <w:br/>
          <w:t>ΣΚΑΝΔΑΛΙΔΗΣ Κ. , σελ.</w:t>
        </w:r>
        <w:r w:rsidRPr="00A212EC">
          <w:rPr>
            <w:rFonts w:eastAsia="Times New Roman"/>
            <w:szCs w:val="24"/>
            <w:lang w:eastAsia="en-US"/>
          </w:rPr>
          <w:br/>
          <w:t>ΣΚΡΕΚΑΣ Κ. , σελ.</w:t>
        </w:r>
        <w:r w:rsidRPr="00A212EC">
          <w:rPr>
            <w:rFonts w:eastAsia="Times New Roman"/>
            <w:szCs w:val="24"/>
            <w:lang w:eastAsia="en-US"/>
          </w:rPr>
          <w:br/>
          <w:t>ΣΤΟΓΙΑΝΝΙΔΗΣ Γ. , σελ.</w:t>
        </w:r>
        <w:r w:rsidRPr="00A212EC">
          <w:rPr>
            <w:rFonts w:eastAsia="Times New Roman"/>
            <w:szCs w:val="24"/>
            <w:lang w:eastAsia="en-US"/>
          </w:rPr>
          <w:br/>
          <w:t>ΣΤΥΛΙΟΣ Γ. , σελ.</w:t>
        </w:r>
        <w:r w:rsidRPr="00A212EC">
          <w:rPr>
            <w:rFonts w:eastAsia="Times New Roman"/>
            <w:szCs w:val="24"/>
            <w:lang w:eastAsia="en-US"/>
          </w:rPr>
          <w:br/>
          <w:t>ΣΥΡΜΑΛΕΝΙΟΣ Ν. , σελ.</w:t>
        </w:r>
        <w:r w:rsidRPr="00A212EC">
          <w:rPr>
            <w:rFonts w:eastAsia="Times New Roman"/>
            <w:szCs w:val="24"/>
            <w:lang w:eastAsia="en-US"/>
          </w:rPr>
          <w:br/>
          <w:t>ΤΖΑΒΑΡΑΣ Κ. , σελ.</w:t>
        </w:r>
        <w:r w:rsidRPr="00A212EC">
          <w:rPr>
            <w:rFonts w:eastAsia="Times New Roman"/>
            <w:szCs w:val="24"/>
            <w:lang w:eastAsia="en-US"/>
          </w:rPr>
          <w:br/>
          <w:t>ΤΟΣΚΑΣ Ν. , σελ.</w:t>
        </w:r>
        <w:r w:rsidRPr="00A212EC">
          <w:rPr>
            <w:rFonts w:eastAsia="Times New Roman"/>
            <w:szCs w:val="24"/>
            <w:lang w:eastAsia="en-US"/>
          </w:rPr>
          <w:br/>
          <w:t>ΤΡΙΑΝΤΑΦΥΛΛΟΥ Μ. , σελ.</w:t>
        </w:r>
        <w:r w:rsidRPr="00A212EC">
          <w:rPr>
            <w:rFonts w:eastAsia="Times New Roman"/>
            <w:szCs w:val="24"/>
            <w:lang w:eastAsia="en-US"/>
          </w:rPr>
          <w:br/>
          <w:t>ΤΣΙΠΡΑΣ Α. , σελ.</w:t>
        </w:r>
        <w:r w:rsidRPr="00A212EC">
          <w:rPr>
            <w:rFonts w:eastAsia="Times New Roman"/>
            <w:szCs w:val="24"/>
            <w:lang w:eastAsia="en-US"/>
          </w:rPr>
          <w:br/>
          <w:t>ΦΑΜΕΛΛΟΣ Σ. , σελ.</w:t>
        </w:r>
        <w:r w:rsidRPr="00A212EC">
          <w:rPr>
            <w:rFonts w:eastAsia="Times New Roman"/>
            <w:szCs w:val="24"/>
            <w:lang w:eastAsia="en-US"/>
          </w:rPr>
          <w:br/>
          <w:t>ΧΑΤΖΗΣΑΒΒΑΣ Χ. , σελ.</w:t>
        </w:r>
        <w:r w:rsidRPr="00A212EC">
          <w:rPr>
            <w:rFonts w:eastAsia="Times New Roman"/>
            <w:szCs w:val="24"/>
            <w:lang w:eastAsia="en-US"/>
          </w:rPr>
          <w:br/>
        </w:r>
        <w:r w:rsidRPr="00A212EC">
          <w:rPr>
            <w:rFonts w:eastAsia="Times New Roman"/>
            <w:szCs w:val="24"/>
            <w:lang w:eastAsia="en-US"/>
          </w:rPr>
          <w:br/>
          <w:t>Β. Επί του παρεμπίπτοντος ζητήματος:</w:t>
        </w:r>
        <w:r w:rsidRPr="00A212EC">
          <w:rPr>
            <w:rFonts w:eastAsia="Times New Roman"/>
            <w:szCs w:val="24"/>
            <w:lang w:eastAsia="en-US"/>
          </w:rPr>
          <w:br/>
          <w:t>ΒΕΝΙΖΕΛΟΣ Ε. , σελ.</w:t>
        </w:r>
        <w:r w:rsidRPr="00A212EC">
          <w:rPr>
            <w:rFonts w:eastAsia="Times New Roman"/>
            <w:szCs w:val="24"/>
            <w:lang w:eastAsia="en-US"/>
          </w:rPr>
          <w:br/>
          <w:t>ΒΟΥΤΣΗΣ Ν. , σελ.</w:t>
        </w:r>
        <w:r w:rsidRPr="00A212EC">
          <w:rPr>
            <w:rFonts w:eastAsia="Times New Roman"/>
            <w:szCs w:val="24"/>
            <w:lang w:eastAsia="en-US"/>
          </w:rPr>
          <w:br/>
          <w:t>ΓΕΩΡΓΙΑΔΗΣ Μ. , σελ.</w:t>
        </w:r>
        <w:r w:rsidRPr="00A212EC">
          <w:rPr>
            <w:rFonts w:eastAsia="Times New Roman"/>
            <w:szCs w:val="24"/>
            <w:lang w:eastAsia="en-US"/>
          </w:rPr>
          <w:br/>
          <w:t>ΓΚΙΟΚΑΣ Ι. , σελ.</w:t>
        </w:r>
        <w:r w:rsidRPr="00A212EC">
          <w:rPr>
            <w:rFonts w:eastAsia="Times New Roman"/>
            <w:szCs w:val="24"/>
            <w:lang w:eastAsia="en-US"/>
          </w:rPr>
          <w:br/>
          <w:t>ΚΑΤΡΟΥΓΚΑΛΟΣ Γ. , σελ.</w:t>
        </w:r>
        <w:r w:rsidRPr="00A212EC">
          <w:rPr>
            <w:rFonts w:eastAsia="Times New Roman"/>
            <w:szCs w:val="24"/>
            <w:lang w:eastAsia="en-US"/>
          </w:rPr>
          <w:br/>
          <w:t>ΛΟΒΕΡΔΟΣ Α. , σελ.</w:t>
        </w:r>
        <w:r w:rsidRPr="00A212EC">
          <w:rPr>
            <w:rFonts w:eastAsia="Times New Roman"/>
            <w:szCs w:val="24"/>
            <w:lang w:eastAsia="en-US"/>
          </w:rPr>
          <w:br/>
          <w:t>ΠΑΠΠΑΣ Χ. , σελ.</w:t>
        </w:r>
        <w:r w:rsidRPr="00A212EC">
          <w:rPr>
            <w:rFonts w:eastAsia="Times New Roman"/>
            <w:szCs w:val="24"/>
            <w:lang w:eastAsia="en-US"/>
          </w:rPr>
          <w:br/>
          <w:t>ΠΑΡΑΣΚΕΥΟΠΟΥΛΟΣ Ν. , σελ.</w:t>
        </w:r>
        <w:r w:rsidRPr="00A212EC">
          <w:rPr>
            <w:rFonts w:eastAsia="Times New Roman"/>
            <w:szCs w:val="24"/>
            <w:lang w:eastAsia="en-US"/>
          </w:rPr>
          <w:br/>
          <w:t>ΤΑΣΟΥΛΑΣ Κ. , σελ.</w:t>
        </w:r>
        <w:r w:rsidRPr="00A212EC">
          <w:rPr>
            <w:rFonts w:eastAsia="Times New Roman"/>
            <w:szCs w:val="24"/>
            <w:lang w:eastAsia="en-US"/>
          </w:rPr>
          <w:br/>
          <w:t>ΤΖΑΒΑΡΑΣ Κ. , σελ.</w:t>
        </w:r>
        <w:r w:rsidRPr="00A212EC">
          <w:rPr>
            <w:rFonts w:eastAsia="Times New Roman"/>
            <w:szCs w:val="24"/>
            <w:lang w:eastAsia="en-US"/>
          </w:rPr>
          <w:br/>
          <w:t>ΤΡΑΓΑΚΗΣ Ι. , σελ.</w:t>
        </w:r>
        <w:r w:rsidRPr="00A212EC">
          <w:rPr>
            <w:rFonts w:eastAsia="Times New Roman"/>
            <w:szCs w:val="24"/>
            <w:lang w:eastAsia="en-US"/>
          </w:rPr>
          <w:br/>
        </w:r>
        <w:r w:rsidRPr="00A212EC">
          <w:rPr>
            <w:rFonts w:eastAsia="Times New Roman"/>
            <w:szCs w:val="24"/>
            <w:lang w:eastAsia="en-US"/>
          </w:rPr>
          <w:br/>
          <w:t>Γ. Επί διαδικαστικού θέματος:</w:t>
        </w:r>
        <w:r w:rsidRPr="00A212EC">
          <w:rPr>
            <w:rFonts w:eastAsia="Times New Roman"/>
            <w:szCs w:val="24"/>
            <w:lang w:eastAsia="en-US"/>
          </w:rPr>
          <w:br/>
          <w:t>ΒΟΥΛΤΕΨΗ Σ. , σελ.</w:t>
        </w:r>
        <w:r w:rsidRPr="00A212EC">
          <w:rPr>
            <w:rFonts w:eastAsia="Times New Roman"/>
            <w:szCs w:val="24"/>
            <w:lang w:eastAsia="en-US"/>
          </w:rPr>
          <w:br/>
          <w:t>ΒΟΥΤΣΗΣ Ν. , σελ.</w:t>
        </w:r>
        <w:r w:rsidRPr="00A212EC">
          <w:rPr>
            <w:rFonts w:eastAsia="Times New Roman"/>
            <w:szCs w:val="24"/>
            <w:lang w:eastAsia="en-US"/>
          </w:rPr>
          <w:br/>
          <w:t>ΓΑΚΗΣ Δ. , σελ.</w:t>
        </w:r>
        <w:r w:rsidRPr="00A212EC">
          <w:rPr>
            <w:rFonts w:eastAsia="Times New Roman"/>
            <w:szCs w:val="24"/>
            <w:lang w:eastAsia="en-US"/>
          </w:rPr>
          <w:br/>
          <w:t>ΓΕΩΡΓΙΑΔΗΣ Μ. , σελ.</w:t>
        </w:r>
        <w:r w:rsidRPr="00A212EC">
          <w:rPr>
            <w:rFonts w:eastAsia="Times New Roman"/>
            <w:szCs w:val="24"/>
            <w:lang w:eastAsia="en-US"/>
          </w:rPr>
          <w:br/>
          <w:t>ΓΚΙΟΚΑΣ Ι. , σελ.</w:t>
        </w:r>
        <w:r w:rsidRPr="00A212EC">
          <w:rPr>
            <w:rFonts w:eastAsia="Times New Roman"/>
            <w:szCs w:val="24"/>
            <w:lang w:eastAsia="en-US"/>
          </w:rPr>
          <w:br/>
          <w:t>ΔΗΜΑΣ Χ. , σελ.</w:t>
        </w:r>
        <w:r w:rsidRPr="00A212EC">
          <w:rPr>
            <w:rFonts w:eastAsia="Times New Roman"/>
            <w:szCs w:val="24"/>
            <w:lang w:eastAsia="en-US"/>
          </w:rPr>
          <w:br/>
          <w:t>ΔΟΥΖΙΝΑΣ Κ. , σελ.</w:t>
        </w:r>
        <w:r w:rsidRPr="00A212EC">
          <w:rPr>
            <w:rFonts w:eastAsia="Times New Roman"/>
            <w:szCs w:val="24"/>
            <w:lang w:eastAsia="en-US"/>
          </w:rPr>
          <w:br/>
          <w:t>ΚΑΜΜΕΝΟΣ Δ. , σελ.</w:t>
        </w:r>
        <w:r w:rsidRPr="00A212EC">
          <w:rPr>
            <w:rFonts w:eastAsia="Times New Roman"/>
            <w:szCs w:val="24"/>
            <w:lang w:eastAsia="en-US"/>
          </w:rPr>
          <w:br/>
          <w:t>ΚΑΝΕΛΛΗ Γ. , σελ.</w:t>
        </w:r>
        <w:r w:rsidRPr="00A212EC">
          <w:rPr>
            <w:rFonts w:eastAsia="Times New Roman"/>
            <w:szCs w:val="24"/>
            <w:lang w:eastAsia="en-US"/>
          </w:rPr>
          <w:br/>
          <w:t>ΚΑΤΣΙΚΗΣ Κ. , σελ.</w:t>
        </w:r>
        <w:r w:rsidRPr="00A212EC">
          <w:rPr>
            <w:rFonts w:eastAsia="Times New Roman"/>
            <w:szCs w:val="24"/>
            <w:lang w:eastAsia="en-US"/>
          </w:rPr>
          <w:br/>
          <w:t>ΚΡΕΜΑΣΤΙΝΟΣ Δ. , σελ.</w:t>
        </w:r>
        <w:r w:rsidRPr="00A212EC">
          <w:rPr>
            <w:rFonts w:eastAsia="Times New Roman"/>
            <w:szCs w:val="24"/>
            <w:lang w:eastAsia="en-US"/>
          </w:rPr>
          <w:br/>
          <w:t>ΛΑΜΠΡΟΥΛΗΣ Γ. , σελ.</w:t>
        </w:r>
        <w:r w:rsidRPr="00A212EC">
          <w:rPr>
            <w:rFonts w:eastAsia="Times New Roman"/>
            <w:szCs w:val="24"/>
            <w:lang w:eastAsia="en-US"/>
          </w:rPr>
          <w:br/>
          <w:t>ΛΟΒΕΡΔΟΣ Α. , σελ.</w:t>
        </w:r>
        <w:r w:rsidRPr="00A212EC">
          <w:rPr>
            <w:rFonts w:eastAsia="Times New Roman"/>
            <w:szCs w:val="24"/>
            <w:lang w:eastAsia="en-US"/>
          </w:rPr>
          <w:br/>
          <w:t>ΠΑΠΠΑΣ Χ. , σελ.</w:t>
        </w:r>
        <w:r w:rsidRPr="00A212EC">
          <w:rPr>
            <w:rFonts w:eastAsia="Times New Roman"/>
            <w:szCs w:val="24"/>
            <w:lang w:eastAsia="en-US"/>
          </w:rPr>
          <w:br/>
          <w:t>ΣΕΒΑΣΤΑΚΗΣ Δ. , σελ.</w:t>
        </w:r>
        <w:r w:rsidRPr="00A212EC">
          <w:rPr>
            <w:rFonts w:eastAsia="Times New Roman"/>
            <w:szCs w:val="24"/>
            <w:lang w:eastAsia="en-US"/>
          </w:rPr>
          <w:br/>
          <w:t>ΣΚΑΝΔΑΛΙΔΗΣ Κ. , σελ.</w:t>
        </w:r>
        <w:r w:rsidRPr="00A212EC">
          <w:rPr>
            <w:rFonts w:eastAsia="Times New Roman"/>
            <w:szCs w:val="24"/>
            <w:lang w:eastAsia="en-US"/>
          </w:rPr>
          <w:br/>
          <w:t>ΤΖΑΒΑΡΑΣ Κ. , σελ.</w:t>
        </w:r>
        <w:r w:rsidRPr="00A212EC">
          <w:rPr>
            <w:rFonts w:eastAsia="Times New Roman"/>
            <w:szCs w:val="24"/>
            <w:lang w:eastAsia="en-US"/>
          </w:rPr>
          <w:br/>
          <w:t>ΤΣΙΑΡΑΣ Κ. , σελ.</w:t>
        </w:r>
        <w:r w:rsidRPr="00A212EC">
          <w:rPr>
            <w:rFonts w:eastAsia="Times New Roman"/>
            <w:szCs w:val="24"/>
            <w:lang w:eastAsia="en-US"/>
          </w:rPr>
          <w:br/>
          <w:t>ΧΡΙΣΤΟΔΟΥΛΟΠΟΥΛΟΥ Α. , σελ.</w:t>
        </w:r>
        <w:r w:rsidRPr="00A212EC">
          <w:rPr>
            <w:rFonts w:eastAsia="Times New Roman"/>
            <w:szCs w:val="24"/>
            <w:lang w:eastAsia="en-US"/>
          </w:rPr>
          <w:br/>
        </w:r>
        <w:r w:rsidRPr="00A212EC">
          <w:rPr>
            <w:rFonts w:eastAsia="Times New Roman"/>
            <w:szCs w:val="24"/>
            <w:lang w:eastAsia="en-US"/>
          </w:rPr>
          <w:br/>
          <w:t>Δ. Επί προσωπικού θέματος:</w:t>
        </w:r>
        <w:r w:rsidRPr="00A212EC">
          <w:rPr>
            <w:rFonts w:eastAsia="Times New Roman"/>
            <w:szCs w:val="24"/>
            <w:lang w:eastAsia="en-US"/>
          </w:rPr>
          <w:br/>
          <w:t>ΒΟΥΛΤΕΨΗ Σ. , σελ.</w:t>
        </w:r>
        <w:r w:rsidRPr="00A212EC">
          <w:rPr>
            <w:rFonts w:eastAsia="Times New Roman"/>
            <w:szCs w:val="24"/>
            <w:lang w:eastAsia="en-US"/>
          </w:rPr>
          <w:br/>
          <w:t>ΔΗΜΑΣ Χ. , σελ.</w:t>
        </w:r>
        <w:r w:rsidRPr="00A212EC">
          <w:rPr>
            <w:rFonts w:eastAsia="Times New Roman"/>
            <w:szCs w:val="24"/>
            <w:lang w:eastAsia="en-US"/>
          </w:rPr>
          <w:br/>
          <w:t>ΔΟΥΖΙΝΑΣ Κ. , σελ.</w:t>
        </w:r>
        <w:r w:rsidRPr="00A212EC">
          <w:rPr>
            <w:rFonts w:eastAsia="Times New Roman"/>
            <w:szCs w:val="24"/>
            <w:lang w:eastAsia="en-US"/>
          </w:rPr>
          <w:br/>
          <w:t>ΠΑΠΑΚΩΣΤΑ - ΣΙΔΗΡΟΠΟΥΛΟΥ Α. , σελ.</w:t>
        </w:r>
        <w:r w:rsidRPr="00A212EC">
          <w:rPr>
            <w:rFonts w:eastAsia="Times New Roman"/>
            <w:szCs w:val="24"/>
            <w:lang w:eastAsia="en-US"/>
          </w:rPr>
          <w:br/>
        </w:r>
        <w:r w:rsidRPr="00A212EC">
          <w:rPr>
            <w:rFonts w:eastAsia="Times New Roman"/>
            <w:szCs w:val="24"/>
            <w:lang w:eastAsia="en-US"/>
          </w:rPr>
          <w:br/>
          <w:t>ΠΑΡΕΜΒΑΣΕΙΣ:</w:t>
        </w:r>
        <w:r w:rsidRPr="00A212EC">
          <w:rPr>
            <w:rFonts w:eastAsia="Times New Roman"/>
            <w:szCs w:val="24"/>
            <w:lang w:eastAsia="en-US"/>
          </w:rPr>
          <w:br/>
          <w:t>ΑΘΑΝΑΣΙΟΥ Χ. , σελ.</w:t>
        </w:r>
        <w:r w:rsidRPr="00A212EC">
          <w:rPr>
            <w:rFonts w:eastAsia="Times New Roman"/>
            <w:szCs w:val="24"/>
            <w:lang w:eastAsia="en-US"/>
          </w:rPr>
          <w:br/>
          <w:t>ΔΟΥΖΙΝΑΣ Κ. , σελ.</w:t>
        </w:r>
        <w:r w:rsidRPr="00A212EC">
          <w:rPr>
            <w:rFonts w:eastAsia="Times New Roman"/>
            <w:szCs w:val="24"/>
            <w:lang w:eastAsia="en-US"/>
          </w:rPr>
          <w:br/>
          <w:t>ΗΓΟΥΜΕΝΙΔΗΣ Ν. , σελ.</w:t>
        </w:r>
        <w:r w:rsidRPr="00A212EC">
          <w:rPr>
            <w:rFonts w:eastAsia="Times New Roman"/>
            <w:szCs w:val="24"/>
            <w:lang w:eastAsia="en-US"/>
          </w:rPr>
          <w:br/>
          <w:t>ΚΑΡΑΜΑΝΛΗ  Ά. , σελ.</w:t>
        </w:r>
        <w:r w:rsidRPr="00A212EC">
          <w:rPr>
            <w:rFonts w:eastAsia="Times New Roman"/>
            <w:szCs w:val="24"/>
            <w:lang w:eastAsia="en-US"/>
          </w:rPr>
          <w:br/>
          <w:t>ΚΑΤΡΟΥΓΚΑΛΟΣ Γ. , σελ.</w:t>
        </w:r>
        <w:r w:rsidRPr="00A212EC">
          <w:rPr>
            <w:rFonts w:eastAsia="Times New Roman"/>
            <w:szCs w:val="24"/>
            <w:lang w:eastAsia="en-US"/>
          </w:rPr>
          <w:br/>
          <w:t>ΚΟΥΜΟΥΤΣΑΚΟΣ Γ. , σελ.</w:t>
        </w:r>
        <w:r w:rsidRPr="00A212EC">
          <w:rPr>
            <w:rFonts w:eastAsia="Times New Roman"/>
            <w:szCs w:val="24"/>
            <w:lang w:eastAsia="en-US"/>
          </w:rPr>
          <w:br/>
          <w:t>ΜΑΝΙΟΣ Ν. , σελ.</w:t>
        </w:r>
        <w:r w:rsidRPr="00A212EC">
          <w:rPr>
            <w:rFonts w:eastAsia="Times New Roman"/>
            <w:szCs w:val="24"/>
            <w:lang w:eastAsia="en-US"/>
          </w:rPr>
          <w:br/>
          <w:t>ΞΥΔΑΚΗΣ Ν. , σελ.</w:t>
        </w:r>
        <w:r w:rsidRPr="00A212EC">
          <w:rPr>
            <w:rFonts w:eastAsia="Times New Roman"/>
            <w:szCs w:val="24"/>
            <w:lang w:eastAsia="en-US"/>
          </w:rPr>
          <w:br/>
          <w:t>ΤΑΣΟΥΛΑΣ Κ. , σελ.</w:t>
        </w:r>
        <w:r w:rsidRPr="00A212EC">
          <w:rPr>
            <w:rFonts w:eastAsia="Times New Roman"/>
            <w:szCs w:val="24"/>
            <w:lang w:eastAsia="en-US"/>
          </w:rPr>
          <w:br/>
        </w:r>
      </w:ins>
    </w:p>
    <w:p w14:paraId="0985594E" w14:textId="220D4BA5" w:rsidR="00BE639A" w:rsidRDefault="00A212EC">
      <w:pPr>
        <w:spacing w:line="600" w:lineRule="auto"/>
        <w:ind w:firstLine="720"/>
        <w:jc w:val="center"/>
        <w:rPr>
          <w:rFonts w:eastAsia="Times New Roman"/>
          <w:szCs w:val="24"/>
        </w:rPr>
      </w:pPr>
      <w:r>
        <w:rPr>
          <w:rFonts w:eastAsia="Times New Roman"/>
          <w:szCs w:val="24"/>
        </w:rPr>
        <w:t>ΠΡΑΚΤΙΚΑ ΒΟΥΛΗΣ</w:t>
      </w:r>
    </w:p>
    <w:p w14:paraId="0985594F" w14:textId="77777777" w:rsidR="00BE639A" w:rsidRDefault="00A212EC">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9855950" w14:textId="77777777" w:rsidR="00BE639A" w:rsidRDefault="00A212E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9855951" w14:textId="77777777" w:rsidR="00BE639A" w:rsidRDefault="00A212EC">
      <w:pPr>
        <w:spacing w:line="600" w:lineRule="auto"/>
        <w:ind w:firstLine="720"/>
        <w:jc w:val="center"/>
        <w:rPr>
          <w:rFonts w:eastAsia="Times New Roman"/>
          <w:szCs w:val="24"/>
        </w:rPr>
      </w:pPr>
      <w:r>
        <w:rPr>
          <w:rFonts w:eastAsia="Times New Roman"/>
          <w:szCs w:val="24"/>
        </w:rPr>
        <w:t>ΣΥΝΟΔΟΣ Δ΄</w:t>
      </w:r>
    </w:p>
    <w:p w14:paraId="09855952" w14:textId="77777777" w:rsidR="00BE639A" w:rsidRDefault="00A212EC">
      <w:pPr>
        <w:spacing w:line="600" w:lineRule="auto"/>
        <w:ind w:firstLine="720"/>
        <w:jc w:val="center"/>
        <w:rPr>
          <w:rFonts w:eastAsia="Times New Roman"/>
          <w:szCs w:val="24"/>
        </w:rPr>
      </w:pPr>
      <w:r>
        <w:rPr>
          <w:rFonts w:eastAsia="Times New Roman"/>
          <w:szCs w:val="24"/>
        </w:rPr>
        <w:t>ΣΥΝΕΔΡΙΑΣΗ ΟΕ΄</w:t>
      </w:r>
    </w:p>
    <w:p w14:paraId="09855953" w14:textId="77777777" w:rsidR="00BE639A" w:rsidRDefault="00A212EC">
      <w:pPr>
        <w:spacing w:line="600" w:lineRule="auto"/>
        <w:ind w:firstLine="720"/>
        <w:jc w:val="center"/>
        <w:rPr>
          <w:rFonts w:eastAsia="Times New Roman"/>
          <w:szCs w:val="24"/>
        </w:rPr>
      </w:pPr>
      <w:r>
        <w:rPr>
          <w:rFonts w:eastAsia="Times New Roman"/>
          <w:szCs w:val="24"/>
        </w:rPr>
        <w:t>Τετάρτη 13 Φεβρουαρίου 2019</w:t>
      </w:r>
    </w:p>
    <w:p w14:paraId="09855954" w14:textId="77777777" w:rsidR="00BE639A" w:rsidRDefault="00A212EC">
      <w:pPr>
        <w:spacing w:line="600" w:lineRule="auto"/>
        <w:ind w:firstLine="720"/>
        <w:jc w:val="both"/>
        <w:rPr>
          <w:rFonts w:eastAsia="Times New Roman"/>
          <w:szCs w:val="24"/>
        </w:rPr>
      </w:pPr>
      <w:r>
        <w:rPr>
          <w:rFonts w:eastAsia="Times New Roman"/>
          <w:szCs w:val="24"/>
        </w:rPr>
        <w:t xml:space="preserve">Αθήνα, σήμερα στις 13 Φεβρουαρίου 2019, ημέρα Τετάρτη και ώρα 10.27΄, συνήλθε στην Αίθουσα των συνεδριάσεων του Βουλευτηρίου η Βουλή σε ολομέλεια για να συνεδριάσει υπό την προεδρία του Προέδρου αυτής κ. </w:t>
      </w:r>
      <w:r w:rsidRPr="00C54CA7">
        <w:rPr>
          <w:rFonts w:eastAsia="Times New Roman"/>
          <w:b/>
          <w:szCs w:val="24"/>
        </w:rPr>
        <w:t>ΝΙΚΟΛΑΟΥ ΒΟΥΤΣΗ</w:t>
      </w:r>
      <w:r>
        <w:rPr>
          <w:rFonts w:eastAsia="Times New Roman"/>
          <w:szCs w:val="24"/>
        </w:rPr>
        <w:t xml:space="preserve">. </w:t>
      </w:r>
    </w:p>
    <w:p w14:paraId="09855955"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Κυρίε</w:t>
      </w:r>
      <w:r>
        <w:rPr>
          <w:rFonts w:eastAsia="Times New Roman"/>
          <w:szCs w:val="24"/>
        </w:rPr>
        <w:t>ς και κύριοι συνάδελφοι, αρχίζει η συνεδρίαση.</w:t>
      </w:r>
    </w:p>
    <w:p w14:paraId="09855956" w14:textId="77777777" w:rsidR="00BE639A" w:rsidRDefault="00A212EC">
      <w:pPr>
        <w:spacing w:line="600" w:lineRule="auto"/>
        <w:ind w:firstLine="720"/>
        <w:jc w:val="both"/>
        <w:rPr>
          <w:rFonts w:eastAsia="Times New Roman"/>
          <w:szCs w:val="24"/>
        </w:rPr>
      </w:pPr>
      <w:r>
        <w:rPr>
          <w:rFonts w:eastAsia="Times New Roman"/>
          <w:szCs w:val="24"/>
        </w:rPr>
        <w:t xml:space="preserve">Εισερχόμαστε στην </w:t>
      </w:r>
    </w:p>
    <w:p w14:paraId="09855957" w14:textId="77777777" w:rsidR="00BE639A" w:rsidRDefault="00A212EC">
      <w:pPr>
        <w:spacing w:line="600" w:lineRule="auto"/>
        <w:ind w:firstLine="720"/>
        <w:jc w:val="center"/>
        <w:rPr>
          <w:rFonts w:eastAsia="Times New Roman" w:cs="Times New Roman"/>
          <w:b/>
          <w:szCs w:val="24"/>
        </w:rPr>
      </w:pPr>
      <w:r>
        <w:rPr>
          <w:rFonts w:eastAsia="Times New Roman" w:cs="Times New Roman"/>
          <w:b/>
          <w:szCs w:val="24"/>
        </w:rPr>
        <w:t xml:space="preserve">ΕΙΔΙΚΗ ΗΜΕΡΗΣΙΑ ΔΙΑΤΑΞΗ </w:t>
      </w:r>
    </w:p>
    <w:p w14:paraId="09855958" w14:textId="77777777" w:rsidR="00BE639A" w:rsidRDefault="00A212EC">
      <w:pPr>
        <w:spacing w:line="600" w:lineRule="auto"/>
        <w:ind w:firstLine="720"/>
        <w:jc w:val="both"/>
        <w:rPr>
          <w:rFonts w:eastAsia="Times New Roman"/>
          <w:szCs w:val="24"/>
        </w:rPr>
      </w:pPr>
      <w:r>
        <w:rPr>
          <w:rFonts w:eastAsia="Times New Roman" w:cs="Times New Roman"/>
          <w:szCs w:val="24"/>
        </w:rPr>
        <w:t xml:space="preserve">Αποφάσεις Βουλής: συζήτηση και λήψη απόφασης επί των προτάσεων για αναθεώρηση διατάξεων του Συντάγματος, </w:t>
      </w:r>
      <w:r w:rsidRPr="00250A86">
        <w:rPr>
          <w:rFonts w:eastAsia="Times New Roman"/>
          <w:szCs w:val="24"/>
        </w:rPr>
        <w:lastRenderedPageBreak/>
        <w:t>σύμφωνα με τα άρθρα 110 του Συντάγματος και 119 του Κανονισμ</w:t>
      </w:r>
      <w:r w:rsidRPr="00250A86">
        <w:rPr>
          <w:rFonts w:eastAsia="Times New Roman"/>
          <w:szCs w:val="24"/>
        </w:rPr>
        <w:t>ού της Βουλής.</w:t>
      </w:r>
    </w:p>
    <w:p w14:paraId="09855959" w14:textId="77777777" w:rsidR="00BE639A" w:rsidRDefault="00A212EC">
      <w:pPr>
        <w:spacing w:line="600" w:lineRule="auto"/>
        <w:ind w:firstLine="720"/>
        <w:jc w:val="both"/>
        <w:rPr>
          <w:rFonts w:eastAsia="Times New Roman"/>
          <w:szCs w:val="24"/>
        </w:rPr>
      </w:pPr>
      <w:r>
        <w:rPr>
          <w:rFonts w:eastAsia="Times New Roman"/>
          <w:szCs w:val="24"/>
        </w:rPr>
        <w:t>Χθες μίλησαν</w:t>
      </w:r>
      <w:r w:rsidRPr="00C54CA7">
        <w:rPr>
          <w:rFonts w:eastAsia="Times New Roman"/>
          <w:szCs w:val="24"/>
        </w:rPr>
        <w:t>,</w:t>
      </w:r>
      <w:r>
        <w:rPr>
          <w:rFonts w:eastAsia="Times New Roman"/>
          <w:szCs w:val="24"/>
        </w:rPr>
        <w:t xml:space="preserve"> κατά τη διαδικασία την οποία συμφωνήσαμε στην Ολομέλεια</w:t>
      </w:r>
      <w:r w:rsidRPr="00C54CA7">
        <w:rPr>
          <w:rFonts w:eastAsia="Times New Roman"/>
          <w:szCs w:val="24"/>
        </w:rPr>
        <w:t>,</w:t>
      </w:r>
      <w:r>
        <w:rPr>
          <w:rFonts w:eastAsia="Times New Roman"/>
          <w:szCs w:val="24"/>
        </w:rPr>
        <w:t xml:space="preserve"> εν συνόλω, μαζί με τους εισηγητές, αγορητές και τρεις Υπουργούς Βουλευτές, οι οποίοι μιλήσαν ισοτίμως με τους Βουλευτές, ογδόντα τέσσερις συνάδελφοι και συναδέλφισσες. Έχ</w:t>
      </w:r>
      <w:r>
        <w:rPr>
          <w:rFonts w:eastAsia="Times New Roman"/>
          <w:szCs w:val="24"/>
        </w:rPr>
        <w:t>ουν μείνει σαράντα εννέα για να μιλήσουν εκ του καταλόγου. Δηλαδή</w:t>
      </w:r>
      <w:r w:rsidRPr="00C54CA7">
        <w:rPr>
          <w:rFonts w:eastAsia="Times New Roman"/>
          <w:szCs w:val="24"/>
        </w:rPr>
        <w:t>,</w:t>
      </w:r>
      <w:r>
        <w:rPr>
          <w:rFonts w:eastAsia="Times New Roman"/>
          <w:szCs w:val="24"/>
        </w:rPr>
        <w:t xml:space="preserve"> θα πάμε κοντά στους εκατόν τριάντα-εκατόν σαράντα</w:t>
      </w:r>
      <w:r w:rsidRPr="00C54CA7">
        <w:rPr>
          <w:rFonts w:eastAsia="Times New Roman"/>
          <w:szCs w:val="24"/>
        </w:rPr>
        <w:t>,</w:t>
      </w:r>
      <w:r>
        <w:rPr>
          <w:rFonts w:eastAsia="Times New Roman"/>
          <w:szCs w:val="24"/>
        </w:rPr>
        <w:t xml:space="preserve"> εκτός των </w:t>
      </w:r>
      <w:r w:rsidRPr="009E1BB6">
        <w:rPr>
          <w:rFonts w:eastAsia="Times New Roman"/>
          <w:szCs w:val="24"/>
        </w:rPr>
        <w:t>Α</w:t>
      </w:r>
      <w:r>
        <w:rPr>
          <w:rFonts w:eastAsia="Times New Roman"/>
          <w:szCs w:val="24"/>
        </w:rPr>
        <w:t>ρχηγών των κομμάτων και των Κοινοβουλευτικών Εκπροσώπων. Άρα και σήμερα</w:t>
      </w:r>
      <w:r w:rsidRPr="00C54CA7">
        <w:rPr>
          <w:rFonts w:eastAsia="Times New Roman"/>
          <w:szCs w:val="24"/>
        </w:rPr>
        <w:t>,</w:t>
      </w:r>
      <w:r>
        <w:rPr>
          <w:rFonts w:eastAsia="Times New Roman"/>
          <w:szCs w:val="24"/>
        </w:rPr>
        <w:t xml:space="preserve"> θα είναι μία διαδικασία</w:t>
      </w:r>
      <w:r w:rsidRPr="00C54CA7">
        <w:rPr>
          <w:rFonts w:eastAsia="Times New Roman"/>
          <w:szCs w:val="24"/>
        </w:rPr>
        <w:t>,</w:t>
      </w:r>
      <w:r>
        <w:rPr>
          <w:rFonts w:eastAsia="Times New Roman"/>
          <w:szCs w:val="24"/>
        </w:rPr>
        <w:t xml:space="preserve"> η οποία θα πάει μέχρι αργά το</w:t>
      </w:r>
      <w:r>
        <w:rPr>
          <w:rFonts w:eastAsia="Times New Roman"/>
          <w:szCs w:val="24"/>
        </w:rPr>
        <w:t xml:space="preserve"> βράδυ, εάν θέλουμε να αποφύγουμε αύριο να έχουμε ομιλίες, και να πάμε κατευθείαν στην ψηφοφορία. </w:t>
      </w:r>
    </w:p>
    <w:p w14:paraId="0985595A" w14:textId="77777777" w:rsidR="00BE639A" w:rsidRDefault="00A212EC">
      <w:pPr>
        <w:spacing w:line="600" w:lineRule="auto"/>
        <w:ind w:firstLine="720"/>
        <w:jc w:val="both"/>
        <w:rPr>
          <w:rFonts w:eastAsia="Times New Roman"/>
          <w:szCs w:val="24"/>
        </w:rPr>
      </w:pPr>
      <w:r>
        <w:rPr>
          <w:rFonts w:eastAsia="Times New Roman"/>
          <w:szCs w:val="24"/>
        </w:rPr>
        <w:t>Δεν υπάρχει σειρά ομιλιών για τους Αρχηγούς των κομμάτων. Δηλαδή</w:t>
      </w:r>
      <w:r w:rsidRPr="00C54CA7">
        <w:rPr>
          <w:rFonts w:eastAsia="Times New Roman"/>
          <w:szCs w:val="24"/>
        </w:rPr>
        <w:t>,</w:t>
      </w:r>
      <w:r>
        <w:rPr>
          <w:rFonts w:eastAsia="Times New Roman"/>
          <w:szCs w:val="24"/>
        </w:rPr>
        <w:t xml:space="preserve"> κατά δήλωσή τους</w:t>
      </w:r>
      <w:r w:rsidRPr="00C54CA7">
        <w:rPr>
          <w:rFonts w:eastAsia="Times New Roman"/>
          <w:szCs w:val="24"/>
        </w:rPr>
        <w:t>,</w:t>
      </w:r>
      <w:r>
        <w:rPr>
          <w:rFonts w:eastAsia="Times New Roman"/>
          <w:szCs w:val="24"/>
        </w:rPr>
        <w:t xml:space="preserve"> όποτε έρχεται ο καθένας ή όποτε δηλώνει θα μιλάει και προφανώς σε συνεννό</w:t>
      </w:r>
      <w:r>
        <w:rPr>
          <w:rFonts w:eastAsia="Times New Roman"/>
          <w:szCs w:val="24"/>
        </w:rPr>
        <w:t>ηση και με τους Κοινοβουλευτικούς Εκπροσώπους. Εννοώ</w:t>
      </w:r>
      <w:r w:rsidRPr="00C54CA7">
        <w:rPr>
          <w:rFonts w:eastAsia="Times New Roman"/>
          <w:szCs w:val="24"/>
        </w:rPr>
        <w:t>,</w:t>
      </w:r>
      <w:r>
        <w:rPr>
          <w:rFonts w:eastAsia="Times New Roman"/>
          <w:szCs w:val="24"/>
        </w:rPr>
        <w:t xml:space="preserve"> σε σχέση με το πριν, για να μιλάνε οι Κοινοβουλευτικοί, για την οικονομία της διαδικασίας και όχι του χρόνου.</w:t>
      </w:r>
    </w:p>
    <w:p w14:paraId="0985595B" w14:textId="77777777" w:rsidR="00BE639A" w:rsidRDefault="00A212EC">
      <w:pPr>
        <w:spacing w:line="600" w:lineRule="auto"/>
        <w:ind w:firstLine="720"/>
        <w:jc w:val="both"/>
        <w:rPr>
          <w:rFonts w:eastAsia="Times New Roman"/>
          <w:szCs w:val="24"/>
        </w:rPr>
      </w:pPr>
      <w:r>
        <w:rPr>
          <w:rFonts w:eastAsia="Times New Roman"/>
          <w:szCs w:val="24"/>
        </w:rPr>
        <w:lastRenderedPageBreak/>
        <w:t>Επίσης, υπενθυμίζω ότι μετά από συνεννόηση των εισηγητών, για την οποία ήρθαν εδώ ύστερα και</w:t>
      </w:r>
      <w:r>
        <w:rPr>
          <w:rFonts w:eastAsia="Times New Roman"/>
          <w:szCs w:val="24"/>
        </w:rPr>
        <w:t xml:space="preserve"> σας ενημέρωσαν, την Ολομέλεια, έχει μπει ένα όριο μέχρι τις 12.00΄, που θα μπορούσε να ήταν και 13.00΄, αλλά όχι πιο ύστερα, παρακαλώ, για να κατατεθεί εκ μέρους κάθε κόμματος -και εν προκειμένω μιλάω και για τον ΣΥΡΙΖΑ και για τη Νέα Δημοκρατία ιδιαιτέρω</w:t>
      </w:r>
      <w:r>
        <w:rPr>
          <w:rFonts w:eastAsia="Times New Roman"/>
          <w:szCs w:val="24"/>
        </w:rPr>
        <w:t>ς- το σύνολο των διατάξεων με την επισήμανση για καθεμιά</w:t>
      </w:r>
      <w:r w:rsidRPr="00C54CA7">
        <w:rPr>
          <w:rFonts w:eastAsia="Times New Roman"/>
          <w:szCs w:val="24"/>
        </w:rPr>
        <w:t>,</w:t>
      </w:r>
      <w:r>
        <w:rPr>
          <w:rFonts w:eastAsia="Times New Roman"/>
          <w:szCs w:val="24"/>
        </w:rPr>
        <w:t xml:space="preserve"> περί τίνος πρόκειται κ</w:t>
      </w:r>
      <w:r w:rsidRPr="00C54CA7">
        <w:rPr>
          <w:rFonts w:eastAsia="Times New Roman"/>
          <w:szCs w:val="24"/>
        </w:rPr>
        <w:t>.</w:t>
      </w:r>
      <w:r>
        <w:rPr>
          <w:rFonts w:eastAsia="Times New Roman"/>
          <w:szCs w:val="24"/>
        </w:rPr>
        <w:t>λπ</w:t>
      </w:r>
      <w:r w:rsidRPr="00C54CA7">
        <w:rPr>
          <w:rFonts w:eastAsia="Times New Roman"/>
          <w:szCs w:val="24"/>
        </w:rPr>
        <w:t>.</w:t>
      </w:r>
      <w:r>
        <w:rPr>
          <w:rFonts w:eastAsia="Times New Roman"/>
          <w:szCs w:val="24"/>
        </w:rPr>
        <w:t>, από πλευράς των κομμάτων, δηλαδή να έχουν κατατεθεί τα πρότυπα των ψηφοδελτίων -διότι αντιλαμβάνεστε ότι θα είναι αρκετές σελίδες, μιλάμε, αν δεν κάνω λάθος, για εκατόν π</w:t>
      </w:r>
      <w:r>
        <w:rPr>
          <w:rFonts w:eastAsia="Times New Roman"/>
          <w:szCs w:val="24"/>
        </w:rPr>
        <w:t xml:space="preserve">ενήντα μία διατάξεις, άρθρα.-ώστε να μπορέσουν και οι υπηρεσίες αυτόν τον όγκο της δουλειάς, της χαρτούρας </w:t>
      </w:r>
      <w:r w:rsidRPr="00C54CA7">
        <w:rPr>
          <w:rFonts w:eastAsia="Times New Roman"/>
          <w:szCs w:val="24"/>
        </w:rPr>
        <w:t>-</w:t>
      </w:r>
      <w:r>
        <w:rPr>
          <w:rFonts w:eastAsia="Times New Roman"/>
          <w:szCs w:val="24"/>
        </w:rPr>
        <w:t>επιτρέψτε μου την έκφραση</w:t>
      </w:r>
      <w:r w:rsidRPr="00C54CA7">
        <w:rPr>
          <w:rFonts w:eastAsia="Times New Roman"/>
          <w:szCs w:val="24"/>
        </w:rPr>
        <w:t>-</w:t>
      </w:r>
      <w:r>
        <w:rPr>
          <w:rFonts w:eastAsia="Times New Roman"/>
          <w:szCs w:val="24"/>
        </w:rPr>
        <w:t xml:space="preserve"> να τον συμμαζέψουν, για να μπορεί κάθε Βουλευτής από μόνος του, εγκαίρως, να ψηφίζει κι έτσι όταν κληθεί αύριο κάποια στι</w:t>
      </w:r>
      <w:r>
        <w:rPr>
          <w:rFonts w:eastAsia="Times New Roman"/>
          <w:szCs w:val="24"/>
        </w:rPr>
        <w:t xml:space="preserve">γμή -ελπίζω κατά τις 11.00΄, εφόσον θα έχουμε τελειώσει σήμερα τους ομιλητές- ονομαστικά για να καταθέτει το ψηφοδέλτιό του, να μπορεί αυτή η διαδικασία να γίνει πολύ γρήγορα. Δηλαδή να μην σημειώνει εκείνη τη στιγμή. </w:t>
      </w:r>
      <w:r>
        <w:rPr>
          <w:rFonts w:eastAsia="Times New Roman"/>
          <w:szCs w:val="24"/>
        </w:rPr>
        <w:lastRenderedPageBreak/>
        <w:t>Όλοι να έχουμε από πριν τα χαρτιά. Αυτ</w:t>
      </w:r>
      <w:r>
        <w:rPr>
          <w:rFonts w:eastAsia="Times New Roman"/>
          <w:szCs w:val="24"/>
        </w:rPr>
        <w:t xml:space="preserve">ά συνεννοήθηκαν μεταξύ τους οι εισηγητές και νομίζω ότι είναι στη σωστή κατεύθυνση. </w:t>
      </w:r>
    </w:p>
    <w:p w14:paraId="0985595C" w14:textId="77777777" w:rsidR="00BE639A" w:rsidRDefault="00A212EC">
      <w:pPr>
        <w:spacing w:line="600" w:lineRule="auto"/>
        <w:ind w:firstLine="720"/>
        <w:jc w:val="both"/>
        <w:rPr>
          <w:rFonts w:eastAsia="Times New Roman"/>
          <w:szCs w:val="24"/>
        </w:rPr>
      </w:pPr>
      <w:r>
        <w:rPr>
          <w:rFonts w:eastAsia="Times New Roman"/>
          <w:szCs w:val="24"/>
        </w:rPr>
        <w:t>Πριν να ξεκινήσουμε τον κατάλογο των ομιλητών, έχουμε το εξής ζήτημα, για το οποίο έχει αποφασίσει χθες η Ολομέλεια επ’ αυτού. Χθες κατά τη διάρκεια της διαδικασίας προβλή</w:t>
      </w:r>
      <w:r>
        <w:rPr>
          <w:rFonts w:eastAsia="Times New Roman"/>
          <w:szCs w:val="24"/>
        </w:rPr>
        <w:t>θηκαν αιτιάσεις, ενστάσεις, απόψεις, απασχόλησε το Σώμα, την Ολομέλεια -γι’ αυτό και δεν θα γίνει πρωτογενής αναλυτική συζήτηση επ’ αυτού- το αν πρέπει να διατυπωθεί δεσμευτική κατεύθυνση στις υπό αναθεώρηση διατάξεις και το ουσιαστικό θέμα, δηλαδή, το κατ</w:t>
      </w:r>
      <w:r>
        <w:rPr>
          <w:rFonts w:eastAsia="Times New Roman"/>
          <w:szCs w:val="24"/>
        </w:rPr>
        <w:t xml:space="preserve">ά πόσο η παρούσα Βουλή δεσμευτικά αποφασίζει ως προς την κατεύθυνση των άρθρων σε σχέση με την επόμενη Βουλή. </w:t>
      </w:r>
    </w:p>
    <w:p w14:paraId="0985595D" w14:textId="77777777" w:rsidR="00BE639A" w:rsidRDefault="00A212EC">
      <w:pPr>
        <w:spacing w:line="600" w:lineRule="auto"/>
        <w:ind w:firstLine="720"/>
        <w:jc w:val="both"/>
        <w:rPr>
          <w:rFonts w:eastAsia="Times New Roman"/>
          <w:szCs w:val="24"/>
        </w:rPr>
      </w:pPr>
      <w:r>
        <w:rPr>
          <w:rFonts w:eastAsia="Times New Roman"/>
          <w:szCs w:val="24"/>
        </w:rPr>
        <w:t>Επ’ αυτού</w:t>
      </w:r>
      <w:r w:rsidRPr="00C54CA7">
        <w:rPr>
          <w:rFonts w:eastAsia="Times New Roman"/>
          <w:szCs w:val="24"/>
        </w:rPr>
        <w:t>,</w:t>
      </w:r>
      <w:r>
        <w:rPr>
          <w:rFonts w:eastAsia="Times New Roman"/>
          <w:szCs w:val="24"/>
        </w:rPr>
        <w:t xml:space="preserve"> εξελίχθηκε μία παραγωγική, θα έλεγα, έντονη συζήτηση με ένθεν και ένθεν επιχειρήματα. Νομίζω ότι και κατά το άρθρο του Κανονισμού, αλλ</w:t>
      </w:r>
      <w:r>
        <w:rPr>
          <w:rFonts w:eastAsia="Times New Roman"/>
          <w:szCs w:val="24"/>
        </w:rPr>
        <w:t>ά και κατά την πρακτική</w:t>
      </w:r>
      <w:r w:rsidRPr="00C54CA7">
        <w:rPr>
          <w:rFonts w:eastAsia="Times New Roman"/>
          <w:szCs w:val="24"/>
        </w:rPr>
        <w:t>,</w:t>
      </w:r>
      <w:r>
        <w:rPr>
          <w:rFonts w:eastAsia="Times New Roman"/>
          <w:szCs w:val="24"/>
        </w:rPr>
        <w:t xml:space="preserve"> που ακολουθούμε και κατά την ανάγκη σε αυτήν την κορυφαία διαδικασία να ακούγονται οι απόψεις υποχρεούμαστε τώρα να δώσουμε τον λόγο από πέντε λεπτά σε όλους τους εκπροσώπους των κομμάτων</w:t>
      </w:r>
      <w:r w:rsidRPr="00C54CA7">
        <w:rPr>
          <w:rFonts w:eastAsia="Times New Roman"/>
          <w:szCs w:val="24"/>
        </w:rPr>
        <w:t>,</w:t>
      </w:r>
      <w:r>
        <w:rPr>
          <w:rFonts w:eastAsia="Times New Roman"/>
          <w:szCs w:val="24"/>
        </w:rPr>
        <w:t xml:space="preserve"> έτσι ώστε να διαμορφωθεί η άποψη πάνω σε </w:t>
      </w:r>
      <w:r>
        <w:rPr>
          <w:rFonts w:eastAsia="Times New Roman"/>
          <w:szCs w:val="24"/>
        </w:rPr>
        <w:lastRenderedPageBreak/>
        <w:t>αυτά τα ζήτημα και εφόσον χρειαστεί -είναι το πιθανότερο ότι θα χρειαστεί- να υπάρξει απόφανση της Βουλής.</w:t>
      </w:r>
    </w:p>
    <w:p w14:paraId="0985595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 επιστημονικό ζήτημα θα υπάρχει απόφανση της Βουλής; </w:t>
      </w:r>
    </w:p>
    <w:p w14:paraId="0985595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Τζαβάρα, από χθες έχουμε πει ότι θ</w:t>
      </w:r>
      <w:r>
        <w:rPr>
          <w:rFonts w:eastAsia="Times New Roman" w:cs="Times New Roman"/>
          <w:szCs w:val="24"/>
        </w:rPr>
        <w:t xml:space="preserve">α γίνει αυτή η διαδικασία επί αυτού του θέματος. Το αν είναι επιστημονικό και πόσο -προφανώς είναι επιστημονικό, όπως και όλη η συνταγματική διαδικασία- θα είναι στοιχείο στα επιχειρήματα όσων μιλήσουν. </w:t>
      </w:r>
    </w:p>
    <w:p w14:paraId="0985596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 το συζητήσουμε. </w:t>
      </w:r>
    </w:p>
    <w:p w14:paraId="0985596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w:t>
      </w:r>
      <w:r>
        <w:rPr>
          <w:rFonts w:eastAsia="Times New Roman" w:cs="Times New Roman"/>
          <w:b/>
          <w:szCs w:val="24"/>
        </w:rPr>
        <w:t xml:space="preserve">(Νικόλαος Βούτσης): </w:t>
      </w:r>
      <w:r>
        <w:rPr>
          <w:rFonts w:eastAsia="Times New Roman" w:cs="Times New Roman"/>
          <w:szCs w:val="24"/>
        </w:rPr>
        <w:t xml:space="preserve">Όχι, δεν είναι προκαταρκτική συζήτηση αυτή. Αυτή ενσωματώνεται μέσα στη συζήτηση που θα κάνουμε. </w:t>
      </w:r>
    </w:p>
    <w:p w14:paraId="0985596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παρακαλούσα τους εκπροσώπους των κομμάτων, έναν από κάθε κόμμα</w:t>
      </w:r>
      <w:r w:rsidRPr="00C54CA7">
        <w:rPr>
          <w:rFonts w:eastAsia="Times New Roman" w:cs="Times New Roman"/>
          <w:szCs w:val="24"/>
        </w:rPr>
        <w:t>,</w:t>
      </w:r>
      <w:r>
        <w:rPr>
          <w:rFonts w:eastAsia="Times New Roman" w:cs="Times New Roman"/>
          <w:szCs w:val="24"/>
        </w:rPr>
        <w:t xml:space="preserve"> να πάρουν τον λόγο. Εγώ -το λέω ευθέως- θα ήθελα να ακούσουμε και τον κ</w:t>
      </w:r>
      <w:r>
        <w:rPr>
          <w:rFonts w:eastAsia="Times New Roman" w:cs="Times New Roman"/>
          <w:szCs w:val="24"/>
        </w:rPr>
        <w:t>. Βενιζέλο</w:t>
      </w:r>
      <w:r w:rsidRPr="00C54CA7">
        <w:rPr>
          <w:rFonts w:eastAsia="Times New Roman" w:cs="Times New Roman"/>
          <w:szCs w:val="24"/>
        </w:rPr>
        <w:t>,</w:t>
      </w:r>
      <w:r>
        <w:rPr>
          <w:rFonts w:eastAsia="Times New Roman" w:cs="Times New Roman"/>
          <w:szCs w:val="24"/>
        </w:rPr>
        <w:t xml:space="preserve"> που πρωτοέθεσε το παρεμπίπτον χθες. Δεν χαλάει, νομίζω, αυτό τη διαδικασία μας. </w:t>
      </w:r>
    </w:p>
    <w:p w14:paraId="0985596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Έθεσε παρεμπίπτον ζήτημα και δεν το καταλάβαμε; </w:t>
      </w:r>
    </w:p>
    <w:p w14:paraId="0985596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Ως ζήτημα</w:t>
      </w:r>
      <w:r w:rsidRPr="00C54CA7">
        <w:rPr>
          <w:rFonts w:eastAsia="Times New Roman" w:cs="Times New Roman"/>
          <w:szCs w:val="24"/>
        </w:rPr>
        <w:t>,</w:t>
      </w:r>
      <w:r>
        <w:rPr>
          <w:rFonts w:eastAsia="Times New Roman" w:cs="Times New Roman"/>
          <w:szCs w:val="24"/>
        </w:rPr>
        <w:t xml:space="preserve"> είπαμε ότι θα το εξετάσουμε ως</w:t>
      </w:r>
      <w:r w:rsidRPr="00D87D83">
        <w:rPr>
          <w:rFonts w:eastAsia="Times New Roman" w:cs="Times New Roman"/>
          <w:szCs w:val="24"/>
        </w:rPr>
        <w:t xml:space="preserve"> </w:t>
      </w:r>
      <w:r>
        <w:rPr>
          <w:rFonts w:eastAsia="Times New Roman" w:cs="Times New Roman"/>
          <w:szCs w:val="24"/>
        </w:rPr>
        <w:t>παρεμπίπτον. Δεν γίν</w:t>
      </w:r>
      <w:r>
        <w:rPr>
          <w:rFonts w:eastAsia="Times New Roman" w:cs="Times New Roman"/>
          <w:szCs w:val="24"/>
        </w:rPr>
        <w:t xml:space="preserve">εται διαφορετικά. </w:t>
      </w:r>
    </w:p>
    <w:p w14:paraId="0985596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Ποιος το είπε αυτό; </w:t>
      </w:r>
    </w:p>
    <w:p w14:paraId="09855966"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Χθες το είπαμε με απόφαση της Ολομέλειας. </w:t>
      </w:r>
    </w:p>
    <w:p w14:paraId="0985596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μου δίνετε τον λόγο, παρακαλώ, επί της διαδικασίας; </w:t>
      </w:r>
    </w:p>
    <w:p w14:paraId="0985596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Τζαβάρα, βεβαίως έχετε τον λόγο επί της διαδικασίας. </w:t>
      </w:r>
    </w:p>
    <w:p w14:paraId="0985596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κύριε Πρόεδρε. </w:t>
      </w:r>
    </w:p>
    <w:p w14:paraId="0985596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Με βάση το άρθρο 67 του Κανονισμού της Βουλής, που ορίζει τι ισχύει περί των ζητημάτων που χαρακτηρίζονται παρεμπίπτοντα, το παρεμπίπτον ζήτημα θα</w:t>
      </w:r>
      <w:r>
        <w:rPr>
          <w:rFonts w:eastAsia="Times New Roman" w:cs="Times New Roman"/>
          <w:szCs w:val="24"/>
        </w:rPr>
        <w:t xml:space="preserve"> πρέπει να το επικαλεστούν, σύμφωνα με τη διαδικασία που προβλέπει το άρθρο 67 </w:t>
      </w:r>
      <w:r>
        <w:rPr>
          <w:rFonts w:eastAsia="Times New Roman" w:cs="Times New Roman"/>
          <w:szCs w:val="24"/>
        </w:rPr>
        <w:lastRenderedPageBreak/>
        <w:t xml:space="preserve">με τις παραγράφους 1, 2 και 3 είτε δύο Βουλευτές, είτε στη συνέχεια το ένα τριακοστό των Βουλευτών είτε Πρόεδρος κόμματος ή Κοινοβουλευτικός Εκπρόσωπος. </w:t>
      </w:r>
    </w:p>
    <w:p w14:paraId="0985596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Ποιος το έχει επικαλεστ</w:t>
      </w:r>
      <w:r>
        <w:rPr>
          <w:rFonts w:eastAsia="Times New Roman" w:cs="Times New Roman"/>
          <w:szCs w:val="24"/>
        </w:rPr>
        <w:t>εί, πρώτον; Ποιος το έχει περιγράψει, δεύτερον; Και κυρίως, σε ποια διάταξη του Κανονισμού στηρίζεται αυτό το παρεμπίπτον; Γιατί, όπως γνωρίζουμε, παρεμπίπτον είναι το ζήτημα</w:t>
      </w:r>
      <w:r w:rsidRPr="00C54CA7">
        <w:rPr>
          <w:rFonts w:eastAsia="Times New Roman" w:cs="Times New Roman"/>
          <w:szCs w:val="24"/>
        </w:rPr>
        <w:t>,</w:t>
      </w:r>
      <w:r>
        <w:rPr>
          <w:rFonts w:eastAsia="Times New Roman" w:cs="Times New Roman"/>
          <w:szCs w:val="24"/>
        </w:rPr>
        <w:t xml:space="preserve"> που αναφύεται κατά την κοινοβουλευτική διαδικασία, το οποίο</w:t>
      </w:r>
      <w:r w:rsidRPr="00C54CA7">
        <w:rPr>
          <w:rFonts w:eastAsia="Times New Roman" w:cs="Times New Roman"/>
          <w:szCs w:val="24"/>
        </w:rPr>
        <w:t>,</w:t>
      </w:r>
      <w:r>
        <w:rPr>
          <w:rFonts w:eastAsia="Times New Roman" w:cs="Times New Roman"/>
          <w:szCs w:val="24"/>
        </w:rPr>
        <w:t xml:space="preserve"> με βάση τις διατάξε</w:t>
      </w:r>
      <w:r>
        <w:rPr>
          <w:rFonts w:eastAsia="Times New Roman" w:cs="Times New Roman"/>
          <w:szCs w:val="24"/>
        </w:rPr>
        <w:t>ις του Κανονισμού επηρεάζει ή εμποδίζει τη συζήτηση ή τη λήψη αποφάσεως επί συγκεκριμένου θέματος. Εδώ, λοιπόν, θα πρέπει πρώτα σε μια προκαταρκτική φάση να λύσουμε αυτά τα θέματα, να δούμε εάν ένα επιστημονικό ζήτημα, που έχει διχάσει την επιστήμη και όπο</w:t>
      </w:r>
      <w:r>
        <w:rPr>
          <w:rFonts w:eastAsia="Times New Roman" w:cs="Times New Roman"/>
          <w:szCs w:val="24"/>
        </w:rPr>
        <w:t>υ υπάρχουν γνωμοδοτήσεις με τη μια άποψη και με την άλλη, αποτελεί παρεμπίπτον και με βάση ποια διάταξη του Κανονισμού. Και από κει και πέρα</w:t>
      </w:r>
      <w:r w:rsidRPr="00C54CA7">
        <w:rPr>
          <w:rFonts w:eastAsia="Times New Roman" w:cs="Times New Roman"/>
          <w:szCs w:val="24"/>
        </w:rPr>
        <w:t>,</w:t>
      </w:r>
      <w:r>
        <w:rPr>
          <w:rFonts w:eastAsia="Times New Roman" w:cs="Times New Roman"/>
          <w:szCs w:val="24"/>
        </w:rPr>
        <w:t xml:space="preserve"> πράγματι</w:t>
      </w:r>
      <w:r w:rsidRPr="00C54CA7">
        <w:rPr>
          <w:rFonts w:eastAsia="Times New Roman" w:cs="Times New Roman"/>
          <w:szCs w:val="24"/>
        </w:rPr>
        <w:t>,</w:t>
      </w:r>
      <w:r>
        <w:rPr>
          <w:rFonts w:eastAsia="Times New Roman" w:cs="Times New Roman"/>
          <w:szCs w:val="24"/>
        </w:rPr>
        <w:t xml:space="preserve"> να πούμε. </w:t>
      </w:r>
    </w:p>
    <w:p w14:paraId="0985596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Γιατί, κύριε Πρόεδρε, προειδοποιώ: Υπάρχει κάτι, το οποίο θα χαρακτηρίσει και θα στιγματίσει </w:t>
      </w:r>
      <w:r>
        <w:rPr>
          <w:rFonts w:eastAsia="Times New Roman" w:cs="Times New Roman"/>
          <w:szCs w:val="24"/>
        </w:rPr>
        <w:t xml:space="preserve">αυτή τη Βουλή, εάν συνεχίσουμε προς αυτή τη διαδικαστική πορεία. Θα φτάσουμε στο σημείο να πάρουμε απόφαση για ένα επιστημονικό θέμα που </w:t>
      </w:r>
      <w:r>
        <w:rPr>
          <w:rFonts w:eastAsia="Times New Roman" w:cs="Times New Roman"/>
          <w:szCs w:val="24"/>
        </w:rPr>
        <w:lastRenderedPageBreak/>
        <w:t>από το 1993 αποτελεί αντικείμενο επιστημονικού διαλόγου. Και θα έρθει η Βουλή με την απόφασή της</w:t>
      </w:r>
      <w:r w:rsidRPr="00C54CA7">
        <w:rPr>
          <w:rFonts w:eastAsia="Times New Roman" w:cs="Times New Roman"/>
          <w:szCs w:val="24"/>
        </w:rPr>
        <w:t>,</w:t>
      </w:r>
      <w:r>
        <w:rPr>
          <w:rFonts w:eastAsia="Times New Roman" w:cs="Times New Roman"/>
          <w:szCs w:val="24"/>
        </w:rPr>
        <w:t xml:space="preserve"> να μας πει ποια από τ</w:t>
      </w:r>
      <w:r>
        <w:rPr>
          <w:rFonts w:eastAsia="Times New Roman" w:cs="Times New Roman"/>
          <w:szCs w:val="24"/>
        </w:rPr>
        <w:t>ις δύο επιστημονικές απόψεις ισχύει; Είναι, δηλαδή με άλλα λόγια, σαν να θέσουμε προς συζήτηση το ζήτημα</w:t>
      </w:r>
      <w:r w:rsidRPr="00C54CA7">
        <w:rPr>
          <w:rFonts w:eastAsia="Times New Roman" w:cs="Times New Roman"/>
          <w:szCs w:val="24"/>
        </w:rPr>
        <w:t>,</w:t>
      </w:r>
      <w:r>
        <w:rPr>
          <w:rFonts w:eastAsia="Times New Roman" w:cs="Times New Roman"/>
          <w:szCs w:val="24"/>
        </w:rPr>
        <w:t xml:space="preserve"> εάν υπάρχει ή δεν υπάρχει Θεός και αποφασίσουμε τελικά υπέρ της μιας ή της άλλης απόψεως με την αρχή της πλειοψηφίας. </w:t>
      </w:r>
    </w:p>
    <w:p w14:paraId="0985596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Εγώ ειλικρινά</w:t>
      </w:r>
      <w:r w:rsidRPr="00C54CA7">
        <w:rPr>
          <w:rFonts w:eastAsia="Times New Roman" w:cs="Times New Roman"/>
          <w:szCs w:val="24"/>
        </w:rPr>
        <w:t>,</w:t>
      </w:r>
      <w:r>
        <w:rPr>
          <w:rFonts w:eastAsia="Times New Roman" w:cs="Times New Roman"/>
          <w:szCs w:val="24"/>
        </w:rPr>
        <w:t xml:space="preserve"> θέλω να προστατε</w:t>
      </w:r>
      <w:r>
        <w:rPr>
          <w:rFonts w:eastAsia="Times New Roman" w:cs="Times New Roman"/>
          <w:szCs w:val="24"/>
        </w:rPr>
        <w:t>ύσω το κύρος της Βουλής. Κυρίως, όμως, αυτές τις μεθοδεύσεις θα πρέπει να τις αποφύγουμε. Πολλώ δε μάλλον</w:t>
      </w:r>
      <w:r w:rsidRPr="00C54CA7">
        <w:rPr>
          <w:rFonts w:eastAsia="Times New Roman" w:cs="Times New Roman"/>
          <w:szCs w:val="24"/>
        </w:rPr>
        <w:t>,</w:t>
      </w:r>
      <w:r>
        <w:rPr>
          <w:rFonts w:eastAsia="Times New Roman" w:cs="Times New Roman"/>
          <w:szCs w:val="24"/>
        </w:rPr>
        <w:t xml:space="preserve"> που με αυτή την απόφαση θα δεσμεύσουμε μια επόμενη Βουλή, η οποία θα έχει προκύψει από εκλογές, όπου ο ελληνικός λαός θα καθορίσει τα ζητήματα όπως π</w:t>
      </w:r>
      <w:r>
        <w:rPr>
          <w:rFonts w:eastAsia="Times New Roman" w:cs="Times New Roman"/>
          <w:szCs w:val="24"/>
        </w:rPr>
        <w:t xml:space="preserve">ρέπει και όπως ακριβώς ισχύουν οι διατάξεις του άρθρου 110 του Συντάγματος. </w:t>
      </w:r>
    </w:p>
    <w:p w14:paraId="0985596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985596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0985597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Βρήκατε την ευκαιρία να τοποθετηθείτε επί της ουσίας σε αυτό το ζήτημα. Επιτρέψτε μου να σας πω ότι από αυτά που είπατε ότ</w:t>
      </w:r>
      <w:r>
        <w:rPr>
          <w:rFonts w:eastAsia="Times New Roman" w:cs="Times New Roman"/>
          <w:szCs w:val="24"/>
        </w:rPr>
        <w:t xml:space="preserve">ι ένα ζήτημα που επηρεάζει την ίδια τη συζήτηση και </w:t>
      </w:r>
      <w:r>
        <w:rPr>
          <w:rFonts w:eastAsia="Times New Roman" w:cs="Times New Roman"/>
          <w:szCs w:val="24"/>
        </w:rPr>
        <w:lastRenderedPageBreak/>
        <w:t xml:space="preserve">την κατάληξή της είναι σαφές ότι μπαίνει με αυτή τη διαδικασία, όπως χθες το πρωί, ενδεχομένως ομοφώνως ή λιγότερο, αποφασίσαμε, αφού είχαν τεθεί τα ζητήματα από τον κ. Λοβέρδο κατ’ αρχήν. </w:t>
      </w:r>
    </w:p>
    <w:p w14:paraId="0985597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θα </w:t>
      </w:r>
      <w:r>
        <w:rPr>
          <w:rFonts w:eastAsia="Times New Roman" w:cs="Times New Roman"/>
          <w:szCs w:val="24"/>
        </w:rPr>
        <w:t>ξεκινήσω από τον κ. Λοβέρδο ως προς αυτό το ζήτημα. Θα παρακαλούσα για πέντε λεπτά εκ μέρους της παράταξης…</w:t>
      </w:r>
    </w:p>
    <w:p w14:paraId="0985597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 </w:t>
      </w:r>
      <w:r>
        <w:rPr>
          <w:rFonts w:eastAsia="Times New Roman" w:cs="Times New Roman"/>
          <w:szCs w:val="24"/>
        </w:rPr>
        <w:t xml:space="preserve">(δεν ακούστηκε) </w:t>
      </w:r>
    </w:p>
    <w:p w14:paraId="0985597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Λοβέρδο, δεν ανοίγω προδικαστικό θέμα. Αυτό έχει λυθεί χθες το πρωί στη Βουλ</w:t>
      </w:r>
      <w:r>
        <w:rPr>
          <w:rFonts w:eastAsia="Times New Roman" w:cs="Times New Roman"/>
          <w:szCs w:val="24"/>
        </w:rPr>
        <w:t>ή με τις ενστάσεις, τις ανοχές όλων. Επί της ουσίας</w:t>
      </w:r>
      <w:r w:rsidRPr="00C54CA7">
        <w:rPr>
          <w:rFonts w:eastAsia="Times New Roman" w:cs="Times New Roman"/>
          <w:szCs w:val="24"/>
        </w:rPr>
        <w:t>,</w:t>
      </w:r>
      <w:r>
        <w:rPr>
          <w:rFonts w:eastAsia="Times New Roman" w:cs="Times New Roman"/>
          <w:szCs w:val="24"/>
        </w:rPr>
        <w:t xml:space="preserve"> αναφέρθηκε και ο κ. Τζαβάρας. Θέλετε να ξεκινήσουμε από εσάς; Και είπα ότι με προσωπική μου ευθύνη</w:t>
      </w:r>
      <w:r w:rsidRPr="00C54CA7">
        <w:rPr>
          <w:rFonts w:eastAsia="Times New Roman" w:cs="Times New Roman"/>
          <w:szCs w:val="24"/>
        </w:rPr>
        <w:t>,</w:t>
      </w:r>
      <w:r>
        <w:rPr>
          <w:rFonts w:eastAsia="Times New Roman" w:cs="Times New Roman"/>
          <w:szCs w:val="24"/>
        </w:rPr>
        <w:t xml:space="preserve"> θα μιλήσει και ο Πρόεδρος</w:t>
      </w:r>
      <w:r w:rsidRPr="00C54CA7">
        <w:rPr>
          <w:rFonts w:eastAsia="Times New Roman" w:cs="Times New Roman"/>
          <w:szCs w:val="24"/>
        </w:rPr>
        <w:t xml:space="preserve"> </w:t>
      </w:r>
      <w:r>
        <w:rPr>
          <w:rFonts w:eastAsia="Times New Roman" w:cs="Times New Roman"/>
          <w:szCs w:val="24"/>
        </w:rPr>
        <w:t>κ. Βενιζέλος, γι</w:t>
      </w:r>
      <w:r w:rsidRPr="00C54CA7">
        <w:rPr>
          <w:rFonts w:eastAsia="Times New Roman" w:cs="Times New Roman"/>
          <w:szCs w:val="24"/>
        </w:rPr>
        <w:t>’</w:t>
      </w:r>
      <w:r>
        <w:rPr>
          <w:rFonts w:eastAsia="Times New Roman" w:cs="Times New Roman"/>
          <w:szCs w:val="24"/>
        </w:rPr>
        <w:t xml:space="preserve"> αυτό το ζήτημα. Θα παρακαλούσα να ετοιμαστούν και οι άλλοι </w:t>
      </w:r>
      <w:r>
        <w:rPr>
          <w:rFonts w:eastAsia="Times New Roman" w:cs="Times New Roman"/>
          <w:szCs w:val="24"/>
        </w:rPr>
        <w:t>συνάδελφοι</w:t>
      </w:r>
      <w:r w:rsidRPr="00C54CA7">
        <w:rPr>
          <w:rFonts w:eastAsia="Times New Roman" w:cs="Times New Roman"/>
          <w:szCs w:val="24"/>
        </w:rPr>
        <w:t>,</w:t>
      </w:r>
      <w:r>
        <w:rPr>
          <w:rFonts w:eastAsia="Times New Roman" w:cs="Times New Roman"/>
          <w:szCs w:val="24"/>
        </w:rPr>
        <w:t xml:space="preserve"> που θα μιλήσουν από πέντε λεπτά, έτσι ώστε να το διεπεξέλθουμε μισή ώρα. Θα χρειαστεί ενδεχομένως</w:t>
      </w:r>
      <w:r w:rsidRPr="00C54CA7">
        <w:rPr>
          <w:rFonts w:eastAsia="Times New Roman" w:cs="Times New Roman"/>
          <w:szCs w:val="24"/>
        </w:rPr>
        <w:t>,</w:t>
      </w:r>
      <w:r>
        <w:rPr>
          <w:rFonts w:eastAsia="Times New Roman" w:cs="Times New Roman"/>
          <w:szCs w:val="24"/>
        </w:rPr>
        <w:t xml:space="preserve"> ύστερα </w:t>
      </w:r>
      <w:r w:rsidRPr="00C54CA7">
        <w:rPr>
          <w:rFonts w:eastAsia="Times New Roman" w:cs="Times New Roman"/>
          <w:szCs w:val="24"/>
        </w:rPr>
        <w:t>-</w:t>
      </w:r>
      <w:r>
        <w:rPr>
          <w:rFonts w:eastAsia="Times New Roman" w:cs="Times New Roman"/>
          <w:szCs w:val="24"/>
        </w:rPr>
        <w:t>ενδεχομένως λέω- δι’ εγέρσεως να αποφανθούμε γι</w:t>
      </w:r>
      <w:r w:rsidRPr="00C54CA7">
        <w:rPr>
          <w:rFonts w:eastAsia="Times New Roman" w:cs="Times New Roman"/>
          <w:szCs w:val="24"/>
        </w:rPr>
        <w:t>’</w:t>
      </w:r>
      <w:r>
        <w:rPr>
          <w:rFonts w:eastAsia="Times New Roman" w:cs="Times New Roman"/>
          <w:szCs w:val="24"/>
        </w:rPr>
        <w:t xml:space="preserve"> αυτό το ζήτημα. Δεν μπορεί να γίνει διαφορετικά </w:t>
      </w:r>
      <w:r>
        <w:rPr>
          <w:rFonts w:eastAsia="Times New Roman" w:cs="Times New Roman"/>
          <w:szCs w:val="24"/>
        </w:rPr>
        <w:lastRenderedPageBreak/>
        <w:t>για ό,τι έρχεται στην Ολομέλεια, δεν υπά</w:t>
      </w:r>
      <w:r>
        <w:rPr>
          <w:rFonts w:eastAsia="Times New Roman" w:cs="Times New Roman"/>
          <w:szCs w:val="24"/>
        </w:rPr>
        <w:t xml:space="preserve">ρχει Εφετείο της Ολομέλειας της Βουλής. Αυτό το γνωρίζουμε. </w:t>
      </w:r>
    </w:p>
    <w:p w14:paraId="0985597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Να προχωρήσουμε, λοιπόν, ήσυχα και ήρεμα. Σας λέω ότι η χθεσινή κουβέντα</w:t>
      </w:r>
      <w:r w:rsidRPr="00C54CA7">
        <w:rPr>
          <w:rFonts w:eastAsia="Times New Roman" w:cs="Times New Roman"/>
          <w:szCs w:val="24"/>
        </w:rPr>
        <w:t>,</w:t>
      </w:r>
      <w:r>
        <w:rPr>
          <w:rFonts w:eastAsia="Times New Roman" w:cs="Times New Roman"/>
          <w:szCs w:val="24"/>
        </w:rPr>
        <w:t xml:space="preserve"> με ογδόντα τρεις συναδέλφους</w:t>
      </w:r>
      <w:r w:rsidRPr="00C54CA7">
        <w:rPr>
          <w:rFonts w:eastAsia="Times New Roman" w:cs="Times New Roman"/>
          <w:szCs w:val="24"/>
        </w:rPr>
        <w:t>,</w:t>
      </w:r>
      <w:r>
        <w:rPr>
          <w:rFonts w:eastAsia="Times New Roman" w:cs="Times New Roman"/>
          <w:szCs w:val="24"/>
        </w:rPr>
        <w:t xml:space="preserve"> σε μεγάλο βαθμό καταναλώθηκε και σε αυτό το ζήτημα, που εμφανίζεται σαν πολύ σημαντικό. Έχε</w:t>
      </w:r>
      <w:r>
        <w:rPr>
          <w:rFonts w:eastAsia="Times New Roman" w:cs="Times New Roman"/>
          <w:szCs w:val="24"/>
        </w:rPr>
        <w:t>ι εμπλουτίσει τη διαδικασία. Δεν τίθεται εξ υπαρχής κάποιο θέμα.</w:t>
      </w:r>
    </w:p>
    <w:p w14:paraId="0985597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09855976"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0985597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Δύο φορές στη Διάσκεψη των Προέδρων προειδοποίησα ότι αυτό το θέμα απασχόλησε πάρα πολύ την Επιτροπή Αναθεώρησης τ</w:t>
      </w:r>
      <w:r>
        <w:rPr>
          <w:rFonts w:eastAsia="Times New Roman" w:cs="Times New Roman"/>
          <w:szCs w:val="24"/>
        </w:rPr>
        <w:t>ου Συντάγματος, δηλαδή το περί κατευθύνσεων αυτής της Βουλής στην επόμενη. Συνεπώς, είπα ότι θα διευκόλυνε πολύ τη διαδικασία να το συζητούσαμε κάποια στιγμή παρεμπιπτόντως, όχι ως παρεμπίπτον θέμα</w:t>
      </w:r>
      <w:r w:rsidRPr="00C54CA7">
        <w:rPr>
          <w:rFonts w:eastAsia="Times New Roman" w:cs="Times New Roman"/>
          <w:szCs w:val="24"/>
        </w:rPr>
        <w:t>,</w:t>
      </w:r>
      <w:r>
        <w:rPr>
          <w:rFonts w:eastAsia="Times New Roman" w:cs="Times New Roman"/>
          <w:szCs w:val="24"/>
        </w:rPr>
        <w:t xml:space="preserve"> με την τυπική έννοια</w:t>
      </w:r>
      <w:r w:rsidRPr="00C54CA7">
        <w:rPr>
          <w:rFonts w:eastAsia="Times New Roman" w:cs="Times New Roman"/>
          <w:szCs w:val="24"/>
        </w:rPr>
        <w:t>,</w:t>
      </w:r>
      <w:r>
        <w:rPr>
          <w:rFonts w:eastAsia="Times New Roman" w:cs="Times New Roman"/>
          <w:szCs w:val="24"/>
        </w:rPr>
        <w:t xml:space="preserve"> που το θέτει ο κ. Τζαβάρας, αλλά όπ</w:t>
      </w:r>
      <w:r>
        <w:rPr>
          <w:rFonts w:eastAsia="Times New Roman" w:cs="Times New Roman"/>
          <w:szCs w:val="24"/>
        </w:rPr>
        <w:t xml:space="preserve">ως το είπε ο κ. Βενιζέλος, κάνοντας μια παρεμπίπτουσα συζήτηση, για να μην ταλαιπωρηθούμε το βράδυ ή αύριο. </w:t>
      </w:r>
    </w:p>
    <w:p w14:paraId="0985597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Περί αυτού πρόκειται. Αυτό κάνουμε. </w:t>
      </w:r>
    </w:p>
    <w:p w14:paraId="0985597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Ακριβώς. </w:t>
      </w:r>
    </w:p>
    <w:p w14:paraId="0985597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Υπάρχει, λοιπόν, ένα ζήτημα</w:t>
      </w:r>
      <w:r w:rsidRPr="00C54CA7">
        <w:rPr>
          <w:rFonts w:eastAsia="Times New Roman" w:cs="Times New Roman"/>
          <w:szCs w:val="24"/>
        </w:rPr>
        <w:t>,</w:t>
      </w:r>
      <w:r>
        <w:rPr>
          <w:rFonts w:eastAsia="Times New Roman" w:cs="Times New Roman"/>
          <w:szCs w:val="24"/>
        </w:rPr>
        <w:t xml:space="preserve"> που συζητάμε, αγαπητοί κ</w:t>
      </w:r>
      <w:r>
        <w:rPr>
          <w:rFonts w:eastAsia="Times New Roman" w:cs="Times New Roman"/>
          <w:szCs w:val="24"/>
        </w:rPr>
        <w:t xml:space="preserve">αι αγαπητές συνάδελφοι, </w:t>
      </w:r>
      <w:r>
        <w:rPr>
          <w:rFonts w:eastAsia="Times New Roman" w:cs="Times New Roman"/>
          <w:szCs w:val="24"/>
        </w:rPr>
        <w:t>εά</w:t>
      </w:r>
      <w:r>
        <w:rPr>
          <w:rFonts w:eastAsia="Times New Roman" w:cs="Times New Roman"/>
          <w:szCs w:val="24"/>
        </w:rPr>
        <w:t xml:space="preserve">ν αυτή η Βουλή, η προτείνουσα Βουλή, μπορεί να δεσμεύει την επόμενη, που είναι και αναθεωρητική Βουλή. </w:t>
      </w:r>
    </w:p>
    <w:p w14:paraId="0985597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Θα ήταν απλώς θεωρητικό θέμα, </w:t>
      </w:r>
      <w:r>
        <w:rPr>
          <w:rFonts w:eastAsia="Times New Roman" w:cs="Times New Roman"/>
          <w:szCs w:val="24"/>
        </w:rPr>
        <w:t>εά</w:t>
      </w:r>
      <w:r>
        <w:rPr>
          <w:rFonts w:eastAsia="Times New Roman" w:cs="Times New Roman"/>
          <w:szCs w:val="24"/>
        </w:rPr>
        <w:t>ν δεν εμπλεκόταν με τον δικαστικό έλεγχο της Αναθεώρησης. Δηλαδή, με τον έλεγχο πάνω στη διαδι</w:t>
      </w:r>
      <w:r>
        <w:rPr>
          <w:rFonts w:eastAsia="Times New Roman" w:cs="Times New Roman"/>
          <w:szCs w:val="24"/>
        </w:rPr>
        <w:t>κασία Αναθεώρησης</w:t>
      </w:r>
      <w:r w:rsidRPr="00C54CA7">
        <w:rPr>
          <w:rFonts w:eastAsia="Times New Roman" w:cs="Times New Roman"/>
          <w:szCs w:val="24"/>
        </w:rPr>
        <w:t>,</w:t>
      </w:r>
      <w:r>
        <w:rPr>
          <w:rFonts w:eastAsia="Times New Roman" w:cs="Times New Roman"/>
          <w:szCs w:val="24"/>
        </w:rPr>
        <w:t xml:space="preserve"> που μπορεί να γίνει από το Ανώτατο Ειδικό Δικαστήριο ή από το Συμβούλιο της Επικρατείας</w:t>
      </w:r>
      <w:r w:rsidRPr="00C54CA7">
        <w:rPr>
          <w:rFonts w:eastAsia="Times New Roman" w:cs="Times New Roman"/>
          <w:szCs w:val="24"/>
        </w:rPr>
        <w:t>,</w:t>
      </w:r>
      <w:r>
        <w:rPr>
          <w:rFonts w:eastAsia="Times New Roman" w:cs="Times New Roman"/>
          <w:szCs w:val="24"/>
        </w:rPr>
        <w:t xml:space="preserve"> εκ των υστέρων. Η διάκριση της Βουλής σε προτείνουσα, τούτη, και σε αναθεωρητική, η επόμενη, είναι μια διάκριση</w:t>
      </w:r>
      <w:r w:rsidRPr="00C54CA7">
        <w:rPr>
          <w:rFonts w:eastAsia="Times New Roman" w:cs="Times New Roman"/>
          <w:szCs w:val="24"/>
        </w:rPr>
        <w:t>,</w:t>
      </w:r>
      <w:r>
        <w:rPr>
          <w:rFonts w:eastAsia="Times New Roman" w:cs="Times New Roman"/>
          <w:szCs w:val="24"/>
        </w:rPr>
        <w:t xml:space="preserve"> που έχει γίνει στην επιστήμη. Επικα</w:t>
      </w:r>
      <w:r>
        <w:rPr>
          <w:rFonts w:eastAsia="Times New Roman" w:cs="Times New Roman"/>
          <w:szCs w:val="24"/>
        </w:rPr>
        <w:t>λούμαι εδώ τον αείμνηστο Δήμητρη Τσάτσο</w:t>
      </w:r>
      <w:r w:rsidRPr="00C54CA7">
        <w:rPr>
          <w:rFonts w:eastAsia="Times New Roman" w:cs="Times New Roman"/>
          <w:szCs w:val="24"/>
        </w:rPr>
        <w:t>,</w:t>
      </w:r>
      <w:r>
        <w:rPr>
          <w:rFonts w:eastAsia="Times New Roman" w:cs="Times New Roman"/>
          <w:szCs w:val="24"/>
        </w:rPr>
        <w:t xml:space="preserve"> που στο συγκεκριμένο βιβλίο του έχει κάνει τη σχετική αναφορά. </w:t>
      </w:r>
      <w:r>
        <w:rPr>
          <w:rFonts w:eastAsia="Times New Roman" w:cs="Times New Roman"/>
          <w:szCs w:val="24"/>
        </w:rPr>
        <w:t>Τ</w:t>
      </w:r>
      <w:r>
        <w:rPr>
          <w:rFonts w:eastAsia="Times New Roman" w:cs="Times New Roman"/>
          <w:szCs w:val="24"/>
        </w:rPr>
        <w:t>ο ερώτημα</w:t>
      </w:r>
      <w:r>
        <w:rPr>
          <w:rFonts w:eastAsia="Times New Roman" w:cs="Times New Roman"/>
          <w:szCs w:val="24"/>
        </w:rPr>
        <w:t>,</w:t>
      </w:r>
      <w:r>
        <w:rPr>
          <w:rFonts w:eastAsia="Times New Roman" w:cs="Times New Roman"/>
          <w:szCs w:val="24"/>
        </w:rPr>
        <w:t xml:space="preserve"> που ετέθη και </w:t>
      </w:r>
      <w:r>
        <w:rPr>
          <w:rFonts w:eastAsia="Times New Roman" w:cs="Times New Roman"/>
          <w:szCs w:val="24"/>
        </w:rPr>
        <w:t>εάν</w:t>
      </w:r>
      <w:r>
        <w:rPr>
          <w:rFonts w:eastAsia="Times New Roman" w:cs="Times New Roman"/>
          <w:szCs w:val="24"/>
        </w:rPr>
        <w:t xml:space="preserve"> εκτάσει θα το σχολιάσει ο κ. Βενιζέλος</w:t>
      </w:r>
      <w:r w:rsidRPr="00C54CA7">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εά</w:t>
      </w:r>
      <w:r>
        <w:rPr>
          <w:rFonts w:eastAsia="Times New Roman" w:cs="Times New Roman"/>
          <w:szCs w:val="24"/>
        </w:rPr>
        <w:t>ν η θεωρία στο παρελθόν έχει αντιμετωπίσει αυτό το θέμα ή αν δεν το έχει α</w:t>
      </w:r>
      <w:r>
        <w:rPr>
          <w:rFonts w:eastAsia="Times New Roman" w:cs="Times New Roman"/>
          <w:szCs w:val="24"/>
        </w:rPr>
        <w:t xml:space="preserve">ντιμετωπίσει. Πράγματι, </w:t>
      </w:r>
      <w:r>
        <w:rPr>
          <w:rFonts w:eastAsia="Times New Roman" w:cs="Times New Roman"/>
          <w:szCs w:val="24"/>
        </w:rPr>
        <w:lastRenderedPageBreak/>
        <w:t>το έχει αντιμετωπίσει εδώ και έναν αιώνα</w:t>
      </w:r>
      <w:r w:rsidRPr="001C2309">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Και ποια είναι τα πορίσματά της; Ότι αυτή η Βουλή </w:t>
      </w:r>
      <w:r>
        <w:rPr>
          <w:rFonts w:eastAsia="Times New Roman" w:cs="Times New Roman"/>
          <w:szCs w:val="24"/>
        </w:rPr>
        <w:t xml:space="preserve">δεσμεύει την επόμενη ως προς τα άρθρα, ειδικά ως προς τις διατάξεις, που της προτείνει να αναθεωρηθούν, αλλά από εκεί και πέρα δεν της υπαγορεύει την Αναθεώρηση. </w:t>
      </w:r>
    </w:p>
    <w:p w14:paraId="0985597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Υπό την έννοια αυτή</w:t>
      </w:r>
      <w:r>
        <w:rPr>
          <w:rFonts w:eastAsia="Times New Roman" w:cs="Times New Roman"/>
          <w:szCs w:val="24"/>
        </w:rPr>
        <w:t>,</w:t>
      </w:r>
      <w:r>
        <w:rPr>
          <w:rFonts w:eastAsia="Times New Roman" w:cs="Times New Roman"/>
          <w:szCs w:val="24"/>
        </w:rPr>
        <w:t xml:space="preserve"> οι κατευθυντήριες γραμμές δεν έχουν κα</w:t>
      </w:r>
      <w:r>
        <w:rPr>
          <w:rFonts w:eastAsia="Times New Roman" w:cs="Times New Roman"/>
          <w:szCs w:val="24"/>
        </w:rPr>
        <w:t>μ</w:t>
      </w:r>
      <w:r>
        <w:rPr>
          <w:rFonts w:eastAsia="Times New Roman" w:cs="Times New Roman"/>
          <w:szCs w:val="24"/>
        </w:rPr>
        <w:t>μία σχέση. Εξ</w:t>
      </w:r>
      <w:r>
        <w:rPr>
          <w:rFonts w:eastAsia="Times New Roman" w:cs="Times New Roman"/>
          <w:szCs w:val="24"/>
        </w:rPr>
        <w:t>’</w:t>
      </w:r>
      <w:r>
        <w:rPr>
          <w:rFonts w:eastAsia="Times New Roman" w:cs="Times New Roman"/>
          <w:szCs w:val="24"/>
        </w:rPr>
        <w:t xml:space="preserve"> ου και</w:t>
      </w:r>
      <w:r>
        <w:rPr>
          <w:rFonts w:eastAsia="Times New Roman" w:cs="Times New Roman"/>
          <w:szCs w:val="24"/>
        </w:rPr>
        <w:t>,</w:t>
      </w:r>
      <w:r>
        <w:rPr>
          <w:rFonts w:eastAsia="Times New Roman" w:cs="Times New Roman"/>
          <w:szCs w:val="24"/>
        </w:rPr>
        <w:t xml:space="preserve"> η πρακτική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έχει δείξει μέχρι στιγμής</w:t>
      </w:r>
      <w:r>
        <w:rPr>
          <w:rFonts w:eastAsia="Times New Roman" w:cs="Times New Roman"/>
          <w:szCs w:val="24"/>
        </w:rPr>
        <w:t xml:space="preserve">. </w:t>
      </w:r>
      <w:r>
        <w:rPr>
          <w:rFonts w:eastAsia="Times New Roman" w:cs="Times New Roman"/>
          <w:szCs w:val="24"/>
        </w:rPr>
        <w:t xml:space="preserve">Αναφέρομαι στη Μεταπολίτευση. Και στην Αναθεώρηση του 1985-1986 και σε εκείνη του 2001 και στην τελευταία του 2008 οι μεν Επιτροπές Αναθεώρησης του Συντάγματος σχολίαζαν τις προτάσεις </w:t>
      </w:r>
      <w:r>
        <w:rPr>
          <w:rFonts w:eastAsia="Times New Roman" w:cs="Times New Roman"/>
          <w:szCs w:val="24"/>
        </w:rPr>
        <w:t>τους,</w:t>
      </w:r>
      <w:r>
        <w:rPr>
          <w:rFonts w:eastAsia="Times New Roman" w:cs="Times New Roman"/>
          <w:szCs w:val="24"/>
        </w:rPr>
        <w:t xml:space="preserve"> με κάποια λόγια κατευθυντήρια, οι </w:t>
      </w:r>
      <w:r>
        <w:rPr>
          <w:rFonts w:eastAsia="Times New Roman" w:cs="Times New Roman"/>
          <w:szCs w:val="24"/>
        </w:rPr>
        <w:t xml:space="preserve">δε Ολομέλειες αρκούνταν, όπως θα δείτε και από </w:t>
      </w:r>
      <w:r>
        <w:rPr>
          <w:rFonts w:eastAsia="Times New Roman" w:cs="Times New Roman"/>
          <w:szCs w:val="24"/>
        </w:rPr>
        <w:t xml:space="preserve">τα </w:t>
      </w:r>
      <w:r>
        <w:rPr>
          <w:rFonts w:eastAsia="Times New Roman" w:cs="Times New Roman"/>
          <w:szCs w:val="24"/>
        </w:rPr>
        <w:t>σχετικά ψηφοδέλτια</w:t>
      </w:r>
      <w:r>
        <w:rPr>
          <w:rFonts w:eastAsia="Times New Roman" w:cs="Times New Roman"/>
          <w:szCs w:val="24"/>
        </w:rPr>
        <w:t>,</w:t>
      </w:r>
      <w:r>
        <w:rPr>
          <w:rFonts w:eastAsia="Times New Roman" w:cs="Times New Roman"/>
          <w:szCs w:val="24"/>
        </w:rPr>
        <w:t xml:space="preserve"> που μπορεί να σας διανεμηθούν, στο να δώσουν τον τίτλο του θέματος</w:t>
      </w:r>
      <w:r>
        <w:rPr>
          <w:rFonts w:eastAsia="Times New Roman" w:cs="Times New Roman"/>
          <w:szCs w:val="24"/>
        </w:rPr>
        <w:t>,</w:t>
      </w:r>
      <w:r>
        <w:rPr>
          <w:rFonts w:eastAsia="Times New Roman" w:cs="Times New Roman"/>
          <w:szCs w:val="24"/>
        </w:rPr>
        <w:t xml:space="preserve"> το οποίο ρύθμιζε η υπό αναθεώρηση διάταξη.</w:t>
      </w:r>
    </w:p>
    <w:p w14:paraId="0985597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 το απλό θέμα</w:t>
      </w:r>
      <w:r>
        <w:rPr>
          <w:rFonts w:eastAsia="Times New Roman" w:cs="Times New Roman"/>
          <w:szCs w:val="24"/>
        </w:rPr>
        <w:t>,</w:t>
      </w:r>
      <w:r>
        <w:rPr>
          <w:rFonts w:eastAsia="Times New Roman" w:cs="Times New Roman"/>
          <w:szCs w:val="24"/>
        </w:rPr>
        <w:t xml:space="preserve"> το κατέστησε πολύπλοκο και σύνθετο η νομολογία, ας πούμε</w:t>
      </w:r>
      <w:r>
        <w:rPr>
          <w:rFonts w:eastAsia="Times New Roman" w:cs="Times New Roman"/>
          <w:szCs w:val="24"/>
        </w:rPr>
        <w:t>, δύο αποφάσεις δικαστηρίων: Του Ανωτάτου Ειδικού Δικαστηρίου και του Συμβουλίου της Επικρατείας, που δέχθηκαν ως παραδεκτό αίτημα, το οποίο αναφερόταν με τη διαδικασία Αναθεώρησης, αλλά στη συνέχεια απέρριψαν</w:t>
      </w:r>
      <w:r>
        <w:rPr>
          <w:rFonts w:eastAsia="Times New Roman" w:cs="Times New Roman"/>
          <w:szCs w:val="24"/>
        </w:rPr>
        <w:t>,</w:t>
      </w:r>
      <w:r>
        <w:rPr>
          <w:rFonts w:eastAsia="Times New Roman" w:cs="Times New Roman"/>
          <w:szCs w:val="24"/>
        </w:rPr>
        <w:t xml:space="preserve"> επί </w:t>
      </w:r>
      <w:r>
        <w:rPr>
          <w:rFonts w:eastAsia="Times New Roman" w:cs="Times New Roman"/>
          <w:szCs w:val="24"/>
        </w:rPr>
        <w:lastRenderedPageBreak/>
        <w:t>της ουσίας</w:t>
      </w:r>
      <w:r>
        <w:rPr>
          <w:rFonts w:eastAsia="Times New Roman" w:cs="Times New Roman"/>
          <w:szCs w:val="24"/>
        </w:rPr>
        <w:t>,</w:t>
      </w:r>
      <w:r>
        <w:rPr>
          <w:rFonts w:eastAsia="Times New Roman" w:cs="Times New Roman"/>
          <w:szCs w:val="24"/>
        </w:rPr>
        <w:t xml:space="preserve"> τους ισχυρισμούς δύο συγκεκρι</w:t>
      </w:r>
      <w:r>
        <w:rPr>
          <w:rFonts w:eastAsia="Times New Roman" w:cs="Times New Roman"/>
          <w:szCs w:val="24"/>
        </w:rPr>
        <w:t>μένων διαδίκων. Αυτό μας οδηγεί στη σκέψη ότι εάν τα δικαστήρια προχωρούσαν και έλεγαν ότι υπάρχουν αντισυνταγματικές διατάξεις εν προκειμένω, θα έμπαιναν στον κόπο να αποφασίσουν ότι υπάρχουν αντισυνταγματικές διατάξεις μέσα στο ίδιο το Σύνταγμα, κάτι που</w:t>
      </w:r>
      <w:r>
        <w:rPr>
          <w:rFonts w:eastAsia="Times New Roman" w:cs="Times New Roman"/>
          <w:szCs w:val="24"/>
        </w:rPr>
        <w:t xml:space="preserve"> τουλάχιστον στην ελληνική θεωρία έχει απορριφθεί εδώ και πολλές δεκαετίες. </w:t>
      </w:r>
    </w:p>
    <w:p w14:paraId="0985597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Διότι </w:t>
      </w:r>
      <w:r>
        <w:rPr>
          <w:rFonts w:eastAsia="Times New Roman" w:cs="Times New Roman"/>
          <w:szCs w:val="24"/>
        </w:rPr>
        <w:t>εά</w:t>
      </w:r>
      <w:r>
        <w:rPr>
          <w:rFonts w:eastAsia="Times New Roman" w:cs="Times New Roman"/>
          <w:szCs w:val="24"/>
        </w:rPr>
        <w:t>ν κάτι τέτοιο γινόταν δεκτό, αγαπητές και αγαπητοί συνάδελφοι, θα διασπούνταν η εσωτερική συνοχή του Συντάγματος και θα γινόταν μια νέα διάκριση ανάμεσα στις συνταγματικές</w:t>
      </w:r>
      <w:r>
        <w:rPr>
          <w:rFonts w:eastAsia="Times New Roman" w:cs="Times New Roman"/>
          <w:szCs w:val="24"/>
        </w:rPr>
        <w:t xml:space="preserve"> διατάξεις </w:t>
      </w:r>
      <w:r>
        <w:rPr>
          <w:rFonts w:eastAsia="Times New Roman" w:cs="Times New Roman"/>
          <w:szCs w:val="24"/>
        </w:rPr>
        <w:t>,</w:t>
      </w:r>
      <w:r>
        <w:rPr>
          <w:rFonts w:eastAsia="Times New Roman" w:cs="Times New Roman"/>
          <w:szCs w:val="24"/>
        </w:rPr>
        <w:t>που είναι συνταγματικές και σε εκείνες</w:t>
      </w:r>
      <w:r>
        <w:rPr>
          <w:rFonts w:eastAsia="Times New Roman" w:cs="Times New Roman"/>
          <w:szCs w:val="24"/>
        </w:rPr>
        <w:t>,</w:t>
      </w:r>
      <w:r>
        <w:rPr>
          <w:rFonts w:eastAsia="Times New Roman" w:cs="Times New Roman"/>
          <w:szCs w:val="24"/>
        </w:rPr>
        <w:t xml:space="preserve"> που δεν είναι. Άρα, αντιλαμβάνεστε τι ρωγμή θα ήταν αυτ</w:t>
      </w:r>
      <w:r>
        <w:rPr>
          <w:rFonts w:eastAsia="Times New Roman" w:cs="Times New Roman"/>
          <w:szCs w:val="24"/>
        </w:rPr>
        <w:t>ή</w:t>
      </w:r>
      <w:r>
        <w:rPr>
          <w:rFonts w:eastAsia="Times New Roman" w:cs="Times New Roman"/>
          <w:szCs w:val="24"/>
        </w:rPr>
        <w:t xml:space="preserve"> στη συνταγματική έννομη τάξη μας. Έχει απορριφθεί αυτού του είδους η προσέγγιση και δεν είναι σκόπιμο να την επαναφέρουμε εδώ με τις περίφημες κατε</w:t>
      </w:r>
      <w:r>
        <w:rPr>
          <w:rFonts w:eastAsia="Times New Roman" w:cs="Times New Roman"/>
          <w:szCs w:val="24"/>
        </w:rPr>
        <w:t>υθύνσεις, οι οποίες</w:t>
      </w:r>
      <w:r>
        <w:rPr>
          <w:rFonts w:eastAsia="Times New Roman" w:cs="Times New Roman"/>
          <w:szCs w:val="24"/>
        </w:rPr>
        <w:t>,</w:t>
      </w:r>
      <w:r>
        <w:rPr>
          <w:rFonts w:eastAsia="Times New Roman" w:cs="Times New Roman"/>
          <w:szCs w:val="24"/>
        </w:rPr>
        <w:t xml:space="preserve"> εν τη ουσία</w:t>
      </w:r>
      <w:r>
        <w:rPr>
          <w:rFonts w:eastAsia="Times New Roman" w:cs="Times New Roman"/>
          <w:szCs w:val="24"/>
        </w:rPr>
        <w:t>,</w:t>
      </w:r>
      <w:r>
        <w:rPr>
          <w:rFonts w:eastAsia="Times New Roman" w:cs="Times New Roman"/>
          <w:szCs w:val="24"/>
        </w:rPr>
        <w:t xml:space="preserve"> ζητούν αυτή η Βουλή να δεσμεύσει την επόμενη, υπαγορεύοντας τις λύσεις που πρέπει να δοθούν. </w:t>
      </w:r>
    </w:p>
    <w:p w14:paraId="098559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Κλείνω με κάτι πολιτικότερο. Το πολιτικό θέμα που τίθεται, αγαπητές και αγαπητοί συνάδελφοι, είναι το εξής: Βρισκόμαστε στην τελ</w:t>
      </w:r>
      <w:r>
        <w:rPr>
          <w:rFonts w:eastAsia="Times New Roman" w:cs="Times New Roman"/>
          <w:szCs w:val="24"/>
        </w:rPr>
        <w:t xml:space="preserve">ευταία </w:t>
      </w:r>
      <w:r>
        <w:rPr>
          <w:rFonts w:eastAsia="Times New Roman" w:cs="Times New Roman"/>
          <w:szCs w:val="24"/>
        </w:rPr>
        <w:t>σ</w:t>
      </w:r>
      <w:r>
        <w:rPr>
          <w:rFonts w:eastAsia="Times New Roman" w:cs="Times New Roman"/>
          <w:szCs w:val="24"/>
        </w:rPr>
        <w:t xml:space="preserve">ύνοδο αυτής της Βουλής. Οι δικοί μας ισχυρισμοί, όπως και πολλών άλλων, είναι ότι στην τελευταία </w:t>
      </w:r>
      <w:r>
        <w:rPr>
          <w:rFonts w:eastAsia="Times New Roman" w:cs="Times New Roman"/>
          <w:szCs w:val="24"/>
        </w:rPr>
        <w:t>σ</w:t>
      </w:r>
      <w:r>
        <w:rPr>
          <w:rFonts w:eastAsia="Times New Roman" w:cs="Times New Roman"/>
          <w:szCs w:val="24"/>
        </w:rPr>
        <w:t xml:space="preserve">ύνοδό της η πλειοψηφία που ανεδείχθη με τρόπο σαφή το 2015 είναι ασθενέστερη ή, </w:t>
      </w:r>
      <w:r>
        <w:rPr>
          <w:rFonts w:eastAsia="Times New Roman" w:cs="Times New Roman"/>
          <w:szCs w:val="24"/>
        </w:rPr>
        <w:t>εά</w:t>
      </w:r>
      <w:r>
        <w:rPr>
          <w:rFonts w:eastAsia="Times New Roman" w:cs="Times New Roman"/>
          <w:szCs w:val="24"/>
        </w:rPr>
        <w:t xml:space="preserve">ν θέλετε, όπως εγώ πιστεύω, είναι ασθενής. </w:t>
      </w:r>
    </w:p>
    <w:p w14:paraId="0985598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δημοκρατική νομιμοποίη</w:t>
      </w:r>
      <w:r>
        <w:rPr>
          <w:rFonts w:eastAsia="Times New Roman" w:cs="Times New Roman"/>
          <w:szCs w:val="24"/>
        </w:rPr>
        <w:t>ση εδώ από ουσιαστικής πλευράς, όχι προφανώς από τυπικής πλευράς</w:t>
      </w:r>
      <w:r>
        <w:rPr>
          <w:rFonts w:eastAsia="Times New Roman" w:cs="Times New Roman"/>
          <w:szCs w:val="24"/>
        </w:rPr>
        <w:t>,</w:t>
      </w:r>
      <w:r>
        <w:rPr>
          <w:rFonts w:eastAsia="Times New Roman" w:cs="Times New Roman"/>
          <w:szCs w:val="24"/>
        </w:rPr>
        <w:t xml:space="preserve"> έχει ρωγμές, έχει προβλήματα. Το Σύνταγμα τι επιτάσσει στο άρθρο 110; Επιτάσσει</w:t>
      </w:r>
      <w:r>
        <w:rPr>
          <w:rFonts w:eastAsia="Times New Roman" w:cs="Times New Roman"/>
          <w:szCs w:val="24"/>
        </w:rPr>
        <w:t>,</w:t>
      </w:r>
      <w:r>
        <w:rPr>
          <w:rFonts w:eastAsia="Times New Roman" w:cs="Times New Roman"/>
          <w:szCs w:val="24"/>
        </w:rPr>
        <w:t xml:space="preserve"> η Αναθεώρηση να γίνει από την επόμενη Βουλή στην πρώτη της </w:t>
      </w:r>
      <w:r>
        <w:rPr>
          <w:rFonts w:eastAsia="Times New Roman" w:cs="Times New Roman"/>
          <w:szCs w:val="24"/>
        </w:rPr>
        <w:t>Σ</w:t>
      </w:r>
      <w:r>
        <w:rPr>
          <w:rFonts w:eastAsia="Times New Roman" w:cs="Times New Roman"/>
          <w:szCs w:val="24"/>
        </w:rPr>
        <w:t>ύνοδο, τότε δηλαδή που η δημοκρατική νομιμοποίηση</w:t>
      </w:r>
      <w:r>
        <w:rPr>
          <w:rFonts w:eastAsia="Times New Roman" w:cs="Times New Roman"/>
          <w:szCs w:val="24"/>
        </w:rPr>
        <w:t xml:space="preserve"> θα είναι φρέσκια, θα είναι έντονη, θα είναι ισχυρή και καμ</w:t>
      </w:r>
      <w:r>
        <w:rPr>
          <w:rFonts w:eastAsia="Times New Roman" w:cs="Times New Roman"/>
          <w:szCs w:val="24"/>
        </w:rPr>
        <w:t>μ</w:t>
      </w:r>
      <w:r>
        <w:rPr>
          <w:rFonts w:eastAsia="Times New Roman" w:cs="Times New Roman"/>
          <w:szCs w:val="24"/>
        </w:rPr>
        <w:t xml:space="preserve">ία αιτία περί δυσαρμονίας δεν θα μπορεί να υπάρξει. </w:t>
      </w:r>
    </w:p>
    <w:p w14:paraId="0985598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εά</w:t>
      </w:r>
      <w:r>
        <w:rPr>
          <w:rFonts w:eastAsia="Times New Roman" w:cs="Times New Roman"/>
          <w:szCs w:val="24"/>
        </w:rPr>
        <w:t>ν μπούμε και στο πεδίο των πολιτικών επιχειρημάτων, είναι δυνατόν να σκεφτόμαστε εμείς εδώ για την επόμενη Βουλή, που κατά το 40% θα</w:t>
      </w:r>
      <w:r>
        <w:rPr>
          <w:rFonts w:eastAsia="Times New Roman" w:cs="Times New Roman"/>
          <w:szCs w:val="24"/>
        </w:rPr>
        <w:t xml:space="preserve"> είναι άλλοι άνθρωποι από εμάς, θα είναι καινούργιοι </w:t>
      </w:r>
      <w:r>
        <w:rPr>
          <w:rFonts w:eastAsia="Times New Roman" w:cs="Times New Roman"/>
          <w:szCs w:val="24"/>
        </w:rPr>
        <w:t>Β</w:t>
      </w:r>
      <w:r>
        <w:rPr>
          <w:rFonts w:eastAsia="Times New Roman" w:cs="Times New Roman"/>
          <w:szCs w:val="24"/>
        </w:rPr>
        <w:t xml:space="preserve">ουλευτές οι οποίοι θα έχουν μια πρόταση αναθεώρησης από αυτή τη Βουλή, να θεωρούν ότι τους </w:t>
      </w:r>
      <w:r>
        <w:rPr>
          <w:rFonts w:eastAsia="Times New Roman" w:cs="Times New Roman"/>
          <w:szCs w:val="24"/>
        </w:rPr>
        <w:lastRenderedPageBreak/>
        <w:t>έχουμε υπαγορεύσει εμείς τις διατάξεις τις οποίες θα θεσπίσουν στο νέο μας Σύνταγμα;</w:t>
      </w:r>
    </w:p>
    <w:p w14:paraId="0985598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Θεωρώ ότι αυτή η συζήτηση </w:t>
      </w:r>
      <w:r>
        <w:rPr>
          <w:rFonts w:eastAsia="Times New Roman" w:cs="Times New Roman"/>
          <w:szCs w:val="24"/>
        </w:rPr>
        <w:t>είναι τελειωμένη</w:t>
      </w:r>
      <w:r>
        <w:rPr>
          <w:rFonts w:eastAsia="Times New Roman" w:cs="Times New Roman"/>
          <w:szCs w:val="24"/>
        </w:rPr>
        <w:t>,</w:t>
      </w:r>
      <w:r>
        <w:rPr>
          <w:rFonts w:eastAsia="Times New Roman" w:cs="Times New Roman"/>
          <w:szCs w:val="24"/>
        </w:rPr>
        <w:t xml:space="preserve"> από τη στιγμή που άρχισε. Είναι εξαντλημένα τα επιχειρήματα και δεν πρέπει η πλειοψηφία</w:t>
      </w:r>
      <w:r>
        <w:rPr>
          <w:rFonts w:eastAsia="Times New Roman" w:cs="Times New Roman"/>
          <w:szCs w:val="24"/>
        </w:rPr>
        <w:t>,</w:t>
      </w:r>
      <w:r>
        <w:rPr>
          <w:rFonts w:eastAsia="Times New Roman" w:cs="Times New Roman"/>
          <w:szCs w:val="24"/>
        </w:rPr>
        <w:t xml:space="preserve"> εκμεταλλευόμενη τη σημερινή συγκυρία της σύνθεσης της Βουλής να περάσει σε κάτι</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εά</w:t>
      </w:r>
      <w:r>
        <w:rPr>
          <w:rFonts w:eastAsia="Times New Roman" w:cs="Times New Roman"/>
          <w:szCs w:val="24"/>
        </w:rPr>
        <w:t xml:space="preserve">ν αποφασιστεί, αγαπητέ συνάδελφε Τζαβάρα, θα συγκροτεί </w:t>
      </w:r>
      <w:r>
        <w:rPr>
          <w:rFonts w:eastAsia="Times New Roman" w:cs="Times New Roman"/>
          <w:szCs w:val="24"/>
        </w:rPr>
        <w:t>μια εξαίρεση, χωρίς καμιά πρακτική σημασία.</w:t>
      </w:r>
    </w:p>
    <w:p w14:paraId="0985598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w:t>
      </w:r>
    </w:p>
    <w:p w14:paraId="09855984" w14:textId="77777777" w:rsidR="00BE639A" w:rsidRDefault="00A212EC">
      <w:pPr>
        <w:spacing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0985598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Κατρούγκαλος έχει τον λόγο.</w:t>
      </w:r>
    </w:p>
    <w:p w14:paraId="09855986" w14:textId="77777777" w:rsidR="00BE639A" w:rsidRDefault="00A212EC">
      <w:pPr>
        <w:spacing w:line="600" w:lineRule="auto"/>
        <w:ind w:firstLine="720"/>
        <w:jc w:val="both"/>
        <w:rPr>
          <w:rFonts w:eastAsia="Times New Roman" w:cs="Times New Roman"/>
          <w:szCs w:val="24"/>
        </w:rPr>
      </w:pPr>
      <w:r w:rsidRPr="00165021">
        <w:rPr>
          <w:rFonts w:eastAsia="Times New Roman" w:cs="Times New Roman"/>
          <w:b/>
          <w:szCs w:val="24"/>
        </w:rPr>
        <w:t>ΓΕΩΡΓΙΟΣ ΚΑΤΡΟΥΓΚΑΛΟΣ (</w:t>
      </w:r>
      <w:r>
        <w:rPr>
          <w:rFonts w:eastAsia="Times New Roman" w:cs="Times New Roman"/>
          <w:b/>
          <w:szCs w:val="24"/>
        </w:rPr>
        <w:t xml:space="preserve">Αναπληρωτής </w:t>
      </w:r>
      <w:r w:rsidRPr="00165021">
        <w:rPr>
          <w:rFonts w:eastAsia="Times New Roman" w:cs="Times New Roman"/>
          <w:b/>
          <w:szCs w:val="24"/>
        </w:rPr>
        <w:t>Υπουργός Ε</w:t>
      </w:r>
      <w:r>
        <w:rPr>
          <w:rFonts w:eastAsia="Times New Roman" w:cs="Times New Roman"/>
          <w:b/>
          <w:szCs w:val="24"/>
        </w:rPr>
        <w:t>ξωτερικών</w:t>
      </w:r>
      <w:r w:rsidRPr="00165021">
        <w:rPr>
          <w:rFonts w:eastAsia="Times New Roman" w:cs="Times New Roman"/>
          <w:b/>
          <w:szCs w:val="24"/>
        </w:rPr>
        <w:t xml:space="preserve">): </w:t>
      </w:r>
      <w:r>
        <w:rPr>
          <w:rFonts w:eastAsia="Times New Roman" w:cs="Times New Roman"/>
          <w:szCs w:val="24"/>
        </w:rPr>
        <w:t>Κύριε Πρόεδρε, πρώτα-πρώτα</w:t>
      </w:r>
      <w:r>
        <w:rPr>
          <w:rFonts w:eastAsia="Times New Roman" w:cs="Times New Roman"/>
          <w:szCs w:val="24"/>
        </w:rPr>
        <w:t>,</w:t>
      </w:r>
      <w:r>
        <w:rPr>
          <w:rFonts w:eastAsia="Times New Roman" w:cs="Times New Roman"/>
          <w:szCs w:val="24"/>
        </w:rPr>
        <w:t xml:space="preserve"> πρέπει να ξεκαθαρίσουμε για τι μιλάμε και να διακρίνουμε την κατεύθυνση της Αναθεώρησης από το περιεχόμενο</w:t>
      </w:r>
      <w:r>
        <w:rPr>
          <w:rFonts w:eastAsia="Times New Roman" w:cs="Times New Roman"/>
          <w:szCs w:val="24"/>
        </w:rPr>
        <w:t>,</w:t>
      </w:r>
      <w:r>
        <w:rPr>
          <w:rFonts w:eastAsia="Times New Roman" w:cs="Times New Roman"/>
          <w:szCs w:val="24"/>
        </w:rPr>
        <w:t xml:space="preserve"> στο οποίο θα προσδώσει η επόμενη Αναθεωρητική Βουλή σε συγκεκριμένες διατάξεις.</w:t>
      </w:r>
    </w:p>
    <w:p w14:paraId="0985598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Τι εννοούμε</w:t>
      </w:r>
      <w:r>
        <w:rPr>
          <w:rFonts w:eastAsia="Times New Roman" w:cs="Times New Roman"/>
          <w:szCs w:val="24"/>
        </w:rPr>
        <w:t>,</w:t>
      </w:r>
      <w:r>
        <w:rPr>
          <w:rFonts w:eastAsia="Times New Roman" w:cs="Times New Roman"/>
          <w:szCs w:val="24"/>
        </w:rPr>
        <w:t xml:space="preserve"> όταν λέμε κατεύθυνση; Εννοούμε</w:t>
      </w:r>
      <w:r>
        <w:rPr>
          <w:rFonts w:eastAsia="Times New Roman" w:cs="Times New Roman"/>
          <w:szCs w:val="24"/>
        </w:rPr>
        <w:t xml:space="preserve">, πρώτον </w:t>
      </w:r>
      <w:r>
        <w:rPr>
          <w:rFonts w:eastAsia="Times New Roman" w:cs="Times New Roman"/>
          <w:szCs w:val="24"/>
        </w:rPr>
        <w:t xml:space="preserve"> τη διαπίστωση </w:t>
      </w:r>
      <w:r>
        <w:rPr>
          <w:rFonts w:eastAsia="Times New Roman" w:cs="Times New Roman"/>
          <w:szCs w:val="24"/>
        </w:rPr>
        <w:t xml:space="preserve">της ανάγκης, όπως ορίζει το άρθρο 110, ότι πρέπει να αλλάξει μια διάταξη, για ποιο λόγο πρέπει να γίνει αυτό και </w:t>
      </w:r>
      <w:r>
        <w:rPr>
          <w:rFonts w:eastAsia="Times New Roman" w:cs="Times New Roman"/>
          <w:szCs w:val="24"/>
        </w:rPr>
        <w:t xml:space="preserve">δεύτερον </w:t>
      </w:r>
      <w:r>
        <w:rPr>
          <w:rFonts w:eastAsia="Times New Roman" w:cs="Times New Roman"/>
          <w:szCs w:val="24"/>
        </w:rPr>
        <w:t>τον προσανατολισμό της ρύθμισης. Για να δώσω ένα παράδειγμα, στην Αναθεώρηση του ‘85 το κρίσιμο θέμα ήταν οι αρμοδιότητες του Προέδρου</w:t>
      </w:r>
      <w:r>
        <w:rPr>
          <w:rFonts w:eastAsia="Times New Roman" w:cs="Times New Roman"/>
          <w:szCs w:val="24"/>
        </w:rPr>
        <w:t xml:space="preserve"> της Δημοκρατίας και η κατεύθυνση ήταν ότι αυτές πρέπει να μειωθούν. Από εκεί και μετά</w:t>
      </w:r>
      <w:r>
        <w:rPr>
          <w:rFonts w:eastAsia="Times New Roman" w:cs="Times New Roman"/>
          <w:szCs w:val="24"/>
        </w:rPr>
        <w:t>,</w:t>
      </w:r>
      <w:r>
        <w:rPr>
          <w:rFonts w:eastAsia="Times New Roman" w:cs="Times New Roman"/>
          <w:szCs w:val="24"/>
        </w:rPr>
        <w:t xml:space="preserve"> στο πλαίσιο αυτής της κατεύθυνσης που έδινε η πρώτη Βουλή, η δεύτερη Βουλή μπορούσε πράγματι να εξειδικεύσει πόσες αρμοδιότητες θα ήταν αυτές που θα πρέπει να περιοριστ</w:t>
      </w:r>
      <w:r>
        <w:rPr>
          <w:rFonts w:eastAsia="Times New Roman" w:cs="Times New Roman"/>
          <w:szCs w:val="24"/>
        </w:rPr>
        <w:t xml:space="preserve">ούν. Τι δεν θα μπορούσε να κάνει; Να αυξήσει τις αρμοδιότητες, δηλαδή, να στραφεί προς μια άλλη, αντίθετη κατεύθυνση από αυτή που εξειδικεύτηκε από την πρώτη. </w:t>
      </w:r>
    </w:p>
    <w:p w14:paraId="0985598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Αυτή είναι καινοφανής άποψη; Όπως θα δείξω στη συνέχεια, είναι η άποψη</w:t>
      </w:r>
      <w:r>
        <w:rPr>
          <w:rFonts w:eastAsia="Times New Roman" w:cs="Times New Roman"/>
          <w:szCs w:val="24"/>
        </w:rPr>
        <w:t>,</w:t>
      </w:r>
      <w:r>
        <w:rPr>
          <w:rFonts w:eastAsia="Times New Roman" w:cs="Times New Roman"/>
          <w:szCs w:val="24"/>
        </w:rPr>
        <w:t xml:space="preserve"> που παγίως ακολουθείται </w:t>
      </w:r>
      <w:r>
        <w:rPr>
          <w:rFonts w:eastAsia="Times New Roman" w:cs="Times New Roman"/>
          <w:szCs w:val="24"/>
        </w:rPr>
        <w:t xml:space="preserve">σε όλες τις αναθεωρήσεις μέχρι τώρα. </w:t>
      </w:r>
    </w:p>
    <w:p w14:paraId="0985598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κατεύθυνση, επομένως, συνιστά δυο πράγματα: την αιτιολόγηση και το</w:t>
      </w:r>
      <w:r>
        <w:rPr>
          <w:rFonts w:eastAsia="Times New Roman" w:cs="Times New Roman"/>
          <w:szCs w:val="24"/>
        </w:rPr>
        <w:t>ν προσανατολισμό, ως όριο της αναθεώρησης</w:t>
      </w:r>
      <w:r>
        <w:rPr>
          <w:rFonts w:eastAsia="Times New Roman" w:cs="Times New Roman"/>
          <w:szCs w:val="24"/>
        </w:rPr>
        <w:t xml:space="preserve">. </w:t>
      </w:r>
      <w:r>
        <w:rPr>
          <w:rFonts w:eastAsia="Times New Roman" w:cs="Times New Roman"/>
          <w:szCs w:val="24"/>
        </w:rPr>
        <w:lastRenderedPageBreak/>
        <w:t xml:space="preserve">Πόσο ειδική θα είναι η κατεύθυνση; Εξαρτάται από τον προτείνοντα, από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και την εξε</w:t>
      </w:r>
      <w:r>
        <w:rPr>
          <w:rFonts w:eastAsia="Times New Roman" w:cs="Times New Roman"/>
          <w:szCs w:val="24"/>
        </w:rPr>
        <w:t>ιδίκευση που θα δώσει η πρώτη Βουλή.</w:t>
      </w:r>
    </w:p>
    <w:p w14:paraId="0985598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Δεν υπάρχει αμφιβολία ότι σε όλες τις προηγούμενες αναθεωρήσεις αυτό έγινε δεκτό, τουλάχιστον ως πολιτική δέσμευση και ανάλογη ήταν η διατύπωση και των ψηφοδελτίων, τουλάχιστον στην τελευταία</w:t>
      </w:r>
      <w:r>
        <w:rPr>
          <w:rFonts w:eastAsia="Times New Roman" w:cs="Times New Roman"/>
          <w:szCs w:val="24"/>
        </w:rPr>
        <w:t>,</w:t>
      </w:r>
      <w:r>
        <w:rPr>
          <w:rFonts w:eastAsia="Times New Roman" w:cs="Times New Roman"/>
          <w:szCs w:val="24"/>
        </w:rPr>
        <w:t xml:space="preserve"> που είχε αποτυπωθεί </w:t>
      </w:r>
      <w:r>
        <w:rPr>
          <w:rFonts w:eastAsia="Times New Roman" w:cs="Times New Roman"/>
          <w:szCs w:val="24"/>
        </w:rPr>
        <w:t xml:space="preserve">ρητά </w:t>
      </w:r>
      <w:r>
        <w:rPr>
          <w:rFonts w:eastAsia="Times New Roman" w:cs="Times New Roman"/>
          <w:szCs w:val="24"/>
        </w:rPr>
        <w:t>α</w:t>
      </w:r>
      <w:r>
        <w:rPr>
          <w:rFonts w:eastAsia="Times New Roman" w:cs="Times New Roman"/>
          <w:szCs w:val="24"/>
        </w:rPr>
        <w:t>υτή η πρακτική. Βλέπουμε -και θα καταθέσω στα Πρακτικά αντίγραφο του ψηφοδελτίου- ότι τα δυο μεγάλα τότε κόμματα</w:t>
      </w:r>
      <w:r>
        <w:rPr>
          <w:rFonts w:eastAsia="Times New Roman" w:cs="Times New Roman"/>
          <w:szCs w:val="24"/>
        </w:rPr>
        <w:t>,</w:t>
      </w:r>
      <w:r>
        <w:rPr>
          <w:rFonts w:eastAsia="Times New Roman" w:cs="Times New Roman"/>
          <w:szCs w:val="24"/>
        </w:rPr>
        <w:t xml:space="preserve"> που είχαν τη δυνατότητα να καταθέσουν πρόταση, αλλού δεν εξειδικεύουν αναλυτικά, λένε για παράδειγμα «ανθρωπιστική, κοινωνική και δημοκρατική </w:t>
      </w:r>
      <w:r>
        <w:rPr>
          <w:rFonts w:eastAsia="Times New Roman" w:cs="Times New Roman"/>
          <w:szCs w:val="24"/>
        </w:rPr>
        <w:t>συνείδηση ως σκοπός της παιδείας», αλλού όμως έχουν πιο ρητή κατεύθυνση, «κατάργηση απαγόρευσης του προσηλυτισμού», «διασφάλιση ελάχιστου εγγυημένου επιπέδου διαβίωσης».</w:t>
      </w:r>
    </w:p>
    <w:p w14:paraId="0985598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Αναφέρθηκαν στη θεωρία και μάλιστα</w:t>
      </w:r>
      <w:r>
        <w:rPr>
          <w:rFonts w:eastAsia="Times New Roman" w:cs="Times New Roman"/>
          <w:szCs w:val="24"/>
        </w:rPr>
        <w:t>,</w:t>
      </w:r>
      <w:r>
        <w:rPr>
          <w:rFonts w:eastAsia="Times New Roman" w:cs="Times New Roman"/>
          <w:szCs w:val="24"/>
        </w:rPr>
        <w:t xml:space="preserve"> είδα χθες από τους συναδέλφους της Νέας Δημοκρατία</w:t>
      </w:r>
      <w:r>
        <w:rPr>
          <w:rFonts w:eastAsia="Times New Roman" w:cs="Times New Roman"/>
          <w:szCs w:val="24"/>
        </w:rPr>
        <w:t xml:space="preserve">ς να γίνεται επίκληση απόψεων </w:t>
      </w:r>
      <w:r>
        <w:rPr>
          <w:rFonts w:eastAsia="Times New Roman" w:cs="Times New Roman"/>
          <w:szCs w:val="24"/>
        </w:rPr>
        <w:t>επτά</w:t>
      </w:r>
      <w:r>
        <w:rPr>
          <w:rFonts w:eastAsia="Times New Roman" w:cs="Times New Roman"/>
          <w:szCs w:val="24"/>
        </w:rPr>
        <w:t xml:space="preserve"> συναδέλφων συνταγματολόγων . Έχω φέρει τα γραπτά δυο εξ αυτών. Μάλιστα</w:t>
      </w:r>
      <w:r>
        <w:rPr>
          <w:rFonts w:eastAsia="Times New Roman" w:cs="Times New Roman"/>
          <w:szCs w:val="24"/>
        </w:rPr>
        <w:t>,</w:t>
      </w:r>
      <w:r>
        <w:rPr>
          <w:rFonts w:eastAsia="Times New Roman" w:cs="Times New Roman"/>
          <w:szCs w:val="24"/>
        </w:rPr>
        <w:t xml:space="preserve"> ο ένας, ο Πέτρος Παραράς, είναι </w:t>
      </w:r>
      <w:r>
        <w:rPr>
          <w:rFonts w:eastAsia="Times New Roman" w:cs="Times New Roman"/>
          <w:szCs w:val="24"/>
        </w:rPr>
        <w:lastRenderedPageBreak/>
        <w:t>αυτός,</w:t>
      </w:r>
      <w:r>
        <w:rPr>
          <w:rFonts w:eastAsia="Times New Roman" w:cs="Times New Roman"/>
          <w:szCs w:val="24"/>
        </w:rPr>
        <w:t xml:space="preserve"> που κατ</w:t>
      </w:r>
      <w:r>
        <w:rPr>
          <w:rFonts w:eastAsia="Times New Roman" w:cs="Times New Roman"/>
          <w:szCs w:val="24"/>
        </w:rPr>
        <w:t>’</w:t>
      </w:r>
      <w:r>
        <w:rPr>
          <w:rFonts w:eastAsia="Times New Roman" w:cs="Times New Roman"/>
          <w:szCs w:val="24"/>
        </w:rPr>
        <w:t>εξοχήν έθεσε στη θεωρία το ζήτημα της δέσμευσης της δεύτερης Βουλής από την πρώτη. Ο κ. Παραράς μάλιστ</w:t>
      </w:r>
      <w:r>
        <w:rPr>
          <w:rFonts w:eastAsia="Times New Roman" w:cs="Times New Roman"/>
          <w:szCs w:val="24"/>
        </w:rPr>
        <w:t>α</w:t>
      </w:r>
      <w:r>
        <w:rPr>
          <w:rFonts w:eastAsia="Times New Roman" w:cs="Times New Roman"/>
          <w:szCs w:val="24"/>
        </w:rPr>
        <w:t>,</w:t>
      </w:r>
      <w:r>
        <w:rPr>
          <w:rFonts w:eastAsia="Times New Roman" w:cs="Times New Roman"/>
          <w:szCs w:val="24"/>
        </w:rPr>
        <w:t xml:space="preserve"> υπερακοντίζει. Λέει ότι δεν δεσμεύει μόνο η κατεύθυνση</w:t>
      </w:r>
      <w:r>
        <w:rPr>
          <w:rFonts w:eastAsia="Times New Roman" w:cs="Times New Roman"/>
          <w:szCs w:val="24"/>
        </w:rPr>
        <w:t>,</w:t>
      </w:r>
      <w:r>
        <w:rPr>
          <w:rFonts w:eastAsia="Times New Roman" w:cs="Times New Roman"/>
          <w:szCs w:val="24"/>
        </w:rPr>
        <w:t xml:space="preserve"> αλλά και το περιεχόμενο. Θα τα καταθέσω κι αυτά. </w:t>
      </w:r>
    </w:p>
    <w:p w14:paraId="0985598C" w14:textId="77777777" w:rsidR="00BE639A" w:rsidRDefault="00A212EC">
      <w:pPr>
        <w:spacing w:line="600" w:lineRule="auto"/>
        <w:jc w:val="both"/>
        <w:rPr>
          <w:rFonts w:eastAsia="Times New Roman" w:cs="Times New Roman"/>
          <w:szCs w:val="24"/>
        </w:rPr>
      </w:pPr>
      <w:r>
        <w:rPr>
          <w:rFonts w:eastAsia="Times New Roman" w:cs="Times New Roman"/>
          <w:szCs w:val="24"/>
        </w:rPr>
        <w:t>Διαβάζω απλώς δυο μικρά αποσπάσματα.</w:t>
      </w:r>
      <w:r w:rsidDel="00FF385E">
        <w:rPr>
          <w:rFonts w:eastAsia="Times New Roman" w:cs="Times New Roman"/>
          <w:szCs w:val="24"/>
        </w:rPr>
        <w:t xml:space="preserve"> </w:t>
      </w:r>
      <w:r>
        <w:rPr>
          <w:rFonts w:eastAsia="Times New Roman" w:cs="Times New Roman"/>
          <w:szCs w:val="24"/>
        </w:rPr>
        <w:t>«Η δεύτερη Βουλή δεσμεύεται και ως προς το περιεχόμενο των προτάσεων</w:t>
      </w:r>
      <w:r>
        <w:rPr>
          <w:rFonts w:eastAsia="Times New Roman" w:cs="Times New Roman"/>
          <w:szCs w:val="24"/>
        </w:rPr>
        <w:t>..</w:t>
      </w:r>
      <w:r>
        <w:rPr>
          <w:rFonts w:eastAsia="Times New Roman" w:cs="Times New Roman"/>
          <w:szCs w:val="24"/>
        </w:rPr>
        <w:t xml:space="preserve">. Με την αντίθετη εκδοχή, το βάρος της </w:t>
      </w:r>
      <w:r>
        <w:rPr>
          <w:rFonts w:eastAsia="Times New Roman" w:cs="Times New Roman"/>
          <w:szCs w:val="24"/>
        </w:rPr>
        <w:t>Αναθεωρήσεως πέφτει αποκλειστικά στη δεύτερη Βουλή, δηλαδή σε μια και μόνο Βουλή, κάτι που είναι έξω από την εκτεθείσα φιλοσοφία του άρθρου 110, οπότε γεννάται το ερώτημα, τι χρειάζεται το σύστημα της διπλής Βουλής;».</w:t>
      </w:r>
    </w:p>
    <w:p w14:paraId="0985598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 που σας διάβασα προηγουμένως ήταν</w:t>
      </w:r>
      <w:r>
        <w:rPr>
          <w:rFonts w:eastAsia="Times New Roman" w:cs="Times New Roman"/>
          <w:szCs w:val="24"/>
        </w:rPr>
        <w:t xml:space="preserve"> </w:t>
      </w:r>
      <w:r w:rsidRPr="005A58D5">
        <w:rPr>
          <w:rFonts w:eastAsia="Times New Roman" w:cs="Times New Roman"/>
          <w:szCs w:val="24"/>
        </w:rPr>
        <w:t xml:space="preserve">του </w:t>
      </w:r>
      <w:r>
        <w:rPr>
          <w:rFonts w:eastAsia="Times New Roman" w:cs="Times New Roman"/>
          <w:szCs w:val="24"/>
        </w:rPr>
        <w:t>19</w:t>
      </w:r>
      <w:r w:rsidRPr="005A58D5">
        <w:rPr>
          <w:rFonts w:eastAsia="Times New Roman" w:cs="Times New Roman"/>
          <w:szCs w:val="24"/>
        </w:rPr>
        <w:t>93.</w:t>
      </w:r>
    </w:p>
    <w:p w14:paraId="0985598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άλλος, ο κ. Κοντιάδης, λέει</w:t>
      </w:r>
      <w:r>
        <w:rPr>
          <w:rFonts w:eastAsia="Times New Roman" w:cs="Times New Roman"/>
          <w:szCs w:val="24"/>
        </w:rPr>
        <w:t xml:space="preserve">: </w:t>
      </w:r>
      <w:r>
        <w:rPr>
          <w:rFonts w:eastAsia="Times New Roman" w:cs="Times New Roman"/>
          <w:szCs w:val="24"/>
        </w:rPr>
        <w:t xml:space="preserve">«Αντίθετα, η νέα άποψη υποστηρίζει ότι οι δυο </w:t>
      </w:r>
      <w:r>
        <w:rPr>
          <w:rFonts w:eastAsia="Times New Roman" w:cs="Times New Roman"/>
          <w:szCs w:val="24"/>
        </w:rPr>
        <w:t>Β</w:t>
      </w:r>
      <w:r>
        <w:rPr>
          <w:rFonts w:eastAsia="Times New Roman" w:cs="Times New Roman"/>
          <w:szCs w:val="24"/>
        </w:rPr>
        <w:t>ουλές συμμετέχουν επί ίσοις όροις στην αναθεωρητική διαδικασία και συγκαθορίζουν το περιεχόμενο της αναθεώρησης». Προφητικά δε</w:t>
      </w:r>
      <w:r>
        <w:rPr>
          <w:rFonts w:eastAsia="Times New Roman" w:cs="Times New Roman"/>
          <w:szCs w:val="24"/>
        </w:rPr>
        <w:t>,</w:t>
      </w:r>
      <w:r>
        <w:rPr>
          <w:rFonts w:eastAsia="Times New Roman" w:cs="Times New Roman"/>
          <w:szCs w:val="24"/>
        </w:rPr>
        <w:t xml:space="preserve"> λέει </w:t>
      </w:r>
      <w:r>
        <w:rPr>
          <w:rFonts w:eastAsia="Times New Roman" w:cs="Times New Roman"/>
          <w:szCs w:val="24"/>
        </w:rPr>
        <w:t>-</w:t>
      </w:r>
      <w:r>
        <w:rPr>
          <w:rFonts w:eastAsia="Times New Roman" w:cs="Times New Roman"/>
          <w:szCs w:val="24"/>
        </w:rPr>
        <w:t>εννοώ προφητικά ενόψει της αλλοπρ</w:t>
      </w:r>
      <w:r>
        <w:rPr>
          <w:rFonts w:eastAsia="Times New Roman" w:cs="Times New Roman"/>
          <w:szCs w:val="24"/>
        </w:rPr>
        <w:t xml:space="preserve">όσαλλης στάσης της σημερινής Νέας Δημοκρατίας- </w:t>
      </w:r>
      <w:r>
        <w:rPr>
          <w:rFonts w:eastAsia="Times New Roman" w:cs="Times New Roman"/>
          <w:szCs w:val="24"/>
        </w:rPr>
        <w:lastRenderedPageBreak/>
        <w:t>ότι αν γίνει δεκτό ότι η δεύτερη Βουλή είναι αδέσμευτη, αυτό περιέχει τον κίνδυνο, όχι μόνο να μην ακολουθήσει τις κατευθύνσεις της πρώτης Βουλής, αλλά ούτε καν τις προεκλογικές της εξαγγελίες επί του ζητήματο</w:t>
      </w:r>
      <w:r>
        <w:rPr>
          <w:rFonts w:eastAsia="Times New Roman" w:cs="Times New Roman"/>
          <w:szCs w:val="24"/>
        </w:rPr>
        <w:t>ς της αναθεώρησης</w:t>
      </w:r>
      <w:r>
        <w:rPr>
          <w:rFonts w:eastAsia="Times New Roman" w:cs="Times New Roman"/>
          <w:szCs w:val="24"/>
        </w:rPr>
        <w:t>,</w:t>
      </w:r>
      <w:r>
        <w:rPr>
          <w:rFonts w:eastAsia="Times New Roman" w:cs="Times New Roman"/>
          <w:szCs w:val="24"/>
        </w:rPr>
        <w:t xml:space="preserve"> ενόψει των κομμάτων. Άρα, από </w:t>
      </w:r>
      <w:r>
        <w:rPr>
          <w:rFonts w:eastAsia="Times New Roman" w:cs="Times New Roman"/>
          <w:szCs w:val="24"/>
        </w:rPr>
        <w:t xml:space="preserve">τους </w:t>
      </w:r>
      <w:r>
        <w:rPr>
          <w:rFonts w:eastAsia="Times New Roman" w:cs="Times New Roman"/>
          <w:szCs w:val="24"/>
        </w:rPr>
        <w:t xml:space="preserve"> </w:t>
      </w:r>
      <w:r>
        <w:rPr>
          <w:rFonts w:eastAsia="Times New Roman" w:cs="Times New Roman"/>
          <w:szCs w:val="24"/>
        </w:rPr>
        <w:t>επτά</w:t>
      </w:r>
      <w:r>
        <w:rPr>
          <w:rFonts w:eastAsia="Times New Roman" w:cs="Times New Roman"/>
          <w:szCs w:val="24"/>
        </w:rPr>
        <w:t xml:space="preserve"> που λέτε ότι υποστηρίζουν τις απόψεις σας, οι δυο και κατ</w:t>
      </w:r>
      <w:r>
        <w:rPr>
          <w:rFonts w:eastAsia="Times New Roman" w:cs="Times New Roman"/>
          <w:szCs w:val="24"/>
        </w:rPr>
        <w:t>’</w:t>
      </w:r>
      <w:r>
        <w:rPr>
          <w:rFonts w:eastAsia="Times New Roman" w:cs="Times New Roman"/>
          <w:szCs w:val="24"/>
        </w:rPr>
        <w:t>εξοχήν ο κ. Παραράς, γιατί ο κ. Κοντιάδης μετά έχει δημοσιεύσει κι άλλες απόψεις, είναι σαφείς απέναντι σε αυτό που λέω και που στο κάτω-κ</w:t>
      </w:r>
      <w:r>
        <w:rPr>
          <w:rFonts w:eastAsia="Times New Roman" w:cs="Times New Roman"/>
          <w:szCs w:val="24"/>
        </w:rPr>
        <w:t xml:space="preserve">άτω και ο κ. Αθανασίου το υποστήριξε. Θα τα καταθέσω και θα είναι στη διάθεσή σας. </w:t>
      </w:r>
    </w:p>
    <w:p w14:paraId="0985598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θεωρία δεν είναι η καθοριστική επί του προκειμένου. Ποιοι είναι οι δυο βασικοί μας οδηγοί; Η πρακτική </w:t>
      </w:r>
      <w:r>
        <w:rPr>
          <w:rFonts w:eastAsia="Times New Roman" w:cs="Times New Roman"/>
          <w:szCs w:val="24"/>
        </w:rPr>
        <w:t>των μέχρι τώρα αναθεωρήσεων</w:t>
      </w:r>
      <w:r>
        <w:rPr>
          <w:rFonts w:eastAsia="Times New Roman" w:cs="Times New Roman"/>
          <w:szCs w:val="24"/>
        </w:rPr>
        <w:t xml:space="preserve"> που προσπαθώ να αποδείξω ότι είναι συνεχ</w:t>
      </w:r>
      <w:r>
        <w:rPr>
          <w:rFonts w:eastAsia="Times New Roman" w:cs="Times New Roman"/>
          <w:szCs w:val="24"/>
        </w:rPr>
        <w:t>ής</w:t>
      </w:r>
      <w:r>
        <w:rPr>
          <w:rFonts w:eastAsia="Times New Roman" w:cs="Times New Roman"/>
          <w:szCs w:val="24"/>
        </w:rPr>
        <w:t>,</w:t>
      </w:r>
      <w:r>
        <w:rPr>
          <w:rFonts w:eastAsia="Times New Roman" w:cs="Times New Roman"/>
          <w:szCs w:val="24"/>
        </w:rPr>
        <w:t xml:space="preserve"> ως πολιτική τουλάχιστον δέσμευση, και οι δικαστικές κρίσεις</w:t>
      </w:r>
      <w:r>
        <w:rPr>
          <w:rFonts w:eastAsia="Times New Roman" w:cs="Times New Roman"/>
          <w:szCs w:val="24"/>
        </w:rPr>
        <w:t xml:space="preserve"> του ΑΕΟ και της Ολομέλειας του Συμβουλίου της Επικρατείας</w:t>
      </w:r>
      <w:r>
        <w:rPr>
          <w:rFonts w:eastAsia="Times New Roman" w:cs="Times New Roman"/>
          <w:szCs w:val="24"/>
        </w:rPr>
        <w:t>. Ας δεχθούμε, λοιπόν, κύριοι της Νέας Δημοκρατίας, ότι η θεωρία είναι διχασμένη και θα αναφερθώ μόνο σε μια φράση για το πο</w:t>
      </w:r>
      <w:r>
        <w:rPr>
          <w:rFonts w:eastAsia="Times New Roman" w:cs="Times New Roman"/>
          <w:szCs w:val="24"/>
        </w:rPr>
        <w:t>ια</w:t>
      </w:r>
      <w:r>
        <w:rPr>
          <w:rFonts w:eastAsia="Times New Roman" w:cs="Times New Roman"/>
          <w:szCs w:val="24"/>
        </w:rPr>
        <w:t xml:space="preserve"> είναι η </w:t>
      </w:r>
      <w:r>
        <w:rPr>
          <w:rFonts w:eastAsia="Times New Roman" w:cs="Times New Roman"/>
          <w:szCs w:val="24"/>
        </w:rPr>
        <w:t>κρατούσα άποψη σήμερα. Η καθηγήτρια Παπαδοπούλου -θα καταθέσω και αυτό</w:t>
      </w:r>
      <w:r>
        <w:rPr>
          <w:rFonts w:eastAsia="Times New Roman" w:cs="Times New Roman"/>
          <w:szCs w:val="24"/>
        </w:rPr>
        <w:t xml:space="preserve"> το κείμενο</w:t>
      </w:r>
      <w:r>
        <w:rPr>
          <w:rFonts w:eastAsia="Times New Roman" w:cs="Times New Roman"/>
          <w:szCs w:val="24"/>
        </w:rPr>
        <w:t xml:space="preserve">- λέει ότι σήμερα η μάλλον κρατούσα άποψη είναι η άποψη για τη δέσμευση της </w:t>
      </w:r>
      <w:r>
        <w:rPr>
          <w:rFonts w:eastAsia="Times New Roman" w:cs="Times New Roman"/>
          <w:szCs w:val="24"/>
        </w:rPr>
        <w:lastRenderedPageBreak/>
        <w:t>δεύτερης Βουλής. Γιατί αναφέρομαι σε αυτήν, εκτός από τις άλλες μελέτες</w:t>
      </w:r>
      <w:r>
        <w:rPr>
          <w:rFonts w:eastAsia="Times New Roman" w:cs="Times New Roman"/>
          <w:szCs w:val="24"/>
        </w:rPr>
        <w:t>,</w:t>
      </w:r>
      <w:r>
        <w:rPr>
          <w:rFonts w:eastAsia="Times New Roman" w:cs="Times New Roman"/>
          <w:szCs w:val="24"/>
        </w:rPr>
        <w:t xml:space="preserve"> που θα αναφερθώ; Διότι </w:t>
      </w:r>
      <w:r>
        <w:rPr>
          <w:rFonts w:eastAsia="Times New Roman" w:cs="Times New Roman"/>
          <w:szCs w:val="24"/>
        </w:rPr>
        <w:t>η σ</w:t>
      </w:r>
      <w:r>
        <w:rPr>
          <w:rFonts w:eastAsia="Times New Roman" w:cs="Times New Roman"/>
          <w:szCs w:val="24"/>
        </w:rPr>
        <w:t xml:space="preserve">υγκεκριμένη έγριτη συνάδελφος </w:t>
      </w:r>
      <w:r>
        <w:rPr>
          <w:rFonts w:eastAsia="Times New Roman" w:cs="Times New Roman"/>
          <w:szCs w:val="24"/>
        </w:rPr>
        <w:t xml:space="preserve">είναι «υπεράνω υποψίας» ότι είναι </w:t>
      </w:r>
      <w:r>
        <w:rPr>
          <w:rFonts w:eastAsia="Times New Roman" w:cs="Times New Roman"/>
          <w:szCs w:val="24"/>
        </w:rPr>
        <w:t xml:space="preserve">πολιτικά </w:t>
      </w:r>
      <w:r>
        <w:rPr>
          <w:rFonts w:eastAsia="Times New Roman" w:cs="Times New Roman"/>
          <w:szCs w:val="24"/>
        </w:rPr>
        <w:t xml:space="preserve">κοντά μας, </w:t>
      </w:r>
      <w:r>
        <w:rPr>
          <w:rFonts w:eastAsia="Times New Roman" w:cs="Times New Roman"/>
          <w:szCs w:val="24"/>
        </w:rPr>
        <w:t xml:space="preserve">δεδομένου ότι </w:t>
      </w:r>
      <w:r>
        <w:rPr>
          <w:rFonts w:eastAsia="Times New Roman" w:cs="Times New Roman"/>
          <w:szCs w:val="24"/>
        </w:rPr>
        <w:t xml:space="preserve">ήταν υποψήφια Ευρωβουλευτής με το ΠΑΣΟΚ. Και θα καταθέσω και μελέτη του </w:t>
      </w:r>
      <w:r>
        <w:rPr>
          <w:rFonts w:eastAsia="Times New Roman" w:cs="Times New Roman"/>
          <w:szCs w:val="24"/>
        </w:rPr>
        <w:t xml:space="preserve">καθηγητή </w:t>
      </w:r>
      <w:r>
        <w:rPr>
          <w:rFonts w:eastAsia="Times New Roman" w:cs="Times New Roman"/>
          <w:szCs w:val="24"/>
        </w:rPr>
        <w:t>κ. Γιαννακόπουλου, ο οποίος είναι ο κατ</w:t>
      </w:r>
      <w:r>
        <w:rPr>
          <w:rFonts w:eastAsia="Times New Roman" w:cs="Times New Roman"/>
          <w:szCs w:val="24"/>
        </w:rPr>
        <w:t>’</w:t>
      </w:r>
      <w:r>
        <w:rPr>
          <w:rFonts w:eastAsia="Times New Roman" w:cs="Times New Roman"/>
          <w:szCs w:val="24"/>
        </w:rPr>
        <w:t>εξοχήν υπέρμαχος της άποψης που υπερα</w:t>
      </w:r>
      <w:r>
        <w:rPr>
          <w:rFonts w:eastAsia="Times New Roman" w:cs="Times New Roman"/>
          <w:szCs w:val="24"/>
        </w:rPr>
        <w:t>σπίζομαι κι εγώ, με παραπομπές σε δέκα συνταγματολόγους</w:t>
      </w:r>
      <w:r>
        <w:rPr>
          <w:rFonts w:eastAsia="Times New Roman" w:cs="Times New Roman"/>
          <w:szCs w:val="24"/>
        </w:rPr>
        <w:t>,</w:t>
      </w:r>
      <w:r>
        <w:rPr>
          <w:rFonts w:eastAsia="Times New Roman" w:cs="Times New Roman"/>
          <w:szCs w:val="24"/>
        </w:rPr>
        <w:t xml:space="preserve"> που έχουν αυτή την άποψη.</w:t>
      </w:r>
    </w:p>
    <w:p w14:paraId="0985599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Τελειώνω με τα εξής, για να μιλάμε συγκεκριμένα. Για το άρθρο 32. Τι είναι το σημαντικό της κατεύθυνσης; Ένα ζήτημα στο οποίο συμφωνούμε, να απεμπλακεί η εκλογή από τη διάλυ</w:t>
      </w:r>
      <w:r>
        <w:rPr>
          <w:rFonts w:eastAsia="Times New Roman" w:cs="Times New Roman"/>
          <w:szCs w:val="24"/>
        </w:rPr>
        <w:t xml:space="preserve">ση της Βουλής, και ένα δεύτερο στο οποίο δεν συμφωνούμε. Εμείς θέλουμε να υπάρχει ευρύτερη συναίνεση ως προς την εκλογή του Προέδρου της Δημοκρατίας κι εσείς λέτε να γίνει με </w:t>
      </w:r>
      <w:r>
        <w:rPr>
          <w:rFonts w:eastAsia="Times New Roman" w:cs="Times New Roman"/>
          <w:szCs w:val="24"/>
        </w:rPr>
        <w:t>εκατόν πενήντα μία</w:t>
      </w:r>
      <w:r>
        <w:rPr>
          <w:rFonts w:eastAsia="Times New Roman" w:cs="Times New Roman"/>
          <w:szCs w:val="24"/>
        </w:rPr>
        <w:t xml:space="preserve"> ψήφους. Αυτό είναι κρίσιμο. Είναι αντίθετο αυτό που ζητάτε στο</w:t>
      </w:r>
      <w:r>
        <w:rPr>
          <w:rFonts w:eastAsia="Times New Roman" w:cs="Times New Roman"/>
          <w:szCs w:val="24"/>
        </w:rPr>
        <w:t>ν ρόλο τον ρυθμιστικό του Προέδρου της Δημοκρατίας, είναι αντίθετο στη γενική προσπάθεια που πρέπει να έχουμε να αποτυπώνονται συναινέσεις στην αναθεωρητική διαδικασία</w:t>
      </w:r>
      <w:r>
        <w:rPr>
          <w:rFonts w:eastAsia="Times New Roman" w:cs="Times New Roman"/>
          <w:szCs w:val="24"/>
        </w:rPr>
        <w:t xml:space="preserve"> και στην πολιτική ζωή</w:t>
      </w:r>
      <w:r>
        <w:rPr>
          <w:rFonts w:eastAsia="Times New Roman" w:cs="Times New Roman"/>
          <w:szCs w:val="24"/>
        </w:rPr>
        <w:t xml:space="preserve">. Και επειδή το συνδυάζετε αυτό </w:t>
      </w:r>
      <w:r>
        <w:rPr>
          <w:rFonts w:eastAsia="Times New Roman" w:cs="Times New Roman"/>
          <w:szCs w:val="24"/>
        </w:rPr>
        <w:lastRenderedPageBreak/>
        <w:t>με ένα πολιτικό επιχείρημα, το είδα</w:t>
      </w:r>
      <w:r>
        <w:rPr>
          <w:rFonts w:eastAsia="Times New Roman" w:cs="Times New Roman"/>
          <w:szCs w:val="24"/>
        </w:rPr>
        <w:t xml:space="preserve"> και στον φιλικό σας Τύπο, ότι είναι τρόπαιο η ψηφοφορία αυτή, ότι μας παγιδεύσατε και ότι εξουδετερώσατε αυτό που θέλαμε να κάνουμε αν έχετε την πλειοψηφία, να γίνετε «δεξιά παρένθεση», ξεχνάτε, κυρίες και κύριοι της Νέας Δημοκρατίας, ότι ο Πρωθυπουργός έ</w:t>
      </w:r>
      <w:r>
        <w:rPr>
          <w:rFonts w:eastAsia="Times New Roman" w:cs="Times New Roman"/>
          <w:szCs w:val="24"/>
        </w:rPr>
        <w:t>χει δηλώσει ότι θα υποστηρίξει την επανεκλογή του νυν Προέδρου της Δημοκρατίας στο αξίωμα αυτό; Ακριβώς επειδή εμείς πιστεύουμε ότι θα είμαστε πλειοψηφία</w:t>
      </w:r>
      <w:r>
        <w:rPr>
          <w:rFonts w:eastAsia="Times New Roman" w:cs="Times New Roman"/>
          <w:szCs w:val="24"/>
        </w:rPr>
        <w:t>,</w:t>
      </w:r>
      <w:r>
        <w:rPr>
          <w:rFonts w:eastAsia="Times New Roman" w:cs="Times New Roman"/>
          <w:szCs w:val="24"/>
        </w:rPr>
        <w:t xml:space="preserve"> σάς ζητάμε συναίνεση, όχι το αντίθετο. </w:t>
      </w:r>
    </w:p>
    <w:p w14:paraId="09855991"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της Νέας Δημοκρατίας)</w:t>
      </w:r>
    </w:p>
    <w:p w14:paraId="098559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τελευταία μου φράση είναι η εξής: Σας έχω ζητήσει επανειλημμένα</w:t>
      </w:r>
      <w:r>
        <w:rPr>
          <w:rFonts w:eastAsia="Times New Roman" w:cs="Times New Roman"/>
          <w:szCs w:val="24"/>
        </w:rPr>
        <w:t>,</w:t>
      </w:r>
      <w:r>
        <w:rPr>
          <w:rFonts w:eastAsia="Times New Roman" w:cs="Times New Roman"/>
          <w:szCs w:val="24"/>
        </w:rPr>
        <w:t xml:space="preserve"> οι συζητήσεις να γίνονται με θεσμική ειλικρίνεια. Το 2014</w:t>
      </w:r>
      <w:r>
        <w:rPr>
          <w:rFonts w:eastAsia="Times New Roman" w:cs="Times New Roman"/>
          <w:szCs w:val="24"/>
        </w:rPr>
        <w:t>,</w:t>
      </w:r>
      <w:r>
        <w:rPr>
          <w:rFonts w:eastAsia="Times New Roman" w:cs="Times New Roman"/>
          <w:szCs w:val="24"/>
        </w:rPr>
        <w:t xml:space="preserve"> όταν την πρόταση αναθεώρησης την κατέθεσε ο καλύτερος συνταγματολόγος που είχατε τότε ως Βουλευτή και νυν Πρόεδρος της Δημοκρατίας, συμπεριλήφθηκε στην πρότασή </w:t>
      </w:r>
      <w:r>
        <w:rPr>
          <w:rFonts w:eastAsia="Times New Roman" w:cs="Times New Roman"/>
          <w:szCs w:val="24"/>
        </w:rPr>
        <w:t>σας,</w:t>
      </w:r>
      <w:r>
        <w:rPr>
          <w:rFonts w:eastAsia="Times New Roman" w:cs="Times New Roman"/>
          <w:szCs w:val="24"/>
        </w:rPr>
        <w:t xml:space="preserve"> όχι απλώς κατεύθυνση</w:t>
      </w:r>
      <w:r>
        <w:rPr>
          <w:rFonts w:eastAsia="Times New Roman" w:cs="Times New Roman"/>
          <w:szCs w:val="24"/>
        </w:rPr>
        <w:t>,</w:t>
      </w:r>
      <w:r>
        <w:rPr>
          <w:rFonts w:eastAsia="Times New Roman" w:cs="Times New Roman"/>
          <w:szCs w:val="24"/>
        </w:rPr>
        <w:t xml:space="preserve"> αλλά πλήρες το περιεχόμενο των προς αναθεώρηση διατάξεων, ακριβώς γι</w:t>
      </w:r>
      <w:r>
        <w:rPr>
          <w:rFonts w:eastAsia="Times New Roman" w:cs="Times New Roman"/>
          <w:szCs w:val="24"/>
        </w:rPr>
        <w:t xml:space="preserve">ατί </w:t>
      </w:r>
      <w:r>
        <w:rPr>
          <w:rFonts w:eastAsia="Times New Roman" w:cs="Times New Roman"/>
          <w:szCs w:val="24"/>
        </w:rPr>
        <w:t xml:space="preserve">ήταν αποδεκτό </w:t>
      </w:r>
      <w:r>
        <w:rPr>
          <w:rFonts w:eastAsia="Times New Roman" w:cs="Times New Roman"/>
          <w:szCs w:val="24"/>
        </w:rPr>
        <w:t xml:space="preserve">τότε το αυτονόητο για το οποίο σας μίλησα τώρα, ότι κανείς δεν διανοείτο το ότι άλλα θα πει η πρώτη Βουλή, άλλα θα πει η δεύτερη, </w:t>
      </w:r>
      <w:r>
        <w:rPr>
          <w:rFonts w:eastAsia="Times New Roman" w:cs="Times New Roman"/>
          <w:szCs w:val="24"/>
        </w:rPr>
        <w:lastRenderedPageBreak/>
        <w:t>ήταν κάτι</w:t>
      </w:r>
      <w:r>
        <w:rPr>
          <w:rFonts w:eastAsia="Times New Roman" w:cs="Times New Roman"/>
          <w:szCs w:val="24"/>
        </w:rPr>
        <w:t>,</w:t>
      </w:r>
      <w:r>
        <w:rPr>
          <w:rFonts w:eastAsia="Times New Roman" w:cs="Times New Roman"/>
          <w:szCs w:val="24"/>
        </w:rPr>
        <w:t xml:space="preserve"> το οποίο μπορούσε να συζητηθεί σοβαρά είτε πολιτικά είτε επιστημονικά. </w:t>
      </w:r>
    </w:p>
    <w:p w14:paraId="0985599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Για να μην φτάσω στο ότι </w:t>
      </w:r>
      <w:r>
        <w:rPr>
          <w:rFonts w:eastAsia="Times New Roman" w:cs="Times New Roman"/>
          <w:szCs w:val="24"/>
        </w:rPr>
        <w:t>αυτό που κάνετε τώρα είναι ακόμα χειρότερο. Δηλώνετε ρητά ότι θα ψηφίσετε μια πρόταση</w:t>
      </w:r>
      <w:r>
        <w:rPr>
          <w:rFonts w:eastAsia="Times New Roman" w:cs="Times New Roman"/>
          <w:szCs w:val="24"/>
        </w:rPr>
        <w:t>,</w:t>
      </w:r>
      <w:r>
        <w:rPr>
          <w:rFonts w:eastAsia="Times New Roman" w:cs="Times New Roman"/>
          <w:szCs w:val="24"/>
        </w:rPr>
        <w:t xml:space="preserve"> με την οποία δεν συμφωνείτε. Δεν χρειάζεται να είναι κανείς συνταγματολόγος</w:t>
      </w:r>
      <w:r>
        <w:rPr>
          <w:rFonts w:eastAsia="Times New Roman" w:cs="Times New Roman"/>
          <w:szCs w:val="24"/>
        </w:rPr>
        <w:t>,</w:t>
      </w:r>
      <w:r>
        <w:rPr>
          <w:rFonts w:eastAsia="Times New Roman" w:cs="Times New Roman"/>
          <w:szCs w:val="24"/>
        </w:rPr>
        <w:t xml:space="preserve"> για να κρίνει ότι αυτό δεν είναι κάτι σοβαρό. </w:t>
      </w:r>
    </w:p>
    <w:p w14:paraId="098559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Καταθέτω στα Πρακτικά όλα τα παραπάνω.</w:t>
      </w:r>
    </w:p>
    <w:p w14:paraId="098559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ο Αναπληρωτής Υπουργός κ. Γεώργιος Κατρούγκαλος</w:t>
      </w:r>
      <w:r w:rsidRPr="00132157">
        <w:rPr>
          <w:rFonts w:eastAsia="Times New Roman" w:cs="Times New Roman"/>
          <w:szCs w:val="24"/>
        </w:rPr>
        <w:t xml:space="preserve"> καταθέτει για τα Πρακτικά τ</w:t>
      </w:r>
      <w:r>
        <w:rPr>
          <w:rFonts w:eastAsia="Times New Roman" w:cs="Times New Roman"/>
          <w:szCs w:val="24"/>
        </w:rPr>
        <w:t>ο προαναφερθέν ψηφοδέλτιο και τ</w:t>
      </w:r>
      <w:r w:rsidRPr="00132157">
        <w:rPr>
          <w:rFonts w:eastAsia="Times New Roman" w:cs="Times New Roman"/>
          <w:szCs w:val="24"/>
        </w:rPr>
        <w:t>α προαναφερθέντα έγγραφα, τα οποία βρίσκονται στο αρχείο του Τμήματος Γραμματείας της Διεύθυνσης Στενογραφίας και  Πρακτικών της Βουλής)</w:t>
      </w:r>
    </w:p>
    <w:p w14:paraId="09855996" w14:textId="77777777" w:rsidR="00BE639A" w:rsidRDefault="00A212EC">
      <w:pPr>
        <w:spacing w:line="600" w:lineRule="auto"/>
        <w:ind w:firstLine="720"/>
        <w:jc w:val="both"/>
        <w:rPr>
          <w:rFonts w:eastAsia="Times New Roman" w:cs="Times New Roman"/>
          <w:szCs w:val="24"/>
        </w:rPr>
      </w:pPr>
      <w:r w:rsidRPr="00B57211">
        <w:rPr>
          <w:rFonts w:eastAsia="Times New Roman" w:cs="Times New Roman"/>
          <w:b/>
          <w:szCs w:val="24"/>
        </w:rPr>
        <w:t>ΠΡ</w:t>
      </w:r>
      <w:r w:rsidRPr="00B57211">
        <w:rPr>
          <w:rFonts w:eastAsia="Times New Roman" w:cs="Times New Roman"/>
          <w:b/>
          <w:szCs w:val="24"/>
        </w:rPr>
        <w:t xml:space="preserve">ΟΕΔΡΟΣ (Νικόλαος Βούτσης): </w:t>
      </w:r>
      <w:r>
        <w:rPr>
          <w:rFonts w:eastAsia="Times New Roman" w:cs="Times New Roman"/>
          <w:szCs w:val="24"/>
        </w:rPr>
        <w:t>Καλώς. Ευχαριστώ.</w:t>
      </w:r>
    </w:p>
    <w:p w14:paraId="098559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Γκιόκας έχει τον λόγο.</w:t>
      </w:r>
    </w:p>
    <w:p w14:paraId="0985599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940B22">
        <w:rPr>
          <w:rFonts w:eastAsia="Times New Roman" w:cs="Times New Roman"/>
          <w:b/>
          <w:szCs w:val="24"/>
        </w:rPr>
        <w:t>:</w:t>
      </w:r>
      <w:r w:rsidRPr="00940B22">
        <w:rPr>
          <w:rFonts w:eastAsia="Times New Roman" w:cs="Times New Roman"/>
          <w:szCs w:val="24"/>
        </w:rPr>
        <w:t xml:space="preserve"> </w:t>
      </w:r>
      <w:r>
        <w:rPr>
          <w:rFonts w:eastAsia="Times New Roman" w:cs="Times New Roman"/>
          <w:szCs w:val="24"/>
        </w:rPr>
        <w:t xml:space="preserve">Το ζήτημα αυτό το συζητήσαμε αρκετά και στην </w:t>
      </w:r>
      <w:r>
        <w:rPr>
          <w:rFonts w:eastAsia="Times New Roman" w:cs="Times New Roman"/>
          <w:szCs w:val="24"/>
        </w:rPr>
        <w:t>ε</w:t>
      </w:r>
      <w:r>
        <w:rPr>
          <w:rFonts w:eastAsia="Times New Roman" w:cs="Times New Roman"/>
          <w:szCs w:val="24"/>
        </w:rPr>
        <w:t xml:space="preserve">πιτροπή. Εμείς θα πούμε ακριβώς το ίδιο, ότι αυτή η συζήτηση για το αν δεσμεύει ή δεν δεσμεύει η κατεύθυνση των </w:t>
      </w:r>
      <w:r>
        <w:rPr>
          <w:rFonts w:eastAsia="Times New Roman" w:cs="Times New Roman"/>
          <w:szCs w:val="24"/>
        </w:rPr>
        <w:lastRenderedPageBreak/>
        <w:t>άρθρων κ</w:t>
      </w:r>
      <w:r>
        <w:rPr>
          <w:rFonts w:eastAsia="Times New Roman" w:cs="Times New Roman"/>
          <w:szCs w:val="24"/>
        </w:rPr>
        <w:t xml:space="preserve">αι των διατάξεων που τίθενται για </w:t>
      </w:r>
      <w:r>
        <w:rPr>
          <w:rFonts w:eastAsia="Times New Roman" w:cs="Times New Roman"/>
          <w:szCs w:val="24"/>
        </w:rPr>
        <w:t>α</w:t>
      </w:r>
      <w:r>
        <w:rPr>
          <w:rFonts w:eastAsia="Times New Roman" w:cs="Times New Roman"/>
          <w:szCs w:val="24"/>
        </w:rPr>
        <w:t>ναθεώρηση δεν έχει κα</w:t>
      </w:r>
      <w:r>
        <w:rPr>
          <w:rFonts w:eastAsia="Times New Roman" w:cs="Times New Roman"/>
          <w:szCs w:val="24"/>
        </w:rPr>
        <w:t>μ</w:t>
      </w:r>
      <w:r>
        <w:rPr>
          <w:rFonts w:eastAsia="Times New Roman" w:cs="Times New Roman"/>
          <w:szCs w:val="24"/>
        </w:rPr>
        <w:t>μιά πρακτική αξία, κανένα πρακτικό αποτέλεσμα. Θεωρητικό ενδιαφέρον μπορεί να έχει και βεβαίως επιστημονικό ενδιαφέρον, αλλά τελικά</w:t>
      </w:r>
      <w:r>
        <w:rPr>
          <w:rFonts w:eastAsia="Times New Roman" w:cs="Times New Roman"/>
          <w:szCs w:val="24"/>
        </w:rPr>
        <w:t>,</w:t>
      </w:r>
      <w:r>
        <w:rPr>
          <w:rFonts w:eastAsia="Times New Roman" w:cs="Times New Roman"/>
          <w:szCs w:val="24"/>
        </w:rPr>
        <w:t xml:space="preserve"> είναι θέμα πολιτικό και είναι θέμα πολιτικού συσχετισμού, γιατί εί</w:t>
      </w:r>
      <w:r>
        <w:rPr>
          <w:rFonts w:eastAsia="Times New Roman" w:cs="Times New Roman"/>
          <w:szCs w:val="24"/>
        </w:rPr>
        <w:t>τε μας αρέσει είτε δεν μας αρέσει είτε θέλουμε είτε δεν θέλουμε</w:t>
      </w:r>
      <w:r>
        <w:rPr>
          <w:rFonts w:eastAsia="Times New Roman" w:cs="Times New Roman"/>
          <w:szCs w:val="24"/>
        </w:rPr>
        <w:t>,</w:t>
      </w:r>
      <w:r>
        <w:rPr>
          <w:rFonts w:eastAsia="Times New Roman" w:cs="Times New Roman"/>
          <w:szCs w:val="24"/>
        </w:rPr>
        <w:t xml:space="preserve"> τον τελικό λόγο τον έχει η επόμενη, η Αναθεωρητική Βουλή. Και δεν υπάρχει και πρακτικά τρόπος, δεν υπάρχει πρακτικά μέσο να διασφαλίσεις αυτή τη δέσμευση. </w:t>
      </w:r>
      <w:r>
        <w:rPr>
          <w:rFonts w:eastAsia="Times New Roman" w:cs="Times New Roman"/>
          <w:szCs w:val="24"/>
        </w:rPr>
        <w:t>Γ</w:t>
      </w:r>
      <w:r>
        <w:rPr>
          <w:rFonts w:eastAsia="Times New Roman" w:cs="Times New Roman"/>
          <w:szCs w:val="24"/>
        </w:rPr>
        <w:t>ι’ αυτό λέμε ξανά ότι είναι θέμα πο</w:t>
      </w:r>
      <w:r>
        <w:rPr>
          <w:rFonts w:eastAsia="Times New Roman" w:cs="Times New Roman"/>
          <w:szCs w:val="24"/>
        </w:rPr>
        <w:t xml:space="preserve">λιτικό και θέμα πολιτικού συσχετισμού. </w:t>
      </w:r>
    </w:p>
    <w:p w14:paraId="0985599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 συνέβη και στις προηγούμενες συνταγματικές αναθεωρήσεις και γι’ αυτό και τότε</w:t>
      </w:r>
      <w:r>
        <w:rPr>
          <w:rFonts w:eastAsia="Times New Roman" w:cs="Times New Roman"/>
          <w:szCs w:val="24"/>
        </w:rPr>
        <w:t xml:space="preserve">, </w:t>
      </w:r>
      <w:r>
        <w:rPr>
          <w:rFonts w:eastAsia="Times New Roman" w:cs="Times New Roman"/>
          <w:szCs w:val="24"/>
        </w:rPr>
        <w:t>εμείς ως ΚΚΕ, αλλά και άλλα κόμματα, και ο ΣΥΡΙΖΑ, λέγαμε ότι δεν πρέπει</w:t>
      </w:r>
      <w:r>
        <w:rPr>
          <w:rFonts w:eastAsia="Times New Roman" w:cs="Times New Roman"/>
          <w:szCs w:val="24"/>
        </w:rPr>
        <w:t>,</w:t>
      </w:r>
      <w:r>
        <w:rPr>
          <w:rFonts w:eastAsia="Times New Roman" w:cs="Times New Roman"/>
          <w:szCs w:val="24"/>
        </w:rPr>
        <w:t xml:space="preserve"> σε κρίσιμες συνταγματικές διατάξεις</w:t>
      </w:r>
      <w:r>
        <w:rPr>
          <w:rFonts w:eastAsia="Times New Roman" w:cs="Times New Roman"/>
          <w:szCs w:val="24"/>
        </w:rPr>
        <w:t>,</w:t>
      </w:r>
      <w:r>
        <w:rPr>
          <w:rFonts w:eastAsia="Times New Roman" w:cs="Times New Roman"/>
          <w:szCs w:val="24"/>
        </w:rPr>
        <w:t xml:space="preserve"> να συγκεντρώνεται ο α</w:t>
      </w:r>
      <w:r>
        <w:rPr>
          <w:rFonts w:eastAsia="Times New Roman" w:cs="Times New Roman"/>
          <w:szCs w:val="24"/>
        </w:rPr>
        <w:t>ριθμός των εκατόν ογδόντα Βουλευτών, προκειμένου η επόμενη κυβέρνηση, η επόμενη κοινοβουλευτική πλειοψηφία να έχει λευκή επιταγή, να έχει το ελεύθερο και να έχει λυμένα τα χέρια της, προκειμένου να ψηφίζει και να αναθεωρεί τις διατάξεις, όπως αυτή θέλει.</w:t>
      </w:r>
    </w:p>
    <w:p w14:paraId="0985599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μείς είπαμε ότι θα κρατήσουμε την ίδια στάση και τώρα. Τα άλλα κόμματα αλλάζουν τη θέση τους ανάλογα με το αν είναι στην κυβέρνηση ή αν είναι στην αντιπολίτευση. Το μεν κόμμα που είναι στην κυβέρνηση, κάθε φορά θέλει να υπάρχει δεσμευτικότητα, το δε κόμμα </w:t>
      </w:r>
      <w:r>
        <w:rPr>
          <w:rFonts w:eastAsia="Times New Roman" w:cs="Times New Roman"/>
          <w:szCs w:val="24"/>
        </w:rPr>
        <w:t xml:space="preserve">που είναι στην αντιπολίτευση και φιλοδοξεί να γίνει κυβέρνηση, θέλει να έχει ελευθερία κίνησης, προκειμένου να έχει διακριτική ευχέρεια στην επόμενη Βουλή. </w:t>
      </w:r>
    </w:p>
    <w:p w14:paraId="0985599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Όμως, ας κάνουμε μια ρεαλιστική υπόθεση εργασίας. Ας πούμε ότι η Συνταγματική Αναθεώρηση δεν ξεκινο</w:t>
      </w:r>
      <w:r>
        <w:rPr>
          <w:rFonts w:eastAsia="Times New Roman" w:cs="Times New Roman"/>
          <w:szCs w:val="24"/>
        </w:rPr>
        <w:t xml:space="preserve">ύσε τώρα, ξεκινούσε με την προηγούμενη Βουλή. Η </w:t>
      </w:r>
      <w:r>
        <w:rPr>
          <w:rFonts w:eastAsia="Times New Roman" w:cs="Times New Roman"/>
          <w:szCs w:val="24"/>
        </w:rPr>
        <w:t>κ</w:t>
      </w:r>
      <w:r>
        <w:rPr>
          <w:rFonts w:eastAsia="Times New Roman" w:cs="Times New Roman"/>
          <w:szCs w:val="24"/>
        </w:rPr>
        <w:t>υβέρνηση Σαμαρά, η προηγούμενη κυβέρνηση ξεκινούσε την Συνταγματική Αναθεώρηση και πρότεινε να αλλάξουν μια σειρά άρθρα σε αντιδραστική κατεύθυνση, να μπουν οι ισοσκελισμένοι προϋπολογισμοί</w:t>
      </w:r>
      <w:r>
        <w:rPr>
          <w:rFonts w:eastAsia="Times New Roman" w:cs="Times New Roman"/>
          <w:szCs w:val="24"/>
        </w:rPr>
        <w:t>,</w:t>
      </w:r>
      <w:r>
        <w:rPr>
          <w:rFonts w:eastAsia="Times New Roman" w:cs="Times New Roman"/>
          <w:szCs w:val="24"/>
        </w:rPr>
        <w:t xml:space="preserve"> που λέει τώρα η </w:t>
      </w:r>
      <w:r>
        <w:rPr>
          <w:rFonts w:eastAsia="Times New Roman" w:cs="Times New Roman"/>
          <w:szCs w:val="24"/>
        </w:rPr>
        <w:t xml:space="preserve">Νέα Δημοκρατία και τις απορρίπτει ο ΣΥΡΙΖΑ, άσχετα αν το υλοποιεί ως κυβερνητική πολιτική, να μπει η </w:t>
      </w:r>
      <w:r>
        <w:rPr>
          <w:rFonts w:eastAsia="Times New Roman" w:cs="Times New Roman"/>
          <w:szCs w:val="24"/>
        </w:rPr>
        <w:t>α</w:t>
      </w:r>
      <w:r>
        <w:rPr>
          <w:rFonts w:eastAsia="Times New Roman" w:cs="Times New Roman"/>
          <w:szCs w:val="24"/>
        </w:rPr>
        <w:t>ναθεώρηση του άρθρου 16 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ρχόταν ο ΣΥΡΙΖΑ τώρα ως κοινοβουλευτική πλειοψηφία να διαχειριστεί την Αναθεώρηση, τη τελική φάση της Αναθεώρησης. Τι θα έλεγε; Με δεσμεύει ο προ</w:t>
      </w:r>
      <w:r>
        <w:rPr>
          <w:rFonts w:eastAsia="Times New Roman" w:cs="Times New Roman"/>
          <w:szCs w:val="24"/>
        </w:rPr>
        <w:lastRenderedPageBreak/>
        <w:t xml:space="preserve">σανατολισμός για την αναθεώρηση του άρθρου 16 στην κατεύθυνση ίδρυσης ιδιωτικών πανεπιστημίων; Ή με δεσμεύει η </w:t>
      </w:r>
      <w:r>
        <w:rPr>
          <w:rFonts w:eastAsia="Times New Roman" w:cs="Times New Roman"/>
          <w:szCs w:val="24"/>
        </w:rPr>
        <w:t xml:space="preserve">κατεύθυνση της Αναθεώρησης για τη συνταγματοποίηση των ισοσκελισμένων προϋπολογισμών; Φυσικά και όχι. </w:t>
      </w:r>
    </w:p>
    <w:p w14:paraId="0985599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Κατρούγκαλος θα επιχειρηματολογούσε για το ανάποδο και η Νέα Δημοκρατία θα επιχειρηματολογούσε πάλι για το ανάποδο, θα επιχειρηματολογούσε για τη δε</w:t>
      </w:r>
      <w:r>
        <w:rPr>
          <w:rFonts w:eastAsia="Times New Roman" w:cs="Times New Roman"/>
          <w:szCs w:val="24"/>
        </w:rPr>
        <w:t>σμευτικότητα.</w:t>
      </w:r>
    </w:p>
    <w:p w14:paraId="0985599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Άρα, κακά τα ψέματα. Εδώ μιλάμε …</w:t>
      </w:r>
    </w:p>
    <w:p w14:paraId="0985599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sidRPr="00940B22">
        <w:rPr>
          <w:rFonts w:eastAsia="Times New Roman" w:cs="Times New Roman"/>
          <w:b/>
          <w:szCs w:val="24"/>
        </w:rPr>
        <w:t>:</w:t>
      </w:r>
      <w:r>
        <w:rPr>
          <w:rFonts w:eastAsia="Times New Roman" w:cs="Times New Roman"/>
          <w:szCs w:val="24"/>
        </w:rPr>
        <w:t xml:space="preserve"> Κύριε Γκιόκα, επιτρέψετε μου μια διακοπή</w:t>
      </w:r>
      <w:r>
        <w:rPr>
          <w:rFonts w:eastAsia="Times New Roman" w:cs="Times New Roman"/>
          <w:szCs w:val="24"/>
        </w:rPr>
        <w:t>,</w:t>
      </w:r>
      <w:r>
        <w:rPr>
          <w:rFonts w:eastAsia="Times New Roman" w:cs="Times New Roman"/>
          <w:szCs w:val="24"/>
        </w:rPr>
        <w:t xml:space="preserve"> για να σας πω τι λέμε.</w:t>
      </w:r>
    </w:p>
    <w:p w14:paraId="0985599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563956">
        <w:rPr>
          <w:rFonts w:eastAsia="Times New Roman" w:cs="Times New Roman"/>
          <w:b/>
          <w:szCs w:val="24"/>
        </w:rPr>
        <w:t>:</w:t>
      </w:r>
      <w:r w:rsidRPr="00563956">
        <w:rPr>
          <w:rFonts w:eastAsia="Times New Roman" w:cs="Times New Roman"/>
          <w:szCs w:val="24"/>
        </w:rPr>
        <w:t xml:space="preserve"> </w:t>
      </w:r>
      <w:r>
        <w:rPr>
          <w:rFonts w:eastAsia="Times New Roman" w:cs="Times New Roman"/>
          <w:szCs w:val="24"/>
        </w:rPr>
        <w:t xml:space="preserve">Κύριε Κατρούγκαλε, δεν σας διέκοψα. </w:t>
      </w:r>
    </w:p>
    <w:p w14:paraId="098559A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b/>
          <w:szCs w:val="24"/>
        </w:rPr>
        <w:t>(Αναπληρωτής Υπουργός Εξωτερικών)</w:t>
      </w:r>
      <w:r w:rsidRPr="00940B22">
        <w:rPr>
          <w:rFonts w:eastAsia="Times New Roman" w:cs="Times New Roman"/>
          <w:b/>
          <w:szCs w:val="24"/>
        </w:rPr>
        <w:t>:</w:t>
      </w:r>
      <w:r>
        <w:rPr>
          <w:rFonts w:eastAsia="Times New Roman" w:cs="Times New Roman"/>
          <w:szCs w:val="24"/>
        </w:rPr>
        <w:t xml:space="preserve"> Αν μου επιτρέπετε, μια φράση μόνο.</w:t>
      </w:r>
    </w:p>
    <w:p w14:paraId="098559A1"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lastRenderedPageBreak/>
        <w:t>ΠΡΟΕΔΡΟΣ (Νικόλαος Βούτσης)</w:t>
      </w:r>
      <w:r w:rsidRPr="00563956">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Κύριε Κατρούγκαλε, σας παρακαλώ πολύ. Να εξελιχθεί η συζήτηση. Στο τέλος θα μιλήσετε. Πείτε τη μια φράση, για να μην χαθεί ο χρόνος. Θα πάρετε τον λόγο μόνο </w:t>
      </w:r>
      <w:r>
        <w:rPr>
          <w:rFonts w:eastAsia="Times New Roman" w:cs="Times New Roman"/>
          <w:szCs w:val="24"/>
        </w:rPr>
        <w:t xml:space="preserve">αν το επιτρέπει ο κ. Γκιόκας. </w:t>
      </w:r>
    </w:p>
    <w:p w14:paraId="098559A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563956">
        <w:rPr>
          <w:rFonts w:eastAsia="Times New Roman" w:cs="Times New Roman"/>
          <w:b/>
          <w:szCs w:val="24"/>
        </w:rPr>
        <w:t>:</w:t>
      </w:r>
      <w:r w:rsidRPr="00563956">
        <w:rPr>
          <w:rFonts w:eastAsia="Times New Roman" w:cs="Times New Roman"/>
          <w:szCs w:val="24"/>
        </w:rPr>
        <w:t xml:space="preserve"> </w:t>
      </w:r>
      <w:r>
        <w:rPr>
          <w:rFonts w:eastAsia="Times New Roman" w:cs="Times New Roman"/>
          <w:szCs w:val="24"/>
        </w:rPr>
        <w:t>Καλύτερα όχι, κύριε Πρόεδρε.</w:t>
      </w:r>
    </w:p>
    <w:p w14:paraId="098559A3"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563956">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Κύριε Κατρούγκαλε, θα πάρετε τον λόγο αργότερα.</w:t>
      </w:r>
    </w:p>
    <w:p w14:paraId="098559A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Συνεχίστε, κύριε Γκιόλα.</w:t>
      </w:r>
    </w:p>
    <w:p w14:paraId="098559A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563956">
        <w:rPr>
          <w:rFonts w:eastAsia="Times New Roman" w:cs="Times New Roman"/>
          <w:b/>
          <w:szCs w:val="24"/>
        </w:rPr>
        <w:t>:</w:t>
      </w:r>
      <w:r w:rsidRPr="00563956">
        <w:rPr>
          <w:rFonts w:eastAsia="Times New Roman" w:cs="Times New Roman"/>
          <w:szCs w:val="24"/>
        </w:rPr>
        <w:t xml:space="preserve"> </w:t>
      </w:r>
      <w:r>
        <w:rPr>
          <w:rFonts w:eastAsia="Times New Roman" w:cs="Times New Roman"/>
          <w:szCs w:val="24"/>
        </w:rPr>
        <w:t>Άρα, εδώ μιλάμε για μια συζήτηση, η οποία έχει στοιχεία υπο</w:t>
      </w:r>
      <w:r>
        <w:rPr>
          <w:rFonts w:eastAsia="Times New Roman" w:cs="Times New Roman"/>
          <w:szCs w:val="24"/>
        </w:rPr>
        <w:t>κρισίας, έχει μικροκομματικές σκοπιμότητες. Όλοι καταλαβαίνουμε ότι κυρίως</w:t>
      </w:r>
      <w:r>
        <w:rPr>
          <w:rFonts w:eastAsia="Times New Roman" w:cs="Times New Roman"/>
          <w:szCs w:val="24"/>
        </w:rPr>
        <w:t>,</w:t>
      </w:r>
      <w:r>
        <w:rPr>
          <w:rFonts w:eastAsia="Times New Roman" w:cs="Times New Roman"/>
          <w:szCs w:val="24"/>
        </w:rPr>
        <w:t xml:space="preserve"> αφορά την αναθεώρηση του άρθρου 32 του Συντάγματος, όπου και οι δύο συμφωνείτε ότι θα πρέπει να αποσυνδεθεί η εκλογή του Προέδρου της Δημοκρατίας από τη διενέργεια εκλογών και μάλι</w:t>
      </w:r>
      <w:r>
        <w:rPr>
          <w:rFonts w:eastAsia="Times New Roman" w:cs="Times New Roman"/>
          <w:szCs w:val="24"/>
        </w:rPr>
        <w:t xml:space="preserve">στα, ο ΣΥΡΙΖΑ σε πλήρη αντίθεση με αυτά που έλεγε και έκανε το 2014. Απλά ο ένας, η Νέα Δημοκρατία, λέει εκλογή με εκατόν πενήντα μία ψήφους, ο ΣΥΡΙΖΑ λέει εκλογή από τον λαό, που είναι βαθιά αντιδραστική θέση, γιατί ισχυροποιεί ένα μονοπρόσωπο όργανο. </w:t>
      </w:r>
      <w:r>
        <w:rPr>
          <w:rFonts w:eastAsia="Times New Roman" w:cs="Times New Roman"/>
          <w:szCs w:val="24"/>
        </w:rPr>
        <w:lastRenderedPageBreak/>
        <w:t>Δεν</w:t>
      </w:r>
      <w:r>
        <w:rPr>
          <w:rFonts w:eastAsia="Times New Roman" w:cs="Times New Roman"/>
          <w:szCs w:val="24"/>
        </w:rPr>
        <w:t xml:space="preserve"> είναι τυχαίο ότι και η Χρυσή Αυγή υπερασπίζεται αυτή τη θέση. Εμείς έχουμε πει ξεκάθαρα ότι διαφωνούμε και το λέμε, κύριε Πρόεδρε, γιατί εκ παραδρομής γράφτηκε κάτι αντίθετο στην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ε</w:t>
      </w:r>
      <w:r>
        <w:rPr>
          <w:rFonts w:eastAsia="Times New Roman" w:cs="Times New Roman"/>
          <w:szCs w:val="24"/>
        </w:rPr>
        <w:t>πιτροπής.</w:t>
      </w:r>
    </w:p>
    <w:p w14:paraId="098559A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Επομένως, θεωρούμε υποκριτική αυτή την αντιπαράθεση. Δ</w:t>
      </w:r>
      <w:r>
        <w:rPr>
          <w:rFonts w:eastAsia="Times New Roman" w:cs="Times New Roman"/>
          <w:szCs w:val="24"/>
        </w:rPr>
        <w:t>εν πρόκειται να πάρουμε μέρος σε κα</w:t>
      </w:r>
      <w:r>
        <w:rPr>
          <w:rFonts w:eastAsia="Times New Roman" w:cs="Times New Roman"/>
          <w:szCs w:val="24"/>
        </w:rPr>
        <w:t>μ</w:t>
      </w:r>
      <w:r>
        <w:rPr>
          <w:rFonts w:eastAsia="Times New Roman" w:cs="Times New Roman"/>
          <w:szCs w:val="24"/>
        </w:rPr>
        <w:t>μία σχετική ψηφοφορία επί του θέματος, η οποία μάλιστα</w:t>
      </w:r>
      <w:r>
        <w:rPr>
          <w:rFonts w:eastAsia="Times New Roman" w:cs="Times New Roman"/>
          <w:szCs w:val="24"/>
        </w:rPr>
        <w:t>,</w:t>
      </w:r>
      <w:r>
        <w:rPr>
          <w:rFonts w:eastAsia="Times New Roman" w:cs="Times New Roman"/>
          <w:szCs w:val="24"/>
        </w:rPr>
        <w:t xml:space="preserve"> μπορεί να επαναληφθεί σε μια επόμενη</w:t>
      </w:r>
      <w:r>
        <w:rPr>
          <w:rFonts w:eastAsia="Times New Roman" w:cs="Times New Roman"/>
          <w:b/>
          <w:szCs w:val="24"/>
        </w:rPr>
        <w:t xml:space="preserve"> </w:t>
      </w:r>
      <w:r>
        <w:rPr>
          <w:rFonts w:eastAsia="Times New Roman" w:cs="Times New Roman"/>
          <w:szCs w:val="24"/>
        </w:rPr>
        <w:t>Βουλή</w:t>
      </w:r>
      <w:r>
        <w:rPr>
          <w:rFonts w:eastAsia="Times New Roman" w:cs="Times New Roman"/>
          <w:szCs w:val="24"/>
        </w:rPr>
        <w:t>,</w:t>
      </w:r>
      <w:r>
        <w:rPr>
          <w:rFonts w:eastAsia="Times New Roman" w:cs="Times New Roman"/>
          <w:szCs w:val="24"/>
        </w:rPr>
        <w:t xml:space="preserve"> για να αποφασίσει ακριβώς το ανάποδο, ότι δεν υπάρχει δεσμευτικότητα. Επομένως, ξεκαθαρίζουμε τη θέση μας. </w:t>
      </w:r>
    </w:p>
    <w:p w14:paraId="098559A7"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 xml:space="preserve">ΠΡΟΕΔΡΟΣ </w:t>
      </w:r>
      <w:r w:rsidRPr="00073888">
        <w:rPr>
          <w:rFonts w:eastAsia="Times New Roman" w:cs="Times New Roman"/>
          <w:b/>
          <w:szCs w:val="24"/>
        </w:rPr>
        <w:t>(Νικόλαος Βούτσης)</w:t>
      </w:r>
      <w:r w:rsidRPr="00563956">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Ήσασταν σαφής.</w:t>
      </w:r>
    </w:p>
    <w:p w14:paraId="098559A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Κύριε Πρόεδρε, μπορώ να έχω τον λόγο για μία διευκρίνιση;</w:t>
      </w:r>
    </w:p>
    <w:p w14:paraId="098559A9"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563956">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Κύριε Κατρούγκαλε, έχετε τον λόγο για να δώσετε διευκρινίσεις, αλλά όχι παρ</w:t>
      </w:r>
      <w:r>
        <w:rPr>
          <w:rFonts w:eastAsia="Times New Roman" w:cs="Times New Roman"/>
          <w:szCs w:val="24"/>
        </w:rPr>
        <w:t>απάνω από είκοσι δευτερόλεπτα.</w:t>
      </w:r>
    </w:p>
    <w:p w14:paraId="098559A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 (Αναπληρωτής Υπουργός Εξωτερικών):</w:t>
      </w:r>
      <w:r>
        <w:rPr>
          <w:rFonts w:eastAsia="Times New Roman" w:cs="Times New Roman"/>
          <w:szCs w:val="24"/>
        </w:rPr>
        <w:t xml:space="preserve"> Κύριε Πρόεδρε, για τριάντα δευτερόλεπτα.</w:t>
      </w:r>
    </w:p>
    <w:p w14:paraId="098559A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Όταν λέμε ότι η κατεύθυνση δεσμεύει την επόμενη Βουλή, εννοούμε ότι ή η Αναθεώρηση θα γίνει σύμφωνα με την κατεύθυνση αυτή ή δε</w:t>
      </w:r>
      <w:r>
        <w:rPr>
          <w:rFonts w:eastAsia="Times New Roman" w:cs="Times New Roman"/>
          <w:szCs w:val="24"/>
        </w:rPr>
        <w:t xml:space="preserve">ν θα γίνει. Είναι προφανές ότι δεν μπορεί να δεσμεύσει η πρώτη τη δεύτερη, αν υπάρχει αντίθετη πλειοψηφία. Ακριβώς αυτό είναι και το νόημα του Συντάγματος. Θέλει η συναίνεση να έχει διάρκεια και να καλύπτει δύο Βουλές και να επιβεβαιώνεται από το εκλογικό </w:t>
      </w:r>
      <w:r>
        <w:rPr>
          <w:rFonts w:eastAsia="Times New Roman" w:cs="Times New Roman"/>
          <w:szCs w:val="24"/>
        </w:rPr>
        <w:t xml:space="preserve">σώμα. </w:t>
      </w:r>
    </w:p>
    <w:p w14:paraId="098559AC"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CA4B6F">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Τον λόγο έχει τώρα ο κ. Τζαβάρας και ακολουθεί ο κ. Παππάς.</w:t>
      </w:r>
    </w:p>
    <w:p w14:paraId="098559A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98559A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ΓΚΙΟΚΑΣ</w:t>
      </w:r>
      <w:r w:rsidRPr="00CA4B6F">
        <w:rPr>
          <w:rFonts w:eastAsia="Times New Roman" w:cs="Times New Roman"/>
          <w:b/>
          <w:szCs w:val="24"/>
        </w:rPr>
        <w:t>:</w:t>
      </w:r>
      <w:r w:rsidRPr="00CA4B6F">
        <w:rPr>
          <w:rFonts w:eastAsia="Times New Roman" w:cs="Times New Roman"/>
          <w:szCs w:val="24"/>
        </w:rPr>
        <w:t xml:space="preserve"> </w:t>
      </w:r>
      <w:r>
        <w:rPr>
          <w:rFonts w:eastAsia="Times New Roman" w:cs="Times New Roman"/>
          <w:szCs w:val="24"/>
        </w:rPr>
        <w:t>Αφού η επόμενη Βουλή, αν είναι αντιπολίτευση, θα είναι μειοψηφία, πως θα μπορεί να παίξει αυτό τον ρόλο; Δεν θα μπορεί ν</w:t>
      </w:r>
      <w:r>
        <w:rPr>
          <w:rFonts w:eastAsia="Times New Roman" w:cs="Times New Roman"/>
          <w:szCs w:val="24"/>
        </w:rPr>
        <w:t>α έχει λόγο στην Αναθεώρηση</w:t>
      </w:r>
      <w:r>
        <w:rPr>
          <w:rFonts w:eastAsia="Times New Roman" w:cs="Times New Roman"/>
          <w:szCs w:val="24"/>
        </w:rPr>
        <w:t>. Τ</w:t>
      </w:r>
      <w:r>
        <w:rPr>
          <w:rFonts w:eastAsia="Times New Roman" w:cs="Times New Roman"/>
          <w:szCs w:val="24"/>
        </w:rPr>
        <w:t>ην πρωτοβουλία την έχει μόνο η Κυβέρνηση. Τι λέτε;</w:t>
      </w:r>
    </w:p>
    <w:p w14:paraId="098559AF"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CA4B6F">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Σοφόν το σαφές!</w:t>
      </w:r>
    </w:p>
    <w:p w14:paraId="098559B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098559B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sidRPr="00CA4B6F">
        <w:rPr>
          <w:rFonts w:eastAsia="Times New Roman" w:cs="Times New Roman"/>
          <w:b/>
          <w:szCs w:val="24"/>
        </w:rPr>
        <w:t>:</w:t>
      </w:r>
      <w:r w:rsidRPr="00CA4B6F">
        <w:rPr>
          <w:rFonts w:eastAsia="Times New Roman" w:cs="Times New Roman"/>
          <w:szCs w:val="24"/>
        </w:rPr>
        <w:t xml:space="preserve"> </w:t>
      </w:r>
      <w:r>
        <w:rPr>
          <w:rFonts w:eastAsia="Times New Roman" w:cs="Times New Roman"/>
          <w:szCs w:val="24"/>
        </w:rPr>
        <w:t>Κύριε Πρόεδρε, πράγματι συμφωνούμε, δηλαδή να ξεκινήσουμε από αυτά που συμφω</w:t>
      </w:r>
      <w:r>
        <w:rPr>
          <w:rFonts w:eastAsia="Times New Roman" w:cs="Times New Roman"/>
          <w:szCs w:val="24"/>
        </w:rPr>
        <w:t>νούμε, ότι δεν υπάρχει παρεμπίπτον ζήτημα και ότι γίνεται με πολύ μεγάλη σαφήνεια …</w:t>
      </w:r>
    </w:p>
    <w:p w14:paraId="098559B2" w14:textId="77777777" w:rsidR="00BE639A" w:rsidRDefault="00A212EC">
      <w:pPr>
        <w:spacing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CA4B6F">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 Παρεμπίπτουσα συζήτηση. </w:t>
      </w:r>
    </w:p>
    <w:p w14:paraId="098559B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sidRPr="00CA4B6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…μια παρεμπίπτουσα συζήτηση. </w:t>
      </w:r>
    </w:p>
    <w:p w14:paraId="098559B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Επομένως, αφού κάνουμε μια παρεμπίπτουσα συζήτηση, δηλαδή μια συ</w:t>
      </w:r>
      <w:r>
        <w:rPr>
          <w:rFonts w:eastAsia="Times New Roman" w:cs="Times New Roman"/>
          <w:szCs w:val="24"/>
        </w:rPr>
        <w:t>ζήτηση που δεν προβλέπει καμία διάταξη του Κανονισμού, κάνουμε μια ελεύθερη συζήτηση, όπου ο καθένας λέει τις απόψεις του για ένα συγκεκριμένο ζήτημα. Άκουσα με πολύ ενδιαφέρον και τις απόψεις του κ. Κατρούγκαλου και τις απόψεις του κ. Γκιόκα και τις απόψε</w:t>
      </w:r>
      <w:r>
        <w:rPr>
          <w:rFonts w:eastAsia="Times New Roman" w:cs="Times New Roman"/>
          <w:szCs w:val="24"/>
        </w:rPr>
        <w:t xml:space="preserve">ις του κ. Λοβέρδου. </w:t>
      </w:r>
    </w:p>
    <w:p w14:paraId="098559B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Εμένα θα μου επιτρέψετε, λοιπόν, να ξεκινήσω από το συνταγματικό κείμενο, γιατί εδώ προσπαθούμε να δημιουργήσουμε βεβαιότητα επικαλούμενοι απόψεις, οι οποίες σωρηδόν </w:t>
      </w:r>
      <w:r>
        <w:rPr>
          <w:rFonts w:eastAsia="Times New Roman" w:cs="Times New Roman"/>
          <w:szCs w:val="24"/>
        </w:rPr>
        <w:lastRenderedPageBreak/>
        <w:t>μετά το 2000 έχουν διατυπωθεί και οι οποίες τροφοδοτούν έναν επιστημο</w:t>
      </w:r>
      <w:r>
        <w:rPr>
          <w:rFonts w:eastAsia="Times New Roman" w:cs="Times New Roman"/>
          <w:szCs w:val="24"/>
        </w:rPr>
        <w:t xml:space="preserve">νικό διάλογο. </w:t>
      </w:r>
    </w:p>
    <w:p w14:paraId="098559B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Ξεκινώ, λοιπόν, από τη διάταξη του άρθρου 110 του Συντάγματος παράγραφος 2. Λέει, λοιπόν, η διάταξη αυτή</w:t>
      </w:r>
      <w:r w:rsidRPr="00CA4B6F">
        <w:rPr>
          <w:rFonts w:eastAsia="Times New Roman" w:cs="Times New Roman"/>
          <w:szCs w:val="24"/>
        </w:rPr>
        <w:t xml:space="preserve">: </w:t>
      </w:r>
      <w:r>
        <w:rPr>
          <w:rFonts w:eastAsia="Times New Roman" w:cs="Times New Roman"/>
          <w:szCs w:val="24"/>
        </w:rPr>
        <w:t xml:space="preserve">«Η ανάγκη </w:t>
      </w:r>
      <w:r>
        <w:rPr>
          <w:rFonts w:eastAsia="Times New Roman" w:cs="Times New Roman"/>
          <w:szCs w:val="24"/>
        </w:rPr>
        <w:t>Α</w:t>
      </w:r>
      <w:r>
        <w:rPr>
          <w:rFonts w:eastAsia="Times New Roman" w:cs="Times New Roman"/>
          <w:szCs w:val="24"/>
        </w:rPr>
        <w:t>ναθεώρησης του Συντάγματος διαπιστώνεται από τη Βουλή μετά από πρόταση πενήντα Βουλευτών και μετά από πλειοψηφίες και συζητή</w:t>
      </w:r>
      <w:r>
        <w:rPr>
          <w:rFonts w:eastAsia="Times New Roman" w:cs="Times New Roman"/>
          <w:szCs w:val="24"/>
        </w:rPr>
        <w:t xml:space="preserve">σεις». </w:t>
      </w:r>
    </w:p>
    <w:p w14:paraId="098559B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Άρα, πρέπει να κρατήσουμε ότι αυτό που αποφασίζει η Βουλή, είναι διαπίστωση της ανάγκης και τίποτε άλλο. Το πώς μπαίνει η κατεύθυνση, το πώς μπαίνει ζήτημα προσανατολισμού, το πώς μπαίνει ζήτημα λεκτικού περιορισμού και πώς δημιουργείται ζήτημα δεσμευτικότ</w:t>
      </w:r>
      <w:r>
        <w:rPr>
          <w:rFonts w:eastAsia="Times New Roman" w:cs="Times New Roman"/>
          <w:szCs w:val="24"/>
        </w:rPr>
        <w:t xml:space="preserve">ητας, είναι θέματα που τα έχει θέσει ο επιστημονικός διάλογος. Για ένα πολιτικό </w:t>
      </w:r>
      <w:r>
        <w:rPr>
          <w:rFonts w:eastAsia="Times New Roman" w:cs="Times New Roman"/>
          <w:szCs w:val="24"/>
        </w:rPr>
        <w:t>Σ</w:t>
      </w:r>
      <w:r>
        <w:rPr>
          <w:rFonts w:eastAsia="Times New Roman" w:cs="Times New Roman"/>
          <w:szCs w:val="24"/>
        </w:rPr>
        <w:t xml:space="preserve">ώμα, όπως είναι η Βουλή, αυτό που προέχει είναι η εφαρμογή της διάταξης της παραγράφου 2 του άρθρου 110, που ορίζει πώς γίνεται η </w:t>
      </w:r>
      <w:r>
        <w:rPr>
          <w:rFonts w:eastAsia="Times New Roman" w:cs="Times New Roman"/>
          <w:szCs w:val="24"/>
        </w:rPr>
        <w:t>Α</w:t>
      </w:r>
      <w:r>
        <w:rPr>
          <w:rFonts w:eastAsia="Times New Roman" w:cs="Times New Roman"/>
          <w:szCs w:val="24"/>
        </w:rPr>
        <w:t xml:space="preserve">ναθεώρηση του Συντάγματος. </w:t>
      </w:r>
    </w:p>
    <w:p w14:paraId="098559B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ναθεώρηση του</w:t>
      </w:r>
      <w:r>
        <w:rPr>
          <w:rFonts w:eastAsia="Times New Roman" w:cs="Times New Roman"/>
          <w:szCs w:val="24"/>
        </w:rPr>
        <w:t xml:space="preserve"> Συντάγματος γίνεται από δύο Βουλές, όπου ο συνταγματικός νομοθέτης σε αυτές τις δύο Βουλές έχει </w:t>
      </w:r>
      <w:r>
        <w:rPr>
          <w:rFonts w:eastAsia="Times New Roman" w:cs="Times New Roman"/>
          <w:szCs w:val="24"/>
        </w:rPr>
        <w:lastRenderedPageBreak/>
        <w:t>καταμερίσει</w:t>
      </w:r>
      <w:r>
        <w:rPr>
          <w:rFonts w:eastAsia="Times New Roman" w:cs="Times New Roman"/>
          <w:szCs w:val="24"/>
        </w:rPr>
        <w:t>,</w:t>
      </w:r>
      <w:r>
        <w:rPr>
          <w:rFonts w:eastAsia="Times New Roman" w:cs="Times New Roman"/>
          <w:szCs w:val="24"/>
        </w:rPr>
        <w:t xml:space="preserve"> με πολύ σαφή τρόπο</w:t>
      </w:r>
      <w:r>
        <w:rPr>
          <w:rFonts w:eastAsia="Times New Roman" w:cs="Times New Roman"/>
          <w:szCs w:val="24"/>
        </w:rPr>
        <w:t>,</w:t>
      </w:r>
      <w:r>
        <w:rPr>
          <w:rFonts w:eastAsia="Times New Roman" w:cs="Times New Roman"/>
          <w:szCs w:val="24"/>
        </w:rPr>
        <w:t xml:space="preserve"> το αναθεωρητικό εγχείρημα και μάλιστα</w:t>
      </w:r>
      <w:r>
        <w:rPr>
          <w:rFonts w:eastAsia="Times New Roman" w:cs="Times New Roman"/>
          <w:szCs w:val="24"/>
        </w:rPr>
        <w:t>,</w:t>
      </w:r>
      <w:r>
        <w:rPr>
          <w:rFonts w:eastAsia="Times New Roman" w:cs="Times New Roman"/>
          <w:szCs w:val="24"/>
        </w:rPr>
        <w:t xml:space="preserve"> σε τέτοιο βαθμό, ώστε η πρώτη Βουλή, δηλαδή αυτή η οποία σήμερα κάνει τη συζήτηση αυτή,</w:t>
      </w:r>
      <w:r>
        <w:rPr>
          <w:rFonts w:eastAsia="Times New Roman" w:cs="Times New Roman"/>
          <w:szCs w:val="24"/>
        </w:rPr>
        <w:t xml:space="preserve"> έχει διαπιστωτική αρμοδιότητα της ανάγκης και «επιπλέον, με την απόφασή της πρέπει να καθορίσει», λέει</w:t>
      </w:r>
      <w:r>
        <w:rPr>
          <w:rFonts w:eastAsia="Times New Roman" w:cs="Times New Roman"/>
          <w:szCs w:val="24"/>
        </w:rPr>
        <w:t>,</w:t>
      </w:r>
      <w:r>
        <w:rPr>
          <w:rFonts w:eastAsia="Times New Roman" w:cs="Times New Roman"/>
          <w:szCs w:val="24"/>
        </w:rPr>
        <w:t xml:space="preserve"> το τελευταίο εδάφιο της παραγράφου 2, «τις αναθεωρητέες διατάξεις». Μάλιστα, χρησιμοποιεί τη λέξη «να καθορίσει ειδικά». Ειδικός καθορισμός διάταξης ση</w:t>
      </w:r>
      <w:r>
        <w:rPr>
          <w:rFonts w:eastAsia="Times New Roman" w:cs="Times New Roman"/>
          <w:szCs w:val="24"/>
        </w:rPr>
        <w:t>μαίνει ότι θα πρέπει να αναφέρει τον αριθμό του άρθρου, την παράγραφο και το εδάφιο. Γι’ αυτό ακριβώς μέχρι σήμερα</w:t>
      </w:r>
      <w:r>
        <w:rPr>
          <w:rFonts w:eastAsia="Times New Roman" w:cs="Times New Roman"/>
          <w:szCs w:val="24"/>
        </w:rPr>
        <w:t>,</w:t>
      </w:r>
      <w:r>
        <w:rPr>
          <w:rFonts w:eastAsia="Times New Roman" w:cs="Times New Roman"/>
          <w:szCs w:val="24"/>
        </w:rPr>
        <w:t xml:space="preserve"> όλες οι αποφάσεις που έχουν εκδοθεί από τις προηγούμενες Βουλές</w:t>
      </w:r>
      <w:r>
        <w:rPr>
          <w:rFonts w:eastAsia="Times New Roman" w:cs="Times New Roman"/>
          <w:szCs w:val="24"/>
        </w:rPr>
        <w:t>,</w:t>
      </w:r>
      <w:r>
        <w:rPr>
          <w:rFonts w:eastAsia="Times New Roman" w:cs="Times New Roman"/>
          <w:szCs w:val="24"/>
        </w:rPr>
        <w:t xml:space="preserve"> οι οποίες συμμετείχαν στην αναθεώρηση είτε αυτή η αναθεώρηση πέτυχε είτε έμ</w:t>
      </w:r>
      <w:r>
        <w:rPr>
          <w:rFonts w:eastAsia="Times New Roman" w:cs="Times New Roman"/>
          <w:szCs w:val="24"/>
        </w:rPr>
        <w:t xml:space="preserve">εινε ατελέσφορη, στο διατακτικό τους έχουν αριθμούς, γιατί ο αριθμός του άρθρου, της παραγράφου και του εδαφίου είναι ο πιο ειδικός καθορισμός της διάταξης. </w:t>
      </w:r>
    </w:p>
    <w:p w14:paraId="098559B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τι έργο θα κάνει με την παράγραφο 3 η επόμενη Βουλή. Ξεκινά η παράγραφος 2: «Η </w:t>
      </w:r>
      <w:r>
        <w:rPr>
          <w:rFonts w:eastAsia="Times New Roman" w:cs="Times New Roman"/>
          <w:szCs w:val="24"/>
        </w:rPr>
        <w:t>Α</w:t>
      </w:r>
      <w:r>
        <w:rPr>
          <w:rFonts w:eastAsia="Times New Roman" w:cs="Times New Roman"/>
          <w:szCs w:val="24"/>
        </w:rPr>
        <w:t xml:space="preserve">ναθεώρηση αποφασίζεται από αυτή τη Βουλή και η επόμενη Βουλή θα αποφασίσει τα σχετικά με την </w:t>
      </w:r>
      <w:r>
        <w:rPr>
          <w:rFonts w:eastAsia="Times New Roman" w:cs="Times New Roman"/>
          <w:szCs w:val="24"/>
        </w:rPr>
        <w:t>Α</w:t>
      </w:r>
      <w:r>
        <w:rPr>
          <w:rFonts w:eastAsia="Times New Roman" w:cs="Times New Roman"/>
          <w:szCs w:val="24"/>
        </w:rPr>
        <w:t>ναθεώρηση», δηλαδή οτιδήποτε έχει να κάνει με τη διαδικασία</w:t>
      </w:r>
      <w:r>
        <w:rPr>
          <w:rFonts w:eastAsia="Times New Roman" w:cs="Times New Roman"/>
          <w:szCs w:val="24"/>
        </w:rPr>
        <w:t>,</w:t>
      </w:r>
      <w:r>
        <w:rPr>
          <w:rFonts w:eastAsia="Times New Roman" w:cs="Times New Roman"/>
          <w:szCs w:val="24"/>
        </w:rPr>
        <w:t xml:space="preserve"> πέραν της διαπιστώσεως της ανάγκης </w:t>
      </w:r>
      <w:r>
        <w:rPr>
          <w:rFonts w:eastAsia="Times New Roman" w:cs="Times New Roman"/>
          <w:szCs w:val="24"/>
        </w:rPr>
        <w:lastRenderedPageBreak/>
        <w:t>της αναθεώρησης, είναι αρμοδιότητα</w:t>
      </w:r>
      <w:r>
        <w:rPr>
          <w:rFonts w:eastAsia="Times New Roman" w:cs="Times New Roman"/>
          <w:szCs w:val="24"/>
        </w:rPr>
        <w:t>,</w:t>
      </w:r>
      <w:r>
        <w:rPr>
          <w:rFonts w:eastAsia="Times New Roman" w:cs="Times New Roman"/>
          <w:szCs w:val="24"/>
        </w:rPr>
        <w:t xml:space="preserve"> που ο συνταγματικός νομοθέτης</w:t>
      </w:r>
      <w:r>
        <w:rPr>
          <w:rFonts w:eastAsia="Times New Roman" w:cs="Times New Roman"/>
          <w:szCs w:val="24"/>
        </w:rPr>
        <w:t xml:space="preserve"> την αναθέτει στην επόμενη Βουλή.</w:t>
      </w:r>
    </w:p>
    <w:p w14:paraId="098559BA" w14:textId="77777777" w:rsidR="00BE639A" w:rsidRDefault="00A212EC">
      <w:pPr>
        <w:spacing w:line="600" w:lineRule="auto"/>
        <w:ind w:firstLine="720"/>
        <w:jc w:val="both"/>
        <w:rPr>
          <w:rFonts w:eastAsia="Times New Roman"/>
          <w:szCs w:val="24"/>
        </w:rPr>
      </w:pPr>
      <w:r w:rsidRPr="00807FD2">
        <w:rPr>
          <w:rFonts w:eastAsia="Times New Roman"/>
          <w:szCs w:val="24"/>
        </w:rPr>
        <w:t>Βεβαίως</w:t>
      </w:r>
      <w:r>
        <w:rPr>
          <w:rFonts w:eastAsia="Times New Roman"/>
          <w:szCs w:val="24"/>
        </w:rPr>
        <w:t>,</w:t>
      </w:r>
      <w:r w:rsidRPr="00807FD2">
        <w:rPr>
          <w:rFonts w:eastAsia="Times New Roman"/>
          <w:szCs w:val="24"/>
        </w:rPr>
        <w:t xml:space="preserve"> αυτό δεν είναι τυχαίο και δεν το κάνει χωρίς συγκεκριμένη σκοπιμότητα</w:t>
      </w:r>
      <w:r>
        <w:rPr>
          <w:rFonts w:eastAsia="Times New Roman"/>
          <w:szCs w:val="24"/>
        </w:rPr>
        <w:t>. Γ</w:t>
      </w:r>
      <w:r w:rsidRPr="00807FD2">
        <w:rPr>
          <w:rFonts w:eastAsia="Times New Roman"/>
          <w:szCs w:val="24"/>
        </w:rPr>
        <w:t xml:space="preserve">ιατί μεταξύ των δύο </w:t>
      </w:r>
      <w:r>
        <w:rPr>
          <w:rFonts w:eastAsia="Times New Roman"/>
          <w:szCs w:val="24"/>
        </w:rPr>
        <w:t>Β</w:t>
      </w:r>
      <w:r w:rsidRPr="00807FD2">
        <w:rPr>
          <w:rFonts w:eastAsia="Times New Roman"/>
          <w:szCs w:val="24"/>
        </w:rPr>
        <w:t>ουλών μεσολαβεί η εκλογή μιας καινούργιας</w:t>
      </w:r>
      <w:r>
        <w:rPr>
          <w:rFonts w:eastAsia="Times New Roman"/>
          <w:szCs w:val="24"/>
        </w:rPr>
        <w:t>,</w:t>
      </w:r>
      <w:r w:rsidRPr="00807FD2">
        <w:rPr>
          <w:rFonts w:eastAsia="Times New Roman"/>
          <w:szCs w:val="24"/>
        </w:rPr>
        <w:t xml:space="preserve"> η ετυμηγορία του λαού</w:t>
      </w:r>
      <w:r>
        <w:rPr>
          <w:rFonts w:eastAsia="Times New Roman"/>
          <w:szCs w:val="24"/>
        </w:rPr>
        <w:t>,</w:t>
      </w:r>
      <w:r w:rsidRPr="00807FD2">
        <w:rPr>
          <w:rFonts w:eastAsia="Times New Roman"/>
          <w:szCs w:val="24"/>
        </w:rPr>
        <w:t xml:space="preserve"> η οποία θα έρθει και έχοντας</w:t>
      </w:r>
      <w:r>
        <w:rPr>
          <w:rFonts w:eastAsia="Times New Roman"/>
          <w:szCs w:val="24"/>
        </w:rPr>
        <w:t>,</w:t>
      </w:r>
      <w:r w:rsidRPr="00807FD2">
        <w:rPr>
          <w:rFonts w:eastAsia="Times New Roman"/>
          <w:szCs w:val="24"/>
        </w:rPr>
        <w:t xml:space="preserve"> </w:t>
      </w:r>
      <w:r>
        <w:rPr>
          <w:rFonts w:eastAsia="Times New Roman"/>
          <w:szCs w:val="24"/>
        </w:rPr>
        <w:t>β</w:t>
      </w:r>
      <w:r w:rsidRPr="00807FD2">
        <w:rPr>
          <w:rFonts w:eastAsia="Times New Roman"/>
          <w:szCs w:val="24"/>
        </w:rPr>
        <w:t>εβαίως</w:t>
      </w:r>
      <w:r>
        <w:rPr>
          <w:rFonts w:eastAsia="Times New Roman"/>
          <w:szCs w:val="24"/>
        </w:rPr>
        <w:t>,</w:t>
      </w:r>
      <w:r w:rsidRPr="00807FD2">
        <w:rPr>
          <w:rFonts w:eastAsia="Times New Roman"/>
          <w:szCs w:val="24"/>
        </w:rPr>
        <w:t xml:space="preserve"> στο μυαλό του ο</w:t>
      </w:r>
      <w:r w:rsidRPr="00807FD2">
        <w:rPr>
          <w:rFonts w:eastAsia="Times New Roman"/>
          <w:szCs w:val="24"/>
        </w:rPr>
        <w:t xml:space="preserve"> κάθε πολίτης ότι η επόμενη Βουλή έχει σκοπό την </w:t>
      </w:r>
      <w:r>
        <w:rPr>
          <w:rFonts w:eastAsia="Times New Roman"/>
          <w:szCs w:val="24"/>
        </w:rPr>
        <w:t>ανα</w:t>
      </w:r>
      <w:r w:rsidRPr="00807FD2">
        <w:rPr>
          <w:rFonts w:eastAsia="Times New Roman"/>
          <w:szCs w:val="24"/>
        </w:rPr>
        <w:t xml:space="preserve">θεώρηση του </w:t>
      </w:r>
      <w:r>
        <w:rPr>
          <w:rFonts w:eastAsia="Times New Roman"/>
          <w:szCs w:val="24"/>
        </w:rPr>
        <w:t>Συντάγματος,</w:t>
      </w:r>
      <w:r w:rsidRPr="00807FD2">
        <w:rPr>
          <w:rFonts w:eastAsia="Times New Roman"/>
          <w:szCs w:val="24"/>
        </w:rPr>
        <w:t xml:space="preserve"> θα δώσει και θα ενισχύσει τη </w:t>
      </w:r>
      <w:r>
        <w:rPr>
          <w:rFonts w:eastAsia="Times New Roman"/>
          <w:szCs w:val="24"/>
        </w:rPr>
        <w:t>δ</w:t>
      </w:r>
      <w:r w:rsidRPr="00807FD2">
        <w:rPr>
          <w:rFonts w:eastAsia="Times New Roman"/>
          <w:szCs w:val="24"/>
        </w:rPr>
        <w:t>ημοκρατική νομιμοποίηση αυτής της Βουλής ως προς την ολοκλήρωσ</w:t>
      </w:r>
      <w:r>
        <w:rPr>
          <w:rFonts w:eastAsia="Times New Roman"/>
          <w:szCs w:val="24"/>
        </w:rPr>
        <w:t>η</w:t>
      </w:r>
      <w:r w:rsidRPr="00807FD2">
        <w:rPr>
          <w:rFonts w:eastAsia="Times New Roman"/>
          <w:szCs w:val="24"/>
        </w:rPr>
        <w:t xml:space="preserve"> του αναθεωρητικού εγχειρήματος</w:t>
      </w:r>
      <w:r>
        <w:rPr>
          <w:rFonts w:eastAsia="Times New Roman"/>
          <w:szCs w:val="24"/>
        </w:rPr>
        <w:t>.</w:t>
      </w:r>
    </w:p>
    <w:p w14:paraId="098559BB" w14:textId="77777777" w:rsidR="00BE639A" w:rsidRDefault="00A212E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w:t>
      </w:r>
      <w:r>
        <w:rPr>
          <w:rFonts w:eastAsia="Times New Roman"/>
          <w:szCs w:val="24"/>
        </w:rPr>
        <w:t>υ ομιλίας του κυρίου Βουλευτή)</w:t>
      </w:r>
    </w:p>
    <w:p w14:paraId="098559BC" w14:textId="77777777" w:rsidR="00BE639A" w:rsidRDefault="00A212EC">
      <w:pPr>
        <w:spacing w:line="600" w:lineRule="auto"/>
        <w:ind w:firstLine="720"/>
        <w:jc w:val="both"/>
        <w:rPr>
          <w:rFonts w:eastAsia="Times New Roman"/>
          <w:szCs w:val="24"/>
        </w:rPr>
      </w:pPr>
      <w:r w:rsidRPr="00807FD2">
        <w:rPr>
          <w:rFonts w:eastAsia="Times New Roman"/>
          <w:szCs w:val="24"/>
        </w:rPr>
        <w:t>Άρα</w:t>
      </w:r>
      <w:r>
        <w:rPr>
          <w:rFonts w:eastAsia="Times New Roman"/>
          <w:szCs w:val="24"/>
        </w:rPr>
        <w:t>,</w:t>
      </w:r>
      <w:r w:rsidRPr="00807FD2">
        <w:rPr>
          <w:rFonts w:eastAsia="Times New Roman"/>
          <w:szCs w:val="24"/>
        </w:rPr>
        <w:t xml:space="preserve"> εδώ υπάρχει ένα ζήτημα</w:t>
      </w:r>
      <w:r>
        <w:rPr>
          <w:rFonts w:eastAsia="Times New Roman"/>
          <w:szCs w:val="24"/>
        </w:rPr>
        <w:t>. Α</w:t>
      </w:r>
      <w:r w:rsidRPr="00807FD2">
        <w:rPr>
          <w:rFonts w:eastAsia="Times New Roman"/>
          <w:szCs w:val="24"/>
        </w:rPr>
        <w:t xml:space="preserve">υτή η Βουλή δεν εξελέγη ως </w:t>
      </w:r>
      <w:r>
        <w:rPr>
          <w:rFonts w:eastAsia="Times New Roman"/>
          <w:szCs w:val="24"/>
        </w:rPr>
        <w:t>προτείνουσα</w:t>
      </w:r>
      <w:r w:rsidRPr="00807FD2">
        <w:rPr>
          <w:rFonts w:eastAsia="Times New Roman"/>
          <w:szCs w:val="24"/>
        </w:rPr>
        <w:t xml:space="preserve"> και ούτε στην προκήρυξη των εκλογών υπήρχε κάτι</w:t>
      </w:r>
      <w:r>
        <w:rPr>
          <w:rFonts w:eastAsia="Times New Roman"/>
          <w:szCs w:val="24"/>
        </w:rPr>
        <w:t>,</w:t>
      </w:r>
      <w:r w:rsidRPr="00807FD2">
        <w:rPr>
          <w:rFonts w:eastAsia="Times New Roman"/>
          <w:szCs w:val="24"/>
        </w:rPr>
        <w:t xml:space="preserve"> για το οποίο θα πρέπει να </w:t>
      </w:r>
      <w:r>
        <w:rPr>
          <w:rFonts w:eastAsia="Times New Roman"/>
          <w:szCs w:val="24"/>
        </w:rPr>
        <w:t xml:space="preserve">είχαμε </w:t>
      </w:r>
      <w:r w:rsidRPr="00807FD2">
        <w:rPr>
          <w:rFonts w:eastAsia="Times New Roman"/>
          <w:szCs w:val="24"/>
        </w:rPr>
        <w:t xml:space="preserve">στραμμένη </w:t>
      </w:r>
      <w:r>
        <w:rPr>
          <w:rFonts w:eastAsia="Times New Roman"/>
          <w:szCs w:val="24"/>
        </w:rPr>
        <w:t xml:space="preserve">όλοι </w:t>
      </w:r>
      <w:r w:rsidRPr="00807FD2">
        <w:rPr>
          <w:rFonts w:eastAsia="Times New Roman"/>
          <w:szCs w:val="24"/>
        </w:rPr>
        <w:t xml:space="preserve">την προσοχή </w:t>
      </w:r>
      <w:r>
        <w:rPr>
          <w:rFonts w:eastAsia="Times New Roman"/>
          <w:szCs w:val="24"/>
        </w:rPr>
        <w:t>μας,</w:t>
      </w:r>
      <w:r w:rsidRPr="00807FD2">
        <w:rPr>
          <w:rFonts w:eastAsia="Times New Roman"/>
          <w:szCs w:val="24"/>
        </w:rPr>
        <w:t xml:space="preserve"> ότι θα ξεκινήσει η αναθεώρηση του </w:t>
      </w:r>
      <w:r>
        <w:rPr>
          <w:rFonts w:eastAsia="Times New Roman"/>
          <w:szCs w:val="24"/>
        </w:rPr>
        <w:t>Συντάγμα</w:t>
      </w:r>
      <w:r>
        <w:rPr>
          <w:rFonts w:eastAsia="Times New Roman"/>
          <w:szCs w:val="24"/>
        </w:rPr>
        <w:t>τος. Α</w:t>
      </w:r>
      <w:r w:rsidRPr="00807FD2">
        <w:rPr>
          <w:rFonts w:eastAsia="Times New Roman"/>
          <w:szCs w:val="24"/>
        </w:rPr>
        <w:t xml:space="preserve">υτή η αναθεώρηση ξεκινάει </w:t>
      </w:r>
      <w:r>
        <w:rPr>
          <w:rFonts w:eastAsia="Times New Roman"/>
          <w:szCs w:val="24"/>
        </w:rPr>
        <w:t xml:space="preserve">κατά τρόπο τυχαίο, </w:t>
      </w:r>
      <w:r w:rsidRPr="00807FD2">
        <w:rPr>
          <w:rFonts w:eastAsia="Times New Roman"/>
          <w:szCs w:val="24"/>
        </w:rPr>
        <w:t xml:space="preserve">εάν συμπληρωθεί η βούληση </w:t>
      </w:r>
      <w:r>
        <w:rPr>
          <w:rFonts w:eastAsia="Times New Roman"/>
          <w:szCs w:val="24"/>
        </w:rPr>
        <w:t>πενήντα</w:t>
      </w:r>
      <w:r w:rsidRPr="00807FD2">
        <w:rPr>
          <w:rFonts w:eastAsia="Times New Roman"/>
          <w:szCs w:val="24"/>
        </w:rPr>
        <w:t xml:space="preserve"> </w:t>
      </w:r>
      <w:r>
        <w:rPr>
          <w:rFonts w:eastAsia="Times New Roman"/>
          <w:szCs w:val="24"/>
        </w:rPr>
        <w:t xml:space="preserve">Βουλευτών. </w:t>
      </w:r>
      <w:r w:rsidRPr="00807FD2">
        <w:rPr>
          <w:rFonts w:eastAsia="Times New Roman"/>
          <w:szCs w:val="24"/>
        </w:rPr>
        <w:t xml:space="preserve">Η άλλη </w:t>
      </w:r>
      <w:r>
        <w:rPr>
          <w:rFonts w:eastAsia="Times New Roman"/>
          <w:szCs w:val="24"/>
        </w:rPr>
        <w:t>Βουλή,</w:t>
      </w:r>
      <w:r w:rsidRPr="00807FD2">
        <w:rPr>
          <w:rFonts w:eastAsia="Times New Roman"/>
          <w:szCs w:val="24"/>
        </w:rPr>
        <w:t xml:space="preserve"> </w:t>
      </w:r>
      <w:r>
        <w:rPr>
          <w:rFonts w:eastAsia="Times New Roman"/>
          <w:szCs w:val="24"/>
        </w:rPr>
        <w:t>όμως,</w:t>
      </w:r>
      <w:r w:rsidRPr="00807FD2">
        <w:rPr>
          <w:rFonts w:eastAsia="Times New Roman"/>
          <w:szCs w:val="24"/>
        </w:rPr>
        <w:t xml:space="preserve"> η </w:t>
      </w:r>
      <w:r w:rsidRPr="00807FD2">
        <w:rPr>
          <w:rFonts w:eastAsia="Times New Roman"/>
          <w:szCs w:val="24"/>
        </w:rPr>
        <w:lastRenderedPageBreak/>
        <w:t>επόμενη</w:t>
      </w:r>
      <w:r>
        <w:rPr>
          <w:rFonts w:eastAsia="Times New Roman"/>
          <w:szCs w:val="24"/>
        </w:rPr>
        <w:t>,</w:t>
      </w:r>
      <w:r w:rsidRPr="00807FD2">
        <w:rPr>
          <w:rFonts w:eastAsia="Times New Roman"/>
          <w:szCs w:val="24"/>
        </w:rPr>
        <w:t xml:space="preserve"> είναι εξ ορισμού </w:t>
      </w:r>
      <w:r>
        <w:rPr>
          <w:rFonts w:eastAsia="Times New Roman"/>
          <w:szCs w:val="24"/>
        </w:rPr>
        <w:t>α</w:t>
      </w:r>
      <w:r w:rsidRPr="00807FD2">
        <w:rPr>
          <w:rFonts w:eastAsia="Times New Roman"/>
          <w:szCs w:val="24"/>
        </w:rPr>
        <w:t xml:space="preserve">ναθεωρητική Βουλή και </w:t>
      </w:r>
      <w:r>
        <w:rPr>
          <w:rFonts w:eastAsia="Times New Roman"/>
          <w:szCs w:val="24"/>
        </w:rPr>
        <w:t>β</w:t>
      </w:r>
      <w:r w:rsidRPr="00807FD2">
        <w:rPr>
          <w:rFonts w:eastAsia="Times New Roman"/>
          <w:szCs w:val="24"/>
        </w:rPr>
        <w:t>εβαίως</w:t>
      </w:r>
      <w:r>
        <w:rPr>
          <w:rFonts w:eastAsia="Times New Roman"/>
          <w:szCs w:val="24"/>
        </w:rPr>
        <w:t>, ο</w:t>
      </w:r>
      <w:r w:rsidRPr="00807FD2">
        <w:rPr>
          <w:rFonts w:eastAsia="Times New Roman"/>
          <w:szCs w:val="24"/>
        </w:rPr>
        <w:t xml:space="preserve"> σκοπός για τον οποίο εκλέγεται</w:t>
      </w:r>
      <w:r>
        <w:rPr>
          <w:rFonts w:eastAsia="Times New Roman"/>
          <w:szCs w:val="24"/>
        </w:rPr>
        <w:t>,</w:t>
      </w:r>
      <w:r w:rsidRPr="00807FD2">
        <w:rPr>
          <w:rFonts w:eastAsia="Times New Roman"/>
          <w:szCs w:val="24"/>
        </w:rPr>
        <w:t xml:space="preserve"> μεταξύ των άλλων</w:t>
      </w:r>
      <w:r>
        <w:rPr>
          <w:rFonts w:eastAsia="Times New Roman"/>
          <w:szCs w:val="24"/>
        </w:rPr>
        <w:t>,</w:t>
      </w:r>
      <w:r w:rsidRPr="00807FD2">
        <w:rPr>
          <w:rFonts w:eastAsia="Times New Roman"/>
          <w:szCs w:val="24"/>
        </w:rPr>
        <w:t xml:space="preserve"> είναι η </w:t>
      </w:r>
      <w:r>
        <w:rPr>
          <w:rFonts w:eastAsia="Times New Roman"/>
          <w:szCs w:val="24"/>
        </w:rPr>
        <w:t>Α</w:t>
      </w:r>
      <w:r w:rsidRPr="00807FD2">
        <w:rPr>
          <w:rFonts w:eastAsia="Times New Roman"/>
          <w:szCs w:val="24"/>
        </w:rPr>
        <w:t xml:space="preserve">ναθεώρηση του </w:t>
      </w:r>
      <w:r>
        <w:rPr>
          <w:rFonts w:eastAsia="Times New Roman"/>
          <w:szCs w:val="24"/>
        </w:rPr>
        <w:t>Συντάγματος.</w:t>
      </w:r>
    </w:p>
    <w:p w14:paraId="098559BD" w14:textId="77777777" w:rsidR="00BE639A" w:rsidRDefault="00A212EC">
      <w:pPr>
        <w:spacing w:line="600" w:lineRule="auto"/>
        <w:ind w:firstLine="720"/>
        <w:jc w:val="both"/>
        <w:rPr>
          <w:rFonts w:eastAsia="Times New Roman"/>
          <w:szCs w:val="24"/>
        </w:rPr>
      </w:pPr>
      <w:r>
        <w:rPr>
          <w:rFonts w:eastAsia="Times New Roman"/>
          <w:szCs w:val="24"/>
        </w:rPr>
        <w:t>Από αυτή την άποψη, λ</w:t>
      </w:r>
      <w:r w:rsidRPr="00807FD2">
        <w:rPr>
          <w:rFonts w:eastAsia="Times New Roman"/>
          <w:szCs w:val="24"/>
        </w:rPr>
        <w:t>οιπόν</w:t>
      </w:r>
      <w:r>
        <w:rPr>
          <w:rFonts w:eastAsia="Times New Roman"/>
          <w:szCs w:val="24"/>
        </w:rPr>
        <w:t>, καταλήγω στο πρώτο συμπέρασμα. Έ</w:t>
      </w:r>
      <w:r w:rsidRPr="00807FD2">
        <w:rPr>
          <w:rFonts w:eastAsia="Times New Roman"/>
          <w:szCs w:val="24"/>
        </w:rPr>
        <w:t xml:space="preserve">χουμε δύο </w:t>
      </w:r>
      <w:r>
        <w:rPr>
          <w:rFonts w:eastAsia="Times New Roman"/>
          <w:szCs w:val="24"/>
        </w:rPr>
        <w:t>Βουλές</w:t>
      </w:r>
      <w:r w:rsidRPr="00807FD2">
        <w:rPr>
          <w:rFonts w:eastAsia="Times New Roman"/>
          <w:szCs w:val="24"/>
        </w:rPr>
        <w:t xml:space="preserve"> με διακριτούς ρόλους και συγκεκριμένη αρμοδιότητα</w:t>
      </w:r>
      <w:r>
        <w:rPr>
          <w:rFonts w:eastAsia="Times New Roman"/>
          <w:szCs w:val="24"/>
        </w:rPr>
        <w:t>,</w:t>
      </w:r>
      <w:r w:rsidRPr="00807FD2">
        <w:rPr>
          <w:rFonts w:eastAsia="Times New Roman"/>
          <w:szCs w:val="24"/>
        </w:rPr>
        <w:t xml:space="preserve"> η οποία είναι καθορισμένη από το </w:t>
      </w:r>
      <w:r>
        <w:rPr>
          <w:rFonts w:eastAsia="Times New Roman"/>
          <w:szCs w:val="24"/>
        </w:rPr>
        <w:t>Σύνταγμα.</w:t>
      </w:r>
    </w:p>
    <w:p w14:paraId="098559BE" w14:textId="77777777" w:rsidR="00BE639A" w:rsidRDefault="00A212EC">
      <w:pPr>
        <w:spacing w:line="600" w:lineRule="auto"/>
        <w:ind w:firstLine="720"/>
        <w:jc w:val="both"/>
        <w:rPr>
          <w:rFonts w:eastAsia="Times New Roman"/>
          <w:szCs w:val="24"/>
        </w:rPr>
      </w:pPr>
      <w:r>
        <w:rPr>
          <w:rFonts w:eastAsia="Times New Roman"/>
          <w:szCs w:val="24"/>
        </w:rPr>
        <w:t xml:space="preserve">Πού μπλέκονται </w:t>
      </w:r>
      <w:r w:rsidRPr="00807FD2">
        <w:rPr>
          <w:rFonts w:eastAsia="Times New Roman"/>
          <w:szCs w:val="24"/>
        </w:rPr>
        <w:t xml:space="preserve">τώρα </w:t>
      </w:r>
      <w:r>
        <w:rPr>
          <w:rFonts w:eastAsia="Times New Roman"/>
          <w:szCs w:val="24"/>
        </w:rPr>
        <w:t xml:space="preserve">τα σχετικά με τις κατευθύνσεις, </w:t>
      </w:r>
      <w:r w:rsidRPr="00807FD2">
        <w:rPr>
          <w:rFonts w:eastAsia="Times New Roman"/>
          <w:szCs w:val="24"/>
        </w:rPr>
        <w:t>τους λεκτικούς περιο</w:t>
      </w:r>
      <w:r w:rsidRPr="00807FD2">
        <w:rPr>
          <w:rFonts w:eastAsia="Times New Roman"/>
          <w:szCs w:val="24"/>
        </w:rPr>
        <w:t>ρισμούς και τα σχετικά με τη δεσμευτικότητα της επόμενης Βουλής από τη σημερινή Βουλή</w:t>
      </w:r>
      <w:r>
        <w:rPr>
          <w:rFonts w:eastAsia="Times New Roman"/>
          <w:szCs w:val="24"/>
        </w:rPr>
        <w:t>;</w:t>
      </w:r>
      <w:r w:rsidRPr="00807FD2">
        <w:rPr>
          <w:rFonts w:eastAsia="Times New Roman"/>
          <w:szCs w:val="24"/>
        </w:rPr>
        <w:t xml:space="preserve"> Πράγματι</w:t>
      </w:r>
      <w:r>
        <w:rPr>
          <w:rFonts w:eastAsia="Times New Roman"/>
          <w:szCs w:val="24"/>
        </w:rPr>
        <w:t>,</w:t>
      </w:r>
      <w:r w:rsidRPr="00807FD2">
        <w:rPr>
          <w:rFonts w:eastAsia="Times New Roman"/>
          <w:szCs w:val="24"/>
        </w:rPr>
        <w:t xml:space="preserve"> όλη η θεωρία του </w:t>
      </w:r>
      <w:r>
        <w:rPr>
          <w:rFonts w:eastAsia="Times New Roman"/>
          <w:szCs w:val="24"/>
        </w:rPr>
        <w:t>Σ</w:t>
      </w:r>
      <w:r w:rsidRPr="00807FD2">
        <w:rPr>
          <w:rFonts w:eastAsia="Times New Roman"/>
          <w:szCs w:val="24"/>
        </w:rPr>
        <w:t xml:space="preserve">υνταγματικού </w:t>
      </w:r>
      <w:r>
        <w:rPr>
          <w:rFonts w:eastAsia="Times New Roman"/>
          <w:szCs w:val="24"/>
        </w:rPr>
        <w:t>Δ</w:t>
      </w:r>
      <w:r w:rsidRPr="00807FD2">
        <w:rPr>
          <w:rFonts w:eastAsia="Times New Roman"/>
          <w:szCs w:val="24"/>
        </w:rPr>
        <w:t>ικαίου μέχρι το 2000 ήταν ομόφωνη</w:t>
      </w:r>
      <w:r>
        <w:rPr>
          <w:rFonts w:eastAsia="Times New Roman"/>
          <w:szCs w:val="24"/>
        </w:rPr>
        <w:t>,</w:t>
      </w:r>
      <w:r w:rsidRPr="00807FD2">
        <w:rPr>
          <w:rFonts w:eastAsia="Times New Roman"/>
          <w:szCs w:val="24"/>
        </w:rPr>
        <w:t xml:space="preserve"> ότι η </w:t>
      </w:r>
      <w:r>
        <w:rPr>
          <w:rFonts w:eastAsia="Times New Roman"/>
          <w:szCs w:val="24"/>
        </w:rPr>
        <w:t>α</w:t>
      </w:r>
      <w:r w:rsidRPr="00807FD2">
        <w:rPr>
          <w:rFonts w:eastAsia="Times New Roman"/>
          <w:szCs w:val="24"/>
        </w:rPr>
        <w:t>ναθεωρητική Βουλή</w:t>
      </w:r>
      <w:r>
        <w:rPr>
          <w:rFonts w:eastAsia="Times New Roman"/>
          <w:szCs w:val="24"/>
        </w:rPr>
        <w:t>, κ</w:t>
      </w:r>
      <w:r w:rsidRPr="00807FD2">
        <w:rPr>
          <w:rFonts w:eastAsia="Times New Roman"/>
          <w:szCs w:val="24"/>
        </w:rPr>
        <w:t>ατά τρόπο αδέσμευτο α</w:t>
      </w:r>
      <w:r>
        <w:rPr>
          <w:rFonts w:eastAsia="Times New Roman"/>
          <w:szCs w:val="24"/>
        </w:rPr>
        <w:t>πό την προηγούμενη Βουλή, αποφασίζει</w:t>
      </w:r>
      <w:r w:rsidRPr="00807FD2">
        <w:rPr>
          <w:rFonts w:eastAsia="Times New Roman"/>
          <w:szCs w:val="24"/>
        </w:rPr>
        <w:t xml:space="preserve"> την ανα</w:t>
      </w:r>
      <w:r w:rsidRPr="00807FD2">
        <w:rPr>
          <w:rFonts w:eastAsia="Times New Roman"/>
          <w:szCs w:val="24"/>
        </w:rPr>
        <w:t xml:space="preserve">θεώρηση του </w:t>
      </w:r>
      <w:r>
        <w:rPr>
          <w:rFonts w:eastAsia="Times New Roman"/>
          <w:szCs w:val="24"/>
        </w:rPr>
        <w:t>Συντάγματος. Γ</w:t>
      </w:r>
      <w:r w:rsidRPr="00807FD2">
        <w:rPr>
          <w:rFonts w:eastAsia="Times New Roman"/>
          <w:szCs w:val="24"/>
        </w:rPr>
        <w:t>ια πρώτη φορά θέμα ετέθη με τη γνωμοδότηση του κ</w:t>
      </w:r>
      <w:r>
        <w:rPr>
          <w:rFonts w:eastAsia="Times New Roman"/>
          <w:szCs w:val="24"/>
        </w:rPr>
        <w:t>. Παραρά, ο ο</w:t>
      </w:r>
      <w:r w:rsidRPr="00807FD2">
        <w:rPr>
          <w:rFonts w:eastAsia="Times New Roman"/>
          <w:szCs w:val="24"/>
        </w:rPr>
        <w:t>ποίος</w:t>
      </w:r>
      <w:r>
        <w:rPr>
          <w:rFonts w:eastAsia="Times New Roman"/>
          <w:szCs w:val="24"/>
        </w:rPr>
        <w:t>,</w:t>
      </w:r>
      <w:r w:rsidRPr="00807FD2">
        <w:rPr>
          <w:rFonts w:eastAsia="Times New Roman"/>
          <w:szCs w:val="24"/>
        </w:rPr>
        <w:t xml:space="preserve"> </w:t>
      </w:r>
      <w:r>
        <w:rPr>
          <w:rFonts w:eastAsia="Times New Roman"/>
          <w:szCs w:val="24"/>
        </w:rPr>
        <w:t>π</w:t>
      </w:r>
      <w:r w:rsidRPr="00807FD2">
        <w:rPr>
          <w:rFonts w:eastAsia="Times New Roman"/>
          <w:szCs w:val="24"/>
        </w:rPr>
        <w:t>ράγματι</w:t>
      </w:r>
      <w:r>
        <w:rPr>
          <w:rFonts w:eastAsia="Times New Roman"/>
          <w:szCs w:val="24"/>
        </w:rPr>
        <w:t>,</w:t>
      </w:r>
      <w:r w:rsidRPr="00807FD2">
        <w:rPr>
          <w:rFonts w:eastAsia="Times New Roman"/>
          <w:szCs w:val="24"/>
        </w:rPr>
        <w:t xml:space="preserve"> έθεσε </w:t>
      </w:r>
      <w:r>
        <w:rPr>
          <w:rFonts w:eastAsia="Times New Roman"/>
          <w:szCs w:val="24"/>
        </w:rPr>
        <w:t>τ</w:t>
      </w:r>
      <w:r w:rsidRPr="00807FD2">
        <w:rPr>
          <w:rFonts w:eastAsia="Times New Roman"/>
          <w:szCs w:val="24"/>
        </w:rPr>
        <w:t>ο ζήτημα και είπε</w:t>
      </w:r>
      <w:r>
        <w:rPr>
          <w:rFonts w:eastAsia="Times New Roman"/>
          <w:szCs w:val="24"/>
        </w:rPr>
        <w:t>,</w:t>
      </w:r>
      <w:r w:rsidRPr="00807FD2">
        <w:rPr>
          <w:rFonts w:eastAsia="Times New Roman"/>
          <w:szCs w:val="24"/>
        </w:rPr>
        <w:t xml:space="preserve"> γιατί το 1993 είχε τροφοδοτηθεί αυτός </w:t>
      </w:r>
      <w:r>
        <w:rPr>
          <w:rFonts w:eastAsia="Times New Roman"/>
          <w:szCs w:val="24"/>
        </w:rPr>
        <w:t>ο επιστημονικός διάλογος…</w:t>
      </w:r>
    </w:p>
    <w:p w14:paraId="098559BF" w14:textId="77777777" w:rsidR="00BE639A" w:rsidRDefault="00A212EC">
      <w:pPr>
        <w:spacing w:line="600" w:lineRule="auto"/>
        <w:ind w:firstLine="720"/>
        <w:jc w:val="center"/>
        <w:rPr>
          <w:rFonts w:eastAsia="Times New Roman"/>
          <w:szCs w:val="24"/>
        </w:rPr>
      </w:pPr>
      <w:r>
        <w:rPr>
          <w:rFonts w:eastAsia="Times New Roman"/>
          <w:szCs w:val="24"/>
        </w:rPr>
        <w:t>(Θόρυβος στην Αίθουσα)</w:t>
      </w:r>
    </w:p>
    <w:p w14:paraId="098559C0" w14:textId="77777777" w:rsidR="00BE639A" w:rsidRDefault="00A212EC">
      <w:pPr>
        <w:spacing w:line="600" w:lineRule="auto"/>
        <w:ind w:firstLine="720"/>
        <w:jc w:val="both"/>
        <w:rPr>
          <w:rFonts w:eastAsia="Times New Roman"/>
          <w:szCs w:val="24"/>
        </w:rPr>
      </w:pPr>
      <w:r>
        <w:rPr>
          <w:rFonts w:eastAsia="Times New Roman"/>
          <w:b/>
          <w:szCs w:val="24"/>
        </w:rPr>
        <w:lastRenderedPageBreak/>
        <w:t>ΠΡΟΕΔΡΟΣ (Νικόλαος Βούτσης):</w:t>
      </w:r>
      <w:r w:rsidRPr="00807FD2">
        <w:rPr>
          <w:rFonts w:eastAsia="Times New Roman"/>
          <w:szCs w:val="24"/>
        </w:rPr>
        <w:t xml:space="preserve"> Κάντε ησυχ</w:t>
      </w:r>
      <w:r w:rsidRPr="00807FD2">
        <w:rPr>
          <w:rFonts w:eastAsia="Times New Roman"/>
          <w:szCs w:val="24"/>
        </w:rPr>
        <w:t>ία</w:t>
      </w:r>
      <w:r>
        <w:rPr>
          <w:rFonts w:eastAsia="Times New Roman"/>
          <w:szCs w:val="24"/>
        </w:rPr>
        <w:t>,</w:t>
      </w:r>
      <w:r w:rsidRPr="00807FD2">
        <w:rPr>
          <w:rFonts w:eastAsia="Times New Roman"/>
          <w:szCs w:val="24"/>
        </w:rPr>
        <w:t xml:space="preserve"> παρακαλώ</w:t>
      </w:r>
      <w:r>
        <w:rPr>
          <w:rFonts w:eastAsia="Times New Roman"/>
          <w:szCs w:val="24"/>
        </w:rPr>
        <w:t xml:space="preserve">, για να ακούμε τον κ. Τζαβάρα, ο </w:t>
      </w:r>
      <w:r w:rsidRPr="00807FD2">
        <w:rPr>
          <w:rFonts w:eastAsia="Times New Roman"/>
          <w:szCs w:val="24"/>
        </w:rPr>
        <w:t>οποίος θα συντομεύσει κιόλας</w:t>
      </w:r>
      <w:r>
        <w:rPr>
          <w:rFonts w:eastAsia="Times New Roman"/>
          <w:szCs w:val="24"/>
        </w:rPr>
        <w:t>. Σωστά, κύριε Τζαβάρα;</w:t>
      </w:r>
    </w:p>
    <w:p w14:paraId="098559C1"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Βεβαίως.</w:t>
      </w:r>
    </w:p>
    <w:p w14:paraId="098559C2" w14:textId="77777777" w:rsidR="00BE639A" w:rsidRDefault="00A212EC">
      <w:pPr>
        <w:spacing w:line="600" w:lineRule="auto"/>
        <w:ind w:firstLine="720"/>
        <w:jc w:val="both"/>
        <w:rPr>
          <w:rFonts w:eastAsia="Times New Roman"/>
          <w:szCs w:val="24"/>
        </w:rPr>
      </w:pPr>
      <w:r>
        <w:rPr>
          <w:rFonts w:eastAsia="Times New Roman"/>
          <w:szCs w:val="24"/>
        </w:rPr>
        <w:t>Ε</w:t>
      </w:r>
      <w:r w:rsidRPr="00807FD2">
        <w:rPr>
          <w:rFonts w:eastAsia="Times New Roman"/>
          <w:szCs w:val="24"/>
        </w:rPr>
        <w:t>ίχε δημιουργηθεί το εξής θέμα</w:t>
      </w:r>
      <w:r>
        <w:rPr>
          <w:rFonts w:eastAsia="Times New Roman"/>
          <w:szCs w:val="24"/>
        </w:rPr>
        <w:t>:</w:t>
      </w:r>
      <w:r w:rsidRPr="00807FD2">
        <w:rPr>
          <w:rFonts w:eastAsia="Times New Roman"/>
          <w:szCs w:val="24"/>
        </w:rPr>
        <w:t xml:space="preserve"> </w:t>
      </w:r>
      <w:r>
        <w:rPr>
          <w:rFonts w:eastAsia="Times New Roman"/>
          <w:szCs w:val="24"/>
        </w:rPr>
        <w:t>Ε</w:t>
      </w:r>
      <w:r w:rsidRPr="00807FD2">
        <w:rPr>
          <w:rFonts w:eastAsia="Times New Roman"/>
          <w:szCs w:val="24"/>
        </w:rPr>
        <w:t xml:space="preserve">πειδή η Βουλή του </w:t>
      </w:r>
      <w:r>
        <w:rPr>
          <w:rFonts w:eastAsia="Times New Roman"/>
          <w:szCs w:val="24"/>
        </w:rPr>
        <w:t>‘</w:t>
      </w:r>
      <w:r w:rsidRPr="00807FD2">
        <w:rPr>
          <w:rFonts w:eastAsia="Times New Roman"/>
          <w:szCs w:val="24"/>
        </w:rPr>
        <w:t xml:space="preserve">93 πριν διαλυθεί </w:t>
      </w:r>
      <w:r>
        <w:rPr>
          <w:rFonts w:eastAsia="Times New Roman"/>
          <w:szCs w:val="24"/>
        </w:rPr>
        <w:t xml:space="preserve">είχε χαρακτήρα </w:t>
      </w:r>
      <w:r w:rsidRPr="00807FD2">
        <w:rPr>
          <w:rFonts w:eastAsia="Times New Roman"/>
          <w:szCs w:val="24"/>
        </w:rPr>
        <w:t xml:space="preserve">έναρξης της αναθεώρησης και επειδή η </w:t>
      </w:r>
      <w:r w:rsidRPr="00807FD2">
        <w:rPr>
          <w:rFonts w:eastAsia="Times New Roman"/>
          <w:szCs w:val="24"/>
        </w:rPr>
        <w:t>επόμενη Βουλή ήταν βέβαιο ότι δεν θα αποτελείται από την πλειοψηφία της προηγούμενης</w:t>
      </w:r>
      <w:r>
        <w:rPr>
          <w:rFonts w:eastAsia="Times New Roman"/>
          <w:szCs w:val="24"/>
        </w:rPr>
        <w:t>,</w:t>
      </w:r>
      <w:r w:rsidRPr="00807FD2">
        <w:rPr>
          <w:rFonts w:eastAsia="Times New Roman"/>
          <w:szCs w:val="24"/>
        </w:rPr>
        <w:t xml:space="preserve"> εκεί ετέθη για πρώτη φορά το ζήτημα </w:t>
      </w:r>
      <w:r>
        <w:rPr>
          <w:rFonts w:eastAsia="Times New Roman"/>
          <w:szCs w:val="24"/>
        </w:rPr>
        <w:t>ε</w:t>
      </w:r>
      <w:r w:rsidRPr="00807FD2">
        <w:rPr>
          <w:rFonts w:eastAsia="Times New Roman"/>
          <w:szCs w:val="24"/>
        </w:rPr>
        <w:t>άν η επόμενη Βουλή μπορεί να χρησιμοποιήσει τις διατάξεις των άρθρων</w:t>
      </w:r>
      <w:r>
        <w:rPr>
          <w:rFonts w:eastAsia="Times New Roman"/>
          <w:szCs w:val="24"/>
        </w:rPr>
        <w:t>,</w:t>
      </w:r>
      <w:r w:rsidRPr="00807FD2">
        <w:rPr>
          <w:rFonts w:eastAsia="Times New Roman"/>
          <w:szCs w:val="24"/>
        </w:rPr>
        <w:t xml:space="preserve"> που είχαν καθοριστεί ως αναθεωρητέ</w:t>
      </w:r>
      <w:r>
        <w:rPr>
          <w:rFonts w:eastAsia="Times New Roman"/>
          <w:szCs w:val="24"/>
        </w:rPr>
        <w:t>ε</w:t>
      </w:r>
      <w:r w:rsidRPr="00807FD2">
        <w:rPr>
          <w:rFonts w:eastAsia="Times New Roman"/>
          <w:szCs w:val="24"/>
        </w:rPr>
        <w:t>ς</w:t>
      </w:r>
      <w:r>
        <w:rPr>
          <w:rFonts w:eastAsia="Times New Roman"/>
          <w:szCs w:val="24"/>
        </w:rPr>
        <w:t>,</w:t>
      </w:r>
      <w:r w:rsidRPr="00807FD2">
        <w:rPr>
          <w:rFonts w:eastAsia="Times New Roman"/>
          <w:szCs w:val="24"/>
        </w:rPr>
        <w:t xml:space="preserve"> για να δώσει διαφορετικό </w:t>
      </w:r>
      <w:r w:rsidRPr="00807FD2">
        <w:rPr>
          <w:rFonts w:eastAsia="Times New Roman"/>
          <w:szCs w:val="24"/>
        </w:rPr>
        <w:t>περιεχόμενο στο αναθεωρητικό εγχείρημα</w:t>
      </w:r>
      <w:r>
        <w:rPr>
          <w:rFonts w:eastAsia="Times New Roman"/>
          <w:szCs w:val="24"/>
        </w:rPr>
        <w:t>. Τότε, λοιπόν, εμφανίστηκε</w:t>
      </w:r>
      <w:r w:rsidRPr="00807FD2">
        <w:rPr>
          <w:rFonts w:eastAsia="Times New Roman"/>
          <w:szCs w:val="24"/>
        </w:rPr>
        <w:t xml:space="preserve"> </w:t>
      </w:r>
      <w:r>
        <w:rPr>
          <w:rFonts w:eastAsia="Times New Roman"/>
          <w:szCs w:val="24"/>
        </w:rPr>
        <w:t>η</w:t>
      </w:r>
      <w:r w:rsidRPr="00807FD2">
        <w:rPr>
          <w:rFonts w:eastAsia="Times New Roman"/>
          <w:szCs w:val="24"/>
        </w:rPr>
        <w:t xml:space="preserve"> ά</w:t>
      </w:r>
      <w:r>
        <w:rPr>
          <w:rFonts w:eastAsia="Times New Roman"/>
          <w:szCs w:val="24"/>
        </w:rPr>
        <w:t>ποψη</w:t>
      </w:r>
      <w:r w:rsidRPr="00807FD2">
        <w:rPr>
          <w:rFonts w:eastAsia="Times New Roman"/>
          <w:szCs w:val="24"/>
        </w:rPr>
        <w:t xml:space="preserve"> του </w:t>
      </w:r>
      <w:r>
        <w:rPr>
          <w:rFonts w:eastAsia="Times New Roman"/>
          <w:szCs w:val="24"/>
        </w:rPr>
        <w:t>κ. Παραρά,</w:t>
      </w:r>
      <w:r w:rsidRPr="00807FD2">
        <w:rPr>
          <w:rFonts w:eastAsia="Times New Roman"/>
          <w:szCs w:val="24"/>
        </w:rPr>
        <w:t xml:space="preserve"> όπου εκεί για πρώτη φορά γίνεται διάκριση μεταξύ προσανατολισμού και κατεύθυνσης και μεταξύ ανάγκης αναθεώρησης</w:t>
      </w:r>
      <w:r>
        <w:rPr>
          <w:rFonts w:eastAsia="Times New Roman"/>
          <w:szCs w:val="24"/>
        </w:rPr>
        <w:t>.</w:t>
      </w:r>
    </w:p>
    <w:p w14:paraId="098559C3" w14:textId="77777777" w:rsidR="00BE639A" w:rsidRDefault="00A212EC">
      <w:pPr>
        <w:spacing w:line="600" w:lineRule="auto"/>
        <w:ind w:firstLine="720"/>
        <w:jc w:val="both"/>
        <w:rPr>
          <w:rFonts w:eastAsia="Times New Roman"/>
          <w:szCs w:val="24"/>
        </w:rPr>
      </w:pPr>
      <w:r>
        <w:rPr>
          <w:rFonts w:eastAsia="Times New Roman"/>
          <w:szCs w:val="24"/>
        </w:rPr>
        <w:t xml:space="preserve">Αυτή, όμως, η </w:t>
      </w:r>
      <w:r w:rsidRPr="00807FD2">
        <w:rPr>
          <w:rFonts w:eastAsia="Times New Roman"/>
          <w:szCs w:val="24"/>
        </w:rPr>
        <w:t>διάκριση δεν ανταποκρίνεται στο συνταγμα</w:t>
      </w:r>
      <w:r w:rsidRPr="00807FD2">
        <w:rPr>
          <w:rFonts w:eastAsia="Times New Roman"/>
          <w:szCs w:val="24"/>
        </w:rPr>
        <w:t>τικό κείμενο και θεωρώ ότι είναι αυθαίρετη</w:t>
      </w:r>
      <w:r>
        <w:rPr>
          <w:rFonts w:eastAsia="Times New Roman"/>
          <w:szCs w:val="24"/>
        </w:rPr>
        <w:t>,</w:t>
      </w:r>
      <w:r w:rsidRPr="00807FD2">
        <w:rPr>
          <w:rFonts w:eastAsia="Times New Roman"/>
          <w:szCs w:val="24"/>
        </w:rPr>
        <w:t xml:space="preserve"> πολλώ δε μάλλον</w:t>
      </w:r>
      <w:r>
        <w:rPr>
          <w:rFonts w:eastAsia="Times New Roman"/>
          <w:szCs w:val="24"/>
        </w:rPr>
        <w:t>,</w:t>
      </w:r>
      <w:r w:rsidRPr="00807FD2">
        <w:rPr>
          <w:rFonts w:eastAsia="Times New Roman"/>
          <w:szCs w:val="24"/>
        </w:rPr>
        <w:t xml:space="preserve"> γιατί υπάρχουν δύο αποφάσεις</w:t>
      </w:r>
      <w:r>
        <w:rPr>
          <w:rFonts w:eastAsia="Times New Roman"/>
          <w:szCs w:val="24"/>
        </w:rPr>
        <w:t>,</w:t>
      </w:r>
      <w:r w:rsidRPr="00807FD2">
        <w:rPr>
          <w:rFonts w:eastAsia="Times New Roman"/>
          <w:szCs w:val="24"/>
        </w:rPr>
        <w:t xml:space="preserve"> </w:t>
      </w:r>
      <w:r>
        <w:rPr>
          <w:rFonts w:eastAsia="Times New Roman"/>
          <w:szCs w:val="24"/>
        </w:rPr>
        <w:t>σ</w:t>
      </w:r>
      <w:r w:rsidRPr="00807FD2">
        <w:rPr>
          <w:rFonts w:eastAsia="Times New Roman"/>
          <w:szCs w:val="24"/>
        </w:rPr>
        <w:t xml:space="preserve">τις οποίες </w:t>
      </w:r>
      <w:r>
        <w:rPr>
          <w:rFonts w:eastAsia="Times New Roman"/>
          <w:szCs w:val="24"/>
        </w:rPr>
        <w:t>θ</w:t>
      </w:r>
      <w:r w:rsidRPr="00807FD2">
        <w:rPr>
          <w:rFonts w:eastAsia="Times New Roman"/>
          <w:szCs w:val="24"/>
        </w:rPr>
        <w:t xml:space="preserve">α μου επιτρέψετε </w:t>
      </w:r>
      <w:r w:rsidRPr="00807FD2">
        <w:rPr>
          <w:rFonts w:eastAsia="Times New Roman"/>
          <w:szCs w:val="24"/>
        </w:rPr>
        <w:lastRenderedPageBreak/>
        <w:t>να αναφερθώ</w:t>
      </w:r>
      <w:r>
        <w:rPr>
          <w:rFonts w:eastAsia="Times New Roman"/>
          <w:szCs w:val="24"/>
        </w:rPr>
        <w:t>. Η πρώτη είναι απόφαση</w:t>
      </w:r>
      <w:r>
        <w:rPr>
          <w:rFonts w:eastAsia="Times New Roman"/>
          <w:szCs w:val="24"/>
        </w:rPr>
        <w:t>,</w:t>
      </w:r>
      <w:r>
        <w:rPr>
          <w:rFonts w:eastAsia="Times New Roman"/>
          <w:szCs w:val="24"/>
        </w:rPr>
        <w:t xml:space="preserve"> που δημιούργησε τ</w:t>
      </w:r>
      <w:r w:rsidRPr="00807FD2">
        <w:rPr>
          <w:rFonts w:eastAsia="Times New Roman"/>
          <w:szCs w:val="24"/>
        </w:rPr>
        <w:t xml:space="preserve">ο ζήτημα και είναι η απόφαση 11 του 2003 του </w:t>
      </w:r>
      <w:r>
        <w:rPr>
          <w:rFonts w:eastAsia="Times New Roman"/>
          <w:szCs w:val="24"/>
        </w:rPr>
        <w:t>Α</w:t>
      </w:r>
      <w:r w:rsidRPr="00807FD2">
        <w:rPr>
          <w:rFonts w:eastAsia="Times New Roman"/>
          <w:szCs w:val="24"/>
        </w:rPr>
        <w:t xml:space="preserve">νωτάτου </w:t>
      </w:r>
      <w:r>
        <w:rPr>
          <w:rFonts w:eastAsia="Times New Roman"/>
          <w:szCs w:val="24"/>
        </w:rPr>
        <w:t>Ε</w:t>
      </w:r>
      <w:r w:rsidRPr="00807FD2">
        <w:rPr>
          <w:rFonts w:eastAsia="Times New Roman"/>
          <w:szCs w:val="24"/>
        </w:rPr>
        <w:t xml:space="preserve">ιδικού </w:t>
      </w:r>
      <w:r>
        <w:rPr>
          <w:rFonts w:eastAsia="Times New Roman"/>
          <w:szCs w:val="24"/>
        </w:rPr>
        <w:t>Δ</w:t>
      </w:r>
      <w:r w:rsidRPr="00807FD2">
        <w:rPr>
          <w:rFonts w:eastAsia="Times New Roman"/>
          <w:szCs w:val="24"/>
        </w:rPr>
        <w:t>ικαστηρίου</w:t>
      </w:r>
      <w:r>
        <w:rPr>
          <w:rFonts w:eastAsia="Times New Roman"/>
          <w:szCs w:val="24"/>
        </w:rPr>
        <w:t>,</w:t>
      </w:r>
      <w:r w:rsidRPr="00807FD2">
        <w:rPr>
          <w:rFonts w:eastAsia="Times New Roman"/>
          <w:szCs w:val="24"/>
        </w:rPr>
        <w:t xml:space="preserve"> όπου εκ</w:t>
      </w:r>
      <w:r w:rsidRPr="00807FD2">
        <w:rPr>
          <w:rFonts w:eastAsia="Times New Roman"/>
          <w:szCs w:val="24"/>
        </w:rPr>
        <w:t xml:space="preserve">εί για πρώτη φορά δημιουργείται το ζήτημα του δικαστικού ελέγχου της διαδικασίας της </w:t>
      </w:r>
      <w:r>
        <w:rPr>
          <w:rFonts w:eastAsia="Times New Roman"/>
          <w:szCs w:val="24"/>
        </w:rPr>
        <w:t>Α</w:t>
      </w:r>
      <w:r w:rsidRPr="00807FD2">
        <w:rPr>
          <w:rFonts w:eastAsia="Times New Roman"/>
          <w:szCs w:val="24"/>
        </w:rPr>
        <w:t>ναθεώρησης</w:t>
      </w:r>
      <w:r>
        <w:rPr>
          <w:rFonts w:eastAsia="Times New Roman"/>
          <w:szCs w:val="24"/>
        </w:rPr>
        <w:t>. Και πράγματι, το</w:t>
      </w:r>
      <w:r w:rsidRPr="00807FD2">
        <w:rPr>
          <w:rFonts w:eastAsia="Times New Roman"/>
          <w:szCs w:val="24"/>
        </w:rPr>
        <w:t xml:space="preserve"> δικαστήριο αυτό δέχεται ότι</w:t>
      </w:r>
      <w:r>
        <w:rPr>
          <w:rFonts w:eastAsia="Times New Roman"/>
          <w:szCs w:val="24"/>
        </w:rPr>
        <w:t>,</w:t>
      </w:r>
      <w:r w:rsidRPr="00807FD2">
        <w:rPr>
          <w:rFonts w:eastAsia="Times New Roman"/>
          <w:szCs w:val="24"/>
        </w:rPr>
        <w:t xml:space="preserve"> </w:t>
      </w:r>
      <w:r>
        <w:rPr>
          <w:rFonts w:eastAsia="Times New Roman"/>
          <w:szCs w:val="24"/>
        </w:rPr>
        <w:t>ν</w:t>
      </w:r>
      <w:r w:rsidRPr="00807FD2">
        <w:rPr>
          <w:rFonts w:eastAsia="Times New Roman"/>
          <w:szCs w:val="24"/>
        </w:rPr>
        <w:t>αι</w:t>
      </w:r>
      <w:r>
        <w:rPr>
          <w:rFonts w:eastAsia="Times New Roman"/>
          <w:szCs w:val="24"/>
        </w:rPr>
        <w:t>,</w:t>
      </w:r>
      <w:r w:rsidRPr="00807FD2">
        <w:rPr>
          <w:rFonts w:eastAsia="Times New Roman"/>
          <w:szCs w:val="24"/>
        </w:rPr>
        <w:t xml:space="preserve"> υπάρχει θέμα δικαστικού ελέγχου της διαδικασίας της </w:t>
      </w:r>
      <w:r>
        <w:rPr>
          <w:rFonts w:eastAsia="Times New Roman"/>
          <w:szCs w:val="24"/>
        </w:rPr>
        <w:t>Α</w:t>
      </w:r>
      <w:r w:rsidRPr="00807FD2">
        <w:rPr>
          <w:rFonts w:eastAsia="Times New Roman"/>
          <w:szCs w:val="24"/>
        </w:rPr>
        <w:t>ναθεώρησης</w:t>
      </w:r>
      <w:r>
        <w:rPr>
          <w:rFonts w:eastAsia="Times New Roman"/>
          <w:szCs w:val="24"/>
        </w:rPr>
        <w:t>,</w:t>
      </w:r>
      <w:r w:rsidRPr="00807FD2">
        <w:rPr>
          <w:rFonts w:eastAsia="Times New Roman"/>
          <w:szCs w:val="24"/>
        </w:rPr>
        <w:t xml:space="preserve"> που αντικείμενο έχει την τυχόν υπέρβαση τω</w:t>
      </w:r>
      <w:r w:rsidRPr="00807FD2">
        <w:rPr>
          <w:rFonts w:eastAsia="Times New Roman"/>
          <w:szCs w:val="24"/>
        </w:rPr>
        <w:t>ν ορίων της εντολής</w:t>
      </w:r>
      <w:r>
        <w:rPr>
          <w:rFonts w:eastAsia="Times New Roman"/>
          <w:szCs w:val="24"/>
        </w:rPr>
        <w:t>,</w:t>
      </w:r>
      <w:r w:rsidRPr="00807FD2">
        <w:rPr>
          <w:rFonts w:eastAsia="Times New Roman"/>
          <w:szCs w:val="24"/>
        </w:rPr>
        <w:t xml:space="preserve"> που έχει δώσει η </w:t>
      </w:r>
      <w:r>
        <w:rPr>
          <w:rFonts w:eastAsia="Times New Roman"/>
          <w:szCs w:val="24"/>
        </w:rPr>
        <w:t>προτείνουσα</w:t>
      </w:r>
      <w:r w:rsidRPr="00807FD2">
        <w:rPr>
          <w:rFonts w:eastAsia="Times New Roman"/>
          <w:szCs w:val="24"/>
        </w:rPr>
        <w:t xml:space="preserve"> Βουλή στην </w:t>
      </w:r>
      <w:r>
        <w:rPr>
          <w:rFonts w:eastAsia="Times New Roman"/>
          <w:szCs w:val="24"/>
        </w:rPr>
        <w:t>α</w:t>
      </w:r>
      <w:r w:rsidRPr="00807FD2">
        <w:rPr>
          <w:rFonts w:eastAsia="Times New Roman"/>
          <w:szCs w:val="24"/>
        </w:rPr>
        <w:t>ναθεωρητική</w:t>
      </w:r>
      <w:r>
        <w:rPr>
          <w:rFonts w:eastAsia="Times New Roman"/>
          <w:szCs w:val="24"/>
        </w:rPr>
        <w:t>.</w:t>
      </w:r>
    </w:p>
    <w:p w14:paraId="098559C4" w14:textId="77777777" w:rsidR="00BE639A" w:rsidRDefault="00A212EC">
      <w:pPr>
        <w:spacing w:line="600" w:lineRule="auto"/>
        <w:ind w:firstLine="720"/>
        <w:jc w:val="both"/>
        <w:rPr>
          <w:rFonts w:eastAsia="Times New Roman"/>
          <w:szCs w:val="24"/>
        </w:rPr>
      </w:pPr>
      <w:r>
        <w:rPr>
          <w:rFonts w:eastAsia="Times New Roman"/>
          <w:szCs w:val="24"/>
        </w:rPr>
        <w:t>Και εδώ, όμως,</w:t>
      </w:r>
      <w:r w:rsidRPr="00807FD2">
        <w:rPr>
          <w:rFonts w:eastAsia="Times New Roman"/>
          <w:szCs w:val="24"/>
        </w:rPr>
        <w:t xml:space="preserve"> υπάρχει ένα ερώτημα</w:t>
      </w:r>
      <w:r>
        <w:rPr>
          <w:rFonts w:eastAsia="Times New Roman"/>
          <w:szCs w:val="24"/>
        </w:rPr>
        <w:t>: Α</w:t>
      </w:r>
      <w:r w:rsidRPr="00807FD2">
        <w:rPr>
          <w:rFonts w:eastAsia="Times New Roman"/>
          <w:szCs w:val="24"/>
        </w:rPr>
        <w:t xml:space="preserve">πό ποια διάταξη του </w:t>
      </w:r>
      <w:r>
        <w:rPr>
          <w:rFonts w:eastAsia="Times New Roman"/>
          <w:szCs w:val="24"/>
        </w:rPr>
        <w:t>Συντάγματος</w:t>
      </w:r>
      <w:r w:rsidRPr="00807FD2">
        <w:rPr>
          <w:rFonts w:eastAsia="Times New Roman"/>
          <w:szCs w:val="24"/>
        </w:rPr>
        <w:t xml:space="preserve"> προκύπτει ότι μεταξύ των δύο </w:t>
      </w:r>
      <w:r>
        <w:rPr>
          <w:rFonts w:eastAsia="Times New Roman"/>
          <w:szCs w:val="24"/>
        </w:rPr>
        <w:t>Βουλών</w:t>
      </w:r>
      <w:r w:rsidRPr="00807FD2">
        <w:rPr>
          <w:rFonts w:eastAsia="Times New Roman"/>
          <w:szCs w:val="24"/>
        </w:rPr>
        <w:t xml:space="preserve"> υπάρχει σχέση εντολής</w:t>
      </w:r>
      <w:r>
        <w:rPr>
          <w:rFonts w:eastAsia="Times New Roman"/>
          <w:szCs w:val="24"/>
        </w:rPr>
        <w:t>;</w:t>
      </w:r>
    </w:p>
    <w:p w14:paraId="098559C5" w14:textId="77777777" w:rsidR="00BE639A" w:rsidRDefault="00A212EC">
      <w:pPr>
        <w:spacing w:line="600" w:lineRule="auto"/>
        <w:ind w:firstLine="720"/>
        <w:jc w:val="both"/>
        <w:rPr>
          <w:rFonts w:eastAsia="Times New Roman"/>
          <w:szCs w:val="24"/>
        </w:rPr>
      </w:pPr>
      <w:r>
        <w:rPr>
          <w:rFonts w:eastAsia="Times New Roman"/>
          <w:b/>
          <w:szCs w:val="24"/>
        </w:rPr>
        <w:t>ΓΕΩΡΓΙΟΣ ΚΑΤΡΟΥΓΚΑΛΟΣ (Αναπληρωτής Υπουργός Εξωτερικώ</w:t>
      </w:r>
      <w:r>
        <w:rPr>
          <w:rFonts w:eastAsia="Times New Roman"/>
          <w:b/>
          <w:szCs w:val="24"/>
        </w:rPr>
        <w:t>ν):</w:t>
      </w:r>
      <w:r>
        <w:rPr>
          <w:rFonts w:eastAsia="Times New Roman"/>
          <w:szCs w:val="24"/>
        </w:rPr>
        <w:t xml:space="preserve"> Το είπε το Ανώτατο Ειδικό Δικαστήριο;</w:t>
      </w:r>
    </w:p>
    <w:p w14:paraId="098559C6"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w:t>
      </w:r>
      <w:r w:rsidRPr="00807FD2">
        <w:rPr>
          <w:rFonts w:eastAsia="Times New Roman"/>
          <w:szCs w:val="24"/>
        </w:rPr>
        <w:t>Τι σημασία έχει αν</w:t>
      </w:r>
      <w:r>
        <w:rPr>
          <w:rFonts w:eastAsia="Times New Roman"/>
          <w:szCs w:val="24"/>
        </w:rPr>
        <w:t xml:space="preserve"> το είπε; Μα τι μου λέτε τώρα;</w:t>
      </w:r>
    </w:p>
    <w:p w14:paraId="098559C7"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μην κάνετε λεκτική αντιπαράθεση. Κλεί</w:t>
      </w:r>
      <w:r w:rsidRPr="00807FD2">
        <w:rPr>
          <w:rFonts w:eastAsia="Times New Roman"/>
          <w:szCs w:val="24"/>
        </w:rPr>
        <w:t>νετ</w:t>
      </w:r>
      <w:r>
        <w:rPr>
          <w:rFonts w:eastAsia="Times New Roman"/>
          <w:szCs w:val="24"/>
        </w:rPr>
        <w:t>ε,</w:t>
      </w:r>
      <w:r w:rsidRPr="00807FD2">
        <w:rPr>
          <w:rFonts w:eastAsia="Times New Roman"/>
          <w:szCs w:val="24"/>
        </w:rPr>
        <w:t xml:space="preserve"> κύριε Τζαβάρα</w:t>
      </w:r>
      <w:r>
        <w:rPr>
          <w:rFonts w:eastAsia="Times New Roman"/>
          <w:szCs w:val="24"/>
        </w:rPr>
        <w:t xml:space="preserve">, σας παρακαλώ. </w:t>
      </w:r>
    </w:p>
    <w:p w14:paraId="098559C8" w14:textId="77777777" w:rsidR="00BE639A" w:rsidRDefault="00A212EC">
      <w:pPr>
        <w:spacing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Τελειώνω. Και θα σας πω τώρα αμέσως.</w:t>
      </w:r>
    </w:p>
    <w:p w14:paraId="098559C9"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Όχι, θα του το πείτε ιδιαιτέρως. Άλλωστε</w:t>
      </w:r>
      <w:r>
        <w:rPr>
          <w:rFonts w:eastAsia="Times New Roman"/>
          <w:szCs w:val="24"/>
        </w:rPr>
        <w:t>,</w:t>
      </w:r>
      <w:r>
        <w:rPr>
          <w:rFonts w:eastAsia="Times New Roman"/>
          <w:szCs w:val="24"/>
        </w:rPr>
        <w:t xml:space="preserve"> τα λέγατε σε δεκαέξι συνεδριάσεις.</w:t>
      </w:r>
    </w:p>
    <w:p w14:paraId="098559CA"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Με διέκοψε, κύριε Πρόεδρε, και έθεσε ένα ερώτημα ο συνάδελφος. Τελειώνω.</w:t>
      </w:r>
    </w:p>
    <w:p w14:paraId="098559CB" w14:textId="77777777" w:rsidR="00BE639A" w:rsidRDefault="00A212EC">
      <w:pPr>
        <w:spacing w:line="600" w:lineRule="auto"/>
        <w:ind w:firstLine="720"/>
        <w:jc w:val="both"/>
        <w:rPr>
          <w:rFonts w:eastAsia="Times New Roman"/>
          <w:szCs w:val="24"/>
        </w:rPr>
      </w:pPr>
      <w:r>
        <w:rPr>
          <w:rFonts w:eastAsia="Times New Roman"/>
          <w:b/>
          <w:szCs w:val="24"/>
        </w:rPr>
        <w:t>ΠΡΟΕΔΡΟΣ (Νικόλα</w:t>
      </w:r>
      <w:r>
        <w:rPr>
          <w:rFonts w:eastAsia="Times New Roman"/>
          <w:b/>
          <w:szCs w:val="24"/>
        </w:rPr>
        <w:t>ος Βούτσης):</w:t>
      </w:r>
      <w:r>
        <w:rPr>
          <w:rFonts w:eastAsia="Times New Roman"/>
          <w:szCs w:val="24"/>
        </w:rPr>
        <w:t xml:space="preserve"> Το κάνατε ώστε να σας διακόψει.</w:t>
      </w:r>
    </w:p>
    <w:p w14:paraId="098559CC"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Θα απαντήσω, λοιπόν, γιατί δεν μπορεί να υπάρχει σχέση εντολής. Γιατί αν </w:t>
      </w:r>
      <w:r w:rsidRPr="00807FD2">
        <w:rPr>
          <w:rFonts w:eastAsia="Times New Roman"/>
          <w:szCs w:val="24"/>
        </w:rPr>
        <w:t>υπήρχε σχέση εντολής</w:t>
      </w:r>
      <w:r>
        <w:rPr>
          <w:rFonts w:eastAsia="Times New Roman"/>
          <w:szCs w:val="24"/>
        </w:rPr>
        <w:t>,</w:t>
      </w:r>
      <w:r w:rsidRPr="00807FD2">
        <w:rPr>
          <w:rFonts w:eastAsia="Times New Roman"/>
          <w:szCs w:val="24"/>
        </w:rPr>
        <w:t xml:space="preserve"> τότε η εντολοδόχος Βουλή θα βρίσκονταν σε υποδεέστερη μοίρα σοβαρότητας κύρους από την πρώτη </w:t>
      </w:r>
      <w:r w:rsidRPr="00807FD2">
        <w:rPr>
          <w:rFonts w:eastAsia="Times New Roman"/>
          <w:szCs w:val="24"/>
        </w:rPr>
        <w:t xml:space="preserve">Βουλή που είναι η </w:t>
      </w:r>
      <w:r>
        <w:rPr>
          <w:rFonts w:eastAsia="Times New Roman"/>
          <w:szCs w:val="24"/>
        </w:rPr>
        <w:t>προτείνουσα,</w:t>
      </w:r>
      <w:r w:rsidRPr="00807FD2">
        <w:rPr>
          <w:rFonts w:eastAsia="Times New Roman"/>
          <w:szCs w:val="24"/>
        </w:rPr>
        <w:t xml:space="preserve"> παρ</w:t>
      </w:r>
      <w:r>
        <w:rPr>
          <w:rFonts w:eastAsia="Times New Roman"/>
          <w:szCs w:val="24"/>
        </w:rPr>
        <w:t>’</w:t>
      </w:r>
      <w:r w:rsidRPr="00807FD2">
        <w:rPr>
          <w:rFonts w:eastAsia="Times New Roman"/>
          <w:szCs w:val="24"/>
        </w:rPr>
        <w:t>όλο που το εγχείρημα της προτάσεως είναι πολύ λιγότερο σημαντικό από ότι είναι το εγχείρημα της αναθεωρήσεως</w:t>
      </w:r>
      <w:r>
        <w:rPr>
          <w:rFonts w:eastAsia="Times New Roman"/>
          <w:szCs w:val="24"/>
        </w:rPr>
        <w:t>. Φ</w:t>
      </w:r>
      <w:r w:rsidRPr="00807FD2">
        <w:rPr>
          <w:rFonts w:eastAsia="Times New Roman"/>
          <w:szCs w:val="24"/>
        </w:rPr>
        <w:t>ανταστείτε</w:t>
      </w:r>
      <w:r>
        <w:rPr>
          <w:rFonts w:eastAsia="Times New Roman"/>
          <w:szCs w:val="24"/>
        </w:rPr>
        <w:t>,</w:t>
      </w:r>
      <w:r w:rsidRPr="00807FD2">
        <w:rPr>
          <w:rFonts w:eastAsia="Times New Roman"/>
          <w:szCs w:val="24"/>
        </w:rPr>
        <w:t xml:space="preserve"> λοιπόν</w:t>
      </w:r>
      <w:r>
        <w:rPr>
          <w:rFonts w:eastAsia="Times New Roman"/>
          <w:szCs w:val="24"/>
        </w:rPr>
        <w:t>,</w:t>
      </w:r>
      <w:r w:rsidRPr="00807FD2">
        <w:rPr>
          <w:rFonts w:eastAsia="Times New Roman"/>
          <w:szCs w:val="24"/>
        </w:rPr>
        <w:t xml:space="preserve"> αυτή η Βουλή</w:t>
      </w:r>
      <w:r>
        <w:rPr>
          <w:rFonts w:eastAsia="Times New Roman"/>
          <w:szCs w:val="24"/>
        </w:rPr>
        <w:t>,</w:t>
      </w:r>
      <w:r w:rsidRPr="00807FD2">
        <w:rPr>
          <w:rFonts w:eastAsia="Times New Roman"/>
          <w:szCs w:val="24"/>
        </w:rPr>
        <w:t xml:space="preserve"> η οποία είχε να επιτελέσει πολύ σοβαρότερο έργο από το της προτάσεως </w:t>
      </w:r>
      <w:r w:rsidRPr="00807FD2">
        <w:rPr>
          <w:rFonts w:eastAsia="Times New Roman"/>
          <w:szCs w:val="24"/>
        </w:rPr>
        <w:lastRenderedPageBreak/>
        <w:t>της σημ</w:t>
      </w:r>
      <w:r w:rsidRPr="00807FD2">
        <w:rPr>
          <w:rFonts w:eastAsia="Times New Roman"/>
          <w:szCs w:val="24"/>
        </w:rPr>
        <w:t>ερινής Βουλής</w:t>
      </w:r>
      <w:r>
        <w:rPr>
          <w:rFonts w:eastAsia="Times New Roman"/>
          <w:szCs w:val="24"/>
        </w:rPr>
        <w:t>,</w:t>
      </w:r>
      <w:r w:rsidRPr="00807FD2">
        <w:rPr>
          <w:rFonts w:eastAsia="Times New Roman"/>
          <w:szCs w:val="24"/>
        </w:rPr>
        <w:t xml:space="preserve"> να είχε τη μεγαλύτερη δέσμευση απέναντι σε εκείνη τη Βουλή</w:t>
      </w:r>
      <w:r>
        <w:rPr>
          <w:rFonts w:eastAsia="Times New Roman"/>
          <w:szCs w:val="24"/>
        </w:rPr>
        <w:t>,</w:t>
      </w:r>
      <w:r w:rsidRPr="00807FD2">
        <w:rPr>
          <w:rFonts w:eastAsia="Times New Roman"/>
          <w:szCs w:val="24"/>
        </w:rPr>
        <w:t xml:space="preserve"> που </w:t>
      </w:r>
      <w:r>
        <w:rPr>
          <w:rFonts w:eastAsia="Times New Roman"/>
          <w:szCs w:val="24"/>
        </w:rPr>
        <w:t>είχε να επιτελέσει το σχετικά</w:t>
      </w:r>
      <w:r w:rsidRPr="00807FD2">
        <w:rPr>
          <w:rFonts w:eastAsia="Times New Roman"/>
          <w:szCs w:val="24"/>
        </w:rPr>
        <w:t xml:space="preserve"> πιο </w:t>
      </w:r>
      <w:r>
        <w:rPr>
          <w:rFonts w:eastAsia="Times New Roman"/>
          <w:szCs w:val="24"/>
        </w:rPr>
        <w:t>ασήμαντο έργο.</w:t>
      </w:r>
    </w:p>
    <w:p w14:paraId="098559CD"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w:t>
      </w:r>
    </w:p>
    <w:p w14:paraId="098559CE"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Σας παρακαλώ πολύ, κύριε Πρόεδρε.</w:t>
      </w:r>
    </w:p>
    <w:p w14:paraId="098559CF"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Τι με παρακαλείτε; Είχατε μιλήσει και…</w:t>
      </w:r>
    </w:p>
    <w:p w14:paraId="098559D0"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Εσείς, κύριοι, τα καταλαβαίνετε όλα αυτά. Εσείς θα ψηφίσετε σε λίγο γι</w:t>
      </w:r>
      <w:r>
        <w:rPr>
          <w:rFonts w:eastAsia="Times New Roman"/>
          <w:szCs w:val="24"/>
        </w:rPr>
        <w:t>’</w:t>
      </w:r>
      <w:r>
        <w:rPr>
          <w:rFonts w:eastAsia="Times New Roman"/>
          <w:szCs w:val="24"/>
        </w:rPr>
        <w:t xml:space="preserve"> αυτά τα θέματα. Παρακολουθείστε, λοιπόν.</w:t>
      </w:r>
    </w:p>
    <w:p w14:paraId="098559D1"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w:t>
      </w:r>
      <w:r w:rsidRPr="00807FD2">
        <w:rPr>
          <w:rFonts w:eastAsia="Times New Roman"/>
          <w:szCs w:val="24"/>
        </w:rPr>
        <w:t>Τζαβάρα</w:t>
      </w:r>
      <w:r>
        <w:rPr>
          <w:rFonts w:eastAsia="Times New Roman"/>
          <w:szCs w:val="24"/>
        </w:rPr>
        <w:t>,</w:t>
      </w:r>
      <w:r w:rsidRPr="00807FD2">
        <w:rPr>
          <w:rFonts w:eastAsia="Times New Roman"/>
          <w:szCs w:val="24"/>
        </w:rPr>
        <w:t xml:space="preserve"> μην απευθύνεστε στους </w:t>
      </w:r>
      <w:r>
        <w:rPr>
          <w:rFonts w:eastAsia="Times New Roman"/>
          <w:szCs w:val="24"/>
        </w:rPr>
        <w:t>Β</w:t>
      </w:r>
      <w:r w:rsidRPr="00807FD2">
        <w:rPr>
          <w:rFonts w:eastAsia="Times New Roman"/>
          <w:szCs w:val="24"/>
        </w:rPr>
        <w:t>ουλευτές</w:t>
      </w:r>
      <w:r>
        <w:rPr>
          <w:rFonts w:eastAsia="Times New Roman"/>
          <w:szCs w:val="24"/>
        </w:rPr>
        <w:t>. Ε</w:t>
      </w:r>
      <w:r w:rsidRPr="00807FD2">
        <w:rPr>
          <w:rFonts w:eastAsia="Times New Roman"/>
          <w:szCs w:val="24"/>
        </w:rPr>
        <w:t>ίσ</w:t>
      </w:r>
      <w:r w:rsidRPr="00807FD2">
        <w:rPr>
          <w:rFonts w:eastAsia="Times New Roman"/>
          <w:szCs w:val="24"/>
        </w:rPr>
        <w:t>τε πολύ έμπειρος</w:t>
      </w:r>
      <w:r>
        <w:rPr>
          <w:rFonts w:eastAsia="Times New Roman"/>
          <w:szCs w:val="24"/>
        </w:rPr>
        <w:t>. Δεν είναι σωστό. Ολοκληρώστε, παρακαλώ. Υπάρχει θέμα ισονομίας.</w:t>
      </w:r>
    </w:p>
    <w:p w14:paraId="098559D2"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Τελειώνω. Α</w:t>
      </w:r>
      <w:r w:rsidRPr="00807FD2">
        <w:rPr>
          <w:rFonts w:eastAsia="Times New Roman"/>
          <w:szCs w:val="24"/>
        </w:rPr>
        <w:t>ν δεν θέλετε να</w:t>
      </w:r>
      <w:r>
        <w:rPr>
          <w:rFonts w:eastAsia="Times New Roman"/>
          <w:szCs w:val="24"/>
        </w:rPr>
        <w:t xml:space="preserve"> με</w:t>
      </w:r>
      <w:r w:rsidRPr="00807FD2">
        <w:rPr>
          <w:rFonts w:eastAsia="Times New Roman"/>
          <w:szCs w:val="24"/>
        </w:rPr>
        <w:t xml:space="preserve"> ακούσετε και αν </w:t>
      </w:r>
      <w:r>
        <w:rPr>
          <w:rFonts w:eastAsia="Times New Roman"/>
          <w:szCs w:val="24"/>
        </w:rPr>
        <w:t>ε</w:t>
      </w:r>
      <w:r w:rsidRPr="00807FD2">
        <w:rPr>
          <w:rFonts w:eastAsia="Times New Roman"/>
          <w:szCs w:val="24"/>
        </w:rPr>
        <w:t>πιτέλους αυτή</w:t>
      </w:r>
      <w:r>
        <w:rPr>
          <w:rFonts w:eastAsia="Times New Roman"/>
          <w:szCs w:val="24"/>
        </w:rPr>
        <w:t>ν</w:t>
      </w:r>
      <w:r w:rsidRPr="00807FD2">
        <w:rPr>
          <w:rFonts w:eastAsia="Times New Roman"/>
          <w:szCs w:val="24"/>
        </w:rPr>
        <w:t xml:space="preserve"> την παρεμπίπτουσα συζ</w:t>
      </w:r>
      <w:r>
        <w:rPr>
          <w:rFonts w:eastAsia="Times New Roman"/>
          <w:szCs w:val="24"/>
        </w:rPr>
        <w:t>ήτηση</w:t>
      </w:r>
      <w:r w:rsidRPr="00807FD2">
        <w:rPr>
          <w:rFonts w:eastAsia="Times New Roman"/>
          <w:szCs w:val="24"/>
        </w:rPr>
        <w:t xml:space="preserve"> την κάνατε μόνο και μόνο για να ακουστούν οι απόψεις του ΣΥΡΙΖΑ</w:t>
      </w:r>
      <w:r>
        <w:rPr>
          <w:rFonts w:eastAsia="Times New Roman"/>
          <w:szCs w:val="24"/>
        </w:rPr>
        <w:t>,</w:t>
      </w:r>
      <w:r w:rsidRPr="00807FD2">
        <w:rPr>
          <w:rFonts w:eastAsia="Times New Roman"/>
          <w:szCs w:val="24"/>
        </w:rPr>
        <w:t xml:space="preserve"> σταματά</w:t>
      </w:r>
      <w:r>
        <w:rPr>
          <w:rFonts w:eastAsia="Times New Roman"/>
          <w:szCs w:val="24"/>
        </w:rPr>
        <w:t>ω, κύριε Πρόεδρε. Αλ</w:t>
      </w:r>
      <w:r w:rsidRPr="00807FD2">
        <w:rPr>
          <w:rFonts w:eastAsia="Times New Roman"/>
          <w:szCs w:val="24"/>
        </w:rPr>
        <w:t>λά αφού</w:t>
      </w:r>
      <w:r>
        <w:rPr>
          <w:rFonts w:eastAsia="Times New Roman"/>
          <w:szCs w:val="24"/>
        </w:rPr>
        <w:t>,</w:t>
      </w:r>
      <w:r w:rsidRPr="00807FD2">
        <w:rPr>
          <w:rFonts w:eastAsia="Times New Roman"/>
          <w:szCs w:val="24"/>
        </w:rPr>
        <w:t xml:space="preserve"> όπως είπα</w:t>
      </w:r>
      <w:r>
        <w:rPr>
          <w:rFonts w:eastAsia="Times New Roman"/>
          <w:szCs w:val="24"/>
        </w:rPr>
        <w:t>,</w:t>
      </w:r>
      <w:r w:rsidRPr="00807FD2">
        <w:rPr>
          <w:rFonts w:eastAsia="Times New Roman"/>
          <w:szCs w:val="24"/>
        </w:rPr>
        <w:t xml:space="preserve"> </w:t>
      </w:r>
      <w:r w:rsidRPr="00807FD2">
        <w:rPr>
          <w:rFonts w:eastAsia="Times New Roman"/>
          <w:szCs w:val="24"/>
        </w:rPr>
        <w:lastRenderedPageBreak/>
        <w:t>αυτή η παρεμπίπτουσα συζήτηση είναι ελεύθερη συζήτηση</w:t>
      </w:r>
      <w:r>
        <w:rPr>
          <w:rFonts w:eastAsia="Times New Roman"/>
          <w:szCs w:val="24"/>
        </w:rPr>
        <w:t>,</w:t>
      </w:r>
      <w:r w:rsidRPr="00807FD2">
        <w:rPr>
          <w:rFonts w:eastAsia="Times New Roman"/>
          <w:szCs w:val="24"/>
        </w:rPr>
        <w:t xml:space="preserve"> γιατί δεν </w:t>
      </w:r>
      <w:r>
        <w:rPr>
          <w:rFonts w:eastAsia="Times New Roman"/>
          <w:szCs w:val="24"/>
        </w:rPr>
        <w:t xml:space="preserve">την </w:t>
      </w:r>
      <w:r w:rsidRPr="00807FD2">
        <w:rPr>
          <w:rFonts w:eastAsia="Times New Roman"/>
          <w:szCs w:val="24"/>
        </w:rPr>
        <w:t>προβλέπει κα</w:t>
      </w:r>
      <w:r>
        <w:rPr>
          <w:rFonts w:eastAsia="Times New Roman"/>
          <w:szCs w:val="24"/>
        </w:rPr>
        <w:t>μμία</w:t>
      </w:r>
      <w:r w:rsidRPr="00807FD2">
        <w:rPr>
          <w:rFonts w:eastAsia="Times New Roman"/>
          <w:szCs w:val="24"/>
        </w:rPr>
        <w:t xml:space="preserve"> διάταξη του </w:t>
      </w:r>
      <w:r>
        <w:rPr>
          <w:rFonts w:eastAsia="Times New Roman"/>
          <w:szCs w:val="24"/>
        </w:rPr>
        <w:t>Κ</w:t>
      </w:r>
      <w:r w:rsidRPr="00807FD2">
        <w:rPr>
          <w:rFonts w:eastAsia="Times New Roman"/>
          <w:szCs w:val="24"/>
        </w:rPr>
        <w:t>ανονισμού</w:t>
      </w:r>
      <w:r>
        <w:rPr>
          <w:rFonts w:eastAsia="Times New Roman"/>
          <w:szCs w:val="24"/>
        </w:rPr>
        <w:t>,</w:t>
      </w:r>
      <w:r w:rsidRPr="00807FD2">
        <w:rPr>
          <w:rFonts w:eastAsia="Times New Roman"/>
          <w:szCs w:val="24"/>
        </w:rPr>
        <w:t xml:space="preserve"> θα πρέπει να μου δώσετε τη δυνατότητα να ολοκληρώσω</w:t>
      </w:r>
      <w:r>
        <w:rPr>
          <w:rFonts w:eastAsia="Times New Roman"/>
          <w:szCs w:val="24"/>
        </w:rPr>
        <w:t>.</w:t>
      </w:r>
    </w:p>
    <w:p w14:paraId="098559D3" w14:textId="77777777" w:rsidR="00BE639A" w:rsidRDefault="00A212EC">
      <w:pPr>
        <w:spacing w:line="600" w:lineRule="auto"/>
        <w:ind w:firstLine="720"/>
        <w:jc w:val="both"/>
        <w:rPr>
          <w:rFonts w:eastAsia="Times New Roman"/>
          <w:szCs w:val="24"/>
        </w:rPr>
      </w:pPr>
      <w:r>
        <w:rPr>
          <w:rFonts w:eastAsia="Times New Roman"/>
          <w:szCs w:val="24"/>
        </w:rPr>
        <w:t>Έ</w:t>
      </w:r>
      <w:r w:rsidRPr="00807FD2">
        <w:rPr>
          <w:rFonts w:eastAsia="Times New Roman"/>
          <w:szCs w:val="24"/>
        </w:rPr>
        <w:t>ρχομαι τώρα στη δεύτερη απόφαση</w:t>
      </w:r>
      <w:r>
        <w:rPr>
          <w:rFonts w:eastAsia="Times New Roman"/>
          <w:szCs w:val="24"/>
        </w:rPr>
        <w:t>, που είναι η απόφαση 2512 του 2016 του Συμβουλίου της Επικρατείας.</w:t>
      </w:r>
    </w:p>
    <w:p w14:paraId="098559D4"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Κοιτάξτε, αν είναι να κάνετε μια ομιλία δεκαπέντε λεπτών, δ</w:t>
      </w:r>
      <w:r w:rsidRPr="00807FD2">
        <w:rPr>
          <w:rFonts w:eastAsia="Times New Roman"/>
          <w:szCs w:val="24"/>
        </w:rPr>
        <w:t>εν θα σας δώσω</w:t>
      </w:r>
      <w:r w:rsidRPr="00807FD2">
        <w:rPr>
          <w:rFonts w:eastAsia="Times New Roman"/>
          <w:szCs w:val="24"/>
        </w:rPr>
        <w:t xml:space="preserve"> αυτή</w:t>
      </w:r>
      <w:r>
        <w:rPr>
          <w:rFonts w:eastAsia="Times New Roman"/>
          <w:szCs w:val="24"/>
        </w:rPr>
        <w:t>ν</w:t>
      </w:r>
      <w:r w:rsidRPr="00807FD2">
        <w:rPr>
          <w:rFonts w:eastAsia="Times New Roman"/>
          <w:szCs w:val="24"/>
        </w:rPr>
        <w:t xml:space="preserve"> τη </w:t>
      </w:r>
      <w:r>
        <w:rPr>
          <w:rFonts w:eastAsia="Times New Roman"/>
          <w:szCs w:val="24"/>
        </w:rPr>
        <w:t>δυνατότητα. Δεν έχετε αυτήν την άδεια από το Προεδρείο, σας το λέω ευθύτατα. Σε ένα λεπτό,</w:t>
      </w:r>
      <w:r w:rsidRPr="00807FD2">
        <w:rPr>
          <w:rFonts w:eastAsia="Times New Roman"/>
          <w:szCs w:val="24"/>
        </w:rPr>
        <w:t xml:space="preserve"> αν θέλετε</w:t>
      </w:r>
      <w:r>
        <w:rPr>
          <w:rFonts w:eastAsia="Times New Roman"/>
          <w:szCs w:val="24"/>
        </w:rPr>
        <w:t>,</w:t>
      </w:r>
      <w:r w:rsidRPr="00807FD2">
        <w:rPr>
          <w:rFonts w:eastAsia="Times New Roman"/>
          <w:szCs w:val="24"/>
        </w:rPr>
        <w:t xml:space="preserve"> τελειώσ</w:t>
      </w:r>
      <w:r>
        <w:rPr>
          <w:rFonts w:eastAsia="Times New Roman"/>
          <w:szCs w:val="24"/>
        </w:rPr>
        <w:t>τ</w:t>
      </w:r>
      <w:r w:rsidRPr="00807FD2">
        <w:rPr>
          <w:rFonts w:eastAsia="Times New Roman"/>
          <w:szCs w:val="24"/>
        </w:rPr>
        <w:t>ε</w:t>
      </w:r>
      <w:r>
        <w:rPr>
          <w:rFonts w:eastAsia="Times New Roman"/>
          <w:szCs w:val="24"/>
        </w:rPr>
        <w:t>.</w:t>
      </w:r>
    </w:p>
    <w:p w14:paraId="098559D5" w14:textId="77777777" w:rsidR="00BE639A" w:rsidRDefault="00A212E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Τελειώνω. Σε αυτήν, λοιπόν, την </w:t>
      </w:r>
      <w:r w:rsidRPr="00807FD2">
        <w:rPr>
          <w:rFonts w:eastAsia="Times New Roman"/>
          <w:szCs w:val="24"/>
        </w:rPr>
        <w:t>απόφαση υπάρχει η εντελώς διαφορετική προσέγγιση</w:t>
      </w:r>
      <w:r>
        <w:rPr>
          <w:rFonts w:eastAsia="Times New Roman"/>
          <w:szCs w:val="24"/>
        </w:rPr>
        <w:t>,</w:t>
      </w:r>
      <w:r w:rsidRPr="00807FD2">
        <w:rPr>
          <w:rFonts w:eastAsia="Times New Roman"/>
          <w:szCs w:val="24"/>
        </w:rPr>
        <w:t xml:space="preserve"> γιατί εκεί λέγεται ότι η </w:t>
      </w:r>
      <w:r>
        <w:rPr>
          <w:rFonts w:eastAsia="Times New Roman"/>
          <w:szCs w:val="24"/>
        </w:rPr>
        <w:t>α</w:t>
      </w:r>
      <w:r w:rsidRPr="00807FD2">
        <w:rPr>
          <w:rFonts w:eastAsia="Times New Roman"/>
          <w:szCs w:val="24"/>
        </w:rPr>
        <w:t>να</w:t>
      </w:r>
      <w:r w:rsidRPr="00807FD2">
        <w:rPr>
          <w:rFonts w:eastAsia="Times New Roman"/>
          <w:szCs w:val="24"/>
        </w:rPr>
        <w:t xml:space="preserve">θεωρητική Βουλή δεν δεσμεύεται από την </w:t>
      </w:r>
      <w:r>
        <w:rPr>
          <w:rFonts w:eastAsia="Times New Roman"/>
          <w:szCs w:val="24"/>
        </w:rPr>
        <w:t>προτείνουσα, γ</w:t>
      </w:r>
      <w:r w:rsidRPr="00807FD2">
        <w:rPr>
          <w:rFonts w:eastAsia="Times New Roman"/>
          <w:szCs w:val="24"/>
        </w:rPr>
        <w:t xml:space="preserve">ιατί αυτό που κάνει η </w:t>
      </w:r>
      <w:r>
        <w:rPr>
          <w:rFonts w:eastAsia="Times New Roman"/>
          <w:szCs w:val="24"/>
        </w:rPr>
        <w:t xml:space="preserve">προτείνουσα </w:t>
      </w:r>
      <w:r w:rsidRPr="00807FD2">
        <w:rPr>
          <w:rFonts w:eastAsia="Times New Roman"/>
          <w:szCs w:val="24"/>
        </w:rPr>
        <w:t>είναι να διατυπώνει πρόταση</w:t>
      </w:r>
      <w:r>
        <w:rPr>
          <w:rFonts w:eastAsia="Times New Roman"/>
          <w:szCs w:val="24"/>
        </w:rPr>
        <w:t>,</w:t>
      </w:r>
      <w:r w:rsidRPr="00807FD2">
        <w:rPr>
          <w:rFonts w:eastAsia="Times New Roman"/>
          <w:szCs w:val="24"/>
        </w:rPr>
        <w:t xml:space="preserve"> η οποία δεν δεσμεύει την </w:t>
      </w:r>
      <w:r>
        <w:rPr>
          <w:rFonts w:eastAsia="Times New Roman"/>
          <w:szCs w:val="24"/>
        </w:rPr>
        <w:t>α</w:t>
      </w:r>
      <w:r w:rsidRPr="00807FD2">
        <w:rPr>
          <w:rFonts w:eastAsia="Times New Roman"/>
          <w:szCs w:val="24"/>
        </w:rPr>
        <w:t>ναθεωρητική</w:t>
      </w:r>
      <w:r>
        <w:rPr>
          <w:rFonts w:eastAsia="Times New Roman"/>
          <w:szCs w:val="24"/>
        </w:rPr>
        <w:t>. Και ερωτώ:</w:t>
      </w:r>
      <w:r w:rsidRPr="00807FD2">
        <w:rPr>
          <w:rFonts w:eastAsia="Times New Roman"/>
          <w:szCs w:val="24"/>
        </w:rPr>
        <w:t xml:space="preserve"> Πώς είναι δυνατόν να αποτελεί πρόταση ο εντοπισμός και ο καθορισμός της διάταξης και να μη</w:t>
      </w:r>
      <w:r w:rsidRPr="00807FD2">
        <w:rPr>
          <w:rFonts w:eastAsia="Times New Roman"/>
          <w:szCs w:val="24"/>
        </w:rPr>
        <w:t>ν είναι πρόταση και το περιεχόμενο</w:t>
      </w:r>
      <w:r>
        <w:rPr>
          <w:rFonts w:eastAsia="Times New Roman"/>
          <w:szCs w:val="24"/>
        </w:rPr>
        <w:t>,</w:t>
      </w:r>
      <w:r w:rsidRPr="00807FD2">
        <w:rPr>
          <w:rFonts w:eastAsia="Times New Roman"/>
          <w:szCs w:val="24"/>
        </w:rPr>
        <w:t xml:space="preserve"> η κατεύθυνση ή ο προσανατολισμός</w:t>
      </w:r>
      <w:r>
        <w:rPr>
          <w:rFonts w:eastAsia="Times New Roman"/>
          <w:szCs w:val="24"/>
        </w:rPr>
        <w:t>;</w:t>
      </w:r>
    </w:p>
    <w:p w14:paraId="098559D6" w14:textId="77777777" w:rsidR="00BE639A" w:rsidRDefault="00A212EC">
      <w:pPr>
        <w:spacing w:line="600" w:lineRule="auto"/>
        <w:ind w:firstLine="720"/>
        <w:jc w:val="both"/>
        <w:rPr>
          <w:rFonts w:eastAsia="Times New Roman"/>
          <w:szCs w:val="24"/>
        </w:rPr>
      </w:pPr>
      <w:r>
        <w:rPr>
          <w:rFonts w:eastAsia="Times New Roman"/>
          <w:szCs w:val="24"/>
        </w:rPr>
        <w:lastRenderedPageBreak/>
        <w:t>Για τον ίδιο λόγο, λ</w:t>
      </w:r>
      <w:r w:rsidRPr="00807FD2">
        <w:rPr>
          <w:rFonts w:eastAsia="Times New Roman"/>
          <w:szCs w:val="24"/>
        </w:rPr>
        <w:t>οιπόν</w:t>
      </w:r>
      <w:r>
        <w:rPr>
          <w:rFonts w:eastAsia="Times New Roman"/>
          <w:szCs w:val="24"/>
        </w:rPr>
        <w:t>,</w:t>
      </w:r>
      <w:r w:rsidRPr="00807FD2">
        <w:rPr>
          <w:rFonts w:eastAsia="Times New Roman"/>
          <w:szCs w:val="24"/>
        </w:rPr>
        <w:t xml:space="preserve"> που απορρίφθηκε το </w:t>
      </w:r>
      <w:r>
        <w:rPr>
          <w:rFonts w:eastAsia="Times New Roman"/>
          <w:szCs w:val="24"/>
        </w:rPr>
        <w:t>π</w:t>
      </w:r>
      <w:r w:rsidRPr="00807FD2">
        <w:rPr>
          <w:rFonts w:eastAsia="Times New Roman"/>
          <w:szCs w:val="24"/>
        </w:rPr>
        <w:t xml:space="preserve">ρώτο </w:t>
      </w:r>
      <w:r>
        <w:rPr>
          <w:rFonts w:eastAsia="Times New Roman"/>
          <w:szCs w:val="24"/>
        </w:rPr>
        <w:t>θ</w:t>
      </w:r>
      <w:r w:rsidRPr="00807FD2">
        <w:rPr>
          <w:rFonts w:eastAsia="Times New Roman"/>
          <w:szCs w:val="24"/>
        </w:rPr>
        <w:t>έμα</w:t>
      </w:r>
      <w:r>
        <w:rPr>
          <w:rFonts w:eastAsia="Times New Roman"/>
          <w:szCs w:val="24"/>
        </w:rPr>
        <w:t>,</w:t>
      </w:r>
      <w:r w:rsidRPr="00807FD2">
        <w:rPr>
          <w:rFonts w:eastAsia="Times New Roman"/>
          <w:szCs w:val="24"/>
        </w:rPr>
        <w:t xml:space="preserve"> για το</w:t>
      </w:r>
      <w:r>
        <w:rPr>
          <w:rFonts w:eastAsia="Times New Roman"/>
          <w:szCs w:val="24"/>
        </w:rPr>
        <w:t>ν</w:t>
      </w:r>
      <w:r w:rsidRPr="00807FD2">
        <w:rPr>
          <w:rFonts w:eastAsia="Times New Roman"/>
          <w:szCs w:val="24"/>
        </w:rPr>
        <w:t xml:space="preserve"> ίδιο λόγο</w:t>
      </w:r>
      <w:r>
        <w:rPr>
          <w:rFonts w:eastAsia="Times New Roman"/>
          <w:szCs w:val="24"/>
        </w:rPr>
        <w:t>,</w:t>
      </w:r>
      <w:r w:rsidRPr="00807FD2">
        <w:rPr>
          <w:rFonts w:eastAsia="Times New Roman"/>
          <w:szCs w:val="24"/>
        </w:rPr>
        <w:t xml:space="preserve"> πιστεύω</w:t>
      </w:r>
      <w:r>
        <w:rPr>
          <w:rFonts w:eastAsia="Times New Roman"/>
          <w:szCs w:val="24"/>
        </w:rPr>
        <w:t>,</w:t>
      </w:r>
      <w:r w:rsidRPr="00807FD2">
        <w:rPr>
          <w:rFonts w:eastAsia="Times New Roman"/>
          <w:szCs w:val="24"/>
        </w:rPr>
        <w:t xml:space="preserve"> ότι δεν δεσμεύεται η </w:t>
      </w:r>
      <w:r>
        <w:rPr>
          <w:rFonts w:eastAsia="Times New Roman"/>
          <w:szCs w:val="24"/>
        </w:rPr>
        <w:t>α</w:t>
      </w:r>
      <w:r w:rsidRPr="00807FD2">
        <w:rPr>
          <w:rFonts w:eastAsia="Times New Roman"/>
          <w:szCs w:val="24"/>
        </w:rPr>
        <w:t xml:space="preserve">ναθεωρητική Βουλή ούτε από την κατεύθυνση ούτε από το λεκτικό περιορισμό ούτε </w:t>
      </w:r>
      <w:r w:rsidRPr="00807FD2">
        <w:rPr>
          <w:rFonts w:eastAsia="Times New Roman"/>
          <w:szCs w:val="24"/>
        </w:rPr>
        <w:t>από τον προσανατολισμό</w:t>
      </w:r>
      <w:r>
        <w:rPr>
          <w:rFonts w:eastAsia="Times New Roman"/>
          <w:szCs w:val="24"/>
        </w:rPr>
        <w:t>,</w:t>
      </w:r>
      <w:r w:rsidRPr="00807FD2">
        <w:rPr>
          <w:rFonts w:eastAsia="Times New Roman"/>
          <w:szCs w:val="24"/>
        </w:rPr>
        <w:t xml:space="preserve"> που κακώς και ως εκ </w:t>
      </w:r>
      <w:r>
        <w:rPr>
          <w:rFonts w:eastAsia="Times New Roman"/>
          <w:szCs w:val="24"/>
        </w:rPr>
        <w:t>π</w:t>
      </w:r>
      <w:r w:rsidRPr="00807FD2">
        <w:rPr>
          <w:rFonts w:eastAsia="Times New Roman"/>
          <w:szCs w:val="24"/>
        </w:rPr>
        <w:t xml:space="preserve">ερισσού μπορεί να τεθεί στην απόφαση της συγκεκριμένης </w:t>
      </w:r>
      <w:r>
        <w:rPr>
          <w:rFonts w:eastAsia="Times New Roman"/>
          <w:szCs w:val="24"/>
        </w:rPr>
        <w:t>προτείνουσας Βουλής.</w:t>
      </w:r>
    </w:p>
    <w:p w14:paraId="098559D7"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w:t>
      </w:r>
    </w:p>
    <w:p w14:paraId="098559D8" w14:textId="77777777" w:rsidR="00BE639A" w:rsidRDefault="00A212EC">
      <w:pPr>
        <w:spacing w:line="600" w:lineRule="auto"/>
        <w:ind w:firstLine="720"/>
        <w:jc w:val="both"/>
        <w:rPr>
          <w:rFonts w:eastAsia="Times New Roman"/>
          <w:szCs w:val="24"/>
        </w:rPr>
      </w:pPr>
      <w:r>
        <w:rPr>
          <w:rFonts w:eastAsia="Times New Roman"/>
          <w:szCs w:val="24"/>
        </w:rPr>
        <w:t>Κ</w:t>
      </w:r>
      <w:r w:rsidRPr="00807FD2">
        <w:rPr>
          <w:rFonts w:eastAsia="Times New Roman"/>
          <w:szCs w:val="24"/>
        </w:rPr>
        <w:t>υρίες και κύριοι συνάδελφοι</w:t>
      </w:r>
      <w:r>
        <w:rPr>
          <w:rFonts w:eastAsia="Times New Roman"/>
          <w:szCs w:val="24"/>
        </w:rPr>
        <w:t>,</w:t>
      </w:r>
      <w:r w:rsidRPr="00807FD2">
        <w:rPr>
          <w:rFonts w:eastAsia="Times New Roman"/>
          <w:szCs w:val="24"/>
        </w:rPr>
        <w:t xml:space="preserve"> γίνεται γνωστό στο </w:t>
      </w:r>
      <w:r>
        <w:rPr>
          <w:rFonts w:eastAsia="Times New Roman"/>
          <w:szCs w:val="24"/>
        </w:rPr>
        <w:t>Σ</w:t>
      </w:r>
      <w:r w:rsidRPr="00807FD2">
        <w:rPr>
          <w:rFonts w:eastAsia="Times New Roman"/>
          <w:szCs w:val="24"/>
        </w:rPr>
        <w:t xml:space="preserve">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w:t>
      </w:r>
      <w:r>
        <w:rPr>
          <w:rFonts w:eastAsia="Times New Roman"/>
          <w:szCs w:val="24"/>
        </w:rPr>
        <w:t>τα άνω δυτικά</w:t>
      </w:r>
      <w:r w:rsidRPr="00807FD2">
        <w:rPr>
          <w:rFonts w:eastAsia="Times New Roman"/>
          <w:szCs w:val="24"/>
        </w:rPr>
        <w:t xml:space="preserve"> θεωρία</w:t>
      </w:r>
      <w:r>
        <w:rPr>
          <w:rFonts w:eastAsia="Times New Roman"/>
          <w:szCs w:val="24"/>
        </w:rPr>
        <w:t>,</w:t>
      </w:r>
      <w:r w:rsidRPr="00807FD2">
        <w:rPr>
          <w:rFonts w:eastAsia="Times New Roman"/>
          <w:szCs w:val="24"/>
        </w:rPr>
        <w:t xml:space="preserve"> αφού </w:t>
      </w:r>
      <w:r>
        <w:rPr>
          <w:rFonts w:eastAsia="Times New Roman"/>
          <w:szCs w:val="24"/>
        </w:rPr>
        <w:t xml:space="preserve">προηγουμένως </w:t>
      </w:r>
      <w:r w:rsidRPr="00807FD2">
        <w:rPr>
          <w:rFonts w:eastAsia="Times New Roman"/>
          <w:szCs w:val="24"/>
        </w:rPr>
        <w:t xml:space="preserve">συμμετείχαν στο εκπαιδευτικό πρόγραμμα </w:t>
      </w:r>
      <w:r>
        <w:rPr>
          <w:rFonts w:eastAsia="Times New Roman"/>
          <w:szCs w:val="24"/>
        </w:rPr>
        <w:t>«</w:t>
      </w:r>
      <w:r w:rsidRPr="00807FD2">
        <w:rPr>
          <w:rFonts w:eastAsia="Times New Roman"/>
          <w:szCs w:val="24"/>
        </w:rPr>
        <w:t xml:space="preserve">Ρήγας και </w:t>
      </w:r>
      <w:r>
        <w:rPr>
          <w:rFonts w:eastAsia="Times New Roman"/>
          <w:szCs w:val="24"/>
        </w:rPr>
        <w:t>Ε</w:t>
      </w:r>
      <w:r w:rsidRPr="00807FD2">
        <w:rPr>
          <w:rFonts w:eastAsia="Times New Roman"/>
          <w:szCs w:val="24"/>
        </w:rPr>
        <w:t>πανάσταση</w:t>
      </w:r>
      <w:r>
        <w:rPr>
          <w:rFonts w:eastAsia="Times New Roman"/>
          <w:szCs w:val="24"/>
        </w:rPr>
        <w:t>» που οργανώνει το Ίδρυμα της Βουλής, δεκαεπτά</w:t>
      </w:r>
      <w:r w:rsidRPr="00807FD2">
        <w:rPr>
          <w:rFonts w:eastAsia="Times New Roman"/>
          <w:szCs w:val="24"/>
        </w:rPr>
        <w:t xml:space="preserve"> μαθητές</w:t>
      </w:r>
      <w:r>
        <w:rPr>
          <w:rFonts w:eastAsia="Times New Roman"/>
          <w:szCs w:val="24"/>
        </w:rPr>
        <w:t xml:space="preserve"> και </w:t>
      </w:r>
      <w:r w:rsidRPr="00807FD2">
        <w:rPr>
          <w:rFonts w:eastAsia="Times New Roman"/>
          <w:szCs w:val="24"/>
        </w:rPr>
        <w:t>μαθήτριες και δύο εκπαιδευτικοί από το 5</w:t>
      </w:r>
      <w:r w:rsidRPr="001952A4">
        <w:rPr>
          <w:rFonts w:eastAsia="Times New Roman"/>
          <w:szCs w:val="24"/>
          <w:vertAlign w:val="superscript"/>
        </w:rPr>
        <w:t>ο</w:t>
      </w:r>
      <w:r>
        <w:rPr>
          <w:rFonts w:eastAsia="Times New Roman"/>
          <w:szCs w:val="24"/>
        </w:rPr>
        <w:t xml:space="preserve"> </w:t>
      </w:r>
      <w:r w:rsidRPr="00807FD2">
        <w:rPr>
          <w:rFonts w:eastAsia="Times New Roman"/>
          <w:szCs w:val="24"/>
        </w:rPr>
        <w:t>Δημοτικό Σχολείο Παλαιού Φαλήρου</w:t>
      </w:r>
      <w:r>
        <w:rPr>
          <w:rFonts w:eastAsia="Times New Roman"/>
          <w:szCs w:val="24"/>
        </w:rPr>
        <w:t>.</w:t>
      </w:r>
    </w:p>
    <w:p w14:paraId="098559D9" w14:textId="77777777" w:rsidR="00BE639A" w:rsidRDefault="00A212EC">
      <w:pPr>
        <w:spacing w:line="600" w:lineRule="auto"/>
        <w:ind w:firstLine="720"/>
        <w:jc w:val="both"/>
        <w:rPr>
          <w:rFonts w:eastAsia="Times New Roman"/>
          <w:szCs w:val="24"/>
        </w:rPr>
      </w:pPr>
      <w:r>
        <w:rPr>
          <w:rFonts w:eastAsia="Times New Roman"/>
          <w:szCs w:val="24"/>
        </w:rPr>
        <w:t>Η Βουλή σάς</w:t>
      </w:r>
      <w:r w:rsidRPr="00807FD2">
        <w:rPr>
          <w:rFonts w:eastAsia="Times New Roman"/>
          <w:szCs w:val="24"/>
        </w:rPr>
        <w:t xml:space="preserve"> καλωσορίζ</w:t>
      </w:r>
      <w:r w:rsidRPr="00807FD2">
        <w:rPr>
          <w:rFonts w:eastAsia="Times New Roman"/>
          <w:szCs w:val="24"/>
        </w:rPr>
        <w:t>ει</w:t>
      </w:r>
      <w:r>
        <w:rPr>
          <w:rFonts w:eastAsia="Times New Roman"/>
          <w:szCs w:val="24"/>
        </w:rPr>
        <w:t>,</w:t>
      </w:r>
      <w:r w:rsidRPr="00807FD2">
        <w:rPr>
          <w:rFonts w:eastAsia="Times New Roman"/>
          <w:szCs w:val="24"/>
        </w:rPr>
        <w:t xml:space="preserve"> παιδιά</w:t>
      </w:r>
      <w:r>
        <w:rPr>
          <w:rFonts w:eastAsia="Times New Roman"/>
          <w:szCs w:val="24"/>
        </w:rPr>
        <w:t>.</w:t>
      </w:r>
    </w:p>
    <w:p w14:paraId="098559DA"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της πτέρυγες της Βουλής)</w:t>
      </w:r>
    </w:p>
    <w:p w14:paraId="098559DB" w14:textId="77777777" w:rsidR="00BE639A" w:rsidRDefault="00A212EC">
      <w:pPr>
        <w:spacing w:line="600" w:lineRule="auto"/>
        <w:ind w:firstLine="720"/>
        <w:jc w:val="both"/>
        <w:rPr>
          <w:rFonts w:eastAsia="Times New Roman"/>
          <w:szCs w:val="24"/>
        </w:rPr>
      </w:pPr>
      <w:r>
        <w:rPr>
          <w:rFonts w:eastAsia="Times New Roman"/>
          <w:szCs w:val="24"/>
        </w:rPr>
        <w:t>Κύριε</w:t>
      </w:r>
      <w:r w:rsidRPr="00807FD2">
        <w:rPr>
          <w:rFonts w:eastAsia="Times New Roman"/>
          <w:szCs w:val="24"/>
        </w:rPr>
        <w:t xml:space="preserve"> Παπ</w:t>
      </w:r>
      <w:r>
        <w:rPr>
          <w:rFonts w:eastAsia="Times New Roman"/>
          <w:szCs w:val="24"/>
        </w:rPr>
        <w:t>π</w:t>
      </w:r>
      <w:r w:rsidRPr="00807FD2">
        <w:rPr>
          <w:rFonts w:eastAsia="Times New Roman"/>
          <w:szCs w:val="24"/>
        </w:rPr>
        <w:t>ά</w:t>
      </w:r>
      <w:r>
        <w:rPr>
          <w:rFonts w:eastAsia="Times New Roman"/>
          <w:szCs w:val="24"/>
        </w:rPr>
        <w:t>,</w:t>
      </w:r>
      <w:r w:rsidRPr="00807FD2">
        <w:rPr>
          <w:rFonts w:eastAsia="Times New Roman"/>
          <w:szCs w:val="24"/>
        </w:rPr>
        <w:t xml:space="preserve"> έχετε το</w:t>
      </w:r>
      <w:r>
        <w:rPr>
          <w:rFonts w:eastAsia="Times New Roman"/>
          <w:szCs w:val="24"/>
        </w:rPr>
        <w:t>ν</w:t>
      </w:r>
      <w:r w:rsidRPr="00807FD2">
        <w:rPr>
          <w:rFonts w:eastAsia="Times New Roman"/>
          <w:szCs w:val="24"/>
        </w:rPr>
        <w:t xml:space="preserve"> λόγο για πέντε </w:t>
      </w:r>
      <w:r>
        <w:rPr>
          <w:rFonts w:eastAsia="Times New Roman"/>
          <w:szCs w:val="24"/>
        </w:rPr>
        <w:t>λεπτά.</w:t>
      </w:r>
    </w:p>
    <w:p w14:paraId="098559DC" w14:textId="77777777" w:rsidR="00BE639A" w:rsidRDefault="00A212E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εγώ θα είμαι πιο σύντομος. Α</w:t>
      </w:r>
      <w:r w:rsidRPr="00807FD2">
        <w:rPr>
          <w:rFonts w:eastAsia="Times New Roman"/>
          <w:szCs w:val="24"/>
        </w:rPr>
        <w:t xml:space="preserve">φού υποστήκαμε </w:t>
      </w:r>
      <w:r>
        <w:rPr>
          <w:rFonts w:eastAsia="Times New Roman"/>
          <w:szCs w:val="24"/>
        </w:rPr>
        <w:t>μια</w:t>
      </w:r>
      <w:r w:rsidRPr="00807FD2">
        <w:rPr>
          <w:rFonts w:eastAsia="Times New Roman"/>
          <w:szCs w:val="24"/>
        </w:rPr>
        <w:t xml:space="preserve"> </w:t>
      </w:r>
      <w:r>
        <w:rPr>
          <w:rFonts w:eastAsia="Times New Roman"/>
          <w:szCs w:val="24"/>
        </w:rPr>
        <w:t>εντεκάλεπτη</w:t>
      </w:r>
      <w:r w:rsidRPr="00807FD2">
        <w:rPr>
          <w:rFonts w:eastAsia="Times New Roman"/>
          <w:szCs w:val="24"/>
        </w:rPr>
        <w:t xml:space="preserve"> διαδικασία</w:t>
      </w:r>
      <w:r>
        <w:rPr>
          <w:rFonts w:eastAsia="Times New Roman"/>
          <w:szCs w:val="24"/>
        </w:rPr>
        <w:t>,</w:t>
      </w:r>
      <w:r w:rsidRPr="00807FD2">
        <w:rPr>
          <w:rFonts w:eastAsia="Times New Roman"/>
          <w:szCs w:val="24"/>
        </w:rPr>
        <w:t xml:space="preserve"> μέχρι </w:t>
      </w:r>
      <w:r w:rsidRPr="00807FD2">
        <w:rPr>
          <w:rFonts w:eastAsia="Times New Roman"/>
          <w:szCs w:val="24"/>
        </w:rPr>
        <w:lastRenderedPageBreak/>
        <w:t>να ολοκληρώσει ο κ</w:t>
      </w:r>
      <w:r>
        <w:rPr>
          <w:rFonts w:eastAsia="Times New Roman"/>
          <w:szCs w:val="24"/>
        </w:rPr>
        <w:t>.</w:t>
      </w:r>
      <w:r w:rsidRPr="00807FD2">
        <w:rPr>
          <w:rFonts w:eastAsia="Times New Roman"/>
          <w:szCs w:val="24"/>
        </w:rPr>
        <w:t xml:space="preserve"> Τζαβάρας </w:t>
      </w:r>
      <w:r>
        <w:rPr>
          <w:rFonts w:eastAsia="Times New Roman"/>
          <w:szCs w:val="24"/>
        </w:rPr>
        <w:t xml:space="preserve">και </w:t>
      </w:r>
      <w:r w:rsidRPr="00807FD2">
        <w:rPr>
          <w:rFonts w:eastAsia="Times New Roman"/>
          <w:szCs w:val="24"/>
        </w:rPr>
        <w:t>αφού ολο</w:t>
      </w:r>
      <w:r w:rsidRPr="00807FD2">
        <w:rPr>
          <w:rFonts w:eastAsia="Times New Roman"/>
          <w:szCs w:val="24"/>
        </w:rPr>
        <w:t>κλήρωσε</w:t>
      </w:r>
      <w:r>
        <w:rPr>
          <w:rFonts w:eastAsia="Times New Roman"/>
          <w:szCs w:val="24"/>
        </w:rPr>
        <w:t>,</w:t>
      </w:r>
      <w:r w:rsidRPr="00807FD2">
        <w:rPr>
          <w:rFonts w:eastAsia="Times New Roman"/>
          <w:szCs w:val="24"/>
        </w:rPr>
        <w:t xml:space="preserve"> παίρνω το</w:t>
      </w:r>
      <w:r>
        <w:rPr>
          <w:rFonts w:eastAsia="Times New Roman"/>
          <w:szCs w:val="24"/>
        </w:rPr>
        <w:t>ν</w:t>
      </w:r>
      <w:r w:rsidRPr="00807FD2">
        <w:rPr>
          <w:rFonts w:eastAsia="Times New Roman"/>
          <w:szCs w:val="24"/>
        </w:rPr>
        <w:t xml:space="preserve"> λόγο</w:t>
      </w:r>
      <w:r>
        <w:rPr>
          <w:rFonts w:eastAsia="Times New Roman"/>
          <w:szCs w:val="24"/>
        </w:rPr>
        <w:t>.</w:t>
      </w:r>
    </w:p>
    <w:p w14:paraId="098559DD" w14:textId="77777777" w:rsidR="00BE639A" w:rsidRDefault="00A212EC">
      <w:pPr>
        <w:spacing w:line="600" w:lineRule="auto"/>
        <w:ind w:firstLine="720"/>
        <w:jc w:val="both"/>
        <w:rPr>
          <w:rFonts w:eastAsia="Times New Roman"/>
          <w:szCs w:val="24"/>
        </w:rPr>
      </w:pPr>
      <w:r>
        <w:rPr>
          <w:rFonts w:eastAsia="Times New Roman"/>
          <w:szCs w:val="24"/>
        </w:rPr>
        <w:t>Ε</w:t>
      </w:r>
      <w:r w:rsidRPr="00807FD2">
        <w:rPr>
          <w:rFonts w:eastAsia="Times New Roman"/>
          <w:szCs w:val="24"/>
        </w:rPr>
        <w:t>ισαγωγικά λέω</w:t>
      </w:r>
      <w:r>
        <w:rPr>
          <w:rFonts w:eastAsia="Times New Roman"/>
          <w:szCs w:val="24"/>
        </w:rPr>
        <w:t>,</w:t>
      </w:r>
      <w:r w:rsidRPr="00807FD2">
        <w:rPr>
          <w:rFonts w:eastAsia="Times New Roman"/>
          <w:szCs w:val="24"/>
        </w:rPr>
        <w:t xml:space="preserve"> επειδή ακούστηκαν πράγματα εδώ εκ μέρους του </w:t>
      </w:r>
      <w:r>
        <w:rPr>
          <w:rFonts w:eastAsia="Times New Roman"/>
          <w:szCs w:val="24"/>
        </w:rPr>
        <w:t>ΚΚΕ</w:t>
      </w:r>
      <w:r w:rsidRPr="00807FD2">
        <w:rPr>
          <w:rFonts w:eastAsia="Times New Roman"/>
          <w:szCs w:val="24"/>
        </w:rPr>
        <w:t xml:space="preserve"> ανεκδιήγητα και ψευδή</w:t>
      </w:r>
      <w:r>
        <w:rPr>
          <w:rFonts w:eastAsia="Times New Roman"/>
          <w:szCs w:val="24"/>
        </w:rPr>
        <w:t>,</w:t>
      </w:r>
      <w:r w:rsidRPr="00807FD2">
        <w:rPr>
          <w:rFonts w:eastAsia="Times New Roman"/>
          <w:szCs w:val="24"/>
        </w:rPr>
        <w:t xml:space="preserve"> </w:t>
      </w:r>
      <w:r>
        <w:rPr>
          <w:rFonts w:eastAsia="Times New Roman"/>
          <w:szCs w:val="24"/>
        </w:rPr>
        <w:t xml:space="preserve">όπως </w:t>
      </w:r>
      <w:r w:rsidRPr="00807FD2">
        <w:rPr>
          <w:rFonts w:eastAsia="Times New Roman"/>
          <w:szCs w:val="24"/>
        </w:rPr>
        <w:t>στα πλαίσια της λασπολογίας</w:t>
      </w:r>
      <w:r>
        <w:rPr>
          <w:rFonts w:eastAsia="Times New Roman"/>
          <w:szCs w:val="24"/>
        </w:rPr>
        <w:t>,</w:t>
      </w:r>
      <w:r w:rsidRPr="00807FD2">
        <w:rPr>
          <w:rFonts w:eastAsia="Times New Roman"/>
          <w:szCs w:val="24"/>
        </w:rPr>
        <w:t xml:space="preserve"> </w:t>
      </w:r>
      <w:r>
        <w:rPr>
          <w:rFonts w:eastAsia="Times New Roman"/>
          <w:szCs w:val="24"/>
        </w:rPr>
        <w:t xml:space="preserve">που </w:t>
      </w:r>
      <w:r w:rsidRPr="00807FD2">
        <w:rPr>
          <w:rFonts w:eastAsia="Times New Roman"/>
          <w:szCs w:val="24"/>
        </w:rPr>
        <w:t xml:space="preserve">είπε ότι η Χρυσή Αυγή έχει την ίδια θέση με το ΣΥΡΙΖΑ περί εκλογής </w:t>
      </w:r>
      <w:r>
        <w:rPr>
          <w:rFonts w:eastAsia="Times New Roman"/>
          <w:szCs w:val="24"/>
        </w:rPr>
        <w:t>Π</w:t>
      </w:r>
      <w:r w:rsidRPr="00807FD2">
        <w:rPr>
          <w:rFonts w:eastAsia="Times New Roman"/>
          <w:szCs w:val="24"/>
        </w:rPr>
        <w:t xml:space="preserve">ροέδρου της </w:t>
      </w:r>
      <w:r>
        <w:rPr>
          <w:rFonts w:eastAsia="Times New Roman"/>
          <w:szCs w:val="24"/>
        </w:rPr>
        <w:t>Δ</w:t>
      </w:r>
      <w:r w:rsidRPr="00807FD2">
        <w:rPr>
          <w:rFonts w:eastAsia="Times New Roman"/>
          <w:szCs w:val="24"/>
        </w:rPr>
        <w:t>ημοκρατίας</w:t>
      </w:r>
      <w:r>
        <w:rPr>
          <w:rFonts w:eastAsia="Times New Roman"/>
          <w:szCs w:val="24"/>
        </w:rPr>
        <w:t>,</w:t>
      </w:r>
      <w:r w:rsidRPr="00807FD2">
        <w:rPr>
          <w:rFonts w:eastAsia="Times New Roman"/>
          <w:szCs w:val="24"/>
        </w:rPr>
        <w:t xml:space="preserve"> για το άρθρο 32 που είναι προς αναθεώρηση</w:t>
      </w:r>
      <w:r>
        <w:rPr>
          <w:rFonts w:eastAsia="Times New Roman"/>
          <w:szCs w:val="24"/>
        </w:rPr>
        <w:t>, λέω</w:t>
      </w:r>
      <w:r w:rsidRPr="00807FD2">
        <w:rPr>
          <w:rFonts w:eastAsia="Times New Roman"/>
          <w:szCs w:val="24"/>
        </w:rPr>
        <w:t xml:space="preserve"> ότι ο ΣΥΡΙΖΑ έχει </w:t>
      </w:r>
      <w:r>
        <w:rPr>
          <w:rFonts w:eastAsia="Times New Roman"/>
          <w:szCs w:val="24"/>
        </w:rPr>
        <w:t>μια</w:t>
      </w:r>
      <w:r w:rsidRPr="00807FD2">
        <w:rPr>
          <w:rFonts w:eastAsia="Times New Roman"/>
          <w:szCs w:val="24"/>
        </w:rPr>
        <w:t xml:space="preserve"> πρόταση</w:t>
      </w:r>
      <w:r>
        <w:rPr>
          <w:rFonts w:eastAsia="Times New Roman"/>
          <w:szCs w:val="24"/>
        </w:rPr>
        <w:t>,</w:t>
      </w:r>
      <w:r w:rsidRPr="00807FD2">
        <w:rPr>
          <w:rFonts w:eastAsia="Times New Roman"/>
          <w:szCs w:val="24"/>
        </w:rPr>
        <w:t xml:space="preserve"> η οποία προβλέπει την προσφυγή στον ελληνικό λαό</w:t>
      </w:r>
      <w:r>
        <w:rPr>
          <w:rFonts w:eastAsia="Times New Roman"/>
          <w:szCs w:val="24"/>
        </w:rPr>
        <w:t>,</w:t>
      </w:r>
      <w:r w:rsidRPr="00807FD2">
        <w:rPr>
          <w:rFonts w:eastAsia="Times New Roman"/>
          <w:szCs w:val="24"/>
        </w:rPr>
        <w:t xml:space="preserve"> μετά από έξι </w:t>
      </w:r>
      <w:r>
        <w:rPr>
          <w:rFonts w:eastAsia="Times New Roman"/>
          <w:szCs w:val="24"/>
        </w:rPr>
        <w:t>-</w:t>
      </w:r>
      <w:r w:rsidRPr="00807FD2">
        <w:rPr>
          <w:rFonts w:eastAsia="Times New Roman"/>
          <w:szCs w:val="24"/>
        </w:rPr>
        <w:t>αν δεν απατώμαι</w:t>
      </w:r>
      <w:r>
        <w:rPr>
          <w:rFonts w:eastAsia="Times New Roman"/>
          <w:szCs w:val="24"/>
        </w:rPr>
        <w:t>-</w:t>
      </w:r>
      <w:r w:rsidRPr="00807FD2">
        <w:rPr>
          <w:rFonts w:eastAsia="Times New Roman"/>
          <w:szCs w:val="24"/>
        </w:rPr>
        <w:t xml:space="preserve"> εκλογικές διαδικασίες εντός της Βουλής</w:t>
      </w:r>
      <w:r>
        <w:rPr>
          <w:rFonts w:eastAsia="Times New Roman"/>
          <w:szCs w:val="24"/>
        </w:rPr>
        <w:t>. Ε</w:t>
      </w:r>
      <w:r w:rsidRPr="00807FD2">
        <w:rPr>
          <w:rFonts w:eastAsia="Times New Roman"/>
          <w:szCs w:val="24"/>
        </w:rPr>
        <w:t xml:space="preserve">ίναι καθαρά αντίθετη </w:t>
      </w:r>
      <w:r>
        <w:rPr>
          <w:rFonts w:eastAsia="Times New Roman"/>
          <w:szCs w:val="24"/>
        </w:rPr>
        <w:t>κ</w:t>
      </w:r>
      <w:r w:rsidRPr="00807FD2">
        <w:rPr>
          <w:rFonts w:eastAsia="Times New Roman"/>
          <w:szCs w:val="24"/>
        </w:rPr>
        <w:t xml:space="preserve">αι δείχνει </w:t>
      </w:r>
      <w:r>
        <w:rPr>
          <w:rFonts w:eastAsia="Times New Roman"/>
          <w:szCs w:val="24"/>
        </w:rPr>
        <w:t>β</w:t>
      </w:r>
      <w:r w:rsidRPr="00807FD2">
        <w:rPr>
          <w:rFonts w:eastAsia="Times New Roman"/>
          <w:szCs w:val="24"/>
        </w:rPr>
        <w:t>εβαίως και την τακτικ</w:t>
      </w:r>
      <w:r w:rsidRPr="00807FD2">
        <w:rPr>
          <w:rFonts w:eastAsia="Times New Roman"/>
          <w:szCs w:val="24"/>
        </w:rPr>
        <w:t xml:space="preserve">ή του </w:t>
      </w:r>
      <w:r>
        <w:rPr>
          <w:rFonts w:eastAsia="Times New Roman"/>
          <w:szCs w:val="24"/>
        </w:rPr>
        <w:t>ΚΚΕ</w:t>
      </w:r>
      <w:r>
        <w:rPr>
          <w:rFonts w:eastAsia="Times New Roman"/>
          <w:szCs w:val="24"/>
        </w:rPr>
        <w:t xml:space="preserve"> -</w:t>
      </w:r>
      <w:r>
        <w:rPr>
          <w:rFonts w:eastAsia="Times New Roman"/>
          <w:szCs w:val="24"/>
        </w:rPr>
        <w:t>η οποία είναι όμοια</w:t>
      </w:r>
      <w:r w:rsidRPr="00807FD2">
        <w:rPr>
          <w:rFonts w:eastAsia="Times New Roman"/>
          <w:szCs w:val="24"/>
        </w:rPr>
        <w:t xml:space="preserve"> με</w:t>
      </w:r>
      <w:r>
        <w:rPr>
          <w:rFonts w:eastAsia="Times New Roman"/>
          <w:szCs w:val="24"/>
        </w:rPr>
        <w:t xml:space="preserve"> την</w:t>
      </w:r>
      <w:r w:rsidRPr="00807FD2">
        <w:rPr>
          <w:rFonts w:eastAsia="Times New Roman"/>
          <w:szCs w:val="24"/>
        </w:rPr>
        <w:t xml:space="preserve"> τακτική της Νέας Δημοκρατίας</w:t>
      </w:r>
      <w:r>
        <w:rPr>
          <w:rFonts w:eastAsia="Times New Roman"/>
          <w:szCs w:val="24"/>
        </w:rPr>
        <w:t>-</w:t>
      </w:r>
      <w:r w:rsidRPr="00807FD2">
        <w:rPr>
          <w:rFonts w:eastAsia="Times New Roman"/>
          <w:szCs w:val="24"/>
        </w:rPr>
        <w:t xml:space="preserve"> της λασπολογίας</w:t>
      </w:r>
      <w:r>
        <w:rPr>
          <w:rFonts w:eastAsia="Times New Roman"/>
          <w:szCs w:val="24"/>
        </w:rPr>
        <w:t>,</w:t>
      </w:r>
      <w:r w:rsidRPr="00807FD2">
        <w:rPr>
          <w:rFonts w:eastAsia="Times New Roman"/>
          <w:szCs w:val="24"/>
        </w:rPr>
        <w:t xml:space="preserve"> δηλαδή</w:t>
      </w:r>
      <w:r>
        <w:rPr>
          <w:rFonts w:eastAsia="Times New Roman"/>
          <w:szCs w:val="24"/>
        </w:rPr>
        <w:t>,</w:t>
      </w:r>
      <w:r w:rsidRPr="00807FD2">
        <w:rPr>
          <w:rFonts w:eastAsia="Times New Roman"/>
          <w:szCs w:val="24"/>
        </w:rPr>
        <w:t xml:space="preserve"> ότι </w:t>
      </w:r>
      <w:r>
        <w:rPr>
          <w:rFonts w:eastAsia="Times New Roman"/>
          <w:szCs w:val="24"/>
        </w:rPr>
        <w:t>η Χρυσή Αυγή είναι συνεργαζόμενη</w:t>
      </w:r>
      <w:r w:rsidRPr="00807FD2">
        <w:rPr>
          <w:rFonts w:eastAsia="Times New Roman"/>
          <w:szCs w:val="24"/>
        </w:rPr>
        <w:t xml:space="preserve"> δήθεν με το ΣΥΡΙΖΑ </w:t>
      </w:r>
      <w:r>
        <w:rPr>
          <w:rFonts w:eastAsia="Times New Roman"/>
          <w:szCs w:val="24"/>
        </w:rPr>
        <w:t>κ.λπ.</w:t>
      </w:r>
      <w:r>
        <w:rPr>
          <w:rFonts w:eastAsia="Times New Roman"/>
          <w:szCs w:val="24"/>
        </w:rPr>
        <w:t>.</w:t>
      </w:r>
      <w:r>
        <w:rPr>
          <w:rFonts w:eastAsia="Times New Roman"/>
          <w:szCs w:val="24"/>
        </w:rPr>
        <w:t xml:space="preserve"> Σε καμμία των περιπτώσεων.</w:t>
      </w:r>
    </w:p>
    <w:p w14:paraId="098559DE" w14:textId="77777777" w:rsidR="00BE639A" w:rsidRDefault="00A212EC">
      <w:pPr>
        <w:spacing w:line="600" w:lineRule="auto"/>
        <w:ind w:firstLine="720"/>
        <w:jc w:val="both"/>
        <w:rPr>
          <w:rFonts w:eastAsia="Times New Roman"/>
          <w:szCs w:val="24"/>
        </w:rPr>
      </w:pPr>
      <w:r>
        <w:rPr>
          <w:rFonts w:eastAsia="Times New Roman"/>
          <w:szCs w:val="24"/>
        </w:rPr>
        <w:t>Ε</w:t>
      </w:r>
      <w:r w:rsidRPr="00807FD2">
        <w:rPr>
          <w:rFonts w:eastAsia="Times New Roman"/>
          <w:szCs w:val="24"/>
        </w:rPr>
        <w:t xml:space="preserve">μείς λέμε ότι </w:t>
      </w:r>
      <w:r>
        <w:rPr>
          <w:rFonts w:eastAsia="Times New Roman"/>
          <w:szCs w:val="24"/>
        </w:rPr>
        <w:t>-</w:t>
      </w:r>
      <w:r w:rsidRPr="00807FD2">
        <w:rPr>
          <w:rFonts w:eastAsia="Times New Roman"/>
          <w:szCs w:val="24"/>
        </w:rPr>
        <w:t xml:space="preserve">και το είπαμε και χθες στην εισήγησή </w:t>
      </w:r>
      <w:r>
        <w:rPr>
          <w:rFonts w:eastAsia="Times New Roman"/>
          <w:szCs w:val="24"/>
        </w:rPr>
        <w:t>μας</w:t>
      </w:r>
      <w:r w:rsidRPr="00807FD2">
        <w:rPr>
          <w:rFonts w:eastAsia="Times New Roman"/>
          <w:szCs w:val="24"/>
        </w:rPr>
        <w:t xml:space="preserve"> και στις διαδικα</w:t>
      </w:r>
      <w:r w:rsidRPr="00807FD2">
        <w:rPr>
          <w:rFonts w:eastAsia="Times New Roman"/>
          <w:szCs w:val="24"/>
        </w:rPr>
        <w:t xml:space="preserve">σίες της </w:t>
      </w:r>
      <w:r>
        <w:rPr>
          <w:rFonts w:eastAsia="Times New Roman"/>
          <w:szCs w:val="24"/>
        </w:rPr>
        <w:t>ε</w:t>
      </w:r>
      <w:r w:rsidRPr="00807FD2">
        <w:rPr>
          <w:rFonts w:eastAsia="Times New Roman"/>
          <w:szCs w:val="24"/>
        </w:rPr>
        <w:t>πιτροπής</w:t>
      </w:r>
      <w:r>
        <w:rPr>
          <w:rFonts w:eastAsia="Times New Roman"/>
          <w:szCs w:val="24"/>
        </w:rPr>
        <w:t>-</w:t>
      </w:r>
      <w:r w:rsidRPr="00807FD2">
        <w:rPr>
          <w:rFonts w:eastAsia="Times New Roman"/>
          <w:szCs w:val="24"/>
        </w:rPr>
        <w:t xml:space="preserve"> η εκλογή του </w:t>
      </w:r>
      <w:r>
        <w:rPr>
          <w:rFonts w:eastAsia="Times New Roman"/>
          <w:szCs w:val="24"/>
        </w:rPr>
        <w:t>Π</w:t>
      </w:r>
      <w:r w:rsidRPr="00807FD2">
        <w:rPr>
          <w:rFonts w:eastAsia="Times New Roman"/>
          <w:szCs w:val="24"/>
        </w:rPr>
        <w:t xml:space="preserve">ροέδρου Δημοκρατίας πρέπει να γίνεται άμεσα από τον </w:t>
      </w:r>
      <w:r>
        <w:rPr>
          <w:rFonts w:eastAsia="Times New Roman"/>
          <w:szCs w:val="24"/>
        </w:rPr>
        <w:t>ε</w:t>
      </w:r>
      <w:r w:rsidRPr="00807FD2">
        <w:rPr>
          <w:rFonts w:eastAsia="Times New Roman"/>
          <w:szCs w:val="24"/>
        </w:rPr>
        <w:t>λληνικό λαό και μόνο</w:t>
      </w:r>
      <w:r>
        <w:rPr>
          <w:rFonts w:eastAsia="Times New Roman"/>
          <w:szCs w:val="24"/>
        </w:rPr>
        <w:t>. Ο</w:t>
      </w:r>
      <w:r w:rsidRPr="00807FD2">
        <w:rPr>
          <w:rFonts w:eastAsia="Times New Roman"/>
          <w:szCs w:val="24"/>
        </w:rPr>
        <w:t xml:space="preserve"> ελληνικός λαός είναι ο </w:t>
      </w:r>
      <w:r>
        <w:rPr>
          <w:rFonts w:eastAsia="Times New Roman"/>
          <w:szCs w:val="24"/>
        </w:rPr>
        <w:t>κ</w:t>
      </w:r>
      <w:r w:rsidRPr="00807FD2">
        <w:rPr>
          <w:rFonts w:eastAsia="Times New Roman"/>
          <w:szCs w:val="24"/>
        </w:rPr>
        <w:t>υρίαρχος</w:t>
      </w:r>
      <w:r>
        <w:rPr>
          <w:rFonts w:eastAsia="Times New Roman"/>
          <w:szCs w:val="24"/>
        </w:rPr>
        <w:t>, περισσότερο από τους εκπροσώπους του</w:t>
      </w:r>
      <w:r w:rsidRPr="00807FD2">
        <w:rPr>
          <w:rFonts w:eastAsia="Times New Roman"/>
          <w:szCs w:val="24"/>
        </w:rPr>
        <w:t xml:space="preserve"> εντός του </w:t>
      </w:r>
      <w:r>
        <w:rPr>
          <w:rFonts w:eastAsia="Times New Roman"/>
          <w:szCs w:val="24"/>
        </w:rPr>
        <w:t>Κ</w:t>
      </w:r>
      <w:r w:rsidRPr="00807FD2">
        <w:rPr>
          <w:rFonts w:eastAsia="Times New Roman"/>
          <w:szCs w:val="24"/>
        </w:rPr>
        <w:t>οινοβουλίου</w:t>
      </w:r>
      <w:r>
        <w:rPr>
          <w:rFonts w:eastAsia="Times New Roman"/>
          <w:szCs w:val="24"/>
        </w:rPr>
        <w:t xml:space="preserve">. Το εκλογικό </w:t>
      </w:r>
      <w:r>
        <w:rPr>
          <w:rFonts w:eastAsia="Times New Roman"/>
          <w:szCs w:val="24"/>
        </w:rPr>
        <w:lastRenderedPageBreak/>
        <w:t>Σ</w:t>
      </w:r>
      <w:r>
        <w:rPr>
          <w:rFonts w:eastAsia="Times New Roman"/>
          <w:szCs w:val="24"/>
        </w:rPr>
        <w:t>ώμα αξίζει περισσότερο από τους τριακ</w:t>
      </w:r>
      <w:r>
        <w:rPr>
          <w:rFonts w:eastAsia="Times New Roman"/>
          <w:szCs w:val="24"/>
        </w:rPr>
        <w:t xml:space="preserve">όσιους. Και ο Πρόεδρος </w:t>
      </w:r>
      <w:r>
        <w:rPr>
          <w:rFonts w:eastAsia="Times New Roman"/>
          <w:szCs w:val="24"/>
        </w:rPr>
        <w:t>αυτός,</w:t>
      </w:r>
      <w:r>
        <w:rPr>
          <w:rFonts w:eastAsia="Times New Roman"/>
          <w:szCs w:val="24"/>
        </w:rPr>
        <w:t xml:space="preserve"> που θα προέρχεται από τον ελληνικό λαό, θα είναι </w:t>
      </w:r>
      <w:r w:rsidRPr="00807FD2">
        <w:rPr>
          <w:rFonts w:eastAsia="Times New Roman"/>
          <w:szCs w:val="24"/>
        </w:rPr>
        <w:t xml:space="preserve">ένας </w:t>
      </w:r>
      <w:r>
        <w:rPr>
          <w:rFonts w:eastAsia="Times New Roman"/>
          <w:szCs w:val="24"/>
        </w:rPr>
        <w:t>Π</w:t>
      </w:r>
      <w:r w:rsidRPr="00807FD2">
        <w:rPr>
          <w:rFonts w:eastAsia="Times New Roman"/>
          <w:szCs w:val="24"/>
        </w:rPr>
        <w:t>ρόεδρος</w:t>
      </w:r>
      <w:r>
        <w:rPr>
          <w:rFonts w:eastAsia="Times New Roman"/>
          <w:szCs w:val="24"/>
        </w:rPr>
        <w:t>,</w:t>
      </w:r>
      <w:r w:rsidRPr="00807FD2">
        <w:rPr>
          <w:rFonts w:eastAsia="Times New Roman"/>
          <w:szCs w:val="24"/>
        </w:rPr>
        <w:t xml:space="preserve"> που θα ενώνει τους Έλληνες</w:t>
      </w:r>
      <w:r>
        <w:rPr>
          <w:rFonts w:eastAsia="Times New Roman"/>
          <w:szCs w:val="24"/>
        </w:rPr>
        <w:t>. Κ</w:t>
      </w:r>
      <w:r w:rsidRPr="00807FD2">
        <w:rPr>
          <w:rFonts w:eastAsia="Times New Roman"/>
          <w:szCs w:val="24"/>
        </w:rPr>
        <w:t>αι επειδή ακούστηκε ότι</w:t>
      </w:r>
      <w:r>
        <w:rPr>
          <w:rFonts w:eastAsia="Times New Roman"/>
          <w:szCs w:val="24"/>
        </w:rPr>
        <w:t>,</w:t>
      </w:r>
      <w:r w:rsidRPr="00807FD2">
        <w:rPr>
          <w:rFonts w:eastAsia="Times New Roman"/>
          <w:szCs w:val="24"/>
        </w:rPr>
        <w:t xml:space="preserve"> ενδεχομένως</w:t>
      </w:r>
      <w:r>
        <w:rPr>
          <w:rFonts w:eastAsia="Times New Roman"/>
          <w:szCs w:val="24"/>
        </w:rPr>
        <w:t>,</w:t>
      </w:r>
      <w:r w:rsidRPr="00807FD2">
        <w:rPr>
          <w:rFonts w:eastAsia="Times New Roman"/>
          <w:szCs w:val="24"/>
        </w:rPr>
        <w:t xml:space="preserve"> θα είναι </w:t>
      </w:r>
      <w:r>
        <w:rPr>
          <w:rFonts w:eastAsia="Times New Roman"/>
          <w:szCs w:val="24"/>
        </w:rPr>
        <w:t xml:space="preserve">πάλι ο κ. </w:t>
      </w:r>
      <w:r w:rsidRPr="00807FD2">
        <w:rPr>
          <w:rFonts w:eastAsia="Times New Roman"/>
          <w:szCs w:val="24"/>
        </w:rPr>
        <w:t xml:space="preserve">Παυλόπουλος </w:t>
      </w:r>
      <w:r>
        <w:rPr>
          <w:rFonts w:eastAsia="Times New Roman"/>
          <w:szCs w:val="24"/>
        </w:rPr>
        <w:t>κ.λπ.,</w:t>
      </w:r>
      <w:r w:rsidRPr="00807FD2">
        <w:rPr>
          <w:rFonts w:eastAsia="Times New Roman"/>
          <w:szCs w:val="24"/>
        </w:rPr>
        <w:t xml:space="preserve"> το προσπερνάω</w:t>
      </w:r>
      <w:r>
        <w:rPr>
          <w:rFonts w:eastAsia="Times New Roman"/>
          <w:szCs w:val="24"/>
        </w:rPr>
        <w:t>,</w:t>
      </w:r>
      <w:r w:rsidRPr="00807FD2">
        <w:rPr>
          <w:rFonts w:eastAsia="Times New Roman"/>
          <w:szCs w:val="24"/>
        </w:rPr>
        <w:t xml:space="preserve"> διότι </w:t>
      </w:r>
      <w:r>
        <w:rPr>
          <w:rFonts w:eastAsia="Times New Roman"/>
          <w:szCs w:val="24"/>
        </w:rPr>
        <w:t>αν έμπαινε σε αυτή τη διαδικασία, δη</w:t>
      </w:r>
      <w:r>
        <w:rPr>
          <w:rFonts w:eastAsia="Times New Roman"/>
          <w:szCs w:val="24"/>
        </w:rPr>
        <w:t xml:space="preserve">λαδή τη διαδικασία εκλογής από τον </w:t>
      </w:r>
      <w:r w:rsidRPr="00807FD2">
        <w:rPr>
          <w:rFonts w:eastAsia="Times New Roman"/>
          <w:szCs w:val="24"/>
        </w:rPr>
        <w:t>λαό</w:t>
      </w:r>
      <w:r>
        <w:rPr>
          <w:rFonts w:eastAsia="Times New Roman"/>
          <w:szCs w:val="24"/>
        </w:rPr>
        <w:t>, σ</w:t>
      </w:r>
      <w:r w:rsidRPr="00807FD2">
        <w:rPr>
          <w:rFonts w:eastAsia="Times New Roman"/>
          <w:szCs w:val="24"/>
        </w:rPr>
        <w:t>ίγουρα δεν θα έβρισκε ούτε την ψήφο του</w:t>
      </w:r>
      <w:r>
        <w:rPr>
          <w:rFonts w:eastAsia="Times New Roman"/>
          <w:szCs w:val="24"/>
        </w:rPr>
        <w:t>.</w:t>
      </w:r>
    </w:p>
    <w:p w14:paraId="098559DF" w14:textId="77777777" w:rsidR="00BE639A" w:rsidRDefault="00A212EC">
      <w:pPr>
        <w:spacing w:line="600" w:lineRule="auto"/>
        <w:ind w:firstLine="720"/>
        <w:jc w:val="both"/>
        <w:rPr>
          <w:rFonts w:eastAsia="Times New Roman"/>
          <w:szCs w:val="24"/>
        </w:rPr>
      </w:pPr>
      <w:r>
        <w:rPr>
          <w:rFonts w:eastAsia="Times New Roman"/>
          <w:szCs w:val="24"/>
        </w:rPr>
        <w:t>Ε</w:t>
      </w:r>
      <w:r w:rsidRPr="00807FD2">
        <w:rPr>
          <w:rFonts w:eastAsia="Times New Roman"/>
          <w:szCs w:val="24"/>
        </w:rPr>
        <w:t>ισαγωγικά πάλι λέω ότι πριν την έναρξη της διαδικασίας</w:t>
      </w:r>
      <w:r>
        <w:rPr>
          <w:rFonts w:eastAsia="Times New Roman"/>
          <w:szCs w:val="24"/>
        </w:rPr>
        <w:t>, κύριε Πρόεδρε</w:t>
      </w:r>
      <w:r w:rsidRPr="00807FD2">
        <w:rPr>
          <w:rFonts w:eastAsia="Times New Roman"/>
          <w:szCs w:val="24"/>
        </w:rPr>
        <w:t xml:space="preserve"> </w:t>
      </w:r>
      <w:r>
        <w:rPr>
          <w:rFonts w:eastAsia="Times New Roman"/>
          <w:szCs w:val="24"/>
        </w:rPr>
        <w:t>-δεν το λέω γ</w:t>
      </w:r>
      <w:r w:rsidRPr="00807FD2">
        <w:rPr>
          <w:rFonts w:eastAsia="Times New Roman"/>
          <w:szCs w:val="24"/>
        </w:rPr>
        <w:t xml:space="preserve">ια </w:t>
      </w:r>
      <w:r>
        <w:rPr>
          <w:rFonts w:eastAsia="Times New Roman"/>
          <w:szCs w:val="24"/>
        </w:rPr>
        <w:t>ε</w:t>
      </w:r>
      <w:r w:rsidRPr="00807FD2">
        <w:rPr>
          <w:rFonts w:eastAsia="Times New Roman"/>
          <w:szCs w:val="24"/>
        </w:rPr>
        <w:t>σάς</w:t>
      </w:r>
      <w:r>
        <w:rPr>
          <w:rFonts w:eastAsia="Times New Roman"/>
          <w:szCs w:val="24"/>
        </w:rPr>
        <w:t xml:space="preserve"> ούτε</w:t>
      </w:r>
      <w:r w:rsidRPr="00807FD2">
        <w:rPr>
          <w:rFonts w:eastAsia="Times New Roman"/>
          <w:szCs w:val="24"/>
        </w:rPr>
        <w:t xml:space="preserve"> σας κατηγορώ</w:t>
      </w:r>
      <w:r>
        <w:rPr>
          <w:rFonts w:eastAsia="Times New Roman"/>
          <w:szCs w:val="24"/>
        </w:rPr>
        <w:t xml:space="preserve">, αλλά το λέω </w:t>
      </w:r>
      <w:r w:rsidRPr="00807FD2">
        <w:rPr>
          <w:rFonts w:eastAsia="Times New Roman"/>
          <w:szCs w:val="24"/>
        </w:rPr>
        <w:t>για να το ξέρει ο κόσμος</w:t>
      </w:r>
      <w:r>
        <w:rPr>
          <w:rFonts w:eastAsia="Times New Roman"/>
          <w:szCs w:val="24"/>
        </w:rPr>
        <w:t>-,</w:t>
      </w:r>
      <w:r w:rsidRPr="00807FD2">
        <w:rPr>
          <w:rFonts w:eastAsia="Times New Roman"/>
          <w:szCs w:val="24"/>
        </w:rPr>
        <w:t xml:space="preserve"> υπήρξε ένα πηγαδάκι συνεννοήσεων μεταξύ των </w:t>
      </w:r>
      <w:r>
        <w:rPr>
          <w:rFonts w:eastAsia="Times New Roman"/>
          <w:szCs w:val="24"/>
        </w:rPr>
        <w:t>ε</w:t>
      </w:r>
      <w:r w:rsidRPr="00807FD2">
        <w:rPr>
          <w:rFonts w:eastAsia="Times New Roman"/>
          <w:szCs w:val="24"/>
        </w:rPr>
        <w:t>ισηγητών αυτής της συνεδριάσεως</w:t>
      </w:r>
      <w:r>
        <w:rPr>
          <w:rFonts w:eastAsia="Times New Roman"/>
          <w:szCs w:val="24"/>
        </w:rPr>
        <w:t>, αυτής</w:t>
      </w:r>
      <w:r w:rsidRPr="00807FD2">
        <w:rPr>
          <w:rFonts w:eastAsia="Times New Roman"/>
          <w:szCs w:val="24"/>
        </w:rPr>
        <w:t xml:space="preserve"> της </w:t>
      </w:r>
      <w:r>
        <w:rPr>
          <w:rFonts w:eastAsia="Times New Roman"/>
          <w:szCs w:val="24"/>
        </w:rPr>
        <w:t>Ο</w:t>
      </w:r>
      <w:r w:rsidRPr="00807FD2">
        <w:rPr>
          <w:rFonts w:eastAsia="Times New Roman"/>
          <w:szCs w:val="24"/>
        </w:rPr>
        <w:t>λομέλειας</w:t>
      </w:r>
      <w:r>
        <w:rPr>
          <w:rFonts w:eastAsia="Times New Roman"/>
          <w:szCs w:val="24"/>
        </w:rPr>
        <w:t>, υ</w:t>
      </w:r>
      <w:r w:rsidRPr="00807FD2">
        <w:rPr>
          <w:rFonts w:eastAsia="Times New Roman"/>
          <w:szCs w:val="24"/>
        </w:rPr>
        <w:t>πήρξε ένα πηγαδάκι</w:t>
      </w:r>
      <w:r>
        <w:rPr>
          <w:rFonts w:eastAsia="Times New Roman"/>
          <w:szCs w:val="24"/>
        </w:rPr>
        <w:t>,</w:t>
      </w:r>
      <w:r w:rsidRPr="00807FD2">
        <w:rPr>
          <w:rFonts w:eastAsia="Times New Roman"/>
          <w:szCs w:val="24"/>
        </w:rPr>
        <w:t xml:space="preserve"> θα </w:t>
      </w:r>
      <w:r>
        <w:rPr>
          <w:rFonts w:eastAsia="Times New Roman"/>
          <w:szCs w:val="24"/>
        </w:rPr>
        <w:t>έ</w:t>
      </w:r>
      <w:r w:rsidRPr="00807FD2">
        <w:rPr>
          <w:rFonts w:eastAsia="Times New Roman"/>
          <w:szCs w:val="24"/>
        </w:rPr>
        <w:t>λεγα</w:t>
      </w:r>
      <w:r>
        <w:rPr>
          <w:rFonts w:eastAsia="Times New Roman"/>
          <w:szCs w:val="24"/>
        </w:rPr>
        <w:t>,</w:t>
      </w:r>
      <w:r w:rsidRPr="00807FD2">
        <w:rPr>
          <w:rFonts w:eastAsia="Times New Roman"/>
          <w:szCs w:val="24"/>
        </w:rPr>
        <w:t xml:space="preserve"> του λεγόμενου πολιτικά αμαρτωλού </w:t>
      </w:r>
      <w:r>
        <w:rPr>
          <w:rFonts w:eastAsia="Times New Roman"/>
          <w:szCs w:val="24"/>
        </w:rPr>
        <w:t>«</w:t>
      </w:r>
      <w:r w:rsidRPr="00807FD2">
        <w:rPr>
          <w:rFonts w:eastAsia="Times New Roman"/>
          <w:szCs w:val="24"/>
        </w:rPr>
        <w:t>δημοκρατικού τόξου</w:t>
      </w:r>
      <w:r>
        <w:rPr>
          <w:rFonts w:eastAsia="Times New Roman"/>
          <w:szCs w:val="24"/>
        </w:rPr>
        <w:t>»,</w:t>
      </w:r>
      <w:r w:rsidRPr="00807FD2">
        <w:rPr>
          <w:rFonts w:eastAsia="Times New Roman"/>
          <w:szCs w:val="24"/>
        </w:rPr>
        <w:t xml:space="preserve"> χωρίς εμείς </w:t>
      </w:r>
      <w:r>
        <w:rPr>
          <w:rFonts w:eastAsia="Times New Roman"/>
          <w:szCs w:val="24"/>
        </w:rPr>
        <w:t>ν</w:t>
      </w:r>
      <w:r w:rsidRPr="00807FD2">
        <w:rPr>
          <w:rFonts w:eastAsia="Times New Roman"/>
          <w:szCs w:val="24"/>
        </w:rPr>
        <w:t>α κληθούμε</w:t>
      </w:r>
      <w:r>
        <w:rPr>
          <w:rFonts w:eastAsia="Times New Roman"/>
          <w:szCs w:val="24"/>
        </w:rPr>
        <w:t>.</w:t>
      </w:r>
    </w:p>
    <w:p w14:paraId="098559E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Δεν παραπονιέμαι για το ότι </w:t>
      </w:r>
      <w:r w:rsidRPr="00CF6E7E">
        <w:rPr>
          <w:rFonts w:eastAsia="Times New Roman" w:cs="Times New Roman"/>
          <w:szCs w:val="24"/>
        </w:rPr>
        <w:t>εμείς δεν</w:t>
      </w:r>
      <w:r>
        <w:rPr>
          <w:rFonts w:eastAsia="Times New Roman" w:cs="Times New Roman"/>
          <w:szCs w:val="24"/>
        </w:rPr>
        <w:t xml:space="preserve"> </w:t>
      </w:r>
      <w:r w:rsidRPr="00CF6E7E">
        <w:rPr>
          <w:rFonts w:eastAsia="Times New Roman" w:cs="Times New Roman"/>
          <w:szCs w:val="24"/>
        </w:rPr>
        <w:t>κληθήκ</w:t>
      </w:r>
      <w:r w:rsidRPr="00CF6E7E">
        <w:rPr>
          <w:rFonts w:eastAsia="Times New Roman" w:cs="Times New Roman"/>
          <w:szCs w:val="24"/>
        </w:rPr>
        <w:t>αμε χθες</w:t>
      </w:r>
      <w:r>
        <w:rPr>
          <w:rFonts w:eastAsia="Times New Roman" w:cs="Times New Roman"/>
          <w:szCs w:val="24"/>
        </w:rPr>
        <w:t>,</w:t>
      </w:r>
      <w:r w:rsidRPr="00CF6E7E">
        <w:rPr>
          <w:rFonts w:eastAsia="Times New Roman" w:cs="Times New Roman"/>
          <w:szCs w:val="24"/>
        </w:rPr>
        <w:t xml:space="preserve"> που έγιναν συνεννοήσεις για τον τρόπο διεξαγωγής της ψηφοφορίας</w:t>
      </w:r>
      <w:r>
        <w:rPr>
          <w:rFonts w:eastAsia="Times New Roman" w:cs="Times New Roman"/>
          <w:szCs w:val="24"/>
        </w:rPr>
        <w:t>. Τ</w:t>
      </w:r>
      <w:r w:rsidRPr="00CF6E7E">
        <w:rPr>
          <w:rFonts w:eastAsia="Times New Roman" w:cs="Times New Roman"/>
          <w:szCs w:val="24"/>
        </w:rPr>
        <w:t>ο τονίζω</w:t>
      </w:r>
      <w:r>
        <w:rPr>
          <w:rFonts w:eastAsia="Times New Roman" w:cs="Times New Roman"/>
          <w:szCs w:val="24"/>
        </w:rPr>
        <w:t>, όμως, για</w:t>
      </w:r>
      <w:r w:rsidRPr="00CF6E7E">
        <w:rPr>
          <w:rFonts w:eastAsia="Times New Roman" w:cs="Times New Roman"/>
          <w:szCs w:val="24"/>
        </w:rPr>
        <w:t xml:space="preserve"> να πω ότι εμείς είμαστε εκτός των δικών σας διαδικασιών</w:t>
      </w:r>
      <w:r>
        <w:rPr>
          <w:rFonts w:eastAsia="Times New Roman" w:cs="Times New Roman"/>
          <w:szCs w:val="24"/>
        </w:rPr>
        <w:t>. Δ</w:t>
      </w:r>
      <w:r w:rsidRPr="00CF6E7E">
        <w:rPr>
          <w:rFonts w:eastAsia="Times New Roman" w:cs="Times New Roman"/>
          <w:szCs w:val="24"/>
        </w:rPr>
        <w:t xml:space="preserve">εν είναι κακό ότι </w:t>
      </w:r>
      <w:r>
        <w:rPr>
          <w:rFonts w:eastAsia="Times New Roman" w:cs="Times New Roman"/>
          <w:szCs w:val="24"/>
        </w:rPr>
        <w:t xml:space="preserve">υπάρχει μία αστική </w:t>
      </w:r>
      <w:r>
        <w:rPr>
          <w:rFonts w:eastAsia="Times New Roman" w:cs="Times New Roman"/>
          <w:szCs w:val="24"/>
        </w:rPr>
        <w:lastRenderedPageBreak/>
        <w:t xml:space="preserve">ευγένεια και ότι μιλάτε μεταξύ σας </w:t>
      </w:r>
      <w:r w:rsidRPr="00CF6E7E">
        <w:rPr>
          <w:rFonts w:eastAsia="Times New Roman" w:cs="Times New Roman"/>
          <w:szCs w:val="24"/>
        </w:rPr>
        <w:t>ούτως ή άλλως</w:t>
      </w:r>
      <w:r>
        <w:rPr>
          <w:rFonts w:eastAsia="Times New Roman" w:cs="Times New Roman"/>
          <w:szCs w:val="24"/>
        </w:rPr>
        <w:t xml:space="preserve">. Από την αστική </w:t>
      </w:r>
      <w:r>
        <w:rPr>
          <w:rFonts w:eastAsia="Times New Roman" w:cs="Times New Roman"/>
          <w:szCs w:val="24"/>
        </w:rPr>
        <w:t xml:space="preserve">ευγένεια, όμως, μέχρι την όσμωση, </w:t>
      </w:r>
      <w:r w:rsidRPr="00CF6E7E">
        <w:rPr>
          <w:rFonts w:eastAsia="Times New Roman" w:cs="Times New Roman"/>
          <w:szCs w:val="24"/>
        </w:rPr>
        <w:t>τα αλισβερίσια και τις μεταγραφές</w:t>
      </w:r>
      <w:r>
        <w:rPr>
          <w:rFonts w:eastAsia="Times New Roman" w:cs="Times New Roman"/>
          <w:szCs w:val="24"/>
        </w:rPr>
        <w:t>,</w:t>
      </w:r>
      <w:r w:rsidRPr="00CF6E7E">
        <w:rPr>
          <w:rFonts w:eastAsia="Times New Roman" w:cs="Times New Roman"/>
          <w:szCs w:val="24"/>
        </w:rPr>
        <w:t xml:space="preserve"> που γίνονται εδώ με αδιαφανείς διαδικασίες</w:t>
      </w:r>
      <w:r>
        <w:rPr>
          <w:rFonts w:eastAsia="Times New Roman" w:cs="Times New Roman"/>
          <w:szCs w:val="24"/>
        </w:rPr>
        <w:t>,</w:t>
      </w:r>
      <w:r w:rsidRPr="00CF6E7E">
        <w:rPr>
          <w:rFonts w:eastAsia="Times New Roman" w:cs="Times New Roman"/>
          <w:szCs w:val="24"/>
        </w:rPr>
        <w:t xml:space="preserve"> προκειμένου να δημιουργείται μία πλαστή πολιτική πλειοψηφία</w:t>
      </w:r>
      <w:r>
        <w:rPr>
          <w:rFonts w:eastAsia="Times New Roman" w:cs="Times New Roman"/>
          <w:szCs w:val="24"/>
        </w:rPr>
        <w:t xml:space="preserve">, </w:t>
      </w:r>
      <w:r w:rsidRPr="00EC71C5">
        <w:rPr>
          <w:rFonts w:eastAsia="Times New Roman" w:cs="Times New Roman"/>
          <w:szCs w:val="24"/>
        </w:rPr>
        <w:t>υπάρχει διαφορά</w:t>
      </w:r>
      <w:r>
        <w:rPr>
          <w:rFonts w:eastAsia="Times New Roman" w:cs="Times New Roman"/>
          <w:szCs w:val="24"/>
        </w:rPr>
        <w:t xml:space="preserve"> και ε</w:t>
      </w:r>
      <w:r w:rsidRPr="00CF6E7E">
        <w:rPr>
          <w:rFonts w:eastAsia="Times New Roman" w:cs="Times New Roman"/>
          <w:szCs w:val="24"/>
        </w:rPr>
        <w:t xml:space="preserve">μείς είμαστε </w:t>
      </w:r>
      <w:r>
        <w:rPr>
          <w:rFonts w:eastAsia="Times New Roman" w:cs="Times New Roman"/>
          <w:szCs w:val="24"/>
        </w:rPr>
        <w:t>ε</w:t>
      </w:r>
      <w:r w:rsidRPr="00CF6E7E">
        <w:rPr>
          <w:rFonts w:eastAsia="Times New Roman" w:cs="Times New Roman"/>
          <w:szCs w:val="24"/>
        </w:rPr>
        <w:t>κτός</w:t>
      </w:r>
      <w:r>
        <w:rPr>
          <w:rFonts w:eastAsia="Times New Roman" w:cs="Times New Roman"/>
          <w:szCs w:val="24"/>
        </w:rPr>
        <w:t>. Και ε</w:t>
      </w:r>
      <w:r w:rsidRPr="00CF6E7E">
        <w:rPr>
          <w:rFonts w:eastAsia="Times New Roman" w:cs="Times New Roman"/>
          <w:szCs w:val="24"/>
        </w:rPr>
        <w:t>ίμαστε υπερήφανοι</w:t>
      </w:r>
      <w:r>
        <w:rPr>
          <w:rFonts w:eastAsia="Times New Roman" w:cs="Times New Roman"/>
          <w:szCs w:val="24"/>
        </w:rPr>
        <w:t>,</w:t>
      </w:r>
      <w:r w:rsidRPr="00CF6E7E">
        <w:rPr>
          <w:rFonts w:eastAsia="Times New Roman" w:cs="Times New Roman"/>
          <w:szCs w:val="24"/>
        </w:rPr>
        <w:t xml:space="preserve"> που είμαστε εκτός</w:t>
      </w:r>
      <w:r w:rsidRPr="00CF6E7E">
        <w:rPr>
          <w:rFonts w:eastAsia="Times New Roman" w:cs="Times New Roman"/>
          <w:szCs w:val="24"/>
        </w:rPr>
        <w:t xml:space="preserve"> των διαδικασιών </w:t>
      </w:r>
      <w:r>
        <w:rPr>
          <w:rFonts w:eastAsia="Times New Roman" w:cs="Times New Roman"/>
          <w:szCs w:val="24"/>
        </w:rPr>
        <w:t>σας.</w:t>
      </w:r>
    </w:p>
    <w:p w14:paraId="098559E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w:t>
      </w:r>
      <w:r w:rsidRPr="00CF6E7E">
        <w:rPr>
          <w:rFonts w:eastAsia="Times New Roman" w:cs="Times New Roman"/>
          <w:szCs w:val="24"/>
        </w:rPr>
        <w:t>το επίμαχο ζητούμενο</w:t>
      </w:r>
      <w:r>
        <w:rPr>
          <w:rFonts w:eastAsia="Times New Roman" w:cs="Times New Roman"/>
          <w:szCs w:val="24"/>
        </w:rPr>
        <w:t>,</w:t>
      </w:r>
      <w:r w:rsidRPr="00CF6E7E">
        <w:rPr>
          <w:rFonts w:eastAsia="Times New Roman" w:cs="Times New Roman"/>
          <w:szCs w:val="24"/>
        </w:rPr>
        <w:t xml:space="preserve"> στο άρθρο 32 δηλαδή</w:t>
      </w:r>
      <w:r>
        <w:rPr>
          <w:rFonts w:eastAsia="Times New Roman" w:cs="Times New Roman"/>
          <w:szCs w:val="24"/>
        </w:rPr>
        <w:t>, -ας μη γελιόμαστε, καθώς γι’</w:t>
      </w:r>
      <w:r w:rsidRPr="00CF6E7E">
        <w:rPr>
          <w:rFonts w:eastAsia="Times New Roman" w:cs="Times New Roman"/>
          <w:szCs w:val="24"/>
        </w:rPr>
        <w:t xml:space="preserve"> αυτό γίνεται όλη συζήτηση</w:t>
      </w:r>
      <w:r>
        <w:rPr>
          <w:rFonts w:eastAsia="Times New Roman" w:cs="Times New Roman"/>
          <w:szCs w:val="24"/>
        </w:rPr>
        <w:t>- δ</w:t>
      </w:r>
      <w:r w:rsidRPr="00CF6E7E">
        <w:rPr>
          <w:rFonts w:eastAsia="Times New Roman" w:cs="Times New Roman"/>
          <w:szCs w:val="24"/>
        </w:rPr>
        <w:t>εν θα επικαλεστώ επιστημονικές θεωρίες</w:t>
      </w:r>
      <w:r>
        <w:rPr>
          <w:rFonts w:eastAsia="Times New Roman" w:cs="Times New Roman"/>
          <w:szCs w:val="24"/>
        </w:rPr>
        <w:t>. Δ</w:t>
      </w:r>
      <w:r w:rsidRPr="00CF6E7E">
        <w:rPr>
          <w:rFonts w:eastAsia="Times New Roman" w:cs="Times New Roman"/>
          <w:szCs w:val="24"/>
        </w:rPr>
        <w:t>εν θα κάνω επίκληση ούτε θα μιλήσω</w:t>
      </w:r>
      <w:r>
        <w:rPr>
          <w:rFonts w:eastAsia="Times New Roman" w:cs="Times New Roman"/>
          <w:szCs w:val="24"/>
        </w:rPr>
        <w:t>,</w:t>
      </w:r>
      <w:r w:rsidRPr="00CF6E7E">
        <w:rPr>
          <w:rFonts w:eastAsia="Times New Roman" w:cs="Times New Roman"/>
          <w:szCs w:val="24"/>
        </w:rPr>
        <w:t xml:space="preserve"> όπως μίλησαν κάποιοι άλλοι </w:t>
      </w:r>
      <w:r>
        <w:rPr>
          <w:rFonts w:eastAsia="Times New Roman" w:cs="Times New Roman"/>
          <w:szCs w:val="24"/>
        </w:rPr>
        <w:t>ομιλητές ωσάν</w:t>
      </w:r>
      <w:r w:rsidRPr="00CF6E7E">
        <w:rPr>
          <w:rFonts w:eastAsia="Times New Roman" w:cs="Times New Roman"/>
          <w:szCs w:val="24"/>
        </w:rPr>
        <w:t xml:space="preserve"> να είναι σε αμφιθέατρο </w:t>
      </w:r>
      <w:r>
        <w:rPr>
          <w:rFonts w:eastAsia="Times New Roman" w:cs="Times New Roman"/>
          <w:szCs w:val="24"/>
        </w:rPr>
        <w:t>π</w:t>
      </w:r>
      <w:r w:rsidRPr="00CF6E7E">
        <w:rPr>
          <w:rFonts w:eastAsia="Times New Roman" w:cs="Times New Roman"/>
          <w:szCs w:val="24"/>
        </w:rPr>
        <w:t>ανεπιστημίου</w:t>
      </w:r>
      <w:r>
        <w:rPr>
          <w:rFonts w:eastAsia="Times New Roman" w:cs="Times New Roman"/>
          <w:szCs w:val="24"/>
        </w:rPr>
        <w:t>. Ε</w:t>
      </w:r>
      <w:r w:rsidRPr="00CF6E7E">
        <w:rPr>
          <w:rFonts w:eastAsia="Times New Roman" w:cs="Times New Roman"/>
          <w:szCs w:val="24"/>
        </w:rPr>
        <w:t>πειδή ο κ</w:t>
      </w:r>
      <w:r>
        <w:rPr>
          <w:rFonts w:eastAsia="Times New Roman" w:cs="Times New Roman"/>
          <w:szCs w:val="24"/>
        </w:rPr>
        <w:t>. Τζαβάρας είπε «θέλω να προστατέψω τη Β</w:t>
      </w:r>
      <w:r w:rsidRPr="00CF6E7E">
        <w:rPr>
          <w:rFonts w:eastAsia="Times New Roman" w:cs="Times New Roman"/>
          <w:szCs w:val="24"/>
        </w:rPr>
        <w:t>ουλή</w:t>
      </w:r>
      <w:r>
        <w:rPr>
          <w:rFonts w:eastAsia="Times New Roman" w:cs="Times New Roman"/>
          <w:szCs w:val="24"/>
        </w:rPr>
        <w:t xml:space="preserve">», να πω ότι η </w:t>
      </w:r>
      <w:r w:rsidRPr="00CF6E7E">
        <w:rPr>
          <w:rFonts w:eastAsia="Times New Roman" w:cs="Times New Roman"/>
          <w:szCs w:val="24"/>
        </w:rPr>
        <w:t>Βουλή είναι το όργανο</w:t>
      </w:r>
      <w:r>
        <w:rPr>
          <w:rFonts w:eastAsia="Times New Roman" w:cs="Times New Roman"/>
          <w:szCs w:val="24"/>
        </w:rPr>
        <w:t>,</w:t>
      </w:r>
      <w:r w:rsidRPr="00CF6E7E">
        <w:rPr>
          <w:rFonts w:eastAsia="Times New Roman" w:cs="Times New Roman"/>
          <w:szCs w:val="24"/>
        </w:rPr>
        <w:t xml:space="preserve"> το οποίο νομοθετεί και θα έλεγα ότι είναι και πάνω από τα επιστημονικά συνέδρια και τα επιστημονικά συγγράμματα</w:t>
      </w:r>
      <w:r>
        <w:rPr>
          <w:rFonts w:eastAsia="Times New Roman" w:cs="Times New Roman"/>
          <w:szCs w:val="24"/>
        </w:rPr>
        <w:t>. Π</w:t>
      </w:r>
      <w:r w:rsidRPr="00CF6E7E">
        <w:rPr>
          <w:rFonts w:eastAsia="Times New Roman" w:cs="Times New Roman"/>
          <w:szCs w:val="24"/>
        </w:rPr>
        <w:t>ώς μπορεί η</w:t>
      </w:r>
      <w:r w:rsidRPr="00CF6E7E">
        <w:rPr>
          <w:rFonts w:eastAsia="Times New Roman" w:cs="Times New Roman"/>
          <w:szCs w:val="24"/>
        </w:rPr>
        <w:t xml:space="preserve"> Βουλή να είναι υπεύθυνη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δηλαδή, </w:t>
      </w:r>
      <w:r w:rsidRPr="00CF6E7E">
        <w:rPr>
          <w:rFonts w:eastAsia="Times New Roman" w:cs="Times New Roman"/>
          <w:szCs w:val="24"/>
        </w:rPr>
        <w:t xml:space="preserve">εσείς </w:t>
      </w:r>
      <w:r>
        <w:rPr>
          <w:rFonts w:eastAsia="Times New Roman" w:cs="Times New Roman"/>
          <w:szCs w:val="24"/>
        </w:rPr>
        <w:t xml:space="preserve">και </w:t>
      </w:r>
      <w:r w:rsidRPr="00CF6E7E">
        <w:rPr>
          <w:rFonts w:eastAsia="Times New Roman" w:cs="Times New Roman"/>
          <w:szCs w:val="24"/>
        </w:rPr>
        <w:t xml:space="preserve">οι πλειοψηφίες </w:t>
      </w:r>
      <w:r>
        <w:rPr>
          <w:rFonts w:eastAsia="Times New Roman" w:cs="Times New Roman"/>
          <w:szCs w:val="24"/>
        </w:rPr>
        <w:t>σας- για</w:t>
      </w:r>
      <w:r w:rsidRPr="00CF6E7E">
        <w:rPr>
          <w:rFonts w:eastAsia="Times New Roman" w:cs="Times New Roman"/>
          <w:szCs w:val="24"/>
        </w:rPr>
        <w:t xml:space="preserve"> το κατάντημα της χώρας</w:t>
      </w:r>
      <w:r>
        <w:rPr>
          <w:rFonts w:eastAsia="Times New Roman" w:cs="Times New Roman"/>
          <w:szCs w:val="24"/>
        </w:rPr>
        <w:t>,</w:t>
      </w:r>
      <w:r w:rsidRPr="00CF6E7E">
        <w:rPr>
          <w:rFonts w:eastAsia="Times New Roman" w:cs="Times New Roman"/>
          <w:szCs w:val="24"/>
        </w:rPr>
        <w:t xml:space="preserve"> με τα μνημόνια</w:t>
      </w:r>
      <w:r>
        <w:rPr>
          <w:rFonts w:eastAsia="Times New Roman" w:cs="Times New Roman"/>
          <w:szCs w:val="24"/>
        </w:rPr>
        <w:t>,</w:t>
      </w:r>
      <w:r w:rsidRPr="00CF6E7E">
        <w:rPr>
          <w:rFonts w:eastAsia="Times New Roman" w:cs="Times New Roman"/>
          <w:szCs w:val="24"/>
        </w:rPr>
        <w:t xml:space="preserve"> με τους νόμους που ψηφίζονται εδώ</w:t>
      </w:r>
      <w:r>
        <w:rPr>
          <w:rFonts w:eastAsia="Times New Roman" w:cs="Times New Roman"/>
          <w:szCs w:val="24"/>
        </w:rPr>
        <w:t>,</w:t>
      </w:r>
      <w:r w:rsidRPr="00CF6E7E">
        <w:rPr>
          <w:rFonts w:eastAsia="Times New Roman" w:cs="Times New Roman"/>
          <w:szCs w:val="24"/>
        </w:rPr>
        <w:t xml:space="preserve"> με τις αδιαφανείς διαδικασίες</w:t>
      </w:r>
      <w:r>
        <w:rPr>
          <w:rFonts w:eastAsia="Times New Roman" w:cs="Times New Roman"/>
          <w:szCs w:val="24"/>
        </w:rPr>
        <w:t>,</w:t>
      </w:r>
      <w:r w:rsidRPr="00CF6E7E">
        <w:rPr>
          <w:rFonts w:eastAsia="Times New Roman" w:cs="Times New Roman"/>
          <w:szCs w:val="24"/>
        </w:rPr>
        <w:t xml:space="preserve"> με όλο αυτό το όρ</w:t>
      </w:r>
      <w:r>
        <w:rPr>
          <w:rFonts w:eastAsia="Times New Roman" w:cs="Times New Roman"/>
          <w:szCs w:val="24"/>
        </w:rPr>
        <w:t>γ</w:t>
      </w:r>
      <w:r w:rsidRPr="00CF6E7E">
        <w:rPr>
          <w:rFonts w:eastAsia="Times New Roman" w:cs="Times New Roman"/>
          <w:szCs w:val="24"/>
        </w:rPr>
        <w:t>ιο που γίνεται</w:t>
      </w:r>
      <w:r>
        <w:rPr>
          <w:rFonts w:eastAsia="Times New Roman" w:cs="Times New Roman"/>
          <w:szCs w:val="24"/>
        </w:rPr>
        <w:t xml:space="preserve">, </w:t>
      </w:r>
      <w:r w:rsidRPr="00CF6E7E">
        <w:rPr>
          <w:rFonts w:eastAsia="Times New Roman" w:cs="Times New Roman"/>
          <w:szCs w:val="24"/>
        </w:rPr>
        <w:t xml:space="preserve">για τις ζωές των Ελλήνων και </w:t>
      </w:r>
      <w:r w:rsidRPr="00CF6E7E">
        <w:rPr>
          <w:rFonts w:eastAsia="Times New Roman" w:cs="Times New Roman"/>
          <w:szCs w:val="24"/>
        </w:rPr>
        <w:lastRenderedPageBreak/>
        <w:t>για το κρίσιμο ζητο</w:t>
      </w:r>
      <w:r w:rsidRPr="00CF6E7E">
        <w:rPr>
          <w:rFonts w:eastAsia="Times New Roman" w:cs="Times New Roman"/>
          <w:szCs w:val="24"/>
        </w:rPr>
        <w:t>ύμενο</w:t>
      </w:r>
      <w:r>
        <w:rPr>
          <w:rFonts w:eastAsia="Times New Roman" w:cs="Times New Roman"/>
          <w:szCs w:val="24"/>
        </w:rPr>
        <w:t>,</w:t>
      </w:r>
      <w:r w:rsidRPr="00CF6E7E">
        <w:rPr>
          <w:rFonts w:eastAsia="Times New Roman" w:cs="Times New Roman"/>
          <w:szCs w:val="24"/>
        </w:rPr>
        <w:t xml:space="preserve"> για το </w:t>
      </w:r>
      <w:r>
        <w:rPr>
          <w:rFonts w:eastAsia="Times New Roman" w:cs="Times New Roman"/>
          <w:szCs w:val="24"/>
        </w:rPr>
        <w:t>άρθρο 32,</w:t>
      </w:r>
      <w:r w:rsidRPr="00CF6E7E">
        <w:rPr>
          <w:rFonts w:eastAsia="Times New Roman" w:cs="Times New Roman"/>
          <w:szCs w:val="24"/>
        </w:rPr>
        <w:t xml:space="preserve"> να μην είναι υπεύθυνη</w:t>
      </w:r>
      <w:r>
        <w:rPr>
          <w:rFonts w:eastAsia="Times New Roman" w:cs="Times New Roman"/>
          <w:szCs w:val="24"/>
        </w:rPr>
        <w:t xml:space="preserve">; Να προστατεύσουμε τη Βουλή, </w:t>
      </w:r>
      <w:r w:rsidRPr="00CF6E7E">
        <w:rPr>
          <w:rFonts w:eastAsia="Times New Roman" w:cs="Times New Roman"/>
          <w:szCs w:val="24"/>
        </w:rPr>
        <w:t>να ακούσουμε τους επιστήμονες</w:t>
      </w:r>
      <w:r>
        <w:rPr>
          <w:rFonts w:eastAsia="Times New Roman" w:cs="Times New Roman"/>
          <w:szCs w:val="24"/>
        </w:rPr>
        <w:t>.</w:t>
      </w:r>
    </w:p>
    <w:p w14:paraId="098559E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CF6E7E">
        <w:rPr>
          <w:rFonts w:eastAsia="Times New Roman" w:cs="Times New Roman"/>
          <w:szCs w:val="24"/>
        </w:rPr>
        <w:t xml:space="preserve">ύριε </w:t>
      </w:r>
      <w:r>
        <w:rPr>
          <w:rFonts w:eastAsia="Times New Roman" w:cs="Times New Roman"/>
          <w:szCs w:val="24"/>
        </w:rPr>
        <w:t>Π</w:t>
      </w:r>
      <w:r w:rsidRPr="00CF6E7E">
        <w:rPr>
          <w:rFonts w:eastAsia="Times New Roman" w:cs="Times New Roman"/>
          <w:szCs w:val="24"/>
        </w:rPr>
        <w:t>ρόεδρε</w:t>
      </w:r>
      <w:r>
        <w:rPr>
          <w:rFonts w:eastAsia="Times New Roman" w:cs="Times New Roman"/>
          <w:szCs w:val="24"/>
        </w:rPr>
        <w:t>, επειδή μεταξύ των δύο Β</w:t>
      </w:r>
      <w:r w:rsidRPr="00CF6E7E">
        <w:rPr>
          <w:rFonts w:eastAsia="Times New Roman" w:cs="Times New Roman"/>
          <w:szCs w:val="24"/>
        </w:rPr>
        <w:t xml:space="preserve">ουλών </w:t>
      </w:r>
      <w:r>
        <w:rPr>
          <w:rFonts w:eastAsia="Times New Roman" w:cs="Times New Roman"/>
          <w:szCs w:val="24"/>
        </w:rPr>
        <w:t>-</w:t>
      </w:r>
      <w:r w:rsidRPr="00CF6E7E">
        <w:rPr>
          <w:rFonts w:eastAsia="Times New Roman" w:cs="Times New Roman"/>
          <w:szCs w:val="24"/>
        </w:rPr>
        <w:t xml:space="preserve">δηλαδή της </w:t>
      </w:r>
      <w:r>
        <w:rPr>
          <w:rFonts w:eastAsia="Times New Roman" w:cs="Times New Roman"/>
          <w:szCs w:val="24"/>
        </w:rPr>
        <w:t>προτείνουσας</w:t>
      </w:r>
      <w:r w:rsidRPr="00CF6E7E">
        <w:rPr>
          <w:rFonts w:eastAsia="Times New Roman" w:cs="Times New Roman"/>
          <w:szCs w:val="24"/>
        </w:rPr>
        <w:t xml:space="preserve"> και της επόμενης</w:t>
      </w:r>
      <w:r>
        <w:rPr>
          <w:rFonts w:eastAsia="Times New Roman" w:cs="Times New Roman"/>
          <w:szCs w:val="24"/>
        </w:rPr>
        <w:t>,</w:t>
      </w:r>
      <w:r w:rsidRPr="00CF6E7E">
        <w:rPr>
          <w:rFonts w:eastAsia="Times New Roman" w:cs="Times New Roman"/>
          <w:szCs w:val="24"/>
        </w:rPr>
        <w:t xml:space="preserve"> η οποία θα πρέπει να </w:t>
      </w:r>
      <w:r>
        <w:rPr>
          <w:rFonts w:eastAsia="Times New Roman" w:cs="Times New Roman"/>
          <w:szCs w:val="24"/>
        </w:rPr>
        <w:t>χειριστεί το θέμα της συνταγματικής</w:t>
      </w:r>
      <w:r w:rsidRPr="00CF6E7E">
        <w:rPr>
          <w:rFonts w:eastAsia="Times New Roman" w:cs="Times New Roman"/>
          <w:szCs w:val="24"/>
        </w:rPr>
        <w:t xml:space="preserve"> αναθεώ</w:t>
      </w:r>
      <w:r w:rsidRPr="00CF6E7E">
        <w:rPr>
          <w:rFonts w:eastAsia="Times New Roman" w:cs="Times New Roman"/>
          <w:szCs w:val="24"/>
        </w:rPr>
        <w:t>ρηση</w:t>
      </w:r>
      <w:r>
        <w:rPr>
          <w:rFonts w:eastAsia="Times New Roman" w:cs="Times New Roman"/>
          <w:szCs w:val="24"/>
        </w:rPr>
        <w:t>ς-</w:t>
      </w:r>
      <w:r w:rsidRPr="00CF6E7E">
        <w:rPr>
          <w:rFonts w:eastAsia="Times New Roman" w:cs="Times New Roman"/>
          <w:szCs w:val="24"/>
        </w:rPr>
        <w:t xml:space="preserve"> θα έχει προηγηθεί </w:t>
      </w:r>
      <w:r>
        <w:rPr>
          <w:rFonts w:eastAsia="Times New Roman" w:cs="Times New Roman"/>
          <w:szCs w:val="24"/>
        </w:rPr>
        <w:t xml:space="preserve">μια προεκλογική διαδικασία, θα έχει προηγηθεί </w:t>
      </w:r>
      <w:r w:rsidRPr="00CF6E7E">
        <w:rPr>
          <w:rFonts w:eastAsia="Times New Roman" w:cs="Times New Roman"/>
          <w:szCs w:val="24"/>
        </w:rPr>
        <w:t>η βούληση του λαού</w:t>
      </w:r>
      <w:r>
        <w:rPr>
          <w:rFonts w:eastAsia="Times New Roman" w:cs="Times New Roman"/>
          <w:szCs w:val="24"/>
        </w:rPr>
        <w:t>,</w:t>
      </w:r>
      <w:r w:rsidRPr="00CF6E7E">
        <w:rPr>
          <w:rFonts w:eastAsia="Times New Roman" w:cs="Times New Roman"/>
          <w:szCs w:val="24"/>
        </w:rPr>
        <w:t xml:space="preserve"> πιστεύω ότι η συζήτηση είναι μάταιη</w:t>
      </w:r>
      <w:r>
        <w:rPr>
          <w:rFonts w:eastAsia="Times New Roman" w:cs="Times New Roman"/>
          <w:szCs w:val="24"/>
        </w:rPr>
        <w:t>. Σίγουρα</w:t>
      </w:r>
      <w:r>
        <w:rPr>
          <w:rFonts w:eastAsia="Times New Roman" w:cs="Times New Roman"/>
          <w:szCs w:val="24"/>
        </w:rPr>
        <w:t>,</w:t>
      </w:r>
      <w:r>
        <w:rPr>
          <w:rFonts w:eastAsia="Times New Roman" w:cs="Times New Roman"/>
          <w:szCs w:val="24"/>
        </w:rPr>
        <w:t xml:space="preserve"> η προτεινόμενη σ</w:t>
      </w:r>
      <w:r w:rsidRPr="00CF6E7E">
        <w:rPr>
          <w:rFonts w:eastAsia="Times New Roman" w:cs="Times New Roman"/>
          <w:szCs w:val="24"/>
        </w:rPr>
        <w:t>υνταγματική αναθεώρηση δεν θα τύχει της εφαρμογής της στην επόμενη Βουλή</w:t>
      </w:r>
      <w:r>
        <w:rPr>
          <w:rFonts w:eastAsia="Times New Roman" w:cs="Times New Roman"/>
          <w:szCs w:val="24"/>
        </w:rPr>
        <w:t>,</w:t>
      </w:r>
      <w:r w:rsidRPr="00CF6E7E">
        <w:rPr>
          <w:rFonts w:eastAsia="Times New Roman" w:cs="Times New Roman"/>
          <w:szCs w:val="24"/>
        </w:rPr>
        <w:t xml:space="preserve"> διότι η επόμενη </w:t>
      </w:r>
      <w:r>
        <w:rPr>
          <w:rFonts w:eastAsia="Times New Roman" w:cs="Times New Roman"/>
          <w:szCs w:val="24"/>
        </w:rPr>
        <w:t xml:space="preserve">Βουλή </w:t>
      </w:r>
      <w:r w:rsidRPr="00CF6E7E">
        <w:rPr>
          <w:rFonts w:eastAsia="Times New Roman" w:cs="Times New Roman"/>
          <w:szCs w:val="24"/>
        </w:rPr>
        <w:t xml:space="preserve">δεν θα </w:t>
      </w:r>
      <w:r w:rsidRPr="00CF6E7E">
        <w:rPr>
          <w:rFonts w:eastAsia="Times New Roman" w:cs="Times New Roman"/>
          <w:szCs w:val="24"/>
        </w:rPr>
        <w:t xml:space="preserve">έχει </w:t>
      </w:r>
      <w:r>
        <w:rPr>
          <w:rFonts w:eastAsia="Times New Roman" w:cs="Times New Roman"/>
          <w:szCs w:val="24"/>
        </w:rPr>
        <w:t>την</w:t>
      </w:r>
      <w:r w:rsidRPr="00CF6E7E">
        <w:rPr>
          <w:rFonts w:eastAsia="Times New Roman" w:cs="Times New Roman"/>
          <w:szCs w:val="24"/>
        </w:rPr>
        <w:t xml:space="preserve"> κυβερνητική πλειοψηφία</w:t>
      </w:r>
      <w:r>
        <w:rPr>
          <w:rFonts w:eastAsia="Times New Roman" w:cs="Times New Roman"/>
          <w:szCs w:val="24"/>
        </w:rPr>
        <w:t>,</w:t>
      </w:r>
      <w:r w:rsidRPr="00CF6E7E">
        <w:rPr>
          <w:rFonts w:eastAsia="Times New Roman" w:cs="Times New Roman"/>
          <w:szCs w:val="24"/>
        </w:rPr>
        <w:t xml:space="preserve"> δεν θα έχει τ</w:t>
      </w:r>
      <w:r>
        <w:rPr>
          <w:rFonts w:eastAsia="Times New Roman" w:cs="Times New Roman"/>
          <w:szCs w:val="24"/>
        </w:rPr>
        <w:t xml:space="preserve">ην πλειοψηφία των τριών πέμπτων, </w:t>
      </w:r>
      <w:r w:rsidRPr="00CF6E7E">
        <w:rPr>
          <w:rFonts w:eastAsia="Times New Roman" w:cs="Times New Roman"/>
          <w:szCs w:val="24"/>
        </w:rPr>
        <w:t xml:space="preserve">δηλαδή των </w:t>
      </w:r>
      <w:r>
        <w:rPr>
          <w:rFonts w:eastAsia="Times New Roman" w:cs="Times New Roman"/>
          <w:szCs w:val="24"/>
        </w:rPr>
        <w:t>εκατόν ογδόντα</w:t>
      </w:r>
      <w:r>
        <w:rPr>
          <w:rFonts w:eastAsia="Times New Roman" w:cs="Times New Roman"/>
          <w:szCs w:val="24"/>
        </w:rPr>
        <w:t>.</w:t>
      </w:r>
      <w:r w:rsidRPr="00CF6E7E">
        <w:rPr>
          <w:rFonts w:eastAsia="Times New Roman" w:cs="Times New Roman"/>
          <w:szCs w:val="24"/>
        </w:rPr>
        <w:t xml:space="preserve"> Εκτός</w:t>
      </w:r>
      <w:r>
        <w:rPr>
          <w:rFonts w:eastAsia="Times New Roman" w:cs="Times New Roman"/>
          <w:szCs w:val="24"/>
        </w:rPr>
        <w:t>,</w:t>
      </w:r>
      <w:r w:rsidRPr="00CF6E7E">
        <w:rPr>
          <w:rFonts w:eastAsia="Times New Roman" w:cs="Times New Roman"/>
          <w:szCs w:val="24"/>
        </w:rPr>
        <w:t xml:space="preserve"> διότι υπάρχει και αυτό το πολιτικό σενάριο</w:t>
      </w:r>
      <w:r>
        <w:rPr>
          <w:rFonts w:eastAsia="Times New Roman" w:cs="Times New Roman"/>
          <w:szCs w:val="24"/>
        </w:rPr>
        <w:t>,</w:t>
      </w:r>
      <w:r w:rsidRPr="00CF6E7E">
        <w:rPr>
          <w:rFonts w:eastAsia="Times New Roman" w:cs="Times New Roman"/>
          <w:szCs w:val="24"/>
        </w:rPr>
        <w:t xml:space="preserve"> που διαφαίνεται και </w:t>
      </w:r>
      <w:r>
        <w:rPr>
          <w:rFonts w:eastAsia="Times New Roman" w:cs="Times New Roman"/>
          <w:szCs w:val="24"/>
        </w:rPr>
        <w:t xml:space="preserve">θα το πω, </w:t>
      </w:r>
      <w:r w:rsidRPr="00CF6E7E">
        <w:rPr>
          <w:rFonts w:eastAsia="Times New Roman" w:cs="Times New Roman"/>
          <w:szCs w:val="24"/>
        </w:rPr>
        <w:t>αν έχουμε</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 xml:space="preserve">όπως όλα δείχνουν, τη </w:t>
      </w:r>
      <w:r w:rsidRPr="00CF6E7E">
        <w:rPr>
          <w:rFonts w:eastAsia="Times New Roman" w:cs="Times New Roman"/>
          <w:szCs w:val="24"/>
        </w:rPr>
        <w:t xml:space="preserve">συγκυβέρνηση </w:t>
      </w:r>
      <w:r>
        <w:rPr>
          <w:rFonts w:eastAsia="Times New Roman" w:cs="Times New Roman"/>
          <w:szCs w:val="24"/>
        </w:rPr>
        <w:t xml:space="preserve">Νέας Δημοκρατίας </w:t>
      </w:r>
      <w:r w:rsidRPr="00CF6E7E">
        <w:rPr>
          <w:rFonts w:eastAsia="Times New Roman" w:cs="Times New Roman"/>
          <w:szCs w:val="24"/>
        </w:rPr>
        <w:t xml:space="preserve">και </w:t>
      </w:r>
      <w:r w:rsidRPr="00CF6E7E">
        <w:rPr>
          <w:rFonts w:eastAsia="Times New Roman" w:cs="Times New Roman"/>
          <w:szCs w:val="24"/>
        </w:rPr>
        <w:t>ΣΥΡΙΖΑ με κάποιο</w:t>
      </w:r>
      <w:r>
        <w:rPr>
          <w:rFonts w:eastAsia="Times New Roman" w:cs="Times New Roman"/>
          <w:szCs w:val="24"/>
        </w:rPr>
        <w:t>ν</w:t>
      </w:r>
      <w:r w:rsidRPr="00CF6E7E">
        <w:rPr>
          <w:rFonts w:eastAsia="Times New Roman" w:cs="Times New Roman"/>
          <w:szCs w:val="24"/>
        </w:rPr>
        <w:t xml:space="preserve"> τρόπο</w:t>
      </w:r>
      <w:r>
        <w:rPr>
          <w:rFonts w:eastAsia="Times New Roman" w:cs="Times New Roman"/>
          <w:szCs w:val="24"/>
        </w:rPr>
        <w:t>,</w:t>
      </w:r>
      <w:r w:rsidRPr="00CF6E7E">
        <w:rPr>
          <w:rFonts w:eastAsia="Times New Roman" w:cs="Times New Roman"/>
          <w:szCs w:val="24"/>
        </w:rPr>
        <w:t xml:space="preserve"> ώστε να προστατευθεί το ευρωπαϊκό κεκτημένο</w:t>
      </w:r>
      <w:r>
        <w:rPr>
          <w:rFonts w:eastAsia="Times New Roman" w:cs="Times New Roman"/>
          <w:szCs w:val="24"/>
        </w:rPr>
        <w:t>. Δεν διαφέρετε σε</w:t>
      </w:r>
      <w:r w:rsidRPr="00CF6E7E">
        <w:rPr>
          <w:rFonts w:eastAsia="Times New Roman" w:cs="Times New Roman"/>
          <w:szCs w:val="24"/>
        </w:rPr>
        <w:t xml:space="preserve"> πολλά</w:t>
      </w:r>
      <w:r>
        <w:rPr>
          <w:rFonts w:eastAsia="Times New Roman" w:cs="Times New Roman"/>
          <w:szCs w:val="24"/>
        </w:rPr>
        <w:t>. Ίδιοι ε</w:t>
      </w:r>
      <w:r w:rsidRPr="00CF6E7E">
        <w:rPr>
          <w:rFonts w:eastAsia="Times New Roman" w:cs="Times New Roman"/>
          <w:szCs w:val="24"/>
        </w:rPr>
        <w:t>ίστε</w:t>
      </w:r>
      <w:r>
        <w:rPr>
          <w:rFonts w:eastAsia="Times New Roman" w:cs="Times New Roman"/>
          <w:szCs w:val="24"/>
        </w:rPr>
        <w:t>,</w:t>
      </w:r>
      <w:r w:rsidRPr="00CF6E7E">
        <w:rPr>
          <w:rFonts w:eastAsia="Times New Roman" w:cs="Times New Roman"/>
          <w:szCs w:val="24"/>
        </w:rPr>
        <w:t xml:space="preserve"> μαζί ψηφίζετ</w:t>
      </w:r>
      <w:r>
        <w:rPr>
          <w:rFonts w:eastAsia="Times New Roman" w:cs="Times New Roman"/>
          <w:szCs w:val="24"/>
        </w:rPr>
        <w:t>ε</w:t>
      </w:r>
      <w:r w:rsidRPr="00CF6E7E">
        <w:rPr>
          <w:rFonts w:eastAsia="Times New Roman" w:cs="Times New Roman"/>
          <w:szCs w:val="24"/>
        </w:rPr>
        <w:t xml:space="preserve"> και τα μνημόνια</w:t>
      </w:r>
      <w:r>
        <w:rPr>
          <w:rFonts w:eastAsia="Times New Roman" w:cs="Times New Roman"/>
          <w:szCs w:val="24"/>
        </w:rPr>
        <w:t xml:space="preserve"> και τους αντιρατσιστικούς.</w:t>
      </w:r>
    </w:p>
    <w:p w14:paraId="098559E3" w14:textId="77777777" w:rsidR="00BE639A" w:rsidRDefault="00A212E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8559E4" w14:textId="77777777" w:rsidR="00BE639A" w:rsidRDefault="00A212EC">
      <w:pPr>
        <w:spacing w:line="600" w:lineRule="auto"/>
        <w:ind w:firstLine="720"/>
        <w:jc w:val="both"/>
        <w:rPr>
          <w:rFonts w:eastAsia="Times New Roman" w:cs="Times New Roman"/>
          <w:szCs w:val="24"/>
        </w:rPr>
      </w:pPr>
      <w:r w:rsidRPr="00DD4C01">
        <w:rPr>
          <w:rFonts w:eastAsia="Times New Roman" w:cs="Times New Roman"/>
          <w:b/>
          <w:szCs w:val="24"/>
        </w:rPr>
        <w:lastRenderedPageBreak/>
        <w:t>ΠΡΟΕΔΡΟΣ</w:t>
      </w:r>
      <w:r w:rsidRPr="00DD4C01">
        <w:rPr>
          <w:rFonts w:eastAsia="Times New Roman" w:cs="Times New Roman"/>
          <w:b/>
          <w:szCs w:val="24"/>
        </w:rPr>
        <w:t xml:space="preserve"> (Νικόλαος Βούτσης):</w:t>
      </w:r>
      <w:r>
        <w:rPr>
          <w:rFonts w:eastAsia="Times New Roman" w:cs="Times New Roman"/>
          <w:szCs w:val="24"/>
        </w:rPr>
        <w:t xml:space="preserve"> Ωραία.</w:t>
      </w:r>
    </w:p>
    <w:p w14:paraId="098559E5" w14:textId="77777777" w:rsidR="00BE639A" w:rsidRDefault="00A212EC">
      <w:pPr>
        <w:spacing w:line="600" w:lineRule="auto"/>
        <w:ind w:firstLine="720"/>
        <w:jc w:val="both"/>
        <w:rPr>
          <w:rFonts w:eastAsia="Times New Roman" w:cs="Times New Roman"/>
          <w:szCs w:val="24"/>
        </w:rPr>
      </w:pPr>
      <w:r w:rsidRPr="00DD4C01">
        <w:rPr>
          <w:rFonts w:eastAsia="Times New Roman" w:cs="Times New Roman"/>
          <w:b/>
          <w:szCs w:val="24"/>
        </w:rPr>
        <w:t>ΧΡΗΣΤΟΣ ΠΑΠΠΑΣ:</w:t>
      </w:r>
      <w:r>
        <w:rPr>
          <w:rFonts w:eastAsia="Times New Roman" w:cs="Times New Roman"/>
          <w:szCs w:val="24"/>
        </w:rPr>
        <w:t xml:space="preserve"> Κύριε Πρόεδρε, είπα θα είμαι πιο σύντομος από τον κ. Τζαβάρα. Δώστε μου ένα λεπτό.</w:t>
      </w:r>
    </w:p>
    <w:p w14:paraId="098559E6" w14:textId="77777777" w:rsidR="00BE639A" w:rsidRDefault="00A212EC">
      <w:pPr>
        <w:spacing w:line="600" w:lineRule="auto"/>
        <w:ind w:firstLine="720"/>
        <w:jc w:val="both"/>
        <w:rPr>
          <w:rFonts w:eastAsia="Times New Roman" w:cs="Times New Roman"/>
          <w:szCs w:val="24"/>
        </w:rPr>
      </w:pPr>
      <w:r w:rsidRPr="00DD4C0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Δεν σας πιέζω. Απλώς σας παροτρύνω.</w:t>
      </w:r>
    </w:p>
    <w:p w14:paraId="098559E7" w14:textId="77777777" w:rsidR="00BE639A" w:rsidRDefault="00A212EC">
      <w:pPr>
        <w:spacing w:line="600" w:lineRule="auto"/>
        <w:ind w:firstLine="720"/>
        <w:jc w:val="both"/>
        <w:rPr>
          <w:rFonts w:eastAsia="Times New Roman" w:cs="Times New Roman"/>
          <w:szCs w:val="24"/>
        </w:rPr>
      </w:pPr>
      <w:r w:rsidRPr="00DD4C01">
        <w:rPr>
          <w:rFonts w:eastAsia="Times New Roman" w:cs="Times New Roman"/>
          <w:b/>
          <w:szCs w:val="24"/>
        </w:rPr>
        <w:t>ΧΡΗΣΤΟΣ ΠΑΠΠΑΣ:</w:t>
      </w:r>
      <w:r>
        <w:rPr>
          <w:rFonts w:eastAsia="Times New Roman" w:cs="Times New Roman"/>
          <w:szCs w:val="24"/>
        </w:rPr>
        <w:t xml:space="preserve"> Θέλω λοιπόν,</w:t>
      </w:r>
      <w:r w:rsidRPr="00CF6E7E">
        <w:rPr>
          <w:rFonts w:eastAsia="Times New Roman" w:cs="Times New Roman"/>
          <w:szCs w:val="24"/>
        </w:rPr>
        <w:t xml:space="preserve"> να πω ότι εμείς </w:t>
      </w:r>
      <w:r>
        <w:rPr>
          <w:rFonts w:eastAsia="Times New Roman" w:cs="Times New Roman"/>
          <w:szCs w:val="24"/>
        </w:rPr>
        <w:t xml:space="preserve">πολιτικά, </w:t>
      </w:r>
      <w:r w:rsidRPr="00CF6E7E">
        <w:rPr>
          <w:rFonts w:eastAsia="Times New Roman" w:cs="Times New Roman"/>
          <w:szCs w:val="24"/>
        </w:rPr>
        <w:t xml:space="preserve">όχι μόνο </w:t>
      </w:r>
      <w:r>
        <w:rPr>
          <w:rFonts w:eastAsia="Times New Roman" w:cs="Times New Roman"/>
          <w:szCs w:val="24"/>
        </w:rPr>
        <w:t>δ</w:t>
      </w:r>
      <w:r w:rsidRPr="00CF6E7E">
        <w:rPr>
          <w:rFonts w:eastAsia="Times New Roman" w:cs="Times New Roman"/>
          <w:szCs w:val="24"/>
        </w:rPr>
        <w:t>εν πιστεύουμε ότι η αυριανή ψηφοφορία και η σημερινή Βουλή είναι δεσμευτική σε ό</w:t>
      </w:r>
      <w:r>
        <w:rPr>
          <w:rFonts w:eastAsia="Times New Roman" w:cs="Times New Roman"/>
          <w:szCs w:val="24"/>
        </w:rPr>
        <w:t>,</w:t>
      </w:r>
      <w:r w:rsidRPr="00CF6E7E">
        <w:rPr>
          <w:rFonts w:eastAsia="Times New Roman" w:cs="Times New Roman"/>
          <w:szCs w:val="24"/>
        </w:rPr>
        <w:t>τι αφορά την επόμενη Βουλή</w:t>
      </w:r>
      <w:r>
        <w:rPr>
          <w:rFonts w:eastAsia="Times New Roman" w:cs="Times New Roman"/>
          <w:szCs w:val="24"/>
        </w:rPr>
        <w:t>,</w:t>
      </w:r>
      <w:r w:rsidRPr="00CF6E7E">
        <w:rPr>
          <w:rFonts w:eastAsia="Times New Roman" w:cs="Times New Roman"/>
          <w:szCs w:val="24"/>
        </w:rPr>
        <w:t xml:space="preserve"> αλλά πιστεύουμε ότι δεν πρέπει να συζητηθούν ούτε καν τα άρθρα</w:t>
      </w:r>
      <w:r>
        <w:rPr>
          <w:rFonts w:eastAsia="Times New Roman" w:cs="Times New Roman"/>
          <w:szCs w:val="24"/>
        </w:rPr>
        <w:t>,</w:t>
      </w:r>
      <w:r w:rsidRPr="00CF6E7E">
        <w:rPr>
          <w:rFonts w:eastAsia="Times New Roman" w:cs="Times New Roman"/>
          <w:szCs w:val="24"/>
        </w:rPr>
        <w:t xml:space="preserve"> τα οποία έχουν να κάνουν με την πίστη του ελληνικού λαού </w:t>
      </w:r>
      <w:r>
        <w:rPr>
          <w:rFonts w:eastAsia="Times New Roman" w:cs="Times New Roman"/>
          <w:szCs w:val="24"/>
        </w:rPr>
        <w:t>και εννοώ</w:t>
      </w:r>
      <w:r w:rsidRPr="00CF6E7E">
        <w:rPr>
          <w:rFonts w:eastAsia="Times New Roman" w:cs="Times New Roman"/>
          <w:szCs w:val="24"/>
        </w:rPr>
        <w:t xml:space="preserve"> το άρθρο 3</w:t>
      </w:r>
      <w:r>
        <w:rPr>
          <w:rFonts w:eastAsia="Times New Roman" w:cs="Times New Roman"/>
          <w:szCs w:val="24"/>
        </w:rPr>
        <w:t>, που</w:t>
      </w:r>
      <w:r>
        <w:rPr>
          <w:rFonts w:eastAsia="Times New Roman" w:cs="Times New Roman"/>
          <w:szCs w:val="24"/>
        </w:rPr>
        <w:t xml:space="preserve"> είναι για την</w:t>
      </w:r>
      <w:r w:rsidRPr="00CF6E7E">
        <w:rPr>
          <w:rFonts w:eastAsia="Times New Roman" w:cs="Times New Roman"/>
          <w:szCs w:val="24"/>
        </w:rPr>
        <w:t xml:space="preserve"> ελληνική </w:t>
      </w:r>
      <w:r>
        <w:rPr>
          <w:rFonts w:eastAsia="Times New Roman" w:cs="Times New Roman"/>
          <w:szCs w:val="24"/>
        </w:rPr>
        <w:t>Ο</w:t>
      </w:r>
      <w:r w:rsidRPr="00CF6E7E">
        <w:rPr>
          <w:rFonts w:eastAsia="Times New Roman" w:cs="Times New Roman"/>
          <w:szCs w:val="24"/>
        </w:rPr>
        <w:t>ρθοδοξία</w:t>
      </w:r>
      <w:r>
        <w:rPr>
          <w:rFonts w:eastAsia="Times New Roman" w:cs="Times New Roman"/>
          <w:szCs w:val="24"/>
        </w:rPr>
        <w:t>, που είναι η πίστη στον Χ</w:t>
      </w:r>
      <w:r w:rsidRPr="00CF6E7E">
        <w:rPr>
          <w:rFonts w:eastAsia="Times New Roman" w:cs="Times New Roman"/>
          <w:szCs w:val="24"/>
        </w:rPr>
        <w:t>ριστιανισμό</w:t>
      </w:r>
      <w:r>
        <w:rPr>
          <w:rFonts w:eastAsia="Times New Roman" w:cs="Times New Roman"/>
          <w:szCs w:val="24"/>
        </w:rPr>
        <w:t>. Δ</w:t>
      </w:r>
      <w:r w:rsidRPr="00CF6E7E">
        <w:rPr>
          <w:rFonts w:eastAsia="Times New Roman" w:cs="Times New Roman"/>
          <w:szCs w:val="24"/>
        </w:rPr>
        <w:t>εν είν</w:t>
      </w:r>
      <w:r>
        <w:rPr>
          <w:rFonts w:eastAsia="Times New Roman" w:cs="Times New Roman"/>
          <w:szCs w:val="24"/>
        </w:rPr>
        <w:t>αι η Βουλή, δηλαδή η νομοθετική εξουσία αρμόδια να καθορίζει</w:t>
      </w:r>
      <w:r w:rsidRPr="00CF6E7E">
        <w:rPr>
          <w:rFonts w:eastAsia="Times New Roman" w:cs="Times New Roman"/>
          <w:szCs w:val="24"/>
        </w:rPr>
        <w:t xml:space="preserve"> αυτά τα τόσο σπουδαία πράγματα</w:t>
      </w:r>
      <w:r>
        <w:rPr>
          <w:rFonts w:eastAsia="Times New Roman" w:cs="Times New Roman"/>
          <w:szCs w:val="24"/>
        </w:rPr>
        <w:t>.</w:t>
      </w:r>
    </w:p>
    <w:p w14:paraId="098559E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Μητσοτάκης -και κλείνω με αυτό, κύριε Πρόεδρε- έκανε το εξής ανίερο: έ</w:t>
      </w:r>
      <w:r w:rsidRPr="00CF6E7E">
        <w:rPr>
          <w:rFonts w:eastAsia="Times New Roman" w:cs="Times New Roman"/>
          <w:szCs w:val="24"/>
        </w:rPr>
        <w:t>βαλε στην</w:t>
      </w:r>
      <w:r w:rsidRPr="00CF6E7E">
        <w:rPr>
          <w:rFonts w:eastAsia="Times New Roman" w:cs="Times New Roman"/>
          <w:szCs w:val="24"/>
        </w:rPr>
        <w:t xml:space="preserve"> ίδια ζυγαριά </w:t>
      </w:r>
      <w:r>
        <w:rPr>
          <w:rFonts w:eastAsia="Times New Roman" w:cs="Times New Roman"/>
          <w:szCs w:val="24"/>
        </w:rPr>
        <w:t xml:space="preserve">την δύο χιλιάδων </w:t>
      </w:r>
      <w:r w:rsidRPr="00CF6E7E">
        <w:rPr>
          <w:rFonts w:eastAsia="Times New Roman" w:cs="Times New Roman"/>
          <w:szCs w:val="24"/>
        </w:rPr>
        <w:t xml:space="preserve">χρόνων ιστορία της Ορθόδοξης Εκκλησίας </w:t>
      </w:r>
      <w:r>
        <w:rPr>
          <w:rFonts w:eastAsia="Times New Roman" w:cs="Times New Roman"/>
          <w:szCs w:val="24"/>
        </w:rPr>
        <w:t xml:space="preserve">μας </w:t>
      </w:r>
      <w:r w:rsidRPr="00CF6E7E">
        <w:rPr>
          <w:rFonts w:eastAsia="Times New Roman" w:cs="Times New Roman"/>
          <w:szCs w:val="24"/>
        </w:rPr>
        <w:t xml:space="preserve">με τα διάφορα </w:t>
      </w:r>
      <w:r w:rsidRPr="00EF580F">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ollege</w:t>
      </w:r>
      <w:r w:rsidRPr="00EF580F">
        <w:rPr>
          <w:rFonts w:eastAsia="Times New Roman" w:cs="Times New Roman"/>
          <w:szCs w:val="24"/>
        </w:rPr>
        <w:t>”</w:t>
      </w:r>
      <w:r w:rsidRPr="00F02EAE">
        <w:rPr>
          <w:rFonts w:eastAsia="Times New Roman" w:cs="Times New Roman"/>
          <w:szCs w:val="24"/>
        </w:rPr>
        <w:t>,</w:t>
      </w:r>
      <w:r w:rsidRPr="00CF6E7E">
        <w:rPr>
          <w:rFonts w:eastAsia="Times New Roman" w:cs="Times New Roman"/>
          <w:szCs w:val="24"/>
        </w:rPr>
        <w:t xml:space="preserve"> τα διάφορα </w:t>
      </w:r>
      <w:r w:rsidRPr="00EF580F">
        <w:rPr>
          <w:rFonts w:eastAsia="Times New Roman" w:cs="Times New Roman"/>
          <w:szCs w:val="24"/>
        </w:rPr>
        <w:t>“</w:t>
      </w:r>
      <w:r w:rsidRPr="00CF6E7E">
        <w:rPr>
          <w:rFonts w:eastAsia="Times New Roman" w:cs="Times New Roman"/>
          <w:szCs w:val="24"/>
        </w:rPr>
        <w:t>London University</w:t>
      </w:r>
      <w:r w:rsidRPr="00EF580F">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 xml:space="preserve">κ.λπ. και είπε ότι «αν </w:t>
      </w:r>
      <w:r>
        <w:rPr>
          <w:rFonts w:eastAsia="Times New Roman" w:cs="Times New Roman"/>
          <w:szCs w:val="24"/>
        </w:rPr>
        <w:lastRenderedPageBreak/>
        <w:t>ψηφίσετε τα ξένα</w:t>
      </w:r>
      <w:r w:rsidRPr="00CF6E7E">
        <w:rPr>
          <w:rFonts w:eastAsia="Times New Roman" w:cs="Times New Roman"/>
          <w:szCs w:val="24"/>
        </w:rPr>
        <w:t xml:space="preserve"> πανεπιστήμια </w:t>
      </w:r>
      <w:r>
        <w:rPr>
          <w:rFonts w:eastAsia="Times New Roman" w:cs="Times New Roman"/>
          <w:szCs w:val="24"/>
        </w:rPr>
        <w:t>και την ε</w:t>
      </w:r>
      <w:r w:rsidRPr="00CF6E7E">
        <w:rPr>
          <w:rFonts w:eastAsia="Times New Roman" w:cs="Times New Roman"/>
          <w:szCs w:val="24"/>
        </w:rPr>
        <w:t>λεύθερη παιδεία</w:t>
      </w:r>
      <w:r>
        <w:rPr>
          <w:rFonts w:eastAsia="Times New Roman" w:cs="Times New Roman"/>
          <w:szCs w:val="24"/>
        </w:rPr>
        <w:t>,</w:t>
      </w:r>
      <w:r w:rsidRPr="00CF6E7E">
        <w:rPr>
          <w:rFonts w:eastAsia="Times New Roman" w:cs="Times New Roman"/>
          <w:szCs w:val="24"/>
        </w:rPr>
        <w:t xml:space="preserve"> εγώ ψηφίζω και το άρθρο 3</w:t>
      </w:r>
      <w:r>
        <w:rPr>
          <w:rFonts w:eastAsia="Times New Roman" w:cs="Times New Roman"/>
          <w:szCs w:val="24"/>
        </w:rPr>
        <w:t xml:space="preserve">». </w:t>
      </w:r>
    </w:p>
    <w:p w14:paraId="098559E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CF6E7E">
        <w:rPr>
          <w:rFonts w:eastAsia="Times New Roman" w:cs="Times New Roman"/>
          <w:szCs w:val="24"/>
        </w:rPr>
        <w:t xml:space="preserve">πειδή </w:t>
      </w:r>
      <w:r>
        <w:rPr>
          <w:rFonts w:eastAsia="Times New Roman" w:cs="Times New Roman"/>
          <w:szCs w:val="24"/>
        </w:rPr>
        <w:t xml:space="preserve">λοιπόν, </w:t>
      </w:r>
      <w:r w:rsidRPr="00CF6E7E">
        <w:rPr>
          <w:rFonts w:eastAsia="Times New Roman" w:cs="Times New Roman"/>
          <w:szCs w:val="24"/>
        </w:rPr>
        <w:t xml:space="preserve">οι </w:t>
      </w:r>
      <w:r w:rsidRPr="00CF6E7E">
        <w:rPr>
          <w:rFonts w:eastAsia="Times New Roman" w:cs="Times New Roman"/>
          <w:szCs w:val="24"/>
        </w:rPr>
        <w:t>φιλελεύθεροι είναι αυτοί</w:t>
      </w:r>
      <w:r w:rsidRPr="00EF580F">
        <w:rPr>
          <w:rFonts w:eastAsia="Times New Roman" w:cs="Times New Roman"/>
          <w:szCs w:val="24"/>
        </w:rPr>
        <w:t>,</w:t>
      </w:r>
      <w:r w:rsidRPr="00CF6E7E">
        <w:rPr>
          <w:rFonts w:eastAsia="Times New Roman" w:cs="Times New Roman"/>
          <w:szCs w:val="24"/>
        </w:rPr>
        <w:t xml:space="preserve"> οι οποίοι είναι βαθιά ιδεολογικά εναντίον της ώσμωσης και </w:t>
      </w:r>
      <w:r>
        <w:rPr>
          <w:rFonts w:eastAsia="Times New Roman" w:cs="Times New Roman"/>
          <w:szCs w:val="24"/>
        </w:rPr>
        <w:t xml:space="preserve">είναι υπέρ </w:t>
      </w:r>
      <w:r w:rsidRPr="00CF6E7E">
        <w:rPr>
          <w:rFonts w:eastAsia="Times New Roman" w:cs="Times New Roman"/>
          <w:szCs w:val="24"/>
        </w:rPr>
        <w:t>τ</w:t>
      </w:r>
      <w:r>
        <w:rPr>
          <w:rFonts w:eastAsia="Times New Roman" w:cs="Times New Roman"/>
          <w:szCs w:val="24"/>
        </w:rPr>
        <w:t>ου χωρισμού Κράτους-Ε</w:t>
      </w:r>
      <w:r w:rsidRPr="00CF6E7E">
        <w:rPr>
          <w:rFonts w:eastAsia="Times New Roman" w:cs="Times New Roman"/>
          <w:szCs w:val="24"/>
        </w:rPr>
        <w:t>κκλησίας</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λέω ό</w:t>
      </w:r>
      <w:r w:rsidRPr="00CF6E7E">
        <w:rPr>
          <w:rFonts w:eastAsia="Times New Roman" w:cs="Times New Roman"/>
          <w:szCs w:val="24"/>
        </w:rPr>
        <w:t>τι ευτυχώς</w:t>
      </w:r>
      <w:r w:rsidRPr="00EF580F">
        <w:rPr>
          <w:rFonts w:eastAsia="Times New Roman" w:cs="Times New Roman"/>
          <w:szCs w:val="24"/>
        </w:rPr>
        <w:t>,</w:t>
      </w:r>
      <w:r w:rsidRPr="00CF6E7E">
        <w:rPr>
          <w:rFonts w:eastAsia="Times New Roman" w:cs="Times New Roman"/>
          <w:szCs w:val="24"/>
        </w:rPr>
        <w:t xml:space="preserve"> αυτό το οποίο </w:t>
      </w:r>
      <w:r>
        <w:rPr>
          <w:rFonts w:eastAsia="Times New Roman" w:cs="Times New Roman"/>
          <w:szCs w:val="24"/>
        </w:rPr>
        <w:t xml:space="preserve">μέλλει </w:t>
      </w:r>
      <w:r w:rsidRPr="00CF6E7E">
        <w:rPr>
          <w:rFonts w:eastAsia="Times New Roman" w:cs="Times New Roman"/>
          <w:szCs w:val="24"/>
        </w:rPr>
        <w:t>να γίνει με την ενδεχόμενη αναθεώρηση δεν θα γίνει</w:t>
      </w:r>
      <w:r>
        <w:rPr>
          <w:rFonts w:eastAsia="Times New Roman" w:cs="Times New Roman"/>
          <w:szCs w:val="24"/>
        </w:rPr>
        <w:t>. Κάτω τα χέρια από την Ο</w:t>
      </w:r>
      <w:r w:rsidRPr="00CF6E7E">
        <w:rPr>
          <w:rFonts w:eastAsia="Times New Roman" w:cs="Times New Roman"/>
          <w:szCs w:val="24"/>
        </w:rPr>
        <w:t xml:space="preserve">ρθοδοξία </w:t>
      </w:r>
      <w:r>
        <w:rPr>
          <w:rFonts w:eastAsia="Times New Roman" w:cs="Times New Roman"/>
          <w:szCs w:val="24"/>
        </w:rPr>
        <w:t>μας.</w:t>
      </w:r>
    </w:p>
    <w:p w14:paraId="098559EA" w14:textId="77777777" w:rsidR="00BE639A" w:rsidRDefault="00A212EC">
      <w:pPr>
        <w:spacing w:line="600" w:lineRule="auto"/>
        <w:ind w:firstLine="720"/>
        <w:jc w:val="both"/>
        <w:rPr>
          <w:rFonts w:eastAsia="Times New Roman" w:cs="Times New Roman"/>
          <w:szCs w:val="24"/>
        </w:rPr>
      </w:pPr>
      <w:r w:rsidRPr="00DD4C01">
        <w:rPr>
          <w:rFonts w:eastAsia="Times New Roman" w:cs="Times New Roman"/>
          <w:b/>
          <w:szCs w:val="24"/>
        </w:rPr>
        <w:t>ΠΡ</w:t>
      </w:r>
      <w:r w:rsidRPr="00DD4C01">
        <w:rPr>
          <w:rFonts w:eastAsia="Times New Roman" w:cs="Times New Roman"/>
          <w:b/>
          <w:szCs w:val="24"/>
        </w:rPr>
        <w:t>ΟΕΔΡΟΣ (Νικόλαος Βούτσης):</w:t>
      </w:r>
      <w:r>
        <w:rPr>
          <w:rFonts w:eastAsia="Times New Roman" w:cs="Times New Roman"/>
          <w:b/>
          <w:szCs w:val="24"/>
        </w:rPr>
        <w:t xml:space="preserve"> </w:t>
      </w:r>
      <w:r>
        <w:rPr>
          <w:rFonts w:eastAsia="Times New Roman" w:cs="Times New Roman"/>
          <w:szCs w:val="24"/>
        </w:rPr>
        <w:t>Ευχαριστώ.</w:t>
      </w:r>
    </w:p>
    <w:p w14:paraId="098559E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CF6E7E">
        <w:rPr>
          <w:rFonts w:eastAsia="Times New Roman" w:cs="Times New Roman"/>
          <w:szCs w:val="24"/>
        </w:rPr>
        <w:t>πιτρέψτε</w:t>
      </w:r>
      <w:r>
        <w:rPr>
          <w:rFonts w:eastAsia="Times New Roman" w:cs="Times New Roman"/>
          <w:szCs w:val="24"/>
        </w:rPr>
        <w:t xml:space="preserve"> μου να κάνω το εξής: Θ</w:t>
      </w:r>
      <w:r w:rsidRPr="00CF6E7E">
        <w:rPr>
          <w:rFonts w:eastAsia="Times New Roman" w:cs="Times New Roman"/>
          <w:szCs w:val="24"/>
        </w:rPr>
        <w:t>α δώσω το</w:t>
      </w:r>
      <w:r>
        <w:rPr>
          <w:rFonts w:eastAsia="Times New Roman" w:cs="Times New Roman"/>
          <w:szCs w:val="24"/>
        </w:rPr>
        <w:t>ν</w:t>
      </w:r>
      <w:r w:rsidRPr="00CF6E7E">
        <w:rPr>
          <w:rFonts w:eastAsia="Times New Roman" w:cs="Times New Roman"/>
          <w:szCs w:val="24"/>
        </w:rPr>
        <w:t xml:space="preserve"> λόγο σε τρεις ομιλητές</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σ</w:t>
      </w:r>
      <w:r w:rsidRPr="00CF6E7E">
        <w:rPr>
          <w:rFonts w:eastAsia="Times New Roman" w:cs="Times New Roman"/>
          <w:szCs w:val="24"/>
        </w:rPr>
        <w:t xml:space="preserve">τον </w:t>
      </w:r>
      <w:r>
        <w:rPr>
          <w:rFonts w:eastAsia="Times New Roman" w:cs="Times New Roman"/>
          <w:szCs w:val="24"/>
        </w:rPr>
        <w:t>κ.</w:t>
      </w:r>
      <w:r w:rsidRPr="00CF6E7E">
        <w:rPr>
          <w:rFonts w:eastAsia="Times New Roman" w:cs="Times New Roman"/>
          <w:szCs w:val="24"/>
        </w:rPr>
        <w:t xml:space="preserve"> Βενιζέλο</w:t>
      </w:r>
      <w:r w:rsidRPr="00EF580F">
        <w:rPr>
          <w:rFonts w:eastAsia="Times New Roman" w:cs="Times New Roman"/>
          <w:szCs w:val="24"/>
        </w:rPr>
        <w:t>,</w:t>
      </w:r>
      <w:r w:rsidRPr="00CF6E7E">
        <w:rPr>
          <w:rFonts w:eastAsia="Times New Roman" w:cs="Times New Roman"/>
          <w:szCs w:val="24"/>
        </w:rPr>
        <w:t xml:space="preserve"> όπως είχα πει</w:t>
      </w:r>
      <w:r>
        <w:rPr>
          <w:rFonts w:eastAsia="Times New Roman" w:cs="Times New Roman"/>
          <w:szCs w:val="24"/>
        </w:rPr>
        <w:t>,</w:t>
      </w:r>
      <w:r w:rsidRPr="00CF6E7E">
        <w:rPr>
          <w:rFonts w:eastAsia="Times New Roman" w:cs="Times New Roman"/>
          <w:szCs w:val="24"/>
        </w:rPr>
        <w:t xml:space="preserve"> στον </w:t>
      </w:r>
      <w:r>
        <w:rPr>
          <w:rFonts w:eastAsia="Times New Roman" w:cs="Times New Roman"/>
          <w:szCs w:val="24"/>
        </w:rPr>
        <w:t>κ.</w:t>
      </w:r>
      <w:r w:rsidRPr="00CF6E7E">
        <w:rPr>
          <w:rFonts w:eastAsia="Times New Roman" w:cs="Times New Roman"/>
          <w:szCs w:val="24"/>
        </w:rPr>
        <w:t xml:space="preserve"> Τασούλα από τη Νέα Δημοκρατία που το ζήτησε ως </w:t>
      </w:r>
      <w:r>
        <w:rPr>
          <w:rFonts w:eastAsia="Times New Roman" w:cs="Times New Roman"/>
          <w:szCs w:val="24"/>
          <w:lang w:val="en-US"/>
        </w:rPr>
        <w:t>e</w:t>
      </w:r>
      <w:r w:rsidRPr="00CF6E7E">
        <w:rPr>
          <w:rFonts w:eastAsia="Times New Roman" w:cs="Times New Roman"/>
          <w:szCs w:val="24"/>
        </w:rPr>
        <w:t xml:space="preserve">ιδικός </w:t>
      </w:r>
      <w:r>
        <w:rPr>
          <w:rFonts w:eastAsia="Times New Roman" w:cs="Times New Roman"/>
          <w:szCs w:val="24"/>
          <w:lang w:val="en-US"/>
        </w:rPr>
        <w:t>e</w:t>
      </w:r>
      <w:r w:rsidRPr="00CF6E7E">
        <w:rPr>
          <w:rFonts w:eastAsia="Times New Roman" w:cs="Times New Roman"/>
          <w:szCs w:val="24"/>
        </w:rPr>
        <w:t xml:space="preserve">ισηγητής και στον </w:t>
      </w:r>
      <w:r>
        <w:rPr>
          <w:rFonts w:eastAsia="Times New Roman" w:cs="Times New Roman"/>
          <w:szCs w:val="24"/>
        </w:rPr>
        <w:t>κ.</w:t>
      </w:r>
      <w:r w:rsidRPr="00CF6E7E">
        <w:rPr>
          <w:rFonts w:eastAsia="Times New Roman" w:cs="Times New Roman"/>
          <w:szCs w:val="24"/>
        </w:rPr>
        <w:t xml:space="preserve"> Παρασκευόπουλο</w:t>
      </w:r>
      <w:r>
        <w:rPr>
          <w:rFonts w:eastAsia="Times New Roman" w:cs="Times New Roman"/>
          <w:szCs w:val="24"/>
        </w:rPr>
        <w:t xml:space="preserve"> κ</w:t>
      </w:r>
      <w:r w:rsidRPr="00CF6E7E">
        <w:rPr>
          <w:rFonts w:eastAsia="Times New Roman" w:cs="Times New Roman"/>
          <w:szCs w:val="24"/>
        </w:rPr>
        <w:t xml:space="preserve">αι να κλείσουμε </w:t>
      </w:r>
      <w:r w:rsidRPr="00CF6E7E">
        <w:rPr>
          <w:rFonts w:eastAsia="Times New Roman" w:cs="Times New Roman"/>
          <w:szCs w:val="24"/>
        </w:rPr>
        <w:t>μία πλούσια συζήτηση</w:t>
      </w:r>
      <w:r w:rsidRPr="00EF580F">
        <w:rPr>
          <w:rFonts w:eastAsia="Times New Roman" w:cs="Times New Roman"/>
          <w:szCs w:val="24"/>
        </w:rPr>
        <w:t>,</w:t>
      </w:r>
      <w:r w:rsidRPr="00CF6E7E">
        <w:rPr>
          <w:rFonts w:eastAsia="Times New Roman" w:cs="Times New Roman"/>
          <w:szCs w:val="24"/>
        </w:rPr>
        <w:t xml:space="preserve"> που κάναμε ως παρεμπίπτουσα διαδικασία</w:t>
      </w:r>
      <w:r>
        <w:rPr>
          <w:rFonts w:eastAsia="Times New Roman" w:cs="Times New Roman"/>
          <w:szCs w:val="24"/>
        </w:rPr>
        <w:t>. Μ</w:t>
      </w:r>
      <w:r w:rsidRPr="00CF6E7E">
        <w:rPr>
          <w:rFonts w:eastAsia="Times New Roman" w:cs="Times New Roman"/>
          <w:szCs w:val="24"/>
        </w:rPr>
        <w:t>ην υπάρξουν αντιρρήσεις για διακρίσεις</w:t>
      </w:r>
      <w:r>
        <w:rPr>
          <w:rFonts w:eastAsia="Times New Roman" w:cs="Times New Roman"/>
          <w:szCs w:val="24"/>
        </w:rPr>
        <w:t xml:space="preserve">. </w:t>
      </w:r>
      <w:r w:rsidRPr="00CF6E7E">
        <w:rPr>
          <w:rFonts w:eastAsia="Times New Roman" w:cs="Times New Roman"/>
          <w:szCs w:val="24"/>
        </w:rPr>
        <w:t xml:space="preserve">Εκτός αν κάποιος </w:t>
      </w:r>
      <w:r>
        <w:rPr>
          <w:rFonts w:eastAsia="Times New Roman" w:cs="Times New Roman"/>
          <w:szCs w:val="24"/>
        </w:rPr>
        <w:t>άλλος, για παράδειγμα από το ΚΚΕ, θα</w:t>
      </w:r>
      <w:r w:rsidRPr="00CF6E7E">
        <w:rPr>
          <w:rFonts w:eastAsia="Times New Roman" w:cs="Times New Roman"/>
          <w:szCs w:val="24"/>
        </w:rPr>
        <w:t xml:space="preserve"> ήθελ</w:t>
      </w:r>
      <w:r>
        <w:rPr>
          <w:rFonts w:eastAsia="Times New Roman" w:cs="Times New Roman"/>
          <w:szCs w:val="24"/>
        </w:rPr>
        <w:t>ε να επανατοποθετηθεί.</w:t>
      </w:r>
    </w:p>
    <w:p w14:paraId="098559E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Βενιζέλο, έχετε τον λόγο.</w:t>
      </w:r>
    </w:p>
    <w:p w14:paraId="098559ED" w14:textId="77777777" w:rsidR="00BE639A" w:rsidRDefault="00A212EC">
      <w:pPr>
        <w:spacing w:line="600" w:lineRule="auto"/>
        <w:ind w:firstLine="720"/>
        <w:jc w:val="both"/>
        <w:rPr>
          <w:rFonts w:eastAsia="Times New Roman" w:cs="Times New Roman"/>
          <w:szCs w:val="24"/>
        </w:rPr>
      </w:pPr>
      <w:r w:rsidRPr="005B546C">
        <w:rPr>
          <w:rFonts w:eastAsia="Times New Roman" w:cs="Times New Roman"/>
          <w:b/>
          <w:szCs w:val="24"/>
        </w:rPr>
        <w:t>ΕΥΑΓΓΕΛΟΣ ΒΕΝΙΖΕΛΟΣ:</w:t>
      </w:r>
      <w:r>
        <w:rPr>
          <w:rFonts w:eastAsia="Times New Roman" w:cs="Times New Roman"/>
          <w:szCs w:val="24"/>
        </w:rPr>
        <w:t xml:space="preserve"> Ευχαριστώ, κύριε Πρόεδρε.</w:t>
      </w:r>
    </w:p>
    <w:p w14:paraId="098559E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Το άρθρο 110 του Συντ</w:t>
      </w:r>
      <w:r w:rsidRPr="00CF6E7E">
        <w:rPr>
          <w:rFonts w:eastAsia="Times New Roman" w:cs="Times New Roman"/>
          <w:szCs w:val="24"/>
        </w:rPr>
        <w:t xml:space="preserve">άγματος στην παράγραφο 2 ορίζει ρητά ότι η πρώτη Βουλή αποφασίζει για την ανάγκη της </w:t>
      </w:r>
      <w:r>
        <w:rPr>
          <w:rFonts w:eastAsia="Times New Roman" w:cs="Times New Roman"/>
          <w:szCs w:val="24"/>
        </w:rPr>
        <w:t>Α</w:t>
      </w:r>
      <w:r w:rsidRPr="00CF6E7E">
        <w:rPr>
          <w:rFonts w:eastAsia="Times New Roman" w:cs="Times New Roman"/>
          <w:szCs w:val="24"/>
        </w:rPr>
        <w:t>ναθεώρησης</w:t>
      </w:r>
      <w:r>
        <w:rPr>
          <w:rFonts w:eastAsia="Times New Roman" w:cs="Times New Roman"/>
          <w:szCs w:val="24"/>
        </w:rPr>
        <w:t>,</w:t>
      </w:r>
      <w:r w:rsidRPr="00CF6E7E">
        <w:rPr>
          <w:rFonts w:eastAsia="Times New Roman" w:cs="Times New Roman"/>
          <w:szCs w:val="24"/>
        </w:rPr>
        <w:t xml:space="preserve"> με την οποία καθορίζονται </w:t>
      </w:r>
      <w:r>
        <w:rPr>
          <w:rFonts w:eastAsia="Times New Roman" w:cs="Times New Roman"/>
          <w:szCs w:val="24"/>
        </w:rPr>
        <w:t>ε</w:t>
      </w:r>
      <w:r w:rsidRPr="00CF6E7E">
        <w:rPr>
          <w:rFonts w:eastAsia="Times New Roman" w:cs="Times New Roman"/>
          <w:szCs w:val="24"/>
        </w:rPr>
        <w:t>ιδικά οι διατάξεις</w:t>
      </w:r>
      <w:r w:rsidRPr="00EF580F">
        <w:rPr>
          <w:rFonts w:eastAsia="Times New Roman" w:cs="Times New Roman"/>
          <w:szCs w:val="24"/>
        </w:rPr>
        <w:t>,</w:t>
      </w:r>
      <w:r w:rsidRPr="00CF6E7E">
        <w:rPr>
          <w:rFonts w:eastAsia="Times New Roman" w:cs="Times New Roman"/>
          <w:szCs w:val="24"/>
        </w:rPr>
        <w:t xml:space="preserve"> που πρέπει να αναθεωρηθούν</w:t>
      </w:r>
      <w:r>
        <w:rPr>
          <w:rFonts w:eastAsia="Times New Roman" w:cs="Times New Roman"/>
          <w:szCs w:val="24"/>
        </w:rPr>
        <w:t>. Δ</w:t>
      </w:r>
      <w:r w:rsidRPr="00CF6E7E">
        <w:rPr>
          <w:rFonts w:eastAsia="Times New Roman" w:cs="Times New Roman"/>
          <w:szCs w:val="24"/>
        </w:rPr>
        <w:t>εν γίνεται κα</w:t>
      </w:r>
      <w:r>
        <w:rPr>
          <w:rFonts w:eastAsia="Times New Roman" w:cs="Times New Roman"/>
          <w:szCs w:val="24"/>
          <w:lang w:val="en-US"/>
        </w:rPr>
        <w:t>m</w:t>
      </w:r>
      <w:r w:rsidRPr="00CF6E7E">
        <w:rPr>
          <w:rFonts w:eastAsia="Times New Roman" w:cs="Times New Roman"/>
          <w:szCs w:val="24"/>
        </w:rPr>
        <w:t>μία αναφορά στο περι</w:t>
      </w:r>
      <w:r w:rsidRPr="00CF6E7E">
        <w:rPr>
          <w:rFonts w:eastAsia="Times New Roman" w:cs="Times New Roman"/>
          <w:szCs w:val="24"/>
        </w:rPr>
        <w:t>εχόμενο ή στην κατεύθυνση</w:t>
      </w:r>
      <w:r>
        <w:rPr>
          <w:rFonts w:eastAsia="Times New Roman" w:cs="Times New Roman"/>
          <w:szCs w:val="24"/>
        </w:rPr>
        <w:t>. Αυτή η ρύθμιση του άρθρου 110 του Σ</w:t>
      </w:r>
      <w:r w:rsidRPr="00CF6E7E">
        <w:rPr>
          <w:rFonts w:eastAsia="Times New Roman" w:cs="Times New Roman"/>
          <w:szCs w:val="24"/>
        </w:rPr>
        <w:t>υντάγματος</w:t>
      </w:r>
      <w:r>
        <w:rPr>
          <w:rFonts w:eastAsia="Times New Roman" w:cs="Times New Roman"/>
          <w:szCs w:val="24"/>
        </w:rPr>
        <w:t>,</w:t>
      </w:r>
      <w:r w:rsidRPr="00CF6E7E">
        <w:rPr>
          <w:rFonts w:eastAsia="Times New Roman" w:cs="Times New Roman"/>
          <w:szCs w:val="24"/>
        </w:rPr>
        <w:t xml:space="preserve"> παρόμοια με τις ρυθμίσεις αντίστοιχων διατάξεων των προγενέστερων ελληνικών συνταγμάτων</w:t>
      </w:r>
      <w:r>
        <w:rPr>
          <w:rFonts w:eastAsia="Times New Roman" w:cs="Times New Roman"/>
          <w:szCs w:val="24"/>
        </w:rPr>
        <w:t>,</w:t>
      </w:r>
      <w:r w:rsidRPr="00CF6E7E">
        <w:rPr>
          <w:rFonts w:eastAsia="Times New Roman" w:cs="Times New Roman"/>
          <w:szCs w:val="24"/>
        </w:rPr>
        <w:t xml:space="preserve"> δεν έχει προκύψει τυχαία</w:t>
      </w:r>
      <w:r>
        <w:rPr>
          <w:rFonts w:eastAsia="Times New Roman" w:cs="Times New Roman"/>
          <w:szCs w:val="24"/>
        </w:rPr>
        <w:t>. Υ</w:t>
      </w:r>
      <w:r w:rsidRPr="00CF6E7E">
        <w:rPr>
          <w:rFonts w:eastAsia="Times New Roman" w:cs="Times New Roman"/>
          <w:szCs w:val="24"/>
        </w:rPr>
        <w:t>πάρχει ένα τεράστιο ιστορικό βάθος</w:t>
      </w:r>
      <w:r>
        <w:rPr>
          <w:rFonts w:eastAsia="Times New Roman" w:cs="Times New Roman"/>
          <w:szCs w:val="24"/>
        </w:rPr>
        <w:t>.</w:t>
      </w:r>
    </w:p>
    <w:p w14:paraId="098559E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1910,</w:t>
      </w:r>
      <w:r w:rsidRPr="00CF6E7E">
        <w:rPr>
          <w:rFonts w:eastAsia="Times New Roman" w:cs="Times New Roman"/>
          <w:szCs w:val="24"/>
        </w:rPr>
        <w:t xml:space="preserve"> πριν από εκατόν δέκα </w:t>
      </w:r>
      <w:r w:rsidRPr="00CF6E7E">
        <w:rPr>
          <w:rFonts w:eastAsia="Times New Roman" w:cs="Times New Roman"/>
          <w:szCs w:val="24"/>
        </w:rPr>
        <w:t>χρόνια</w:t>
      </w:r>
      <w:r>
        <w:rPr>
          <w:rFonts w:eastAsia="Times New Roman" w:cs="Times New Roman"/>
          <w:szCs w:val="24"/>
        </w:rPr>
        <w:t>, μετά το κίνημα στο</w:t>
      </w:r>
      <w:r>
        <w:rPr>
          <w:rFonts w:eastAsia="Times New Roman" w:cs="Times New Roman"/>
          <w:szCs w:val="24"/>
        </w:rPr>
        <w:t>υ</w:t>
      </w:r>
      <w:r>
        <w:rPr>
          <w:rFonts w:eastAsia="Times New Roman" w:cs="Times New Roman"/>
          <w:szCs w:val="24"/>
        </w:rPr>
        <w:t xml:space="preserve"> Γουδή η π</w:t>
      </w:r>
      <w:r w:rsidRPr="00CF6E7E">
        <w:rPr>
          <w:rFonts w:eastAsia="Times New Roman" w:cs="Times New Roman"/>
          <w:szCs w:val="24"/>
        </w:rPr>
        <w:t xml:space="preserve">αλαιά </w:t>
      </w:r>
      <w:r>
        <w:rPr>
          <w:rFonts w:eastAsia="Times New Roman" w:cs="Times New Roman"/>
          <w:szCs w:val="24"/>
        </w:rPr>
        <w:t>Β</w:t>
      </w:r>
      <w:r w:rsidRPr="00CF6E7E">
        <w:rPr>
          <w:rFonts w:eastAsia="Times New Roman" w:cs="Times New Roman"/>
          <w:szCs w:val="24"/>
        </w:rPr>
        <w:t>ουλή</w:t>
      </w:r>
      <w:r>
        <w:rPr>
          <w:rFonts w:eastAsia="Times New Roman" w:cs="Times New Roman"/>
          <w:szCs w:val="24"/>
        </w:rPr>
        <w:t>, η</w:t>
      </w:r>
      <w:r w:rsidRPr="00CF6E7E">
        <w:rPr>
          <w:rFonts w:eastAsia="Times New Roman" w:cs="Times New Roman"/>
          <w:szCs w:val="24"/>
        </w:rPr>
        <w:t xml:space="preserve"> απερχόμενη</w:t>
      </w:r>
      <w:r>
        <w:rPr>
          <w:rFonts w:eastAsia="Times New Roman" w:cs="Times New Roman"/>
          <w:szCs w:val="24"/>
        </w:rPr>
        <w:t>,</w:t>
      </w:r>
      <w:r w:rsidRPr="00CF6E7E">
        <w:rPr>
          <w:rFonts w:eastAsia="Times New Roman" w:cs="Times New Roman"/>
          <w:szCs w:val="24"/>
        </w:rPr>
        <w:t xml:space="preserve"> με πρωθυπουργό τον Στέφανο Δραγούμη αποφάσισε</w:t>
      </w:r>
      <w:r>
        <w:rPr>
          <w:rFonts w:eastAsia="Times New Roman" w:cs="Times New Roman"/>
          <w:szCs w:val="24"/>
        </w:rPr>
        <w:t>,</w:t>
      </w:r>
      <w:r w:rsidRPr="00CF6E7E">
        <w:rPr>
          <w:rFonts w:eastAsia="Times New Roman" w:cs="Times New Roman"/>
          <w:szCs w:val="24"/>
        </w:rPr>
        <w:t xml:space="preserve"> υπό την πίεση των καταστάσεων</w:t>
      </w:r>
      <w:r>
        <w:rPr>
          <w:rFonts w:eastAsia="Times New Roman" w:cs="Times New Roman"/>
          <w:szCs w:val="24"/>
        </w:rPr>
        <w:t>,</w:t>
      </w:r>
      <w:r w:rsidRPr="00CF6E7E">
        <w:rPr>
          <w:rFonts w:eastAsia="Times New Roman" w:cs="Times New Roman"/>
          <w:szCs w:val="24"/>
        </w:rPr>
        <w:t xml:space="preserve"> να κινήσει τη διαδικασία αναθεώρησης του </w:t>
      </w:r>
      <w:r>
        <w:rPr>
          <w:rFonts w:eastAsia="Times New Roman" w:cs="Times New Roman"/>
          <w:szCs w:val="24"/>
        </w:rPr>
        <w:t>Σ</w:t>
      </w:r>
      <w:r w:rsidRPr="00CF6E7E">
        <w:rPr>
          <w:rFonts w:eastAsia="Times New Roman" w:cs="Times New Roman"/>
          <w:szCs w:val="24"/>
        </w:rPr>
        <w:t>υντάγματος του 1864</w:t>
      </w:r>
      <w:r>
        <w:rPr>
          <w:rFonts w:eastAsia="Times New Roman" w:cs="Times New Roman"/>
          <w:szCs w:val="24"/>
        </w:rPr>
        <w:t>. Π</w:t>
      </w:r>
      <w:r w:rsidRPr="00CF6E7E">
        <w:rPr>
          <w:rFonts w:eastAsia="Times New Roman" w:cs="Times New Roman"/>
          <w:szCs w:val="24"/>
        </w:rPr>
        <w:t xml:space="preserve">ροκειμένου </w:t>
      </w:r>
      <w:r>
        <w:rPr>
          <w:rFonts w:eastAsia="Times New Roman" w:cs="Times New Roman"/>
          <w:szCs w:val="24"/>
        </w:rPr>
        <w:t>όμως,</w:t>
      </w:r>
      <w:r w:rsidRPr="00CF6E7E">
        <w:rPr>
          <w:rFonts w:eastAsia="Times New Roman" w:cs="Times New Roman"/>
          <w:szCs w:val="24"/>
        </w:rPr>
        <w:t xml:space="preserve"> να δεσμεύσει τη νέα Βουλή</w:t>
      </w:r>
      <w:r>
        <w:rPr>
          <w:rFonts w:eastAsia="Times New Roman" w:cs="Times New Roman"/>
          <w:szCs w:val="24"/>
        </w:rPr>
        <w:t>,</w:t>
      </w:r>
      <w:r w:rsidRPr="00CF6E7E">
        <w:rPr>
          <w:rFonts w:eastAsia="Times New Roman" w:cs="Times New Roman"/>
          <w:szCs w:val="24"/>
        </w:rPr>
        <w:t xml:space="preserve"> του νέ</w:t>
      </w:r>
      <w:r w:rsidRPr="00CF6E7E">
        <w:rPr>
          <w:rFonts w:eastAsia="Times New Roman" w:cs="Times New Roman"/>
          <w:szCs w:val="24"/>
        </w:rPr>
        <w:t>ου συστήματος</w:t>
      </w:r>
      <w:r>
        <w:rPr>
          <w:rFonts w:eastAsia="Times New Roman" w:cs="Times New Roman"/>
          <w:szCs w:val="24"/>
        </w:rPr>
        <w:t>,</w:t>
      </w:r>
      <w:r w:rsidRPr="00CF6E7E">
        <w:rPr>
          <w:rFonts w:eastAsia="Times New Roman" w:cs="Times New Roman"/>
          <w:szCs w:val="24"/>
        </w:rPr>
        <w:t xml:space="preserve"> του νέου συσχετισμού με επικεφαλής τον Ελευθέριο Βενιζέλο</w:t>
      </w:r>
      <w:r>
        <w:rPr>
          <w:rFonts w:eastAsia="Times New Roman" w:cs="Times New Roman"/>
          <w:szCs w:val="24"/>
        </w:rPr>
        <w:t>,</w:t>
      </w:r>
      <w:r w:rsidRPr="00CF6E7E">
        <w:rPr>
          <w:rFonts w:eastAsia="Times New Roman" w:cs="Times New Roman"/>
          <w:szCs w:val="24"/>
        </w:rPr>
        <w:t xml:space="preserve"> καθόρισε τις κατευθύνσεις της </w:t>
      </w:r>
      <w:r>
        <w:rPr>
          <w:rFonts w:eastAsia="Times New Roman" w:cs="Times New Roman"/>
          <w:szCs w:val="24"/>
        </w:rPr>
        <w:t>Α</w:t>
      </w:r>
      <w:r w:rsidRPr="00CF6E7E">
        <w:rPr>
          <w:rFonts w:eastAsia="Times New Roman" w:cs="Times New Roman"/>
          <w:szCs w:val="24"/>
        </w:rPr>
        <w:t>ναθεώρησης</w:t>
      </w:r>
      <w:r>
        <w:rPr>
          <w:rFonts w:eastAsia="Times New Roman" w:cs="Times New Roman"/>
          <w:szCs w:val="24"/>
        </w:rPr>
        <w:t>,</w:t>
      </w:r>
      <w:r w:rsidRPr="00CF6E7E">
        <w:rPr>
          <w:rFonts w:eastAsia="Times New Roman" w:cs="Times New Roman"/>
          <w:szCs w:val="24"/>
        </w:rPr>
        <w:t xml:space="preserve"> επιδιώκοντ</w:t>
      </w:r>
      <w:r>
        <w:rPr>
          <w:rFonts w:eastAsia="Times New Roman" w:cs="Times New Roman"/>
          <w:szCs w:val="24"/>
        </w:rPr>
        <w:t>ας αυτή η απερχόμενη Βουλή του παλαιού συσχετισμού</w:t>
      </w:r>
      <w:r w:rsidRPr="00CF6E7E">
        <w:rPr>
          <w:rFonts w:eastAsia="Times New Roman" w:cs="Times New Roman"/>
          <w:szCs w:val="24"/>
        </w:rPr>
        <w:t xml:space="preserve"> να δεσμεύσει εκ προοιμίου τη νέα Βουλή του νέου συσχετισμού</w:t>
      </w:r>
      <w:r>
        <w:rPr>
          <w:rFonts w:eastAsia="Times New Roman" w:cs="Times New Roman"/>
          <w:szCs w:val="24"/>
        </w:rPr>
        <w:t xml:space="preserve">. </w:t>
      </w:r>
    </w:p>
    <w:p w14:paraId="098559F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Οι Βουλές</w:t>
      </w:r>
      <w:r>
        <w:rPr>
          <w:rFonts w:eastAsia="Times New Roman" w:cs="Times New Roman"/>
          <w:szCs w:val="24"/>
        </w:rPr>
        <w:t>,</w:t>
      </w:r>
      <w:r>
        <w:rPr>
          <w:rFonts w:eastAsia="Times New Roman" w:cs="Times New Roman"/>
          <w:szCs w:val="24"/>
        </w:rPr>
        <w:t xml:space="preserve"> που επελήφθησαν ή</w:t>
      </w:r>
      <w:r w:rsidRPr="00CF6E7E">
        <w:rPr>
          <w:rFonts w:eastAsia="Times New Roman" w:cs="Times New Roman"/>
          <w:szCs w:val="24"/>
        </w:rPr>
        <w:t xml:space="preserve">ταν δύο διπλές </w:t>
      </w:r>
      <w:r>
        <w:rPr>
          <w:rFonts w:eastAsia="Times New Roman" w:cs="Times New Roman"/>
          <w:szCs w:val="24"/>
        </w:rPr>
        <w:t xml:space="preserve">αναθεωρητικές Βουλές, </w:t>
      </w:r>
      <w:r w:rsidRPr="00CF6E7E">
        <w:rPr>
          <w:rFonts w:eastAsia="Times New Roman" w:cs="Times New Roman"/>
          <w:szCs w:val="24"/>
        </w:rPr>
        <w:t>το 1911</w:t>
      </w:r>
      <w:r>
        <w:rPr>
          <w:rFonts w:eastAsia="Times New Roman" w:cs="Times New Roman"/>
          <w:szCs w:val="24"/>
        </w:rPr>
        <w:t>. Ε</w:t>
      </w:r>
      <w:r w:rsidRPr="00CF6E7E">
        <w:rPr>
          <w:rFonts w:eastAsia="Times New Roman" w:cs="Times New Roman"/>
          <w:szCs w:val="24"/>
        </w:rPr>
        <w:t xml:space="preserve">κεί υπήρξαν παροιμιώδεις τοποθετήσεις του </w:t>
      </w:r>
      <w:r>
        <w:rPr>
          <w:rFonts w:eastAsia="Times New Roman" w:cs="Times New Roman"/>
          <w:szCs w:val="24"/>
        </w:rPr>
        <w:t>πρώτου Υπουργού Δ</w:t>
      </w:r>
      <w:r w:rsidRPr="00CF6E7E">
        <w:rPr>
          <w:rFonts w:eastAsia="Times New Roman" w:cs="Times New Roman"/>
          <w:szCs w:val="24"/>
        </w:rPr>
        <w:t xml:space="preserve">ικαιοσύνης των </w:t>
      </w:r>
      <w:r>
        <w:rPr>
          <w:rFonts w:eastAsia="Times New Roman" w:cs="Times New Roman"/>
          <w:szCs w:val="24"/>
        </w:rPr>
        <w:t>Κ</w:t>
      </w:r>
      <w:r w:rsidRPr="00CF6E7E">
        <w:rPr>
          <w:rFonts w:eastAsia="Times New Roman" w:cs="Times New Roman"/>
          <w:szCs w:val="24"/>
        </w:rPr>
        <w:t>υβερνήσεων Βενιζέλου</w:t>
      </w:r>
      <w:r>
        <w:rPr>
          <w:rFonts w:eastAsia="Times New Roman" w:cs="Times New Roman"/>
          <w:szCs w:val="24"/>
        </w:rPr>
        <w:t>,</w:t>
      </w:r>
      <w:r w:rsidRPr="00CF6E7E">
        <w:rPr>
          <w:rFonts w:eastAsia="Times New Roman" w:cs="Times New Roman"/>
          <w:szCs w:val="24"/>
        </w:rPr>
        <w:t xml:space="preserve"> του Νικόλαου Δημητρακόπουλου και του ίδιου του Ελευθερίου Βενιζέλου</w:t>
      </w:r>
      <w:r>
        <w:rPr>
          <w:rFonts w:eastAsia="Times New Roman" w:cs="Times New Roman"/>
          <w:szCs w:val="24"/>
        </w:rPr>
        <w:t>,</w:t>
      </w:r>
      <w:r w:rsidRPr="00CF6E7E">
        <w:rPr>
          <w:rFonts w:eastAsia="Times New Roman" w:cs="Times New Roman"/>
          <w:szCs w:val="24"/>
        </w:rPr>
        <w:t xml:space="preserve"> που έλυσαν το ζήτημα αυτό</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Η δεύτερη</w:t>
      </w:r>
      <w:r w:rsidRPr="00CF6E7E">
        <w:rPr>
          <w:rFonts w:eastAsia="Times New Roman" w:cs="Times New Roman"/>
          <w:szCs w:val="24"/>
        </w:rPr>
        <w:t xml:space="preserve"> Βουλή</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η α</w:t>
      </w:r>
      <w:r w:rsidRPr="00CF6E7E">
        <w:rPr>
          <w:rFonts w:eastAsia="Times New Roman" w:cs="Times New Roman"/>
          <w:szCs w:val="24"/>
        </w:rPr>
        <w:t>ναθεωρητική δεν δεσμεύεται από τις κατευθύνσεις της πρώτης</w:t>
      </w:r>
      <w:r>
        <w:rPr>
          <w:rFonts w:eastAsia="Times New Roman" w:cs="Times New Roman"/>
          <w:szCs w:val="24"/>
        </w:rPr>
        <w:t>, γ</w:t>
      </w:r>
      <w:r w:rsidRPr="00CF6E7E">
        <w:rPr>
          <w:rFonts w:eastAsia="Times New Roman" w:cs="Times New Roman"/>
          <w:szCs w:val="24"/>
        </w:rPr>
        <w:t>ιατί παρεμβάλλεται το εκλογικό σώμα</w:t>
      </w:r>
      <w:r>
        <w:rPr>
          <w:rFonts w:eastAsia="Times New Roman" w:cs="Times New Roman"/>
          <w:szCs w:val="24"/>
        </w:rPr>
        <w:t>,</w:t>
      </w:r>
      <w:r w:rsidRPr="00CF6E7E">
        <w:rPr>
          <w:rFonts w:eastAsia="Times New Roman" w:cs="Times New Roman"/>
          <w:szCs w:val="24"/>
        </w:rPr>
        <w:t xml:space="preserve"> γιατί εκφράζεται </w:t>
      </w:r>
      <w:r>
        <w:rPr>
          <w:rFonts w:eastAsia="Times New Roman" w:cs="Times New Roman"/>
          <w:szCs w:val="24"/>
        </w:rPr>
        <w:t>η λαϊκή κυριαρχία. Και αυτό το ανέλυσε ο Ν</w:t>
      </w:r>
      <w:r w:rsidRPr="00CF6E7E">
        <w:rPr>
          <w:rFonts w:eastAsia="Times New Roman" w:cs="Times New Roman"/>
          <w:szCs w:val="24"/>
        </w:rPr>
        <w:t>ικόλαος</w:t>
      </w:r>
      <w:r>
        <w:rPr>
          <w:rFonts w:eastAsia="Times New Roman" w:cs="Times New Roman"/>
          <w:szCs w:val="24"/>
        </w:rPr>
        <w:t xml:space="preserve"> Σ</w:t>
      </w:r>
      <w:r w:rsidRPr="00CF6E7E">
        <w:rPr>
          <w:rFonts w:eastAsia="Times New Roman" w:cs="Times New Roman"/>
          <w:szCs w:val="24"/>
        </w:rPr>
        <w:t>αρίπολος</w:t>
      </w:r>
      <w:r>
        <w:rPr>
          <w:rFonts w:eastAsia="Times New Roman" w:cs="Times New Roman"/>
          <w:szCs w:val="24"/>
        </w:rPr>
        <w:t>,</w:t>
      </w:r>
      <w:r w:rsidRPr="00CF6E7E">
        <w:rPr>
          <w:rFonts w:eastAsia="Times New Roman" w:cs="Times New Roman"/>
          <w:szCs w:val="24"/>
        </w:rPr>
        <w:t xml:space="preserve"> καθηγητής </w:t>
      </w:r>
      <w:r>
        <w:rPr>
          <w:rFonts w:eastAsia="Times New Roman" w:cs="Times New Roman"/>
          <w:szCs w:val="24"/>
        </w:rPr>
        <w:t>Συνταγματικού Δ</w:t>
      </w:r>
      <w:r w:rsidRPr="00CF6E7E">
        <w:rPr>
          <w:rFonts w:eastAsia="Times New Roman" w:cs="Times New Roman"/>
          <w:szCs w:val="24"/>
        </w:rPr>
        <w:t>ικαίου στο σύγγραμμά του</w:t>
      </w:r>
      <w:r>
        <w:rPr>
          <w:rFonts w:eastAsia="Times New Roman" w:cs="Times New Roman"/>
          <w:szCs w:val="24"/>
        </w:rPr>
        <w:t>,</w:t>
      </w:r>
      <w:r w:rsidRPr="00CF6E7E">
        <w:rPr>
          <w:rFonts w:eastAsia="Times New Roman" w:cs="Times New Roman"/>
          <w:szCs w:val="24"/>
        </w:rPr>
        <w:t xml:space="preserve"> το οποί</w:t>
      </w:r>
      <w:r w:rsidRPr="00CF6E7E">
        <w:rPr>
          <w:rFonts w:eastAsia="Times New Roman" w:cs="Times New Roman"/>
          <w:szCs w:val="24"/>
        </w:rPr>
        <w:t>ο είναι μνημειώδες και το οποίο επηρέασε την επιστήμ</w:t>
      </w:r>
      <w:r>
        <w:rPr>
          <w:rFonts w:eastAsia="Times New Roman" w:cs="Times New Roman"/>
          <w:szCs w:val="24"/>
        </w:rPr>
        <w:t>η και την ερμηνεία μέχρι σήμερα.</w:t>
      </w:r>
    </w:p>
    <w:p w14:paraId="098559F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Άρα, </w:t>
      </w:r>
      <w:r w:rsidRPr="00CF6E7E">
        <w:rPr>
          <w:rFonts w:eastAsia="Times New Roman" w:cs="Times New Roman"/>
          <w:szCs w:val="24"/>
        </w:rPr>
        <w:t>έχουμε ένα ιστορικό βάθος</w:t>
      </w:r>
      <w:r>
        <w:rPr>
          <w:rFonts w:eastAsia="Times New Roman" w:cs="Times New Roman"/>
          <w:szCs w:val="24"/>
        </w:rPr>
        <w:t>,</w:t>
      </w:r>
      <w:r w:rsidRPr="00CF6E7E">
        <w:rPr>
          <w:rFonts w:eastAsia="Times New Roman" w:cs="Times New Roman"/>
          <w:szCs w:val="24"/>
        </w:rPr>
        <w:t xml:space="preserve"> το οποίο είναι πολύ μεγάλο και έχο</w:t>
      </w:r>
      <w:r>
        <w:rPr>
          <w:rFonts w:eastAsia="Times New Roman" w:cs="Times New Roman"/>
          <w:szCs w:val="24"/>
        </w:rPr>
        <w:t>υμε και μία ομοιόμορφη πρακτική. Κα</w:t>
      </w:r>
      <w:r w:rsidRPr="00CF6E7E">
        <w:rPr>
          <w:rFonts w:eastAsia="Times New Roman" w:cs="Times New Roman"/>
          <w:szCs w:val="24"/>
        </w:rPr>
        <w:t xml:space="preserve">τά κυριολεξία </w:t>
      </w:r>
      <w:r>
        <w:rPr>
          <w:rFonts w:eastAsia="Times New Roman" w:cs="Times New Roman"/>
          <w:szCs w:val="24"/>
        </w:rPr>
        <w:t>Α</w:t>
      </w:r>
      <w:r w:rsidRPr="00CF6E7E">
        <w:rPr>
          <w:rFonts w:eastAsia="Times New Roman" w:cs="Times New Roman"/>
          <w:szCs w:val="24"/>
        </w:rPr>
        <w:t>ναθεωρήσεις έχουμε από το 1975 και μετά</w:t>
      </w:r>
      <w:r>
        <w:rPr>
          <w:rFonts w:eastAsia="Times New Roman" w:cs="Times New Roman"/>
          <w:szCs w:val="24"/>
        </w:rPr>
        <w:t>. Και στις τρεις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ναθεωρήσεις,</w:t>
      </w:r>
      <w:r w:rsidRPr="00CF6E7E">
        <w:rPr>
          <w:rFonts w:eastAsia="Times New Roman" w:cs="Times New Roman"/>
          <w:szCs w:val="24"/>
        </w:rPr>
        <w:t xml:space="preserve"> όπως ειπώθηκε</w:t>
      </w:r>
      <w:r>
        <w:rPr>
          <w:rFonts w:eastAsia="Times New Roman" w:cs="Times New Roman"/>
          <w:szCs w:val="24"/>
        </w:rPr>
        <w:t>,</w:t>
      </w:r>
      <w:r w:rsidRPr="00CF6E7E">
        <w:rPr>
          <w:rFonts w:eastAsia="Times New Roman" w:cs="Times New Roman"/>
          <w:szCs w:val="24"/>
        </w:rPr>
        <w:t xml:space="preserve"> συνειδητά </w:t>
      </w:r>
      <w:r>
        <w:rPr>
          <w:rFonts w:eastAsia="Times New Roman" w:cs="Times New Roman"/>
          <w:szCs w:val="24"/>
        </w:rPr>
        <w:t xml:space="preserve">δεν καθορίστηκαν κατευθύνσεις. Απλώς </w:t>
      </w:r>
      <w:r w:rsidRPr="00CF6E7E">
        <w:rPr>
          <w:rFonts w:eastAsia="Times New Roman" w:cs="Times New Roman"/>
          <w:szCs w:val="24"/>
        </w:rPr>
        <w:t xml:space="preserve">αποφασίστηκε η ανάγκη </w:t>
      </w:r>
      <w:r>
        <w:rPr>
          <w:rFonts w:eastAsia="Times New Roman" w:cs="Times New Roman"/>
          <w:szCs w:val="24"/>
        </w:rPr>
        <w:t>Α</w:t>
      </w:r>
      <w:r w:rsidRPr="00CF6E7E">
        <w:rPr>
          <w:rFonts w:eastAsia="Times New Roman" w:cs="Times New Roman"/>
          <w:szCs w:val="24"/>
        </w:rPr>
        <w:t>ναθεώρησης και προσδιορίστηκαν αριθμητικά</w:t>
      </w:r>
      <w:r>
        <w:rPr>
          <w:rFonts w:eastAsia="Times New Roman" w:cs="Times New Roman"/>
          <w:szCs w:val="24"/>
        </w:rPr>
        <w:t>,</w:t>
      </w:r>
      <w:r w:rsidRPr="00CF6E7E">
        <w:rPr>
          <w:rFonts w:eastAsia="Times New Roman" w:cs="Times New Roman"/>
          <w:szCs w:val="24"/>
        </w:rPr>
        <w:t xml:space="preserve"> με τον αριθμό του άρθρου της παραγράφου </w:t>
      </w:r>
      <w:r>
        <w:rPr>
          <w:rFonts w:eastAsia="Times New Roman" w:cs="Times New Roman"/>
          <w:szCs w:val="24"/>
        </w:rPr>
        <w:t>ή</w:t>
      </w:r>
      <w:r w:rsidRPr="00CF6E7E">
        <w:rPr>
          <w:rFonts w:eastAsia="Times New Roman" w:cs="Times New Roman"/>
          <w:szCs w:val="24"/>
        </w:rPr>
        <w:t xml:space="preserve"> του εδαφίου</w:t>
      </w:r>
      <w:r>
        <w:rPr>
          <w:rFonts w:eastAsia="Times New Roman" w:cs="Times New Roman"/>
          <w:szCs w:val="24"/>
        </w:rPr>
        <w:t>,</w:t>
      </w:r>
      <w:r w:rsidRPr="00CF6E7E">
        <w:rPr>
          <w:rFonts w:eastAsia="Times New Roman" w:cs="Times New Roman"/>
          <w:szCs w:val="24"/>
        </w:rPr>
        <w:t xml:space="preserve"> οι αναθεωρητέ</w:t>
      </w:r>
      <w:r>
        <w:rPr>
          <w:rFonts w:eastAsia="Times New Roman" w:cs="Times New Roman"/>
          <w:szCs w:val="24"/>
        </w:rPr>
        <w:t>ε</w:t>
      </w:r>
      <w:r w:rsidRPr="00CF6E7E">
        <w:rPr>
          <w:rFonts w:eastAsia="Times New Roman" w:cs="Times New Roman"/>
          <w:szCs w:val="24"/>
        </w:rPr>
        <w:t>ς διατάξεις</w:t>
      </w:r>
      <w:r>
        <w:rPr>
          <w:rFonts w:eastAsia="Times New Roman" w:cs="Times New Roman"/>
          <w:szCs w:val="24"/>
        </w:rPr>
        <w:t>.</w:t>
      </w:r>
      <w:r w:rsidRPr="00CF6E7E">
        <w:rPr>
          <w:rFonts w:eastAsia="Times New Roman" w:cs="Times New Roman"/>
          <w:szCs w:val="24"/>
        </w:rPr>
        <w:t xml:space="preserve"> Αυτό έγινε και το 1986 και το 2</w:t>
      </w:r>
      <w:r w:rsidRPr="00CF6E7E">
        <w:rPr>
          <w:rFonts w:eastAsia="Times New Roman" w:cs="Times New Roman"/>
          <w:szCs w:val="24"/>
        </w:rPr>
        <w:t>001</w:t>
      </w:r>
      <w:r>
        <w:rPr>
          <w:rFonts w:eastAsia="Times New Roman" w:cs="Times New Roman"/>
          <w:szCs w:val="24"/>
        </w:rPr>
        <w:t>, δηλαδή το 1998 στην πρώτη Β</w:t>
      </w:r>
      <w:r w:rsidRPr="00CF6E7E">
        <w:rPr>
          <w:rFonts w:eastAsia="Times New Roman" w:cs="Times New Roman"/>
          <w:szCs w:val="24"/>
        </w:rPr>
        <w:t xml:space="preserve">ουλή και </w:t>
      </w:r>
      <w:r w:rsidRPr="00CF6E7E">
        <w:rPr>
          <w:rFonts w:eastAsia="Times New Roman" w:cs="Times New Roman"/>
          <w:szCs w:val="24"/>
        </w:rPr>
        <w:lastRenderedPageBreak/>
        <w:t>το 2008</w:t>
      </w:r>
      <w:r>
        <w:rPr>
          <w:rFonts w:eastAsia="Times New Roman" w:cs="Times New Roman"/>
          <w:szCs w:val="24"/>
        </w:rPr>
        <w:t>. Στο ψηφοδέλτιο της τελευταίας α</w:t>
      </w:r>
      <w:r w:rsidRPr="00CF6E7E">
        <w:rPr>
          <w:rFonts w:eastAsia="Times New Roman" w:cs="Times New Roman"/>
          <w:szCs w:val="24"/>
        </w:rPr>
        <w:t>υτής διαδικασίας αναφέρονται τα θέματα</w:t>
      </w:r>
      <w:r>
        <w:rPr>
          <w:rFonts w:eastAsia="Times New Roman" w:cs="Times New Roman"/>
          <w:szCs w:val="24"/>
        </w:rPr>
        <w:t>,</w:t>
      </w:r>
      <w:r w:rsidRPr="00CF6E7E">
        <w:rPr>
          <w:rFonts w:eastAsia="Times New Roman" w:cs="Times New Roman"/>
          <w:szCs w:val="24"/>
        </w:rPr>
        <w:t xml:space="preserve"> όχι οι κατευθύνσεις</w:t>
      </w:r>
      <w:r>
        <w:rPr>
          <w:rFonts w:eastAsia="Times New Roman" w:cs="Times New Roman"/>
          <w:szCs w:val="24"/>
        </w:rPr>
        <w:t>.</w:t>
      </w:r>
      <w:r w:rsidRPr="00CF6E7E">
        <w:rPr>
          <w:rFonts w:eastAsia="Times New Roman" w:cs="Times New Roman"/>
          <w:szCs w:val="24"/>
        </w:rPr>
        <w:t xml:space="preserve"> Άλλωστε</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έκρινε</w:t>
      </w:r>
      <w:r w:rsidRPr="00CF6E7E">
        <w:rPr>
          <w:rFonts w:eastAsia="Times New Roman" w:cs="Times New Roman"/>
          <w:szCs w:val="24"/>
        </w:rPr>
        <w:t xml:space="preserve"> και η δικαιοσύνη ότι δεν έχουν οριστεί κατευθύνσεις</w:t>
      </w:r>
      <w:r>
        <w:rPr>
          <w:rFonts w:eastAsia="Times New Roman" w:cs="Times New Roman"/>
          <w:szCs w:val="24"/>
        </w:rPr>
        <w:t>.</w:t>
      </w:r>
    </w:p>
    <w:p w14:paraId="098559F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CF6E7E">
        <w:rPr>
          <w:rFonts w:eastAsia="Times New Roman" w:cs="Times New Roman"/>
          <w:szCs w:val="24"/>
        </w:rPr>
        <w:t>υτές οι δύο αποφάσεις που ακούσατε</w:t>
      </w:r>
      <w:r>
        <w:rPr>
          <w:rFonts w:eastAsia="Times New Roman" w:cs="Times New Roman"/>
          <w:szCs w:val="24"/>
        </w:rPr>
        <w:t>,</w:t>
      </w:r>
      <w:r w:rsidRPr="00CF6E7E">
        <w:rPr>
          <w:rFonts w:eastAsia="Times New Roman" w:cs="Times New Roman"/>
          <w:szCs w:val="24"/>
        </w:rPr>
        <w:t xml:space="preserve"> μία των ΟΤΑ του Ε</w:t>
      </w:r>
      <w:r>
        <w:rPr>
          <w:rFonts w:eastAsia="Times New Roman" w:cs="Times New Roman"/>
          <w:szCs w:val="24"/>
        </w:rPr>
        <w:t>ιδικού Δικαστηρίου και μία της Ο</w:t>
      </w:r>
      <w:r w:rsidRPr="00CF6E7E">
        <w:rPr>
          <w:rFonts w:eastAsia="Times New Roman" w:cs="Times New Roman"/>
          <w:szCs w:val="24"/>
        </w:rPr>
        <w:t>λομέλειας του Συμβουλίου της Επικρατείας</w:t>
      </w:r>
      <w:r>
        <w:rPr>
          <w:rFonts w:eastAsia="Times New Roman" w:cs="Times New Roman"/>
          <w:szCs w:val="24"/>
        </w:rPr>
        <w:t>,</w:t>
      </w:r>
      <w:r w:rsidRPr="00CF6E7E">
        <w:rPr>
          <w:rFonts w:eastAsia="Times New Roman" w:cs="Times New Roman"/>
          <w:szCs w:val="24"/>
        </w:rPr>
        <w:t xml:space="preserve"> θέλοντας να αποφανθούν σε συγκεκριμένες υποθέσεις</w:t>
      </w:r>
      <w:r>
        <w:rPr>
          <w:rFonts w:eastAsia="Times New Roman" w:cs="Times New Roman"/>
          <w:szCs w:val="24"/>
        </w:rPr>
        <w:t>,</w:t>
      </w:r>
      <w:r w:rsidRPr="00CF6E7E">
        <w:rPr>
          <w:rFonts w:eastAsia="Times New Roman" w:cs="Times New Roman"/>
          <w:szCs w:val="24"/>
        </w:rPr>
        <w:t xml:space="preserve"> δέχτηκαν μεν δικονομικά ότι μπορεί να προβληθεί ο ισχυρισμός για δεσμεύσεις από τις κατευθύνσεις</w:t>
      </w:r>
      <w:r>
        <w:rPr>
          <w:rFonts w:eastAsia="Times New Roman" w:cs="Times New Roman"/>
          <w:szCs w:val="24"/>
        </w:rPr>
        <w:t>,</w:t>
      </w:r>
      <w:r w:rsidRPr="00CF6E7E">
        <w:rPr>
          <w:rFonts w:eastAsia="Times New Roman" w:cs="Times New Roman"/>
          <w:szCs w:val="24"/>
        </w:rPr>
        <w:t xml:space="preserve"> αλλά επειδή δεν</w:t>
      </w:r>
      <w:r w:rsidRPr="00CF6E7E">
        <w:rPr>
          <w:rFonts w:eastAsia="Times New Roman" w:cs="Times New Roman"/>
          <w:szCs w:val="24"/>
        </w:rPr>
        <w:t xml:space="preserve"> υπάρχει απόφαση της Βουλής για κατεύθυνση</w:t>
      </w:r>
      <w:r>
        <w:rPr>
          <w:rFonts w:eastAsia="Times New Roman" w:cs="Times New Roman"/>
          <w:szCs w:val="24"/>
        </w:rPr>
        <w:t>,</w:t>
      </w:r>
      <w:r w:rsidRPr="00CF6E7E">
        <w:rPr>
          <w:rFonts w:eastAsia="Times New Roman" w:cs="Times New Roman"/>
          <w:szCs w:val="24"/>
        </w:rPr>
        <w:t xml:space="preserve"> δεν υπάρχει και δικαστικός έλεγχος</w:t>
      </w:r>
      <w:r>
        <w:rPr>
          <w:rFonts w:eastAsia="Times New Roman" w:cs="Times New Roman"/>
          <w:szCs w:val="24"/>
        </w:rPr>
        <w:t>. Θ</w:t>
      </w:r>
      <w:r w:rsidRPr="00CF6E7E">
        <w:rPr>
          <w:rFonts w:eastAsia="Times New Roman" w:cs="Times New Roman"/>
          <w:szCs w:val="24"/>
        </w:rPr>
        <w:t xml:space="preserve">α ήταν </w:t>
      </w:r>
      <w:r>
        <w:rPr>
          <w:rFonts w:eastAsia="Times New Roman" w:cs="Times New Roman"/>
          <w:szCs w:val="24"/>
        </w:rPr>
        <w:t>παραλογισμός</w:t>
      </w:r>
      <w:r>
        <w:rPr>
          <w:rFonts w:eastAsia="Times New Roman" w:cs="Times New Roman"/>
          <w:szCs w:val="24"/>
        </w:rPr>
        <w:t>,</w:t>
      </w:r>
      <w:r>
        <w:rPr>
          <w:rFonts w:eastAsia="Times New Roman" w:cs="Times New Roman"/>
          <w:szCs w:val="24"/>
        </w:rPr>
        <w:t xml:space="preserve"> νομικός</w:t>
      </w:r>
      <w:r w:rsidRPr="00CF6E7E">
        <w:rPr>
          <w:rFonts w:eastAsia="Times New Roman" w:cs="Times New Roman"/>
          <w:szCs w:val="24"/>
        </w:rPr>
        <w:t xml:space="preserve"> και πραγματολογικός</w:t>
      </w:r>
      <w:r>
        <w:rPr>
          <w:rFonts w:eastAsia="Times New Roman" w:cs="Times New Roman"/>
          <w:szCs w:val="24"/>
        </w:rPr>
        <w:t>,</w:t>
      </w:r>
      <w:r w:rsidRPr="00CF6E7E">
        <w:rPr>
          <w:rFonts w:eastAsia="Times New Roman" w:cs="Times New Roman"/>
          <w:szCs w:val="24"/>
        </w:rPr>
        <w:t xml:space="preserve"> να αποδεχτούμε ότι μπορεί να ασκείται δικαστικός έλεγχος της συνταγματικότητας</w:t>
      </w:r>
      <w:r>
        <w:rPr>
          <w:rFonts w:eastAsia="Times New Roman" w:cs="Times New Roman"/>
          <w:szCs w:val="24"/>
        </w:rPr>
        <w:t>,</w:t>
      </w:r>
      <w:r w:rsidRPr="00CF6E7E">
        <w:rPr>
          <w:rFonts w:eastAsia="Times New Roman" w:cs="Times New Roman"/>
          <w:szCs w:val="24"/>
        </w:rPr>
        <w:t xml:space="preserve"> της διαδικασίας αναθεώρησης</w:t>
      </w:r>
      <w:r>
        <w:rPr>
          <w:rFonts w:eastAsia="Times New Roman" w:cs="Times New Roman"/>
          <w:szCs w:val="24"/>
        </w:rPr>
        <w:t xml:space="preserve">. </w:t>
      </w:r>
    </w:p>
    <w:p w14:paraId="098559F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Σύνταγμα</w:t>
      </w:r>
      <w:r w:rsidRPr="00CF6E7E">
        <w:rPr>
          <w:rFonts w:eastAsia="Times New Roman" w:cs="Times New Roman"/>
          <w:szCs w:val="24"/>
        </w:rPr>
        <w:t xml:space="preserve"> προ</w:t>
      </w:r>
      <w:r w:rsidRPr="00CF6E7E">
        <w:rPr>
          <w:rFonts w:eastAsia="Times New Roman" w:cs="Times New Roman"/>
          <w:szCs w:val="24"/>
        </w:rPr>
        <w:t>βλέπει δικαστικό έλεγχο της συνταγματικότητας των νόμων</w:t>
      </w:r>
      <w:r>
        <w:rPr>
          <w:rFonts w:eastAsia="Times New Roman" w:cs="Times New Roman"/>
          <w:szCs w:val="24"/>
        </w:rPr>
        <w:t>,</w:t>
      </w:r>
      <w:r w:rsidRPr="00CF6E7E">
        <w:rPr>
          <w:rFonts w:eastAsia="Times New Roman" w:cs="Times New Roman"/>
          <w:szCs w:val="24"/>
        </w:rPr>
        <w:t xml:space="preserve"> θα πω εγώ και του </w:t>
      </w:r>
      <w:r>
        <w:rPr>
          <w:rFonts w:eastAsia="Times New Roman" w:cs="Times New Roman"/>
          <w:szCs w:val="24"/>
        </w:rPr>
        <w:t>Σ</w:t>
      </w:r>
      <w:r w:rsidRPr="00CF6E7E">
        <w:rPr>
          <w:rFonts w:eastAsia="Times New Roman" w:cs="Times New Roman"/>
          <w:szCs w:val="24"/>
        </w:rPr>
        <w:t>υντάγματος</w:t>
      </w:r>
      <w:r>
        <w:rPr>
          <w:rFonts w:eastAsia="Times New Roman" w:cs="Times New Roman"/>
          <w:szCs w:val="24"/>
        </w:rPr>
        <w:t>,</w:t>
      </w:r>
      <w:r w:rsidRPr="00CF6E7E">
        <w:rPr>
          <w:rFonts w:eastAsia="Times New Roman" w:cs="Times New Roman"/>
          <w:szCs w:val="24"/>
        </w:rPr>
        <w:t xml:space="preserve"> μόνο</w:t>
      </w:r>
      <w:r>
        <w:rPr>
          <w:rFonts w:eastAsia="Times New Roman" w:cs="Times New Roman"/>
          <w:szCs w:val="24"/>
        </w:rPr>
        <w:t>ν</w:t>
      </w:r>
      <w:r w:rsidRPr="00CF6E7E">
        <w:rPr>
          <w:rFonts w:eastAsia="Times New Roman" w:cs="Times New Roman"/>
          <w:szCs w:val="24"/>
        </w:rPr>
        <w:t xml:space="preserve"> </w:t>
      </w:r>
      <w:r>
        <w:rPr>
          <w:rFonts w:eastAsia="Times New Roman" w:cs="Times New Roman"/>
          <w:szCs w:val="24"/>
        </w:rPr>
        <w:t>επί του περιεχομένου. Λ</w:t>
      </w:r>
      <w:r w:rsidRPr="00CF6E7E">
        <w:rPr>
          <w:rFonts w:eastAsia="Times New Roman" w:cs="Times New Roman"/>
          <w:szCs w:val="24"/>
        </w:rPr>
        <w:t>έει το άρθρο 93 παράγραφος 4</w:t>
      </w:r>
      <w:r>
        <w:rPr>
          <w:rFonts w:eastAsia="Times New Roman" w:cs="Times New Roman"/>
          <w:szCs w:val="24"/>
        </w:rPr>
        <w:t>:</w:t>
      </w:r>
      <w:r w:rsidRPr="00CF6E7E">
        <w:rPr>
          <w:rFonts w:eastAsia="Times New Roman" w:cs="Times New Roman"/>
          <w:szCs w:val="24"/>
        </w:rPr>
        <w:t xml:space="preserve"> </w:t>
      </w:r>
      <w:r>
        <w:rPr>
          <w:rFonts w:eastAsia="Times New Roman" w:cs="Times New Roman"/>
          <w:szCs w:val="24"/>
        </w:rPr>
        <w:t>«</w:t>
      </w:r>
      <w:r w:rsidRPr="00CF6E7E">
        <w:rPr>
          <w:rFonts w:eastAsia="Times New Roman" w:cs="Times New Roman"/>
          <w:szCs w:val="24"/>
        </w:rPr>
        <w:t xml:space="preserve">τα δικαστήρια υποχρεούνται να μην εφαρμόζουν </w:t>
      </w:r>
      <w:r>
        <w:rPr>
          <w:rFonts w:eastAsia="Times New Roman" w:cs="Times New Roman"/>
          <w:szCs w:val="24"/>
        </w:rPr>
        <w:t xml:space="preserve">νόμο, το </w:t>
      </w:r>
      <w:r w:rsidRPr="00CF6E7E">
        <w:rPr>
          <w:rFonts w:eastAsia="Times New Roman" w:cs="Times New Roman"/>
          <w:szCs w:val="24"/>
        </w:rPr>
        <w:t>περιεχόμενο του οποίου αντιβαίνει στο Σύνταγμα</w:t>
      </w:r>
      <w:r>
        <w:rPr>
          <w:rFonts w:eastAsia="Times New Roman" w:cs="Times New Roman"/>
          <w:szCs w:val="24"/>
        </w:rPr>
        <w:t>».</w:t>
      </w:r>
    </w:p>
    <w:p w14:paraId="098559F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Το άρ</w:t>
      </w:r>
      <w:r>
        <w:rPr>
          <w:rFonts w:eastAsia="Times New Roman" w:cs="Times New Roman"/>
          <w:szCs w:val="24"/>
        </w:rPr>
        <w:t>θρο 100 για το Ανώτατο Ειδικό Δικαστήριο, στην παράγραφο 1, στο στοιχείο 5, λέει ότι το Ανώτατο Ειδικό Δικαστήριο αποφαίνεται για την ουσιαστική αντισυνταγματικότητα, όχι για την τυπική. Η εσωτερική τυπική συνταγματικότητα</w:t>
      </w:r>
      <w:r>
        <w:rPr>
          <w:rFonts w:eastAsia="Times New Roman" w:cs="Times New Roman"/>
          <w:szCs w:val="24"/>
        </w:rPr>
        <w:t>,</w:t>
      </w:r>
      <w:r>
        <w:rPr>
          <w:rFonts w:eastAsia="Times New Roman" w:cs="Times New Roman"/>
          <w:szCs w:val="24"/>
        </w:rPr>
        <w:t xml:space="preserve"> ως στοιχείο της εσωτερικής αυτον</w:t>
      </w:r>
      <w:r>
        <w:rPr>
          <w:rFonts w:eastAsia="Times New Roman" w:cs="Times New Roman"/>
          <w:szCs w:val="24"/>
        </w:rPr>
        <w:t>ομίας της Βουλής</w:t>
      </w:r>
      <w:r>
        <w:rPr>
          <w:rFonts w:eastAsia="Times New Roman" w:cs="Times New Roman"/>
          <w:szCs w:val="24"/>
        </w:rPr>
        <w:t>,</w:t>
      </w:r>
      <w:r>
        <w:rPr>
          <w:rFonts w:eastAsia="Times New Roman" w:cs="Times New Roman"/>
          <w:szCs w:val="24"/>
        </w:rPr>
        <w:t xml:space="preserve"> λόγω της αρχής της διάκρισης των εξουσιών</w:t>
      </w:r>
      <w:r>
        <w:rPr>
          <w:rFonts w:eastAsia="Times New Roman" w:cs="Times New Roman"/>
          <w:szCs w:val="24"/>
        </w:rPr>
        <w:t>,</w:t>
      </w:r>
      <w:r>
        <w:rPr>
          <w:rFonts w:eastAsia="Times New Roman" w:cs="Times New Roman"/>
          <w:szCs w:val="24"/>
        </w:rPr>
        <w:t xml:space="preserve"> δεν ελέγχεται δικαστικά. </w:t>
      </w:r>
    </w:p>
    <w:p w14:paraId="098559F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Ακούστε το άτοπο. Αν δεχθούμε ότι η πρώτη Βουλή δεσμεύει τη δεύτερη</w:t>
      </w:r>
      <w:r>
        <w:rPr>
          <w:rFonts w:eastAsia="Times New Roman" w:cs="Times New Roman"/>
          <w:szCs w:val="24"/>
        </w:rPr>
        <w:t>,</w:t>
      </w:r>
      <w:r>
        <w:rPr>
          <w:rFonts w:eastAsia="Times New Roman" w:cs="Times New Roman"/>
          <w:szCs w:val="24"/>
        </w:rPr>
        <w:t xml:space="preserve"> ως προς τον τρόπο εκλογής του Προέδρου της Δημοκρατίας και υπάρξει διαφωνία για το αν η επόμενη Βουλ</w:t>
      </w:r>
      <w:r>
        <w:rPr>
          <w:rFonts w:eastAsia="Times New Roman" w:cs="Times New Roman"/>
          <w:szCs w:val="24"/>
        </w:rPr>
        <w:t>ή μπορεί να αναθεωρήσει το άρθρο 32, μειώνοντας την πλειοψηφία και όχι επιλέγοντας άμεση εκλογή, θα αμφισβητηθεί η συνταγματικότητα του Προέδρου της Δημοκρατίας που θα εκλεγεί από τη Βουλή; Με ποια διαδικασία;</w:t>
      </w:r>
    </w:p>
    <w:p w14:paraId="098559F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Συμβούλιο της Επικρατείας έχει πει πολλές φ</w:t>
      </w:r>
      <w:r>
        <w:rPr>
          <w:rFonts w:eastAsia="Times New Roman" w:cs="Times New Roman"/>
          <w:szCs w:val="24"/>
        </w:rPr>
        <w:t>ορές ότι δεν προσβάλλεται παραδεκτώς ενώπιόν του η απόφαση της Βουλής για την εκλογή Προέδρου της Δημοκρατίας. Η εκλογή δεν ελέγχεται ούτε ευθέως ούτε κατά συνέπεια παρεμπιπτόντως. Φαντάζεστε να έχουμε ένα Σύνταγμα και έναν Πρόεδρο Δημοκρατίας αμφισβητουμέ</w:t>
      </w:r>
      <w:r>
        <w:rPr>
          <w:rFonts w:eastAsia="Times New Roman" w:cs="Times New Roman"/>
          <w:szCs w:val="24"/>
        </w:rPr>
        <w:t xml:space="preserve">νης συνταγματικότητας; Φαντάζεστε ότι </w:t>
      </w:r>
      <w:r>
        <w:rPr>
          <w:rFonts w:eastAsia="Times New Roman" w:cs="Times New Roman"/>
          <w:szCs w:val="24"/>
        </w:rPr>
        <w:lastRenderedPageBreak/>
        <w:t>θα μπορούσε να έρθει ένα δικαστήριο και να πει ότι είναι αντισυνταγματική η διάταξη για την εκλογή με απλή πλειοψηφία, άρα δεν έχουμε Σύνταγμα</w:t>
      </w:r>
      <w:r>
        <w:rPr>
          <w:rFonts w:eastAsia="Times New Roman" w:cs="Times New Roman"/>
          <w:szCs w:val="24"/>
        </w:rPr>
        <w:t xml:space="preserve">, </w:t>
      </w:r>
      <w:r>
        <w:rPr>
          <w:rFonts w:eastAsia="Times New Roman" w:cs="Times New Roman"/>
          <w:szCs w:val="24"/>
        </w:rPr>
        <w:t>άρα πρέπει να επανέλθει το προηγούμενο Σύνταγμα;</w:t>
      </w:r>
    </w:p>
    <w:p w14:paraId="098559F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Οδηγούμε τη χώρα σε θεσμι</w:t>
      </w:r>
      <w:r>
        <w:rPr>
          <w:rFonts w:eastAsia="Times New Roman" w:cs="Times New Roman"/>
          <w:szCs w:val="24"/>
        </w:rPr>
        <w:t xml:space="preserve">κή εκκρεμότητα κολοσσιαίων διαστάσεων. Γι’ αυτό και το Σύνταγμα είναι σοφό και αποκλείει αυτού που είδους την ερμηνεία. Άλλωστε, όλα κρίνονται από τη δημοκρατική αρχή. Η παρεμβολή του εκλογικού σώματος τι σημαίνει; Σημαίνει ότι έχουμε μία διαφωνία ως προς </w:t>
      </w:r>
      <w:r>
        <w:rPr>
          <w:rFonts w:eastAsia="Times New Roman" w:cs="Times New Roman"/>
          <w:szCs w:val="24"/>
        </w:rPr>
        <w:t>τις κατευθύνσεις, τις απόψεις, τις ιδεολογίες. Κρίνει ο λαός. Η επόμενη Βουλή αποφασίζει. Αν ήταν διαφορετικά –προσέξτε τον επόμενο παραλογισμό- η πρώτη Βουλή με εκατόν πενήντα έναν ψήφους δεσμεύει την επόμενη Βουλή, η οποία μπορεί να αποφασίσει με άλλη κα</w:t>
      </w:r>
      <w:r>
        <w:rPr>
          <w:rFonts w:eastAsia="Times New Roman" w:cs="Times New Roman"/>
          <w:szCs w:val="24"/>
        </w:rPr>
        <w:t xml:space="preserve">τεύθυνση με εκατόν ογδόντα ψήφους, ενώ έχει παρεμβληθεί το εκλογικό σώμα και έχει διαμορφώσει αναθεωρητική πλειοψηφία εκατόν ογδόντα ψήφων! </w:t>
      </w:r>
    </w:p>
    <w:p w14:paraId="098559F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ποτέ δυνατόν; Τέτοια ασέβεια στο εκλογικό σώμα και την αυξημένη πλειοψηφία; </w:t>
      </w:r>
    </w:p>
    <w:p w14:paraId="098559F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Προσέξτε, βέβαια και τον τελευτα</w:t>
      </w:r>
      <w:r>
        <w:rPr>
          <w:rFonts w:eastAsia="Times New Roman" w:cs="Times New Roman"/>
          <w:szCs w:val="24"/>
        </w:rPr>
        <w:t>ίο παραλογισμό: Εάν υπάρχουν δεσμεύσεις στις κατευθύνσεις, παρακωλύονται οι συναινέσεις για την ανάγκη αναθεώρησης, γιατί συμφωνούμε, ας πούμε, ευρύτερα ότι πρέπει να αλλάξει η διάταξη για τον Πρόεδρο της Δημοκρατίας, να αποσυνδεθεί η εκλογή του από την απ</w:t>
      </w:r>
      <w:r>
        <w:rPr>
          <w:rFonts w:eastAsia="Times New Roman" w:cs="Times New Roman"/>
          <w:szCs w:val="24"/>
        </w:rPr>
        <w:t>ειλή διάλυσης της Βουλής. Ψηφίζουμε γι' αυτό. Γιατί πρέπει να έχουμε ψηφίσει και για τον συγκεκριμένο τρόπο εκλογής αποσυνδεδεμένο από την απειλή διάλυσης; Δεν διαμορφώνεται συναίνεση. Αντιθέτως, ναρκοθετείται η συνταγματική νομιμότητα για το μέλλον.</w:t>
      </w:r>
    </w:p>
    <w:p w14:paraId="098559F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πρα</w:t>
      </w:r>
      <w:r>
        <w:rPr>
          <w:rFonts w:eastAsia="Times New Roman" w:cs="Times New Roman"/>
          <w:szCs w:val="24"/>
        </w:rPr>
        <w:t>κτική κατάληξη, κύριε Πρόεδρε, για σας που διευθύνετε τη λειτουργία της Βουλής και τη συζήτηση, είναι η εξής: Η συζήτηση που κάνουμε τώρα είναι συζήτηση</w:t>
      </w:r>
      <w:r>
        <w:rPr>
          <w:rFonts w:eastAsia="Times New Roman" w:cs="Times New Roman"/>
          <w:szCs w:val="24"/>
        </w:rPr>
        <w:t>,</w:t>
      </w:r>
      <w:r>
        <w:rPr>
          <w:rFonts w:eastAsia="Times New Roman" w:cs="Times New Roman"/>
          <w:szCs w:val="24"/>
        </w:rPr>
        <w:t xml:space="preserve"> που αφορά τον τρόπο οργάνωσης της ψηφοφορίας. Το πρακτικό ζήτημα είναι τι θα τεθεί σε ψηφοφορία. Σε ψη</w:t>
      </w:r>
      <w:r>
        <w:rPr>
          <w:rFonts w:eastAsia="Times New Roman" w:cs="Times New Roman"/>
          <w:szCs w:val="24"/>
        </w:rPr>
        <w:t>φοφορία αύριο πρέπει να τεθεί, όπως λέει το άρθρο 110 του Συντάγματος και το άρθρο 119 του Κανονισμού της Βουλής, η ανάγκη αναθεώρησης αριθμητικά προσδιοριζομένων διατάξεων του Συντάγματος, με άρθρο, πα</w:t>
      </w:r>
      <w:r>
        <w:rPr>
          <w:rFonts w:eastAsia="Times New Roman" w:cs="Times New Roman"/>
          <w:szCs w:val="24"/>
        </w:rPr>
        <w:lastRenderedPageBreak/>
        <w:t>ράγραφο ή εδάφιο, χωρίς αναφορά σε κατεύθυνση. Εάν η Ο</w:t>
      </w:r>
      <w:r>
        <w:rPr>
          <w:rFonts w:eastAsia="Times New Roman" w:cs="Times New Roman"/>
          <w:szCs w:val="24"/>
        </w:rPr>
        <w:t xml:space="preserve">λομέλεια κατά πλειοψηφία θελήσει να επιβάλει άλλη διαδικασία επί της ψηφοφορίας, εμείς δεν θα μετάσχουμε σ’ αυτήν την προκαταρκτική ψηφοφορία, γιατί δεν νομιμοποιούμε την απόφαση αυτή, η οποία θα παραβίαζε το άρθρο 110 του Συντάγματος και το άρθρο 119 του </w:t>
      </w:r>
      <w:r>
        <w:rPr>
          <w:rFonts w:eastAsia="Times New Roman" w:cs="Times New Roman"/>
          <w:szCs w:val="24"/>
        </w:rPr>
        <w:t>Κανονισμού της Βουλής. Εάν κληθούμε να ψηφίσουμε για τις συγκεκριμένες αριθμητικά προσδιοριζόμενες διατάξεις, θα ψηφίσουμε. Εάν η ψήφος μας επιχειρηθεί να ερμηνευθεί ως ψήφος ως προς την κατεύθυνση, δεν αναγνωρίζουμε αυτήν την ψήφο και δεν μετέχουμε σε αυτ</w:t>
      </w:r>
      <w:r>
        <w:rPr>
          <w:rFonts w:eastAsia="Times New Roman" w:cs="Times New Roman"/>
          <w:szCs w:val="24"/>
        </w:rPr>
        <w:t>ήν την ψηφοφορία ως προς την κατεύθυνση, διότι δεν μπορεί να έχει λάβει απόφαση η παρούσα Βουλή ως προς την κατεύθυνση, δεσμευτική μάλιστα</w:t>
      </w:r>
      <w:r>
        <w:rPr>
          <w:rFonts w:eastAsia="Times New Roman" w:cs="Times New Roman"/>
          <w:szCs w:val="24"/>
        </w:rPr>
        <w:t>,</w:t>
      </w:r>
      <w:r>
        <w:rPr>
          <w:rFonts w:eastAsia="Times New Roman" w:cs="Times New Roman"/>
          <w:szCs w:val="24"/>
        </w:rPr>
        <w:t xml:space="preserve"> για την επόμενη Βουλή, προσβάλλοντας τον ελληνικό λαό</w:t>
      </w:r>
      <w:r>
        <w:rPr>
          <w:rFonts w:eastAsia="Times New Roman" w:cs="Times New Roman"/>
          <w:szCs w:val="24"/>
        </w:rPr>
        <w:t>,</w:t>
      </w:r>
      <w:r>
        <w:rPr>
          <w:rFonts w:eastAsia="Times New Roman" w:cs="Times New Roman"/>
          <w:szCs w:val="24"/>
        </w:rPr>
        <w:t xml:space="preserve"> που παρεμβάλλεται και παραβιάζοντας το άρθρο 110 του Συντάγμα</w:t>
      </w:r>
      <w:r>
        <w:rPr>
          <w:rFonts w:eastAsia="Times New Roman" w:cs="Times New Roman"/>
          <w:szCs w:val="24"/>
        </w:rPr>
        <w:t>τος.</w:t>
      </w:r>
    </w:p>
    <w:p w14:paraId="098559FB" w14:textId="77777777" w:rsidR="00BE639A" w:rsidRDefault="00A212EC">
      <w:pPr>
        <w:spacing w:line="600" w:lineRule="auto"/>
        <w:ind w:firstLine="720"/>
        <w:jc w:val="center"/>
        <w:rPr>
          <w:rFonts w:eastAsia="Times New Roman" w:cs="Times New Roman"/>
          <w:szCs w:val="24"/>
        </w:rPr>
      </w:pPr>
      <w:r w:rsidRPr="0023447D">
        <w:rPr>
          <w:rFonts w:eastAsia="Times New Roman" w:cs="Times New Roman"/>
          <w:szCs w:val="24"/>
        </w:rPr>
        <w:t>(Χειροκροτήματα από την πτέρυγα της Δημοκρατικής Συμπαράταξης)</w:t>
      </w:r>
    </w:p>
    <w:p w14:paraId="098559F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w:t>
      </w:r>
    </w:p>
    <w:p w14:paraId="098559F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Ο κ. Τασούλας έχει τον λόγο.</w:t>
      </w:r>
    </w:p>
    <w:p w14:paraId="098559F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σας παρακαλούσα, κύριε Τασούλα, να ομιλήσετε για λιγότερο χρόνο.</w:t>
      </w:r>
    </w:p>
    <w:p w14:paraId="098559F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Κύριε Πρόεδρε, είμαστε </w:t>
      </w:r>
      <w:r>
        <w:rPr>
          <w:rFonts w:eastAsia="Times New Roman" w:cs="Times New Roman"/>
          <w:szCs w:val="24"/>
        </w:rPr>
        <w:t>ενώπιον ενός ψευδοπροβλήματος. Δεν υπάρχει θέμα δεσμεύσεως της Αναθεωρητικής Βουλής από την προτείνουσα Βουλή. Αυτό είναι η επένδυση</w:t>
      </w:r>
      <w:r>
        <w:rPr>
          <w:rFonts w:eastAsia="Times New Roman" w:cs="Times New Roman"/>
          <w:szCs w:val="24"/>
        </w:rPr>
        <w:t>,</w:t>
      </w:r>
      <w:r>
        <w:rPr>
          <w:rFonts w:eastAsia="Times New Roman" w:cs="Times New Roman"/>
          <w:szCs w:val="24"/>
        </w:rPr>
        <w:t xml:space="preserve"> που βάζει ο ΣΥΡΙΖΑ στην πολιτική του ανασφάλεια, προκειμένου να παρεμποδίσει μία μικρότερη ή μεγαλύτερη αναθεώρηση, εις τη</w:t>
      </w:r>
      <w:r>
        <w:rPr>
          <w:rFonts w:eastAsia="Times New Roman" w:cs="Times New Roman"/>
          <w:szCs w:val="24"/>
        </w:rPr>
        <w:t>ν οποία δεν μπορεί να μετέχει στην επόμενη Βουλή</w:t>
      </w:r>
      <w:r>
        <w:rPr>
          <w:rFonts w:eastAsia="Times New Roman" w:cs="Times New Roman"/>
          <w:szCs w:val="24"/>
        </w:rPr>
        <w:t>,</w:t>
      </w:r>
      <w:r>
        <w:rPr>
          <w:rFonts w:eastAsia="Times New Roman" w:cs="Times New Roman"/>
          <w:szCs w:val="24"/>
        </w:rPr>
        <w:t xml:space="preserve"> λόγω του ότι πολιτικά θα είναι «νοκ άουτ». </w:t>
      </w:r>
    </w:p>
    <w:p w14:paraId="09855A00"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09855A0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Ησυχία, παρακαλώ. Να μην υπάρχουν αντιδράσεις.</w:t>
      </w:r>
    </w:p>
    <w:p w14:paraId="09855A0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Αντί να παρ</w:t>
      </w:r>
      <w:r>
        <w:rPr>
          <w:rFonts w:eastAsia="Times New Roman" w:cs="Times New Roman"/>
          <w:szCs w:val="24"/>
        </w:rPr>
        <w:t>αδεχτούν ότι θα αποφασίσει η επόμενη Βουλή για το περιεχόμενο των προς αναθεώρηση διατάξεων, εφηύραν μία καινοφανή θεωρία περί δεσμευτικότητος.</w:t>
      </w:r>
    </w:p>
    <w:p w14:paraId="09855A0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λίγο τι έγινε στο παρελθόν. Το 1985, ο Πρόεδρος της Βουλής Ιωάννης Αλευράς συγκροτεί </w:t>
      </w:r>
      <w:r>
        <w:rPr>
          <w:rFonts w:eastAsia="Times New Roman" w:cs="Times New Roman"/>
          <w:szCs w:val="24"/>
        </w:rPr>
        <w:t>ε</w:t>
      </w:r>
      <w:r>
        <w:rPr>
          <w:rFonts w:eastAsia="Times New Roman" w:cs="Times New Roman"/>
          <w:szCs w:val="24"/>
        </w:rPr>
        <w:t>πιτροπή για την αν</w:t>
      </w:r>
      <w:r>
        <w:rPr>
          <w:rFonts w:eastAsia="Times New Roman" w:cs="Times New Roman"/>
          <w:szCs w:val="24"/>
        </w:rPr>
        <w:t>αθεώρηση του Συντάγματος –η επόμενη Βουλή, όχι αυτή</w:t>
      </w:r>
      <w:r>
        <w:rPr>
          <w:rFonts w:eastAsia="Times New Roman" w:cs="Times New Roman"/>
          <w:szCs w:val="24"/>
        </w:rPr>
        <w:t>,</w:t>
      </w:r>
      <w:r>
        <w:rPr>
          <w:rFonts w:eastAsia="Times New Roman" w:cs="Times New Roman"/>
          <w:szCs w:val="24"/>
        </w:rPr>
        <w:t xml:space="preserve"> η αναθεωρητική- για την επεξεργασία των αναθεωρητέων διατάξεων. Το 2000, ο </w:t>
      </w:r>
      <w:r>
        <w:rPr>
          <w:rFonts w:eastAsia="Times New Roman" w:cs="Times New Roman"/>
          <w:szCs w:val="24"/>
        </w:rPr>
        <w:t>κ.</w:t>
      </w:r>
      <w:r>
        <w:rPr>
          <w:rFonts w:eastAsia="Times New Roman" w:cs="Times New Roman"/>
          <w:szCs w:val="24"/>
        </w:rPr>
        <w:t xml:space="preserve"> Κακλαμάνης, Πρόεδρος της Βουλής, συγκροτεί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επεξεργαστεί το περιεχόμενο των αναθεωρητέων διατάξεων και το 200</w:t>
      </w:r>
      <w:r>
        <w:rPr>
          <w:rFonts w:eastAsia="Times New Roman" w:cs="Times New Roman"/>
          <w:szCs w:val="24"/>
        </w:rPr>
        <w:t xml:space="preserve">8, ο Δημήτριος Σιούφας συγκροτεί </w:t>
      </w:r>
      <w:r>
        <w:rPr>
          <w:rFonts w:eastAsia="Times New Roman" w:cs="Times New Roman"/>
          <w:szCs w:val="24"/>
        </w:rPr>
        <w:t>ε</w:t>
      </w:r>
      <w:r>
        <w:rPr>
          <w:rFonts w:eastAsia="Times New Roman" w:cs="Times New Roman"/>
          <w:szCs w:val="24"/>
        </w:rPr>
        <w:t xml:space="preserve">πιτροπή για να επεξεργαστεί το περιεχόμενο των αναθεωρητέων διατάξεων. Δεν συγκρότησαν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βάλει «καρμπόν» στις αποσταλείσες διατάξεις. Η λέξη «επεξεργασία» σημαίνει διαμόρφωση. Δεν σημαίνει «καρμπόν», όπως εσ</w:t>
      </w:r>
      <w:r>
        <w:rPr>
          <w:rFonts w:eastAsia="Times New Roman" w:cs="Times New Roman"/>
          <w:szCs w:val="24"/>
        </w:rPr>
        <w:t>είς προτείνετε.</w:t>
      </w:r>
    </w:p>
    <w:p w14:paraId="09855A0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Ακούστε τώρα και κάτι ακόμα. Μπλέκετε την πολιτική με τα νομικά και πηγαινοέρχεστε ανάμεσα στην πολιτική και στα νομικά, για να δικαιολογήσετε αυτήν την τερατώδη άποψη. Πρόσφατα</w:t>
      </w:r>
      <w:r>
        <w:rPr>
          <w:rFonts w:eastAsia="Times New Roman" w:cs="Times New Roman"/>
          <w:szCs w:val="24"/>
        </w:rPr>
        <w:t>,</w:t>
      </w:r>
      <w:r>
        <w:rPr>
          <w:rFonts w:eastAsia="Times New Roman" w:cs="Times New Roman"/>
          <w:szCs w:val="24"/>
        </w:rPr>
        <w:t xml:space="preserve"> δημοσιεύτηκε ένα πολύ ενδιαφέρον άρθρο του καθηγητού </w:t>
      </w:r>
      <w:r>
        <w:rPr>
          <w:rFonts w:eastAsia="Times New Roman" w:cs="Times New Roman"/>
          <w:szCs w:val="24"/>
        </w:rPr>
        <w:t xml:space="preserve">Δικαίου </w:t>
      </w:r>
      <w:r>
        <w:rPr>
          <w:rFonts w:eastAsia="Times New Roman" w:cs="Times New Roman"/>
          <w:szCs w:val="24"/>
        </w:rPr>
        <w:t xml:space="preserve">του Ελεύθερου Πανεπιστημίου  </w:t>
      </w:r>
      <w:r>
        <w:rPr>
          <w:rFonts w:eastAsia="Times New Roman" w:cs="Times New Roman"/>
          <w:szCs w:val="24"/>
        </w:rPr>
        <w:t xml:space="preserve">κ. </w:t>
      </w:r>
      <w:r>
        <w:rPr>
          <w:rFonts w:eastAsia="Times New Roman" w:cs="Times New Roman"/>
          <w:szCs w:val="24"/>
        </w:rPr>
        <w:t xml:space="preserve">Χαράλαμπου Ανθόπουλου. Λέει επ’ αυτού του θέματος το εξής: «Αυτό που έχει </w:t>
      </w:r>
      <w:r>
        <w:rPr>
          <w:rFonts w:eastAsia="Times New Roman" w:cs="Times New Roman"/>
          <w:szCs w:val="24"/>
        </w:rPr>
        <w:lastRenderedPageBreak/>
        <w:t>σημασία</w:t>
      </w:r>
      <w:r>
        <w:rPr>
          <w:rFonts w:eastAsia="Times New Roman" w:cs="Times New Roman"/>
          <w:szCs w:val="24"/>
        </w:rPr>
        <w:t>,</w:t>
      </w:r>
      <w:r>
        <w:rPr>
          <w:rFonts w:eastAsia="Times New Roman" w:cs="Times New Roman"/>
          <w:szCs w:val="24"/>
        </w:rPr>
        <w:t xml:space="preserve"> από νομική</w:t>
      </w:r>
      <w:r>
        <w:rPr>
          <w:rFonts w:eastAsia="Times New Roman" w:cs="Times New Roman"/>
          <w:szCs w:val="24"/>
        </w:rPr>
        <w:t>ς</w:t>
      </w:r>
      <w:r>
        <w:rPr>
          <w:rFonts w:eastAsia="Times New Roman" w:cs="Times New Roman"/>
          <w:szCs w:val="24"/>
        </w:rPr>
        <w:t xml:space="preserve"> άποψη</w:t>
      </w:r>
      <w:r>
        <w:rPr>
          <w:rFonts w:eastAsia="Times New Roman" w:cs="Times New Roman"/>
          <w:szCs w:val="24"/>
        </w:rPr>
        <w:t>ς</w:t>
      </w:r>
      <w:r>
        <w:rPr>
          <w:rFonts w:eastAsia="Times New Roman" w:cs="Times New Roman"/>
          <w:szCs w:val="24"/>
        </w:rPr>
        <w:t xml:space="preserve"> είναι ότι το άρθρο 110 του Συντάγματος θέλει να αποτελεί η αναθεώρηση του Συντάγματος ένα από τα κριτήρια της εκλογικής αν</w:t>
      </w:r>
      <w:r>
        <w:rPr>
          <w:rFonts w:eastAsia="Times New Roman" w:cs="Times New Roman"/>
          <w:szCs w:val="24"/>
        </w:rPr>
        <w:t>αμέτρησης. Στην προοπτική αυτή, η λαϊκή συμμετοχή στην αναθεωρητική διαδικασία διά των παρεμβαλλομένων εκλογών καθίσταται εν δυνάμει μία από τις αποτελεσματικότερες εκδηλώσεις του δικαιώματος συμμετοχής στην πολιτική ζωή της χώρας, κατά το άρθρο 5 του Συντ</w:t>
      </w:r>
      <w:r>
        <w:rPr>
          <w:rFonts w:eastAsia="Times New Roman" w:cs="Times New Roman"/>
          <w:szCs w:val="24"/>
        </w:rPr>
        <w:t>άγματος και κατά την ορθότερη άποψη εντάσσεται στις βάσεις του δημοκρατικού και αντιπροσωπευτικού πολιτεύματος, κατά το άρθρο 110, παράγραφος 1 και επομένως δεν μπορεί καν να αναθεωρηθεί».</w:t>
      </w:r>
    </w:p>
    <w:p w14:paraId="09855A0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Αυτή είναι η ουσία της αναθεωρήσεως και της λαϊκής συμβολής σε αυτή</w:t>
      </w:r>
      <w:r>
        <w:rPr>
          <w:rFonts w:eastAsia="Times New Roman" w:cs="Times New Roman"/>
          <w:szCs w:val="24"/>
        </w:rPr>
        <w:t xml:space="preserve">ν. Εσείς νομίζετε ότι το Σύνταγμα και το Συνταγματικό Δίκαιο, άρα και το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Δ</w:t>
      </w:r>
      <w:r>
        <w:rPr>
          <w:rFonts w:eastAsia="Times New Roman" w:cs="Times New Roman"/>
          <w:szCs w:val="24"/>
        </w:rPr>
        <w:t>ίκαιο, μπορούν να επιβάλλουν πολιτικές εξελίξεις. Το Σύνταγμα δεν επιβάλλει πολιτικές εξελίξεις. Δυσχεραίνει ή διευκολύνει πολιτικές εξελίξεις. Το Σύνταγμα, όταν μιλά</w:t>
      </w:r>
      <w:r>
        <w:rPr>
          <w:rFonts w:eastAsia="Times New Roman" w:cs="Times New Roman"/>
          <w:szCs w:val="24"/>
        </w:rPr>
        <w:t xml:space="preserve">ει για συναινετική εκλογή Προέδρου, δεν σας το επέβαλε το 2014 να το κάνετε. Θα το διευκόλυνε, θα το </w:t>
      </w:r>
      <w:r>
        <w:rPr>
          <w:rFonts w:eastAsia="Times New Roman" w:cs="Times New Roman"/>
          <w:szCs w:val="24"/>
        </w:rPr>
        <w:lastRenderedPageBreak/>
        <w:t xml:space="preserve">ηύχετο το Σύνταγμα, αλλά εσείς θέλετε το Σύνταγμα και η διαδικασία εδώ να επιβάλουν πολιτικές εξελίξεις. Πολιτικές εξελίξεις θα επιβάλει ο ελληνικός λαός, </w:t>
      </w:r>
      <w:r>
        <w:rPr>
          <w:rFonts w:eastAsia="Times New Roman" w:cs="Times New Roman"/>
          <w:szCs w:val="24"/>
        </w:rPr>
        <w:t>ο οποίος θα παραλάβει τις προτεινόμενες διατάξεις και θα αποφασίσει ποιος θα τις υλοποιήσει ως προς το περιεχόμενο τους. Αυτή είναι η ουσία.</w:t>
      </w:r>
    </w:p>
    <w:p w14:paraId="09855A06" w14:textId="77777777" w:rsidR="00BE639A" w:rsidRDefault="00A212EC">
      <w:pPr>
        <w:tabs>
          <w:tab w:val="center" w:pos="4753"/>
          <w:tab w:val="left" w:pos="6156"/>
        </w:tabs>
        <w:spacing w:line="600" w:lineRule="auto"/>
        <w:ind w:firstLine="709"/>
        <w:jc w:val="both"/>
        <w:rPr>
          <w:rFonts w:eastAsia="Times New Roman"/>
          <w:szCs w:val="24"/>
        </w:rPr>
      </w:pPr>
      <w:r>
        <w:rPr>
          <w:rFonts w:eastAsia="Times New Roman" w:cs="Times New Roman"/>
          <w:szCs w:val="24"/>
        </w:rPr>
        <w:t xml:space="preserve">Τώρα, θα ήθελα να πω δύο πράγματα, για να τελειώσουμε. Ο κ. Τσίπρας </w:t>
      </w:r>
      <w:r>
        <w:rPr>
          <w:rFonts w:eastAsia="Times New Roman" w:cs="Times New Roman"/>
          <w:szCs w:val="24"/>
        </w:rPr>
        <w:t>-</w:t>
      </w:r>
      <w:r>
        <w:rPr>
          <w:rFonts w:eastAsia="Times New Roman" w:cs="Times New Roman"/>
          <w:szCs w:val="24"/>
        </w:rPr>
        <w:t>και αυτό σας το συνιστώ, για να εναρμονιστείτε</w:t>
      </w:r>
      <w:r>
        <w:rPr>
          <w:rFonts w:eastAsia="Times New Roman" w:cs="Times New Roman"/>
          <w:szCs w:val="24"/>
        </w:rPr>
        <w:t xml:space="preserve"> με τον Πρόεδρό σας- είπε ότι αγαπημένος του ποιητής είναι ο Καβάφης και διάβασε το ποίημα «Η Πόλις». Υπάρχει και το «Αλεξανδρινοί Βασιλείς». Είστε σαν τους Αλεξανδρινούς</w:t>
      </w:r>
      <w:r>
        <w:rPr>
          <w:rFonts w:eastAsia="Times New Roman" w:cs="Times New Roman"/>
          <w:szCs w:val="24"/>
        </w:rPr>
        <w:t>,</w:t>
      </w:r>
      <w:r>
        <w:rPr>
          <w:rFonts w:eastAsia="Times New Roman" w:cs="Times New Roman"/>
          <w:szCs w:val="24"/>
        </w:rPr>
        <w:t xml:space="preserve"> σε λίγο, οι οποίοι πήγαιναν να δουν πώς η Κλεοπάτρα και ο Αντώνιος ανακήρυξαν τα παι</w:t>
      </w:r>
      <w:r>
        <w:rPr>
          <w:rFonts w:eastAsia="Times New Roman" w:cs="Times New Roman"/>
          <w:szCs w:val="24"/>
        </w:rPr>
        <w:t>διά της Κλεοπάτρας βασιλείς.</w:t>
      </w:r>
      <w:r w:rsidDel="00AF59B6">
        <w:rPr>
          <w:rFonts w:eastAsia="Times New Roman" w:cs="Times New Roman"/>
          <w:szCs w:val="24"/>
        </w:rPr>
        <w:t xml:space="preserve"> </w:t>
      </w:r>
      <w:r>
        <w:rPr>
          <w:rFonts w:eastAsia="Times New Roman"/>
          <w:szCs w:val="24"/>
        </w:rPr>
        <w:t xml:space="preserve">Και λέει: </w:t>
      </w:r>
      <w:r>
        <w:rPr>
          <w:rFonts w:eastAsia="Times New Roman"/>
          <w:szCs w:val="24"/>
        </w:rPr>
        <w:t>«</w:t>
      </w:r>
      <w:r>
        <w:rPr>
          <w:rFonts w:eastAsia="Times New Roman"/>
          <w:szCs w:val="24"/>
        </w:rPr>
        <w:t>Ο</w:t>
      </w:r>
      <w:r w:rsidRPr="00461ECA">
        <w:rPr>
          <w:rFonts w:eastAsia="Times New Roman"/>
          <w:szCs w:val="24"/>
        </w:rPr>
        <w:t xml:space="preserve"> Αλέξανδρος</w:t>
      </w:r>
      <w:r>
        <w:rPr>
          <w:rFonts w:eastAsia="Times New Roman"/>
          <w:szCs w:val="24"/>
        </w:rPr>
        <w:t>,</w:t>
      </w:r>
      <w:r w:rsidRPr="00461ECA">
        <w:rPr>
          <w:rFonts w:eastAsia="Times New Roman"/>
          <w:szCs w:val="24"/>
        </w:rPr>
        <w:t xml:space="preserve"> τον είπαν βασιλέα της Κιλικίας</w:t>
      </w:r>
      <w:r>
        <w:rPr>
          <w:rFonts w:eastAsia="Times New Roman"/>
          <w:szCs w:val="24"/>
        </w:rPr>
        <w:t>,</w:t>
      </w:r>
      <w:r w:rsidRPr="00461ECA">
        <w:rPr>
          <w:rFonts w:eastAsia="Times New Roman"/>
          <w:szCs w:val="24"/>
        </w:rPr>
        <w:t xml:space="preserve"> των Μήδων και της Συρίας</w:t>
      </w:r>
      <w:r>
        <w:rPr>
          <w:rFonts w:eastAsia="Times New Roman"/>
          <w:szCs w:val="24"/>
        </w:rPr>
        <w:t>.</w:t>
      </w:r>
      <w:r w:rsidRPr="00461ECA">
        <w:rPr>
          <w:rFonts w:eastAsia="Times New Roman"/>
          <w:szCs w:val="24"/>
        </w:rPr>
        <w:t xml:space="preserve"> </w:t>
      </w:r>
      <w:r>
        <w:rPr>
          <w:rFonts w:eastAsia="Times New Roman"/>
          <w:szCs w:val="24"/>
        </w:rPr>
        <w:t>Ο</w:t>
      </w:r>
      <w:r w:rsidRPr="00461ECA">
        <w:rPr>
          <w:rFonts w:eastAsia="Times New Roman"/>
          <w:szCs w:val="24"/>
        </w:rPr>
        <w:t xml:space="preserve"> Πτολεμαίος</w:t>
      </w:r>
      <w:r>
        <w:rPr>
          <w:rFonts w:eastAsia="Times New Roman"/>
          <w:szCs w:val="24"/>
        </w:rPr>
        <w:t>,</w:t>
      </w:r>
      <w:r w:rsidRPr="00461ECA">
        <w:rPr>
          <w:rFonts w:eastAsia="Times New Roman"/>
          <w:szCs w:val="24"/>
        </w:rPr>
        <w:t xml:space="preserve"> τον είπαν βασιλέα της Φοινίκης και των Πάρθων</w:t>
      </w:r>
      <w:r>
        <w:rPr>
          <w:rFonts w:eastAsia="Times New Roman"/>
          <w:szCs w:val="24"/>
        </w:rPr>
        <w:t>.</w:t>
      </w:r>
      <w:r w:rsidRPr="00461ECA">
        <w:rPr>
          <w:rFonts w:eastAsia="Times New Roman"/>
          <w:szCs w:val="24"/>
        </w:rPr>
        <w:t xml:space="preserve"> </w:t>
      </w:r>
      <w:r>
        <w:rPr>
          <w:rFonts w:eastAsia="Times New Roman"/>
          <w:szCs w:val="24"/>
        </w:rPr>
        <w:t>Ο</w:t>
      </w:r>
      <w:r w:rsidRPr="00461ECA">
        <w:rPr>
          <w:rFonts w:eastAsia="Times New Roman"/>
          <w:szCs w:val="24"/>
        </w:rPr>
        <w:t xml:space="preserve"> </w:t>
      </w:r>
      <w:r>
        <w:rPr>
          <w:rFonts w:eastAsia="Times New Roman"/>
          <w:szCs w:val="24"/>
        </w:rPr>
        <w:t>Κ</w:t>
      </w:r>
      <w:r w:rsidRPr="00461ECA">
        <w:rPr>
          <w:rFonts w:eastAsia="Times New Roman"/>
          <w:szCs w:val="24"/>
        </w:rPr>
        <w:t>αισαρίων</w:t>
      </w:r>
      <w:r>
        <w:rPr>
          <w:rFonts w:eastAsia="Times New Roman"/>
          <w:szCs w:val="24"/>
        </w:rPr>
        <w:t>,</w:t>
      </w:r>
      <w:r w:rsidRPr="00461ECA">
        <w:rPr>
          <w:rFonts w:eastAsia="Times New Roman"/>
          <w:szCs w:val="24"/>
        </w:rPr>
        <w:t xml:space="preserve"> τον είπαν Βασιλέα των Βασιλέων</w:t>
      </w:r>
      <w:r>
        <w:rPr>
          <w:rFonts w:eastAsia="Times New Roman"/>
          <w:szCs w:val="24"/>
        </w:rPr>
        <w:t>.</w:t>
      </w:r>
      <w:r w:rsidRPr="00461ECA">
        <w:rPr>
          <w:rFonts w:eastAsia="Times New Roman"/>
          <w:szCs w:val="24"/>
        </w:rPr>
        <w:t xml:space="preserve"> </w:t>
      </w:r>
      <w:r>
        <w:rPr>
          <w:rFonts w:eastAsia="Times New Roman"/>
          <w:szCs w:val="24"/>
        </w:rPr>
        <w:t>Ο</w:t>
      </w:r>
      <w:r w:rsidRPr="00461ECA">
        <w:rPr>
          <w:rFonts w:eastAsia="Times New Roman"/>
          <w:szCs w:val="24"/>
        </w:rPr>
        <w:t>ι Αλεξανδρινοί</w:t>
      </w:r>
      <w:r>
        <w:rPr>
          <w:rFonts w:eastAsia="Times New Roman"/>
          <w:szCs w:val="24"/>
        </w:rPr>
        <w:t>,</w:t>
      </w:r>
      <w:r w:rsidRPr="00461ECA">
        <w:rPr>
          <w:rFonts w:eastAsia="Times New Roman"/>
          <w:szCs w:val="24"/>
        </w:rPr>
        <w:t xml:space="preserve"> οι Βουλευτές του ΣΥΡΙΖΑ </w:t>
      </w:r>
      <w:r>
        <w:rPr>
          <w:rFonts w:eastAsia="Times New Roman"/>
          <w:szCs w:val="24"/>
        </w:rPr>
        <w:t>δ</w:t>
      </w:r>
      <w:r w:rsidRPr="00461ECA">
        <w:rPr>
          <w:rFonts w:eastAsia="Times New Roman"/>
          <w:szCs w:val="24"/>
        </w:rPr>
        <w:t>ηλαδή</w:t>
      </w:r>
      <w:r>
        <w:rPr>
          <w:rFonts w:eastAsia="Times New Roman"/>
          <w:szCs w:val="24"/>
        </w:rPr>
        <w:t>,</w:t>
      </w:r>
      <w:r w:rsidRPr="00461ECA">
        <w:rPr>
          <w:rFonts w:eastAsia="Times New Roman"/>
          <w:szCs w:val="24"/>
        </w:rPr>
        <w:t xml:space="preserve"> μό</w:t>
      </w:r>
      <w:r>
        <w:rPr>
          <w:rFonts w:eastAsia="Times New Roman"/>
          <w:szCs w:val="24"/>
        </w:rPr>
        <w:t>λ</w:t>
      </w:r>
      <w:r w:rsidRPr="00461ECA">
        <w:rPr>
          <w:rFonts w:eastAsia="Times New Roman"/>
          <w:szCs w:val="24"/>
        </w:rPr>
        <w:t>ο που ήξεραν τι λόγια ήταν αυτά και θεατρικά</w:t>
      </w:r>
      <w:r>
        <w:rPr>
          <w:rFonts w:eastAsia="Times New Roman"/>
          <w:szCs w:val="24"/>
        </w:rPr>
        <w:t>,</w:t>
      </w:r>
      <w:r w:rsidRPr="00461ECA">
        <w:rPr>
          <w:rFonts w:eastAsia="Times New Roman"/>
          <w:szCs w:val="24"/>
        </w:rPr>
        <w:t xml:space="preserve"> έτρεχαν και ενθουσιάζοντα</w:t>
      </w:r>
      <w:r>
        <w:rPr>
          <w:rFonts w:eastAsia="Times New Roman"/>
          <w:szCs w:val="24"/>
        </w:rPr>
        <w:t>ν</w:t>
      </w:r>
      <w:r w:rsidRPr="00461ECA">
        <w:rPr>
          <w:rFonts w:eastAsia="Times New Roman"/>
          <w:szCs w:val="24"/>
        </w:rPr>
        <w:t xml:space="preserve"> και επευφημούσαν</w:t>
      </w:r>
      <w:r>
        <w:rPr>
          <w:rFonts w:eastAsia="Times New Roman"/>
          <w:szCs w:val="24"/>
        </w:rPr>
        <w:t>,</w:t>
      </w:r>
      <w:r w:rsidRPr="00461ECA">
        <w:rPr>
          <w:rFonts w:eastAsia="Times New Roman"/>
          <w:szCs w:val="24"/>
        </w:rPr>
        <w:t xml:space="preserve"> μό</w:t>
      </w:r>
      <w:r>
        <w:rPr>
          <w:rFonts w:eastAsia="Times New Roman"/>
          <w:szCs w:val="24"/>
        </w:rPr>
        <w:t>λ</w:t>
      </w:r>
      <w:r w:rsidRPr="00461ECA">
        <w:rPr>
          <w:rFonts w:eastAsia="Times New Roman"/>
          <w:szCs w:val="24"/>
        </w:rPr>
        <w:t xml:space="preserve">ο που ήξεραν τι κούφια λόγια ήταν αυτές οι </w:t>
      </w:r>
      <w:r>
        <w:rPr>
          <w:rFonts w:eastAsia="Times New Roman"/>
          <w:szCs w:val="24"/>
        </w:rPr>
        <w:t>βασιλείες</w:t>
      </w:r>
      <w:r>
        <w:rPr>
          <w:rFonts w:eastAsia="Times New Roman"/>
          <w:szCs w:val="24"/>
        </w:rPr>
        <w:t>»</w:t>
      </w:r>
      <w:r>
        <w:rPr>
          <w:rFonts w:eastAsia="Times New Roman"/>
          <w:szCs w:val="24"/>
        </w:rPr>
        <w:t xml:space="preserve">. </w:t>
      </w:r>
    </w:p>
    <w:p w14:paraId="09855A07" w14:textId="77777777" w:rsidR="00BE639A" w:rsidRDefault="00A212EC">
      <w:pPr>
        <w:spacing w:line="600" w:lineRule="auto"/>
        <w:ind w:firstLine="720"/>
        <w:jc w:val="both"/>
        <w:rPr>
          <w:rFonts w:eastAsia="Times New Roman"/>
          <w:szCs w:val="24"/>
        </w:rPr>
      </w:pPr>
      <w:r>
        <w:rPr>
          <w:rFonts w:eastAsia="Times New Roman"/>
          <w:szCs w:val="24"/>
        </w:rPr>
        <w:lastRenderedPageBreak/>
        <w:t>Τ</w:t>
      </w:r>
      <w:r w:rsidRPr="00461ECA">
        <w:rPr>
          <w:rFonts w:eastAsia="Times New Roman"/>
          <w:szCs w:val="24"/>
        </w:rPr>
        <w:t>ι</w:t>
      </w:r>
      <w:r>
        <w:rPr>
          <w:rFonts w:eastAsia="Times New Roman"/>
          <w:szCs w:val="24"/>
        </w:rPr>
        <w:t xml:space="preserve"> </w:t>
      </w:r>
      <w:r w:rsidRPr="00461ECA">
        <w:rPr>
          <w:rFonts w:eastAsia="Times New Roman"/>
          <w:szCs w:val="24"/>
        </w:rPr>
        <w:t>κούφια λόγια είναι αυτά για τη δεσμευτικότητα το ξέρετε</w:t>
      </w:r>
      <w:r>
        <w:rPr>
          <w:rFonts w:eastAsia="Times New Roman"/>
          <w:szCs w:val="24"/>
        </w:rPr>
        <w:t>,</w:t>
      </w:r>
      <w:r w:rsidRPr="00461ECA">
        <w:rPr>
          <w:rFonts w:eastAsia="Times New Roman"/>
          <w:szCs w:val="24"/>
        </w:rPr>
        <w:t xml:space="preserve"> αλλά επιμέ</w:t>
      </w:r>
      <w:r w:rsidRPr="00461ECA">
        <w:rPr>
          <w:rFonts w:eastAsia="Times New Roman"/>
          <w:szCs w:val="24"/>
        </w:rPr>
        <w:t>νετε</w:t>
      </w:r>
      <w:r>
        <w:rPr>
          <w:rFonts w:eastAsia="Times New Roman"/>
          <w:szCs w:val="24"/>
        </w:rPr>
        <w:t>,</w:t>
      </w:r>
      <w:r w:rsidRPr="00461ECA">
        <w:rPr>
          <w:rFonts w:eastAsia="Times New Roman"/>
          <w:szCs w:val="24"/>
        </w:rPr>
        <w:t xml:space="preserve"> γιατί θέλετε να κρύψετε την πολιτική σας ανασφάλεια</w:t>
      </w:r>
      <w:r>
        <w:rPr>
          <w:rFonts w:eastAsia="Times New Roman"/>
          <w:szCs w:val="24"/>
        </w:rPr>
        <w:t>.</w:t>
      </w:r>
      <w:r w:rsidRPr="00461ECA">
        <w:rPr>
          <w:rFonts w:eastAsia="Times New Roman"/>
          <w:szCs w:val="24"/>
        </w:rPr>
        <w:t xml:space="preserve"> </w:t>
      </w:r>
      <w:r>
        <w:rPr>
          <w:rFonts w:eastAsia="Times New Roman"/>
          <w:szCs w:val="24"/>
        </w:rPr>
        <w:t>Ο</w:t>
      </w:r>
      <w:r w:rsidRPr="00461ECA">
        <w:rPr>
          <w:rFonts w:eastAsia="Times New Roman"/>
          <w:szCs w:val="24"/>
        </w:rPr>
        <w:t xml:space="preserve"> λαός και η επόμενη πλειοψηφία θα καθορίσει το περιεχόμενο της </w:t>
      </w:r>
      <w:r>
        <w:rPr>
          <w:rFonts w:eastAsia="Times New Roman"/>
          <w:szCs w:val="24"/>
        </w:rPr>
        <w:t>Α</w:t>
      </w:r>
      <w:r w:rsidRPr="00461ECA">
        <w:rPr>
          <w:rFonts w:eastAsia="Times New Roman"/>
          <w:szCs w:val="24"/>
        </w:rPr>
        <w:t>ναθεωρήσεως</w:t>
      </w:r>
      <w:r>
        <w:rPr>
          <w:rFonts w:eastAsia="Times New Roman"/>
          <w:szCs w:val="24"/>
        </w:rPr>
        <w:t>.</w:t>
      </w:r>
    </w:p>
    <w:p w14:paraId="09855A08" w14:textId="77777777" w:rsidR="00BE639A" w:rsidRDefault="00A212EC">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9855A09" w14:textId="77777777" w:rsidR="00BE639A" w:rsidRDefault="00A212EC">
      <w:pPr>
        <w:spacing w:line="600" w:lineRule="auto"/>
        <w:ind w:firstLine="720"/>
        <w:jc w:val="both"/>
        <w:rPr>
          <w:rFonts w:eastAsia="Times New Roman" w:cs="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 xml:space="preserve">Ευχαριστούμε. </w:t>
      </w:r>
    </w:p>
    <w:p w14:paraId="09855A0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Βενιζέλος. </w:t>
      </w:r>
    </w:p>
    <w:p w14:paraId="09855A0B" w14:textId="77777777" w:rsidR="00BE639A" w:rsidRDefault="00A212EC">
      <w:pPr>
        <w:spacing w:line="600" w:lineRule="auto"/>
        <w:ind w:firstLine="720"/>
        <w:jc w:val="both"/>
        <w:rPr>
          <w:rFonts w:eastAsia="Times New Roman"/>
          <w:szCs w:val="24"/>
        </w:rPr>
      </w:pPr>
      <w:r w:rsidRPr="009D03B7">
        <w:rPr>
          <w:rFonts w:eastAsia="Times New Roman"/>
          <w:b/>
          <w:szCs w:val="24"/>
        </w:rPr>
        <w:t xml:space="preserve">ΕΥΑΓΓΕΛΟΣ ΒΕΝΙΖΕΛΟΣ: </w:t>
      </w:r>
      <w:r>
        <w:rPr>
          <w:rFonts w:eastAsia="Times New Roman" w:cs="Times New Roman"/>
          <w:szCs w:val="24"/>
        </w:rPr>
        <w:t>Θα ήθελα να καταθέσω στα Πρακτικά μια</w:t>
      </w:r>
      <w:r w:rsidRPr="00461ECA">
        <w:rPr>
          <w:rFonts w:eastAsia="Times New Roman"/>
          <w:szCs w:val="24"/>
        </w:rPr>
        <w:t xml:space="preserve"> εκτενή </w:t>
      </w:r>
      <w:r>
        <w:rPr>
          <w:rFonts w:eastAsia="Times New Roman"/>
          <w:szCs w:val="24"/>
        </w:rPr>
        <w:t>μ</w:t>
      </w:r>
      <w:r w:rsidRPr="00461ECA">
        <w:rPr>
          <w:rFonts w:eastAsia="Times New Roman"/>
          <w:szCs w:val="24"/>
        </w:rPr>
        <w:t>ελέτη μου για το θέμα αυτό</w:t>
      </w:r>
      <w:r>
        <w:rPr>
          <w:rFonts w:eastAsia="Times New Roman"/>
          <w:szCs w:val="24"/>
        </w:rPr>
        <w:t>,</w:t>
      </w:r>
      <w:r w:rsidRPr="00461ECA">
        <w:rPr>
          <w:rFonts w:eastAsia="Times New Roman"/>
          <w:szCs w:val="24"/>
        </w:rPr>
        <w:t xml:space="preserve"> που δημοσιεύτηκε πριν δύο μήνες </w:t>
      </w:r>
      <w:r>
        <w:rPr>
          <w:rFonts w:eastAsia="Times New Roman"/>
          <w:szCs w:val="24"/>
        </w:rPr>
        <w:t>σ</w:t>
      </w:r>
      <w:r w:rsidRPr="00461ECA">
        <w:rPr>
          <w:rFonts w:eastAsia="Times New Roman"/>
          <w:szCs w:val="24"/>
        </w:rPr>
        <w:t>το ψηφιακό περιοδικό του ομίλου Μάνεση</w:t>
      </w:r>
      <w:r>
        <w:rPr>
          <w:rFonts w:eastAsia="Times New Roman"/>
          <w:szCs w:val="24"/>
        </w:rPr>
        <w:t>,</w:t>
      </w:r>
      <w:r w:rsidRPr="00461ECA">
        <w:rPr>
          <w:rFonts w:eastAsia="Times New Roman"/>
          <w:szCs w:val="24"/>
        </w:rPr>
        <w:t xml:space="preserve"> το </w:t>
      </w:r>
      <w:r>
        <w:rPr>
          <w:rFonts w:eastAsia="Times New Roman"/>
          <w:szCs w:val="24"/>
        </w:rPr>
        <w:t>«</w:t>
      </w:r>
      <w:r>
        <w:rPr>
          <w:rFonts w:eastAsia="Times New Roman"/>
          <w:szCs w:val="24"/>
          <w:lang w:val="en-US"/>
        </w:rPr>
        <w:t>Constitutionalism</w:t>
      </w:r>
      <w:r w:rsidRPr="00D82825">
        <w:rPr>
          <w:rFonts w:eastAsia="Times New Roman"/>
          <w:szCs w:val="24"/>
        </w:rPr>
        <w:t>.</w:t>
      </w:r>
      <w:r>
        <w:rPr>
          <w:rFonts w:eastAsia="Times New Roman"/>
          <w:szCs w:val="24"/>
          <w:lang w:val="en-US"/>
        </w:rPr>
        <w:t>gr</w:t>
      </w:r>
      <w:r>
        <w:rPr>
          <w:rFonts w:eastAsia="Times New Roman"/>
          <w:szCs w:val="24"/>
        </w:rPr>
        <w:t>». Π</w:t>
      </w:r>
      <w:r w:rsidRPr="00461ECA">
        <w:rPr>
          <w:rFonts w:eastAsia="Times New Roman"/>
          <w:szCs w:val="24"/>
        </w:rPr>
        <w:t>αρακαλώ</w:t>
      </w:r>
      <w:r>
        <w:rPr>
          <w:rFonts w:eastAsia="Times New Roman"/>
          <w:szCs w:val="24"/>
        </w:rPr>
        <w:t>,</w:t>
      </w:r>
      <w:r w:rsidRPr="00461ECA">
        <w:rPr>
          <w:rFonts w:eastAsia="Times New Roman"/>
          <w:szCs w:val="24"/>
        </w:rPr>
        <w:t xml:space="preserve"> αν έχετε την καλοσύν</w:t>
      </w:r>
      <w:r w:rsidRPr="00461ECA">
        <w:rPr>
          <w:rFonts w:eastAsia="Times New Roman"/>
          <w:szCs w:val="24"/>
        </w:rPr>
        <w:t>η</w:t>
      </w:r>
      <w:r>
        <w:rPr>
          <w:rFonts w:eastAsia="Times New Roman"/>
          <w:szCs w:val="24"/>
        </w:rPr>
        <w:t>,</w:t>
      </w:r>
      <w:r w:rsidRPr="00461ECA">
        <w:rPr>
          <w:rFonts w:eastAsia="Times New Roman"/>
          <w:szCs w:val="24"/>
        </w:rPr>
        <w:t xml:space="preserve"> </w:t>
      </w:r>
      <w:r>
        <w:rPr>
          <w:rFonts w:eastAsia="Times New Roman"/>
          <w:szCs w:val="24"/>
        </w:rPr>
        <w:t>π</w:t>
      </w:r>
      <w:r w:rsidRPr="00461ECA">
        <w:rPr>
          <w:rFonts w:eastAsia="Times New Roman"/>
          <w:szCs w:val="24"/>
        </w:rPr>
        <w:t xml:space="preserve">έραν της καταχώρησης </w:t>
      </w:r>
      <w:r>
        <w:rPr>
          <w:rFonts w:eastAsia="Times New Roman"/>
          <w:szCs w:val="24"/>
        </w:rPr>
        <w:t>στ</w:t>
      </w:r>
      <w:r w:rsidRPr="00461ECA">
        <w:rPr>
          <w:rFonts w:eastAsia="Times New Roman"/>
          <w:szCs w:val="24"/>
        </w:rPr>
        <w:t>α Πρακτικά</w:t>
      </w:r>
      <w:r>
        <w:rPr>
          <w:rFonts w:eastAsia="Times New Roman"/>
          <w:szCs w:val="24"/>
        </w:rPr>
        <w:t>,</w:t>
      </w:r>
      <w:r w:rsidRPr="00461ECA">
        <w:rPr>
          <w:rFonts w:eastAsia="Times New Roman"/>
          <w:szCs w:val="24"/>
        </w:rPr>
        <w:t xml:space="preserve"> </w:t>
      </w:r>
      <w:r>
        <w:rPr>
          <w:rFonts w:eastAsia="Times New Roman"/>
          <w:szCs w:val="24"/>
        </w:rPr>
        <w:t>αν οι υπηρεσίες μπορούν, να το</w:t>
      </w:r>
      <w:r w:rsidRPr="00461ECA">
        <w:rPr>
          <w:rFonts w:eastAsia="Times New Roman"/>
          <w:szCs w:val="24"/>
        </w:rPr>
        <w:t xml:space="preserve"> διανείμετε</w:t>
      </w:r>
      <w:r>
        <w:rPr>
          <w:rFonts w:eastAsia="Times New Roman"/>
          <w:szCs w:val="24"/>
        </w:rPr>
        <w:t>, αν θέλετε.</w:t>
      </w:r>
    </w:p>
    <w:p w14:paraId="09855A0C" w14:textId="77777777" w:rsidR="00BE639A" w:rsidRDefault="00A212EC">
      <w:pPr>
        <w:spacing w:line="600" w:lineRule="auto"/>
        <w:ind w:firstLine="720"/>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Ευάγγελος Βενιζέλος</w:t>
      </w:r>
      <w:r>
        <w:rPr>
          <w:rFonts w:eastAsia="Times New Roman"/>
          <w:szCs w:val="24"/>
        </w:rPr>
        <w:t xml:space="preserve"> καταθέτει για τα Πρακτικά την προαναφερθείσα μελέτη, η οποία βρίσκεται</w:t>
      </w:r>
      <w:r w:rsidRPr="00AF3B92">
        <w:rPr>
          <w:rFonts w:eastAsia="Times New Roman"/>
          <w:szCs w:val="24"/>
        </w:rPr>
        <w:t xml:space="preserve"> στο </w:t>
      </w:r>
      <w:r>
        <w:rPr>
          <w:rFonts w:eastAsia="Times New Roman"/>
          <w:szCs w:val="24"/>
        </w:rPr>
        <w:t>α</w:t>
      </w:r>
      <w:r w:rsidRPr="00AF3B92">
        <w:rPr>
          <w:rFonts w:eastAsia="Times New Roman"/>
          <w:szCs w:val="24"/>
        </w:rPr>
        <w:t xml:space="preserve">ρχείο </w:t>
      </w:r>
      <w:r w:rsidRPr="00AF3B92">
        <w:rPr>
          <w:rFonts w:eastAsia="Times New Roman"/>
          <w:szCs w:val="24"/>
        </w:rPr>
        <w:t xml:space="preserve">του Τμήματος Γραμματείας της </w:t>
      </w:r>
      <w:r w:rsidRPr="00AF3B92">
        <w:rPr>
          <w:rFonts w:eastAsia="Times New Roman"/>
          <w:szCs w:val="24"/>
        </w:rPr>
        <w:t>Διεύθυνσης Στενογραφίας και Πρακτικών της Βουλής)</w:t>
      </w:r>
    </w:p>
    <w:p w14:paraId="09855A0D" w14:textId="77777777" w:rsidR="00BE639A" w:rsidRDefault="00A212EC">
      <w:pPr>
        <w:spacing w:line="600" w:lineRule="auto"/>
        <w:ind w:firstLine="720"/>
        <w:jc w:val="both"/>
        <w:rPr>
          <w:rFonts w:eastAsia="Times New Roman"/>
          <w:szCs w:val="24"/>
        </w:rPr>
      </w:pPr>
      <w:r w:rsidRPr="00276D2D">
        <w:rPr>
          <w:rFonts w:eastAsia="Times New Roman" w:cs="Times New Roman"/>
          <w:b/>
          <w:szCs w:val="24"/>
        </w:rPr>
        <w:lastRenderedPageBreak/>
        <w:t xml:space="preserve">ΠΡΟΕΔΡΟΣ (Νικόλαος Βούτσης): </w:t>
      </w:r>
      <w:r>
        <w:rPr>
          <w:rFonts w:eastAsia="Times New Roman" w:cs="Times New Roman"/>
          <w:szCs w:val="24"/>
        </w:rPr>
        <w:t>Να</w:t>
      </w:r>
      <w:r w:rsidRPr="00461ECA">
        <w:rPr>
          <w:rFonts w:eastAsia="Times New Roman"/>
          <w:szCs w:val="24"/>
        </w:rPr>
        <w:t xml:space="preserve"> δοθούν στις </w:t>
      </w:r>
      <w:r>
        <w:rPr>
          <w:rFonts w:eastAsia="Times New Roman"/>
          <w:szCs w:val="24"/>
        </w:rPr>
        <w:t>Κ</w:t>
      </w:r>
      <w:r w:rsidRPr="00461ECA">
        <w:rPr>
          <w:rFonts w:eastAsia="Times New Roman"/>
          <w:szCs w:val="24"/>
        </w:rPr>
        <w:t xml:space="preserve">οινοβουλευτικές </w:t>
      </w:r>
      <w:r>
        <w:rPr>
          <w:rFonts w:eastAsia="Times New Roman"/>
          <w:szCs w:val="24"/>
        </w:rPr>
        <w:t>Ο</w:t>
      </w:r>
      <w:r w:rsidRPr="00461ECA">
        <w:rPr>
          <w:rFonts w:eastAsia="Times New Roman"/>
          <w:szCs w:val="24"/>
        </w:rPr>
        <w:t xml:space="preserve">μάδες από </w:t>
      </w:r>
      <w:r>
        <w:rPr>
          <w:rFonts w:eastAsia="Times New Roman"/>
          <w:szCs w:val="24"/>
        </w:rPr>
        <w:t>ένα, δύο αντίτυπα και</w:t>
      </w:r>
      <w:r w:rsidRPr="00461ECA">
        <w:rPr>
          <w:rFonts w:eastAsia="Times New Roman"/>
          <w:szCs w:val="24"/>
        </w:rPr>
        <w:t xml:space="preserve"> όποιος ενδιαφέρεται</w:t>
      </w:r>
      <w:r>
        <w:rPr>
          <w:rFonts w:eastAsia="Times New Roman"/>
          <w:szCs w:val="24"/>
        </w:rPr>
        <w:t>,</w:t>
      </w:r>
      <w:r w:rsidRPr="00461ECA">
        <w:rPr>
          <w:rFonts w:eastAsia="Times New Roman"/>
          <w:szCs w:val="24"/>
        </w:rPr>
        <w:t xml:space="preserve"> </w:t>
      </w:r>
      <w:r>
        <w:rPr>
          <w:rFonts w:eastAsia="Times New Roman"/>
          <w:szCs w:val="24"/>
        </w:rPr>
        <w:t xml:space="preserve">διά των υπηρεσιών. </w:t>
      </w:r>
    </w:p>
    <w:p w14:paraId="09855A0E" w14:textId="77777777" w:rsidR="00BE639A" w:rsidRDefault="00A212EC">
      <w:pPr>
        <w:spacing w:line="600" w:lineRule="auto"/>
        <w:ind w:firstLine="720"/>
        <w:jc w:val="both"/>
        <w:rPr>
          <w:rFonts w:eastAsia="Times New Roman"/>
          <w:szCs w:val="24"/>
        </w:rPr>
      </w:pPr>
      <w:r w:rsidRPr="009D03B7">
        <w:rPr>
          <w:rFonts w:eastAsia="Times New Roman"/>
          <w:b/>
          <w:szCs w:val="24"/>
        </w:rPr>
        <w:t xml:space="preserve">ΕΥΑΓΓΕΛΟΣ ΒΕΝΙΖΕΛΟΣ: </w:t>
      </w:r>
      <w:r>
        <w:rPr>
          <w:rFonts w:eastAsia="Times New Roman"/>
          <w:szCs w:val="24"/>
        </w:rPr>
        <w:t xml:space="preserve">Όπως νομίζετε. </w:t>
      </w:r>
      <w:r w:rsidRPr="00461ECA">
        <w:rPr>
          <w:rFonts w:eastAsia="Times New Roman"/>
          <w:szCs w:val="24"/>
        </w:rPr>
        <w:t>Πάντως</w:t>
      </w:r>
      <w:r>
        <w:rPr>
          <w:rFonts w:eastAsia="Times New Roman"/>
          <w:szCs w:val="24"/>
        </w:rPr>
        <w:t>,</w:t>
      </w:r>
      <w:r w:rsidRPr="00461ECA">
        <w:rPr>
          <w:rFonts w:eastAsia="Times New Roman"/>
          <w:szCs w:val="24"/>
        </w:rPr>
        <w:t xml:space="preserve"> για λόγους </w:t>
      </w:r>
      <w:r>
        <w:rPr>
          <w:rFonts w:eastAsia="Times New Roman"/>
          <w:szCs w:val="24"/>
        </w:rPr>
        <w:t xml:space="preserve">τεκμηρίωσης και ιστορίας να καταχωριστεί στα Πρακτικά. </w:t>
      </w:r>
    </w:p>
    <w:p w14:paraId="09855A0F" w14:textId="77777777" w:rsidR="00BE639A" w:rsidRDefault="00A212EC">
      <w:pPr>
        <w:spacing w:line="600" w:lineRule="auto"/>
        <w:ind w:firstLine="720"/>
        <w:jc w:val="both"/>
        <w:rPr>
          <w:rFonts w:eastAsia="Times New Roman"/>
          <w:szCs w:val="24"/>
        </w:rPr>
      </w:pPr>
      <w:r w:rsidRPr="00276D2D">
        <w:rPr>
          <w:rFonts w:eastAsia="Times New Roman" w:cs="Times New Roman"/>
          <w:b/>
          <w:szCs w:val="24"/>
        </w:rPr>
        <w:t xml:space="preserve">ΠΡΟΕΔΡΟΣ (Νικόλαος Βούτσης): </w:t>
      </w:r>
      <w:r w:rsidRPr="00461ECA">
        <w:rPr>
          <w:rFonts w:eastAsia="Times New Roman"/>
          <w:szCs w:val="24"/>
        </w:rPr>
        <w:t>Ευχαριστώ πολύ</w:t>
      </w:r>
      <w:r>
        <w:rPr>
          <w:rFonts w:eastAsia="Times New Roman"/>
          <w:szCs w:val="24"/>
        </w:rPr>
        <w:t>.</w:t>
      </w:r>
    </w:p>
    <w:p w14:paraId="09855A10" w14:textId="77777777" w:rsidR="00BE639A" w:rsidRDefault="00A212EC">
      <w:pPr>
        <w:spacing w:line="600" w:lineRule="auto"/>
        <w:ind w:firstLine="720"/>
        <w:jc w:val="both"/>
        <w:rPr>
          <w:rFonts w:eastAsia="Times New Roman"/>
          <w:szCs w:val="24"/>
        </w:rPr>
      </w:pPr>
      <w:r>
        <w:rPr>
          <w:rFonts w:eastAsia="Times New Roman"/>
          <w:szCs w:val="24"/>
        </w:rPr>
        <w:t>Ορίστε, κ</w:t>
      </w:r>
      <w:r w:rsidRPr="00461ECA">
        <w:rPr>
          <w:rFonts w:eastAsia="Times New Roman"/>
          <w:szCs w:val="24"/>
        </w:rPr>
        <w:t>ύριε Παρασκευόπουλ</w:t>
      </w:r>
      <w:r>
        <w:rPr>
          <w:rFonts w:eastAsia="Times New Roman"/>
          <w:szCs w:val="24"/>
        </w:rPr>
        <w:t xml:space="preserve">ε, έχετε τον λόγο. Είστε ο τελευταίος ομιλητής. </w:t>
      </w:r>
    </w:p>
    <w:p w14:paraId="09855A1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Ευχαριστώ, κύριε Πρόεδρε. </w:t>
      </w:r>
    </w:p>
    <w:p w14:paraId="09855A12" w14:textId="77777777" w:rsidR="00BE639A" w:rsidRDefault="00A212EC">
      <w:pPr>
        <w:spacing w:line="600" w:lineRule="auto"/>
        <w:ind w:firstLine="720"/>
        <w:jc w:val="both"/>
        <w:rPr>
          <w:rFonts w:eastAsia="Times New Roman"/>
          <w:szCs w:val="24"/>
        </w:rPr>
      </w:pPr>
      <w:r>
        <w:rPr>
          <w:rFonts w:eastAsia="Times New Roman"/>
          <w:szCs w:val="24"/>
        </w:rPr>
        <w:t>Καταρχάς, ας κάνω το σχόλι</w:t>
      </w:r>
      <w:r>
        <w:rPr>
          <w:rFonts w:eastAsia="Times New Roman"/>
          <w:szCs w:val="24"/>
        </w:rPr>
        <w:t xml:space="preserve">ο ότι έχουμε ακόμη μια </w:t>
      </w:r>
      <w:r w:rsidRPr="00461ECA">
        <w:rPr>
          <w:rFonts w:eastAsia="Times New Roman"/>
          <w:szCs w:val="24"/>
        </w:rPr>
        <w:t xml:space="preserve">ιδιαίτερα </w:t>
      </w:r>
      <w:r>
        <w:rPr>
          <w:rFonts w:eastAsia="Times New Roman"/>
          <w:szCs w:val="24"/>
        </w:rPr>
        <w:t>ενδιαφέρουσα συζήτηση στη Βουλή</w:t>
      </w:r>
      <w:r w:rsidRPr="00461ECA">
        <w:rPr>
          <w:rFonts w:eastAsia="Times New Roman"/>
          <w:szCs w:val="24"/>
        </w:rPr>
        <w:t xml:space="preserve"> διανθισμένη με επιχειρήματα</w:t>
      </w:r>
      <w:r>
        <w:rPr>
          <w:rFonts w:eastAsia="Times New Roman"/>
          <w:szCs w:val="24"/>
        </w:rPr>
        <w:t xml:space="preserve">, αλλά </w:t>
      </w:r>
      <w:r w:rsidRPr="00461ECA">
        <w:rPr>
          <w:rFonts w:eastAsia="Times New Roman"/>
          <w:szCs w:val="24"/>
        </w:rPr>
        <w:t>και με ορισμένες πνευματώδ</w:t>
      </w:r>
      <w:r>
        <w:rPr>
          <w:rFonts w:eastAsia="Times New Roman"/>
          <w:szCs w:val="24"/>
        </w:rPr>
        <w:t>ει</w:t>
      </w:r>
      <w:r w:rsidRPr="00461ECA">
        <w:rPr>
          <w:rFonts w:eastAsia="Times New Roman"/>
          <w:szCs w:val="24"/>
        </w:rPr>
        <w:t xml:space="preserve">ς παρατηρήσεις οι οποίες είναι ιδιαίτερα </w:t>
      </w:r>
      <w:r>
        <w:rPr>
          <w:rFonts w:eastAsia="Times New Roman"/>
          <w:szCs w:val="24"/>
        </w:rPr>
        <w:t>χ</w:t>
      </w:r>
      <w:r w:rsidRPr="00461ECA">
        <w:rPr>
          <w:rFonts w:eastAsia="Times New Roman"/>
          <w:szCs w:val="24"/>
        </w:rPr>
        <w:t>ρήσιμες</w:t>
      </w:r>
      <w:r>
        <w:rPr>
          <w:rFonts w:eastAsia="Times New Roman"/>
          <w:szCs w:val="24"/>
        </w:rPr>
        <w:t>.</w:t>
      </w:r>
    </w:p>
    <w:p w14:paraId="09855A13" w14:textId="77777777" w:rsidR="00BE639A" w:rsidRDefault="00A212EC">
      <w:pPr>
        <w:spacing w:line="600" w:lineRule="auto"/>
        <w:ind w:firstLine="720"/>
        <w:jc w:val="both"/>
        <w:rPr>
          <w:rFonts w:eastAsia="Times New Roman"/>
          <w:szCs w:val="24"/>
        </w:rPr>
      </w:pPr>
      <w:r>
        <w:rPr>
          <w:rFonts w:eastAsia="Times New Roman"/>
          <w:szCs w:val="24"/>
        </w:rPr>
        <w:t xml:space="preserve">Περνώ </w:t>
      </w:r>
      <w:r w:rsidRPr="00461ECA">
        <w:rPr>
          <w:rFonts w:eastAsia="Times New Roman"/>
          <w:szCs w:val="24"/>
        </w:rPr>
        <w:t>στο θέμα</w:t>
      </w:r>
      <w:r>
        <w:rPr>
          <w:rFonts w:eastAsia="Times New Roman"/>
          <w:szCs w:val="24"/>
        </w:rPr>
        <w:t>,</w:t>
      </w:r>
      <w:r w:rsidRPr="00461ECA">
        <w:rPr>
          <w:rFonts w:eastAsia="Times New Roman"/>
          <w:szCs w:val="24"/>
        </w:rPr>
        <w:t xml:space="preserve"> ξεκινώντας με παράδειγμα και αιτιο</w:t>
      </w:r>
      <w:r>
        <w:rPr>
          <w:rFonts w:eastAsia="Times New Roman"/>
          <w:szCs w:val="24"/>
        </w:rPr>
        <w:t>λογώντά</w:t>
      </w:r>
      <w:r w:rsidRPr="00461ECA">
        <w:rPr>
          <w:rFonts w:eastAsia="Times New Roman"/>
          <w:szCs w:val="24"/>
        </w:rPr>
        <w:t xml:space="preserve">ς </w:t>
      </w:r>
      <w:r>
        <w:rPr>
          <w:rFonts w:eastAsia="Times New Roman"/>
          <w:szCs w:val="24"/>
        </w:rPr>
        <w:t xml:space="preserve">το </w:t>
      </w:r>
      <w:r w:rsidRPr="00461ECA">
        <w:rPr>
          <w:rFonts w:eastAsia="Times New Roman"/>
          <w:szCs w:val="24"/>
        </w:rPr>
        <w:t>στη συνέχεια</w:t>
      </w:r>
      <w:r>
        <w:rPr>
          <w:rFonts w:eastAsia="Times New Roman"/>
          <w:szCs w:val="24"/>
        </w:rPr>
        <w:t>.</w:t>
      </w:r>
      <w:r w:rsidRPr="00461ECA">
        <w:rPr>
          <w:rFonts w:eastAsia="Times New Roman"/>
          <w:szCs w:val="24"/>
        </w:rPr>
        <w:t xml:space="preserve"> </w:t>
      </w:r>
      <w:r>
        <w:rPr>
          <w:rFonts w:eastAsia="Times New Roman"/>
          <w:szCs w:val="24"/>
        </w:rPr>
        <w:t>Α</w:t>
      </w:r>
      <w:r w:rsidRPr="00461ECA">
        <w:rPr>
          <w:rFonts w:eastAsia="Times New Roman"/>
          <w:szCs w:val="24"/>
        </w:rPr>
        <w:t>ς</w:t>
      </w:r>
      <w:r w:rsidRPr="00461ECA">
        <w:rPr>
          <w:rFonts w:eastAsia="Times New Roman"/>
          <w:szCs w:val="24"/>
        </w:rPr>
        <w:t xml:space="preserve"> υποθέσουμε </w:t>
      </w:r>
      <w:r>
        <w:rPr>
          <w:rFonts w:eastAsia="Times New Roman"/>
          <w:szCs w:val="24"/>
        </w:rPr>
        <w:t>-</w:t>
      </w:r>
      <w:r w:rsidRPr="00461ECA">
        <w:rPr>
          <w:rFonts w:eastAsia="Times New Roman"/>
          <w:szCs w:val="24"/>
        </w:rPr>
        <w:t>κάτι το οποίο είναι πολύ κοντά στην πραγματικότητα</w:t>
      </w:r>
      <w:r>
        <w:rPr>
          <w:rFonts w:eastAsia="Times New Roman"/>
          <w:szCs w:val="24"/>
        </w:rPr>
        <w:t>-</w:t>
      </w:r>
      <w:r w:rsidRPr="00461ECA">
        <w:rPr>
          <w:rFonts w:eastAsia="Times New Roman"/>
          <w:szCs w:val="24"/>
        </w:rPr>
        <w:t xml:space="preserve"> ότι αυτή η Βουλή με ψήφους περισσότερες από </w:t>
      </w:r>
      <w:r>
        <w:rPr>
          <w:rFonts w:eastAsia="Times New Roman"/>
          <w:szCs w:val="24"/>
        </w:rPr>
        <w:t xml:space="preserve">εκατόν ογδόντα </w:t>
      </w:r>
      <w:r w:rsidRPr="00461ECA">
        <w:rPr>
          <w:rFonts w:eastAsia="Times New Roman"/>
          <w:szCs w:val="24"/>
        </w:rPr>
        <w:t xml:space="preserve">αποφασίζει την αναθεώρηση </w:t>
      </w:r>
      <w:r w:rsidRPr="00461ECA">
        <w:rPr>
          <w:rFonts w:eastAsia="Times New Roman"/>
          <w:szCs w:val="24"/>
        </w:rPr>
        <w:lastRenderedPageBreak/>
        <w:t xml:space="preserve">του άρθρου 86 του Συντάγματος στην κατεύθυνση του </w:t>
      </w:r>
      <w:r>
        <w:rPr>
          <w:rFonts w:eastAsia="Times New Roman"/>
          <w:szCs w:val="24"/>
        </w:rPr>
        <w:t>μ</w:t>
      </w:r>
      <w:r w:rsidRPr="00461ECA">
        <w:rPr>
          <w:rFonts w:eastAsia="Times New Roman"/>
          <w:szCs w:val="24"/>
        </w:rPr>
        <w:t>είζονος ελέγχου της ποινικής λογοδοσίας των Υπουργών</w:t>
      </w:r>
      <w:r>
        <w:rPr>
          <w:rFonts w:eastAsia="Times New Roman"/>
          <w:szCs w:val="24"/>
        </w:rPr>
        <w:t>,</w:t>
      </w:r>
      <w:r w:rsidRPr="00461ECA">
        <w:rPr>
          <w:rFonts w:eastAsia="Times New Roman"/>
          <w:szCs w:val="24"/>
        </w:rPr>
        <w:t xml:space="preserve"> η</w:t>
      </w:r>
      <w:r w:rsidRPr="00461ECA">
        <w:rPr>
          <w:rFonts w:eastAsia="Times New Roman"/>
          <w:szCs w:val="24"/>
        </w:rPr>
        <w:t xml:space="preserve"> οποία </w:t>
      </w:r>
      <w:r>
        <w:rPr>
          <w:rFonts w:eastAsia="Times New Roman"/>
          <w:szCs w:val="24"/>
        </w:rPr>
        <w:t>σ</w:t>
      </w:r>
      <w:r w:rsidRPr="00461ECA">
        <w:rPr>
          <w:rFonts w:eastAsia="Times New Roman"/>
          <w:szCs w:val="24"/>
        </w:rPr>
        <w:t>ήμερα είναι ανέφικτη</w:t>
      </w:r>
      <w:r>
        <w:rPr>
          <w:rFonts w:eastAsia="Times New Roman"/>
          <w:szCs w:val="24"/>
        </w:rPr>
        <w:t>.</w:t>
      </w:r>
      <w:r w:rsidRPr="00461ECA">
        <w:rPr>
          <w:rFonts w:eastAsia="Times New Roman"/>
          <w:szCs w:val="24"/>
        </w:rPr>
        <w:t xml:space="preserve"> </w:t>
      </w:r>
      <w:r>
        <w:rPr>
          <w:rFonts w:eastAsia="Times New Roman"/>
          <w:szCs w:val="24"/>
        </w:rPr>
        <w:t>Ας υποθέσουμε ότι τ</w:t>
      </w:r>
      <w:r w:rsidRPr="00461ECA">
        <w:rPr>
          <w:rFonts w:eastAsia="Times New Roman"/>
          <w:szCs w:val="24"/>
        </w:rPr>
        <w:t>ο αποφασί</w:t>
      </w:r>
      <w:r>
        <w:rPr>
          <w:rFonts w:eastAsia="Times New Roman"/>
          <w:szCs w:val="24"/>
        </w:rPr>
        <w:t>ζει με ψήφους άνω των εκατόν ογδόντα. Μ</w:t>
      </w:r>
      <w:r w:rsidRPr="00461ECA">
        <w:rPr>
          <w:rFonts w:eastAsia="Times New Roman"/>
          <w:szCs w:val="24"/>
        </w:rPr>
        <w:t>πορεί να έρθει η επόμενη Βουλή και να αναθεωρήσει το άρθρο</w:t>
      </w:r>
      <w:r>
        <w:rPr>
          <w:rFonts w:eastAsia="Times New Roman"/>
          <w:szCs w:val="24"/>
        </w:rPr>
        <w:t>,</w:t>
      </w:r>
      <w:r w:rsidRPr="00461ECA">
        <w:rPr>
          <w:rFonts w:eastAsia="Times New Roman"/>
          <w:szCs w:val="24"/>
        </w:rPr>
        <w:t xml:space="preserve"> ώστε να κάνει ακόμη περισσότερο στεγανή την ευθύνη</w:t>
      </w:r>
      <w:r>
        <w:rPr>
          <w:rFonts w:eastAsia="Times New Roman"/>
          <w:szCs w:val="24"/>
        </w:rPr>
        <w:t>,</w:t>
      </w:r>
      <w:r w:rsidRPr="00461ECA">
        <w:rPr>
          <w:rFonts w:eastAsia="Times New Roman"/>
          <w:szCs w:val="24"/>
        </w:rPr>
        <w:t xml:space="preserve"> τους πολιτικούς</w:t>
      </w:r>
      <w:r>
        <w:rPr>
          <w:rFonts w:eastAsia="Times New Roman"/>
          <w:szCs w:val="24"/>
        </w:rPr>
        <w:t>,</w:t>
      </w:r>
      <w:r w:rsidRPr="00461ECA">
        <w:rPr>
          <w:rFonts w:eastAsia="Times New Roman"/>
          <w:szCs w:val="24"/>
        </w:rPr>
        <w:t xml:space="preserve"> απέναντι σε οποι</w:t>
      </w:r>
      <w:r>
        <w:rPr>
          <w:rFonts w:eastAsia="Times New Roman"/>
          <w:szCs w:val="24"/>
        </w:rPr>
        <w:t>α</w:t>
      </w:r>
      <w:r w:rsidRPr="00461ECA">
        <w:rPr>
          <w:rFonts w:eastAsia="Times New Roman"/>
          <w:szCs w:val="24"/>
        </w:rPr>
        <w:t>δήποτε δίωξη</w:t>
      </w:r>
      <w:r>
        <w:rPr>
          <w:rFonts w:eastAsia="Times New Roman"/>
          <w:szCs w:val="24"/>
        </w:rPr>
        <w:t>;</w:t>
      </w:r>
      <w:r>
        <w:rPr>
          <w:rFonts w:eastAsia="Times New Roman"/>
          <w:szCs w:val="24"/>
        </w:rPr>
        <w:t xml:space="preserve"> Ε</w:t>
      </w:r>
      <w:r w:rsidRPr="00461ECA">
        <w:rPr>
          <w:rFonts w:eastAsia="Times New Roman"/>
          <w:szCs w:val="24"/>
        </w:rPr>
        <w:t>ίναι παράλογο</w:t>
      </w:r>
      <w:r>
        <w:rPr>
          <w:rFonts w:eastAsia="Times New Roman"/>
          <w:szCs w:val="24"/>
        </w:rPr>
        <w:t>.</w:t>
      </w:r>
      <w:r w:rsidRPr="00461ECA">
        <w:rPr>
          <w:rFonts w:eastAsia="Times New Roman"/>
          <w:szCs w:val="24"/>
        </w:rPr>
        <w:t xml:space="preserve"> </w:t>
      </w:r>
      <w:r>
        <w:rPr>
          <w:rFonts w:eastAsia="Times New Roman"/>
          <w:szCs w:val="24"/>
        </w:rPr>
        <w:t>Δ</w:t>
      </w:r>
      <w:r w:rsidRPr="00461ECA">
        <w:rPr>
          <w:rFonts w:eastAsia="Times New Roman"/>
          <w:szCs w:val="24"/>
        </w:rPr>
        <w:t>εν μπορεί να υποστηριχθεί ούτε κοινωνικά ούτε επιστημονικά η άποψη ότι η άλλη η Βουλή μπορεί να κάνει ό</w:t>
      </w:r>
      <w:r>
        <w:rPr>
          <w:rFonts w:eastAsia="Times New Roman"/>
          <w:szCs w:val="24"/>
        </w:rPr>
        <w:t>,</w:t>
      </w:r>
      <w:r w:rsidRPr="00461ECA">
        <w:rPr>
          <w:rFonts w:eastAsia="Times New Roman"/>
          <w:szCs w:val="24"/>
        </w:rPr>
        <w:t>τι θέλει</w:t>
      </w:r>
      <w:r>
        <w:rPr>
          <w:rFonts w:eastAsia="Times New Roman"/>
          <w:szCs w:val="24"/>
        </w:rPr>
        <w:t>,</w:t>
      </w:r>
      <w:r w:rsidRPr="00461ECA">
        <w:rPr>
          <w:rFonts w:eastAsia="Times New Roman"/>
          <w:szCs w:val="24"/>
        </w:rPr>
        <w:t xml:space="preserve"> ερήμην της κατεύθυνσης των συζητήσεων και των αποφάσεων της Βουλής </w:t>
      </w:r>
      <w:r>
        <w:rPr>
          <w:rFonts w:eastAsia="Times New Roman"/>
          <w:szCs w:val="24"/>
        </w:rPr>
        <w:t>αυτής.</w:t>
      </w:r>
    </w:p>
    <w:p w14:paraId="09855A14" w14:textId="77777777" w:rsidR="00BE639A" w:rsidRDefault="00A212EC">
      <w:pPr>
        <w:spacing w:line="600" w:lineRule="auto"/>
        <w:ind w:firstLine="720"/>
        <w:jc w:val="both"/>
        <w:rPr>
          <w:rFonts w:eastAsia="Times New Roman"/>
          <w:szCs w:val="24"/>
        </w:rPr>
      </w:pPr>
      <w:r>
        <w:rPr>
          <w:rFonts w:eastAsia="Times New Roman"/>
          <w:szCs w:val="24"/>
        </w:rPr>
        <w:t xml:space="preserve">Περνώ </w:t>
      </w:r>
      <w:r w:rsidRPr="00461ECA">
        <w:rPr>
          <w:rFonts w:eastAsia="Times New Roman"/>
          <w:szCs w:val="24"/>
        </w:rPr>
        <w:t>στα επιχειρήματα</w:t>
      </w:r>
      <w:r>
        <w:rPr>
          <w:rFonts w:eastAsia="Times New Roman"/>
          <w:szCs w:val="24"/>
        </w:rPr>
        <w:t>. Κατ</w:t>
      </w:r>
      <w:r>
        <w:rPr>
          <w:rFonts w:eastAsia="Times New Roman"/>
          <w:szCs w:val="24"/>
        </w:rPr>
        <w:t>’</w:t>
      </w:r>
      <w:r>
        <w:rPr>
          <w:rFonts w:eastAsia="Times New Roman"/>
          <w:szCs w:val="24"/>
        </w:rPr>
        <w:t>αρχάς,</w:t>
      </w:r>
      <w:r w:rsidRPr="00461ECA">
        <w:rPr>
          <w:rFonts w:eastAsia="Times New Roman"/>
          <w:szCs w:val="24"/>
        </w:rPr>
        <w:t xml:space="preserve"> ειπώθηκε</w:t>
      </w:r>
      <w:r>
        <w:rPr>
          <w:rFonts w:eastAsia="Times New Roman"/>
          <w:szCs w:val="24"/>
        </w:rPr>
        <w:t>,</w:t>
      </w:r>
      <w:r w:rsidRPr="00461ECA">
        <w:rPr>
          <w:rFonts w:eastAsia="Times New Roman"/>
          <w:szCs w:val="24"/>
        </w:rPr>
        <w:t xml:space="preserve"> ως προκαταρκτικό επιχείρημα</w:t>
      </w:r>
      <w:r>
        <w:rPr>
          <w:rFonts w:eastAsia="Times New Roman"/>
          <w:szCs w:val="24"/>
        </w:rPr>
        <w:t xml:space="preserve"> από τους </w:t>
      </w:r>
      <w:r w:rsidRPr="00461ECA">
        <w:rPr>
          <w:rFonts w:eastAsia="Times New Roman"/>
          <w:szCs w:val="24"/>
        </w:rPr>
        <w:t>συναδέλφ</w:t>
      </w:r>
      <w:r>
        <w:rPr>
          <w:rFonts w:eastAsia="Times New Roman"/>
          <w:szCs w:val="24"/>
        </w:rPr>
        <w:t>ους</w:t>
      </w:r>
      <w:r>
        <w:rPr>
          <w:rFonts w:eastAsia="Times New Roman"/>
          <w:szCs w:val="24"/>
        </w:rPr>
        <w:t>,</w:t>
      </w:r>
      <w:r w:rsidRPr="00461ECA">
        <w:rPr>
          <w:rFonts w:eastAsia="Times New Roman"/>
          <w:szCs w:val="24"/>
        </w:rPr>
        <w:t xml:space="preserve"> </w:t>
      </w:r>
      <w:r>
        <w:rPr>
          <w:rFonts w:eastAsia="Times New Roman"/>
          <w:szCs w:val="24"/>
        </w:rPr>
        <w:t xml:space="preserve">ιδίως του ΚΙΝΑΛ, τον κ. Λοβέρδο και τον κ. Βενιζέλο, </w:t>
      </w:r>
      <w:r w:rsidRPr="00461ECA">
        <w:rPr>
          <w:rFonts w:eastAsia="Times New Roman"/>
          <w:szCs w:val="24"/>
        </w:rPr>
        <w:t>ότι δεν μπορούμε να έχουμε έλεγχο ουσίας της συνταγματικότητας</w:t>
      </w:r>
      <w:r>
        <w:rPr>
          <w:rFonts w:eastAsia="Times New Roman"/>
          <w:szCs w:val="24"/>
        </w:rPr>
        <w:t>. Β</w:t>
      </w:r>
      <w:r w:rsidRPr="00461ECA">
        <w:rPr>
          <w:rFonts w:eastAsia="Times New Roman"/>
          <w:szCs w:val="24"/>
        </w:rPr>
        <w:t>εβαίως</w:t>
      </w:r>
      <w:r>
        <w:rPr>
          <w:rFonts w:eastAsia="Times New Roman"/>
          <w:szCs w:val="24"/>
        </w:rPr>
        <w:t>,</w:t>
      </w:r>
      <w:r w:rsidRPr="00461ECA">
        <w:rPr>
          <w:rFonts w:eastAsia="Times New Roman"/>
          <w:szCs w:val="24"/>
        </w:rPr>
        <w:t xml:space="preserve"> </w:t>
      </w:r>
      <w:r>
        <w:rPr>
          <w:rFonts w:eastAsia="Times New Roman"/>
          <w:szCs w:val="24"/>
        </w:rPr>
        <w:t xml:space="preserve">αν καταλήγαμε εκεί, θα είχαμε </w:t>
      </w:r>
      <w:r w:rsidRPr="00461ECA">
        <w:rPr>
          <w:rFonts w:eastAsia="Times New Roman"/>
          <w:szCs w:val="24"/>
        </w:rPr>
        <w:t>τη σύλληψη της αντισυνταγματικότητας ρυθμίσεων το</w:t>
      </w:r>
      <w:r w:rsidRPr="00461ECA">
        <w:rPr>
          <w:rFonts w:eastAsia="Times New Roman"/>
          <w:szCs w:val="24"/>
        </w:rPr>
        <w:t>υ Συντάγματος</w:t>
      </w:r>
      <w:r>
        <w:rPr>
          <w:rFonts w:eastAsia="Times New Roman"/>
          <w:szCs w:val="24"/>
        </w:rPr>
        <w:t>. Γι’ αυτό,</w:t>
      </w:r>
      <w:r w:rsidRPr="00461ECA">
        <w:rPr>
          <w:rFonts w:eastAsia="Times New Roman"/>
          <w:szCs w:val="24"/>
        </w:rPr>
        <w:t xml:space="preserve"> θα ήθελα να πω ότι έχουμε συγκρούσεις και αντινομίες εντός του Συντάγματος</w:t>
      </w:r>
      <w:r>
        <w:rPr>
          <w:rFonts w:eastAsia="Times New Roman"/>
          <w:szCs w:val="24"/>
        </w:rPr>
        <w:t>,</w:t>
      </w:r>
      <w:r w:rsidRPr="00461ECA">
        <w:rPr>
          <w:rFonts w:eastAsia="Times New Roman"/>
          <w:szCs w:val="24"/>
        </w:rPr>
        <w:t xml:space="preserve"> οι οποίες όντως κατά την εφαρμογή πρέπει να επιλύονται</w:t>
      </w:r>
      <w:r>
        <w:rPr>
          <w:rFonts w:eastAsia="Times New Roman"/>
          <w:szCs w:val="24"/>
        </w:rPr>
        <w:t>.</w:t>
      </w:r>
      <w:r w:rsidRPr="00461ECA">
        <w:rPr>
          <w:rFonts w:eastAsia="Times New Roman"/>
          <w:szCs w:val="24"/>
        </w:rPr>
        <w:t xml:space="preserve"> </w:t>
      </w:r>
      <w:r>
        <w:rPr>
          <w:rFonts w:eastAsia="Times New Roman"/>
          <w:szCs w:val="24"/>
        </w:rPr>
        <w:t>Έ</w:t>
      </w:r>
      <w:r w:rsidRPr="00461ECA">
        <w:rPr>
          <w:rFonts w:eastAsia="Times New Roman"/>
          <w:szCs w:val="24"/>
        </w:rPr>
        <w:t>χουμε ρυθμίσεις που συγκρούονται</w:t>
      </w:r>
      <w:r>
        <w:rPr>
          <w:rFonts w:eastAsia="Times New Roman"/>
          <w:szCs w:val="24"/>
        </w:rPr>
        <w:t>,</w:t>
      </w:r>
      <w:r w:rsidRPr="00461ECA">
        <w:rPr>
          <w:rFonts w:eastAsia="Times New Roman"/>
          <w:szCs w:val="24"/>
        </w:rPr>
        <w:t xml:space="preserve"> έχουμε </w:t>
      </w:r>
      <w:r>
        <w:rPr>
          <w:rFonts w:eastAsia="Times New Roman"/>
          <w:szCs w:val="24"/>
        </w:rPr>
        <w:t>μια</w:t>
      </w:r>
      <w:r w:rsidRPr="00461ECA">
        <w:rPr>
          <w:rFonts w:eastAsia="Times New Roman"/>
          <w:szCs w:val="24"/>
        </w:rPr>
        <w:t xml:space="preserve"> ρύθμιση η οποία είναι </w:t>
      </w:r>
      <w:r w:rsidRPr="00461ECA">
        <w:rPr>
          <w:rFonts w:eastAsia="Times New Roman"/>
          <w:szCs w:val="24"/>
        </w:rPr>
        <w:lastRenderedPageBreak/>
        <w:t xml:space="preserve">υπέρ της δικαστικής </w:t>
      </w:r>
      <w:r>
        <w:rPr>
          <w:rFonts w:eastAsia="Times New Roman"/>
          <w:szCs w:val="24"/>
        </w:rPr>
        <w:t>π</w:t>
      </w:r>
      <w:r w:rsidRPr="00461ECA">
        <w:rPr>
          <w:rFonts w:eastAsia="Times New Roman"/>
          <w:szCs w:val="24"/>
        </w:rPr>
        <w:t xml:space="preserve">ροστασίας </w:t>
      </w:r>
      <w:r w:rsidRPr="00461ECA">
        <w:rPr>
          <w:rFonts w:eastAsia="Times New Roman"/>
          <w:szCs w:val="24"/>
        </w:rPr>
        <w:t xml:space="preserve">του </w:t>
      </w:r>
      <w:r>
        <w:rPr>
          <w:rFonts w:eastAsia="Times New Roman"/>
          <w:szCs w:val="24"/>
        </w:rPr>
        <w:t>π</w:t>
      </w:r>
      <w:r w:rsidRPr="00461ECA">
        <w:rPr>
          <w:rFonts w:eastAsia="Times New Roman"/>
          <w:szCs w:val="24"/>
        </w:rPr>
        <w:t xml:space="preserve">ολίτη και </w:t>
      </w:r>
      <w:r>
        <w:rPr>
          <w:rFonts w:eastAsia="Times New Roman"/>
          <w:szCs w:val="24"/>
        </w:rPr>
        <w:t>μια</w:t>
      </w:r>
      <w:r w:rsidRPr="00461ECA">
        <w:rPr>
          <w:rFonts w:eastAsia="Times New Roman"/>
          <w:szCs w:val="24"/>
        </w:rPr>
        <w:t xml:space="preserve"> άλλη ρύθμιση η οποία εισάγει αποδεικτικές απαγορεύσεις</w:t>
      </w:r>
      <w:r>
        <w:rPr>
          <w:rFonts w:eastAsia="Times New Roman"/>
          <w:szCs w:val="24"/>
        </w:rPr>
        <w:t>.</w:t>
      </w:r>
      <w:r w:rsidRPr="00461ECA">
        <w:rPr>
          <w:rFonts w:eastAsia="Times New Roman"/>
          <w:szCs w:val="24"/>
        </w:rPr>
        <w:t xml:space="preserve"> </w:t>
      </w:r>
      <w:r>
        <w:rPr>
          <w:rFonts w:eastAsia="Times New Roman"/>
          <w:szCs w:val="24"/>
        </w:rPr>
        <w:t>Σ</w:t>
      </w:r>
      <w:r w:rsidRPr="00461ECA">
        <w:rPr>
          <w:rFonts w:eastAsia="Times New Roman"/>
          <w:szCs w:val="24"/>
        </w:rPr>
        <w:t>υγκρούονται και γίνονται σταθμίσεις</w:t>
      </w:r>
      <w:r>
        <w:rPr>
          <w:rFonts w:eastAsia="Times New Roman"/>
          <w:szCs w:val="24"/>
        </w:rPr>
        <w:t>.</w:t>
      </w:r>
      <w:r w:rsidRPr="00461ECA">
        <w:rPr>
          <w:rFonts w:eastAsia="Times New Roman"/>
          <w:szCs w:val="24"/>
        </w:rPr>
        <w:t xml:space="preserve"> Άρα</w:t>
      </w:r>
      <w:r>
        <w:rPr>
          <w:rFonts w:eastAsia="Times New Roman"/>
          <w:szCs w:val="24"/>
        </w:rPr>
        <w:t>,</w:t>
      </w:r>
      <w:r w:rsidRPr="00461ECA">
        <w:rPr>
          <w:rFonts w:eastAsia="Times New Roman"/>
          <w:szCs w:val="24"/>
        </w:rPr>
        <w:t xml:space="preserve"> σε όλα τα ζητήματα μπορεί να γίνει </w:t>
      </w:r>
      <w:r>
        <w:rPr>
          <w:rFonts w:eastAsia="Times New Roman"/>
          <w:szCs w:val="24"/>
        </w:rPr>
        <w:t>σ</w:t>
      </w:r>
      <w:r w:rsidRPr="00461ECA">
        <w:rPr>
          <w:rFonts w:eastAsia="Times New Roman"/>
          <w:szCs w:val="24"/>
        </w:rPr>
        <w:t xml:space="preserve">υνταγματική συζήτηση και </w:t>
      </w:r>
      <w:r>
        <w:rPr>
          <w:rFonts w:eastAsia="Times New Roman"/>
          <w:szCs w:val="24"/>
        </w:rPr>
        <w:t xml:space="preserve">έλεγχος εφαρμογής. </w:t>
      </w:r>
    </w:p>
    <w:p w14:paraId="09855A15" w14:textId="77777777" w:rsidR="00BE639A" w:rsidRDefault="00A212EC">
      <w:pPr>
        <w:spacing w:line="600" w:lineRule="auto"/>
        <w:ind w:firstLine="720"/>
        <w:jc w:val="both"/>
        <w:rPr>
          <w:rFonts w:eastAsia="Times New Roman"/>
          <w:szCs w:val="24"/>
        </w:rPr>
      </w:pPr>
      <w:r>
        <w:rPr>
          <w:rFonts w:eastAsia="Times New Roman"/>
          <w:szCs w:val="24"/>
        </w:rPr>
        <w:t xml:space="preserve">Περνώ </w:t>
      </w:r>
      <w:r w:rsidRPr="00461ECA">
        <w:rPr>
          <w:rFonts w:eastAsia="Times New Roman"/>
          <w:szCs w:val="24"/>
        </w:rPr>
        <w:t xml:space="preserve">στο συγκεκριμένο θέμα </w:t>
      </w:r>
      <w:r>
        <w:rPr>
          <w:rFonts w:eastAsia="Times New Roman"/>
          <w:szCs w:val="24"/>
        </w:rPr>
        <w:t xml:space="preserve">και θα σας παραθέσω </w:t>
      </w:r>
      <w:r w:rsidRPr="00461ECA">
        <w:rPr>
          <w:rFonts w:eastAsia="Times New Roman"/>
          <w:szCs w:val="24"/>
        </w:rPr>
        <w:t>τρία επιχ</w:t>
      </w:r>
      <w:r w:rsidRPr="00461ECA">
        <w:rPr>
          <w:rFonts w:eastAsia="Times New Roman"/>
          <w:szCs w:val="24"/>
        </w:rPr>
        <w:t xml:space="preserve">ειρήματα υπέρ της ύπαρξης </w:t>
      </w:r>
      <w:r>
        <w:rPr>
          <w:rFonts w:eastAsia="Times New Roman"/>
          <w:szCs w:val="24"/>
        </w:rPr>
        <w:t xml:space="preserve">κατεύθυνσης και υπέρ της δεσμευτικότητάς της. Η </w:t>
      </w:r>
      <w:r>
        <w:rPr>
          <w:rFonts w:eastAsia="Times New Roman"/>
          <w:szCs w:val="24"/>
        </w:rPr>
        <w:t>Ο</w:t>
      </w:r>
      <w:r w:rsidRPr="00461ECA">
        <w:rPr>
          <w:rFonts w:eastAsia="Times New Roman"/>
          <w:szCs w:val="24"/>
        </w:rPr>
        <w:t>λομέλεια αποφασίζει αιτιολογημένα</w:t>
      </w:r>
      <w:r>
        <w:rPr>
          <w:rFonts w:eastAsia="Times New Roman"/>
          <w:szCs w:val="24"/>
        </w:rPr>
        <w:t>.</w:t>
      </w:r>
      <w:r w:rsidRPr="00461ECA">
        <w:rPr>
          <w:rFonts w:eastAsia="Times New Roman"/>
          <w:szCs w:val="24"/>
        </w:rPr>
        <w:t xml:space="preserve"> </w:t>
      </w:r>
      <w:r>
        <w:rPr>
          <w:rFonts w:eastAsia="Times New Roman"/>
          <w:szCs w:val="24"/>
        </w:rPr>
        <w:t>Η</w:t>
      </w:r>
      <w:r w:rsidRPr="00461ECA">
        <w:rPr>
          <w:rFonts w:eastAsia="Times New Roman"/>
          <w:szCs w:val="24"/>
        </w:rPr>
        <w:t xml:space="preserve"> αιτιολογία της Αναθεώρησης συνδέεται </w:t>
      </w:r>
      <w:r>
        <w:rPr>
          <w:rFonts w:eastAsia="Times New Roman"/>
          <w:szCs w:val="24"/>
        </w:rPr>
        <w:t>π</w:t>
      </w:r>
      <w:r w:rsidRPr="00461ECA">
        <w:rPr>
          <w:rFonts w:eastAsia="Times New Roman"/>
          <w:szCs w:val="24"/>
        </w:rPr>
        <w:t xml:space="preserve">ροφανώς </w:t>
      </w:r>
      <w:r>
        <w:rPr>
          <w:rFonts w:eastAsia="Times New Roman"/>
          <w:szCs w:val="24"/>
        </w:rPr>
        <w:t>με μια δυσ</w:t>
      </w:r>
      <w:r w:rsidRPr="00461ECA">
        <w:rPr>
          <w:rFonts w:eastAsia="Times New Roman"/>
          <w:szCs w:val="24"/>
        </w:rPr>
        <w:t xml:space="preserve">λειτουργία </w:t>
      </w:r>
      <w:r>
        <w:rPr>
          <w:rFonts w:eastAsia="Times New Roman"/>
          <w:szCs w:val="24"/>
        </w:rPr>
        <w:t>ή με μια</w:t>
      </w:r>
      <w:r w:rsidRPr="00461ECA">
        <w:rPr>
          <w:rFonts w:eastAsia="Times New Roman"/>
          <w:szCs w:val="24"/>
        </w:rPr>
        <w:t xml:space="preserve"> ανεπάρκεια </w:t>
      </w:r>
      <w:r>
        <w:rPr>
          <w:rFonts w:eastAsia="Times New Roman"/>
          <w:szCs w:val="24"/>
        </w:rPr>
        <w:t>της προηγούμενης ρύθμισης. Δ</w:t>
      </w:r>
      <w:r w:rsidRPr="00461ECA">
        <w:rPr>
          <w:rFonts w:eastAsia="Times New Roman"/>
          <w:szCs w:val="24"/>
        </w:rPr>
        <w:t xml:space="preserve">ιαπιστώνοντας </w:t>
      </w:r>
      <w:r>
        <w:rPr>
          <w:rFonts w:eastAsia="Times New Roman"/>
          <w:szCs w:val="24"/>
        </w:rPr>
        <w:t>η</w:t>
      </w:r>
      <w:r w:rsidRPr="00461ECA">
        <w:rPr>
          <w:rFonts w:eastAsia="Times New Roman"/>
          <w:szCs w:val="24"/>
        </w:rPr>
        <w:t xml:space="preserve"> Βουλή με το σ</w:t>
      </w:r>
      <w:r w:rsidRPr="00461ECA">
        <w:rPr>
          <w:rFonts w:eastAsia="Times New Roman"/>
          <w:szCs w:val="24"/>
        </w:rPr>
        <w:t>κεπτικό της την ανεπάρκεια ή τη δυσλειτουργία</w:t>
      </w:r>
      <w:r>
        <w:rPr>
          <w:rFonts w:eastAsia="Times New Roman"/>
          <w:szCs w:val="24"/>
        </w:rPr>
        <w:t>,</w:t>
      </w:r>
      <w:r w:rsidRPr="00461ECA">
        <w:rPr>
          <w:rFonts w:eastAsia="Times New Roman"/>
          <w:szCs w:val="24"/>
        </w:rPr>
        <w:t xml:space="preserve"> αυτομάτως έχει δείξει και την κατεύθυνση της αλλαγής</w:t>
      </w:r>
      <w:r>
        <w:rPr>
          <w:rFonts w:eastAsia="Times New Roman"/>
          <w:szCs w:val="24"/>
        </w:rPr>
        <w:t>.</w:t>
      </w:r>
      <w:r w:rsidRPr="00461ECA">
        <w:rPr>
          <w:rFonts w:eastAsia="Times New Roman"/>
          <w:szCs w:val="24"/>
        </w:rPr>
        <w:t xml:space="preserve"> </w:t>
      </w:r>
      <w:r>
        <w:rPr>
          <w:rFonts w:eastAsia="Times New Roman"/>
          <w:szCs w:val="24"/>
        </w:rPr>
        <w:t>Διαπιστώνοντας τ</w:t>
      </w:r>
      <w:r w:rsidRPr="00461ECA">
        <w:rPr>
          <w:rFonts w:eastAsia="Times New Roman"/>
          <w:szCs w:val="24"/>
        </w:rPr>
        <w:t xml:space="preserve">η </w:t>
      </w:r>
      <w:r>
        <w:rPr>
          <w:rFonts w:eastAsia="Times New Roman"/>
          <w:szCs w:val="24"/>
        </w:rPr>
        <w:t>δυσ</w:t>
      </w:r>
      <w:r w:rsidRPr="00461ECA">
        <w:rPr>
          <w:rFonts w:eastAsia="Times New Roman"/>
          <w:szCs w:val="24"/>
        </w:rPr>
        <w:t>λειτουργία του άρθρου 86</w:t>
      </w:r>
      <w:r>
        <w:rPr>
          <w:rFonts w:eastAsia="Times New Roman"/>
          <w:szCs w:val="24"/>
        </w:rPr>
        <w:t>,</w:t>
      </w:r>
      <w:r w:rsidRPr="00461ECA">
        <w:rPr>
          <w:rFonts w:eastAsia="Times New Roman"/>
          <w:szCs w:val="24"/>
        </w:rPr>
        <w:t xml:space="preserve"> έχει δείξει σε ποια κατεύθυνση πρέπει να γίνει </w:t>
      </w:r>
      <w:r>
        <w:rPr>
          <w:rFonts w:eastAsia="Times New Roman"/>
          <w:szCs w:val="24"/>
        </w:rPr>
        <w:t>α</w:t>
      </w:r>
      <w:r w:rsidRPr="00461ECA">
        <w:rPr>
          <w:rFonts w:eastAsia="Times New Roman"/>
          <w:szCs w:val="24"/>
        </w:rPr>
        <w:t>ναθεώρηση</w:t>
      </w:r>
      <w:r>
        <w:rPr>
          <w:rFonts w:eastAsia="Times New Roman"/>
          <w:szCs w:val="24"/>
        </w:rPr>
        <w:t>.</w:t>
      </w:r>
      <w:r w:rsidRPr="00461ECA">
        <w:rPr>
          <w:rFonts w:eastAsia="Times New Roman"/>
          <w:szCs w:val="24"/>
        </w:rPr>
        <w:t xml:space="preserve"> </w:t>
      </w:r>
      <w:r>
        <w:rPr>
          <w:rFonts w:eastAsia="Times New Roman"/>
          <w:szCs w:val="24"/>
        </w:rPr>
        <w:t>Η</w:t>
      </w:r>
      <w:r w:rsidRPr="00461ECA">
        <w:rPr>
          <w:rFonts w:eastAsia="Times New Roman"/>
          <w:szCs w:val="24"/>
        </w:rPr>
        <w:t xml:space="preserve"> αιτιολογία</w:t>
      </w:r>
      <w:r>
        <w:rPr>
          <w:rFonts w:eastAsia="Times New Roman"/>
          <w:szCs w:val="24"/>
        </w:rPr>
        <w:t>,</w:t>
      </w:r>
      <w:r w:rsidRPr="00461ECA">
        <w:rPr>
          <w:rFonts w:eastAsia="Times New Roman"/>
          <w:szCs w:val="24"/>
        </w:rPr>
        <w:t xml:space="preserve"> που οδηγεί στην επιλογή των </w:t>
      </w:r>
      <w:r>
        <w:rPr>
          <w:rFonts w:eastAsia="Times New Roman"/>
          <w:szCs w:val="24"/>
        </w:rPr>
        <w:t>αναθεωρητέων</w:t>
      </w:r>
      <w:r w:rsidRPr="00461ECA">
        <w:rPr>
          <w:rFonts w:eastAsia="Times New Roman"/>
          <w:szCs w:val="24"/>
        </w:rPr>
        <w:t xml:space="preserve"> ρυθμίσεων από τη Βουλή </w:t>
      </w:r>
      <w:r>
        <w:rPr>
          <w:rFonts w:eastAsia="Times New Roman"/>
          <w:szCs w:val="24"/>
        </w:rPr>
        <w:t>α</w:t>
      </w:r>
      <w:r w:rsidRPr="00461ECA">
        <w:rPr>
          <w:rFonts w:eastAsia="Times New Roman"/>
          <w:szCs w:val="24"/>
        </w:rPr>
        <w:t>υτή δεν είναι αμελητέα</w:t>
      </w:r>
      <w:r>
        <w:rPr>
          <w:rFonts w:eastAsia="Times New Roman"/>
          <w:szCs w:val="24"/>
        </w:rPr>
        <w:t>.</w:t>
      </w:r>
      <w:r w:rsidRPr="00461ECA">
        <w:rPr>
          <w:rFonts w:eastAsia="Times New Roman"/>
          <w:szCs w:val="24"/>
        </w:rPr>
        <w:t xml:space="preserve"> </w:t>
      </w:r>
      <w:r>
        <w:rPr>
          <w:rFonts w:eastAsia="Times New Roman"/>
          <w:szCs w:val="24"/>
        </w:rPr>
        <w:t>Δ</w:t>
      </w:r>
      <w:r w:rsidRPr="00461ECA">
        <w:rPr>
          <w:rFonts w:eastAsia="Times New Roman"/>
          <w:szCs w:val="24"/>
        </w:rPr>
        <w:t>εν μπορεί να παραγνωριστεί απολύτως</w:t>
      </w:r>
      <w:r>
        <w:rPr>
          <w:rFonts w:eastAsia="Times New Roman"/>
          <w:szCs w:val="24"/>
        </w:rPr>
        <w:t>.</w:t>
      </w:r>
    </w:p>
    <w:p w14:paraId="09855A16" w14:textId="77777777" w:rsidR="00BE639A" w:rsidRDefault="00A212EC">
      <w:pPr>
        <w:spacing w:line="600" w:lineRule="auto"/>
        <w:ind w:firstLine="720"/>
        <w:jc w:val="both"/>
        <w:rPr>
          <w:rFonts w:eastAsia="Times New Roman"/>
          <w:szCs w:val="24"/>
        </w:rPr>
      </w:pPr>
      <w:r>
        <w:rPr>
          <w:rFonts w:eastAsia="Times New Roman"/>
          <w:szCs w:val="24"/>
        </w:rPr>
        <w:t xml:space="preserve">Δεύτερο επιχείρημα, </w:t>
      </w:r>
      <w:r w:rsidRPr="00461ECA">
        <w:rPr>
          <w:rFonts w:eastAsia="Times New Roman"/>
          <w:szCs w:val="24"/>
        </w:rPr>
        <w:t>οι συνταγματικές ρυθμίσεις είναι διαχρονικές</w:t>
      </w:r>
      <w:r>
        <w:rPr>
          <w:rFonts w:eastAsia="Times New Roman"/>
          <w:szCs w:val="24"/>
        </w:rPr>
        <w:t>.</w:t>
      </w:r>
      <w:r w:rsidRPr="00461ECA">
        <w:rPr>
          <w:rFonts w:eastAsia="Times New Roman"/>
          <w:szCs w:val="24"/>
        </w:rPr>
        <w:t xml:space="preserve"> </w:t>
      </w:r>
      <w:r>
        <w:rPr>
          <w:rFonts w:eastAsia="Times New Roman"/>
          <w:szCs w:val="24"/>
        </w:rPr>
        <w:t>Υπερβαίνουν</w:t>
      </w:r>
      <w:r w:rsidRPr="00461ECA">
        <w:rPr>
          <w:rFonts w:eastAsia="Times New Roman"/>
          <w:szCs w:val="24"/>
        </w:rPr>
        <w:t xml:space="preserve"> το</w:t>
      </w:r>
      <w:r>
        <w:rPr>
          <w:rFonts w:eastAsia="Times New Roman"/>
          <w:szCs w:val="24"/>
        </w:rPr>
        <w:t>ν</w:t>
      </w:r>
      <w:r w:rsidRPr="00461ECA">
        <w:rPr>
          <w:rFonts w:eastAsia="Times New Roman"/>
          <w:szCs w:val="24"/>
        </w:rPr>
        <w:t xml:space="preserve"> συνήθη χρόνο των </w:t>
      </w:r>
      <w:r>
        <w:rPr>
          <w:rFonts w:eastAsia="Times New Roman"/>
          <w:szCs w:val="24"/>
        </w:rPr>
        <w:t xml:space="preserve">νόμων </w:t>
      </w:r>
      <w:r w:rsidRPr="00461ECA">
        <w:rPr>
          <w:rFonts w:eastAsia="Times New Roman"/>
          <w:szCs w:val="24"/>
        </w:rPr>
        <w:t xml:space="preserve">και επειδή </w:t>
      </w:r>
      <w:r w:rsidRPr="00461ECA">
        <w:rPr>
          <w:rFonts w:eastAsia="Times New Roman"/>
          <w:szCs w:val="24"/>
        </w:rPr>
        <w:lastRenderedPageBreak/>
        <w:t xml:space="preserve">όλη η θεσμική </w:t>
      </w:r>
      <w:r>
        <w:rPr>
          <w:rFonts w:eastAsia="Times New Roman"/>
          <w:szCs w:val="24"/>
        </w:rPr>
        <w:t xml:space="preserve">μας </w:t>
      </w:r>
      <w:r w:rsidRPr="00461ECA">
        <w:rPr>
          <w:rFonts w:eastAsia="Times New Roman"/>
          <w:szCs w:val="24"/>
        </w:rPr>
        <w:t>τάξη στηρίζεται στη λαϊ</w:t>
      </w:r>
      <w:r w:rsidRPr="00461ECA">
        <w:rPr>
          <w:rFonts w:eastAsia="Times New Roman"/>
          <w:szCs w:val="24"/>
        </w:rPr>
        <w:t>κή κυριαρχία</w:t>
      </w:r>
      <w:r>
        <w:rPr>
          <w:rFonts w:eastAsia="Times New Roman"/>
          <w:szCs w:val="24"/>
        </w:rPr>
        <w:t>,</w:t>
      </w:r>
      <w:r w:rsidRPr="00461ECA">
        <w:rPr>
          <w:rFonts w:eastAsia="Times New Roman"/>
          <w:szCs w:val="24"/>
        </w:rPr>
        <w:t xml:space="preserve"> η διαχρονικότητα του </w:t>
      </w:r>
      <w:r>
        <w:rPr>
          <w:rFonts w:eastAsia="Times New Roman"/>
          <w:szCs w:val="24"/>
        </w:rPr>
        <w:t>ανώτατου</w:t>
      </w:r>
      <w:r w:rsidRPr="00461ECA">
        <w:rPr>
          <w:rFonts w:eastAsia="Times New Roman"/>
          <w:szCs w:val="24"/>
        </w:rPr>
        <w:t xml:space="preserve"> χάρτη</w:t>
      </w:r>
      <w:r>
        <w:rPr>
          <w:rFonts w:eastAsia="Times New Roman"/>
          <w:szCs w:val="24"/>
        </w:rPr>
        <w:t>,</w:t>
      </w:r>
      <w:r w:rsidRPr="00461ECA">
        <w:rPr>
          <w:rFonts w:eastAsia="Times New Roman"/>
          <w:szCs w:val="24"/>
        </w:rPr>
        <w:t xml:space="preserve"> του </w:t>
      </w:r>
      <w:r>
        <w:rPr>
          <w:rFonts w:eastAsia="Times New Roman"/>
          <w:szCs w:val="24"/>
        </w:rPr>
        <w:t>Συντάγματος,</w:t>
      </w:r>
      <w:r w:rsidRPr="00461ECA">
        <w:rPr>
          <w:rFonts w:eastAsia="Times New Roman"/>
          <w:szCs w:val="24"/>
        </w:rPr>
        <w:t xml:space="preserve"> δεν μπορεί παρά να ευνοεί την έκφραση γνώμης από έναν </w:t>
      </w:r>
      <w:r>
        <w:rPr>
          <w:rFonts w:eastAsia="Times New Roman"/>
          <w:szCs w:val="24"/>
        </w:rPr>
        <w:t>διαχρονικό λαό. Δ</w:t>
      </w:r>
      <w:r w:rsidRPr="00461ECA">
        <w:rPr>
          <w:rFonts w:eastAsia="Times New Roman"/>
          <w:szCs w:val="24"/>
        </w:rPr>
        <w:t>ηλαδή</w:t>
      </w:r>
      <w:r>
        <w:rPr>
          <w:rFonts w:eastAsia="Times New Roman"/>
          <w:szCs w:val="24"/>
        </w:rPr>
        <w:t>,</w:t>
      </w:r>
      <w:r w:rsidRPr="00461ECA">
        <w:rPr>
          <w:rFonts w:eastAsia="Times New Roman"/>
          <w:szCs w:val="24"/>
        </w:rPr>
        <w:t xml:space="preserve"> </w:t>
      </w:r>
      <w:r>
        <w:rPr>
          <w:rFonts w:eastAsia="Times New Roman"/>
          <w:szCs w:val="24"/>
        </w:rPr>
        <w:t xml:space="preserve">υπάρχει </w:t>
      </w:r>
      <w:r w:rsidRPr="00461ECA">
        <w:rPr>
          <w:rFonts w:eastAsia="Times New Roman"/>
          <w:szCs w:val="24"/>
        </w:rPr>
        <w:t>η άποψη</w:t>
      </w:r>
      <w:r>
        <w:rPr>
          <w:rFonts w:eastAsia="Times New Roman"/>
          <w:szCs w:val="24"/>
        </w:rPr>
        <w:t>,</w:t>
      </w:r>
      <w:r w:rsidRPr="00461ECA">
        <w:rPr>
          <w:rFonts w:eastAsia="Times New Roman"/>
          <w:szCs w:val="24"/>
        </w:rPr>
        <w:t xml:space="preserve"> </w:t>
      </w:r>
      <w:r>
        <w:rPr>
          <w:rFonts w:eastAsia="Times New Roman"/>
          <w:szCs w:val="24"/>
        </w:rPr>
        <w:t xml:space="preserve">η </w:t>
      </w:r>
      <w:r w:rsidRPr="00461ECA">
        <w:rPr>
          <w:rFonts w:eastAsia="Times New Roman"/>
          <w:szCs w:val="24"/>
        </w:rPr>
        <w:t xml:space="preserve">οποία δέχεται ότι κάποια γνώμη </w:t>
      </w:r>
      <w:r>
        <w:rPr>
          <w:rFonts w:eastAsia="Times New Roman"/>
          <w:szCs w:val="24"/>
        </w:rPr>
        <w:t>επί της</w:t>
      </w:r>
      <w:r w:rsidRPr="00461ECA">
        <w:rPr>
          <w:rFonts w:eastAsia="Times New Roman"/>
          <w:szCs w:val="24"/>
        </w:rPr>
        <w:t xml:space="preserve"> </w:t>
      </w:r>
      <w:r>
        <w:rPr>
          <w:rFonts w:eastAsia="Times New Roman"/>
          <w:szCs w:val="24"/>
        </w:rPr>
        <w:t>κατεύθυνσης,</w:t>
      </w:r>
      <w:r w:rsidRPr="00461ECA">
        <w:rPr>
          <w:rFonts w:eastAsia="Times New Roman"/>
          <w:szCs w:val="24"/>
        </w:rPr>
        <w:t xml:space="preserve"> επί της ουσίας έχει και αυτή η </w:t>
      </w:r>
      <w:r>
        <w:rPr>
          <w:rFonts w:eastAsia="Times New Roman"/>
          <w:szCs w:val="24"/>
        </w:rPr>
        <w:t xml:space="preserve">Βουλή, </w:t>
      </w:r>
      <w:r w:rsidRPr="00461ECA">
        <w:rPr>
          <w:rFonts w:eastAsia="Times New Roman"/>
          <w:szCs w:val="24"/>
        </w:rPr>
        <w:t>κ</w:t>
      </w:r>
      <w:r w:rsidRPr="00461ECA">
        <w:rPr>
          <w:rFonts w:eastAsia="Times New Roman"/>
          <w:szCs w:val="24"/>
        </w:rPr>
        <w:t xml:space="preserve">άποια γνώμη </w:t>
      </w:r>
      <w:r>
        <w:rPr>
          <w:rFonts w:eastAsia="Times New Roman"/>
          <w:szCs w:val="24"/>
        </w:rPr>
        <w:t xml:space="preserve">έχει και η άλλη. Η άλλη έχει βαρύτερη γνώμη, διότι η άλλη </w:t>
      </w:r>
      <w:r w:rsidRPr="00461ECA">
        <w:rPr>
          <w:rFonts w:eastAsia="Times New Roman"/>
          <w:szCs w:val="24"/>
        </w:rPr>
        <w:t>θα διαμορφώσει το περιεχόμενο</w:t>
      </w:r>
      <w:r>
        <w:rPr>
          <w:rFonts w:eastAsia="Times New Roman"/>
          <w:szCs w:val="24"/>
        </w:rPr>
        <w:t>. Α</w:t>
      </w:r>
      <w:r w:rsidRPr="00461ECA">
        <w:rPr>
          <w:rFonts w:eastAsia="Times New Roman"/>
          <w:szCs w:val="24"/>
        </w:rPr>
        <w:t xml:space="preserve">υτή διατυπώνει </w:t>
      </w:r>
      <w:r>
        <w:rPr>
          <w:rFonts w:eastAsia="Times New Roman"/>
          <w:szCs w:val="24"/>
        </w:rPr>
        <w:t>μια</w:t>
      </w:r>
      <w:r w:rsidRPr="00461ECA">
        <w:rPr>
          <w:rFonts w:eastAsia="Times New Roman"/>
          <w:szCs w:val="24"/>
        </w:rPr>
        <w:t xml:space="preserve"> γνώμη η οποία είναι πιο χαλαρή</w:t>
      </w:r>
      <w:r>
        <w:rPr>
          <w:rFonts w:eastAsia="Times New Roman"/>
          <w:szCs w:val="24"/>
        </w:rPr>
        <w:t>,</w:t>
      </w:r>
      <w:r w:rsidRPr="00461ECA">
        <w:rPr>
          <w:rFonts w:eastAsia="Times New Roman"/>
          <w:szCs w:val="24"/>
        </w:rPr>
        <w:t xml:space="preserve"> </w:t>
      </w:r>
      <w:r>
        <w:rPr>
          <w:rFonts w:eastAsia="Times New Roman"/>
          <w:szCs w:val="24"/>
        </w:rPr>
        <w:t>μια γνώμη επί της</w:t>
      </w:r>
      <w:r w:rsidRPr="00461ECA">
        <w:rPr>
          <w:rFonts w:eastAsia="Times New Roman"/>
          <w:szCs w:val="24"/>
        </w:rPr>
        <w:t xml:space="preserve"> κατευθύνσεως</w:t>
      </w:r>
      <w:r>
        <w:rPr>
          <w:rFonts w:eastAsia="Times New Roman"/>
          <w:szCs w:val="24"/>
        </w:rPr>
        <w:t xml:space="preserve">. Όμως, η </w:t>
      </w:r>
      <w:r w:rsidRPr="00461ECA">
        <w:rPr>
          <w:rFonts w:eastAsia="Times New Roman"/>
          <w:szCs w:val="24"/>
        </w:rPr>
        <w:t xml:space="preserve">άποψη </w:t>
      </w:r>
      <w:r>
        <w:rPr>
          <w:rFonts w:eastAsia="Times New Roman"/>
          <w:szCs w:val="24"/>
        </w:rPr>
        <w:t xml:space="preserve">η </w:t>
      </w:r>
      <w:r w:rsidRPr="00461ECA">
        <w:rPr>
          <w:rFonts w:eastAsia="Times New Roman"/>
          <w:szCs w:val="24"/>
        </w:rPr>
        <w:t>οποία θέλει και τις δύο Βουλές</w:t>
      </w:r>
      <w:r>
        <w:rPr>
          <w:rFonts w:eastAsia="Times New Roman"/>
          <w:szCs w:val="24"/>
        </w:rPr>
        <w:t>,</w:t>
      </w:r>
      <w:r w:rsidRPr="00461ECA">
        <w:rPr>
          <w:rFonts w:eastAsia="Times New Roman"/>
          <w:szCs w:val="24"/>
        </w:rPr>
        <w:t xml:space="preserve"> της αναθεωρητικ</w:t>
      </w:r>
      <w:r>
        <w:rPr>
          <w:rFonts w:eastAsia="Times New Roman"/>
          <w:szCs w:val="24"/>
        </w:rPr>
        <w:t>έ</w:t>
      </w:r>
      <w:r w:rsidRPr="00461ECA">
        <w:rPr>
          <w:rFonts w:eastAsia="Times New Roman"/>
          <w:szCs w:val="24"/>
        </w:rPr>
        <w:t>ς</w:t>
      </w:r>
      <w:r>
        <w:rPr>
          <w:rFonts w:eastAsia="Times New Roman"/>
          <w:szCs w:val="24"/>
        </w:rPr>
        <w:t>,</w:t>
      </w:r>
      <w:r w:rsidRPr="00461ECA">
        <w:rPr>
          <w:rFonts w:eastAsia="Times New Roman"/>
          <w:szCs w:val="24"/>
        </w:rPr>
        <w:t xml:space="preserve"> να έ</w:t>
      </w:r>
      <w:r w:rsidRPr="00461ECA">
        <w:rPr>
          <w:rFonts w:eastAsia="Times New Roman"/>
          <w:szCs w:val="24"/>
        </w:rPr>
        <w:t>χουν κάποια άποψη επί της ουσίας</w:t>
      </w:r>
      <w:r>
        <w:rPr>
          <w:rFonts w:eastAsia="Times New Roman"/>
          <w:szCs w:val="24"/>
        </w:rPr>
        <w:t>,</w:t>
      </w:r>
      <w:r w:rsidRPr="00461ECA">
        <w:rPr>
          <w:rFonts w:eastAsia="Times New Roman"/>
          <w:szCs w:val="24"/>
        </w:rPr>
        <w:t xml:space="preserve"> ανταποκρίνεται περισσότερο στην αρχή της λαϊκής κυριαρχίας</w:t>
      </w:r>
      <w:r>
        <w:rPr>
          <w:rFonts w:eastAsia="Times New Roman"/>
          <w:szCs w:val="24"/>
        </w:rPr>
        <w:t>.</w:t>
      </w:r>
    </w:p>
    <w:p w14:paraId="09855A17" w14:textId="77777777" w:rsidR="00BE639A" w:rsidRDefault="00A212EC">
      <w:pPr>
        <w:spacing w:line="600" w:lineRule="auto"/>
        <w:ind w:firstLine="720"/>
        <w:jc w:val="both"/>
        <w:rPr>
          <w:rFonts w:eastAsia="Times New Roman"/>
          <w:szCs w:val="24"/>
        </w:rPr>
      </w:pPr>
      <w:r>
        <w:rPr>
          <w:rFonts w:eastAsia="Times New Roman"/>
          <w:szCs w:val="24"/>
        </w:rPr>
        <w:t>Κ</w:t>
      </w:r>
      <w:r w:rsidRPr="00461ECA">
        <w:rPr>
          <w:rFonts w:eastAsia="Times New Roman"/>
          <w:szCs w:val="24"/>
        </w:rPr>
        <w:t>αι το τρίτο επιχείρημα</w:t>
      </w:r>
      <w:r>
        <w:rPr>
          <w:rFonts w:eastAsia="Times New Roman"/>
          <w:szCs w:val="24"/>
        </w:rPr>
        <w:t xml:space="preserve"> </w:t>
      </w:r>
      <w:r>
        <w:rPr>
          <w:rFonts w:eastAsia="Times New Roman"/>
          <w:szCs w:val="24"/>
        </w:rPr>
        <w:t>-</w:t>
      </w:r>
      <w:r>
        <w:rPr>
          <w:rFonts w:eastAsia="Times New Roman"/>
          <w:szCs w:val="24"/>
        </w:rPr>
        <w:t xml:space="preserve">τριτεύον, αν θέλετε- </w:t>
      </w:r>
      <w:r w:rsidRPr="00461ECA">
        <w:rPr>
          <w:rFonts w:eastAsia="Times New Roman"/>
          <w:szCs w:val="24"/>
        </w:rPr>
        <w:t xml:space="preserve">είναι </w:t>
      </w:r>
      <w:r>
        <w:rPr>
          <w:rFonts w:eastAsia="Times New Roman"/>
          <w:szCs w:val="24"/>
        </w:rPr>
        <w:t xml:space="preserve">το επιχείρημα τις </w:t>
      </w:r>
      <w:r w:rsidRPr="00F85374">
        <w:rPr>
          <w:rFonts w:eastAsia="Times New Roman"/>
          <w:szCs w:val="24"/>
        </w:rPr>
        <w:t>προβλεψιμότητας</w:t>
      </w:r>
      <w:r>
        <w:rPr>
          <w:rFonts w:eastAsia="Times New Roman"/>
          <w:szCs w:val="24"/>
        </w:rPr>
        <w:t>,</w:t>
      </w:r>
      <w:r w:rsidRPr="00F85374">
        <w:rPr>
          <w:rFonts w:eastAsia="Times New Roman"/>
          <w:szCs w:val="24"/>
        </w:rPr>
        <w:t xml:space="preserve"> </w:t>
      </w:r>
      <w:r w:rsidRPr="00461ECA">
        <w:rPr>
          <w:rFonts w:eastAsia="Times New Roman"/>
          <w:szCs w:val="24"/>
        </w:rPr>
        <w:t xml:space="preserve">το οποίο </w:t>
      </w:r>
      <w:r>
        <w:rPr>
          <w:rFonts w:eastAsia="Times New Roman"/>
          <w:szCs w:val="24"/>
        </w:rPr>
        <w:t>β</w:t>
      </w:r>
      <w:r w:rsidRPr="00461ECA">
        <w:rPr>
          <w:rFonts w:eastAsia="Times New Roman"/>
          <w:szCs w:val="24"/>
        </w:rPr>
        <w:t xml:space="preserve">εβαίως έχει πλέον </w:t>
      </w:r>
      <w:r>
        <w:rPr>
          <w:rFonts w:eastAsia="Times New Roman"/>
          <w:szCs w:val="24"/>
        </w:rPr>
        <w:t xml:space="preserve">και </w:t>
      </w:r>
      <w:r w:rsidRPr="00461ECA">
        <w:rPr>
          <w:rFonts w:eastAsia="Times New Roman"/>
          <w:szCs w:val="24"/>
        </w:rPr>
        <w:t>ευρωπαϊκή νομολογία</w:t>
      </w:r>
      <w:r>
        <w:rPr>
          <w:rFonts w:eastAsia="Times New Roman"/>
          <w:szCs w:val="24"/>
        </w:rPr>
        <w:t xml:space="preserve"> και</w:t>
      </w:r>
      <w:r w:rsidRPr="00461ECA">
        <w:rPr>
          <w:rFonts w:eastAsia="Times New Roman"/>
          <w:szCs w:val="24"/>
        </w:rPr>
        <w:t xml:space="preserve"> ελληνική εφαρμοστική νομολογία</w:t>
      </w:r>
      <w:r>
        <w:rPr>
          <w:rFonts w:eastAsia="Times New Roman"/>
          <w:szCs w:val="24"/>
        </w:rPr>
        <w:t xml:space="preserve">, όπως είναι </w:t>
      </w:r>
      <w:r w:rsidRPr="00461ECA">
        <w:rPr>
          <w:rFonts w:eastAsia="Times New Roman"/>
          <w:szCs w:val="24"/>
        </w:rPr>
        <w:t>γνωστό μετά την υπόθεση Λυκουρέζου</w:t>
      </w:r>
      <w:r>
        <w:rPr>
          <w:rFonts w:eastAsia="Times New Roman"/>
          <w:szCs w:val="24"/>
        </w:rPr>
        <w:t>.</w:t>
      </w:r>
      <w:r w:rsidRPr="00461ECA">
        <w:rPr>
          <w:rFonts w:eastAsia="Times New Roman"/>
          <w:szCs w:val="24"/>
        </w:rPr>
        <w:t xml:space="preserve"> </w:t>
      </w:r>
      <w:r>
        <w:rPr>
          <w:rFonts w:eastAsia="Times New Roman"/>
          <w:szCs w:val="24"/>
        </w:rPr>
        <w:t>Δεν ε</w:t>
      </w:r>
      <w:r w:rsidRPr="00461ECA">
        <w:rPr>
          <w:rFonts w:eastAsia="Times New Roman"/>
          <w:szCs w:val="24"/>
        </w:rPr>
        <w:t xml:space="preserve">υνοεί η αρχή της εμπιστοσύνης το να μπορεί να υπάρξει </w:t>
      </w:r>
      <w:r>
        <w:rPr>
          <w:rFonts w:eastAsia="Times New Roman"/>
          <w:szCs w:val="24"/>
        </w:rPr>
        <w:t>μια</w:t>
      </w:r>
      <w:r w:rsidRPr="00461ECA">
        <w:rPr>
          <w:rFonts w:eastAsia="Times New Roman"/>
          <w:szCs w:val="24"/>
        </w:rPr>
        <w:t xml:space="preserve"> ρύθμιση</w:t>
      </w:r>
      <w:r>
        <w:rPr>
          <w:rFonts w:eastAsia="Times New Roman"/>
          <w:szCs w:val="24"/>
        </w:rPr>
        <w:t>,</w:t>
      </w:r>
      <w:r w:rsidRPr="00461ECA">
        <w:rPr>
          <w:rFonts w:eastAsia="Times New Roman"/>
          <w:szCs w:val="24"/>
        </w:rPr>
        <w:t xml:space="preserve"> </w:t>
      </w:r>
      <w:r>
        <w:rPr>
          <w:rFonts w:eastAsia="Times New Roman"/>
          <w:szCs w:val="24"/>
        </w:rPr>
        <w:t>α</w:t>
      </w:r>
      <w:r w:rsidRPr="00461ECA">
        <w:rPr>
          <w:rFonts w:eastAsia="Times New Roman"/>
          <w:szCs w:val="24"/>
        </w:rPr>
        <w:t>κόμη και συνταγματικού επιπέδου</w:t>
      </w:r>
      <w:r>
        <w:rPr>
          <w:rFonts w:eastAsia="Times New Roman"/>
          <w:szCs w:val="24"/>
        </w:rPr>
        <w:t>,</w:t>
      </w:r>
      <w:r w:rsidRPr="00461ECA">
        <w:rPr>
          <w:rFonts w:eastAsia="Times New Roman"/>
          <w:szCs w:val="24"/>
        </w:rPr>
        <w:t xml:space="preserve"> η οποία προκύπτει ως εγγραφή σε </w:t>
      </w:r>
      <w:r>
        <w:rPr>
          <w:rFonts w:eastAsia="Times New Roman"/>
          <w:szCs w:val="24"/>
        </w:rPr>
        <w:t>μια</w:t>
      </w:r>
      <w:r w:rsidRPr="00461ECA">
        <w:rPr>
          <w:rFonts w:eastAsia="Times New Roman"/>
          <w:szCs w:val="24"/>
        </w:rPr>
        <w:t xml:space="preserve"> λευκή συναλλαγματική</w:t>
      </w:r>
      <w:r>
        <w:rPr>
          <w:rFonts w:eastAsia="Times New Roman"/>
          <w:szCs w:val="24"/>
        </w:rPr>
        <w:t>,</w:t>
      </w:r>
      <w:r w:rsidRPr="00461ECA">
        <w:rPr>
          <w:rFonts w:eastAsia="Times New Roman"/>
          <w:szCs w:val="24"/>
        </w:rPr>
        <w:t xml:space="preserve"> </w:t>
      </w:r>
      <w:r>
        <w:rPr>
          <w:rFonts w:eastAsia="Times New Roman"/>
          <w:szCs w:val="24"/>
        </w:rPr>
        <w:t>χ</w:t>
      </w:r>
      <w:r w:rsidRPr="00461ECA">
        <w:rPr>
          <w:rFonts w:eastAsia="Times New Roman"/>
          <w:szCs w:val="24"/>
        </w:rPr>
        <w:t>ωρίς καμ</w:t>
      </w:r>
      <w:r>
        <w:rPr>
          <w:rFonts w:eastAsia="Times New Roman"/>
          <w:szCs w:val="24"/>
        </w:rPr>
        <w:t>μ</w:t>
      </w:r>
      <w:r w:rsidRPr="00461ECA">
        <w:rPr>
          <w:rFonts w:eastAsia="Times New Roman"/>
          <w:szCs w:val="24"/>
        </w:rPr>
        <w:t>ία</w:t>
      </w:r>
      <w:r w:rsidRPr="00461ECA">
        <w:rPr>
          <w:rFonts w:eastAsia="Times New Roman"/>
          <w:szCs w:val="24"/>
        </w:rPr>
        <w:t xml:space="preserve"> δέσμευση από τα προηγούμενα</w:t>
      </w:r>
      <w:r>
        <w:rPr>
          <w:rFonts w:eastAsia="Times New Roman"/>
          <w:szCs w:val="24"/>
        </w:rPr>
        <w:t>,</w:t>
      </w:r>
      <w:r w:rsidRPr="00461ECA">
        <w:rPr>
          <w:rFonts w:eastAsia="Times New Roman"/>
          <w:szCs w:val="24"/>
        </w:rPr>
        <w:t xml:space="preserve"> </w:t>
      </w:r>
      <w:r>
        <w:rPr>
          <w:rFonts w:eastAsia="Times New Roman"/>
          <w:szCs w:val="24"/>
        </w:rPr>
        <w:t>χ</w:t>
      </w:r>
      <w:r w:rsidRPr="00461ECA">
        <w:rPr>
          <w:rFonts w:eastAsia="Times New Roman"/>
          <w:szCs w:val="24"/>
        </w:rPr>
        <w:t>ωρίς καμ</w:t>
      </w:r>
      <w:r>
        <w:rPr>
          <w:rFonts w:eastAsia="Times New Roman"/>
          <w:szCs w:val="24"/>
        </w:rPr>
        <w:t>μ</w:t>
      </w:r>
      <w:r w:rsidRPr="00461ECA">
        <w:rPr>
          <w:rFonts w:eastAsia="Times New Roman"/>
          <w:szCs w:val="24"/>
        </w:rPr>
        <w:t>ία δέσμευση από το σκεπτικό</w:t>
      </w:r>
      <w:r>
        <w:rPr>
          <w:rFonts w:eastAsia="Times New Roman"/>
          <w:szCs w:val="24"/>
        </w:rPr>
        <w:t>,</w:t>
      </w:r>
      <w:r w:rsidRPr="00461ECA">
        <w:rPr>
          <w:rFonts w:eastAsia="Times New Roman"/>
          <w:szCs w:val="24"/>
        </w:rPr>
        <w:t xml:space="preserve"> </w:t>
      </w:r>
      <w:r w:rsidRPr="00461ECA">
        <w:rPr>
          <w:rFonts w:eastAsia="Times New Roman"/>
          <w:szCs w:val="24"/>
        </w:rPr>
        <w:lastRenderedPageBreak/>
        <w:t>από την αιτιολογία</w:t>
      </w:r>
      <w:r>
        <w:rPr>
          <w:rFonts w:eastAsia="Times New Roman"/>
          <w:szCs w:val="24"/>
        </w:rPr>
        <w:t>,</w:t>
      </w:r>
      <w:r w:rsidRPr="00461ECA">
        <w:rPr>
          <w:rFonts w:eastAsia="Times New Roman"/>
          <w:szCs w:val="24"/>
        </w:rPr>
        <w:t xml:space="preserve"> που οδήγησε το</w:t>
      </w:r>
      <w:r>
        <w:rPr>
          <w:rFonts w:eastAsia="Times New Roman"/>
          <w:szCs w:val="24"/>
        </w:rPr>
        <w:t>ν λαό και τη Βουλή</w:t>
      </w:r>
      <w:r>
        <w:rPr>
          <w:rFonts w:eastAsia="Times New Roman"/>
          <w:szCs w:val="24"/>
        </w:rPr>
        <w:t>,</w:t>
      </w:r>
      <w:r>
        <w:rPr>
          <w:rFonts w:eastAsia="Times New Roman"/>
          <w:szCs w:val="24"/>
        </w:rPr>
        <w:t xml:space="preserve"> που τον</w:t>
      </w:r>
      <w:r w:rsidRPr="00461ECA">
        <w:rPr>
          <w:rFonts w:eastAsia="Times New Roman"/>
          <w:szCs w:val="24"/>
        </w:rPr>
        <w:t xml:space="preserve"> αντιπροσωπεύει στη σκέψη ότι </w:t>
      </w:r>
      <w:r>
        <w:rPr>
          <w:rFonts w:eastAsia="Times New Roman"/>
          <w:szCs w:val="24"/>
        </w:rPr>
        <w:t>κ</w:t>
      </w:r>
      <w:r w:rsidRPr="00461ECA">
        <w:rPr>
          <w:rFonts w:eastAsia="Times New Roman"/>
          <w:szCs w:val="24"/>
        </w:rPr>
        <w:t xml:space="preserve">άποιες ρυθμίσεις πρέπει σε κάποια κατεύθυνση να </w:t>
      </w:r>
      <w:r>
        <w:rPr>
          <w:rFonts w:eastAsia="Times New Roman"/>
          <w:szCs w:val="24"/>
        </w:rPr>
        <w:t>ανα</w:t>
      </w:r>
      <w:r w:rsidRPr="00461ECA">
        <w:rPr>
          <w:rFonts w:eastAsia="Times New Roman"/>
          <w:szCs w:val="24"/>
        </w:rPr>
        <w:t>θεωρηθούν</w:t>
      </w:r>
      <w:r>
        <w:rPr>
          <w:rFonts w:eastAsia="Times New Roman"/>
          <w:szCs w:val="24"/>
        </w:rPr>
        <w:t>.</w:t>
      </w:r>
    </w:p>
    <w:p w14:paraId="09855A18" w14:textId="77777777" w:rsidR="00BE639A" w:rsidRDefault="00A212EC">
      <w:pPr>
        <w:spacing w:line="600" w:lineRule="auto"/>
        <w:ind w:firstLine="720"/>
        <w:jc w:val="both"/>
        <w:rPr>
          <w:rFonts w:eastAsia="Times New Roman"/>
          <w:szCs w:val="24"/>
        </w:rPr>
      </w:pPr>
      <w:r w:rsidRPr="00461ECA">
        <w:rPr>
          <w:rFonts w:eastAsia="Times New Roman"/>
          <w:szCs w:val="24"/>
        </w:rPr>
        <w:t>Ευχαριστώ πολύ</w:t>
      </w:r>
      <w:r>
        <w:rPr>
          <w:rFonts w:eastAsia="Times New Roman"/>
          <w:szCs w:val="24"/>
        </w:rPr>
        <w:t>.</w:t>
      </w:r>
    </w:p>
    <w:p w14:paraId="09855A19" w14:textId="77777777" w:rsidR="00BE639A" w:rsidRDefault="00A212EC">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w:t>
      </w:r>
      <w:r w:rsidRPr="00655E34">
        <w:rPr>
          <w:rFonts w:eastAsia="Times New Roman" w:cs="Times New Roman"/>
          <w:szCs w:val="24"/>
        </w:rPr>
        <w:t>πό την πτέρυγα του ΣΥΡΙΖΑ)</w:t>
      </w:r>
    </w:p>
    <w:p w14:paraId="09855A1A" w14:textId="77777777" w:rsidR="00BE639A" w:rsidRDefault="00A212EC">
      <w:pPr>
        <w:spacing w:line="600" w:lineRule="auto"/>
        <w:ind w:firstLine="720"/>
        <w:jc w:val="both"/>
        <w:rPr>
          <w:rFonts w:eastAsia="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Ευχαριστώ πολύ, κύριε Παρασκευόπουλε. Τ</w:t>
      </w:r>
      <w:r w:rsidRPr="00461ECA">
        <w:rPr>
          <w:rFonts w:eastAsia="Times New Roman"/>
          <w:szCs w:val="24"/>
        </w:rPr>
        <w:t>ο ένα λεπτό που δεν χρησιμοποιήσατε</w:t>
      </w:r>
      <w:r>
        <w:rPr>
          <w:rFonts w:eastAsia="Times New Roman"/>
          <w:szCs w:val="24"/>
        </w:rPr>
        <w:t>,</w:t>
      </w:r>
      <w:r w:rsidRPr="00461ECA">
        <w:rPr>
          <w:rFonts w:eastAsia="Times New Roman"/>
          <w:szCs w:val="24"/>
        </w:rPr>
        <w:t xml:space="preserve"> επειδή έχω ερινύες και ενοχές</w:t>
      </w:r>
      <w:r>
        <w:rPr>
          <w:rFonts w:eastAsia="Times New Roman"/>
          <w:szCs w:val="24"/>
        </w:rPr>
        <w:t>,</w:t>
      </w:r>
      <w:r w:rsidRPr="00461ECA">
        <w:rPr>
          <w:rFonts w:eastAsia="Times New Roman"/>
          <w:szCs w:val="24"/>
        </w:rPr>
        <w:t xml:space="preserve"> </w:t>
      </w:r>
      <w:r>
        <w:rPr>
          <w:rFonts w:eastAsia="Times New Roman"/>
          <w:szCs w:val="24"/>
        </w:rPr>
        <w:t xml:space="preserve">δεδομένου ότι </w:t>
      </w:r>
      <w:r w:rsidRPr="00461ECA">
        <w:rPr>
          <w:rFonts w:eastAsia="Times New Roman"/>
          <w:szCs w:val="24"/>
        </w:rPr>
        <w:t xml:space="preserve">η </w:t>
      </w:r>
      <w:r>
        <w:rPr>
          <w:rFonts w:eastAsia="Times New Roman"/>
          <w:szCs w:val="24"/>
        </w:rPr>
        <w:t>Νέα Δ</w:t>
      </w:r>
      <w:r w:rsidRPr="00461ECA">
        <w:rPr>
          <w:rFonts w:eastAsia="Times New Roman"/>
          <w:szCs w:val="24"/>
        </w:rPr>
        <w:t>ημοκρατία θεωρεί ότι είμαι πολύ κομματικός Πρόεδρος</w:t>
      </w:r>
      <w:r>
        <w:rPr>
          <w:rFonts w:eastAsia="Times New Roman"/>
          <w:szCs w:val="24"/>
        </w:rPr>
        <w:t>,</w:t>
      </w:r>
      <w:r w:rsidRPr="00461ECA">
        <w:rPr>
          <w:rFonts w:eastAsia="Times New Roman"/>
          <w:szCs w:val="24"/>
        </w:rPr>
        <w:t xml:space="preserve"> </w:t>
      </w:r>
      <w:r>
        <w:rPr>
          <w:rFonts w:eastAsia="Times New Roman"/>
          <w:szCs w:val="24"/>
        </w:rPr>
        <w:t>θ</w:t>
      </w:r>
      <w:r w:rsidRPr="00461ECA">
        <w:rPr>
          <w:rFonts w:eastAsia="Times New Roman"/>
          <w:szCs w:val="24"/>
        </w:rPr>
        <w:t>α το δώσω στον κ</w:t>
      </w:r>
      <w:r>
        <w:rPr>
          <w:rFonts w:eastAsia="Times New Roman"/>
          <w:szCs w:val="24"/>
        </w:rPr>
        <w:t xml:space="preserve">. </w:t>
      </w:r>
      <w:r>
        <w:rPr>
          <w:rFonts w:eastAsia="Times New Roman"/>
          <w:szCs w:val="24"/>
        </w:rPr>
        <w:t>Τραγάκη,</w:t>
      </w:r>
      <w:r w:rsidRPr="00461ECA">
        <w:rPr>
          <w:rFonts w:eastAsia="Times New Roman"/>
          <w:szCs w:val="24"/>
        </w:rPr>
        <w:t xml:space="preserve"> ο οποίος είναι και ο αρχαιότερος εκ των παριστάμενων Βουλευτών </w:t>
      </w:r>
      <w:r>
        <w:rPr>
          <w:rFonts w:eastAsia="Times New Roman"/>
          <w:szCs w:val="24"/>
        </w:rPr>
        <w:t>και</w:t>
      </w:r>
      <w:r w:rsidRPr="00461ECA">
        <w:rPr>
          <w:rFonts w:eastAsia="Times New Roman"/>
          <w:szCs w:val="24"/>
        </w:rPr>
        <w:t xml:space="preserve"> </w:t>
      </w:r>
      <w:r>
        <w:rPr>
          <w:rFonts w:eastAsia="Times New Roman"/>
          <w:szCs w:val="24"/>
        </w:rPr>
        <w:t>ήταν</w:t>
      </w:r>
      <w:r w:rsidRPr="00461ECA">
        <w:rPr>
          <w:rFonts w:eastAsia="Times New Roman"/>
          <w:szCs w:val="24"/>
        </w:rPr>
        <w:t xml:space="preserve"> </w:t>
      </w:r>
      <w:r>
        <w:rPr>
          <w:rFonts w:eastAsia="Times New Roman"/>
          <w:szCs w:val="24"/>
        </w:rPr>
        <w:t>και Π</w:t>
      </w:r>
      <w:r w:rsidRPr="00461ECA">
        <w:rPr>
          <w:rFonts w:eastAsia="Times New Roman"/>
          <w:szCs w:val="24"/>
        </w:rPr>
        <w:t xml:space="preserve">ρόεδρος στις </w:t>
      </w:r>
      <w:r>
        <w:rPr>
          <w:rFonts w:eastAsia="Times New Roman"/>
          <w:szCs w:val="24"/>
        </w:rPr>
        <w:t xml:space="preserve">αναθεωρητικές </w:t>
      </w:r>
      <w:r w:rsidRPr="00461ECA">
        <w:rPr>
          <w:rFonts w:eastAsia="Times New Roman"/>
          <w:szCs w:val="24"/>
        </w:rPr>
        <w:t>διαδικασίες</w:t>
      </w:r>
      <w:r>
        <w:rPr>
          <w:rFonts w:eastAsia="Times New Roman"/>
          <w:szCs w:val="24"/>
        </w:rPr>
        <w:t xml:space="preserve">. Εν πάση περιπτώσει, θα δώσω τον λόγο και στον κ. Τραγάκη για τον εμπλουτισμό της συζήτησης. </w:t>
      </w:r>
    </w:p>
    <w:p w14:paraId="09855A1B" w14:textId="77777777" w:rsidR="00BE639A" w:rsidRDefault="00A212EC">
      <w:pPr>
        <w:spacing w:line="600" w:lineRule="auto"/>
        <w:ind w:firstLine="720"/>
        <w:jc w:val="both"/>
        <w:rPr>
          <w:rFonts w:eastAsia="Times New Roman"/>
          <w:szCs w:val="24"/>
        </w:rPr>
      </w:pPr>
      <w:r>
        <w:rPr>
          <w:rFonts w:eastAsia="Times New Roman"/>
          <w:szCs w:val="24"/>
        </w:rPr>
        <w:t xml:space="preserve">Ορίστε, κύριε Τραγάκη, έχετε τον λόγο. </w:t>
      </w:r>
    </w:p>
    <w:p w14:paraId="09855A1C" w14:textId="77777777" w:rsidR="00BE639A" w:rsidRDefault="00A212EC">
      <w:pPr>
        <w:spacing w:line="600" w:lineRule="auto"/>
        <w:ind w:firstLine="720"/>
        <w:jc w:val="both"/>
        <w:rPr>
          <w:rFonts w:eastAsia="Times New Roman"/>
          <w:szCs w:val="24"/>
        </w:rPr>
      </w:pPr>
      <w:r w:rsidRPr="003C3F90">
        <w:rPr>
          <w:rFonts w:eastAsia="Times New Roman"/>
          <w:b/>
          <w:szCs w:val="24"/>
        </w:rPr>
        <w:t>ΙΩΑΝΝΗΣ ΤΡΑΓΑΚΗΣ:</w:t>
      </w:r>
      <w:r>
        <w:rPr>
          <w:rFonts w:eastAsia="Times New Roman"/>
          <w:szCs w:val="24"/>
        </w:rPr>
        <w:t xml:space="preserve"> Εγώ θέλω να </w:t>
      </w:r>
      <w:r w:rsidRPr="00461ECA">
        <w:rPr>
          <w:rFonts w:eastAsia="Times New Roman"/>
          <w:szCs w:val="24"/>
        </w:rPr>
        <w:t xml:space="preserve">προσφέρω την εμπειρία μου από την </w:t>
      </w:r>
      <w:r>
        <w:rPr>
          <w:rFonts w:eastAsia="Times New Roman"/>
          <w:szCs w:val="24"/>
        </w:rPr>
        <w:t>α</w:t>
      </w:r>
      <w:r w:rsidRPr="00461ECA">
        <w:rPr>
          <w:rFonts w:eastAsia="Times New Roman"/>
          <w:szCs w:val="24"/>
        </w:rPr>
        <w:t>ναθεωρητική διαδικασία του 2007</w:t>
      </w:r>
      <w:r>
        <w:rPr>
          <w:rFonts w:eastAsia="Times New Roman"/>
          <w:szCs w:val="24"/>
        </w:rPr>
        <w:t>,</w:t>
      </w:r>
      <w:r w:rsidRPr="00461ECA">
        <w:rPr>
          <w:rFonts w:eastAsia="Times New Roman"/>
          <w:szCs w:val="24"/>
        </w:rPr>
        <w:t xml:space="preserve"> αλλά και του 2014</w:t>
      </w:r>
      <w:r>
        <w:rPr>
          <w:rFonts w:eastAsia="Times New Roman"/>
          <w:szCs w:val="24"/>
        </w:rPr>
        <w:t>,</w:t>
      </w:r>
      <w:r w:rsidRPr="00461ECA">
        <w:rPr>
          <w:rFonts w:eastAsia="Times New Roman"/>
          <w:szCs w:val="24"/>
        </w:rPr>
        <w:t xml:space="preserve"> σε συγκεκριμένα θέματα</w:t>
      </w:r>
      <w:r>
        <w:rPr>
          <w:rFonts w:eastAsia="Times New Roman"/>
          <w:szCs w:val="24"/>
        </w:rPr>
        <w:t>.</w:t>
      </w:r>
      <w:r w:rsidRPr="00461ECA">
        <w:rPr>
          <w:rFonts w:eastAsia="Times New Roman"/>
          <w:szCs w:val="24"/>
        </w:rPr>
        <w:t xml:space="preserve"> </w:t>
      </w:r>
    </w:p>
    <w:p w14:paraId="09855A1D" w14:textId="77777777" w:rsidR="00BE639A" w:rsidRDefault="00A212EC">
      <w:pPr>
        <w:spacing w:line="600" w:lineRule="auto"/>
        <w:ind w:firstLine="720"/>
        <w:jc w:val="both"/>
        <w:rPr>
          <w:rFonts w:eastAsia="Times New Roman"/>
          <w:szCs w:val="24"/>
        </w:rPr>
      </w:pPr>
      <w:r w:rsidRPr="00461ECA">
        <w:rPr>
          <w:rFonts w:eastAsia="Times New Roman"/>
          <w:szCs w:val="24"/>
        </w:rPr>
        <w:lastRenderedPageBreak/>
        <w:t>Κατ</w:t>
      </w:r>
      <w:r>
        <w:rPr>
          <w:rFonts w:eastAsia="Times New Roman"/>
          <w:szCs w:val="24"/>
        </w:rPr>
        <w:t>’</w:t>
      </w:r>
      <w:r w:rsidRPr="00461ECA">
        <w:rPr>
          <w:rFonts w:eastAsia="Times New Roman"/>
          <w:szCs w:val="24"/>
        </w:rPr>
        <w:t>αρχάς</w:t>
      </w:r>
      <w:r>
        <w:rPr>
          <w:rFonts w:eastAsia="Times New Roman"/>
          <w:szCs w:val="24"/>
        </w:rPr>
        <w:t>,</w:t>
      </w:r>
      <w:r w:rsidRPr="00461ECA">
        <w:rPr>
          <w:rFonts w:eastAsia="Times New Roman"/>
          <w:szCs w:val="24"/>
        </w:rPr>
        <w:t xml:space="preserve"> το θέμα αυτό περί </w:t>
      </w:r>
      <w:r w:rsidRPr="003C3F90">
        <w:rPr>
          <w:rFonts w:eastAsia="Times New Roman"/>
          <w:szCs w:val="24"/>
        </w:rPr>
        <w:t xml:space="preserve">προτείνουσας </w:t>
      </w:r>
      <w:r>
        <w:rPr>
          <w:rFonts w:eastAsia="Times New Roman"/>
          <w:szCs w:val="24"/>
        </w:rPr>
        <w:t xml:space="preserve">και </w:t>
      </w:r>
      <w:r w:rsidRPr="00461ECA">
        <w:rPr>
          <w:rFonts w:eastAsia="Times New Roman"/>
          <w:szCs w:val="24"/>
        </w:rPr>
        <w:t>αναθεωρητικής Βουλής</w:t>
      </w:r>
      <w:r>
        <w:rPr>
          <w:rFonts w:eastAsia="Times New Roman"/>
          <w:szCs w:val="24"/>
        </w:rPr>
        <w:t>,</w:t>
      </w:r>
      <w:r w:rsidRPr="00461ECA">
        <w:rPr>
          <w:rFonts w:eastAsia="Times New Roman"/>
          <w:szCs w:val="24"/>
        </w:rPr>
        <w:t xml:space="preserve"> μ</w:t>
      </w:r>
      <w:r>
        <w:rPr>
          <w:rFonts w:eastAsia="Times New Roman"/>
          <w:szCs w:val="24"/>
        </w:rPr>
        <w:t>ά</w:t>
      </w:r>
      <w:r w:rsidRPr="00461ECA">
        <w:rPr>
          <w:rFonts w:eastAsia="Times New Roman"/>
          <w:szCs w:val="24"/>
        </w:rPr>
        <w:t xml:space="preserve">ς </w:t>
      </w:r>
      <w:r w:rsidRPr="00461ECA">
        <w:rPr>
          <w:rFonts w:eastAsia="Times New Roman"/>
          <w:szCs w:val="24"/>
        </w:rPr>
        <w:t>είχε τεθεί</w:t>
      </w:r>
      <w:r>
        <w:rPr>
          <w:rFonts w:eastAsia="Times New Roman"/>
          <w:szCs w:val="24"/>
        </w:rPr>
        <w:t>.</w:t>
      </w:r>
      <w:r w:rsidRPr="00461ECA">
        <w:rPr>
          <w:rFonts w:eastAsia="Times New Roman"/>
          <w:szCs w:val="24"/>
        </w:rPr>
        <w:t xml:space="preserve"> </w:t>
      </w:r>
      <w:r>
        <w:rPr>
          <w:rFonts w:eastAsia="Times New Roman"/>
          <w:szCs w:val="24"/>
        </w:rPr>
        <w:t>Ε</w:t>
      </w:r>
      <w:r w:rsidRPr="00461ECA">
        <w:rPr>
          <w:rFonts w:eastAsia="Times New Roman"/>
          <w:szCs w:val="24"/>
        </w:rPr>
        <w:t xml:space="preserve">ίχαν γίνει πολλές συζητήσεις </w:t>
      </w:r>
      <w:r>
        <w:rPr>
          <w:rFonts w:eastAsia="Times New Roman"/>
          <w:szCs w:val="24"/>
        </w:rPr>
        <w:t>τ</w:t>
      </w:r>
      <w:r w:rsidRPr="00461ECA">
        <w:rPr>
          <w:rFonts w:eastAsia="Times New Roman"/>
          <w:szCs w:val="24"/>
        </w:rPr>
        <w:t>ότε</w:t>
      </w:r>
      <w:r>
        <w:rPr>
          <w:rFonts w:eastAsia="Times New Roman"/>
          <w:szCs w:val="24"/>
        </w:rPr>
        <w:t>.</w:t>
      </w:r>
      <w:r w:rsidRPr="00461ECA">
        <w:rPr>
          <w:rFonts w:eastAsia="Times New Roman"/>
          <w:szCs w:val="24"/>
        </w:rPr>
        <w:t xml:space="preserve"> </w:t>
      </w:r>
      <w:r>
        <w:rPr>
          <w:rFonts w:eastAsia="Times New Roman"/>
          <w:szCs w:val="24"/>
        </w:rPr>
        <w:t>Σ</w:t>
      </w:r>
      <w:r w:rsidRPr="00461ECA">
        <w:rPr>
          <w:rFonts w:eastAsia="Times New Roman"/>
          <w:szCs w:val="24"/>
        </w:rPr>
        <w:t>υμμετείχε και ο κ</w:t>
      </w:r>
      <w:r>
        <w:rPr>
          <w:rFonts w:eastAsia="Times New Roman"/>
          <w:szCs w:val="24"/>
        </w:rPr>
        <w:t>.</w:t>
      </w:r>
      <w:r w:rsidRPr="00461ECA">
        <w:rPr>
          <w:rFonts w:eastAsia="Times New Roman"/>
          <w:szCs w:val="24"/>
        </w:rPr>
        <w:t xml:space="preserve"> Βενιζέλος και ο κ</w:t>
      </w:r>
      <w:r>
        <w:rPr>
          <w:rFonts w:eastAsia="Times New Roman"/>
          <w:szCs w:val="24"/>
        </w:rPr>
        <w:t>.</w:t>
      </w:r>
      <w:r w:rsidRPr="00461ECA">
        <w:rPr>
          <w:rFonts w:eastAsia="Times New Roman"/>
          <w:szCs w:val="24"/>
        </w:rPr>
        <w:t xml:space="preserve"> Λοβέρδος στην </w:t>
      </w:r>
      <w:r>
        <w:rPr>
          <w:rFonts w:eastAsia="Times New Roman"/>
          <w:szCs w:val="24"/>
        </w:rPr>
        <w:t>ε</w:t>
      </w:r>
      <w:r w:rsidRPr="00461ECA">
        <w:rPr>
          <w:rFonts w:eastAsia="Times New Roman"/>
          <w:szCs w:val="24"/>
        </w:rPr>
        <w:t>πιτροπή τότε</w:t>
      </w:r>
      <w:r>
        <w:rPr>
          <w:rFonts w:eastAsia="Times New Roman"/>
          <w:szCs w:val="24"/>
        </w:rPr>
        <w:t>.</w:t>
      </w:r>
      <w:r w:rsidRPr="00461ECA">
        <w:rPr>
          <w:rFonts w:eastAsia="Times New Roman"/>
          <w:szCs w:val="24"/>
        </w:rPr>
        <w:t xml:space="preserve"> </w:t>
      </w:r>
      <w:r>
        <w:rPr>
          <w:rFonts w:eastAsia="Times New Roman"/>
          <w:szCs w:val="24"/>
        </w:rPr>
        <w:t>Ε</w:t>
      </w:r>
      <w:r w:rsidRPr="00461ECA">
        <w:rPr>
          <w:rFonts w:eastAsia="Times New Roman"/>
          <w:szCs w:val="24"/>
        </w:rPr>
        <w:t>ίχαμε ανατρέξει σε γνωμοδοτήσεις</w:t>
      </w:r>
      <w:r>
        <w:rPr>
          <w:rFonts w:eastAsia="Times New Roman"/>
          <w:szCs w:val="24"/>
        </w:rPr>
        <w:t xml:space="preserve"> που είχαν κάνει, όπως για παράδειγμα </w:t>
      </w:r>
      <w:r w:rsidRPr="00461ECA">
        <w:rPr>
          <w:rFonts w:eastAsia="Times New Roman"/>
          <w:szCs w:val="24"/>
        </w:rPr>
        <w:t xml:space="preserve">ο </w:t>
      </w:r>
      <w:r>
        <w:rPr>
          <w:rFonts w:eastAsia="Times New Roman"/>
          <w:szCs w:val="24"/>
        </w:rPr>
        <w:t>Σ</w:t>
      </w:r>
      <w:r w:rsidRPr="00461ECA">
        <w:rPr>
          <w:rFonts w:eastAsia="Times New Roman"/>
          <w:szCs w:val="24"/>
        </w:rPr>
        <w:t>βώλος το 1933</w:t>
      </w:r>
      <w:r>
        <w:rPr>
          <w:rFonts w:eastAsia="Times New Roman"/>
          <w:szCs w:val="24"/>
        </w:rPr>
        <w:t>,</w:t>
      </w:r>
      <w:r w:rsidRPr="00461ECA">
        <w:rPr>
          <w:rFonts w:eastAsia="Times New Roman"/>
          <w:szCs w:val="24"/>
        </w:rPr>
        <w:t xml:space="preserve"> ο Κυριακόπουλος </w:t>
      </w:r>
      <w:r>
        <w:rPr>
          <w:rFonts w:eastAsia="Times New Roman"/>
          <w:szCs w:val="24"/>
        </w:rPr>
        <w:t xml:space="preserve">το </w:t>
      </w:r>
      <w:r w:rsidRPr="00461ECA">
        <w:rPr>
          <w:rFonts w:eastAsia="Times New Roman"/>
          <w:szCs w:val="24"/>
        </w:rPr>
        <w:t>1962</w:t>
      </w:r>
      <w:r>
        <w:rPr>
          <w:rFonts w:eastAsia="Times New Roman"/>
          <w:szCs w:val="24"/>
        </w:rPr>
        <w:t>, ο</w:t>
      </w:r>
      <w:r w:rsidRPr="00461ECA">
        <w:rPr>
          <w:rFonts w:eastAsia="Times New Roman"/>
          <w:szCs w:val="24"/>
        </w:rPr>
        <w:t xml:space="preserve"> Γεωργόπουλος </w:t>
      </w:r>
      <w:r>
        <w:rPr>
          <w:rFonts w:eastAsia="Times New Roman"/>
          <w:szCs w:val="24"/>
        </w:rPr>
        <w:t>το 1963, ο</w:t>
      </w:r>
      <w:r w:rsidRPr="00461ECA">
        <w:rPr>
          <w:rFonts w:eastAsia="Times New Roman"/>
          <w:szCs w:val="24"/>
        </w:rPr>
        <w:t xml:space="preserve"> </w:t>
      </w:r>
      <w:r>
        <w:rPr>
          <w:rFonts w:eastAsia="Times New Roman"/>
          <w:szCs w:val="24"/>
        </w:rPr>
        <w:t>Μ</w:t>
      </w:r>
      <w:r w:rsidRPr="00461ECA">
        <w:rPr>
          <w:rFonts w:eastAsia="Times New Roman"/>
          <w:szCs w:val="24"/>
        </w:rPr>
        <w:t xml:space="preserve">άνεσης το 1980 και ο Βαγγέλης Βενιζέλος σε </w:t>
      </w:r>
      <w:r>
        <w:rPr>
          <w:rFonts w:eastAsia="Times New Roman"/>
          <w:szCs w:val="24"/>
        </w:rPr>
        <w:t>μια</w:t>
      </w:r>
      <w:r w:rsidRPr="00461ECA">
        <w:rPr>
          <w:rFonts w:eastAsia="Times New Roman"/>
          <w:szCs w:val="24"/>
        </w:rPr>
        <w:t xml:space="preserve"> ερμηνεία που είχε κάνει το 1984</w:t>
      </w:r>
      <w:r>
        <w:rPr>
          <w:rFonts w:eastAsia="Times New Roman"/>
          <w:szCs w:val="24"/>
        </w:rPr>
        <w:t>.</w:t>
      </w:r>
    </w:p>
    <w:p w14:paraId="09855A1E" w14:textId="77777777" w:rsidR="00BE639A" w:rsidRDefault="00A212EC">
      <w:pPr>
        <w:spacing w:line="600" w:lineRule="auto"/>
        <w:ind w:firstLine="720"/>
        <w:jc w:val="both"/>
        <w:rPr>
          <w:rFonts w:eastAsia="Times New Roman"/>
          <w:szCs w:val="24"/>
        </w:rPr>
      </w:pPr>
      <w:r>
        <w:rPr>
          <w:rFonts w:eastAsia="Times New Roman"/>
          <w:szCs w:val="24"/>
        </w:rPr>
        <w:t>Θ</w:t>
      </w:r>
      <w:r w:rsidRPr="00461ECA">
        <w:rPr>
          <w:rFonts w:eastAsia="Times New Roman"/>
          <w:szCs w:val="24"/>
        </w:rPr>
        <w:t>α αναφερθώ σε δύο θέματα</w:t>
      </w:r>
      <w:r>
        <w:rPr>
          <w:rFonts w:eastAsia="Times New Roman"/>
          <w:szCs w:val="24"/>
        </w:rPr>
        <w:t xml:space="preserve">, κύριε Πρόεδρε. Πρώτον, δεν μπορούμε να </w:t>
      </w:r>
      <w:r w:rsidRPr="00461ECA">
        <w:rPr>
          <w:rFonts w:eastAsia="Times New Roman"/>
          <w:szCs w:val="24"/>
        </w:rPr>
        <w:t>πάρουμε απόφαση σήμερα σε παρεμπίπτουσα συζήτηση</w:t>
      </w:r>
      <w:r>
        <w:rPr>
          <w:rFonts w:eastAsia="Times New Roman"/>
          <w:szCs w:val="24"/>
        </w:rPr>
        <w:t>.</w:t>
      </w:r>
      <w:r w:rsidRPr="00461ECA">
        <w:rPr>
          <w:rFonts w:eastAsia="Times New Roman"/>
          <w:szCs w:val="24"/>
        </w:rPr>
        <w:t xml:space="preserve"> </w:t>
      </w:r>
      <w:r>
        <w:rPr>
          <w:rFonts w:eastAsia="Times New Roman"/>
          <w:szCs w:val="24"/>
        </w:rPr>
        <w:t>Δ</w:t>
      </w:r>
      <w:r w:rsidRPr="00461ECA">
        <w:rPr>
          <w:rFonts w:eastAsia="Times New Roman"/>
          <w:szCs w:val="24"/>
        </w:rPr>
        <w:t>εν υπάρχει παρεμπίπτων θέμα</w:t>
      </w:r>
      <w:r>
        <w:rPr>
          <w:rFonts w:eastAsia="Times New Roman"/>
          <w:szCs w:val="24"/>
        </w:rPr>
        <w:t>.</w:t>
      </w:r>
      <w:r w:rsidRPr="00461ECA">
        <w:rPr>
          <w:rFonts w:eastAsia="Times New Roman"/>
          <w:szCs w:val="24"/>
        </w:rPr>
        <w:t xml:space="preserve"> </w:t>
      </w:r>
      <w:r>
        <w:rPr>
          <w:rFonts w:eastAsia="Times New Roman"/>
          <w:szCs w:val="24"/>
        </w:rPr>
        <w:t>Α</w:t>
      </w:r>
      <w:r w:rsidRPr="00461ECA">
        <w:rPr>
          <w:rFonts w:eastAsia="Times New Roman"/>
          <w:szCs w:val="24"/>
        </w:rPr>
        <w:t>νεφέρθη από τον κ</w:t>
      </w:r>
      <w:r>
        <w:rPr>
          <w:rFonts w:eastAsia="Times New Roman"/>
          <w:szCs w:val="24"/>
        </w:rPr>
        <w:t>.</w:t>
      </w:r>
      <w:r w:rsidRPr="00461ECA">
        <w:rPr>
          <w:rFonts w:eastAsia="Times New Roman"/>
          <w:szCs w:val="24"/>
        </w:rPr>
        <w:t xml:space="preserve"> Τζαβάρα</w:t>
      </w:r>
      <w:r>
        <w:rPr>
          <w:rFonts w:eastAsia="Times New Roman"/>
          <w:szCs w:val="24"/>
        </w:rPr>
        <w:t>.</w:t>
      </w:r>
      <w:r w:rsidRPr="00461ECA">
        <w:rPr>
          <w:rFonts w:eastAsia="Times New Roman"/>
          <w:szCs w:val="24"/>
        </w:rPr>
        <w:t xml:space="preserve"> </w:t>
      </w:r>
      <w:r>
        <w:rPr>
          <w:rFonts w:eastAsia="Times New Roman"/>
          <w:szCs w:val="24"/>
        </w:rPr>
        <w:t>Ε</w:t>
      </w:r>
      <w:r w:rsidRPr="00461ECA">
        <w:rPr>
          <w:rFonts w:eastAsia="Times New Roman"/>
          <w:szCs w:val="24"/>
        </w:rPr>
        <w:t>ίναι παρεμπίπτουσα συζήτηση</w:t>
      </w:r>
      <w:r>
        <w:rPr>
          <w:rFonts w:eastAsia="Times New Roman"/>
          <w:szCs w:val="24"/>
        </w:rPr>
        <w:t>.</w:t>
      </w:r>
      <w:r w:rsidRPr="00461ECA">
        <w:rPr>
          <w:rFonts w:eastAsia="Times New Roman"/>
          <w:szCs w:val="24"/>
        </w:rPr>
        <w:t xml:space="preserve"> </w:t>
      </w:r>
      <w:r>
        <w:rPr>
          <w:rFonts w:eastAsia="Times New Roman"/>
          <w:szCs w:val="24"/>
        </w:rPr>
        <w:t>Για</w:t>
      </w:r>
      <w:r w:rsidRPr="00461ECA">
        <w:rPr>
          <w:rFonts w:eastAsia="Times New Roman"/>
          <w:szCs w:val="24"/>
        </w:rPr>
        <w:t xml:space="preserve"> παρεμπίπτουσα </w:t>
      </w:r>
      <w:r>
        <w:rPr>
          <w:rFonts w:eastAsia="Times New Roman"/>
          <w:szCs w:val="24"/>
        </w:rPr>
        <w:t>συζήτηση</w:t>
      </w:r>
      <w:r w:rsidRPr="00461ECA">
        <w:rPr>
          <w:rFonts w:eastAsia="Times New Roman"/>
          <w:szCs w:val="24"/>
        </w:rPr>
        <w:t xml:space="preserve"> </w:t>
      </w:r>
      <w:r>
        <w:rPr>
          <w:rFonts w:eastAsia="Times New Roman"/>
          <w:szCs w:val="24"/>
        </w:rPr>
        <w:t>δ</w:t>
      </w:r>
      <w:r w:rsidRPr="00461ECA">
        <w:rPr>
          <w:rFonts w:eastAsia="Times New Roman"/>
          <w:szCs w:val="24"/>
        </w:rPr>
        <w:t>εν μπορεί να ληφθεί απόφαση από την Ολομέλεια</w:t>
      </w:r>
      <w:r>
        <w:rPr>
          <w:rFonts w:eastAsia="Times New Roman"/>
          <w:szCs w:val="24"/>
        </w:rPr>
        <w:t>.</w:t>
      </w:r>
      <w:r w:rsidRPr="00461ECA">
        <w:rPr>
          <w:rFonts w:eastAsia="Times New Roman"/>
          <w:szCs w:val="24"/>
        </w:rPr>
        <w:t xml:space="preserve"> Αυτό είναι δεδομένο</w:t>
      </w:r>
      <w:r>
        <w:rPr>
          <w:rFonts w:eastAsia="Times New Roman"/>
          <w:szCs w:val="24"/>
        </w:rPr>
        <w:t>.</w:t>
      </w:r>
    </w:p>
    <w:p w14:paraId="09855A1F" w14:textId="77777777" w:rsidR="00BE639A" w:rsidRDefault="00A212EC">
      <w:pPr>
        <w:spacing w:line="600" w:lineRule="auto"/>
        <w:ind w:firstLine="720"/>
        <w:jc w:val="both"/>
        <w:rPr>
          <w:rFonts w:eastAsia="Times New Roman"/>
          <w:szCs w:val="24"/>
        </w:rPr>
      </w:pPr>
      <w:r>
        <w:rPr>
          <w:rFonts w:eastAsia="Times New Roman"/>
          <w:szCs w:val="24"/>
        </w:rPr>
        <w:t xml:space="preserve">Δεύτερον, </w:t>
      </w:r>
      <w:r w:rsidRPr="00461ECA">
        <w:rPr>
          <w:rFonts w:eastAsia="Times New Roman"/>
          <w:szCs w:val="24"/>
        </w:rPr>
        <w:t>απαντώντας στον κ</w:t>
      </w:r>
      <w:r>
        <w:rPr>
          <w:rFonts w:eastAsia="Times New Roman"/>
          <w:szCs w:val="24"/>
        </w:rPr>
        <w:t xml:space="preserve">. </w:t>
      </w:r>
      <w:r w:rsidRPr="00461ECA">
        <w:rPr>
          <w:rFonts w:eastAsia="Times New Roman"/>
          <w:szCs w:val="24"/>
        </w:rPr>
        <w:t>Κατρούγκαλο</w:t>
      </w:r>
      <w:r>
        <w:rPr>
          <w:rFonts w:eastAsia="Times New Roman"/>
          <w:szCs w:val="24"/>
        </w:rPr>
        <w:t>,</w:t>
      </w:r>
      <w:r w:rsidRPr="00461ECA">
        <w:rPr>
          <w:rFonts w:eastAsia="Times New Roman"/>
          <w:szCs w:val="24"/>
        </w:rPr>
        <w:t xml:space="preserve"> </w:t>
      </w:r>
      <w:r>
        <w:rPr>
          <w:rFonts w:eastAsia="Times New Roman"/>
          <w:szCs w:val="24"/>
        </w:rPr>
        <w:t xml:space="preserve">θα ήθελα να πω ότι </w:t>
      </w:r>
      <w:r w:rsidRPr="00461ECA">
        <w:rPr>
          <w:rFonts w:eastAsia="Times New Roman"/>
          <w:szCs w:val="24"/>
        </w:rPr>
        <w:t xml:space="preserve">υπάρχει και </w:t>
      </w:r>
      <w:r>
        <w:rPr>
          <w:rFonts w:eastAsia="Times New Roman"/>
          <w:szCs w:val="24"/>
        </w:rPr>
        <w:t>μια</w:t>
      </w:r>
      <w:r w:rsidRPr="00461ECA">
        <w:rPr>
          <w:rFonts w:eastAsia="Times New Roman"/>
          <w:szCs w:val="24"/>
        </w:rPr>
        <w:t xml:space="preserve"> άλλη εισήγηση </w:t>
      </w:r>
      <w:r>
        <w:rPr>
          <w:rFonts w:eastAsia="Times New Roman"/>
          <w:szCs w:val="24"/>
        </w:rPr>
        <w:t>του κ. Παραρά,</w:t>
      </w:r>
      <w:r w:rsidRPr="00461ECA">
        <w:rPr>
          <w:rFonts w:eastAsia="Times New Roman"/>
          <w:szCs w:val="24"/>
        </w:rPr>
        <w:t xml:space="preserve"> ο οποίος </w:t>
      </w:r>
      <w:r>
        <w:rPr>
          <w:rFonts w:eastAsia="Times New Roman"/>
          <w:szCs w:val="24"/>
        </w:rPr>
        <w:t>κ.</w:t>
      </w:r>
      <w:r w:rsidRPr="00461ECA">
        <w:rPr>
          <w:rFonts w:eastAsia="Times New Roman"/>
          <w:szCs w:val="24"/>
        </w:rPr>
        <w:t xml:space="preserve"> </w:t>
      </w:r>
      <w:r>
        <w:rPr>
          <w:rFonts w:eastAsia="Times New Roman"/>
          <w:szCs w:val="24"/>
        </w:rPr>
        <w:t>Παραράς</w:t>
      </w:r>
      <w:r w:rsidRPr="00461ECA">
        <w:rPr>
          <w:rFonts w:eastAsia="Times New Roman"/>
          <w:szCs w:val="24"/>
        </w:rPr>
        <w:t xml:space="preserve"> στην</w:t>
      </w:r>
      <w:r w:rsidRPr="00461ECA">
        <w:rPr>
          <w:rFonts w:eastAsia="Times New Roman"/>
          <w:szCs w:val="24"/>
        </w:rPr>
        <w:t xml:space="preserve"> Ένωση Συνταγματολόγων </w:t>
      </w:r>
      <w:r>
        <w:rPr>
          <w:rFonts w:eastAsia="Times New Roman"/>
          <w:szCs w:val="24"/>
        </w:rPr>
        <w:t>-</w:t>
      </w:r>
      <w:r w:rsidRPr="00461ECA">
        <w:rPr>
          <w:rFonts w:eastAsia="Times New Roman"/>
          <w:szCs w:val="24"/>
        </w:rPr>
        <w:t>στη</w:t>
      </w:r>
      <w:r>
        <w:rPr>
          <w:rFonts w:eastAsia="Times New Roman"/>
          <w:szCs w:val="24"/>
        </w:rPr>
        <w:t>ν</w:t>
      </w:r>
      <w:r w:rsidRPr="00461ECA">
        <w:rPr>
          <w:rFonts w:eastAsia="Times New Roman"/>
          <w:szCs w:val="24"/>
        </w:rPr>
        <w:t xml:space="preserve"> οποία παρίστατ</w:t>
      </w:r>
      <w:r>
        <w:rPr>
          <w:rFonts w:eastAsia="Times New Roman"/>
          <w:szCs w:val="24"/>
        </w:rPr>
        <w:t>ο</w:t>
      </w:r>
      <w:r w:rsidRPr="00461ECA">
        <w:rPr>
          <w:rFonts w:eastAsia="Times New Roman"/>
          <w:szCs w:val="24"/>
        </w:rPr>
        <w:t xml:space="preserve"> ο κ</w:t>
      </w:r>
      <w:r>
        <w:rPr>
          <w:rFonts w:eastAsia="Times New Roman"/>
          <w:szCs w:val="24"/>
        </w:rPr>
        <w:t>.</w:t>
      </w:r>
      <w:r w:rsidRPr="00461ECA">
        <w:rPr>
          <w:rFonts w:eastAsia="Times New Roman"/>
          <w:szCs w:val="24"/>
        </w:rPr>
        <w:t xml:space="preserve"> Κατρούγκαλος και ο κ</w:t>
      </w:r>
      <w:r>
        <w:rPr>
          <w:rFonts w:eastAsia="Times New Roman"/>
          <w:szCs w:val="24"/>
        </w:rPr>
        <w:t>.</w:t>
      </w:r>
      <w:r w:rsidRPr="00461ECA">
        <w:rPr>
          <w:rFonts w:eastAsia="Times New Roman"/>
          <w:szCs w:val="24"/>
        </w:rPr>
        <w:t xml:space="preserve"> Παρασκευόπουλος</w:t>
      </w:r>
      <w:r>
        <w:rPr>
          <w:rFonts w:eastAsia="Times New Roman"/>
          <w:szCs w:val="24"/>
        </w:rPr>
        <w:t>-</w:t>
      </w:r>
      <w:r w:rsidRPr="00461ECA">
        <w:rPr>
          <w:rFonts w:eastAsia="Times New Roman"/>
          <w:szCs w:val="24"/>
        </w:rPr>
        <w:t xml:space="preserve"> στις 10</w:t>
      </w:r>
      <w:r>
        <w:rPr>
          <w:rFonts w:eastAsia="Times New Roman"/>
          <w:szCs w:val="24"/>
        </w:rPr>
        <w:t>-</w:t>
      </w:r>
      <w:r w:rsidRPr="00461ECA">
        <w:rPr>
          <w:rFonts w:eastAsia="Times New Roman"/>
          <w:szCs w:val="24"/>
        </w:rPr>
        <w:t>12</w:t>
      </w:r>
      <w:r>
        <w:rPr>
          <w:rFonts w:eastAsia="Times New Roman"/>
          <w:szCs w:val="24"/>
        </w:rPr>
        <w:t>-20</w:t>
      </w:r>
      <w:r w:rsidRPr="00461ECA">
        <w:rPr>
          <w:rFonts w:eastAsia="Times New Roman"/>
          <w:szCs w:val="24"/>
        </w:rPr>
        <w:t xml:space="preserve">18 είχε διατυπώσει την άποψή του </w:t>
      </w:r>
      <w:r>
        <w:rPr>
          <w:rFonts w:eastAsia="Times New Roman"/>
          <w:szCs w:val="24"/>
        </w:rPr>
        <w:t>-</w:t>
      </w:r>
      <w:r w:rsidRPr="00461ECA">
        <w:rPr>
          <w:rFonts w:eastAsia="Times New Roman"/>
          <w:szCs w:val="24"/>
        </w:rPr>
        <w:t>σαφέστατη άποψη</w:t>
      </w:r>
      <w:r>
        <w:rPr>
          <w:rFonts w:eastAsia="Times New Roman"/>
          <w:szCs w:val="24"/>
        </w:rPr>
        <w:t>-</w:t>
      </w:r>
      <w:r w:rsidRPr="00461ECA">
        <w:rPr>
          <w:rFonts w:eastAsia="Times New Roman"/>
          <w:szCs w:val="24"/>
        </w:rPr>
        <w:t xml:space="preserve"> περί </w:t>
      </w:r>
      <w:r>
        <w:rPr>
          <w:rFonts w:eastAsia="Times New Roman"/>
          <w:szCs w:val="24"/>
        </w:rPr>
        <w:t>προτείνουσας</w:t>
      </w:r>
      <w:r w:rsidRPr="00461ECA">
        <w:rPr>
          <w:rFonts w:eastAsia="Times New Roman"/>
          <w:szCs w:val="24"/>
        </w:rPr>
        <w:t xml:space="preserve"> και αναθεωρητικής Βουλής</w:t>
      </w:r>
      <w:r>
        <w:rPr>
          <w:rFonts w:eastAsia="Times New Roman"/>
          <w:szCs w:val="24"/>
        </w:rPr>
        <w:t>.</w:t>
      </w:r>
      <w:r w:rsidRPr="00461ECA">
        <w:rPr>
          <w:rFonts w:eastAsia="Times New Roman"/>
          <w:szCs w:val="24"/>
        </w:rPr>
        <w:t xml:space="preserve"> </w:t>
      </w:r>
    </w:p>
    <w:p w14:paraId="09855A20" w14:textId="77777777" w:rsidR="00BE639A" w:rsidRDefault="00A212EC">
      <w:pPr>
        <w:spacing w:line="600" w:lineRule="auto"/>
        <w:ind w:firstLine="720"/>
        <w:jc w:val="both"/>
        <w:rPr>
          <w:rFonts w:eastAsia="Times New Roman" w:cs="Times New Roman"/>
          <w:b/>
          <w:szCs w:val="24"/>
        </w:rPr>
      </w:pPr>
      <w:r w:rsidRPr="00BC272B">
        <w:rPr>
          <w:rFonts w:eastAsia="Times New Roman" w:cs="Times New Roman"/>
          <w:b/>
          <w:szCs w:val="24"/>
        </w:rPr>
        <w:lastRenderedPageBreak/>
        <w:t>ΓΕΩΡΓΙΟΣ ΚΑΤΡΟΥΓΚΑΛΟΣ (Αναπληρωτής Υπουργών Εξωτερικών):</w:t>
      </w:r>
      <w:r>
        <w:rPr>
          <w:rFonts w:eastAsia="Times New Roman" w:cs="Times New Roman"/>
          <w:b/>
          <w:szCs w:val="24"/>
        </w:rPr>
        <w:t xml:space="preserve"> </w:t>
      </w:r>
      <w:r>
        <w:rPr>
          <w:rFonts w:eastAsia="Times New Roman"/>
          <w:szCs w:val="24"/>
        </w:rPr>
        <w:t>Ε</w:t>
      </w:r>
      <w:r>
        <w:rPr>
          <w:rFonts w:eastAsia="Times New Roman"/>
          <w:szCs w:val="24"/>
        </w:rPr>
        <w:t xml:space="preserve">γώ δεν ήμουν. </w:t>
      </w:r>
    </w:p>
    <w:p w14:paraId="09855A21" w14:textId="77777777" w:rsidR="00BE639A" w:rsidRDefault="00A212EC">
      <w:pPr>
        <w:spacing w:line="600" w:lineRule="auto"/>
        <w:ind w:firstLine="720"/>
        <w:jc w:val="both"/>
        <w:rPr>
          <w:rFonts w:eastAsia="Times New Roman"/>
          <w:szCs w:val="24"/>
        </w:rPr>
      </w:pPr>
      <w:r w:rsidRPr="00AC53FE">
        <w:rPr>
          <w:rFonts w:eastAsia="Times New Roman"/>
          <w:b/>
          <w:szCs w:val="24"/>
        </w:rPr>
        <w:t>ΙΩΑΝΝΗΣ ΤΡΑΓΑΚΗΣ:</w:t>
      </w:r>
      <w:r>
        <w:rPr>
          <w:rFonts w:eastAsia="Times New Roman"/>
          <w:szCs w:val="24"/>
        </w:rPr>
        <w:t xml:space="preserve"> Δ</w:t>
      </w:r>
      <w:r w:rsidRPr="00461ECA">
        <w:rPr>
          <w:rFonts w:eastAsia="Times New Roman"/>
          <w:szCs w:val="24"/>
        </w:rPr>
        <w:t>ηλαδή</w:t>
      </w:r>
      <w:r>
        <w:rPr>
          <w:rFonts w:eastAsia="Times New Roman"/>
          <w:szCs w:val="24"/>
        </w:rPr>
        <w:t>,</w:t>
      </w:r>
      <w:r w:rsidRPr="00461ECA">
        <w:rPr>
          <w:rFonts w:eastAsia="Times New Roman"/>
          <w:szCs w:val="24"/>
        </w:rPr>
        <w:t xml:space="preserve"> ότι </w:t>
      </w:r>
      <w:r>
        <w:rPr>
          <w:rFonts w:eastAsia="Times New Roman"/>
          <w:szCs w:val="24"/>
        </w:rPr>
        <w:t xml:space="preserve">η προτείνουσα Βουλή </w:t>
      </w:r>
      <w:r w:rsidRPr="00461ECA">
        <w:rPr>
          <w:rFonts w:eastAsia="Times New Roman"/>
          <w:szCs w:val="24"/>
        </w:rPr>
        <w:t xml:space="preserve">αναφέρεται στα άρθρα και η </w:t>
      </w:r>
      <w:r>
        <w:rPr>
          <w:rFonts w:eastAsia="Times New Roman"/>
          <w:szCs w:val="24"/>
        </w:rPr>
        <w:t>α</w:t>
      </w:r>
      <w:r w:rsidRPr="00461ECA">
        <w:rPr>
          <w:rFonts w:eastAsia="Times New Roman"/>
          <w:szCs w:val="24"/>
        </w:rPr>
        <w:t>ναθεωρητική Βουλή είναι εκείνη</w:t>
      </w:r>
      <w:r>
        <w:rPr>
          <w:rFonts w:eastAsia="Times New Roman"/>
          <w:szCs w:val="24"/>
        </w:rPr>
        <w:t>,</w:t>
      </w:r>
      <w:r w:rsidRPr="00461ECA">
        <w:rPr>
          <w:rFonts w:eastAsia="Times New Roman"/>
          <w:szCs w:val="24"/>
        </w:rPr>
        <w:t xml:space="preserve"> η οποία παρεμβάλλεται</w:t>
      </w:r>
      <w:r>
        <w:rPr>
          <w:rFonts w:eastAsia="Times New Roman"/>
          <w:szCs w:val="24"/>
        </w:rPr>
        <w:t xml:space="preserve"> -</w:t>
      </w:r>
      <w:r w:rsidRPr="00461ECA">
        <w:rPr>
          <w:rFonts w:eastAsia="Times New Roman"/>
          <w:szCs w:val="24"/>
        </w:rPr>
        <w:t xml:space="preserve">επειδή παρεμβάλλονται εκλογές </w:t>
      </w:r>
      <w:r>
        <w:rPr>
          <w:rFonts w:eastAsia="Times New Roman"/>
          <w:szCs w:val="24"/>
        </w:rPr>
        <w:t>έχει</w:t>
      </w:r>
      <w:r w:rsidRPr="00461ECA">
        <w:rPr>
          <w:rFonts w:eastAsia="Times New Roman"/>
          <w:szCs w:val="24"/>
        </w:rPr>
        <w:t xml:space="preserve"> τη συναίνεση του εκλογικού σώματος</w:t>
      </w:r>
      <w:r>
        <w:rPr>
          <w:rFonts w:eastAsia="Times New Roman"/>
          <w:szCs w:val="24"/>
        </w:rPr>
        <w:t>- και</w:t>
      </w:r>
      <w:r w:rsidRPr="00461ECA">
        <w:rPr>
          <w:rFonts w:eastAsia="Times New Roman"/>
          <w:szCs w:val="24"/>
        </w:rPr>
        <w:t xml:space="preserve"> θα μπορέσει να μπει επί του περιεχομένου</w:t>
      </w:r>
      <w:r>
        <w:rPr>
          <w:rFonts w:eastAsia="Times New Roman"/>
          <w:szCs w:val="24"/>
        </w:rPr>
        <w:t>.</w:t>
      </w:r>
      <w:r w:rsidRPr="00461ECA">
        <w:rPr>
          <w:rFonts w:eastAsia="Times New Roman"/>
          <w:szCs w:val="24"/>
        </w:rPr>
        <w:t xml:space="preserve"> </w:t>
      </w:r>
      <w:r>
        <w:rPr>
          <w:rFonts w:eastAsia="Times New Roman"/>
          <w:szCs w:val="24"/>
        </w:rPr>
        <w:t>Α</w:t>
      </w:r>
      <w:r w:rsidRPr="00461ECA">
        <w:rPr>
          <w:rFonts w:eastAsia="Times New Roman"/>
          <w:szCs w:val="24"/>
        </w:rPr>
        <w:t>υτή τη διαδικασία</w:t>
      </w:r>
      <w:r>
        <w:rPr>
          <w:rFonts w:eastAsia="Times New Roman"/>
          <w:szCs w:val="24"/>
        </w:rPr>
        <w:t>,</w:t>
      </w:r>
      <w:r w:rsidRPr="00461ECA">
        <w:rPr>
          <w:rFonts w:eastAsia="Times New Roman"/>
          <w:szCs w:val="24"/>
        </w:rPr>
        <w:t xml:space="preserve"> κύριε Πρόεδρε</w:t>
      </w:r>
      <w:r>
        <w:rPr>
          <w:rFonts w:eastAsia="Times New Roman"/>
          <w:szCs w:val="24"/>
        </w:rPr>
        <w:t>,</w:t>
      </w:r>
      <w:r w:rsidRPr="00461ECA">
        <w:rPr>
          <w:rFonts w:eastAsia="Times New Roman"/>
          <w:szCs w:val="24"/>
        </w:rPr>
        <w:t xml:space="preserve"> ακολουθήσαμε και στην </w:t>
      </w:r>
      <w:r>
        <w:rPr>
          <w:rFonts w:eastAsia="Times New Roman"/>
          <w:szCs w:val="24"/>
        </w:rPr>
        <w:t>ε</w:t>
      </w:r>
      <w:r w:rsidRPr="00461ECA">
        <w:rPr>
          <w:rFonts w:eastAsia="Times New Roman"/>
          <w:szCs w:val="24"/>
        </w:rPr>
        <w:t>πιτροπή το 2008</w:t>
      </w:r>
      <w:r>
        <w:rPr>
          <w:rFonts w:eastAsia="Times New Roman"/>
          <w:szCs w:val="24"/>
        </w:rPr>
        <w:t>,</w:t>
      </w:r>
      <w:r w:rsidRPr="00461ECA">
        <w:rPr>
          <w:rFonts w:eastAsia="Times New Roman"/>
          <w:szCs w:val="24"/>
        </w:rPr>
        <w:t xml:space="preserve"> στην Αναθεωρητική Βουλή</w:t>
      </w:r>
      <w:r>
        <w:rPr>
          <w:rFonts w:eastAsia="Times New Roman"/>
          <w:szCs w:val="24"/>
        </w:rPr>
        <w:t>.</w:t>
      </w:r>
      <w:r w:rsidRPr="00461ECA">
        <w:rPr>
          <w:rFonts w:eastAsia="Times New Roman"/>
          <w:szCs w:val="24"/>
        </w:rPr>
        <w:t xml:space="preserve"> </w:t>
      </w:r>
      <w:r>
        <w:rPr>
          <w:rFonts w:eastAsia="Times New Roman"/>
          <w:szCs w:val="24"/>
        </w:rPr>
        <w:t>Σ</w:t>
      </w:r>
      <w:r w:rsidRPr="00461ECA">
        <w:rPr>
          <w:rFonts w:eastAsia="Times New Roman"/>
          <w:szCs w:val="24"/>
        </w:rPr>
        <w:t xml:space="preserve">την </w:t>
      </w:r>
      <w:r>
        <w:rPr>
          <w:rFonts w:eastAsia="Times New Roman"/>
          <w:szCs w:val="24"/>
        </w:rPr>
        <w:t xml:space="preserve">προτείνουσα Βουλή, στα ψηφοδέλτια </w:t>
      </w:r>
      <w:r w:rsidRPr="00461ECA">
        <w:rPr>
          <w:rFonts w:eastAsia="Times New Roman"/>
          <w:szCs w:val="24"/>
        </w:rPr>
        <w:t>τότε</w:t>
      </w:r>
      <w:r>
        <w:rPr>
          <w:rFonts w:eastAsia="Times New Roman"/>
          <w:szCs w:val="24"/>
        </w:rPr>
        <w:t>,</w:t>
      </w:r>
      <w:r w:rsidRPr="00461ECA">
        <w:rPr>
          <w:rFonts w:eastAsia="Times New Roman"/>
          <w:szCs w:val="24"/>
        </w:rPr>
        <w:t xml:space="preserve"> </w:t>
      </w:r>
      <w:r>
        <w:rPr>
          <w:rFonts w:eastAsia="Times New Roman"/>
          <w:szCs w:val="24"/>
        </w:rPr>
        <w:t>αναφερόταν το άρθρο</w:t>
      </w:r>
      <w:r w:rsidRPr="00461ECA">
        <w:rPr>
          <w:rFonts w:eastAsia="Times New Roman"/>
          <w:szCs w:val="24"/>
        </w:rPr>
        <w:t xml:space="preserve"> και όχι </w:t>
      </w:r>
      <w:r>
        <w:rPr>
          <w:rFonts w:eastAsia="Times New Roman"/>
          <w:szCs w:val="24"/>
        </w:rPr>
        <w:t xml:space="preserve">η </w:t>
      </w:r>
      <w:r w:rsidRPr="00461ECA">
        <w:rPr>
          <w:rFonts w:eastAsia="Times New Roman"/>
          <w:szCs w:val="24"/>
        </w:rPr>
        <w:t>κατεύθυνση</w:t>
      </w:r>
      <w:r>
        <w:rPr>
          <w:rFonts w:eastAsia="Times New Roman"/>
          <w:szCs w:val="24"/>
        </w:rPr>
        <w:t>.</w:t>
      </w:r>
      <w:r w:rsidRPr="00461ECA">
        <w:rPr>
          <w:rFonts w:eastAsia="Times New Roman"/>
          <w:szCs w:val="24"/>
        </w:rPr>
        <w:t xml:space="preserve"> </w:t>
      </w:r>
      <w:r>
        <w:rPr>
          <w:rFonts w:eastAsia="Times New Roman"/>
          <w:szCs w:val="24"/>
        </w:rPr>
        <w:t>Αναφερόταν</w:t>
      </w:r>
      <w:r w:rsidRPr="00461ECA">
        <w:rPr>
          <w:rFonts w:eastAsia="Times New Roman"/>
          <w:szCs w:val="24"/>
        </w:rPr>
        <w:t xml:space="preserve"> το άρθρο και τι</w:t>
      </w:r>
      <w:r w:rsidRPr="00461ECA">
        <w:rPr>
          <w:rFonts w:eastAsia="Times New Roman"/>
          <w:szCs w:val="24"/>
        </w:rPr>
        <w:t xml:space="preserve"> περιέχει το άρθρο το οποίο έπρεπε να </w:t>
      </w:r>
      <w:r>
        <w:rPr>
          <w:rFonts w:eastAsia="Times New Roman"/>
          <w:szCs w:val="24"/>
        </w:rPr>
        <w:t xml:space="preserve">αναθεωρηθεί. </w:t>
      </w:r>
    </w:p>
    <w:p w14:paraId="09855A22" w14:textId="77777777" w:rsidR="00BE639A" w:rsidRDefault="00A212EC">
      <w:pPr>
        <w:spacing w:line="600" w:lineRule="auto"/>
        <w:ind w:firstLine="720"/>
        <w:jc w:val="both"/>
        <w:rPr>
          <w:rFonts w:eastAsia="Times New Roman"/>
          <w:szCs w:val="24"/>
        </w:rPr>
      </w:pPr>
      <w:r>
        <w:rPr>
          <w:rFonts w:eastAsia="Times New Roman"/>
          <w:szCs w:val="24"/>
        </w:rPr>
        <w:t>Ν</w:t>
      </w:r>
      <w:r w:rsidRPr="00461ECA">
        <w:rPr>
          <w:rFonts w:eastAsia="Times New Roman"/>
          <w:szCs w:val="24"/>
        </w:rPr>
        <w:t>ομίζω</w:t>
      </w:r>
      <w:r>
        <w:rPr>
          <w:rFonts w:eastAsia="Times New Roman"/>
          <w:szCs w:val="24"/>
        </w:rPr>
        <w:t>,</w:t>
      </w:r>
      <w:r w:rsidRPr="00461ECA">
        <w:rPr>
          <w:rFonts w:eastAsia="Times New Roman"/>
          <w:szCs w:val="24"/>
        </w:rPr>
        <w:t xml:space="preserve"> λοιπόν</w:t>
      </w:r>
      <w:r>
        <w:rPr>
          <w:rFonts w:eastAsia="Times New Roman"/>
          <w:szCs w:val="24"/>
        </w:rPr>
        <w:t>,</w:t>
      </w:r>
      <w:r w:rsidRPr="00461ECA">
        <w:rPr>
          <w:rFonts w:eastAsia="Times New Roman"/>
          <w:szCs w:val="24"/>
        </w:rPr>
        <w:t xml:space="preserve"> ότι θα πρέπει </w:t>
      </w:r>
      <w:r>
        <w:rPr>
          <w:rFonts w:eastAsia="Times New Roman"/>
          <w:szCs w:val="24"/>
        </w:rPr>
        <w:t xml:space="preserve">και τώρα να ακολουθήσουμε </w:t>
      </w:r>
      <w:r w:rsidRPr="00461ECA">
        <w:rPr>
          <w:rFonts w:eastAsia="Times New Roman"/>
          <w:szCs w:val="24"/>
        </w:rPr>
        <w:t>την ίδια διαδικασία</w:t>
      </w:r>
      <w:r>
        <w:rPr>
          <w:rFonts w:eastAsia="Times New Roman"/>
          <w:szCs w:val="24"/>
        </w:rPr>
        <w:t>.</w:t>
      </w:r>
    </w:p>
    <w:p w14:paraId="09855A23" w14:textId="77777777" w:rsidR="00BE639A" w:rsidRDefault="00A212EC">
      <w:pPr>
        <w:spacing w:line="600" w:lineRule="auto"/>
        <w:ind w:firstLine="720"/>
        <w:jc w:val="both"/>
        <w:rPr>
          <w:rFonts w:eastAsia="Times New Roman"/>
          <w:szCs w:val="24"/>
        </w:rPr>
      </w:pPr>
      <w:r>
        <w:rPr>
          <w:rFonts w:eastAsia="Times New Roman"/>
          <w:szCs w:val="24"/>
        </w:rPr>
        <w:t>Σ</w:t>
      </w:r>
      <w:r w:rsidRPr="00461ECA">
        <w:rPr>
          <w:rFonts w:eastAsia="Times New Roman"/>
          <w:szCs w:val="24"/>
        </w:rPr>
        <w:t>ας ευχαριστώ</w:t>
      </w:r>
      <w:r>
        <w:rPr>
          <w:rFonts w:eastAsia="Times New Roman"/>
          <w:szCs w:val="24"/>
        </w:rPr>
        <w:t>.</w:t>
      </w:r>
    </w:p>
    <w:p w14:paraId="09855A24" w14:textId="77777777" w:rsidR="00BE639A" w:rsidRDefault="00A212EC">
      <w:pPr>
        <w:spacing w:line="600" w:lineRule="auto"/>
        <w:ind w:firstLine="720"/>
        <w:jc w:val="both"/>
        <w:rPr>
          <w:rFonts w:eastAsia="Times New Roman" w:cs="Times New Roman"/>
          <w:b/>
          <w:szCs w:val="24"/>
        </w:rPr>
      </w:pPr>
      <w:r w:rsidRPr="00276D2D">
        <w:rPr>
          <w:rFonts w:eastAsia="Times New Roman" w:cs="Times New Roman"/>
          <w:b/>
          <w:szCs w:val="24"/>
        </w:rPr>
        <w:t xml:space="preserve">ΠΡΟΕΔΡΟΣ (Νικόλαος Βούτσης): </w:t>
      </w:r>
      <w:r>
        <w:rPr>
          <w:rFonts w:eastAsia="Times New Roman" w:cs="Times New Roman"/>
          <w:szCs w:val="24"/>
        </w:rPr>
        <w:t>Η περιμπίπτουσα συζήτηση</w:t>
      </w:r>
      <w:r>
        <w:rPr>
          <w:rFonts w:eastAsia="Times New Roman" w:cs="Times New Roman"/>
          <w:szCs w:val="24"/>
        </w:rPr>
        <w:t>,</w:t>
      </w:r>
      <w:r>
        <w:rPr>
          <w:rFonts w:eastAsia="Times New Roman" w:cs="Times New Roman"/>
          <w:szCs w:val="24"/>
        </w:rPr>
        <w:t xml:space="preserve"> λοιπόν -για να την ονομάσουμε έτσι- δεν έγινε εν κενώ, δι</w:t>
      </w:r>
      <w:r>
        <w:rPr>
          <w:rFonts w:eastAsia="Times New Roman" w:cs="Times New Roman"/>
          <w:szCs w:val="24"/>
        </w:rPr>
        <w:t>ότι είτε</w:t>
      </w:r>
      <w:r w:rsidRPr="00461ECA">
        <w:rPr>
          <w:rFonts w:eastAsia="Times New Roman"/>
          <w:szCs w:val="24"/>
        </w:rPr>
        <w:t xml:space="preserve"> έτσι είτε αλλιώς</w:t>
      </w:r>
      <w:r>
        <w:rPr>
          <w:rFonts w:eastAsia="Times New Roman"/>
          <w:szCs w:val="24"/>
        </w:rPr>
        <w:t>,</w:t>
      </w:r>
      <w:r w:rsidRPr="00461ECA">
        <w:rPr>
          <w:rFonts w:eastAsia="Times New Roman"/>
          <w:szCs w:val="24"/>
        </w:rPr>
        <w:t xml:space="preserve"> η συζήτηση της Ολομέλειας εξελίσσεται από χθες το πρωί</w:t>
      </w:r>
      <w:r>
        <w:rPr>
          <w:rFonts w:eastAsia="Times New Roman"/>
          <w:szCs w:val="24"/>
        </w:rPr>
        <w:t>.</w:t>
      </w:r>
      <w:r w:rsidRPr="00461ECA">
        <w:rPr>
          <w:rFonts w:eastAsia="Times New Roman"/>
          <w:szCs w:val="24"/>
        </w:rPr>
        <w:t xml:space="preserve"> </w:t>
      </w:r>
      <w:r>
        <w:rPr>
          <w:rFonts w:eastAsia="Times New Roman"/>
          <w:szCs w:val="24"/>
        </w:rPr>
        <w:t>Μ</w:t>
      </w:r>
      <w:r w:rsidRPr="00461ECA">
        <w:rPr>
          <w:rFonts w:eastAsia="Times New Roman"/>
          <w:szCs w:val="24"/>
        </w:rPr>
        <w:t>ίλησαν</w:t>
      </w:r>
      <w:r>
        <w:rPr>
          <w:rFonts w:eastAsia="Times New Roman"/>
          <w:szCs w:val="24"/>
        </w:rPr>
        <w:t>,</w:t>
      </w:r>
      <w:r w:rsidRPr="00461ECA">
        <w:rPr>
          <w:rFonts w:eastAsia="Times New Roman"/>
          <w:szCs w:val="24"/>
        </w:rPr>
        <w:t xml:space="preserve"> όπως είπ</w:t>
      </w:r>
      <w:r>
        <w:rPr>
          <w:rFonts w:eastAsia="Times New Roman"/>
          <w:szCs w:val="24"/>
        </w:rPr>
        <w:t>α,</w:t>
      </w:r>
      <w:r w:rsidRPr="00461ECA">
        <w:rPr>
          <w:rFonts w:eastAsia="Times New Roman"/>
          <w:szCs w:val="24"/>
        </w:rPr>
        <w:t xml:space="preserve"> </w:t>
      </w:r>
      <w:r>
        <w:rPr>
          <w:rFonts w:eastAsia="Times New Roman"/>
          <w:szCs w:val="24"/>
        </w:rPr>
        <w:t xml:space="preserve">ογδόντα τρεις </w:t>
      </w:r>
      <w:r>
        <w:rPr>
          <w:rFonts w:eastAsia="Times New Roman"/>
          <w:szCs w:val="24"/>
        </w:rPr>
        <w:lastRenderedPageBreak/>
        <w:t>συνάδελφοι. Θ</w:t>
      </w:r>
      <w:r w:rsidRPr="00461ECA">
        <w:rPr>
          <w:rFonts w:eastAsia="Times New Roman"/>
          <w:szCs w:val="24"/>
        </w:rPr>
        <w:t xml:space="preserve">α μιλήσουν άλλοι </w:t>
      </w:r>
      <w:r>
        <w:rPr>
          <w:rFonts w:eastAsia="Times New Roman"/>
          <w:szCs w:val="24"/>
        </w:rPr>
        <w:t>σαράντα εννιά</w:t>
      </w:r>
      <w:r w:rsidRPr="00461ECA">
        <w:rPr>
          <w:rFonts w:eastAsia="Times New Roman"/>
          <w:szCs w:val="24"/>
        </w:rPr>
        <w:t xml:space="preserve"> </w:t>
      </w:r>
      <w:r>
        <w:rPr>
          <w:rFonts w:eastAsia="Times New Roman"/>
          <w:szCs w:val="24"/>
        </w:rPr>
        <w:t xml:space="preserve">Βουλευτές, οι </w:t>
      </w:r>
      <w:r w:rsidRPr="00461ECA">
        <w:rPr>
          <w:rFonts w:eastAsia="Times New Roman"/>
          <w:szCs w:val="24"/>
        </w:rPr>
        <w:t xml:space="preserve">Αρχηγοί και </w:t>
      </w:r>
      <w:r>
        <w:rPr>
          <w:rFonts w:eastAsia="Times New Roman"/>
          <w:szCs w:val="24"/>
        </w:rPr>
        <w:t xml:space="preserve">οι </w:t>
      </w:r>
      <w:r w:rsidRPr="00461ECA">
        <w:rPr>
          <w:rFonts w:eastAsia="Times New Roman"/>
          <w:szCs w:val="24"/>
        </w:rPr>
        <w:t>Κοινοβουλευτικ</w:t>
      </w:r>
      <w:r>
        <w:rPr>
          <w:rFonts w:eastAsia="Times New Roman"/>
          <w:szCs w:val="24"/>
        </w:rPr>
        <w:t xml:space="preserve">οί. Άρα, γι’ αυτό το </w:t>
      </w:r>
      <w:r w:rsidRPr="00461ECA">
        <w:rPr>
          <w:rFonts w:eastAsia="Times New Roman"/>
          <w:szCs w:val="24"/>
        </w:rPr>
        <w:t>ιδιαίτερο ζήτημα</w:t>
      </w:r>
      <w:r>
        <w:rPr>
          <w:rFonts w:eastAsia="Times New Roman"/>
          <w:szCs w:val="24"/>
        </w:rPr>
        <w:t>,</w:t>
      </w:r>
      <w:r w:rsidRPr="00461ECA">
        <w:rPr>
          <w:rFonts w:eastAsia="Times New Roman"/>
          <w:szCs w:val="24"/>
        </w:rPr>
        <w:t xml:space="preserve"> </w:t>
      </w:r>
      <w:r>
        <w:rPr>
          <w:rFonts w:eastAsia="Times New Roman"/>
          <w:szCs w:val="24"/>
        </w:rPr>
        <w:t xml:space="preserve">η Βουλή, η Ολομέλεια, αυτό το Σώμα που, όπως αποτυπώθηκε και προηγούμενα, </w:t>
      </w:r>
      <w:r w:rsidRPr="00461ECA">
        <w:rPr>
          <w:rFonts w:eastAsia="Times New Roman"/>
          <w:szCs w:val="24"/>
        </w:rPr>
        <w:t xml:space="preserve">δεν μπορεί να μπει </w:t>
      </w:r>
      <w:r>
        <w:rPr>
          <w:rFonts w:eastAsia="Times New Roman"/>
          <w:szCs w:val="24"/>
        </w:rPr>
        <w:t xml:space="preserve">σε τελευταία ανάλυση </w:t>
      </w:r>
      <w:r w:rsidRPr="00461ECA">
        <w:rPr>
          <w:rFonts w:eastAsia="Times New Roman"/>
          <w:szCs w:val="24"/>
        </w:rPr>
        <w:t>σε δικαστική και διοικητική ένσταση</w:t>
      </w:r>
      <w:r>
        <w:rPr>
          <w:rFonts w:eastAsia="Times New Roman"/>
          <w:szCs w:val="24"/>
        </w:rPr>
        <w:t xml:space="preserve">, </w:t>
      </w:r>
      <w:r w:rsidRPr="00461ECA">
        <w:rPr>
          <w:rFonts w:eastAsia="Times New Roman"/>
          <w:szCs w:val="24"/>
        </w:rPr>
        <w:t>δεν μπορεί παρά να αποφασίσε</w:t>
      </w:r>
      <w:r>
        <w:rPr>
          <w:rFonts w:eastAsia="Times New Roman"/>
          <w:szCs w:val="24"/>
        </w:rPr>
        <w:t>ι. Δ</w:t>
      </w:r>
      <w:r w:rsidRPr="00461ECA">
        <w:rPr>
          <w:rFonts w:eastAsia="Times New Roman"/>
          <w:szCs w:val="24"/>
        </w:rPr>
        <w:t>εν υπάρχει κάπου αλλού να αποφασιστεί αυτό το ζήτημα</w:t>
      </w:r>
      <w:r>
        <w:rPr>
          <w:rFonts w:eastAsia="Times New Roman"/>
          <w:szCs w:val="24"/>
        </w:rPr>
        <w:t>.</w:t>
      </w:r>
      <w:r w:rsidRPr="00461ECA">
        <w:rPr>
          <w:rFonts w:eastAsia="Times New Roman"/>
          <w:szCs w:val="24"/>
        </w:rPr>
        <w:t xml:space="preserve"> </w:t>
      </w:r>
      <w:r>
        <w:rPr>
          <w:rFonts w:eastAsia="Times New Roman"/>
          <w:szCs w:val="24"/>
        </w:rPr>
        <w:t>Τ</w:t>
      </w:r>
      <w:r w:rsidRPr="00461ECA">
        <w:rPr>
          <w:rFonts w:eastAsia="Times New Roman"/>
          <w:szCs w:val="24"/>
        </w:rPr>
        <w:t>ο κρίναμε από χθες</w:t>
      </w:r>
      <w:r w:rsidRPr="00461ECA">
        <w:rPr>
          <w:rFonts w:eastAsia="Times New Roman"/>
          <w:szCs w:val="24"/>
        </w:rPr>
        <w:t xml:space="preserve"> το πρωί και ως εκ τούτου</w:t>
      </w:r>
      <w:r>
        <w:rPr>
          <w:rFonts w:eastAsia="Times New Roman"/>
          <w:szCs w:val="24"/>
        </w:rPr>
        <w:t>,</w:t>
      </w:r>
      <w:r w:rsidRPr="00461ECA">
        <w:rPr>
          <w:rFonts w:eastAsia="Times New Roman"/>
          <w:szCs w:val="24"/>
        </w:rPr>
        <w:t xml:space="preserve"> προκλήθηκε</w:t>
      </w:r>
      <w:r>
        <w:rPr>
          <w:rFonts w:eastAsia="Times New Roman"/>
          <w:szCs w:val="24"/>
        </w:rPr>
        <w:t>.</w:t>
      </w:r>
      <w:r w:rsidRPr="00461ECA">
        <w:rPr>
          <w:rFonts w:eastAsia="Times New Roman"/>
          <w:szCs w:val="24"/>
        </w:rPr>
        <w:t xml:space="preserve"> </w:t>
      </w:r>
      <w:r>
        <w:rPr>
          <w:rFonts w:eastAsia="Times New Roman"/>
          <w:szCs w:val="24"/>
        </w:rPr>
        <w:t>Διαφορετικά,</w:t>
      </w:r>
      <w:r w:rsidRPr="00461ECA">
        <w:rPr>
          <w:rFonts w:eastAsia="Times New Roman"/>
          <w:szCs w:val="24"/>
        </w:rPr>
        <w:t xml:space="preserve"> το αντικείμενο </w:t>
      </w:r>
      <w:r>
        <w:rPr>
          <w:rFonts w:eastAsia="Times New Roman"/>
          <w:szCs w:val="24"/>
        </w:rPr>
        <w:t>α</w:t>
      </w:r>
      <w:r w:rsidRPr="00461ECA">
        <w:rPr>
          <w:rFonts w:eastAsia="Times New Roman"/>
          <w:szCs w:val="24"/>
        </w:rPr>
        <w:t>υτής τη</w:t>
      </w:r>
      <w:r>
        <w:rPr>
          <w:rFonts w:eastAsia="Times New Roman"/>
          <w:szCs w:val="24"/>
        </w:rPr>
        <w:t>ς</w:t>
      </w:r>
      <w:r w:rsidRPr="00461ECA">
        <w:rPr>
          <w:rFonts w:eastAsia="Times New Roman"/>
          <w:szCs w:val="24"/>
        </w:rPr>
        <w:t xml:space="preserve"> συζήτηση</w:t>
      </w:r>
      <w:r>
        <w:rPr>
          <w:rFonts w:eastAsia="Times New Roman"/>
          <w:szCs w:val="24"/>
        </w:rPr>
        <w:t>ς,</w:t>
      </w:r>
      <w:r w:rsidRPr="00461ECA">
        <w:rPr>
          <w:rFonts w:eastAsia="Times New Roman"/>
          <w:szCs w:val="24"/>
        </w:rPr>
        <w:t xml:space="preserve"> είτε </w:t>
      </w:r>
      <w:r>
        <w:rPr>
          <w:rFonts w:eastAsia="Times New Roman"/>
          <w:szCs w:val="24"/>
        </w:rPr>
        <w:t>έτσι είτε αλλιώς</w:t>
      </w:r>
      <w:r w:rsidRPr="00461ECA">
        <w:rPr>
          <w:rFonts w:eastAsia="Times New Roman"/>
          <w:szCs w:val="24"/>
        </w:rPr>
        <w:t xml:space="preserve"> απασχολούσε </w:t>
      </w:r>
      <w:r>
        <w:rPr>
          <w:rFonts w:eastAsia="Times New Roman"/>
          <w:szCs w:val="24"/>
        </w:rPr>
        <w:t xml:space="preserve">εν πλάτει </w:t>
      </w:r>
      <w:r w:rsidRPr="00461ECA">
        <w:rPr>
          <w:rFonts w:eastAsia="Times New Roman"/>
          <w:szCs w:val="24"/>
        </w:rPr>
        <w:t>και τους περισσότερους από τους κυρίους και τις κυρίες συναδέλφους</w:t>
      </w:r>
      <w:r>
        <w:rPr>
          <w:rFonts w:eastAsia="Times New Roman"/>
          <w:szCs w:val="24"/>
        </w:rPr>
        <w:t>,</w:t>
      </w:r>
      <w:r w:rsidRPr="00461ECA">
        <w:rPr>
          <w:rFonts w:eastAsia="Times New Roman"/>
          <w:szCs w:val="24"/>
        </w:rPr>
        <w:t xml:space="preserve"> που </w:t>
      </w:r>
      <w:r>
        <w:rPr>
          <w:rFonts w:eastAsia="Times New Roman"/>
          <w:szCs w:val="24"/>
        </w:rPr>
        <w:t>μιλούσαν. Δ</w:t>
      </w:r>
      <w:r w:rsidRPr="00461ECA">
        <w:rPr>
          <w:rFonts w:eastAsia="Times New Roman"/>
          <w:szCs w:val="24"/>
        </w:rPr>
        <w:t xml:space="preserve">εν θα </w:t>
      </w:r>
      <w:r>
        <w:rPr>
          <w:rFonts w:eastAsia="Times New Roman"/>
          <w:szCs w:val="24"/>
        </w:rPr>
        <w:t>είχε</w:t>
      </w:r>
      <w:r w:rsidRPr="00461ECA">
        <w:rPr>
          <w:rFonts w:eastAsia="Times New Roman"/>
          <w:szCs w:val="24"/>
        </w:rPr>
        <w:t xml:space="preserve"> ανάγκη να γίνει</w:t>
      </w:r>
      <w:r>
        <w:rPr>
          <w:rFonts w:eastAsia="Times New Roman"/>
          <w:szCs w:val="24"/>
        </w:rPr>
        <w:t>,</w:t>
      </w:r>
      <w:r w:rsidRPr="00461ECA">
        <w:rPr>
          <w:rFonts w:eastAsia="Times New Roman"/>
          <w:szCs w:val="24"/>
        </w:rPr>
        <w:t xml:space="preserve"> δηλαδή</w:t>
      </w:r>
      <w:r>
        <w:rPr>
          <w:rFonts w:eastAsia="Times New Roman"/>
          <w:szCs w:val="24"/>
        </w:rPr>
        <w:t>,</w:t>
      </w:r>
      <w:r w:rsidRPr="00461ECA">
        <w:rPr>
          <w:rFonts w:eastAsia="Times New Roman"/>
          <w:szCs w:val="24"/>
        </w:rPr>
        <w:t xml:space="preserve"> αυτή </w:t>
      </w:r>
      <w:r w:rsidRPr="00461ECA">
        <w:rPr>
          <w:rFonts w:eastAsia="Times New Roman"/>
          <w:szCs w:val="24"/>
        </w:rPr>
        <w:t>η ιδιαίτερη συζήτηση</w:t>
      </w:r>
      <w:r>
        <w:rPr>
          <w:rFonts w:eastAsia="Times New Roman"/>
          <w:szCs w:val="24"/>
        </w:rPr>
        <w:t>,</w:t>
      </w:r>
      <w:r w:rsidRPr="00461ECA">
        <w:rPr>
          <w:rFonts w:eastAsia="Times New Roman"/>
          <w:szCs w:val="24"/>
        </w:rPr>
        <w:t xml:space="preserve"> η οποία είπαμε ότι θα πρέπει να γίνει σήμερα το πρωί </w:t>
      </w:r>
      <w:r>
        <w:rPr>
          <w:rFonts w:eastAsia="Times New Roman"/>
          <w:szCs w:val="24"/>
        </w:rPr>
        <w:t>για να φωτίσει τις κατευθύνσεις.</w:t>
      </w:r>
    </w:p>
    <w:p w14:paraId="09855A2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της ουσίας</w:t>
      </w:r>
      <w:r>
        <w:rPr>
          <w:rFonts w:eastAsia="Times New Roman"/>
          <w:color w:val="222222"/>
          <w:szCs w:val="24"/>
          <w:shd w:val="clear" w:color="auto" w:fill="FFFFFF"/>
        </w:rPr>
        <w:t>,</w:t>
      </w:r>
      <w:r>
        <w:rPr>
          <w:rFonts w:eastAsia="Times New Roman"/>
          <w:color w:val="222222"/>
          <w:szCs w:val="24"/>
          <w:shd w:val="clear" w:color="auto" w:fill="FFFFFF"/>
        </w:rPr>
        <w:t xml:space="preserve"> έχει τεθεί ένα ζήτημα, αλλά έχει μέσα του και ένα πρώτο ζήτημα, που αφορά στις κατευθύνσεις. Το δεσμευτικό είναι το ουσιαστικό, εκεί</w:t>
      </w:r>
      <w:r>
        <w:rPr>
          <w:rFonts w:eastAsia="Times New Roman"/>
          <w:color w:val="222222"/>
          <w:szCs w:val="24"/>
          <w:shd w:val="clear" w:color="auto" w:fill="FFFFFF"/>
        </w:rPr>
        <w:t xml:space="preserve"> που συμπυκνώνεται η ουσία της συζήτησης, το δεσμευτικό με τις αιρέσεις πάντοτε -και τις αντιλαμβανόμαστε όλοι- του τι θα είναι η άλλη Βουλή, πόσο μπορεί καθοριστικά, είτε έτσι είτε αλλιώς, να βάλει τη σφραγίδα της </w:t>
      </w:r>
      <w:r>
        <w:rPr>
          <w:rFonts w:eastAsia="Times New Roman"/>
          <w:color w:val="222222"/>
          <w:szCs w:val="24"/>
          <w:shd w:val="clear" w:color="auto" w:fill="FFFFFF"/>
        </w:rPr>
        <w:lastRenderedPageBreak/>
        <w:t>στις εξελίξεις. Νομίζω ότι αυτό είναι κοι</w:t>
      </w:r>
      <w:r>
        <w:rPr>
          <w:rFonts w:eastAsia="Times New Roman"/>
          <w:color w:val="222222"/>
          <w:szCs w:val="24"/>
          <w:shd w:val="clear" w:color="auto" w:fill="FFFFFF"/>
        </w:rPr>
        <w:t>νός τόπος, αλλά με την έννοια του δεσμευτικού</w:t>
      </w:r>
      <w:r>
        <w:rPr>
          <w:rFonts w:eastAsia="Times New Roman"/>
          <w:color w:val="222222"/>
          <w:szCs w:val="24"/>
          <w:shd w:val="clear" w:color="auto" w:fill="FFFFFF"/>
        </w:rPr>
        <w:t>,</w:t>
      </w:r>
      <w:r>
        <w:rPr>
          <w:rFonts w:eastAsia="Times New Roman"/>
          <w:color w:val="222222"/>
          <w:szCs w:val="24"/>
          <w:shd w:val="clear" w:color="auto" w:fill="FFFFFF"/>
        </w:rPr>
        <w:t xml:space="preserve"> που δίνουμε στην παρούσα Βουλή</w:t>
      </w:r>
      <w:r>
        <w:rPr>
          <w:rFonts w:eastAsia="Times New Roman"/>
          <w:color w:val="222222"/>
          <w:szCs w:val="24"/>
          <w:shd w:val="clear" w:color="auto" w:fill="FFFFFF"/>
        </w:rPr>
        <w:t>,</w:t>
      </w:r>
      <w:r>
        <w:rPr>
          <w:rFonts w:eastAsia="Times New Roman"/>
          <w:color w:val="222222"/>
          <w:szCs w:val="24"/>
          <w:shd w:val="clear" w:color="auto" w:fill="FFFFFF"/>
        </w:rPr>
        <w:t xml:space="preserve"> ως προς την επομένη. Όμως, εκεί ενυπάρχει και το θέμα της αναγραφής των κατευθύνσεων στα ψηφοδέλτια, ας πούμε.</w:t>
      </w:r>
    </w:p>
    <w:p w14:paraId="09855A2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και από χθες που κάνατε αυτή τη σύσκεψη οι εισηγητές</w:t>
      </w:r>
      <w:r>
        <w:rPr>
          <w:rFonts w:eastAsia="Times New Roman"/>
          <w:color w:val="222222"/>
          <w:szCs w:val="24"/>
          <w:shd w:val="clear" w:color="auto" w:fill="FFFFFF"/>
        </w:rPr>
        <w:t>,</w:t>
      </w:r>
      <w:r>
        <w:rPr>
          <w:rFonts w:eastAsia="Times New Roman"/>
          <w:color w:val="222222"/>
          <w:szCs w:val="24"/>
          <w:shd w:val="clear" w:color="auto" w:fill="FFFFFF"/>
        </w:rPr>
        <w:t xml:space="preserve"> ε</w:t>
      </w:r>
      <w:r>
        <w:rPr>
          <w:rFonts w:eastAsia="Times New Roman"/>
          <w:color w:val="222222"/>
          <w:szCs w:val="24"/>
          <w:shd w:val="clear" w:color="auto" w:fill="FFFFFF"/>
        </w:rPr>
        <w:t>ίναι φανερό ότι θα πάμε σε ένα έντυπο</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θα έχει τα προτεινόμενα ψηφοδέλτια επί όλων των διατάξεων, κατά κόμμα, δηλαδή θα έχει του ΣΥΡΙΖΑ, της Νέας Δημοκρατίας, θα έχει λοιπές προτάσεις</w:t>
      </w:r>
      <w:r>
        <w:rPr>
          <w:rFonts w:eastAsia="Times New Roman"/>
          <w:color w:val="222222"/>
          <w:szCs w:val="24"/>
          <w:shd w:val="clear" w:color="auto" w:fill="FFFFFF"/>
        </w:rPr>
        <w:t>,</w:t>
      </w:r>
      <w:r>
        <w:rPr>
          <w:rFonts w:eastAsia="Times New Roman"/>
          <w:color w:val="222222"/>
          <w:szCs w:val="24"/>
          <w:shd w:val="clear" w:color="auto" w:fill="FFFFFF"/>
        </w:rPr>
        <w:t xml:space="preserve"> οι οποίες έχουν γίνει και θα έχει και μία λευκή σελίδα -έχω δε</w:t>
      </w:r>
      <w:r>
        <w:rPr>
          <w:rFonts w:eastAsia="Times New Roman"/>
          <w:color w:val="222222"/>
          <w:szCs w:val="24"/>
          <w:shd w:val="clear" w:color="auto" w:fill="FFFFFF"/>
        </w:rPr>
        <w:t>ι το προσχέδιο</w:t>
      </w:r>
      <w:r>
        <w:rPr>
          <w:rFonts w:eastAsia="Times New Roman"/>
          <w:color w:val="222222"/>
          <w:szCs w:val="24"/>
          <w:shd w:val="clear" w:color="auto" w:fill="FFFFFF"/>
        </w:rPr>
        <w:t>,</w:t>
      </w:r>
      <w:r>
        <w:rPr>
          <w:rFonts w:eastAsia="Times New Roman"/>
          <w:color w:val="222222"/>
          <w:szCs w:val="24"/>
          <w:shd w:val="clear" w:color="auto" w:fill="FFFFFF"/>
        </w:rPr>
        <w:t xml:space="preserve"> που έχουν κάνει οι υπηρεσίες, γι’ αυτό σας το λέω- θα είναι ένα έντυπο με μερικές σελίδες, δέκα σελίδες ενδεχομένως, που θα τα έχει όλα αυτά. Εφόσον, λοιπόν, πάμε σε αυτή τη διαδικασία -και συμφωνημένα, αν δεν κάνω λάθος, από χθες ανάμεσα σ</w:t>
      </w:r>
      <w:r>
        <w:rPr>
          <w:rFonts w:eastAsia="Times New Roman"/>
          <w:color w:val="222222"/>
          <w:szCs w:val="24"/>
          <w:shd w:val="clear" w:color="auto" w:fill="FFFFFF"/>
        </w:rPr>
        <w:t>τους εισηγητές- κάθε κόμμα ή όποιο κόμμα θέλει επί των άρθρων</w:t>
      </w:r>
      <w:r>
        <w:rPr>
          <w:rFonts w:eastAsia="Times New Roman"/>
          <w:color w:val="222222"/>
          <w:szCs w:val="24"/>
          <w:shd w:val="clear" w:color="auto" w:fill="FFFFFF"/>
        </w:rPr>
        <w:t>,</w:t>
      </w:r>
      <w:r>
        <w:rPr>
          <w:rFonts w:eastAsia="Times New Roman"/>
          <w:color w:val="222222"/>
          <w:szCs w:val="24"/>
          <w:shd w:val="clear" w:color="auto" w:fill="FFFFFF"/>
        </w:rPr>
        <w:t xml:space="preserve"> να έχει και τη στενή περιγραφή μιας κατεύθυνσης ή οτιδήποτε άλλο, έχει κάθε δικαίωμα να το κάνει, διότι αφορά το ίδιο το κόμμα. </w:t>
      </w:r>
    </w:p>
    <w:p w14:paraId="09855A2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όλοι οι συνάδελφοι μπορούμε να ψηφίζουμε και </w:t>
      </w:r>
      <w:r>
        <w:rPr>
          <w:rFonts w:eastAsia="Times New Roman"/>
          <w:color w:val="222222"/>
          <w:szCs w:val="24"/>
          <w:shd w:val="clear" w:color="auto" w:fill="FFFFFF"/>
        </w:rPr>
        <w:t xml:space="preserve">του ενός κόμματος και του άλλου και λευκό και επί </w:t>
      </w:r>
      <w:r>
        <w:rPr>
          <w:rFonts w:eastAsia="Times New Roman"/>
          <w:color w:val="222222"/>
          <w:szCs w:val="24"/>
          <w:shd w:val="clear" w:color="auto" w:fill="FFFFFF"/>
        </w:rPr>
        <w:lastRenderedPageBreak/>
        <w:t>των ειδικών προτάσεων. Δεν δεσμεύει δηλαδή να ψηφίζουμε μόνο προτάσεις ενός κόμματος. Άρα, είναι θέμα του κόμματος, ενός εκάστου κόμματος σε τελευταία ανάλυση, να εμπλουτίσει με τη σχετική περιγραφή είτε απ</w:t>
      </w:r>
      <w:r>
        <w:rPr>
          <w:rFonts w:eastAsia="Times New Roman"/>
          <w:color w:val="222222"/>
          <w:szCs w:val="24"/>
          <w:shd w:val="clear" w:color="auto" w:fill="FFFFFF"/>
        </w:rPr>
        <w:t xml:space="preserve">λά την αναγραφή, όπως ακούστηκε, ως τίτλου του θέματος είτε και με τον εμπλουτισμό της κατεύθυνσης. Αυτό πράγματι δεν μπορεί να μπει σε ψηφοφορία, με την έννοια τού να στερήσουμε από κάποιο κόμμα να κάνει το μεν ή το δε, δηλαδή υποχρεωτικά να πάμε στο ένα </w:t>
      </w:r>
      <w:r>
        <w:rPr>
          <w:rFonts w:eastAsia="Times New Roman"/>
          <w:color w:val="222222"/>
          <w:szCs w:val="24"/>
          <w:shd w:val="clear" w:color="auto" w:fill="FFFFFF"/>
        </w:rPr>
        <w:t>ή στο άλλο.</w:t>
      </w:r>
    </w:p>
    <w:p w14:paraId="09855A2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Εκεί που θα πρέπει να πάρουμε απόφαση -και αυτό, κυρίες και κύριοι συνάδελφοι, δεν μπορεί να γίνει αλλιώς παρά με αναλογική εφαρμογή του άρθρου 67 του Κανονισμού</w:t>
      </w:r>
      <w:r>
        <w:rPr>
          <w:rFonts w:eastAsia="Times New Roman"/>
          <w:color w:val="222222"/>
          <w:szCs w:val="24"/>
          <w:shd w:val="clear" w:color="auto" w:fill="FFFFFF"/>
        </w:rPr>
        <w:t>,</w:t>
      </w:r>
      <w:r>
        <w:rPr>
          <w:rFonts w:eastAsia="Times New Roman"/>
          <w:color w:val="222222"/>
          <w:szCs w:val="24"/>
          <w:shd w:val="clear" w:color="auto" w:fill="FFFFFF"/>
        </w:rPr>
        <w:t xml:space="preserve"> σε σχέση με το παρεμπίπτον- είναι σχετικά με την έννοια, έτσι όπως σχετικοποιήθηκε και μέσα από τη συζήτηση που κάναμε, της δεσμευτικότητας ως προς τη διαδικασία της παρούσας Βουλής</w:t>
      </w:r>
      <w:r>
        <w:rPr>
          <w:rFonts w:eastAsia="Times New Roman"/>
          <w:color w:val="222222"/>
          <w:szCs w:val="24"/>
          <w:shd w:val="clear" w:color="auto" w:fill="FFFFFF"/>
        </w:rPr>
        <w:t>,</w:t>
      </w:r>
      <w:r>
        <w:rPr>
          <w:rFonts w:eastAsia="Times New Roman"/>
          <w:color w:val="222222"/>
          <w:szCs w:val="24"/>
          <w:shd w:val="clear" w:color="auto" w:fill="FFFFFF"/>
        </w:rPr>
        <w:t xml:space="preserve"> σε σχέση με την καθ’ αυτή Αναθεωρητική Βουλή.</w:t>
      </w:r>
    </w:p>
    <w:p w14:paraId="09855A2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παρακαλούσα επ’ αυτού ν</w:t>
      </w:r>
      <w:r>
        <w:rPr>
          <w:rFonts w:eastAsia="Times New Roman"/>
          <w:color w:val="222222"/>
          <w:szCs w:val="24"/>
          <w:shd w:val="clear" w:color="auto" w:fill="FFFFFF"/>
        </w:rPr>
        <w:t xml:space="preserve">α μου επιτρέψετε την κατ’ αναλογία, επαναλαμβάνω, εφαρμογή του άρθρου 67, που είναι </w:t>
      </w:r>
      <w:r>
        <w:rPr>
          <w:rFonts w:eastAsia="Times New Roman"/>
          <w:color w:val="222222"/>
          <w:szCs w:val="24"/>
          <w:shd w:val="clear" w:color="auto" w:fill="FFFFFF"/>
        </w:rPr>
        <w:lastRenderedPageBreak/>
        <w:t>για το τυπικό παρεμπίπτον. Δεν θα πάρω εγώ την απόφαση, όπως λέει το άρθρο 67. Λέει ή ο Πρόεδρος παίρνει τη σχετική απόφαση ή δι' εγέρσεως.</w:t>
      </w:r>
    </w:p>
    <w:p w14:paraId="09855A2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ΕΥΑΓΓΕΛΟΣ ΒΕΝΙΖΕΛΟΣ:</w:t>
      </w:r>
      <w:r>
        <w:rPr>
          <w:rFonts w:eastAsia="Times New Roman"/>
          <w:color w:val="222222"/>
          <w:szCs w:val="24"/>
          <w:shd w:val="clear" w:color="auto" w:fill="FFFFFF"/>
        </w:rPr>
        <w:t xml:space="preserve"> Κύριε Πρόεδ</w:t>
      </w:r>
      <w:r>
        <w:rPr>
          <w:rFonts w:eastAsia="Times New Roman"/>
          <w:color w:val="222222"/>
          <w:szCs w:val="24"/>
          <w:shd w:val="clear" w:color="auto" w:fill="FFFFFF"/>
        </w:rPr>
        <w:t xml:space="preserve">ρε, θα ήθελα τον λόγο. </w:t>
      </w:r>
    </w:p>
    <w:p w14:paraId="09855A2B" w14:textId="77777777" w:rsidR="00BE639A" w:rsidRDefault="00A212EC">
      <w:pPr>
        <w:spacing w:line="600" w:lineRule="auto"/>
        <w:ind w:firstLine="720"/>
        <w:jc w:val="both"/>
        <w:rPr>
          <w:rFonts w:eastAsia="Times New Roman"/>
          <w:color w:val="222222"/>
          <w:szCs w:val="24"/>
          <w:shd w:val="clear" w:color="auto" w:fill="FFFFFF"/>
        </w:rPr>
      </w:pPr>
      <w:r w:rsidRPr="00496EAD">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Θέλετε κάτι, κύριε Βενιζέλο; Επ’ αυτού, όμως, μην κάνουμε κύκλο σε αυτό το ζήτημα. Κάναμε εκτενή συζήτηση, επιτρέψτε μου να διευθύνω τη συζήτηση.</w:t>
      </w:r>
    </w:p>
    <w:p w14:paraId="09855A2C" w14:textId="77777777" w:rsidR="00BE639A" w:rsidRDefault="00A212EC">
      <w:pPr>
        <w:spacing w:line="600" w:lineRule="auto"/>
        <w:ind w:firstLine="720"/>
        <w:jc w:val="both"/>
        <w:rPr>
          <w:rFonts w:eastAsia="Times New Roman"/>
          <w:color w:val="222222"/>
          <w:szCs w:val="24"/>
          <w:shd w:val="clear" w:color="auto" w:fill="FFFFFF"/>
        </w:rPr>
      </w:pPr>
      <w:r w:rsidRPr="00B00517">
        <w:rPr>
          <w:rFonts w:eastAsia="Times New Roman"/>
          <w:b/>
          <w:color w:val="222222"/>
          <w:szCs w:val="24"/>
          <w:shd w:val="clear" w:color="auto" w:fill="FFFFFF"/>
        </w:rPr>
        <w:t>ΕΥΑΓΓΕΛΟΣ ΒΕΝΙΖΕΛΟΣ:</w:t>
      </w:r>
      <w:r>
        <w:rPr>
          <w:rFonts w:eastAsia="Times New Roman"/>
          <w:color w:val="222222"/>
          <w:szCs w:val="24"/>
          <w:shd w:val="clear" w:color="auto" w:fill="FFFFFF"/>
        </w:rPr>
        <w:t xml:space="preserve"> Επιχειρηματολόγησα, κύριε Πρόεδρε. Δ</w:t>
      </w:r>
      <w:r>
        <w:rPr>
          <w:rFonts w:eastAsia="Times New Roman"/>
          <w:color w:val="222222"/>
          <w:szCs w:val="24"/>
          <w:shd w:val="clear" w:color="auto" w:fill="FFFFFF"/>
        </w:rPr>
        <w:t>εν θα επαναλάβω.</w:t>
      </w:r>
    </w:p>
    <w:p w14:paraId="09855A2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 του τεχνικού μέρους της διαδικασίας, όπως τώρα το εισηγείστε, δεν μπορεί να αποφασίσει η παρούσα Βουλή αν δεσμεύει την επόμενη. Δεν υπάρχει τέτοιο θέμα. Κατά ποία διαδικασία; Πού το λέει αυτό το Σύνταγμα ή ο Κανονισμός; Πουθενά. Δεν μπ</w:t>
      </w:r>
      <w:r>
        <w:rPr>
          <w:rFonts w:eastAsia="Times New Roman"/>
          <w:color w:val="222222"/>
          <w:szCs w:val="24"/>
          <w:shd w:val="clear" w:color="auto" w:fill="FFFFFF"/>
        </w:rPr>
        <w:t xml:space="preserve">ορείτε να επικαλεστείτε διάταξη, μείζονα πρόταση, ώστε να ληφθεί απόφαση της Βουλής για τη δέσμευση. Μπορείτε να </w:t>
      </w:r>
      <w:r>
        <w:rPr>
          <w:rFonts w:eastAsia="Times New Roman"/>
          <w:color w:val="222222"/>
          <w:szCs w:val="24"/>
          <w:shd w:val="clear" w:color="auto" w:fill="FFFFFF"/>
        </w:rPr>
        <w:lastRenderedPageBreak/>
        <w:t>ζητήσετε εσείς, με δική μας αποχή, απόφαση της Ολομέλειας για τον τρόπο διεξαγωγής της ψηφοφορίας.</w:t>
      </w:r>
    </w:p>
    <w:p w14:paraId="09855A2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τρόπο διεξαγωγής της ψηφοφορίας, λοιπόν</w:t>
      </w:r>
      <w:r>
        <w:rPr>
          <w:rFonts w:eastAsia="Times New Roman"/>
          <w:color w:val="222222"/>
          <w:szCs w:val="24"/>
          <w:shd w:val="clear" w:color="auto" w:fill="FFFFFF"/>
        </w:rPr>
        <w:t>, σας λέω ότι η μέθοδος: «Το κόμμα κάνει την πρότασή του με κατεύθυνση, αν θέλετε, ψηφίστε την ή μην την ψηφίζετε» είναι, κατά τη γνώμη μου, τελείως εσφαλμένη. Διότι, σύμφωνα με το άρθρο 110, οι διατάξεις τίθενται αριθμητικά σε ψηφοφορία και η Βουλή διαπισ</w:t>
      </w:r>
      <w:r>
        <w:rPr>
          <w:rFonts w:eastAsia="Times New Roman"/>
          <w:color w:val="222222"/>
          <w:szCs w:val="24"/>
          <w:shd w:val="clear" w:color="auto" w:fill="FFFFFF"/>
        </w:rPr>
        <w:t>τώνει την ανάγκη και τίποτα άλλο. Άρα, είναι απαράδεκτες, κατά το άρθρο 119 του Κανονισμού και το άρθρο 110 του Συντάγματος, προτάσεις κομμάτων που εισάγονται στην Ολομέλεια με κατεύθυνση.</w:t>
      </w:r>
    </w:p>
    <w:p w14:paraId="09855A2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πάση περιπτώσει, επαναλαμβάνω αυτό που είπα ως δήλωση, την οποία</w:t>
      </w:r>
      <w:r>
        <w:rPr>
          <w:rFonts w:eastAsia="Times New Roman"/>
          <w:color w:val="222222"/>
          <w:szCs w:val="24"/>
          <w:shd w:val="clear" w:color="auto" w:fill="FFFFFF"/>
        </w:rPr>
        <w:t xml:space="preserve"> ελπίζω να συμμεριστούν συνάδελφοι, ότι εγώ προτίθεμαι να ψηφίσω -ας πούμε- πρόταση του ΣΥΡΙΖΑ ή άλλου κόμματος, αναφερόμενος μόνον στον αριθμό της διάταξης </w:t>
      </w:r>
      <w:r w:rsidRPr="00A22743">
        <w:rPr>
          <w:rFonts w:eastAsia="Times New Roman"/>
          <w:color w:val="222222"/>
          <w:szCs w:val="24"/>
          <w:shd w:val="clear" w:color="auto" w:fill="FFFFFF"/>
        </w:rPr>
        <w:t>κατ’</w:t>
      </w:r>
      <w:r>
        <w:rPr>
          <w:rFonts w:eastAsia="Times New Roman"/>
          <w:color w:val="222222"/>
          <w:szCs w:val="24"/>
          <w:shd w:val="clear" w:color="auto" w:fill="FFFFFF"/>
        </w:rPr>
        <w:t xml:space="preserve"> ανάγκη, χωρίς να λαμβάνω υπ’ όψιν αυτό που εισάγετ</w:t>
      </w:r>
      <w:r w:rsidRPr="00A22743">
        <w:rPr>
          <w:rFonts w:eastAsia="Times New Roman"/>
          <w:szCs w:val="24"/>
          <w:shd w:val="clear" w:color="auto" w:fill="FFFFFF"/>
        </w:rPr>
        <w:t>ε</w:t>
      </w:r>
      <w:r>
        <w:rPr>
          <w:rFonts w:eastAsia="Times New Roman"/>
          <w:color w:val="222222"/>
          <w:szCs w:val="24"/>
          <w:shd w:val="clear" w:color="auto" w:fill="FFFFFF"/>
        </w:rPr>
        <w:t xml:space="preserve"> απαράδεκτα, δηλαδή την κατεύθυνση.</w:t>
      </w:r>
    </w:p>
    <w:p w14:paraId="09855A30" w14:textId="77777777" w:rsidR="00BE639A" w:rsidRDefault="00A212EC">
      <w:pPr>
        <w:spacing w:line="600" w:lineRule="auto"/>
        <w:ind w:firstLine="720"/>
        <w:jc w:val="both"/>
        <w:rPr>
          <w:rFonts w:eastAsia="Times New Roman"/>
          <w:color w:val="222222"/>
          <w:szCs w:val="24"/>
          <w:shd w:val="clear" w:color="auto" w:fill="FFFFFF"/>
        </w:rPr>
      </w:pPr>
      <w:r w:rsidRPr="00D81B19">
        <w:rPr>
          <w:rFonts w:eastAsia="Times New Roman"/>
          <w:b/>
          <w:color w:val="222222"/>
          <w:szCs w:val="24"/>
          <w:shd w:val="clear" w:color="auto" w:fill="FFFFFF"/>
        </w:rPr>
        <w:t>ΠΡΟΕΔΡΟ</w:t>
      </w:r>
      <w:r w:rsidRPr="00D81B19">
        <w:rPr>
          <w:rFonts w:eastAsia="Times New Roman"/>
          <w:b/>
          <w:color w:val="222222"/>
          <w:szCs w:val="24"/>
          <w:shd w:val="clear" w:color="auto" w:fill="FFFFFF"/>
        </w:rPr>
        <w:t>Σ (Νικόλαος Βούτσης):</w:t>
      </w:r>
      <w:r>
        <w:rPr>
          <w:rFonts w:eastAsia="Times New Roman"/>
          <w:color w:val="222222"/>
          <w:szCs w:val="24"/>
          <w:shd w:val="clear" w:color="auto" w:fill="FFFFFF"/>
        </w:rPr>
        <w:t xml:space="preserve"> Ευχαριστώ πολύ. </w:t>
      </w:r>
    </w:p>
    <w:p w14:paraId="09855A3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σαφές ότι επ’ αυτού ακριβώς του ζητήματος εξελίχθηκε μία ήρεμη, σωστή και επιστημονικά τεκμηριωμένη συζήτηση.</w:t>
      </w:r>
    </w:p>
    <w:p w14:paraId="09855A32" w14:textId="77777777" w:rsidR="00BE639A" w:rsidRDefault="00A212EC">
      <w:pPr>
        <w:spacing w:line="600" w:lineRule="auto"/>
        <w:ind w:firstLine="720"/>
        <w:jc w:val="both"/>
        <w:rPr>
          <w:rFonts w:eastAsia="Times New Roman"/>
          <w:color w:val="222222"/>
          <w:szCs w:val="24"/>
          <w:shd w:val="clear" w:color="auto" w:fill="FFFFFF"/>
        </w:rPr>
      </w:pPr>
      <w:r w:rsidRPr="00D81B19">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θα ήθελα τον λόγο.</w:t>
      </w:r>
    </w:p>
    <w:p w14:paraId="09855A33" w14:textId="77777777" w:rsidR="00BE639A" w:rsidRDefault="00A212EC">
      <w:pPr>
        <w:spacing w:line="600" w:lineRule="auto"/>
        <w:ind w:firstLine="720"/>
        <w:jc w:val="both"/>
        <w:rPr>
          <w:rFonts w:eastAsia="Times New Roman"/>
          <w:color w:val="222222"/>
          <w:szCs w:val="24"/>
          <w:shd w:val="clear" w:color="auto" w:fill="FFFFFF"/>
        </w:rPr>
      </w:pPr>
      <w:r w:rsidRPr="00D81B19">
        <w:rPr>
          <w:rFonts w:eastAsia="Times New Roman"/>
          <w:b/>
          <w:color w:val="222222"/>
          <w:szCs w:val="24"/>
          <w:shd w:val="clear" w:color="auto" w:fill="FFFFFF"/>
        </w:rPr>
        <w:t>ΚΩΝΣΤΑΝΤΙΝΟΣ ΤΖΑΒΑΡΑΣ:</w:t>
      </w:r>
      <w:r>
        <w:rPr>
          <w:rFonts w:eastAsia="Times New Roman"/>
          <w:color w:val="222222"/>
          <w:szCs w:val="24"/>
          <w:shd w:val="clear" w:color="auto" w:fill="FFFFFF"/>
        </w:rPr>
        <w:t xml:space="preserve"> Κύριε Πρόεδρε, θα ήθελα τον </w:t>
      </w:r>
      <w:r>
        <w:rPr>
          <w:rFonts w:eastAsia="Times New Roman"/>
          <w:color w:val="222222"/>
          <w:szCs w:val="24"/>
          <w:shd w:val="clear" w:color="auto" w:fill="FFFFFF"/>
        </w:rPr>
        <w:t>λόγο επί του Κανονισμού.</w:t>
      </w:r>
    </w:p>
    <w:p w14:paraId="09855A3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Κανείς άλλος δεν θα μιλήσει.</w:t>
      </w:r>
    </w:p>
    <w:p w14:paraId="09855A35" w14:textId="77777777" w:rsidR="00BE639A" w:rsidRDefault="00A212EC">
      <w:pPr>
        <w:spacing w:line="600" w:lineRule="auto"/>
        <w:ind w:firstLine="720"/>
        <w:jc w:val="both"/>
        <w:rPr>
          <w:rFonts w:eastAsia="Times New Roman"/>
          <w:color w:val="222222"/>
          <w:szCs w:val="24"/>
          <w:shd w:val="clear" w:color="auto" w:fill="FFFFFF"/>
        </w:rPr>
      </w:pPr>
      <w:r w:rsidRPr="00D81B19">
        <w:rPr>
          <w:rFonts w:eastAsia="Times New Roman"/>
          <w:b/>
          <w:color w:val="222222"/>
          <w:szCs w:val="24"/>
          <w:shd w:val="clear" w:color="auto" w:fill="FFFFFF"/>
        </w:rPr>
        <w:t>ΚΩΝΣΤΑΝΤΙΝΟΣ ΤΖΑΒΑΡΑΣ:</w:t>
      </w:r>
      <w:r>
        <w:rPr>
          <w:rFonts w:eastAsia="Times New Roman"/>
          <w:b/>
          <w:color w:val="222222"/>
          <w:szCs w:val="24"/>
          <w:shd w:val="clear" w:color="auto" w:fill="FFFFFF"/>
        </w:rPr>
        <w:t xml:space="preserve"> </w:t>
      </w:r>
      <w:r>
        <w:rPr>
          <w:rFonts w:eastAsia="Times New Roman"/>
          <w:color w:val="222222"/>
          <w:szCs w:val="24"/>
          <w:shd w:val="clear" w:color="auto" w:fill="FFFFFF"/>
        </w:rPr>
        <w:t>Τι λέτε τώρα, κύριε Πρόεδρε; Γιατί;</w:t>
      </w:r>
    </w:p>
    <w:p w14:paraId="09855A3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 xml:space="preserve">Γιατί έτσι θέλω. Με συγχωρείτε, αλλά θα μου επιτρέψετε να προεδρεύω της διαδικασίας. </w:t>
      </w:r>
      <w:r>
        <w:rPr>
          <w:rFonts w:eastAsia="Times New Roman"/>
          <w:color w:val="222222"/>
          <w:szCs w:val="24"/>
          <w:shd w:val="clear" w:color="auto" w:fill="FFFFFF"/>
        </w:rPr>
        <w:t>Σας παρακαλώ πάρα πολύ! Αν δεν το θέλετε, εντάξει, δεν είναι θέμα.</w:t>
      </w:r>
    </w:p>
    <w:p w14:paraId="09855A3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ανακυκλώνουμε επί όλων αυτών των ζητημάτων.</w:t>
      </w:r>
    </w:p>
    <w:p w14:paraId="09855A3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Κύριε Πρόεδρε...</w:t>
      </w:r>
    </w:p>
    <w:p w14:paraId="09855A3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ΠΡΟΕΔΡΟΣ (Νικόλαος Βούτσης): </w:t>
      </w:r>
      <w:r>
        <w:rPr>
          <w:rFonts w:eastAsia="Times New Roman"/>
          <w:color w:val="222222"/>
          <w:szCs w:val="24"/>
          <w:shd w:val="clear" w:color="auto" w:fill="FFFFFF"/>
        </w:rPr>
        <w:t xml:space="preserve">Ήσασταν τόσο σαφείς όλοι, και πάρα πολύ σωστά, και πολιτικά μίλησαν </w:t>
      </w:r>
      <w:r>
        <w:rPr>
          <w:rFonts w:eastAsia="Times New Roman"/>
          <w:color w:val="222222"/>
          <w:szCs w:val="24"/>
          <w:shd w:val="clear" w:color="auto" w:fill="FFFFFF"/>
        </w:rPr>
        <w:t>όλοι επί αυτών των θεμάτων ακριβώς αυτών</w:t>
      </w:r>
      <w:r>
        <w:rPr>
          <w:rFonts w:eastAsia="Times New Roman"/>
          <w:color w:val="222222"/>
          <w:szCs w:val="24"/>
          <w:shd w:val="clear" w:color="auto" w:fill="FFFFFF"/>
        </w:rPr>
        <w:t>,</w:t>
      </w:r>
      <w:r>
        <w:rPr>
          <w:rFonts w:eastAsia="Times New Roman"/>
          <w:color w:val="222222"/>
          <w:szCs w:val="24"/>
          <w:shd w:val="clear" w:color="auto" w:fill="FFFFFF"/>
        </w:rPr>
        <w:t xml:space="preserve"> που επανέθεσε ο Πρόεδρος κ. Βενιζέλος. Ήσασταν και ήμασταν τόσο σαφείς</w:t>
      </w:r>
      <w:r>
        <w:rPr>
          <w:rFonts w:eastAsia="Times New Roman"/>
          <w:color w:val="222222"/>
          <w:szCs w:val="24"/>
          <w:shd w:val="clear" w:color="auto" w:fill="FFFFFF"/>
        </w:rPr>
        <w:t>,</w:t>
      </w:r>
      <w:r>
        <w:rPr>
          <w:rFonts w:eastAsia="Times New Roman"/>
          <w:color w:val="222222"/>
          <w:szCs w:val="24"/>
          <w:shd w:val="clear" w:color="auto" w:fill="FFFFFF"/>
        </w:rPr>
        <w:t xml:space="preserve"> που ακριβώς επ’ αυτού εγώ λέω ότι θα αναλάβω την ευθύνη να γίνει αυτή η δι' εγέρσεως κατ’ αναλογία</w:t>
      </w:r>
      <w:r w:rsidRPr="001100BC">
        <w:rPr>
          <w:rFonts w:eastAsia="Times New Roman"/>
          <w:color w:val="222222"/>
          <w:szCs w:val="24"/>
          <w:shd w:val="clear" w:color="auto" w:fill="FFFFFF"/>
        </w:rPr>
        <w:t xml:space="preserve"> </w:t>
      </w:r>
      <w:r>
        <w:rPr>
          <w:rFonts w:eastAsia="Times New Roman"/>
          <w:color w:val="222222"/>
          <w:szCs w:val="24"/>
          <w:shd w:val="clear" w:color="auto" w:fill="FFFFFF"/>
        </w:rPr>
        <w:t xml:space="preserve">ψηφοφορία. </w:t>
      </w:r>
    </w:p>
    <w:p w14:paraId="09855A3A" w14:textId="77777777" w:rsidR="00BE639A" w:rsidRDefault="00A212EC">
      <w:pPr>
        <w:spacing w:line="600" w:lineRule="auto"/>
        <w:ind w:firstLine="720"/>
        <w:jc w:val="both"/>
        <w:rPr>
          <w:rFonts w:eastAsia="Times New Roman"/>
          <w:b/>
          <w:szCs w:val="24"/>
          <w:shd w:val="clear" w:color="auto" w:fill="FFFFFF"/>
        </w:rPr>
      </w:pPr>
      <w:r w:rsidRPr="005D7E37">
        <w:rPr>
          <w:rFonts w:eastAsia="Times New Roman"/>
          <w:b/>
          <w:szCs w:val="24"/>
          <w:shd w:val="clear" w:color="auto" w:fill="FFFFFF"/>
        </w:rPr>
        <w:t xml:space="preserve">ΚΩΝΣΤΑΝΤΙΝΟΣ ΤΣΙΑΡΑΣ: </w:t>
      </w:r>
      <w:r w:rsidRPr="005D7E37">
        <w:rPr>
          <w:rFonts w:eastAsia="Times New Roman"/>
          <w:szCs w:val="24"/>
          <w:shd w:val="clear" w:color="auto" w:fill="FFFFFF"/>
        </w:rPr>
        <w:t xml:space="preserve">Για ποιο </w:t>
      </w:r>
      <w:r w:rsidRPr="005D7E37">
        <w:rPr>
          <w:rFonts w:eastAsia="Times New Roman"/>
          <w:szCs w:val="24"/>
          <w:shd w:val="clear" w:color="auto" w:fill="FFFFFF"/>
        </w:rPr>
        <w:t xml:space="preserve">πράγμα, κύριε Πρόεδρε; </w:t>
      </w:r>
    </w:p>
    <w:p w14:paraId="09855A3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θα ήθελα τον λόγο.</w:t>
      </w:r>
    </w:p>
    <w:p w14:paraId="09855A3C" w14:textId="77777777" w:rsidR="00BE639A" w:rsidRDefault="00A212EC">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Κύριε Πρόεδρε, θα ήθελα τον λόγο.</w:t>
      </w:r>
      <w:r>
        <w:rPr>
          <w:rFonts w:eastAsia="Times New Roman"/>
          <w:b/>
          <w:color w:val="222222"/>
          <w:szCs w:val="24"/>
          <w:shd w:val="clear" w:color="auto" w:fill="FFFFFF"/>
        </w:rPr>
        <w:t xml:space="preserve"> </w:t>
      </w:r>
    </w:p>
    <w:p w14:paraId="09855A3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Παρακαλώ πάρα πολύ! Δεν υπάρχει περίπτωση η Ολομέλεια, που είναι το μόνο όργανο, όπως είπαμε και προηγούμενα, που δεν μπαίνει ούτε σε διοικητική ούτε σε δικαστική αίρεση, να μην έχει το δικαίωμα να έχει μία άποψη για το πώς θα είναι το ψηφοδέλτιο με τις κα</w:t>
      </w:r>
      <w:r>
        <w:rPr>
          <w:rFonts w:eastAsia="Times New Roman"/>
          <w:color w:val="222222"/>
          <w:szCs w:val="24"/>
          <w:shd w:val="clear" w:color="auto" w:fill="FFFFFF"/>
        </w:rPr>
        <w:t>τευθύνσεις.</w:t>
      </w:r>
    </w:p>
    <w:p w14:paraId="09855A3E" w14:textId="77777777" w:rsidR="00BE639A" w:rsidRDefault="00A212EC">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lastRenderedPageBreak/>
        <w:t xml:space="preserve">ΚΩΝΣΤΑΝΤΙΝΟΣ ΤΖΑΒΑΡΑΣ: </w:t>
      </w:r>
      <w:r w:rsidRPr="001C21F9">
        <w:rPr>
          <w:rFonts w:eastAsia="Times New Roman"/>
          <w:color w:val="222222"/>
          <w:szCs w:val="24"/>
          <w:shd w:val="clear" w:color="auto" w:fill="FFFFFF"/>
        </w:rPr>
        <w:t>Κ</w:t>
      </w:r>
      <w:r>
        <w:rPr>
          <w:rFonts w:eastAsia="Times New Roman"/>
          <w:color w:val="222222"/>
          <w:szCs w:val="24"/>
          <w:shd w:val="clear" w:color="auto" w:fill="FFFFFF"/>
        </w:rPr>
        <w:t>ύριε Π</w:t>
      </w:r>
      <w:r w:rsidRPr="001C21F9">
        <w:rPr>
          <w:rFonts w:eastAsia="Times New Roman"/>
          <w:color w:val="222222"/>
          <w:szCs w:val="24"/>
          <w:shd w:val="clear" w:color="auto" w:fill="FFFFFF"/>
        </w:rPr>
        <w:t>ρόεδρε, θέλω τον λόγο επί της διαδικασίας.</w:t>
      </w:r>
    </w:p>
    <w:p w14:paraId="09855A3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 xml:space="preserve">Επί της διαδικασίας δεν μπορείτε. </w:t>
      </w:r>
    </w:p>
    <w:p w14:paraId="09855A40" w14:textId="77777777" w:rsidR="00BE639A" w:rsidRDefault="00A212EC">
      <w:pPr>
        <w:spacing w:line="600" w:lineRule="auto"/>
        <w:ind w:firstLine="720"/>
        <w:jc w:val="both"/>
        <w:rPr>
          <w:rFonts w:eastAsia="Times New Roman"/>
          <w:b/>
          <w:szCs w:val="24"/>
          <w:shd w:val="clear" w:color="auto" w:fill="FFFFFF"/>
        </w:rPr>
      </w:pPr>
      <w:r w:rsidRPr="005D7E37">
        <w:rPr>
          <w:rFonts w:eastAsia="Times New Roman"/>
          <w:b/>
          <w:szCs w:val="24"/>
          <w:shd w:val="clear" w:color="auto" w:fill="FFFFFF"/>
        </w:rPr>
        <w:t xml:space="preserve">ΚΩΝΣΤΑΝΤΙΝΟΣ ΤΣΙΑΡΑΣ: </w:t>
      </w:r>
      <w:r w:rsidRPr="005D7E37">
        <w:rPr>
          <w:rFonts w:eastAsia="Times New Roman"/>
          <w:szCs w:val="24"/>
          <w:shd w:val="clear" w:color="auto" w:fill="FFFFFF"/>
        </w:rPr>
        <w:t xml:space="preserve">Για ποιο πράγμα, κύριε Πρόεδρε; </w:t>
      </w:r>
    </w:p>
    <w:p w14:paraId="09855A41" w14:textId="77777777" w:rsidR="00BE639A" w:rsidRDefault="00A212EC">
      <w:pPr>
        <w:spacing w:line="600" w:lineRule="auto"/>
        <w:ind w:firstLine="720"/>
        <w:jc w:val="both"/>
        <w:rPr>
          <w:rFonts w:eastAsia="Times New Roman"/>
          <w:color w:val="222222"/>
          <w:szCs w:val="24"/>
          <w:shd w:val="clear" w:color="auto" w:fill="FFFFFF"/>
        </w:rPr>
      </w:pPr>
      <w:r w:rsidRPr="00CC1B67">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Κύριε Τζαβάρα, με συγχω</w:t>
      </w:r>
      <w:r>
        <w:rPr>
          <w:rFonts w:eastAsia="Times New Roman"/>
          <w:color w:val="222222"/>
          <w:szCs w:val="24"/>
          <w:shd w:val="clear" w:color="auto" w:fill="FFFFFF"/>
        </w:rPr>
        <w:t>ρείτε. Γι’ αυτό που είπαμε σήμερα το πρωί ότι θα λυθεί και το είχατε θέσει από χθες το πρωί ως ανάγκη να επιλυθεί ως ζήτημα</w:t>
      </w:r>
      <w:r>
        <w:rPr>
          <w:rFonts w:eastAsia="Times New Roman"/>
          <w:color w:val="222222"/>
          <w:szCs w:val="24"/>
          <w:shd w:val="clear" w:color="auto" w:fill="FFFFFF"/>
        </w:rPr>
        <w:t>,</w:t>
      </w:r>
      <w:r>
        <w:rPr>
          <w:rFonts w:eastAsia="Times New Roman"/>
          <w:color w:val="222222"/>
          <w:szCs w:val="24"/>
          <w:shd w:val="clear" w:color="auto" w:fill="FFFFFF"/>
        </w:rPr>
        <w:t xml:space="preserve"> πριν εξελιχθεί η συζήτηση. Είπαμε να την κάνουμε σήμερα. Κάναμε τη συζήτηση, είχε γίνει και χθες και θα συνεχιστεί επί των ίδιων επ</w:t>
      </w:r>
      <w:r>
        <w:rPr>
          <w:rFonts w:eastAsia="Times New Roman"/>
          <w:color w:val="222222"/>
          <w:szCs w:val="24"/>
          <w:shd w:val="clear" w:color="auto" w:fill="FFFFFF"/>
        </w:rPr>
        <w:t>ιχειρημάτων. Όμως, η Βουλή επ’ αυτής της συζήτησης, κατά πλειοψηφία δι' εγέρσεως εάν υπάρξει τέτοια πλειοψηφία, πρέπει να έχει μία γνωμοδότηση.</w:t>
      </w:r>
    </w:p>
    <w:p w14:paraId="09855A42"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 xml:space="preserve">Επί ποίου θέματος, κύριε Πρόεδρε; </w:t>
      </w:r>
    </w:p>
    <w:p w14:paraId="09855A43" w14:textId="77777777" w:rsidR="00BE639A" w:rsidRDefault="00A212EC">
      <w:pPr>
        <w:spacing w:line="600" w:lineRule="auto"/>
        <w:ind w:firstLine="720"/>
        <w:jc w:val="both"/>
        <w:rPr>
          <w:rFonts w:eastAsia="Times New Roman"/>
          <w:color w:val="222222"/>
          <w:szCs w:val="24"/>
          <w:shd w:val="clear" w:color="auto" w:fill="FFFFFF"/>
        </w:rPr>
      </w:pPr>
      <w:r w:rsidRPr="005D7E37">
        <w:rPr>
          <w:rFonts w:eastAsia="Times New Roman"/>
          <w:b/>
          <w:szCs w:val="24"/>
          <w:shd w:val="clear" w:color="auto" w:fill="FFFFFF"/>
        </w:rPr>
        <w:t>ΚΩΝΣΤΑΝΤΙΝΟΣ ΤΣΙΑΡΑΣ:</w:t>
      </w:r>
      <w:r>
        <w:rPr>
          <w:rFonts w:eastAsia="Times New Roman"/>
          <w:b/>
          <w:szCs w:val="24"/>
          <w:shd w:val="clear" w:color="auto" w:fill="FFFFFF"/>
        </w:rPr>
        <w:t xml:space="preserve"> </w:t>
      </w:r>
      <w:r>
        <w:rPr>
          <w:rFonts w:eastAsia="Times New Roman"/>
          <w:szCs w:val="24"/>
          <w:shd w:val="clear" w:color="auto" w:fill="FFFFFF"/>
        </w:rPr>
        <w:t xml:space="preserve">Επί ποίου θέματος, κύριε Πρόεδρε; </w:t>
      </w:r>
    </w:p>
    <w:p w14:paraId="09855A44" w14:textId="77777777" w:rsidR="00BE639A" w:rsidRDefault="00A212EC">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lastRenderedPageBreak/>
        <w:t xml:space="preserve">ΚΩΝΣΤΑΝΤΙΝΟΣ ΤΖΑΒΑΡΑΣ: </w:t>
      </w:r>
      <w:r w:rsidRPr="001C21F9">
        <w:rPr>
          <w:rFonts w:eastAsia="Times New Roman"/>
          <w:color w:val="222222"/>
          <w:szCs w:val="24"/>
          <w:shd w:val="clear" w:color="auto" w:fill="FFFFFF"/>
        </w:rPr>
        <w:t>Μου επιτρέπετε, κύριε Πρόεδρε;</w:t>
      </w:r>
    </w:p>
    <w:p w14:paraId="09855A4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Παρακαλώ πολύ. Το ζήτημα είναι για την καταγραφή. Επαναλαμβάνω, το ζήτημα είναι το εξής: Για το δικαίωμα ενός εκάστου κόμματος να περιγράφ</w:t>
      </w:r>
      <w:r>
        <w:rPr>
          <w:rFonts w:eastAsia="Times New Roman"/>
          <w:color w:val="222222"/>
          <w:szCs w:val="24"/>
          <w:shd w:val="clear" w:color="auto" w:fill="FFFFFF"/>
        </w:rPr>
        <w:t>ει κάτω από τα άρθρα την κατεύθυνση της διάταξης και βεβαίως</w:t>
      </w:r>
      <w:r>
        <w:rPr>
          <w:rFonts w:eastAsia="Times New Roman"/>
          <w:color w:val="222222"/>
          <w:szCs w:val="24"/>
          <w:shd w:val="clear" w:color="auto" w:fill="FFFFFF"/>
        </w:rPr>
        <w:t>,</w:t>
      </w:r>
      <w:r>
        <w:rPr>
          <w:rFonts w:eastAsia="Times New Roman"/>
          <w:color w:val="222222"/>
          <w:szCs w:val="24"/>
          <w:shd w:val="clear" w:color="auto" w:fill="FFFFFF"/>
        </w:rPr>
        <w:t xml:space="preserve"> μέσα από αυτήν την περιγραφή να τεκμηριώνει και την ανάγκη μιας δεσμευτικότητας </w:t>
      </w:r>
      <w:r>
        <w:rPr>
          <w:rFonts w:eastAsia="Times New Roman"/>
          <w:color w:val="222222"/>
          <w:szCs w:val="24"/>
          <w:shd w:val="clear" w:color="auto" w:fill="FFFFFF"/>
        </w:rPr>
        <w:t>-</w:t>
      </w:r>
      <w:r>
        <w:rPr>
          <w:rFonts w:eastAsia="Times New Roman"/>
          <w:color w:val="222222"/>
          <w:szCs w:val="24"/>
          <w:shd w:val="clear" w:color="auto" w:fill="FFFFFF"/>
        </w:rPr>
        <w:t>επαναλαμβάνω- με την έννοια...</w:t>
      </w:r>
    </w:p>
    <w:p w14:paraId="09855A46" w14:textId="77777777" w:rsidR="00BE639A" w:rsidRDefault="00A212EC">
      <w:pPr>
        <w:spacing w:line="600" w:lineRule="auto"/>
        <w:ind w:firstLine="720"/>
        <w:jc w:val="both"/>
        <w:rPr>
          <w:rFonts w:eastAsia="Times New Roman"/>
          <w:color w:val="222222"/>
          <w:szCs w:val="24"/>
          <w:shd w:val="clear" w:color="auto" w:fill="FFFFFF"/>
        </w:rPr>
      </w:pPr>
      <w:r w:rsidRPr="00B64D1E">
        <w:rPr>
          <w:rFonts w:eastAsia="Times New Roman"/>
          <w:b/>
          <w:color w:val="222222"/>
          <w:szCs w:val="24"/>
          <w:shd w:val="clear" w:color="auto" w:fill="FFFFFF"/>
        </w:rPr>
        <w:t>ΣΤΑΥΡΟΣ ΚΟΝΤΟΝΗΣ: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t>ακούστηκε)</w:t>
      </w:r>
    </w:p>
    <w:p w14:paraId="09855A4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Κύριε Κοντονή, τ</w:t>
      </w:r>
      <w:r>
        <w:rPr>
          <w:rFonts w:eastAsia="Times New Roman"/>
          <w:color w:val="222222"/>
          <w:szCs w:val="24"/>
          <w:shd w:val="clear" w:color="auto" w:fill="FFFFFF"/>
        </w:rPr>
        <w:t>ο είπατε χθες.</w:t>
      </w:r>
    </w:p>
    <w:p w14:paraId="09855A4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ΣΤΑΥΡΟΣ ΚΟΝΤΟΝΗΣ:</w:t>
      </w:r>
      <w:r>
        <w:rPr>
          <w:rFonts w:eastAsia="Times New Roman"/>
          <w:color w:val="222222"/>
          <w:szCs w:val="24"/>
          <w:shd w:val="clear" w:color="auto" w:fill="FFFFFF"/>
        </w:rPr>
        <w:t xml:space="preserve"> Εντάξει!</w:t>
      </w:r>
    </w:p>
    <w:p w14:paraId="09855A4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Τι εντάξει; Θεωρείτε ότι είναι αυτονόητο ότι θέλετε να μιλήσετε; Να ακυρώσουμε αυτή τη διαδικασία; Σας παρακαλώ!</w:t>
      </w:r>
    </w:p>
    <w:p w14:paraId="09855A4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ΣΤΑΥΡΟΣ ΚΟΝΤΟΝΗΣ: </w:t>
      </w:r>
      <w:r>
        <w:rPr>
          <w:rFonts w:eastAsia="Times New Roman"/>
          <w:color w:val="222222"/>
          <w:szCs w:val="24"/>
          <w:shd w:val="clear" w:color="auto" w:fill="FFFFFF"/>
        </w:rPr>
        <w:t>Άλλο είναι η κατεύθυνση και άλλο η δεσμευτικότητα.</w:t>
      </w:r>
    </w:p>
    <w:p w14:paraId="09855A4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w:t>
      </w:r>
      <w:r>
        <w:rPr>
          <w:rFonts w:eastAsia="Times New Roman"/>
          <w:b/>
          <w:color w:val="222222"/>
          <w:szCs w:val="24"/>
          <w:shd w:val="clear" w:color="auto" w:fill="FFFFFF"/>
        </w:rPr>
        <w:t>ΕΔΡΟΣ (Νικόλαος Βούτσης):</w:t>
      </w:r>
      <w:r>
        <w:rPr>
          <w:rFonts w:eastAsia="Times New Roman"/>
          <w:color w:val="222222"/>
          <w:szCs w:val="24"/>
          <w:shd w:val="clear" w:color="auto" w:fill="FFFFFF"/>
        </w:rPr>
        <w:t xml:space="preserve"> Σας παρακαλώ</w:t>
      </w:r>
      <w:r>
        <w:rPr>
          <w:rFonts w:eastAsia="Times New Roman"/>
          <w:color w:val="222222"/>
          <w:szCs w:val="24"/>
          <w:shd w:val="clear" w:color="auto" w:fill="FFFFFF"/>
        </w:rPr>
        <w:t>,</w:t>
      </w:r>
      <w:r>
        <w:rPr>
          <w:rFonts w:eastAsia="Times New Roman"/>
          <w:color w:val="222222"/>
          <w:szCs w:val="24"/>
          <w:shd w:val="clear" w:color="auto" w:fill="FFFFFF"/>
        </w:rPr>
        <w:t xml:space="preserve"> μιλήσαμε και διευκρινίσαμε ότι η αναγραφή της κατεύθυνσης δίνει την αίσθηση, τη διάθεση και τη γραμμή της σχετικής δέσμευσης. Εάν επ’ αυτού η Βουλή αποφανθεί, αυτό είναι ένα δεδομένο το οποίο θα ληφθεί υπ’ όψιν τους...</w:t>
      </w:r>
    </w:p>
    <w:p w14:paraId="09855A4C" w14:textId="77777777" w:rsidR="00BE639A" w:rsidRDefault="00A212E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09855A4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Βενιζέλ</w:t>
      </w:r>
      <w:r>
        <w:rPr>
          <w:rFonts w:eastAsia="Times New Roman"/>
          <w:color w:val="222222"/>
          <w:szCs w:val="24"/>
          <w:shd w:val="clear" w:color="auto" w:fill="FFFFFF"/>
        </w:rPr>
        <w:t>ο, επιτρέψτε μου. Σας παρακαλώ, μην αναλύετε συνεχώς. Δεν έχετε φοιτητές εδώ να τους αναλύετε τι γίνεται.</w:t>
      </w:r>
    </w:p>
    <w:p w14:paraId="09855A4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αίσθηση, όπως κατά κόρον ειπώθηκε πως θα είναι σε γνώση...</w:t>
      </w:r>
    </w:p>
    <w:p w14:paraId="09855A4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θα ήθελα τον λόγο.</w:t>
      </w:r>
    </w:p>
    <w:p w14:paraId="09855A5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Εγώ μ</w:t>
      </w:r>
      <w:r>
        <w:rPr>
          <w:rFonts w:eastAsia="Times New Roman"/>
          <w:color w:val="222222"/>
          <w:szCs w:val="24"/>
          <w:shd w:val="clear" w:color="auto" w:fill="FFFFFF"/>
        </w:rPr>
        <w:t>ιλάω, κύριε Παππά. Δεν έδωσα...</w:t>
      </w:r>
    </w:p>
    <w:p w14:paraId="09855A5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ΚΩΝΣΤΑΝΤΙΝΟΣ ΤΖΑΒΑΡΑΣ:</w:t>
      </w:r>
      <w:r>
        <w:rPr>
          <w:rFonts w:eastAsia="Times New Roman"/>
          <w:color w:val="222222"/>
          <w:szCs w:val="24"/>
          <w:shd w:val="clear" w:color="auto" w:fill="FFFFFF"/>
        </w:rPr>
        <w:t xml:space="preserve"> Μου επιτρέπετε, κύριε Πρόεδρε;</w:t>
      </w:r>
    </w:p>
    <w:p w14:paraId="09855A52"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ΠΡΟΕΔΡΟΣ (Νικόλαος Βούτσης): </w:t>
      </w:r>
      <w:r>
        <w:rPr>
          <w:rFonts w:eastAsia="Times New Roman"/>
          <w:color w:val="222222"/>
          <w:szCs w:val="24"/>
          <w:shd w:val="clear" w:color="auto" w:fill="FFFFFF"/>
        </w:rPr>
        <w:t>Όχι, δ</w:t>
      </w:r>
      <w:r w:rsidRPr="00702500">
        <w:rPr>
          <w:rFonts w:eastAsia="Times New Roman"/>
          <w:color w:val="222222"/>
          <w:szCs w:val="24"/>
          <w:shd w:val="clear" w:color="auto" w:fill="FFFFFF"/>
        </w:rPr>
        <w:t>εν σας επιτρέπω, διότι θέλω να με ακούσετε, κύριε Τζαβάρα.</w:t>
      </w:r>
      <w:r>
        <w:rPr>
          <w:rFonts w:eastAsia="Times New Roman"/>
          <w:color w:val="222222"/>
          <w:szCs w:val="24"/>
          <w:shd w:val="clear" w:color="auto" w:fill="FFFFFF"/>
        </w:rPr>
        <w:t xml:space="preserve"> Έχετε μιλήσει τρεις φορές από το πρωί.</w:t>
      </w:r>
    </w:p>
    <w:p w14:paraId="09855A5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 xml:space="preserve">Θέσατε, όμως, καινούργιο ζήτημα και πρέπει να τοποθετηθούμε. </w:t>
      </w:r>
    </w:p>
    <w:p w14:paraId="09855A5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 xml:space="preserve">Δεν ετέθη κανένα καινούριο ζήτημα. </w:t>
      </w:r>
    </w:p>
    <w:p w14:paraId="09855A55" w14:textId="77777777" w:rsidR="00BE639A" w:rsidRDefault="00A212EC">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ΚΩΝΣΤΑΝΤΙΝΟΣ ΤΣΙΑΡΑΣ: </w:t>
      </w:r>
      <w:r>
        <w:rPr>
          <w:rFonts w:eastAsia="Times New Roman"/>
          <w:szCs w:val="24"/>
          <w:shd w:val="clear" w:color="auto" w:fill="FFFFFF"/>
        </w:rPr>
        <w:t xml:space="preserve">Μα, είναι καινούργιο. </w:t>
      </w:r>
    </w:p>
    <w:p w14:paraId="09855A56" w14:textId="77777777" w:rsidR="00BE639A" w:rsidRDefault="00A212EC">
      <w:pPr>
        <w:spacing w:line="600" w:lineRule="auto"/>
        <w:ind w:firstLine="720"/>
        <w:jc w:val="both"/>
        <w:rPr>
          <w:rFonts w:eastAsia="Times New Roman"/>
          <w:szCs w:val="24"/>
          <w:shd w:val="clear" w:color="auto" w:fill="FFFFFF"/>
        </w:rPr>
      </w:pPr>
      <w:r>
        <w:rPr>
          <w:rFonts w:eastAsia="Times New Roman"/>
          <w:b/>
          <w:color w:val="222222"/>
          <w:szCs w:val="24"/>
          <w:shd w:val="clear" w:color="auto" w:fill="FFFFFF"/>
        </w:rPr>
        <w:t>ΚΩΝΣΤΑΝΤΙΝΟΣ ΤΖΑΒΑΡΑΣ:</w:t>
      </w:r>
      <w:r w:rsidRPr="00600B1A">
        <w:rPr>
          <w:rFonts w:eastAsia="Times New Roman"/>
          <w:color w:val="222222"/>
          <w:szCs w:val="24"/>
          <w:shd w:val="clear" w:color="auto" w:fill="FFFFFF"/>
        </w:rPr>
        <w:t xml:space="preserve"> </w:t>
      </w:r>
      <w:r>
        <w:rPr>
          <w:rFonts w:eastAsia="Times New Roman"/>
          <w:color w:val="222222"/>
          <w:szCs w:val="24"/>
          <w:shd w:val="clear" w:color="auto" w:fill="FFFFFF"/>
        </w:rPr>
        <w:t>Δεν μας το είχατε πει από την αρχή αυτό.</w:t>
      </w:r>
    </w:p>
    <w:p w14:paraId="09855A57" w14:textId="77777777" w:rsidR="00BE639A" w:rsidRDefault="00A212EC">
      <w:pPr>
        <w:spacing w:line="600" w:lineRule="auto"/>
        <w:ind w:firstLine="720"/>
        <w:jc w:val="both"/>
        <w:rPr>
          <w:rFonts w:eastAsia="Times New Roman"/>
          <w:color w:val="222222"/>
          <w:szCs w:val="24"/>
          <w:shd w:val="clear" w:color="auto" w:fill="FFFFFF"/>
        </w:rPr>
      </w:pPr>
      <w:r w:rsidRPr="00600B1A">
        <w:rPr>
          <w:rFonts w:eastAsia="Times New Roman"/>
          <w:b/>
          <w:color w:val="222222"/>
          <w:szCs w:val="24"/>
          <w:shd w:val="clear" w:color="auto" w:fill="FFFFFF"/>
        </w:rPr>
        <w:t>ΠΡΟΕΔΡΟΣ (Νικόλαος Β</w:t>
      </w:r>
      <w:r w:rsidRPr="00600B1A">
        <w:rPr>
          <w:rFonts w:eastAsia="Times New Roman"/>
          <w:b/>
          <w:color w:val="222222"/>
          <w:szCs w:val="24"/>
          <w:shd w:val="clear" w:color="auto" w:fill="FFFFFF"/>
        </w:rPr>
        <w:t xml:space="preserve">ούτσης): </w:t>
      </w:r>
      <w:r>
        <w:rPr>
          <w:rFonts w:eastAsia="Times New Roman"/>
          <w:color w:val="222222"/>
          <w:szCs w:val="24"/>
          <w:shd w:val="clear" w:color="auto" w:fill="FFFFFF"/>
        </w:rPr>
        <w:t xml:space="preserve"> Σας παρακαλώ! Καθίστε κάτω. Όχι, δεν θα πάρετε τον λόγο. Δεν θα δώσω σε κανέναν άλλον τον λόγο.</w:t>
      </w:r>
    </w:p>
    <w:p w14:paraId="09855A5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 xml:space="preserve">Μα, τι λέτε; </w:t>
      </w:r>
    </w:p>
    <w:p w14:paraId="09855A5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szCs w:val="24"/>
          <w:shd w:val="clear" w:color="auto" w:fill="FFFFFF"/>
        </w:rPr>
        <w:t>ΚΩΝΣΤΑΝΤΙΝΟΣ ΤΣΙΑΡΑΣ:</w:t>
      </w:r>
      <w:r>
        <w:rPr>
          <w:rFonts w:eastAsia="Times New Roman"/>
          <w:szCs w:val="24"/>
          <w:shd w:val="clear" w:color="auto" w:fill="FFFFFF"/>
        </w:rPr>
        <w:t xml:space="preserve"> Δεν γίνεται αυτό που λέτε τώρα, κύριε Πρόεδρε!</w:t>
      </w:r>
    </w:p>
    <w:p w14:paraId="09855A5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ΚΩΝΣΤΑΝΤΙΝΟΣ ΤΖΑΒΑΡΑΣ: </w:t>
      </w:r>
      <w:r>
        <w:rPr>
          <w:rFonts w:eastAsia="Times New Roman"/>
          <w:color w:val="222222"/>
          <w:szCs w:val="24"/>
          <w:shd w:val="clear" w:color="auto" w:fill="FFFFFF"/>
        </w:rPr>
        <w:t>Δηλαδή αυτή τη στιγμή</w:t>
      </w:r>
      <w:r>
        <w:rPr>
          <w:rFonts w:eastAsia="Times New Roman"/>
          <w:color w:val="222222"/>
          <w:szCs w:val="24"/>
          <w:shd w:val="clear" w:color="auto" w:fill="FFFFFF"/>
        </w:rPr>
        <w:t>,</w:t>
      </w:r>
      <w:r>
        <w:rPr>
          <w:rFonts w:eastAsia="Times New Roman"/>
          <w:color w:val="222222"/>
          <w:szCs w:val="24"/>
          <w:shd w:val="clear" w:color="auto" w:fill="FFFFFF"/>
        </w:rPr>
        <w:t xml:space="preserve"> ρυμουλκείτε τη διαδικασία εκεί που θέλετε και δεν θα μας δώσετε τον λόγο;</w:t>
      </w:r>
    </w:p>
    <w:p w14:paraId="09855A5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θα ήθελα τον λόγο.</w:t>
      </w:r>
    </w:p>
    <w:p w14:paraId="09855A5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Αφού την είπατε τη στάση σας. Για να πείτε τη στάση σας επί της διαδικασίας;</w:t>
      </w:r>
    </w:p>
    <w:p w14:paraId="09855A5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ΤΖΑΒΑΡΑΣ: </w:t>
      </w:r>
      <w:r>
        <w:rPr>
          <w:rFonts w:eastAsia="Times New Roman"/>
          <w:color w:val="222222"/>
          <w:szCs w:val="24"/>
          <w:shd w:val="clear" w:color="auto" w:fill="FFFFFF"/>
        </w:rPr>
        <w:t>Ν</w:t>
      </w:r>
      <w:r>
        <w:rPr>
          <w:rFonts w:eastAsia="Times New Roman"/>
          <w:color w:val="222222"/>
          <w:szCs w:val="24"/>
          <w:shd w:val="clear" w:color="auto" w:fill="FFFFFF"/>
        </w:rPr>
        <w:t>αι.</w:t>
      </w:r>
    </w:p>
    <w:p w14:paraId="09855A5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Βεβαίως.</w:t>
      </w:r>
    </w:p>
    <w:p w14:paraId="09855A5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sidRPr="00EE354E">
        <w:rPr>
          <w:rFonts w:eastAsia="Times New Roman"/>
          <w:color w:val="222222"/>
          <w:szCs w:val="24"/>
          <w:shd w:val="clear" w:color="auto" w:fill="FFFFFF"/>
        </w:rPr>
        <w:t>Βεβαίως</w:t>
      </w:r>
      <w:r>
        <w:rPr>
          <w:rFonts w:eastAsia="Times New Roman"/>
          <w:color w:val="222222"/>
          <w:szCs w:val="24"/>
          <w:shd w:val="clear" w:color="auto" w:fill="FFFFFF"/>
        </w:rPr>
        <w:t>, α</w:t>
      </w:r>
      <w:r w:rsidRPr="00EE354E">
        <w:rPr>
          <w:rFonts w:eastAsia="Times New Roman"/>
          <w:color w:val="222222"/>
          <w:szCs w:val="24"/>
          <w:shd w:val="clear" w:color="auto" w:fill="FFFFFF"/>
        </w:rPr>
        <w:t>υτό είναι άλλο.</w:t>
      </w:r>
    </w:p>
    <w:p w14:paraId="09855A6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Κύριε Πρόεδρε, θέλω τον λόγο. </w:t>
      </w:r>
    </w:p>
    <w:p w14:paraId="09855A61" w14:textId="77777777" w:rsidR="00BE639A" w:rsidRDefault="00A212EC">
      <w:pPr>
        <w:spacing w:line="600" w:lineRule="auto"/>
        <w:ind w:firstLine="720"/>
        <w:jc w:val="both"/>
        <w:rPr>
          <w:rFonts w:eastAsia="Times New Roman"/>
          <w:color w:val="222222"/>
          <w:szCs w:val="24"/>
          <w:shd w:val="clear" w:color="auto" w:fill="FFFFFF"/>
        </w:rPr>
      </w:pPr>
      <w:r w:rsidRPr="006D02E6">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Κύριε Παππά, μην εξεγείρεστε.</w:t>
      </w:r>
    </w:p>
    <w:p w14:paraId="09855A62"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ΠΑΠΠΑΣ:</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δεν </w:t>
      </w:r>
      <w:r>
        <w:rPr>
          <w:rFonts w:eastAsia="Times New Roman"/>
          <w:color w:val="222222"/>
          <w:szCs w:val="24"/>
          <w:shd w:val="clear" w:color="auto" w:fill="FFFFFF"/>
        </w:rPr>
        <w:t>ακούστηκε)</w:t>
      </w:r>
    </w:p>
    <w:p w14:paraId="09855A6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Βούτσης): </w:t>
      </w:r>
      <w:r>
        <w:rPr>
          <w:rFonts w:eastAsia="Times New Roman"/>
          <w:color w:val="222222"/>
          <w:szCs w:val="24"/>
          <w:shd w:val="clear" w:color="auto" w:fill="FFFFFF"/>
        </w:rPr>
        <w:t>Πάντοτε.</w:t>
      </w:r>
    </w:p>
    <w:p w14:paraId="09855A64" w14:textId="77777777" w:rsidR="00BE639A" w:rsidRDefault="00A212E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09855A6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Παρακαλώ, σταματήστε.</w:t>
      </w:r>
    </w:p>
    <w:p w14:paraId="09855A6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Λέω ότι, όπως κατά κόρον αναφέρθηκε -και σωστά- ακριβώς επειδή παρεμβάλλεται ο λαός, το εκλογικό σώμα, οι εκλογές που θα γίνουν ανάμεσα στις δύο Βουλές, όλο το </w:t>
      </w:r>
      <w:r>
        <w:rPr>
          <w:rFonts w:eastAsia="Times New Roman"/>
          <w:color w:val="222222"/>
          <w:szCs w:val="24"/>
          <w:shd w:val="clear" w:color="auto" w:fill="FFFFFF"/>
          <w:lang w:val="en-US"/>
        </w:rPr>
        <w:t>corpus</w:t>
      </w:r>
      <w:r w:rsidRPr="005E4C8D">
        <w:rPr>
          <w:rFonts w:eastAsia="Times New Roman"/>
          <w:color w:val="222222"/>
          <w:szCs w:val="24"/>
          <w:shd w:val="clear" w:color="auto" w:fill="FFFFFF"/>
        </w:rPr>
        <w:t xml:space="preserve"> </w:t>
      </w:r>
      <w:r>
        <w:rPr>
          <w:rFonts w:eastAsia="Times New Roman"/>
          <w:color w:val="222222"/>
          <w:szCs w:val="24"/>
          <w:shd w:val="clear" w:color="auto" w:fill="FFFFFF"/>
        </w:rPr>
        <w:t>αυτής της συζήτησης και οι δεσμεύσε</w:t>
      </w:r>
      <w:r>
        <w:rPr>
          <w:rFonts w:eastAsia="Times New Roman"/>
          <w:color w:val="222222"/>
          <w:szCs w:val="24"/>
          <w:shd w:val="clear" w:color="auto" w:fill="FFFFFF"/>
        </w:rPr>
        <w:t>ις των κομμάτων, θα ληφθούν υπ’ όψιν</w:t>
      </w:r>
      <w:r>
        <w:rPr>
          <w:rFonts w:eastAsia="Times New Roman"/>
          <w:color w:val="222222"/>
          <w:szCs w:val="24"/>
          <w:shd w:val="clear" w:color="auto" w:fill="FFFFFF"/>
        </w:rPr>
        <w:t>,</w:t>
      </w:r>
      <w:r>
        <w:rPr>
          <w:rFonts w:eastAsia="Times New Roman"/>
          <w:color w:val="222222"/>
          <w:szCs w:val="24"/>
          <w:shd w:val="clear" w:color="auto" w:fill="FFFFFF"/>
        </w:rPr>
        <w:t xml:space="preserve"> όχι μόνο τυπικά κατά το άρθρο, αλλά και κατά την αιτιολόγηση και την κατεύθυνση και τη δέσμευση</w:t>
      </w:r>
      <w:r>
        <w:rPr>
          <w:rFonts w:eastAsia="Times New Roman"/>
          <w:color w:val="222222"/>
          <w:szCs w:val="24"/>
          <w:shd w:val="clear" w:color="auto" w:fill="FFFFFF"/>
        </w:rPr>
        <w:t>,</w:t>
      </w:r>
      <w:r>
        <w:rPr>
          <w:rFonts w:eastAsia="Times New Roman"/>
          <w:color w:val="222222"/>
          <w:szCs w:val="24"/>
          <w:shd w:val="clear" w:color="auto" w:fill="FFFFFF"/>
        </w:rPr>
        <w:t xml:space="preserve"> που πήρε δημοσίως κάθε πολιτική δύναμη. Θα υπάρξει κατάφαση ή άρνηση και σε αυτήν την πράξη.</w:t>
      </w:r>
    </w:p>
    <w:p w14:paraId="09855A6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έννοια</w:t>
      </w:r>
      <w:r>
        <w:rPr>
          <w:rFonts w:eastAsia="Times New Roman"/>
          <w:color w:val="222222"/>
          <w:szCs w:val="24"/>
          <w:shd w:val="clear" w:color="auto" w:fill="FFFFFF"/>
        </w:rPr>
        <w:t>,</w:t>
      </w:r>
      <w:r>
        <w:rPr>
          <w:rFonts w:eastAsia="Times New Roman"/>
          <w:color w:val="222222"/>
          <w:szCs w:val="24"/>
          <w:shd w:val="clear" w:color="auto" w:fill="FFFFFF"/>
        </w:rPr>
        <w:t xml:space="preserve"> η Ολομέλ</w:t>
      </w:r>
      <w:r>
        <w:rPr>
          <w:rFonts w:eastAsia="Times New Roman"/>
          <w:color w:val="222222"/>
          <w:szCs w:val="24"/>
          <w:shd w:val="clear" w:color="auto" w:fill="FFFFFF"/>
        </w:rPr>
        <w:t>εια είναι το μόνο προφανώς Σώμα</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μπορεί πάνω σε αυτό το ζήτημα να έχει την έκφραση μιας βούλησης. Περί αυτού θα πρόκειται. Άρα, θα πάρουν τον λόγο οι εκπρόσωποι των κομμάτων</w:t>
      </w:r>
      <w:r>
        <w:rPr>
          <w:rFonts w:eastAsia="Times New Roman"/>
          <w:color w:val="222222"/>
          <w:szCs w:val="24"/>
          <w:shd w:val="clear" w:color="auto" w:fill="FFFFFF"/>
        </w:rPr>
        <w:t>,</w:t>
      </w:r>
      <w:r>
        <w:rPr>
          <w:rFonts w:eastAsia="Times New Roman"/>
          <w:color w:val="222222"/>
          <w:szCs w:val="24"/>
          <w:shd w:val="clear" w:color="auto" w:fill="FFFFFF"/>
        </w:rPr>
        <w:t xml:space="preserve"> μόνο αν θέλουν να μιλήσουν για τη στάση</w:t>
      </w:r>
      <w:r>
        <w:rPr>
          <w:rFonts w:eastAsia="Times New Roman"/>
          <w:color w:val="222222"/>
          <w:szCs w:val="24"/>
          <w:shd w:val="clear" w:color="auto" w:fill="FFFFFF"/>
        </w:rPr>
        <w:t>,</w:t>
      </w:r>
      <w:r>
        <w:rPr>
          <w:rFonts w:eastAsia="Times New Roman"/>
          <w:color w:val="222222"/>
          <w:szCs w:val="24"/>
          <w:shd w:val="clear" w:color="auto" w:fill="FFFFFF"/>
        </w:rPr>
        <w:t xml:space="preserve"> που θα τηρήσουν στη διαδικασία.</w:t>
      </w:r>
    </w:p>
    <w:p w14:paraId="09855A6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Τζαβάρα. Δεν θα σας στερούσα τον λόγο, ήθελα απλώς να διευκρινίσω κάποια πράγματα. </w:t>
      </w:r>
    </w:p>
    <w:p w14:paraId="09855A69" w14:textId="77777777" w:rsidR="00BE639A" w:rsidRDefault="00A212EC">
      <w:pPr>
        <w:spacing w:line="600" w:lineRule="auto"/>
        <w:ind w:firstLine="720"/>
        <w:jc w:val="both"/>
        <w:rPr>
          <w:rFonts w:eastAsia="Times New Roman"/>
          <w:szCs w:val="24"/>
        </w:rPr>
      </w:pPr>
      <w:r w:rsidRPr="00667035">
        <w:rPr>
          <w:rFonts w:eastAsia="Times New Roman"/>
          <w:b/>
          <w:szCs w:val="24"/>
        </w:rPr>
        <w:t>ΚΩΝΣΤΑΝΤΙΝΟΣ ΤΖΑΒΑΡΑΣ</w:t>
      </w:r>
      <w:r w:rsidRPr="005218CB">
        <w:rPr>
          <w:rFonts w:eastAsia="Times New Roman"/>
          <w:b/>
          <w:szCs w:val="24"/>
        </w:rPr>
        <w:t xml:space="preserve">: </w:t>
      </w:r>
      <w:r w:rsidRPr="005218CB">
        <w:rPr>
          <w:rFonts w:eastAsia="Times New Roman"/>
          <w:szCs w:val="24"/>
        </w:rPr>
        <w:t>Ευχαριστώ πολύ, κύριε Πρόεδρε.</w:t>
      </w:r>
    </w:p>
    <w:p w14:paraId="09855A6A" w14:textId="77777777" w:rsidR="00BE639A" w:rsidRDefault="00A212EC">
      <w:pPr>
        <w:spacing w:line="600" w:lineRule="auto"/>
        <w:ind w:firstLine="720"/>
        <w:jc w:val="both"/>
        <w:rPr>
          <w:rFonts w:eastAsia="Times New Roman"/>
          <w:szCs w:val="24"/>
        </w:rPr>
      </w:pPr>
      <w:r>
        <w:rPr>
          <w:rFonts w:eastAsia="Times New Roman"/>
          <w:szCs w:val="24"/>
        </w:rPr>
        <w:lastRenderedPageBreak/>
        <w:t>Πρώτα απ’ όλα</w:t>
      </w:r>
      <w:r>
        <w:rPr>
          <w:rFonts w:eastAsia="Times New Roman"/>
          <w:szCs w:val="24"/>
        </w:rPr>
        <w:t>,</w:t>
      </w:r>
      <w:r>
        <w:rPr>
          <w:rFonts w:eastAsia="Times New Roman"/>
          <w:szCs w:val="24"/>
        </w:rPr>
        <w:t xml:space="preserve"> είχαμε συμφωνήσει ότι πρόκειται για μια ελεύθερη συζήτηση. Και υπό αυτήν την έννοια</w:t>
      </w:r>
      <w:r w:rsidRPr="00922064">
        <w:rPr>
          <w:rFonts w:eastAsia="Times New Roman"/>
          <w:szCs w:val="24"/>
        </w:rPr>
        <w:t>,</w:t>
      </w:r>
      <w:r>
        <w:rPr>
          <w:rFonts w:eastAsia="Times New Roman"/>
          <w:szCs w:val="24"/>
        </w:rPr>
        <w:t xml:space="preserve"> πράγματι</w:t>
      </w:r>
      <w:r w:rsidRPr="00922064">
        <w:rPr>
          <w:rFonts w:eastAsia="Times New Roman"/>
          <w:szCs w:val="24"/>
        </w:rPr>
        <w:t>,</w:t>
      </w:r>
      <w:r>
        <w:rPr>
          <w:rFonts w:eastAsia="Times New Roman"/>
          <w:szCs w:val="24"/>
        </w:rPr>
        <w:t xml:space="preserve"> εκπλήσσομαι όταν ακούω από τα χείλη σας να κάνετε λόγο για κατ’ αναλογίαν εφαρμογή του άρθρου 67. Δεν τίθεται θέμα αναλογίας στο άρθρο 67, γιατί ή πρόκειται περί παρεμπίπτοντος ή όχι.</w:t>
      </w:r>
    </w:p>
    <w:p w14:paraId="09855A6B" w14:textId="77777777" w:rsidR="00BE639A" w:rsidRDefault="00A212EC">
      <w:pPr>
        <w:spacing w:line="600" w:lineRule="auto"/>
        <w:ind w:firstLine="720"/>
        <w:jc w:val="both"/>
        <w:rPr>
          <w:rFonts w:eastAsia="Times New Roman"/>
          <w:szCs w:val="24"/>
        </w:rPr>
      </w:pPr>
      <w:r>
        <w:rPr>
          <w:rFonts w:eastAsia="Times New Roman"/>
          <w:szCs w:val="24"/>
        </w:rPr>
        <w:t xml:space="preserve">Επομένως, διαπλάθεται -ενδεχομένως με </w:t>
      </w:r>
      <w:r w:rsidRPr="00667035">
        <w:rPr>
          <w:rFonts w:eastAsia="Times New Roman"/>
          <w:szCs w:val="24"/>
        </w:rPr>
        <w:t xml:space="preserve">τη συναίνεση της </w:t>
      </w:r>
      <w:r>
        <w:rPr>
          <w:rFonts w:eastAsia="Times New Roman"/>
          <w:szCs w:val="24"/>
        </w:rPr>
        <w:t>Π</w:t>
      </w:r>
      <w:r w:rsidRPr="00667035">
        <w:rPr>
          <w:rFonts w:eastAsia="Times New Roman"/>
          <w:szCs w:val="24"/>
        </w:rPr>
        <w:t>λειοψ</w:t>
      </w:r>
      <w:r w:rsidRPr="00667035">
        <w:rPr>
          <w:rFonts w:eastAsia="Times New Roman"/>
          <w:szCs w:val="24"/>
        </w:rPr>
        <w:t>ηφίας</w:t>
      </w:r>
      <w:r>
        <w:rPr>
          <w:rFonts w:eastAsia="Times New Roman"/>
          <w:szCs w:val="24"/>
        </w:rPr>
        <w:t>-</w:t>
      </w:r>
      <w:r w:rsidRPr="00667035">
        <w:rPr>
          <w:rFonts w:eastAsia="Times New Roman"/>
          <w:szCs w:val="24"/>
        </w:rPr>
        <w:t xml:space="preserve"> </w:t>
      </w:r>
      <w:r>
        <w:rPr>
          <w:rFonts w:eastAsia="Times New Roman"/>
          <w:szCs w:val="24"/>
        </w:rPr>
        <w:t>μια καινούργια</w:t>
      </w:r>
      <w:r w:rsidRPr="00667035">
        <w:rPr>
          <w:rFonts w:eastAsia="Times New Roman"/>
          <w:szCs w:val="24"/>
        </w:rPr>
        <w:t xml:space="preserve"> διαδικασία</w:t>
      </w:r>
      <w:r>
        <w:rPr>
          <w:rFonts w:eastAsia="Times New Roman"/>
          <w:szCs w:val="24"/>
        </w:rPr>
        <w:t xml:space="preserve">. </w:t>
      </w:r>
    </w:p>
    <w:p w14:paraId="09855A6C" w14:textId="77777777" w:rsidR="00BE639A" w:rsidRDefault="00A212EC">
      <w:pPr>
        <w:spacing w:line="600" w:lineRule="auto"/>
        <w:ind w:firstLine="720"/>
        <w:jc w:val="both"/>
        <w:rPr>
          <w:rFonts w:eastAsia="Times New Roman"/>
          <w:szCs w:val="24"/>
        </w:rPr>
      </w:pPr>
      <w:r>
        <w:rPr>
          <w:rFonts w:eastAsia="Times New Roman"/>
          <w:szCs w:val="24"/>
        </w:rPr>
        <w:t>Κ</w:t>
      </w:r>
      <w:r w:rsidRPr="00667035">
        <w:rPr>
          <w:rFonts w:eastAsia="Times New Roman"/>
          <w:szCs w:val="24"/>
        </w:rPr>
        <w:t>ινούμεθα</w:t>
      </w:r>
      <w:r>
        <w:rPr>
          <w:rFonts w:eastAsia="Times New Roman"/>
          <w:szCs w:val="24"/>
        </w:rPr>
        <w:t>, λ</w:t>
      </w:r>
      <w:r w:rsidRPr="00667035">
        <w:rPr>
          <w:rFonts w:eastAsia="Times New Roman"/>
          <w:szCs w:val="24"/>
        </w:rPr>
        <w:t>οιπόν</w:t>
      </w:r>
      <w:r>
        <w:rPr>
          <w:rFonts w:eastAsia="Times New Roman"/>
          <w:szCs w:val="24"/>
        </w:rPr>
        <w:t>,</w:t>
      </w:r>
      <w:r w:rsidRPr="00667035">
        <w:rPr>
          <w:rFonts w:eastAsia="Times New Roman"/>
          <w:szCs w:val="24"/>
        </w:rPr>
        <w:t xml:space="preserve"> σε μία άτυπη κοινοβουλευτική διαδικασία</w:t>
      </w:r>
      <w:r>
        <w:rPr>
          <w:rFonts w:eastAsia="Times New Roman"/>
          <w:szCs w:val="24"/>
        </w:rPr>
        <w:t>,</w:t>
      </w:r>
      <w:r w:rsidRPr="00667035">
        <w:rPr>
          <w:rFonts w:eastAsia="Times New Roman"/>
          <w:szCs w:val="24"/>
        </w:rPr>
        <w:t xml:space="preserve"> </w:t>
      </w:r>
      <w:r>
        <w:rPr>
          <w:rFonts w:eastAsia="Times New Roman"/>
          <w:szCs w:val="24"/>
        </w:rPr>
        <w:t>που τη διαπλάθετε</w:t>
      </w:r>
      <w:r w:rsidRPr="00667035">
        <w:rPr>
          <w:rFonts w:eastAsia="Times New Roman"/>
          <w:szCs w:val="24"/>
        </w:rPr>
        <w:t xml:space="preserve"> </w:t>
      </w:r>
      <w:r>
        <w:rPr>
          <w:rFonts w:eastAsia="Times New Roman"/>
          <w:szCs w:val="24"/>
        </w:rPr>
        <w:t>εσείς,</w:t>
      </w:r>
      <w:r w:rsidRPr="00667035">
        <w:rPr>
          <w:rFonts w:eastAsia="Times New Roman"/>
          <w:szCs w:val="24"/>
        </w:rPr>
        <w:t xml:space="preserve"> όπως επιθυμείτε</w:t>
      </w:r>
      <w:r>
        <w:rPr>
          <w:rFonts w:eastAsia="Times New Roman"/>
          <w:szCs w:val="24"/>
        </w:rPr>
        <w:t>.</w:t>
      </w:r>
      <w:r w:rsidRPr="00667035">
        <w:rPr>
          <w:rFonts w:eastAsia="Times New Roman"/>
          <w:szCs w:val="24"/>
        </w:rPr>
        <w:t xml:space="preserve"> Δεν θα σας εμποδίσουμε</w:t>
      </w:r>
      <w:r>
        <w:rPr>
          <w:rFonts w:eastAsia="Times New Roman"/>
          <w:szCs w:val="24"/>
        </w:rPr>
        <w:t>.</w:t>
      </w:r>
      <w:r w:rsidRPr="00667035">
        <w:rPr>
          <w:rFonts w:eastAsia="Times New Roman"/>
          <w:szCs w:val="24"/>
        </w:rPr>
        <w:t xml:space="preserve"> Η</w:t>
      </w:r>
      <w:r>
        <w:rPr>
          <w:rFonts w:eastAsia="Times New Roman"/>
          <w:szCs w:val="24"/>
        </w:rPr>
        <w:t xml:space="preserve"> Π</w:t>
      </w:r>
      <w:r w:rsidRPr="00667035">
        <w:rPr>
          <w:rFonts w:eastAsia="Times New Roman"/>
          <w:szCs w:val="24"/>
        </w:rPr>
        <w:t>λειοψηφία έχει αυτό το δικαίωμα να κάνει ό</w:t>
      </w:r>
      <w:r>
        <w:rPr>
          <w:rFonts w:eastAsia="Times New Roman"/>
          <w:szCs w:val="24"/>
        </w:rPr>
        <w:t>,</w:t>
      </w:r>
      <w:r w:rsidRPr="00667035">
        <w:rPr>
          <w:rFonts w:eastAsia="Times New Roman"/>
          <w:szCs w:val="24"/>
        </w:rPr>
        <w:t>τι θέλει</w:t>
      </w:r>
      <w:r>
        <w:rPr>
          <w:rFonts w:eastAsia="Times New Roman"/>
          <w:szCs w:val="24"/>
        </w:rPr>
        <w:t>.</w:t>
      </w:r>
      <w:r w:rsidRPr="00667035">
        <w:rPr>
          <w:rFonts w:eastAsia="Times New Roman"/>
          <w:szCs w:val="24"/>
        </w:rPr>
        <w:t xml:space="preserve"> </w:t>
      </w:r>
      <w:r>
        <w:rPr>
          <w:rFonts w:eastAsia="Times New Roman"/>
          <w:szCs w:val="24"/>
        </w:rPr>
        <w:t>Δ</w:t>
      </w:r>
      <w:r w:rsidRPr="00667035">
        <w:rPr>
          <w:rFonts w:eastAsia="Times New Roman"/>
          <w:szCs w:val="24"/>
        </w:rPr>
        <w:t>υστυχώς</w:t>
      </w:r>
      <w:r>
        <w:rPr>
          <w:rFonts w:eastAsia="Times New Roman"/>
          <w:szCs w:val="24"/>
        </w:rPr>
        <w:t>! Πλην,</w:t>
      </w:r>
      <w:r w:rsidRPr="00667035">
        <w:rPr>
          <w:rFonts w:eastAsia="Times New Roman"/>
          <w:szCs w:val="24"/>
        </w:rPr>
        <w:t xml:space="preserve"> </w:t>
      </w:r>
      <w:r>
        <w:rPr>
          <w:rFonts w:eastAsia="Times New Roman"/>
          <w:szCs w:val="24"/>
        </w:rPr>
        <w:t>όμως,</w:t>
      </w:r>
      <w:r w:rsidRPr="00667035">
        <w:rPr>
          <w:rFonts w:eastAsia="Times New Roman"/>
          <w:szCs w:val="24"/>
        </w:rPr>
        <w:t xml:space="preserve"> εμείς ξεκαθαρίζουμε</w:t>
      </w:r>
      <w:r>
        <w:rPr>
          <w:rFonts w:eastAsia="Times New Roman"/>
          <w:szCs w:val="24"/>
        </w:rPr>
        <w:t xml:space="preserve"> το εξής: Επιμένουμε</w:t>
      </w:r>
      <w:r w:rsidRPr="00667035">
        <w:rPr>
          <w:rFonts w:eastAsia="Times New Roman"/>
          <w:szCs w:val="24"/>
        </w:rPr>
        <w:t xml:space="preserve"> να δεσμευόμαστε από τη μέχρι σήμερα πρακτική όλων των προηγούμενων </w:t>
      </w:r>
      <w:r>
        <w:rPr>
          <w:rFonts w:eastAsia="Times New Roman"/>
          <w:szCs w:val="24"/>
        </w:rPr>
        <w:t>Βουλών,</w:t>
      </w:r>
      <w:r w:rsidRPr="00667035">
        <w:rPr>
          <w:rFonts w:eastAsia="Times New Roman"/>
          <w:szCs w:val="24"/>
        </w:rPr>
        <w:t xml:space="preserve"> οι οποίες </w:t>
      </w:r>
      <w:r>
        <w:rPr>
          <w:rFonts w:eastAsia="Times New Roman"/>
          <w:szCs w:val="24"/>
        </w:rPr>
        <w:t>σ</w:t>
      </w:r>
      <w:r w:rsidRPr="00667035">
        <w:rPr>
          <w:rFonts w:eastAsia="Times New Roman"/>
          <w:szCs w:val="24"/>
        </w:rPr>
        <w:t>την απόφασή τους καθορίζουν ειδικά τις αναθεωρητέ</w:t>
      </w:r>
      <w:r>
        <w:rPr>
          <w:rFonts w:eastAsia="Times New Roman"/>
          <w:szCs w:val="24"/>
        </w:rPr>
        <w:t>ε</w:t>
      </w:r>
      <w:r w:rsidRPr="00667035">
        <w:rPr>
          <w:rFonts w:eastAsia="Times New Roman"/>
          <w:szCs w:val="24"/>
        </w:rPr>
        <w:t>ς διατάξεις με αριθμό άρθρο</w:t>
      </w:r>
      <w:r>
        <w:rPr>
          <w:rFonts w:eastAsia="Times New Roman"/>
          <w:szCs w:val="24"/>
        </w:rPr>
        <w:t xml:space="preserve">υ, </w:t>
      </w:r>
      <w:r w:rsidRPr="00667035">
        <w:rPr>
          <w:rFonts w:eastAsia="Times New Roman"/>
          <w:szCs w:val="24"/>
        </w:rPr>
        <w:t>παραγράφου και εδαφίου</w:t>
      </w:r>
      <w:r>
        <w:rPr>
          <w:rFonts w:eastAsia="Times New Roman"/>
          <w:szCs w:val="24"/>
        </w:rPr>
        <w:t>,</w:t>
      </w:r>
      <w:r w:rsidRPr="00667035">
        <w:rPr>
          <w:rFonts w:eastAsia="Times New Roman"/>
          <w:szCs w:val="24"/>
        </w:rPr>
        <w:t xml:space="preserve"> χωρίς να αναφέρεται οτιδή</w:t>
      </w:r>
      <w:r w:rsidRPr="00667035">
        <w:rPr>
          <w:rFonts w:eastAsia="Times New Roman"/>
          <w:szCs w:val="24"/>
        </w:rPr>
        <w:t xml:space="preserve">ποτε σχετικό με λέξεις ή </w:t>
      </w:r>
      <w:r>
        <w:rPr>
          <w:rFonts w:eastAsia="Times New Roman"/>
          <w:szCs w:val="24"/>
        </w:rPr>
        <w:t>μ</w:t>
      </w:r>
      <w:r w:rsidRPr="00667035">
        <w:rPr>
          <w:rFonts w:eastAsia="Times New Roman"/>
          <w:szCs w:val="24"/>
        </w:rPr>
        <w:t>ε νοήματα</w:t>
      </w:r>
      <w:r>
        <w:rPr>
          <w:rFonts w:eastAsia="Times New Roman"/>
          <w:szCs w:val="24"/>
        </w:rPr>
        <w:t>.</w:t>
      </w:r>
    </w:p>
    <w:p w14:paraId="09855A6D" w14:textId="77777777" w:rsidR="00BE639A" w:rsidRDefault="00A212EC">
      <w:pPr>
        <w:spacing w:line="600" w:lineRule="auto"/>
        <w:ind w:firstLine="720"/>
        <w:jc w:val="both"/>
        <w:rPr>
          <w:rFonts w:eastAsia="Times New Roman"/>
          <w:szCs w:val="24"/>
        </w:rPr>
      </w:pPr>
      <w:r>
        <w:rPr>
          <w:rFonts w:eastAsia="Times New Roman"/>
          <w:szCs w:val="24"/>
        </w:rPr>
        <w:t>Θ</w:t>
      </w:r>
      <w:r w:rsidRPr="00667035">
        <w:rPr>
          <w:rFonts w:eastAsia="Times New Roman"/>
          <w:szCs w:val="24"/>
        </w:rPr>
        <w:t>εωρούμε</w:t>
      </w:r>
      <w:r>
        <w:rPr>
          <w:rFonts w:eastAsia="Times New Roman"/>
          <w:szCs w:val="24"/>
        </w:rPr>
        <w:t>, λοιπόν,</w:t>
      </w:r>
      <w:r w:rsidRPr="00667035">
        <w:rPr>
          <w:rFonts w:eastAsia="Times New Roman"/>
          <w:szCs w:val="24"/>
        </w:rPr>
        <w:t xml:space="preserve"> ότι οποιαδήποτε άλλη απόφαση δεν μας δεσμεύει</w:t>
      </w:r>
      <w:r>
        <w:rPr>
          <w:rFonts w:eastAsia="Times New Roman"/>
          <w:szCs w:val="24"/>
        </w:rPr>
        <w:t>.</w:t>
      </w:r>
      <w:r w:rsidRPr="00667035">
        <w:rPr>
          <w:rFonts w:eastAsia="Times New Roman"/>
          <w:szCs w:val="24"/>
        </w:rPr>
        <w:t xml:space="preserve"> </w:t>
      </w:r>
      <w:r>
        <w:rPr>
          <w:rFonts w:eastAsia="Times New Roman"/>
          <w:szCs w:val="24"/>
        </w:rPr>
        <w:t>Δ</w:t>
      </w:r>
      <w:r w:rsidRPr="00667035">
        <w:rPr>
          <w:rFonts w:eastAsia="Times New Roman"/>
          <w:szCs w:val="24"/>
        </w:rPr>
        <w:t xml:space="preserve">εν μπορούμε να </w:t>
      </w:r>
      <w:r>
        <w:rPr>
          <w:rFonts w:eastAsia="Times New Roman"/>
          <w:szCs w:val="24"/>
        </w:rPr>
        <w:t>δεσμεύσουμε</w:t>
      </w:r>
      <w:r w:rsidRPr="00667035">
        <w:rPr>
          <w:rFonts w:eastAsia="Times New Roman"/>
          <w:szCs w:val="24"/>
        </w:rPr>
        <w:t xml:space="preserve"> την επόμενη </w:t>
      </w:r>
      <w:r w:rsidRPr="00667035">
        <w:rPr>
          <w:rFonts w:eastAsia="Times New Roman"/>
          <w:szCs w:val="24"/>
        </w:rPr>
        <w:lastRenderedPageBreak/>
        <w:t>Βουλή</w:t>
      </w:r>
      <w:r>
        <w:rPr>
          <w:rFonts w:eastAsia="Times New Roman"/>
          <w:szCs w:val="24"/>
        </w:rPr>
        <w:t>,</w:t>
      </w:r>
      <w:r w:rsidRPr="00667035">
        <w:rPr>
          <w:rFonts w:eastAsia="Times New Roman"/>
          <w:szCs w:val="24"/>
        </w:rPr>
        <w:t xml:space="preserve"> όταν</w:t>
      </w:r>
      <w:r>
        <w:rPr>
          <w:rFonts w:eastAsia="Times New Roman"/>
          <w:szCs w:val="24"/>
        </w:rPr>
        <w:t>,</w:t>
      </w:r>
      <w:r w:rsidRPr="00667035">
        <w:rPr>
          <w:rFonts w:eastAsia="Times New Roman"/>
          <w:szCs w:val="24"/>
        </w:rPr>
        <w:t xml:space="preserve"> </w:t>
      </w:r>
      <w:r>
        <w:rPr>
          <w:rFonts w:eastAsia="Times New Roman"/>
          <w:szCs w:val="24"/>
        </w:rPr>
        <w:t>μ</w:t>
      </w:r>
      <w:r w:rsidRPr="00667035">
        <w:rPr>
          <w:rFonts w:eastAsia="Times New Roman"/>
          <w:szCs w:val="24"/>
        </w:rPr>
        <w:t>άλιστα</w:t>
      </w:r>
      <w:r>
        <w:rPr>
          <w:rFonts w:eastAsia="Times New Roman"/>
          <w:szCs w:val="24"/>
        </w:rPr>
        <w:t>,</w:t>
      </w:r>
      <w:r w:rsidRPr="00667035">
        <w:rPr>
          <w:rFonts w:eastAsia="Times New Roman"/>
          <w:szCs w:val="24"/>
        </w:rPr>
        <w:t xml:space="preserve"> μεσολαβήσει ειδική διαδικασία ετυμηγορίας του ελληνικού λαού μεταξύ των άλλων </w:t>
      </w:r>
      <w:r>
        <w:rPr>
          <w:rFonts w:eastAsia="Times New Roman"/>
          <w:szCs w:val="24"/>
        </w:rPr>
        <w:t>διακυβευμάτων,</w:t>
      </w:r>
      <w:r>
        <w:rPr>
          <w:rFonts w:eastAsia="Times New Roman"/>
          <w:szCs w:val="24"/>
        </w:rPr>
        <w:t xml:space="preserve"> </w:t>
      </w:r>
      <w:r w:rsidRPr="00667035">
        <w:rPr>
          <w:rFonts w:eastAsia="Times New Roman"/>
          <w:szCs w:val="24"/>
        </w:rPr>
        <w:t xml:space="preserve">στην οποία θα τεθεί και η αναθεώρηση του Συντάγματος και </w:t>
      </w:r>
      <w:r>
        <w:rPr>
          <w:rFonts w:eastAsia="Times New Roman"/>
          <w:szCs w:val="24"/>
        </w:rPr>
        <w:t xml:space="preserve">εντολοδόχος </w:t>
      </w:r>
      <w:r w:rsidRPr="00667035">
        <w:rPr>
          <w:rFonts w:eastAsia="Times New Roman"/>
          <w:szCs w:val="24"/>
        </w:rPr>
        <w:t>θα είναι η επόμενη Βουλή</w:t>
      </w:r>
      <w:r>
        <w:rPr>
          <w:rFonts w:eastAsia="Times New Roman"/>
          <w:szCs w:val="24"/>
        </w:rPr>
        <w:t>,</w:t>
      </w:r>
      <w:r w:rsidRPr="00667035">
        <w:rPr>
          <w:rFonts w:eastAsia="Times New Roman"/>
          <w:szCs w:val="24"/>
        </w:rPr>
        <w:t xml:space="preserve"> όχι από τη σημερινή Βουλή</w:t>
      </w:r>
      <w:r>
        <w:rPr>
          <w:rFonts w:eastAsia="Times New Roman"/>
          <w:szCs w:val="24"/>
        </w:rPr>
        <w:t>,</w:t>
      </w:r>
      <w:r w:rsidRPr="00667035">
        <w:rPr>
          <w:rFonts w:eastAsia="Times New Roman"/>
          <w:szCs w:val="24"/>
        </w:rPr>
        <w:t xml:space="preserve"> αλλά εντολοδόχος του λαού</w:t>
      </w:r>
      <w:r>
        <w:rPr>
          <w:rFonts w:eastAsia="Times New Roman"/>
          <w:szCs w:val="24"/>
        </w:rPr>
        <w:t>,</w:t>
      </w:r>
      <w:r w:rsidRPr="00667035">
        <w:rPr>
          <w:rFonts w:eastAsia="Times New Roman"/>
          <w:szCs w:val="24"/>
        </w:rPr>
        <w:t xml:space="preserve"> που θα συμμετάσχει στις επόμενες εκλογές</w:t>
      </w:r>
      <w:r>
        <w:rPr>
          <w:rFonts w:eastAsia="Times New Roman"/>
          <w:szCs w:val="24"/>
        </w:rPr>
        <w:t>.</w:t>
      </w:r>
    </w:p>
    <w:p w14:paraId="09855A6E"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ευχαριστώ.</w:t>
      </w:r>
    </w:p>
    <w:p w14:paraId="09855A6F"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Υπό αυτήν την έννοια -κ</w:t>
      </w:r>
      <w:r w:rsidRPr="00667035">
        <w:rPr>
          <w:rFonts w:eastAsia="Times New Roman"/>
          <w:szCs w:val="24"/>
        </w:rPr>
        <w:t>αι τελειώνω</w:t>
      </w:r>
      <w:r>
        <w:rPr>
          <w:rFonts w:eastAsia="Times New Roman"/>
          <w:szCs w:val="24"/>
        </w:rPr>
        <w:t>-</w:t>
      </w:r>
      <w:r w:rsidRPr="00667035">
        <w:rPr>
          <w:rFonts w:eastAsia="Times New Roman"/>
          <w:szCs w:val="24"/>
        </w:rPr>
        <w:t xml:space="preserve"> δεν μας δεσμεύει οποιαδήποτε δι</w:t>
      </w:r>
      <w:r>
        <w:rPr>
          <w:rFonts w:eastAsia="Times New Roman"/>
          <w:szCs w:val="24"/>
        </w:rPr>
        <w:t xml:space="preserve">’ </w:t>
      </w:r>
      <w:r w:rsidRPr="00667035">
        <w:rPr>
          <w:rFonts w:eastAsia="Times New Roman"/>
          <w:szCs w:val="24"/>
        </w:rPr>
        <w:t>εγ</w:t>
      </w:r>
      <w:r>
        <w:rPr>
          <w:rFonts w:eastAsia="Times New Roman"/>
          <w:szCs w:val="24"/>
        </w:rPr>
        <w:t>έρσεως ψηφοφορία θα κάνουν εδώ ο</w:t>
      </w:r>
      <w:r w:rsidRPr="00667035">
        <w:rPr>
          <w:rFonts w:eastAsia="Times New Roman"/>
          <w:szCs w:val="24"/>
        </w:rPr>
        <w:t>ι συνάδελφοι</w:t>
      </w:r>
      <w:r>
        <w:rPr>
          <w:rFonts w:eastAsia="Times New Roman"/>
          <w:szCs w:val="24"/>
        </w:rPr>
        <w:t>.</w:t>
      </w:r>
      <w:r w:rsidRPr="00667035">
        <w:rPr>
          <w:rFonts w:eastAsia="Times New Roman"/>
          <w:szCs w:val="24"/>
        </w:rPr>
        <w:t xml:space="preserve"> Δεν ξέρω αν οι περισσότεροι έχουν αντιληφθεί ποιο είναι το πρόβλημα</w:t>
      </w:r>
      <w:r>
        <w:rPr>
          <w:rFonts w:eastAsia="Times New Roman"/>
          <w:szCs w:val="24"/>
        </w:rPr>
        <w:t>,</w:t>
      </w:r>
      <w:r w:rsidRPr="00667035">
        <w:rPr>
          <w:rFonts w:eastAsia="Times New Roman"/>
          <w:szCs w:val="24"/>
        </w:rPr>
        <w:t xml:space="preserve"> γιατί </w:t>
      </w:r>
      <w:r>
        <w:rPr>
          <w:rFonts w:eastAsia="Times New Roman"/>
          <w:szCs w:val="24"/>
        </w:rPr>
        <w:t>όπως πολύ ορθά επιμείνατε,</w:t>
      </w:r>
      <w:r w:rsidRPr="00667035">
        <w:rPr>
          <w:rFonts w:eastAsia="Times New Roman"/>
          <w:szCs w:val="24"/>
        </w:rPr>
        <w:t xml:space="preserve"> είναι επιστημο</w:t>
      </w:r>
      <w:r w:rsidRPr="00667035">
        <w:rPr>
          <w:rFonts w:eastAsia="Times New Roman"/>
          <w:szCs w:val="24"/>
        </w:rPr>
        <w:t>νικά ζητήματα</w:t>
      </w:r>
      <w:r>
        <w:rPr>
          <w:rFonts w:eastAsia="Times New Roman"/>
          <w:szCs w:val="24"/>
        </w:rPr>
        <w:t>, υπάρχουν απόψεις</w:t>
      </w:r>
      <w:r w:rsidRPr="00667035">
        <w:rPr>
          <w:rFonts w:eastAsia="Times New Roman"/>
          <w:szCs w:val="24"/>
        </w:rPr>
        <w:t xml:space="preserve"> διαφορετικές</w:t>
      </w:r>
      <w:r>
        <w:rPr>
          <w:rFonts w:eastAsia="Times New Roman"/>
          <w:szCs w:val="24"/>
        </w:rPr>
        <w:t>...</w:t>
      </w:r>
      <w:r w:rsidRPr="00667035">
        <w:rPr>
          <w:rFonts w:eastAsia="Times New Roman"/>
          <w:szCs w:val="24"/>
        </w:rPr>
        <w:t xml:space="preserve"> </w:t>
      </w:r>
    </w:p>
    <w:p w14:paraId="09855A70" w14:textId="77777777" w:rsidR="00BE639A" w:rsidRDefault="00A212EC">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5218CB">
        <w:rPr>
          <w:rFonts w:eastAsia="Times New Roman"/>
          <w:szCs w:val="24"/>
        </w:rPr>
        <w:t>Μιάμιση μέρα το συζητάμε.</w:t>
      </w:r>
    </w:p>
    <w:p w14:paraId="09855A71"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ΤΖΑΒΑΡΑΣ: </w:t>
      </w:r>
      <w:r w:rsidRPr="00817A9F">
        <w:rPr>
          <w:rFonts w:eastAsia="Times New Roman"/>
          <w:szCs w:val="24"/>
        </w:rPr>
        <w:t>Ε</w:t>
      </w:r>
      <w:r>
        <w:rPr>
          <w:rFonts w:eastAsia="Times New Roman"/>
          <w:szCs w:val="24"/>
        </w:rPr>
        <w:t>ίναι κρίμα να καταναλώνετε το συμβολικό κεφάλαιο της Βουλής</w:t>
      </w:r>
      <w:r>
        <w:rPr>
          <w:rFonts w:eastAsia="Times New Roman"/>
          <w:szCs w:val="24"/>
        </w:rPr>
        <w:t>,</w:t>
      </w:r>
      <w:r>
        <w:rPr>
          <w:rFonts w:eastAsia="Times New Roman"/>
          <w:szCs w:val="24"/>
        </w:rPr>
        <w:t xml:space="preserve"> για να επενδύσετε μια κομματική απόφαση κατ’ αυτόν τον απαράδεκτο τ</w:t>
      </w:r>
      <w:r>
        <w:rPr>
          <w:rFonts w:eastAsia="Times New Roman"/>
          <w:szCs w:val="24"/>
        </w:rPr>
        <w:t>ρόπο.</w:t>
      </w:r>
      <w:r w:rsidRPr="00667035">
        <w:rPr>
          <w:rFonts w:eastAsia="Times New Roman"/>
          <w:szCs w:val="24"/>
        </w:rPr>
        <w:t xml:space="preserve"> </w:t>
      </w:r>
    </w:p>
    <w:p w14:paraId="09855A72" w14:textId="77777777" w:rsidR="00BE639A" w:rsidRDefault="00A212EC">
      <w:pPr>
        <w:spacing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 Νέας Δημοκρατίας)</w:t>
      </w:r>
    </w:p>
    <w:p w14:paraId="09855A73"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817A9F">
        <w:rPr>
          <w:rFonts w:eastAsia="Times New Roman"/>
          <w:szCs w:val="24"/>
        </w:rPr>
        <w:t>Κύριε Τζαβάρα, θα ήθελα να</w:t>
      </w:r>
      <w:r>
        <w:rPr>
          <w:rFonts w:eastAsia="Times New Roman"/>
          <w:szCs w:val="24"/>
        </w:rPr>
        <w:t xml:space="preserve"> διευκρινιστεί εκ μέρους της Νέας Δημοκρατίας εάν προτίθεστε </w:t>
      </w:r>
      <w:r w:rsidRPr="00667035">
        <w:rPr>
          <w:rFonts w:eastAsia="Times New Roman"/>
          <w:szCs w:val="24"/>
        </w:rPr>
        <w:t xml:space="preserve">στο </w:t>
      </w:r>
      <w:r>
        <w:rPr>
          <w:rFonts w:eastAsia="Times New Roman"/>
          <w:szCs w:val="24"/>
        </w:rPr>
        <w:t>«</w:t>
      </w:r>
      <w:r w:rsidRPr="00667035">
        <w:rPr>
          <w:rFonts w:eastAsia="Times New Roman"/>
          <w:szCs w:val="24"/>
        </w:rPr>
        <w:t>ψηφοδέλτιο</w:t>
      </w:r>
      <w:r>
        <w:rPr>
          <w:rFonts w:eastAsia="Times New Roman"/>
          <w:szCs w:val="24"/>
        </w:rPr>
        <w:t>»</w:t>
      </w:r>
      <w:r w:rsidRPr="00922064">
        <w:rPr>
          <w:rFonts w:eastAsia="Times New Roman"/>
          <w:szCs w:val="24"/>
        </w:rPr>
        <w:t>,</w:t>
      </w:r>
      <w:r w:rsidRPr="00667035">
        <w:rPr>
          <w:rFonts w:eastAsia="Times New Roman"/>
          <w:szCs w:val="24"/>
        </w:rPr>
        <w:t xml:space="preserve"> που θα κατατεθεί εκ μέρους της Αξιωματικής Αντιπολίτευση</w:t>
      </w:r>
      <w:r>
        <w:rPr>
          <w:rFonts w:eastAsia="Times New Roman"/>
          <w:szCs w:val="24"/>
        </w:rPr>
        <w:t>ς</w:t>
      </w:r>
      <w:r w:rsidRPr="00922064">
        <w:rPr>
          <w:rFonts w:eastAsia="Times New Roman"/>
          <w:szCs w:val="24"/>
        </w:rPr>
        <w:t>,</w:t>
      </w:r>
      <w:r w:rsidRPr="00667035">
        <w:rPr>
          <w:rFonts w:eastAsia="Times New Roman"/>
          <w:szCs w:val="24"/>
        </w:rPr>
        <w:t xml:space="preserve"> τε</w:t>
      </w:r>
      <w:r w:rsidRPr="00667035">
        <w:rPr>
          <w:rFonts w:eastAsia="Times New Roman"/>
          <w:szCs w:val="24"/>
        </w:rPr>
        <w:t xml:space="preserve">λικά να αναγράφονται μόνο κατά τη σειρά </w:t>
      </w:r>
      <w:r>
        <w:rPr>
          <w:rFonts w:eastAsia="Times New Roman"/>
          <w:szCs w:val="24"/>
        </w:rPr>
        <w:t xml:space="preserve">την οποία </w:t>
      </w:r>
      <w:r w:rsidRPr="00667035">
        <w:rPr>
          <w:rFonts w:eastAsia="Times New Roman"/>
          <w:szCs w:val="24"/>
        </w:rPr>
        <w:t>είπε ο κ</w:t>
      </w:r>
      <w:r>
        <w:rPr>
          <w:rFonts w:eastAsia="Times New Roman"/>
          <w:szCs w:val="24"/>
        </w:rPr>
        <w:t xml:space="preserve">. Τζαβάρας. Περί αυτού </w:t>
      </w:r>
      <w:r w:rsidRPr="00667035">
        <w:rPr>
          <w:rFonts w:eastAsia="Times New Roman"/>
          <w:szCs w:val="24"/>
        </w:rPr>
        <w:t xml:space="preserve"> </w:t>
      </w:r>
      <w:r>
        <w:rPr>
          <w:rFonts w:eastAsia="Times New Roman"/>
          <w:szCs w:val="24"/>
        </w:rPr>
        <w:t>π</w:t>
      </w:r>
      <w:r w:rsidRPr="00667035">
        <w:rPr>
          <w:rFonts w:eastAsia="Times New Roman"/>
          <w:szCs w:val="24"/>
        </w:rPr>
        <w:t>ρόκειται</w:t>
      </w:r>
      <w:r>
        <w:rPr>
          <w:rFonts w:eastAsia="Times New Roman"/>
          <w:szCs w:val="24"/>
        </w:rPr>
        <w:t xml:space="preserve">. </w:t>
      </w:r>
    </w:p>
    <w:p w14:paraId="09855A74" w14:textId="77777777" w:rsidR="00BE639A" w:rsidRDefault="00A212EC">
      <w:pPr>
        <w:spacing w:line="600" w:lineRule="auto"/>
        <w:ind w:firstLine="720"/>
        <w:jc w:val="both"/>
        <w:rPr>
          <w:rFonts w:eastAsia="Times New Roman"/>
          <w:szCs w:val="24"/>
        </w:rPr>
      </w:pPr>
      <w:r>
        <w:rPr>
          <w:rFonts w:eastAsia="Times New Roman"/>
          <w:szCs w:val="24"/>
        </w:rPr>
        <w:t xml:space="preserve">Πιστεύω, όμως, </w:t>
      </w:r>
      <w:r w:rsidRPr="00667035">
        <w:rPr>
          <w:rFonts w:eastAsia="Times New Roman"/>
          <w:szCs w:val="24"/>
        </w:rPr>
        <w:t>ότι</w:t>
      </w:r>
      <w:r>
        <w:rPr>
          <w:rFonts w:eastAsia="Times New Roman"/>
          <w:szCs w:val="24"/>
        </w:rPr>
        <w:t xml:space="preserve"> τ</w:t>
      </w:r>
      <w:r w:rsidRPr="00667035">
        <w:rPr>
          <w:rFonts w:eastAsia="Times New Roman"/>
          <w:szCs w:val="24"/>
        </w:rPr>
        <w:t xml:space="preserve">ουλάχιστον </w:t>
      </w:r>
      <w:r>
        <w:rPr>
          <w:rFonts w:eastAsia="Times New Roman"/>
          <w:szCs w:val="24"/>
        </w:rPr>
        <w:t>αυτό,</w:t>
      </w:r>
      <w:r w:rsidRPr="00667035">
        <w:rPr>
          <w:rFonts w:eastAsia="Times New Roman"/>
          <w:szCs w:val="24"/>
        </w:rPr>
        <w:t xml:space="preserve"> δηλαδή το δικαί</w:t>
      </w:r>
      <w:r>
        <w:rPr>
          <w:rFonts w:eastAsia="Times New Roman"/>
          <w:szCs w:val="24"/>
        </w:rPr>
        <w:t>ωμα των άλλων κομμάτων να έχουν</w:t>
      </w:r>
      <w:r w:rsidRPr="00667035">
        <w:rPr>
          <w:rFonts w:eastAsia="Times New Roman"/>
          <w:szCs w:val="24"/>
        </w:rPr>
        <w:t xml:space="preserve"> το θέμα ή τη σχετική πε</w:t>
      </w:r>
      <w:r>
        <w:rPr>
          <w:rFonts w:eastAsia="Times New Roman"/>
          <w:szCs w:val="24"/>
        </w:rPr>
        <w:t>ριγραφή, δεν μπορεί κανείς να τους το</w:t>
      </w:r>
      <w:r w:rsidRPr="00667035">
        <w:rPr>
          <w:rFonts w:eastAsia="Times New Roman"/>
          <w:szCs w:val="24"/>
        </w:rPr>
        <w:t xml:space="preserve"> </w:t>
      </w:r>
      <w:r>
        <w:rPr>
          <w:rFonts w:eastAsia="Times New Roman"/>
          <w:szCs w:val="24"/>
        </w:rPr>
        <w:t>στερήσει. Το αντι</w:t>
      </w:r>
      <w:r>
        <w:rPr>
          <w:rFonts w:eastAsia="Times New Roman"/>
          <w:szCs w:val="24"/>
        </w:rPr>
        <w:t>λαμβανόμαστε.</w:t>
      </w:r>
    </w:p>
    <w:p w14:paraId="09855A75" w14:textId="77777777" w:rsidR="00BE639A" w:rsidRDefault="00A212EC">
      <w:pPr>
        <w:spacing w:line="600" w:lineRule="auto"/>
        <w:ind w:firstLine="720"/>
        <w:jc w:val="both"/>
        <w:rPr>
          <w:rFonts w:eastAsia="Times New Roman"/>
          <w:szCs w:val="24"/>
        </w:rPr>
      </w:pPr>
      <w:r>
        <w:rPr>
          <w:rFonts w:eastAsia="Times New Roman"/>
          <w:szCs w:val="24"/>
        </w:rPr>
        <w:t>Ορίστε, κύριε Παππά, έχετε τον λόγο</w:t>
      </w:r>
      <w:r w:rsidRPr="00817A9F">
        <w:rPr>
          <w:rFonts w:eastAsia="Times New Roman"/>
          <w:szCs w:val="24"/>
        </w:rPr>
        <w:t xml:space="preserve"> </w:t>
      </w:r>
      <w:r>
        <w:rPr>
          <w:rFonts w:eastAsia="Times New Roman"/>
          <w:szCs w:val="24"/>
        </w:rPr>
        <w:t>για τη στάση σας.</w:t>
      </w:r>
    </w:p>
    <w:p w14:paraId="09855A76" w14:textId="77777777" w:rsidR="00BE639A" w:rsidRDefault="00A212EC">
      <w:pPr>
        <w:spacing w:line="600" w:lineRule="auto"/>
        <w:ind w:firstLine="720"/>
        <w:jc w:val="both"/>
        <w:rPr>
          <w:rFonts w:eastAsia="Times New Roman"/>
          <w:szCs w:val="24"/>
        </w:rPr>
      </w:pPr>
      <w:r w:rsidRPr="00817A9F">
        <w:rPr>
          <w:rFonts w:eastAsia="Times New Roman"/>
          <w:b/>
          <w:szCs w:val="24"/>
        </w:rPr>
        <w:t>ΧΡΗΣΤΟΣ ΠΑΠΠΑΣ:</w:t>
      </w:r>
      <w:r w:rsidRPr="00667035">
        <w:rPr>
          <w:rFonts w:eastAsia="Times New Roman"/>
          <w:szCs w:val="24"/>
        </w:rPr>
        <w:t xml:space="preserve"> </w:t>
      </w:r>
      <w:r>
        <w:rPr>
          <w:rFonts w:eastAsia="Times New Roman"/>
          <w:szCs w:val="24"/>
        </w:rPr>
        <w:t xml:space="preserve">Ευχαριστώ, κύριε Πρόεδρε. Θα είμαι </w:t>
      </w:r>
      <w:r w:rsidRPr="00667035">
        <w:rPr>
          <w:rFonts w:eastAsia="Times New Roman"/>
          <w:szCs w:val="24"/>
        </w:rPr>
        <w:t>πολύ σύντομος</w:t>
      </w:r>
      <w:r>
        <w:rPr>
          <w:rFonts w:eastAsia="Times New Roman"/>
          <w:szCs w:val="24"/>
        </w:rPr>
        <w:t>.</w:t>
      </w:r>
    </w:p>
    <w:p w14:paraId="09855A77" w14:textId="77777777" w:rsidR="00BE639A" w:rsidRDefault="00A212EC">
      <w:pPr>
        <w:spacing w:line="600" w:lineRule="auto"/>
        <w:ind w:firstLine="720"/>
        <w:jc w:val="both"/>
        <w:rPr>
          <w:rFonts w:eastAsia="Times New Roman"/>
          <w:szCs w:val="24"/>
        </w:rPr>
      </w:pPr>
      <w:r>
        <w:rPr>
          <w:rFonts w:eastAsia="Times New Roman"/>
          <w:szCs w:val="24"/>
        </w:rPr>
        <w:t xml:space="preserve">Θέλω να πω το εξής: Πρώτον, </w:t>
      </w:r>
      <w:r w:rsidRPr="00667035">
        <w:rPr>
          <w:rFonts w:eastAsia="Times New Roman"/>
          <w:szCs w:val="24"/>
        </w:rPr>
        <w:t xml:space="preserve">επειδή στην </w:t>
      </w:r>
      <w:r>
        <w:rPr>
          <w:rFonts w:eastAsia="Times New Roman"/>
          <w:szCs w:val="24"/>
        </w:rPr>
        <w:t>-</w:t>
      </w:r>
      <w:r w:rsidRPr="00667035">
        <w:rPr>
          <w:rFonts w:eastAsia="Times New Roman"/>
          <w:szCs w:val="24"/>
        </w:rPr>
        <w:t>να μην πω</w:t>
      </w:r>
      <w:r>
        <w:rPr>
          <w:rFonts w:eastAsia="Times New Roman"/>
          <w:szCs w:val="24"/>
        </w:rPr>
        <w:t xml:space="preserve">- </w:t>
      </w:r>
      <w:r w:rsidRPr="00667035">
        <w:rPr>
          <w:rFonts w:eastAsia="Times New Roman"/>
          <w:szCs w:val="24"/>
        </w:rPr>
        <w:t>νεοπαγή διαδικασία</w:t>
      </w:r>
      <w:r>
        <w:rPr>
          <w:rFonts w:eastAsia="Times New Roman"/>
          <w:szCs w:val="24"/>
        </w:rPr>
        <w:t>,</w:t>
      </w:r>
      <w:r w:rsidRPr="00667035">
        <w:rPr>
          <w:rFonts w:eastAsia="Times New Roman"/>
          <w:szCs w:val="24"/>
        </w:rPr>
        <w:t xml:space="preserve"> την οποία εισάγετ</w:t>
      </w:r>
      <w:r>
        <w:rPr>
          <w:rFonts w:eastAsia="Times New Roman"/>
          <w:szCs w:val="24"/>
        </w:rPr>
        <w:t>ε</w:t>
      </w:r>
      <w:r w:rsidRPr="00667035">
        <w:rPr>
          <w:rFonts w:eastAsia="Times New Roman"/>
          <w:szCs w:val="24"/>
        </w:rPr>
        <w:t xml:space="preserve"> </w:t>
      </w:r>
      <w:r>
        <w:rPr>
          <w:rFonts w:eastAsia="Times New Roman"/>
          <w:szCs w:val="24"/>
        </w:rPr>
        <w:t>εσείς</w:t>
      </w:r>
      <w:r w:rsidRPr="00667035">
        <w:rPr>
          <w:rFonts w:eastAsia="Times New Roman"/>
          <w:szCs w:val="24"/>
        </w:rPr>
        <w:t xml:space="preserve"> σήμερα</w:t>
      </w:r>
      <w:r>
        <w:rPr>
          <w:rFonts w:eastAsia="Times New Roman"/>
          <w:szCs w:val="24"/>
        </w:rPr>
        <w:t>,</w:t>
      </w:r>
      <w:r w:rsidRPr="00667035">
        <w:rPr>
          <w:rFonts w:eastAsia="Times New Roman"/>
          <w:szCs w:val="24"/>
        </w:rPr>
        <w:t xml:space="preserve"> έχουν ξαναγίνει αυτά </w:t>
      </w:r>
      <w:r>
        <w:rPr>
          <w:rFonts w:eastAsia="Times New Roman"/>
          <w:szCs w:val="24"/>
        </w:rPr>
        <w:t xml:space="preserve">τα </w:t>
      </w:r>
      <w:r w:rsidRPr="00667035">
        <w:rPr>
          <w:rFonts w:eastAsia="Times New Roman"/>
          <w:szCs w:val="24"/>
        </w:rPr>
        <w:t>πράγματα</w:t>
      </w:r>
      <w:r>
        <w:rPr>
          <w:rFonts w:eastAsia="Times New Roman"/>
          <w:szCs w:val="24"/>
        </w:rPr>
        <w:t xml:space="preserve"> -ε</w:t>
      </w:r>
      <w:r w:rsidRPr="00667035">
        <w:rPr>
          <w:rFonts w:eastAsia="Times New Roman"/>
          <w:szCs w:val="24"/>
        </w:rPr>
        <w:t xml:space="preserve">μένα μου θυμίζουν έντονα </w:t>
      </w:r>
      <w:r>
        <w:rPr>
          <w:rFonts w:eastAsia="Times New Roman"/>
          <w:szCs w:val="24"/>
        </w:rPr>
        <w:t xml:space="preserve">τα εκτός Κανονισμού </w:t>
      </w:r>
      <w:r w:rsidRPr="00667035">
        <w:rPr>
          <w:rFonts w:eastAsia="Times New Roman"/>
          <w:szCs w:val="24"/>
        </w:rPr>
        <w:t xml:space="preserve">ροζ και σιέλ ψηφοδέλτια του </w:t>
      </w:r>
      <w:r>
        <w:rPr>
          <w:rFonts w:eastAsia="Times New Roman"/>
          <w:szCs w:val="24"/>
        </w:rPr>
        <w:t xml:space="preserve">Σαρτζετάκη- και επειδή </w:t>
      </w:r>
      <w:r>
        <w:rPr>
          <w:rFonts w:eastAsia="Times New Roman"/>
          <w:szCs w:val="24"/>
        </w:rPr>
        <w:lastRenderedPageBreak/>
        <w:t>θέλω να αιτιολογήσω</w:t>
      </w:r>
      <w:r w:rsidRPr="00667035">
        <w:rPr>
          <w:rFonts w:eastAsia="Times New Roman"/>
          <w:szCs w:val="24"/>
        </w:rPr>
        <w:t xml:space="preserve"> τη στάση μας </w:t>
      </w:r>
      <w:r>
        <w:rPr>
          <w:rFonts w:eastAsia="Times New Roman"/>
          <w:szCs w:val="24"/>
        </w:rPr>
        <w:t xml:space="preserve">και δεύτερον, </w:t>
      </w:r>
      <w:r w:rsidRPr="00667035">
        <w:rPr>
          <w:rFonts w:eastAsia="Times New Roman"/>
          <w:szCs w:val="24"/>
        </w:rPr>
        <w:t>επειδή εμείς πιστεύουμε ότι δεν πρέπει να παίζουμε με τις λέξεις</w:t>
      </w:r>
      <w:r>
        <w:rPr>
          <w:rFonts w:eastAsia="Times New Roman"/>
          <w:szCs w:val="24"/>
        </w:rPr>
        <w:t>,</w:t>
      </w:r>
      <w:r w:rsidRPr="00667035">
        <w:rPr>
          <w:rFonts w:eastAsia="Times New Roman"/>
          <w:szCs w:val="24"/>
        </w:rPr>
        <w:t xml:space="preserve"> όπως κάνετε</w:t>
      </w:r>
      <w:r w:rsidRPr="00667035">
        <w:rPr>
          <w:rFonts w:eastAsia="Times New Roman"/>
          <w:szCs w:val="24"/>
        </w:rPr>
        <w:t xml:space="preserve"> εσείς σήμερα</w:t>
      </w:r>
      <w:r>
        <w:rPr>
          <w:rFonts w:eastAsia="Times New Roman"/>
          <w:szCs w:val="24"/>
        </w:rPr>
        <w:t>,</w:t>
      </w:r>
      <w:r w:rsidRPr="00667035">
        <w:rPr>
          <w:rFonts w:eastAsia="Times New Roman"/>
          <w:szCs w:val="24"/>
        </w:rPr>
        <w:t xml:space="preserve"> περί κατεύθυνσης</w:t>
      </w:r>
      <w:r>
        <w:rPr>
          <w:rFonts w:eastAsia="Times New Roman"/>
          <w:szCs w:val="24"/>
        </w:rPr>
        <w:t>,</w:t>
      </w:r>
      <w:r w:rsidRPr="00667035">
        <w:rPr>
          <w:rFonts w:eastAsia="Times New Roman"/>
          <w:szCs w:val="24"/>
        </w:rPr>
        <w:t xml:space="preserve"> δεσμευτικότητα</w:t>
      </w:r>
      <w:r>
        <w:rPr>
          <w:rFonts w:eastAsia="Times New Roman"/>
          <w:szCs w:val="24"/>
        </w:rPr>
        <w:t xml:space="preserve">ς κ.λπ. </w:t>
      </w:r>
      <w:r w:rsidRPr="00667035">
        <w:rPr>
          <w:rFonts w:eastAsia="Times New Roman"/>
          <w:szCs w:val="24"/>
        </w:rPr>
        <w:t>και να βάζετε και αστερίσκους</w:t>
      </w:r>
      <w:r>
        <w:rPr>
          <w:rFonts w:eastAsia="Times New Roman"/>
          <w:szCs w:val="24"/>
        </w:rPr>
        <w:t>,</w:t>
      </w:r>
      <w:r w:rsidRPr="00667035">
        <w:rPr>
          <w:rFonts w:eastAsia="Times New Roman"/>
          <w:szCs w:val="24"/>
        </w:rPr>
        <w:t xml:space="preserve"> και πρέπει να έχουμε καθαρό πολιτικό λόγο μέσα σε αυτή</w:t>
      </w:r>
      <w:r>
        <w:rPr>
          <w:rFonts w:eastAsia="Times New Roman"/>
          <w:szCs w:val="24"/>
        </w:rPr>
        <w:t>ν</w:t>
      </w:r>
      <w:r w:rsidRPr="00667035">
        <w:rPr>
          <w:rFonts w:eastAsia="Times New Roman"/>
          <w:szCs w:val="24"/>
        </w:rPr>
        <w:t xml:space="preserve"> την Αίθουσα </w:t>
      </w:r>
      <w:r>
        <w:rPr>
          <w:rFonts w:eastAsia="Times New Roman"/>
          <w:szCs w:val="24"/>
        </w:rPr>
        <w:t>και τρίτον, επειδή εδώ διακυβεύονται...</w:t>
      </w:r>
    </w:p>
    <w:p w14:paraId="09855A78"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9855A79" w14:textId="77777777" w:rsidR="00BE639A" w:rsidRDefault="00A212EC">
      <w:pPr>
        <w:spacing w:line="600" w:lineRule="auto"/>
        <w:ind w:firstLine="720"/>
        <w:jc w:val="both"/>
        <w:rPr>
          <w:rFonts w:eastAsia="Times New Roman"/>
          <w:szCs w:val="24"/>
        </w:rPr>
      </w:pPr>
      <w:r>
        <w:rPr>
          <w:rFonts w:eastAsia="Times New Roman"/>
          <w:szCs w:val="24"/>
        </w:rPr>
        <w:t>Σας παρακαλώ, κ</w:t>
      </w:r>
      <w:r>
        <w:rPr>
          <w:rFonts w:eastAsia="Times New Roman"/>
          <w:szCs w:val="24"/>
        </w:rPr>
        <w:t>ύριοι της Νέας Δημοκρατίας.</w:t>
      </w:r>
    </w:p>
    <w:p w14:paraId="09855A7A"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373FD9">
        <w:rPr>
          <w:rFonts w:eastAsia="Times New Roman"/>
          <w:szCs w:val="24"/>
        </w:rPr>
        <w:t xml:space="preserve">Σας παρακαλώ πολύ, </w:t>
      </w:r>
      <w:r>
        <w:rPr>
          <w:rFonts w:eastAsia="Times New Roman"/>
          <w:szCs w:val="24"/>
        </w:rPr>
        <w:t xml:space="preserve">κύριοι συνάδελφοι. </w:t>
      </w:r>
      <w:r w:rsidRPr="00373FD9">
        <w:rPr>
          <w:rFonts w:eastAsia="Times New Roman"/>
          <w:szCs w:val="24"/>
        </w:rPr>
        <w:t>Έχει λή</w:t>
      </w:r>
      <w:r>
        <w:rPr>
          <w:rFonts w:eastAsia="Times New Roman"/>
          <w:szCs w:val="24"/>
        </w:rPr>
        <w:t>ξει επί της ουσίας η διαδικασία και</w:t>
      </w:r>
      <w:r w:rsidRPr="00373FD9">
        <w:rPr>
          <w:rFonts w:eastAsia="Times New Roman"/>
          <w:szCs w:val="24"/>
        </w:rPr>
        <w:t xml:space="preserve"> ακούμε τον κ. Παππά.</w:t>
      </w:r>
    </w:p>
    <w:p w14:paraId="09855A7B" w14:textId="77777777" w:rsidR="00BE639A" w:rsidRDefault="00A212EC">
      <w:pPr>
        <w:spacing w:line="600" w:lineRule="auto"/>
        <w:ind w:firstLine="720"/>
        <w:jc w:val="both"/>
        <w:rPr>
          <w:rFonts w:eastAsia="Times New Roman"/>
          <w:szCs w:val="24"/>
        </w:rPr>
      </w:pPr>
      <w:r>
        <w:rPr>
          <w:rFonts w:eastAsia="Times New Roman"/>
          <w:b/>
          <w:szCs w:val="24"/>
        </w:rPr>
        <w:t xml:space="preserve">ΧΡΗΣΤΟΣ ΠΑΠΠΑΣ: </w:t>
      </w:r>
      <w:r w:rsidRPr="00667035">
        <w:rPr>
          <w:rFonts w:eastAsia="Times New Roman"/>
          <w:szCs w:val="24"/>
        </w:rPr>
        <w:t>Επειδή</w:t>
      </w:r>
      <w:r>
        <w:rPr>
          <w:rFonts w:eastAsia="Times New Roman"/>
          <w:szCs w:val="24"/>
        </w:rPr>
        <w:t>, λοιπόν,</w:t>
      </w:r>
      <w:r w:rsidRPr="00667035">
        <w:rPr>
          <w:rFonts w:eastAsia="Times New Roman"/>
          <w:szCs w:val="24"/>
        </w:rPr>
        <w:t xml:space="preserve"> </w:t>
      </w:r>
      <w:r>
        <w:rPr>
          <w:rFonts w:eastAsia="Times New Roman"/>
          <w:szCs w:val="24"/>
        </w:rPr>
        <w:t xml:space="preserve">διακυβεύονται -θα έλεγα- πρώτον, όσια και ιερά </w:t>
      </w:r>
      <w:r w:rsidRPr="00667035">
        <w:rPr>
          <w:rFonts w:eastAsia="Times New Roman"/>
          <w:szCs w:val="24"/>
        </w:rPr>
        <w:t>που αφορούν το σύν</w:t>
      </w:r>
      <w:r w:rsidRPr="00667035">
        <w:rPr>
          <w:rFonts w:eastAsia="Times New Roman"/>
          <w:szCs w:val="24"/>
        </w:rPr>
        <w:t>ολο του ελληνικού λαού</w:t>
      </w:r>
      <w:r>
        <w:rPr>
          <w:rFonts w:eastAsia="Times New Roman"/>
          <w:szCs w:val="24"/>
        </w:rPr>
        <w:t xml:space="preserve">, </w:t>
      </w:r>
      <w:r w:rsidRPr="00667035">
        <w:rPr>
          <w:rFonts w:eastAsia="Times New Roman"/>
          <w:szCs w:val="24"/>
        </w:rPr>
        <w:t xml:space="preserve">αναφερόμενος στο άρθρο 3 περί </w:t>
      </w:r>
      <w:r>
        <w:rPr>
          <w:rFonts w:eastAsia="Times New Roman"/>
          <w:szCs w:val="24"/>
        </w:rPr>
        <w:t>Ο</w:t>
      </w:r>
      <w:r w:rsidRPr="00667035">
        <w:rPr>
          <w:rFonts w:eastAsia="Times New Roman"/>
          <w:szCs w:val="24"/>
        </w:rPr>
        <w:t xml:space="preserve">ρθοδόξου </w:t>
      </w:r>
      <w:r>
        <w:rPr>
          <w:rFonts w:eastAsia="Times New Roman"/>
          <w:szCs w:val="24"/>
        </w:rPr>
        <w:t>Ε</w:t>
      </w:r>
      <w:r w:rsidRPr="00667035">
        <w:rPr>
          <w:rFonts w:eastAsia="Times New Roman"/>
          <w:szCs w:val="24"/>
        </w:rPr>
        <w:t xml:space="preserve">κκλησίας και </w:t>
      </w:r>
      <w:r>
        <w:rPr>
          <w:rFonts w:eastAsia="Times New Roman"/>
          <w:szCs w:val="24"/>
        </w:rPr>
        <w:t>πίστης του ελληνικού</w:t>
      </w:r>
      <w:r w:rsidRPr="00667035">
        <w:rPr>
          <w:rFonts w:eastAsia="Times New Roman"/>
          <w:szCs w:val="24"/>
        </w:rPr>
        <w:t xml:space="preserve"> λαού ή αναφερόμενος στο άρθρο 32</w:t>
      </w:r>
      <w:r>
        <w:rPr>
          <w:rFonts w:eastAsia="Times New Roman"/>
          <w:szCs w:val="24"/>
        </w:rPr>
        <w:t>,</w:t>
      </w:r>
      <w:r w:rsidRPr="00667035">
        <w:rPr>
          <w:rFonts w:eastAsia="Times New Roman"/>
          <w:szCs w:val="24"/>
        </w:rPr>
        <w:t xml:space="preserve"> που είναι ύποπτα πολιτικά παιχνίδια</w:t>
      </w:r>
      <w:r>
        <w:rPr>
          <w:rFonts w:eastAsia="Times New Roman"/>
          <w:szCs w:val="24"/>
        </w:rPr>
        <w:t>,</w:t>
      </w:r>
      <w:r w:rsidRPr="00667035">
        <w:rPr>
          <w:rFonts w:eastAsia="Times New Roman"/>
          <w:szCs w:val="24"/>
        </w:rPr>
        <w:t xml:space="preserve"> που από κοινού φτιάχνετε εσείς του ΣΥΡΙΖΑ και της Νέας Δημοκρατίας και επειδή</w:t>
      </w:r>
      <w:r>
        <w:rPr>
          <w:rFonts w:eastAsia="Times New Roman"/>
          <w:szCs w:val="24"/>
        </w:rPr>
        <w:t>,</w:t>
      </w:r>
      <w:r w:rsidRPr="00667035">
        <w:rPr>
          <w:rFonts w:eastAsia="Times New Roman"/>
          <w:szCs w:val="24"/>
        </w:rPr>
        <w:t xml:space="preserve"> τέλος</w:t>
      </w:r>
      <w:r>
        <w:rPr>
          <w:rFonts w:eastAsia="Times New Roman"/>
          <w:szCs w:val="24"/>
        </w:rPr>
        <w:t>,</w:t>
      </w:r>
      <w:r w:rsidRPr="00667035">
        <w:rPr>
          <w:rFonts w:eastAsia="Times New Roman"/>
          <w:szCs w:val="24"/>
        </w:rPr>
        <w:t xml:space="preserve"> δεν μπορεί να υπάρξει δι</w:t>
      </w:r>
      <w:r>
        <w:rPr>
          <w:rFonts w:eastAsia="Times New Roman"/>
          <w:szCs w:val="24"/>
        </w:rPr>
        <w:t xml:space="preserve">’ </w:t>
      </w:r>
      <w:r w:rsidRPr="00667035">
        <w:rPr>
          <w:rFonts w:eastAsia="Times New Roman"/>
          <w:szCs w:val="24"/>
        </w:rPr>
        <w:t xml:space="preserve">εγέρσεως η ψήφος </w:t>
      </w:r>
      <w:r>
        <w:rPr>
          <w:rFonts w:eastAsia="Times New Roman"/>
          <w:szCs w:val="24"/>
        </w:rPr>
        <w:t>«</w:t>
      </w:r>
      <w:r>
        <w:rPr>
          <w:rFonts w:eastAsia="Times New Roman"/>
          <w:szCs w:val="24"/>
        </w:rPr>
        <w:t>π</w:t>
      </w:r>
      <w:r w:rsidRPr="00667035">
        <w:rPr>
          <w:rFonts w:eastAsia="Times New Roman"/>
          <w:szCs w:val="24"/>
        </w:rPr>
        <w:t>αρ</w:t>
      </w:r>
      <w:r>
        <w:rPr>
          <w:rFonts w:eastAsia="Times New Roman"/>
          <w:szCs w:val="24"/>
        </w:rPr>
        <w:t>ώ</w:t>
      </w:r>
      <w:r w:rsidRPr="00667035">
        <w:rPr>
          <w:rFonts w:eastAsia="Times New Roman"/>
          <w:szCs w:val="24"/>
        </w:rPr>
        <w:t>ν</w:t>
      </w:r>
      <w:r>
        <w:rPr>
          <w:rFonts w:eastAsia="Times New Roman"/>
          <w:szCs w:val="24"/>
        </w:rPr>
        <w:t>»,</w:t>
      </w:r>
      <w:r w:rsidRPr="00667035">
        <w:rPr>
          <w:rFonts w:eastAsia="Times New Roman"/>
          <w:szCs w:val="24"/>
        </w:rPr>
        <w:t xml:space="preserve"> </w:t>
      </w:r>
      <w:r w:rsidRPr="00667035">
        <w:rPr>
          <w:rFonts w:eastAsia="Times New Roman"/>
          <w:szCs w:val="24"/>
        </w:rPr>
        <w:lastRenderedPageBreak/>
        <w:t>εμείς δεν μετέχουμε στα πολιτικά στις παιχνίδια</w:t>
      </w:r>
      <w:r>
        <w:rPr>
          <w:rFonts w:eastAsia="Times New Roman"/>
          <w:szCs w:val="24"/>
        </w:rPr>
        <w:t>.</w:t>
      </w:r>
      <w:r w:rsidRPr="00667035">
        <w:rPr>
          <w:rFonts w:eastAsia="Times New Roman"/>
          <w:szCs w:val="24"/>
        </w:rPr>
        <w:t xml:space="preserve"> Ειδικά σε αυτή</w:t>
      </w:r>
      <w:r>
        <w:rPr>
          <w:rFonts w:eastAsia="Times New Roman"/>
          <w:szCs w:val="24"/>
        </w:rPr>
        <w:t>ν</w:t>
      </w:r>
      <w:r w:rsidRPr="00667035">
        <w:rPr>
          <w:rFonts w:eastAsia="Times New Roman"/>
          <w:szCs w:val="24"/>
        </w:rPr>
        <w:t xml:space="preserve"> την διαδικασία</w:t>
      </w:r>
      <w:r>
        <w:rPr>
          <w:rFonts w:eastAsia="Times New Roman"/>
          <w:szCs w:val="24"/>
        </w:rPr>
        <w:t>,</w:t>
      </w:r>
      <w:r w:rsidRPr="00667035">
        <w:rPr>
          <w:rFonts w:eastAsia="Times New Roman"/>
          <w:szCs w:val="24"/>
        </w:rPr>
        <w:t xml:space="preserve"> δεν θα μετέχουμε</w:t>
      </w:r>
      <w:r>
        <w:rPr>
          <w:rFonts w:eastAsia="Times New Roman"/>
          <w:szCs w:val="24"/>
        </w:rPr>
        <w:t>.</w:t>
      </w:r>
      <w:r w:rsidRPr="00667035">
        <w:rPr>
          <w:rFonts w:eastAsia="Times New Roman"/>
          <w:szCs w:val="24"/>
        </w:rPr>
        <w:t xml:space="preserve"> </w:t>
      </w:r>
    </w:p>
    <w:p w14:paraId="09855A7C" w14:textId="77777777" w:rsidR="00BE639A" w:rsidRDefault="00A212EC">
      <w:pPr>
        <w:spacing w:line="600" w:lineRule="auto"/>
        <w:ind w:firstLine="720"/>
        <w:jc w:val="both"/>
        <w:rPr>
          <w:rFonts w:eastAsia="Times New Roman"/>
          <w:szCs w:val="24"/>
        </w:rPr>
      </w:pPr>
      <w:r>
        <w:rPr>
          <w:rFonts w:eastAsia="Times New Roman"/>
          <w:szCs w:val="24"/>
        </w:rPr>
        <w:t xml:space="preserve">Επίσης, </w:t>
      </w:r>
      <w:r w:rsidRPr="00667035">
        <w:rPr>
          <w:rFonts w:eastAsia="Times New Roman"/>
          <w:szCs w:val="24"/>
        </w:rPr>
        <w:t>καταγγέλλο</w:t>
      </w:r>
      <w:r>
        <w:rPr>
          <w:rFonts w:eastAsia="Times New Roman"/>
          <w:szCs w:val="24"/>
        </w:rPr>
        <w:t>υμε και εσάς</w:t>
      </w:r>
      <w:r>
        <w:rPr>
          <w:rFonts w:eastAsia="Times New Roman"/>
          <w:szCs w:val="24"/>
        </w:rPr>
        <w:t>,</w:t>
      </w:r>
      <w:r>
        <w:rPr>
          <w:rFonts w:eastAsia="Times New Roman"/>
          <w:szCs w:val="24"/>
        </w:rPr>
        <w:t xml:space="preserve"> ως βαθιά αντιδημοκράτες</w:t>
      </w:r>
      <w:r>
        <w:rPr>
          <w:rFonts w:eastAsia="Times New Roman"/>
          <w:szCs w:val="24"/>
        </w:rPr>
        <w:t>,</w:t>
      </w:r>
      <w:r>
        <w:rPr>
          <w:rFonts w:eastAsia="Times New Roman"/>
          <w:szCs w:val="24"/>
        </w:rPr>
        <w:t xml:space="preserve"> </w:t>
      </w:r>
      <w:r w:rsidRPr="00667035">
        <w:rPr>
          <w:rFonts w:eastAsia="Times New Roman"/>
          <w:szCs w:val="24"/>
        </w:rPr>
        <w:t xml:space="preserve">όταν από τη μία </w:t>
      </w:r>
      <w:r>
        <w:rPr>
          <w:rFonts w:eastAsia="Times New Roman"/>
          <w:szCs w:val="24"/>
        </w:rPr>
        <w:t>επικαλείστε</w:t>
      </w:r>
      <w:r>
        <w:rPr>
          <w:rFonts w:eastAsia="Times New Roman"/>
          <w:szCs w:val="24"/>
        </w:rPr>
        <w:t xml:space="preserve"> -</w:t>
      </w:r>
      <w:r w:rsidRPr="00667035">
        <w:rPr>
          <w:rFonts w:eastAsia="Times New Roman"/>
          <w:szCs w:val="24"/>
        </w:rPr>
        <w:t>για να πλήξετε το</w:t>
      </w:r>
      <w:r w:rsidRPr="00667035">
        <w:rPr>
          <w:rFonts w:eastAsia="Times New Roman"/>
          <w:szCs w:val="24"/>
        </w:rPr>
        <w:t xml:space="preserve"> λαϊκό εθνικισ</w:t>
      </w:r>
      <w:r>
        <w:rPr>
          <w:rFonts w:eastAsia="Times New Roman"/>
          <w:szCs w:val="24"/>
        </w:rPr>
        <w:t xml:space="preserve">τικό κίνημα, να πλήξετε </w:t>
      </w:r>
      <w:r w:rsidRPr="00667035">
        <w:rPr>
          <w:rFonts w:eastAsia="Times New Roman"/>
          <w:szCs w:val="24"/>
        </w:rPr>
        <w:t>την πραγματική λαϊκή δεξιά</w:t>
      </w:r>
      <w:r>
        <w:rPr>
          <w:rFonts w:eastAsia="Times New Roman"/>
          <w:szCs w:val="24"/>
        </w:rPr>
        <w:t>,</w:t>
      </w:r>
      <w:r w:rsidRPr="00667035">
        <w:rPr>
          <w:rFonts w:eastAsia="Times New Roman"/>
          <w:szCs w:val="24"/>
        </w:rPr>
        <w:t xml:space="preserve"> που εκφράζει η Χρυσή</w:t>
      </w:r>
      <w:r>
        <w:rPr>
          <w:rFonts w:eastAsia="Times New Roman"/>
          <w:szCs w:val="24"/>
        </w:rPr>
        <w:t xml:space="preserve"> Αυγή</w:t>
      </w:r>
      <w:r>
        <w:rPr>
          <w:rFonts w:eastAsia="Times New Roman"/>
          <w:szCs w:val="24"/>
        </w:rPr>
        <w:t>-</w:t>
      </w:r>
      <w:r>
        <w:rPr>
          <w:rFonts w:eastAsia="Times New Roman"/>
          <w:szCs w:val="24"/>
        </w:rPr>
        <w:t xml:space="preserve"> τον Χίτλερ </w:t>
      </w:r>
      <w:r w:rsidRPr="00667035">
        <w:rPr>
          <w:rFonts w:eastAsia="Times New Roman"/>
          <w:szCs w:val="24"/>
        </w:rPr>
        <w:t xml:space="preserve">πριν από </w:t>
      </w:r>
      <w:r>
        <w:rPr>
          <w:rFonts w:eastAsia="Times New Roman"/>
          <w:szCs w:val="24"/>
        </w:rPr>
        <w:t>ογδόντα</w:t>
      </w:r>
      <w:r w:rsidRPr="00667035">
        <w:rPr>
          <w:rFonts w:eastAsia="Times New Roman"/>
          <w:szCs w:val="24"/>
        </w:rPr>
        <w:t xml:space="preserve"> χρόνια</w:t>
      </w:r>
      <w:r>
        <w:rPr>
          <w:rFonts w:eastAsia="Times New Roman"/>
          <w:szCs w:val="24"/>
        </w:rPr>
        <w:t>,</w:t>
      </w:r>
      <w:r w:rsidRPr="00667035">
        <w:rPr>
          <w:rFonts w:eastAsia="Times New Roman"/>
          <w:szCs w:val="24"/>
        </w:rPr>
        <w:t xml:space="preserve"> από την άλλη το Μουσολίνι πριν από </w:t>
      </w:r>
      <w:r>
        <w:rPr>
          <w:rFonts w:eastAsia="Times New Roman"/>
          <w:szCs w:val="24"/>
        </w:rPr>
        <w:t xml:space="preserve">ογδόντα χρόνια ή τον Μεταξά, ή τον </w:t>
      </w:r>
      <w:r w:rsidRPr="00667035">
        <w:rPr>
          <w:rFonts w:eastAsia="Times New Roman"/>
          <w:szCs w:val="24"/>
        </w:rPr>
        <w:t>Σαλα</w:t>
      </w:r>
      <w:r>
        <w:rPr>
          <w:rFonts w:eastAsia="Times New Roman"/>
          <w:szCs w:val="24"/>
        </w:rPr>
        <w:t>ζ</w:t>
      </w:r>
      <w:r w:rsidRPr="00667035">
        <w:rPr>
          <w:rFonts w:eastAsia="Times New Roman"/>
          <w:szCs w:val="24"/>
        </w:rPr>
        <w:t>άρ</w:t>
      </w:r>
      <w:r>
        <w:rPr>
          <w:rFonts w:eastAsia="Times New Roman"/>
          <w:szCs w:val="24"/>
        </w:rPr>
        <w:t xml:space="preserve"> </w:t>
      </w:r>
      <w:r w:rsidRPr="00667035">
        <w:rPr>
          <w:rFonts w:eastAsia="Times New Roman"/>
          <w:szCs w:val="24"/>
        </w:rPr>
        <w:t xml:space="preserve">ή τον Παπαδόπουλο πριν από </w:t>
      </w:r>
      <w:r>
        <w:rPr>
          <w:rFonts w:eastAsia="Times New Roman"/>
          <w:szCs w:val="24"/>
        </w:rPr>
        <w:t>πενήντα</w:t>
      </w:r>
      <w:r w:rsidRPr="00667035">
        <w:rPr>
          <w:rFonts w:eastAsia="Times New Roman"/>
          <w:szCs w:val="24"/>
        </w:rPr>
        <w:t xml:space="preserve"> χρόνια</w:t>
      </w:r>
      <w:r>
        <w:rPr>
          <w:rFonts w:eastAsia="Times New Roman"/>
          <w:szCs w:val="24"/>
        </w:rPr>
        <w:t xml:space="preserve">. </w:t>
      </w:r>
      <w:r w:rsidRPr="00667035">
        <w:rPr>
          <w:rFonts w:eastAsia="Times New Roman"/>
          <w:szCs w:val="24"/>
        </w:rPr>
        <w:t xml:space="preserve">Εμείς </w:t>
      </w:r>
      <w:r w:rsidRPr="00667035">
        <w:rPr>
          <w:rFonts w:eastAsia="Times New Roman"/>
          <w:szCs w:val="24"/>
        </w:rPr>
        <w:t xml:space="preserve">μιλάμε για το </w:t>
      </w:r>
      <w:r>
        <w:rPr>
          <w:rFonts w:eastAsia="Times New Roman"/>
          <w:szCs w:val="24"/>
        </w:rPr>
        <w:t>σήμερα. Α</w:t>
      </w:r>
      <w:r w:rsidRPr="00667035">
        <w:rPr>
          <w:rFonts w:eastAsia="Times New Roman"/>
          <w:szCs w:val="24"/>
        </w:rPr>
        <w:t xml:space="preserve">υτά που </w:t>
      </w:r>
      <w:r>
        <w:rPr>
          <w:rFonts w:eastAsia="Times New Roman"/>
          <w:szCs w:val="24"/>
        </w:rPr>
        <w:t>κάνετε</w:t>
      </w:r>
      <w:r w:rsidRPr="00667035">
        <w:rPr>
          <w:rFonts w:eastAsia="Times New Roman"/>
          <w:szCs w:val="24"/>
        </w:rPr>
        <w:t xml:space="preserve"> σήμερα στην </w:t>
      </w:r>
      <w:r>
        <w:rPr>
          <w:rFonts w:eastAsia="Times New Roman"/>
          <w:szCs w:val="24"/>
        </w:rPr>
        <w:t>ελληνική Βουλή,</w:t>
      </w:r>
      <w:r w:rsidRPr="00667035">
        <w:rPr>
          <w:rFonts w:eastAsia="Times New Roman"/>
          <w:szCs w:val="24"/>
        </w:rPr>
        <w:t xml:space="preserve"> κύριε Πρόεδρε</w:t>
      </w:r>
      <w:r>
        <w:rPr>
          <w:rFonts w:eastAsia="Times New Roman"/>
          <w:szCs w:val="24"/>
        </w:rPr>
        <w:t>,</w:t>
      </w:r>
      <w:r w:rsidRPr="00667035">
        <w:rPr>
          <w:rFonts w:eastAsia="Times New Roman"/>
          <w:szCs w:val="24"/>
        </w:rPr>
        <w:t xml:space="preserve"> είναι απαράδεκτα</w:t>
      </w:r>
      <w:r>
        <w:rPr>
          <w:rFonts w:eastAsia="Times New Roman"/>
          <w:szCs w:val="24"/>
        </w:rPr>
        <w:t>.</w:t>
      </w:r>
    </w:p>
    <w:p w14:paraId="09855A7D"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373FD9">
        <w:rPr>
          <w:rFonts w:eastAsia="Times New Roman"/>
          <w:szCs w:val="24"/>
        </w:rPr>
        <w:t>Ω</w:t>
      </w:r>
      <w:r w:rsidRPr="00667035">
        <w:rPr>
          <w:rFonts w:eastAsia="Times New Roman"/>
          <w:szCs w:val="24"/>
        </w:rPr>
        <w:t>ραία</w:t>
      </w:r>
      <w:r>
        <w:rPr>
          <w:rFonts w:eastAsia="Times New Roman"/>
          <w:szCs w:val="24"/>
        </w:rPr>
        <w:t>.</w:t>
      </w:r>
    </w:p>
    <w:p w14:paraId="09855A7E" w14:textId="77777777" w:rsidR="00BE639A" w:rsidRDefault="00A212EC">
      <w:pPr>
        <w:spacing w:line="600" w:lineRule="auto"/>
        <w:ind w:firstLine="720"/>
        <w:jc w:val="both"/>
        <w:rPr>
          <w:rFonts w:eastAsia="Times New Roman"/>
          <w:szCs w:val="24"/>
        </w:rPr>
      </w:pPr>
      <w:r>
        <w:rPr>
          <w:rFonts w:eastAsia="Times New Roman"/>
          <w:szCs w:val="24"/>
        </w:rPr>
        <w:t>Τώρα θα δώσω τον λόγο στον κ. Κατρούγκαλο, ο οποίος ήθελε να κάνει μια δ</w:t>
      </w:r>
      <w:r w:rsidRPr="00667035">
        <w:rPr>
          <w:rFonts w:eastAsia="Times New Roman"/>
          <w:szCs w:val="24"/>
        </w:rPr>
        <w:t>ιευκρίνιση</w:t>
      </w:r>
      <w:r>
        <w:rPr>
          <w:rFonts w:eastAsia="Times New Roman"/>
          <w:szCs w:val="24"/>
        </w:rPr>
        <w:t>,</w:t>
      </w:r>
      <w:r w:rsidRPr="00667035">
        <w:rPr>
          <w:rFonts w:eastAsia="Times New Roman"/>
          <w:szCs w:val="24"/>
        </w:rPr>
        <w:t xml:space="preserve"> </w:t>
      </w:r>
      <w:r>
        <w:rPr>
          <w:rFonts w:eastAsia="Times New Roman"/>
          <w:szCs w:val="24"/>
        </w:rPr>
        <w:t xml:space="preserve">για </w:t>
      </w:r>
      <w:r w:rsidRPr="00667035">
        <w:rPr>
          <w:rFonts w:eastAsia="Times New Roman"/>
          <w:szCs w:val="24"/>
        </w:rPr>
        <w:t>να ληφθεί υπόψιν</w:t>
      </w:r>
      <w:r>
        <w:rPr>
          <w:rFonts w:eastAsia="Times New Roman"/>
          <w:szCs w:val="24"/>
        </w:rPr>
        <w:t>.</w:t>
      </w:r>
    </w:p>
    <w:p w14:paraId="09855A7F" w14:textId="77777777" w:rsidR="00BE639A" w:rsidRDefault="00A212EC">
      <w:pPr>
        <w:spacing w:line="600" w:lineRule="auto"/>
        <w:ind w:firstLine="720"/>
        <w:jc w:val="both"/>
        <w:rPr>
          <w:rFonts w:eastAsia="Times New Roman"/>
          <w:szCs w:val="24"/>
        </w:rPr>
      </w:pPr>
      <w:r w:rsidRPr="00373FD9">
        <w:rPr>
          <w:rFonts w:eastAsia="Times New Roman"/>
          <w:b/>
          <w:szCs w:val="24"/>
        </w:rPr>
        <w:t>ΓΕΩΡΓΙΟΣ ΚΑΤΡΟΥ</w:t>
      </w:r>
      <w:r w:rsidRPr="00373FD9">
        <w:rPr>
          <w:rFonts w:eastAsia="Times New Roman"/>
          <w:b/>
          <w:szCs w:val="24"/>
        </w:rPr>
        <w:t>ΓΚΑΛΟΣ (Αναπληρωτής Υπουργός Εξωτερικών):</w:t>
      </w:r>
      <w:r>
        <w:rPr>
          <w:rFonts w:eastAsia="Times New Roman"/>
          <w:b/>
          <w:szCs w:val="24"/>
        </w:rPr>
        <w:t xml:space="preserve"> </w:t>
      </w:r>
      <w:r>
        <w:rPr>
          <w:rFonts w:eastAsia="Times New Roman"/>
          <w:szCs w:val="24"/>
        </w:rPr>
        <w:t xml:space="preserve">Οι γενικοί </w:t>
      </w:r>
      <w:r w:rsidRPr="00667035">
        <w:rPr>
          <w:rFonts w:eastAsia="Times New Roman"/>
          <w:szCs w:val="24"/>
        </w:rPr>
        <w:t xml:space="preserve">εισηγητές συμφωνήσαμε χθες </w:t>
      </w:r>
      <w:r>
        <w:rPr>
          <w:rFonts w:eastAsia="Times New Roman"/>
          <w:szCs w:val="24"/>
        </w:rPr>
        <w:t>για</w:t>
      </w:r>
      <w:r w:rsidRPr="00667035">
        <w:rPr>
          <w:rFonts w:eastAsia="Times New Roman"/>
          <w:szCs w:val="24"/>
        </w:rPr>
        <w:t xml:space="preserve"> τον τρόπο διεξαγωγής </w:t>
      </w:r>
      <w:r>
        <w:rPr>
          <w:rFonts w:eastAsia="Times New Roman"/>
          <w:szCs w:val="24"/>
        </w:rPr>
        <w:t xml:space="preserve">της </w:t>
      </w:r>
      <w:r w:rsidRPr="00667035">
        <w:rPr>
          <w:rFonts w:eastAsia="Times New Roman"/>
          <w:szCs w:val="24"/>
        </w:rPr>
        <w:t>ψηφοφορίας με αυτοτελή ψηφοδέλτια</w:t>
      </w:r>
      <w:r>
        <w:rPr>
          <w:rFonts w:eastAsia="Times New Roman"/>
          <w:szCs w:val="24"/>
        </w:rPr>
        <w:t>.</w:t>
      </w:r>
      <w:r w:rsidRPr="00667035">
        <w:rPr>
          <w:rFonts w:eastAsia="Times New Roman"/>
          <w:szCs w:val="24"/>
        </w:rPr>
        <w:t xml:space="preserve"> Άρα</w:t>
      </w:r>
      <w:r>
        <w:rPr>
          <w:rFonts w:eastAsia="Times New Roman"/>
          <w:szCs w:val="24"/>
        </w:rPr>
        <w:t>,</w:t>
      </w:r>
      <w:r w:rsidRPr="00667035">
        <w:rPr>
          <w:rFonts w:eastAsia="Times New Roman"/>
          <w:szCs w:val="24"/>
        </w:rPr>
        <w:t xml:space="preserve"> </w:t>
      </w:r>
      <w:r>
        <w:rPr>
          <w:rFonts w:eastAsia="Times New Roman"/>
          <w:szCs w:val="24"/>
        </w:rPr>
        <w:t>ό</w:t>
      </w:r>
      <w:r w:rsidRPr="00667035">
        <w:rPr>
          <w:rFonts w:eastAsia="Times New Roman"/>
          <w:szCs w:val="24"/>
        </w:rPr>
        <w:t xml:space="preserve">χι απλώς </w:t>
      </w:r>
      <w:r>
        <w:rPr>
          <w:rFonts w:eastAsia="Times New Roman"/>
          <w:szCs w:val="24"/>
        </w:rPr>
        <w:t>ψηφοφορία επί της ανάγκης κατ’</w:t>
      </w:r>
      <w:r w:rsidRPr="00667035">
        <w:rPr>
          <w:rFonts w:eastAsia="Times New Roman"/>
          <w:szCs w:val="24"/>
        </w:rPr>
        <w:t xml:space="preserve"> άρθρο</w:t>
      </w:r>
      <w:r>
        <w:rPr>
          <w:rFonts w:eastAsia="Times New Roman"/>
          <w:szCs w:val="24"/>
        </w:rPr>
        <w:t>,</w:t>
      </w:r>
      <w:r w:rsidRPr="00667035">
        <w:rPr>
          <w:rFonts w:eastAsia="Times New Roman"/>
          <w:szCs w:val="24"/>
        </w:rPr>
        <w:t xml:space="preserve"> </w:t>
      </w:r>
      <w:r w:rsidRPr="00667035">
        <w:rPr>
          <w:rFonts w:eastAsia="Times New Roman"/>
          <w:szCs w:val="24"/>
        </w:rPr>
        <w:lastRenderedPageBreak/>
        <w:t>αλλά κάθε κόμμα</w:t>
      </w:r>
      <w:r>
        <w:rPr>
          <w:rFonts w:eastAsia="Times New Roman"/>
          <w:szCs w:val="24"/>
        </w:rPr>
        <w:t xml:space="preserve"> ή κάθε ομάδα Βουλευτών</w:t>
      </w:r>
      <w:r>
        <w:rPr>
          <w:rFonts w:eastAsia="Times New Roman"/>
          <w:szCs w:val="24"/>
        </w:rPr>
        <w:t>,</w:t>
      </w:r>
      <w:r>
        <w:rPr>
          <w:rFonts w:eastAsia="Times New Roman"/>
          <w:szCs w:val="24"/>
        </w:rPr>
        <w:t xml:space="preserve"> η οποία</w:t>
      </w:r>
      <w:r w:rsidRPr="00667035">
        <w:rPr>
          <w:rFonts w:eastAsia="Times New Roman"/>
          <w:szCs w:val="24"/>
        </w:rPr>
        <w:t xml:space="preserve"> είχε συγκεντρώσει </w:t>
      </w:r>
      <w:r>
        <w:rPr>
          <w:rFonts w:eastAsia="Times New Roman"/>
          <w:szCs w:val="24"/>
        </w:rPr>
        <w:t>εκατόν πενήντα μια</w:t>
      </w:r>
      <w:r w:rsidRPr="00667035">
        <w:rPr>
          <w:rFonts w:eastAsia="Times New Roman"/>
          <w:szCs w:val="24"/>
        </w:rPr>
        <w:t xml:space="preserve"> ψήφους</w:t>
      </w:r>
      <w:r>
        <w:rPr>
          <w:rFonts w:eastAsia="Times New Roman"/>
          <w:szCs w:val="24"/>
        </w:rPr>
        <w:t>.</w:t>
      </w:r>
    </w:p>
    <w:p w14:paraId="09855A80" w14:textId="77777777" w:rsidR="00BE639A" w:rsidRDefault="00A212EC">
      <w:pPr>
        <w:spacing w:line="600" w:lineRule="auto"/>
        <w:ind w:firstLine="720"/>
        <w:jc w:val="both"/>
        <w:rPr>
          <w:rFonts w:eastAsia="Times New Roman"/>
          <w:szCs w:val="24"/>
        </w:rPr>
      </w:pPr>
      <w:r>
        <w:rPr>
          <w:rFonts w:eastAsia="Times New Roman"/>
          <w:szCs w:val="24"/>
        </w:rPr>
        <w:t>Δ</w:t>
      </w:r>
      <w:r w:rsidRPr="00667035">
        <w:rPr>
          <w:rFonts w:eastAsia="Times New Roman"/>
          <w:szCs w:val="24"/>
        </w:rPr>
        <w:t>ιαβάζω αυτό που έχει τις υπογραφές όλων των γενικών εισηγητών</w:t>
      </w:r>
      <w:r>
        <w:rPr>
          <w:rFonts w:eastAsia="Times New Roman"/>
          <w:szCs w:val="24"/>
        </w:rPr>
        <w:t>...</w:t>
      </w:r>
    </w:p>
    <w:p w14:paraId="09855A81"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sidRPr="00667035">
        <w:rPr>
          <w:rFonts w:eastAsia="Times New Roman"/>
          <w:szCs w:val="24"/>
        </w:rPr>
        <w:t xml:space="preserve"> Όχι δεν υπάρχει </w:t>
      </w:r>
      <w:r>
        <w:rPr>
          <w:rFonts w:eastAsia="Times New Roman"/>
          <w:szCs w:val="24"/>
        </w:rPr>
        <w:t>επ’ αυτού ένσταση, κύριε Υπουργέ. Να είμαστε σαφείς.</w:t>
      </w:r>
    </w:p>
    <w:p w14:paraId="09855A82" w14:textId="77777777" w:rsidR="00BE639A" w:rsidRDefault="00A212EC">
      <w:pPr>
        <w:spacing w:line="600" w:lineRule="auto"/>
        <w:ind w:firstLine="720"/>
        <w:jc w:val="both"/>
        <w:rPr>
          <w:rFonts w:eastAsia="Times New Roman"/>
          <w:b/>
          <w:szCs w:val="24"/>
        </w:rPr>
      </w:pPr>
      <w:r>
        <w:rPr>
          <w:rFonts w:eastAsia="Times New Roman"/>
          <w:b/>
          <w:szCs w:val="24"/>
        </w:rPr>
        <w:t>ΓΕΩΡΓΙΟΣ ΚΑΤΡΟΥΓΚΑΛΟΣ (Αναπληρωτής Υπουργός Εξ</w:t>
      </w:r>
      <w:r>
        <w:rPr>
          <w:rFonts w:eastAsia="Times New Roman"/>
          <w:b/>
          <w:szCs w:val="24"/>
        </w:rPr>
        <w:t xml:space="preserve">ωτερικών): </w:t>
      </w:r>
      <w:r w:rsidRPr="00DA1A2B">
        <w:rPr>
          <w:rFonts w:eastAsia="Times New Roman"/>
          <w:szCs w:val="24"/>
        </w:rPr>
        <w:t>Σύμφωνοι.</w:t>
      </w:r>
      <w:r>
        <w:rPr>
          <w:rFonts w:eastAsia="Times New Roman"/>
          <w:b/>
          <w:szCs w:val="24"/>
        </w:rPr>
        <w:t xml:space="preserve"> </w:t>
      </w:r>
      <w:r w:rsidRPr="00DA1A2B">
        <w:rPr>
          <w:rFonts w:eastAsia="Times New Roman"/>
          <w:szCs w:val="24"/>
        </w:rPr>
        <w:t>Αυτό ήταν το ζήτημα.</w:t>
      </w:r>
    </w:p>
    <w:p w14:paraId="09855A83"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Δ</w:t>
      </w:r>
      <w:r w:rsidRPr="00667035">
        <w:rPr>
          <w:rFonts w:eastAsia="Times New Roman"/>
          <w:szCs w:val="24"/>
        </w:rPr>
        <w:t>εν υπάρχει συμφωνία</w:t>
      </w:r>
      <w:r>
        <w:rPr>
          <w:rFonts w:eastAsia="Times New Roman"/>
          <w:szCs w:val="24"/>
        </w:rPr>
        <w:t>,</w:t>
      </w:r>
      <w:r w:rsidRPr="00667035">
        <w:rPr>
          <w:rFonts w:eastAsia="Times New Roman"/>
          <w:szCs w:val="24"/>
        </w:rPr>
        <w:t xml:space="preserve"> αλλά κάθε κόμμα</w:t>
      </w:r>
      <w:r>
        <w:rPr>
          <w:rFonts w:eastAsia="Times New Roman"/>
          <w:szCs w:val="24"/>
        </w:rPr>
        <w:t>,</w:t>
      </w:r>
      <w:r w:rsidRPr="00667035">
        <w:rPr>
          <w:rFonts w:eastAsia="Times New Roman"/>
          <w:szCs w:val="24"/>
        </w:rPr>
        <w:t xml:space="preserve"> </w:t>
      </w:r>
      <w:r>
        <w:rPr>
          <w:rFonts w:eastAsia="Times New Roman"/>
          <w:szCs w:val="24"/>
        </w:rPr>
        <w:t>π</w:t>
      </w:r>
      <w:r w:rsidRPr="00667035">
        <w:rPr>
          <w:rFonts w:eastAsia="Times New Roman"/>
          <w:szCs w:val="24"/>
        </w:rPr>
        <w:t>ροφανώς</w:t>
      </w:r>
      <w:r>
        <w:rPr>
          <w:rFonts w:eastAsia="Times New Roman"/>
          <w:szCs w:val="24"/>
        </w:rPr>
        <w:t>,</w:t>
      </w:r>
      <w:r w:rsidRPr="00667035">
        <w:rPr>
          <w:rFonts w:eastAsia="Times New Roman"/>
          <w:szCs w:val="24"/>
        </w:rPr>
        <w:t xml:space="preserve"> έχει δ</w:t>
      </w:r>
      <w:r>
        <w:rPr>
          <w:rFonts w:eastAsia="Times New Roman"/>
          <w:szCs w:val="24"/>
        </w:rPr>
        <w:t>ικαίωμα στο δικό του ψηφοδέλτιο</w:t>
      </w:r>
      <w:r w:rsidRPr="00667035">
        <w:rPr>
          <w:rFonts w:eastAsia="Times New Roman"/>
          <w:szCs w:val="24"/>
        </w:rPr>
        <w:t xml:space="preserve"> να κάνει αυτό</w:t>
      </w:r>
      <w:r>
        <w:rPr>
          <w:rFonts w:eastAsia="Times New Roman"/>
          <w:szCs w:val="24"/>
        </w:rPr>
        <w:t>.</w:t>
      </w:r>
      <w:r w:rsidRPr="00667035">
        <w:rPr>
          <w:rFonts w:eastAsia="Times New Roman"/>
          <w:szCs w:val="24"/>
        </w:rPr>
        <w:t xml:space="preserve"> Αυτό το έχουμε ήδη λύσ</w:t>
      </w:r>
      <w:r>
        <w:rPr>
          <w:rFonts w:eastAsia="Times New Roman"/>
          <w:szCs w:val="24"/>
        </w:rPr>
        <w:t>ει.</w:t>
      </w:r>
      <w:r w:rsidRPr="00667035">
        <w:rPr>
          <w:rFonts w:eastAsia="Times New Roman"/>
          <w:szCs w:val="24"/>
        </w:rPr>
        <w:t xml:space="preserve"> </w:t>
      </w:r>
    </w:p>
    <w:p w14:paraId="09855A84" w14:textId="77777777" w:rsidR="00BE639A" w:rsidRDefault="00A212EC">
      <w:pPr>
        <w:spacing w:line="600" w:lineRule="auto"/>
        <w:ind w:firstLine="720"/>
        <w:jc w:val="both"/>
        <w:rPr>
          <w:rFonts w:eastAsia="Times New Roman"/>
          <w:szCs w:val="24"/>
        </w:rPr>
      </w:pPr>
      <w:r>
        <w:rPr>
          <w:rFonts w:eastAsia="Times New Roman"/>
          <w:b/>
          <w:szCs w:val="24"/>
        </w:rPr>
        <w:t>ΓΕΩΡΓΙΟΣ ΚΑΤΡΟΥΓΚΑΛΟΣ (Αναπληρωτής Υπουργός Εξωτερικών):</w:t>
      </w:r>
      <w:r>
        <w:rPr>
          <w:rFonts w:eastAsia="Times New Roman"/>
          <w:b/>
          <w:szCs w:val="24"/>
        </w:rPr>
        <w:t xml:space="preserve"> </w:t>
      </w:r>
      <w:r w:rsidRPr="00373FD9">
        <w:rPr>
          <w:rFonts w:eastAsia="Times New Roman"/>
          <w:szCs w:val="24"/>
        </w:rPr>
        <w:t>Α</w:t>
      </w:r>
      <w:r w:rsidRPr="00667035">
        <w:rPr>
          <w:rFonts w:eastAsia="Times New Roman"/>
          <w:szCs w:val="24"/>
        </w:rPr>
        <w:t>υτό ήταν αναγκαίο</w:t>
      </w:r>
      <w:r>
        <w:rPr>
          <w:rFonts w:eastAsia="Times New Roman"/>
          <w:szCs w:val="24"/>
        </w:rPr>
        <w:t>,</w:t>
      </w:r>
      <w:r w:rsidRPr="00667035">
        <w:rPr>
          <w:rFonts w:eastAsia="Times New Roman"/>
          <w:szCs w:val="24"/>
        </w:rPr>
        <w:t xml:space="preserve"> κύριε Πρόεδρε</w:t>
      </w:r>
      <w:r>
        <w:rPr>
          <w:rFonts w:eastAsia="Times New Roman"/>
          <w:szCs w:val="24"/>
        </w:rPr>
        <w:t>,</w:t>
      </w:r>
      <w:r w:rsidRPr="00667035">
        <w:rPr>
          <w:rFonts w:eastAsia="Times New Roman"/>
          <w:szCs w:val="24"/>
        </w:rPr>
        <w:t xml:space="preserve"> γιατί απαντά στην αντίρρηση του </w:t>
      </w:r>
      <w:r>
        <w:rPr>
          <w:rFonts w:eastAsia="Times New Roman"/>
          <w:szCs w:val="24"/>
        </w:rPr>
        <w:t>κ.</w:t>
      </w:r>
      <w:r w:rsidRPr="00667035">
        <w:rPr>
          <w:rFonts w:eastAsia="Times New Roman"/>
          <w:szCs w:val="24"/>
        </w:rPr>
        <w:t xml:space="preserve"> Βενιζέλου ως προς το αν αυτή η διαδικασία </w:t>
      </w:r>
      <w:r>
        <w:rPr>
          <w:rFonts w:eastAsia="Times New Roman"/>
          <w:szCs w:val="24"/>
        </w:rPr>
        <w:t>είναι σύμφωνη....</w:t>
      </w:r>
    </w:p>
    <w:p w14:paraId="09855A85" w14:textId="77777777" w:rsidR="00BE639A" w:rsidRDefault="00A212EC">
      <w:pPr>
        <w:spacing w:line="600" w:lineRule="auto"/>
        <w:ind w:firstLine="720"/>
        <w:jc w:val="both"/>
        <w:rPr>
          <w:rFonts w:eastAsia="Times New Roman" w:cs="Times New Roman"/>
          <w:b/>
          <w:szCs w:val="24"/>
        </w:rPr>
      </w:pPr>
      <w:r>
        <w:rPr>
          <w:rFonts w:eastAsia="Times New Roman" w:cs="Times New Roman"/>
          <w:b/>
          <w:szCs w:val="24"/>
        </w:rPr>
        <w:t xml:space="preserve">ΑΝΔΡΕΑΣ ΛΟΒΕΡΔΟΣ: </w:t>
      </w:r>
      <w:r w:rsidRPr="005D1097">
        <w:rPr>
          <w:rFonts w:eastAsia="Times New Roman" w:cs="Times New Roman"/>
          <w:szCs w:val="24"/>
        </w:rPr>
        <w:t>Δεν ακούμε τίποτα.</w:t>
      </w:r>
    </w:p>
    <w:p w14:paraId="09855A86" w14:textId="77777777" w:rsidR="00BE639A" w:rsidRDefault="00A212EC">
      <w:pPr>
        <w:spacing w:line="600" w:lineRule="auto"/>
        <w:ind w:firstLine="720"/>
        <w:jc w:val="both"/>
        <w:rPr>
          <w:rFonts w:eastAsia="Times New Roman"/>
          <w:szCs w:val="24"/>
        </w:rPr>
      </w:pPr>
      <w:r>
        <w:rPr>
          <w:rFonts w:eastAsia="Times New Roman"/>
          <w:b/>
          <w:szCs w:val="24"/>
        </w:rPr>
        <w:lastRenderedPageBreak/>
        <w:t xml:space="preserve">ΠΡΟΕΔΡΟΣ (Νικόλαος Βούτσης): </w:t>
      </w:r>
      <w:r w:rsidRPr="005D1097">
        <w:rPr>
          <w:rFonts w:eastAsia="Times New Roman"/>
          <w:szCs w:val="24"/>
        </w:rPr>
        <w:t xml:space="preserve">Δεν ακούτε, </w:t>
      </w:r>
      <w:r>
        <w:rPr>
          <w:rFonts w:eastAsia="Times New Roman"/>
          <w:szCs w:val="24"/>
        </w:rPr>
        <w:t>διότι</w:t>
      </w:r>
      <w:r w:rsidRPr="005D1097">
        <w:rPr>
          <w:rFonts w:eastAsia="Times New Roman"/>
          <w:szCs w:val="24"/>
        </w:rPr>
        <w:t xml:space="preserve"> είναι τόσο ευγενής και</w:t>
      </w:r>
      <w:r>
        <w:rPr>
          <w:rFonts w:eastAsia="Times New Roman"/>
          <w:szCs w:val="24"/>
        </w:rPr>
        <w:t xml:space="preserve"> </w:t>
      </w:r>
      <w:r w:rsidRPr="00667035">
        <w:rPr>
          <w:rFonts w:eastAsia="Times New Roman"/>
          <w:szCs w:val="24"/>
        </w:rPr>
        <w:t xml:space="preserve">χαμηλών τόνων ο </w:t>
      </w:r>
      <w:r w:rsidRPr="00667035">
        <w:rPr>
          <w:rFonts w:eastAsia="Times New Roman"/>
          <w:szCs w:val="24"/>
        </w:rPr>
        <w:t>κύριος Υπουργός</w:t>
      </w:r>
      <w:r>
        <w:rPr>
          <w:rFonts w:eastAsia="Times New Roman"/>
          <w:szCs w:val="24"/>
        </w:rPr>
        <w:t>,</w:t>
      </w:r>
      <w:r w:rsidRPr="00667035">
        <w:rPr>
          <w:rFonts w:eastAsia="Times New Roman"/>
          <w:szCs w:val="24"/>
        </w:rPr>
        <w:t xml:space="preserve"> που μας </w:t>
      </w:r>
      <w:r>
        <w:rPr>
          <w:rFonts w:eastAsia="Times New Roman"/>
          <w:szCs w:val="24"/>
        </w:rPr>
        <w:t>εκπλήσσει.</w:t>
      </w:r>
    </w:p>
    <w:p w14:paraId="09855A87" w14:textId="77777777" w:rsidR="00BE639A" w:rsidRDefault="00A212EC">
      <w:pPr>
        <w:spacing w:line="600" w:lineRule="auto"/>
        <w:ind w:firstLine="720"/>
        <w:jc w:val="both"/>
        <w:rPr>
          <w:rFonts w:eastAsia="Times New Roman"/>
          <w:szCs w:val="24"/>
        </w:rPr>
      </w:pPr>
      <w:r>
        <w:rPr>
          <w:rFonts w:eastAsia="Times New Roman"/>
          <w:szCs w:val="24"/>
        </w:rPr>
        <w:t>Ορίστε, κύριε Υπουργέ, συνεχίστε δυνατά, σας παρακαλώ.</w:t>
      </w:r>
      <w:r w:rsidRPr="00667035">
        <w:rPr>
          <w:rFonts w:eastAsia="Times New Roman"/>
          <w:szCs w:val="24"/>
        </w:rPr>
        <w:t xml:space="preserve"> </w:t>
      </w:r>
    </w:p>
    <w:p w14:paraId="09855A88" w14:textId="77777777" w:rsidR="00BE639A" w:rsidRDefault="00A212EC">
      <w:pPr>
        <w:spacing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sidRPr="005D1097">
        <w:rPr>
          <w:rFonts w:eastAsia="Times New Roman"/>
          <w:szCs w:val="24"/>
        </w:rPr>
        <w:t>Κ</w:t>
      </w:r>
      <w:r w:rsidRPr="00667035">
        <w:rPr>
          <w:rFonts w:eastAsia="Times New Roman"/>
          <w:szCs w:val="24"/>
        </w:rPr>
        <w:t>ύριε Πρόεδρε</w:t>
      </w:r>
      <w:r>
        <w:rPr>
          <w:rFonts w:eastAsia="Times New Roman"/>
          <w:szCs w:val="24"/>
        </w:rPr>
        <w:t>,</w:t>
      </w:r>
      <w:r w:rsidRPr="00667035">
        <w:rPr>
          <w:rFonts w:eastAsia="Times New Roman"/>
          <w:szCs w:val="24"/>
        </w:rPr>
        <w:t xml:space="preserve"> αναφέρθηκα στην </w:t>
      </w:r>
      <w:r>
        <w:rPr>
          <w:rFonts w:eastAsia="Times New Roman"/>
          <w:szCs w:val="24"/>
        </w:rPr>
        <w:t>κοινή μας εισήγηση προς την Ο</w:t>
      </w:r>
      <w:r w:rsidRPr="00667035">
        <w:rPr>
          <w:rFonts w:eastAsia="Times New Roman"/>
          <w:szCs w:val="24"/>
        </w:rPr>
        <w:t>λομέλεια των γενικών εισηγητών χθες</w:t>
      </w:r>
      <w:r>
        <w:rPr>
          <w:rFonts w:eastAsia="Times New Roman"/>
          <w:szCs w:val="24"/>
        </w:rPr>
        <w:t>,</w:t>
      </w:r>
      <w:r w:rsidRPr="00667035">
        <w:rPr>
          <w:rFonts w:eastAsia="Times New Roman"/>
          <w:szCs w:val="24"/>
        </w:rPr>
        <w:t xml:space="preserve"> η οποία </w:t>
      </w:r>
      <w:r>
        <w:rPr>
          <w:rFonts w:eastAsia="Times New Roman"/>
          <w:szCs w:val="24"/>
        </w:rPr>
        <w:t>πε</w:t>
      </w:r>
      <w:r>
        <w:rPr>
          <w:rFonts w:eastAsia="Times New Roman"/>
          <w:szCs w:val="24"/>
        </w:rPr>
        <w:t>ριελάμβανε</w:t>
      </w:r>
      <w:r w:rsidRPr="00667035">
        <w:rPr>
          <w:rFonts w:eastAsia="Times New Roman"/>
          <w:szCs w:val="24"/>
        </w:rPr>
        <w:t xml:space="preserve"> την πρόταση</w:t>
      </w:r>
      <w:r>
        <w:rPr>
          <w:rFonts w:eastAsia="Times New Roman"/>
          <w:szCs w:val="24"/>
        </w:rPr>
        <w:t xml:space="preserve"> η ψηφοφορία να γίνει</w:t>
      </w:r>
      <w:r w:rsidRPr="00667035">
        <w:rPr>
          <w:rFonts w:eastAsia="Times New Roman"/>
          <w:szCs w:val="24"/>
        </w:rPr>
        <w:t xml:space="preserve"> με ξεχωριστά ψηφοδέλτια </w:t>
      </w:r>
      <w:r>
        <w:rPr>
          <w:rFonts w:eastAsia="Times New Roman"/>
          <w:szCs w:val="24"/>
        </w:rPr>
        <w:t>ανά κόμμα</w:t>
      </w:r>
      <w:r w:rsidRPr="00667035">
        <w:rPr>
          <w:rFonts w:eastAsia="Times New Roman"/>
          <w:szCs w:val="24"/>
        </w:rPr>
        <w:t xml:space="preserve"> ή ανά Κοινοβουλευτική Ομάδα </w:t>
      </w:r>
      <w:r>
        <w:rPr>
          <w:rFonts w:eastAsia="Times New Roman"/>
          <w:szCs w:val="24"/>
        </w:rPr>
        <w:t xml:space="preserve">ή ομάδα προτεινόντων Βουλευτών. </w:t>
      </w:r>
    </w:p>
    <w:p w14:paraId="09855A89" w14:textId="77777777" w:rsidR="00BE639A" w:rsidRDefault="00A212EC">
      <w:pPr>
        <w:spacing w:line="600" w:lineRule="auto"/>
        <w:ind w:firstLine="720"/>
        <w:jc w:val="both"/>
        <w:rPr>
          <w:rFonts w:eastAsia="Times New Roman"/>
          <w:szCs w:val="24"/>
        </w:rPr>
      </w:pPr>
      <w:r>
        <w:rPr>
          <w:rFonts w:eastAsia="Times New Roman"/>
          <w:szCs w:val="24"/>
        </w:rPr>
        <w:t>Α</w:t>
      </w:r>
      <w:r w:rsidRPr="00667035">
        <w:rPr>
          <w:rFonts w:eastAsia="Times New Roman"/>
          <w:szCs w:val="24"/>
        </w:rPr>
        <w:t xml:space="preserve">υτό το λέω </w:t>
      </w:r>
      <w:r>
        <w:rPr>
          <w:rFonts w:eastAsia="Times New Roman"/>
          <w:szCs w:val="24"/>
        </w:rPr>
        <w:t>α</w:t>
      </w:r>
      <w:r w:rsidRPr="00667035">
        <w:rPr>
          <w:rFonts w:eastAsia="Times New Roman"/>
          <w:szCs w:val="24"/>
        </w:rPr>
        <w:t xml:space="preserve">πλώς ως απάντηση στην παρατήρηση του </w:t>
      </w:r>
      <w:r>
        <w:rPr>
          <w:rFonts w:eastAsia="Times New Roman"/>
          <w:szCs w:val="24"/>
        </w:rPr>
        <w:t>κ.</w:t>
      </w:r>
      <w:r w:rsidRPr="00667035">
        <w:rPr>
          <w:rFonts w:eastAsia="Times New Roman"/>
          <w:szCs w:val="24"/>
        </w:rPr>
        <w:t xml:space="preserve"> Βενιζέλου ως προς το αν θα πρέπει να ψηφίσουμε ανάλογα με την αν</w:t>
      </w:r>
      <w:r w:rsidRPr="00667035">
        <w:rPr>
          <w:rFonts w:eastAsia="Times New Roman"/>
          <w:szCs w:val="24"/>
        </w:rPr>
        <w:t>αθεώρηση σ</w:t>
      </w:r>
      <w:r>
        <w:rPr>
          <w:rFonts w:eastAsia="Times New Roman"/>
          <w:szCs w:val="24"/>
        </w:rPr>
        <w:t>υγκεκριμένου άρθρου ή όχι. Σ</w:t>
      </w:r>
      <w:r w:rsidRPr="00667035">
        <w:rPr>
          <w:rFonts w:eastAsia="Times New Roman"/>
          <w:szCs w:val="24"/>
        </w:rPr>
        <w:t xml:space="preserve">ε αυτό υπήρχε ομόφωνη απόφαση των τεσσάρων </w:t>
      </w:r>
      <w:r>
        <w:rPr>
          <w:rFonts w:eastAsia="Times New Roman"/>
          <w:szCs w:val="24"/>
        </w:rPr>
        <w:t>εισηγητών.</w:t>
      </w:r>
    </w:p>
    <w:p w14:paraId="09855A8A" w14:textId="77777777" w:rsidR="00BE639A" w:rsidRDefault="00A212EC">
      <w:pPr>
        <w:spacing w:line="600" w:lineRule="auto"/>
        <w:ind w:firstLine="720"/>
        <w:jc w:val="both"/>
        <w:rPr>
          <w:rFonts w:eastAsia="Times New Roman"/>
          <w:szCs w:val="24"/>
        </w:rPr>
      </w:pPr>
      <w:r>
        <w:rPr>
          <w:rFonts w:eastAsia="Times New Roman" w:cs="Times New Roman"/>
          <w:b/>
          <w:szCs w:val="24"/>
        </w:rPr>
        <w:t xml:space="preserve">ΑΝΔΡΕΑΣ ΛΟΒΕΡΔΟΣ: </w:t>
      </w:r>
      <w:r w:rsidRPr="005D1097">
        <w:rPr>
          <w:rFonts w:eastAsia="Times New Roman" w:cs="Times New Roman"/>
          <w:szCs w:val="24"/>
        </w:rPr>
        <w:t>Κύριε Πρόεδρε, τι είναι αυτά; Ανοίγει άλλο θέμα τώρα.</w:t>
      </w:r>
      <w:r w:rsidRPr="00667035">
        <w:rPr>
          <w:rFonts w:eastAsia="Times New Roman"/>
          <w:szCs w:val="24"/>
        </w:rPr>
        <w:t xml:space="preserve"> </w:t>
      </w:r>
      <w:r>
        <w:rPr>
          <w:rFonts w:eastAsia="Times New Roman"/>
          <w:szCs w:val="24"/>
        </w:rPr>
        <w:t xml:space="preserve"> </w:t>
      </w:r>
    </w:p>
    <w:p w14:paraId="09855A8B" w14:textId="77777777" w:rsidR="00BE639A" w:rsidRDefault="00A212EC">
      <w:pPr>
        <w:spacing w:line="600" w:lineRule="auto"/>
        <w:ind w:firstLine="720"/>
        <w:jc w:val="both"/>
        <w:rPr>
          <w:rFonts w:eastAsia="Times New Roman"/>
          <w:b/>
          <w:szCs w:val="24"/>
        </w:rPr>
      </w:pPr>
      <w:r>
        <w:rPr>
          <w:rFonts w:eastAsia="Times New Roman"/>
          <w:b/>
          <w:szCs w:val="24"/>
        </w:rPr>
        <w:lastRenderedPageBreak/>
        <w:t xml:space="preserve">ΠΡΟΕΔΡΟΣ (Νικόλαος Βούτσης): </w:t>
      </w:r>
      <w:r w:rsidRPr="005D1097">
        <w:rPr>
          <w:rFonts w:eastAsia="Times New Roman"/>
          <w:szCs w:val="24"/>
        </w:rPr>
        <w:t>Με συγχωρείτε, κύριε Κατρούγκαλε, μην θίγετε άλλο θέμα.</w:t>
      </w:r>
    </w:p>
    <w:p w14:paraId="09855A8C" w14:textId="77777777" w:rsidR="00BE639A" w:rsidRDefault="00A212EC">
      <w:pPr>
        <w:spacing w:line="600" w:lineRule="auto"/>
        <w:ind w:firstLine="720"/>
        <w:jc w:val="both"/>
        <w:rPr>
          <w:rFonts w:eastAsia="Times New Roman"/>
          <w:szCs w:val="24"/>
        </w:rPr>
      </w:pPr>
      <w:r>
        <w:rPr>
          <w:rFonts w:eastAsia="Times New Roman"/>
          <w:b/>
          <w:szCs w:val="24"/>
        </w:rPr>
        <w:t>ΓΕΩΡΓ</w:t>
      </w:r>
      <w:r>
        <w:rPr>
          <w:rFonts w:eastAsia="Times New Roman"/>
          <w:b/>
          <w:szCs w:val="24"/>
        </w:rPr>
        <w:t xml:space="preserve">ΙΟΣ ΚΑΤΡΟΥΓΚΑΛΟΣ (Αναπληρωτής Υπουργός Εξωτερικών): </w:t>
      </w:r>
      <w:r w:rsidRPr="005D1097">
        <w:rPr>
          <w:rFonts w:eastAsia="Times New Roman"/>
          <w:szCs w:val="24"/>
        </w:rPr>
        <w:t>Μ</w:t>
      </w:r>
      <w:r w:rsidRPr="00667035">
        <w:rPr>
          <w:rFonts w:eastAsia="Times New Roman"/>
          <w:szCs w:val="24"/>
        </w:rPr>
        <w:t>ε συγχωρείτε</w:t>
      </w:r>
      <w:r>
        <w:rPr>
          <w:rFonts w:eastAsia="Times New Roman"/>
          <w:szCs w:val="24"/>
        </w:rPr>
        <w:t>,</w:t>
      </w:r>
      <w:r w:rsidRPr="00667035">
        <w:rPr>
          <w:rFonts w:eastAsia="Times New Roman"/>
          <w:szCs w:val="24"/>
        </w:rPr>
        <w:t xml:space="preserve"> κύριε Πρόεδρε</w:t>
      </w:r>
      <w:r>
        <w:rPr>
          <w:rFonts w:eastAsia="Times New Roman"/>
          <w:szCs w:val="24"/>
        </w:rPr>
        <w:t>. Δεν</w:t>
      </w:r>
      <w:r w:rsidRPr="00667035">
        <w:rPr>
          <w:rFonts w:eastAsia="Times New Roman"/>
          <w:szCs w:val="24"/>
        </w:rPr>
        <w:t xml:space="preserve"> θέλω να ανοίξω άλλο θέμα</w:t>
      </w:r>
      <w:r>
        <w:rPr>
          <w:rFonts w:eastAsia="Times New Roman"/>
          <w:szCs w:val="24"/>
        </w:rPr>
        <w:t>.</w:t>
      </w:r>
    </w:p>
    <w:p w14:paraId="09855A8D"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5D1097">
        <w:rPr>
          <w:rFonts w:eastAsia="Times New Roman"/>
          <w:szCs w:val="24"/>
        </w:rPr>
        <w:t>Είτε έτσι είτε αλλιώς έγινε άτυπη συνάντηση</w:t>
      </w:r>
      <w:r>
        <w:rPr>
          <w:rFonts w:eastAsia="Times New Roman"/>
          <w:szCs w:val="24"/>
        </w:rPr>
        <w:t xml:space="preserve">, </w:t>
      </w:r>
      <w:r w:rsidRPr="00667035">
        <w:rPr>
          <w:rFonts w:eastAsia="Times New Roman"/>
          <w:szCs w:val="24"/>
        </w:rPr>
        <w:t>που δεν έχει κανένα νό</w:t>
      </w:r>
      <w:r>
        <w:rPr>
          <w:rFonts w:eastAsia="Times New Roman"/>
          <w:szCs w:val="24"/>
        </w:rPr>
        <w:t>ημα τώρα οι τέσσερις να πο</w:t>
      </w:r>
      <w:r>
        <w:rPr>
          <w:rFonts w:eastAsia="Times New Roman"/>
          <w:szCs w:val="24"/>
        </w:rPr>
        <w:t>υ</w:t>
      </w:r>
      <w:r>
        <w:rPr>
          <w:rFonts w:eastAsia="Times New Roman"/>
          <w:szCs w:val="24"/>
        </w:rPr>
        <w:t>ν πώ</w:t>
      </w:r>
      <w:r w:rsidRPr="00667035">
        <w:rPr>
          <w:rFonts w:eastAsia="Times New Roman"/>
          <w:szCs w:val="24"/>
        </w:rPr>
        <w:t>ς ακριβώς το εννο</w:t>
      </w:r>
      <w:r w:rsidRPr="00667035">
        <w:rPr>
          <w:rFonts w:eastAsia="Times New Roman"/>
          <w:szCs w:val="24"/>
        </w:rPr>
        <w:t>ούσα</w:t>
      </w:r>
      <w:r>
        <w:rPr>
          <w:rFonts w:eastAsia="Times New Roman"/>
          <w:szCs w:val="24"/>
        </w:rPr>
        <w:t>ν. Αφήστε το ως θέμα. Θα πάμε κατευθείαν σε μια δι’ εγέρσεως ψηφοφορία.</w:t>
      </w:r>
    </w:p>
    <w:p w14:paraId="09855A8E" w14:textId="77777777" w:rsidR="00BE639A" w:rsidRDefault="00A212EC">
      <w:pPr>
        <w:spacing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sidRPr="005D1097">
        <w:rPr>
          <w:rFonts w:eastAsia="Times New Roman"/>
          <w:szCs w:val="24"/>
        </w:rPr>
        <w:t>Αναφέρ</w:t>
      </w:r>
      <w:r>
        <w:rPr>
          <w:rFonts w:eastAsia="Times New Roman"/>
          <w:szCs w:val="24"/>
        </w:rPr>
        <w:t>ομαι</w:t>
      </w:r>
      <w:r w:rsidRPr="005D1097">
        <w:rPr>
          <w:rFonts w:eastAsia="Times New Roman"/>
          <w:szCs w:val="24"/>
        </w:rPr>
        <w:t>, λοιπόν σε αυτά που είπατε, κύριε Πρόεδρε, στην ανάγκη δι’ εγέρσεως</w:t>
      </w:r>
      <w:r>
        <w:rPr>
          <w:rFonts w:eastAsia="Times New Roman"/>
          <w:szCs w:val="24"/>
        </w:rPr>
        <w:t>,</w:t>
      </w:r>
      <w:r w:rsidRPr="005D1097">
        <w:rPr>
          <w:rFonts w:eastAsia="Times New Roman"/>
          <w:szCs w:val="24"/>
        </w:rPr>
        <w:t xml:space="preserve"> να </w:t>
      </w:r>
      <w:r>
        <w:rPr>
          <w:rFonts w:eastAsia="Times New Roman"/>
          <w:szCs w:val="24"/>
        </w:rPr>
        <w:t>αποφασιστεί ότι το Σώμα αποδέχεται τ</w:t>
      </w:r>
      <w:r w:rsidRPr="005D1097">
        <w:rPr>
          <w:rFonts w:eastAsia="Times New Roman"/>
          <w:szCs w:val="24"/>
        </w:rPr>
        <w:t xml:space="preserve">η δεσμευτικότητα αυτής της Βουλής, </w:t>
      </w:r>
      <w:r>
        <w:rPr>
          <w:rFonts w:eastAsia="Times New Roman"/>
          <w:szCs w:val="24"/>
        </w:rPr>
        <w:t xml:space="preserve">ως προς την </w:t>
      </w:r>
      <w:r>
        <w:rPr>
          <w:rFonts w:eastAsia="Times New Roman"/>
          <w:szCs w:val="24"/>
        </w:rPr>
        <w:t>κατεύθυνση</w:t>
      </w:r>
      <w:r w:rsidRPr="005D1097">
        <w:rPr>
          <w:rFonts w:eastAsia="Times New Roman"/>
          <w:szCs w:val="24"/>
        </w:rPr>
        <w:t xml:space="preserve"> </w:t>
      </w:r>
      <w:r>
        <w:rPr>
          <w:rFonts w:eastAsia="Times New Roman"/>
          <w:szCs w:val="24"/>
        </w:rPr>
        <w:t xml:space="preserve">της αναθεώρησης, που θα εξειδικεύσει </w:t>
      </w:r>
      <w:r w:rsidRPr="005D1097">
        <w:rPr>
          <w:rFonts w:eastAsia="Times New Roman"/>
          <w:szCs w:val="24"/>
        </w:rPr>
        <w:t>η επόμενη Βουλή.</w:t>
      </w:r>
    </w:p>
    <w:p w14:paraId="09855A8F"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Τον </w:t>
      </w:r>
      <w:r w:rsidRPr="005D1097">
        <w:rPr>
          <w:rFonts w:eastAsia="Times New Roman"/>
          <w:szCs w:val="24"/>
        </w:rPr>
        <w:t>λόγο</w:t>
      </w:r>
      <w:r>
        <w:rPr>
          <w:rFonts w:eastAsia="Times New Roman"/>
          <w:szCs w:val="24"/>
        </w:rPr>
        <w:t xml:space="preserve"> </w:t>
      </w:r>
      <w:r w:rsidRPr="005D1097">
        <w:rPr>
          <w:rFonts w:eastAsia="Times New Roman"/>
          <w:szCs w:val="24"/>
        </w:rPr>
        <w:t>έχει ο κ. Γκιόκας από το ΚΚΕ.</w:t>
      </w:r>
    </w:p>
    <w:p w14:paraId="09855A90" w14:textId="77777777" w:rsidR="00BE639A" w:rsidRDefault="00A212EC">
      <w:pPr>
        <w:spacing w:line="600" w:lineRule="auto"/>
        <w:ind w:firstLine="720"/>
        <w:jc w:val="both"/>
        <w:rPr>
          <w:rFonts w:eastAsia="Times New Roman"/>
          <w:szCs w:val="24"/>
        </w:rPr>
      </w:pPr>
      <w:r>
        <w:rPr>
          <w:rFonts w:eastAsia="Times New Roman"/>
          <w:b/>
          <w:szCs w:val="24"/>
        </w:rPr>
        <w:lastRenderedPageBreak/>
        <w:t>ΙΩΑΝΝΗΣ ΓΚΙΟΚΑΣ</w:t>
      </w:r>
      <w:r w:rsidRPr="005D1097">
        <w:rPr>
          <w:rFonts w:eastAsia="Times New Roman"/>
          <w:b/>
          <w:szCs w:val="24"/>
        </w:rPr>
        <w:t xml:space="preserve">: </w:t>
      </w:r>
      <w:r w:rsidRPr="005D1097">
        <w:rPr>
          <w:rFonts w:eastAsia="Times New Roman"/>
          <w:szCs w:val="24"/>
        </w:rPr>
        <w:t xml:space="preserve">Είπαμε και πριν </w:t>
      </w:r>
      <w:r>
        <w:rPr>
          <w:rFonts w:eastAsia="Times New Roman"/>
          <w:szCs w:val="24"/>
        </w:rPr>
        <w:t>-</w:t>
      </w:r>
      <w:r w:rsidRPr="005D1097">
        <w:rPr>
          <w:rFonts w:eastAsia="Times New Roman"/>
          <w:szCs w:val="24"/>
        </w:rPr>
        <w:t>αυτό θα επαναλάβουμε</w:t>
      </w:r>
      <w:r>
        <w:rPr>
          <w:rFonts w:eastAsia="Times New Roman"/>
          <w:szCs w:val="24"/>
        </w:rPr>
        <w:t>-</w:t>
      </w:r>
      <w:r w:rsidRPr="005D1097">
        <w:rPr>
          <w:rFonts w:eastAsia="Times New Roman"/>
          <w:szCs w:val="24"/>
        </w:rPr>
        <w:t xml:space="preserve"> ότι</w:t>
      </w:r>
      <w:r w:rsidRPr="00667035">
        <w:rPr>
          <w:rFonts w:eastAsia="Times New Roman"/>
          <w:szCs w:val="24"/>
        </w:rPr>
        <w:t xml:space="preserve"> δεν έχει νόημα κ</w:t>
      </w:r>
      <w:r w:rsidRPr="00667035">
        <w:rPr>
          <w:rFonts w:eastAsia="Times New Roman"/>
          <w:szCs w:val="24"/>
        </w:rPr>
        <w:t>αμ</w:t>
      </w:r>
      <w:r>
        <w:rPr>
          <w:rFonts w:eastAsia="Times New Roman"/>
          <w:szCs w:val="24"/>
        </w:rPr>
        <w:t>μ</w:t>
      </w:r>
      <w:r w:rsidRPr="00667035">
        <w:rPr>
          <w:rFonts w:eastAsia="Times New Roman"/>
          <w:szCs w:val="24"/>
        </w:rPr>
        <w:t>ία ψηφοφορία και δεν θα συμμετέχουμε σε κα</w:t>
      </w:r>
      <w:r>
        <w:rPr>
          <w:rFonts w:eastAsia="Times New Roman"/>
          <w:szCs w:val="24"/>
        </w:rPr>
        <w:t>μ</w:t>
      </w:r>
      <w:r w:rsidRPr="00667035">
        <w:rPr>
          <w:rFonts w:eastAsia="Times New Roman"/>
          <w:szCs w:val="24"/>
        </w:rPr>
        <w:t>μία ψηφοφορία περί δεσμευτικότητα</w:t>
      </w:r>
      <w:r>
        <w:rPr>
          <w:rFonts w:eastAsia="Times New Roman"/>
          <w:szCs w:val="24"/>
        </w:rPr>
        <w:t xml:space="preserve">ς ή όχι, </w:t>
      </w:r>
      <w:r w:rsidRPr="00667035">
        <w:rPr>
          <w:rFonts w:eastAsia="Times New Roman"/>
          <w:szCs w:val="24"/>
        </w:rPr>
        <w:t>γιατί είναι πολιτικά τα ζητήματα</w:t>
      </w:r>
      <w:r>
        <w:rPr>
          <w:rFonts w:eastAsia="Times New Roman"/>
          <w:szCs w:val="24"/>
        </w:rPr>
        <w:t>.</w:t>
      </w:r>
    </w:p>
    <w:p w14:paraId="09855A91" w14:textId="77777777" w:rsidR="00BE639A" w:rsidRDefault="00A212EC">
      <w:pPr>
        <w:spacing w:line="600" w:lineRule="auto"/>
        <w:ind w:firstLine="720"/>
        <w:jc w:val="both"/>
        <w:rPr>
          <w:rFonts w:eastAsia="Times New Roman"/>
          <w:szCs w:val="24"/>
        </w:rPr>
      </w:pPr>
      <w:r>
        <w:rPr>
          <w:rFonts w:eastAsia="Times New Roman"/>
          <w:szCs w:val="24"/>
        </w:rPr>
        <w:t>Τ</w:t>
      </w:r>
      <w:r w:rsidRPr="00667035">
        <w:rPr>
          <w:rFonts w:eastAsia="Times New Roman"/>
          <w:szCs w:val="24"/>
        </w:rPr>
        <w:t>ώρα δεν τίθεται τέτοιο θέμα</w:t>
      </w:r>
      <w:r>
        <w:rPr>
          <w:rFonts w:eastAsia="Times New Roman"/>
          <w:szCs w:val="24"/>
        </w:rPr>
        <w:t>.</w:t>
      </w:r>
      <w:r w:rsidRPr="00667035">
        <w:rPr>
          <w:rFonts w:eastAsia="Times New Roman"/>
          <w:szCs w:val="24"/>
        </w:rPr>
        <w:t xml:space="preserve"> </w:t>
      </w:r>
      <w:r>
        <w:rPr>
          <w:rFonts w:eastAsia="Times New Roman"/>
          <w:szCs w:val="24"/>
        </w:rPr>
        <w:t>Τ</w:t>
      </w:r>
      <w:r w:rsidRPr="00667035">
        <w:rPr>
          <w:rFonts w:eastAsia="Times New Roman"/>
          <w:szCs w:val="24"/>
        </w:rPr>
        <w:t xml:space="preserve">ίθεται με μία </w:t>
      </w:r>
      <w:r>
        <w:rPr>
          <w:rFonts w:eastAsia="Times New Roman"/>
          <w:szCs w:val="24"/>
        </w:rPr>
        <w:t>π</w:t>
      </w:r>
      <w:r w:rsidRPr="00667035">
        <w:rPr>
          <w:rFonts w:eastAsia="Times New Roman"/>
          <w:szCs w:val="24"/>
        </w:rPr>
        <w:t>ιο light εκδοχή</w:t>
      </w:r>
      <w:r>
        <w:rPr>
          <w:rFonts w:eastAsia="Times New Roman"/>
          <w:szCs w:val="24"/>
        </w:rPr>
        <w:t>,</w:t>
      </w:r>
      <w:r w:rsidRPr="00667035">
        <w:rPr>
          <w:rFonts w:eastAsia="Times New Roman"/>
          <w:szCs w:val="24"/>
        </w:rPr>
        <w:t xml:space="preserve"> σε σχέση με το πώς </w:t>
      </w:r>
      <w:r>
        <w:rPr>
          <w:rFonts w:eastAsia="Times New Roman"/>
          <w:szCs w:val="24"/>
        </w:rPr>
        <w:t>θα</w:t>
      </w:r>
      <w:r w:rsidRPr="00667035">
        <w:rPr>
          <w:rFonts w:eastAsia="Times New Roman"/>
          <w:szCs w:val="24"/>
        </w:rPr>
        <w:t xml:space="preserve"> είναι συγκροτημέν</w:t>
      </w:r>
      <w:r>
        <w:rPr>
          <w:rFonts w:eastAsia="Times New Roman"/>
          <w:szCs w:val="24"/>
        </w:rPr>
        <w:t>α</w:t>
      </w:r>
      <w:r w:rsidRPr="00667035">
        <w:rPr>
          <w:rFonts w:eastAsia="Times New Roman"/>
          <w:szCs w:val="24"/>
        </w:rPr>
        <w:t xml:space="preserve"> τα ψηφοδέλτια</w:t>
      </w:r>
      <w:r>
        <w:rPr>
          <w:rFonts w:eastAsia="Times New Roman"/>
          <w:szCs w:val="24"/>
        </w:rPr>
        <w:t>.</w:t>
      </w:r>
      <w:r w:rsidRPr="00667035">
        <w:rPr>
          <w:rFonts w:eastAsia="Times New Roman"/>
          <w:szCs w:val="24"/>
        </w:rPr>
        <w:t xml:space="preserve"> Εννοείται ότ</w:t>
      </w:r>
      <w:r>
        <w:rPr>
          <w:rFonts w:eastAsia="Times New Roman"/>
          <w:szCs w:val="24"/>
        </w:rPr>
        <w:t>ι θ</w:t>
      </w:r>
      <w:r>
        <w:rPr>
          <w:rFonts w:eastAsia="Times New Roman"/>
          <w:szCs w:val="24"/>
        </w:rPr>
        <w:t xml:space="preserve">α κρατήσουμε την ίδια στάση, </w:t>
      </w:r>
      <w:r w:rsidRPr="00667035">
        <w:rPr>
          <w:rFonts w:eastAsia="Times New Roman"/>
          <w:szCs w:val="24"/>
        </w:rPr>
        <w:t xml:space="preserve">της </w:t>
      </w:r>
      <w:r>
        <w:rPr>
          <w:rFonts w:eastAsia="Times New Roman"/>
          <w:szCs w:val="24"/>
        </w:rPr>
        <w:t>μη συμ</w:t>
      </w:r>
      <w:r w:rsidRPr="00667035">
        <w:rPr>
          <w:rFonts w:eastAsia="Times New Roman"/>
          <w:szCs w:val="24"/>
        </w:rPr>
        <w:t>μετοχής</w:t>
      </w:r>
      <w:r>
        <w:rPr>
          <w:rFonts w:eastAsia="Times New Roman"/>
          <w:szCs w:val="24"/>
        </w:rPr>
        <w:t>, δηλαδή,</w:t>
      </w:r>
      <w:r w:rsidRPr="00667035">
        <w:rPr>
          <w:rFonts w:eastAsia="Times New Roman"/>
          <w:szCs w:val="24"/>
        </w:rPr>
        <w:t xml:space="preserve"> σε τέτοια ψηφοφορία</w:t>
      </w:r>
      <w:r>
        <w:rPr>
          <w:rFonts w:eastAsia="Times New Roman"/>
          <w:szCs w:val="24"/>
        </w:rPr>
        <w:t>.</w:t>
      </w:r>
    </w:p>
    <w:p w14:paraId="09855A92"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Ευχαριστώ πολύ.</w:t>
      </w:r>
    </w:p>
    <w:p w14:paraId="09855A93" w14:textId="77777777" w:rsidR="00BE639A" w:rsidRDefault="00A212EC">
      <w:pPr>
        <w:spacing w:line="600" w:lineRule="auto"/>
        <w:ind w:firstLine="720"/>
        <w:jc w:val="both"/>
        <w:rPr>
          <w:rFonts w:eastAsia="Times New Roman"/>
          <w:szCs w:val="24"/>
        </w:rPr>
      </w:pPr>
      <w:r w:rsidRPr="005D1097">
        <w:rPr>
          <w:rFonts w:eastAsia="Times New Roman"/>
          <w:b/>
          <w:szCs w:val="24"/>
        </w:rPr>
        <w:t>ΜΑΡΙΟΣ ΓΕΩΡΓΙΑΔΗΣ</w:t>
      </w:r>
      <w:r>
        <w:rPr>
          <w:rFonts w:eastAsia="Times New Roman"/>
          <w:b/>
          <w:szCs w:val="24"/>
        </w:rPr>
        <w:t xml:space="preserve"> (Θ</w:t>
      </w:r>
      <w:r>
        <w:rPr>
          <w:rFonts w:eastAsia="Times New Roman"/>
          <w:b/>
          <w:szCs w:val="24"/>
        </w:rPr>
        <w:t>΄</w:t>
      </w:r>
      <w:r>
        <w:rPr>
          <w:rFonts w:eastAsia="Times New Roman"/>
          <w:b/>
          <w:szCs w:val="24"/>
        </w:rPr>
        <w:t xml:space="preserve"> Αντιπρόεδρος της Βουλής)</w:t>
      </w:r>
      <w:r w:rsidRPr="005D1097">
        <w:rPr>
          <w:rFonts w:eastAsia="Times New Roman"/>
          <w:b/>
          <w:szCs w:val="24"/>
        </w:rPr>
        <w:t>:</w:t>
      </w:r>
      <w:r w:rsidRPr="005D1097">
        <w:rPr>
          <w:rFonts w:eastAsia="Times New Roman"/>
          <w:szCs w:val="24"/>
        </w:rPr>
        <w:t xml:space="preserve"> </w:t>
      </w:r>
      <w:r>
        <w:rPr>
          <w:rFonts w:eastAsia="Times New Roman"/>
          <w:szCs w:val="24"/>
        </w:rPr>
        <w:t>Κύριε Πρόεδρε, θα ήθελα τον λόγο.</w:t>
      </w:r>
    </w:p>
    <w:p w14:paraId="09855A94"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sidRPr="00E51F32">
        <w:rPr>
          <w:rFonts w:eastAsia="Times New Roman"/>
          <w:szCs w:val="24"/>
        </w:rPr>
        <w:t>Τ</w:t>
      </w:r>
      <w:r w:rsidRPr="00667035">
        <w:rPr>
          <w:rFonts w:eastAsia="Times New Roman"/>
          <w:szCs w:val="24"/>
        </w:rPr>
        <w:t>ι να πείτε</w:t>
      </w:r>
      <w:r>
        <w:rPr>
          <w:rFonts w:eastAsia="Times New Roman"/>
          <w:szCs w:val="24"/>
        </w:rPr>
        <w:t>;</w:t>
      </w:r>
      <w:r w:rsidRPr="00667035">
        <w:rPr>
          <w:rFonts w:eastAsia="Times New Roman"/>
          <w:szCs w:val="24"/>
        </w:rPr>
        <w:t xml:space="preserve"> Όχι</w:t>
      </w:r>
      <w:r>
        <w:rPr>
          <w:rFonts w:eastAsia="Times New Roman"/>
          <w:szCs w:val="24"/>
        </w:rPr>
        <w:t>,</w:t>
      </w:r>
      <w:r w:rsidRPr="00667035">
        <w:rPr>
          <w:rFonts w:eastAsia="Times New Roman"/>
          <w:szCs w:val="24"/>
        </w:rPr>
        <w:t xml:space="preserve"> τώρα ήρθα</w:t>
      </w:r>
      <w:r>
        <w:rPr>
          <w:rFonts w:eastAsia="Times New Roman"/>
          <w:szCs w:val="24"/>
        </w:rPr>
        <w:t xml:space="preserve">τε. </w:t>
      </w:r>
      <w:r w:rsidRPr="00667035">
        <w:rPr>
          <w:rFonts w:eastAsia="Times New Roman"/>
          <w:szCs w:val="24"/>
        </w:rPr>
        <w:t>Με συγχωρείτε</w:t>
      </w:r>
      <w:r>
        <w:rPr>
          <w:rFonts w:eastAsia="Times New Roman"/>
          <w:szCs w:val="24"/>
        </w:rPr>
        <w:t>, θέλετε να πείτε για τη στάση σας.</w:t>
      </w:r>
    </w:p>
    <w:p w14:paraId="09855A95" w14:textId="77777777" w:rsidR="00BE639A" w:rsidRDefault="00A212EC">
      <w:pPr>
        <w:spacing w:line="600" w:lineRule="auto"/>
        <w:ind w:firstLine="720"/>
        <w:jc w:val="both"/>
        <w:rPr>
          <w:rFonts w:eastAsia="Times New Roman"/>
          <w:b/>
          <w:szCs w:val="24"/>
        </w:rPr>
      </w:pPr>
      <w:r>
        <w:rPr>
          <w:rFonts w:eastAsia="Times New Roman"/>
          <w:b/>
          <w:szCs w:val="24"/>
        </w:rPr>
        <w:t>ΜΑΡΙΟΣ ΓΕΩΡΓΙΑΔΗΣ (Θ</w:t>
      </w:r>
      <w:r>
        <w:rPr>
          <w:rFonts w:eastAsia="Times New Roman"/>
          <w:b/>
          <w:szCs w:val="24"/>
        </w:rPr>
        <w:t>΄</w:t>
      </w:r>
      <w:r>
        <w:rPr>
          <w:rFonts w:eastAsia="Times New Roman"/>
          <w:b/>
          <w:szCs w:val="24"/>
        </w:rPr>
        <w:t xml:space="preserve"> Αντιπρόεδρος της Βουλής)</w:t>
      </w:r>
      <w:r w:rsidRPr="00E51F32">
        <w:rPr>
          <w:rFonts w:eastAsia="Times New Roman"/>
          <w:b/>
          <w:szCs w:val="24"/>
        </w:rPr>
        <w:t xml:space="preserve">: </w:t>
      </w:r>
      <w:r w:rsidRPr="00E51F32">
        <w:rPr>
          <w:rFonts w:eastAsia="Times New Roman"/>
          <w:szCs w:val="24"/>
        </w:rPr>
        <w:t>Να μην πούμε για τη στάση μας εμείς;</w:t>
      </w:r>
    </w:p>
    <w:p w14:paraId="09855A96"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Όχι, δεν θα σας στερούσα τον λόγο. Απλώς λείπατε προηγουμένως που έγινε ο κύκλο</w:t>
      </w:r>
      <w:r>
        <w:rPr>
          <w:rFonts w:eastAsia="Times New Roman"/>
          <w:szCs w:val="24"/>
        </w:rPr>
        <w:t>ς επί της ουσίας.</w:t>
      </w:r>
    </w:p>
    <w:p w14:paraId="09855A97" w14:textId="77777777" w:rsidR="00BE639A" w:rsidRDefault="00A212EC">
      <w:pPr>
        <w:spacing w:line="600" w:lineRule="auto"/>
        <w:ind w:firstLine="720"/>
        <w:jc w:val="both"/>
        <w:rPr>
          <w:rFonts w:eastAsia="Times New Roman"/>
          <w:b/>
          <w:szCs w:val="24"/>
        </w:rPr>
      </w:pPr>
      <w:r>
        <w:rPr>
          <w:rFonts w:eastAsia="Times New Roman"/>
          <w:b/>
          <w:szCs w:val="24"/>
        </w:rPr>
        <w:lastRenderedPageBreak/>
        <w:t>ΜΑΡΙΟΣ ΓΕΩΡΓΙΑΔΗΣ (Θ</w:t>
      </w:r>
      <w:r>
        <w:rPr>
          <w:rFonts w:eastAsia="Times New Roman"/>
          <w:b/>
          <w:szCs w:val="24"/>
        </w:rPr>
        <w:t>΄</w:t>
      </w:r>
      <w:r>
        <w:rPr>
          <w:rFonts w:eastAsia="Times New Roman"/>
          <w:b/>
          <w:szCs w:val="24"/>
        </w:rPr>
        <w:t xml:space="preserve"> Αντιπρόεδρος της Βουλής): </w:t>
      </w:r>
      <w:r w:rsidRPr="00E51F32">
        <w:rPr>
          <w:rFonts w:eastAsia="Times New Roman"/>
          <w:szCs w:val="24"/>
        </w:rPr>
        <w:t>Τα έχω ακούσει όλα, κύριε Πρόεδρε.</w:t>
      </w:r>
    </w:p>
    <w:p w14:paraId="09855A98" w14:textId="77777777" w:rsidR="00BE639A" w:rsidRDefault="00A212EC">
      <w:pPr>
        <w:spacing w:line="600" w:lineRule="auto"/>
        <w:ind w:firstLine="720"/>
        <w:jc w:val="both"/>
        <w:rPr>
          <w:rFonts w:eastAsia="Times New Roman"/>
          <w:b/>
          <w:szCs w:val="24"/>
        </w:rPr>
      </w:pPr>
      <w:r>
        <w:rPr>
          <w:rFonts w:eastAsia="Times New Roman"/>
          <w:b/>
          <w:szCs w:val="24"/>
        </w:rPr>
        <w:t xml:space="preserve">ΠΡΟΕΔΡΟΣ (Νικόλαος Βούτσης): </w:t>
      </w:r>
      <w:r w:rsidRPr="00E51F32">
        <w:rPr>
          <w:rFonts w:eastAsia="Times New Roman"/>
          <w:szCs w:val="24"/>
        </w:rPr>
        <w:t>Ορίστε, έχετε τον λόγο για να πείτε για τη στάση σας.</w:t>
      </w:r>
    </w:p>
    <w:p w14:paraId="09855A99" w14:textId="77777777" w:rsidR="00BE639A" w:rsidRDefault="00A212EC">
      <w:pPr>
        <w:spacing w:line="600" w:lineRule="auto"/>
        <w:ind w:firstLine="720"/>
        <w:jc w:val="both"/>
        <w:rPr>
          <w:rFonts w:eastAsia="Times New Roman"/>
          <w:szCs w:val="24"/>
        </w:rPr>
      </w:pPr>
      <w:r>
        <w:rPr>
          <w:rFonts w:eastAsia="Times New Roman"/>
          <w:b/>
          <w:szCs w:val="24"/>
        </w:rPr>
        <w:t>ΜΑΡΙΟΣ ΓΕΩΡΓΙΑΔΗΣ (Θ</w:t>
      </w:r>
      <w:r>
        <w:rPr>
          <w:rFonts w:eastAsia="Times New Roman"/>
          <w:b/>
          <w:szCs w:val="24"/>
        </w:rPr>
        <w:t>΄</w:t>
      </w:r>
      <w:r>
        <w:rPr>
          <w:rFonts w:eastAsia="Times New Roman"/>
          <w:b/>
          <w:szCs w:val="24"/>
        </w:rPr>
        <w:t xml:space="preserve"> Αντιπρόεδρος της Βουλής): </w:t>
      </w:r>
      <w:r w:rsidRPr="00E51F32">
        <w:rPr>
          <w:rFonts w:eastAsia="Times New Roman"/>
          <w:szCs w:val="24"/>
        </w:rPr>
        <w:t>Δ</w:t>
      </w:r>
      <w:r w:rsidRPr="00667035">
        <w:rPr>
          <w:rFonts w:eastAsia="Times New Roman"/>
          <w:szCs w:val="24"/>
        </w:rPr>
        <w:t xml:space="preserve">εν θα </w:t>
      </w:r>
      <w:r>
        <w:rPr>
          <w:rFonts w:eastAsia="Times New Roman"/>
          <w:szCs w:val="24"/>
        </w:rPr>
        <w:t>μπ</w:t>
      </w:r>
      <w:r w:rsidRPr="00667035">
        <w:rPr>
          <w:rFonts w:eastAsia="Times New Roman"/>
          <w:szCs w:val="24"/>
        </w:rPr>
        <w:t>ούμε σε κα</w:t>
      </w:r>
      <w:r>
        <w:rPr>
          <w:rFonts w:eastAsia="Times New Roman"/>
          <w:szCs w:val="24"/>
        </w:rPr>
        <w:t>μ</w:t>
      </w:r>
      <w:r w:rsidRPr="00667035">
        <w:rPr>
          <w:rFonts w:eastAsia="Times New Roman"/>
          <w:szCs w:val="24"/>
        </w:rPr>
        <w:t>ία δ</w:t>
      </w:r>
      <w:r w:rsidRPr="00667035">
        <w:rPr>
          <w:rFonts w:eastAsia="Times New Roman"/>
          <w:szCs w:val="24"/>
        </w:rPr>
        <w:t>ιαδικασία να δεσμεύσουμε την επόμενη Βουλή</w:t>
      </w:r>
      <w:r>
        <w:rPr>
          <w:rFonts w:eastAsia="Times New Roman"/>
          <w:szCs w:val="24"/>
        </w:rPr>
        <w:t>, όπως θέλετε να</w:t>
      </w:r>
      <w:r w:rsidRPr="00667035">
        <w:rPr>
          <w:rFonts w:eastAsia="Times New Roman"/>
          <w:szCs w:val="24"/>
        </w:rPr>
        <w:t xml:space="preserve"> το κάνετε εσείς αυτή</w:t>
      </w:r>
      <w:r>
        <w:rPr>
          <w:rFonts w:eastAsia="Times New Roman"/>
          <w:szCs w:val="24"/>
        </w:rPr>
        <w:t>ν</w:t>
      </w:r>
      <w:r w:rsidRPr="00667035">
        <w:rPr>
          <w:rFonts w:eastAsia="Times New Roman"/>
          <w:szCs w:val="24"/>
        </w:rPr>
        <w:t xml:space="preserve"> τη στιγμή</w:t>
      </w:r>
      <w:r>
        <w:rPr>
          <w:rFonts w:eastAsia="Times New Roman"/>
          <w:szCs w:val="24"/>
        </w:rPr>
        <w:t>.</w:t>
      </w:r>
      <w:r w:rsidRPr="00667035">
        <w:rPr>
          <w:rFonts w:eastAsia="Times New Roman"/>
          <w:szCs w:val="24"/>
        </w:rPr>
        <w:t xml:space="preserve"> Μπορείτε να </w:t>
      </w:r>
      <w:r>
        <w:rPr>
          <w:rFonts w:eastAsia="Times New Roman"/>
          <w:szCs w:val="24"/>
        </w:rPr>
        <w:t>εγερθείτε,</w:t>
      </w:r>
      <w:r w:rsidRPr="00667035">
        <w:rPr>
          <w:rFonts w:eastAsia="Times New Roman"/>
          <w:szCs w:val="24"/>
        </w:rPr>
        <w:t xml:space="preserve"> μπορείτε να αποφασίσετε για το πώς θα γίνει η ψηφοφορία</w:t>
      </w:r>
      <w:r>
        <w:rPr>
          <w:rFonts w:eastAsia="Times New Roman"/>
          <w:szCs w:val="24"/>
        </w:rPr>
        <w:t>.</w:t>
      </w:r>
      <w:r w:rsidRPr="00667035">
        <w:rPr>
          <w:rFonts w:eastAsia="Times New Roman"/>
          <w:szCs w:val="24"/>
        </w:rPr>
        <w:t xml:space="preserve"> Δεσμεύσεις και κατευθύνσεις </w:t>
      </w:r>
      <w:r>
        <w:rPr>
          <w:rFonts w:eastAsia="Times New Roman"/>
          <w:szCs w:val="24"/>
        </w:rPr>
        <w:t xml:space="preserve">ως </w:t>
      </w:r>
      <w:r>
        <w:rPr>
          <w:rFonts w:eastAsia="Times New Roman"/>
          <w:szCs w:val="24"/>
        </w:rPr>
        <w:t>Ένωση Κεντρώων ε</w:t>
      </w:r>
      <w:r w:rsidRPr="00667035">
        <w:rPr>
          <w:rFonts w:eastAsia="Times New Roman"/>
          <w:szCs w:val="24"/>
        </w:rPr>
        <w:t xml:space="preserve">μείς </w:t>
      </w:r>
      <w:r>
        <w:rPr>
          <w:rFonts w:eastAsia="Times New Roman"/>
          <w:szCs w:val="24"/>
        </w:rPr>
        <w:t xml:space="preserve">δεν </w:t>
      </w:r>
      <w:r w:rsidRPr="00667035">
        <w:rPr>
          <w:rFonts w:eastAsia="Times New Roman"/>
          <w:szCs w:val="24"/>
        </w:rPr>
        <w:t>θα δώσουμε</w:t>
      </w:r>
      <w:r>
        <w:rPr>
          <w:rFonts w:eastAsia="Times New Roman"/>
          <w:szCs w:val="24"/>
        </w:rPr>
        <w:t xml:space="preserve"> για την επόμενη Β</w:t>
      </w:r>
      <w:r>
        <w:rPr>
          <w:rFonts w:eastAsia="Times New Roman"/>
          <w:szCs w:val="24"/>
        </w:rPr>
        <w:t>ουλή.</w:t>
      </w:r>
    </w:p>
    <w:p w14:paraId="09855A9A" w14:textId="77777777" w:rsidR="00BE639A" w:rsidRDefault="00A212EC">
      <w:pPr>
        <w:spacing w:line="600" w:lineRule="auto"/>
        <w:ind w:firstLine="720"/>
        <w:jc w:val="both"/>
        <w:rPr>
          <w:rFonts w:eastAsia="Times New Roman"/>
          <w:szCs w:val="24"/>
        </w:rPr>
      </w:pPr>
      <w:r>
        <w:rPr>
          <w:rFonts w:eastAsia="Times New Roman"/>
          <w:b/>
          <w:szCs w:val="24"/>
        </w:rPr>
        <w:t>ΠΡΟΕΔΡΟΣ (Νικόλαος Βούτσης):</w:t>
      </w:r>
      <w:r w:rsidRPr="00E51F32">
        <w:rPr>
          <w:rFonts w:eastAsia="Times New Roman"/>
          <w:szCs w:val="24"/>
        </w:rPr>
        <w:t xml:space="preserve"> Ευχαριστώ.</w:t>
      </w:r>
    </w:p>
    <w:p w14:paraId="09855A9B" w14:textId="77777777" w:rsidR="00BE639A" w:rsidRDefault="00A212EC">
      <w:pPr>
        <w:spacing w:line="600" w:lineRule="auto"/>
        <w:ind w:firstLine="720"/>
        <w:jc w:val="both"/>
        <w:rPr>
          <w:rFonts w:eastAsia="Times New Roman"/>
          <w:szCs w:val="24"/>
        </w:rPr>
      </w:pPr>
      <w:r>
        <w:rPr>
          <w:rFonts w:eastAsia="Times New Roman"/>
          <w:szCs w:val="24"/>
        </w:rPr>
        <w:t>Ε</w:t>
      </w:r>
      <w:r w:rsidRPr="00667035">
        <w:rPr>
          <w:rFonts w:eastAsia="Times New Roman"/>
          <w:szCs w:val="24"/>
        </w:rPr>
        <w:t>πί του θέματος</w:t>
      </w:r>
      <w:r>
        <w:rPr>
          <w:rFonts w:eastAsia="Times New Roman"/>
          <w:szCs w:val="24"/>
        </w:rPr>
        <w:t>,</w:t>
      </w:r>
      <w:r w:rsidRPr="00667035">
        <w:rPr>
          <w:rFonts w:eastAsia="Times New Roman"/>
          <w:szCs w:val="24"/>
        </w:rPr>
        <w:t xml:space="preserve"> το οποίο έχει τεθεί και εκτενώς αναλυθεί</w:t>
      </w:r>
      <w:r>
        <w:rPr>
          <w:rFonts w:eastAsia="Times New Roman"/>
          <w:szCs w:val="24"/>
        </w:rPr>
        <w:t>,</w:t>
      </w:r>
      <w:r w:rsidRPr="00667035">
        <w:rPr>
          <w:rFonts w:eastAsia="Times New Roman"/>
          <w:szCs w:val="24"/>
        </w:rPr>
        <w:t xml:space="preserve"> δηλαδή στην καταγραφή</w:t>
      </w:r>
      <w:r>
        <w:rPr>
          <w:rFonts w:eastAsia="Times New Roman"/>
          <w:szCs w:val="24"/>
        </w:rPr>
        <w:t>,</w:t>
      </w:r>
      <w:r w:rsidRPr="00667035">
        <w:rPr>
          <w:rFonts w:eastAsia="Times New Roman"/>
          <w:szCs w:val="24"/>
        </w:rPr>
        <w:t xml:space="preserve"> για όσα κόμματα θεωρούν</w:t>
      </w:r>
      <w:r>
        <w:rPr>
          <w:rFonts w:eastAsia="Times New Roman"/>
          <w:szCs w:val="24"/>
        </w:rPr>
        <w:t>,</w:t>
      </w:r>
      <w:r w:rsidRPr="00667035">
        <w:rPr>
          <w:rFonts w:eastAsia="Times New Roman"/>
          <w:szCs w:val="24"/>
        </w:rPr>
        <w:t xml:space="preserve"> της σχετικής κατεύθυνσης του θέματος και </w:t>
      </w:r>
      <w:r>
        <w:rPr>
          <w:rFonts w:eastAsia="Times New Roman"/>
          <w:szCs w:val="24"/>
        </w:rPr>
        <w:t>της</w:t>
      </w:r>
      <w:r w:rsidRPr="00667035">
        <w:rPr>
          <w:rFonts w:eastAsia="Times New Roman"/>
          <w:szCs w:val="24"/>
        </w:rPr>
        <w:t xml:space="preserve"> σχετικ</w:t>
      </w:r>
      <w:r>
        <w:rPr>
          <w:rFonts w:eastAsia="Times New Roman"/>
          <w:szCs w:val="24"/>
        </w:rPr>
        <w:t>ής</w:t>
      </w:r>
      <w:r w:rsidRPr="00667035">
        <w:rPr>
          <w:rFonts w:eastAsia="Times New Roman"/>
          <w:szCs w:val="24"/>
        </w:rPr>
        <w:t xml:space="preserve"> </w:t>
      </w:r>
      <w:r>
        <w:rPr>
          <w:rFonts w:eastAsia="Times New Roman"/>
          <w:szCs w:val="24"/>
        </w:rPr>
        <w:t>κατεύθυνσης</w:t>
      </w:r>
      <w:r w:rsidRPr="00667035">
        <w:rPr>
          <w:rFonts w:eastAsia="Times New Roman"/>
          <w:szCs w:val="24"/>
        </w:rPr>
        <w:t xml:space="preserve"> στα οικεία άρθρα και στην άποψη που υ</w:t>
      </w:r>
      <w:r w:rsidRPr="00667035">
        <w:rPr>
          <w:rFonts w:eastAsia="Times New Roman"/>
          <w:szCs w:val="24"/>
        </w:rPr>
        <w:t xml:space="preserve">πάρχει για το ότι η παρούσα Βουλή </w:t>
      </w:r>
      <w:r>
        <w:rPr>
          <w:rFonts w:eastAsia="Times New Roman"/>
          <w:szCs w:val="24"/>
        </w:rPr>
        <w:t>-</w:t>
      </w:r>
      <w:r w:rsidRPr="00667035">
        <w:rPr>
          <w:rFonts w:eastAsia="Times New Roman"/>
          <w:szCs w:val="24"/>
        </w:rPr>
        <w:t xml:space="preserve">με </w:t>
      </w:r>
      <w:r>
        <w:rPr>
          <w:rFonts w:eastAsia="Times New Roman"/>
          <w:szCs w:val="24"/>
        </w:rPr>
        <w:t>πλατιά</w:t>
      </w:r>
      <w:r w:rsidRPr="00667035">
        <w:rPr>
          <w:rFonts w:eastAsia="Times New Roman"/>
          <w:szCs w:val="24"/>
        </w:rPr>
        <w:t xml:space="preserve"> έννοια</w:t>
      </w:r>
      <w:r>
        <w:rPr>
          <w:rFonts w:eastAsia="Times New Roman"/>
          <w:szCs w:val="24"/>
        </w:rPr>
        <w:t>-</w:t>
      </w:r>
      <w:r w:rsidRPr="00667035">
        <w:rPr>
          <w:rFonts w:eastAsia="Times New Roman"/>
          <w:szCs w:val="24"/>
        </w:rPr>
        <w:t xml:space="preserve"> υπέχει μία θέση δέσμευση</w:t>
      </w:r>
      <w:r>
        <w:rPr>
          <w:rFonts w:eastAsia="Times New Roman"/>
          <w:szCs w:val="24"/>
        </w:rPr>
        <w:t>ς</w:t>
      </w:r>
      <w:r w:rsidRPr="00667035">
        <w:rPr>
          <w:rFonts w:eastAsia="Times New Roman"/>
          <w:szCs w:val="24"/>
        </w:rPr>
        <w:t xml:space="preserve"> σε σχέση με το μέλλον με την επομένη</w:t>
      </w:r>
      <w:r>
        <w:rPr>
          <w:rFonts w:eastAsia="Times New Roman"/>
          <w:szCs w:val="24"/>
        </w:rPr>
        <w:t>,</w:t>
      </w:r>
      <w:r w:rsidRPr="00667035">
        <w:rPr>
          <w:rFonts w:eastAsia="Times New Roman"/>
          <w:szCs w:val="24"/>
        </w:rPr>
        <w:t xml:space="preserve"> έχοντας ξεκαθαρίσει ότι προφανώς </w:t>
      </w:r>
      <w:r>
        <w:rPr>
          <w:rFonts w:eastAsia="Times New Roman"/>
          <w:szCs w:val="24"/>
        </w:rPr>
        <w:t>-</w:t>
      </w:r>
      <w:r w:rsidRPr="00667035">
        <w:rPr>
          <w:rFonts w:eastAsia="Times New Roman"/>
          <w:szCs w:val="24"/>
        </w:rPr>
        <w:t>καθώς παρεμβάλλεται και η λαϊκή βούληση</w:t>
      </w:r>
      <w:r>
        <w:rPr>
          <w:rFonts w:eastAsia="Times New Roman"/>
          <w:szCs w:val="24"/>
        </w:rPr>
        <w:t>-</w:t>
      </w:r>
      <w:r w:rsidRPr="00667035">
        <w:rPr>
          <w:rFonts w:eastAsia="Times New Roman"/>
          <w:szCs w:val="24"/>
        </w:rPr>
        <w:t xml:space="preserve"> η επόμενη Βουλή </w:t>
      </w:r>
      <w:r w:rsidRPr="00667035">
        <w:rPr>
          <w:rFonts w:eastAsia="Times New Roman"/>
          <w:szCs w:val="24"/>
        </w:rPr>
        <w:lastRenderedPageBreak/>
        <w:t xml:space="preserve">έχει </w:t>
      </w:r>
      <w:r>
        <w:rPr>
          <w:rFonts w:eastAsia="Times New Roman"/>
          <w:szCs w:val="24"/>
        </w:rPr>
        <w:t>ε</w:t>
      </w:r>
      <w:r w:rsidRPr="00667035">
        <w:rPr>
          <w:rFonts w:eastAsia="Times New Roman"/>
          <w:szCs w:val="24"/>
        </w:rPr>
        <w:t>π</w:t>
      </w:r>
      <w:r>
        <w:rPr>
          <w:rFonts w:eastAsia="Times New Roman"/>
          <w:szCs w:val="24"/>
        </w:rPr>
        <w:t>’</w:t>
      </w:r>
      <w:r w:rsidRPr="00667035">
        <w:rPr>
          <w:rFonts w:eastAsia="Times New Roman"/>
          <w:szCs w:val="24"/>
        </w:rPr>
        <w:t xml:space="preserve"> αυτού του θέματος </w:t>
      </w:r>
      <w:r>
        <w:rPr>
          <w:rFonts w:eastAsia="Times New Roman"/>
          <w:szCs w:val="24"/>
        </w:rPr>
        <w:t>ό</w:t>
      </w:r>
      <w:r w:rsidRPr="00667035">
        <w:rPr>
          <w:rFonts w:eastAsia="Times New Roman"/>
          <w:szCs w:val="24"/>
        </w:rPr>
        <w:t xml:space="preserve">χι απλά τον πρώτο </w:t>
      </w:r>
      <w:r w:rsidRPr="00667035">
        <w:rPr>
          <w:rFonts w:eastAsia="Times New Roman"/>
          <w:szCs w:val="24"/>
        </w:rPr>
        <w:t>λόγο</w:t>
      </w:r>
      <w:r>
        <w:rPr>
          <w:rFonts w:eastAsia="Times New Roman"/>
          <w:szCs w:val="24"/>
        </w:rPr>
        <w:t>, τον</w:t>
      </w:r>
      <w:r w:rsidRPr="00667035">
        <w:rPr>
          <w:rFonts w:eastAsia="Times New Roman"/>
          <w:szCs w:val="24"/>
        </w:rPr>
        <w:t xml:space="preserve"> αποφασιστικό λόγο</w:t>
      </w:r>
      <w:r>
        <w:rPr>
          <w:rFonts w:eastAsia="Times New Roman"/>
          <w:szCs w:val="24"/>
        </w:rPr>
        <w:t xml:space="preserve"> -</w:t>
      </w:r>
      <w:r w:rsidRPr="00667035">
        <w:rPr>
          <w:rFonts w:eastAsia="Times New Roman"/>
          <w:szCs w:val="24"/>
        </w:rPr>
        <w:t xml:space="preserve">είναι κοινός τόπος </w:t>
      </w:r>
      <w:r>
        <w:rPr>
          <w:rFonts w:eastAsia="Times New Roman"/>
          <w:szCs w:val="24"/>
        </w:rPr>
        <w:t xml:space="preserve">αυτός- όσοι συνάδελφοι συμφωνούν, παρακαλώ </w:t>
      </w:r>
      <w:r w:rsidRPr="00667035">
        <w:rPr>
          <w:rFonts w:eastAsia="Times New Roman"/>
          <w:szCs w:val="24"/>
        </w:rPr>
        <w:t xml:space="preserve">πολύ να </w:t>
      </w:r>
      <w:r>
        <w:rPr>
          <w:rFonts w:eastAsia="Times New Roman"/>
          <w:szCs w:val="24"/>
        </w:rPr>
        <w:t>εγερθούν.</w:t>
      </w:r>
    </w:p>
    <w:p w14:paraId="09855A9C" w14:textId="77777777" w:rsidR="00BE639A" w:rsidRDefault="00A212EC">
      <w:pPr>
        <w:spacing w:line="600" w:lineRule="auto"/>
        <w:ind w:firstLine="720"/>
        <w:jc w:val="center"/>
        <w:rPr>
          <w:rFonts w:eastAsia="Times New Roman"/>
          <w:szCs w:val="24"/>
        </w:rPr>
      </w:pPr>
      <w:r>
        <w:rPr>
          <w:rFonts w:eastAsia="Times New Roman"/>
          <w:szCs w:val="24"/>
        </w:rPr>
        <w:t>(Εγείρονται οι αποδεχόμενοι την πρόταση)</w:t>
      </w:r>
    </w:p>
    <w:p w14:paraId="09855A9D"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ΤΖΑΒΑΡΑΣ: </w:t>
      </w:r>
      <w:r w:rsidRPr="00E51F32">
        <w:rPr>
          <w:rFonts w:eastAsia="Times New Roman"/>
          <w:szCs w:val="24"/>
        </w:rPr>
        <w:t>Εμείς απέχουμε.</w:t>
      </w:r>
      <w:r w:rsidRPr="00667035">
        <w:rPr>
          <w:rFonts w:eastAsia="Times New Roman"/>
          <w:szCs w:val="24"/>
        </w:rPr>
        <w:t xml:space="preserve"> </w:t>
      </w:r>
    </w:p>
    <w:p w14:paraId="09855A9E" w14:textId="77777777" w:rsidR="00BE639A" w:rsidRDefault="00A212EC">
      <w:pPr>
        <w:spacing w:line="600" w:lineRule="auto"/>
        <w:ind w:firstLine="720"/>
        <w:jc w:val="both"/>
        <w:rPr>
          <w:rFonts w:eastAsia="Times New Roman"/>
          <w:szCs w:val="24"/>
        </w:rPr>
      </w:pPr>
      <w:r>
        <w:rPr>
          <w:rFonts w:eastAsia="Times New Roman"/>
          <w:b/>
          <w:szCs w:val="24"/>
        </w:rPr>
        <w:t>ΚΩΝΣΤΑΝΤΙΝΟΣ ΤΣΙΑΡΑΣ</w:t>
      </w:r>
      <w:r w:rsidRPr="00213944">
        <w:rPr>
          <w:rFonts w:eastAsia="Times New Roman"/>
          <w:b/>
          <w:szCs w:val="24"/>
        </w:rPr>
        <w:t xml:space="preserve">: </w:t>
      </w:r>
      <w:r>
        <w:rPr>
          <w:rFonts w:eastAsia="Times New Roman"/>
          <w:szCs w:val="24"/>
        </w:rPr>
        <w:t>Να καταγραφεί ότι η Νέα Δημοκρατία απέχει.</w:t>
      </w:r>
    </w:p>
    <w:p w14:paraId="09855A9F" w14:textId="77777777" w:rsidR="00BE639A" w:rsidRDefault="00A212EC">
      <w:pPr>
        <w:spacing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ΡΟΕΔΡΟΣ (Νικόλαος Βούτσης): </w:t>
      </w:r>
      <w:r>
        <w:rPr>
          <w:rFonts w:eastAsia="Times New Roman"/>
          <w:szCs w:val="24"/>
        </w:rPr>
        <w:t>Έ</w:t>
      </w:r>
      <w:r w:rsidRPr="00667035">
        <w:rPr>
          <w:rFonts w:eastAsia="Times New Roman"/>
          <w:szCs w:val="24"/>
        </w:rPr>
        <w:t>χει καταγραφεί στα Πρακτικά</w:t>
      </w:r>
      <w:r>
        <w:rPr>
          <w:rFonts w:eastAsia="Times New Roman"/>
          <w:szCs w:val="24"/>
        </w:rPr>
        <w:t>. Αλίμονο, κύριε Τζαβάρα.</w:t>
      </w:r>
    </w:p>
    <w:p w14:paraId="09855AA0" w14:textId="77777777" w:rsidR="00BE639A" w:rsidRDefault="00A212EC">
      <w:pPr>
        <w:spacing w:line="600" w:lineRule="auto"/>
        <w:ind w:firstLine="720"/>
        <w:jc w:val="both"/>
        <w:rPr>
          <w:rFonts w:eastAsia="Times New Roman"/>
          <w:szCs w:val="24"/>
        </w:rPr>
      </w:pPr>
      <w:r>
        <w:rPr>
          <w:rFonts w:eastAsia="Times New Roman"/>
          <w:szCs w:val="24"/>
        </w:rPr>
        <w:t xml:space="preserve">Έχει καταγραφεί αναλυτικά στα Πρακτικά η αποχή ή μη δέσμευση -και με την έννοια και για το μέλλον- από πλευράς της Νέας Δημοκρατίας, από πλευράς της Δημοκρατικής </w:t>
      </w:r>
      <w:r>
        <w:rPr>
          <w:rFonts w:eastAsia="Times New Roman"/>
          <w:szCs w:val="24"/>
        </w:rPr>
        <w:t>Συμπαράταξης, -τα επαναλαμβάνω κι εγώ για να ξαναγραφτούν στα Πρακτικά-  από πλευράς της Ένωσης Κεντρώων.</w:t>
      </w:r>
    </w:p>
    <w:p w14:paraId="09855AA1" w14:textId="77777777" w:rsidR="00BE639A" w:rsidRDefault="00A212EC">
      <w:pPr>
        <w:spacing w:line="600" w:lineRule="auto"/>
        <w:ind w:firstLine="720"/>
        <w:jc w:val="both"/>
        <w:rPr>
          <w:rFonts w:eastAsia="Times New Roman"/>
          <w:szCs w:val="24"/>
        </w:rPr>
      </w:pPr>
      <w:r w:rsidRPr="00AE6457">
        <w:rPr>
          <w:rFonts w:eastAsia="Times New Roman"/>
          <w:b/>
          <w:szCs w:val="24"/>
        </w:rPr>
        <w:t xml:space="preserve">ΚΩΝΣΤΑΝΤΙΝΟΣ ΚΑΤΣΙΚΗΣ: </w:t>
      </w:r>
      <w:r>
        <w:rPr>
          <w:rFonts w:eastAsia="Times New Roman"/>
          <w:szCs w:val="24"/>
        </w:rPr>
        <w:t>Κύριε Πρόεδρε, μπορώ να έχω τον λόγο;</w:t>
      </w:r>
    </w:p>
    <w:p w14:paraId="09855AA2" w14:textId="77777777" w:rsidR="00BE639A" w:rsidRDefault="00A212EC">
      <w:pPr>
        <w:spacing w:line="600" w:lineRule="auto"/>
        <w:ind w:firstLine="720"/>
        <w:jc w:val="both"/>
        <w:rPr>
          <w:rFonts w:eastAsia="Times New Roman"/>
          <w:b/>
          <w:szCs w:val="24"/>
        </w:rPr>
      </w:pPr>
      <w:r w:rsidRPr="009356BC">
        <w:rPr>
          <w:rFonts w:eastAsia="Times New Roman"/>
          <w:b/>
          <w:szCs w:val="24"/>
        </w:rPr>
        <w:lastRenderedPageBreak/>
        <w:t xml:space="preserve">ΠΡΟΕΔΡΟΣ (Νικόλαος Βούτσης): </w:t>
      </w:r>
      <w:r>
        <w:rPr>
          <w:rFonts w:eastAsia="Times New Roman"/>
          <w:szCs w:val="24"/>
        </w:rPr>
        <w:t xml:space="preserve">Θέλετε κι εσείς να καταγραφεί η θέση σας στα Πρακτικά; </w:t>
      </w:r>
      <w:r w:rsidRPr="009356BC">
        <w:rPr>
          <w:rFonts w:eastAsia="Times New Roman"/>
          <w:b/>
          <w:szCs w:val="24"/>
        </w:rPr>
        <w:t xml:space="preserve">  </w:t>
      </w:r>
    </w:p>
    <w:p w14:paraId="09855AA3" w14:textId="77777777" w:rsidR="00BE639A" w:rsidRDefault="00A212EC">
      <w:pPr>
        <w:spacing w:line="600" w:lineRule="auto"/>
        <w:ind w:firstLine="720"/>
        <w:jc w:val="both"/>
        <w:rPr>
          <w:rFonts w:eastAsia="Times New Roman"/>
          <w:szCs w:val="24"/>
        </w:rPr>
      </w:pPr>
      <w:r w:rsidRPr="00AE6457">
        <w:rPr>
          <w:rFonts w:eastAsia="Times New Roman"/>
          <w:b/>
          <w:szCs w:val="24"/>
        </w:rPr>
        <w:t>ΚΩ</w:t>
      </w:r>
      <w:r w:rsidRPr="00AE6457">
        <w:rPr>
          <w:rFonts w:eastAsia="Times New Roman"/>
          <w:b/>
          <w:szCs w:val="24"/>
        </w:rPr>
        <w:t>ΝΣΤΑΝΤΙΝΟΣ ΚΑΤΣΙΚΗΣ:</w:t>
      </w:r>
      <w:r>
        <w:rPr>
          <w:rFonts w:eastAsia="Times New Roman"/>
          <w:szCs w:val="24"/>
        </w:rPr>
        <w:t xml:space="preserve"> Ναι, κύριε Πρόεδρε.</w:t>
      </w:r>
    </w:p>
    <w:p w14:paraId="09855AA4" w14:textId="77777777" w:rsidR="00BE639A" w:rsidRDefault="00A212EC">
      <w:pPr>
        <w:spacing w:line="600" w:lineRule="auto"/>
        <w:ind w:firstLine="720"/>
        <w:jc w:val="both"/>
        <w:rPr>
          <w:rFonts w:eastAsia="Times New Roman"/>
          <w:szCs w:val="24"/>
        </w:rPr>
      </w:pPr>
      <w:r w:rsidRPr="009356BC">
        <w:rPr>
          <w:rFonts w:eastAsia="Times New Roman"/>
          <w:b/>
          <w:szCs w:val="24"/>
        </w:rPr>
        <w:t>ΠΡΟΕΔΡΟΣ (Νικόλαος Βούτσης):</w:t>
      </w:r>
      <w:r>
        <w:rPr>
          <w:rFonts w:eastAsia="Times New Roman"/>
          <w:szCs w:val="24"/>
        </w:rPr>
        <w:t xml:space="preserve"> Ορίστε, κύριε Κατσίκη, έχετε τον λόγο.</w:t>
      </w:r>
    </w:p>
    <w:p w14:paraId="09855AA5" w14:textId="77777777" w:rsidR="00BE639A" w:rsidRDefault="00A212EC">
      <w:pPr>
        <w:spacing w:line="600" w:lineRule="auto"/>
        <w:ind w:firstLine="720"/>
        <w:jc w:val="both"/>
        <w:rPr>
          <w:rFonts w:eastAsia="Times New Roman"/>
          <w:szCs w:val="24"/>
        </w:rPr>
      </w:pPr>
      <w:r w:rsidRPr="00AE6457">
        <w:rPr>
          <w:rFonts w:eastAsia="Times New Roman"/>
          <w:b/>
          <w:szCs w:val="24"/>
        </w:rPr>
        <w:t>ΚΩΝΣΤΑΝΤΙΝΟΣ ΚΑΤΣΙΚΗΣ:</w:t>
      </w:r>
      <w:r>
        <w:rPr>
          <w:rFonts w:eastAsia="Times New Roman"/>
          <w:b/>
          <w:szCs w:val="24"/>
        </w:rPr>
        <w:t xml:space="preserve"> </w:t>
      </w:r>
      <w:r>
        <w:rPr>
          <w:rFonts w:eastAsia="Times New Roman"/>
          <w:szCs w:val="24"/>
        </w:rPr>
        <w:t xml:space="preserve">Ευχαριστώ, κύριε Πρόεδρε. </w:t>
      </w:r>
    </w:p>
    <w:p w14:paraId="09855AA6" w14:textId="77777777" w:rsidR="00BE639A" w:rsidRDefault="00A212EC">
      <w:pPr>
        <w:spacing w:line="600" w:lineRule="auto"/>
        <w:ind w:firstLine="720"/>
        <w:jc w:val="both"/>
        <w:rPr>
          <w:rFonts w:eastAsia="Times New Roman"/>
          <w:szCs w:val="24"/>
        </w:rPr>
      </w:pPr>
      <w:r>
        <w:rPr>
          <w:rFonts w:eastAsia="Times New Roman"/>
          <w:szCs w:val="24"/>
        </w:rPr>
        <w:t xml:space="preserve">Εφόσον μου επιτρέπετε να καταγραφεί και η δική μας θέση, η δική μας θέση αναλύεται, εν τάχει, ως </w:t>
      </w:r>
      <w:r>
        <w:rPr>
          <w:rFonts w:eastAsia="Times New Roman"/>
          <w:szCs w:val="24"/>
        </w:rPr>
        <w:t>εξής: Κ</w:t>
      </w:r>
      <w:r>
        <w:rPr>
          <w:rFonts w:eastAsia="Times New Roman"/>
          <w:szCs w:val="24"/>
        </w:rPr>
        <w:t>α</w:t>
      </w:r>
      <w:r>
        <w:rPr>
          <w:rFonts w:eastAsia="Times New Roman"/>
          <w:szCs w:val="24"/>
        </w:rPr>
        <w:t xml:space="preserve">ι εμείς δεν δεχόμεθα αυτή η Βουλή να έχει δεσμευτικό χαρακτήρα, ως προς τη </w:t>
      </w:r>
      <w:r>
        <w:rPr>
          <w:rFonts w:eastAsia="Times New Roman"/>
          <w:szCs w:val="24"/>
        </w:rPr>
        <w:t>σ</w:t>
      </w:r>
      <w:r>
        <w:rPr>
          <w:rFonts w:eastAsia="Times New Roman"/>
          <w:szCs w:val="24"/>
        </w:rPr>
        <w:t xml:space="preserve">υνταγματική Αναθεώρηση, για την επόμενη.  </w:t>
      </w:r>
    </w:p>
    <w:p w14:paraId="09855AA7" w14:textId="77777777" w:rsidR="00BE639A" w:rsidRDefault="00A212EC">
      <w:pPr>
        <w:spacing w:line="600" w:lineRule="auto"/>
        <w:ind w:firstLine="720"/>
        <w:jc w:val="both"/>
        <w:rPr>
          <w:rFonts w:eastAsia="Times New Roman"/>
          <w:szCs w:val="24"/>
        </w:rPr>
      </w:pPr>
      <w:r w:rsidRPr="002D7452">
        <w:rPr>
          <w:rFonts w:eastAsia="Times New Roman"/>
          <w:b/>
          <w:szCs w:val="24"/>
        </w:rPr>
        <w:t>ΔΗΜΗΤΡΙΟΣ ΚΑΜΜΕΝΟΣ:</w:t>
      </w:r>
      <w:r>
        <w:rPr>
          <w:rFonts w:eastAsia="Times New Roman"/>
          <w:szCs w:val="24"/>
        </w:rPr>
        <w:t xml:space="preserve"> Κύριε Πρόεδρε, μπορώ να τοποθετηθώ κι εγώ; </w:t>
      </w:r>
    </w:p>
    <w:p w14:paraId="09855AA8" w14:textId="77777777" w:rsidR="00BE639A" w:rsidRDefault="00A212EC">
      <w:pPr>
        <w:spacing w:line="600" w:lineRule="auto"/>
        <w:ind w:firstLine="720"/>
        <w:jc w:val="both"/>
        <w:rPr>
          <w:rFonts w:eastAsia="Times New Roman"/>
          <w:b/>
          <w:szCs w:val="24"/>
        </w:rPr>
      </w:pPr>
      <w:r w:rsidRPr="009356BC">
        <w:rPr>
          <w:rFonts w:eastAsia="Times New Roman"/>
          <w:b/>
          <w:szCs w:val="24"/>
        </w:rPr>
        <w:t>ΠΡΟΕΔΡΟΣ (Νικόλαος Βούτσης):</w:t>
      </w:r>
      <w:r>
        <w:rPr>
          <w:rFonts w:eastAsia="Times New Roman"/>
          <w:b/>
          <w:szCs w:val="24"/>
        </w:rPr>
        <w:t xml:space="preserve"> </w:t>
      </w:r>
      <w:r>
        <w:rPr>
          <w:rFonts w:eastAsia="Times New Roman"/>
          <w:szCs w:val="24"/>
        </w:rPr>
        <w:t xml:space="preserve">Ως προς την παρεμπίπτουσα συζήτηση, δεν έχουν δικαίωμα να πάρουν τον λόγο οι ανεξάρτητοι. Δεν έχει συγκροτηθεί ομάδα </w:t>
      </w:r>
      <w:r>
        <w:rPr>
          <w:rFonts w:eastAsia="Times New Roman"/>
          <w:szCs w:val="24"/>
        </w:rPr>
        <w:t>Α</w:t>
      </w:r>
      <w:r>
        <w:rPr>
          <w:rFonts w:eastAsia="Times New Roman"/>
          <w:szCs w:val="24"/>
        </w:rPr>
        <w:t xml:space="preserve">νεξαρτήτων Βουλευτών. Λυπάμαι. Δια της μη εγέρσεώς σας, επειδή ήσασταν </w:t>
      </w:r>
      <w:r>
        <w:rPr>
          <w:rFonts w:eastAsia="Times New Roman"/>
          <w:szCs w:val="24"/>
        </w:rPr>
        <w:lastRenderedPageBreak/>
        <w:t>εδώ, κύριε Καμμένο, όπως και άλλοι ανεξάρτητοι, τοποθετηθήκατε. Υπά</w:t>
      </w:r>
      <w:r>
        <w:rPr>
          <w:rFonts w:eastAsia="Times New Roman"/>
          <w:szCs w:val="24"/>
        </w:rPr>
        <w:t xml:space="preserve">ρχει μία σαφής πλειοψηφία. </w:t>
      </w:r>
      <w:r>
        <w:rPr>
          <w:rFonts w:eastAsia="Times New Roman"/>
          <w:b/>
          <w:szCs w:val="24"/>
        </w:rPr>
        <w:t xml:space="preserve"> </w:t>
      </w:r>
    </w:p>
    <w:p w14:paraId="09855AA9" w14:textId="77777777" w:rsidR="00BE639A" w:rsidRDefault="00A212EC">
      <w:pPr>
        <w:spacing w:line="600" w:lineRule="auto"/>
        <w:ind w:firstLine="720"/>
        <w:jc w:val="both"/>
        <w:rPr>
          <w:rFonts w:eastAsia="Times New Roman"/>
          <w:szCs w:val="24"/>
        </w:rPr>
      </w:pPr>
      <w:r w:rsidRPr="002D7452">
        <w:rPr>
          <w:rFonts w:eastAsia="Times New Roman"/>
          <w:b/>
          <w:szCs w:val="24"/>
        </w:rPr>
        <w:t>ΔΗΜΗΤΡΙΟΣ ΚΑΜΜΕΝΟΣ:</w:t>
      </w:r>
      <w:r>
        <w:rPr>
          <w:rFonts w:eastAsia="Times New Roman"/>
          <w:b/>
          <w:szCs w:val="24"/>
        </w:rPr>
        <w:t xml:space="preserve"> </w:t>
      </w:r>
      <w:r>
        <w:rPr>
          <w:rFonts w:eastAsia="Times New Roman"/>
          <w:szCs w:val="24"/>
        </w:rPr>
        <w:t xml:space="preserve">Δεν συμφωνούμε. </w:t>
      </w:r>
    </w:p>
    <w:p w14:paraId="09855AAA"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Ναι, δεν συμφωνείτε. Αυτό, είτε έτσι είτε αλλιώς, θα βρείτε τον τρόπο να καταγραφεί στα Πρακτικά. </w:t>
      </w:r>
    </w:p>
    <w:p w14:paraId="09855AAB" w14:textId="77777777" w:rsidR="00BE639A" w:rsidRDefault="00A212EC">
      <w:pPr>
        <w:spacing w:line="600" w:lineRule="auto"/>
        <w:ind w:firstLine="720"/>
        <w:jc w:val="both"/>
        <w:rPr>
          <w:rFonts w:eastAsia="Times New Roman"/>
          <w:szCs w:val="24"/>
        </w:rPr>
      </w:pPr>
      <w:r>
        <w:rPr>
          <w:rFonts w:eastAsia="Times New Roman"/>
          <w:szCs w:val="24"/>
        </w:rPr>
        <w:t>Ευχαριστώ πολύ.</w:t>
      </w:r>
    </w:p>
    <w:p w14:paraId="09855AAC" w14:textId="77777777" w:rsidR="00BE639A" w:rsidRDefault="00A212EC">
      <w:pPr>
        <w:spacing w:line="600" w:lineRule="auto"/>
        <w:ind w:firstLine="720"/>
        <w:jc w:val="both"/>
        <w:rPr>
          <w:rFonts w:eastAsia="Times New Roman"/>
          <w:szCs w:val="24"/>
        </w:rPr>
      </w:pPr>
      <w:r>
        <w:rPr>
          <w:rFonts w:eastAsia="Times New Roman"/>
          <w:szCs w:val="24"/>
        </w:rPr>
        <w:t>Τον λόγο έχει ο κ. Κατσίκης για επτά λεπτά αυσ</w:t>
      </w:r>
      <w:r>
        <w:rPr>
          <w:rFonts w:eastAsia="Times New Roman"/>
          <w:szCs w:val="24"/>
        </w:rPr>
        <w:t>τηρά. Αυτό ισχύει για</w:t>
      </w:r>
      <w:r w:rsidRPr="00F61E71">
        <w:rPr>
          <w:rFonts w:eastAsia="Times New Roman"/>
          <w:szCs w:val="24"/>
        </w:rPr>
        <w:t xml:space="preserve"> όλους</w:t>
      </w:r>
      <w:r>
        <w:rPr>
          <w:rFonts w:eastAsia="Times New Roman"/>
          <w:szCs w:val="24"/>
        </w:rPr>
        <w:t>.</w:t>
      </w:r>
      <w:r w:rsidRPr="00F61E71">
        <w:rPr>
          <w:rFonts w:eastAsia="Times New Roman"/>
          <w:szCs w:val="24"/>
        </w:rPr>
        <w:t xml:space="preserve"> </w:t>
      </w:r>
    </w:p>
    <w:p w14:paraId="09855AAD" w14:textId="77777777" w:rsidR="00BE639A" w:rsidRDefault="00A212EC">
      <w:pPr>
        <w:spacing w:line="600" w:lineRule="auto"/>
        <w:ind w:firstLine="720"/>
        <w:jc w:val="both"/>
        <w:rPr>
          <w:rFonts w:eastAsia="Times New Roman"/>
          <w:szCs w:val="24"/>
        </w:rPr>
      </w:pPr>
      <w:r>
        <w:rPr>
          <w:rFonts w:eastAsia="Times New Roman"/>
          <w:szCs w:val="24"/>
        </w:rPr>
        <w:t>Θ</w:t>
      </w:r>
      <w:r w:rsidRPr="00F61E71">
        <w:rPr>
          <w:rFonts w:eastAsia="Times New Roman"/>
          <w:szCs w:val="24"/>
        </w:rPr>
        <w:t xml:space="preserve">α </w:t>
      </w:r>
      <w:r>
        <w:rPr>
          <w:rFonts w:eastAsia="Times New Roman"/>
          <w:szCs w:val="24"/>
        </w:rPr>
        <w:t xml:space="preserve">παρακαλούσα πολύ το </w:t>
      </w:r>
      <w:r>
        <w:rPr>
          <w:rFonts w:eastAsia="Times New Roman"/>
          <w:szCs w:val="24"/>
        </w:rPr>
        <w:t>επτά</w:t>
      </w:r>
      <w:r>
        <w:rPr>
          <w:rFonts w:eastAsia="Times New Roman"/>
          <w:szCs w:val="24"/>
        </w:rPr>
        <w:t xml:space="preserve">λεπτο να το τηρήσουν </w:t>
      </w:r>
      <w:r w:rsidRPr="00F61E71">
        <w:rPr>
          <w:rFonts w:eastAsia="Times New Roman"/>
          <w:szCs w:val="24"/>
        </w:rPr>
        <w:t xml:space="preserve">όλοι οι </w:t>
      </w:r>
      <w:r>
        <w:rPr>
          <w:rFonts w:eastAsia="Times New Roman"/>
          <w:szCs w:val="24"/>
        </w:rPr>
        <w:t>Α</w:t>
      </w:r>
      <w:r w:rsidRPr="00F61E71">
        <w:rPr>
          <w:rFonts w:eastAsia="Times New Roman"/>
          <w:szCs w:val="24"/>
        </w:rPr>
        <w:t>ντιπρόεδροι</w:t>
      </w:r>
      <w:r>
        <w:rPr>
          <w:rFonts w:eastAsia="Times New Roman"/>
          <w:szCs w:val="24"/>
        </w:rPr>
        <w:t>,</w:t>
      </w:r>
      <w:r w:rsidRPr="00F61E71">
        <w:rPr>
          <w:rFonts w:eastAsia="Times New Roman"/>
          <w:szCs w:val="24"/>
        </w:rPr>
        <w:t xml:space="preserve"> όλη την ημέρα</w:t>
      </w:r>
      <w:r>
        <w:rPr>
          <w:rFonts w:eastAsia="Times New Roman"/>
          <w:szCs w:val="24"/>
        </w:rPr>
        <w:t>, διότι βλέπω πράγματα που δεν μου αρέσουν. Πρέπει να είμαστε όλοι - Πρόεδροι, Αντιπρόεδροι- αυστηροί, για να υπάρχει μία ισονομία ανάμεσα στου</w:t>
      </w:r>
      <w:r>
        <w:rPr>
          <w:rFonts w:eastAsia="Times New Roman"/>
          <w:szCs w:val="24"/>
        </w:rPr>
        <w:t xml:space="preserve">ς Βουλευτές. Χθες κόβαμε στα εννιά λεπτά -αντί τα επτά- τους βασικούς εισηγητές των κομμάτων και υπήρξαν συνάδελφοι που μίλησαν δεκατρία λεπτά το απόγευμα, με φίλους και συναδέλφους Αντιπροέδρους, οι οποίοι δεν έδιναν την ίδια σημασία. Δεν είναι </w:t>
      </w:r>
      <w:r>
        <w:rPr>
          <w:rFonts w:eastAsia="Times New Roman"/>
          <w:szCs w:val="24"/>
        </w:rPr>
        <w:lastRenderedPageBreak/>
        <w:t>σωστό αυτό</w:t>
      </w:r>
      <w:r>
        <w:rPr>
          <w:rFonts w:eastAsia="Times New Roman"/>
          <w:szCs w:val="24"/>
        </w:rPr>
        <w:t xml:space="preserve">. Παρακαλώ πολύ. Να τηρηθεί ο χρόνος αυστηρά στα επτά λεπτά. </w:t>
      </w:r>
    </w:p>
    <w:p w14:paraId="09855AAE" w14:textId="77777777" w:rsidR="00BE639A" w:rsidRDefault="00A212EC">
      <w:pPr>
        <w:spacing w:line="600" w:lineRule="auto"/>
        <w:ind w:firstLine="720"/>
        <w:jc w:val="both"/>
        <w:rPr>
          <w:rFonts w:eastAsia="Times New Roman"/>
          <w:szCs w:val="24"/>
        </w:rPr>
      </w:pPr>
      <w:r>
        <w:rPr>
          <w:rFonts w:eastAsia="Times New Roman"/>
          <w:szCs w:val="24"/>
        </w:rPr>
        <w:t xml:space="preserve">Κύριε Κατσίκη, ξεκινήστε. </w:t>
      </w:r>
    </w:p>
    <w:p w14:paraId="09855AAF" w14:textId="77777777" w:rsidR="00BE639A" w:rsidRDefault="00A212E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Ε</w:t>
      </w:r>
      <w:r>
        <w:rPr>
          <w:rFonts w:eastAsia="Times New Roman"/>
          <w:szCs w:val="24"/>
        </w:rPr>
        <w:t>΄</w:t>
      </w:r>
      <w:r>
        <w:rPr>
          <w:rFonts w:eastAsia="Times New Roman"/>
          <w:szCs w:val="24"/>
        </w:rPr>
        <w:t xml:space="preserve"> Αντιπρόεδρος της Βουλής κ. </w:t>
      </w:r>
      <w:r w:rsidRPr="006655D6">
        <w:rPr>
          <w:rFonts w:eastAsia="Times New Roman"/>
          <w:b/>
          <w:szCs w:val="24"/>
        </w:rPr>
        <w:t>ΔΗΜΗΤΡΙΟΣ ΚΡΕΜΑΣΤΙΝΟΣ</w:t>
      </w:r>
      <w:r>
        <w:rPr>
          <w:rFonts w:eastAsia="Times New Roman"/>
          <w:szCs w:val="24"/>
        </w:rPr>
        <w:t>)</w:t>
      </w:r>
    </w:p>
    <w:p w14:paraId="09855AB0" w14:textId="77777777" w:rsidR="00BE639A" w:rsidRDefault="00A212E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w:t>
      </w:r>
      <w:r w:rsidRPr="00F61E71">
        <w:rPr>
          <w:rFonts w:eastAsia="Times New Roman"/>
          <w:szCs w:val="24"/>
        </w:rPr>
        <w:t>Ευχαριστώ</w:t>
      </w:r>
      <w:r>
        <w:rPr>
          <w:rFonts w:eastAsia="Times New Roman"/>
          <w:szCs w:val="24"/>
        </w:rPr>
        <w:t>,</w:t>
      </w:r>
      <w:r w:rsidRPr="00F61E71">
        <w:rPr>
          <w:rFonts w:eastAsia="Times New Roman"/>
          <w:szCs w:val="24"/>
        </w:rPr>
        <w:t xml:space="preserve"> κύριε </w:t>
      </w:r>
      <w:r>
        <w:rPr>
          <w:rFonts w:eastAsia="Times New Roman"/>
          <w:szCs w:val="24"/>
        </w:rPr>
        <w:t>Π</w:t>
      </w:r>
      <w:r w:rsidRPr="00F61E71">
        <w:rPr>
          <w:rFonts w:eastAsia="Times New Roman"/>
          <w:szCs w:val="24"/>
        </w:rPr>
        <w:t>ρόεδρε</w:t>
      </w:r>
      <w:r>
        <w:rPr>
          <w:rFonts w:eastAsia="Times New Roman"/>
          <w:szCs w:val="24"/>
        </w:rPr>
        <w:t>.</w:t>
      </w:r>
    </w:p>
    <w:p w14:paraId="09855AB1" w14:textId="77777777" w:rsidR="00BE639A" w:rsidRDefault="00A212EC">
      <w:pPr>
        <w:spacing w:line="600" w:lineRule="auto"/>
        <w:ind w:firstLine="720"/>
        <w:jc w:val="both"/>
        <w:rPr>
          <w:rFonts w:eastAsia="Times New Roman"/>
          <w:szCs w:val="24"/>
        </w:rPr>
      </w:pPr>
      <w:r>
        <w:rPr>
          <w:rFonts w:eastAsia="Times New Roman"/>
          <w:szCs w:val="24"/>
        </w:rPr>
        <w:t>Κυρίες και κύ</w:t>
      </w:r>
      <w:r>
        <w:rPr>
          <w:rFonts w:eastAsia="Times New Roman"/>
          <w:szCs w:val="24"/>
        </w:rPr>
        <w:t>ριοι συνάδελφοι,</w:t>
      </w:r>
      <w:r w:rsidRPr="00F61E71">
        <w:rPr>
          <w:rFonts w:eastAsia="Times New Roman"/>
          <w:szCs w:val="24"/>
        </w:rPr>
        <w:t xml:space="preserve"> </w:t>
      </w:r>
      <w:r>
        <w:rPr>
          <w:rFonts w:eastAsia="Times New Roman"/>
          <w:szCs w:val="24"/>
        </w:rPr>
        <w:t>σ</w:t>
      </w:r>
      <w:r w:rsidRPr="00F61E71">
        <w:rPr>
          <w:rFonts w:eastAsia="Times New Roman"/>
          <w:szCs w:val="24"/>
        </w:rPr>
        <w:t xml:space="preserve">ήμερα είναι η πρώτη φορά που μιλάω από αυτό εδώ το </w:t>
      </w:r>
      <w:r>
        <w:rPr>
          <w:rFonts w:eastAsia="Times New Roman"/>
          <w:szCs w:val="24"/>
        </w:rPr>
        <w:t>Β</w:t>
      </w:r>
      <w:r w:rsidRPr="00F61E71">
        <w:rPr>
          <w:rFonts w:eastAsia="Times New Roman"/>
          <w:szCs w:val="24"/>
        </w:rPr>
        <w:t xml:space="preserve">ήμα ως </w:t>
      </w:r>
      <w:r>
        <w:rPr>
          <w:rFonts w:eastAsia="Times New Roman"/>
          <w:szCs w:val="24"/>
        </w:rPr>
        <w:t>Β</w:t>
      </w:r>
      <w:r w:rsidRPr="00F61E71">
        <w:rPr>
          <w:rFonts w:eastAsia="Times New Roman"/>
          <w:szCs w:val="24"/>
        </w:rPr>
        <w:t>ουλευτής μη συγκροτημέν</w:t>
      </w:r>
      <w:r>
        <w:rPr>
          <w:rFonts w:eastAsia="Times New Roman"/>
          <w:szCs w:val="24"/>
        </w:rPr>
        <w:t>η</w:t>
      </w:r>
      <w:r w:rsidRPr="00F61E71">
        <w:rPr>
          <w:rFonts w:eastAsia="Times New Roman"/>
          <w:szCs w:val="24"/>
        </w:rPr>
        <w:t xml:space="preserve">ς </w:t>
      </w:r>
      <w:r>
        <w:rPr>
          <w:rFonts w:eastAsia="Times New Roman"/>
          <w:szCs w:val="24"/>
        </w:rPr>
        <w:t>Κ</w:t>
      </w:r>
      <w:r w:rsidRPr="00F61E71">
        <w:rPr>
          <w:rFonts w:eastAsia="Times New Roman"/>
          <w:szCs w:val="24"/>
        </w:rPr>
        <w:t xml:space="preserve">οινοβουλευτικής </w:t>
      </w:r>
      <w:r>
        <w:rPr>
          <w:rFonts w:eastAsia="Times New Roman"/>
          <w:szCs w:val="24"/>
        </w:rPr>
        <w:t>Ο</w:t>
      </w:r>
      <w:r w:rsidRPr="00F61E71">
        <w:rPr>
          <w:rFonts w:eastAsia="Times New Roman"/>
          <w:szCs w:val="24"/>
        </w:rPr>
        <w:t xml:space="preserve">μάδας στο ελληνικό </w:t>
      </w:r>
      <w:r>
        <w:rPr>
          <w:rFonts w:eastAsia="Times New Roman"/>
          <w:szCs w:val="24"/>
        </w:rPr>
        <w:t>Κ</w:t>
      </w:r>
      <w:r w:rsidRPr="00F61E71">
        <w:rPr>
          <w:rFonts w:eastAsia="Times New Roman"/>
          <w:szCs w:val="24"/>
        </w:rPr>
        <w:t>οινοβούλιο</w:t>
      </w:r>
      <w:r>
        <w:rPr>
          <w:rFonts w:eastAsia="Times New Roman"/>
          <w:szCs w:val="24"/>
        </w:rPr>
        <w:t>.</w:t>
      </w:r>
      <w:r w:rsidRPr="00F61E71">
        <w:rPr>
          <w:rFonts w:eastAsia="Times New Roman"/>
          <w:szCs w:val="24"/>
        </w:rPr>
        <w:t xml:space="preserve"> </w:t>
      </w:r>
      <w:r>
        <w:rPr>
          <w:rFonts w:eastAsia="Times New Roman"/>
          <w:szCs w:val="24"/>
        </w:rPr>
        <w:t>Σε</w:t>
      </w:r>
      <w:r w:rsidRPr="00F61E71">
        <w:rPr>
          <w:rFonts w:eastAsia="Times New Roman"/>
          <w:szCs w:val="24"/>
        </w:rPr>
        <w:t xml:space="preserve"> κα</w:t>
      </w:r>
      <w:r>
        <w:rPr>
          <w:rFonts w:eastAsia="Times New Roman"/>
          <w:szCs w:val="24"/>
        </w:rPr>
        <w:t>μ</w:t>
      </w:r>
      <w:r w:rsidRPr="00F61E71">
        <w:rPr>
          <w:rFonts w:eastAsia="Times New Roman"/>
          <w:szCs w:val="24"/>
        </w:rPr>
        <w:t>μία περίπτωση</w:t>
      </w:r>
      <w:r>
        <w:rPr>
          <w:rFonts w:eastAsia="Times New Roman"/>
          <w:szCs w:val="24"/>
        </w:rPr>
        <w:t>, όμως,</w:t>
      </w:r>
      <w:r w:rsidRPr="00F61E71">
        <w:rPr>
          <w:rFonts w:eastAsia="Times New Roman"/>
          <w:szCs w:val="24"/>
        </w:rPr>
        <w:t xml:space="preserve"> δεν θα αποδεχθώ το χαρακτηρισμό </w:t>
      </w:r>
      <w:r>
        <w:rPr>
          <w:rFonts w:eastAsia="Times New Roman"/>
          <w:szCs w:val="24"/>
        </w:rPr>
        <w:t>«</w:t>
      </w:r>
      <w:r>
        <w:rPr>
          <w:rFonts w:eastAsia="Times New Roman"/>
          <w:szCs w:val="24"/>
        </w:rPr>
        <w:t>Α</w:t>
      </w:r>
      <w:r w:rsidRPr="00F61E71">
        <w:rPr>
          <w:rFonts w:eastAsia="Times New Roman"/>
          <w:szCs w:val="24"/>
        </w:rPr>
        <w:t xml:space="preserve">νεξάρτητος </w:t>
      </w:r>
      <w:r>
        <w:rPr>
          <w:rFonts w:eastAsia="Times New Roman"/>
          <w:szCs w:val="24"/>
        </w:rPr>
        <w:t>Β</w:t>
      </w:r>
      <w:r w:rsidRPr="00F61E71">
        <w:rPr>
          <w:rFonts w:eastAsia="Times New Roman"/>
          <w:szCs w:val="24"/>
        </w:rPr>
        <w:t>ουλευτής</w:t>
      </w:r>
      <w:r>
        <w:rPr>
          <w:rFonts w:eastAsia="Times New Roman"/>
          <w:szCs w:val="24"/>
        </w:rPr>
        <w:t>»,</w:t>
      </w:r>
      <w:r w:rsidRPr="00F61E71">
        <w:rPr>
          <w:rFonts w:eastAsia="Times New Roman"/>
          <w:szCs w:val="24"/>
        </w:rPr>
        <w:t xml:space="preserve"> όπως αυτός προκύπτει και χαρακτηρίζει τους </w:t>
      </w:r>
      <w:r>
        <w:rPr>
          <w:rFonts w:eastAsia="Times New Roman"/>
          <w:szCs w:val="24"/>
        </w:rPr>
        <w:t>Β</w:t>
      </w:r>
      <w:r w:rsidRPr="00F61E71">
        <w:rPr>
          <w:rFonts w:eastAsia="Times New Roman"/>
          <w:szCs w:val="24"/>
        </w:rPr>
        <w:t>ουλευτές που δεν ανήκουν</w:t>
      </w:r>
      <w:r>
        <w:rPr>
          <w:rFonts w:eastAsia="Times New Roman"/>
          <w:szCs w:val="24"/>
        </w:rPr>
        <w:t>,</w:t>
      </w:r>
      <w:r w:rsidRPr="00F61E71">
        <w:rPr>
          <w:rFonts w:eastAsia="Times New Roman"/>
          <w:szCs w:val="24"/>
        </w:rPr>
        <w:t xml:space="preserve"> για τους γνωστούς λόγους</w:t>
      </w:r>
      <w:r>
        <w:rPr>
          <w:rFonts w:eastAsia="Times New Roman"/>
          <w:szCs w:val="24"/>
        </w:rPr>
        <w:t>,</w:t>
      </w:r>
      <w:r w:rsidRPr="00F61E71">
        <w:rPr>
          <w:rFonts w:eastAsia="Times New Roman"/>
          <w:szCs w:val="24"/>
        </w:rPr>
        <w:t xml:space="preserve"> πλέον σε συγκροτημένες </w:t>
      </w:r>
      <w:r>
        <w:rPr>
          <w:rFonts w:eastAsia="Times New Roman"/>
          <w:szCs w:val="24"/>
        </w:rPr>
        <w:t>Κοινοβουλευτικές Ο</w:t>
      </w:r>
      <w:r w:rsidRPr="00F61E71">
        <w:rPr>
          <w:rFonts w:eastAsia="Times New Roman"/>
          <w:szCs w:val="24"/>
        </w:rPr>
        <w:t>μάδες</w:t>
      </w:r>
      <w:r>
        <w:rPr>
          <w:rFonts w:eastAsia="Times New Roman"/>
          <w:szCs w:val="24"/>
        </w:rPr>
        <w:t>.</w:t>
      </w:r>
      <w:r w:rsidRPr="00F61E71">
        <w:rPr>
          <w:rFonts w:eastAsia="Times New Roman"/>
          <w:szCs w:val="24"/>
        </w:rPr>
        <w:t xml:space="preserve"> </w:t>
      </w:r>
      <w:r>
        <w:rPr>
          <w:rFonts w:eastAsia="Times New Roman"/>
          <w:szCs w:val="24"/>
        </w:rPr>
        <w:t>Θ</w:t>
      </w:r>
      <w:r w:rsidRPr="00F61E71">
        <w:rPr>
          <w:rFonts w:eastAsia="Times New Roman"/>
          <w:szCs w:val="24"/>
        </w:rPr>
        <w:t>έλω να καταστήσω σαφές</w:t>
      </w:r>
      <w:r>
        <w:rPr>
          <w:rFonts w:eastAsia="Times New Roman"/>
          <w:szCs w:val="24"/>
        </w:rPr>
        <w:t>,</w:t>
      </w:r>
      <w:r w:rsidRPr="00F61E71">
        <w:rPr>
          <w:rFonts w:eastAsia="Times New Roman"/>
          <w:szCs w:val="24"/>
        </w:rPr>
        <w:t xml:space="preserve"> ότι δεν μπορώ να εξομοιώνο</w:t>
      </w:r>
      <w:r>
        <w:rPr>
          <w:rFonts w:eastAsia="Times New Roman"/>
          <w:szCs w:val="24"/>
        </w:rPr>
        <w:t>μαι</w:t>
      </w:r>
      <w:r w:rsidRPr="00F61E71">
        <w:rPr>
          <w:rFonts w:eastAsia="Times New Roman"/>
          <w:szCs w:val="24"/>
        </w:rPr>
        <w:t xml:space="preserve"> με τον </w:t>
      </w:r>
      <w:r>
        <w:rPr>
          <w:rFonts w:eastAsia="Times New Roman"/>
          <w:szCs w:val="24"/>
        </w:rPr>
        <w:t>Α</w:t>
      </w:r>
      <w:r w:rsidRPr="00F61E71">
        <w:rPr>
          <w:rFonts w:eastAsia="Times New Roman"/>
          <w:szCs w:val="24"/>
        </w:rPr>
        <w:t xml:space="preserve">νεξάρτητο </w:t>
      </w:r>
      <w:r>
        <w:rPr>
          <w:rFonts w:eastAsia="Times New Roman"/>
          <w:szCs w:val="24"/>
        </w:rPr>
        <w:t>Β</w:t>
      </w:r>
      <w:r w:rsidRPr="00F61E71">
        <w:rPr>
          <w:rFonts w:eastAsia="Times New Roman"/>
          <w:szCs w:val="24"/>
        </w:rPr>
        <w:t xml:space="preserve">ουλευτή </w:t>
      </w:r>
      <w:r>
        <w:rPr>
          <w:rFonts w:eastAsia="Times New Roman"/>
          <w:szCs w:val="24"/>
        </w:rPr>
        <w:t xml:space="preserve">ο </w:t>
      </w:r>
      <w:r w:rsidRPr="00F61E71">
        <w:rPr>
          <w:rFonts w:eastAsia="Times New Roman"/>
          <w:szCs w:val="24"/>
        </w:rPr>
        <w:t>οποίος ανεξαρ</w:t>
      </w:r>
      <w:r>
        <w:rPr>
          <w:rFonts w:eastAsia="Times New Roman"/>
          <w:szCs w:val="24"/>
        </w:rPr>
        <w:t>τη</w:t>
      </w:r>
      <w:r w:rsidRPr="00F61E71">
        <w:rPr>
          <w:rFonts w:eastAsia="Times New Roman"/>
          <w:szCs w:val="24"/>
        </w:rPr>
        <w:t>τοποιήθηκε γ</w:t>
      </w:r>
      <w:r w:rsidRPr="00F61E71">
        <w:rPr>
          <w:rFonts w:eastAsia="Times New Roman"/>
          <w:szCs w:val="24"/>
        </w:rPr>
        <w:t>ιατί έφ</w:t>
      </w:r>
      <w:r>
        <w:rPr>
          <w:rFonts w:eastAsia="Times New Roman"/>
          <w:szCs w:val="24"/>
        </w:rPr>
        <w:t xml:space="preserve">υγε από τον κομματικό του φορέα, καίτοι σήμερα </w:t>
      </w:r>
      <w:r w:rsidRPr="00F61E71">
        <w:rPr>
          <w:rFonts w:eastAsia="Times New Roman"/>
          <w:szCs w:val="24"/>
        </w:rPr>
        <w:t>έχουμε μειωμένα δικαιώματα</w:t>
      </w:r>
      <w:r>
        <w:rPr>
          <w:rFonts w:eastAsia="Times New Roman"/>
          <w:szCs w:val="24"/>
        </w:rPr>
        <w:t>,</w:t>
      </w:r>
      <w:r w:rsidRPr="00F61E71">
        <w:rPr>
          <w:rFonts w:eastAsia="Times New Roman"/>
          <w:szCs w:val="24"/>
        </w:rPr>
        <w:t xml:space="preserve"> διότι παρ</w:t>
      </w:r>
      <w:r>
        <w:rPr>
          <w:rFonts w:eastAsia="Times New Roman"/>
          <w:szCs w:val="24"/>
        </w:rPr>
        <w:t xml:space="preserve">’ </w:t>
      </w:r>
      <w:r w:rsidRPr="00F61E71">
        <w:rPr>
          <w:rFonts w:eastAsia="Times New Roman"/>
          <w:szCs w:val="24"/>
        </w:rPr>
        <w:t>ό</w:t>
      </w:r>
      <w:r>
        <w:rPr>
          <w:rFonts w:eastAsia="Times New Roman"/>
          <w:szCs w:val="24"/>
        </w:rPr>
        <w:t>,</w:t>
      </w:r>
      <w:r w:rsidRPr="00F61E71">
        <w:rPr>
          <w:rFonts w:eastAsia="Times New Roman"/>
          <w:szCs w:val="24"/>
        </w:rPr>
        <w:t xml:space="preserve">τι είμαστε βουλευτική ομάδα του </w:t>
      </w:r>
      <w:r w:rsidRPr="00F61E71">
        <w:rPr>
          <w:rFonts w:eastAsia="Times New Roman"/>
          <w:szCs w:val="24"/>
        </w:rPr>
        <w:lastRenderedPageBreak/>
        <w:t xml:space="preserve">κινήματος </w:t>
      </w:r>
      <w:r>
        <w:rPr>
          <w:rFonts w:eastAsia="Times New Roman"/>
          <w:szCs w:val="24"/>
        </w:rPr>
        <w:t>των Ανεξαρτήτων</w:t>
      </w:r>
      <w:r w:rsidRPr="00F61E71">
        <w:rPr>
          <w:rFonts w:eastAsia="Times New Roman"/>
          <w:szCs w:val="24"/>
        </w:rPr>
        <w:t xml:space="preserve"> Ελλήνων</w:t>
      </w:r>
      <w:r>
        <w:rPr>
          <w:rFonts w:eastAsia="Times New Roman"/>
          <w:szCs w:val="24"/>
        </w:rPr>
        <w:t>,</w:t>
      </w:r>
      <w:r w:rsidRPr="00F61E71">
        <w:rPr>
          <w:rFonts w:eastAsia="Times New Roman"/>
          <w:szCs w:val="24"/>
        </w:rPr>
        <w:t xml:space="preserve"> δεν έχουμε όσα είχαμε όταν κατά τον </w:t>
      </w:r>
      <w:r>
        <w:rPr>
          <w:rFonts w:eastAsia="Times New Roman"/>
          <w:szCs w:val="24"/>
        </w:rPr>
        <w:t>Κ</w:t>
      </w:r>
      <w:r w:rsidRPr="00F61E71">
        <w:rPr>
          <w:rFonts w:eastAsia="Times New Roman"/>
          <w:szCs w:val="24"/>
        </w:rPr>
        <w:t>α</w:t>
      </w:r>
      <w:r>
        <w:rPr>
          <w:rFonts w:eastAsia="Times New Roman"/>
          <w:szCs w:val="24"/>
        </w:rPr>
        <w:t>νονισμό και το άρθρο αυτού του Κ</w:t>
      </w:r>
      <w:r w:rsidRPr="00F61E71">
        <w:rPr>
          <w:rFonts w:eastAsia="Times New Roman"/>
          <w:szCs w:val="24"/>
        </w:rPr>
        <w:t>ανονισμού αποτελούσα</w:t>
      </w:r>
      <w:r>
        <w:rPr>
          <w:rFonts w:eastAsia="Times New Roman"/>
          <w:szCs w:val="24"/>
        </w:rPr>
        <w:t>με</w:t>
      </w:r>
      <w:r w:rsidRPr="00F61E71">
        <w:rPr>
          <w:rFonts w:eastAsia="Times New Roman"/>
          <w:szCs w:val="24"/>
        </w:rPr>
        <w:t xml:space="preserve"> σ</w:t>
      </w:r>
      <w:r w:rsidRPr="00F61E71">
        <w:rPr>
          <w:rFonts w:eastAsia="Times New Roman"/>
          <w:szCs w:val="24"/>
        </w:rPr>
        <w:t xml:space="preserve">υγκροτημένη </w:t>
      </w:r>
      <w:r>
        <w:rPr>
          <w:rFonts w:eastAsia="Times New Roman"/>
          <w:szCs w:val="24"/>
        </w:rPr>
        <w:t>Κ</w:t>
      </w:r>
      <w:r w:rsidRPr="00F61E71">
        <w:rPr>
          <w:rFonts w:eastAsia="Times New Roman"/>
          <w:szCs w:val="24"/>
        </w:rPr>
        <w:t xml:space="preserve">οινοβουλευτική </w:t>
      </w:r>
      <w:r>
        <w:rPr>
          <w:rFonts w:eastAsia="Times New Roman"/>
          <w:szCs w:val="24"/>
        </w:rPr>
        <w:t>Ο</w:t>
      </w:r>
      <w:r w:rsidRPr="00F61E71">
        <w:rPr>
          <w:rFonts w:eastAsia="Times New Roman"/>
          <w:szCs w:val="24"/>
        </w:rPr>
        <w:t>μάδα</w:t>
      </w:r>
      <w:r>
        <w:rPr>
          <w:rFonts w:eastAsia="Times New Roman"/>
          <w:szCs w:val="24"/>
        </w:rPr>
        <w:t>.</w:t>
      </w:r>
      <w:r w:rsidRPr="00F61E71">
        <w:rPr>
          <w:rFonts w:eastAsia="Times New Roman"/>
          <w:szCs w:val="24"/>
        </w:rPr>
        <w:t xml:space="preserve"> </w:t>
      </w:r>
    </w:p>
    <w:p w14:paraId="09855AB2" w14:textId="77777777" w:rsidR="00BE639A" w:rsidRDefault="00A212EC">
      <w:pPr>
        <w:spacing w:line="600" w:lineRule="auto"/>
        <w:ind w:firstLine="720"/>
        <w:jc w:val="both"/>
        <w:rPr>
          <w:rFonts w:eastAsia="Times New Roman"/>
          <w:szCs w:val="24"/>
        </w:rPr>
      </w:pPr>
      <w:r>
        <w:rPr>
          <w:rFonts w:eastAsia="Times New Roman"/>
          <w:szCs w:val="24"/>
        </w:rPr>
        <w:t xml:space="preserve">Ωστόσο </w:t>
      </w:r>
      <w:r w:rsidRPr="00F61E71">
        <w:rPr>
          <w:rFonts w:eastAsia="Times New Roman"/>
          <w:szCs w:val="24"/>
        </w:rPr>
        <w:t xml:space="preserve">σας διαβεβαιώ </w:t>
      </w:r>
      <w:r>
        <w:rPr>
          <w:rFonts w:eastAsia="Times New Roman"/>
          <w:szCs w:val="24"/>
        </w:rPr>
        <w:t>π</w:t>
      </w:r>
      <w:r w:rsidRPr="00F61E71">
        <w:rPr>
          <w:rFonts w:eastAsia="Times New Roman"/>
          <w:szCs w:val="24"/>
        </w:rPr>
        <w:t xml:space="preserve">ως </w:t>
      </w:r>
      <w:r>
        <w:rPr>
          <w:rFonts w:eastAsia="Times New Roman"/>
          <w:szCs w:val="24"/>
        </w:rPr>
        <w:t xml:space="preserve">αυτό </w:t>
      </w:r>
      <w:r w:rsidRPr="00F61E71">
        <w:rPr>
          <w:rFonts w:eastAsia="Times New Roman"/>
          <w:szCs w:val="24"/>
        </w:rPr>
        <w:t>ουδόλως αλλάζει το πνεύμα των θέσε</w:t>
      </w:r>
      <w:r>
        <w:rPr>
          <w:rFonts w:eastAsia="Times New Roman"/>
          <w:szCs w:val="24"/>
        </w:rPr>
        <w:t>ω</w:t>
      </w:r>
      <w:r w:rsidRPr="00F61E71">
        <w:rPr>
          <w:rFonts w:eastAsia="Times New Roman"/>
          <w:szCs w:val="24"/>
        </w:rPr>
        <w:t xml:space="preserve">ν </w:t>
      </w:r>
      <w:r>
        <w:rPr>
          <w:rFonts w:eastAsia="Times New Roman"/>
          <w:szCs w:val="24"/>
        </w:rPr>
        <w:t>μας και</w:t>
      </w:r>
      <w:r w:rsidRPr="00F61E71">
        <w:rPr>
          <w:rFonts w:eastAsia="Times New Roman"/>
          <w:szCs w:val="24"/>
        </w:rPr>
        <w:t xml:space="preserve"> </w:t>
      </w:r>
      <w:r>
        <w:rPr>
          <w:rFonts w:eastAsia="Times New Roman"/>
          <w:szCs w:val="24"/>
        </w:rPr>
        <w:t>ουδόλως</w:t>
      </w:r>
      <w:r w:rsidRPr="00F61E71">
        <w:rPr>
          <w:rFonts w:eastAsia="Times New Roman"/>
          <w:szCs w:val="24"/>
        </w:rPr>
        <w:t xml:space="preserve"> αλλάζει τη στάση </w:t>
      </w:r>
      <w:r>
        <w:rPr>
          <w:rFonts w:eastAsia="Times New Roman"/>
          <w:szCs w:val="24"/>
        </w:rPr>
        <w:t>μας,</w:t>
      </w:r>
      <w:r w:rsidRPr="00F61E71">
        <w:rPr>
          <w:rFonts w:eastAsia="Times New Roman"/>
          <w:szCs w:val="24"/>
        </w:rPr>
        <w:t xml:space="preserve"> τουλάχιστον απέναντι σε θέματα για τα οποία οι </w:t>
      </w:r>
      <w:r>
        <w:rPr>
          <w:rFonts w:eastAsia="Times New Roman"/>
          <w:szCs w:val="24"/>
        </w:rPr>
        <w:t>Α</w:t>
      </w:r>
      <w:r w:rsidRPr="00F61E71">
        <w:rPr>
          <w:rFonts w:eastAsia="Times New Roman"/>
          <w:szCs w:val="24"/>
        </w:rPr>
        <w:t>νεξάρτητοι Έλληνες αγωνιστήκαμε να προτάξουμε και να υπερασπιστούμε</w:t>
      </w:r>
      <w:r>
        <w:rPr>
          <w:rFonts w:eastAsia="Times New Roman"/>
          <w:szCs w:val="24"/>
        </w:rPr>
        <w:t>,</w:t>
      </w:r>
      <w:r w:rsidRPr="00F61E71">
        <w:rPr>
          <w:rFonts w:eastAsia="Times New Roman"/>
          <w:szCs w:val="24"/>
        </w:rPr>
        <w:t xml:space="preserve"> όπως τις αξίες που πρεσβεύουμε</w:t>
      </w:r>
      <w:r>
        <w:rPr>
          <w:rFonts w:eastAsia="Times New Roman"/>
          <w:szCs w:val="24"/>
        </w:rPr>
        <w:t>,</w:t>
      </w:r>
      <w:r w:rsidRPr="00F61E71">
        <w:rPr>
          <w:rFonts w:eastAsia="Times New Roman"/>
          <w:szCs w:val="24"/>
        </w:rPr>
        <w:t xml:space="preserve"> ακόμα και </w:t>
      </w:r>
      <w:r>
        <w:rPr>
          <w:rFonts w:eastAsia="Times New Roman"/>
          <w:szCs w:val="24"/>
        </w:rPr>
        <w:t>κατά τη</w:t>
      </w:r>
      <w:r w:rsidRPr="00F61E71">
        <w:rPr>
          <w:rFonts w:eastAsia="Times New Roman"/>
          <w:szCs w:val="24"/>
        </w:rPr>
        <w:t xml:space="preserve"> διαδικασία αναθεώρησης του </w:t>
      </w:r>
      <w:r>
        <w:rPr>
          <w:rFonts w:eastAsia="Times New Roman"/>
          <w:szCs w:val="24"/>
        </w:rPr>
        <w:t>Σ</w:t>
      </w:r>
      <w:r w:rsidRPr="00F61E71">
        <w:rPr>
          <w:rFonts w:eastAsia="Times New Roman"/>
          <w:szCs w:val="24"/>
        </w:rPr>
        <w:t>υντάγματος</w:t>
      </w:r>
      <w:r>
        <w:rPr>
          <w:rFonts w:eastAsia="Times New Roman"/>
          <w:szCs w:val="24"/>
        </w:rPr>
        <w:t>.</w:t>
      </w:r>
    </w:p>
    <w:p w14:paraId="09855AB3" w14:textId="77777777" w:rsidR="00BE639A" w:rsidRDefault="00A212EC">
      <w:pPr>
        <w:spacing w:line="600" w:lineRule="auto"/>
        <w:ind w:firstLine="720"/>
        <w:jc w:val="both"/>
        <w:rPr>
          <w:rFonts w:eastAsia="Times New Roman"/>
          <w:szCs w:val="24"/>
        </w:rPr>
      </w:pPr>
      <w:r w:rsidRPr="00F61E71">
        <w:rPr>
          <w:rFonts w:eastAsia="Times New Roman"/>
          <w:szCs w:val="24"/>
        </w:rPr>
        <w:t xml:space="preserve"> </w:t>
      </w:r>
      <w:r>
        <w:rPr>
          <w:rFonts w:eastAsia="Times New Roman"/>
          <w:szCs w:val="24"/>
        </w:rPr>
        <w:t>Φ</w:t>
      </w:r>
      <w:r w:rsidRPr="00F61E71">
        <w:rPr>
          <w:rFonts w:eastAsia="Times New Roman"/>
          <w:szCs w:val="24"/>
        </w:rPr>
        <w:t>τάσαμε</w:t>
      </w:r>
      <w:r>
        <w:rPr>
          <w:rFonts w:eastAsia="Times New Roman"/>
          <w:szCs w:val="24"/>
        </w:rPr>
        <w:t>,</w:t>
      </w:r>
      <w:r w:rsidRPr="00F61E71">
        <w:rPr>
          <w:rFonts w:eastAsia="Times New Roman"/>
          <w:szCs w:val="24"/>
        </w:rPr>
        <w:t xml:space="preserve"> </w:t>
      </w:r>
      <w:r>
        <w:rPr>
          <w:rFonts w:eastAsia="Times New Roman"/>
          <w:szCs w:val="24"/>
        </w:rPr>
        <w:t>λοιπόν, στο τέρμα.</w:t>
      </w:r>
      <w:r w:rsidRPr="00F61E71">
        <w:rPr>
          <w:rFonts w:eastAsia="Times New Roman"/>
          <w:szCs w:val="24"/>
        </w:rPr>
        <w:t xml:space="preserve"> </w:t>
      </w:r>
      <w:r>
        <w:rPr>
          <w:rFonts w:eastAsia="Times New Roman"/>
          <w:szCs w:val="24"/>
        </w:rPr>
        <w:t>Τ</w:t>
      </w:r>
      <w:r w:rsidRPr="00F61E71">
        <w:rPr>
          <w:rFonts w:eastAsia="Times New Roman"/>
          <w:szCs w:val="24"/>
        </w:rPr>
        <w:t xml:space="preserve">ο </w:t>
      </w:r>
      <w:r>
        <w:rPr>
          <w:rFonts w:eastAsia="Times New Roman"/>
          <w:szCs w:val="24"/>
        </w:rPr>
        <w:t>Σ</w:t>
      </w:r>
      <w:r w:rsidRPr="00F61E71">
        <w:rPr>
          <w:rFonts w:eastAsia="Times New Roman"/>
          <w:szCs w:val="24"/>
        </w:rPr>
        <w:t xml:space="preserve">ώμα θα κληθεί αύριο να αποφασίσει πόσες και ποιες από τις </w:t>
      </w:r>
      <w:r>
        <w:rPr>
          <w:rFonts w:eastAsia="Times New Roman"/>
          <w:szCs w:val="24"/>
        </w:rPr>
        <w:t>εκατόν σαράντα εννέα</w:t>
      </w:r>
      <w:r w:rsidRPr="00F61E71">
        <w:rPr>
          <w:rFonts w:eastAsia="Times New Roman"/>
          <w:szCs w:val="24"/>
        </w:rPr>
        <w:t xml:space="preserve"> προτάσεις</w:t>
      </w:r>
      <w:r>
        <w:rPr>
          <w:rFonts w:eastAsia="Times New Roman"/>
          <w:szCs w:val="24"/>
        </w:rPr>
        <w:t>,</w:t>
      </w:r>
      <w:r w:rsidRPr="00F61E71">
        <w:rPr>
          <w:rFonts w:eastAsia="Times New Roman"/>
          <w:szCs w:val="24"/>
        </w:rPr>
        <w:t xml:space="preserve"> που θα τεθούν υπ</w:t>
      </w:r>
      <w:r>
        <w:rPr>
          <w:rFonts w:eastAsia="Times New Roman"/>
          <w:szCs w:val="24"/>
        </w:rPr>
        <w:t xml:space="preserve">’ </w:t>
      </w:r>
      <w:r w:rsidRPr="00F61E71">
        <w:rPr>
          <w:rFonts w:eastAsia="Times New Roman"/>
          <w:szCs w:val="24"/>
        </w:rPr>
        <w:t>όψιν του</w:t>
      </w:r>
      <w:r>
        <w:rPr>
          <w:rFonts w:eastAsia="Times New Roman"/>
          <w:szCs w:val="24"/>
        </w:rPr>
        <w:t>,</w:t>
      </w:r>
      <w:r w:rsidRPr="00F61E71">
        <w:rPr>
          <w:rFonts w:eastAsia="Times New Roman"/>
          <w:szCs w:val="24"/>
        </w:rPr>
        <w:t xml:space="preserve"> θα φτάσουν προς αναθεώρηση στην επόμενη Βουλή</w:t>
      </w:r>
      <w:r>
        <w:rPr>
          <w:rFonts w:eastAsia="Times New Roman"/>
          <w:szCs w:val="24"/>
        </w:rPr>
        <w:t>.</w:t>
      </w:r>
      <w:r w:rsidRPr="00F61E71">
        <w:rPr>
          <w:rFonts w:eastAsia="Times New Roman"/>
          <w:szCs w:val="24"/>
        </w:rPr>
        <w:t xml:space="preserve"> </w:t>
      </w:r>
    </w:p>
    <w:p w14:paraId="09855AB4" w14:textId="77777777" w:rsidR="00BE639A" w:rsidRDefault="00A212EC">
      <w:pPr>
        <w:spacing w:line="600" w:lineRule="auto"/>
        <w:ind w:firstLine="720"/>
        <w:jc w:val="both"/>
        <w:rPr>
          <w:rFonts w:eastAsia="Times New Roman"/>
          <w:szCs w:val="24"/>
        </w:rPr>
      </w:pPr>
      <w:r>
        <w:rPr>
          <w:rFonts w:eastAsia="Times New Roman"/>
          <w:szCs w:val="24"/>
        </w:rPr>
        <w:t>Α</w:t>
      </w:r>
      <w:r w:rsidRPr="00F61E71">
        <w:rPr>
          <w:rFonts w:eastAsia="Times New Roman"/>
          <w:szCs w:val="24"/>
        </w:rPr>
        <w:t xml:space="preserve">πό το Νοέμβριο μήνα η </w:t>
      </w:r>
      <w:r>
        <w:rPr>
          <w:rFonts w:eastAsia="Times New Roman"/>
          <w:szCs w:val="24"/>
        </w:rPr>
        <w:t>ε</w:t>
      </w:r>
      <w:r w:rsidRPr="00F61E71">
        <w:rPr>
          <w:rFonts w:eastAsia="Times New Roman"/>
          <w:szCs w:val="24"/>
        </w:rPr>
        <w:t>πιτροπή που συγκροτήθηκε για το</w:t>
      </w:r>
      <w:r>
        <w:rPr>
          <w:rFonts w:eastAsia="Times New Roman"/>
          <w:szCs w:val="24"/>
        </w:rPr>
        <w:t>ν</w:t>
      </w:r>
      <w:r w:rsidRPr="00F61E71">
        <w:rPr>
          <w:rFonts w:eastAsia="Times New Roman"/>
          <w:szCs w:val="24"/>
        </w:rPr>
        <w:t xml:space="preserve"> λόγο αυτό</w:t>
      </w:r>
      <w:r>
        <w:rPr>
          <w:rFonts w:eastAsia="Times New Roman"/>
          <w:szCs w:val="24"/>
        </w:rPr>
        <w:t>,</w:t>
      </w:r>
      <w:r w:rsidRPr="00F61E71">
        <w:rPr>
          <w:rFonts w:eastAsia="Times New Roman"/>
          <w:szCs w:val="24"/>
        </w:rPr>
        <w:t xml:space="preserve"> για τη συλλογή</w:t>
      </w:r>
      <w:r>
        <w:rPr>
          <w:rFonts w:eastAsia="Times New Roman"/>
          <w:szCs w:val="24"/>
        </w:rPr>
        <w:t>,</w:t>
      </w:r>
      <w:r w:rsidRPr="00F61E71">
        <w:rPr>
          <w:rFonts w:eastAsia="Times New Roman"/>
          <w:szCs w:val="24"/>
        </w:rPr>
        <w:t xml:space="preserve"> δηλαδή</w:t>
      </w:r>
      <w:r>
        <w:rPr>
          <w:rFonts w:eastAsia="Times New Roman"/>
          <w:szCs w:val="24"/>
        </w:rPr>
        <w:t>,</w:t>
      </w:r>
      <w:r w:rsidRPr="00F61E71">
        <w:rPr>
          <w:rFonts w:eastAsia="Times New Roman"/>
          <w:szCs w:val="24"/>
        </w:rPr>
        <w:t xml:space="preserve"> και επεξεργασία των προτάσεων των κομμάτων προκειμένου να φτάσουμε στη σημερινή μέρα</w:t>
      </w:r>
      <w:r>
        <w:rPr>
          <w:rFonts w:eastAsia="Times New Roman"/>
          <w:szCs w:val="24"/>
        </w:rPr>
        <w:t>,</w:t>
      </w:r>
      <w:r w:rsidRPr="00F61E71">
        <w:rPr>
          <w:rFonts w:eastAsia="Times New Roman"/>
          <w:szCs w:val="24"/>
        </w:rPr>
        <w:t xml:space="preserve"> </w:t>
      </w:r>
      <w:r>
        <w:rPr>
          <w:rFonts w:eastAsia="Times New Roman"/>
          <w:szCs w:val="24"/>
        </w:rPr>
        <w:t>λ</w:t>
      </w:r>
      <w:r w:rsidRPr="00F61E71">
        <w:rPr>
          <w:rFonts w:eastAsia="Times New Roman"/>
          <w:szCs w:val="24"/>
        </w:rPr>
        <w:t xml:space="preserve">ειτούργησε </w:t>
      </w:r>
      <w:r>
        <w:rPr>
          <w:rFonts w:eastAsia="Times New Roman"/>
          <w:szCs w:val="24"/>
        </w:rPr>
        <w:t xml:space="preserve">εκ </w:t>
      </w:r>
      <w:r w:rsidRPr="00F61E71">
        <w:rPr>
          <w:rFonts w:eastAsia="Times New Roman"/>
          <w:szCs w:val="24"/>
        </w:rPr>
        <w:t>κοινοβουλευτικ</w:t>
      </w:r>
      <w:r w:rsidRPr="00F61E71">
        <w:rPr>
          <w:rFonts w:eastAsia="Times New Roman"/>
          <w:szCs w:val="24"/>
        </w:rPr>
        <w:t>ού καθήκοντος</w:t>
      </w:r>
      <w:r>
        <w:rPr>
          <w:rFonts w:eastAsia="Times New Roman"/>
          <w:szCs w:val="24"/>
        </w:rPr>
        <w:t>.</w:t>
      </w:r>
      <w:r w:rsidRPr="00F61E71">
        <w:rPr>
          <w:rFonts w:eastAsia="Times New Roman"/>
          <w:szCs w:val="24"/>
        </w:rPr>
        <w:t xml:space="preserve"> </w:t>
      </w:r>
    </w:p>
    <w:p w14:paraId="09855AB5" w14:textId="77777777" w:rsidR="00BE639A" w:rsidRDefault="00A212EC">
      <w:pPr>
        <w:spacing w:line="600" w:lineRule="auto"/>
        <w:ind w:firstLine="720"/>
        <w:jc w:val="both"/>
        <w:rPr>
          <w:rFonts w:eastAsia="Times New Roman"/>
          <w:szCs w:val="24"/>
        </w:rPr>
      </w:pPr>
      <w:r>
        <w:rPr>
          <w:rFonts w:eastAsia="Times New Roman"/>
          <w:szCs w:val="24"/>
        </w:rPr>
        <w:lastRenderedPageBreak/>
        <w:t>Τ</w:t>
      </w:r>
      <w:r w:rsidRPr="00F61E71">
        <w:rPr>
          <w:rFonts w:eastAsia="Times New Roman"/>
          <w:szCs w:val="24"/>
        </w:rPr>
        <w:t>ι εννοώ με αυτό</w:t>
      </w:r>
      <w:r>
        <w:rPr>
          <w:rFonts w:eastAsia="Times New Roman"/>
          <w:szCs w:val="24"/>
        </w:rPr>
        <w:t>: Ε</w:t>
      </w:r>
      <w:r w:rsidRPr="00F61E71">
        <w:rPr>
          <w:rFonts w:eastAsia="Times New Roman"/>
          <w:szCs w:val="24"/>
        </w:rPr>
        <w:t xml:space="preserve">ννοώ πως οι προβλεπόμενες διαδικασίες κατήργησαν την αντιπροσωπευτικότητα και την ουσιώδη λειτουργία </w:t>
      </w:r>
      <w:r>
        <w:rPr>
          <w:rFonts w:eastAsia="Times New Roman"/>
          <w:szCs w:val="24"/>
        </w:rPr>
        <w:t>της.</w:t>
      </w:r>
      <w:r w:rsidRPr="00F61E71">
        <w:rPr>
          <w:rFonts w:eastAsia="Times New Roman"/>
          <w:szCs w:val="24"/>
        </w:rPr>
        <w:t xml:space="preserve"> Γιατί πώς αλλιώς θα μπορούσε να εξηγηθεί η εν τοις πράγμασι αποβολή των μικρών κομμάτων από την όλη διαδικασία</w:t>
      </w:r>
      <w:r>
        <w:rPr>
          <w:rFonts w:eastAsia="Times New Roman"/>
          <w:szCs w:val="24"/>
        </w:rPr>
        <w:t>;</w:t>
      </w:r>
      <w:r w:rsidRPr="00F61E71">
        <w:rPr>
          <w:rFonts w:eastAsia="Times New Roman"/>
          <w:szCs w:val="24"/>
        </w:rPr>
        <w:t xml:space="preserve"> Για</w:t>
      </w:r>
      <w:r w:rsidRPr="00F61E71">
        <w:rPr>
          <w:rFonts w:eastAsia="Times New Roman"/>
          <w:szCs w:val="24"/>
        </w:rPr>
        <w:t>τί</w:t>
      </w:r>
      <w:r>
        <w:rPr>
          <w:rFonts w:eastAsia="Times New Roman"/>
          <w:szCs w:val="24"/>
        </w:rPr>
        <w:t>,</w:t>
      </w:r>
      <w:r w:rsidRPr="00F61E71">
        <w:rPr>
          <w:rFonts w:eastAsia="Times New Roman"/>
          <w:szCs w:val="24"/>
        </w:rPr>
        <w:t xml:space="preserve"> δεν είναι εξοβελισμός των μικρών κομμάτων όταν αποτελεί προϋπόθεση η ύπαρξη </w:t>
      </w:r>
      <w:r>
        <w:rPr>
          <w:rFonts w:eastAsia="Times New Roman"/>
          <w:szCs w:val="24"/>
        </w:rPr>
        <w:t>πενήντα</w:t>
      </w:r>
      <w:r w:rsidRPr="00F61E71">
        <w:rPr>
          <w:rFonts w:eastAsia="Times New Roman"/>
          <w:szCs w:val="24"/>
        </w:rPr>
        <w:t xml:space="preserve"> βουλευτικών υπογραφών για να συζητηθεί οποιαδήποτε </w:t>
      </w:r>
      <w:r>
        <w:rPr>
          <w:rFonts w:eastAsia="Times New Roman"/>
          <w:szCs w:val="24"/>
        </w:rPr>
        <w:t>πρόταση</w:t>
      </w:r>
      <w:r w:rsidRPr="00F61E71">
        <w:rPr>
          <w:rFonts w:eastAsia="Times New Roman"/>
          <w:szCs w:val="24"/>
        </w:rPr>
        <w:t xml:space="preserve"> </w:t>
      </w:r>
      <w:r>
        <w:rPr>
          <w:rFonts w:eastAsia="Times New Roman"/>
          <w:szCs w:val="24"/>
        </w:rPr>
        <w:t>αναθεώρησης;</w:t>
      </w:r>
      <w:r w:rsidRPr="00F61E71">
        <w:rPr>
          <w:rFonts w:eastAsia="Times New Roman"/>
          <w:szCs w:val="24"/>
        </w:rPr>
        <w:t xml:space="preserve"> </w:t>
      </w:r>
    </w:p>
    <w:p w14:paraId="09855AB6" w14:textId="77777777" w:rsidR="00BE639A" w:rsidRDefault="00A212EC">
      <w:pPr>
        <w:spacing w:line="600" w:lineRule="auto"/>
        <w:ind w:firstLine="720"/>
        <w:jc w:val="both"/>
        <w:rPr>
          <w:rFonts w:eastAsia="Times New Roman"/>
          <w:szCs w:val="24"/>
        </w:rPr>
      </w:pPr>
      <w:r>
        <w:rPr>
          <w:rFonts w:eastAsia="Times New Roman"/>
          <w:szCs w:val="24"/>
        </w:rPr>
        <w:t>Η</w:t>
      </w:r>
      <w:r w:rsidRPr="00F61E71">
        <w:rPr>
          <w:rFonts w:eastAsia="Times New Roman"/>
          <w:szCs w:val="24"/>
        </w:rPr>
        <w:t xml:space="preserve"> πολυκομματική Βουλή αποτελεί πλέον μία πραγματικότητα</w:t>
      </w:r>
      <w:r>
        <w:rPr>
          <w:rFonts w:eastAsia="Times New Roman"/>
          <w:szCs w:val="24"/>
        </w:rPr>
        <w:t>,</w:t>
      </w:r>
      <w:r w:rsidRPr="00F61E71">
        <w:rPr>
          <w:rFonts w:eastAsia="Times New Roman"/>
          <w:szCs w:val="24"/>
        </w:rPr>
        <w:t xml:space="preserve"> η αποδοχή της οποίας θα βοηθήσει την κ</w:t>
      </w:r>
      <w:r w:rsidRPr="00F61E71">
        <w:rPr>
          <w:rFonts w:eastAsia="Times New Roman"/>
          <w:szCs w:val="24"/>
        </w:rPr>
        <w:t>οινοβουλευτική λειτουργικότητα</w:t>
      </w:r>
      <w:r>
        <w:rPr>
          <w:rFonts w:eastAsia="Times New Roman"/>
          <w:szCs w:val="24"/>
        </w:rPr>
        <w:t>.</w:t>
      </w:r>
      <w:r w:rsidRPr="00F61E71">
        <w:rPr>
          <w:rFonts w:eastAsia="Times New Roman"/>
          <w:szCs w:val="24"/>
        </w:rPr>
        <w:t xml:space="preserve"> </w:t>
      </w:r>
      <w:r>
        <w:rPr>
          <w:rFonts w:eastAsia="Times New Roman"/>
          <w:szCs w:val="24"/>
        </w:rPr>
        <w:t xml:space="preserve">Η </w:t>
      </w:r>
      <w:r w:rsidRPr="00F61E71">
        <w:rPr>
          <w:rFonts w:eastAsia="Times New Roman"/>
          <w:szCs w:val="24"/>
        </w:rPr>
        <w:t xml:space="preserve">προϋπόθεση της ύπαρξης </w:t>
      </w:r>
      <w:r>
        <w:rPr>
          <w:rFonts w:eastAsia="Times New Roman"/>
          <w:szCs w:val="24"/>
        </w:rPr>
        <w:t>πενήντα</w:t>
      </w:r>
      <w:r w:rsidRPr="00F61E71">
        <w:rPr>
          <w:rFonts w:eastAsia="Times New Roman"/>
          <w:szCs w:val="24"/>
        </w:rPr>
        <w:t xml:space="preserve"> υπογραφών</w:t>
      </w:r>
      <w:r>
        <w:rPr>
          <w:rFonts w:eastAsia="Times New Roman"/>
          <w:szCs w:val="24"/>
        </w:rPr>
        <w:t>,</w:t>
      </w:r>
      <w:r w:rsidRPr="00F61E71">
        <w:rPr>
          <w:rFonts w:eastAsia="Times New Roman"/>
          <w:szCs w:val="24"/>
        </w:rPr>
        <w:t xml:space="preserve"> προκειμένου να συζητηθεί μία πρόταση</w:t>
      </w:r>
      <w:r>
        <w:rPr>
          <w:rFonts w:eastAsia="Times New Roman"/>
          <w:szCs w:val="24"/>
        </w:rPr>
        <w:t>,</w:t>
      </w:r>
      <w:r w:rsidRPr="00F61E71">
        <w:rPr>
          <w:rFonts w:eastAsia="Times New Roman"/>
          <w:szCs w:val="24"/>
        </w:rPr>
        <w:t xml:space="preserve"> αυτόματα ακυρώνει κάθε συμμετοχή μικρών κομμάτων και ισχυροποιεί</w:t>
      </w:r>
      <w:r>
        <w:rPr>
          <w:rFonts w:eastAsia="Times New Roman"/>
          <w:szCs w:val="24"/>
        </w:rPr>
        <w:t>,</w:t>
      </w:r>
      <w:r w:rsidRPr="00F61E71">
        <w:rPr>
          <w:rFonts w:eastAsia="Times New Roman"/>
          <w:szCs w:val="24"/>
        </w:rPr>
        <w:t xml:space="preserve"> για μία ακόμη φορά</w:t>
      </w:r>
      <w:r>
        <w:rPr>
          <w:rFonts w:eastAsia="Times New Roman"/>
          <w:szCs w:val="24"/>
        </w:rPr>
        <w:t>,</w:t>
      </w:r>
      <w:r w:rsidRPr="00F61E71">
        <w:rPr>
          <w:rFonts w:eastAsia="Times New Roman"/>
          <w:szCs w:val="24"/>
        </w:rPr>
        <w:t xml:space="preserve"> κύριοι συνάδελφοι</w:t>
      </w:r>
      <w:r>
        <w:rPr>
          <w:rFonts w:eastAsia="Times New Roman"/>
          <w:szCs w:val="24"/>
        </w:rPr>
        <w:t>, το</w:t>
      </w:r>
      <w:r>
        <w:rPr>
          <w:rFonts w:eastAsia="Times New Roman"/>
          <w:szCs w:val="24"/>
        </w:rPr>
        <w:t>ν</w:t>
      </w:r>
      <w:r>
        <w:rPr>
          <w:rFonts w:eastAsia="Times New Roman"/>
          <w:szCs w:val="24"/>
        </w:rPr>
        <w:t xml:space="preserve"> </w:t>
      </w:r>
      <w:r w:rsidRPr="00F61E71">
        <w:rPr>
          <w:rFonts w:eastAsia="Times New Roman"/>
          <w:szCs w:val="24"/>
        </w:rPr>
        <w:t>διπολισμό</w:t>
      </w:r>
      <w:r>
        <w:rPr>
          <w:rFonts w:eastAsia="Times New Roman"/>
          <w:szCs w:val="24"/>
        </w:rPr>
        <w:t>.</w:t>
      </w:r>
      <w:r w:rsidRPr="00F61E71">
        <w:rPr>
          <w:rFonts w:eastAsia="Times New Roman"/>
          <w:szCs w:val="24"/>
        </w:rPr>
        <w:t xml:space="preserve"> </w:t>
      </w:r>
    </w:p>
    <w:p w14:paraId="09855AB7" w14:textId="77777777" w:rsidR="00BE639A" w:rsidRDefault="00A212EC">
      <w:pPr>
        <w:spacing w:line="600" w:lineRule="auto"/>
        <w:ind w:firstLine="720"/>
        <w:jc w:val="both"/>
        <w:rPr>
          <w:rFonts w:eastAsia="Times New Roman"/>
          <w:szCs w:val="24"/>
        </w:rPr>
      </w:pPr>
      <w:r>
        <w:rPr>
          <w:rFonts w:eastAsia="Times New Roman"/>
          <w:szCs w:val="24"/>
        </w:rPr>
        <w:t>Α</w:t>
      </w:r>
      <w:r w:rsidRPr="00F61E71">
        <w:rPr>
          <w:rFonts w:eastAsia="Times New Roman"/>
          <w:szCs w:val="24"/>
        </w:rPr>
        <w:t>υτό</w:t>
      </w:r>
      <w:r>
        <w:rPr>
          <w:rFonts w:eastAsia="Times New Roman"/>
          <w:szCs w:val="24"/>
        </w:rPr>
        <w:t>,</w:t>
      </w:r>
      <w:r w:rsidRPr="00F61E71">
        <w:rPr>
          <w:rFonts w:eastAsia="Times New Roman"/>
          <w:szCs w:val="24"/>
        </w:rPr>
        <w:t xml:space="preserve"> </w:t>
      </w:r>
      <w:r>
        <w:rPr>
          <w:rFonts w:eastAsia="Times New Roman"/>
          <w:szCs w:val="24"/>
        </w:rPr>
        <w:t>όμως,</w:t>
      </w:r>
      <w:r w:rsidRPr="00F61E71">
        <w:rPr>
          <w:rFonts w:eastAsia="Times New Roman"/>
          <w:szCs w:val="24"/>
        </w:rPr>
        <w:t xml:space="preserve"> που χρειά</w:t>
      </w:r>
      <w:r w:rsidRPr="00F61E71">
        <w:rPr>
          <w:rFonts w:eastAsia="Times New Roman"/>
          <w:szCs w:val="24"/>
        </w:rPr>
        <w:t>ζονται πλέον οι κοινοβουλευτικές λειτουργίες είναι κλίμα συναινετικό και όχι πολωτικό</w:t>
      </w:r>
      <w:r>
        <w:rPr>
          <w:rFonts w:eastAsia="Times New Roman"/>
          <w:szCs w:val="24"/>
        </w:rPr>
        <w:t>.</w:t>
      </w:r>
      <w:r w:rsidRPr="00F61E71">
        <w:rPr>
          <w:rFonts w:eastAsia="Times New Roman"/>
          <w:szCs w:val="24"/>
        </w:rPr>
        <w:t xml:space="preserve"> </w:t>
      </w:r>
    </w:p>
    <w:p w14:paraId="09855AB8" w14:textId="77777777" w:rsidR="00BE639A" w:rsidRDefault="00A212EC">
      <w:pPr>
        <w:spacing w:line="600" w:lineRule="auto"/>
        <w:ind w:firstLine="720"/>
        <w:jc w:val="both"/>
        <w:rPr>
          <w:rFonts w:eastAsia="Times New Roman"/>
          <w:szCs w:val="24"/>
        </w:rPr>
      </w:pPr>
      <w:r>
        <w:rPr>
          <w:rFonts w:eastAsia="Times New Roman"/>
          <w:szCs w:val="24"/>
        </w:rPr>
        <w:t>Τι λογική συναίνεση, λ</w:t>
      </w:r>
      <w:r w:rsidRPr="00F61E71">
        <w:rPr>
          <w:rFonts w:eastAsia="Times New Roman"/>
          <w:szCs w:val="24"/>
        </w:rPr>
        <w:t>οιπόν</w:t>
      </w:r>
      <w:r>
        <w:rPr>
          <w:rFonts w:eastAsia="Times New Roman"/>
          <w:szCs w:val="24"/>
        </w:rPr>
        <w:t>,</w:t>
      </w:r>
      <w:r w:rsidRPr="00F61E71">
        <w:rPr>
          <w:rFonts w:eastAsia="Times New Roman"/>
          <w:szCs w:val="24"/>
        </w:rPr>
        <w:t xml:space="preserve"> μπορεί να υπάρξει όταν </w:t>
      </w:r>
      <w:r>
        <w:rPr>
          <w:rFonts w:eastAsia="Times New Roman"/>
          <w:szCs w:val="24"/>
        </w:rPr>
        <w:t>μ</w:t>
      </w:r>
      <w:r w:rsidRPr="00F61E71">
        <w:rPr>
          <w:rFonts w:eastAsia="Times New Roman"/>
          <w:szCs w:val="24"/>
        </w:rPr>
        <w:t>όνο οι δύο από τους οκτώ πολιτικούς φορείς</w:t>
      </w:r>
      <w:r>
        <w:rPr>
          <w:rFonts w:eastAsia="Times New Roman"/>
          <w:szCs w:val="24"/>
        </w:rPr>
        <w:t>,</w:t>
      </w:r>
      <w:r w:rsidRPr="00F61E71">
        <w:rPr>
          <w:rFonts w:eastAsia="Times New Roman"/>
          <w:szCs w:val="24"/>
        </w:rPr>
        <w:t xml:space="preserve"> που εκπροσω</w:t>
      </w:r>
      <w:r w:rsidRPr="00F61E71">
        <w:rPr>
          <w:rFonts w:eastAsia="Times New Roman"/>
          <w:szCs w:val="24"/>
        </w:rPr>
        <w:lastRenderedPageBreak/>
        <w:t xml:space="preserve">πούνταν στην </w:t>
      </w:r>
      <w:r>
        <w:rPr>
          <w:rFonts w:eastAsia="Times New Roman"/>
          <w:szCs w:val="24"/>
        </w:rPr>
        <w:t>ε</w:t>
      </w:r>
      <w:r w:rsidRPr="00F61E71">
        <w:rPr>
          <w:rFonts w:eastAsia="Times New Roman"/>
          <w:szCs w:val="24"/>
        </w:rPr>
        <w:t>πιτροπή</w:t>
      </w:r>
      <w:r>
        <w:rPr>
          <w:rFonts w:eastAsia="Times New Roman"/>
          <w:szCs w:val="24"/>
        </w:rPr>
        <w:t>,</w:t>
      </w:r>
      <w:r w:rsidRPr="00F61E71">
        <w:rPr>
          <w:rFonts w:eastAsia="Times New Roman"/>
          <w:szCs w:val="24"/>
        </w:rPr>
        <w:t xml:space="preserve"> έχουν λόγο και προτάσεις</w:t>
      </w:r>
      <w:r>
        <w:rPr>
          <w:rFonts w:eastAsia="Times New Roman"/>
          <w:szCs w:val="24"/>
        </w:rPr>
        <w:t>;</w:t>
      </w:r>
      <w:r w:rsidRPr="00F61E71">
        <w:rPr>
          <w:rFonts w:eastAsia="Times New Roman"/>
          <w:szCs w:val="24"/>
        </w:rPr>
        <w:t xml:space="preserve"> </w:t>
      </w:r>
      <w:r>
        <w:rPr>
          <w:rFonts w:eastAsia="Times New Roman"/>
          <w:szCs w:val="24"/>
        </w:rPr>
        <w:t>Τι σόι</w:t>
      </w:r>
      <w:r w:rsidRPr="00F61E71">
        <w:rPr>
          <w:rFonts w:eastAsia="Times New Roman"/>
          <w:szCs w:val="24"/>
        </w:rPr>
        <w:t xml:space="preserve"> πολιτική συναίνεση</w:t>
      </w:r>
      <w:r>
        <w:rPr>
          <w:rFonts w:eastAsia="Times New Roman"/>
          <w:szCs w:val="24"/>
        </w:rPr>
        <w:t>,</w:t>
      </w:r>
      <w:r w:rsidRPr="00F61E71">
        <w:rPr>
          <w:rFonts w:eastAsia="Times New Roman"/>
          <w:szCs w:val="24"/>
        </w:rPr>
        <w:t xml:space="preserve"> ειλικρινά</w:t>
      </w:r>
      <w:r>
        <w:rPr>
          <w:rFonts w:eastAsia="Times New Roman"/>
          <w:szCs w:val="24"/>
        </w:rPr>
        <w:t>,</w:t>
      </w:r>
      <w:r w:rsidRPr="00F61E71">
        <w:rPr>
          <w:rFonts w:eastAsia="Times New Roman"/>
          <w:szCs w:val="24"/>
        </w:rPr>
        <w:t xml:space="preserve"> θα μπορούσε να υπάρξει υπό αυτήν την έννοια</w:t>
      </w:r>
      <w:r>
        <w:rPr>
          <w:rFonts w:eastAsia="Times New Roman"/>
          <w:szCs w:val="24"/>
        </w:rPr>
        <w:t>,</w:t>
      </w:r>
      <w:r w:rsidRPr="00F61E71">
        <w:rPr>
          <w:rFonts w:eastAsia="Times New Roman"/>
          <w:szCs w:val="24"/>
        </w:rPr>
        <w:t xml:space="preserve"> υπό αυτή την κατάσταση και υπό αυτήν τη διαδικασία</w:t>
      </w:r>
      <w:r>
        <w:rPr>
          <w:rFonts w:eastAsia="Times New Roman"/>
          <w:szCs w:val="24"/>
        </w:rPr>
        <w:t xml:space="preserve"> η οποία</w:t>
      </w:r>
      <w:r w:rsidRPr="00F61E71">
        <w:rPr>
          <w:rFonts w:eastAsia="Times New Roman"/>
          <w:szCs w:val="24"/>
        </w:rPr>
        <w:t xml:space="preserve"> τηρήθηκε</w:t>
      </w:r>
      <w:r>
        <w:rPr>
          <w:rFonts w:eastAsia="Times New Roman"/>
          <w:szCs w:val="24"/>
        </w:rPr>
        <w:t xml:space="preserve">; </w:t>
      </w:r>
    </w:p>
    <w:p w14:paraId="09855AB9" w14:textId="77777777" w:rsidR="00BE639A" w:rsidRDefault="00A212EC">
      <w:pPr>
        <w:spacing w:line="600" w:lineRule="auto"/>
        <w:ind w:firstLine="720"/>
        <w:jc w:val="both"/>
        <w:rPr>
          <w:rFonts w:eastAsia="Times New Roman"/>
          <w:szCs w:val="24"/>
        </w:rPr>
      </w:pPr>
      <w:r w:rsidRPr="00F61E71">
        <w:rPr>
          <w:rFonts w:eastAsia="Times New Roman"/>
          <w:szCs w:val="24"/>
        </w:rPr>
        <w:t xml:space="preserve">Δεν είναι τυχαίο </w:t>
      </w:r>
      <w:r>
        <w:rPr>
          <w:rFonts w:eastAsia="Times New Roman"/>
          <w:szCs w:val="24"/>
        </w:rPr>
        <w:t xml:space="preserve">που όλοι σήμερα, </w:t>
      </w:r>
      <w:r w:rsidRPr="00F61E71">
        <w:rPr>
          <w:rFonts w:eastAsia="Times New Roman"/>
          <w:szCs w:val="24"/>
        </w:rPr>
        <w:t>σε έντυπη και ηλεκτρονική ειδησεογραφία</w:t>
      </w:r>
      <w:r>
        <w:rPr>
          <w:rFonts w:eastAsia="Times New Roman"/>
          <w:szCs w:val="24"/>
        </w:rPr>
        <w:t>,</w:t>
      </w:r>
      <w:r w:rsidRPr="00F61E71">
        <w:rPr>
          <w:rFonts w:eastAsia="Times New Roman"/>
          <w:szCs w:val="24"/>
        </w:rPr>
        <w:t xml:space="preserve"> μιλού</w:t>
      </w:r>
      <w:r>
        <w:rPr>
          <w:rFonts w:eastAsia="Times New Roman"/>
          <w:szCs w:val="24"/>
        </w:rPr>
        <w:t>ν για</w:t>
      </w:r>
      <w:r w:rsidRPr="00F61E71">
        <w:rPr>
          <w:rFonts w:eastAsia="Times New Roman"/>
          <w:szCs w:val="24"/>
        </w:rPr>
        <w:t xml:space="preserve"> κοινοβουλευτική μάχη με</w:t>
      </w:r>
      <w:r w:rsidRPr="00F61E71">
        <w:rPr>
          <w:rFonts w:eastAsia="Times New Roman"/>
          <w:szCs w:val="24"/>
        </w:rPr>
        <w:t xml:space="preserve">ταξύ ΣΥΡΙΖΑ και Νέας Δημοκρατίας για την </w:t>
      </w:r>
      <w:r>
        <w:rPr>
          <w:rFonts w:eastAsia="Times New Roman"/>
          <w:szCs w:val="24"/>
        </w:rPr>
        <w:t>Α</w:t>
      </w:r>
      <w:r w:rsidRPr="00F61E71">
        <w:rPr>
          <w:rFonts w:eastAsia="Times New Roman"/>
          <w:szCs w:val="24"/>
        </w:rPr>
        <w:t xml:space="preserve">ναθεώρηση του </w:t>
      </w:r>
      <w:r>
        <w:rPr>
          <w:rFonts w:eastAsia="Times New Roman"/>
          <w:szCs w:val="24"/>
        </w:rPr>
        <w:t>Σ</w:t>
      </w:r>
      <w:r w:rsidRPr="00F61E71">
        <w:rPr>
          <w:rFonts w:eastAsia="Times New Roman"/>
          <w:szCs w:val="24"/>
        </w:rPr>
        <w:t>υντάγματος</w:t>
      </w:r>
      <w:r>
        <w:rPr>
          <w:rFonts w:eastAsia="Times New Roman"/>
          <w:szCs w:val="24"/>
        </w:rPr>
        <w:t>.</w:t>
      </w:r>
      <w:r w:rsidRPr="00F61E71">
        <w:rPr>
          <w:rFonts w:eastAsia="Times New Roman"/>
          <w:szCs w:val="24"/>
        </w:rPr>
        <w:t xml:space="preserve"> </w:t>
      </w:r>
    </w:p>
    <w:p w14:paraId="09855ABA" w14:textId="77777777" w:rsidR="00BE639A" w:rsidRDefault="00A212EC">
      <w:pPr>
        <w:spacing w:line="600" w:lineRule="auto"/>
        <w:ind w:firstLine="720"/>
        <w:jc w:val="both"/>
        <w:rPr>
          <w:rFonts w:eastAsia="Times New Roman"/>
          <w:szCs w:val="24"/>
        </w:rPr>
      </w:pPr>
      <w:r>
        <w:rPr>
          <w:rFonts w:eastAsia="Times New Roman"/>
          <w:szCs w:val="24"/>
        </w:rPr>
        <w:t>Η</w:t>
      </w:r>
      <w:r w:rsidRPr="00F61E71">
        <w:rPr>
          <w:rFonts w:eastAsia="Times New Roman"/>
          <w:szCs w:val="24"/>
        </w:rPr>
        <w:t xml:space="preserve"> σημερινή μου τοποθέτηση</w:t>
      </w:r>
      <w:r>
        <w:rPr>
          <w:rFonts w:eastAsia="Times New Roman"/>
          <w:szCs w:val="24"/>
        </w:rPr>
        <w:t>,</w:t>
      </w:r>
      <w:r w:rsidRPr="00F61E71">
        <w:rPr>
          <w:rFonts w:eastAsia="Times New Roman"/>
          <w:szCs w:val="24"/>
        </w:rPr>
        <w:t xml:space="preserve"> </w:t>
      </w:r>
      <w:r>
        <w:rPr>
          <w:rFonts w:eastAsia="Times New Roman"/>
          <w:szCs w:val="24"/>
        </w:rPr>
        <w:t>α</w:t>
      </w:r>
      <w:r w:rsidRPr="00F61E71">
        <w:rPr>
          <w:rFonts w:eastAsia="Times New Roman"/>
          <w:szCs w:val="24"/>
        </w:rPr>
        <w:t>γαπητοί συνάδελφοι</w:t>
      </w:r>
      <w:r>
        <w:rPr>
          <w:rFonts w:eastAsia="Times New Roman"/>
          <w:szCs w:val="24"/>
        </w:rPr>
        <w:t>,</w:t>
      </w:r>
      <w:r w:rsidRPr="00F61E71">
        <w:rPr>
          <w:rFonts w:eastAsia="Times New Roman"/>
          <w:szCs w:val="24"/>
        </w:rPr>
        <w:t xml:space="preserve"> θα γίνει με τα χαρακτηριστικά που είχα καθ</w:t>
      </w:r>
      <w:r>
        <w:rPr>
          <w:rFonts w:eastAsia="Times New Roman"/>
          <w:szCs w:val="24"/>
        </w:rPr>
        <w:t>’ όλη</w:t>
      </w:r>
      <w:r w:rsidRPr="00F61E71">
        <w:rPr>
          <w:rFonts w:eastAsia="Times New Roman"/>
          <w:szCs w:val="24"/>
        </w:rPr>
        <w:t xml:space="preserve"> τη διάρκεια της συμμετοχής μου στις εργασίες της Επιτροπής Αναθεώρησης</w:t>
      </w:r>
      <w:r>
        <w:rPr>
          <w:rFonts w:eastAsia="Times New Roman"/>
          <w:szCs w:val="24"/>
        </w:rPr>
        <w:t>,</w:t>
      </w:r>
      <w:r w:rsidRPr="00F61E71">
        <w:rPr>
          <w:rFonts w:eastAsia="Times New Roman"/>
          <w:szCs w:val="24"/>
        </w:rPr>
        <w:t xml:space="preserve"> ως </w:t>
      </w:r>
      <w:r>
        <w:rPr>
          <w:rFonts w:eastAsia="Times New Roman"/>
          <w:szCs w:val="24"/>
        </w:rPr>
        <w:t>Β</w:t>
      </w:r>
      <w:r w:rsidRPr="00F61E71">
        <w:rPr>
          <w:rFonts w:eastAsia="Times New Roman"/>
          <w:szCs w:val="24"/>
        </w:rPr>
        <w:t>ουλευτής</w:t>
      </w:r>
      <w:r>
        <w:rPr>
          <w:rFonts w:eastAsia="Times New Roman"/>
          <w:szCs w:val="24"/>
        </w:rPr>
        <w:t>,</w:t>
      </w:r>
      <w:r w:rsidRPr="00F61E71">
        <w:rPr>
          <w:rFonts w:eastAsia="Times New Roman"/>
          <w:szCs w:val="24"/>
        </w:rPr>
        <w:t xml:space="preserve"> δηλα</w:t>
      </w:r>
      <w:r w:rsidRPr="00F61E71">
        <w:rPr>
          <w:rFonts w:eastAsia="Times New Roman"/>
          <w:szCs w:val="24"/>
        </w:rPr>
        <w:t>δή</w:t>
      </w:r>
      <w:r>
        <w:rPr>
          <w:rFonts w:eastAsia="Times New Roman"/>
          <w:szCs w:val="24"/>
        </w:rPr>
        <w:t>,</w:t>
      </w:r>
      <w:r w:rsidRPr="00F61E71">
        <w:rPr>
          <w:rFonts w:eastAsia="Times New Roman"/>
          <w:szCs w:val="24"/>
        </w:rPr>
        <w:t xml:space="preserve"> του κινήματος </w:t>
      </w:r>
      <w:r>
        <w:rPr>
          <w:rFonts w:eastAsia="Times New Roman"/>
          <w:szCs w:val="24"/>
        </w:rPr>
        <w:t xml:space="preserve">των </w:t>
      </w:r>
      <w:r w:rsidRPr="00F61E71">
        <w:rPr>
          <w:rFonts w:eastAsia="Times New Roman"/>
          <w:szCs w:val="24"/>
        </w:rPr>
        <w:t>Ανεξάρτητων Ελλήνων</w:t>
      </w:r>
      <w:r>
        <w:rPr>
          <w:rFonts w:eastAsia="Times New Roman"/>
          <w:szCs w:val="24"/>
        </w:rPr>
        <w:t>,</w:t>
      </w:r>
      <w:r w:rsidRPr="00F61E71">
        <w:rPr>
          <w:rFonts w:eastAsia="Times New Roman"/>
          <w:szCs w:val="24"/>
        </w:rPr>
        <w:t xml:space="preserve"> </w:t>
      </w:r>
      <w:r>
        <w:rPr>
          <w:rFonts w:eastAsia="Times New Roman"/>
          <w:szCs w:val="24"/>
        </w:rPr>
        <w:t>μ</w:t>
      </w:r>
      <w:r w:rsidRPr="00F61E71">
        <w:rPr>
          <w:rFonts w:eastAsia="Times New Roman"/>
          <w:szCs w:val="24"/>
        </w:rPr>
        <w:t xml:space="preserve">ιας και η εμμονική εφαρμογή ενός </w:t>
      </w:r>
      <w:r>
        <w:rPr>
          <w:rFonts w:eastAsia="Times New Roman"/>
          <w:szCs w:val="24"/>
        </w:rPr>
        <w:t>εύπλαστου</w:t>
      </w:r>
      <w:r w:rsidRPr="00F61E71">
        <w:rPr>
          <w:rFonts w:eastAsia="Times New Roman"/>
          <w:szCs w:val="24"/>
        </w:rPr>
        <w:t xml:space="preserve"> τύπου δεν μπορεί ποτέ να καταργήσει την περιεκτική ύπαρξη της ουσίας</w:t>
      </w:r>
      <w:r>
        <w:rPr>
          <w:rFonts w:eastAsia="Times New Roman"/>
          <w:szCs w:val="24"/>
        </w:rPr>
        <w:t>.</w:t>
      </w:r>
      <w:r w:rsidRPr="00F61E71">
        <w:rPr>
          <w:rFonts w:eastAsia="Times New Roman"/>
          <w:szCs w:val="24"/>
        </w:rPr>
        <w:t xml:space="preserve"> </w:t>
      </w:r>
    </w:p>
    <w:p w14:paraId="09855ABB" w14:textId="77777777" w:rsidR="00BE639A" w:rsidRDefault="00A212EC">
      <w:pPr>
        <w:spacing w:line="600" w:lineRule="auto"/>
        <w:ind w:firstLine="720"/>
        <w:jc w:val="both"/>
        <w:rPr>
          <w:rFonts w:eastAsia="Times New Roman"/>
          <w:szCs w:val="24"/>
        </w:rPr>
      </w:pPr>
      <w:r>
        <w:rPr>
          <w:rFonts w:eastAsia="Times New Roman"/>
          <w:szCs w:val="24"/>
        </w:rPr>
        <w:t>Η</w:t>
      </w:r>
      <w:r w:rsidRPr="00F61E71">
        <w:rPr>
          <w:rFonts w:eastAsia="Times New Roman"/>
          <w:szCs w:val="24"/>
        </w:rPr>
        <w:t xml:space="preserve"> πρόταση που παρουσιάσαμε κατά τη διάρκεια των εργασιών της </w:t>
      </w:r>
      <w:r>
        <w:rPr>
          <w:rFonts w:eastAsia="Times New Roman"/>
          <w:szCs w:val="24"/>
        </w:rPr>
        <w:t>Ε</w:t>
      </w:r>
      <w:r w:rsidRPr="00F61E71">
        <w:rPr>
          <w:rFonts w:eastAsia="Times New Roman"/>
          <w:szCs w:val="24"/>
        </w:rPr>
        <w:t>πιτροπής</w:t>
      </w:r>
      <w:r>
        <w:rPr>
          <w:rFonts w:eastAsia="Times New Roman"/>
          <w:szCs w:val="24"/>
        </w:rPr>
        <w:t>,</w:t>
      </w:r>
      <w:r w:rsidRPr="00F61E71">
        <w:rPr>
          <w:rFonts w:eastAsia="Times New Roman"/>
          <w:szCs w:val="24"/>
        </w:rPr>
        <w:t xml:space="preserve"> ήταν μία εμπεριστατωμένη π</w:t>
      </w:r>
      <w:r w:rsidRPr="00F61E71">
        <w:rPr>
          <w:rFonts w:eastAsia="Times New Roman"/>
          <w:szCs w:val="24"/>
        </w:rPr>
        <w:t>ρόταση</w:t>
      </w:r>
      <w:r>
        <w:rPr>
          <w:rFonts w:eastAsia="Times New Roman"/>
          <w:szCs w:val="24"/>
        </w:rPr>
        <w:t>,</w:t>
      </w:r>
      <w:r w:rsidRPr="00F61E71">
        <w:rPr>
          <w:rFonts w:eastAsia="Times New Roman"/>
          <w:szCs w:val="24"/>
        </w:rPr>
        <w:t xml:space="preserve"> η οποία αναδ</w:t>
      </w:r>
      <w:r>
        <w:rPr>
          <w:rFonts w:eastAsia="Times New Roman"/>
          <w:szCs w:val="24"/>
        </w:rPr>
        <w:t>είκνυε</w:t>
      </w:r>
      <w:r w:rsidRPr="00F61E71">
        <w:rPr>
          <w:rFonts w:eastAsia="Times New Roman"/>
          <w:szCs w:val="24"/>
        </w:rPr>
        <w:t xml:space="preserve"> και επιχειρηματολ</w:t>
      </w:r>
      <w:r>
        <w:rPr>
          <w:rFonts w:eastAsia="Times New Roman"/>
          <w:szCs w:val="24"/>
        </w:rPr>
        <w:t>ογούσε</w:t>
      </w:r>
      <w:r w:rsidRPr="00F61E71">
        <w:rPr>
          <w:rFonts w:eastAsia="Times New Roman"/>
          <w:szCs w:val="24"/>
        </w:rPr>
        <w:t xml:space="preserve"> για την αναγκαιό</w:t>
      </w:r>
      <w:r w:rsidRPr="00F61E71">
        <w:rPr>
          <w:rFonts w:eastAsia="Times New Roman"/>
          <w:szCs w:val="24"/>
        </w:rPr>
        <w:lastRenderedPageBreak/>
        <w:t xml:space="preserve">τητα αναθεώρησης </w:t>
      </w:r>
      <w:r>
        <w:rPr>
          <w:rFonts w:eastAsia="Times New Roman"/>
          <w:szCs w:val="24"/>
        </w:rPr>
        <w:t xml:space="preserve">είκοσι </w:t>
      </w:r>
      <w:r w:rsidRPr="00F61E71">
        <w:rPr>
          <w:rFonts w:eastAsia="Times New Roman"/>
          <w:szCs w:val="24"/>
        </w:rPr>
        <w:t xml:space="preserve">συνολικά </w:t>
      </w:r>
      <w:r>
        <w:rPr>
          <w:rFonts w:eastAsia="Times New Roman"/>
          <w:szCs w:val="24"/>
        </w:rPr>
        <w:t>άρθρων του ισχύοντος Συντάγματος. Η</w:t>
      </w:r>
      <w:r w:rsidRPr="00F61E71">
        <w:rPr>
          <w:rFonts w:eastAsia="Times New Roman"/>
          <w:szCs w:val="24"/>
        </w:rPr>
        <w:t xml:space="preserve"> πρόταση </w:t>
      </w:r>
      <w:r>
        <w:rPr>
          <w:rFonts w:eastAsia="Times New Roman"/>
          <w:szCs w:val="24"/>
        </w:rPr>
        <w:t>α</w:t>
      </w:r>
      <w:r w:rsidRPr="00F61E71">
        <w:rPr>
          <w:rFonts w:eastAsia="Times New Roman"/>
          <w:szCs w:val="24"/>
        </w:rPr>
        <w:t>υτή είναι ρεαλιστική</w:t>
      </w:r>
      <w:r>
        <w:rPr>
          <w:rFonts w:eastAsia="Times New Roman"/>
          <w:szCs w:val="24"/>
        </w:rPr>
        <w:t>,</w:t>
      </w:r>
      <w:r w:rsidRPr="00F61E71">
        <w:rPr>
          <w:rFonts w:eastAsia="Times New Roman"/>
          <w:szCs w:val="24"/>
        </w:rPr>
        <w:t xml:space="preserve"> π</w:t>
      </w:r>
      <w:r>
        <w:rPr>
          <w:rFonts w:eastAsia="Times New Roman"/>
          <w:szCs w:val="24"/>
        </w:rPr>
        <w:t>ροσαρμοσμένη</w:t>
      </w:r>
      <w:r w:rsidRPr="00F61E71">
        <w:rPr>
          <w:rFonts w:eastAsia="Times New Roman"/>
          <w:szCs w:val="24"/>
        </w:rPr>
        <w:t xml:space="preserve"> </w:t>
      </w:r>
      <w:r>
        <w:rPr>
          <w:rFonts w:eastAsia="Times New Roman"/>
          <w:szCs w:val="24"/>
        </w:rPr>
        <w:t xml:space="preserve">στο σύγχρονο πολιτικό γίγνεσθαι, </w:t>
      </w:r>
      <w:r w:rsidRPr="00F61E71">
        <w:rPr>
          <w:rFonts w:eastAsia="Times New Roman"/>
          <w:szCs w:val="24"/>
        </w:rPr>
        <w:t xml:space="preserve">με σεβασμό στις θεμελιώδεις αξίες του λαού και του έθνους </w:t>
      </w:r>
      <w:r>
        <w:rPr>
          <w:rFonts w:eastAsia="Times New Roman"/>
          <w:szCs w:val="24"/>
        </w:rPr>
        <w:t>μας.</w:t>
      </w:r>
      <w:r w:rsidRPr="00F61E71">
        <w:rPr>
          <w:rFonts w:eastAsia="Times New Roman"/>
          <w:szCs w:val="24"/>
        </w:rPr>
        <w:t xml:space="preserve"> </w:t>
      </w:r>
    </w:p>
    <w:p w14:paraId="09855ABC" w14:textId="77777777" w:rsidR="00BE639A" w:rsidRDefault="00A212EC">
      <w:pPr>
        <w:spacing w:line="600" w:lineRule="auto"/>
        <w:ind w:firstLine="720"/>
        <w:jc w:val="both"/>
        <w:rPr>
          <w:rFonts w:eastAsia="Times New Roman"/>
          <w:szCs w:val="24"/>
        </w:rPr>
      </w:pPr>
      <w:r>
        <w:rPr>
          <w:rFonts w:eastAsia="Times New Roman"/>
          <w:szCs w:val="24"/>
        </w:rPr>
        <w:t>Η</w:t>
      </w:r>
      <w:r w:rsidRPr="00F61E71">
        <w:rPr>
          <w:rFonts w:eastAsia="Times New Roman"/>
          <w:szCs w:val="24"/>
        </w:rPr>
        <w:t xml:space="preserve"> κάθετη αντίρρησή μας στην πρόταση αναθεώρηση</w:t>
      </w:r>
      <w:r>
        <w:rPr>
          <w:rFonts w:eastAsia="Times New Roman"/>
          <w:szCs w:val="24"/>
        </w:rPr>
        <w:t>ς</w:t>
      </w:r>
      <w:r w:rsidRPr="00F61E71">
        <w:rPr>
          <w:rFonts w:eastAsia="Times New Roman"/>
          <w:szCs w:val="24"/>
        </w:rPr>
        <w:t xml:space="preserve"> του άρθρου 3 του </w:t>
      </w:r>
      <w:r>
        <w:rPr>
          <w:rFonts w:eastAsia="Times New Roman"/>
          <w:szCs w:val="24"/>
        </w:rPr>
        <w:t>Σ</w:t>
      </w:r>
      <w:r w:rsidRPr="00F61E71">
        <w:rPr>
          <w:rFonts w:eastAsia="Times New Roman"/>
          <w:szCs w:val="24"/>
        </w:rPr>
        <w:t>υντάγματος</w:t>
      </w:r>
      <w:r>
        <w:rPr>
          <w:rFonts w:eastAsia="Times New Roman"/>
          <w:szCs w:val="24"/>
        </w:rPr>
        <w:t>,</w:t>
      </w:r>
      <w:r w:rsidRPr="00F61E71">
        <w:rPr>
          <w:rFonts w:eastAsia="Times New Roman"/>
          <w:szCs w:val="24"/>
        </w:rPr>
        <w:t xml:space="preserve"> που αφορά το διαχωρισμό </w:t>
      </w:r>
      <w:r>
        <w:rPr>
          <w:rFonts w:eastAsia="Times New Roman"/>
          <w:szCs w:val="24"/>
        </w:rPr>
        <w:t>Κ</w:t>
      </w:r>
      <w:r w:rsidRPr="00F61E71">
        <w:rPr>
          <w:rFonts w:eastAsia="Times New Roman"/>
          <w:szCs w:val="24"/>
        </w:rPr>
        <w:t>ράτους-</w:t>
      </w:r>
      <w:r>
        <w:rPr>
          <w:rFonts w:eastAsia="Times New Roman"/>
          <w:szCs w:val="24"/>
        </w:rPr>
        <w:t>Ε</w:t>
      </w:r>
      <w:r w:rsidRPr="00F61E71">
        <w:rPr>
          <w:rFonts w:eastAsia="Times New Roman"/>
          <w:szCs w:val="24"/>
        </w:rPr>
        <w:t>κκλησίας</w:t>
      </w:r>
      <w:r>
        <w:rPr>
          <w:rFonts w:eastAsia="Times New Roman"/>
          <w:szCs w:val="24"/>
        </w:rPr>
        <w:t>,</w:t>
      </w:r>
      <w:r w:rsidRPr="00F61E71">
        <w:rPr>
          <w:rFonts w:eastAsia="Times New Roman"/>
          <w:szCs w:val="24"/>
        </w:rPr>
        <w:t xml:space="preserve"> εδράζεται στην αναγνώριση της αναγκαιότητας επαναπροσδιορισμού των μεταξύ </w:t>
      </w:r>
      <w:r>
        <w:rPr>
          <w:rFonts w:eastAsia="Times New Roman"/>
          <w:szCs w:val="24"/>
        </w:rPr>
        <w:t xml:space="preserve">τους </w:t>
      </w:r>
      <w:r w:rsidRPr="00F61E71">
        <w:rPr>
          <w:rFonts w:eastAsia="Times New Roman"/>
          <w:szCs w:val="24"/>
        </w:rPr>
        <w:t>σχέσεων</w:t>
      </w:r>
      <w:r>
        <w:rPr>
          <w:rFonts w:eastAsia="Times New Roman"/>
          <w:szCs w:val="24"/>
        </w:rPr>
        <w:t>,</w:t>
      </w:r>
      <w:r w:rsidRPr="00F61E71">
        <w:rPr>
          <w:rFonts w:eastAsia="Times New Roman"/>
          <w:szCs w:val="24"/>
        </w:rPr>
        <w:t xml:space="preserve"> έχοντας </w:t>
      </w:r>
      <w:r>
        <w:rPr>
          <w:rFonts w:eastAsia="Times New Roman"/>
          <w:szCs w:val="24"/>
        </w:rPr>
        <w:t>ω</w:t>
      </w:r>
      <w:r w:rsidRPr="00F61E71">
        <w:rPr>
          <w:rFonts w:eastAsia="Times New Roman"/>
          <w:szCs w:val="24"/>
        </w:rPr>
        <w:t xml:space="preserve">στόσο ως καθοριστική </w:t>
      </w:r>
      <w:r>
        <w:rPr>
          <w:rFonts w:eastAsia="Times New Roman"/>
          <w:szCs w:val="24"/>
        </w:rPr>
        <w:t>παράμετρο την αναζήτηση ευρύτατω</w:t>
      </w:r>
      <w:r w:rsidRPr="00F61E71">
        <w:rPr>
          <w:rFonts w:eastAsia="Times New Roman"/>
          <w:szCs w:val="24"/>
        </w:rPr>
        <w:t>ν συναινέσεων που σήμερα δεν είναι υπαρκτές</w:t>
      </w:r>
      <w:r>
        <w:rPr>
          <w:rFonts w:eastAsia="Times New Roman"/>
          <w:szCs w:val="24"/>
        </w:rPr>
        <w:t>.</w:t>
      </w:r>
    </w:p>
    <w:p w14:paraId="09855ABD" w14:textId="77777777" w:rsidR="00BE639A" w:rsidRDefault="00A212EC">
      <w:pPr>
        <w:spacing w:line="600" w:lineRule="auto"/>
        <w:ind w:firstLine="720"/>
        <w:jc w:val="both"/>
        <w:rPr>
          <w:rFonts w:eastAsia="Times New Roman"/>
          <w:szCs w:val="24"/>
        </w:rPr>
      </w:pPr>
      <w:r w:rsidRPr="00F61E71">
        <w:rPr>
          <w:rFonts w:eastAsia="Times New Roman"/>
          <w:szCs w:val="24"/>
        </w:rPr>
        <w:t xml:space="preserve"> </w:t>
      </w:r>
      <w:r>
        <w:rPr>
          <w:rFonts w:eastAsia="Times New Roman"/>
          <w:szCs w:val="24"/>
        </w:rPr>
        <w:t>Η</w:t>
      </w:r>
      <w:r w:rsidRPr="00F61E71">
        <w:rPr>
          <w:rFonts w:eastAsia="Times New Roman"/>
          <w:szCs w:val="24"/>
        </w:rPr>
        <w:t xml:space="preserve"> πεποίθησή μας πως το πρωθυπουργικό μοντέλο διακυβέρνησης</w:t>
      </w:r>
      <w:r>
        <w:rPr>
          <w:rFonts w:eastAsia="Times New Roman"/>
          <w:szCs w:val="24"/>
        </w:rPr>
        <w:t>,</w:t>
      </w:r>
      <w:r w:rsidRPr="00F61E71">
        <w:rPr>
          <w:rFonts w:eastAsia="Times New Roman"/>
          <w:szCs w:val="24"/>
        </w:rPr>
        <w:t xml:space="preserve"> όπως αυτό καθιερώθηκε με την </w:t>
      </w:r>
      <w:r>
        <w:rPr>
          <w:rFonts w:eastAsia="Times New Roman"/>
          <w:szCs w:val="24"/>
        </w:rPr>
        <w:t>α</w:t>
      </w:r>
      <w:r w:rsidRPr="00F61E71">
        <w:rPr>
          <w:rFonts w:eastAsia="Times New Roman"/>
          <w:szCs w:val="24"/>
        </w:rPr>
        <w:t>ναθεώρηση του 1986</w:t>
      </w:r>
      <w:r>
        <w:rPr>
          <w:rFonts w:eastAsia="Times New Roman"/>
          <w:szCs w:val="24"/>
        </w:rPr>
        <w:t>,</w:t>
      </w:r>
      <w:r w:rsidRPr="00F61E71">
        <w:rPr>
          <w:rFonts w:eastAsia="Times New Roman"/>
          <w:szCs w:val="24"/>
        </w:rPr>
        <w:t xml:space="preserve"> βρίσκεται πολλές φορές σε απόλυτη δυσαρμονία με τη λαϊκή βούληση</w:t>
      </w:r>
      <w:r>
        <w:rPr>
          <w:rFonts w:eastAsia="Times New Roman"/>
          <w:szCs w:val="24"/>
        </w:rPr>
        <w:t>,</w:t>
      </w:r>
      <w:r w:rsidRPr="00F61E71">
        <w:rPr>
          <w:rFonts w:eastAsia="Times New Roman"/>
          <w:szCs w:val="24"/>
        </w:rPr>
        <w:t xml:space="preserve"> </w:t>
      </w:r>
      <w:r>
        <w:rPr>
          <w:rFonts w:eastAsia="Times New Roman"/>
          <w:szCs w:val="24"/>
        </w:rPr>
        <w:t>υ</w:t>
      </w:r>
      <w:r w:rsidRPr="00F61E71">
        <w:rPr>
          <w:rFonts w:eastAsia="Times New Roman"/>
          <w:szCs w:val="24"/>
        </w:rPr>
        <w:t xml:space="preserve">παγορεύει την αναγκαιότητα αναθεώρησης του άρθρου 30 και τη θέσπιση της εκλογής του </w:t>
      </w:r>
      <w:r>
        <w:rPr>
          <w:rFonts w:eastAsia="Times New Roman"/>
          <w:szCs w:val="24"/>
        </w:rPr>
        <w:t>Π</w:t>
      </w:r>
      <w:r w:rsidRPr="00F61E71">
        <w:rPr>
          <w:rFonts w:eastAsia="Times New Roman"/>
          <w:szCs w:val="24"/>
        </w:rPr>
        <w:t xml:space="preserve">ροέδρου της </w:t>
      </w:r>
      <w:r>
        <w:rPr>
          <w:rFonts w:eastAsia="Times New Roman"/>
          <w:szCs w:val="24"/>
        </w:rPr>
        <w:t>Δ</w:t>
      </w:r>
      <w:r w:rsidRPr="00F61E71">
        <w:rPr>
          <w:rFonts w:eastAsia="Times New Roman"/>
          <w:szCs w:val="24"/>
        </w:rPr>
        <w:t>ημοκρατίας απευθείας από το λαό</w:t>
      </w:r>
      <w:r>
        <w:rPr>
          <w:rFonts w:eastAsia="Times New Roman"/>
          <w:szCs w:val="24"/>
        </w:rPr>
        <w:t>,</w:t>
      </w:r>
      <w:r w:rsidRPr="00F61E71">
        <w:rPr>
          <w:rFonts w:eastAsia="Times New Roman"/>
          <w:szCs w:val="24"/>
        </w:rPr>
        <w:t xml:space="preserve"> με συνα</w:t>
      </w:r>
      <w:r w:rsidRPr="00F61E71">
        <w:rPr>
          <w:rFonts w:eastAsia="Times New Roman"/>
          <w:szCs w:val="24"/>
        </w:rPr>
        <w:t>κόλουθη και την αναθεώρηση του άρθρου 32</w:t>
      </w:r>
      <w:r>
        <w:rPr>
          <w:rFonts w:eastAsia="Times New Roman"/>
          <w:szCs w:val="24"/>
        </w:rPr>
        <w:t>,</w:t>
      </w:r>
      <w:r w:rsidRPr="00F61E71">
        <w:rPr>
          <w:rFonts w:eastAsia="Times New Roman"/>
          <w:szCs w:val="24"/>
        </w:rPr>
        <w:t xml:space="preserve"> ώστε η εκλογή του να αποσυνδεθεί από τη διάλυση της Βουλής</w:t>
      </w:r>
      <w:r>
        <w:rPr>
          <w:rFonts w:eastAsia="Times New Roman"/>
          <w:szCs w:val="24"/>
        </w:rPr>
        <w:t>.</w:t>
      </w:r>
    </w:p>
    <w:p w14:paraId="09855ABE" w14:textId="77777777" w:rsidR="00BE639A" w:rsidRDefault="00A212EC">
      <w:pPr>
        <w:spacing w:line="600" w:lineRule="auto"/>
        <w:ind w:firstLine="720"/>
        <w:jc w:val="both"/>
        <w:rPr>
          <w:rFonts w:eastAsia="Times New Roman"/>
          <w:szCs w:val="24"/>
        </w:rPr>
      </w:pPr>
      <w:r w:rsidRPr="00F61E71">
        <w:rPr>
          <w:rFonts w:eastAsia="Times New Roman"/>
          <w:szCs w:val="24"/>
        </w:rPr>
        <w:lastRenderedPageBreak/>
        <w:t xml:space="preserve"> </w:t>
      </w:r>
      <w:r>
        <w:rPr>
          <w:rFonts w:eastAsia="Times New Roman"/>
          <w:szCs w:val="24"/>
        </w:rPr>
        <w:t>Ω</w:t>
      </w:r>
      <w:r w:rsidRPr="00F61E71">
        <w:rPr>
          <w:rFonts w:eastAsia="Times New Roman"/>
          <w:szCs w:val="24"/>
        </w:rPr>
        <w:t>στόσο</w:t>
      </w:r>
      <w:r>
        <w:rPr>
          <w:rFonts w:eastAsia="Times New Roman"/>
          <w:szCs w:val="24"/>
        </w:rPr>
        <w:t>,</w:t>
      </w:r>
      <w:r w:rsidRPr="00F61E71">
        <w:rPr>
          <w:rFonts w:eastAsia="Times New Roman"/>
          <w:szCs w:val="24"/>
        </w:rPr>
        <w:t xml:space="preserve"> η πρόταση του ΣΥΡΙΖΑ</w:t>
      </w:r>
      <w:r>
        <w:rPr>
          <w:rFonts w:eastAsia="Times New Roman"/>
          <w:szCs w:val="24"/>
        </w:rPr>
        <w:t>,</w:t>
      </w:r>
      <w:r w:rsidRPr="00F61E71">
        <w:rPr>
          <w:rFonts w:eastAsia="Times New Roman"/>
          <w:szCs w:val="24"/>
        </w:rPr>
        <w:t xml:space="preserve"> συνεπικουρούμενη και από τη Νέα Δημοκρατία</w:t>
      </w:r>
      <w:r>
        <w:rPr>
          <w:rFonts w:eastAsia="Times New Roman"/>
          <w:szCs w:val="24"/>
        </w:rPr>
        <w:t>,</w:t>
      </w:r>
      <w:r w:rsidRPr="00F61E71">
        <w:rPr>
          <w:rFonts w:eastAsia="Times New Roman"/>
          <w:szCs w:val="24"/>
        </w:rPr>
        <w:t xml:space="preserve"> </w:t>
      </w:r>
      <w:r>
        <w:rPr>
          <w:rFonts w:eastAsia="Times New Roman"/>
          <w:szCs w:val="24"/>
        </w:rPr>
        <w:t>κατίσχυσε</w:t>
      </w:r>
      <w:r w:rsidRPr="00F61E71">
        <w:rPr>
          <w:rFonts w:eastAsia="Times New Roman"/>
          <w:szCs w:val="24"/>
        </w:rPr>
        <w:t xml:space="preserve"> </w:t>
      </w:r>
      <w:r>
        <w:rPr>
          <w:rFonts w:eastAsia="Times New Roman"/>
          <w:szCs w:val="24"/>
        </w:rPr>
        <w:t>της ξεκάθαρης και</w:t>
      </w:r>
      <w:r w:rsidRPr="00F61E71">
        <w:rPr>
          <w:rFonts w:eastAsia="Times New Roman"/>
          <w:szCs w:val="24"/>
        </w:rPr>
        <w:t xml:space="preserve"> διαφανούς δικής </w:t>
      </w:r>
      <w:r>
        <w:rPr>
          <w:rFonts w:eastAsia="Times New Roman"/>
          <w:szCs w:val="24"/>
        </w:rPr>
        <w:t>μας,</w:t>
      </w:r>
      <w:r w:rsidRPr="00F61E71">
        <w:rPr>
          <w:rFonts w:eastAsia="Times New Roman"/>
          <w:szCs w:val="24"/>
        </w:rPr>
        <w:t xml:space="preserve"> προτείνοντας μία</w:t>
      </w:r>
      <w:r>
        <w:rPr>
          <w:rFonts w:eastAsia="Times New Roman"/>
          <w:szCs w:val="24"/>
        </w:rPr>
        <w:t xml:space="preserve"> -</w:t>
      </w:r>
      <w:r w:rsidRPr="00F61E71">
        <w:rPr>
          <w:rFonts w:eastAsia="Times New Roman"/>
          <w:szCs w:val="24"/>
        </w:rPr>
        <w:t xml:space="preserve"> </w:t>
      </w:r>
      <w:r>
        <w:rPr>
          <w:rFonts w:eastAsia="Times New Roman"/>
          <w:szCs w:val="24"/>
        </w:rPr>
        <w:t>θ</w:t>
      </w:r>
      <w:r w:rsidRPr="00F61E71">
        <w:rPr>
          <w:rFonts w:eastAsia="Times New Roman"/>
          <w:szCs w:val="24"/>
        </w:rPr>
        <w:t>α μου επιτ</w:t>
      </w:r>
      <w:r w:rsidRPr="00F61E71">
        <w:rPr>
          <w:rFonts w:eastAsia="Times New Roman"/>
          <w:szCs w:val="24"/>
        </w:rPr>
        <w:t>ρέψετε να το πω</w:t>
      </w:r>
      <w:r>
        <w:rPr>
          <w:rFonts w:eastAsia="Times New Roman"/>
          <w:szCs w:val="24"/>
        </w:rPr>
        <w:t>-</w:t>
      </w:r>
      <w:r w:rsidRPr="00F61E71">
        <w:rPr>
          <w:rFonts w:eastAsia="Times New Roman"/>
          <w:szCs w:val="24"/>
        </w:rPr>
        <w:t xml:space="preserve"> γραφειοκρατική και μακρόσυρτη διαδικασία</w:t>
      </w:r>
      <w:r>
        <w:rPr>
          <w:rFonts w:eastAsia="Times New Roman"/>
          <w:szCs w:val="24"/>
        </w:rPr>
        <w:t>,</w:t>
      </w:r>
      <w:r w:rsidRPr="00F61E71">
        <w:rPr>
          <w:rFonts w:eastAsia="Times New Roman"/>
          <w:szCs w:val="24"/>
        </w:rPr>
        <w:t xml:space="preserve"> επιβεβαιώνοντας την απόλυτη επικράτηση των προτάσεων των δύο μόνο μεγάλων κομμάτων</w:t>
      </w:r>
      <w:r>
        <w:rPr>
          <w:rFonts w:eastAsia="Times New Roman"/>
          <w:szCs w:val="24"/>
        </w:rPr>
        <w:t>.</w:t>
      </w:r>
    </w:p>
    <w:p w14:paraId="09855ABF" w14:textId="77777777" w:rsidR="00BE639A" w:rsidRDefault="00A212EC">
      <w:pPr>
        <w:spacing w:line="600" w:lineRule="auto"/>
        <w:ind w:firstLine="720"/>
        <w:jc w:val="both"/>
        <w:rPr>
          <w:rFonts w:eastAsia="Times New Roman"/>
          <w:szCs w:val="24"/>
        </w:rPr>
      </w:pPr>
      <w:r w:rsidRPr="00F61E71">
        <w:rPr>
          <w:rFonts w:eastAsia="Times New Roman"/>
          <w:szCs w:val="24"/>
        </w:rPr>
        <w:t xml:space="preserve"> </w:t>
      </w:r>
      <w:r>
        <w:rPr>
          <w:rFonts w:eastAsia="Times New Roman"/>
          <w:szCs w:val="24"/>
        </w:rPr>
        <w:t>Ε</w:t>
      </w:r>
      <w:r w:rsidRPr="00F61E71">
        <w:rPr>
          <w:rFonts w:eastAsia="Times New Roman"/>
          <w:szCs w:val="24"/>
        </w:rPr>
        <w:t>πιπλέον</w:t>
      </w:r>
      <w:r>
        <w:rPr>
          <w:rFonts w:eastAsia="Times New Roman"/>
          <w:szCs w:val="24"/>
        </w:rPr>
        <w:t>,</w:t>
      </w:r>
      <w:r w:rsidRPr="00F61E71">
        <w:rPr>
          <w:rFonts w:eastAsia="Times New Roman"/>
          <w:szCs w:val="24"/>
        </w:rPr>
        <w:t xml:space="preserve"> η εναρμόνιση με την παγκόσμια εκπαιδευτική πραγματικότητα και την </w:t>
      </w:r>
      <w:r>
        <w:rPr>
          <w:rFonts w:eastAsia="Times New Roman"/>
          <w:szCs w:val="24"/>
        </w:rPr>
        <w:t>ε</w:t>
      </w:r>
      <w:r w:rsidRPr="00F61E71">
        <w:rPr>
          <w:rFonts w:eastAsia="Times New Roman"/>
          <w:szCs w:val="24"/>
        </w:rPr>
        <w:t>υρωπαϊκή πρακτική διαμόρφωσε την πρ</w:t>
      </w:r>
      <w:r w:rsidRPr="00F61E71">
        <w:rPr>
          <w:rFonts w:eastAsia="Times New Roman"/>
          <w:szCs w:val="24"/>
        </w:rPr>
        <w:t>ότασή μας για αναθεώρηση του άρθρου 16</w:t>
      </w:r>
      <w:r>
        <w:rPr>
          <w:rFonts w:eastAsia="Times New Roman"/>
          <w:szCs w:val="24"/>
        </w:rPr>
        <w:t>,</w:t>
      </w:r>
      <w:r w:rsidRPr="00F61E71">
        <w:rPr>
          <w:rFonts w:eastAsia="Times New Roman"/>
          <w:szCs w:val="24"/>
        </w:rPr>
        <w:t xml:space="preserve"> με τη θεσμοθέτηση της δυνατότητας ίδρυσης ιδιωτικών Ανώτατων Εκπαιδευτικών Ιδρυμάτων</w:t>
      </w:r>
      <w:r>
        <w:rPr>
          <w:rFonts w:eastAsia="Times New Roman"/>
          <w:szCs w:val="24"/>
        </w:rPr>
        <w:t>,</w:t>
      </w:r>
      <w:r w:rsidRPr="00F61E71">
        <w:rPr>
          <w:rFonts w:eastAsia="Times New Roman"/>
          <w:szCs w:val="24"/>
        </w:rPr>
        <w:t xml:space="preserve"> προκειμένου η χώρα να ανταποκριθεί σε ένα εξόχως ανταγωνιστικό περιβάλλον</w:t>
      </w:r>
      <w:r>
        <w:rPr>
          <w:rFonts w:eastAsia="Times New Roman"/>
          <w:szCs w:val="24"/>
        </w:rPr>
        <w:t>.</w:t>
      </w:r>
      <w:r w:rsidRPr="00F61E71">
        <w:rPr>
          <w:rFonts w:eastAsia="Times New Roman"/>
          <w:szCs w:val="24"/>
        </w:rPr>
        <w:t xml:space="preserve"> </w:t>
      </w:r>
    </w:p>
    <w:p w14:paraId="09855AC0" w14:textId="77777777" w:rsidR="00BE639A" w:rsidRDefault="00A212EC">
      <w:pPr>
        <w:spacing w:line="600" w:lineRule="auto"/>
        <w:ind w:firstLine="720"/>
        <w:jc w:val="both"/>
        <w:rPr>
          <w:rFonts w:eastAsia="Times New Roman"/>
          <w:szCs w:val="24"/>
        </w:rPr>
      </w:pPr>
      <w:r>
        <w:rPr>
          <w:rFonts w:eastAsia="Times New Roman"/>
          <w:szCs w:val="24"/>
        </w:rPr>
        <w:t>Η</w:t>
      </w:r>
      <w:r w:rsidRPr="00F61E71">
        <w:rPr>
          <w:rFonts w:eastAsia="Times New Roman"/>
          <w:szCs w:val="24"/>
        </w:rPr>
        <w:t xml:space="preserve"> αγωνία μας για τη συγκράτηση και την παραμονή στην πατρίδα του επιστημονικού δυναμικού υπαγόρευσε την επομένη πρότασή μας για </w:t>
      </w:r>
      <w:r>
        <w:rPr>
          <w:rFonts w:eastAsia="Times New Roman"/>
          <w:szCs w:val="24"/>
        </w:rPr>
        <w:t>α</w:t>
      </w:r>
      <w:r w:rsidRPr="00F61E71">
        <w:rPr>
          <w:rFonts w:eastAsia="Times New Roman"/>
          <w:szCs w:val="24"/>
        </w:rPr>
        <w:t>νάληψη υποχρέωσης παροχής υποτροφιών σε επιλαχόντες φοιτητές δημόσιων πανεπιστημίων από τα ιδιωτικά αυτά ιδρύματα</w:t>
      </w:r>
      <w:r>
        <w:rPr>
          <w:rFonts w:eastAsia="Times New Roman"/>
          <w:szCs w:val="24"/>
        </w:rPr>
        <w:t xml:space="preserve">, </w:t>
      </w:r>
      <w:r w:rsidRPr="00F61E71">
        <w:rPr>
          <w:rFonts w:eastAsia="Times New Roman"/>
          <w:szCs w:val="24"/>
        </w:rPr>
        <w:t>προκειμένου ν</w:t>
      </w:r>
      <w:r w:rsidRPr="00F61E71">
        <w:rPr>
          <w:rFonts w:eastAsia="Times New Roman"/>
          <w:szCs w:val="24"/>
        </w:rPr>
        <w:t>α ελαφρυνθεί ο οικογενειακός προϋπολογισμός σε σχέση με το κόστος σπουδών των παιδιών στο εξωτερικό</w:t>
      </w:r>
      <w:r>
        <w:rPr>
          <w:rFonts w:eastAsia="Times New Roman"/>
          <w:szCs w:val="24"/>
        </w:rPr>
        <w:t>.</w:t>
      </w:r>
      <w:r w:rsidRPr="00F61E71">
        <w:rPr>
          <w:rFonts w:eastAsia="Times New Roman"/>
          <w:szCs w:val="24"/>
        </w:rPr>
        <w:t xml:space="preserve"> </w:t>
      </w:r>
    </w:p>
    <w:p w14:paraId="09855AC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Η πρότασή μας αυτή, ενώ κατά το πρώτο σκέλος της συνεπικουρήθηκε από τη Νέα Δημοκρατία -και εάν θέλετε, κύριοι της Νέας Δημοκρατίας, εστιάστε εδώ την προσ</w:t>
      </w:r>
      <w:r>
        <w:rPr>
          <w:rFonts w:eastAsia="Times New Roman" w:cs="Times New Roman"/>
          <w:szCs w:val="24"/>
        </w:rPr>
        <w:t>οχή σας…</w:t>
      </w:r>
    </w:p>
    <w:p w14:paraId="09855AC2" w14:textId="77777777" w:rsidR="00BE639A" w:rsidRDefault="00A212EC">
      <w:pPr>
        <w:spacing w:line="600" w:lineRule="auto"/>
        <w:ind w:firstLine="720"/>
        <w:jc w:val="both"/>
        <w:rPr>
          <w:rFonts w:eastAsia="Times New Roman" w:cs="Times New Roman"/>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τυπάει το κουδούνι λήξεως του χρόνου ομιλίας του κυρίου Βουλευτή)</w:t>
      </w:r>
    </w:p>
    <w:p w14:paraId="09855AC3" w14:textId="77777777" w:rsidR="00BE639A" w:rsidRDefault="00A212EC">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Κατσίκη, θα τηρηθεί αυστηρά ο χρόνος, σύμφωνα με απόφαση της Ολομέλειας. Σας παρακαλώ!</w:t>
      </w:r>
    </w:p>
    <w:p w14:paraId="09855AC4" w14:textId="77777777" w:rsidR="00BE639A" w:rsidRDefault="00A212EC">
      <w:pPr>
        <w:spacing w:line="600" w:lineRule="auto"/>
        <w:ind w:firstLine="720"/>
        <w:jc w:val="both"/>
        <w:rPr>
          <w:rFonts w:eastAsia="Times New Roman"/>
          <w:bCs/>
          <w:szCs w:val="24"/>
        </w:rPr>
      </w:pPr>
      <w:r w:rsidRPr="00093E0F">
        <w:rPr>
          <w:rFonts w:eastAsia="Times New Roman"/>
          <w:b/>
          <w:bCs/>
          <w:szCs w:val="24"/>
        </w:rPr>
        <w:t>ΚΩΝΣΤΑΝΤΙΝΟΣ ΚΑΤΣΙΚΗΣ:</w:t>
      </w:r>
      <w:r>
        <w:rPr>
          <w:rFonts w:eastAsia="Times New Roman"/>
          <w:bCs/>
          <w:szCs w:val="24"/>
        </w:rPr>
        <w:t xml:space="preserve"> Κύριε Πρόεδ</w:t>
      </w:r>
      <w:r>
        <w:rPr>
          <w:rFonts w:eastAsia="Times New Roman"/>
          <w:bCs/>
          <w:szCs w:val="24"/>
        </w:rPr>
        <w:t>ρε, σέβομαι τις αποφάσεις της Διάσκεψης των Προέδρων. Θέλω, όμως, και εσείς να σεβαστείτε και να ανεχθείτε παράταση ολίγου χρόνου, διότι υπήρξα εισηγητής των Ανεξαρτήτων Ελλήνων στις πάμπολλες συνεδριάσεις της Επιτροπής Αναθεώρησης του Συντάγματος και είνα</w:t>
      </w:r>
      <w:r>
        <w:rPr>
          <w:rFonts w:eastAsia="Times New Roman"/>
          <w:bCs/>
          <w:szCs w:val="24"/>
        </w:rPr>
        <w:t>ι, αν μη τι άλλο, οξύμωρο και αντιφατικό να μην μπορώ -ως έχων τον ρόλο τότε- να συνεχίσω σήμερα -για μία φορά, ομιλώντας στο Κοινοβούλιο για το θέμα αυτό- την ολοκλήρωση της τοποθέτησή μου. Κάντε μου τη χάρη.</w:t>
      </w:r>
    </w:p>
    <w:p w14:paraId="09855AC5" w14:textId="77777777" w:rsidR="00BE639A" w:rsidRDefault="00A212EC">
      <w:pPr>
        <w:spacing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Πόσο χρόνο</w:t>
      </w:r>
      <w:r>
        <w:rPr>
          <w:rFonts w:eastAsia="Times New Roman"/>
          <w:bCs/>
          <w:szCs w:val="24"/>
        </w:rPr>
        <w:t xml:space="preserve"> θέλετε; </w:t>
      </w:r>
    </w:p>
    <w:p w14:paraId="09855AC6" w14:textId="77777777" w:rsidR="00BE639A" w:rsidRDefault="00A212EC">
      <w:pPr>
        <w:spacing w:line="600" w:lineRule="auto"/>
        <w:ind w:firstLine="720"/>
        <w:jc w:val="both"/>
        <w:rPr>
          <w:rFonts w:eastAsia="Times New Roman"/>
          <w:bCs/>
          <w:szCs w:val="24"/>
        </w:rPr>
      </w:pPr>
      <w:r>
        <w:rPr>
          <w:rFonts w:eastAsia="Times New Roman"/>
          <w:b/>
          <w:bCs/>
          <w:szCs w:val="24"/>
        </w:rPr>
        <w:t>ΚΩΝΣΤΑΝΤΙΝΟΣ ΚΑΤΣΙΚΗΣ:</w:t>
      </w:r>
      <w:r>
        <w:rPr>
          <w:rFonts w:eastAsia="Times New Roman"/>
          <w:bCs/>
          <w:szCs w:val="24"/>
        </w:rPr>
        <w:t xml:space="preserve"> Νομίζω ότι σε ένα με ενάμιση λεπτό, θα έχω τελειώσει.</w:t>
      </w:r>
    </w:p>
    <w:p w14:paraId="09855AC7" w14:textId="77777777" w:rsidR="00BE639A" w:rsidRDefault="00A212EC">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Εγώ θα σας δώσω δύο λεπτά.</w:t>
      </w:r>
    </w:p>
    <w:p w14:paraId="09855AC8" w14:textId="77777777" w:rsidR="00BE639A" w:rsidRDefault="00A212EC">
      <w:pPr>
        <w:spacing w:line="600" w:lineRule="auto"/>
        <w:ind w:firstLine="720"/>
        <w:jc w:val="both"/>
        <w:rPr>
          <w:rFonts w:eastAsia="Times New Roman"/>
          <w:bCs/>
          <w:szCs w:val="24"/>
        </w:rPr>
      </w:pPr>
      <w:r>
        <w:rPr>
          <w:rFonts w:eastAsia="Times New Roman"/>
          <w:bCs/>
          <w:szCs w:val="24"/>
        </w:rPr>
        <w:t>Συνεχίστε παρακαλώ.</w:t>
      </w:r>
    </w:p>
    <w:p w14:paraId="09855AC9" w14:textId="77777777" w:rsidR="00BE639A" w:rsidRDefault="00A212EC">
      <w:pPr>
        <w:spacing w:line="600" w:lineRule="auto"/>
        <w:ind w:firstLine="720"/>
        <w:jc w:val="both"/>
        <w:rPr>
          <w:rFonts w:eastAsia="Times New Roman"/>
          <w:bCs/>
          <w:szCs w:val="24"/>
        </w:rPr>
      </w:pPr>
      <w:r>
        <w:rPr>
          <w:rFonts w:eastAsia="Times New Roman"/>
          <w:b/>
          <w:bCs/>
          <w:szCs w:val="24"/>
        </w:rPr>
        <w:t>ΚΩΝΣΤΑΝΤΙΝΟΣ ΚΑΤΣΙΚΗΣ:</w:t>
      </w:r>
      <w:r>
        <w:rPr>
          <w:rFonts w:eastAsia="Times New Roman"/>
          <w:bCs/>
          <w:szCs w:val="24"/>
        </w:rPr>
        <w:t xml:space="preserve"> Ευχαριστώ πολύ. Θα χρειαστώ λιγότερο.</w:t>
      </w:r>
    </w:p>
    <w:p w14:paraId="09855ACA" w14:textId="77777777" w:rsidR="00BE639A" w:rsidRDefault="00A212EC">
      <w:pPr>
        <w:spacing w:line="600" w:lineRule="auto"/>
        <w:ind w:firstLine="720"/>
        <w:jc w:val="both"/>
        <w:rPr>
          <w:rFonts w:eastAsia="Times New Roman"/>
          <w:bCs/>
          <w:szCs w:val="24"/>
        </w:rPr>
      </w:pPr>
      <w:r>
        <w:rPr>
          <w:rFonts w:eastAsia="Times New Roman"/>
          <w:bCs/>
          <w:szCs w:val="24"/>
        </w:rPr>
        <w:t>Η πρότασή μας, λοιπόν, αυ</w:t>
      </w:r>
      <w:r>
        <w:rPr>
          <w:rFonts w:eastAsia="Times New Roman"/>
          <w:bCs/>
          <w:szCs w:val="24"/>
        </w:rPr>
        <w:t>τή -μιλάω για τα ιδιωτικά πανεπιστήμια, κύριοι συνάδελφοι της Νέας Δημοκρατίας- ενώ κατά το πρώτο σκέλος της συνεπικουρήθηκε από εσάς, τους συναδέλφους της Νέας Δημοκρατίας, ως προς το δεύτερο, το κομμάτι, δηλαδή, της χορήγησης υποτροφιών, μιας εξόχως κοιν</w:t>
      </w:r>
      <w:r>
        <w:rPr>
          <w:rFonts w:eastAsia="Times New Roman"/>
          <w:bCs/>
          <w:szCs w:val="24"/>
        </w:rPr>
        <w:t xml:space="preserve">ωνικής παροχής, δεν έτυχε της ίδιας ανταπόκρισης. </w:t>
      </w:r>
    </w:p>
    <w:p w14:paraId="09855ACB" w14:textId="77777777" w:rsidR="00BE639A" w:rsidRDefault="00A212EC">
      <w:pPr>
        <w:spacing w:line="600" w:lineRule="auto"/>
        <w:ind w:firstLine="720"/>
        <w:jc w:val="both"/>
        <w:rPr>
          <w:rFonts w:eastAsia="Times New Roman"/>
          <w:bCs/>
          <w:szCs w:val="24"/>
        </w:rPr>
      </w:pPr>
      <w:r>
        <w:rPr>
          <w:rFonts w:eastAsia="Times New Roman"/>
          <w:bCs/>
          <w:szCs w:val="24"/>
        </w:rPr>
        <w:t>Επειδή, όμως, η ανάγκη της αναθεώρησης συνοψίζεται -και μετά την ψήφιση που πήραμε- ως προς το αναθεωρητέο άρ</w:t>
      </w:r>
      <w:r>
        <w:rPr>
          <w:rFonts w:eastAsia="Times New Roman"/>
          <w:bCs/>
          <w:szCs w:val="24"/>
        </w:rPr>
        <w:lastRenderedPageBreak/>
        <w:t xml:space="preserve">θρο και όχι ως προς την κατεύθυνση αυτού, δηλαδή το περιεχόμενο του, θα συναινέσουμε </w:t>
      </w:r>
      <w:r>
        <w:rPr>
          <w:rFonts w:eastAsia="Times New Roman"/>
          <w:bCs/>
          <w:szCs w:val="24"/>
        </w:rPr>
        <w:t>–</w:t>
      </w:r>
      <w:r>
        <w:rPr>
          <w:rFonts w:eastAsia="Times New Roman"/>
          <w:bCs/>
          <w:szCs w:val="24"/>
        </w:rPr>
        <w:t>παρ</w:t>
      </w:r>
      <w:r>
        <w:rPr>
          <w:rFonts w:eastAsia="Times New Roman"/>
          <w:bCs/>
          <w:szCs w:val="24"/>
        </w:rPr>
        <w:t xml:space="preserve">’ </w:t>
      </w:r>
      <w:r>
        <w:rPr>
          <w:rFonts w:eastAsia="Times New Roman"/>
          <w:bCs/>
          <w:szCs w:val="24"/>
        </w:rPr>
        <w:t>ότι ε</w:t>
      </w:r>
      <w:r>
        <w:rPr>
          <w:rFonts w:eastAsia="Times New Roman"/>
          <w:bCs/>
          <w:szCs w:val="24"/>
        </w:rPr>
        <w:t>ίναι απορίας άξια η στάση της Νέας Δημοκρατίας και δεκτική διαφόρων ερμηνειών- ως προς το να είναι αναθεωρητέο για την επόμενη Βουλή το άρθρο που αφορά την ίδρυση ιδιωτικών πανεπιστημίων.</w:t>
      </w:r>
    </w:p>
    <w:p w14:paraId="09855ACC" w14:textId="77777777" w:rsidR="00BE639A" w:rsidRDefault="00A212EC">
      <w:pPr>
        <w:spacing w:line="600" w:lineRule="auto"/>
        <w:ind w:firstLine="720"/>
        <w:jc w:val="both"/>
        <w:rPr>
          <w:rFonts w:eastAsia="Times New Roman"/>
          <w:bCs/>
          <w:szCs w:val="24"/>
        </w:rPr>
      </w:pPr>
      <w:r>
        <w:rPr>
          <w:rFonts w:eastAsia="Times New Roman"/>
          <w:bCs/>
          <w:szCs w:val="24"/>
        </w:rPr>
        <w:t xml:space="preserve">Καταληκτικά θα ήθελα να καταστήσω σαφές, ότι οι Ανεξάρτητοι Έλληνες </w:t>
      </w:r>
      <w:r>
        <w:rPr>
          <w:rFonts w:eastAsia="Times New Roman"/>
          <w:bCs/>
          <w:szCs w:val="24"/>
        </w:rPr>
        <w:t>ανταποκριθήκαμε στον ρόλο μας και επιτελέσαμε το καθήκον μας κατά τη διάρκεια όλης αυτής της κορυφαίας διαδικασίας μέσω των προτάσεών μας. Πιστεύω πως υπερασπιστήκαμε με σθένος προτάσεις που μπορούν αναμορφώσουν συνταγματικά το πολιτικό πεδίο της χώρας. Εκ</w:t>
      </w:r>
      <w:r>
        <w:rPr>
          <w:rFonts w:eastAsia="Times New Roman"/>
          <w:bCs/>
          <w:szCs w:val="24"/>
        </w:rPr>
        <w:t xml:space="preserve">προσωπήσαμε τις αρχές και τις θέσεις του συνόλου των πολιτών που μας εμπιστεύθηκαν με την ψήφο τους και συμμετείχαμε ενεργά σε αυτόν τον κοινοβουλευτικό διάλογο, με αξιοπρέπεια και ευσυνειδησία. </w:t>
      </w:r>
    </w:p>
    <w:p w14:paraId="09855ACD" w14:textId="77777777" w:rsidR="00BE639A" w:rsidRDefault="00A212EC">
      <w:pPr>
        <w:spacing w:line="600" w:lineRule="auto"/>
        <w:ind w:firstLine="720"/>
        <w:jc w:val="both"/>
        <w:rPr>
          <w:rFonts w:eastAsia="Times New Roman"/>
          <w:bCs/>
          <w:szCs w:val="24"/>
        </w:rPr>
      </w:pPr>
      <w:r>
        <w:rPr>
          <w:rFonts w:eastAsia="Times New Roman"/>
          <w:bCs/>
          <w:szCs w:val="24"/>
        </w:rPr>
        <w:t>Σας ευχαριστώ.</w:t>
      </w:r>
    </w:p>
    <w:p w14:paraId="09855ACE" w14:textId="77777777" w:rsidR="00BE639A" w:rsidRDefault="00A212EC">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Και εγώ ε</w:t>
      </w:r>
      <w:r>
        <w:rPr>
          <w:rFonts w:eastAsia="Times New Roman"/>
          <w:bCs/>
          <w:szCs w:val="24"/>
        </w:rPr>
        <w:t>υχαριστώ.</w:t>
      </w:r>
    </w:p>
    <w:p w14:paraId="09855ACF" w14:textId="77777777" w:rsidR="00BE639A" w:rsidRDefault="00A212EC">
      <w:pPr>
        <w:spacing w:line="600" w:lineRule="auto"/>
        <w:ind w:firstLine="720"/>
        <w:jc w:val="both"/>
        <w:rPr>
          <w:rFonts w:eastAsia="Times New Roman"/>
          <w:bCs/>
          <w:szCs w:val="24"/>
        </w:rPr>
      </w:pPr>
      <w:r>
        <w:rPr>
          <w:rFonts w:eastAsia="Times New Roman"/>
          <w:bCs/>
          <w:szCs w:val="24"/>
        </w:rPr>
        <w:lastRenderedPageBreak/>
        <w:t>Τον λόγο έχει ο κ. Θεοχάρης. Παρακαλώ να κρατήσουμε αυστηρά τα επτά λεπτά.</w:t>
      </w:r>
    </w:p>
    <w:p w14:paraId="09855AD0" w14:textId="77777777" w:rsidR="00BE639A" w:rsidRDefault="00A212EC">
      <w:pPr>
        <w:spacing w:line="600" w:lineRule="auto"/>
        <w:ind w:firstLine="720"/>
        <w:jc w:val="both"/>
        <w:rPr>
          <w:rFonts w:eastAsia="Times New Roman"/>
          <w:bCs/>
          <w:szCs w:val="24"/>
        </w:rPr>
      </w:pPr>
      <w:r>
        <w:rPr>
          <w:rFonts w:eastAsia="Times New Roman"/>
          <w:bCs/>
          <w:szCs w:val="24"/>
        </w:rPr>
        <w:t>Ορίστε, κύριε Θεοχάρη, έχετε τον λόγο.</w:t>
      </w:r>
    </w:p>
    <w:p w14:paraId="09855AD1" w14:textId="77777777" w:rsidR="00BE639A" w:rsidRDefault="00A212EC">
      <w:pPr>
        <w:spacing w:line="600" w:lineRule="auto"/>
        <w:ind w:firstLine="720"/>
        <w:jc w:val="both"/>
        <w:rPr>
          <w:rFonts w:eastAsia="Times New Roman"/>
          <w:bCs/>
          <w:szCs w:val="24"/>
        </w:rPr>
      </w:pPr>
      <w:r w:rsidRPr="00036E8E">
        <w:rPr>
          <w:rFonts w:eastAsia="Times New Roman"/>
          <w:b/>
          <w:bCs/>
          <w:szCs w:val="24"/>
        </w:rPr>
        <w:t>ΘΕΟΧΑΡΗΣ (ΧΑΡΗΣ) ΘΕΟΧΑΡΗΣ:</w:t>
      </w:r>
      <w:r>
        <w:rPr>
          <w:rFonts w:eastAsia="Times New Roman"/>
          <w:bCs/>
          <w:szCs w:val="24"/>
        </w:rPr>
        <w:t xml:space="preserve"> Ευχαριστώ, κύριε Πρόεδρε. Κάνουμε κάθε προσπάθεια να τα τηρήσουμε. Είναι, όμως, μια ιστορική στιγμή η συζ</w:t>
      </w:r>
      <w:r>
        <w:rPr>
          <w:rFonts w:eastAsia="Times New Roman"/>
          <w:bCs/>
          <w:szCs w:val="24"/>
        </w:rPr>
        <w:t xml:space="preserve">ήτηση για το Σύνταγμα και όπως και άλλοι συνάδελφοι, πιστεύω και εγώ, έχουμε να αναρωτηθούμε μια σειρά από ερωτήματα σε σχέση με την ιστορική αυτή διαδικασία. </w:t>
      </w:r>
    </w:p>
    <w:p w14:paraId="09855AD2" w14:textId="77777777" w:rsidR="00BE639A" w:rsidRDefault="00A212EC">
      <w:pPr>
        <w:spacing w:line="600" w:lineRule="auto"/>
        <w:ind w:firstLine="720"/>
        <w:jc w:val="both"/>
        <w:rPr>
          <w:rFonts w:eastAsia="Times New Roman"/>
          <w:bCs/>
          <w:szCs w:val="24"/>
        </w:rPr>
      </w:pPr>
      <w:r>
        <w:rPr>
          <w:rFonts w:eastAsia="Times New Roman"/>
          <w:bCs/>
          <w:szCs w:val="24"/>
        </w:rPr>
        <w:t xml:space="preserve">Είναι ώριμο το αίτημα για τη συνταγματική </w:t>
      </w:r>
      <w:r>
        <w:rPr>
          <w:rFonts w:eastAsia="Times New Roman"/>
          <w:bCs/>
          <w:szCs w:val="24"/>
        </w:rPr>
        <w:t>Α</w:t>
      </w:r>
      <w:r>
        <w:rPr>
          <w:rFonts w:eastAsia="Times New Roman"/>
          <w:bCs/>
          <w:szCs w:val="24"/>
        </w:rPr>
        <w:t xml:space="preserve">ναθεώρηση. Άντεξε -αναρωτήθηκαν και άλλοι συνάδελφοι- το Σύνταγμα κατά τη διάρκεια της κρίσης; Τι μορφή πρέπει να έχει αυτή η αλλαγή; </w:t>
      </w:r>
    </w:p>
    <w:p w14:paraId="09855AD3" w14:textId="77777777" w:rsidR="00BE639A" w:rsidRDefault="00A212EC">
      <w:pPr>
        <w:spacing w:line="600" w:lineRule="auto"/>
        <w:ind w:firstLine="720"/>
        <w:jc w:val="both"/>
        <w:rPr>
          <w:rFonts w:eastAsia="Times New Roman"/>
          <w:bCs/>
          <w:szCs w:val="24"/>
        </w:rPr>
      </w:pPr>
      <w:r>
        <w:rPr>
          <w:rFonts w:eastAsia="Times New Roman"/>
          <w:bCs/>
          <w:szCs w:val="24"/>
        </w:rPr>
        <w:t>Όσον αφορά το πρώτο ερώτημα, το αίτημα για συνταγματική αλλαγή είναι ώριμο και πολιτικά και νομικά και ιστορικά, γιατί έχ</w:t>
      </w:r>
      <w:r>
        <w:rPr>
          <w:rFonts w:eastAsia="Times New Roman"/>
          <w:bCs/>
          <w:szCs w:val="24"/>
        </w:rPr>
        <w:t xml:space="preserve">ουμε ένα Σύνταγμα που χαρακτηρίζεται και είναι και παλιό και παλιομοδίτικο. Είναι παλιό γιατί η βάση του Συντάγματος του 1975 είναι αυτό του 1864 ή, ακόμα, έστω, αυτό του 1911, όπως </w:t>
      </w:r>
      <w:r>
        <w:rPr>
          <w:rFonts w:eastAsia="Times New Roman"/>
          <w:bCs/>
          <w:szCs w:val="24"/>
        </w:rPr>
        <w:lastRenderedPageBreak/>
        <w:t>μας λένε οι συνταγματολόγοι. Κυρίως, όμως, είναι παλιομοδίτικο, γιατί λύνε</w:t>
      </w:r>
      <w:r>
        <w:rPr>
          <w:rFonts w:eastAsia="Times New Roman"/>
          <w:bCs/>
          <w:szCs w:val="24"/>
        </w:rPr>
        <w:t>ι ζητήματα του 1950 και του 1960 που τότε απασχολούσαν την κοινή γνώμη. Και τα λύνει με τον τρόπο με τον οποίο μπορούσε να σκεφθεί η χώρα μας συλλογικά την εποχή εκείνη.</w:t>
      </w:r>
    </w:p>
    <w:p w14:paraId="09855AD4" w14:textId="77777777" w:rsidR="00BE639A" w:rsidRDefault="00A212EC">
      <w:pPr>
        <w:spacing w:line="600" w:lineRule="auto"/>
        <w:ind w:firstLine="720"/>
        <w:jc w:val="both"/>
        <w:rPr>
          <w:rFonts w:eastAsia="Times New Roman"/>
          <w:bCs/>
          <w:szCs w:val="24"/>
        </w:rPr>
      </w:pPr>
      <w:r>
        <w:rPr>
          <w:rFonts w:eastAsia="Times New Roman"/>
          <w:bCs/>
          <w:szCs w:val="24"/>
        </w:rPr>
        <w:t>Αναρωτήθηκαν πολλοί: Άντεξε το Σύνταγμα; Το Σύνταγμα, κατά την άποψή μου, και άντεξε κ</w:t>
      </w:r>
      <w:r>
        <w:rPr>
          <w:rFonts w:eastAsia="Times New Roman"/>
          <w:bCs/>
          <w:szCs w:val="24"/>
        </w:rPr>
        <w:t>αι δεν αντέχει. Άντεξε, γιατί μέσα στην κρίση, παρ’ όλη την αμφισβήτηση, δεν αμφισβητήθηκαν ποτέ τα δημοκρατικ</w:t>
      </w:r>
      <w:r>
        <w:rPr>
          <w:rFonts w:eastAsia="Times New Roman"/>
          <w:bCs/>
          <w:szCs w:val="24"/>
        </w:rPr>
        <w:t>ά</w:t>
      </w:r>
      <w:r>
        <w:rPr>
          <w:rFonts w:eastAsia="Times New Roman"/>
          <w:bCs/>
          <w:szCs w:val="24"/>
        </w:rPr>
        <w:t xml:space="preserve"> κεκτημένα, τα οποία ήταν το κύριο ζητούμενο </w:t>
      </w:r>
      <w:r>
        <w:rPr>
          <w:rFonts w:eastAsia="Times New Roman"/>
          <w:bCs/>
          <w:szCs w:val="24"/>
        </w:rPr>
        <w:t xml:space="preserve">ύστερα από </w:t>
      </w:r>
      <w:r>
        <w:rPr>
          <w:rFonts w:eastAsia="Times New Roman"/>
          <w:bCs/>
          <w:szCs w:val="24"/>
        </w:rPr>
        <w:t>τη Μεταπολίτευση. Δεν αντέχει, όμως, γιατί χρειαζόμαστε ένα Σύνταγμα που και θα οικοδομήσ</w:t>
      </w:r>
      <w:r>
        <w:rPr>
          <w:rFonts w:eastAsia="Times New Roman"/>
          <w:bCs/>
          <w:szCs w:val="24"/>
        </w:rPr>
        <w:t>ει μια νέα κανονικότητα, αλλά κυρίως θα αποτρέψει τη χρεοκοπία που ζήσαμε μετά το 2009-2010. Διότι το Σύνταγμα δεν είχε τα εργαλεία που θα απέτρεπαν τη γιγάντωση του πελατειακού κράτους που μας οδήγησε εδώ.</w:t>
      </w:r>
    </w:p>
    <w:p w14:paraId="09855AD5" w14:textId="77777777" w:rsidR="00BE639A" w:rsidRDefault="00A212EC">
      <w:pPr>
        <w:spacing w:line="600" w:lineRule="auto"/>
        <w:ind w:firstLine="720"/>
        <w:jc w:val="both"/>
        <w:rPr>
          <w:rFonts w:eastAsia="Times New Roman"/>
          <w:bCs/>
          <w:szCs w:val="24"/>
        </w:rPr>
      </w:pPr>
      <w:r>
        <w:rPr>
          <w:rFonts w:eastAsia="Times New Roman"/>
          <w:bCs/>
          <w:szCs w:val="24"/>
        </w:rPr>
        <w:t xml:space="preserve">Εάν είναι, λοιπόν, ώριμο το πολιτικό αίτημα, πώς </w:t>
      </w:r>
      <w:r>
        <w:rPr>
          <w:rFonts w:eastAsia="Times New Roman"/>
          <w:bCs/>
          <w:szCs w:val="24"/>
        </w:rPr>
        <w:t xml:space="preserve">θα έπρεπε να γίνει η σημερινή διαδικασία; Και συναινετικά, κατά την άποψή μου, αλλά και θεσμικά. Αντί γι’ αυτό, τι βλέπουμε από την πλευρά του ΣΥΡΙΖΑ; Αυτό που, δυστυχώς, συνηθίσαμε και το </w:t>
      </w:r>
      <w:r>
        <w:rPr>
          <w:rFonts w:eastAsia="Times New Roman"/>
          <w:bCs/>
          <w:szCs w:val="24"/>
        </w:rPr>
        <w:lastRenderedPageBreak/>
        <w:t xml:space="preserve">παρακολουθήσαμε και στα εθνικά θέματα. Εργαλειοποιείται η κορυφαία </w:t>
      </w:r>
      <w:r>
        <w:rPr>
          <w:rFonts w:eastAsia="Times New Roman"/>
          <w:bCs/>
          <w:szCs w:val="24"/>
        </w:rPr>
        <w:t xml:space="preserve">αυτή συνταγματική διαδικασία για  μικροκομματικούς σκοπούς. Προσπαθείτε, με πρωτοφανή και καινοφανή τρόπο, να δεσμεύσετε την επόμενη Βουλή. Παραβλέπετε ότι σε κάθε ιστορική στιγμή η Βουλή οφείλει να εκφράζει τη λαϊκή βούληση με αυθεντικό τρόπο και συνεπώς </w:t>
      </w:r>
      <w:r>
        <w:rPr>
          <w:rFonts w:eastAsia="Times New Roman"/>
          <w:bCs/>
          <w:szCs w:val="24"/>
        </w:rPr>
        <w:t xml:space="preserve">δεν μπορεί να δεσμευτεί. Ποτέ μια Βουλή του χθες δεν μπορεί να θέσει όρους και όρια στην επόμενη Βουλή. Μόνο το Σύνταγμα θέτει όρους. </w:t>
      </w:r>
    </w:p>
    <w:p w14:paraId="09855AD6" w14:textId="77777777" w:rsidR="00BE639A" w:rsidRDefault="00A212EC">
      <w:pPr>
        <w:spacing w:line="600" w:lineRule="auto"/>
        <w:ind w:firstLine="720"/>
        <w:jc w:val="both"/>
        <w:rPr>
          <w:rFonts w:eastAsia="Times New Roman"/>
          <w:bCs/>
          <w:szCs w:val="24"/>
        </w:rPr>
      </w:pPr>
      <w:r>
        <w:rPr>
          <w:rFonts w:eastAsia="Times New Roman"/>
          <w:bCs/>
          <w:szCs w:val="24"/>
        </w:rPr>
        <w:t>Εδώ θα διαφωνήσω, με όλο τον σεβασμό, με τον καθηγητή -έτσι θα τον πω και όχι συνάδελφο- τον κ. Βενιζέλο. Δεν μπορεί να ν</w:t>
      </w:r>
      <w:r>
        <w:rPr>
          <w:rFonts w:eastAsia="Times New Roman"/>
          <w:bCs/>
          <w:szCs w:val="24"/>
        </w:rPr>
        <w:t>ομιμοποιηθεί η διαδικασία μέσω της συμμετοχής της. Η ψευδονομιμοποιημένη διαδικασία της κατεύθυνσης, θα απονομιμοποιηθεί από την επόμενη Βουλή, η οποία θα λύσει και το θέμα αυτό άπαξ και δια παντός.</w:t>
      </w:r>
    </w:p>
    <w:p w14:paraId="09855AD7" w14:textId="77777777" w:rsidR="00BE639A" w:rsidRDefault="00A212EC">
      <w:pPr>
        <w:spacing w:line="600" w:lineRule="auto"/>
        <w:ind w:firstLine="720"/>
        <w:jc w:val="both"/>
        <w:rPr>
          <w:rFonts w:eastAsia="Times New Roman"/>
          <w:bCs/>
          <w:szCs w:val="24"/>
        </w:rPr>
      </w:pPr>
      <w:r>
        <w:rPr>
          <w:rFonts w:eastAsia="Times New Roman"/>
          <w:bCs/>
          <w:szCs w:val="24"/>
        </w:rPr>
        <w:t>Παρακολουθούμε το τι κάνετε με το άρθρο 32, αυτά τα χθεσι</w:t>
      </w:r>
      <w:r>
        <w:rPr>
          <w:rFonts w:eastAsia="Times New Roman"/>
          <w:bCs/>
          <w:szCs w:val="24"/>
        </w:rPr>
        <w:t xml:space="preserve">νά αστεία με την προσπάθεια να φύγουν κάποιοι Βουλευτές του ΣΥΡΙΖΑ, να μην το ψηφίσουν για να μην περάσει με </w:t>
      </w:r>
      <w:r>
        <w:rPr>
          <w:rFonts w:eastAsia="Times New Roman"/>
          <w:bCs/>
          <w:szCs w:val="24"/>
        </w:rPr>
        <w:t xml:space="preserve">εκατόν ογδόντα </w:t>
      </w:r>
      <w:r>
        <w:rPr>
          <w:rFonts w:eastAsia="Times New Roman"/>
          <w:bCs/>
          <w:szCs w:val="24"/>
        </w:rPr>
        <w:t xml:space="preserve">Βουλευτές. </w:t>
      </w:r>
    </w:p>
    <w:p w14:paraId="09855AD8" w14:textId="77777777" w:rsidR="00BE639A" w:rsidRDefault="00A212EC">
      <w:pPr>
        <w:spacing w:line="600" w:lineRule="auto"/>
        <w:ind w:firstLine="720"/>
        <w:jc w:val="both"/>
        <w:rPr>
          <w:rFonts w:eastAsia="Times New Roman"/>
          <w:bCs/>
          <w:szCs w:val="24"/>
        </w:rPr>
      </w:pPr>
      <w:r>
        <w:rPr>
          <w:rFonts w:eastAsia="Times New Roman"/>
          <w:bCs/>
          <w:szCs w:val="24"/>
        </w:rPr>
        <w:lastRenderedPageBreak/>
        <w:t xml:space="preserve">Εδώ με το άρθρο 32 έχουμε τον τραγέλαφο και μια συντριπτική ήττα του αφηγήματος της Κυβέρνησης. Έχουμε τέσσερις διαφορετικές ομολογίες. Η πρώτη ομολογία της Κυβέρνησης είναι η ανάγκη για αλλαγή του άρθρου 32, να απαγορεύσει, δηλαδή, ο ΣΥΡΙΖΑ σε κάθε Βουλή </w:t>
      </w:r>
      <w:r>
        <w:rPr>
          <w:rFonts w:eastAsia="Times New Roman"/>
          <w:bCs/>
          <w:szCs w:val="24"/>
        </w:rPr>
        <w:t xml:space="preserve">να προκαλέσει εκλογές μέσω του Προέδρου της Δημοκρατίας, ενώ το έκανε το 2014 και στις αρχές του 2015. Αυτό, λοιπόν, είναι μια έμπρακτη πράξη συγγνώμης, ότι αυτό κόστισε στον ελληνικό λαό πάρα πολλά δισεκατομμύρια. </w:t>
      </w:r>
    </w:p>
    <w:p w14:paraId="09855AD9" w14:textId="77777777" w:rsidR="00BE639A" w:rsidRDefault="00A212EC">
      <w:pPr>
        <w:spacing w:line="600" w:lineRule="auto"/>
        <w:ind w:firstLine="720"/>
        <w:jc w:val="both"/>
        <w:rPr>
          <w:rFonts w:eastAsia="Times New Roman"/>
          <w:bCs/>
          <w:szCs w:val="24"/>
        </w:rPr>
      </w:pPr>
      <w:r>
        <w:rPr>
          <w:rFonts w:eastAsia="Times New Roman"/>
          <w:bCs/>
          <w:szCs w:val="24"/>
        </w:rPr>
        <w:t>Η δεύτερη ομολογία, με όλα αυτά, είναι μ</w:t>
      </w:r>
      <w:r>
        <w:rPr>
          <w:rFonts w:eastAsia="Times New Roman"/>
          <w:bCs/>
          <w:szCs w:val="24"/>
        </w:rPr>
        <w:t>ια ομολογία ανικανότητας. Διότι ξαφνικά ανακάλυψε η Κυβέρνηση -ενώ έχει προτείνει την αλλαγή του άρθρου 32- ότι εάν συναινέσει σε αυτήν την αλλαγή που πρότεινε, θα εγκλωβιστεί σε μια νέα τετραετία και δεν θα μπορέσει να χρησιμοποιήσει την εκλογή του Προέδρ</w:t>
      </w:r>
      <w:r>
        <w:rPr>
          <w:rFonts w:eastAsia="Times New Roman"/>
          <w:bCs/>
          <w:szCs w:val="24"/>
        </w:rPr>
        <w:t>ου της Δημοκρατίας για να ρίξει την επόμενη κυβέρνηση.</w:t>
      </w:r>
    </w:p>
    <w:p w14:paraId="09855ADA" w14:textId="77777777" w:rsidR="00BE639A" w:rsidRDefault="00A212EC">
      <w:pPr>
        <w:spacing w:line="600" w:lineRule="auto"/>
        <w:ind w:firstLine="720"/>
        <w:jc w:val="both"/>
        <w:rPr>
          <w:rFonts w:eastAsia="Times New Roman"/>
          <w:bCs/>
          <w:szCs w:val="24"/>
        </w:rPr>
      </w:pPr>
      <w:r>
        <w:rPr>
          <w:rFonts w:eastAsia="Times New Roman"/>
          <w:bCs/>
          <w:szCs w:val="24"/>
        </w:rPr>
        <w:t xml:space="preserve">Η τρίτη ομολογία είναι μια ομολογία ήττας. Ομολογεί, δηλαδή, ότι η Νέα Δημοκρατία μετά τις επόμενες εκλογές θα έχει αυτοδυναμία και θα μπορέσει με </w:t>
      </w:r>
      <w:r>
        <w:rPr>
          <w:rFonts w:eastAsia="Times New Roman"/>
          <w:bCs/>
          <w:szCs w:val="24"/>
        </w:rPr>
        <w:t>εκατόν πενήντα έναν</w:t>
      </w:r>
      <w:r>
        <w:rPr>
          <w:rFonts w:eastAsia="Times New Roman"/>
          <w:bCs/>
          <w:szCs w:val="24"/>
        </w:rPr>
        <w:t xml:space="preserve"> Βουλευτές </w:t>
      </w:r>
      <w:r>
        <w:rPr>
          <w:rFonts w:eastAsia="Times New Roman"/>
          <w:bCs/>
          <w:szCs w:val="24"/>
        </w:rPr>
        <w:lastRenderedPageBreak/>
        <w:t>να αλλάξει το άρθρο 32 κ</w:t>
      </w:r>
      <w:r>
        <w:rPr>
          <w:rFonts w:eastAsia="Times New Roman"/>
          <w:bCs/>
          <w:szCs w:val="24"/>
        </w:rPr>
        <w:t xml:space="preserve">αι επιτέλους να έρθει η κυβερνητική σταθερότητα. </w:t>
      </w:r>
    </w:p>
    <w:p w14:paraId="09855ADB" w14:textId="77777777" w:rsidR="00BE639A" w:rsidRDefault="00A212EC">
      <w:pPr>
        <w:spacing w:line="600" w:lineRule="auto"/>
        <w:ind w:firstLine="720"/>
        <w:jc w:val="both"/>
        <w:rPr>
          <w:rFonts w:eastAsia="Times New Roman"/>
          <w:bCs/>
          <w:szCs w:val="24"/>
        </w:rPr>
      </w:pPr>
      <w:r>
        <w:rPr>
          <w:rFonts w:eastAsia="Times New Roman"/>
          <w:bCs/>
          <w:szCs w:val="24"/>
        </w:rPr>
        <w:t xml:space="preserve">Και τέλος, η τέταρτη ομολογία είναι -αν θέλετε- κατά την άποψή μου, και η πιο φαιδρή. Είναι ομολογία ασυνέπειας. Διότι τι σημασία έχει εάν περάσει με </w:t>
      </w:r>
      <w:r>
        <w:rPr>
          <w:rFonts w:eastAsia="Times New Roman"/>
          <w:bCs/>
          <w:szCs w:val="24"/>
        </w:rPr>
        <w:t xml:space="preserve">εκατόν πενήντα έναν </w:t>
      </w:r>
      <w:r>
        <w:rPr>
          <w:rFonts w:eastAsia="Times New Roman"/>
          <w:bCs/>
          <w:szCs w:val="24"/>
        </w:rPr>
        <w:t xml:space="preserve">Βουλευτές σήμερα, από τη στιγμή που </w:t>
      </w:r>
      <w:r>
        <w:rPr>
          <w:rFonts w:eastAsia="Times New Roman"/>
          <w:bCs/>
          <w:szCs w:val="24"/>
        </w:rPr>
        <w:t xml:space="preserve">συμφωνεί ο ΣΥΡΙΖΑ; Για να μην περάσει με </w:t>
      </w:r>
      <w:r>
        <w:rPr>
          <w:rFonts w:eastAsia="Times New Roman"/>
          <w:bCs/>
          <w:szCs w:val="24"/>
        </w:rPr>
        <w:t>εκατόν ογδόντα</w:t>
      </w:r>
      <w:r>
        <w:rPr>
          <w:rFonts w:eastAsia="Times New Roman"/>
          <w:bCs/>
          <w:szCs w:val="24"/>
        </w:rPr>
        <w:t xml:space="preserve"> στην επόμενη Βουλή ένα με δύο πράγματα μπορεί να συμβούν. Ή ο ΣΥΡΙΖΑ θα αλλάξει στάση. -μετά τις εκλογές, δηλαδή, δεν θα θέλει να αλλάξει το άρθρο 32 και θα θέλει να προκαλούνται εκλογές- ή δεν θα έχε</w:t>
      </w:r>
      <w:r>
        <w:rPr>
          <w:rFonts w:eastAsia="Times New Roman"/>
          <w:bCs/>
          <w:szCs w:val="24"/>
        </w:rPr>
        <w:t xml:space="preserve">ι αρκετούς Βουλευτές για να φτάνει τους </w:t>
      </w:r>
      <w:r>
        <w:rPr>
          <w:rFonts w:eastAsia="Times New Roman"/>
          <w:bCs/>
          <w:szCs w:val="24"/>
        </w:rPr>
        <w:t>εκατόν ογδόντα</w:t>
      </w:r>
      <w:r>
        <w:rPr>
          <w:rFonts w:eastAsia="Times New Roman"/>
          <w:bCs/>
          <w:szCs w:val="24"/>
        </w:rPr>
        <w:t xml:space="preserve">. Διότι Νέα Δημοκρατία και ΣΥΡΙΖΑ υπό κανονικές προϋποθέσεις θα έχουν </w:t>
      </w:r>
      <w:r>
        <w:rPr>
          <w:rFonts w:eastAsia="Times New Roman"/>
          <w:bCs/>
          <w:szCs w:val="24"/>
        </w:rPr>
        <w:t xml:space="preserve">εκατόν ογδόντα </w:t>
      </w:r>
      <w:r>
        <w:rPr>
          <w:rFonts w:eastAsia="Times New Roman"/>
          <w:bCs/>
          <w:szCs w:val="24"/>
        </w:rPr>
        <w:t xml:space="preserve">Βουλευτές, ακόμα και εάν περάσει με </w:t>
      </w:r>
      <w:r>
        <w:rPr>
          <w:rFonts w:eastAsia="Times New Roman"/>
          <w:bCs/>
          <w:szCs w:val="24"/>
        </w:rPr>
        <w:t xml:space="preserve">εκατόν πενήντα έναν </w:t>
      </w:r>
      <w:r>
        <w:rPr>
          <w:rFonts w:eastAsia="Times New Roman"/>
          <w:bCs/>
          <w:szCs w:val="24"/>
        </w:rPr>
        <w:t>Βουλευτές τώρα για να το αλλάξουν μέσα στον πρώτο μήνα, από τ</w:t>
      </w:r>
      <w:r>
        <w:rPr>
          <w:rFonts w:eastAsia="Times New Roman"/>
          <w:bCs/>
          <w:szCs w:val="24"/>
        </w:rPr>
        <w:t xml:space="preserve">ις επόμενες εκλογές. </w:t>
      </w:r>
    </w:p>
    <w:p w14:paraId="09855ADC" w14:textId="77777777" w:rsidR="00BE639A" w:rsidRDefault="00A212EC">
      <w:pPr>
        <w:spacing w:line="600" w:lineRule="auto"/>
        <w:ind w:firstLine="720"/>
        <w:jc w:val="both"/>
        <w:rPr>
          <w:rFonts w:eastAsia="Times New Roman"/>
          <w:bCs/>
          <w:szCs w:val="24"/>
        </w:rPr>
      </w:pPr>
      <w:r>
        <w:rPr>
          <w:rFonts w:eastAsia="Times New Roman"/>
          <w:bCs/>
          <w:szCs w:val="24"/>
        </w:rPr>
        <w:t>Με αυτούς τους τακτικισμούς, όμως, φέρνουμε το μεγάλο δίλη</w:t>
      </w:r>
      <w:r>
        <w:rPr>
          <w:rFonts w:eastAsia="Times New Roman"/>
          <w:bCs/>
          <w:szCs w:val="24"/>
        </w:rPr>
        <w:t>μ</w:t>
      </w:r>
      <w:r>
        <w:rPr>
          <w:rFonts w:eastAsia="Times New Roman"/>
          <w:bCs/>
          <w:szCs w:val="24"/>
        </w:rPr>
        <w:t xml:space="preserve">μα για την επόμενη Βουλή, που θα προκύψει μετά την ετυμηγορία του ελληνικού λαού. Να συνεχίσει η αναθεώρηση ή να ξεκινήσει η διαδικασία από την αρχή; Να προτάξουμε το άρθρο </w:t>
      </w:r>
      <w:r>
        <w:rPr>
          <w:rFonts w:eastAsia="Times New Roman"/>
          <w:bCs/>
          <w:szCs w:val="24"/>
        </w:rPr>
        <w:lastRenderedPageBreak/>
        <w:t>16</w:t>
      </w:r>
      <w:r>
        <w:rPr>
          <w:rFonts w:eastAsia="Times New Roman"/>
          <w:bCs/>
          <w:szCs w:val="24"/>
        </w:rPr>
        <w:t xml:space="preserve"> ή το άρθρο 32; Να προτάξουμε την ενίσχυση του ανθρώπινου κεφαλαίου της χώρας ή την πολιτική σταθερότητα; Να προτάξουμε τα νέα παιδιά και την παραγωγή γνώσης ως βάση του πλούτου της χώρας ή την εκλογική σταθερότητα για την προϋπόθεση της οικονομικής ανάπτυ</w:t>
      </w:r>
      <w:r>
        <w:rPr>
          <w:rFonts w:eastAsia="Times New Roman"/>
          <w:bCs/>
          <w:szCs w:val="24"/>
        </w:rPr>
        <w:t>ξης; Αυτό, κυρίες και κύριοι συνάδελφοι, είναι υπαρξιακό πρόβλημα.</w:t>
      </w:r>
    </w:p>
    <w:p w14:paraId="09855ADD" w14:textId="77777777" w:rsidR="00BE639A" w:rsidRDefault="00A212EC">
      <w:pPr>
        <w:spacing w:line="600" w:lineRule="auto"/>
        <w:ind w:firstLine="720"/>
        <w:jc w:val="both"/>
        <w:rPr>
          <w:rFonts w:eastAsia="Times New Roman"/>
          <w:bCs/>
          <w:szCs w:val="24"/>
        </w:rPr>
      </w:pPr>
      <w:r>
        <w:rPr>
          <w:rFonts w:eastAsia="Times New Roman"/>
          <w:bCs/>
          <w:szCs w:val="24"/>
        </w:rPr>
        <w:t xml:space="preserve">Και κλείνω, κύριε Πρόεδρε, θέτοντας τις πέντε συνοπτικά προτεραιότητες που η Νέα Δημοκρατία με την πρότασή της έχει. </w:t>
      </w:r>
    </w:p>
    <w:p w14:paraId="09855ADE" w14:textId="77777777" w:rsidR="00BE639A" w:rsidRDefault="00A212EC">
      <w:pPr>
        <w:spacing w:line="600" w:lineRule="auto"/>
        <w:ind w:firstLine="720"/>
        <w:jc w:val="both"/>
        <w:rPr>
          <w:rFonts w:eastAsia="Times New Roman"/>
          <w:bCs/>
          <w:szCs w:val="24"/>
        </w:rPr>
      </w:pPr>
      <w:r>
        <w:rPr>
          <w:rFonts w:eastAsia="Times New Roman"/>
          <w:bCs/>
          <w:szCs w:val="24"/>
        </w:rPr>
        <w:t>Πρώτη προτεραιότητα: Άρθρο 16 περί ίδρυσης πανεπιστημίων. Η ανώτατη εκπ</w:t>
      </w:r>
      <w:r>
        <w:rPr>
          <w:rFonts w:eastAsia="Times New Roman"/>
          <w:bCs/>
          <w:szCs w:val="24"/>
        </w:rPr>
        <w:t>αίδευση -συμφωνούμε όλοι- είναι δημόσιο αγαθό. Ποιο είναι το δημόσιο αγαθό, κυρίες και κύριοι συνάδελφοι; Η νομική μορφή των πανεπιστημίων; Αυτό είναι το δημόσιο αγαθό. Δύο είναι τα δημόσια αγαθά και κατά την άποψή μου το άρθρο 16 πρέπει να λέει μόνο δύο π</w:t>
      </w:r>
      <w:r>
        <w:rPr>
          <w:rFonts w:eastAsia="Times New Roman"/>
          <w:bCs/>
          <w:szCs w:val="24"/>
        </w:rPr>
        <w:t xml:space="preserve">ράγματα. Η ποιότητα των πτυχίων των πανεπιστήμιων πρέπει να εξασφαλίζεται από αρχής του κράτους. </w:t>
      </w:r>
    </w:p>
    <w:p w14:paraId="09855ADF" w14:textId="77777777" w:rsidR="00BE639A" w:rsidRDefault="00A212EC">
      <w:pPr>
        <w:spacing w:line="600" w:lineRule="auto"/>
        <w:ind w:firstLine="720"/>
        <w:jc w:val="both"/>
        <w:rPr>
          <w:rFonts w:eastAsia="Times New Roman"/>
          <w:bCs/>
          <w:szCs w:val="24"/>
        </w:rPr>
      </w:pPr>
      <w:r>
        <w:rPr>
          <w:rFonts w:eastAsia="Times New Roman"/>
          <w:bCs/>
          <w:szCs w:val="24"/>
        </w:rPr>
        <w:lastRenderedPageBreak/>
        <w:t>Δεύτερη προτεραιότητα: Η εισαγωγή στα πανεπιστήμια θα γίνεται επί τη βάσ</w:t>
      </w:r>
      <w:r>
        <w:rPr>
          <w:rFonts w:eastAsia="Times New Roman"/>
          <w:bCs/>
          <w:szCs w:val="24"/>
        </w:rPr>
        <w:t>ει</w:t>
      </w:r>
      <w:r>
        <w:rPr>
          <w:rFonts w:eastAsia="Times New Roman"/>
          <w:bCs/>
          <w:szCs w:val="24"/>
        </w:rPr>
        <w:t xml:space="preserve"> ακαδημαϊκών προσόντων και όχι ανάλογα με την οικονομική δυνατότητα του καθενός. </w:t>
      </w:r>
    </w:p>
    <w:p w14:paraId="09855AE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λουμε πτυχία που να αξίζουν, αλλά θέλουμε και το παιδί και του εργάτη και του εφοπλιστή να μπορεί να μπει στην τριτοβάθμια εκπαίδευση, αν αξίζει το μυαλό του.</w:t>
      </w:r>
    </w:p>
    <w:p w14:paraId="09855AE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του κυρίου Βουλευτή)</w:t>
      </w:r>
    </w:p>
    <w:p w14:paraId="09855AE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Τελειώνω, κύριε Πρόεδρε. Ζητώ πολύ λίγα δευτερόλεπτα.</w:t>
      </w:r>
    </w:p>
    <w:p w14:paraId="09855AE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Για το άρθρο 32 τα είπαμε πριν. </w:t>
      </w:r>
    </w:p>
    <w:p w14:paraId="09855AE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Τρίτον είναι η αποδραματοποίηση της διαδικασίας αναθεώρησης. Η Γαλλία έχει κάνει πενήντα αναθεωρήσεις και η Γερμανία ογδόντα. Πρέπει, επιτέλους, τα άρθρα τουλάχιστον πο</w:t>
      </w:r>
      <w:r>
        <w:rPr>
          <w:rFonts w:eastAsia="Times New Roman" w:cs="Times New Roman"/>
          <w:szCs w:val="24"/>
        </w:rPr>
        <w:t>υ δεν αναθεωρούνται να μην υποβάλλονται στην πενταετία αναθεώρησης, για να μπορούν να γίνουν πιο συχνές και πιο μικρές αναθεωρήσεις.</w:t>
      </w:r>
    </w:p>
    <w:p w14:paraId="09855AE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Τέταρτη προτεραιότητα η αποκατάσταση της εμπιστοσύνης στο πολιτικό σύστημα. Όχι μόνο σταθερότητα, αλλά και αξιοπιστία του π</w:t>
      </w:r>
      <w:r>
        <w:rPr>
          <w:rFonts w:eastAsia="Times New Roman" w:cs="Times New Roman"/>
          <w:szCs w:val="24"/>
        </w:rPr>
        <w:t>ολιτικού συστήματος και των πολιτικών. Γι’ αυτό πρέπει να αλλάξουν τα άρθρα 62 και 86, χωρίς ποινικοποίηση της πολιτικής ζωής, χωρίς Υπουργούς δημοσίους υπαλλήλους.</w:t>
      </w:r>
    </w:p>
    <w:p w14:paraId="09855AE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Τέλος, το Σύνταγμα μπορεί να συμβάλει στη δημιουργία σταθερού επιχειρηματικού και επενδυτικ</w:t>
      </w:r>
      <w:r>
        <w:rPr>
          <w:rFonts w:eastAsia="Times New Roman" w:cs="Times New Roman"/>
          <w:szCs w:val="24"/>
        </w:rPr>
        <w:t>ού περιβάλλοντος, με ασφαλές φορολογικό περιβάλλον, ασφάλεια δικαίου με προληπτική εξέταση συνταγματικότητας όταν τα δύο πέμπτα εγείρουν τέτοιο θέμα, αλλά και για όλες τις μεγάλες επενδύσεις.</w:t>
      </w:r>
    </w:p>
    <w:p w14:paraId="09855AE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μπροστά σε μια ιστορική ευ</w:t>
      </w:r>
      <w:r>
        <w:rPr>
          <w:rFonts w:eastAsia="Times New Roman" w:cs="Times New Roman"/>
          <w:szCs w:val="24"/>
        </w:rPr>
        <w:t xml:space="preserve">καιρία. Πρέπει να τη δούμε με τόλμη. Πρέπει να αναβαθμίσουμε τη λειτουργία του Κοινοβουλίου. Πρέπει να αποκρυσταλλώσουμε ένα απόσταγμα θεσμικής συναίνεσης, για να μπορέσουν και οι επόμενες Βουλές να μοιράσουν το μέλλον σε όλες τις γενιές. </w:t>
      </w:r>
    </w:p>
    <w:p w14:paraId="09855AE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Με λύπη μου διαπ</w:t>
      </w:r>
      <w:r>
        <w:rPr>
          <w:rFonts w:eastAsia="Times New Roman" w:cs="Times New Roman"/>
          <w:szCs w:val="24"/>
        </w:rPr>
        <w:t>ιστώνω, κυρίες και κύριοι συνάδελφοι της Συμπολίτευσης, πως και αυτήν την ευκαιρία τη χάνετε.</w:t>
      </w:r>
    </w:p>
    <w:p w14:paraId="09855AE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9855AEA"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AEB" w14:textId="77777777" w:rsidR="00BE639A" w:rsidRDefault="00A212EC">
      <w:pPr>
        <w:spacing w:line="600" w:lineRule="auto"/>
        <w:ind w:firstLine="720"/>
        <w:jc w:val="both"/>
        <w:rPr>
          <w:rFonts w:eastAsia="Times New Roman" w:cs="Times New Roman"/>
          <w:szCs w:val="24"/>
        </w:rPr>
      </w:pPr>
      <w:r w:rsidRPr="00FC5E94">
        <w:rPr>
          <w:rFonts w:eastAsia="Times New Roman" w:cs="Times New Roman"/>
          <w:b/>
          <w:szCs w:val="24"/>
        </w:rPr>
        <w:t>ΠΡΟΕΔΡΕΥΩΝ (Δημήτριος Κρεμαστινός):</w:t>
      </w:r>
      <w:r>
        <w:rPr>
          <w:rFonts w:eastAsia="Times New Roman" w:cs="Times New Roman"/>
          <w:szCs w:val="24"/>
        </w:rPr>
        <w:t xml:space="preserve"> Τον λόγο έχει ο Βουλευτής της Δημοκρατικής Συμπαράταξης κ</w:t>
      </w:r>
      <w:r>
        <w:rPr>
          <w:rFonts w:eastAsia="Times New Roman" w:cs="Times New Roman"/>
          <w:szCs w:val="24"/>
        </w:rPr>
        <w:t>. Γρηγοράκος.</w:t>
      </w:r>
    </w:p>
    <w:p w14:paraId="09855AEC" w14:textId="77777777" w:rsidR="00BE639A" w:rsidRDefault="00A212EC">
      <w:pPr>
        <w:spacing w:line="600" w:lineRule="auto"/>
        <w:ind w:firstLine="720"/>
        <w:jc w:val="both"/>
        <w:rPr>
          <w:rFonts w:eastAsia="Times New Roman" w:cs="Times New Roman"/>
          <w:szCs w:val="24"/>
        </w:rPr>
      </w:pPr>
      <w:r w:rsidRPr="00FC5E94">
        <w:rPr>
          <w:rFonts w:eastAsia="Times New Roman" w:cs="Times New Roman"/>
          <w:b/>
          <w:szCs w:val="24"/>
        </w:rPr>
        <w:t>ΛΕΩΝΙΔΑΣ ΓΡΗΓΟΡΑΚΟΣ:</w:t>
      </w:r>
      <w:r>
        <w:rPr>
          <w:rFonts w:eastAsia="Times New Roman" w:cs="Times New Roman"/>
          <w:szCs w:val="24"/>
        </w:rPr>
        <w:t xml:space="preserve"> Ευχαριστώ πάρα πολύ, κύριε Πρόεδρε.</w:t>
      </w:r>
    </w:p>
    <w:p w14:paraId="09855AE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είθισται να αντιμετωπίζουμε τις </w:t>
      </w:r>
      <w:r>
        <w:rPr>
          <w:rFonts w:eastAsia="Times New Roman" w:cs="Times New Roman"/>
          <w:szCs w:val="24"/>
        </w:rPr>
        <w:t>Α</w:t>
      </w:r>
      <w:r>
        <w:rPr>
          <w:rFonts w:eastAsia="Times New Roman" w:cs="Times New Roman"/>
          <w:szCs w:val="24"/>
        </w:rPr>
        <w:t xml:space="preserve">ναθεωρήσεις του Συντάγματος ως ένα ζήτημα που ενδιαφέρει μόνο τους συνταγματολόγους. </w:t>
      </w:r>
    </w:p>
    <w:p w14:paraId="09855AE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Είμαι ευτυχής που συμμετέχω στη δεύτερη </w:t>
      </w:r>
      <w:r>
        <w:rPr>
          <w:rFonts w:eastAsia="Times New Roman" w:cs="Times New Roman"/>
          <w:szCs w:val="24"/>
        </w:rPr>
        <w:t>Α</w:t>
      </w:r>
      <w:r>
        <w:rPr>
          <w:rFonts w:eastAsia="Times New Roman" w:cs="Times New Roman"/>
          <w:szCs w:val="24"/>
        </w:rPr>
        <w:t>ναθεώρηση του Συντάγματος. Μάλιστα οι περισσότεροι από εμάς έχουμε γίνει μάρτυρες μεγάλων διαξιφισμών οι οποίοι συνήθως εκδηλώνονται σε αποστεωμένα πολιτικά περιβάλλοντα, λες και το Σύνταγμα είναι μόνο υπόθεση εργασ</w:t>
      </w:r>
      <w:r>
        <w:rPr>
          <w:rFonts w:eastAsia="Times New Roman" w:cs="Times New Roman"/>
          <w:szCs w:val="24"/>
        </w:rPr>
        <w:t xml:space="preserve">τηρίου. </w:t>
      </w:r>
    </w:p>
    <w:p w14:paraId="09855AE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Παρ’ όλα αυτά η Ελλάδα διαθέτει άξιους και εγνωσμένου κύρους συνταγματολόγους με υψηλό δείκτη πολιτικότητας. Πολλοί από αυτούς μάλιστα είναι και μαχόμενες εμβληματικές προσωπικότητες της πολιτικής, όπως ο Ανδρέας Λοβέρδος, ο Γιώργος Κατρούγκαλος κ</w:t>
      </w:r>
      <w:r>
        <w:rPr>
          <w:rFonts w:eastAsia="Times New Roman" w:cs="Times New Roman"/>
          <w:szCs w:val="24"/>
        </w:rPr>
        <w:t>αι άλλοι εκλεκτοί συνάδελφοι νομικοί, οι οποίοι είναι σήμερα στο Κοινοβούλιο.</w:t>
      </w:r>
    </w:p>
    <w:p w14:paraId="09855AF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Θεωρώ όμως μεγάλη τιμή για εμένα, αλλά και για το </w:t>
      </w:r>
      <w:r>
        <w:rPr>
          <w:rFonts w:eastAsia="Times New Roman" w:cs="Times New Roman"/>
          <w:szCs w:val="24"/>
        </w:rPr>
        <w:t>ε</w:t>
      </w:r>
      <w:r>
        <w:rPr>
          <w:rFonts w:eastAsia="Times New Roman" w:cs="Times New Roman"/>
          <w:szCs w:val="24"/>
        </w:rPr>
        <w:t>λληνικό Κοινοβούλιο, νομίζω, το ότι στα έδρανά του βρίσκεται μια εμβληματική παρουσία εκ των εγχώριων και διεθνών συνταγματολόγ</w:t>
      </w:r>
      <w:r>
        <w:rPr>
          <w:rFonts w:eastAsia="Times New Roman" w:cs="Times New Roman"/>
          <w:szCs w:val="24"/>
        </w:rPr>
        <w:t>ων, ο Ευάγγελος Βενιζέλος. Με την προωθούμενη αναθεώρηση είχε την ευκαιρία να ξεδιπλώσει το βάθος των γνώσεών του καταθέτοντας ολοκληρωμένες και εύστοχες προτάσεις.</w:t>
      </w:r>
    </w:p>
    <w:p w14:paraId="09855AF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Σύνταγμα μιας χώρας, κυρίες και κύριοι συνάδελφοι, στην πραγματικότητα αποτυπώνει τον κα</w:t>
      </w:r>
      <w:r>
        <w:rPr>
          <w:rFonts w:eastAsia="Times New Roman" w:cs="Times New Roman"/>
          <w:szCs w:val="24"/>
        </w:rPr>
        <w:t>ταστατικό της χάρτη, θέτει με σαφήνεια τους θεσμικούς κανόνες, πρωτίστως, δε, θεμελιώνει και υπηρετεί τον χαρακτήρα του δημοκρατικού μας πολιτεύματος. Με αυτήν την παραδοχή οφείλουμε να μελετήσουμε και να προκρίνουμε εκείνες τις αλλαγές που θα το εναρμονίζ</w:t>
      </w:r>
      <w:r>
        <w:rPr>
          <w:rFonts w:eastAsia="Times New Roman" w:cs="Times New Roman"/>
          <w:szCs w:val="24"/>
        </w:rPr>
        <w:t xml:space="preserve">ουν </w:t>
      </w:r>
      <w:r>
        <w:rPr>
          <w:rFonts w:eastAsia="Times New Roman" w:cs="Times New Roman"/>
          <w:szCs w:val="24"/>
        </w:rPr>
        <w:lastRenderedPageBreak/>
        <w:t>με τις νέες ανάγκες και απαιτήσεις του πολιτικού μας συστήματος.</w:t>
      </w:r>
    </w:p>
    <w:p w14:paraId="09855AF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Απώτερος σκοπός μας θα πρέπει να είναι η αξιοποίηση της ωρίμανσης που θα έχει επιτευχθεί ως προς τις απαραίτητες μεταρρυθμιστικές τομές. Η προσαρμογή στα νέα δεδομένα δεν είναι μόνο επιτακτική ανάγκη για την Ελλάδα. Επικαλούμενος τον Καρλ Μαρξ θα ήθελα να </w:t>
      </w:r>
      <w:r>
        <w:rPr>
          <w:rFonts w:eastAsia="Times New Roman" w:cs="Times New Roman"/>
          <w:szCs w:val="24"/>
        </w:rPr>
        <w:t xml:space="preserve">σας πω ότι είναι μια επαναστατική πράξη αυτό που γίνεται σήμερα. Η </w:t>
      </w:r>
      <w:r>
        <w:rPr>
          <w:rFonts w:eastAsia="Times New Roman" w:cs="Times New Roman"/>
          <w:szCs w:val="24"/>
        </w:rPr>
        <w:t>Α</w:t>
      </w:r>
      <w:r>
        <w:rPr>
          <w:rFonts w:eastAsia="Times New Roman" w:cs="Times New Roman"/>
          <w:szCs w:val="24"/>
        </w:rPr>
        <w:t>ναθεώρηση του εκάστοτε Συντάγματος μιας χώρας είναι επαναστατική. Η αρμονία μας με τις μεταβαλλόμενες ανάγκες και συνθήκες είναι δείκτης εμβάθυνσης και διεύρυνσης των δικαιωμάτων, πολιτικώ</w:t>
      </w:r>
      <w:r>
        <w:rPr>
          <w:rFonts w:eastAsia="Times New Roman" w:cs="Times New Roman"/>
          <w:szCs w:val="24"/>
        </w:rPr>
        <w:t xml:space="preserve">ν, ανθρώπινων, ατομικών και συλλογικών. </w:t>
      </w:r>
    </w:p>
    <w:p w14:paraId="09855AF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Οι συνταγματικές </w:t>
      </w:r>
      <w:r>
        <w:rPr>
          <w:rFonts w:eastAsia="Times New Roman" w:cs="Times New Roman"/>
          <w:szCs w:val="24"/>
        </w:rPr>
        <w:t>Α</w:t>
      </w:r>
      <w:r>
        <w:rPr>
          <w:rFonts w:eastAsia="Times New Roman" w:cs="Times New Roman"/>
          <w:szCs w:val="24"/>
        </w:rPr>
        <w:t xml:space="preserve">ναθεωρήσεις που κατά καιρούς πραγματοποιούνται αντανακλούν την ποιότητα και την ωρίμανση της δημοκρατίας, καθώς συνδέονται με τους υπάρχοντες συσχετισμούς πολιτικών και κοινωνικών δυνάμεων. </w:t>
      </w:r>
    </w:p>
    <w:p w14:paraId="09855AF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Ένα Σύ</w:t>
      </w:r>
      <w:r>
        <w:rPr>
          <w:rFonts w:eastAsia="Times New Roman" w:cs="Times New Roman"/>
          <w:szCs w:val="24"/>
        </w:rPr>
        <w:t>νταγμα χαρακτηρίζεται συντηρητικό αν υπηρετεί αφυδατωμένες θεσμικές διαδικασίες -όπως είναι η σημερινή αναθεωρητική διαδικασία, είναι πολύ συντηρητική- και πρωτίστως αν εξυπηρετεί κοντόφθαλμες κομματικές επιδιώξεις. Αντιθέτως, ένα Σύνταγμα είναι προοδευτικ</w:t>
      </w:r>
      <w:r>
        <w:rPr>
          <w:rFonts w:eastAsia="Times New Roman" w:cs="Times New Roman"/>
          <w:szCs w:val="24"/>
        </w:rPr>
        <w:t>ό όταν υπερβαίνει τους παγιωμένους φορμαλισμούς προσδίδοντας πνοή στην πολιτική ζωή του τόπου, στον κοινοβουλευτισμό, στη δημοκρατία, αλλά και στην πράξη αντιστρατεύεται την κομματοκρατία.</w:t>
      </w:r>
    </w:p>
    <w:p w14:paraId="09855AF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συνταγματική </w:t>
      </w:r>
      <w:r>
        <w:rPr>
          <w:rFonts w:eastAsia="Times New Roman" w:cs="Times New Roman"/>
          <w:szCs w:val="24"/>
        </w:rPr>
        <w:t>Α</w:t>
      </w:r>
      <w:r>
        <w:rPr>
          <w:rFonts w:eastAsia="Times New Roman" w:cs="Times New Roman"/>
          <w:szCs w:val="24"/>
        </w:rPr>
        <w:t>ναθεώρηση που εισηγεί</w:t>
      </w:r>
      <w:r>
        <w:rPr>
          <w:rFonts w:eastAsia="Times New Roman" w:cs="Times New Roman"/>
          <w:szCs w:val="24"/>
        </w:rPr>
        <w:t>ται η Κυβέρνηση των ΣΥΡΙΖΑ-ΑΝΕΛ, τώρα πια ΣΥΡΙΖΑ, είναι ψευδεπίγραφα προοδευτική. Το χειρότερο είναι ότι υπαγορεύεται από κομματικές επιδιώξεις, είναι μια άκρως συντηρητική αναθεώρηση. Στην ουσία αποτελεί και αυτή ένα εργαλείο για τη χειραγώγηση των θεσμικ</w:t>
      </w:r>
      <w:r>
        <w:rPr>
          <w:rFonts w:eastAsia="Times New Roman" w:cs="Times New Roman"/>
          <w:szCs w:val="24"/>
        </w:rPr>
        <w:t>ών λειτουργιών. Ως εκ τούτου δεν συνιστά καμιά υπερβολή αν πω ότι με αυτήν την πρωτοβουλία τους οι κυβερνώντες αποκαλύπτουν το βαθύ συντηρητικό τους πρόσωπο.</w:t>
      </w:r>
    </w:p>
    <w:p w14:paraId="09855AF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Οι προωθούμενες αλλαγές δεν αντιμετωπίζουν τις στρεβλώσεις και ανεπάρκειες που προκαλεί το υπάρχον</w:t>
      </w:r>
      <w:r>
        <w:rPr>
          <w:rFonts w:eastAsia="Times New Roman" w:cs="Times New Roman"/>
          <w:szCs w:val="24"/>
        </w:rPr>
        <w:t xml:space="preserve"> συνταγματικό πλαίσιο, ούτε αποσκοπούν στην ενδυνάμωση των θεσμών, ούτε βέβαια συνδράμουν στο να εναρμονιστούμε με τις μεταβολές που συντελούνται στον σύγχρονο κόσμο. </w:t>
      </w:r>
    </w:p>
    <w:p w14:paraId="09855AF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Δύο παραδείγματα αρκούν για να στοιχειοθετήσω αυτή την κριτική μου.</w:t>
      </w:r>
    </w:p>
    <w:p w14:paraId="09855AF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Πρώτον, είναι ο τρόπ</w:t>
      </w:r>
      <w:r>
        <w:rPr>
          <w:rFonts w:eastAsia="Times New Roman" w:cs="Times New Roman"/>
          <w:szCs w:val="24"/>
        </w:rPr>
        <w:t xml:space="preserve">ος που διαχειρίζεστε, κύριοι της Κυβέρνησης, το ζήτημα της αποσύνδεσης της εκλογής του Προέδρου της Δημοκρατίας από τους κομματικούς και πολιτικούς ανταγωνισμούς. Πιστοί στη μεθοδολογία σας «ο σκοπός αγιάζει τα μέσα» σκαρφιστήκατε τις πολλαπλές ψηφοφορίες </w:t>
      </w:r>
      <w:r>
        <w:rPr>
          <w:rFonts w:eastAsia="Times New Roman" w:cs="Times New Roman"/>
          <w:szCs w:val="24"/>
        </w:rPr>
        <w:t>με χρονικό ορίζοντα ακόμα και το εξάμηνο και αν όλες αυτές δεν τελεσφορήσουν, τότε προτείνετε ο Πρόεδρος να εκλέγεται από τον λαό. Δεν είναι μόνο παραδοξολογία αυτό που οι κυβερνητικοί εγκέφαλοι ανακάλυψαν, δεν είναι μόνο μια ανερμάτιστη ιδέα. Το σημαντικό</w:t>
      </w:r>
      <w:r>
        <w:rPr>
          <w:rFonts w:eastAsia="Times New Roman" w:cs="Times New Roman"/>
          <w:szCs w:val="24"/>
        </w:rPr>
        <w:t xml:space="preserve">τερο είναι ότι η «φαεινή» αυτή αντίληψη και σύλληψη της ιδέας αντιστρατεύεται τον χαρακτήρα του πολιτεύματός μας, την Προεδρευόμενη Δημοκρατία. </w:t>
      </w:r>
    </w:p>
    <w:p w14:paraId="09855AF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Αλήθεια, μήπως έχετε ανομολόγητο στόχο την αλλαγή του; Γιατί για το τι υπάρχει από πίσω στο μυαλό σας, μπορεί ν</w:t>
      </w:r>
      <w:r>
        <w:rPr>
          <w:rFonts w:eastAsia="Times New Roman" w:cs="Times New Roman"/>
          <w:szCs w:val="24"/>
        </w:rPr>
        <w:t>α σκεφτεί κανείς οτιδήποτε. Ή μήπως στο καίριο αυτό θέμα επιδεικνύετε πρωτοφανή ελαφρότητα και επιπολαιότητα; Δεν αντιλαμβάνεστε ότι, αν τελεσφορήσει αυτή η πρότασή σας, οδηγούμαστε σε ένα σύστημα διαρχίας στην κορυφή του πολιτεύματος και με όλα αυτά τα συ</w:t>
      </w:r>
      <w:r>
        <w:rPr>
          <w:rFonts w:eastAsia="Times New Roman" w:cs="Times New Roman"/>
          <w:szCs w:val="24"/>
        </w:rPr>
        <w:t xml:space="preserve">νακόλουθα; </w:t>
      </w:r>
    </w:p>
    <w:p w14:paraId="09855AF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Προσωπικά δεν εκπλήσσομαι. Η ροπή σας στον λαϊκισμό είναι αθεράπευτη. Επικαλείστε συνεχώς τον λαό, προκειμένου να περάσετε τις πιο αλλόκοτες πολιτικές που έχετε στο μυαλό σας. Τρανή απόδειξη είναι η πρότασή σας για τη διενέργεια συνεχών δημοψηφ</w:t>
      </w:r>
      <w:r>
        <w:rPr>
          <w:rFonts w:eastAsia="Times New Roman" w:cs="Times New Roman"/>
          <w:szCs w:val="24"/>
        </w:rPr>
        <w:t>ισμάτων. Η τραυματική εμπειρία για τη χώρα τον Ιούλιο του 2015 με το αυτοακυρούμενο δημοψήφισμα δεν φαίνεται να σας επηρέασε. Ούτε τα αναγκαία συμπεράσματα βγάλατε, ούτε τις υπερφίαλες αντιλήψεις σας αναθεωρήσατε. Αντιμετωπίζετε τα δημοψηφίσματα ως θέσφατα</w:t>
      </w:r>
      <w:r>
        <w:rPr>
          <w:rFonts w:eastAsia="Times New Roman" w:cs="Times New Roman"/>
          <w:szCs w:val="24"/>
        </w:rPr>
        <w:t xml:space="preserve"> αγνοώντας το ουσιώδες. Δεν νοείται να βάζουμε στη ζυγαριά των δημοψηφισμάτων τα πάντα. Φανταστείτε να ακολουθούσαμε τη λογική σας και να διενεργούσαμε δημοψήφισμα για την αποδοχή ή όχι των θεσμικών </w:t>
      </w:r>
      <w:r>
        <w:rPr>
          <w:rFonts w:eastAsia="Times New Roman" w:cs="Times New Roman"/>
          <w:szCs w:val="24"/>
        </w:rPr>
        <w:lastRenderedPageBreak/>
        <w:t>κανόνων που είμαστε υποχρεωμένοι να ακολουθήσουμε ως μέλη</w:t>
      </w:r>
      <w:r>
        <w:rPr>
          <w:rFonts w:eastAsia="Times New Roman" w:cs="Times New Roman"/>
          <w:szCs w:val="24"/>
        </w:rPr>
        <w:t xml:space="preserve"> της ΟΝΕ, όπως το Σύμφωνο Σταθερότητας.</w:t>
      </w:r>
    </w:p>
    <w:p w14:paraId="09855AF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Βέβαια η δημοψηφισματική σας αντίληψη υπακούει στις εσωκομματικές σκοπιμότητες. Γιατί αν ήσασταν πραγματικοί εραστές των δημοψηφισμάτων θα κάνατε δημοψήφισμα ακόμη και για το </w:t>
      </w:r>
      <w:r>
        <w:rPr>
          <w:rFonts w:eastAsia="Times New Roman" w:cs="Times New Roman"/>
          <w:szCs w:val="24"/>
        </w:rPr>
        <w:t>μ</w:t>
      </w:r>
      <w:r>
        <w:rPr>
          <w:rFonts w:eastAsia="Times New Roman" w:cs="Times New Roman"/>
          <w:szCs w:val="24"/>
        </w:rPr>
        <w:t>ακεδονικό, πράγμα που εγώ προσωπικά θα τ</w:t>
      </w:r>
      <w:r>
        <w:rPr>
          <w:rFonts w:eastAsia="Times New Roman" w:cs="Times New Roman"/>
          <w:szCs w:val="24"/>
        </w:rPr>
        <w:t>ο θεωρούσα πολύ επικίνδυνο.</w:t>
      </w:r>
    </w:p>
    <w:p w14:paraId="09855AF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λαϊκισμός και ο τυχοδιωκτισμός είναι συγκοινωνούντα δοχεία. Το αποδεικνύετε περίτρανα κάθε ημέρα. Και ο χθεσινός σας αυτοεξευτελισμός είναι ότι βλέποντας την Αντιπολίτευση να συναινεί στην πρόταση του άρθρου 32 υπαναχωρήσατε α</w:t>
      </w:r>
      <w:r>
        <w:rPr>
          <w:rFonts w:eastAsia="Times New Roman" w:cs="Times New Roman"/>
          <w:szCs w:val="24"/>
        </w:rPr>
        <w:t>μέσως. Αποκαλύψατε το πραγματικό σας πρόσωπο. Δείξατε ότι το κυρίαρχο ζήτημα για εσάς είναι ένα και μοναδικό, με ποιες μεθοδεύσεις θα ναρκοθετείτε στο διηνεκές την πολιτική ζωή του τόπου. Αποκλειστικός σας γνώμονας είναι η εξυπηρέτηση των στενών κομματικών</w:t>
      </w:r>
      <w:r>
        <w:rPr>
          <w:rFonts w:eastAsia="Times New Roman" w:cs="Times New Roman"/>
          <w:szCs w:val="24"/>
        </w:rPr>
        <w:t xml:space="preserve"> συμφερόντων σας.</w:t>
      </w:r>
    </w:p>
    <w:p w14:paraId="09855AF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ένα δεύτερο κορυφαίο παράδειγμα που αποκαλύπτει ότι αντιμετωπίζετε την Ελλάδα ως περίκλειστη </w:t>
      </w:r>
      <w:r>
        <w:rPr>
          <w:rFonts w:eastAsia="Times New Roman" w:cs="Times New Roman"/>
          <w:szCs w:val="24"/>
        </w:rPr>
        <w:lastRenderedPageBreak/>
        <w:t>χώρα είναι η άρνησή σας να συνταχθείτε με την αναθεώρηση του άρθρου 16. Γνωρίζετε ότι είμαστε από τις ελάχιστες, για να μην πω</w:t>
      </w:r>
      <w:r>
        <w:rPr>
          <w:rFonts w:eastAsia="Times New Roman" w:cs="Times New Roman"/>
          <w:szCs w:val="24"/>
        </w:rPr>
        <w:t xml:space="preserve"> η μοναδική χώρα στον κόσμο, που αρνούμαστε να κάνουμε πράξη το αυτονόητο, να θεσμοθετήσουμε τη λειτουργία ιδιωτικών πανεπιστημίων από τα μη κερδοσκοπικά ιδρύματα. Ακόμη και η Βόρειος Κορέα και το Μπουτάν τα τελευταία χρόνια επέτρεψαν τη λειτουργία τους. </w:t>
      </w:r>
    </w:p>
    <w:p w14:paraId="09855AF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άρνησή σας είναι δείκτης ιδεοληψίας και αγκύλωσης. Είναι έκφραση εξυπηρέτησης συντεχνιακών συμφερόντων. Είναι ένας πρωτοφανής αναχρονισμός. Ή μήπως αποκαλύπτει την αναντιστοιχία σας με τον σύγχρονο κόσμο; Δεν γνωρίζετε ότι το μεγάλο πρόβλημα της χώρας μα</w:t>
      </w:r>
      <w:r>
        <w:rPr>
          <w:rFonts w:eastAsia="Times New Roman" w:cs="Times New Roman"/>
          <w:szCs w:val="24"/>
        </w:rPr>
        <w:t xml:space="preserve">ς που δεν είναι άλλο από την παραγωγική, οικονομική και αναπτυξιακή της υστέρηση δεν μπορεί να αντιμετωπιστεί όσο παραμένουμε δέσμιοι ενός παρωχημένου κοινωνικού, διοικητικού και εκπαιδευτικού μοντέλου; </w:t>
      </w:r>
    </w:p>
    <w:p w14:paraId="09855AF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Πού είναι οι σύγχρονες ιδέες της Αριστεράς και οι κα</w:t>
      </w:r>
      <w:r>
        <w:rPr>
          <w:rFonts w:eastAsia="Times New Roman" w:cs="Times New Roman"/>
          <w:szCs w:val="24"/>
        </w:rPr>
        <w:t xml:space="preserve">ινοτόμες προτάσεις σας της υποτιθέμενης ευρωπαϊκής στροφής που θέλετε να κάνετε και στη σοσιαλδημοκρατία, που επιχειρεί </w:t>
      </w:r>
      <w:r>
        <w:rPr>
          <w:rFonts w:eastAsia="Times New Roman" w:cs="Times New Roman"/>
          <w:szCs w:val="24"/>
        </w:rPr>
        <w:lastRenderedPageBreak/>
        <w:t>ο Αρχηγός σας; Όλα αυτά είναι ψέματα, όλα αυτά είναι πραγματικά κάτι που το έχει καταλάβει ο λαός και θα σας γυρίσει την πλάτη.</w:t>
      </w:r>
    </w:p>
    <w:p w14:paraId="09855B0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Τελειώνο</w:t>
      </w:r>
      <w:r>
        <w:rPr>
          <w:rFonts w:eastAsia="Times New Roman" w:cs="Times New Roman"/>
          <w:szCs w:val="24"/>
        </w:rPr>
        <w:t xml:space="preserve">ντας, κύριε Πρόεδρε, κυρίες και κύριοι συνάδελφοι, θα ήθελα να πω ότι η παιδεία στην </w:t>
      </w:r>
      <w:r>
        <w:rPr>
          <w:rFonts w:eastAsia="Times New Roman" w:cs="Times New Roman"/>
          <w:szCs w:val="24"/>
        </w:rPr>
        <w:t>κ</w:t>
      </w:r>
      <w:r>
        <w:rPr>
          <w:rFonts w:eastAsia="Times New Roman" w:cs="Times New Roman"/>
          <w:szCs w:val="24"/>
        </w:rPr>
        <w:t xml:space="preserve">υπριακή </w:t>
      </w:r>
      <w:r>
        <w:rPr>
          <w:rFonts w:eastAsia="Times New Roman" w:cs="Times New Roman"/>
          <w:szCs w:val="24"/>
        </w:rPr>
        <w:t>δ</w:t>
      </w:r>
      <w:r>
        <w:rPr>
          <w:rFonts w:eastAsia="Times New Roman" w:cs="Times New Roman"/>
          <w:szCs w:val="24"/>
        </w:rPr>
        <w:t>ημοκρατία έχει πάρα πολλές οικονομικές επιδράσεις και έχει βοηθήσει πολύ την εκπαιδευτική αλλά και την επιχειρηματική κοινότητα της Κύπρου. Το σημαντικότερο είνα</w:t>
      </w:r>
      <w:r>
        <w:rPr>
          <w:rFonts w:eastAsia="Times New Roman" w:cs="Times New Roman"/>
          <w:szCs w:val="24"/>
        </w:rPr>
        <w:t xml:space="preserve">ι ότι οι ίδιοι οι συντελεστές των κρατικών πανεπιστημίων λένε ότι η ίδρυση των ιδιωτικών πανεπιστημίων συνέβαλε καθοριστικά στο να αναβαθμιστεί η δημόσια τριτοβάθμια εκπαίδευση και να γίνουν ανταγωνιστικά τα δημόσια πανεπιστήμια στην Κύπρο. </w:t>
      </w:r>
    </w:p>
    <w:p w14:paraId="09855B0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 μελετήσει κ</w:t>
      </w:r>
      <w:r>
        <w:rPr>
          <w:rFonts w:eastAsia="Times New Roman" w:cs="Times New Roman"/>
          <w:szCs w:val="24"/>
        </w:rPr>
        <w:t>άποιος τα οικονομικά οφέλη που αποφέρουν τα ιδιωτικά πανεπιστήμια στην Κύπρο, θα καταλάβει ότι η χρησιμότητά τους δεν περιορίζεται μόνο στις ευκαιρίες και τις δυνατότητες που αυτά προσφέρουν. Ενισχύουν περαιτέρω και το εθνικό εισόδημα.</w:t>
      </w:r>
    </w:p>
    <w:p w14:paraId="09855B0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Να σας επισημάνω, τε</w:t>
      </w:r>
      <w:r>
        <w:rPr>
          <w:rFonts w:eastAsia="Times New Roman" w:cs="Times New Roman"/>
          <w:szCs w:val="24"/>
        </w:rPr>
        <w:t>λειώνοντας, ότι επί προεδρίας του κομμουνιστή Δημήτρη Χριστόφια η ιδιωτική εκπαίδευση στη Μεγαλόνησο γνώρισε εξαιρετικές επιδόσεις. Και αυτό γιατί οι αποκαλούμενοι σύντροφοί σας χρόνια τώρα έχουν απεξαρτηθεί από τις ιδεοληπτικές εμμονές, αναγνωρίζουν τη ση</w:t>
      </w:r>
      <w:r>
        <w:rPr>
          <w:rFonts w:eastAsia="Times New Roman" w:cs="Times New Roman"/>
          <w:szCs w:val="24"/>
        </w:rPr>
        <w:t xml:space="preserve">μασία του επιχειρείν στην οικονομική ανάπτυξη και -το σπουδαιότερο- έχουν μια αυθεντική σχέση με τον προγραμματισμό. </w:t>
      </w:r>
    </w:p>
    <w:p w14:paraId="09855B0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πολλά μπορεί να πει κάποιος για την προτεινόμενη </w:t>
      </w:r>
      <w:r>
        <w:rPr>
          <w:rFonts w:eastAsia="Times New Roman" w:cs="Times New Roman"/>
          <w:szCs w:val="24"/>
        </w:rPr>
        <w:t>σ</w:t>
      </w:r>
      <w:r>
        <w:rPr>
          <w:rFonts w:eastAsia="Times New Roman" w:cs="Times New Roman"/>
          <w:szCs w:val="24"/>
        </w:rPr>
        <w:t>υνταγματική Αναθεώρηση. Περιορίστηκα σε δύο κεντρικά ζητήμ</w:t>
      </w:r>
      <w:r>
        <w:rPr>
          <w:rFonts w:eastAsia="Times New Roman" w:cs="Times New Roman"/>
          <w:szCs w:val="24"/>
        </w:rPr>
        <w:t>ατα γιατί θεωρώ ότι έχουν εξαιρετική βαρύτητα, εάν πράγματι θέλουμε να είμαστε χρήσιμοι και αποτελεσματικοί στη χώρα, όπως πρέπει να είμαστε όλοι υπεύθυνοι όταν γίνεται μια Αναθεώρηση του Συντάγματος. Γιατί η χώρα είναι το κοινό μας σπίτι, είναι το μέλλον.</w:t>
      </w:r>
      <w:r>
        <w:rPr>
          <w:rFonts w:eastAsia="Times New Roman" w:cs="Times New Roman"/>
          <w:szCs w:val="24"/>
        </w:rPr>
        <w:t xml:space="preserve"> Είναι το μέλλον των παιδιών μας, της οικογένειάς μας και του έθνους μας.</w:t>
      </w:r>
    </w:p>
    <w:p w14:paraId="09855B0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9855B05"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5B06" w14:textId="77777777" w:rsidR="00BE639A" w:rsidRDefault="00A212EC">
      <w:pPr>
        <w:spacing w:line="600" w:lineRule="auto"/>
        <w:ind w:firstLine="720"/>
        <w:jc w:val="both"/>
        <w:rPr>
          <w:rFonts w:eastAsia="Times New Roman" w:cs="Times New Roman"/>
          <w:szCs w:val="24"/>
        </w:rPr>
      </w:pPr>
      <w:r w:rsidRPr="00543092">
        <w:rPr>
          <w:rFonts w:eastAsia="Times New Roman" w:cs="Times New Roman"/>
          <w:b/>
          <w:szCs w:val="24"/>
        </w:rPr>
        <w:lastRenderedPageBreak/>
        <w:t xml:space="preserve">ΠΡΟΕΔΡΕΥΩΝ (Δημήτριος Κρεμαστινός): </w:t>
      </w:r>
      <w:r>
        <w:rPr>
          <w:rFonts w:eastAsia="Times New Roman" w:cs="Times New Roman"/>
          <w:szCs w:val="24"/>
        </w:rPr>
        <w:t>Κι εγώ ευχαριστώ.</w:t>
      </w:r>
    </w:p>
    <w:p w14:paraId="09855B0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τώρα η Πρόεδρος της Δημοκρ</w:t>
      </w:r>
      <w:r>
        <w:rPr>
          <w:rFonts w:eastAsia="Times New Roman" w:cs="Times New Roman"/>
          <w:szCs w:val="24"/>
        </w:rPr>
        <w:t>ατικής Συμπαράταξης κ</w:t>
      </w:r>
      <w:r>
        <w:rPr>
          <w:rFonts w:eastAsia="Times New Roman" w:cs="Times New Roman"/>
          <w:szCs w:val="24"/>
        </w:rPr>
        <w:t>.</w:t>
      </w:r>
      <w:r>
        <w:rPr>
          <w:rFonts w:eastAsia="Times New Roman" w:cs="Times New Roman"/>
          <w:szCs w:val="24"/>
        </w:rPr>
        <w:t xml:space="preserve"> Φωτεινή Γεννηματά.</w:t>
      </w:r>
    </w:p>
    <w:p w14:paraId="09855B08" w14:textId="77777777" w:rsidR="00BE639A" w:rsidRDefault="00A212EC">
      <w:pPr>
        <w:spacing w:line="600" w:lineRule="auto"/>
        <w:ind w:firstLine="720"/>
        <w:jc w:val="both"/>
        <w:rPr>
          <w:rFonts w:eastAsia="Times New Roman" w:cs="Times New Roman"/>
          <w:szCs w:val="24"/>
        </w:rPr>
      </w:pPr>
      <w:r w:rsidRPr="00547947">
        <w:rPr>
          <w:rFonts w:eastAsia="Times New Roman" w:cs="Times New Roman"/>
          <w:b/>
          <w:szCs w:val="24"/>
        </w:rPr>
        <w:t xml:space="preserve">ΦΩΤΕΙΝΗ </w:t>
      </w:r>
      <w:r>
        <w:rPr>
          <w:rFonts w:eastAsia="Times New Roman" w:cs="Times New Roman"/>
          <w:b/>
          <w:szCs w:val="24"/>
        </w:rPr>
        <w:t>(ΦΩΦΗ)</w:t>
      </w:r>
      <w:r w:rsidRPr="00547947">
        <w:rPr>
          <w:rFonts w:eastAsia="Times New Roman" w:cs="Times New Roman"/>
          <w:b/>
          <w:szCs w:val="24"/>
        </w:rPr>
        <w:t xml:space="preserve"> ΓΕΝΝΗΜΑΤΑ (Πρόεδρος της Δημοκρατικής Συμπαράταξης): </w:t>
      </w:r>
      <w:r>
        <w:rPr>
          <w:rFonts w:eastAsia="Times New Roman" w:cs="Times New Roman"/>
          <w:szCs w:val="24"/>
        </w:rPr>
        <w:t>Ευχαριστώ, κύριε Πρόεδρε.</w:t>
      </w:r>
    </w:p>
    <w:p w14:paraId="09855B0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Όσα ακούστηκαν από το πρωί σε σχέση με το θέμα της κατεύθυνσης δεν είναι παρά ένας παραλογισμός κόντρα στο πνεύμα και στο γράμμα του Συντάγματος. </w:t>
      </w:r>
    </w:p>
    <w:p w14:paraId="09855B0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συνθήκες κοινοβουλευτικής και πολιτικής ομαλότητας η συζήτηση για την Αναθεώρηση του Συντάγματος θα ήταν μ</w:t>
      </w:r>
      <w:r>
        <w:rPr>
          <w:rFonts w:eastAsia="Times New Roman" w:cs="Times New Roman"/>
          <w:szCs w:val="24"/>
        </w:rPr>
        <w:t>ια κορυφαία θεσμική διαδικασία. Σήμερα, όμως, παίζεται ένα κρυφτό πίσω από τις συνταγματικές διατάξεις. Τι ακούμε; «Ψηφίζω τα δικά σου. Όχι, μην ψηφίσεις τα δικά μου. Ψήφισε μόνο τα δικά σου. Και πού ξέρεις τι θα προτείνω; Εγώ μπορεί να μπλοφάρω. Τα βλέπω.</w:t>
      </w:r>
      <w:r>
        <w:rPr>
          <w:rFonts w:eastAsia="Times New Roman" w:cs="Times New Roman"/>
          <w:szCs w:val="24"/>
        </w:rPr>
        <w:t xml:space="preserve"> Δεν με νοιάζει, πρότεινε ό,τι θες εσύ. Εγώ θα κάνω αυτό που θέλω και θα το πετύχω μόνος μου». Και βέβαια, δυστυχώς, δεν πρόκειται για έναν διάλογο πολιτικής επιθεώρησης </w:t>
      </w:r>
      <w:r>
        <w:rPr>
          <w:rFonts w:eastAsia="Times New Roman" w:cs="Times New Roman"/>
          <w:szCs w:val="24"/>
        </w:rPr>
        <w:lastRenderedPageBreak/>
        <w:t>ούτε για έναν διάλογο από μια χαρτοπαι</w:t>
      </w:r>
      <w:r>
        <w:rPr>
          <w:rFonts w:eastAsia="Times New Roman" w:cs="Times New Roman"/>
          <w:szCs w:val="24"/>
        </w:rPr>
        <w:t>κ</w:t>
      </w:r>
      <w:r>
        <w:rPr>
          <w:rFonts w:eastAsia="Times New Roman" w:cs="Times New Roman"/>
          <w:szCs w:val="24"/>
        </w:rPr>
        <w:t>τική λέσχη. Δυστυχώς, είναι η οδυνηρή ιστορία τ</w:t>
      </w:r>
      <w:r>
        <w:rPr>
          <w:rFonts w:eastAsia="Times New Roman" w:cs="Times New Roman"/>
          <w:szCs w:val="24"/>
        </w:rPr>
        <w:t xml:space="preserve">ης </w:t>
      </w:r>
      <w:r>
        <w:rPr>
          <w:rFonts w:eastAsia="Times New Roman" w:cs="Times New Roman"/>
          <w:szCs w:val="24"/>
        </w:rPr>
        <w:t>σ</w:t>
      </w:r>
      <w:r>
        <w:rPr>
          <w:rFonts w:eastAsia="Times New Roman" w:cs="Times New Roman"/>
          <w:szCs w:val="24"/>
        </w:rPr>
        <w:t xml:space="preserve">υνταγματικής Αναθεώρησης σε σκηνοθεσία και εκτέλεση ΣΥΡΙΖΑ και Νέας Δημοκρατίας. Με αυτή τη φθηνή λογιστική, με αυτή τη σχεδόν τζογαδόρικη διάθεση προσεγγίζουν οι πρωταγωνιστές του ψεύτικου δικομματισμού αυτό το ιστορικό αναθεωρητικό εγχείρημα. </w:t>
      </w:r>
    </w:p>
    <w:p w14:paraId="09855B0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Δυστυχ</w:t>
      </w:r>
      <w:r>
        <w:rPr>
          <w:rFonts w:eastAsia="Times New Roman" w:cs="Times New Roman"/>
          <w:szCs w:val="24"/>
        </w:rPr>
        <w:t xml:space="preserve">ώς, σήμερα η συζήτηση διεξάγεται σε μια Βουλή που βιώνει καταστάσεις παρακμής και εκφυλισμού, μια Βουλή με θεσμικές ακροβασίες, μια Βουλή των «πρόθυμων» και των βολικών συμπληρωμάτων με μια πλειοψηφία του ΣΥΡΙΖΑ με υπολείμματα της </w:t>
      </w:r>
      <w:r>
        <w:rPr>
          <w:rFonts w:eastAsia="Times New Roman" w:cs="Times New Roman"/>
          <w:szCs w:val="24"/>
        </w:rPr>
        <w:t>Α</w:t>
      </w:r>
      <w:r>
        <w:rPr>
          <w:rFonts w:eastAsia="Times New Roman" w:cs="Times New Roman"/>
          <w:szCs w:val="24"/>
        </w:rPr>
        <w:t>κροδεξιάς και τους γνωστ</w:t>
      </w:r>
      <w:r>
        <w:rPr>
          <w:rFonts w:eastAsia="Times New Roman" w:cs="Times New Roman"/>
          <w:szCs w:val="24"/>
        </w:rPr>
        <w:t xml:space="preserve">ούς «γυρολόγους». Εικόνα -τα έχουμε πει πολλές φορές- που προκαλεί αποστροφή στους πολίτες. Η μοναδική δύναμη που κερδίζει από όλα αυτά είναι η </w:t>
      </w:r>
      <w:r>
        <w:rPr>
          <w:rFonts w:eastAsia="Times New Roman" w:cs="Times New Roman"/>
          <w:szCs w:val="24"/>
        </w:rPr>
        <w:t>Α</w:t>
      </w:r>
      <w:r>
        <w:rPr>
          <w:rFonts w:eastAsia="Times New Roman" w:cs="Times New Roman"/>
          <w:szCs w:val="24"/>
        </w:rPr>
        <w:t>κροδεξιά. Και είναι, δυστυχώς, ο ίδιος ο κ. Τσίπρας, ο Πρωθυπουργός, ο αρχιτέκτονας όλου αυτού του πολιτικού κα</w:t>
      </w:r>
      <w:r>
        <w:rPr>
          <w:rFonts w:eastAsia="Times New Roman" w:cs="Times New Roman"/>
          <w:szCs w:val="24"/>
        </w:rPr>
        <w:t xml:space="preserve">ι κοινοβουλευτικού ευτελισμού. </w:t>
      </w:r>
    </w:p>
    <w:p w14:paraId="09855B0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Κλείνει, λοιπόν, σήμερα άλλο ένα κεφάλαιο της ιλαροτραγωδίας του ΣΥΡΙΖΑ, της Κυβέρνησης που </w:t>
      </w:r>
      <w:r>
        <w:rPr>
          <w:rFonts w:eastAsia="Times New Roman" w:cs="Times New Roman"/>
          <w:szCs w:val="24"/>
        </w:rPr>
        <w:t>«</w:t>
      </w:r>
      <w:r>
        <w:rPr>
          <w:rFonts w:eastAsia="Times New Roman" w:cs="Times New Roman"/>
          <w:szCs w:val="24"/>
        </w:rPr>
        <w:t>κλωσούσε</w:t>
      </w:r>
      <w:r>
        <w:rPr>
          <w:rFonts w:eastAsia="Times New Roman" w:cs="Times New Roman"/>
          <w:szCs w:val="24"/>
        </w:rPr>
        <w:t>»</w:t>
      </w:r>
      <w:r>
        <w:rPr>
          <w:rFonts w:eastAsia="Times New Roman" w:cs="Times New Roman"/>
          <w:szCs w:val="24"/>
        </w:rPr>
        <w:t xml:space="preserve"> την </w:t>
      </w:r>
      <w:r>
        <w:rPr>
          <w:rFonts w:eastAsia="Times New Roman" w:cs="Times New Roman"/>
          <w:szCs w:val="24"/>
        </w:rPr>
        <w:t>α</w:t>
      </w:r>
      <w:r>
        <w:rPr>
          <w:rFonts w:eastAsia="Times New Roman" w:cs="Times New Roman"/>
          <w:szCs w:val="24"/>
        </w:rPr>
        <w:t xml:space="preserve">ναθεώρηση επί τριάμισι χρόνια και επέλεξε να τη φέρει τώρα στο </w:t>
      </w:r>
      <w:r>
        <w:rPr>
          <w:rFonts w:eastAsia="Times New Roman" w:cs="Times New Roman"/>
          <w:szCs w:val="24"/>
        </w:rPr>
        <w:lastRenderedPageBreak/>
        <w:t>τέλος, λίγο πριν από τις εκλογές. Το βλέμμα το έχει στραμμένο προφανώς στις εκλογές και στην ήττα που έρχεται. Και παίζει τα τελευταία της χαρτιά παντού: και στην οικονομία και στην εξωτερική π</w:t>
      </w:r>
      <w:r>
        <w:rPr>
          <w:rFonts w:eastAsia="Times New Roman" w:cs="Times New Roman"/>
          <w:szCs w:val="24"/>
        </w:rPr>
        <w:t xml:space="preserve">ολιτική και στους θεσμούς και στη δημοκρατία. Αποδεικνύεται έτσι αυτό που λέγαμε εδώ και καιρό: Πως ο ΣΥΡΙΖΑ δεν θέλησε, δεν τόλμησε ποτέ να ανοίξει μια ουσιαστική συζήτηση για τη </w:t>
      </w:r>
      <w:r>
        <w:rPr>
          <w:rFonts w:eastAsia="Times New Roman" w:cs="Times New Roman"/>
          <w:szCs w:val="24"/>
        </w:rPr>
        <w:t>σ</w:t>
      </w:r>
      <w:r>
        <w:rPr>
          <w:rFonts w:eastAsia="Times New Roman" w:cs="Times New Roman"/>
          <w:szCs w:val="24"/>
        </w:rPr>
        <w:t>υνταγματική Αναθεώρηση. Δεν τόλμησε ποτέ να αντιπαραθέσει τις δικές του προ</w:t>
      </w:r>
      <w:r>
        <w:rPr>
          <w:rFonts w:eastAsia="Times New Roman" w:cs="Times New Roman"/>
          <w:szCs w:val="24"/>
        </w:rPr>
        <w:t>τάσεις, τις σκέψεις του για ένα ανθεκτικό και λειτουργικό Σύνταγμα. Χρησιμοποιεί κάθε θέμα, δυστυχώς και το Σύνταγμα, για να καλλιεργήσει εμφυλιοπολεμικές καταστάσεις, να αποκομίσει μικροκομματικά οφέλη μέσω της τεχνητής πόλωσης και των πλαστών διαχωριστικ</w:t>
      </w:r>
      <w:r>
        <w:rPr>
          <w:rFonts w:eastAsia="Times New Roman" w:cs="Times New Roman"/>
          <w:szCs w:val="24"/>
        </w:rPr>
        <w:t xml:space="preserve">ών γραμμών. </w:t>
      </w:r>
    </w:p>
    <w:p w14:paraId="09855B0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παιχνίδι αυτό της τεχνητής πόλωσης και του διχασμού το παίζει, βέβαια, και η Νέα Δημοκρατία -θεωρεί ότι τη βολεύει-, η οποία την </w:t>
      </w:r>
      <w:r>
        <w:rPr>
          <w:rFonts w:eastAsia="Times New Roman" w:cs="Times New Roman"/>
          <w:szCs w:val="24"/>
        </w:rPr>
        <w:t>ά</w:t>
      </w:r>
      <w:r>
        <w:rPr>
          <w:rFonts w:eastAsia="Times New Roman" w:cs="Times New Roman"/>
          <w:szCs w:val="24"/>
        </w:rPr>
        <w:t>νοιξη υπονόμευσε ανοιχτά τις πρωτοβουλίες μας για μια ουσιαστική και συναινετική διαδικασία. Και τώρα αρχικά μ</w:t>
      </w:r>
      <w:r>
        <w:rPr>
          <w:rFonts w:eastAsia="Times New Roman" w:cs="Times New Roman"/>
          <w:szCs w:val="24"/>
        </w:rPr>
        <w:t xml:space="preserve">εν δημιούργησε κλίμα αποχής, εν συνεχεία δε με μια εντυπωσιακή </w:t>
      </w:r>
      <w:r>
        <w:rPr>
          <w:rFonts w:eastAsia="Times New Roman" w:cs="Times New Roman"/>
          <w:szCs w:val="24"/>
        </w:rPr>
        <w:t>«</w:t>
      </w:r>
      <w:r>
        <w:rPr>
          <w:rFonts w:eastAsia="Times New Roman" w:cs="Times New Roman"/>
          <w:szCs w:val="24"/>
        </w:rPr>
        <w:t>κωλοτούμπα</w:t>
      </w:r>
      <w:r>
        <w:rPr>
          <w:rFonts w:eastAsia="Times New Roman" w:cs="Times New Roman"/>
          <w:szCs w:val="24"/>
        </w:rPr>
        <w:t>»</w:t>
      </w:r>
      <w:r>
        <w:rPr>
          <w:rFonts w:eastAsia="Times New Roman" w:cs="Times New Roman"/>
          <w:szCs w:val="24"/>
        </w:rPr>
        <w:t xml:space="preserve"> -φαίνεται ότι είναι κολλητική- ζήτησε την </w:t>
      </w:r>
      <w:r>
        <w:rPr>
          <w:rFonts w:eastAsia="Times New Roman" w:cs="Times New Roman"/>
          <w:szCs w:val="24"/>
        </w:rPr>
        <w:lastRenderedPageBreak/>
        <w:t xml:space="preserve">αναθεώρηση των περισσότερων άρθρων του Συντάγματος, αποβλέποντας προφανώς και αυτή σε κομματικά οφέλη. </w:t>
      </w:r>
    </w:p>
    <w:p w14:paraId="09855B0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Ωστόσο παρά τις μεγάλες προσπάθειε</w:t>
      </w:r>
      <w:r>
        <w:rPr>
          <w:rFonts w:eastAsia="Times New Roman" w:cs="Times New Roman"/>
          <w:szCs w:val="24"/>
        </w:rPr>
        <w:t xml:space="preserve">ς που καταβάλλονται και από τις δύο πλευρές να υποβαθμιστεί το αναθεωρητικό εγχείρημα, η δική μας παράταξη θα επιμείνει να αποδίδει στη διαδικασία το κύρος και τη σπουδαιότητα που της αναλογούν. Γιατί μπορεί σε πολλούς να διαφεύγει η στάση του καθενός μας </w:t>
      </w:r>
      <w:r>
        <w:rPr>
          <w:rFonts w:eastAsia="Times New Roman" w:cs="Times New Roman"/>
          <w:szCs w:val="24"/>
        </w:rPr>
        <w:t xml:space="preserve">διαχρονικά, όπως για παράδειγμα οι ευθύνες της Νέας Δημοκρατίας για την αποτυχία του 2008, η δική μας παράταξη όμως έχει </w:t>
      </w:r>
      <w:r>
        <w:rPr>
          <w:rFonts w:eastAsia="Times New Roman" w:cs="Times New Roman"/>
          <w:szCs w:val="24"/>
        </w:rPr>
        <w:t>υπο</w:t>
      </w:r>
      <w:r>
        <w:rPr>
          <w:rFonts w:eastAsia="Times New Roman" w:cs="Times New Roman"/>
          <w:szCs w:val="24"/>
        </w:rPr>
        <w:t>γράψει με υπευθυνότητα τις πιο ουσιαστικές αναθεωρητικές παρεμβάσεις και το 1986 και το 2001 στο κείμενο του μεταπολιτευτικού μας Συ</w:t>
      </w:r>
      <w:r>
        <w:rPr>
          <w:rFonts w:eastAsia="Times New Roman" w:cs="Times New Roman"/>
          <w:szCs w:val="24"/>
        </w:rPr>
        <w:t xml:space="preserve">ντάγματος. </w:t>
      </w:r>
    </w:p>
    <w:p w14:paraId="09855B0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συμφωνούμε να αναθεωρηθεί το Σύνταγμα στα σημεία και στην έκταση που πρέπει, επικεντρωμένο στον ίδιο τον πολίτη και με κυρίαρχο στόχο την ανάκτηση της δικής του εμπιστοσύνης απέναντι στο πολιτικό σύστημα, δηλα</w:t>
      </w:r>
      <w:r>
        <w:rPr>
          <w:rFonts w:eastAsia="Times New Roman" w:cs="Times New Roman"/>
          <w:szCs w:val="24"/>
        </w:rPr>
        <w:t xml:space="preserve">δή με λίγα λόγια στην εμβάθυνση και την εμπέδωση της δημοκρατίας. </w:t>
      </w:r>
    </w:p>
    <w:p w14:paraId="09855B1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Όταν τον περασμένο Μάρτιο έστειλα σε όλους τους πολιτικούς Αρχηγούς επιστολή με τις δικές μας προτάσεις για μια συναινετική Αναθεώρηση του Συντάγματος, Κυβέρνηση και Αξιωματική Αντιπολίτευσ</w:t>
      </w:r>
      <w:r>
        <w:rPr>
          <w:rFonts w:eastAsia="Times New Roman" w:cs="Times New Roman"/>
          <w:szCs w:val="24"/>
        </w:rPr>
        <w:t xml:space="preserve">η πετούσαν χαρταετό. Βλέπετε, τότε υπήρχε πολύς χρόνος μπροστά και έπρεπε να γίνει σοβαρή και ουσιαστική συζήτηση υπεύθυνα για όλα τα θέματα. Τότε ο κ. Τσίπρας προτίμησε να συνεχίσει την ανεκδιήγητη δήθεν δημόσια διαβούλευση για το Σύνταγμα που, όπως καλά </w:t>
      </w:r>
      <w:r>
        <w:rPr>
          <w:rFonts w:eastAsia="Times New Roman" w:cs="Times New Roman"/>
          <w:szCs w:val="24"/>
        </w:rPr>
        <w:t>γνωρίζετε, στην πραγματικότητα δεν έγινε ποτέ.</w:t>
      </w:r>
    </w:p>
    <w:p w14:paraId="09855B1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ΣΥΡΙΖΑ και Νέα Δημοκρατία επένδυσαν στην </w:t>
      </w:r>
      <w:r>
        <w:rPr>
          <w:rFonts w:eastAsia="Times New Roman" w:cs="Times New Roman"/>
          <w:szCs w:val="24"/>
        </w:rPr>
        <w:t>α</w:t>
      </w:r>
      <w:r>
        <w:rPr>
          <w:rFonts w:eastAsia="Times New Roman" w:cs="Times New Roman"/>
          <w:szCs w:val="24"/>
        </w:rPr>
        <w:t xml:space="preserve">ναθεώρηση για να αντλήσουν κομματικά οφέλη, θολώνοντας το ισχυρό πολιτικό μήνυμα που όφειλε να έχει αυτή η </w:t>
      </w:r>
      <w:r>
        <w:rPr>
          <w:rFonts w:eastAsia="Times New Roman" w:cs="Times New Roman"/>
          <w:szCs w:val="24"/>
        </w:rPr>
        <w:t>Α</w:t>
      </w:r>
      <w:r>
        <w:rPr>
          <w:rFonts w:eastAsia="Times New Roman" w:cs="Times New Roman"/>
          <w:szCs w:val="24"/>
        </w:rPr>
        <w:t>ναθεώρηση: τη συνεννόηση και τ</w:t>
      </w:r>
      <w:r>
        <w:rPr>
          <w:rFonts w:eastAsia="Times New Roman" w:cs="Times New Roman"/>
          <w:szCs w:val="24"/>
        </w:rPr>
        <w:t>η συναίνεση. Αυτή έπρεπε να είναι η βάση της συζήτησής μας σήμερα.</w:t>
      </w:r>
    </w:p>
    <w:p w14:paraId="09855B12"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p>
    <w:p w14:paraId="09855B1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w:t>
      </w:r>
      <w:r>
        <w:rPr>
          <w:rFonts w:eastAsia="Times New Roman" w:cs="Times New Roman"/>
          <w:szCs w:val="24"/>
        </w:rPr>
        <w:t>σ</w:t>
      </w:r>
      <w:r>
        <w:rPr>
          <w:rFonts w:eastAsia="Times New Roman" w:cs="Times New Roman"/>
          <w:szCs w:val="24"/>
        </w:rPr>
        <w:t>υνταγματική Αναθεώρηση πνίγηκε στον μύλο της κομματικής διαπάλης. Υποβιβάστηκε ως ένα ακόμα αντικείμενο πολιτικού</w:t>
      </w:r>
      <w:r>
        <w:rPr>
          <w:rFonts w:eastAsia="Times New Roman" w:cs="Times New Roman"/>
          <w:szCs w:val="24"/>
        </w:rPr>
        <w:t xml:space="preserve"> ανταγωνισμού και των κοντόφθαλμων, αν όχι τυφλών, κομματικών σκοπιμοτήτων. Κι έτσι, κοιτώντας το δέντρο της κυβερνητικής επιβίωσης ή της κομματικής συνοχής, χάθηκε το δάσος. Χάθηκε ξανά, όπως ακριβώς και το 2008, άλλη μια σημαντική ευκαιρία. Ο ΣΥΡΙΖΑ προσ</w:t>
      </w:r>
      <w:r>
        <w:rPr>
          <w:rFonts w:eastAsia="Times New Roman" w:cs="Times New Roman"/>
          <w:szCs w:val="24"/>
        </w:rPr>
        <w:t xml:space="preserve">παθεί απαξιωμένος, στα τελειώματά του, να επενδύσει πάνω στο μόνο που του έμεινε: τον διχασμό. </w:t>
      </w:r>
    </w:p>
    <w:p w14:paraId="09855B1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Απέναντι σε όλες αυτές τις λογικές το Κίνημα Αλλαγής επιμένει ότι απαιτείται να δούμε με προσοχή και πολιτική υπευθυνότητα το κεφάλαιο της </w:t>
      </w:r>
      <w:r>
        <w:rPr>
          <w:rFonts w:eastAsia="Times New Roman" w:cs="Times New Roman"/>
          <w:szCs w:val="24"/>
        </w:rPr>
        <w:t>σ</w:t>
      </w:r>
      <w:r>
        <w:rPr>
          <w:rFonts w:eastAsia="Times New Roman" w:cs="Times New Roman"/>
          <w:szCs w:val="24"/>
        </w:rPr>
        <w:t>υνταγματικής Αναθεώρ</w:t>
      </w:r>
      <w:r>
        <w:rPr>
          <w:rFonts w:eastAsia="Times New Roman" w:cs="Times New Roman"/>
          <w:szCs w:val="24"/>
        </w:rPr>
        <w:t xml:space="preserve">ησης. Έγινε κάτι τέτοιο σήμερα από αυτή τη Βουλή; Δυστυχώς όχι. Τόσο η κυβερνητική πλειοψηφία όσο και η Νέα Δημοκρατία, οι δύο όψεις του </w:t>
      </w:r>
      <w:r>
        <w:rPr>
          <w:rFonts w:eastAsia="Times New Roman" w:cs="Times New Roman"/>
          <w:szCs w:val="24"/>
          <w:lang w:val="en-US"/>
        </w:rPr>
        <w:t>fake</w:t>
      </w:r>
      <w:r>
        <w:rPr>
          <w:rFonts w:eastAsia="Times New Roman" w:cs="Times New Roman"/>
          <w:szCs w:val="24"/>
        </w:rPr>
        <w:t xml:space="preserve"> δικομματισμού, αποδείχθηκαν πολύ λίγοι για να προχωρήσουν στις αναγκαίες μεταρρυθμίσεις. Κυριάρχησαν οι παρωπίδες.</w:t>
      </w:r>
    </w:p>
    <w:p w14:paraId="09855B1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Αρνούμαστε, λοιπόν, να γίνουμε κομμάτι ενός αντιθεσμικού, αντικοινοβουλευτικού σκηνικού, που έρχεται σε πλήρη αντίθεση με το πνεύμα του άρθρου 110 για την </w:t>
      </w:r>
      <w:r>
        <w:rPr>
          <w:rFonts w:eastAsia="Times New Roman" w:cs="Times New Roman"/>
          <w:szCs w:val="24"/>
        </w:rPr>
        <w:t>α</w:t>
      </w:r>
      <w:r>
        <w:rPr>
          <w:rFonts w:eastAsia="Times New Roman" w:cs="Times New Roman"/>
          <w:szCs w:val="24"/>
        </w:rPr>
        <w:t>ναθεώρηση. Ακόμα και κάτω από αυτές τις συνθήκες εμείς δεν μένουμε παθητικοί θεατές. Δεν θα επιτρέψ</w:t>
      </w:r>
      <w:r>
        <w:rPr>
          <w:rFonts w:eastAsia="Times New Roman" w:cs="Times New Roman"/>
          <w:szCs w:val="24"/>
        </w:rPr>
        <w:t xml:space="preserve">ουμε, λοιπόν, να γίνει η </w:t>
      </w:r>
      <w:r>
        <w:rPr>
          <w:rFonts w:eastAsia="Times New Roman" w:cs="Times New Roman"/>
          <w:szCs w:val="24"/>
        </w:rPr>
        <w:t>Α</w:t>
      </w:r>
      <w:r>
        <w:rPr>
          <w:rFonts w:eastAsia="Times New Roman" w:cs="Times New Roman"/>
          <w:szCs w:val="24"/>
        </w:rPr>
        <w:t xml:space="preserve">ναθεώρηση παιχνίδι για λίγους ούτε σε αυτή τη Βουλή, που έχει απωλέσει σημαντικό βαθμό της νομιμοποίησής της στον δρόμο προς τις εκλογές, ούτε όμως και στην επόμενη. Δεν θα επιτρέψουμε με την ψήφο μας η </w:t>
      </w:r>
      <w:r>
        <w:rPr>
          <w:rFonts w:eastAsia="Times New Roman" w:cs="Times New Roman"/>
          <w:szCs w:val="24"/>
        </w:rPr>
        <w:t>σ</w:t>
      </w:r>
      <w:r>
        <w:rPr>
          <w:rFonts w:eastAsia="Times New Roman" w:cs="Times New Roman"/>
          <w:szCs w:val="24"/>
        </w:rPr>
        <w:t xml:space="preserve">υνταγματική Αναθεώρηση να </w:t>
      </w:r>
      <w:r>
        <w:rPr>
          <w:rFonts w:eastAsia="Times New Roman" w:cs="Times New Roman"/>
          <w:szCs w:val="24"/>
        </w:rPr>
        <w:t>γίνει υπόθεση μιας μόνο πολιτικής δύναμης. Δεν μπορεί να υπάρχει εν λευκώ εντολή για την Αναθεώρηση του Συντάγματος. Και θα κάνουμε ό,τι είναι δυνατό και ό,τι αναλογεί στην πραγματική πολιτική ισχύ μας για να μην αφήσουμε επίδοξους της εξουσίας να κόψουν κ</w:t>
      </w:r>
      <w:r>
        <w:rPr>
          <w:rFonts w:eastAsia="Times New Roman" w:cs="Times New Roman"/>
          <w:szCs w:val="24"/>
        </w:rPr>
        <w:t xml:space="preserve">αι να ράψουν τη </w:t>
      </w:r>
      <w:r>
        <w:rPr>
          <w:rFonts w:eastAsia="Times New Roman" w:cs="Times New Roman"/>
          <w:szCs w:val="24"/>
        </w:rPr>
        <w:t>σ</w:t>
      </w:r>
      <w:r>
        <w:rPr>
          <w:rFonts w:eastAsia="Times New Roman" w:cs="Times New Roman"/>
          <w:szCs w:val="24"/>
        </w:rPr>
        <w:t>υνταγματική Αναθεώρηση στα μέτρα τους. Κα</w:t>
      </w:r>
      <w:r>
        <w:rPr>
          <w:rFonts w:eastAsia="Times New Roman" w:cs="Times New Roman"/>
          <w:szCs w:val="24"/>
        </w:rPr>
        <w:t>μ</w:t>
      </w:r>
      <w:r>
        <w:rPr>
          <w:rFonts w:eastAsia="Times New Roman" w:cs="Times New Roman"/>
          <w:szCs w:val="24"/>
        </w:rPr>
        <w:t xml:space="preserve">μιά διάταξη προς αναθεώρηση με </w:t>
      </w:r>
      <w:r>
        <w:rPr>
          <w:rFonts w:eastAsia="Times New Roman" w:cs="Times New Roman"/>
          <w:szCs w:val="24"/>
        </w:rPr>
        <w:t>εκατόν ογδόντα</w:t>
      </w:r>
      <w:r>
        <w:rPr>
          <w:rFonts w:eastAsia="Times New Roman" w:cs="Times New Roman"/>
          <w:szCs w:val="24"/>
        </w:rPr>
        <w:t xml:space="preserve"> ψήφους!</w:t>
      </w:r>
    </w:p>
    <w:p w14:paraId="09855B1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w:t>
      </w:r>
      <w:r>
        <w:rPr>
          <w:rFonts w:eastAsia="Times New Roman" w:cs="Times New Roman"/>
          <w:szCs w:val="24"/>
        </w:rPr>
        <w:t xml:space="preserve"> Συμπαράταξης</w:t>
      </w:r>
      <w:r>
        <w:rPr>
          <w:rFonts w:eastAsia="Times New Roman" w:cs="Times New Roman"/>
          <w:szCs w:val="24"/>
        </w:rPr>
        <w:t>)</w:t>
      </w:r>
    </w:p>
    <w:p w14:paraId="09855B1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στόχευσή μας αποτυπώνεται και στην πρότασή μας για την συνταγματική </w:t>
      </w:r>
      <w:r>
        <w:rPr>
          <w:rFonts w:eastAsia="Times New Roman" w:cs="Times New Roman"/>
          <w:szCs w:val="24"/>
        </w:rPr>
        <w:t>Α</w:t>
      </w:r>
      <w:r>
        <w:rPr>
          <w:rFonts w:eastAsia="Times New Roman" w:cs="Times New Roman"/>
          <w:szCs w:val="24"/>
        </w:rPr>
        <w:t xml:space="preserve">ναθεώρηση, την οποία καταθέσαμε στην </w:t>
      </w:r>
      <w:r>
        <w:rPr>
          <w:rFonts w:eastAsia="Times New Roman" w:cs="Times New Roman"/>
          <w:szCs w:val="24"/>
        </w:rPr>
        <w:t>ε</w:t>
      </w:r>
      <w:r>
        <w:rPr>
          <w:rFonts w:eastAsia="Times New Roman" w:cs="Times New Roman"/>
          <w:szCs w:val="24"/>
        </w:rPr>
        <w:t xml:space="preserve">πιτροπή και βέβαια στον ευρύτερο δημόσιο διάλογο. </w:t>
      </w:r>
    </w:p>
    <w:p w14:paraId="09855B1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προστασία των συνταγματικών ελευθεριών δεν είναι πλειοδοτικός διαγωνισμός, ιδιαίτερα στο κεφάλαιο των ανθρωπίνων δικαιωμάτων. Στο πεδίο </w:t>
      </w:r>
      <w:r>
        <w:rPr>
          <w:rFonts w:eastAsia="Times New Roman" w:cs="Times New Roman"/>
          <w:szCs w:val="24"/>
        </w:rPr>
        <w:t xml:space="preserve">των διακρίσεων εμείς δεν αρκούμαστε στα ημίμετρα που κρύβουν και ερμηνευτικές παγίδες. Θεωρούμε αναγκαίο να προστεθεί η ρητή απαγόρευση κάθε είδους διακρίσεως στη βάση της ταυτότητας φύλου, του σεξουαλικού προσανατολισμού, αλλά και κάθε άλλης κατάστασης ή </w:t>
      </w:r>
      <w:r>
        <w:rPr>
          <w:rFonts w:eastAsia="Times New Roman" w:cs="Times New Roman"/>
          <w:szCs w:val="24"/>
        </w:rPr>
        <w:t xml:space="preserve">αιτίας. </w:t>
      </w:r>
    </w:p>
    <w:p w14:paraId="09855B19"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5B1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Κάθε άνθρωπος, ανεξάρτητα από την καταγωγή του, τις πολιτικές και θρησκευτικές πεποιθήσεις του, τα χαρακτηριστικά φύλου, τις σεξουαλικές του προτιμήσεις και από κάθε άλλη κατάσταση, πρ</w:t>
      </w:r>
      <w:r>
        <w:rPr>
          <w:rFonts w:eastAsia="Times New Roman" w:cs="Times New Roman"/>
          <w:szCs w:val="24"/>
        </w:rPr>
        <w:t xml:space="preserve">έπει να απολαμβάνει ίσες ευκαιρίες. Όχι άλλες κλειστές πόρτες, όχι άλλο κοινωνικό περιθώριο, όχι άλλο μίσος. Τις </w:t>
      </w:r>
      <w:r>
        <w:rPr>
          <w:rFonts w:eastAsia="Times New Roman" w:cs="Times New Roman"/>
          <w:szCs w:val="24"/>
        </w:rPr>
        <w:lastRenderedPageBreak/>
        <w:t>διακρίσεις πρέπει να τις αντιμετωπίσουμε ολομέτωπα και όχι αλά κ</w:t>
      </w:r>
      <w:r>
        <w:rPr>
          <w:rFonts w:eastAsia="Times New Roman" w:cs="Times New Roman"/>
          <w:szCs w:val="24"/>
        </w:rPr>
        <w:t>α</w:t>
      </w:r>
      <w:r>
        <w:rPr>
          <w:rFonts w:eastAsia="Times New Roman" w:cs="Times New Roman"/>
          <w:szCs w:val="24"/>
        </w:rPr>
        <w:t xml:space="preserve">ρτ. </w:t>
      </w:r>
    </w:p>
    <w:p w14:paraId="09855B1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Δείτε τη Μόρια, αλλά και τα άλλα </w:t>
      </w:r>
      <w:r>
        <w:rPr>
          <w:rFonts w:eastAsia="Times New Roman" w:cs="Times New Roman"/>
          <w:szCs w:val="24"/>
        </w:rPr>
        <w:t>«</w:t>
      </w:r>
      <w:r>
        <w:rPr>
          <w:rFonts w:eastAsia="Times New Roman" w:cs="Times New Roman"/>
          <w:szCs w:val="24"/>
        </w:rPr>
        <w:t>κολαστήρια ψυχών</w:t>
      </w:r>
      <w:r>
        <w:rPr>
          <w:rFonts w:eastAsia="Times New Roman" w:cs="Times New Roman"/>
          <w:szCs w:val="24"/>
        </w:rPr>
        <w:t>»</w:t>
      </w:r>
      <w:r>
        <w:rPr>
          <w:rFonts w:eastAsia="Times New Roman" w:cs="Times New Roman"/>
          <w:szCs w:val="24"/>
        </w:rPr>
        <w:t xml:space="preserve"> στα νησιά μας. Η λέξη</w:t>
      </w:r>
      <w:r>
        <w:rPr>
          <w:rFonts w:eastAsia="Times New Roman" w:cs="Times New Roman"/>
          <w:szCs w:val="24"/>
        </w:rPr>
        <w:t xml:space="preserve"> </w:t>
      </w:r>
      <w:r>
        <w:rPr>
          <w:rFonts w:eastAsia="Times New Roman" w:cs="Times New Roman"/>
          <w:szCs w:val="24"/>
        </w:rPr>
        <w:t>«</w:t>
      </w:r>
      <w:r>
        <w:rPr>
          <w:rFonts w:eastAsia="Times New Roman" w:cs="Times New Roman"/>
          <w:szCs w:val="24"/>
        </w:rPr>
        <w:t>διάκριση</w:t>
      </w:r>
      <w:r>
        <w:rPr>
          <w:rFonts w:eastAsia="Times New Roman" w:cs="Times New Roman"/>
          <w:szCs w:val="24"/>
        </w:rPr>
        <w:t>»</w:t>
      </w:r>
      <w:r>
        <w:rPr>
          <w:rFonts w:eastAsia="Times New Roman" w:cs="Times New Roman"/>
          <w:szCs w:val="24"/>
        </w:rPr>
        <w:t>, κυρίες και κύριοι Βουλευτές, είναι τόσο λίγη για να περιγράψει αυτό που σήμερα ζουν και υφίστανται και οι πρόσφυγες και οι κάτοικοι των νησιών, σε ένα κοκτέιλ ανευθυνότητας και κυβερνητικής αναλγησίας. Αλλά φαίνεται π</w:t>
      </w:r>
      <w:r>
        <w:rPr>
          <w:rFonts w:eastAsia="Times New Roman" w:cs="Times New Roman"/>
          <w:szCs w:val="24"/>
        </w:rPr>
        <w:t>ω</w:t>
      </w:r>
      <w:r>
        <w:rPr>
          <w:rFonts w:eastAsia="Times New Roman" w:cs="Times New Roman"/>
          <w:szCs w:val="24"/>
        </w:rPr>
        <w:t>ς για αυτούς τους ανθρώπο</w:t>
      </w:r>
      <w:r>
        <w:rPr>
          <w:rFonts w:eastAsia="Times New Roman" w:cs="Times New Roman"/>
          <w:szCs w:val="24"/>
        </w:rPr>
        <w:t xml:space="preserve">υς η ανθρωπιστική ευαισθησία του ΣΥΡΙΖΑ χάθηκε μπροστά στις απαιτήσεις των Ευρωπαίων για τη μεταναστευτική πολιτική. </w:t>
      </w:r>
    </w:p>
    <w:p w14:paraId="09855B1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Έρχομαι στο ευαίσθητο ζήτημα της θρησκευτικής ελευθερίας. Υπήρξαμε η μόνο παράταξη που μιλήσαμε με θάρρος αλλά και σύνεση για ρεαλιστικές </w:t>
      </w:r>
      <w:r>
        <w:rPr>
          <w:rFonts w:eastAsia="Times New Roman" w:cs="Times New Roman"/>
          <w:szCs w:val="24"/>
        </w:rPr>
        <w:t>διατυπώσεις, με σεβασμό στην ιστορική παράδοση του λαού μας αλλά και συναίσθηση της μεταβολής των κοινωνικών συνθηκών. Όταν άλλοι έλεγαν μεγάλα λόγια και επαναλάμβαναν διάφορα κλισέ, ήμασταν οι μόνοι που επιμείναμε ότι απαιτείται και αρκεί ερμηνευτική δήλω</w:t>
      </w:r>
      <w:r>
        <w:rPr>
          <w:rFonts w:eastAsia="Times New Roman" w:cs="Times New Roman"/>
          <w:szCs w:val="24"/>
        </w:rPr>
        <w:t xml:space="preserve">ση στο άρθρο 3 που θα αποσαφηνίζει ότι η έννοια της επικρατούσας θρησκείας δεν επιδρά στη θρησκευτική ελευθερία κάθε πολίτη. </w:t>
      </w:r>
    </w:p>
    <w:p w14:paraId="09855B1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09855B1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έπειτα όλοι άλλαξαν </w:t>
      </w:r>
      <w:r>
        <w:rPr>
          <w:rFonts w:eastAsia="Times New Roman" w:cs="Times New Roman"/>
          <w:szCs w:val="24"/>
        </w:rPr>
        <w:t>«</w:t>
      </w:r>
      <w:r>
        <w:rPr>
          <w:rFonts w:eastAsia="Times New Roman" w:cs="Times New Roman"/>
          <w:szCs w:val="24"/>
        </w:rPr>
        <w:t>τροπάριο</w:t>
      </w:r>
      <w:r>
        <w:rPr>
          <w:rFonts w:eastAsia="Times New Roman" w:cs="Times New Roman"/>
          <w:szCs w:val="24"/>
        </w:rPr>
        <w:t>»</w:t>
      </w:r>
      <w:r>
        <w:rPr>
          <w:rFonts w:eastAsia="Times New Roman" w:cs="Times New Roman"/>
          <w:szCs w:val="24"/>
        </w:rPr>
        <w:t xml:space="preserve"> και βέβαια ακολούθησαν τη δική μ</w:t>
      </w:r>
      <w:r>
        <w:rPr>
          <w:rFonts w:eastAsia="Times New Roman" w:cs="Times New Roman"/>
          <w:szCs w:val="24"/>
        </w:rPr>
        <w:t>ας θέση, όπως και στο θέμα της δήθεν προοδευτικής τομής στις σχέσεις Εκκλησίας-Κράτους που ανήγγειλε πομπωδώς τον περασμένο Νοέμβριο ο Πρωθυπουργός. Τώρα φαίνεται άρον</w:t>
      </w:r>
      <w:r>
        <w:rPr>
          <w:rFonts w:eastAsia="Times New Roman" w:cs="Times New Roman"/>
          <w:szCs w:val="24"/>
        </w:rPr>
        <w:t>-</w:t>
      </w:r>
      <w:r>
        <w:rPr>
          <w:rFonts w:eastAsia="Times New Roman" w:cs="Times New Roman"/>
          <w:szCs w:val="24"/>
        </w:rPr>
        <w:t>άρον να αλλάζει πάλι θέση, ίσως κάτω από τη γενική κατακραυγή. Θα κρατήσει αυτό; Και πόσ</w:t>
      </w:r>
      <w:r>
        <w:rPr>
          <w:rFonts w:eastAsia="Times New Roman" w:cs="Times New Roman"/>
          <w:szCs w:val="24"/>
        </w:rPr>
        <w:t xml:space="preserve">ο; Δεν ξέρουμε, γιατί είναι γνωστό ότι ο ίδιος έχει τις πολιτικές </w:t>
      </w:r>
      <w:r>
        <w:rPr>
          <w:rFonts w:eastAsia="Times New Roman" w:cs="Times New Roman"/>
          <w:szCs w:val="24"/>
        </w:rPr>
        <w:t>«</w:t>
      </w:r>
      <w:r>
        <w:rPr>
          <w:rFonts w:eastAsia="Times New Roman" w:cs="Times New Roman"/>
          <w:szCs w:val="24"/>
        </w:rPr>
        <w:t>κωλοτούμπες</w:t>
      </w:r>
      <w:r>
        <w:rPr>
          <w:rFonts w:eastAsia="Times New Roman" w:cs="Times New Roman"/>
          <w:szCs w:val="24"/>
        </w:rPr>
        <w:t>»</w:t>
      </w:r>
      <w:r>
        <w:rPr>
          <w:rFonts w:eastAsia="Times New Roman" w:cs="Times New Roman"/>
          <w:szCs w:val="24"/>
        </w:rPr>
        <w:t xml:space="preserve"> σε ημερήσια διάταξη. Όμως πραγματικά πρέπει να είναι πάρα πολύ αμήχανη η στιγμή για όλους </w:t>
      </w:r>
      <w:r>
        <w:rPr>
          <w:rFonts w:eastAsia="Times New Roman" w:cs="Times New Roman"/>
          <w:szCs w:val="24"/>
        </w:rPr>
        <w:t>αυτούς</w:t>
      </w:r>
      <w:r>
        <w:rPr>
          <w:rFonts w:eastAsia="Times New Roman" w:cs="Times New Roman"/>
          <w:szCs w:val="24"/>
        </w:rPr>
        <w:t xml:space="preserve"> που ήταν πάντα τόσο πρόθυμοι να βγουν να πουν πόσο δήθεν σημαντικές προοδευτικέ</w:t>
      </w:r>
      <w:r>
        <w:rPr>
          <w:rFonts w:eastAsia="Times New Roman" w:cs="Times New Roman"/>
          <w:szCs w:val="24"/>
        </w:rPr>
        <w:t xml:space="preserve">ς μεταρρυθμίσεις προωθεί ο συγκεκριμένος Πρωθυπουργός. </w:t>
      </w:r>
    </w:p>
    <w:p w14:paraId="09855B1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Έρχομαι στο θέμα των πανεπιστημίων και της εκπαίδευσης. </w:t>
      </w:r>
    </w:p>
    <w:p w14:paraId="09855B2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Έχει φτάσει το πλήρωμα του χρόνου για να περάσουμε σε μια νέα εποχή στην εκπαίδευση, με την αναγνώριση της δυ</w:t>
      </w:r>
      <w:r>
        <w:rPr>
          <w:rFonts w:eastAsia="Times New Roman" w:cs="Times New Roman"/>
          <w:szCs w:val="24"/>
        </w:rPr>
        <w:lastRenderedPageBreak/>
        <w:t xml:space="preserve">νατότητας ίδρυσης και λειτουργίας </w:t>
      </w:r>
      <w:r>
        <w:rPr>
          <w:rFonts w:eastAsia="Times New Roman" w:cs="Times New Roman"/>
          <w:szCs w:val="24"/>
        </w:rPr>
        <w:t xml:space="preserve">μη κερδοσκοπικών, μη κρατικών πανεπιστημίων με αυστηρή κρατική εποπτεία, αξιολόγηση και αξιοπιστία, για να μπει επιτέλους ένα τέλος στη σημερινή υποκριτική κατάσταση της λειτουργίας ιδιωτικών εκπαιδευτικών ιδρυμάτων κυριολεκτικά σε μια </w:t>
      </w:r>
      <w:r>
        <w:rPr>
          <w:rFonts w:eastAsia="Times New Roman" w:cs="Times New Roman"/>
          <w:szCs w:val="24"/>
        </w:rPr>
        <w:t>«</w:t>
      </w:r>
      <w:r>
        <w:rPr>
          <w:rFonts w:eastAsia="Times New Roman" w:cs="Times New Roman"/>
          <w:szCs w:val="24"/>
        </w:rPr>
        <w:t>γκρίζα ζώνη</w:t>
      </w:r>
      <w:r>
        <w:rPr>
          <w:rFonts w:eastAsia="Times New Roman" w:cs="Times New Roman"/>
          <w:szCs w:val="24"/>
        </w:rPr>
        <w:t>»</w:t>
      </w:r>
      <w:r>
        <w:rPr>
          <w:rFonts w:eastAsia="Times New Roman" w:cs="Times New Roman"/>
          <w:szCs w:val="24"/>
        </w:rPr>
        <w:t xml:space="preserve"> και βέ</w:t>
      </w:r>
      <w:r>
        <w:rPr>
          <w:rFonts w:eastAsia="Times New Roman" w:cs="Times New Roman"/>
          <w:szCs w:val="24"/>
        </w:rPr>
        <w:t>βαια, για να αντιμετωπιστεί το διαβρωτικό για την ελληνική παιδεία και οικογένεια φαινόμενο να φεύγουν νέοι άνθρωποι για σπουδές στο εξωτερικό, οι οποίοι τις περισσότερες φορές δεν επιστρέφουν πίσω, και για να σταματήσει να χάνεται ανθρώπινο κεφάλαιο σε δι</w:t>
      </w:r>
      <w:r>
        <w:rPr>
          <w:rFonts w:eastAsia="Times New Roman" w:cs="Times New Roman"/>
          <w:szCs w:val="24"/>
        </w:rPr>
        <w:t xml:space="preserve">δακτικό και ερευνητικό προσωπικό. </w:t>
      </w:r>
    </w:p>
    <w:p w14:paraId="09855B2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Αντιδρούμε βεβαίως ταυτόχρονα στην απαξίωση και τον ευτελισμό του δημόσιου πανεπιστημίου. Θέλουμε ένα ισχυρό και εξωστρεφές δημόσιο πανεπιστήμιο, πόλο έρευνας και εκπαίδευσης, με διεθνή ακτινοβολία. Δημόσια εκπαίδευση ανα</w:t>
      </w:r>
      <w:r>
        <w:rPr>
          <w:rFonts w:eastAsia="Times New Roman" w:cs="Times New Roman"/>
          <w:szCs w:val="24"/>
        </w:rPr>
        <w:t xml:space="preserve">βαθμισμένη, σύγχρονη και ανταγωνιστική. </w:t>
      </w:r>
    </w:p>
    <w:p w14:paraId="09855B2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Κίνημα Αλλαγής έχει ως πρωταρχική του πολιτική προτεραιότητα την ικανοποίηση του αιτήματος της αξιοπρέπειας για κάθε πολίτη. Ειδικά, κυρίες και κύριοι Βουλευτές, στη σημε</w:t>
      </w:r>
      <w:r>
        <w:rPr>
          <w:rFonts w:eastAsia="Times New Roman" w:cs="Times New Roman"/>
          <w:szCs w:val="24"/>
        </w:rPr>
        <w:lastRenderedPageBreak/>
        <w:t>ρινή συγκυρία της παρατεταμένης οικονομική</w:t>
      </w:r>
      <w:r>
        <w:rPr>
          <w:rFonts w:eastAsia="Times New Roman" w:cs="Times New Roman"/>
          <w:szCs w:val="24"/>
        </w:rPr>
        <w:t xml:space="preserve">ς αδυναμίας εκατομμυρίων Ελλήνων που ζουν στα όρια της φτώχειας και κάτω από αυτά, δεν μπορεί το Σύνταγμα να μην αποτυπώνει το καθήκον της πολιτείας να μεριμνά για την αξιοπρεπή ζωή κάθε πολίτη, κάθε ανθρώπου. </w:t>
      </w:r>
    </w:p>
    <w:p w14:paraId="09855B2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πρότασή μας για διασφάλιση ενός ελάχιστου ε</w:t>
      </w:r>
      <w:r>
        <w:rPr>
          <w:rFonts w:eastAsia="Times New Roman" w:cs="Times New Roman"/>
          <w:szCs w:val="24"/>
        </w:rPr>
        <w:t xml:space="preserve">γγυημένου εισοδήματος απαντά σε αυτήν ακριβώς την πραγματική ανάγκη του λαού μας. Όχι άλλη επιδοματική ελεημοσύνη, αλλά μόνιμες και δίκαιες κοινωνικές παροχές. </w:t>
      </w:r>
    </w:p>
    <w:p w14:paraId="09855B2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παράταξή μας κατέθεσε πρόταση για την ελεύθερη και ακώλυτη πρόσβαση όλων των πολιτών στα κοιν</w:t>
      </w:r>
      <w:r>
        <w:rPr>
          <w:rFonts w:eastAsia="Times New Roman" w:cs="Times New Roman"/>
          <w:szCs w:val="24"/>
        </w:rPr>
        <w:t xml:space="preserve">ωνικά αγαθά και τους πόρους. </w:t>
      </w:r>
    </w:p>
    <w:p w14:paraId="09855B25"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p>
    <w:p w14:paraId="09855B2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Αλλά και στον χώρο της εργασίας, εκεί όπου επιστρέψαμε στο αναχρονιστικό μοντέλο του ορισμού κατώτατων αμοιβών </w:t>
      </w:r>
      <w:r>
        <w:rPr>
          <w:rFonts w:eastAsia="Times New Roman" w:cs="Times New Roman"/>
          <w:szCs w:val="24"/>
        </w:rPr>
        <w:lastRenderedPageBreak/>
        <w:t xml:space="preserve">από την Κυβέρνηση, επισημαίνουμε την ανάγκη να ενδυναμωθούν ξανά οι συλλογικές συμβάσεις εργασίας και οι ελεύθερες διαπραγματεύσεις. </w:t>
      </w:r>
    </w:p>
    <w:p w14:paraId="09855B27"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w:t>
      </w:r>
      <w:r>
        <w:rPr>
          <w:rFonts w:eastAsia="Times New Roman" w:cs="Times New Roman"/>
          <w:szCs w:val="24"/>
        </w:rPr>
        <w:t>ματα από την πτέρυγα της Δημοκρατικής Συμπαράταξης)</w:t>
      </w:r>
    </w:p>
    <w:p w14:paraId="09855B2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Με νηφαλιότητα και αίσθημα ευθύνης προτείναμε τομές, για να επανακτηθεί η χαμένη εμπιστοσύνη των πολιτών στην πολιτική. Ζητήσαμε να αναθεωρηθεί τόσο το στάτους της βουλευτικής ασυλίας όσο και το άρθρο 86 </w:t>
      </w:r>
      <w:r>
        <w:rPr>
          <w:rFonts w:eastAsia="Times New Roman" w:cs="Times New Roman"/>
          <w:szCs w:val="24"/>
        </w:rPr>
        <w:t xml:space="preserve">για την ποινική ευθύνη Υπουργών, για να ισχύουν για όλους, πολιτικούς και πολίτες, οι ίδιες παραγραφές. </w:t>
      </w:r>
    </w:p>
    <w:p w14:paraId="09855B2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Είμαστε δε οι μόνοι που απαιτούμε ως σήμερα απόλυτη διαφάνεια και αυστηρό έλεγχο στην χρηματοδότηση και στην οικονομική δραστηριότητα των πολιτικών κομ</w:t>
      </w:r>
      <w:r>
        <w:rPr>
          <w:rFonts w:eastAsia="Times New Roman" w:cs="Times New Roman"/>
          <w:szCs w:val="24"/>
        </w:rPr>
        <w:t xml:space="preserve">μάτων. Η διαφάνεια και η λογοδοσία είναι το ισχυρότερο όπλο της δημοκρατίας κατά των σκευωρών  και όσων την επιβουλεύονται. </w:t>
      </w:r>
    </w:p>
    <w:p w14:paraId="09855B2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Καταθέσαμε στέρεες προτάσεις για να τερματιστεί η αδιέξοδη σύνδεση της εκλογής Προέδρου της Δημοκρατίας με τη θητεία της Βουλής. Δι</w:t>
      </w:r>
      <w:r>
        <w:rPr>
          <w:rFonts w:eastAsia="Times New Roman" w:cs="Times New Roman"/>
          <w:szCs w:val="24"/>
        </w:rPr>
        <w:t xml:space="preserve">αφωνούμε πλήρως με τον λαϊκισμό της  εκλογής Προέδρου απευθείας από τον λαό, που αλλοιώνει τελικά τη μορφή του ίδιου του πολιτεύματος κατά τρόπο κατάφωρα αντικοινοβουλευτικό. </w:t>
      </w:r>
    </w:p>
    <w:p w14:paraId="09855B2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επειδή σήμερα ΣΥΡΙΖΑ και Νέα Δημοκρατία προσπαθούν να χρησιμοποιήσουν και αυ</w:t>
      </w:r>
      <w:r>
        <w:rPr>
          <w:rFonts w:eastAsia="Times New Roman" w:cs="Times New Roman"/>
          <w:szCs w:val="24"/>
        </w:rPr>
        <w:t xml:space="preserve">τό το σημαντικό ζήτημα για τις κομματικές τους επιδιώξεις -ο ένας προσπαθεί να καθορίσει το περιεχόμενο της διάταξης με </w:t>
      </w:r>
      <w:r>
        <w:rPr>
          <w:rFonts w:eastAsia="Times New Roman" w:cs="Times New Roman"/>
          <w:szCs w:val="24"/>
        </w:rPr>
        <w:t>εκατόν πενήντα μία</w:t>
      </w:r>
      <w:r>
        <w:rPr>
          <w:rFonts w:eastAsia="Times New Roman" w:cs="Times New Roman"/>
          <w:szCs w:val="24"/>
        </w:rPr>
        <w:t xml:space="preserve"> ψήφους από τώρα και ο άλλος προσπαθεί να εξασφαλίσει με </w:t>
      </w:r>
      <w:r>
        <w:rPr>
          <w:rFonts w:eastAsia="Times New Roman" w:cs="Times New Roman"/>
          <w:szCs w:val="24"/>
        </w:rPr>
        <w:t>εκατόν ογδόντα</w:t>
      </w:r>
      <w:r>
        <w:rPr>
          <w:rFonts w:eastAsia="Times New Roman" w:cs="Times New Roman"/>
          <w:szCs w:val="24"/>
        </w:rPr>
        <w:t xml:space="preserve"> ψήφους αυτά που θέλει από αυτήν την Βουλή-, τους προειδοποιώ ότι η διάταξη αυτή ναι αλλάζει και αλλάζει οριστικά, αλλά το περιεχόμενό της θα πρέπει να διαμορφωθεί από την πλειοψηφία των </w:t>
      </w:r>
      <w:r>
        <w:rPr>
          <w:rFonts w:eastAsia="Times New Roman" w:cs="Times New Roman"/>
          <w:szCs w:val="24"/>
        </w:rPr>
        <w:t>δύο τρίτων</w:t>
      </w:r>
      <w:r>
        <w:rPr>
          <w:rFonts w:eastAsia="Times New Roman" w:cs="Times New Roman"/>
          <w:szCs w:val="24"/>
        </w:rPr>
        <w:t xml:space="preserve"> της επόμενης Βουλής και αφού θα έχει υπάρξει νέα λαϊκή ετυ</w:t>
      </w:r>
      <w:r>
        <w:rPr>
          <w:rFonts w:eastAsia="Times New Roman" w:cs="Times New Roman"/>
          <w:szCs w:val="24"/>
        </w:rPr>
        <w:t xml:space="preserve">μηγορία. Σταματήστε τα παιχνίδια. </w:t>
      </w:r>
    </w:p>
    <w:p w14:paraId="09855B2C"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p>
    <w:p w14:paraId="09855B2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Δεν μας προκαλεί κα</w:t>
      </w:r>
      <w:r>
        <w:rPr>
          <w:rFonts w:eastAsia="Times New Roman" w:cs="Times New Roman"/>
          <w:szCs w:val="24"/>
        </w:rPr>
        <w:t>μ</w:t>
      </w:r>
      <w:r>
        <w:rPr>
          <w:rFonts w:eastAsia="Times New Roman" w:cs="Times New Roman"/>
          <w:szCs w:val="24"/>
        </w:rPr>
        <w:t>μία έκπληξη βέβαια ότι ακόμη και σε αυτό το θέμα που αποτελεί θεμελιώδη πυλώνα του κοινοβουλευτικού πολιτεύματος, συναντώνται ο δεξιός και</w:t>
      </w:r>
      <w:r>
        <w:rPr>
          <w:rFonts w:eastAsia="Times New Roman" w:cs="Times New Roman"/>
          <w:szCs w:val="24"/>
        </w:rPr>
        <w:t xml:space="preserve"> ο αριστερός λαϊκισμός και πλειοδοτούν σε ανευθυνότητα και δημαγωγία χωρίς όρια. </w:t>
      </w:r>
    </w:p>
    <w:p w14:paraId="09855B2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Κάναμε τολμηρές προτάσεις για να εξαλειφθεί και το φαινόμενο των κυβερνητικών προφάσεων που προκαλούν διάλυση του Κοινοβουλίου με πρόσχημα εθνικά θέματα. </w:t>
      </w:r>
    </w:p>
    <w:p w14:paraId="09855B2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εντελώς απογο</w:t>
      </w:r>
      <w:r>
        <w:rPr>
          <w:rFonts w:eastAsia="Times New Roman" w:cs="Times New Roman"/>
          <w:szCs w:val="24"/>
        </w:rPr>
        <w:t>ητευτικό δε ότι δεν βρήκατε τίποτα να πείτε για την αναθεώρηση των διατάξεων σχετικά με την δικαστική εξουσία. Κωφεύετε απέναντι στην ανάγκη ενίσχυσης και θωράκισης του κράτους δικαίου απέναντι σε κάθε είδους παρεμβάσεις. Κάνετε ότι δεν καταλαβαίνετε δε, ό</w:t>
      </w:r>
      <w:r>
        <w:rPr>
          <w:rFonts w:eastAsia="Times New Roman" w:cs="Times New Roman"/>
          <w:szCs w:val="24"/>
        </w:rPr>
        <w:t xml:space="preserve">τι οι καθυστερήσεις στην απόδοση δικαιοσύνης και απογοητεύουν τους πολίτες και λειτουργούν ως τροχοπέδη στην ανάπτυξη. </w:t>
      </w:r>
    </w:p>
    <w:p w14:paraId="09855B3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κατέθεσε μια δέσμη προτάσεων για τη </w:t>
      </w:r>
      <w:r>
        <w:rPr>
          <w:rFonts w:eastAsia="Times New Roman" w:cs="Times New Roman"/>
          <w:szCs w:val="24"/>
        </w:rPr>
        <w:t>δ</w:t>
      </w:r>
      <w:r>
        <w:rPr>
          <w:rFonts w:eastAsia="Times New Roman" w:cs="Times New Roman"/>
          <w:szCs w:val="24"/>
        </w:rPr>
        <w:t>ικαιοσύνη. Δυστυχώς, δεν εισακουστήκαμε. Πόσο ακόμα θα κλείνετε τα μάτια στα προβ</w:t>
      </w:r>
      <w:r>
        <w:rPr>
          <w:rFonts w:eastAsia="Times New Roman" w:cs="Times New Roman"/>
          <w:szCs w:val="24"/>
        </w:rPr>
        <w:t xml:space="preserve">λήματα του δικαστικού συστήματος; </w:t>
      </w:r>
      <w:r>
        <w:rPr>
          <w:rFonts w:eastAsia="Times New Roman" w:cs="Times New Roman"/>
          <w:szCs w:val="24"/>
        </w:rPr>
        <w:lastRenderedPageBreak/>
        <w:t xml:space="preserve">Πρέπει επιτέλους να μπορέσει να αισθανθεί ο Έλληνας πολίτης ότι μπορεί να βρει στον τόπο του το δίκιο του γρήγορα και αποτελεσματικά. </w:t>
      </w:r>
    </w:p>
    <w:p w14:paraId="09855B3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Μόνοι εμείς εξάλλου αναδείξαμε το κεφάλαιο της τοπικής αυτοδιοίκησης και των αναγκαίων </w:t>
      </w:r>
      <w:r>
        <w:rPr>
          <w:rFonts w:eastAsia="Times New Roman" w:cs="Times New Roman"/>
          <w:szCs w:val="24"/>
        </w:rPr>
        <w:t xml:space="preserve">συνταγματικών προβλέψεων για την αναβάθμιση του ρόλου των αρμοδιοτήτων και της αποστολής των δήμων και των περιφερειών στο σύγχρονο αποκεντρωμένο μοντέλο που πιστεύουμε και επιδιώκουμε. </w:t>
      </w:r>
    </w:p>
    <w:p w14:paraId="09855B3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Ζητούμε να αναγνωριστεί ο κομβικός ρόλος των οργανισμών τοπικής αυτοδ</w:t>
      </w:r>
      <w:r>
        <w:rPr>
          <w:rFonts w:eastAsia="Times New Roman" w:cs="Times New Roman"/>
          <w:szCs w:val="24"/>
        </w:rPr>
        <w:t xml:space="preserve">ιοίκησης. Θέλουμε δήμους και περιφέρειες ισχυρούς, αναπτυξιακούς πόλους με οικονομική αυτοτέλεια και κανονιστική αυτονομία, στο πλευρό του πολίτη. </w:t>
      </w:r>
    </w:p>
    <w:p w14:paraId="09855B3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προτείναμε τη διασφάλιση δικαιώματος ψήφου στους μετανάστες</w:t>
      </w:r>
      <w:r>
        <w:rPr>
          <w:rFonts w:eastAsia="Times New Roman" w:cs="Times New Roman"/>
          <w:szCs w:val="24"/>
        </w:rPr>
        <w:t xml:space="preserve"> στις αυτοδιοικητικές εκλογές</w:t>
      </w:r>
      <w:r>
        <w:rPr>
          <w:rFonts w:eastAsia="Times New Roman" w:cs="Times New Roman"/>
          <w:szCs w:val="24"/>
        </w:rPr>
        <w:t xml:space="preserve">. </w:t>
      </w:r>
    </w:p>
    <w:p w14:paraId="09855B3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Είμαστε η</w:t>
      </w:r>
      <w:r>
        <w:rPr>
          <w:rFonts w:eastAsia="Times New Roman" w:cs="Times New Roman"/>
          <w:szCs w:val="24"/>
        </w:rPr>
        <w:t xml:space="preserve"> μόνη παράταξη που μίλησε για τις σημαντικές προκλήσεις της κλιματικής αλλαγής και την ανάγκη προστασίας </w:t>
      </w:r>
      <w:r>
        <w:rPr>
          <w:rFonts w:eastAsia="Times New Roman" w:cs="Times New Roman"/>
          <w:szCs w:val="24"/>
        </w:rPr>
        <w:lastRenderedPageBreak/>
        <w:t>της βιοποικιλότητας, για την ανάγκη να προστατευθούν τα ανθρώπινα δικαιώματα στην εποχή της Δ΄ Βιομηχανικής Επανάστασης και των νέων τεχνολογιών.</w:t>
      </w:r>
    </w:p>
    <w:p w14:paraId="09855B3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λοιπόν, σαφές, είναι ξεκάθαρο, κυρίες και κύριοι Βουλευτές, ποιοι θέλησαν να παίξουν παιχνίδια με τους θεσμούς και ποιοι έδωσαν στη </w:t>
      </w:r>
      <w:r>
        <w:rPr>
          <w:rFonts w:eastAsia="Times New Roman" w:cs="Times New Roman"/>
          <w:szCs w:val="24"/>
        </w:rPr>
        <w:t>σ</w:t>
      </w:r>
      <w:r>
        <w:rPr>
          <w:rFonts w:eastAsia="Times New Roman" w:cs="Times New Roman"/>
          <w:szCs w:val="24"/>
        </w:rPr>
        <w:t>υνταγματική Αναθεώρηση το κύρος που της πρέπει και της αναλογεί, διότι για εμάς δεν υπήρξαν ποτέ διλήμματα και δεύτερες σ</w:t>
      </w:r>
      <w:r>
        <w:rPr>
          <w:rFonts w:eastAsia="Times New Roman" w:cs="Times New Roman"/>
          <w:szCs w:val="24"/>
        </w:rPr>
        <w:t xml:space="preserve">κέψεις. Το Σύνταγμα είναι το θεμέλιο της πολιτείας, ο καταστατικός χάρτης της χώρας, γι’ αυτό και απαιτείται υπευθυνότητα. Η </w:t>
      </w:r>
      <w:r>
        <w:rPr>
          <w:rFonts w:eastAsia="Times New Roman" w:cs="Times New Roman"/>
          <w:szCs w:val="24"/>
        </w:rPr>
        <w:t>π</w:t>
      </w:r>
      <w:r>
        <w:rPr>
          <w:rFonts w:eastAsia="Times New Roman" w:cs="Times New Roman"/>
          <w:szCs w:val="24"/>
        </w:rPr>
        <w:t xml:space="preserve">αγκόσμια </w:t>
      </w:r>
      <w:r>
        <w:rPr>
          <w:rFonts w:eastAsia="Times New Roman" w:cs="Times New Roman"/>
          <w:szCs w:val="24"/>
        </w:rPr>
        <w:t>ι</w:t>
      </w:r>
      <w:r>
        <w:rPr>
          <w:rFonts w:eastAsia="Times New Roman" w:cs="Times New Roman"/>
          <w:szCs w:val="24"/>
        </w:rPr>
        <w:t xml:space="preserve">στορία έχει διδάξει με τρόπο πικρό τις ολέθριες συνέπειες που μπορούν να έχουν τα παιχνίδια με το Σύνταγμα. </w:t>
      </w:r>
    </w:p>
    <w:p w14:paraId="09855B3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Στεκόμαστε,</w:t>
      </w:r>
      <w:r>
        <w:rPr>
          <w:rFonts w:eastAsia="Times New Roman" w:cs="Times New Roman"/>
          <w:szCs w:val="24"/>
        </w:rPr>
        <w:t xml:space="preserve"> λοιπόν, απέναντι στον συνταγματικό λαϊκισμό, απέναντι στις πρόχειρες λύσεις, στις τοξικές συνταγές και στον ανέξοδο ακτιβισμό, σε κάθε εξωθεσμική παρέμβαση που ρίχνει νερό στον μύλο των ακραίων αντιδημοκρατικών στοιχείων. </w:t>
      </w:r>
    </w:p>
    <w:p w14:paraId="09855B3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Με τις δικές μας προτάσεις ανακό</w:t>
      </w:r>
      <w:r>
        <w:rPr>
          <w:rFonts w:eastAsia="Times New Roman" w:cs="Times New Roman"/>
          <w:szCs w:val="24"/>
        </w:rPr>
        <w:t>πτουμε την υποβάθμιση του κύρους των θεσμών, αξιώνουμε την εμπέδωση του κράτους δικαίου, διεκδικούμε την ανοικοδόμηση του κοινωνικού κράτους, στοχεύουμε στην εμπέδωση της πολιτικής σταθερότητας, διαφυλάσσουμε τα ανθρώπινα δικαιώματα. Σχεδιάζουμε με αυτόν τ</w:t>
      </w:r>
      <w:r>
        <w:rPr>
          <w:rFonts w:eastAsia="Times New Roman" w:cs="Times New Roman"/>
          <w:szCs w:val="24"/>
        </w:rPr>
        <w:t>ον τρόπο μια ισχυρή Ελλάδα της γνώσης και της έρευνας. Ένα νέο κράτος, σύγχρονο, αποκεντρωμένο, εξωστρεφές κόντρα σε όσους ναρκοθετούν την πορεία μας προς το αύριο.</w:t>
      </w:r>
    </w:p>
    <w:p w14:paraId="09855B38" w14:textId="77777777" w:rsidR="00BE639A" w:rsidRDefault="00A212EC">
      <w:pPr>
        <w:spacing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w:t>
      </w:r>
      <w:r>
        <w:rPr>
          <w:rFonts w:eastAsia="Times New Roman" w:cs="Times New Roman"/>
          <w:szCs w:val="24"/>
        </w:rPr>
        <w:t xml:space="preserve"> της Δημοκρατικής Συμπαράταξης</w:t>
      </w:r>
      <w:r w:rsidRPr="00BC4DF6">
        <w:rPr>
          <w:rFonts w:eastAsia="Times New Roman" w:cs="Times New Roman"/>
          <w:szCs w:val="24"/>
        </w:rPr>
        <w:t>)</w:t>
      </w:r>
    </w:p>
    <w:p w14:paraId="09855B3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Εμείς θα επιμείνουμε στον δρ</w:t>
      </w:r>
      <w:r>
        <w:rPr>
          <w:rFonts w:eastAsia="Times New Roman" w:cs="Times New Roman"/>
          <w:szCs w:val="24"/>
        </w:rPr>
        <w:t>όμο της προόδου και της αλλαγής, στον δρόμο ενός ισχυρού Κινήματος Αλλαγής που στηρίζει την ελληνική πολιτεία με συγκεκριμένες προτάσεις για προοδευτικές αλλαγές απέναντι σε όσους τις αμφισβητούν και τ</w:t>
      </w:r>
      <w:r>
        <w:rPr>
          <w:rFonts w:eastAsia="Times New Roman" w:cs="Times New Roman"/>
          <w:szCs w:val="24"/>
        </w:rPr>
        <w:t>η</w:t>
      </w:r>
      <w:r>
        <w:rPr>
          <w:rFonts w:eastAsia="Times New Roman" w:cs="Times New Roman"/>
          <w:szCs w:val="24"/>
        </w:rPr>
        <w:t xml:space="preserve"> χτυπούν. Είμαστε εδώ, κυρίες και κύριοι Βουλευτές, το</w:t>
      </w:r>
      <w:r>
        <w:rPr>
          <w:rFonts w:eastAsia="Times New Roman" w:cs="Times New Roman"/>
          <w:szCs w:val="24"/>
        </w:rPr>
        <w:t xml:space="preserve"> Κίνημα Αλλαγής για τη </w:t>
      </w:r>
      <w:r>
        <w:rPr>
          <w:rFonts w:eastAsia="Times New Roman" w:cs="Times New Roman"/>
          <w:szCs w:val="24"/>
        </w:rPr>
        <w:t>δ</w:t>
      </w:r>
      <w:r>
        <w:rPr>
          <w:rFonts w:eastAsia="Times New Roman" w:cs="Times New Roman"/>
          <w:szCs w:val="24"/>
        </w:rPr>
        <w:t>ημοκρατία.</w:t>
      </w:r>
    </w:p>
    <w:p w14:paraId="09855B3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855B3B"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09855B3C" w14:textId="77777777" w:rsidR="00BE639A" w:rsidRDefault="00A212EC">
      <w:pPr>
        <w:spacing w:line="600" w:lineRule="auto"/>
        <w:ind w:firstLine="720"/>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Δημήτριος Κρεμαστινός</w:t>
      </w:r>
      <w:r w:rsidRPr="005D0EA1">
        <w:rPr>
          <w:rFonts w:eastAsia="Times New Roman" w:cs="Times New Roman"/>
          <w:b/>
          <w:szCs w:val="24"/>
        </w:rPr>
        <w:t>)</w:t>
      </w:r>
      <w:r w:rsidRPr="003957E3">
        <w:rPr>
          <w:rFonts w:eastAsia="Times New Roman" w:cs="Times New Roman"/>
          <w:b/>
          <w:szCs w:val="24"/>
        </w:rPr>
        <w:t>:</w:t>
      </w:r>
      <w:r>
        <w:rPr>
          <w:rFonts w:eastAsia="Times New Roman" w:cs="Times New Roman"/>
          <w:szCs w:val="24"/>
        </w:rPr>
        <w:t xml:space="preserve"> Σας ευχαριστώ κι εγώ.</w:t>
      </w:r>
    </w:p>
    <w:p w14:paraId="09855B3D"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3957E3">
        <w:rPr>
          <w:rFonts w:eastAsia="Times New Roman" w:cs="Times New Roman"/>
          <w:b/>
          <w:szCs w:val="24"/>
        </w:rPr>
        <w:t>:</w:t>
      </w:r>
      <w:r>
        <w:rPr>
          <w:rFonts w:eastAsia="Times New Roman" w:cs="Times New Roman"/>
          <w:szCs w:val="24"/>
        </w:rPr>
        <w:t xml:space="preserve"> Κύριε Πρόεδρε, μπορώ να έχω τον λόγο για κάτι διαδικαστικό; </w:t>
      </w:r>
    </w:p>
    <w:p w14:paraId="09855B3E" w14:textId="77777777" w:rsidR="00BE639A" w:rsidRDefault="00A212EC">
      <w:pPr>
        <w:spacing w:line="600" w:lineRule="auto"/>
        <w:ind w:firstLine="720"/>
        <w:jc w:val="both"/>
        <w:rPr>
          <w:rFonts w:eastAsia="Times New Roman" w:cs="Times New Roman"/>
          <w:szCs w:val="24"/>
        </w:rPr>
      </w:pPr>
      <w:r w:rsidRPr="00012439">
        <w:rPr>
          <w:rFonts w:eastAsia="Times New Roman" w:cs="Times New Roman"/>
          <w:b/>
          <w:szCs w:val="24"/>
        </w:rPr>
        <w:t>Π</w:t>
      </w:r>
      <w:r w:rsidRPr="00012439">
        <w:rPr>
          <w:rFonts w:eastAsia="Times New Roman" w:cs="Times New Roman"/>
          <w:b/>
          <w:szCs w:val="24"/>
        </w:rPr>
        <w:t>ΡΟΕΔΡΕΥΩΝ (Δημήτριος Κρεμαστινός)</w:t>
      </w:r>
      <w:r w:rsidRPr="003957E3">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Κύριε συνάδελφε, έχετε τον λόγο για ένα λεπτό.</w:t>
      </w:r>
    </w:p>
    <w:p w14:paraId="09855B3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3957E3">
        <w:rPr>
          <w:rFonts w:eastAsia="Times New Roman" w:cs="Times New Roman"/>
          <w:b/>
          <w:szCs w:val="24"/>
        </w:rPr>
        <w:t>:</w:t>
      </w:r>
      <w:r>
        <w:rPr>
          <w:rFonts w:eastAsia="Times New Roman" w:cs="Times New Roman"/>
          <w:szCs w:val="24"/>
        </w:rPr>
        <w:t xml:space="preserve"> Σας ευχαριστώ πάρα πολύ, κύριε Πρόεδρε.</w:t>
      </w:r>
    </w:p>
    <w:p w14:paraId="09855B4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Κοιτάξτε, κύριε Πρόεδρε: Είχα παρακαλέσει χθες να είναι στις 12.00΄ έτοιμα τα λεγόμενα ψηφοδέλτια, δηλαδή οι </w:t>
      </w:r>
      <w:r>
        <w:rPr>
          <w:rFonts w:eastAsia="Times New Roman" w:cs="Times New Roman"/>
          <w:szCs w:val="24"/>
        </w:rPr>
        <w:t>προτάσεις</w:t>
      </w:r>
      <w:r>
        <w:rPr>
          <w:rFonts w:eastAsia="Times New Roman" w:cs="Times New Roman"/>
          <w:szCs w:val="24"/>
        </w:rPr>
        <w:t xml:space="preserve"> και</w:t>
      </w:r>
      <w:r>
        <w:rPr>
          <w:rFonts w:eastAsia="Times New Roman" w:cs="Times New Roman"/>
          <w:szCs w:val="24"/>
        </w:rPr>
        <w:t xml:space="preserve"> ο κύριος Πρόεδρος το έκανε 13.00΄. Θα ήθελα να σας παρακαλέσω αυτό να το τηρήσουμε, διότι είναι πάρα πολλές οι προτεινόμενες διατάξεις και συνεπώς, θα θέλαμε να έχουμε και την ευχέρεια του χρόνου για συνεννοήσεις. </w:t>
      </w:r>
    </w:p>
    <w:p w14:paraId="09855B4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Αξιοποιώντας αυτό το λεπτό </w:t>
      </w:r>
      <w:r>
        <w:rPr>
          <w:rFonts w:eastAsia="Times New Roman" w:cs="Times New Roman"/>
          <w:szCs w:val="24"/>
        </w:rPr>
        <w:t>που μου δίνετε, εν</w:t>
      </w:r>
      <w:r>
        <w:rPr>
          <w:rFonts w:eastAsia="Times New Roman" w:cs="Times New Roman"/>
          <w:szCs w:val="24"/>
        </w:rPr>
        <w:t xml:space="preserve"> </w:t>
      </w:r>
      <w:r>
        <w:rPr>
          <w:rFonts w:eastAsia="Times New Roman" w:cs="Times New Roman"/>
          <w:szCs w:val="24"/>
        </w:rPr>
        <w:t xml:space="preserve">όψει και της ομιλίας του Πρωθυπουργού, που πρέπει –φαντάζομαι- οι </w:t>
      </w:r>
      <w:r>
        <w:rPr>
          <w:rFonts w:eastAsia="Times New Roman" w:cs="Times New Roman"/>
          <w:szCs w:val="24"/>
        </w:rPr>
        <w:lastRenderedPageBreak/>
        <w:t>συνεργάτες του να έχουν παρακολουθήσει το ύφος με το οποίο διεξήχθη μια πάρα πολύ σοβαρή συζήτηση, να προστεθεί στα επιχειρήματα, που πρέπει να ακούσει και να αντισταθμίσε</w:t>
      </w:r>
      <w:r>
        <w:rPr>
          <w:rFonts w:eastAsia="Times New Roman" w:cs="Times New Roman"/>
          <w:szCs w:val="24"/>
        </w:rPr>
        <w:t xml:space="preserve">ι στην ομιλία του επί του συγκεκριμένου θέματος, των κατευθύνσεων, και μια τοποθέτηση που μόλις βρήκα, κύριε Πρόεδρε, και θέλω να σας την αναγνώσω για δέκα δευτερόλεπτα. Είναι από την Επιτροπή για την Αναθεώρηση του Συντάγματος του 2007. </w:t>
      </w:r>
    </w:p>
    <w:p w14:paraId="09855B4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αγαπητός συνάδε</w:t>
      </w:r>
      <w:r>
        <w:rPr>
          <w:rFonts w:eastAsia="Times New Roman" w:cs="Times New Roman"/>
          <w:szCs w:val="24"/>
        </w:rPr>
        <w:t>λφος, κ. Φώτης Κουβέλης λέει τα εξής</w:t>
      </w:r>
      <w:r w:rsidRPr="00F27EB6">
        <w:rPr>
          <w:rFonts w:eastAsia="Times New Roman" w:cs="Times New Roman"/>
          <w:szCs w:val="24"/>
        </w:rPr>
        <w:t>:</w:t>
      </w:r>
      <w:r>
        <w:rPr>
          <w:rFonts w:eastAsia="Times New Roman" w:cs="Times New Roman"/>
          <w:szCs w:val="24"/>
        </w:rPr>
        <w:t xml:space="preserve"> «Κύριοι συνάδελφοι, βεβαίως, πρέπει να συνοδευτεί στην Ολομέλεια της Βουλής η όποια απόφασή μας  με το σχετικό πρακτικό που εμπεριέχει και κατευθύνσεις, αλλά να ξέρουμε ότι η επόμενη Βουλή δεν δεσμεύεται από τις κατευθ</w:t>
      </w:r>
      <w:r>
        <w:rPr>
          <w:rFonts w:eastAsia="Times New Roman" w:cs="Times New Roman"/>
          <w:szCs w:val="24"/>
        </w:rPr>
        <w:t>ύνσεις της προηγούμενης Βουλής. Αυτό το λέω εδώ, διότι δεν υπάρχει νομική δέσμευση για το τι θα κάνει η επόμενη Βουλή</w:t>
      </w:r>
      <w:r>
        <w:rPr>
          <w:rFonts w:eastAsia="Times New Roman" w:cs="Times New Roman"/>
          <w:szCs w:val="24"/>
        </w:rPr>
        <w:t>.</w:t>
      </w:r>
      <w:r>
        <w:rPr>
          <w:rFonts w:eastAsia="Times New Roman" w:cs="Times New Roman"/>
          <w:szCs w:val="24"/>
        </w:rPr>
        <w:t xml:space="preserve">». </w:t>
      </w:r>
    </w:p>
    <w:p w14:paraId="09855B4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Παρακαλώ πολύ και αυτό να συνεκτιμηθεί πριν μιλήσουν οι υπόλοιποι Αρχηγοί των κομμάτων. </w:t>
      </w:r>
    </w:p>
    <w:p w14:paraId="09855B4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09855B45" w14:textId="77777777" w:rsidR="00BE639A" w:rsidRDefault="00A212EC">
      <w:pPr>
        <w:spacing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 xml:space="preserve">ο σημείο αυτό ο </w:t>
      </w:r>
      <w:r>
        <w:rPr>
          <w:rFonts w:eastAsia="Times New Roman" w:cs="Times New Roman"/>
          <w:szCs w:val="24"/>
        </w:rPr>
        <w:t>Βουλευτής κ. Ανδρέας Λοβέρδος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9855B4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της Δημοκρατικής Συμπαράταξης)</w:t>
      </w:r>
    </w:p>
    <w:p w14:paraId="09855B47" w14:textId="77777777" w:rsidR="00BE639A" w:rsidRDefault="00A212EC">
      <w:pPr>
        <w:spacing w:line="600" w:lineRule="auto"/>
        <w:ind w:firstLine="720"/>
        <w:jc w:val="both"/>
        <w:rPr>
          <w:rFonts w:eastAsia="Times New Roman" w:cs="Times New Roman"/>
          <w:szCs w:val="24"/>
        </w:rPr>
      </w:pPr>
      <w:r w:rsidRPr="00012439">
        <w:rPr>
          <w:rFonts w:eastAsia="Times New Roman" w:cs="Times New Roman"/>
          <w:b/>
          <w:szCs w:val="24"/>
        </w:rPr>
        <w:t>ΠΡ</w:t>
      </w:r>
      <w:r w:rsidRPr="00012439">
        <w:rPr>
          <w:rFonts w:eastAsia="Times New Roman" w:cs="Times New Roman"/>
          <w:b/>
          <w:szCs w:val="24"/>
        </w:rPr>
        <w:t>ΟΕΔΡΕΥΩΝ (Δημήτριος Κρεμαστινός)</w:t>
      </w:r>
      <w:r w:rsidRPr="00F27EB6">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Ευχαριστώ.</w:t>
      </w:r>
    </w:p>
    <w:p w14:paraId="09855B4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Αϊβατίδης, Βουλευτής της Χρυσής Αυγής. </w:t>
      </w:r>
    </w:p>
    <w:p w14:paraId="09855B4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επτά λεπτά, όπως και οι υπόλοιποι ομιλητές.</w:t>
      </w:r>
    </w:p>
    <w:p w14:paraId="09855B4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F27EB6">
        <w:rPr>
          <w:rFonts w:eastAsia="Times New Roman" w:cs="Times New Roman"/>
          <w:b/>
          <w:szCs w:val="24"/>
        </w:rPr>
        <w:t>:</w:t>
      </w:r>
      <w:r>
        <w:rPr>
          <w:rFonts w:eastAsia="Times New Roman" w:cs="Times New Roman"/>
          <w:szCs w:val="24"/>
        </w:rPr>
        <w:t xml:space="preserve"> Ευχαριστώ, κύριε Πρόεδρε. </w:t>
      </w:r>
    </w:p>
    <w:p w14:paraId="09855B4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Σύνταγμα είναι ο θεμελι</w:t>
      </w:r>
      <w:r>
        <w:rPr>
          <w:rFonts w:eastAsia="Times New Roman" w:cs="Times New Roman"/>
          <w:szCs w:val="24"/>
        </w:rPr>
        <w:t xml:space="preserve">ώδης και υπέρτατος νόμος και καταστατικός χάρτης της πολιτείας. Ως εκ τούτου, η σημερινή συνεδρίαση προσλαμβάνει χαρακτήρα ιστορικής συνεδρίασης. </w:t>
      </w:r>
    </w:p>
    <w:p w14:paraId="09855B4C"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 xml:space="preserve"> (Θόρυβος στην Αίθουσα)</w:t>
      </w:r>
    </w:p>
    <w:p w14:paraId="09855B4D" w14:textId="77777777" w:rsidR="00BE639A" w:rsidRDefault="00A212EC">
      <w:pPr>
        <w:spacing w:line="600" w:lineRule="auto"/>
        <w:ind w:firstLine="720"/>
        <w:jc w:val="both"/>
        <w:rPr>
          <w:rFonts w:eastAsia="Times New Roman" w:cs="Times New Roman"/>
          <w:szCs w:val="24"/>
        </w:rPr>
      </w:pPr>
      <w:r w:rsidRPr="00012439">
        <w:rPr>
          <w:rFonts w:eastAsia="Times New Roman" w:cs="Times New Roman"/>
          <w:b/>
          <w:szCs w:val="24"/>
        </w:rPr>
        <w:lastRenderedPageBreak/>
        <w:t>ΠΡΟΕΔΡΕΥΩΝ (Δημήτριος Κρεμαστινός)</w:t>
      </w:r>
      <w:r w:rsidRPr="00F27EB6">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 xml:space="preserve">Συγγνώμη, κύριε Αϊβατίδη. </w:t>
      </w:r>
    </w:p>
    <w:p w14:paraId="09855B4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παρακαλώ, κύριοι σ</w:t>
      </w:r>
      <w:r>
        <w:rPr>
          <w:rFonts w:eastAsia="Times New Roman" w:cs="Times New Roman"/>
          <w:szCs w:val="24"/>
        </w:rPr>
        <w:t>υνάδελφοι, κάντε ησυχία. Όσοι θέλουν να αποχωρήσουν, να αποχωρήσουν.</w:t>
      </w:r>
    </w:p>
    <w:p w14:paraId="09855B4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Συνεχίστε, κύριε συνάδελφε.</w:t>
      </w:r>
    </w:p>
    <w:p w14:paraId="09855B5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ΑΪΒΑΤΙΔΗΣ</w:t>
      </w:r>
      <w:r w:rsidRPr="00F27EB6">
        <w:rPr>
          <w:rFonts w:eastAsia="Times New Roman" w:cs="Times New Roman"/>
          <w:b/>
          <w:szCs w:val="24"/>
        </w:rPr>
        <w:t>:</w:t>
      </w:r>
      <w:r>
        <w:rPr>
          <w:rFonts w:eastAsia="Times New Roman" w:cs="Times New Roman"/>
          <w:szCs w:val="24"/>
        </w:rPr>
        <w:t xml:space="preserve"> Θα επικεντρωθώ στις δύο προτάσεις του ΣΥΡΙΖΑ, την πρόταση για το άρθρο 3 και την πρόταση για το </w:t>
      </w:r>
      <w:r>
        <w:rPr>
          <w:rFonts w:eastAsia="Times New Roman" w:cs="Times New Roman"/>
          <w:szCs w:val="24"/>
        </w:rPr>
        <w:t>Α</w:t>
      </w:r>
      <w:r>
        <w:rPr>
          <w:rFonts w:eastAsia="Times New Roman" w:cs="Times New Roman"/>
          <w:szCs w:val="24"/>
        </w:rPr>
        <w:t>4</w:t>
      </w:r>
      <w:r>
        <w:rPr>
          <w:rFonts w:eastAsia="Times New Roman" w:cs="Times New Roman"/>
          <w:szCs w:val="24"/>
        </w:rPr>
        <w:t>4</w:t>
      </w:r>
      <w:r>
        <w:rPr>
          <w:rFonts w:eastAsia="Times New Roman" w:cs="Times New Roman"/>
          <w:szCs w:val="24"/>
        </w:rPr>
        <w:t xml:space="preserve"> όσον αφορά στην αναθεώρησή τους. </w:t>
      </w:r>
    </w:p>
    <w:p w14:paraId="09855B5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άρθρο 3, σύμφωνα με την πρόταση του ΣΥΡΙΖΑ, η ελληνική πολιτεία θα πρέπει να είναι θρησκευτικά ουδέτερη. Με τη φράση αυτήν ο ΣΥΡΙΖΑ επιχειρεί να υπερακοντίσει αυτόν τον όρο περί επικρατούσας θρησκείας. Η φράση του ισχύοντος Συντάγματος διατηρείται στο άρθρ</w:t>
      </w:r>
      <w:r>
        <w:rPr>
          <w:rFonts w:eastAsia="Times New Roman" w:cs="Times New Roman"/>
          <w:szCs w:val="24"/>
        </w:rPr>
        <w:t>ο 3 ατόφια από την Α΄ Εθνοσυνέλευση της Επιδαύρου, Δεκέμβριος 1821-Ιανουάριος 1822.</w:t>
      </w:r>
    </w:p>
    <w:p w14:paraId="09855B5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Κύριοι του ΣΥΡΙΖΑ, με ποιο πολιτικό, εθνικό και ιστορικό εκτόπισμα επιχειρείτε να ακυρώσετε την Α</w:t>
      </w:r>
      <w:r>
        <w:rPr>
          <w:rFonts w:eastAsia="Times New Roman" w:cs="Times New Roman"/>
          <w:szCs w:val="24"/>
        </w:rPr>
        <w:t>΄</w:t>
      </w:r>
      <w:r>
        <w:rPr>
          <w:rFonts w:eastAsia="Times New Roman" w:cs="Times New Roman"/>
          <w:szCs w:val="24"/>
        </w:rPr>
        <w:t xml:space="preserve"> Εθνοσυνέλευση, όταν σε αυτήν έχουν λάβει μέρος ο Παλαιών Πατρών Γερμανός,</w:t>
      </w:r>
      <w:r>
        <w:rPr>
          <w:rFonts w:eastAsia="Times New Roman" w:cs="Times New Roman"/>
          <w:szCs w:val="24"/>
        </w:rPr>
        <w:t xml:space="preserve"> ο Ανδρέας Ζαΐμης, ο Δημήτριος Υψηλάντης και παρατηρητές, </w:t>
      </w:r>
      <w:r>
        <w:rPr>
          <w:rFonts w:eastAsia="Times New Roman" w:cs="Times New Roman"/>
          <w:szCs w:val="24"/>
        </w:rPr>
        <w:lastRenderedPageBreak/>
        <w:t>συμμετέχοντες, σύμφωνα με πηγές, ήταν ο Πανουργιάς, ο Παπαφλέσσας; Να σας πω ευθέως</w:t>
      </w:r>
      <w:r w:rsidRPr="008F0D79">
        <w:rPr>
          <w:rFonts w:eastAsia="Times New Roman" w:cs="Times New Roman"/>
          <w:szCs w:val="24"/>
        </w:rPr>
        <w:t>:</w:t>
      </w:r>
      <w:r>
        <w:rPr>
          <w:rFonts w:eastAsia="Times New Roman" w:cs="Times New Roman"/>
          <w:szCs w:val="24"/>
        </w:rPr>
        <w:t xml:space="preserve"> Το ιστορικό σας εκτόπισμα, σε σχέση με αυτά τα θωρηκτά, είναι εκτόπισμα σκάφους αναψυχής.</w:t>
      </w:r>
    </w:p>
    <w:p w14:paraId="09855B5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Σχετικώς με το άρθρο 3,</w:t>
      </w:r>
      <w:r>
        <w:rPr>
          <w:rFonts w:eastAsia="Times New Roman" w:cs="Times New Roman"/>
          <w:szCs w:val="24"/>
        </w:rPr>
        <w:t xml:space="preserve"> η Χρυσή Αυγή επιμένει ότι πρέπει να διατηρηθεί ως έχει, ότι δηλαδή επικρατούσα θρησκεία στην Ελλάδα είναι η Ανατολική Ορθόδοξη Εκκλησία του Χριστού. </w:t>
      </w:r>
    </w:p>
    <w:p w14:paraId="09855B5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Γνωρίζω πολύ καλά ποια λέξη από το συγκεκριμένο επίμαχο άρθρο 3 σας ενοχλεί. Η λέξη «ημών», η οποία αναφέ</w:t>
      </w:r>
      <w:r>
        <w:rPr>
          <w:rFonts w:eastAsia="Times New Roman" w:cs="Times New Roman"/>
          <w:szCs w:val="24"/>
        </w:rPr>
        <w:t xml:space="preserve">ρεται, βεβαίως, στον Ιησού Χριστό. Δεν εκπλήσσει, βέβαια, διότι έχετε μια προσέγγιση αθεϊστική, όμως η Ελλάδα δεν θα καταντήσει Αλβανία, ούτε Αλβανία επί Χότζα ούτε επί Ράμα, με τις δικές σας προθέσεις αναθεώρησης. </w:t>
      </w:r>
    </w:p>
    <w:p w14:paraId="09855B5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Απορρίπτουμε, λοιπόν, μετά βδελυγμίας τη</w:t>
      </w:r>
      <w:r>
        <w:rPr>
          <w:rFonts w:eastAsia="Times New Roman" w:cs="Times New Roman"/>
          <w:szCs w:val="24"/>
        </w:rPr>
        <w:t xml:space="preserve"> συγκεκριμένη πρόταση του ΣΥΡΙΖΑ επί του άρθρου 3. Η Ανατολική Ορθόδοξη Εκκλησία, κυρίες και κύριοι του ΣΥΡΙΖΑ και διάφοροι πολιτικοί αρωγοί του ΣΥΡΙΖΑ, είναι στο γονότυπο και φαινότυπο του Έλληνα. Αποτελεί αναπόσπαστο συστατικό στοιχείο του έθνους. </w:t>
      </w:r>
      <w:r>
        <w:rPr>
          <w:rFonts w:eastAsia="Times New Roman" w:cs="Times New Roman"/>
          <w:szCs w:val="24"/>
        </w:rPr>
        <w:lastRenderedPageBreak/>
        <w:t>Δεν μπ</w:t>
      </w:r>
      <w:r>
        <w:rPr>
          <w:rFonts w:eastAsia="Times New Roman" w:cs="Times New Roman"/>
          <w:szCs w:val="24"/>
        </w:rPr>
        <w:t xml:space="preserve">ορείτε να επικαλείστε πατριωτισμό, όταν πλήττετε συστατικά στοιχεία του έθνους, δηλαδή τα εθνικά ιδεώδη, αμέσως ή εμμέσως. </w:t>
      </w:r>
    </w:p>
    <w:p w14:paraId="09855B5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Μάλιστα, ο κ. Κατρούγκαλος στην πρότασή του λέει ότι η πρότασή μας δεν στρέφεται επ’ ουδενί κατά της </w:t>
      </w:r>
      <w:r>
        <w:rPr>
          <w:rFonts w:eastAsia="Times New Roman" w:cs="Times New Roman"/>
          <w:szCs w:val="24"/>
        </w:rPr>
        <w:t>ε</w:t>
      </w:r>
      <w:r>
        <w:rPr>
          <w:rFonts w:eastAsia="Times New Roman" w:cs="Times New Roman"/>
          <w:szCs w:val="24"/>
        </w:rPr>
        <w:t xml:space="preserve">κκλησίας. Αυτό είναι προδήλως </w:t>
      </w:r>
      <w:r>
        <w:rPr>
          <w:rFonts w:eastAsia="Times New Roman" w:cs="Times New Roman"/>
          <w:szCs w:val="24"/>
        </w:rPr>
        <w:t>ψευδές. Σαφώς και στρέφεται εναντίον της Ορθόδοξης Εκκλησίας. Ποιος μπορεί να ξεχάσει τη δίωξη, μετά από παρέμβαση του κ. Κοντονή και τη καταδίκη σε δεύτερο βαθμό, του εθνικού Ιεράρχη, του Αμβροσίου;</w:t>
      </w:r>
    </w:p>
    <w:p w14:paraId="09855B57" w14:textId="77777777" w:rsidR="00BE639A" w:rsidRDefault="00A212EC">
      <w:pPr>
        <w:spacing w:line="600" w:lineRule="auto"/>
        <w:ind w:firstLine="720"/>
        <w:jc w:val="both"/>
        <w:rPr>
          <w:rFonts w:eastAsia="Times New Roman"/>
          <w:szCs w:val="24"/>
        </w:rPr>
      </w:pPr>
      <w:r>
        <w:rPr>
          <w:rFonts w:eastAsia="Times New Roman"/>
          <w:szCs w:val="24"/>
        </w:rPr>
        <w:t>Ένα άλλο παράδειγμα. Σ</w:t>
      </w:r>
      <w:r w:rsidRPr="00874ABF">
        <w:rPr>
          <w:rFonts w:eastAsia="Times New Roman"/>
          <w:szCs w:val="24"/>
        </w:rPr>
        <w:t>την Κέρκυρα</w:t>
      </w:r>
      <w:r>
        <w:rPr>
          <w:rFonts w:eastAsia="Times New Roman"/>
          <w:szCs w:val="24"/>
        </w:rPr>
        <w:t xml:space="preserve"> ένας κομισάριος του ΣΥ</w:t>
      </w:r>
      <w:r>
        <w:rPr>
          <w:rFonts w:eastAsia="Times New Roman"/>
          <w:szCs w:val="24"/>
        </w:rPr>
        <w:t>ΡΙΖΑ θεώ</w:t>
      </w:r>
      <w:r w:rsidRPr="00874ABF">
        <w:rPr>
          <w:rFonts w:eastAsia="Times New Roman"/>
          <w:szCs w:val="24"/>
        </w:rPr>
        <w:t>ρησε το</w:t>
      </w:r>
      <w:r>
        <w:rPr>
          <w:rFonts w:eastAsia="Times New Roman"/>
          <w:szCs w:val="24"/>
        </w:rPr>
        <w:t>ν</w:t>
      </w:r>
      <w:r w:rsidRPr="00874ABF">
        <w:rPr>
          <w:rFonts w:eastAsia="Times New Roman"/>
          <w:szCs w:val="24"/>
        </w:rPr>
        <w:t xml:space="preserve"> σεβασμιότατο Μητροπολίτη Κερκύρας Παξών και </w:t>
      </w:r>
      <w:r>
        <w:rPr>
          <w:rFonts w:eastAsia="Times New Roman"/>
          <w:szCs w:val="24"/>
        </w:rPr>
        <w:t>Δ</w:t>
      </w:r>
      <w:r w:rsidRPr="00874ABF">
        <w:rPr>
          <w:rFonts w:eastAsia="Times New Roman"/>
          <w:szCs w:val="24"/>
        </w:rPr>
        <w:t xml:space="preserve">ιαποντίων </w:t>
      </w:r>
      <w:r>
        <w:rPr>
          <w:rFonts w:eastAsia="Times New Roman"/>
          <w:szCs w:val="24"/>
        </w:rPr>
        <w:t>Ν</w:t>
      </w:r>
      <w:r w:rsidRPr="00874ABF">
        <w:rPr>
          <w:rFonts w:eastAsia="Times New Roman"/>
          <w:szCs w:val="24"/>
        </w:rPr>
        <w:t>ήσων ως εξωσχολικό παράγοντα</w:t>
      </w:r>
      <w:r>
        <w:rPr>
          <w:rFonts w:eastAsia="Times New Roman"/>
          <w:szCs w:val="24"/>
        </w:rPr>
        <w:t>. Αποτελεί αίσχος.</w:t>
      </w:r>
    </w:p>
    <w:p w14:paraId="09855B58" w14:textId="77777777" w:rsidR="00BE639A" w:rsidRDefault="00A212EC">
      <w:pPr>
        <w:spacing w:line="600" w:lineRule="auto"/>
        <w:ind w:firstLine="720"/>
        <w:jc w:val="both"/>
        <w:rPr>
          <w:rFonts w:eastAsia="Times New Roman"/>
          <w:szCs w:val="24"/>
        </w:rPr>
      </w:pPr>
      <w:r>
        <w:rPr>
          <w:rFonts w:eastAsia="Times New Roman"/>
          <w:szCs w:val="24"/>
        </w:rPr>
        <w:t>Άρθρο 44. Α</w:t>
      </w:r>
      <w:r w:rsidRPr="00874ABF">
        <w:rPr>
          <w:rFonts w:eastAsia="Times New Roman"/>
          <w:szCs w:val="24"/>
        </w:rPr>
        <w:t xml:space="preserve">υτή τη στιγμή </w:t>
      </w:r>
      <w:r>
        <w:rPr>
          <w:rFonts w:eastAsia="Times New Roman"/>
          <w:szCs w:val="24"/>
        </w:rPr>
        <w:t>-</w:t>
      </w:r>
      <w:r w:rsidRPr="00874ABF">
        <w:rPr>
          <w:rFonts w:eastAsia="Times New Roman"/>
          <w:szCs w:val="24"/>
        </w:rPr>
        <w:t xml:space="preserve">και ενημερώνουμε τους πολίτες </w:t>
      </w:r>
      <w:r>
        <w:rPr>
          <w:rFonts w:eastAsia="Times New Roman"/>
          <w:szCs w:val="24"/>
        </w:rPr>
        <w:t>γ</w:t>
      </w:r>
      <w:r w:rsidRPr="00874ABF">
        <w:rPr>
          <w:rFonts w:eastAsia="Times New Roman"/>
          <w:szCs w:val="24"/>
        </w:rPr>
        <w:t xml:space="preserve">ια </w:t>
      </w:r>
      <w:r>
        <w:rPr>
          <w:rFonts w:eastAsia="Times New Roman"/>
          <w:szCs w:val="24"/>
        </w:rPr>
        <w:t>μία</w:t>
      </w:r>
      <w:r w:rsidRPr="00874ABF">
        <w:rPr>
          <w:rFonts w:eastAsia="Times New Roman"/>
          <w:szCs w:val="24"/>
        </w:rPr>
        <w:t xml:space="preserve"> ακόμα φορά</w:t>
      </w:r>
      <w:r>
        <w:rPr>
          <w:rFonts w:eastAsia="Times New Roman"/>
          <w:szCs w:val="24"/>
        </w:rPr>
        <w:t>-</w:t>
      </w:r>
      <w:r w:rsidRPr="00874ABF">
        <w:rPr>
          <w:rFonts w:eastAsia="Times New Roman"/>
          <w:szCs w:val="24"/>
        </w:rPr>
        <w:t xml:space="preserve"> τρέχει</w:t>
      </w:r>
      <w:r>
        <w:rPr>
          <w:rFonts w:eastAsia="Times New Roman"/>
          <w:szCs w:val="24"/>
        </w:rPr>
        <w:t>,</w:t>
      </w:r>
      <w:r w:rsidRPr="00874ABF">
        <w:rPr>
          <w:rFonts w:eastAsia="Times New Roman"/>
          <w:szCs w:val="24"/>
        </w:rPr>
        <w:t xml:space="preserve"> είναι σε ισχύ έως την 25</w:t>
      </w:r>
      <w:r w:rsidRPr="00874ABF">
        <w:rPr>
          <w:rFonts w:eastAsia="Times New Roman"/>
          <w:szCs w:val="24"/>
          <w:vertAlign w:val="superscript"/>
        </w:rPr>
        <w:t>η</w:t>
      </w:r>
      <w:r>
        <w:rPr>
          <w:rFonts w:eastAsia="Times New Roman"/>
          <w:szCs w:val="24"/>
        </w:rPr>
        <w:t xml:space="preserve"> </w:t>
      </w:r>
      <w:r w:rsidRPr="00874ABF">
        <w:rPr>
          <w:rFonts w:eastAsia="Times New Roman"/>
          <w:szCs w:val="24"/>
        </w:rPr>
        <w:t xml:space="preserve">Φεβρουαρίου η πρόταση της </w:t>
      </w:r>
      <w:r w:rsidRPr="00874ABF">
        <w:rPr>
          <w:rFonts w:eastAsia="Times New Roman"/>
          <w:szCs w:val="24"/>
        </w:rPr>
        <w:t xml:space="preserve">Χρυσής Αυγής για δημοψήφισμα </w:t>
      </w:r>
      <w:r>
        <w:rPr>
          <w:rFonts w:eastAsia="Times New Roman"/>
          <w:szCs w:val="24"/>
        </w:rPr>
        <w:t>καταργητικό</w:t>
      </w:r>
      <w:r w:rsidRPr="00874ABF">
        <w:rPr>
          <w:rFonts w:eastAsia="Times New Roman"/>
          <w:szCs w:val="24"/>
        </w:rPr>
        <w:t xml:space="preserve"> της </w:t>
      </w:r>
      <w:r>
        <w:rPr>
          <w:rFonts w:eastAsia="Times New Roman"/>
          <w:szCs w:val="24"/>
        </w:rPr>
        <w:t>Σ</w:t>
      </w:r>
      <w:r w:rsidRPr="00874ABF">
        <w:rPr>
          <w:rFonts w:eastAsia="Times New Roman"/>
          <w:szCs w:val="24"/>
        </w:rPr>
        <w:t>υμφωνίας των Πρεσπών</w:t>
      </w:r>
      <w:r>
        <w:rPr>
          <w:rFonts w:eastAsia="Times New Roman"/>
          <w:szCs w:val="24"/>
        </w:rPr>
        <w:t>, αρκεί κάποια άλλα κόμματα, ό</w:t>
      </w:r>
      <w:r w:rsidRPr="00874ABF">
        <w:rPr>
          <w:rFonts w:eastAsia="Times New Roman"/>
          <w:szCs w:val="24"/>
        </w:rPr>
        <w:t xml:space="preserve">πως η Νέα Δημοκρατία και το </w:t>
      </w:r>
      <w:r>
        <w:rPr>
          <w:rFonts w:eastAsia="Times New Roman"/>
          <w:szCs w:val="24"/>
        </w:rPr>
        <w:t>ΚΙΝΑΛ που</w:t>
      </w:r>
      <w:r w:rsidRPr="00874ABF">
        <w:rPr>
          <w:rFonts w:eastAsia="Times New Roman"/>
          <w:szCs w:val="24"/>
        </w:rPr>
        <w:t xml:space="preserve"> καταψήφισαν </w:t>
      </w:r>
      <w:r w:rsidRPr="00874ABF">
        <w:rPr>
          <w:rFonts w:eastAsia="Times New Roman"/>
          <w:szCs w:val="24"/>
        </w:rPr>
        <w:lastRenderedPageBreak/>
        <w:t xml:space="preserve">τη </w:t>
      </w:r>
      <w:r>
        <w:rPr>
          <w:rFonts w:eastAsia="Times New Roman"/>
          <w:szCs w:val="24"/>
        </w:rPr>
        <w:t>Σ</w:t>
      </w:r>
      <w:r w:rsidRPr="00874ABF">
        <w:rPr>
          <w:rFonts w:eastAsia="Times New Roman"/>
          <w:szCs w:val="24"/>
        </w:rPr>
        <w:t>υμφωνία των Πρεσπών</w:t>
      </w:r>
      <w:r>
        <w:rPr>
          <w:rFonts w:eastAsia="Times New Roman"/>
          <w:szCs w:val="24"/>
        </w:rPr>
        <w:t>,</w:t>
      </w:r>
      <w:r w:rsidRPr="00874ABF">
        <w:rPr>
          <w:rFonts w:eastAsia="Times New Roman"/>
          <w:szCs w:val="24"/>
        </w:rPr>
        <w:t xml:space="preserve"> να προσυπογράψουν την πρόταση της Χρυσής Αυγής</w:t>
      </w:r>
      <w:r>
        <w:rPr>
          <w:rFonts w:eastAsia="Times New Roman"/>
          <w:szCs w:val="24"/>
        </w:rPr>
        <w:t>,</w:t>
      </w:r>
      <w:r w:rsidRPr="00874ABF">
        <w:rPr>
          <w:rFonts w:eastAsia="Times New Roman"/>
          <w:szCs w:val="24"/>
        </w:rPr>
        <w:t xml:space="preserve"> σύμφωνα με το σχετικό άρθρο του </w:t>
      </w:r>
      <w:r>
        <w:rPr>
          <w:rFonts w:eastAsia="Times New Roman"/>
          <w:szCs w:val="24"/>
        </w:rPr>
        <w:t>Συντάγματος.</w:t>
      </w:r>
    </w:p>
    <w:p w14:paraId="09855B59" w14:textId="77777777" w:rsidR="00BE639A" w:rsidRDefault="00A212EC">
      <w:pPr>
        <w:spacing w:line="600" w:lineRule="auto"/>
        <w:ind w:firstLine="720"/>
        <w:jc w:val="both"/>
        <w:rPr>
          <w:rFonts w:eastAsia="Times New Roman"/>
          <w:szCs w:val="24"/>
        </w:rPr>
      </w:pPr>
      <w:r>
        <w:rPr>
          <w:rFonts w:eastAsia="Times New Roman"/>
          <w:szCs w:val="24"/>
        </w:rPr>
        <w:t xml:space="preserve">Άρα </w:t>
      </w:r>
      <w:r w:rsidRPr="00874ABF">
        <w:rPr>
          <w:rFonts w:eastAsia="Times New Roman"/>
          <w:szCs w:val="24"/>
        </w:rPr>
        <w:t xml:space="preserve">η προσπάθεια περί αναθεώρησης του συγκεκριμένου άρθρου για </w:t>
      </w:r>
      <w:r>
        <w:rPr>
          <w:rFonts w:eastAsia="Times New Roman"/>
          <w:szCs w:val="24"/>
        </w:rPr>
        <w:t>καταργητικό νομο</w:t>
      </w:r>
      <w:r w:rsidRPr="00874ABF">
        <w:rPr>
          <w:rFonts w:eastAsia="Times New Roman"/>
          <w:szCs w:val="24"/>
        </w:rPr>
        <w:t xml:space="preserve">θετικό δημοψήφισμα που προτείνει ο </w:t>
      </w:r>
      <w:r>
        <w:rPr>
          <w:rFonts w:eastAsia="Times New Roman"/>
          <w:szCs w:val="24"/>
        </w:rPr>
        <w:t>κ.</w:t>
      </w:r>
      <w:r w:rsidRPr="00874ABF">
        <w:rPr>
          <w:rFonts w:eastAsia="Times New Roman"/>
          <w:szCs w:val="24"/>
        </w:rPr>
        <w:t xml:space="preserve"> Κατρούγκαλος</w:t>
      </w:r>
      <w:r>
        <w:rPr>
          <w:rFonts w:eastAsia="Times New Roman"/>
          <w:szCs w:val="24"/>
        </w:rPr>
        <w:t>,</w:t>
      </w:r>
      <w:r w:rsidRPr="00874ABF">
        <w:rPr>
          <w:rFonts w:eastAsia="Times New Roman"/>
          <w:szCs w:val="24"/>
        </w:rPr>
        <w:t xml:space="preserve"> είναι καθαρά προσχηματική</w:t>
      </w:r>
      <w:r>
        <w:rPr>
          <w:rFonts w:eastAsia="Times New Roman"/>
          <w:szCs w:val="24"/>
        </w:rPr>
        <w:t>. Διότι</w:t>
      </w:r>
      <w:r w:rsidRPr="00874ABF">
        <w:rPr>
          <w:rFonts w:eastAsia="Times New Roman"/>
          <w:szCs w:val="24"/>
        </w:rPr>
        <w:t xml:space="preserve"> </w:t>
      </w:r>
      <w:r>
        <w:rPr>
          <w:rFonts w:eastAsia="Times New Roman"/>
          <w:szCs w:val="24"/>
        </w:rPr>
        <w:t>το θέμα της εκχώρησης</w:t>
      </w:r>
      <w:r w:rsidRPr="00874ABF">
        <w:rPr>
          <w:rFonts w:eastAsia="Times New Roman"/>
          <w:szCs w:val="24"/>
        </w:rPr>
        <w:t xml:space="preserve"> του ονόματος της Μακεδονίας και </w:t>
      </w:r>
      <w:r>
        <w:rPr>
          <w:rFonts w:eastAsia="Times New Roman"/>
          <w:szCs w:val="24"/>
        </w:rPr>
        <w:t>τω</w:t>
      </w:r>
      <w:r w:rsidRPr="00874ABF">
        <w:rPr>
          <w:rFonts w:eastAsia="Times New Roman"/>
          <w:szCs w:val="24"/>
        </w:rPr>
        <w:t>ν συμπαρομαρτούντ</w:t>
      </w:r>
      <w:r>
        <w:rPr>
          <w:rFonts w:eastAsia="Times New Roman"/>
          <w:szCs w:val="24"/>
        </w:rPr>
        <w:t>ων</w:t>
      </w:r>
      <w:r w:rsidRPr="00874ABF">
        <w:rPr>
          <w:rFonts w:eastAsia="Times New Roman"/>
          <w:szCs w:val="24"/>
        </w:rPr>
        <w:t xml:space="preserve"> είν</w:t>
      </w:r>
      <w:r w:rsidRPr="00874ABF">
        <w:rPr>
          <w:rFonts w:eastAsia="Times New Roman"/>
          <w:szCs w:val="24"/>
        </w:rPr>
        <w:t xml:space="preserve">αι ένα θέμα όχι μόνο </w:t>
      </w:r>
      <w:r>
        <w:rPr>
          <w:rFonts w:eastAsia="Times New Roman"/>
          <w:szCs w:val="24"/>
        </w:rPr>
        <w:t>ε</w:t>
      </w:r>
      <w:r w:rsidRPr="00874ABF">
        <w:rPr>
          <w:rFonts w:eastAsia="Times New Roman"/>
          <w:szCs w:val="24"/>
        </w:rPr>
        <w:t>θνικό</w:t>
      </w:r>
      <w:r>
        <w:rPr>
          <w:rFonts w:eastAsia="Times New Roman"/>
          <w:szCs w:val="24"/>
        </w:rPr>
        <w:t>,</w:t>
      </w:r>
      <w:r w:rsidRPr="00874ABF">
        <w:rPr>
          <w:rFonts w:eastAsia="Times New Roman"/>
          <w:szCs w:val="24"/>
        </w:rPr>
        <w:t xml:space="preserve"> αλλά </w:t>
      </w:r>
      <w:r>
        <w:rPr>
          <w:rFonts w:eastAsia="Times New Roman"/>
          <w:szCs w:val="24"/>
        </w:rPr>
        <w:t xml:space="preserve">εγείρει </w:t>
      </w:r>
      <w:r w:rsidRPr="00874ABF">
        <w:rPr>
          <w:rFonts w:eastAsia="Times New Roman"/>
          <w:szCs w:val="24"/>
        </w:rPr>
        <w:t>και ένα μείζον κοινωνικό ζήτημα</w:t>
      </w:r>
      <w:r>
        <w:rPr>
          <w:rFonts w:eastAsia="Times New Roman"/>
          <w:szCs w:val="24"/>
        </w:rPr>
        <w:t>,</w:t>
      </w:r>
      <w:r w:rsidRPr="00874ABF">
        <w:rPr>
          <w:rFonts w:eastAsia="Times New Roman"/>
          <w:szCs w:val="24"/>
        </w:rPr>
        <w:t xml:space="preserve"> το οποίο διαιρεί τους πολίτες και απε</w:t>
      </w:r>
      <w:r>
        <w:rPr>
          <w:rFonts w:eastAsia="Times New Roman"/>
          <w:szCs w:val="24"/>
        </w:rPr>
        <w:t>ιλείται η συνοχή της κοινωνίας.</w:t>
      </w:r>
    </w:p>
    <w:p w14:paraId="09855B5A" w14:textId="77777777" w:rsidR="00BE639A" w:rsidRDefault="00A212EC">
      <w:pPr>
        <w:spacing w:line="600" w:lineRule="auto"/>
        <w:ind w:firstLine="720"/>
        <w:jc w:val="both"/>
        <w:rPr>
          <w:rFonts w:eastAsia="Times New Roman"/>
          <w:szCs w:val="24"/>
        </w:rPr>
      </w:pPr>
      <w:r>
        <w:rPr>
          <w:rFonts w:eastAsia="Times New Roman"/>
          <w:szCs w:val="24"/>
        </w:rPr>
        <w:t>Καταγγέλλουμε, λ</w:t>
      </w:r>
      <w:r w:rsidRPr="00874ABF">
        <w:rPr>
          <w:rFonts w:eastAsia="Times New Roman"/>
          <w:szCs w:val="24"/>
        </w:rPr>
        <w:t>οιπόν</w:t>
      </w:r>
      <w:r>
        <w:rPr>
          <w:rFonts w:eastAsia="Times New Roman"/>
          <w:szCs w:val="24"/>
        </w:rPr>
        <w:t>,</w:t>
      </w:r>
      <w:r w:rsidRPr="00874ABF">
        <w:rPr>
          <w:rFonts w:eastAsia="Times New Roman"/>
          <w:szCs w:val="24"/>
        </w:rPr>
        <w:t xml:space="preserve"> την υποκριτική στάση όλου του συνταγματικού τόξου</w:t>
      </w:r>
      <w:r>
        <w:rPr>
          <w:rFonts w:eastAsia="Times New Roman"/>
          <w:szCs w:val="24"/>
        </w:rPr>
        <w:t>,</w:t>
      </w:r>
      <w:r w:rsidRPr="00874ABF">
        <w:rPr>
          <w:rFonts w:eastAsia="Times New Roman"/>
          <w:szCs w:val="24"/>
        </w:rPr>
        <w:t xml:space="preserve"> το οποίο τελευταί</w:t>
      </w:r>
      <w:r>
        <w:rPr>
          <w:rFonts w:eastAsia="Times New Roman"/>
          <w:szCs w:val="24"/>
        </w:rPr>
        <w:t>ω</w:t>
      </w:r>
      <w:r w:rsidRPr="00874ABF">
        <w:rPr>
          <w:rFonts w:eastAsia="Times New Roman"/>
          <w:szCs w:val="24"/>
        </w:rPr>
        <w:t xml:space="preserve">ς εμφανίζει ρωγμές με την κοινοβουλευτική εξαφάνιση του </w:t>
      </w:r>
      <w:r>
        <w:rPr>
          <w:rFonts w:eastAsia="Times New Roman"/>
          <w:szCs w:val="24"/>
        </w:rPr>
        <w:t>Ποταμιού και των ΑΝΕΛ. Δ</w:t>
      </w:r>
      <w:r w:rsidRPr="00874ABF">
        <w:rPr>
          <w:rFonts w:eastAsia="Times New Roman"/>
          <w:szCs w:val="24"/>
        </w:rPr>
        <w:t>εν επιχειρούμε</w:t>
      </w:r>
      <w:r>
        <w:rPr>
          <w:rFonts w:eastAsia="Times New Roman"/>
          <w:szCs w:val="24"/>
        </w:rPr>
        <w:t>,</w:t>
      </w:r>
      <w:r w:rsidRPr="00874ABF">
        <w:rPr>
          <w:rFonts w:eastAsia="Times New Roman"/>
          <w:szCs w:val="24"/>
        </w:rPr>
        <w:t xml:space="preserve"> αλλά υπάρχει </w:t>
      </w:r>
      <w:r>
        <w:rPr>
          <w:rFonts w:eastAsia="Times New Roman"/>
          <w:szCs w:val="24"/>
        </w:rPr>
        <w:t>θ</w:t>
      </w:r>
      <w:r w:rsidRPr="00874ABF">
        <w:rPr>
          <w:rFonts w:eastAsia="Times New Roman"/>
          <w:szCs w:val="24"/>
        </w:rPr>
        <w:t xml:space="preserve">εία δίκη και τονίζουμε ότι η Χρυσή Αυγή </w:t>
      </w:r>
      <w:r>
        <w:rPr>
          <w:rFonts w:eastAsia="Times New Roman"/>
          <w:szCs w:val="24"/>
        </w:rPr>
        <w:t xml:space="preserve">ήταν, είναι </w:t>
      </w:r>
      <w:r w:rsidRPr="00874ABF">
        <w:rPr>
          <w:rFonts w:eastAsia="Times New Roman"/>
          <w:szCs w:val="24"/>
        </w:rPr>
        <w:t xml:space="preserve">και θα παραμείνει το μόνο πολιτικό κίνημα γνήσιος εθνοφρουρός εντός και </w:t>
      </w:r>
      <w:r>
        <w:rPr>
          <w:rFonts w:eastAsia="Times New Roman"/>
          <w:szCs w:val="24"/>
        </w:rPr>
        <w:t>ε</w:t>
      </w:r>
      <w:r w:rsidRPr="00874ABF">
        <w:rPr>
          <w:rFonts w:eastAsia="Times New Roman"/>
          <w:szCs w:val="24"/>
        </w:rPr>
        <w:t xml:space="preserve">κτός του </w:t>
      </w:r>
      <w:r>
        <w:rPr>
          <w:rFonts w:eastAsia="Times New Roman"/>
          <w:szCs w:val="24"/>
        </w:rPr>
        <w:t>Κοινοβουλίου</w:t>
      </w:r>
      <w:r>
        <w:rPr>
          <w:rFonts w:eastAsia="Times New Roman"/>
          <w:szCs w:val="24"/>
        </w:rPr>
        <w:t>.</w:t>
      </w:r>
    </w:p>
    <w:p w14:paraId="09855B5B"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9855B5C" w14:textId="77777777" w:rsidR="00BE639A" w:rsidRDefault="00A212EC">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Ο Υφυπουργός Περιβάλλοντος και Ενέργειας κ. Δ</w:t>
      </w:r>
      <w:r w:rsidRPr="00874ABF">
        <w:rPr>
          <w:rFonts w:eastAsia="Times New Roman"/>
          <w:szCs w:val="24"/>
        </w:rPr>
        <w:t xml:space="preserve">ημαράς </w:t>
      </w:r>
      <w:r>
        <w:rPr>
          <w:rFonts w:eastAsia="Times New Roman"/>
          <w:szCs w:val="24"/>
        </w:rPr>
        <w:t>έχει τον λόγο.</w:t>
      </w:r>
    </w:p>
    <w:p w14:paraId="09855B5D" w14:textId="77777777" w:rsidR="00BE639A" w:rsidRDefault="00A212EC">
      <w:pPr>
        <w:spacing w:line="600" w:lineRule="auto"/>
        <w:ind w:firstLine="720"/>
        <w:jc w:val="both"/>
        <w:rPr>
          <w:rFonts w:eastAsia="Times New Roman"/>
          <w:szCs w:val="24"/>
        </w:rPr>
      </w:pPr>
      <w:r>
        <w:rPr>
          <w:rFonts w:eastAsia="Times New Roman"/>
          <w:b/>
          <w:szCs w:val="24"/>
        </w:rPr>
        <w:t>ΓΕΩΡΓΙΟΣ ΔΗΜΑΡΑΣ (Υφυπουργός Περιβάλλοντος και Ενέργειας):</w:t>
      </w:r>
      <w:r>
        <w:rPr>
          <w:rFonts w:eastAsia="Times New Roman"/>
          <w:szCs w:val="24"/>
        </w:rPr>
        <w:t xml:space="preserve"> Ε</w:t>
      </w:r>
      <w:r w:rsidRPr="00874ABF">
        <w:rPr>
          <w:rFonts w:eastAsia="Times New Roman"/>
          <w:szCs w:val="24"/>
        </w:rPr>
        <w:t>υχαριστώ</w:t>
      </w:r>
      <w:r>
        <w:rPr>
          <w:rFonts w:eastAsia="Times New Roman"/>
          <w:szCs w:val="24"/>
        </w:rPr>
        <w:t>,</w:t>
      </w:r>
      <w:r w:rsidRPr="00874ABF">
        <w:rPr>
          <w:rFonts w:eastAsia="Times New Roman"/>
          <w:szCs w:val="24"/>
        </w:rPr>
        <w:t xml:space="preserve"> κύριε </w:t>
      </w:r>
      <w:r>
        <w:rPr>
          <w:rFonts w:eastAsia="Times New Roman"/>
          <w:szCs w:val="24"/>
        </w:rPr>
        <w:t>Π</w:t>
      </w:r>
      <w:r w:rsidRPr="00874ABF">
        <w:rPr>
          <w:rFonts w:eastAsia="Times New Roman"/>
          <w:szCs w:val="24"/>
        </w:rPr>
        <w:t>ρόεδρε</w:t>
      </w:r>
      <w:r>
        <w:rPr>
          <w:rFonts w:eastAsia="Times New Roman"/>
          <w:szCs w:val="24"/>
        </w:rPr>
        <w:t>.</w:t>
      </w:r>
    </w:p>
    <w:p w14:paraId="09855B5E" w14:textId="77777777" w:rsidR="00BE639A" w:rsidRDefault="00A212EC">
      <w:pPr>
        <w:spacing w:line="600" w:lineRule="auto"/>
        <w:ind w:firstLine="720"/>
        <w:jc w:val="both"/>
        <w:rPr>
          <w:rFonts w:eastAsia="Times New Roman"/>
          <w:szCs w:val="24"/>
        </w:rPr>
      </w:pPr>
      <w:r>
        <w:rPr>
          <w:rFonts w:eastAsia="Times New Roman"/>
          <w:szCs w:val="24"/>
        </w:rPr>
        <w:t>Κυρίες και κ</w:t>
      </w:r>
      <w:r w:rsidRPr="00874ABF">
        <w:rPr>
          <w:rFonts w:eastAsia="Times New Roman"/>
          <w:szCs w:val="24"/>
        </w:rPr>
        <w:t>ύριο</w:t>
      </w:r>
      <w:r w:rsidRPr="00874ABF">
        <w:rPr>
          <w:rFonts w:eastAsia="Times New Roman"/>
          <w:szCs w:val="24"/>
        </w:rPr>
        <w:t>ι συνάδελφοι</w:t>
      </w:r>
      <w:r>
        <w:rPr>
          <w:rFonts w:eastAsia="Times New Roman"/>
          <w:szCs w:val="24"/>
        </w:rPr>
        <w:t>,</w:t>
      </w:r>
      <w:r w:rsidRPr="00874ABF">
        <w:rPr>
          <w:rFonts w:eastAsia="Times New Roman"/>
          <w:szCs w:val="24"/>
        </w:rPr>
        <w:t xml:space="preserve"> η διαδικασία </w:t>
      </w:r>
      <w:r>
        <w:rPr>
          <w:rFonts w:eastAsia="Times New Roman"/>
          <w:szCs w:val="24"/>
        </w:rPr>
        <w:t>Α</w:t>
      </w:r>
      <w:r w:rsidRPr="00874ABF">
        <w:rPr>
          <w:rFonts w:eastAsia="Times New Roman"/>
          <w:szCs w:val="24"/>
        </w:rPr>
        <w:t xml:space="preserve">ναθεώρησης του </w:t>
      </w:r>
      <w:r>
        <w:rPr>
          <w:rFonts w:eastAsia="Times New Roman"/>
          <w:szCs w:val="24"/>
        </w:rPr>
        <w:t>Συντάγματος</w:t>
      </w:r>
      <w:r w:rsidRPr="00874ABF">
        <w:rPr>
          <w:rFonts w:eastAsia="Times New Roman"/>
          <w:szCs w:val="24"/>
        </w:rPr>
        <w:t xml:space="preserve"> είναι </w:t>
      </w:r>
      <w:r>
        <w:rPr>
          <w:rFonts w:eastAsia="Times New Roman"/>
          <w:szCs w:val="24"/>
        </w:rPr>
        <w:t>μια</w:t>
      </w:r>
      <w:r w:rsidRPr="00874ABF">
        <w:rPr>
          <w:rFonts w:eastAsia="Times New Roman"/>
          <w:szCs w:val="24"/>
        </w:rPr>
        <w:t xml:space="preserve"> κορυφαία διαδικασία για τη βελτίωση λειτουργίας του πολιτεύματος</w:t>
      </w:r>
      <w:r>
        <w:rPr>
          <w:rFonts w:eastAsia="Times New Roman"/>
          <w:szCs w:val="24"/>
        </w:rPr>
        <w:t>, αλλά και για την πορεία της χώρας. Κ</w:t>
      </w:r>
      <w:r w:rsidRPr="00874ABF">
        <w:rPr>
          <w:rFonts w:eastAsia="Times New Roman"/>
          <w:szCs w:val="24"/>
        </w:rPr>
        <w:t>ατά την άποψή μου</w:t>
      </w:r>
      <w:r>
        <w:rPr>
          <w:rFonts w:eastAsia="Times New Roman"/>
          <w:szCs w:val="24"/>
        </w:rPr>
        <w:t>,</w:t>
      </w:r>
      <w:r w:rsidRPr="00874ABF">
        <w:rPr>
          <w:rFonts w:eastAsia="Times New Roman"/>
          <w:szCs w:val="24"/>
        </w:rPr>
        <w:t xml:space="preserve"> η μεγαλύτερη ανάγκη </w:t>
      </w:r>
      <w:r>
        <w:rPr>
          <w:rFonts w:eastAsia="Times New Roman"/>
          <w:szCs w:val="24"/>
        </w:rPr>
        <w:t>Α</w:t>
      </w:r>
      <w:r w:rsidRPr="00874ABF">
        <w:rPr>
          <w:rFonts w:eastAsia="Times New Roman"/>
          <w:szCs w:val="24"/>
        </w:rPr>
        <w:t xml:space="preserve">ναθεώρησης προέρχεται από την αλλαγή του άρθρου </w:t>
      </w:r>
      <w:r w:rsidRPr="00874ABF">
        <w:rPr>
          <w:rFonts w:eastAsia="Times New Roman"/>
          <w:szCs w:val="24"/>
        </w:rPr>
        <w:t>86</w:t>
      </w:r>
      <w:r>
        <w:rPr>
          <w:rFonts w:eastAsia="Times New Roman"/>
          <w:szCs w:val="24"/>
        </w:rPr>
        <w:t>,</w:t>
      </w:r>
      <w:r w:rsidRPr="00874ABF">
        <w:rPr>
          <w:rFonts w:eastAsia="Times New Roman"/>
          <w:szCs w:val="24"/>
        </w:rPr>
        <w:t xml:space="preserve"> που αναφέρεται στην παραγραφή αδικημάτων </w:t>
      </w:r>
      <w:r>
        <w:rPr>
          <w:rFonts w:eastAsia="Times New Roman"/>
          <w:szCs w:val="24"/>
        </w:rPr>
        <w:t>Υ</w:t>
      </w:r>
      <w:r w:rsidRPr="00874ABF">
        <w:rPr>
          <w:rFonts w:eastAsia="Times New Roman"/>
          <w:szCs w:val="24"/>
        </w:rPr>
        <w:t>πουργών και της διάλυσης της Βουλής που γίνεται</w:t>
      </w:r>
      <w:r>
        <w:rPr>
          <w:rFonts w:eastAsia="Times New Roman"/>
          <w:szCs w:val="24"/>
        </w:rPr>
        <w:t>,</w:t>
      </w:r>
      <w:r w:rsidRPr="00874ABF">
        <w:rPr>
          <w:rFonts w:eastAsia="Times New Roman"/>
          <w:szCs w:val="24"/>
        </w:rPr>
        <w:t xml:space="preserve"> </w:t>
      </w:r>
      <w:r>
        <w:rPr>
          <w:rFonts w:eastAsia="Times New Roman"/>
          <w:szCs w:val="24"/>
        </w:rPr>
        <w:t>α</w:t>
      </w:r>
      <w:r w:rsidRPr="00874ABF">
        <w:rPr>
          <w:rFonts w:eastAsia="Times New Roman"/>
          <w:szCs w:val="24"/>
        </w:rPr>
        <w:t xml:space="preserve">ν δεν υπάρχει συναίνεση για την εκλογή </w:t>
      </w:r>
      <w:r>
        <w:rPr>
          <w:rFonts w:eastAsia="Times New Roman"/>
          <w:szCs w:val="24"/>
        </w:rPr>
        <w:t>του Π</w:t>
      </w:r>
      <w:r w:rsidRPr="00874ABF">
        <w:rPr>
          <w:rFonts w:eastAsia="Times New Roman"/>
          <w:szCs w:val="24"/>
        </w:rPr>
        <w:t>ροέδρου</w:t>
      </w:r>
      <w:r>
        <w:rPr>
          <w:rFonts w:eastAsia="Times New Roman"/>
          <w:szCs w:val="24"/>
        </w:rPr>
        <w:t xml:space="preserve"> της Δημοκρατίας. Επομένως, πρέπει να βρούμε λύσεις, ώστε </w:t>
      </w:r>
      <w:r w:rsidRPr="00874ABF">
        <w:rPr>
          <w:rFonts w:eastAsia="Times New Roman"/>
          <w:szCs w:val="24"/>
        </w:rPr>
        <w:t>να μην διαλύεται η Βουλή</w:t>
      </w:r>
      <w:r>
        <w:rPr>
          <w:rFonts w:eastAsia="Times New Roman"/>
          <w:szCs w:val="24"/>
        </w:rPr>
        <w:t>,</w:t>
      </w:r>
      <w:r w:rsidRPr="00874ABF">
        <w:rPr>
          <w:rFonts w:eastAsia="Times New Roman"/>
          <w:szCs w:val="24"/>
        </w:rPr>
        <w:t xml:space="preserve"> αλλά η κάθε κυβέρνηση</w:t>
      </w:r>
      <w:r>
        <w:rPr>
          <w:rFonts w:eastAsia="Times New Roman"/>
          <w:szCs w:val="24"/>
        </w:rPr>
        <w:t>, η</w:t>
      </w:r>
      <w:r w:rsidRPr="00874ABF">
        <w:rPr>
          <w:rFonts w:eastAsia="Times New Roman"/>
          <w:szCs w:val="24"/>
        </w:rPr>
        <w:t xml:space="preserve"> </w:t>
      </w:r>
      <w:r w:rsidRPr="00874ABF">
        <w:rPr>
          <w:rFonts w:eastAsia="Times New Roman"/>
          <w:szCs w:val="24"/>
        </w:rPr>
        <w:t xml:space="preserve">κάθε πλειοψηφία να </w:t>
      </w:r>
      <w:r>
        <w:rPr>
          <w:rFonts w:eastAsia="Times New Roman"/>
          <w:szCs w:val="24"/>
        </w:rPr>
        <w:t>εξαντλεί τον συνταγματικό χρόνο.</w:t>
      </w:r>
    </w:p>
    <w:p w14:paraId="09855B5F" w14:textId="77777777" w:rsidR="00BE639A" w:rsidRDefault="00A212EC">
      <w:pPr>
        <w:spacing w:line="600" w:lineRule="auto"/>
        <w:ind w:firstLine="720"/>
        <w:jc w:val="both"/>
        <w:rPr>
          <w:rFonts w:eastAsia="Times New Roman"/>
          <w:szCs w:val="24"/>
        </w:rPr>
      </w:pPr>
      <w:r>
        <w:rPr>
          <w:rFonts w:eastAsia="Times New Roman"/>
          <w:szCs w:val="24"/>
        </w:rPr>
        <w:t>Τ</w:t>
      </w:r>
      <w:r w:rsidRPr="00874ABF">
        <w:rPr>
          <w:rFonts w:eastAsia="Times New Roman"/>
          <w:szCs w:val="24"/>
        </w:rPr>
        <w:t>ο κλίμα της συζήτησης νομίζω ότι ήταν αρκετά καλό</w:t>
      </w:r>
      <w:r>
        <w:rPr>
          <w:rFonts w:eastAsia="Times New Roman"/>
          <w:szCs w:val="24"/>
        </w:rPr>
        <w:t>,</w:t>
      </w:r>
      <w:r w:rsidRPr="00874ABF">
        <w:rPr>
          <w:rFonts w:eastAsia="Times New Roman"/>
          <w:szCs w:val="24"/>
        </w:rPr>
        <w:t xml:space="preserve"> αλλά πιστεύω ότι θα μπορούσε να </w:t>
      </w:r>
      <w:r>
        <w:rPr>
          <w:rFonts w:eastAsia="Times New Roman"/>
          <w:szCs w:val="24"/>
        </w:rPr>
        <w:t>υπάρξει</w:t>
      </w:r>
      <w:r w:rsidRPr="00874ABF">
        <w:rPr>
          <w:rFonts w:eastAsia="Times New Roman"/>
          <w:szCs w:val="24"/>
        </w:rPr>
        <w:t xml:space="preserve"> μεγαλύτερη σύγκλιση </w:t>
      </w:r>
      <w:r>
        <w:rPr>
          <w:rFonts w:eastAsia="Times New Roman"/>
          <w:szCs w:val="24"/>
        </w:rPr>
        <w:t>και συναίνεση στα ζητήματα αυτά, να</w:t>
      </w:r>
      <w:r w:rsidRPr="00874ABF">
        <w:rPr>
          <w:rFonts w:eastAsia="Times New Roman"/>
          <w:szCs w:val="24"/>
        </w:rPr>
        <w:t xml:space="preserve"> πηγαίναμε</w:t>
      </w:r>
      <w:r>
        <w:rPr>
          <w:rFonts w:eastAsia="Times New Roman"/>
          <w:szCs w:val="24"/>
        </w:rPr>
        <w:t xml:space="preserve"> σε </w:t>
      </w:r>
      <w:r w:rsidRPr="00874ABF">
        <w:rPr>
          <w:rFonts w:eastAsia="Times New Roman"/>
          <w:szCs w:val="24"/>
        </w:rPr>
        <w:t>περισσότερα άρθρα μαζί και στην ίδια κατεύθ</w:t>
      </w:r>
      <w:r w:rsidRPr="00874ABF">
        <w:rPr>
          <w:rFonts w:eastAsia="Times New Roman"/>
          <w:szCs w:val="24"/>
        </w:rPr>
        <w:t>υνση</w:t>
      </w:r>
      <w:r>
        <w:rPr>
          <w:rFonts w:eastAsia="Times New Roman"/>
          <w:szCs w:val="24"/>
        </w:rPr>
        <w:t>.</w:t>
      </w:r>
    </w:p>
    <w:p w14:paraId="09855B60" w14:textId="77777777" w:rsidR="00BE639A" w:rsidRDefault="00A212EC">
      <w:pPr>
        <w:spacing w:line="600" w:lineRule="auto"/>
        <w:ind w:firstLine="720"/>
        <w:jc w:val="both"/>
        <w:rPr>
          <w:rFonts w:eastAsia="Times New Roman"/>
          <w:szCs w:val="24"/>
        </w:rPr>
      </w:pPr>
      <w:r>
        <w:rPr>
          <w:rFonts w:eastAsia="Times New Roman"/>
          <w:szCs w:val="24"/>
        </w:rPr>
        <w:lastRenderedPageBreak/>
        <w:t>Ε</w:t>
      </w:r>
      <w:r w:rsidRPr="00874ABF">
        <w:rPr>
          <w:rFonts w:eastAsia="Times New Roman"/>
          <w:szCs w:val="24"/>
        </w:rPr>
        <w:t>πειδή</w:t>
      </w:r>
      <w:r>
        <w:rPr>
          <w:rFonts w:eastAsia="Times New Roman"/>
          <w:szCs w:val="24"/>
        </w:rPr>
        <w:t>,</w:t>
      </w:r>
      <w:r w:rsidRPr="00874ABF">
        <w:rPr>
          <w:rFonts w:eastAsia="Times New Roman"/>
          <w:szCs w:val="24"/>
        </w:rPr>
        <w:t xml:space="preserve"> ξέρετε</w:t>
      </w:r>
      <w:r>
        <w:rPr>
          <w:rFonts w:eastAsia="Times New Roman"/>
          <w:szCs w:val="24"/>
        </w:rPr>
        <w:t>,</w:t>
      </w:r>
      <w:r w:rsidRPr="00874ABF">
        <w:rPr>
          <w:rFonts w:eastAsia="Times New Roman"/>
          <w:szCs w:val="24"/>
        </w:rPr>
        <w:t xml:space="preserve"> ότι και στην </w:t>
      </w:r>
      <w:r>
        <w:rPr>
          <w:rFonts w:eastAsia="Times New Roman"/>
          <w:szCs w:val="24"/>
        </w:rPr>
        <w:t>Κ</w:t>
      </w:r>
      <w:r w:rsidRPr="00874ABF">
        <w:rPr>
          <w:rFonts w:eastAsia="Times New Roman"/>
          <w:szCs w:val="24"/>
        </w:rPr>
        <w:t xml:space="preserve">υβέρνηση και στη Βουλή </w:t>
      </w:r>
      <w:r>
        <w:rPr>
          <w:rFonts w:eastAsia="Times New Roman"/>
          <w:szCs w:val="24"/>
        </w:rPr>
        <w:t>εκπροσωπώ την πολιτική οικολογία, θα αναφερθώ</w:t>
      </w:r>
      <w:r w:rsidRPr="00874ABF">
        <w:rPr>
          <w:rFonts w:eastAsia="Times New Roman"/>
          <w:szCs w:val="24"/>
        </w:rPr>
        <w:t xml:space="preserve"> πρώτα </w:t>
      </w:r>
      <w:r>
        <w:rPr>
          <w:rFonts w:eastAsia="Times New Roman"/>
          <w:szCs w:val="24"/>
        </w:rPr>
        <w:t>σ</w:t>
      </w:r>
      <w:r w:rsidRPr="00874ABF">
        <w:rPr>
          <w:rFonts w:eastAsia="Times New Roman"/>
          <w:szCs w:val="24"/>
        </w:rPr>
        <w:t>το άρθρο 24</w:t>
      </w:r>
      <w:r>
        <w:rPr>
          <w:rFonts w:eastAsia="Times New Roman"/>
          <w:szCs w:val="24"/>
        </w:rPr>
        <w:t>, γ</w:t>
      </w:r>
      <w:r w:rsidRPr="00874ABF">
        <w:rPr>
          <w:rFonts w:eastAsia="Times New Roman"/>
          <w:szCs w:val="24"/>
        </w:rPr>
        <w:t>ιατί μέχρι τώρα όσες προσπάθειες αναθεώρησης του άρθρου 24 έγιναν</w:t>
      </w:r>
      <w:r>
        <w:rPr>
          <w:rFonts w:eastAsia="Times New Roman"/>
          <w:szCs w:val="24"/>
        </w:rPr>
        <w:t>,</w:t>
      </w:r>
      <w:r w:rsidRPr="00874ABF">
        <w:rPr>
          <w:rFonts w:eastAsia="Times New Roman"/>
          <w:szCs w:val="24"/>
        </w:rPr>
        <w:t xml:space="preserve"> όλες οδηγούσαν σε μείωση της </w:t>
      </w:r>
      <w:r>
        <w:rPr>
          <w:rFonts w:eastAsia="Times New Roman"/>
          <w:szCs w:val="24"/>
        </w:rPr>
        <w:t>π</w:t>
      </w:r>
      <w:r w:rsidRPr="00874ABF">
        <w:rPr>
          <w:rFonts w:eastAsia="Times New Roman"/>
          <w:szCs w:val="24"/>
        </w:rPr>
        <w:t>ροστασίας του περιβάλλοντος και ι</w:t>
      </w:r>
      <w:r w:rsidRPr="00874ABF">
        <w:rPr>
          <w:rFonts w:eastAsia="Times New Roman"/>
          <w:szCs w:val="24"/>
        </w:rPr>
        <w:t>διαίτερα των δασών</w:t>
      </w:r>
      <w:r>
        <w:rPr>
          <w:rFonts w:eastAsia="Times New Roman"/>
          <w:szCs w:val="24"/>
        </w:rPr>
        <w:t>. Τ</w:t>
      </w:r>
      <w:r w:rsidRPr="00874ABF">
        <w:rPr>
          <w:rFonts w:eastAsia="Times New Roman"/>
          <w:szCs w:val="24"/>
        </w:rPr>
        <w:t>α οικονομικά συμφέροντα</w:t>
      </w:r>
      <w:r>
        <w:rPr>
          <w:rFonts w:eastAsia="Times New Roman"/>
          <w:szCs w:val="24"/>
        </w:rPr>
        <w:t>,</w:t>
      </w:r>
      <w:r w:rsidRPr="00874ABF">
        <w:rPr>
          <w:rFonts w:eastAsia="Times New Roman"/>
          <w:szCs w:val="24"/>
        </w:rPr>
        <w:t xml:space="preserve"> που επιβουλεύονται τη φύση </w:t>
      </w:r>
      <w:r>
        <w:rPr>
          <w:rFonts w:eastAsia="Times New Roman"/>
          <w:szCs w:val="24"/>
        </w:rPr>
        <w:t>γ</w:t>
      </w:r>
      <w:r w:rsidRPr="00874ABF">
        <w:rPr>
          <w:rFonts w:eastAsia="Times New Roman"/>
          <w:szCs w:val="24"/>
        </w:rPr>
        <w:t>ια χάρη του κέρδους</w:t>
      </w:r>
      <w:r>
        <w:rPr>
          <w:rFonts w:eastAsia="Times New Roman"/>
          <w:szCs w:val="24"/>
        </w:rPr>
        <w:t>,</w:t>
      </w:r>
      <w:r w:rsidRPr="00874ABF">
        <w:rPr>
          <w:rFonts w:eastAsia="Times New Roman"/>
          <w:szCs w:val="24"/>
        </w:rPr>
        <w:t xml:space="preserve"> είναι τόσο ισχυρά που επηρεάζουν</w:t>
      </w:r>
      <w:r>
        <w:rPr>
          <w:rFonts w:eastAsia="Times New Roman"/>
          <w:szCs w:val="24"/>
        </w:rPr>
        <w:t xml:space="preserve"> τις πολιτικές αποφάσεις σε αντι</w:t>
      </w:r>
      <w:r w:rsidRPr="00874ABF">
        <w:rPr>
          <w:rFonts w:eastAsia="Times New Roman"/>
          <w:szCs w:val="24"/>
        </w:rPr>
        <w:t>περιβαλλοντική κατεύθυνση</w:t>
      </w:r>
      <w:r>
        <w:rPr>
          <w:rFonts w:eastAsia="Times New Roman"/>
          <w:szCs w:val="24"/>
        </w:rPr>
        <w:t>.</w:t>
      </w:r>
    </w:p>
    <w:p w14:paraId="09855B61" w14:textId="77777777" w:rsidR="00BE639A" w:rsidRDefault="00A212EC">
      <w:pPr>
        <w:spacing w:line="600" w:lineRule="auto"/>
        <w:ind w:firstLine="720"/>
        <w:jc w:val="both"/>
        <w:rPr>
          <w:rFonts w:eastAsia="Times New Roman"/>
          <w:szCs w:val="24"/>
        </w:rPr>
      </w:pPr>
      <w:r>
        <w:rPr>
          <w:rFonts w:eastAsia="Times New Roman"/>
          <w:szCs w:val="24"/>
        </w:rPr>
        <w:t>Τ</w:t>
      </w:r>
      <w:r w:rsidRPr="00874ABF">
        <w:rPr>
          <w:rFonts w:eastAsia="Times New Roman"/>
          <w:szCs w:val="24"/>
        </w:rPr>
        <w:t>ο άρθρο 24</w:t>
      </w:r>
      <w:r>
        <w:rPr>
          <w:rFonts w:eastAsia="Times New Roman"/>
          <w:szCs w:val="24"/>
        </w:rPr>
        <w:t>,</w:t>
      </w:r>
      <w:r w:rsidRPr="00874ABF">
        <w:rPr>
          <w:rFonts w:eastAsia="Times New Roman"/>
          <w:szCs w:val="24"/>
        </w:rPr>
        <w:t xml:space="preserve"> όπως ισχύει στην παράγραφο 1</w:t>
      </w:r>
      <w:r>
        <w:rPr>
          <w:rFonts w:eastAsia="Times New Roman"/>
          <w:szCs w:val="24"/>
        </w:rPr>
        <w:t>,</w:t>
      </w:r>
      <w:r w:rsidRPr="00874ABF">
        <w:rPr>
          <w:rFonts w:eastAsia="Times New Roman"/>
          <w:szCs w:val="24"/>
        </w:rPr>
        <w:t xml:space="preserve"> προβλέπει</w:t>
      </w:r>
      <w:r>
        <w:rPr>
          <w:rFonts w:eastAsia="Times New Roman"/>
          <w:szCs w:val="24"/>
        </w:rPr>
        <w:t>:</w:t>
      </w:r>
      <w:r w:rsidRPr="00874ABF">
        <w:rPr>
          <w:rFonts w:eastAsia="Times New Roman"/>
          <w:szCs w:val="24"/>
        </w:rPr>
        <w:t xml:space="preserve"> </w:t>
      </w:r>
      <w:r>
        <w:rPr>
          <w:rFonts w:eastAsia="Times New Roman"/>
          <w:szCs w:val="24"/>
        </w:rPr>
        <w:t>«</w:t>
      </w:r>
      <w:r w:rsidRPr="0072187E">
        <w:rPr>
          <w:rFonts w:eastAsia="Times New Roman"/>
          <w:szCs w:val="24"/>
        </w:rPr>
        <w:t>Η προστασία του</w:t>
      </w:r>
      <w:r w:rsidRPr="0072187E">
        <w:rPr>
          <w:rFonts w:eastAsia="Times New Roman"/>
          <w:szCs w:val="24"/>
        </w:rPr>
        <w:t xml:space="preserve"> φυσικού και πολιτιστικού περιβάλλοντος αποτελεί υποχρέωση του </w:t>
      </w:r>
      <w:r>
        <w:rPr>
          <w:rFonts w:eastAsia="Times New Roman"/>
          <w:szCs w:val="24"/>
        </w:rPr>
        <w:t>κ</w:t>
      </w:r>
      <w:r w:rsidRPr="0072187E">
        <w:rPr>
          <w:rFonts w:eastAsia="Times New Roman"/>
          <w:szCs w:val="24"/>
        </w:rPr>
        <w:t xml:space="preserve">ράτους και δικαίωμα του καθενός. Για τη διαφύλαξή του το </w:t>
      </w:r>
      <w:r>
        <w:rPr>
          <w:rFonts w:eastAsia="Times New Roman"/>
          <w:szCs w:val="24"/>
        </w:rPr>
        <w:t>κ</w:t>
      </w:r>
      <w:r w:rsidRPr="0072187E">
        <w:rPr>
          <w:rFonts w:eastAsia="Times New Roman"/>
          <w:szCs w:val="24"/>
        </w:rPr>
        <w:t>ράτος έχει υποχρέωση να παίρνει ιδιαίτερα προληπτικά ή κατασταλτικά μέτρα στο πλαίσιο της αρχής της αειφορίας. Νόμος ορίζει τα σχετικά</w:t>
      </w:r>
      <w:r w:rsidRPr="0072187E">
        <w:rPr>
          <w:rFonts w:eastAsia="Times New Roman"/>
          <w:szCs w:val="24"/>
        </w:rPr>
        <w:t xml:space="preserve"> με την προστασία των δασών και των δασικών εκτάσεων. Η σύνταξη δασολογίου συνιστά υποχρέωση του </w:t>
      </w:r>
      <w:r>
        <w:rPr>
          <w:rFonts w:eastAsia="Times New Roman"/>
          <w:szCs w:val="24"/>
        </w:rPr>
        <w:t>κ</w:t>
      </w:r>
      <w:r w:rsidRPr="0072187E">
        <w:rPr>
          <w:rFonts w:eastAsia="Times New Roman"/>
          <w:szCs w:val="24"/>
        </w:rPr>
        <w:t>ράτους. Απαγορεύεται η μεταβολή προορισμού των δασών και των δασικών εκτάσεων</w:t>
      </w:r>
      <w:r>
        <w:rPr>
          <w:rFonts w:eastAsia="Times New Roman"/>
          <w:szCs w:val="24"/>
        </w:rPr>
        <w:t>…» κ.λπ</w:t>
      </w:r>
      <w:r>
        <w:rPr>
          <w:rFonts w:eastAsia="Times New Roman"/>
          <w:szCs w:val="24"/>
        </w:rPr>
        <w:t>.</w:t>
      </w:r>
      <w:r>
        <w:rPr>
          <w:rFonts w:eastAsia="Times New Roman"/>
          <w:szCs w:val="24"/>
        </w:rPr>
        <w:t>.</w:t>
      </w:r>
      <w:r w:rsidRPr="00874ABF">
        <w:rPr>
          <w:rFonts w:eastAsia="Times New Roman"/>
          <w:szCs w:val="24"/>
        </w:rPr>
        <w:t xml:space="preserve"> Επομένως</w:t>
      </w:r>
      <w:r>
        <w:rPr>
          <w:rFonts w:eastAsia="Times New Roman"/>
          <w:szCs w:val="24"/>
        </w:rPr>
        <w:t>, η παράγραφος 1 του άρθρου αυτού</w:t>
      </w:r>
      <w:r w:rsidRPr="00874ABF">
        <w:rPr>
          <w:rFonts w:eastAsia="Times New Roman"/>
          <w:szCs w:val="24"/>
        </w:rPr>
        <w:t xml:space="preserve"> πραγματικά παρέχει </w:t>
      </w:r>
      <w:r>
        <w:rPr>
          <w:rFonts w:eastAsia="Times New Roman"/>
          <w:szCs w:val="24"/>
        </w:rPr>
        <w:t>μια</w:t>
      </w:r>
      <w:r w:rsidRPr="00874ABF">
        <w:rPr>
          <w:rFonts w:eastAsia="Times New Roman"/>
          <w:szCs w:val="24"/>
        </w:rPr>
        <w:t xml:space="preserve"> καλή προστασία για τη φύση και για το πολιτι</w:t>
      </w:r>
      <w:r>
        <w:rPr>
          <w:rFonts w:eastAsia="Times New Roman"/>
          <w:szCs w:val="24"/>
        </w:rPr>
        <w:t>στι</w:t>
      </w:r>
      <w:r w:rsidRPr="00874ABF">
        <w:rPr>
          <w:rFonts w:eastAsia="Times New Roman"/>
          <w:szCs w:val="24"/>
        </w:rPr>
        <w:t>κό περιβάλλον</w:t>
      </w:r>
      <w:r>
        <w:rPr>
          <w:rFonts w:eastAsia="Times New Roman"/>
          <w:szCs w:val="24"/>
        </w:rPr>
        <w:t>. Β</w:t>
      </w:r>
      <w:r w:rsidRPr="00874ABF">
        <w:rPr>
          <w:rFonts w:eastAsia="Times New Roman"/>
          <w:szCs w:val="24"/>
        </w:rPr>
        <w:t xml:space="preserve">άσει </w:t>
      </w:r>
      <w:r w:rsidRPr="00874ABF">
        <w:rPr>
          <w:rFonts w:eastAsia="Times New Roman"/>
          <w:szCs w:val="24"/>
        </w:rPr>
        <w:lastRenderedPageBreak/>
        <w:t>του άρθρου 24</w:t>
      </w:r>
      <w:r>
        <w:rPr>
          <w:rFonts w:eastAsia="Times New Roman"/>
          <w:szCs w:val="24"/>
        </w:rPr>
        <w:t xml:space="preserve"> παράγραφος 1</w:t>
      </w:r>
      <w:r w:rsidRPr="00874ABF">
        <w:rPr>
          <w:rFonts w:eastAsia="Times New Roman"/>
          <w:szCs w:val="24"/>
        </w:rPr>
        <w:t xml:space="preserve"> πραγματικά υπήρξε νομική προστασία του φυσικού και πολιτιστικού περιβάλλοντος και ιδιαί</w:t>
      </w:r>
      <w:r>
        <w:rPr>
          <w:rFonts w:eastAsia="Times New Roman"/>
          <w:szCs w:val="24"/>
        </w:rPr>
        <w:t>τερα των δασών.</w:t>
      </w:r>
    </w:p>
    <w:p w14:paraId="09855B62" w14:textId="77777777" w:rsidR="00BE639A" w:rsidRDefault="00A212EC">
      <w:pPr>
        <w:spacing w:line="600" w:lineRule="auto"/>
        <w:ind w:firstLine="720"/>
        <w:jc w:val="both"/>
        <w:rPr>
          <w:rFonts w:eastAsia="Times New Roman"/>
          <w:szCs w:val="24"/>
        </w:rPr>
      </w:pPr>
      <w:r>
        <w:rPr>
          <w:rFonts w:eastAsia="Times New Roman"/>
          <w:szCs w:val="24"/>
        </w:rPr>
        <w:t xml:space="preserve">Η νομολογία που </w:t>
      </w:r>
      <w:r w:rsidRPr="00874ABF">
        <w:rPr>
          <w:rFonts w:eastAsia="Times New Roman"/>
          <w:szCs w:val="24"/>
        </w:rPr>
        <w:t>δημιουργήθηκε</w:t>
      </w:r>
      <w:r>
        <w:rPr>
          <w:rFonts w:eastAsia="Times New Roman"/>
          <w:szCs w:val="24"/>
        </w:rPr>
        <w:t>,</w:t>
      </w:r>
      <w:r w:rsidRPr="00874ABF">
        <w:rPr>
          <w:rFonts w:eastAsia="Times New Roman"/>
          <w:szCs w:val="24"/>
        </w:rPr>
        <w:t xml:space="preserve"> βάσει του άρθρου</w:t>
      </w:r>
      <w:r>
        <w:rPr>
          <w:rFonts w:eastAsia="Times New Roman"/>
          <w:szCs w:val="24"/>
        </w:rPr>
        <w:t>,</w:t>
      </w:r>
      <w:r w:rsidRPr="00874ABF">
        <w:rPr>
          <w:rFonts w:eastAsia="Times New Roman"/>
          <w:szCs w:val="24"/>
        </w:rPr>
        <w:t xml:space="preserve"> 24 θωράκ</w:t>
      </w:r>
      <w:r>
        <w:rPr>
          <w:rFonts w:eastAsia="Times New Roman"/>
          <w:szCs w:val="24"/>
        </w:rPr>
        <w:t>ισε νομικά την προστασία των δασών. Θ</w:t>
      </w:r>
      <w:r w:rsidRPr="00874ABF">
        <w:rPr>
          <w:rFonts w:eastAsia="Times New Roman"/>
          <w:szCs w:val="24"/>
        </w:rPr>
        <w:t xml:space="preserve">ωράκισε νομικά και όχι </w:t>
      </w:r>
      <w:r>
        <w:rPr>
          <w:rFonts w:eastAsia="Times New Roman"/>
          <w:szCs w:val="24"/>
        </w:rPr>
        <w:t>π</w:t>
      </w:r>
      <w:r w:rsidRPr="00874ABF">
        <w:rPr>
          <w:rFonts w:eastAsia="Times New Roman"/>
          <w:szCs w:val="24"/>
        </w:rPr>
        <w:t>ραγματικά</w:t>
      </w:r>
      <w:r>
        <w:rPr>
          <w:rFonts w:eastAsia="Times New Roman"/>
          <w:szCs w:val="24"/>
        </w:rPr>
        <w:t>,</w:t>
      </w:r>
      <w:r w:rsidRPr="00874ABF">
        <w:rPr>
          <w:rFonts w:eastAsia="Times New Roman"/>
          <w:szCs w:val="24"/>
        </w:rPr>
        <w:t xml:space="preserve"> γιατί ξέρουμε την έκταση της</w:t>
      </w:r>
      <w:r>
        <w:rPr>
          <w:rFonts w:eastAsia="Times New Roman"/>
          <w:szCs w:val="24"/>
        </w:rPr>
        <w:t xml:space="preserve"> αυθαιρεσίας σε βάρος των δασών. </w:t>
      </w:r>
      <w:r w:rsidRPr="00874ABF">
        <w:rPr>
          <w:rFonts w:eastAsia="Times New Roman"/>
          <w:szCs w:val="24"/>
        </w:rPr>
        <w:t>Ας θυμηθούμε</w:t>
      </w:r>
      <w:r>
        <w:rPr>
          <w:rFonts w:eastAsia="Times New Roman"/>
          <w:szCs w:val="24"/>
        </w:rPr>
        <w:t>,</w:t>
      </w:r>
      <w:r w:rsidRPr="00874ABF">
        <w:rPr>
          <w:rFonts w:eastAsia="Times New Roman"/>
          <w:szCs w:val="24"/>
        </w:rPr>
        <w:t xml:space="preserve"> πάντως</w:t>
      </w:r>
      <w:r>
        <w:rPr>
          <w:rFonts w:eastAsia="Times New Roman"/>
          <w:szCs w:val="24"/>
        </w:rPr>
        <w:t>,</w:t>
      </w:r>
      <w:r w:rsidRPr="00874ABF">
        <w:rPr>
          <w:rFonts w:eastAsia="Times New Roman"/>
          <w:szCs w:val="24"/>
        </w:rPr>
        <w:t xml:space="preserve"> τις αποφάσεις του </w:t>
      </w:r>
      <w:r>
        <w:rPr>
          <w:rFonts w:eastAsia="Times New Roman"/>
          <w:szCs w:val="24"/>
        </w:rPr>
        <w:t>πέμπτου τ</w:t>
      </w:r>
      <w:r w:rsidRPr="00874ABF">
        <w:rPr>
          <w:rFonts w:eastAsia="Times New Roman"/>
          <w:szCs w:val="24"/>
        </w:rPr>
        <w:t xml:space="preserve">μήματος του Συμβουλίου </w:t>
      </w:r>
      <w:r>
        <w:rPr>
          <w:rFonts w:eastAsia="Times New Roman"/>
          <w:szCs w:val="24"/>
        </w:rPr>
        <w:t xml:space="preserve">της </w:t>
      </w:r>
      <w:r w:rsidRPr="00874ABF">
        <w:rPr>
          <w:rFonts w:eastAsia="Times New Roman"/>
          <w:szCs w:val="24"/>
        </w:rPr>
        <w:t xml:space="preserve">Επικρατείας με τον τότε Πρόεδρο </w:t>
      </w:r>
      <w:r>
        <w:rPr>
          <w:rFonts w:eastAsia="Times New Roman"/>
          <w:szCs w:val="24"/>
        </w:rPr>
        <w:t>κ. Μιχάλη Δεκλε</w:t>
      </w:r>
      <w:r>
        <w:rPr>
          <w:rFonts w:eastAsia="Times New Roman"/>
          <w:szCs w:val="24"/>
        </w:rPr>
        <w:t>ρή,</w:t>
      </w:r>
      <w:r w:rsidRPr="00874ABF">
        <w:rPr>
          <w:rFonts w:eastAsia="Times New Roman"/>
          <w:szCs w:val="24"/>
        </w:rPr>
        <w:t xml:space="preserve"> πόσο σωστό ρόλο έπαιξαν</w:t>
      </w:r>
      <w:r>
        <w:rPr>
          <w:rFonts w:eastAsia="Times New Roman"/>
          <w:szCs w:val="24"/>
        </w:rPr>
        <w:t>,</w:t>
      </w:r>
      <w:r w:rsidRPr="00874ABF">
        <w:rPr>
          <w:rFonts w:eastAsia="Times New Roman"/>
          <w:szCs w:val="24"/>
        </w:rPr>
        <w:t xml:space="preserve"> τουλάχιστον στον περιορισμό της </w:t>
      </w:r>
      <w:r>
        <w:rPr>
          <w:rFonts w:eastAsia="Times New Roman"/>
          <w:szCs w:val="24"/>
        </w:rPr>
        <w:t>αυθαιρεσίας.</w:t>
      </w:r>
    </w:p>
    <w:p w14:paraId="09855B63" w14:textId="77777777" w:rsidR="00BE639A" w:rsidRDefault="00A212EC">
      <w:pPr>
        <w:spacing w:line="600" w:lineRule="auto"/>
        <w:ind w:firstLine="720"/>
        <w:jc w:val="both"/>
        <w:rPr>
          <w:rFonts w:eastAsia="Times New Roman"/>
          <w:szCs w:val="24"/>
        </w:rPr>
      </w:pPr>
      <w:r>
        <w:rPr>
          <w:rFonts w:eastAsia="Times New Roman"/>
          <w:szCs w:val="24"/>
        </w:rPr>
        <w:t>Επίσης,</w:t>
      </w:r>
      <w:r w:rsidRPr="00874ABF">
        <w:rPr>
          <w:rFonts w:eastAsia="Times New Roman"/>
          <w:szCs w:val="24"/>
        </w:rPr>
        <w:t xml:space="preserve"> η παράγραφος 3 του ίδιου άρθρου 24</w:t>
      </w:r>
      <w:r>
        <w:rPr>
          <w:rFonts w:eastAsia="Times New Roman"/>
          <w:szCs w:val="24"/>
        </w:rPr>
        <w:t>,</w:t>
      </w:r>
      <w:r w:rsidRPr="00874ABF">
        <w:rPr>
          <w:rFonts w:eastAsia="Times New Roman"/>
          <w:szCs w:val="24"/>
        </w:rPr>
        <w:t xml:space="preserve"> όπως ισχύει</w:t>
      </w:r>
      <w:r>
        <w:rPr>
          <w:rFonts w:eastAsia="Times New Roman"/>
          <w:szCs w:val="24"/>
        </w:rPr>
        <w:t>,</w:t>
      </w:r>
      <w:r w:rsidRPr="00874ABF">
        <w:rPr>
          <w:rFonts w:eastAsia="Times New Roman"/>
          <w:szCs w:val="24"/>
        </w:rPr>
        <w:t xml:space="preserve"> προβλέπει ότι </w:t>
      </w:r>
      <w:r>
        <w:rPr>
          <w:rFonts w:eastAsia="Times New Roman"/>
          <w:szCs w:val="24"/>
        </w:rPr>
        <w:t>«…</w:t>
      </w:r>
      <w:r w:rsidRPr="00874ABF">
        <w:rPr>
          <w:rFonts w:eastAsia="Times New Roman"/>
          <w:szCs w:val="24"/>
        </w:rPr>
        <w:t xml:space="preserve">για να αναγνωριστεί </w:t>
      </w:r>
      <w:r>
        <w:rPr>
          <w:rFonts w:eastAsia="Times New Roman"/>
          <w:szCs w:val="24"/>
        </w:rPr>
        <w:t>μια</w:t>
      </w:r>
      <w:r w:rsidRPr="00874ABF">
        <w:rPr>
          <w:rFonts w:eastAsia="Times New Roman"/>
          <w:szCs w:val="24"/>
        </w:rPr>
        <w:t xml:space="preserve"> περιοχή ως οικιστική και για να ενεργοποιηθεί πολεοδομικά</w:t>
      </w:r>
      <w:r>
        <w:rPr>
          <w:rFonts w:eastAsia="Times New Roman"/>
          <w:szCs w:val="24"/>
        </w:rPr>
        <w:t>, οι</w:t>
      </w:r>
      <w:r w:rsidRPr="00874ABF">
        <w:rPr>
          <w:rFonts w:eastAsia="Times New Roman"/>
          <w:szCs w:val="24"/>
        </w:rPr>
        <w:t xml:space="preserve"> ιδιοκτήτες που π</w:t>
      </w:r>
      <w:r>
        <w:rPr>
          <w:rFonts w:eastAsia="Times New Roman"/>
          <w:szCs w:val="24"/>
        </w:rPr>
        <w:t>εριλαμβ</w:t>
      </w:r>
      <w:r>
        <w:rPr>
          <w:rFonts w:eastAsia="Times New Roman"/>
          <w:szCs w:val="24"/>
        </w:rPr>
        <w:t>άνονται</w:t>
      </w:r>
      <w:r w:rsidRPr="00874ABF">
        <w:rPr>
          <w:rFonts w:eastAsia="Times New Roman"/>
          <w:szCs w:val="24"/>
        </w:rPr>
        <w:t xml:space="preserve"> σε αυτήν συμμετέχουν υποχρεωτικά</w:t>
      </w:r>
      <w:r>
        <w:rPr>
          <w:rFonts w:eastAsia="Times New Roman"/>
          <w:szCs w:val="24"/>
        </w:rPr>
        <w:t>,</w:t>
      </w:r>
      <w:r w:rsidRPr="00874ABF">
        <w:rPr>
          <w:rFonts w:eastAsia="Times New Roman"/>
          <w:szCs w:val="24"/>
        </w:rPr>
        <w:t xml:space="preserve"> χωρίς αποζημίωση</w:t>
      </w:r>
      <w:r>
        <w:rPr>
          <w:rFonts w:eastAsia="Times New Roman"/>
          <w:szCs w:val="24"/>
        </w:rPr>
        <w:t>,</w:t>
      </w:r>
      <w:r w:rsidRPr="00874ABF">
        <w:rPr>
          <w:rFonts w:eastAsia="Times New Roman"/>
          <w:szCs w:val="24"/>
        </w:rPr>
        <w:t xml:space="preserve"> στη διάθεση εκτάσεων που είναι απαραίτητες για να δημιουργηθούν δρόμοι</w:t>
      </w:r>
      <w:r>
        <w:rPr>
          <w:rFonts w:eastAsia="Times New Roman"/>
          <w:szCs w:val="24"/>
        </w:rPr>
        <w:t>,</w:t>
      </w:r>
      <w:r w:rsidRPr="00874ABF">
        <w:rPr>
          <w:rFonts w:eastAsia="Times New Roman"/>
          <w:szCs w:val="24"/>
        </w:rPr>
        <w:t xml:space="preserve"> πλατείες και χώροι για κοινωφελείς γενικά </w:t>
      </w:r>
      <w:r>
        <w:rPr>
          <w:rFonts w:eastAsia="Times New Roman"/>
          <w:szCs w:val="24"/>
        </w:rPr>
        <w:t>χρήσεις</w:t>
      </w:r>
      <w:r w:rsidRPr="00874ABF">
        <w:rPr>
          <w:rFonts w:eastAsia="Times New Roman"/>
          <w:szCs w:val="24"/>
        </w:rPr>
        <w:t xml:space="preserve"> και σκοπούς</w:t>
      </w:r>
      <w:r>
        <w:rPr>
          <w:rFonts w:eastAsia="Times New Roman"/>
          <w:szCs w:val="24"/>
        </w:rPr>
        <w:t>,</w:t>
      </w:r>
      <w:r w:rsidRPr="00874ABF">
        <w:rPr>
          <w:rFonts w:eastAsia="Times New Roman"/>
          <w:szCs w:val="24"/>
        </w:rPr>
        <w:t xml:space="preserve"> καθώς και στις δαπάνες για την εκτέλεση βασικών κοινοχρήστων </w:t>
      </w:r>
      <w:r w:rsidRPr="00874ABF">
        <w:rPr>
          <w:rFonts w:eastAsia="Times New Roman"/>
          <w:szCs w:val="24"/>
        </w:rPr>
        <w:t>πολεοδομικών έργων</w:t>
      </w:r>
      <w:r>
        <w:rPr>
          <w:rFonts w:eastAsia="Times New Roman"/>
          <w:szCs w:val="24"/>
        </w:rPr>
        <w:t>, όπως νόμος ορίζει». Μ</w:t>
      </w:r>
      <w:r w:rsidRPr="00874ABF">
        <w:rPr>
          <w:rFonts w:eastAsia="Times New Roman"/>
          <w:szCs w:val="24"/>
        </w:rPr>
        <w:t xml:space="preserve">ε βάση αυτό το άρθρο 24 </w:t>
      </w:r>
      <w:r>
        <w:rPr>
          <w:rFonts w:eastAsia="Times New Roman"/>
          <w:szCs w:val="24"/>
        </w:rPr>
        <w:t xml:space="preserve">και </w:t>
      </w:r>
      <w:r w:rsidRPr="00874ABF">
        <w:rPr>
          <w:rFonts w:eastAsia="Times New Roman"/>
          <w:szCs w:val="24"/>
        </w:rPr>
        <w:t>την παράγραφο 3</w:t>
      </w:r>
      <w:r>
        <w:rPr>
          <w:rFonts w:eastAsia="Times New Roman"/>
          <w:szCs w:val="24"/>
        </w:rPr>
        <w:t>,</w:t>
      </w:r>
      <w:r w:rsidRPr="00874ABF">
        <w:rPr>
          <w:rFonts w:eastAsia="Times New Roman"/>
          <w:szCs w:val="24"/>
        </w:rPr>
        <w:t xml:space="preserve"> έγινε </w:t>
      </w:r>
      <w:r w:rsidRPr="00874ABF">
        <w:rPr>
          <w:rFonts w:eastAsia="Times New Roman"/>
          <w:szCs w:val="24"/>
        </w:rPr>
        <w:lastRenderedPageBreak/>
        <w:t>ο νόμος του Τρίτση</w:t>
      </w:r>
      <w:r>
        <w:rPr>
          <w:rFonts w:eastAsia="Times New Roman"/>
          <w:szCs w:val="24"/>
        </w:rPr>
        <w:t>,</w:t>
      </w:r>
      <w:r w:rsidRPr="00874ABF">
        <w:rPr>
          <w:rFonts w:eastAsia="Times New Roman"/>
          <w:szCs w:val="24"/>
        </w:rPr>
        <w:t xml:space="preserve"> που </w:t>
      </w:r>
      <w:r>
        <w:rPr>
          <w:rFonts w:eastAsia="Times New Roman"/>
          <w:szCs w:val="24"/>
        </w:rPr>
        <w:t>είναι</w:t>
      </w:r>
      <w:r w:rsidRPr="00874ABF">
        <w:rPr>
          <w:rFonts w:eastAsia="Times New Roman"/>
          <w:szCs w:val="24"/>
        </w:rPr>
        <w:t xml:space="preserve"> ένας επαναστατικός νόμος για την </w:t>
      </w:r>
      <w:r>
        <w:rPr>
          <w:rFonts w:eastAsia="Times New Roman"/>
          <w:szCs w:val="24"/>
        </w:rPr>
        <w:t>π</w:t>
      </w:r>
      <w:r w:rsidRPr="00874ABF">
        <w:rPr>
          <w:rFonts w:eastAsia="Times New Roman"/>
          <w:szCs w:val="24"/>
        </w:rPr>
        <w:t>ολεοδο</w:t>
      </w:r>
      <w:r>
        <w:rPr>
          <w:rFonts w:eastAsia="Times New Roman"/>
          <w:szCs w:val="24"/>
        </w:rPr>
        <w:t>μία,</w:t>
      </w:r>
      <w:r w:rsidRPr="00874ABF">
        <w:rPr>
          <w:rFonts w:eastAsia="Times New Roman"/>
          <w:szCs w:val="24"/>
        </w:rPr>
        <w:t xml:space="preserve"> ο ν</w:t>
      </w:r>
      <w:r>
        <w:rPr>
          <w:rFonts w:eastAsia="Times New Roman"/>
          <w:szCs w:val="24"/>
        </w:rPr>
        <w:t>.</w:t>
      </w:r>
      <w:r w:rsidRPr="00874ABF">
        <w:rPr>
          <w:rFonts w:eastAsia="Times New Roman"/>
          <w:szCs w:val="24"/>
        </w:rPr>
        <w:t>1337</w:t>
      </w:r>
      <w:r>
        <w:rPr>
          <w:rFonts w:eastAsia="Times New Roman"/>
          <w:szCs w:val="24"/>
        </w:rPr>
        <w:t>/</w:t>
      </w:r>
      <w:r w:rsidRPr="00874ABF">
        <w:rPr>
          <w:rFonts w:eastAsia="Times New Roman"/>
          <w:szCs w:val="24"/>
        </w:rPr>
        <w:t>1983</w:t>
      </w:r>
      <w:r>
        <w:rPr>
          <w:rFonts w:eastAsia="Times New Roman"/>
          <w:szCs w:val="24"/>
        </w:rPr>
        <w:t xml:space="preserve">. </w:t>
      </w:r>
      <w:r w:rsidRPr="00874ABF">
        <w:rPr>
          <w:rFonts w:eastAsia="Times New Roman"/>
          <w:szCs w:val="24"/>
        </w:rPr>
        <w:t>Τότε</w:t>
      </w:r>
      <w:r>
        <w:rPr>
          <w:rFonts w:eastAsia="Times New Roman"/>
          <w:szCs w:val="24"/>
        </w:rPr>
        <w:t>, για τις εντάξεις</w:t>
      </w:r>
      <w:r w:rsidRPr="00874ABF">
        <w:rPr>
          <w:rFonts w:eastAsia="Times New Roman"/>
          <w:szCs w:val="24"/>
        </w:rPr>
        <w:t xml:space="preserve"> στα σχέδια πόλεως νέων περιοχών</w:t>
      </w:r>
      <w:r>
        <w:rPr>
          <w:rFonts w:eastAsia="Times New Roman"/>
          <w:szCs w:val="24"/>
        </w:rPr>
        <w:t>,</w:t>
      </w:r>
      <w:r w:rsidRPr="00874ABF">
        <w:rPr>
          <w:rFonts w:eastAsia="Times New Roman"/>
          <w:szCs w:val="24"/>
        </w:rPr>
        <w:t xml:space="preserve"> οι νέες </w:t>
      </w:r>
      <w:r>
        <w:rPr>
          <w:rFonts w:eastAsia="Times New Roman"/>
          <w:szCs w:val="24"/>
        </w:rPr>
        <w:t>ε</w:t>
      </w:r>
      <w:r w:rsidRPr="00874ABF">
        <w:rPr>
          <w:rFonts w:eastAsia="Times New Roman"/>
          <w:szCs w:val="24"/>
        </w:rPr>
        <w:t xml:space="preserve">ντάξεις </w:t>
      </w:r>
      <w:r>
        <w:rPr>
          <w:rFonts w:eastAsia="Times New Roman"/>
          <w:szCs w:val="24"/>
        </w:rPr>
        <w:t>μ</w:t>
      </w:r>
      <w:r>
        <w:rPr>
          <w:rFonts w:eastAsia="Times New Roman"/>
          <w:szCs w:val="24"/>
        </w:rPr>
        <w:t xml:space="preserve">ετά το 1983 </w:t>
      </w:r>
      <w:r w:rsidRPr="00874ABF">
        <w:rPr>
          <w:rFonts w:eastAsia="Times New Roman"/>
          <w:szCs w:val="24"/>
        </w:rPr>
        <w:t>έχουν επαρκείς κοινόχρηστους χώρους και πράσινο</w:t>
      </w:r>
      <w:r>
        <w:rPr>
          <w:rFonts w:eastAsia="Times New Roman"/>
          <w:szCs w:val="24"/>
        </w:rPr>
        <w:t>,</w:t>
      </w:r>
      <w:r w:rsidRPr="00874ABF">
        <w:rPr>
          <w:rFonts w:eastAsia="Times New Roman"/>
          <w:szCs w:val="24"/>
        </w:rPr>
        <w:t xml:space="preserve"> κα</w:t>
      </w:r>
      <w:r>
        <w:rPr>
          <w:rFonts w:eastAsia="Times New Roman"/>
          <w:szCs w:val="24"/>
        </w:rPr>
        <w:t>μμία</w:t>
      </w:r>
      <w:r w:rsidRPr="00874ABF">
        <w:rPr>
          <w:rFonts w:eastAsia="Times New Roman"/>
          <w:szCs w:val="24"/>
        </w:rPr>
        <w:t xml:space="preserve"> σχέση με τις παλιές </w:t>
      </w:r>
      <w:r>
        <w:rPr>
          <w:rFonts w:eastAsia="Times New Roman"/>
          <w:szCs w:val="24"/>
        </w:rPr>
        <w:t>εντάξεις</w:t>
      </w:r>
      <w:r w:rsidRPr="00874ABF">
        <w:rPr>
          <w:rFonts w:eastAsia="Times New Roman"/>
          <w:szCs w:val="24"/>
        </w:rPr>
        <w:t xml:space="preserve"> που γέννησαν περιοχές σαν τα Πατήσια</w:t>
      </w:r>
      <w:r>
        <w:rPr>
          <w:rFonts w:eastAsia="Times New Roman"/>
          <w:szCs w:val="24"/>
        </w:rPr>
        <w:t>,</w:t>
      </w:r>
      <w:r w:rsidRPr="00874ABF">
        <w:rPr>
          <w:rFonts w:eastAsia="Times New Roman"/>
          <w:szCs w:val="24"/>
        </w:rPr>
        <w:t xml:space="preserve"> την </w:t>
      </w:r>
      <w:r>
        <w:rPr>
          <w:rFonts w:eastAsia="Times New Roman"/>
          <w:szCs w:val="24"/>
        </w:rPr>
        <w:t>Κ</w:t>
      </w:r>
      <w:r w:rsidRPr="00874ABF">
        <w:rPr>
          <w:rFonts w:eastAsia="Times New Roman"/>
          <w:szCs w:val="24"/>
        </w:rPr>
        <w:t>υψέλη</w:t>
      </w:r>
      <w:r>
        <w:rPr>
          <w:rFonts w:eastAsia="Times New Roman"/>
          <w:szCs w:val="24"/>
        </w:rPr>
        <w:t>,</w:t>
      </w:r>
      <w:r w:rsidRPr="00874ABF">
        <w:rPr>
          <w:rFonts w:eastAsia="Times New Roman"/>
          <w:szCs w:val="24"/>
        </w:rPr>
        <w:t xml:space="preserve"> το Παγκράτι</w:t>
      </w:r>
      <w:r>
        <w:rPr>
          <w:rFonts w:eastAsia="Times New Roman"/>
          <w:szCs w:val="24"/>
        </w:rPr>
        <w:t>,</w:t>
      </w:r>
      <w:r w:rsidRPr="00874ABF">
        <w:rPr>
          <w:rFonts w:eastAsia="Times New Roman"/>
          <w:szCs w:val="24"/>
        </w:rPr>
        <w:t xml:space="preserve"> χωρίς πράσινο και με τεράστια έλλειψη κοινόχρηστων χώρων και κοινωνικών υποδομών</w:t>
      </w:r>
      <w:r>
        <w:rPr>
          <w:rFonts w:eastAsia="Times New Roman"/>
          <w:szCs w:val="24"/>
        </w:rPr>
        <w:t>.</w:t>
      </w:r>
      <w:r w:rsidRPr="00874ABF">
        <w:rPr>
          <w:rFonts w:eastAsia="Times New Roman"/>
          <w:szCs w:val="24"/>
        </w:rPr>
        <w:t xml:space="preserve"> Επομένως</w:t>
      </w:r>
      <w:r>
        <w:rPr>
          <w:rFonts w:eastAsia="Times New Roman"/>
          <w:szCs w:val="24"/>
        </w:rPr>
        <w:t>,</w:t>
      </w:r>
      <w:r w:rsidRPr="00874ABF">
        <w:rPr>
          <w:rFonts w:eastAsia="Times New Roman"/>
          <w:szCs w:val="24"/>
        </w:rPr>
        <w:t xml:space="preserve"> </w:t>
      </w:r>
      <w:r>
        <w:rPr>
          <w:rFonts w:eastAsia="Times New Roman"/>
          <w:szCs w:val="24"/>
        </w:rPr>
        <w:t>σ</w:t>
      </w:r>
      <w:r w:rsidRPr="00874ABF">
        <w:rPr>
          <w:rFonts w:eastAsia="Times New Roman"/>
          <w:szCs w:val="24"/>
        </w:rPr>
        <w:t xml:space="preserve">το </w:t>
      </w:r>
      <w:r w:rsidRPr="00874ABF">
        <w:rPr>
          <w:rFonts w:eastAsia="Times New Roman"/>
          <w:szCs w:val="24"/>
        </w:rPr>
        <w:t>άρθρο 24 και εδώ με την εισφορά σε γη και σε χρήμα</w:t>
      </w:r>
      <w:r>
        <w:rPr>
          <w:rFonts w:eastAsia="Times New Roman"/>
          <w:szCs w:val="24"/>
        </w:rPr>
        <w:t>,</w:t>
      </w:r>
      <w:r w:rsidRPr="00874ABF">
        <w:rPr>
          <w:rFonts w:eastAsia="Times New Roman"/>
          <w:szCs w:val="24"/>
        </w:rPr>
        <w:t xml:space="preserve"> μπορούμε να σχεδιάζουμε πλέον πόλ</w:t>
      </w:r>
      <w:r>
        <w:rPr>
          <w:rFonts w:eastAsia="Times New Roman"/>
          <w:szCs w:val="24"/>
        </w:rPr>
        <w:t>ει</w:t>
      </w:r>
      <w:r w:rsidRPr="00874ABF">
        <w:rPr>
          <w:rFonts w:eastAsia="Times New Roman"/>
          <w:szCs w:val="24"/>
        </w:rPr>
        <w:t>ς ανθρώπινες</w:t>
      </w:r>
      <w:r>
        <w:rPr>
          <w:rFonts w:eastAsia="Times New Roman"/>
          <w:szCs w:val="24"/>
        </w:rPr>
        <w:t>,</w:t>
      </w:r>
      <w:r w:rsidRPr="00874ABF">
        <w:rPr>
          <w:rFonts w:eastAsia="Times New Roman"/>
          <w:szCs w:val="24"/>
        </w:rPr>
        <w:t xml:space="preserve"> πόλεις βιώσιμες</w:t>
      </w:r>
      <w:r>
        <w:rPr>
          <w:rFonts w:eastAsia="Times New Roman"/>
          <w:szCs w:val="24"/>
        </w:rPr>
        <w:t>.</w:t>
      </w:r>
    </w:p>
    <w:p w14:paraId="09855B64" w14:textId="77777777" w:rsidR="00BE639A" w:rsidRDefault="00A212EC">
      <w:pPr>
        <w:spacing w:line="600" w:lineRule="auto"/>
        <w:ind w:firstLine="720"/>
        <w:jc w:val="both"/>
        <w:rPr>
          <w:rFonts w:eastAsia="Times New Roman"/>
          <w:szCs w:val="24"/>
        </w:rPr>
      </w:pPr>
      <w:r>
        <w:rPr>
          <w:rFonts w:eastAsia="Times New Roman"/>
          <w:szCs w:val="24"/>
        </w:rPr>
        <w:t>Π</w:t>
      </w:r>
      <w:r w:rsidRPr="00874ABF">
        <w:rPr>
          <w:rFonts w:eastAsia="Times New Roman"/>
          <w:szCs w:val="24"/>
        </w:rPr>
        <w:t>ροσοχή</w:t>
      </w:r>
      <w:r>
        <w:rPr>
          <w:rFonts w:eastAsia="Times New Roman"/>
          <w:szCs w:val="24"/>
        </w:rPr>
        <w:t>,</w:t>
      </w:r>
      <w:r w:rsidRPr="00874ABF">
        <w:rPr>
          <w:rFonts w:eastAsia="Times New Roman"/>
          <w:szCs w:val="24"/>
        </w:rPr>
        <w:t xml:space="preserve"> </w:t>
      </w:r>
      <w:r>
        <w:rPr>
          <w:rFonts w:eastAsia="Times New Roman"/>
          <w:szCs w:val="24"/>
        </w:rPr>
        <w:t>όμως, για το άρθρο</w:t>
      </w:r>
      <w:r w:rsidRPr="00874ABF">
        <w:rPr>
          <w:rFonts w:eastAsia="Times New Roman"/>
          <w:szCs w:val="24"/>
        </w:rPr>
        <w:t xml:space="preserve"> 24 </w:t>
      </w:r>
      <w:r>
        <w:rPr>
          <w:rFonts w:eastAsia="Times New Roman"/>
          <w:szCs w:val="24"/>
        </w:rPr>
        <w:t xml:space="preserve">προτείνεται από την </w:t>
      </w:r>
      <w:r>
        <w:rPr>
          <w:rFonts w:eastAsia="Times New Roman"/>
          <w:szCs w:val="24"/>
        </w:rPr>
        <w:t>ε</w:t>
      </w:r>
      <w:r w:rsidRPr="00874ABF">
        <w:rPr>
          <w:rFonts w:eastAsia="Times New Roman"/>
          <w:szCs w:val="24"/>
        </w:rPr>
        <w:t xml:space="preserve">πιτροπή κατά πλειοψηφία η προσθήκη ενός άρθρου </w:t>
      </w:r>
      <w:r>
        <w:rPr>
          <w:rFonts w:eastAsia="Times New Roman"/>
          <w:szCs w:val="24"/>
        </w:rPr>
        <w:t>24</w:t>
      </w:r>
      <w:r w:rsidRPr="00D263A0">
        <w:rPr>
          <w:rFonts w:eastAsia="Times New Roman"/>
          <w:szCs w:val="24"/>
          <w:vertAlign w:val="superscript"/>
        </w:rPr>
        <w:t>Α</w:t>
      </w:r>
      <w:r>
        <w:rPr>
          <w:rFonts w:eastAsia="Times New Roman"/>
          <w:szCs w:val="24"/>
        </w:rPr>
        <w:t xml:space="preserve"> </w:t>
      </w:r>
      <w:r w:rsidRPr="00874ABF">
        <w:rPr>
          <w:rFonts w:eastAsia="Times New Roman"/>
          <w:szCs w:val="24"/>
        </w:rPr>
        <w:t xml:space="preserve">προς την κατεύθυνση </w:t>
      </w:r>
      <w:r>
        <w:rPr>
          <w:rFonts w:eastAsia="Times New Roman"/>
          <w:szCs w:val="24"/>
        </w:rPr>
        <w:t xml:space="preserve">της </w:t>
      </w:r>
      <w:r w:rsidRPr="00874ABF">
        <w:rPr>
          <w:rFonts w:eastAsia="Times New Roman"/>
          <w:szCs w:val="24"/>
        </w:rPr>
        <w:t xml:space="preserve">προστασίας </w:t>
      </w:r>
      <w:r w:rsidRPr="00874ABF">
        <w:rPr>
          <w:rFonts w:eastAsia="Times New Roman"/>
          <w:szCs w:val="24"/>
        </w:rPr>
        <w:t>της άγριας ζωής</w:t>
      </w:r>
      <w:r>
        <w:rPr>
          <w:rFonts w:eastAsia="Times New Roman"/>
          <w:szCs w:val="24"/>
        </w:rPr>
        <w:t>,</w:t>
      </w:r>
      <w:r w:rsidRPr="00874ABF">
        <w:rPr>
          <w:rFonts w:eastAsia="Times New Roman"/>
          <w:szCs w:val="24"/>
        </w:rPr>
        <w:t xml:space="preserve"> </w:t>
      </w:r>
      <w:r>
        <w:rPr>
          <w:rFonts w:eastAsia="Times New Roman"/>
          <w:szCs w:val="24"/>
        </w:rPr>
        <w:t xml:space="preserve">της ευζωίας </w:t>
      </w:r>
      <w:r w:rsidRPr="00874ABF">
        <w:rPr>
          <w:rFonts w:eastAsia="Times New Roman"/>
          <w:szCs w:val="24"/>
        </w:rPr>
        <w:t xml:space="preserve">όλων των ζωικών ειδών και ιδίως </w:t>
      </w:r>
      <w:r>
        <w:rPr>
          <w:rFonts w:eastAsia="Times New Roman"/>
          <w:szCs w:val="24"/>
        </w:rPr>
        <w:t xml:space="preserve">της </w:t>
      </w:r>
      <w:r w:rsidRPr="00874ABF">
        <w:rPr>
          <w:rFonts w:eastAsia="Times New Roman"/>
          <w:szCs w:val="24"/>
        </w:rPr>
        <w:t>καθιέρωση</w:t>
      </w:r>
      <w:r>
        <w:rPr>
          <w:rFonts w:eastAsia="Times New Roman"/>
          <w:szCs w:val="24"/>
        </w:rPr>
        <w:t>ς</w:t>
      </w:r>
      <w:r w:rsidRPr="00874ABF">
        <w:rPr>
          <w:rFonts w:eastAsia="Times New Roman"/>
          <w:szCs w:val="24"/>
        </w:rPr>
        <w:t xml:space="preserve"> αξιοπρεπών συνθηκών διαβίωσης</w:t>
      </w:r>
      <w:r>
        <w:rPr>
          <w:rFonts w:eastAsia="Times New Roman"/>
          <w:szCs w:val="24"/>
        </w:rPr>
        <w:t>,</w:t>
      </w:r>
      <w:r w:rsidRPr="00874ABF">
        <w:rPr>
          <w:rFonts w:eastAsia="Times New Roman"/>
          <w:szCs w:val="24"/>
        </w:rPr>
        <w:t xml:space="preserve"> φύλαξης και μεταφοράς</w:t>
      </w:r>
      <w:r>
        <w:rPr>
          <w:rFonts w:eastAsia="Times New Roman"/>
          <w:szCs w:val="24"/>
        </w:rPr>
        <w:t>-</w:t>
      </w:r>
      <w:r w:rsidRPr="00874ABF">
        <w:rPr>
          <w:rFonts w:eastAsia="Times New Roman"/>
          <w:szCs w:val="24"/>
        </w:rPr>
        <w:t xml:space="preserve">εισαγωγής </w:t>
      </w:r>
      <w:r>
        <w:rPr>
          <w:rFonts w:eastAsia="Times New Roman"/>
          <w:szCs w:val="24"/>
        </w:rPr>
        <w:t>τους. Είναι μια σωστή πρόταση, όσον αφορά τα ζώα. Ό</w:t>
      </w:r>
      <w:r w:rsidRPr="00874ABF">
        <w:rPr>
          <w:rFonts w:eastAsia="Times New Roman"/>
          <w:szCs w:val="24"/>
        </w:rPr>
        <w:t xml:space="preserve">μως προτείνεται αναθεώρηση του άρθρου 24 με </w:t>
      </w:r>
      <w:r>
        <w:rPr>
          <w:rFonts w:eastAsia="Times New Roman"/>
          <w:szCs w:val="24"/>
        </w:rPr>
        <w:t>μια</w:t>
      </w:r>
      <w:r w:rsidRPr="00874ABF">
        <w:rPr>
          <w:rFonts w:eastAsia="Times New Roman"/>
          <w:szCs w:val="24"/>
        </w:rPr>
        <w:t xml:space="preserve"> προσθήκη</w:t>
      </w:r>
      <w:r>
        <w:rPr>
          <w:rFonts w:eastAsia="Times New Roman"/>
          <w:szCs w:val="24"/>
        </w:rPr>
        <w:t>. Ω</w:t>
      </w:r>
      <w:r w:rsidRPr="00874ABF">
        <w:rPr>
          <w:rFonts w:eastAsia="Times New Roman"/>
          <w:szCs w:val="24"/>
        </w:rPr>
        <w:t>ς πρόθε</w:t>
      </w:r>
      <w:r w:rsidRPr="00874ABF">
        <w:rPr>
          <w:rFonts w:eastAsia="Times New Roman"/>
          <w:szCs w:val="24"/>
        </w:rPr>
        <w:t xml:space="preserve">ση είναι καλή και </w:t>
      </w:r>
      <w:r>
        <w:rPr>
          <w:rFonts w:eastAsia="Times New Roman"/>
          <w:szCs w:val="24"/>
        </w:rPr>
        <w:t>σ</w:t>
      </w:r>
      <w:r w:rsidRPr="00874ABF">
        <w:rPr>
          <w:rFonts w:eastAsia="Times New Roman"/>
          <w:szCs w:val="24"/>
        </w:rPr>
        <w:t>υμφωνώ</w:t>
      </w:r>
      <w:r>
        <w:rPr>
          <w:rFonts w:eastAsia="Times New Roman"/>
          <w:szCs w:val="24"/>
        </w:rPr>
        <w:t>,</w:t>
      </w:r>
      <w:r w:rsidRPr="00874ABF">
        <w:rPr>
          <w:rFonts w:eastAsia="Times New Roman"/>
          <w:szCs w:val="24"/>
        </w:rPr>
        <w:t xml:space="preserve"> αλλ</w:t>
      </w:r>
      <w:r>
        <w:rPr>
          <w:rFonts w:eastAsia="Times New Roman"/>
          <w:szCs w:val="24"/>
        </w:rPr>
        <w:t>ά πραγματικά φοβάμαι ότι αν ανοίξουμε τώρα κεφάλαιο αναθεώρησης</w:t>
      </w:r>
      <w:r w:rsidRPr="00874ABF">
        <w:rPr>
          <w:rFonts w:eastAsia="Times New Roman"/>
          <w:szCs w:val="24"/>
        </w:rPr>
        <w:t xml:space="preserve"> του άρθρου 24</w:t>
      </w:r>
      <w:r>
        <w:rPr>
          <w:rFonts w:eastAsia="Times New Roman"/>
          <w:szCs w:val="24"/>
        </w:rPr>
        <w:t>,</w:t>
      </w:r>
      <w:r w:rsidRPr="00874ABF">
        <w:rPr>
          <w:rFonts w:eastAsia="Times New Roman"/>
          <w:szCs w:val="24"/>
        </w:rPr>
        <w:t xml:space="preserve"> δεν θα βελτιω</w:t>
      </w:r>
      <w:r>
        <w:rPr>
          <w:rFonts w:eastAsia="Times New Roman"/>
          <w:szCs w:val="24"/>
        </w:rPr>
        <w:t>θ</w:t>
      </w:r>
      <w:r w:rsidRPr="00874ABF">
        <w:rPr>
          <w:rFonts w:eastAsia="Times New Roman"/>
          <w:szCs w:val="24"/>
        </w:rPr>
        <w:t>εί το άρθρο 24</w:t>
      </w:r>
      <w:r>
        <w:rPr>
          <w:rFonts w:eastAsia="Times New Roman"/>
          <w:szCs w:val="24"/>
        </w:rPr>
        <w:t>.</w:t>
      </w:r>
    </w:p>
    <w:p w14:paraId="09855B65" w14:textId="77777777" w:rsidR="00BE639A" w:rsidRDefault="00A212EC">
      <w:pPr>
        <w:spacing w:line="600" w:lineRule="auto"/>
        <w:ind w:firstLine="720"/>
        <w:jc w:val="both"/>
        <w:rPr>
          <w:rFonts w:eastAsia="Times New Roman"/>
          <w:szCs w:val="24"/>
        </w:rPr>
      </w:pPr>
      <w:r>
        <w:rPr>
          <w:rFonts w:eastAsia="Times New Roman"/>
          <w:szCs w:val="24"/>
        </w:rPr>
        <w:lastRenderedPageBreak/>
        <w:t>Ε</w:t>
      </w:r>
      <w:r w:rsidRPr="00874ABF">
        <w:rPr>
          <w:rFonts w:eastAsia="Times New Roman"/>
          <w:szCs w:val="24"/>
        </w:rPr>
        <w:t xml:space="preserve">μείς οι </w:t>
      </w:r>
      <w:r>
        <w:rPr>
          <w:rFonts w:eastAsia="Times New Roman"/>
          <w:szCs w:val="24"/>
        </w:rPr>
        <w:t>Ο</w:t>
      </w:r>
      <w:r w:rsidRPr="00874ABF">
        <w:rPr>
          <w:rFonts w:eastAsia="Times New Roman"/>
          <w:szCs w:val="24"/>
        </w:rPr>
        <w:t xml:space="preserve">ικολόγοι έχουμε γνωρίσει τις προηγούμενες προσπάθειες αλλαγής του άρθρου 24 και δεν εμπιστευόμαστε ότι </w:t>
      </w:r>
      <w:r>
        <w:rPr>
          <w:rFonts w:eastAsia="Times New Roman"/>
          <w:szCs w:val="24"/>
        </w:rPr>
        <w:t xml:space="preserve">η </w:t>
      </w:r>
      <w:r w:rsidRPr="00874ABF">
        <w:rPr>
          <w:rFonts w:eastAsia="Times New Roman"/>
          <w:szCs w:val="24"/>
        </w:rPr>
        <w:t>αν</w:t>
      </w:r>
      <w:r w:rsidRPr="00874ABF">
        <w:rPr>
          <w:rFonts w:eastAsia="Times New Roman"/>
          <w:szCs w:val="24"/>
        </w:rPr>
        <w:t xml:space="preserve">αθεώρηση θα σταματήσει </w:t>
      </w:r>
      <w:r>
        <w:rPr>
          <w:rFonts w:eastAsia="Times New Roman"/>
          <w:szCs w:val="24"/>
        </w:rPr>
        <w:t>σ</w:t>
      </w:r>
      <w:r w:rsidRPr="00874ABF">
        <w:rPr>
          <w:rFonts w:eastAsia="Times New Roman"/>
          <w:szCs w:val="24"/>
        </w:rPr>
        <w:t>την προστασία των δικαιωμάτων των ζώων</w:t>
      </w:r>
      <w:r>
        <w:rPr>
          <w:rFonts w:eastAsia="Times New Roman"/>
          <w:szCs w:val="24"/>
        </w:rPr>
        <w:t>. Υ</w:t>
      </w:r>
      <w:r w:rsidRPr="00874ABF">
        <w:rPr>
          <w:rFonts w:eastAsia="Times New Roman"/>
          <w:szCs w:val="24"/>
        </w:rPr>
        <w:t>πάρχει σοβαρός κίνδυνος</w:t>
      </w:r>
      <w:r>
        <w:rPr>
          <w:rFonts w:eastAsia="Times New Roman"/>
          <w:szCs w:val="24"/>
        </w:rPr>
        <w:t>,</w:t>
      </w:r>
      <w:r w:rsidRPr="00874ABF">
        <w:rPr>
          <w:rFonts w:eastAsia="Times New Roman"/>
          <w:szCs w:val="24"/>
        </w:rPr>
        <w:t xml:space="preserve"> </w:t>
      </w:r>
      <w:r>
        <w:rPr>
          <w:rFonts w:eastAsia="Times New Roman"/>
          <w:szCs w:val="24"/>
        </w:rPr>
        <w:t xml:space="preserve">εάν ψηφιστεί να γίνει αναθεώρηση του άρθρου, </w:t>
      </w:r>
      <w:r w:rsidRPr="00874ABF">
        <w:rPr>
          <w:rFonts w:eastAsia="Times New Roman"/>
          <w:szCs w:val="24"/>
        </w:rPr>
        <w:t xml:space="preserve">να ανοίξει η όρεξη και για άλλες αλλαγές και να </w:t>
      </w:r>
      <w:r>
        <w:rPr>
          <w:rFonts w:eastAsia="Times New Roman"/>
          <w:szCs w:val="24"/>
        </w:rPr>
        <w:t>ξεχαστεί η προστασία των ζώων. Γ</w:t>
      </w:r>
      <w:r w:rsidRPr="00874ABF">
        <w:rPr>
          <w:rFonts w:eastAsia="Times New Roman"/>
          <w:szCs w:val="24"/>
        </w:rPr>
        <w:t>ιατί</w:t>
      </w:r>
      <w:r>
        <w:rPr>
          <w:rFonts w:eastAsia="Times New Roman"/>
          <w:szCs w:val="24"/>
        </w:rPr>
        <w:t>,</w:t>
      </w:r>
      <w:r w:rsidRPr="00874ABF">
        <w:rPr>
          <w:rFonts w:eastAsia="Times New Roman"/>
          <w:szCs w:val="24"/>
        </w:rPr>
        <w:t xml:space="preserve"> όπως </w:t>
      </w:r>
      <w:r>
        <w:rPr>
          <w:rFonts w:eastAsia="Times New Roman"/>
          <w:szCs w:val="24"/>
        </w:rPr>
        <w:t>συζητούσαμε</w:t>
      </w:r>
      <w:r w:rsidRPr="00874ABF">
        <w:rPr>
          <w:rFonts w:eastAsia="Times New Roman"/>
          <w:szCs w:val="24"/>
        </w:rPr>
        <w:t xml:space="preserve"> μέχρι τώρα</w:t>
      </w:r>
      <w:r>
        <w:rPr>
          <w:rFonts w:eastAsia="Times New Roman"/>
          <w:szCs w:val="24"/>
        </w:rPr>
        <w:t>,</w:t>
      </w:r>
      <w:r w:rsidRPr="00874ABF">
        <w:rPr>
          <w:rFonts w:eastAsia="Times New Roman"/>
          <w:szCs w:val="24"/>
        </w:rPr>
        <w:t xml:space="preserve"> η παρούσα Βουλή δεν μπορε</w:t>
      </w:r>
      <w:r>
        <w:rPr>
          <w:rFonts w:eastAsia="Times New Roman"/>
          <w:szCs w:val="24"/>
        </w:rPr>
        <w:t>ί να δεσμεύσει την επόμενη για</w:t>
      </w:r>
      <w:r w:rsidRPr="00874ABF">
        <w:rPr>
          <w:rFonts w:eastAsia="Times New Roman"/>
          <w:szCs w:val="24"/>
        </w:rPr>
        <w:t xml:space="preserve"> τι</w:t>
      </w:r>
      <w:r>
        <w:rPr>
          <w:rFonts w:eastAsia="Times New Roman"/>
          <w:szCs w:val="24"/>
        </w:rPr>
        <w:t>ς</w:t>
      </w:r>
      <w:r w:rsidRPr="00874ABF">
        <w:rPr>
          <w:rFonts w:eastAsia="Times New Roman"/>
          <w:szCs w:val="24"/>
        </w:rPr>
        <w:t xml:space="preserve"> αλλαγές </w:t>
      </w:r>
      <w:r>
        <w:rPr>
          <w:rFonts w:eastAsia="Times New Roman"/>
          <w:szCs w:val="24"/>
        </w:rPr>
        <w:t xml:space="preserve">που </w:t>
      </w:r>
      <w:r w:rsidRPr="00874ABF">
        <w:rPr>
          <w:rFonts w:eastAsia="Times New Roman"/>
          <w:szCs w:val="24"/>
        </w:rPr>
        <w:t>θα κ</w:t>
      </w:r>
      <w:r>
        <w:rPr>
          <w:rFonts w:eastAsia="Times New Roman"/>
          <w:szCs w:val="24"/>
        </w:rPr>
        <w:t xml:space="preserve">άνει στα άρθρα αυτά. Ό,τι και να λέμε τώρα, η επόμενη Βουλή μπορεί και να </w:t>
      </w:r>
      <w:r w:rsidRPr="00874ABF">
        <w:rPr>
          <w:rFonts w:eastAsia="Times New Roman"/>
          <w:szCs w:val="24"/>
        </w:rPr>
        <w:t>επιβαρύνει</w:t>
      </w:r>
      <w:r>
        <w:rPr>
          <w:rFonts w:eastAsia="Times New Roman"/>
          <w:szCs w:val="24"/>
        </w:rPr>
        <w:t xml:space="preserve">. </w:t>
      </w:r>
      <w:r w:rsidRPr="00874ABF">
        <w:rPr>
          <w:rFonts w:eastAsia="Times New Roman"/>
          <w:szCs w:val="24"/>
        </w:rPr>
        <w:t>Για αυτό</w:t>
      </w:r>
      <w:r>
        <w:rPr>
          <w:rFonts w:eastAsia="Times New Roman"/>
          <w:szCs w:val="24"/>
        </w:rPr>
        <w:t>,</w:t>
      </w:r>
      <w:r w:rsidRPr="00874ABF">
        <w:rPr>
          <w:rFonts w:eastAsia="Times New Roman"/>
          <w:szCs w:val="24"/>
        </w:rPr>
        <w:t xml:space="preserve"> λοιπόν</w:t>
      </w:r>
      <w:r>
        <w:rPr>
          <w:rFonts w:eastAsia="Times New Roman"/>
          <w:szCs w:val="24"/>
        </w:rPr>
        <w:t>,</w:t>
      </w:r>
      <w:r w:rsidRPr="00874ABF">
        <w:rPr>
          <w:rFonts w:eastAsia="Times New Roman"/>
          <w:szCs w:val="24"/>
        </w:rPr>
        <w:t xml:space="preserve"> επειδή θέλουμε την προστασία των ζώων</w:t>
      </w:r>
      <w:r>
        <w:rPr>
          <w:rFonts w:eastAsia="Times New Roman"/>
          <w:szCs w:val="24"/>
        </w:rPr>
        <w:t>,</w:t>
      </w:r>
      <w:r w:rsidRPr="00874ABF">
        <w:rPr>
          <w:rFonts w:eastAsia="Times New Roman"/>
          <w:szCs w:val="24"/>
        </w:rPr>
        <w:t xml:space="preserve"> νομίζουμε ότι μπορεί να γίνει προσθή</w:t>
      </w:r>
      <w:r w:rsidRPr="00874ABF">
        <w:rPr>
          <w:rFonts w:eastAsia="Times New Roman"/>
          <w:szCs w:val="24"/>
        </w:rPr>
        <w:t>κη στο άρθρο 25</w:t>
      </w:r>
      <w:r>
        <w:rPr>
          <w:rFonts w:eastAsia="Times New Roman"/>
          <w:szCs w:val="24"/>
        </w:rPr>
        <w:t>,</w:t>
      </w:r>
      <w:r w:rsidRPr="00874ABF">
        <w:rPr>
          <w:rFonts w:eastAsia="Times New Roman"/>
          <w:szCs w:val="24"/>
        </w:rPr>
        <w:t xml:space="preserve"> στο επόμενο άρθρο</w:t>
      </w:r>
      <w:r>
        <w:rPr>
          <w:rFonts w:eastAsia="Times New Roman"/>
          <w:szCs w:val="24"/>
        </w:rPr>
        <w:t xml:space="preserve">. Εξάλλου η παράγραφος </w:t>
      </w:r>
      <w:r w:rsidRPr="00874ABF">
        <w:rPr>
          <w:rFonts w:eastAsia="Times New Roman"/>
          <w:szCs w:val="24"/>
        </w:rPr>
        <w:t>αυτή αναφέρεται στα δικαιώματα των ζώων</w:t>
      </w:r>
      <w:r>
        <w:rPr>
          <w:rFonts w:eastAsia="Times New Roman"/>
          <w:szCs w:val="24"/>
        </w:rPr>
        <w:t>,</w:t>
      </w:r>
      <w:r w:rsidRPr="00874ABF">
        <w:rPr>
          <w:rFonts w:eastAsia="Times New Roman"/>
          <w:szCs w:val="24"/>
        </w:rPr>
        <w:t xml:space="preserve"> μεγάλο μέρος </w:t>
      </w:r>
      <w:r>
        <w:rPr>
          <w:rFonts w:eastAsia="Times New Roman"/>
          <w:szCs w:val="24"/>
        </w:rPr>
        <w:t>της</w:t>
      </w:r>
      <w:r w:rsidRPr="00874ABF">
        <w:rPr>
          <w:rFonts w:eastAsia="Times New Roman"/>
          <w:szCs w:val="24"/>
        </w:rPr>
        <w:t xml:space="preserve"> διαβίωση</w:t>
      </w:r>
      <w:r>
        <w:rPr>
          <w:rFonts w:eastAsia="Times New Roman"/>
          <w:szCs w:val="24"/>
        </w:rPr>
        <w:t>ς</w:t>
      </w:r>
      <w:r w:rsidRPr="00874ABF">
        <w:rPr>
          <w:rFonts w:eastAsia="Times New Roman"/>
          <w:szCs w:val="24"/>
        </w:rPr>
        <w:t xml:space="preserve"> των οποίων εξαρτάται από τον άνθρωπο</w:t>
      </w:r>
      <w:r>
        <w:rPr>
          <w:rFonts w:eastAsia="Times New Roman"/>
          <w:szCs w:val="24"/>
        </w:rPr>
        <w:t>, ο</w:t>
      </w:r>
      <w:r w:rsidRPr="00874ABF">
        <w:rPr>
          <w:rFonts w:eastAsia="Times New Roman"/>
          <w:szCs w:val="24"/>
        </w:rPr>
        <w:t xml:space="preserve"> οποίος </w:t>
      </w:r>
      <w:r>
        <w:rPr>
          <w:rFonts w:eastAsia="Times New Roman"/>
          <w:szCs w:val="24"/>
        </w:rPr>
        <w:t>τ</w:t>
      </w:r>
      <w:r w:rsidRPr="00874ABF">
        <w:rPr>
          <w:rFonts w:eastAsia="Times New Roman"/>
          <w:szCs w:val="24"/>
        </w:rPr>
        <w:t xml:space="preserve">α έχει </w:t>
      </w:r>
      <w:r>
        <w:rPr>
          <w:rFonts w:eastAsia="Times New Roman"/>
          <w:szCs w:val="24"/>
        </w:rPr>
        <w:t>ε</w:t>
      </w:r>
      <w:r w:rsidRPr="00874ABF">
        <w:rPr>
          <w:rFonts w:eastAsia="Times New Roman"/>
          <w:szCs w:val="24"/>
        </w:rPr>
        <w:t>ντάξει στη ζωή του</w:t>
      </w:r>
      <w:r>
        <w:rPr>
          <w:rFonts w:eastAsia="Times New Roman"/>
          <w:szCs w:val="24"/>
        </w:rPr>
        <w:t xml:space="preserve"> και ικανοποιεί δικούς </w:t>
      </w:r>
      <w:r w:rsidRPr="00874ABF">
        <w:rPr>
          <w:rFonts w:eastAsia="Times New Roman"/>
          <w:szCs w:val="24"/>
        </w:rPr>
        <w:t>του</w:t>
      </w:r>
      <w:r>
        <w:rPr>
          <w:rFonts w:eastAsia="Times New Roman"/>
          <w:szCs w:val="24"/>
        </w:rPr>
        <w:t xml:space="preserve"> σκοπούς,</w:t>
      </w:r>
      <w:r w:rsidRPr="00874ABF">
        <w:rPr>
          <w:rFonts w:eastAsia="Times New Roman"/>
          <w:szCs w:val="24"/>
        </w:rPr>
        <w:t xml:space="preserve"> όπως είναι </w:t>
      </w:r>
      <w:r>
        <w:rPr>
          <w:rFonts w:eastAsia="Times New Roman"/>
          <w:szCs w:val="24"/>
        </w:rPr>
        <w:t xml:space="preserve">τα </w:t>
      </w:r>
      <w:r w:rsidRPr="00874ABF">
        <w:rPr>
          <w:rFonts w:eastAsia="Times New Roman"/>
          <w:szCs w:val="24"/>
        </w:rPr>
        <w:t>παραγωγ</w:t>
      </w:r>
      <w:r w:rsidRPr="00874ABF">
        <w:rPr>
          <w:rFonts w:eastAsia="Times New Roman"/>
          <w:szCs w:val="24"/>
        </w:rPr>
        <w:t xml:space="preserve">ικά ζώα </w:t>
      </w:r>
      <w:r>
        <w:rPr>
          <w:rFonts w:eastAsia="Times New Roman"/>
          <w:szCs w:val="24"/>
        </w:rPr>
        <w:t>ή τα</w:t>
      </w:r>
      <w:r w:rsidRPr="00874ABF">
        <w:rPr>
          <w:rFonts w:eastAsia="Times New Roman"/>
          <w:szCs w:val="24"/>
        </w:rPr>
        <w:t xml:space="preserve"> ζώα συντροφιάς</w:t>
      </w:r>
      <w:r>
        <w:rPr>
          <w:rFonts w:eastAsia="Times New Roman"/>
          <w:szCs w:val="24"/>
        </w:rPr>
        <w:t>.</w:t>
      </w:r>
    </w:p>
    <w:p w14:paraId="09855B66" w14:textId="77777777" w:rsidR="00BE639A" w:rsidRDefault="00A212EC">
      <w:pPr>
        <w:spacing w:line="600" w:lineRule="auto"/>
        <w:ind w:firstLine="720"/>
        <w:jc w:val="both"/>
        <w:rPr>
          <w:rFonts w:eastAsia="Times New Roman"/>
          <w:szCs w:val="24"/>
        </w:rPr>
      </w:pPr>
      <w:r>
        <w:rPr>
          <w:rFonts w:eastAsia="Times New Roman"/>
          <w:szCs w:val="24"/>
        </w:rPr>
        <w:t>Η</w:t>
      </w:r>
      <w:r w:rsidRPr="00874ABF">
        <w:rPr>
          <w:rFonts w:eastAsia="Times New Roman"/>
          <w:szCs w:val="24"/>
        </w:rPr>
        <w:t xml:space="preserve"> Νέα Δημοκρατία προτείνει για το άρθρο 24 </w:t>
      </w:r>
      <w:r>
        <w:rPr>
          <w:rFonts w:eastAsia="Times New Roman"/>
          <w:szCs w:val="24"/>
        </w:rPr>
        <w:t>μια</w:t>
      </w:r>
      <w:r w:rsidRPr="00874ABF">
        <w:rPr>
          <w:rFonts w:eastAsia="Times New Roman"/>
          <w:szCs w:val="24"/>
        </w:rPr>
        <w:t xml:space="preserve"> αναθεώρηση που πραγματικά εί</w:t>
      </w:r>
      <w:r>
        <w:rPr>
          <w:rFonts w:eastAsia="Times New Roman"/>
          <w:szCs w:val="24"/>
        </w:rPr>
        <w:t>ν</w:t>
      </w:r>
      <w:r w:rsidRPr="00874ABF">
        <w:rPr>
          <w:rFonts w:eastAsia="Times New Roman"/>
          <w:szCs w:val="24"/>
        </w:rPr>
        <w:t xml:space="preserve">αι </w:t>
      </w:r>
      <w:r>
        <w:rPr>
          <w:rFonts w:eastAsia="Times New Roman"/>
          <w:szCs w:val="24"/>
        </w:rPr>
        <w:t xml:space="preserve">σε </w:t>
      </w:r>
      <w:r w:rsidRPr="00874ABF">
        <w:rPr>
          <w:rFonts w:eastAsia="Times New Roman"/>
          <w:szCs w:val="24"/>
        </w:rPr>
        <w:t xml:space="preserve">σωστή κατεύθυνση </w:t>
      </w:r>
      <w:r>
        <w:rPr>
          <w:rFonts w:eastAsia="Times New Roman"/>
          <w:szCs w:val="24"/>
        </w:rPr>
        <w:t>σ</w:t>
      </w:r>
      <w:r w:rsidRPr="00874ABF">
        <w:rPr>
          <w:rFonts w:eastAsia="Times New Roman"/>
          <w:szCs w:val="24"/>
        </w:rPr>
        <w:t>το ένα μέ</w:t>
      </w:r>
      <w:r w:rsidRPr="00874ABF">
        <w:rPr>
          <w:rFonts w:eastAsia="Times New Roman"/>
          <w:szCs w:val="24"/>
        </w:rPr>
        <w:lastRenderedPageBreak/>
        <w:t>ρος</w:t>
      </w:r>
      <w:r>
        <w:rPr>
          <w:rFonts w:eastAsia="Times New Roman"/>
          <w:szCs w:val="24"/>
        </w:rPr>
        <w:t>, δηλαδή</w:t>
      </w:r>
      <w:r w:rsidRPr="00874ABF">
        <w:rPr>
          <w:rFonts w:eastAsia="Times New Roman"/>
          <w:szCs w:val="24"/>
        </w:rPr>
        <w:t xml:space="preserve"> λέει</w:t>
      </w:r>
      <w:r>
        <w:rPr>
          <w:rFonts w:eastAsia="Times New Roman"/>
          <w:szCs w:val="24"/>
        </w:rPr>
        <w:t>:</w:t>
      </w:r>
      <w:r w:rsidRPr="00874ABF">
        <w:rPr>
          <w:rFonts w:eastAsia="Times New Roman"/>
          <w:szCs w:val="24"/>
        </w:rPr>
        <w:t xml:space="preserve"> </w:t>
      </w:r>
      <w:r>
        <w:rPr>
          <w:rFonts w:eastAsia="Times New Roman"/>
          <w:szCs w:val="24"/>
        </w:rPr>
        <w:t>«…</w:t>
      </w:r>
      <w:r w:rsidRPr="00874ABF">
        <w:rPr>
          <w:rFonts w:eastAsia="Times New Roman"/>
          <w:szCs w:val="24"/>
        </w:rPr>
        <w:t>να προβλέπεται η λήψη μέτρων για τη συμβολή αντιμετώπιση</w:t>
      </w:r>
      <w:r>
        <w:rPr>
          <w:rFonts w:eastAsia="Times New Roman"/>
          <w:szCs w:val="24"/>
        </w:rPr>
        <w:t>ς</w:t>
      </w:r>
      <w:r w:rsidRPr="00874ABF">
        <w:rPr>
          <w:rFonts w:eastAsia="Times New Roman"/>
          <w:szCs w:val="24"/>
        </w:rPr>
        <w:t xml:space="preserve"> του φαινομένου της κλιματικής αλλαγής κα</w:t>
      </w:r>
      <w:r w:rsidRPr="00874ABF">
        <w:rPr>
          <w:rFonts w:eastAsia="Times New Roman"/>
          <w:szCs w:val="24"/>
        </w:rPr>
        <w:t>ι τη</w:t>
      </w:r>
      <w:r>
        <w:rPr>
          <w:rFonts w:eastAsia="Times New Roman"/>
          <w:szCs w:val="24"/>
        </w:rPr>
        <w:t>ς</w:t>
      </w:r>
      <w:r w:rsidRPr="00874ABF">
        <w:rPr>
          <w:rFonts w:eastAsia="Times New Roman"/>
          <w:szCs w:val="24"/>
        </w:rPr>
        <w:t xml:space="preserve"> διαχείριση</w:t>
      </w:r>
      <w:r>
        <w:rPr>
          <w:rFonts w:eastAsia="Times New Roman"/>
          <w:szCs w:val="24"/>
        </w:rPr>
        <w:t>ς</w:t>
      </w:r>
      <w:r w:rsidRPr="00874ABF">
        <w:rPr>
          <w:rFonts w:eastAsia="Times New Roman"/>
          <w:szCs w:val="24"/>
        </w:rPr>
        <w:t xml:space="preserve"> υδάτινων πόρων</w:t>
      </w:r>
      <w:r>
        <w:rPr>
          <w:rFonts w:eastAsia="Times New Roman"/>
          <w:szCs w:val="24"/>
        </w:rPr>
        <w:t>» κ.λπ</w:t>
      </w:r>
      <w:r>
        <w:rPr>
          <w:rFonts w:eastAsia="Times New Roman"/>
          <w:szCs w:val="24"/>
        </w:rPr>
        <w:t>.</w:t>
      </w:r>
      <w:r>
        <w:rPr>
          <w:rFonts w:eastAsia="Times New Roman"/>
          <w:szCs w:val="24"/>
        </w:rPr>
        <w:t>. Είναι σωστό μέχρι εδώ. Σ</w:t>
      </w:r>
      <w:r w:rsidRPr="00874ABF">
        <w:rPr>
          <w:rFonts w:eastAsia="Times New Roman"/>
          <w:szCs w:val="24"/>
        </w:rPr>
        <w:t>τη συνέχεια</w:t>
      </w:r>
      <w:r>
        <w:rPr>
          <w:rFonts w:eastAsia="Times New Roman"/>
          <w:szCs w:val="24"/>
        </w:rPr>
        <w:t>, όμως,</w:t>
      </w:r>
      <w:r w:rsidRPr="00874ABF">
        <w:rPr>
          <w:rFonts w:eastAsia="Times New Roman"/>
          <w:szCs w:val="24"/>
        </w:rPr>
        <w:t xml:space="preserve"> λέει</w:t>
      </w:r>
      <w:r>
        <w:rPr>
          <w:rFonts w:eastAsia="Times New Roman"/>
          <w:szCs w:val="24"/>
        </w:rPr>
        <w:t>:</w:t>
      </w:r>
      <w:r w:rsidRPr="00874ABF">
        <w:rPr>
          <w:rFonts w:eastAsia="Times New Roman"/>
          <w:szCs w:val="24"/>
        </w:rPr>
        <w:t xml:space="preserve"> </w:t>
      </w:r>
      <w:r>
        <w:rPr>
          <w:rFonts w:eastAsia="Times New Roman"/>
          <w:szCs w:val="24"/>
        </w:rPr>
        <w:t>«Δ</w:t>
      </w:r>
      <w:r w:rsidRPr="00874ABF">
        <w:rPr>
          <w:rFonts w:eastAsia="Times New Roman"/>
          <w:szCs w:val="24"/>
        </w:rPr>
        <w:t>άσος λογίζεται η έκταση που σύμφωνα με τα πορίσματα της επιστήμης</w:t>
      </w:r>
      <w:r>
        <w:rPr>
          <w:rFonts w:eastAsia="Times New Roman"/>
          <w:szCs w:val="24"/>
        </w:rPr>
        <w:t>,</w:t>
      </w:r>
      <w:r w:rsidRPr="00874ABF">
        <w:rPr>
          <w:rFonts w:eastAsia="Times New Roman"/>
          <w:szCs w:val="24"/>
        </w:rPr>
        <w:t xml:space="preserve"> φέρει τα</w:t>
      </w:r>
      <w:r>
        <w:rPr>
          <w:rFonts w:eastAsia="Times New Roman"/>
          <w:szCs w:val="24"/>
        </w:rPr>
        <w:t xml:space="preserve"> οικεία</w:t>
      </w:r>
      <w:r w:rsidRPr="00874ABF">
        <w:rPr>
          <w:rFonts w:eastAsia="Times New Roman"/>
          <w:szCs w:val="24"/>
        </w:rPr>
        <w:t xml:space="preserve"> χαρακτηριστικά κατά την 11</w:t>
      </w:r>
      <w:r w:rsidRPr="005060C3">
        <w:rPr>
          <w:rFonts w:eastAsia="Times New Roman"/>
          <w:szCs w:val="24"/>
          <w:vertAlign w:val="superscript"/>
        </w:rPr>
        <w:t>η</w:t>
      </w:r>
      <w:r>
        <w:rPr>
          <w:rFonts w:eastAsia="Times New Roman"/>
          <w:szCs w:val="24"/>
        </w:rPr>
        <w:t xml:space="preserve"> </w:t>
      </w:r>
      <w:r w:rsidRPr="00874ABF">
        <w:rPr>
          <w:rFonts w:eastAsia="Times New Roman"/>
          <w:szCs w:val="24"/>
        </w:rPr>
        <w:t>Ιουνίου 1975</w:t>
      </w:r>
      <w:r>
        <w:rPr>
          <w:rFonts w:eastAsia="Times New Roman"/>
          <w:szCs w:val="24"/>
        </w:rPr>
        <w:t>». Δ</w:t>
      </w:r>
      <w:r w:rsidRPr="00874ABF">
        <w:rPr>
          <w:rFonts w:eastAsia="Times New Roman"/>
          <w:szCs w:val="24"/>
        </w:rPr>
        <w:t xml:space="preserve">ηλαδή πριν </w:t>
      </w:r>
      <w:r>
        <w:rPr>
          <w:rFonts w:eastAsia="Times New Roman"/>
          <w:szCs w:val="24"/>
        </w:rPr>
        <w:t>το 1975, το 1974, το 1973,</w:t>
      </w:r>
      <w:r>
        <w:rPr>
          <w:rFonts w:eastAsia="Times New Roman"/>
          <w:szCs w:val="24"/>
        </w:rPr>
        <w:t xml:space="preserve"> το 1965 τα δάση εκείνα να</w:t>
      </w:r>
      <w:r w:rsidRPr="00874ABF">
        <w:rPr>
          <w:rFonts w:eastAsia="Times New Roman"/>
          <w:szCs w:val="24"/>
        </w:rPr>
        <w:t xml:space="preserve"> θεωρήσουμε ότι δεν ήταν</w:t>
      </w:r>
      <w:r>
        <w:rPr>
          <w:rFonts w:eastAsia="Times New Roman"/>
          <w:szCs w:val="24"/>
        </w:rPr>
        <w:t xml:space="preserve"> δάση;</w:t>
      </w:r>
      <w:r w:rsidRPr="00874ABF">
        <w:rPr>
          <w:rFonts w:eastAsia="Times New Roman"/>
          <w:szCs w:val="24"/>
        </w:rPr>
        <w:t xml:space="preserve"> </w:t>
      </w:r>
      <w:r>
        <w:rPr>
          <w:rFonts w:eastAsia="Times New Roman"/>
          <w:szCs w:val="24"/>
        </w:rPr>
        <w:t>Τ</w:t>
      </w:r>
      <w:r w:rsidRPr="00874ABF">
        <w:rPr>
          <w:rFonts w:eastAsia="Times New Roman"/>
          <w:szCs w:val="24"/>
        </w:rPr>
        <w:t>α υπόλοιπα για την κλ</w:t>
      </w:r>
      <w:r>
        <w:rPr>
          <w:rFonts w:eastAsia="Times New Roman"/>
          <w:szCs w:val="24"/>
        </w:rPr>
        <w:t>ιματική αλλαγή που είναι σωστά, ό</w:t>
      </w:r>
      <w:r w:rsidRPr="00874ABF">
        <w:rPr>
          <w:rFonts w:eastAsia="Times New Roman"/>
          <w:szCs w:val="24"/>
        </w:rPr>
        <w:t>πως είπα</w:t>
      </w:r>
      <w:r>
        <w:rPr>
          <w:rFonts w:eastAsia="Times New Roman"/>
          <w:szCs w:val="24"/>
        </w:rPr>
        <w:t>,</w:t>
      </w:r>
      <w:r w:rsidRPr="00874ABF">
        <w:rPr>
          <w:rFonts w:eastAsia="Times New Roman"/>
          <w:szCs w:val="24"/>
        </w:rPr>
        <w:t xml:space="preserve"> μπορούμε να προσθέσουμε σε άλλο άρθρο</w:t>
      </w:r>
      <w:r>
        <w:rPr>
          <w:rFonts w:eastAsia="Times New Roman"/>
          <w:szCs w:val="24"/>
        </w:rPr>
        <w:t xml:space="preserve">. </w:t>
      </w:r>
    </w:p>
    <w:p w14:paraId="09855B67" w14:textId="77777777" w:rsidR="00BE639A" w:rsidRDefault="00A212EC">
      <w:pPr>
        <w:spacing w:line="600" w:lineRule="auto"/>
        <w:ind w:firstLine="720"/>
        <w:jc w:val="both"/>
        <w:rPr>
          <w:rFonts w:eastAsia="Times New Roman"/>
          <w:szCs w:val="24"/>
        </w:rPr>
      </w:pPr>
      <w:r>
        <w:rPr>
          <w:rFonts w:eastAsia="Times New Roman"/>
          <w:szCs w:val="24"/>
        </w:rPr>
        <w:t>Στο ερώτημα, λ</w:t>
      </w:r>
      <w:r w:rsidRPr="00874ABF">
        <w:rPr>
          <w:rFonts w:eastAsia="Times New Roman"/>
          <w:szCs w:val="24"/>
        </w:rPr>
        <w:t>οιπόν</w:t>
      </w:r>
      <w:r>
        <w:rPr>
          <w:rFonts w:eastAsia="Times New Roman"/>
          <w:szCs w:val="24"/>
        </w:rPr>
        <w:t>, να αναθεωρηθεί ή όχι</w:t>
      </w:r>
      <w:r w:rsidRPr="00874ABF">
        <w:rPr>
          <w:rFonts w:eastAsia="Times New Roman"/>
          <w:szCs w:val="24"/>
        </w:rPr>
        <w:t xml:space="preserve"> το άρθρο 24</w:t>
      </w:r>
      <w:r>
        <w:rPr>
          <w:rFonts w:eastAsia="Times New Roman"/>
          <w:szCs w:val="24"/>
        </w:rPr>
        <w:t>,</w:t>
      </w:r>
      <w:r w:rsidRPr="00874ABF">
        <w:rPr>
          <w:rFonts w:eastAsia="Times New Roman"/>
          <w:szCs w:val="24"/>
        </w:rPr>
        <w:t xml:space="preserve"> εμείς οι δύο </w:t>
      </w:r>
      <w:r>
        <w:rPr>
          <w:rFonts w:eastAsia="Times New Roman"/>
          <w:szCs w:val="24"/>
        </w:rPr>
        <w:t>Β</w:t>
      </w:r>
      <w:r w:rsidRPr="00874ABF">
        <w:rPr>
          <w:rFonts w:eastAsia="Times New Roman"/>
          <w:szCs w:val="24"/>
        </w:rPr>
        <w:t xml:space="preserve">ουλευτές </w:t>
      </w:r>
      <w:r>
        <w:rPr>
          <w:rFonts w:eastAsia="Times New Roman"/>
          <w:szCs w:val="24"/>
        </w:rPr>
        <w:t>των Οικολόγων</w:t>
      </w:r>
      <w:r w:rsidRPr="00874ABF">
        <w:rPr>
          <w:rFonts w:eastAsia="Times New Roman"/>
          <w:szCs w:val="24"/>
        </w:rPr>
        <w:t xml:space="preserve"> κα</w:t>
      </w:r>
      <w:r w:rsidRPr="00874ABF">
        <w:rPr>
          <w:rFonts w:eastAsia="Times New Roman"/>
          <w:szCs w:val="24"/>
        </w:rPr>
        <w:t>ι πιστεύω και όλοι οι συνάδελφο</w:t>
      </w:r>
      <w:r>
        <w:rPr>
          <w:rFonts w:eastAsia="Times New Roman"/>
          <w:szCs w:val="24"/>
        </w:rPr>
        <w:t>ι</w:t>
      </w:r>
      <w:r w:rsidRPr="00874ABF">
        <w:rPr>
          <w:rFonts w:eastAsia="Times New Roman"/>
          <w:szCs w:val="24"/>
        </w:rPr>
        <w:t xml:space="preserve"> της </w:t>
      </w:r>
      <w:r>
        <w:rPr>
          <w:rFonts w:eastAsia="Times New Roman"/>
          <w:szCs w:val="24"/>
        </w:rPr>
        <w:t>Κ</w:t>
      </w:r>
      <w:r w:rsidRPr="00874ABF">
        <w:rPr>
          <w:rFonts w:eastAsia="Times New Roman"/>
          <w:szCs w:val="24"/>
        </w:rPr>
        <w:t xml:space="preserve">οινωνικής </w:t>
      </w:r>
      <w:r>
        <w:rPr>
          <w:rFonts w:eastAsia="Times New Roman"/>
          <w:szCs w:val="24"/>
        </w:rPr>
        <w:t>Ο</w:t>
      </w:r>
      <w:r w:rsidRPr="00874ABF">
        <w:rPr>
          <w:rFonts w:eastAsia="Times New Roman"/>
          <w:szCs w:val="24"/>
        </w:rPr>
        <w:t>μάδας του ΣΥΡΙΖΑ</w:t>
      </w:r>
      <w:r>
        <w:rPr>
          <w:rFonts w:eastAsia="Times New Roman"/>
          <w:szCs w:val="24"/>
        </w:rPr>
        <w:t>,</w:t>
      </w:r>
      <w:r w:rsidRPr="00874ABF">
        <w:rPr>
          <w:rFonts w:eastAsia="Times New Roman"/>
          <w:szCs w:val="24"/>
        </w:rPr>
        <w:t xml:space="preserve"> δεν θα ψηφίσουμε την αναθεώρηση του άρθρου 24</w:t>
      </w:r>
      <w:r>
        <w:rPr>
          <w:rFonts w:eastAsia="Times New Roman"/>
          <w:szCs w:val="24"/>
        </w:rPr>
        <w:t>,</w:t>
      </w:r>
      <w:r w:rsidRPr="00874ABF">
        <w:rPr>
          <w:rFonts w:eastAsia="Times New Roman"/>
          <w:szCs w:val="24"/>
        </w:rPr>
        <w:t xml:space="preserve"> γιατί φοβόμαστε ότι θα γίνουν αλλαγές πέρα</w:t>
      </w:r>
      <w:r>
        <w:rPr>
          <w:rFonts w:eastAsia="Times New Roman"/>
          <w:szCs w:val="24"/>
        </w:rPr>
        <w:t>ν</w:t>
      </w:r>
      <w:r w:rsidRPr="00874ABF">
        <w:rPr>
          <w:rFonts w:eastAsia="Times New Roman"/>
          <w:szCs w:val="24"/>
        </w:rPr>
        <w:t xml:space="preserve"> αυτών που συζητιούνται τώρα</w:t>
      </w:r>
      <w:r>
        <w:rPr>
          <w:rFonts w:eastAsia="Times New Roman"/>
          <w:szCs w:val="24"/>
        </w:rPr>
        <w:t>.</w:t>
      </w:r>
    </w:p>
    <w:p w14:paraId="09855B68" w14:textId="77777777" w:rsidR="00BE639A" w:rsidRDefault="00A212E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w:t>
      </w:r>
      <w:r>
        <w:rPr>
          <w:rFonts w:eastAsia="Times New Roman"/>
          <w:szCs w:val="24"/>
        </w:rPr>
        <w:t>ρίου Υφυπουργού)</w:t>
      </w:r>
    </w:p>
    <w:p w14:paraId="09855B69" w14:textId="77777777" w:rsidR="00BE639A" w:rsidRDefault="00A212EC">
      <w:pPr>
        <w:spacing w:line="600" w:lineRule="auto"/>
        <w:ind w:firstLine="720"/>
        <w:jc w:val="both"/>
        <w:rPr>
          <w:rFonts w:eastAsia="Times New Roman" w:cs="Times New Roman"/>
          <w:szCs w:val="24"/>
        </w:rPr>
      </w:pPr>
      <w:r>
        <w:rPr>
          <w:rFonts w:eastAsia="Times New Roman"/>
          <w:szCs w:val="24"/>
        </w:rPr>
        <w:lastRenderedPageBreak/>
        <w:t>Κύριε Πρόεδρε, παρακαλώ να</w:t>
      </w:r>
      <w:r w:rsidRPr="00874ABF">
        <w:rPr>
          <w:rFonts w:eastAsia="Times New Roman"/>
          <w:szCs w:val="24"/>
        </w:rPr>
        <w:t xml:space="preserve"> μου δώσετε ένα λεπτό και μόνο</w:t>
      </w:r>
      <w:r>
        <w:rPr>
          <w:rFonts w:eastAsia="Times New Roman"/>
          <w:szCs w:val="24"/>
        </w:rPr>
        <w:t xml:space="preserve"> για να αναφερθώ στ</w:t>
      </w:r>
      <w:r w:rsidRPr="00874ABF">
        <w:rPr>
          <w:rFonts w:eastAsia="Times New Roman"/>
          <w:szCs w:val="24"/>
        </w:rPr>
        <w:t>ο άρθρο 86</w:t>
      </w:r>
      <w:r>
        <w:rPr>
          <w:rFonts w:eastAsia="Times New Roman"/>
          <w:szCs w:val="24"/>
        </w:rPr>
        <w:t>, π</w:t>
      </w:r>
      <w:r w:rsidRPr="00874ABF">
        <w:rPr>
          <w:rFonts w:eastAsia="Times New Roman"/>
          <w:szCs w:val="24"/>
        </w:rPr>
        <w:t>ου είπα</w:t>
      </w:r>
      <w:r>
        <w:rPr>
          <w:rFonts w:eastAsia="Times New Roman"/>
          <w:szCs w:val="24"/>
        </w:rPr>
        <w:t>,</w:t>
      </w:r>
      <w:r w:rsidRPr="00874ABF">
        <w:rPr>
          <w:rFonts w:eastAsia="Times New Roman"/>
          <w:szCs w:val="24"/>
        </w:rPr>
        <w:t xml:space="preserve"> για την </w:t>
      </w:r>
      <w:r>
        <w:rPr>
          <w:rFonts w:eastAsia="Times New Roman"/>
          <w:szCs w:val="24"/>
        </w:rPr>
        <w:t>παραγραφή αδικημάτων των Υπουργών. Είχαμε</w:t>
      </w:r>
      <w:r w:rsidRPr="00874ABF">
        <w:rPr>
          <w:rFonts w:eastAsia="Times New Roman"/>
          <w:szCs w:val="24"/>
        </w:rPr>
        <w:t xml:space="preserve"> φτάσει σε ένα σημείο σοβαρής βλάβης του δημοσίου</w:t>
      </w:r>
      <w:r>
        <w:rPr>
          <w:rFonts w:eastAsia="Times New Roman"/>
          <w:szCs w:val="24"/>
        </w:rPr>
        <w:t>,</w:t>
      </w:r>
      <w:r w:rsidRPr="00874ABF">
        <w:rPr>
          <w:rFonts w:eastAsia="Times New Roman"/>
          <w:szCs w:val="24"/>
        </w:rPr>
        <w:t xml:space="preserve"> </w:t>
      </w:r>
      <w:r>
        <w:rPr>
          <w:rFonts w:eastAsia="Times New Roman"/>
          <w:szCs w:val="24"/>
        </w:rPr>
        <w:t xml:space="preserve">με </w:t>
      </w:r>
      <w:r w:rsidRPr="00874ABF">
        <w:rPr>
          <w:rFonts w:eastAsia="Times New Roman"/>
          <w:szCs w:val="24"/>
        </w:rPr>
        <w:t xml:space="preserve">εγκληματικές ενέργειες </w:t>
      </w:r>
      <w:r>
        <w:rPr>
          <w:rFonts w:eastAsia="Times New Roman"/>
          <w:szCs w:val="24"/>
        </w:rPr>
        <w:t>Υ</w:t>
      </w:r>
      <w:r w:rsidRPr="00874ABF">
        <w:rPr>
          <w:rFonts w:eastAsia="Times New Roman"/>
          <w:szCs w:val="24"/>
        </w:rPr>
        <w:t>πουργών που ξεπ</w:t>
      </w:r>
      <w:r w:rsidRPr="00874ABF">
        <w:rPr>
          <w:rFonts w:eastAsia="Times New Roman"/>
          <w:szCs w:val="24"/>
        </w:rPr>
        <w:t>έρασαν το κατώτατο επίπεδο ηθικής</w:t>
      </w:r>
      <w:r>
        <w:rPr>
          <w:rFonts w:eastAsia="Times New Roman"/>
          <w:szCs w:val="24"/>
        </w:rPr>
        <w:t xml:space="preserve"> με το</w:t>
      </w:r>
      <w:r w:rsidRPr="00874ABF">
        <w:rPr>
          <w:rFonts w:eastAsia="Times New Roman"/>
          <w:szCs w:val="24"/>
        </w:rPr>
        <w:t xml:space="preserve"> να χρηματίζονται και να ξεπουλούν την πατρίδα </w:t>
      </w:r>
      <w:r>
        <w:rPr>
          <w:rFonts w:eastAsia="Times New Roman"/>
          <w:szCs w:val="24"/>
        </w:rPr>
        <w:t>τους.</w:t>
      </w:r>
      <w:r w:rsidRPr="00874ABF">
        <w:rPr>
          <w:rFonts w:eastAsia="Times New Roman"/>
          <w:szCs w:val="24"/>
        </w:rPr>
        <w:t xml:space="preserve"> </w:t>
      </w:r>
      <w:r>
        <w:rPr>
          <w:rFonts w:eastAsia="Times New Roman" w:cs="Times New Roman"/>
          <w:szCs w:val="24"/>
        </w:rPr>
        <w:t>Φθ</w:t>
      </w:r>
      <w:r w:rsidRPr="00A03CB0">
        <w:rPr>
          <w:rFonts w:eastAsia="Times New Roman" w:cs="Times New Roman"/>
          <w:szCs w:val="24"/>
        </w:rPr>
        <w:t>άσαμε</w:t>
      </w:r>
      <w:r>
        <w:rPr>
          <w:rFonts w:eastAsia="Times New Roman" w:cs="Times New Roman"/>
          <w:szCs w:val="24"/>
        </w:rPr>
        <w:t>, λ</w:t>
      </w:r>
      <w:r w:rsidRPr="00A03CB0">
        <w:rPr>
          <w:rFonts w:eastAsia="Times New Roman" w:cs="Times New Roman"/>
          <w:szCs w:val="24"/>
        </w:rPr>
        <w:t>οιπόν</w:t>
      </w:r>
      <w:r>
        <w:rPr>
          <w:rFonts w:eastAsia="Times New Roman" w:cs="Times New Roman"/>
          <w:szCs w:val="24"/>
        </w:rPr>
        <w:t>,</w:t>
      </w:r>
      <w:r w:rsidRPr="00A03CB0">
        <w:rPr>
          <w:rFonts w:eastAsia="Times New Roman" w:cs="Times New Roman"/>
          <w:szCs w:val="24"/>
        </w:rPr>
        <w:t xml:space="preserve"> σε τέτοιο σημείο που αυτοί που σχεδίασαν το άρθρο 86 σίγουρα θέλ</w:t>
      </w:r>
      <w:r>
        <w:rPr>
          <w:rFonts w:eastAsia="Times New Roman" w:cs="Times New Roman"/>
          <w:szCs w:val="24"/>
        </w:rPr>
        <w:t>ουν να</w:t>
      </w:r>
      <w:r w:rsidRPr="00A03CB0">
        <w:rPr>
          <w:rFonts w:eastAsia="Times New Roman" w:cs="Times New Roman"/>
          <w:szCs w:val="24"/>
        </w:rPr>
        <w:t xml:space="preserve"> προστατεύσουν τους εαυτούς τους ή κάποιους </w:t>
      </w:r>
      <w:r>
        <w:rPr>
          <w:rFonts w:eastAsia="Times New Roman" w:cs="Times New Roman"/>
          <w:szCs w:val="24"/>
        </w:rPr>
        <w:t>άλλους. Η</w:t>
      </w:r>
      <w:r w:rsidRPr="00A03CB0">
        <w:rPr>
          <w:rFonts w:eastAsia="Times New Roman" w:cs="Times New Roman"/>
          <w:szCs w:val="24"/>
        </w:rPr>
        <w:t xml:space="preserve"> ανάγκη </w:t>
      </w:r>
      <w:r>
        <w:rPr>
          <w:rFonts w:eastAsia="Times New Roman" w:cs="Times New Roman"/>
          <w:szCs w:val="24"/>
        </w:rPr>
        <w:t>για αναθεώρηση α</w:t>
      </w:r>
      <w:r>
        <w:rPr>
          <w:rFonts w:eastAsia="Times New Roman" w:cs="Times New Roman"/>
          <w:szCs w:val="24"/>
        </w:rPr>
        <w:t xml:space="preserve">υτού του άρθρου είναι τόσο πολύ </w:t>
      </w:r>
      <w:r w:rsidRPr="00A03CB0">
        <w:rPr>
          <w:rFonts w:eastAsia="Times New Roman" w:cs="Times New Roman"/>
          <w:szCs w:val="24"/>
        </w:rPr>
        <w:t>σημαντική</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 xml:space="preserve">που </w:t>
      </w:r>
      <w:r w:rsidRPr="00A03CB0">
        <w:rPr>
          <w:rFonts w:eastAsia="Times New Roman" w:cs="Times New Roman"/>
          <w:szCs w:val="24"/>
        </w:rPr>
        <w:t>την καταλαβαίνουμε όλοι</w:t>
      </w:r>
      <w:r>
        <w:rPr>
          <w:rFonts w:eastAsia="Times New Roman" w:cs="Times New Roman"/>
          <w:szCs w:val="24"/>
        </w:rPr>
        <w:t>.</w:t>
      </w:r>
    </w:p>
    <w:p w14:paraId="09855B6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w:t>
      </w:r>
      <w:r w:rsidRPr="00A03CB0">
        <w:rPr>
          <w:rFonts w:eastAsia="Times New Roman" w:cs="Times New Roman"/>
          <w:szCs w:val="24"/>
        </w:rPr>
        <w:t xml:space="preserve"> θέλω </w:t>
      </w:r>
      <w:r>
        <w:rPr>
          <w:rFonts w:eastAsia="Times New Roman" w:cs="Times New Roman"/>
          <w:szCs w:val="24"/>
        </w:rPr>
        <w:t>να πω ότι η</w:t>
      </w:r>
      <w:r w:rsidRPr="00A03CB0">
        <w:rPr>
          <w:rFonts w:eastAsia="Times New Roman" w:cs="Times New Roman"/>
          <w:szCs w:val="24"/>
        </w:rPr>
        <w:t xml:space="preserve"> πρόταση για τα δημοψηφίσματα με λαϊκή πρωτοβουλία</w:t>
      </w:r>
      <w:r w:rsidRPr="00AE680E">
        <w:rPr>
          <w:rFonts w:eastAsia="Times New Roman" w:cs="Times New Roman"/>
          <w:szCs w:val="24"/>
        </w:rPr>
        <w:t>,</w:t>
      </w:r>
      <w:r w:rsidRPr="00A03CB0">
        <w:rPr>
          <w:rFonts w:eastAsia="Times New Roman" w:cs="Times New Roman"/>
          <w:szCs w:val="24"/>
        </w:rPr>
        <w:t xml:space="preserve"> είναι πολύ </w:t>
      </w:r>
      <w:r>
        <w:rPr>
          <w:rFonts w:eastAsia="Times New Roman" w:cs="Times New Roman"/>
          <w:szCs w:val="24"/>
        </w:rPr>
        <w:t>σημαντική. Θ</w:t>
      </w:r>
      <w:r w:rsidRPr="00A03CB0">
        <w:rPr>
          <w:rFonts w:eastAsia="Times New Roman" w:cs="Times New Roman"/>
          <w:szCs w:val="24"/>
        </w:rPr>
        <w:t xml:space="preserve">εμελιώνει περισσότερο το δικαίωμα του λαού και οδηγεί </w:t>
      </w:r>
      <w:r>
        <w:rPr>
          <w:rFonts w:eastAsia="Times New Roman" w:cs="Times New Roman"/>
          <w:szCs w:val="24"/>
        </w:rPr>
        <w:t xml:space="preserve">τη </w:t>
      </w:r>
      <w:r w:rsidRPr="00A03CB0">
        <w:rPr>
          <w:rFonts w:eastAsia="Times New Roman" w:cs="Times New Roman"/>
          <w:szCs w:val="24"/>
        </w:rPr>
        <w:t xml:space="preserve">δημοκρατία </w:t>
      </w:r>
      <w:r>
        <w:rPr>
          <w:rFonts w:eastAsia="Times New Roman" w:cs="Times New Roman"/>
          <w:szCs w:val="24"/>
        </w:rPr>
        <w:t xml:space="preserve">μας </w:t>
      </w:r>
      <w:r w:rsidRPr="00A03CB0">
        <w:rPr>
          <w:rFonts w:eastAsia="Times New Roman" w:cs="Times New Roman"/>
          <w:szCs w:val="24"/>
        </w:rPr>
        <w:t xml:space="preserve">σε μία </w:t>
      </w:r>
      <w:r w:rsidRPr="00A03CB0">
        <w:rPr>
          <w:rFonts w:eastAsia="Times New Roman" w:cs="Times New Roman"/>
          <w:szCs w:val="24"/>
        </w:rPr>
        <w:t>κατάσταση περισσότερο αμεσοδημοκρατική</w:t>
      </w:r>
      <w:r>
        <w:rPr>
          <w:rFonts w:eastAsia="Times New Roman" w:cs="Times New Roman"/>
          <w:szCs w:val="24"/>
        </w:rPr>
        <w:t>.</w:t>
      </w:r>
    </w:p>
    <w:p w14:paraId="09855B6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Γε</w:t>
      </w:r>
      <w:r w:rsidRPr="00A03CB0">
        <w:rPr>
          <w:rFonts w:eastAsia="Times New Roman" w:cs="Times New Roman"/>
          <w:szCs w:val="24"/>
        </w:rPr>
        <w:t xml:space="preserve">νικά πιστεύω ότι </w:t>
      </w:r>
      <w:r>
        <w:rPr>
          <w:rFonts w:eastAsia="Times New Roman" w:cs="Times New Roman"/>
          <w:szCs w:val="24"/>
        </w:rPr>
        <w:t xml:space="preserve">η </w:t>
      </w:r>
      <w:r>
        <w:rPr>
          <w:rFonts w:eastAsia="Times New Roman" w:cs="Times New Roman"/>
          <w:szCs w:val="24"/>
        </w:rPr>
        <w:t>Α</w:t>
      </w:r>
      <w:r w:rsidRPr="00A03CB0">
        <w:rPr>
          <w:rFonts w:eastAsia="Times New Roman" w:cs="Times New Roman"/>
          <w:szCs w:val="24"/>
        </w:rPr>
        <w:t xml:space="preserve">ναθεώρηση </w:t>
      </w:r>
      <w:r>
        <w:rPr>
          <w:rFonts w:eastAsia="Times New Roman" w:cs="Times New Roman"/>
          <w:szCs w:val="24"/>
        </w:rPr>
        <w:t xml:space="preserve">στις κατευθύνσεις της Κυβέρνησης </w:t>
      </w:r>
      <w:r w:rsidRPr="00A03CB0">
        <w:rPr>
          <w:rFonts w:eastAsia="Times New Roman" w:cs="Times New Roman"/>
          <w:szCs w:val="24"/>
        </w:rPr>
        <w:t>βοηθάει τη δημοκρατία</w:t>
      </w:r>
      <w:r>
        <w:rPr>
          <w:rFonts w:eastAsia="Times New Roman" w:cs="Times New Roman"/>
          <w:szCs w:val="24"/>
        </w:rPr>
        <w:t>,</w:t>
      </w:r>
      <w:r w:rsidRPr="00A03CB0">
        <w:rPr>
          <w:rFonts w:eastAsia="Times New Roman" w:cs="Times New Roman"/>
          <w:szCs w:val="24"/>
        </w:rPr>
        <w:t xml:space="preserve"> τα δικαιώματα και τη χώρα </w:t>
      </w:r>
      <w:r>
        <w:rPr>
          <w:rFonts w:eastAsia="Times New Roman" w:cs="Times New Roman"/>
          <w:szCs w:val="24"/>
        </w:rPr>
        <w:t>μας.</w:t>
      </w:r>
    </w:p>
    <w:p w14:paraId="09855B6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r w:rsidRPr="00A03CB0">
        <w:rPr>
          <w:rFonts w:eastAsia="Times New Roman" w:cs="Times New Roman"/>
          <w:szCs w:val="24"/>
        </w:rPr>
        <w:t>πάρα πολύ</w:t>
      </w:r>
      <w:r>
        <w:rPr>
          <w:rFonts w:eastAsia="Times New Roman" w:cs="Times New Roman"/>
          <w:szCs w:val="24"/>
        </w:rPr>
        <w:t>.</w:t>
      </w:r>
    </w:p>
    <w:p w14:paraId="09855B6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9855B6E" w14:textId="77777777" w:rsidR="00BE639A" w:rsidRDefault="00A212EC">
      <w:pPr>
        <w:spacing w:line="600" w:lineRule="auto"/>
        <w:ind w:firstLine="720"/>
        <w:jc w:val="both"/>
        <w:rPr>
          <w:rFonts w:eastAsia="Times New Roman" w:cs="Times New Roman"/>
          <w:szCs w:val="24"/>
        </w:rPr>
      </w:pPr>
      <w:r w:rsidRPr="00A03CB0">
        <w:rPr>
          <w:rFonts w:eastAsia="Times New Roman" w:cs="Times New Roman"/>
          <w:b/>
          <w:szCs w:val="24"/>
        </w:rPr>
        <w:t>ΠΡΟΕΔΡΕΥΩΝ (Δημήτριος Κρεμασ</w:t>
      </w:r>
      <w:r w:rsidRPr="00A03CB0">
        <w:rPr>
          <w:rFonts w:eastAsia="Times New Roman" w:cs="Times New Roman"/>
          <w:b/>
          <w:szCs w:val="24"/>
        </w:rPr>
        <w:t>τινός):</w:t>
      </w:r>
      <w:r>
        <w:rPr>
          <w:rFonts w:eastAsia="Times New Roman" w:cs="Times New Roman"/>
          <w:szCs w:val="24"/>
        </w:rPr>
        <w:t xml:space="preserve"> Ευχαριστώ πολύ.</w:t>
      </w:r>
    </w:p>
    <w:p w14:paraId="09855B6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ο Ανεξάρτητος Β</w:t>
      </w:r>
      <w:r w:rsidRPr="00A03CB0">
        <w:rPr>
          <w:rFonts w:eastAsia="Times New Roman" w:cs="Times New Roman"/>
          <w:szCs w:val="24"/>
        </w:rPr>
        <w:t>ουλευτής κ</w:t>
      </w:r>
      <w:r>
        <w:rPr>
          <w:rFonts w:eastAsia="Times New Roman" w:cs="Times New Roman"/>
          <w:szCs w:val="24"/>
        </w:rPr>
        <w:t>. Καμμένος.</w:t>
      </w:r>
    </w:p>
    <w:p w14:paraId="09855B70" w14:textId="77777777" w:rsidR="00BE639A" w:rsidRDefault="00A212EC">
      <w:pPr>
        <w:spacing w:line="600" w:lineRule="auto"/>
        <w:ind w:firstLine="720"/>
        <w:jc w:val="both"/>
        <w:rPr>
          <w:rFonts w:eastAsia="Times New Roman" w:cs="Times New Roman"/>
          <w:szCs w:val="24"/>
        </w:rPr>
      </w:pPr>
      <w:r w:rsidRPr="00A03CB0">
        <w:rPr>
          <w:rFonts w:eastAsia="Times New Roman" w:cs="Times New Roman"/>
          <w:b/>
          <w:szCs w:val="24"/>
        </w:rPr>
        <w:t>ΔΗΜΗΤΡΙΟΣ ΚΑΜΜΕΝΟΣ:</w:t>
      </w:r>
      <w:r>
        <w:rPr>
          <w:rFonts w:eastAsia="Times New Roman" w:cs="Times New Roman"/>
          <w:szCs w:val="24"/>
        </w:rPr>
        <w:t xml:space="preserve"> Ευχαριστώ, κύριε Π</w:t>
      </w:r>
      <w:r w:rsidRPr="00A03CB0">
        <w:rPr>
          <w:rFonts w:eastAsia="Times New Roman" w:cs="Times New Roman"/>
          <w:szCs w:val="24"/>
        </w:rPr>
        <w:t>ρόεδρε</w:t>
      </w:r>
      <w:r>
        <w:rPr>
          <w:rFonts w:eastAsia="Times New Roman" w:cs="Times New Roman"/>
          <w:szCs w:val="24"/>
        </w:rPr>
        <w:t>.</w:t>
      </w:r>
    </w:p>
    <w:p w14:paraId="09855B7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Έγινε </w:t>
      </w:r>
      <w:r w:rsidRPr="00A03CB0">
        <w:rPr>
          <w:rFonts w:eastAsia="Times New Roman" w:cs="Times New Roman"/>
          <w:szCs w:val="24"/>
        </w:rPr>
        <w:t>μεγάλη συζήτηση αυτές τις ημέρες</w:t>
      </w:r>
      <w:r>
        <w:rPr>
          <w:rFonts w:eastAsia="Times New Roman" w:cs="Times New Roman"/>
          <w:szCs w:val="24"/>
        </w:rPr>
        <w:t>. Τ</w:t>
      </w:r>
      <w:r w:rsidRPr="00A03CB0">
        <w:rPr>
          <w:rFonts w:eastAsia="Times New Roman" w:cs="Times New Roman"/>
          <w:szCs w:val="24"/>
        </w:rPr>
        <w:t xml:space="preserve">ώρα από το </w:t>
      </w:r>
      <w:r>
        <w:rPr>
          <w:rFonts w:eastAsia="Times New Roman" w:cs="Times New Roman"/>
          <w:szCs w:val="24"/>
        </w:rPr>
        <w:t>«μ</w:t>
      </w:r>
      <w:r w:rsidRPr="00A03CB0">
        <w:rPr>
          <w:rFonts w:eastAsia="Times New Roman" w:cs="Times New Roman"/>
          <w:szCs w:val="24"/>
        </w:rPr>
        <w:t>ετερίζι</w:t>
      </w:r>
      <w:r>
        <w:rPr>
          <w:rFonts w:eastAsia="Times New Roman" w:cs="Times New Roman"/>
          <w:szCs w:val="24"/>
        </w:rPr>
        <w:t>»</w:t>
      </w:r>
      <w:r w:rsidRPr="00A03CB0">
        <w:rPr>
          <w:rFonts w:eastAsia="Times New Roman" w:cs="Times New Roman"/>
          <w:szCs w:val="24"/>
        </w:rPr>
        <w:t xml:space="preserve"> του </w:t>
      </w:r>
      <w:r>
        <w:rPr>
          <w:rFonts w:eastAsia="Times New Roman" w:cs="Times New Roman"/>
          <w:szCs w:val="24"/>
        </w:rPr>
        <w:t>Α</w:t>
      </w:r>
      <w:r w:rsidRPr="00A03CB0">
        <w:rPr>
          <w:rFonts w:eastAsia="Times New Roman" w:cs="Times New Roman"/>
          <w:szCs w:val="24"/>
        </w:rPr>
        <w:t xml:space="preserve">νεξάρτητου </w:t>
      </w:r>
      <w:r>
        <w:rPr>
          <w:rFonts w:eastAsia="Times New Roman" w:cs="Times New Roman"/>
          <w:szCs w:val="24"/>
        </w:rPr>
        <w:t>Β</w:t>
      </w:r>
      <w:r w:rsidRPr="00A03CB0">
        <w:rPr>
          <w:rFonts w:eastAsia="Times New Roman" w:cs="Times New Roman"/>
          <w:szCs w:val="24"/>
        </w:rPr>
        <w:t>ουλευτή και με την παραδοχή ότι δεν</w:t>
      </w:r>
      <w:r>
        <w:rPr>
          <w:rFonts w:eastAsia="Times New Roman" w:cs="Times New Roman"/>
          <w:szCs w:val="24"/>
        </w:rPr>
        <w:t xml:space="preserve"> είμαι και ο ειδικότ</w:t>
      </w:r>
      <w:r>
        <w:rPr>
          <w:rFonts w:eastAsia="Times New Roman" w:cs="Times New Roman"/>
          <w:szCs w:val="24"/>
        </w:rPr>
        <w:t>ερος όλων στα</w:t>
      </w:r>
      <w:r w:rsidRPr="00A03CB0">
        <w:rPr>
          <w:rFonts w:eastAsia="Times New Roman" w:cs="Times New Roman"/>
          <w:szCs w:val="24"/>
        </w:rPr>
        <w:t xml:space="preserve"> συνταγματικά και νομικά</w:t>
      </w:r>
      <w:r>
        <w:rPr>
          <w:rFonts w:eastAsia="Times New Roman" w:cs="Times New Roman"/>
          <w:szCs w:val="24"/>
        </w:rPr>
        <w:t>, κ</w:t>
      </w:r>
      <w:r w:rsidRPr="00A03CB0">
        <w:rPr>
          <w:rFonts w:eastAsia="Times New Roman" w:cs="Times New Roman"/>
          <w:szCs w:val="24"/>
        </w:rPr>
        <w:t>άθισα και δι</w:t>
      </w:r>
      <w:r>
        <w:rPr>
          <w:rFonts w:eastAsia="Times New Roman" w:cs="Times New Roman"/>
          <w:szCs w:val="24"/>
        </w:rPr>
        <w:t xml:space="preserve">άβασα όλες τις εισηγήσεις στην </w:t>
      </w:r>
      <w:r>
        <w:rPr>
          <w:rFonts w:eastAsia="Times New Roman" w:cs="Times New Roman"/>
          <w:szCs w:val="24"/>
        </w:rPr>
        <w:t>ε</w:t>
      </w:r>
      <w:r w:rsidRPr="00A03CB0">
        <w:rPr>
          <w:rFonts w:eastAsia="Times New Roman" w:cs="Times New Roman"/>
          <w:szCs w:val="24"/>
        </w:rPr>
        <w:t>πιτροπή και ειδικά των συνταγματολόγων συναδέλφων</w:t>
      </w:r>
      <w:r>
        <w:rPr>
          <w:rFonts w:eastAsia="Times New Roman" w:cs="Times New Roman"/>
          <w:szCs w:val="24"/>
        </w:rPr>
        <w:t xml:space="preserve">. </w:t>
      </w:r>
    </w:p>
    <w:p w14:paraId="09855B7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A03CB0">
        <w:rPr>
          <w:rFonts w:eastAsia="Times New Roman" w:cs="Times New Roman"/>
          <w:szCs w:val="24"/>
        </w:rPr>
        <w:t>υτό που είναι προφανές</w:t>
      </w:r>
      <w:r>
        <w:rPr>
          <w:rFonts w:eastAsia="Times New Roman" w:cs="Times New Roman"/>
          <w:szCs w:val="24"/>
        </w:rPr>
        <w:t>,</w:t>
      </w:r>
      <w:r w:rsidRPr="00A03CB0">
        <w:rPr>
          <w:rFonts w:eastAsia="Times New Roman" w:cs="Times New Roman"/>
          <w:szCs w:val="24"/>
        </w:rPr>
        <w:t xml:space="preserve"> είναι ότι αυτή η Βουλή έχει την ευκαιρία και θα πρέπει να φέρει και να προτείνει τα συγκεκριμέν</w:t>
      </w:r>
      <w:r w:rsidRPr="00A03CB0">
        <w:rPr>
          <w:rFonts w:eastAsia="Times New Roman" w:cs="Times New Roman"/>
          <w:szCs w:val="24"/>
        </w:rPr>
        <w:t>α άρθρα</w:t>
      </w:r>
      <w:r>
        <w:rPr>
          <w:rFonts w:eastAsia="Times New Roman" w:cs="Times New Roman"/>
          <w:szCs w:val="24"/>
        </w:rPr>
        <w:t>,</w:t>
      </w:r>
      <w:r w:rsidRPr="00A03CB0">
        <w:rPr>
          <w:rFonts w:eastAsia="Times New Roman" w:cs="Times New Roman"/>
          <w:szCs w:val="24"/>
        </w:rPr>
        <w:t xml:space="preserve"> τα οποία θα πρέπει να αλλάξει η επόμενη Βουλή</w:t>
      </w:r>
      <w:r>
        <w:rPr>
          <w:rFonts w:eastAsia="Times New Roman" w:cs="Times New Roman"/>
          <w:szCs w:val="24"/>
        </w:rPr>
        <w:t>. Δ</w:t>
      </w:r>
      <w:r w:rsidRPr="00A03CB0">
        <w:rPr>
          <w:rFonts w:eastAsia="Times New Roman" w:cs="Times New Roman"/>
          <w:szCs w:val="24"/>
        </w:rPr>
        <w:t>εν πρέπει να δεσμεύσει την επόμενη Βουλή</w:t>
      </w:r>
      <w:r>
        <w:rPr>
          <w:rFonts w:eastAsia="Times New Roman" w:cs="Times New Roman"/>
          <w:szCs w:val="24"/>
        </w:rPr>
        <w:t>.</w:t>
      </w:r>
      <w:r w:rsidRPr="00A03CB0">
        <w:rPr>
          <w:rFonts w:eastAsia="Times New Roman" w:cs="Times New Roman"/>
          <w:szCs w:val="24"/>
        </w:rPr>
        <w:t xml:space="preserve"> Θα συμφωνήσω απόλυτα με την εισήγηση του </w:t>
      </w:r>
      <w:r>
        <w:rPr>
          <w:rFonts w:eastAsia="Times New Roman" w:cs="Times New Roman"/>
          <w:szCs w:val="24"/>
        </w:rPr>
        <w:t>κ. Ευάγγελου Βενιζέλου, με τον κ. Λοβέρδο, την ομιλία του οποίου άκουσα, και εν μέρει με τις εισηγήσεις της</w:t>
      </w:r>
      <w:r w:rsidRPr="00A03CB0">
        <w:rPr>
          <w:rFonts w:eastAsia="Times New Roman" w:cs="Times New Roman"/>
          <w:szCs w:val="24"/>
        </w:rPr>
        <w:t xml:space="preserve"> Νέας Δημ</w:t>
      </w:r>
      <w:r w:rsidRPr="00A03CB0">
        <w:rPr>
          <w:rFonts w:eastAsia="Times New Roman" w:cs="Times New Roman"/>
          <w:szCs w:val="24"/>
        </w:rPr>
        <w:t>οκρατίας</w:t>
      </w:r>
      <w:r>
        <w:rPr>
          <w:rFonts w:eastAsia="Times New Roman" w:cs="Times New Roman"/>
          <w:szCs w:val="24"/>
        </w:rPr>
        <w:t>. Θ</w:t>
      </w:r>
      <w:r w:rsidRPr="00A03CB0">
        <w:rPr>
          <w:rFonts w:eastAsia="Times New Roman" w:cs="Times New Roman"/>
          <w:szCs w:val="24"/>
        </w:rPr>
        <w:t xml:space="preserve">α διαφωνήσω λίγο με την εισήγηση του </w:t>
      </w:r>
      <w:r>
        <w:rPr>
          <w:rFonts w:eastAsia="Times New Roman" w:cs="Times New Roman"/>
          <w:szCs w:val="24"/>
        </w:rPr>
        <w:t>ΚΙΝΑΛ,</w:t>
      </w:r>
      <w:r w:rsidRPr="00A03CB0">
        <w:rPr>
          <w:rFonts w:eastAsia="Times New Roman" w:cs="Times New Roman"/>
          <w:szCs w:val="24"/>
        </w:rPr>
        <w:t xml:space="preserve"> η οποία λέει </w:t>
      </w:r>
      <w:r>
        <w:rPr>
          <w:rFonts w:eastAsia="Times New Roman" w:cs="Times New Roman"/>
          <w:szCs w:val="24"/>
        </w:rPr>
        <w:t>«</w:t>
      </w:r>
      <w:r w:rsidRPr="00A03CB0">
        <w:rPr>
          <w:rFonts w:eastAsia="Times New Roman" w:cs="Times New Roman"/>
          <w:szCs w:val="24"/>
        </w:rPr>
        <w:t xml:space="preserve">όχι λευκή επιταγή στην επόμενη </w:t>
      </w:r>
      <w:r>
        <w:rPr>
          <w:rFonts w:eastAsia="Times New Roman" w:cs="Times New Roman"/>
          <w:szCs w:val="24"/>
        </w:rPr>
        <w:lastRenderedPageBreak/>
        <w:t>κ</w:t>
      </w:r>
      <w:r w:rsidRPr="00A03CB0">
        <w:rPr>
          <w:rFonts w:eastAsia="Times New Roman" w:cs="Times New Roman"/>
          <w:szCs w:val="24"/>
        </w:rPr>
        <w:t>υβέρνηση</w:t>
      </w:r>
      <w:r>
        <w:rPr>
          <w:rFonts w:eastAsia="Times New Roman" w:cs="Times New Roman"/>
          <w:szCs w:val="24"/>
        </w:rPr>
        <w:t>».</w:t>
      </w:r>
      <w:r w:rsidRPr="00A03CB0">
        <w:rPr>
          <w:rFonts w:eastAsia="Times New Roman" w:cs="Times New Roman"/>
          <w:szCs w:val="24"/>
        </w:rPr>
        <w:t xml:space="preserve"> Από τη στιγμή που αποδεχόμαστε ότι θα παρεμβληθούν δημοκρατικά εκλογές</w:t>
      </w:r>
      <w:r>
        <w:rPr>
          <w:rFonts w:eastAsia="Times New Roman" w:cs="Times New Roman"/>
          <w:szCs w:val="24"/>
        </w:rPr>
        <w:t>, οι οποίες θα βγάλουν</w:t>
      </w:r>
      <w:r w:rsidRPr="00A03CB0">
        <w:rPr>
          <w:rFonts w:eastAsia="Times New Roman" w:cs="Times New Roman"/>
          <w:szCs w:val="24"/>
        </w:rPr>
        <w:t xml:space="preserve"> μία κυβέρνηση </w:t>
      </w:r>
      <w:r>
        <w:rPr>
          <w:rFonts w:eastAsia="Times New Roman" w:cs="Times New Roman"/>
          <w:szCs w:val="24"/>
        </w:rPr>
        <w:t>-</w:t>
      </w:r>
      <w:r w:rsidRPr="00A03CB0">
        <w:rPr>
          <w:rFonts w:eastAsia="Times New Roman" w:cs="Times New Roman"/>
          <w:szCs w:val="24"/>
        </w:rPr>
        <w:t>πιθανόν αυτοδύναμη</w:t>
      </w:r>
      <w:r>
        <w:rPr>
          <w:rFonts w:eastAsia="Times New Roman" w:cs="Times New Roman"/>
          <w:szCs w:val="24"/>
        </w:rPr>
        <w:t>,</w:t>
      </w:r>
      <w:r w:rsidRPr="00A03CB0">
        <w:rPr>
          <w:rFonts w:eastAsia="Times New Roman" w:cs="Times New Roman"/>
          <w:szCs w:val="24"/>
        </w:rPr>
        <w:t xml:space="preserve"> πιθανό</w:t>
      </w:r>
      <w:r>
        <w:rPr>
          <w:rFonts w:eastAsia="Times New Roman" w:cs="Times New Roman"/>
          <w:szCs w:val="24"/>
        </w:rPr>
        <w:t>ν μη</w:t>
      </w:r>
      <w:r w:rsidRPr="00A03CB0">
        <w:rPr>
          <w:rFonts w:eastAsia="Times New Roman" w:cs="Times New Roman"/>
          <w:szCs w:val="24"/>
        </w:rPr>
        <w:t xml:space="preserve"> αυτοδύναμη</w:t>
      </w:r>
      <w:r>
        <w:rPr>
          <w:rFonts w:eastAsia="Times New Roman" w:cs="Times New Roman"/>
          <w:szCs w:val="24"/>
        </w:rPr>
        <w:t xml:space="preserve">-, </w:t>
      </w:r>
      <w:r w:rsidRPr="00A03CB0">
        <w:rPr>
          <w:rFonts w:eastAsia="Times New Roman" w:cs="Times New Roman"/>
          <w:szCs w:val="24"/>
        </w:rPr>
        <w:t>δεν μπορεί</w:t>
      </w:r>
      <w:r>
        <w:rPr>
          <w:rFonts w:eastAsia="Times New Roman" w:cs="Times New Roman"/>
          <w:szCs w:val="24"/>
        </w:rPr>
        <w:t>ς</w:t>
      </w:r>
      <w:r w:rsidRPr="00A03CB0">
        <w:rPr>
          <w:rFonts w:eastAsia="Times New Roman" w:cs="Times New Roman"/>
          <w:szCs w:val="24"/>
        </w:rPr>
        <w:t xml:space="preserve"> να αποκλείσει</w:t>
      </w:r>
      <w:r>
        <w:rPr>
          <w:rFonts w:eastAsia="Times New Roman" w:cs="Times New Roman"/>
          <w:szCs w:val="24"/>
        </w:rPr>
        <w:t xml:space="preserve">ς </w:t>
      </w:r>
      <w:r w:rsidRPr="00A03CB0">
        <w:rPr>
          <w:rFonts w:eastAsia="Times New Roman" w:cs="Times New Roman"/>
          <w:szCs w:val="24"/>
        </w:rPr>
        <w:t>την αυτοδυναμία μιας κυβέρνησης και τον ρόλο που θα έχει ως αυτοδύναμη κυβέρνηση</w:t>
      </w:r>
      <w:r>
        <w:rPr>
          <w:rFonts w:eastAsia="Times New Roman" w:cs="Times New Roman"/>
          <w:szCs w:val="24"/>
        </w:rPr>
        <w:t xml:space="preserve"> </w:t>
      </w:r>
      <w:r w:rsidRPr="00A03CB0">
        <w:rPr>
          <w:rFonts w:eastAsia="Times New Roman" w:cs="Times New Roman"/>
          <w:szCs w:val="24"/>
        </w:rPr>
        <w:t>να καταστρώσει τα σχέδια της και να έχει την ευχέρεια να φέρει</w:t>
      </w:r>
      <w:r>
        <w:rPr>
          <w:rFonts w:eastAsia="Times New Roman" w:cs="Times New Roman"/>
          <w:szCs w:val="24"/>
        </w:rPr>
        <w:t xml:space="preserve"> συνταγματικές</w:t>
      </w:r>
      <w:r w:rsidRPr="00A03CB0">
        <w:rPr>
          <w:rFonts w:eastAsia="Times New Roman" w:cs="Times New Roman"/>
          <w:szCs w:val="24"/>
        </w:rPr>
        <w:t xml:space="preserve"> αλλαγές</w:t>
      </w:r>
      <w:r>
        <w:rPr>
          <w:rFonts w:eastAsia="Times New Roman" w:cs="Times New Roman"/>
          <w:szCs w:val="24"/>
        </w:rPr>
        <w:t>,</w:t>
      </w:r>
      <w:r w:rsidRPr="00A03CB0">
        <w:rPr>
          <w:rFonts w:eastAsia="Times New Roman" w:cs="Times New Roman"/>
          <w:szCs w:val="24"/>
        </w:rPr>
        <w:t xml:space="preserve"> όπως αυτή επιθυμεί</w:t>
      </w:r>
      <w:r>
        <w:rPr>
          <w:rFonts w:eastAsia="Times New Roman" w:cs="Times New Roman"/>
          <w:szCs w:val="24"/>
        </w:rPr>
        <w:t xml:space="preserve">. </w:t>
      </w:r>
    </w:p>
    <w:p w14:paraId="09855B7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δ</w:t>
      </w:r>
      <w:r w:rsidRPr="00A03CB0">
        <w:rPr>
          <w:rFonts w:eastAsia="Times New Roman" w:cs="Times New Roman"/>
          <w:szCs w:val="24"/>
        </w:rPr>
        <w:t>εν μου κάνει εντύπ</w:t>
      </w:r>
      <w:r w:rsidRPr="00A03CB0">
        <w:rPr>
          <w:rFonts w:eastAsia="Times New Roman" w:cs="Times New Roman"/>
          <w:szCs w:val="24"/>
        </w:rPr>
        <w:t>ωση</w:t>
      </w:r>
      <w:r>
        <w:rPr>
          <w:rFonts w:eastAsia="Times New Roman" w:cs="Times New Roman"/>
          <w:szCs w:val="24"/>
        </w:rPr>
        <w:t xml:space="preserve"> η προσπάθεια </w:t>
      </w:r>
      <w:r w:rsidRPr="00A03CB0">
        <w:rPr>
          <w:rFonts w:eastAsia="Times New Roman" w:cs="Times New Roman"/>
          <w:szCs w:val="24"/>
        </w:rPr>
        <w:t xml:space="preserve">των συναδέλφων του ΣΥΡΙΖΑ </w:t>
      </w:r>
      <w:r>
        <w:rPr>
          <w:rFonts w:eastAsia="Times New Roman" w:cs="Times New Roman"/>
          <w:szCs w:val="24"/>
        </w:rPr>
        <w:t>-</w:t>
      </w:r>
      <w:r w:rsidRPr="00A03CB0">
        <w:rPr>
          <w:rFonts w:eastAsia="Times New Roman" w:cs="Times New Roman"/>
          <w:szCs w:val="24"/>
        </w:rPr>
        <w:t xml:space="preserve">και </w:t>
      </w:r>
      <w:r>
        <w:rPr>
          <w:rFonts w:eastAsia="Times New Roman" w:cs="Times New Roman"/>
          <w:szCs w:val="24"/>
        </w:rPr>
        <w:t>ε</w:t>
      </w:r>
      <w:r w:rsidRPr="00A03CB0">
        <w:rPr>
          <w:rFonts w:eastAsia="Times New Roman" w:cs="Times New Roman"/>
          <w:szCs w:val="24"/>
        </w:rPr>
        <w:t xml:space="preserve">υτυχώς που ο </w:t>
      </w:r>
      <w:r>
        <w:rPr>
          <w:rFonts w:eastAsia="Times New Roman" w:cs="Times New Roman"/>
          <w:szCs w:val="24"/>
        </w:rPr>
        <w:t>κ.</w:t>
      </w:r>
      <w:r w:rsidRPr="00A03CB0">
        <w:rPr>
          <w:rFonts w:eastAsia="Times New Roman" w:cs="Times New Roman"/>
          <w:szCs w:val="24"/>
        </w:rPr>
        <w:t xml:space="preserve"> Κοντονής </w:t>
      </w:r>
      <w:r>
        <w:rPr>
          <w:rFonts w:eastAsia="Times New Roman" w:cs="Times New Roman"/>
          <w:szCs w:val="24"/>
        </w:rPr>
        <w:t>διαφωνεί σε</w:t>
      </w:r>
      <w:r w:rsidRPr="00A03CB0">
        <w:rPr>
          <w:rFonts w:eastAsia="Times New Roman" w:cs="Times New Roman"/>
          <w:szCs w:val="24"/>
        </w:rPr>
        <w:t xml:space="preserve"> αυτό</w:t>
      </w:r>
      <w:r>
        <w:rPr>
          <w:rFonts w:eastAsia="Times New Roman" w:cs="Times New Roman"/>
          <w:szCs w:val="24"/>
        </w:rPr>
        <w:t>-</w:t>
      </w:r>
      <w:r w:rsidRPr="00A03CB0">
        <w:rPr>
          <w:rFonts w:eastAsia="Times New Roman" w:cs="Times New Roman"/>
          <w:szCs w:val="24"/>
        </w:rPr>
        <w:t xml:space="preserve"> να </w:t>
      </w:r>
      <w:r>
        <w:rPr>
          <w:rFonts w:eastAsia="Times New Roman" w:cs="Times New Roman"/>
          <w:szCs w:val="24"/>
        </w:rPr>
        <w:t>θελήσουν να προκαλέσουν</w:t>
      </w:r>
      <w:r w:rsidRPr="00A03CB0">
        <w:rPr>
          <w:rFonts w:eastAsia="Times New Roman" w:cs="Times New Roman"/>
          <w:szCs w:val="24"/>
        </w:rPr>
        <w:t xml:space="preserve"> με τεχνικό τρόπο από σήμερα εκλογές</w:t>
      </w:r>
      <w:r>
        <w:rPr>
          <w:rFonts w:eastAsia="Times New Roman" w:cs="Times New Roman"/>
          <w:szCs w:val="24"/>
        </w:rPr>
        <w:t>,</w:t>
      </w:r>
      <w:r w:rsidRPr="00A03CB0">
        <w:rPr>
          <w:rFonts w:eastAsia="Times New Roman" w:cs="Times New Roman"/>
          <w:szCs w:val="24"/>
        </w:rPr>
        <w:t xml:space="preserve"> το</w:t>
      </w:r>
      <w:r>
        <w:rPr>
          <w:rFonts w:eastAsia="Times New Roman" w:cs="Times New Roman"/>
          <w:szCs w:val="24"/>
        </w:rPr>
        <w:t>ν</w:t>
      </w:r>
      <w:r w:rsidRPr="00A03CB0">
        <w:rPr>
          <w:rFonts w:eastAsia="Times New Roman" w:cs="Times New Roman"/>
          <w:szCs w:val="24"/>
        </w:rPr>
        <w:t xml:space="preserve"> Μάρτιο του 2020</w:t>
      </w:r>
      <w:r>
        <w:rPr>
          <w:rFonts w:eastAsia="Times New Roman" w:cs="Times New Roman"/>
          <w:szCs w:val="24"/>
        </w:rPr>
        <w:t>,</w:t>
      </w:r>
      <w:r w:rsidRPr="00A03CB0">
        <w:rPr>
          <w:rFonts w:eastAsia="Times New Roman" w:cs="Times New Roman"/>
          <w:szCs w:val="24"/>
        </w:rPr>
        <w:t xml:space="preserve"> για την εκλογή του </w:t>
      </w:r>
      <w:r>
        <w:rPr>
          <w:rFonts w:eastAsia="Times New Roman" w:cs="Times New Roman"/>
          <w:szCs w:val="24"/>
        </w:rPr>
        <w:t xml:space="preserve">Προέδρου της </w:t>
      </w:r>
      <w:r w:rsidRPr="00A03CB0">
        <w:rPr>
          <w:rFonts w:eastAsia="Times New Roman" w:cs="Times New Roman"/>
          <w:szCs w:val="24"/>
        </w:rPr>
        <w:t>Δημοκρατίας</w:t>
      </w:r>
      <w:r>
        <w:rPr>
          <w:rFonts w:eastAsia="Times New Roman" w:cs="Times New Roman"/>
          <w:szCs w:val="24"/>
        </w:rPr>
        <w:t>. Κ</w:t>
      </w:r>
      <w:r w:rsidRPr="00A03CB0">
        <w:rPr>
          <w:rFonts w:eastAsia="Times New Roman" w:cs="Times New Roman"/>
          <w:szCs w:val="24"/>
        </w:rPr>
        <w:t>ατανοώ ότι θέλουν να έχουν ένα ρό</w:t>
      </w:r>
      <w:r w:rsidRPr="00A03CB0">
        <w:rPr>
          <w:rFonts w:eastAsia="Times New Roman" w:cs="Times New Roman"/>
          <w:szCs w:val="24"/>
        </w:rPr>
        <w:t>λο στα επόμενα χρόνια</w:t>
      </w:r>
      <w:r>
        <w:rPr>
          <w:rFonts w:eastAsia="Times New Roman" w:cs="Times New Roman"/>
          <w:szCs w:val="24"/>
        </w:rPr>
        <w:t>. Α</w:t>
      </w:r>
      <w:r w:rsidRPr="00A03CB0">
        <w:rPr>
          <w:rFonts w:eastAsia="Times New Roman" w:cs="Times New Roman"/>
          <w:szCs w:val="24"/>
        </w:rPr>
        <w:t>υτό</w:t>
      </w:r>
      <w:r>
        <w:rPr>
          <w:rFonts w:eastAsia="Times New Roman" w:cs="Times New Roman"/>
          <w:szCs w:val="24"/>
        </w:rPr>
        <w:t>ν</w:t>
      </w:r>
      <w:r w:rsidRPr="00A03CB0">
        <w:rPr>
          <w:rFonts w:eastAsia="Times New Roman" w:cs="Times New Roman"/>
          <w:szCs w:val="24"/>
        </w:rPr>
        <w:t xml:space="preserve"> το</w:t>
      </w:r>
      <w:r>
        <w:rPr>
          <w:rFonts w:eastAsia="Times New Roman" w:cs="Times New Roman"/>
          <w:szCs w:val="24"/>
        </w:rPr>
        <w:t>ν</w:t>
      </w:r>
      <w:r w:rsidRPr="00A03CB0">
        <w:rPr>
          <w:rFonts w:eastAsia="Times New Roman" w:cs="Times New Roman"/>
          <w:szCs w:val="24"/>
        </w:rPr>
        <w:t xml:space="preserve"> ρόλο</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όμως,</w:t>
      </w:r>
      <w:r w:rsidRPr="00A03CB0">
        <w:rPr>
          <w:rFonts w:eastAsia="Times New Roman" w:cs="Times New Roman"/>
          <w:szCs w:val="24"/>
        </w:rPr>
        <w:t xml:space="preserve"> θα το</w:t>
      </w:r>
      <w:r>
        <w:rPr>
          <w:rFonts w:eastAsia="Times New Roman" w:cs="Times New Roman"/>
          <w:szCs w:val="24"/>
        </w:rPr>
        <w:t>ν</w:t>
      </w:r>
      <w:r w:rsidRPr="00A03CB0">
        <w:rPr>
          <w:rFonts w:eastAsia="Times New Roman" w:cs="Times New Roman"/>
          <w:szCs w:val="24"/>
        </w:rPr>
        <w:t xml:space="preserve"> δώσει ο ελληνικός λαός με την ψήφο του και όχι τα δικονομικά τερτίπια ή οτιδήποτε άλλο μπορέσουμ</w:t>
      </w:r>
      <w:r>
        <w:rPr>
          <w:rFonts w:eastAsia="Times New Roman" w:cs="Times New Roman"/>
          <w:szCs w:val="24"/>
        </w:rPr>
        <w:t>ε σήμερα να θέσουμε ως όρο στη σ</w:t>
      </w:r>
      <w:r w:rsidRPr="00A03CB0">
        <w:rPr>
          <w:rFonts w:eastAsia="Times New Roman" w:cs="Times New Roman"/>
          <w:szCs w:val="24"/>
        </w:rPr>
        <w:t>υνταγματική αναθεώρηση</w:t>
      </w:r>
      <w:r>
        <w:rPr>
          <w:rFonts w:eastAsia="Times New Roman" w:cs="Times New Roman"/>
          <w:szCs w:val="24"/>
        </w:rPr>
        <w:t>. Το εκλογικό Σώμα θα</w:t>
      </w:r>
      <w:r w:rsidRPr="00A03CB0">
        <w:rPr>
          <w:rFonts w:eastAsia="Times New Roman" w:cs="Times New Roman"/>
          <w:szCs w:val="24"/>
        </w:rPr>
        <w:t xml:space="preserve"> αποφασίσει</w:t>
      </w:r>
      <w:r>
        <w:rPr>
          <w:rFonts w:eastAsia="Times New Roman" w:cs="Times New Roman"/>
          <w:szCs w:val="24"/>
        </w:rPr>
        <w:t>. Η</w:t>
      </w:r>
      <w:r w:rsidRPr="00A03CB0">
        <w:rPr>
          <w:rFonts w:eastAsia="Times New Roman" w:cs="Times New Roman"/>
          <w:szCs w:val="24"/>
        </w:rPr>
        <w:t xml:space="preserve"> επόμενη Βουλή δεν </w:t>
      </w:r>
      <w:r w:rsidRPr="00A03CB0">
        <w:rPr>
          <w:rFonts w:eastAsia="Times New Roman" w:cs="Times New Roman"/>
          <w:szCs w:val="24"/>
        </w:rPr>
        <w:t xml:space="preserve">πρέπει να δεσμεύεται από τις αποφάσεις </w:t>
      </w:r>
      <w:r w:rsidRPr="00A03CB0">
        <w:rPr>
          <w:rFonts w:eastAsia="Times New Roman" w:cs="Times New Roman"/>
          <w:szCs w:val="24"/>
        </w:rPr>
        <w:lastRenderedPageBreak/>
        <w:t>της προηγούμενης</w:t>
      </w:r>
      <w:r>
        <w:rPr>
          <w:rFonts w:eastAsia="Times New Roman" w:cs="Times New Roman"/>
          <w:szCs w:val="24"/>
        </w:rPr>
        <w:t>. Α</w:t>
      </w:r>
      <w:r w:rsidRPr="00A03CB0">
        <w:rPr>
          <w:rFonts w:eastAsia="Times New Roman" w:cs="Times New Roman"/>
          <w:szCs w:val="24"/>
        </w:rPr>
        <w:t>υτό είναι σαφές</w:t>
      </w:r>
      <w:r>
        <w:rPr>
          <w:rFonts w:eastAsia="Times New Roman" w:cs="Times New Roman"/>
          <w:szCs w:val="24"/>
        </w:rPr>
        <w:t>, αυτή είναι η θέση μου. Α</w:t>
      </w:r>
      <w:r w:rsidRPr="00A03CB0">
        <w:rPr>
          <w:rFonts w:eastAsia="Times New Roman" w:cs="Times New Roman"/>
          <w:szCs w:val="24"/>
        </w:rPr>
        <w:t>ύριο θα δούμε και τα ψηφοδέλτια π</w:t>
      </w:r>
      <w:r>
        <w:rPr>
          <w:rFonts w:eastAsia="Times New Roman" w:cs="Times New Roman"/>
          <w:szCs w:val="24"/>
        </w:rPr>
        <w:t>ου θα κατατεθούν και θα κρίνω κ</w:t>
      </w:r>
      <w:r w:rsidRPr="00A03CB0">
        <w:rPr>
          <w:rFonts w:eastAsia="Times New Roman" w:cs="Times New Roman"/>
          <w:szCs w:val="24"/>
        </w:rPr>
        <w:t>ι εγώ ανάλογα</w:t>
      </w:r>
      <w:r>
        <w:rPr>
          <w:rFonts w:eastAsia="Times New Roman" w:cs="Times New Roman"/>
          <w:szCs w:val="24"/>
        </w:rPr>
        <w:t>.</w:t>
      </w:r>
    </w:p>
    <w:p w14:paraId="09855B74" w14:textId="77777777" w:rsidR="00BE639A" w:rsidRDefault="00A212EC">
      <w:pPr>
        <w:spacing w:line="600" w:lineRule="auto"/>
        <w:ind w:firstLine="720"/>
        <w:jc w:val="both"/>
        <w:rPr>
          <w:rFonts w:eastAsia="Times New Roman" w:cs="Times New Roman"/>
          <w:szCs w:val="24"/>
        </w:rPr>
      </w:pPr>
      <w:r w:rsidRPr="00A03CB0">
        <w:rPr>
          <w:rFonts w:eastAsia="Times New Roman" w:cs="Times New Roman"/>
          <w:szCs w:val="24"/>
        </w:rPr>
        <w:t xml:space="preserve">Όσον αφορά </w:t>
      </w:r>
      <w:r>
        <w:rPr>
          <w:rFonts w:eastAsia="Times New Roman" w:cs="Times New Roman"/>
          <w:szCs w:val="24"/>
        </w:rPr>
        <w:t>σ</w:t>
      </w:r>
      <w:r w:rsidRPr="00A03CB0">
        <w:rPr>
          <w:rFonts w:eastAsia="Times New Roman" w:cs="Times New Roman"/>
          <w:szCs w:val="24"/>
        </w:rPr>
        <w:t>τα άρθρα</w:t>
      </w:r>
      <w:r>
        <w:rPr>
          <w:rFonts w:eastAsia="Times New Roman" w:cs="Times New Roman"/>
          <w:szCs w:val="24"/>
        </w:rPr>
        <w:t>,</w:t>
      </w:r>
      <w:r w:rsidRPr="00A03CB0">
        <w:rPr>
          <w:rFonts w:eastAsia="Times New Roman" w:cs="Times New Roman"/>
          <w:szCs w:val="24"/>
        </w:rPr>
        <w:t xml:space="preserve"> εφόσον γίνεται και η συζήτηση</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θ</w:t>
      </w:r>
      <w:r w:rsidRPr="00A03CB0">
        <w:rPr>
          <w:rFonts w:eastAsia="Times New Roman" w:cs="Times New Roman"/>
          <w:szCs w:val="24"/>
        </w:rPr>
        <w:t xml:space="preserve">α ήθελα να </w:t>
      </w:r>
      <w:r>
        <w:rPr>
          <w:rFonts w:eastAsia="Times New Roman" w:cs="Times New Roman"/>
          <w:szCs w:val="24"/>
        </w:rPr>
        <w:t>ανα</w:t>
      </w:r>
      <w:r w:rsidRPr="00A03CB0">
        <w:rPr>
          <w:rFonts w:eastAsia="Times New Roman" w:cs="Times New Roman"/>
          <w:szCs w:val="24"/>
        </w:rPr>
        <w:t xml:space="preserve">φερθώ για </w:t>
      </w:r>
      <w:r>
        <w:rPr>
          <w:rFonts w:eastAsia="Times New Roman" w:cs="Times New Roman"/>
          <w:szCs w:val="24"/>
        </w:rPr>
        <w:t xml:space="preserve">τα Πρακτικά στα άρθρα με </w:t>
      </w:r>
      <w:r w:rsidRPr="00A03CB0">
        <w:rPr>
          <w:rFonts w:eastAsia="Times New Roman" w:cs="Times New Roman"/>
          <w:szCs w:val="24"/>
        </w:rPr>
        <w:t xml:space="preserve">τα οποία </w:t>
      </w:r>
      <w:r>
        <w:rPr>
          <w:rFonts w:eastAsia="Times New Roman" w:cs="Times New Roman"/>
          <w:szCs w:val="24"/>
        </w:rPr>
        <w:t>σ</w:t>
      </w:r>
      <w:r w:rsidRPr="00A03CB0">
        <w:rPr>
          <w:rFonts w:eastAsia="Times New Roman" w:cs="Times New Roman"/>
          <w:szCs w:val="24"/>
        </w:rPr>
        <w:t>υμφωνώ και προτρέπω τους ψηφοφόρους και όλους τους Έλληνες πολίτες να δώσουν ιδιαίτερη προσοχή</w:t>
      </w:r>
      <w:r>
        <w:rPr>
          <w:rFonts w:eastAsia="Times New Roman" w:cs="Times New Roman"/>
          <w:szCs w:val="24"/>
        </w:rPr>
        <w:t>. Α</w:t>
      </w:r>
      <w:r w:rsidRPr="00A03CB0">
        <w:rPr>
          <w:rFonts w:eastAsia="Times New Roman" w:cs="Times New Roman"/>
          <w:szCs w:val="24"/>
        </w:rPr>
        <w:t xml:space="preserve">υτό που με ενδιαφέρει ιδιαίτερα </w:t>
      </w:r>
      <w:r>
        <w:rPr>
          <w:rFonts w:eastAsia="Times New Roman" w:cs="Times New Roman"/>
          <w:szCs w:val="24"/>
        </w:rPr>
        <w:t xml:space="preserve">ως πρωταρχικό κομμάτι για την </w:t>
      </w:r>
      <w:r w:rsidRPr="00A03CB0">
        <w:rPr>
          <w:rFonts w:eastAsia="Times New Roman" w:cs="Times New Roman"/>
          <w:szCs w:val="24"/>
        </w:rPr>
        <w:t>Ελλάδα</w:t>
      </w:r>
      <w:r>
        <w:rPr>
          <w:rFonts w:eastAsia="Times New Roman" w:cs="Times New Roman"/>
          <w:szCs w:val="24"/>
        </w:rPr>
        <w:t>,</w:t>
      </w:r>
      <w:r w:rsidRPr="00A03CB0">
        <w:rPr>
          <w:rFonts w:eastAsia="Times New Roman" w:cs="Times New Roman"/>
          <w:szCs w:val="24"/>
        </w:rPr>
        <w:t xml:space="preserve"> την οικονομία</w:t>
      </w:r>
      <w:r>
        <w:rPr>
          <w:rFonts w:eastAsia="Times New Roman" w:cs="Times New Roman"/>
          <w:szCs w:val="24"/>
        </w:rPr>
        <w:t xml:space="preserve">, την ανάπτυξη, </w:t>
      </w:r>
      <w:r w:rsidRPr="00A03CB0">
        <w:rPr>
          <w:rFonts w:eastAsia="Times New Roman" w:cs="Times New Roman"/>
          <w:szCs w:val="24"/>
        </w:rPr>
        <w:t>τη δημοκρατία και την ομο</w:t>
      </w:r>
      <w:r w:rsidRPr="00A03CB0">
        <w:rPr>
          <w:rFonts w:eastAsia="Times New Roman" w:cs="Times New Roman"/>
          <w:szCs w:val="24"/>
        </w:rPr>
        <w:t>ιογένεια του ελληνικού πληθυσμού</w:t>
      </w:r>
      <w:r>
        <w:rPr>
          <w:rFonts w:eastAsia="Times New Roman" w:cs="Times New Roman"/>
          <w:szCs w:val="24"/>
        </w:rPr>
        <w:t>,</w:t>
      </w:r>
      <w:r w:rsidRPr="00A03CB0">
        <w:rPr>
          <w:rFonts w:eastAsia="Times New Roman" w:cs="Times New Roman"/>
          <w:szCs w:val="24"/>
        </w:rPr>
        <w:t xml:space="preserve"> η οποία για μένα είναι ένας αναπτυξιακός μοχλός</w:t>
      </w:r>
      <w:r>
        <w:rPr>
          <w:rFonts w:eastAsia="Times New Roman" w:cs="Times New Roman"/>
          <w:szCs w:val="24"/>
        </w:rPr>
        <w:t>,</w:t>
      </w:r>
      <w:r w:rsidRPr="00A03CB0">
        <w:rPr>
          <w:rFonts w:eastAsia="Times New Roman" w:cs="Times New Roman"/>
          <w:szCs w:val="24"/>
        </w:rPr>
        <w:t xml:space="preserve"> είναι το δημογραφικό</w:t>
      </w:r>
      <w:r>
        <w:rPr>
          <w:rFonts w:eastAsia="Times New Roman" w:cs="Times New Roman"/>
          <w:szCs w:val="24"/>
        </w:rPr>
        <w:t xml:space="preserve">. </w:t>
      </w:r>
    </w:p>
    <w:p w14:paraId="09855B7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Στα άρθρα 21 </w:t>
      </w:r>
      <w:r w:rsidRPr="00A03CB0">
        <w:rPr>
          <w:rFonts w:eastAsia="Times New Roman" w:cs="Times New Roman"/>
          <w:szCs w:val="24"/>
        </w:rPr>
        <w:t xml:space="preserve">και 54 </w:t>
      </w:r>
      <w:r>
        <w:rPr>
          <w:rFonts w:eastAsia="Times New Roman" w:cs="Times New Roman"/>
          <w:szCs w:val="24"/>
        </w:rPr>
        <w:t>θ</w:t>
      </w:r>
      <w:r w:rsidRPr="00A03CB0">
        <w:rPr>
          <w:rFonts w:eastAsia="Times New Roman" w:cs="Times New Roman"/>
          <w:szCs w:val="24"/>
        </w:rPr>
        <w:t>α πρότεινα την εξομοίωση των τρίτεκνων οικογενειών με τις πολύτεκνες</w:t>
      </w:r>
      <w:r>
        <w:rPr>
          <w:rFonts w:eastAsia="Times New Roman" w:cs="Times New Roman"/>
          <w:szCs w:val="24"/>
        </w:rPr>
        <w:t>. Α</w:t>
      </w:r>
      <w:r w:rsidRPr="00A03CB0">
        <w:rPr>
          <w:rFonts w:eastAsia="Times New Roman" w:cs="Times New Roman"/>
          <w:szCs w:val="24"/>
        </w:rPr>
        <w:t xml:space="preserve">πό </w:t>
      </w:r>
      <w:r>
        <w:rPr>
          <w:rFonts w:eastAsia="Times New Roman" w:cs="Times New Roman"/>
          <w:szCs w:val="24"/>
        </w:rPr>
        <w:t>εκεί</w:t>
      </w:r>
      <w:r w:rsidRPr="00A03CB0">
        <w:rPr>
          <w:rFonts w:eastAsia="Times New Roman" w:cs="Times New Roman"/>
          <w:szCs w:val="24"/>
        </w:rPr>
        <w:t xml:space="preserve"> και πέρα</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 xml:space="preserve">συμφωνώ με </w:t>
      </w:r>
      <w:r w:rsidRPr="00A03CB0">
        <w:rPr>
          <w:rFonts w:eastAsia="Times New Roman" w:cs="Times New Roman"/>
          <w:szCs w:val="24"/>
        </w:rPr>
        <w:t>το άρθρο 68 για τις εξεταστικ</w:t>
      </w:r>
      <w:r w:rsidRPr="00A03CB0">
        <w:rPr>
          <w:rFonts w:eastAsia="Times New Roman" w:cs="Times New Roman"/>
          <w:szCs w:val="24"/>
        </w:rPr>
        <w:t>ές επιτροπές</w:t>
      </w:r>
      <w:r>
        <w:rPr>
          <w:rFonts w:eastAsia="Times New Roman" w:cs="Times New Roman"/>
          <w:szCs w:val="24"/>
        </w:rPr>
        <w:t>,</w:t>
      </w:r>
      <w:r w:rsidRPr="00A03CB0">
        <w:rPr>
          <w:rFonts w:eastAsia="Times New Roman" w:cs="Times New Roman"/>
          <w:szCs w:val="24"/>
        </w:rPr>
        <w:t xml:space="preserve"> που δίνει το δικαίωμα στην κοινοβουλευτική μειοψηφία να μπορεί να </w:t>
      </w:r>
      <w:r>
        <w:rPr>
          <w:rFonts w:eastAsia="Times New Roman" w:cs="Times New Roman"/>
          <w:szCs w:val="24"/>
        </w:rPr>
        <w:t xml:space="preserve">τις </w:t>
      </w:r>
      <w:r w:rsidRPr="00A03CB0">
        <w:rPr>
          <w:rFonts w:eastAsia="Times New Roman" w:cs="Times New Roman"/>
          <w:szCs w:val="24"/>
        </w:rPr>
        <w:t>συγκροτεί</w:t>
      </w:r>
      <w:r>
        <w:rPr>
          <w:rFonts w:eastAsia="Times New Roman" w:cs="Times New Roman"/>
          <w:szCs w:val="24"/>
        </w:rPr>
        <w:t xml:space="preserve">. Συμφωνώ με το </w:t>
      </w:r>
      <w:r w:rsidRPr="00A03CB0">
        <w:rPr>
          <w:rFonts w:eastAsia="Times New Roman" w:cs="Times New Roman"/>
          <w:szCs w:val="24"/>
        </w:rPr>
        <w:t>άρθρο 96</w:t>
      </w:r>
      <w:r>
        <w:rPr>
          <w:rFonts w:eastAsia="Times New Roman" w:cs="Times New Roman"/>
          <w:szCs w:val="24"/>
        </w:rPr>
        <w:t xml:space="preserve">. </w:t>
      </w:r>
    </w:p>
    <w:p w14:paraId="09855B7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Σ</w:t>
      </w:r>
      <w:r w:rsidRPr="00A03CB0">
        <w:rPr>
          <w:rFonts w:eastAsia="Times New Roman" w:cs="Times New Roman"/>
          <w:szCs w:val="24"/>
        </w:rPr>
        <w:t>το άρθρο 54 που θα δώσουμε το δικαίωμα εκλογής</w:t>
      </w:r>
      <w:r>
        <w:rPr>
          <w:rFonts w:eastAsia="Times New Roman" w:cs="Times New Roman"/>
          <w:szCs w:val="24"/>
        </w:rPr>
        <w:t>,</w:t>
      </w:r>
      <w:r w:rsidRPr="00A03CB0">
        <w:rPr>
          <w:rFonts w:eastAsia="Times New Roman" w:cs="Times New Roman"/>
          <w:szCs w:val="24"/>
        </w:rPr>
        <w:t xml:space="preserve"> θα δούμε τον αριθμό</w:t>
      </w:r>
      <w:r>
        <w:rPr>
          <w:rFonts w:eastAsia="Times New Roman" w:cs="Times New Roman"/>
          <w:szCs w:val="24"/>
        </w:rPr>
        <w:t xml:space="preserve"> για την εκπροσώπηση των ομογενών στο ελληνικό Κ</w:t>
      </w:r>
      <w:r w:rsidRPr="00A03CB0">
        <w:rPr>
          <w:rFonts w:eastAsia="Times New Roman" w:cs="Times New Roman"/>
          <w:szCs w:val="24"/>
        </w:rPr>
        <w:t>οινοβούλιο</w:t>
      </w:r>
      <w:r>
        <w:rPr>
          <w:rFonts w:eastAsia="Times New Roman" w:cs="Times New Roman"/>
          <w:szCs w:val="24"/>
        </w:rPr>
        <w:t>. Ξ</w:t>
      </w:r>
      <w:r w:rsidRPr="00A03CB0">
        <w:rPr>
          <w:rFonts w:eastAsia="Times New Roman" w:cs="Times New Roman"/>
          <w:szCs w:val="24"/>
        </w:rPr>
        <w:t>εκίνησε</w:t>
      </w:r>
      <w:r w:rsidRPr="00A03CB0">
        <w:rPr>
          <w:rFonts w:eastAsia="Times New Roman" w:cs="Times New Roman"/>
          <w:szCs w:val="24"/>
        </w:rPr>
        <w:t xml:space="preserve"> με τρεις</w:t>
      </w:r>
      <w:r>
        <w:rPr>
          <w:rFonts w:eastAsia="Times New Roman" w:cs="Times New Roman"/>
          <w:szCs w:val="24"/>
        </w:rPr>
        <w:t>,</w:t>
      </w:r>
      <w:r w:rsidRPr="00A03CB0">
        <w:rPr>
          <w:rFonts w:eastAsia="Times New Roman" w:cs="Times New Roman"/>
          <w:szCs w:val="24"/>
        </w:rPr>
        <w:t xml:space="preserve"> κατέληξε σε πέντε</w:t>
      </w:r>
      <w:r>
        <w:rPr>
          <w:rFonts w:eastAsia="Times New Roman" w:cs="Times New Roman"/>
          <w:szCs w:val="24"/>
        </w:rPr>
        <w:t>. Θ</w:t>
      </w:r>
      <w:r w:rsidRPr="00A03CB0">
        <w:rPr>
          <w:rFonts w:eastAsia="Times New Roman" w:cs="Times New Roman"/>
          <w:szCs w:val="24"/>
        </w:rPr>
        <w:t>α μπορούσε να είναι και περισσότερο</w:t>
      </w:r>
      <w:r>
        <w:rPr>
          <w:rFonts w:eastAsia="Times New Roman" w:cs="Times New Roman"/>
          <w:szCs w:val="24"/>
        </w:rPr>
        <w:t>ι. Θ</w:t>
      </w:r>
      <w:r w:rsidRPr="00A03CB0">
        <w:rPr>
          <w:rFonts w:eastAsia="Times New Roman" w:cs="Times New Roman"/>
          <w:szCs w:val="24"/>
        </w:rPr>
        <w:t>α μπορούσε</w:t>
      </w:r>
      <w:r>
        <w:rPr>
          <w:rFonts w:eastAsia="Times New Roman" w:cs="Times New Roman"/>
          <w:szCs w:val="24"/>
        </w:rPr>
        <w:t xml:space="preserve"> να είναι και δεκαπέντε. Έ</w:t>
      </w:r>
      <w:r w:rsidRPr="00A03CB0">
        <w:rPr>
          <w:rFonts w:eastAsia="Times New Roman" w:cs="Times New Roman"/>
          <w:szCs w:val="24"/>
        </w:rPr>
        <w:t>χει ιδιαίτερη σημασία στη δημοκρατία μας οι άνθρωποι</w:t>
      </w:r>
      <w:r>
        <w:rPr>
          <w:rFonts w:eastAsia="Times New Roman" w:cs="Times New Roman"/>
          <w:szCs w:val="24"/>
        </w:rPr>
        <w:t xml:space="preserve"> οι οποίοι είναι, </w:t>
      </w:r>
      <w:r w:rsidRPr="00A03CB0">
        <w:rPr>
          <w:rFonts w:eastAsia="Times New Roman" w:cs="Times New Roman"/>
          <w:szCs w:val="24"/>
        </w:rPr>
        <w:t xml:space="preserve">αισθάνονται Έλληνες και είναι </w:t>
      </w:r>
      <w:r>
        <w:rPr>
          <w:rFonts w:eastAsia="Times New Roman" w:cs="Times New Roman"/>
          <w:szCs w:val="24"/>
        </w:rPr>
        <w:t>μέσα στους</w:t>
      </w:r>
      <w:r w:rsidRPr="00A03CB0">
        <w:rPr>
          <w:rFonts w:eastAsia="Times New Roman" w:cs="Times New Roman"/>
          <w:szCs w:val="24"/>
        </w:rPr>
        <w:t xml:space="preserve"> εκλογικούς καταλόγους κ</w:t>
      </w:r>
      <w:r>
        <w:rPr>
          <w:rFonts w:eastAsia="Times New Roman" w:cs="Times New Roman"/>
          <w:szCs w:val="24"/>
        </w:rPr>
        <w:t>αι μπορούν και π</w:t>
      </w:r>
      <w:r>
        <w:rPr>
          <w:rFonts w:eastAsia="Times New Roman" w:cs="Times New Roman"/>
          <w:szCs w:val="24"/>
        </w:rPr>
        <w:t>ρέπει να ψηφίζουν, να</w:t>
      </w:r>
      <w:r w:rsidRPr="00A03CB0">
        <w:rPr>
          <w:rFonts w:eastAsia="Times New Roman" w:cs="Times New Roman"/>
          <w:szCs w:val="24"/>
        </w:rPr>
        <w:t xml:space="preserve"> εκπροσωπούνται στο ελληνικό </w:t>
      </w:r>
      <w:r>
        <w:rPr>
          <w:rFonts w:eastAsia="Times New Roman" w:cs="Times New Roman"/>
          <w:szCs w:val="24"/>
        </w:rPr>
        <w:t>Κ</w:t>
      </w:r>
      <w:r w:rsidRPr="00A03CB0">
        <w:rPr>
          <w:rFonts w:eastAsia="Times New Roman" w:cs="Times New Roman"/>
          <w:szCs w:val="24"/>
        </w:rPr>
        <w:t>οινοβούλιο</w:t>
      </w:r>
      <w:r>
        <w:rPr>
          <w:rFonts w:eastAsia="Times New Roman" w:cs="Times New Roman"/>
          <w:szCs w:val="24"/>
        </w:rPr>
        <w:t>. Νομίζω οι πέντε είναι λίγοι, οι δεκαπέντε είναι ένα ν</w:t>
      </w:r>
      <w:r w:rsidRPr="00A03CB0">
        <w:rPr>
          <w:rFonts w:eastAsia="Times New Roman" w:cs="Times New Roman"/>
          <w:szCs w:val="24"/>
        </w:rPr>
        <w:t>ούμερο το οποίο θα ήταν πιο αντιπροσωπευτικό</w:t>
      </w:r>
      <w:r>
        <w:rPr>
          <w:rFonts w:eastAsia="Times New Roman" w:cs="Times New Roman"/>
          <w:szCs w:val="24"/>
        </w:rPr>
        <w:t xml:space="preserve">. </w:t>
      </w:r>
    </w:p>
    <w:p w14:paraId="09855B7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w:t>
      </w:r>
      <w:r w:rsidRPr="00A03CB0">
        <w:rPr>
          <w:rFonts w:eastAsia="Times New Roman" w:cs="Times New Roman"/>
          <w:szCs w:val="24"/>
        </w:rPr>
        <w:t xml:space="preserve">ο άρθρο 86 περί ευθύνης </w:t>
      </w:r>
      <w:r>
        <w:rPr>
          <w:rFonts w:eastAsia="Times New Roman" w:cs="Times New Roman"/>
          <w:szCs w:val="24"/>
        </w:rPr>
        <w:t>Υ</w:t>
      </w:r>
      <w:r w:rsidRPr="00A03CB0">
        <w:rPr>
          <w:rFonts w:eastAsia="Times New Roman" w:cs="Times New Roman"/>
          <w:szCs w:val="24"/>
        </w:rPr>
        <w:t xml:space="preserve">πουργών </w:t>
      </w:r>
      <w:r>
        <w:rPr>
          <w:rFonts w:eastAsia="Times New Roman" w:cs="Times New Roman"/>
          <w:szCs w:val="24"/>
        </w:rPr>
        <w:t>-</w:t>
      </w:r>
      <w:r w:rsidRPr="00A03CB0">
        <w:rPr>
          <w:rFonts w:eastAsia="Times New Roman" w:cs="Times New Roman"/>
          <w:szCs w:val="24"/>
        </w:rPr>
        <w:t>δεν το συζητάμε</w:t>
      </w:r>
      <w:r>
        <w:rPr>
          <w:rFonts w:eastAsia="Times New Roman" w:cs="Times New Roman"/>
          <w:szCs w:val="24"/>
        </w:rPr>
        <w:t>-,</w:t>
      </w:r>
      <w:r w:rsidRPr="00A03CB0">
        <w:rPr>
          <w:rFonts w:eastAsia="Times New Roman" w:cs="Times New Roman"/>
          <w:szCs w:val="24"/>
        </w:rPr>
        <w:t xml:space="preserve"> πρέπει να αλλάξει</w:t>
      </w:r>
      <w:r>
        <w:rPr>
          <w:rFonts w:eastAsia="Times New Roman" w:cs="Times New Roman"/>
          <w:szCs w:val="24"/>
        </w:rPr>
        <w:t>. Έ</w:t>
      </w:r>
      <w:r w:rsidRPr="00A03CB0">
        <w:rPr>
          <w:rFonts w:eastAsia="Times New Roman" w:cs="Times New Roman"/>
          <w:szCs w:val="24"/>
        </w:rPr>
        <w:t xml:space="preserve">χουν περάσει και τα </w:t>
      </w:r>
      <w:r w:rsidRPr="00A03CB0">
        <w:rPr>
          <w:rFonts w:eastAsia="Times New Roman" w:cs="Times New Roman"/>
          <w:szCs w:val="24"/>
        </w:rPr>
        <w:t>χρόνια</w:t>
      </w:r>
      <w:r>
        <w:rPr>
          <w:rFonts w:eastAsia="Times New Roman" w:cs="Times New Roman"/>
          <w:szCs w:val="24"/>
        </w:rPr>
        <w:t>. Θ</w:t>
      </w:r>
      <w:r w:rsidRPr="00A03CB0">
        <w:rPr>
          <w:rFonts w:eastAsia="Times New Roman" w:cs="Times New Roman"/>
          <w:szCs w:val="24"/>
        </w:rPr>
        <w:t>α πρέπει να προσέχουμε λίγο και το ζήτημα της διοίκησης αποφάσεων</w:t>
      </w:r>
      <w:r>
        <w:rPr>
          <w:rFonts w:eastAsia="Times New Roman" w:cs="Times New Roman"/>
          <w:szCs w:val="24"/>
        </w:rPr>
        <w:t>, αλλά και υπογραφών στα Υ</w:t>
      </w:r>
      <w:r w:rsidRPr="00A03CB0">
        <w:rPr>
          <w:rFonts w:eastAsia="Times New Roman" w:cs="Times New Roman"/>
          <w:szCs w:val="24"/>
        </w:rPr>
        <w:t>πουργεία</w:t>
      </w:r>
      <w:r>
        <w:rPr>
          <w:rFonts w:eastAsia="Times New Roman" w:cs="Times New Roman"/>
          <w:szCs w:val="24"/>
        </w:rPr>
        <w:t>.</w:t>
      </w:r>
      <w:r w:rsidRPr="00A03CB0">
        <w:rPr>
          <w:rFonts w:eastAsia="Times New Roman" w:cs="Times New Roman"/>
          <w:szCs w:val="24"/>
        </w:rPr>
        <w:t xml:space="preserve"> Προς </w:t>
      </w:r>
      <w:r>
        <w:rPr>
          <w:rFonts w:eastAsia="Times New Roman" w:cs="Times New Roman"/>
          <w:szCs w:val="24"/>
        </w:rPr>
        <w:t>θ</w:t>
      </w:r>
      <w:r w:rsidRPr="00A03CB0">
        <w:rPr>
          <w:rFonts w:eastAsia="Times New Roman" w:cs="Times New Roman"/>
          <w:szCs w:val="24"/>
        </w:rPr>
        <w:t>εού</w:t>
      </w:r>
      <w:r>
        <w:rPr>
          <w:rFonts w:eastAsia="Times New Roman" w:cs="Times New Roman"/>
          <w:szCs w:val="24"/>
        </w:rPr>
        <w:t>,</w:t>
      </w:r>
      <w:r w:rsidRPr="00A03CB0">
        <w:rPr>
          <w:rFonts w:eastAsia="Times New Roman" w:cs="Times New Roman"/>
          <w:szCs w:val="24"/>
        </w:rPr>
        <w:t xml:space="preserve"> να μην καταντήσουμε</w:t>
      </w:r>
      <w:r>
        <w:rPr>
          <w:rFonts w:eastAsia="Times New Roman" w:cs="Times New Roman"/>
          <w:szCs w:val="24"/>
        </w:rPr>
        <w:t xml:space="preserve"> στο</w:t>
      </w:r>
      <w:r w:rsidRPr="00A03CB0">
        <w:rPr>
          <w:rFonts w:eastAsia="Times New Roman" w:cs="Times New Roman"/>
          <w:szCs w:val="24"/>
        </w:rPr>
        <w:t xml:space="preserve"> να μην υπογραφεί κανένας</w:t>
      </w:r>
      <w:r>
        <w:rPr>
          <w:rFonts w:eastAsia="Times New Roman" w:cs="Times New Roman"/>
          <w:szCs w:val="24"/>
        </w:rPr>
        <w:t>,</w:t>
      </w:r>
      <w:r w:rsidRPr="00A03CB0">
        <w:rPr>
          <w:rFonts w:eastAsia="Times New Roman" w:cs="Times New Roman"/>
          <w:szCs w:val="24"/>
        </w:rPr>
        <w:t xml:space="preserve"> με τον φόβο </w:t>
      </w:r>
      <w:r>
        <w:rPr>
          <w:rFonts w:eastAsia="Times New Roman" w:cs="Times New Roman"/>
          <w:szCs w:val="24"/>
        </w:rPr>
        <w:t xml:space="preserve">ότι </w:t>
      </w:r>
      <w:r w:rsidRPr="00A03CB0">
        <w:rPr>
          <w:rFonts w:eastAsia="Times New Roman" w:cs="Times New Roman"/>
          <w:szCs w:val="24"/>
        </w:rPr>
        <w:t>θα μπει φυλακή από μία μήνυση το</w:t>
      </w:r>
      <w:r>
        <w:rPr>
          <w:rFonts w:eastAsia="Times New Roman" w:cs="Times New Roman"/>
          <w:szCs w:val="24"/>
        </w:rPr>
        <w:t>υ</w:t>
      </w:r>
      <w:r w:rsidRPr="00A03CB0">
        <w:rPr>
          <w:rFonts w:eastAsia="Times New Roman" w:cs="Times New Roman"/>
          <w:szCs w:val="24"/>
        </w:rPr>
        <w:t xml:space="preserve"> οποιοδήποτε</w:t>
      </w:r>
      <w:r>
        <w:rPr>
          <w:rFonts w:eastAsia="Times New Roman" w:cs="Times New Roman"/>
          <w:szCs w:val="24"/>
        </w:rPr>
        <w:t>. Δεν θα</w:t>
      </w:r>
      <w:r w:rsidRPr="00A03CB0">
        <w:rPr>
          <w:rFonts w:eastAsia="Times New Roman" w:cs="Times New Roman"/>
          <w:szCs w:val="24"/>
        </w:rPr>
        <w:t xml:space="preserve"> λειτουργεί το κράτος και </w:t>
      </w:r>
      <w:r>
        <w:rPr>
          <w:rFonts w:eastAsia="Times New Roman" w:cs="Times New Roman"/>
          <w:szCs w:val="24"/>
        </w:rPr>
        <w:t xml:space="preserve">θα </w:t>
      </w:r>
      <w:r w:rsidRPr="00A03CB0">
        <w:rPr>
          <w:rFonts w:eastAsia="Times New Roman" w:cs="Times New Roman"/>
          <w:szCs w:val="24"/>
        </w:rPr>
        <w:t>καταντήσουμε Σαχάρα</w:t>
      </w:r>
      <w:r>
        <w:rPr>
          <w:rFonts w:eastAsia="Times New Roman" w:cs="Times New Roman"/>
          <w:szCs w:val="24"/>
        </w:rPr>
        <w:t>. Θ</w:t>
      </w:r>
      <w:r w:rsidRPr="00A03CB0">
        <w:rPr>
          <w:rFonts w:eastAsia="Times New Roman" w:cs="Times New Roman"/>
          <w:szCs w:val="24"/>
        </w:rPr>
        <w:t>α πρέπει να υπάρχει και να προβλέψει ο νομοθ</w:t>
      </w:r>
      <w:r>
        <w:rPr>
          <w:rFonts w:eastAsia="Times New Roman" w:cs="Times New Roman"/>
          <w:szCs w:val="24"/>
        </w:rPr>
        <w:t xml:space="preserve">έτης ασφαλιστικές δικλείδες </w:t>
      </w:r>
      <w:r w:rsidRPr="00A03CB0">
        <w:rPr>
          <w:rFonts w:eastAsia="Times New Roman" w:cs="Times New Roman"/>
          <w:szCs w:val="24"/>
        </w:rPr>
        <w:t xml:space="preserve">για </w:t>
      </w:r>
      <w:r>
        <w:rPr>
          <w:rFonts w:eastAsia="Times New Roman" w:cs="Times New Roman"/>
          <w:szCs w:val="24"/>
        </w:rPr>
        <w:t xml:space="preserve">τις </w:t>
      </w:r>
      <w:r w:rsidRPr="00A03CB0">
        <w:rPr>
          <w:rFonts w:eastAsia="Times New Roman" w:cs="Times New Roman"/>
          <w:szCs w:val="24"/>
        </w:rPr>
        <w:t>αντικειμε</w:t>
      </w:r>
      <w:r>
        <w:rPr>
          <w:rFonts w:eastAsia="Times New Roman" w:cs="Times New Roman"/>
          <w:szCs w:val="24"/>
        </w:rPr>
        <w:t>νικές ευθύνες του οποιουδήποτε Υπουργού ή Υ</w:t>
      </w:r>
      <w:r w:rsidRPr="00A03CB0">
        <w:rPr>
          <w:rFonts w:eastAsia="Times New Roman" w:cs="Times New Roman"/>
          <w:szCs w:val="24"/>
        </w:rPr>
        <w:t xml:space="preserve">φυπουργού </w:t>
      </w:r>
      <w:r>
        <w:rPr>
          <w:rFonts w:eastAsia="Times New Roman" w:cs="Times New Roman"/>
          <w:szCs w:val="24"/>
        </w:rPr>
        <w:lastRenderedPageBreak/>
        <w:t xml:space="preserve">που υπογράφει σε αυτό το κράτος, </w:t>
      </w:r>
      <w:r w:rsidRPr="00A03CB0">
        <w:rPr>
          <w:rFonts w:eastAsia="Times New Roman" w:cs="Times New Roman"/>
          <w:szCs w:val="24"/>
        </w:rPr>
        <w:t xml:space="preserve">για να μην φοβούνται όλοι </w:t>
      </w:r>
      <w:r>
        <w:rPr>
          <w:rFonts w:eastAsia="Times New Roman" w:cs="Times New Roman"/>
          <w:szCs w:val="24"/>
        </w:rPr>
        <w:t xml:space="preserve">και </w:t>
      </w:r>
      <w:r w:rsidRPr="00A03CB0">
        <w:rPr>
          <w:rFonts w:eastAsia="Times New Roman" w:cs="Times New Roman"/>
          <w:szCs w:val="24"/>
        </w:rPr>
        <w:t>για να λειτουργεί εύρυθμα</w:t>
      </w:r>
      <w:r>
        <w:rPr>
          <w:rFonts w:eastAsia="Times New Roman" w:cs="Times New Roman"/>
          <w:szCs w:val="24"/>
        </w:rPr>
        <w:t xml:space="preserve">. Συμφωνώ με το άρθρο 62. </w:t>
      </w:r>
    </w:p>
    <w:p w14:paraId="09855B7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Συμφωνώ</w:t>
      </w:r>
      <w:r>
        <w:rPr>
          <w:rFonts w:eastAsia="Times New Roman" w:cs="Times New Roman"/>
          <w:szCs w:val="24"/>
        </w:rPr>
        <w:t>, επίσης,</w:t>
      </w:r>
      <w:r>
        <w:rPr>
          <w:rFonts w:eastAsia="Times New Roman" w:cs="Times New Roman"/>
          <w:szCs w:val="24"/>
        </w:rPr>
        <w:t xml:space="preserve"> μ</w:t>
      </w:r>
      <w:r w:rsidRPr="00A03CB0">
        <w:rPr>
          <w:rFonts w:eastAsia="Times New Roman" w:cs="Times New Roman"/>
          <w:szCs w:val="24"/>
        </w:rPr>
        <w:t>ε το άρθρο 101α για τις ανεξάρτητες αρχές</w:t>
      </w:r>
      <w:r>
        <w:rPr>
          <w:rFonts w:eastAsia="Times New Roman" w:cs="Times New Roman"/>
          <w:szCs w:val="24"/>
        </w:rPr>
        <w:t xml:space="preserve">. </w:t>
      </w:r>
    </w:p>
    <w:p w14:paraId="09855B7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 το</w:t>
      </w:r>
      <w:r w:rsidRPr="00A03CB0">
        <w:rPr>
          <w:rFonts w:eastAsia="Times New Roman" w:cs="Times New Roman"/>
          <w:szCs w:val="24"/>
        </w:rPr>
        <w:t xml:space="preserve"> άρθρο 16 έχει γίνει μεγάλη συζήτηση</w:t>
      </w:r>
      <w:r>
        <w:rPr>
          <w:rFonts w:eastAsia="Times New Roman" w:cs="Times New Roman"/>
          <w:szCs w:val="24"/>
        </w:rPr>
        <w:t>. Δεν θα μιλήσω από ιδιωτική εμπειρία</w:t>
      </w:r>
      <w:r w:rsidRPr="00A03CB0">
        <w:rPr>
          <w:rFonts w:eastAsia="Times New Roman" w:cs="Times New Roman"/>
          <w:szCs w:val="24"/>
        </w:rPr>
        <w:t xml:space="preserve"> σε ιδιωτικά πανεπιστήμια</w:t>
      </w:r>
      <w:r>
        <w:rPr>
          <w:rFonts w:eastAsia="Times New Roman" w:cs="Times New Roman"/>
          <w:szCs w:val="24"/>
        </w:rPr>
        <w:t>.</w:t>
      </w:r>
      <w:r w:rsidRPr="00A03CB0">
        <w:rPr>
          <w:rFonts w:eastAsia="Times New Roman" w:cs="Times New Roman"/>
          <w:szCs w:val="24"/>
        </w:rPr>
        <w:t xml:space="preserve"> Αυτό που βλέπω ως Έλληνας πολίτης </w:t>
      </w:r>
      <w:r>
        <w:rPr>
          <w:rFonts w:eastAsia="Times New Roman" w:cs="Times New Roman"/>
          <w:szCs w:val="24"/>
        </w:rPr>
        <w:t>α</w:t>
      </w:r>
      <w:r w:rsidRPr="00A03CB0">
        <w:rPr>
          <w:rFonts w:eastAsia="Times New Roman" w:cs="Times New Roman"/>
          <w:szCs w:val="24"/>
        </w:rPr>
        <w:t>π</w:t>
      </w:r>
      <w:r w:rsidRPr="00A03CB0">
        <w:rPr>
          <w:rFonts w:eastAsia="Times New Roman" w:cs="Times New Roman"/>
          <w:szCs w:val="24"/>
        </w:rPr>
        <w:t xml:space="preserve">ό τη μεγάλη κόρη μου </w:t>
      </w:r>
      <w:r>
        <w:rPr>
          <w:rFonts w:eastAsia="Times New Roman" w:cs="Times New Roman"/>
          <w:szCs w:val="24"/>
        </w:rPr>
        <w:t>-</w:t>
      </w:r>
      <w:r w:rsidRPr="00A03CB0">
        <w:rPr>
          <w:rFonts w:eastAsia="Times New Roman" w:cs="Times New Roman"/>
          <w:szCs w:val="24"/>
        </w:rPr>
        <w:t>και εύχομαι</w:t>
      </w:r>
      <w:r>
        <w:rPr>
          <w:rFonts w:eastAsia="Times New Roman" w:cs="Times New Roman"/>
          <w:szCs w:val="24"/>
        </w:rPr>
        <w:t xml:space="preserve"> και η μικρή</w:t>
      </w:r>
      <w:r w:rsidRPr="00A03CB0">
        <w:rPr>
          <w:rFonts w:eastAsia="Times New Roman" w:cs="Times New Roman"/>
          <w:szCs w:val="24"/>
        </w:rPr>
        <w:t xml:space="preserve"> </w:t>
      </w:r>
      <w:r>
        <w:rPr>
          <w:rFonts w:eastAsia="Times New Roman" w:cs="Times New Roman"/>
          <w:szCs w:val="24"/>
        </w:rPr>
        <w:t>να τελειώσει κ</w:t>
      </w:r>
      <w:r w:rsidRPr="00A03CB0">
        <w:rPr>
          <w:rFonts w:eastAsia="Times New Roman" w:cs="Times New Roman"/>
          <w:szCs w:val="24"/>
        </w:rPr>
        <w:t>ι αυτή ελληνικό πανεπιστήμιο</w:t>
      </w:r>
      <w:r>
        <w:rPr>
          <w:rFonts w:eastAsia="Times New Roman" w:cs="Times New Roman"/>
          <w:szCs w:val="24"/>
        </w:rPr>
        <w:t>-,</w:t>
      </w:r>
      <w:r w:rsidRPr="00A03CB0">
        <w:rPr>
          <w:rFonts w:eastAsia="Times New Roman" w:cs="Times New Roman"/>
          <w:szCs w:val="24"/>
        </w:rPr>
        <w:t xml:space="preserve"> είναι ότι </w:t>
      </w:r>
      <w:r>
        <w:rPr>
          <w:rFonts w:eastAsia="Times New Roman" w:cs="Times New Roman"/>
          <w:szCs w:val="24"/>
        </w:rPr>
        <w:t xml:space="preserve">δυστυχώς, </w:t>
      </w:r>
      <w:r w:rsidRPr="00A03CB0">
        <w:rPr>
          <w:rFonts w:eastAsia="Times New Roman" w:cs="Times New Roman"/>
          <w:szCs w:val="24"/>
        </w:rPr>
        <w:t>δεν υπάρχει αρχή και</w:t>
      </w:r>
      <w:r>
        <w:rPr>
          <w:rFonts w:eastAsia="Times New Roman" w:cs="Times New Roman"/>
          <w:szCs w:val="24"/>
        </w:rPr>
        <w:t xml:space="preserve"> τέλος στα ελληνικά πανεπιστήμια. Δ</w:t>
      </w:r>
      <w:r w:rsidRPr="00A03CB0">
        <w:rPr>
          <w:rFonts w:eastAsia="Times New Roman" w:cs="Times New Roman"/>
          <w:szCs w:val="24"/>
        </w:rPr>
        <w:t>εν αρέσει η εικόνα των κομμάτων μέσα στα πανεπιστήμια</w:t>
      </w:r>
      <w:r>
        <w:rPr>
          <w:rFonts w:eastAsia="Times New Roman" w:cs="Times New Roman"/>
          <w:szCs w:val="24"/>
        </w:rPr>
        <w:t>. Δ</w:t>
      </w:r>
      <w:r w:rsidRPr="00A03CB0">
        <w:rPr>
          <w:rFonts w:eastAsia="Times New Roman" w:cs="Times New Roman"/>
          <w:szCs w:val="24"/>
        </w:rPr>
        <w:t>εν μου άρεσε ποτέ</w:t>
      </w:r>
      <w:r>
        <w:rPr>
          <w:rFonts w:eastAsia="Times New Roman" w:cs="Times New Roman"/>
          <w:szCs w:val="24"/>
        </w:rPr>
        <w:t>. Δ</w:t>
      </w:r>
      <w:r w:rsidRPr="00A03CB0">
        <w:rPr>
          <w:rFonts w:eastAsia="Times New Roman" w:cs="Times New Roman"/>
          <w:szCs w:val="24"/>
        </w:rPr>
        <w:t xml:space="preserve">εν αρέσει </w:t>
      </w:r>
      <w:r>
        <w:rPr>
          <w:rFonts w:eastAsia="Times New Roman" w:cs="Times New Roman"/>
          <w:szCs w:val="24"/>
        </w:rPr>
        <w:t xml:space="preserve">στα </w:t>
      </w:r>
      <w:r>
        <w:rPr>
          <w:rFonts w:eastAsia="Times New Roman" w:cs="Times New Roman"/>
          <w:szCs w:val="24"/>
        </w:rPr>
        <w:t>σύγχρονα παιδιά, στ</w:t>
      </w:r>
      <w:r w:rsidRPr="00A03CB0">
        <w:rPr>
          <w:rFonts w:eastAsia="Times New Roman" w:cs="Times New Roman"/>
          <w:szCs w:val="24"/>
        </w:rPr>
        <w:t>η νεολαία</w:t>
      </w:r>
      <w:r>
        <w:rPr>
          <w:rFonts w:eastAsia="Times New Roman" w:cs="Times New Roman"/>
          <w:szCs w:val="24"/>
        </w:rPr>
        <w:t>. Θ</w:t>
      </w:r>
      <w:r w:rsidRPr="00A03CB0">
        <w:rPr>
          <w:rFonts w:eastAsia="Times New Roman" w:cs="Times New Roman"/>
          <w:szCs w:val="24"/>
        </w:rPr>
        <w:t>α πρέπει να φύγουν τα κόμματα</w:t>
      </w:r>
      <w:r>
        <w:rPr>
          <w:rFonts w:eastAsia="Times New Roman" w:cs="Times New Roman"/>
          <w:szCs w:val="24"/>
        </w:rPr>
        <w:t xml:space="preserve"> και γ</w:t>
      </w:r>
      <w:r w:rsidRPr="00A03CB0">
        <w:rPr>
          <w:rFonts w:eastAsia="Times New Roman" w:cs="Times New Roman"/>
          <w:szCs w:val="24"/>
        </w:rPr>
        <w:t>ια να φύγουν τα κόμματα</w:t>
      </w:r>
      <w:r>
        <w:rPr>
          <w:rFonts w:eastAsia="Times New Roman" w:cs="Times New Roman"/>
          <w:szCs w:val="24"/>
        </w:rPr>
        <w:t>,</w:t>
      </w:r>
      <w:r w:rsidRPr="00A03CB0">
        <w:rPr>
          <w:rFonts w:eastAsia="Times New Roman" w:cs="Times New Roman"/>
          <w:szCs w:val="24"/>
        </w:rPr>
        <w:t xml:space="preserve"> πρέπει να υπάρχει ανταγωνισμός</w:t>
      </w:r>
      <w:r>
        <w:rPr>
          <w:rFonts w:eastAsia="Times New Roman" w:cs="Times New Roman"/>
          <w:szCs w:val="24"/>
        </w:rPr>
        <w:t>. Θ</w:t>
      </w:r>
      <w:r w:rsidRPr="00A03CB0">
        <w:rPr>
          <w:rFonts w:eastAsia="Times New Roman" w:cs="Times New Roman"/>
          <w:szCs w:val="24"/>
        </w:rPr>
        <w:t>α πρέπει να καθαρίσει το πανεπιστήμιο</w:t>
      </w:r>
      <w:r>
        <w:rPr>
          <w:rFonts w:eastAsia="Times New Roman" w:cs="Times New Roman"/>
          <w:szCs w:val="24"/>
        </w:rPr>
        <w:t>. Θ</w:t>
      </w:r>
      <w:r w:rsidRPr="00A03CB0">
        <w:rPr>
          <w:rFonts w:eastAsia="Times New Roman" w:cs="Times New Roman"/>
          <w:szCs w:val="24"/>
        </w:rPr>
        <w:t xml:space="preserve">α πρέπει να ιδρύσουμε </w:t>
      </w:r>
      <w:r>
        <w:rPr>
          <w:rFonts w:eastAsia="Times New Roman" w:cs="Times New Roman"/>
          <w:szCs w:val="24"/>
        </w:rPr>
        <w:t>ιδιωτικά</w:t>
      </w:r>
      <w:r w:rsidRPr="00A03CB0">
        <w:rPr>
          <w:rFonts w:eastAsia="Times New Roman" w:cs="Times New Roman"/>
          <w:szCs w:val="24"/>
        </w:rPr>
        <w:t xml:space="preserve"> πανεπιστήμια</w:t>
      </w:r>
      <w:r>
        <w:rPr>
          <w:rFonts w:eastAsia="Times New Roman" w:cs="Times New Roman"/>
          <w:szCs w:val="24"/>
        </w:rPr>
        <w:t>,</w:t>
      </w:r>
      <w:r w:rsidRPr="00A03CB0">
        <w:rPr>
          <w:rFonts w:eastAsia="Times New Roman" w:cs="Times New Roman"/>
          <w:szCs w:val="24"/>
        </w:rPr>
        <w:t xml:space="preserve"> δεν θα πρέπει να τα φοβηθούμε</w:t>
      </w:r>
      <w:r>
        <w:rPr>
          <w:rFonts w:eastAsia="Times New Roman" w:cs="Times New Roman"/>
          <w:szCs w:val="24"/>
        </w:rPr>
        <w:t>. Ο</w:t>
      </w:r>
      <w:r w:rsidRPr="00A03CB0">
        <w:rPr>
          <w:rFonts w:eastAsia="Times New Roman" w:cs="Times New Roman"/>
          <w:szCs w:val="24"/>
        </w:rPr>
        <w:t xml:space="preserve"> ανταγωνισμός ε</w:t>
      </w:r>
      <w:r w:rsidRPr="00A03CB0">
        <w:rPr>
          <w:rFonts w:eastAsia="Times New Roman" w:cs="Times New Roman"/>
          <w:szCs w:val="24"/>
        </w:rPr>
        <w:t>ίναι υγιής</w:t>
      </w:r>
      <w:r>
        <w:rPr>
          <w:rFonts w:eastAsia="Times New Roman" w:cs="Times New Roman"/>
          <w:szCs w:val="24"/>
        </w:rPr>
        <w:t>. Μ</w:t>
      </w:r>
      <w:r w:rsidRPr="00A03CB0">
        <w:rPr>
          <w:rFonts w:eastAsia="Times New Roman" w:cs="Times New Roman"/>
          <w:szCs w:val="24"/>
        </w:rPr>
        <w:t>η κερδοσκοπικές επιχειρήσεις</w:t>
      </w:r>
      <w:r>
        <w:rPr>
          <w:rFonts w:eastAsia="Times New Roman" w:cs="Times New Roman"/>
          <w:szCs w:val="24"/>
        </w:rPr>
        <w:t>,</w:t>
      </w:r>
      <w:r w:rsidRPr="00A03CB0">
        <w:rPr>
          <w:rFonts w:eastAsia="Times New Roman" w:cs="Times New Roman"/>
          <w:szCs w:val="24"/>
        </w:rPr>
        <w:t xml:space="preserve"> οι οποίες θα </w:t>
      </w:r>
      <w:r>
        <w:rPr>
          <w:rFonts w:eastAsia="Times New Roman" w:cs="Times New Roman"/>
          <w:szCs w:val="24"/>
        </w:rPr>
        <w:t>π</w:t>
      </w:r>
      <w:r w:rsidRPr="00A03CB0">
        <w:rPr>
          <w:rFonts w:eastAsia="Times New Roman" w:cs="Times New Roman"/>
          <w:szCs w:val="24"/>
        </w:rPr>
        <w:t>αρέχουν αξιοπρεπ</w:t>
      </w:r>
      <w:r>
        <w:rPr>
          <w:rFonts w:eastAsia="Times New Roman" w:cs="Times New Roman"/>
          <w:szCs w:val="24"/>
        </w:rPr>
        <w:t>εί</w:t>
      </w:r>
      <w:r w:rsidRPr="00A03CB0">
        <w:rPr>
          <w:rFonts w:eastAsia="Times New Roman" w:cs="Times New Roman"/>
          <w:szCs w:val="24"/>
        </w:rPr>
        <w:t>ς και ελεγχόμενες από το κράτος υπηρεσίες εκπαιδευτικές</w:t>
      </w:r>
      <w:r>
        <w:rPr>
          <w:rFonts w:eastAsia="Times New Roman" w:cs="Times New Roman"/>
          <w:szCs w:val="24"/>
        </w:rPr>
        <w:t>,</w:t>
      </w:r>
      <w:r w:rsidRPr="00A03CB0">
        <w:rPr>
          <w:rFonts w:eastAsia="Times New Roman" w:cs="Times New Roman"/>
          <w:szCs w:val="24"/>
        </w:rPr>
        <w:t xml:space="preserve"> νομίζω είναι το </w:t>
      </w:r>
      <w:r>
        <w:rPr>
          <w:rFonts w:eastAsia="Times New Roman" w:cs="Times New Roman"/>
          <w:szCs w:val="24"/>
        </w:rPr>
        <w:t>άλφα</w:t>
      </w:r>
      <w:r w:rsidRPr="00A03CB0">
        <w:rPr>
          <w:rFonts w:eastAsia="Times New Roman" w:cs="Times New Roman"/>
          <w:szCs w:val="24"/>
        </w:rPr>
        <w:t xml:space="preserve"> και το </w:t>
      </w:r>
      <w:r>
        <w:rPr>
          <w:rFonts w:eastAsia="Times New Roman" w:cs="Times New Roman"/>
          <w:szCs w:val="24"/>
        </w:rPr>
        <w:t>ωμέγα</w:t>
      </w:r>
      <w:r w:rsidRPr="00A03CB0">
        <w:rPr>
          <w:rFonts w:eastAsia="Times New Roman" w:cs="Times New Roman"/>
          <w:szCs w:val="24"/>
        </w:rPr>
        <w:t xml:space="preserve"> για να δούμε την επόμενη μέρα</w:t>
      </w:r>
      <w:r>
        <w:rPr>
          <w:rFonts w:eastAsia="Times New Roman" w:cs="Times New Roman"/>
          <w:szCs w:val="24"/>
        </w:rPr>
        <w:t>. Να μην γυρίσ</w:t>
      </w:r>
      <w:r w:rsidRPr="00A03CB0">
        <w:rPr>
          <w:rFonts w:eastAsia="Times New Roman" w:cs="Times New Roman"/>
          <w:szCs w:val="24"/>
        </w:rPr>
        <w:t xml:space="preserve">ουμε πάλι πίσω στο </w:t>
      </w:r>
      <w:r>
        <w:rPr>
          <w:rFonts w:eastAsia="Times New Roman" w:cs="Times New Roman"/>
          <w:szCs w:val="24"/>
        </w:rPr>
        <w:t>΄</w:t>
      </w:r>
      <w:r w:rsidRPr="00A03CB0">
        <w:rPr>
          <w:rFonts w:eastAsia="Times New Roman" w:cs="Times New Roman"/>
          <w:szCs w:val="24"/>
        </w:rPr>
        <w:t>80</w:t>
      </w:r>
      <w:r>
        <w:rPr>
          <w:rFonts w:eastAsia="Times New Roman" w:cs="Times New Roman"/>
          <w:szCs w:val="24"/>
        </w:rPr>
        <w:t>. Ν</w:t>
      </w:r>
      <w:r w:rsidRPr="00A03CB0">
        <w:rPr>
          <w:rFonts w:eastAsia="Times New Roman" w:cs="Times New Roman"/>
          <w:szCs w:val="24"/>
        </w:rPr>
        <w:t>α μη</w:t>
      </w:r>
      <w:r>
        <w:rPr>
          <w:rFonts w:eastAsia="Times New Roman" w:cs="Times New Roman"/>
          <w:szCs w:val="24"/>
        </w:rPr>
        <w:t>ν</w:t>
      </w:r>
      <w:r w:rsidRPr="00A03CB0">
        <w:rPr>
          <w:rFonts w:eastAsia="Times New Roman" w:cs="Times New Roman"/>
          <w:szCs w:val="24"/>
        </w:rPr>
        <w:t xml:space="preserve"> </w:t>
      </w:r>
      <w:r w:rsidRPr="00A03CB0">
        <w:rPr>
          <w:rFonts w:eastAsia="Times New Roman" w:cs="Times New Roman"/>
          <w:szCs w:val="24"/>
        </w:rPr>
        <w:lastRenderedPageBreak/>
        <w:t xml:space="preserve">γυρίσουμε </w:t>
      </w:r>
      <w:r>
        <w:rPr>
          <w:rFonts w:eastAsia="Times New Roman" w:cs="Times New Roman"/>
          <w:szCs w:val="24"/>
        </w:rPr>
        <w:t xml:space="preserve">-όπως </w:t>
      </w:r>
      <w:r>
        <w:rPr>
          <w:rFonts w:eastAsia="Times New Roman" w:cs="Times New Roman"/>
          <w:szCs w:val="24"/>
        </w:rPr>
        <w:t>θέλησε ο κ. Γαβρόγλου να μας γυρίσει με το άσυλο και αυτά</w:t>
      </w:r>
      <w:r w:rsidRPr="00A03CB0">
        <w:rPr>
          <w:rFonts w:eastAsia="Times New Roman" w:cs="Times New Roman"/>
          <w:szCs w:val="24"/>
        </w:rPr>
        <w:t xml:space="preserve"> που πέρασε πριν κάποιους μήνες</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 xml:space="preserve">με τα οποία διαφώνησα, καθώς </w:t>
      </w:r>
      <w:r w:rsidRPr="00A03CB0">
        <w:rPr>
          <w:rFonts w:eastAsia="Times New Roman" w:cs="Times New Roman"/>
          <w:szCs w:val="24"/>
        </w:rPr>
        <w:t>και πολλοί συνάδελφοι</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 xml:space="preserve">την παιδεία </w:t>
      </w:r>
      <w:r w:rsidRPr="00A03CB0">
        <w:rPr>
          <w:rFonts w:eastAsia="Times New Roman" w:cs="Times New Roman"/>
          <w:szCs w:val="24"/>
        </w:rPr>
        <w:t>πίσω</w:t>
      </w:r>
      <w:r>
        <w:rPr>
          <w:rFonts w:eastAsia="Times New Roman" w:cs="Times New Roman"/>
          <w:szCs w:val="24"/>
        </w:rPr>
        <w:t>. Π</w:t>
      </w:r>
      <w:r w:rsidRPr="00A03CB0">
        <w:rPr>
          <w:rFonts w:eastAsia="Times New Roman" w:cs="Times New Roman"/>
          <w:szCs w:val="24"/>
        </w:rPr>
        <w:t>ρέπει να είμαστε ανταγωνιστικοί και να δούμε την επόμενη μέρα</w:t>
      </w:r>
      <w:r>
        <w:rPr>
          <w:rFonts w:eastAsia="Times New Roman" w:cs="Times New Roman"/>
          <w:szCs w:val="24"/>
        </w:rPr>
        <w:t>,</w:t>
      </w:r>
      <w:r w:rsidRPr="00A03CB0">
        <w:rPr>
          <w:rFonts w:eastAsia="Times New Roman" w:cs="Times New Roman"/>
          <w:szCs w:val="24"/>
        </w:rPr>
        <w:t xml:space="preserve"> εάν θέλουμε η Ελλάδα να πάει μπρ</w:t>
      </w:r>
      <w:r w:rsidRPr="00A03CB0">
        <w:rPr>
          <w:rFonts w:eastAsia="Times New Roman" w:cs="Times New Roman"/>
          <w:szCs w:val="24"/>
        </w:rPr>
        <w:t xml:space="preserve">οστά και τα παιδιά </w:t>
      </w:r>
      <w:r>
        <w:rPr>
          <w:rFonts w:eastAsia="Times New Roman" w:cs="Times New Roman"/>
          <w:szCs w:val="24"/>
        </w:rPr>
        <w:t>μας.</w:t>
      </w:r>
    </w:p>
    <w:p w14:paraId="09855B7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Συμφωνώ με το ά</w:t>
      </w:r>
      <w:r w:rsidRPr="00A03CB0">
        <w:rPr>
          <w:rFonts w:eastAsia="Times New Roman" w:cs="Times New Roman"/>
          <w:szCs w:val="24"/>
        </w:rPr>
        <w:t>ρθρο 79</w:t>
      </w:r>
      <w:r>
        <w:rPr>
          <w:rFonts w:eastAsia="Times New Roman" w:cs="Times New Roman"/>
          <w:szCs w:val="24"/>
        </w:rPr>
        <w:t xml:space="preserve"> </w:t>
      </w:r>
      <w:r w:rsidRPr="00A03CB0">
        <w:rPr>
          <w:rFonts w:eastAsia="Times New Roman" w:cs="Times New Roman"/>
          <w:szCs w:val="24"/>
        </w:rPr>
        <w:t xml:space="preserve">για τη </w:t>
      </w:r>
      <w:r>
        <w:rPr>
          <w:rFonts w:eastAsia="Times New Roman" w:cs="Times New Roman"/>
          <w:szCs w:val="24"/>
        </w:rPr>
        <w:t>σ</w:t>
      </w:r>
      <w:r w:rsidRPr="00A03CB0">
        <w:rPr>
          <w:rFonts w:eastAsia="Times New Roman" w:cs="Times New Roman"/>
          <w:szCs w:val="24"/>
        </w:rPr>
        <w:t>υνταγματική καθιέρωση των ισοσκελισμένων προϋπολογισμών</w:t>
      </w:r>
      <w:r>
        <w:rPr>
          <w:rFonts w:eastAsia="Times New Roman" w:cs="Times New Roman"/>
          <w:szCs w:val="24"/>
        </w:rPr>
        <w:t>.</w:t>
      </w:r>
      <w:r w:rsidRPr="00A03CB0">
        <w:rPr>
          <w:rFonts w:eastAsia="Times New Roman" w:cs="Times New Roman"/>
          <w:szCs w:val="24"/>
        </w:rPr>
        <w:t xml:space="preserve"> Ναι</w:t>
      </w:r>
      <w:r>
        <w:rPr>
          <w:rFonts w:eastAsia="Times New Roman" w:cs="Times New Roman"/>
          <w:szCs w:val="24"/>
        </w:rPr>
        <w:t>, συμφωνώ ότι π</w:t>
      </w:r>
      <w:r w:rsidRPr="00A03CB0">
        <w:rPr>
          <w:rFonts w:eastAsia="Times New Roman" w:cs="Times New Roman"/>
          <w:szCs w:val="24"/>
        </w:rPr>
        <w:t xml:space="preserve">ρέπει να μπει μία τάξη </w:t>
      </w:r>
      <w:r>
        <w:rPr>
          <w:rFonts w:eastAsia="Times New Roman" w:cs="Times New Roman"/>
          <w:szCs w:val="24"/>
        </w:rPr>
        <w:t xml:space="preserve">σε </w:t>
      </w:r>
      <w:r w:rsidRPr="00A03CB0">
        <w:rPr>
          <w:rFonts w:eastAsia="Times New Roman" w:cs="Times New Roman"/>
          <w:szCs w:val="24"/>
        </w:rPr>
        <w:t>αυτό το κράτος</w:t>
      </w:r>
      <w:r>
        <w:rPr>
          <w:rFonts w:eastAsia="Times New Roman" w:cs="Times New Roman"/>
          <w:szCs w:val="24"/>
        </w:rPr>
        <w:t xml:space="preserve">, έστω και νομοθετημένη. </w:t>
      </w:r>
    </w:p>
    <w:p w14:paraId="09855B7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Δεν συζητάμε για </w:t>
      </w:r>
      <w:r w:rsidRPr="00A03CB0">
        <w:rPr>
          <w:rFonts w:eastAsia="Times New Roman" w:cs="Times New Roman"/>
          <w:szCs w:val="24"/>
        </w:rPr>
        <w:t xml:space="preserve">το </w:t>
      </w:r>
      <w:r>
        <w:rPr>
          <w:rFonts w:eastAsia="Times New Roman" w:cs="Times New Roman"/>
          <w:szCs w:val="24"/>
        </w:rPr>
        <w:t xml:space="preserve">άρθρο 103, για </w:t>
      </w:r>
      <w:r w:rsidRPr="00A03CB0">
        <w:rPr>
          <w:rFonts w:eastAsia="Times New Roman" w:cs="Times New Roman"/>
          <w:szCs w:val="24"/>
        </w:rPr>
        <w:t>την οργάνωση δημόσιας διο</w:t>
      </w:r>
      <w:r w:rsidRPr="00A03CB0">
        <w:rPr>
          <w:rFonts w:eastAsia="Times New Roman" w:cs="Times New Roman"/>
          <w:szCs w:val="24"/>
        </w:rPr>
        <w:t>ίκησης και την αξιολόγηση</w:t>
      </w:r>
      <w:r>
        <w:rPr>
          <w:rFonts w:eastAsia="Times New Roman" w:cs="Times New Roman"/>
          <w:szCs w:val="24"/>
        </w:rPr>
        <w:t>. Τ</w:t>
      </w:r>
      <w:r w:rsidRPr="00A03CB0">
        <w:rPr>
          <w:rFonts w:eastAsia="Times New Roman" w:cs="Times New Roman"/>
          <w:szCs w:val="24"/>
        </w:rPr>
        <w:t>ι να συζητήσουμε</w:t>
      </w:r>
      <w:r>
        <w:rPr>
          <w:rFonts w:eastAsia="Times New Roman" w:cs="Times New Roman"/>
          <w:szCs w:val="24"/>
        </w:rPr>
        <w:t>; Ότι ο</w:t>
      </w:r>
      <w:r w:rsidRPr="00A03CB0">
        <w:rPr>
          <w:rFonts w:eastAsia="Times New Roman" w:cs="Times New Roman"/>
          <w:szCs w:val="24"/>
        </w:rPr>
        <w:t xml:space="preserve"> καθένας θα κάνει ό</w:t>
      </w:r>
      <w:r>
        <w:rPr>
          <w:rFonts w:eastAsia="Times New Roman" w:cs="Times New Roman"/>
          <w:szCs w:val="24"/>
        </w:rPr>
        <w:t>,</w:t>
      </w:r>
      <w:r w:rsidRPr="00A03CB0">
        <w:rPr>
          <w:rFonts w:eastAsia="Times New Roman" w:cs="Times New Roman"/>
          <w:szCs w:val="24"/>
        </w:rPr>
        <w:t>τι θέλει</w:t>
      </w:r>
      <w:r>
        <w:rPr>
          <w:rFonts w:eastAsia="Times New Roman" w:cs="Times New Roman"/>
          <w:szCs w:val="24"/>
        </w:rPr>
        <w:t>,</w:t>
      </w:r>
      <w:r w:rsidRPr="00A03CB0">
        <w:rPr>
          <w:rFonts w:eastAsia="Times New Roman" w:cs="Times New Roman"/>
          <w:szCs w:val="24"/>
        </w:rPr>
        <w:t xml:space="preserve"> να μην ελέγχεται από κανέναν και να είμαστε όλοι μία ωραία παρέα και να γίνεται ένα μπάχαλο</w:t>
      </w:r>
      <w:r>
        <w:rPr>
          <w:rFonts w:eastAsia="Times New Roman" w:cs="Times New Roman"/>
          <w:szCs w:val="24"/>
        </w:rPr>
        <w:t>,</w:t>
      </w:r>
      <w:r w:rsidRPr="00A03CB0">
        <w:rPr>
          <w:rFonts w:eastAsia="Times New Roman" w:cs="Times New Roman"/>
          <w:szCs w:val="24"/>
        </w:rPr>
        <w:t xml:space="preserve"> χωρίς κανέναν έλεγχο</w:t>
      </w:r>
      <w:r>
        <w:rPr>
          <w:rFonts w:eastAsia="Times New Roman" w:cs="Times New Roman"/>
          <w:szCs w:val="24"/>
        </w:rPr>
        <w:t>;</w:t>
      </w:r>
      <w:r w:rsidRPr="00A03CB0">
        <w:rPr>
          <w:rFonts w:eastAsia="Times New Roman" w:cs="Times New Roman"/>
          <w:szCs w:val="24"/>
        </w:rPr>
        <w:t xml:space="preserve"> Όχι</w:t>
      </w:r>
      <w:r>
        <w:rPr>
          <w:rFonts w:eastAsia="Times New Roman" w:cs="Times New Roman"/>
          <w:szCs w:val="24"/>
        </w:rPr>
        <w:t>,</w:t>
      </w:r>
      <w:r w:rsidRPr="00A03CB0">
        <w:rPr>
          <w:rFonts w:eastAsia="Times New Roman" w:cs="Times New Roman"/>
          <w:szCs w:val="24"/>
        </w:rPr>
        <w:t xml:space="preserve"> πρέπει να μπει τάξη</w:t>
      </w:r>
      <w:r>
        <w:rPr>
          <w:rFonts w:eastAsia="Times New Roman" w:cs="Times New Roman"/>
          <w:szCs w:val="24"/>
        </w:rPr>
        <w:t>.</w:t>
      </w:r>
    </w:p>
    <w:p w14:paraId="09855B7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Άρθρο 3, για το ουδετερόθρησκο </w:t>
      </w:r>
      <w:r w:rsidRPr="00A03CB0">
        <w:rPr>
          <w:rFonts w:eastAsia="Times New Roman" w:cs="Times New Roman"/>
          <w:szCs w:val="24"/>
        </w:rPr>
        <w:t>κρά</w:t>
      </w:r>
      <w:r w:rsidRPr="00A03CB0">
        <w:rPr>
          <w:rFonts w:eastAsia="Times New Roman" w:cs="Times New Roman"/>
          <w:szCs w:val="24"/>
        </w:rPr>
        <w:t>τος</w:t>
      </w:r>
      <w:r>
        <w:rPr>
          <w:rFonts w:eastAsia="Times New Roman" w:cs="Times New Roman"/>
          <w:szCs w:val="24"/>
        </w:rPr>
        <w:t>. Α</w:t>
      </w:r>
      <w:r w:rsidRPr="00A03CB0">
        <w:rPr>
          <w:rFonts w:eastAsia="Times New Roman" w:cs="Times New Roman"/>
          <w:szCs w:val="24"/>
        </w:rPr>
        <w:t>πό όπου και να ξεκινήσουμε και να συζητήσουμε αυτή την διάταξη</w:t>
      </w:r>
      <w:r>
        <w:rPr>
          <w:rFonts w:eastAsia="Times New Roman" w:cs="Times New Roman"/>
          <w:szCs w:val="24"/>
        </w:rPr>
        <w:t>,</w:t>
      </w:r>
      <w:r w:rsidRPr="00A03CB0">
        <w:rPr>
          <w:rFonts w:eastAsia="Times New Roman" w:cs="Times New Roman"/>
          <w:szCs w:val="24"/>
        </w:rPr>
        <w:t xml:space="preserve"> θα πω στο τέλος</w:t>
      </w:r>
      <w:r>
        <w:rPr>
          <w:rFonts w:eastAsia="Times New Roman" w:cs="Times New Roman"/>
          <w:szCs w:val="24"/>
        </w:rPr>
        <w:t xml:space="preserve"> ότι</w:t>
      </w:r>
      <w:r w:rsidRPr="00A03CB0">
        <w:rPr>
          <w:rFonts w:eastAsia="Times New Roman" w:cs="Times New Roman"/>
          <w:szCs w:val="24"/>
        </w:rPr>
        <w:t xml:space="preserve"> διαφωνώ</w:t>
      </w:r>
      <w:r>
        <w:rPr>
          <w:rFonts w:eastAsia="Times New Roman" w:cs="Times New Roman"/>
          <w:szCs w:val="24"/>
        </w:rPr>
        <w:t>.</w:t>
      </w:r>
    </w:p>
    <w:p w14:paraId="09855B7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άρθρο</w:t>
      </w:r>
      <w:r w:rsidRPr="00A03CB0">
        <w:rPr>
          <w:rFonts w:eastAsia="Times New Roman" w:cs="Times New Roman"/>
          <w:szCs w:val="24"/>
        </w:rPr>
        <w:t xml:space="preserve"> 44 για </w:t>
      </w:r>
      <w:r>
        <w:rPr>
          <w:rFonts w:eastAsia="Times New Roman" w:cs="Times New Roman"/>
          <w:szCs w:val="24"/>
        </w:rPr>
        <w:t>τ</w:t>
      </w:r>
      <w:r w:rsidRPr="00A03CB0">
        <w:rPr>
          <w:rFonts w:eastAsia="Times New Roman" w:cs="Times New Roman"/>
          <w:szCs w:val="24"/>
        </w:rPr>
        <w:t xml:space="preserve">α </w:t>
      </w:r>
      <w:r>
        <w:rPr>
          <w:rFonts w:eastAsia="Times New Roman" w:cs="Times New Roman"/>
          <w:szCs w:val="24"/>
        </w:rPr>
        <w:t>π</w:t>
      </w:r>
      <w:r w:rsidRPr="00A03CB0">
        <w:rPr>
          <w:rFonts w:eastAsia="Times New Roman" w:cs="Times New Roman"/>
          <w:szCs w:val="24"/>
        </w:rPr>
        <w:t>ρακτικά</w:t>
      </w:r>
      <w:r>
        <w:rPr>
          <w:rFonts w:eastAsia="Times New Roman" w:cs="Times New Roman"/>
          <w:szCs w:val="24"/>
        </w:rPr>
        <w:t>, σ</w:t>
      </w:r>
      <w:r w:rsidRPr="00A03CB0">
        <w:rPr>
          <w:rFonts w:eastAsia="Times New Roman" w:cs="Times New Roman"/>
          <w:szCs w:val="24"/>
        </w:rPr>
        <w:t>υμφωνώ</w:t>
      </w:r>
      <w:r>
        <w:rPr>
          <w:rFonts w:eastAsia="Times New Roman" w:cs="Times New Roman"/>
          <w:szCs w:val="24"/>
        </w:rPr>
        <w:t xml:space="preserve">. </w:t>
      </w:r>
    </w:p>
    <w:p w14:paraId="09855B7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w:t>
      </w:r>
      <w:r w:rsidRPr="00A03CB0">
        <w:rPr>
          <w:rFonts w:eastAsia="Times New Roman" w:cs="Times New Roman"/>
          <w:szCs w:val="24"/>
        </w:rPr>
        <w:t xml:space="preserve">ο άρθρο 54 για τη </w:t>
      </w:r>
      <w:r>
        <w:rPr>
          <w:rFonts w:eastAsia="Times New Roman" w:cs="Times New Roman"/>
          <w:szCs w:val="24"/>
        </w:rPr>
        <w:t>σ</w:t>
      </w:r>
      <w:r w:rsidRPr="00A03CB0">
        <w:rPr>
          <w:rFonts w:eastAsia="Times New Roman" w:cs="Times New Roman"/>
          <w:szCs w:val="24"/>
        </w:rPr>
        <w:t>υνταγματική καθιέρωση της απλής αναλογικής σαν πάγιο εκλογικό σύστημα</w:t>
      </w:r>
      <w:r>
        <w:rPr>
          <w:rFonts w:eastAsia="Times New Roman" w:cs="Times New Roman"/>
          <w:szCs w:val="24"/>
        </w:rPr>
        <w:t xml:space="preserve"> να το δούμε,</w:t>
      </w:r>
      <w:r w:rsidRPr="00A03CB0">
        <w:rPr>
          <w:rFonts w:eastAsia="Times New Roman" w:cs="Times New Roman"/>
          <w:szCs w:val="24"/>
        </w:rPr>
        <w:t xml:space="preserve"> αλλά </w:t>
      </w:r>
      <w:r>
        <w:rPr>
          <w:rFonts w:eastAsia="Times New Roman" w:cs="Times New Roman"/>
          <w:szCs w:val="24"/>
        </w:rPr>
        <w:t xml:space="preserve">να κυβερνάται και </w:t>
      </w:r>
      <w:r w:rsidRPr="00A03CB0">
        <w:rPr>
          <w:rFonts w:eastAsia="Times New Roman" w:cs="Times New Roman"/>
          <w:szCs w:val="24"/>
        </w:rPr>
        <w:t>το κράτος</w:t>
      </w:r>
      <w:r>
        <w:rPr>
          <w:rFonts w:eastAsia="Times New Roman" w:cs="Times New Roman"/>
          <w:szCs w:val="24"/>
        </w:rPr>
        <w:t>. Δηλαδή κ</w:t>
      </w:r>
      <w:r w:rsidRPr="00A03CB0">
        <w:rPr>
          <w:rFonts w:eastAsia="Times New Roman" w:cs="Times New Roman"/>
          <w:szCs w:val="24"/>
        </w:rPr>
        <w:t xml:space="preserve">άποιοι έχουν στόχο το πρώτο και </w:t>
      </w:r>
      <w:r>
        <w:rPr>
          <w:rFonts w:eastAsia="Times New Roman" w:cs="Times New Roman"/>
          <w:szCs w:val="24"/>
        </w:rPr>
        <w:t xml:space="preserve">το </w:t>
      </w:r>
      <w:r w:rsidRPr="00A03CB0">
        <w:rPr>
          <w:rFonts w:eastAsia="Times New Roman" w:cs="Times New Roman"/>
          <w:szCs w:val="24"/>
        </w:rPr>
        <w:t xml:space="preserve">δεύτερο κόμμα να έχουν μικρή απόσταση σε </w:t>
      </w:r>
      <w:r>
        <w:rPr>
          <w:rFonts w:eastAsia="Times New Roman" w:cs="Times New Roman"/>
          <w:szCs w:val="24"/>
        </w:rPr>
        <w:t>β</w:t>
      </w:r>
      <w:r w:rsidRPr="00A03CB0">
        <w:rPr>
          <w:rFonts w:eastAsia="Times New Roman" w:cs="Times New Roman"/>
          <w:szCs w:val="24"/>
        </w:rPr>
        <w:t>ουλευτικές έδρες</w:t>
      </w:r>
      <w:r>
        <w:rPr>
          <w:rFonts w:eastAsia="Times New Roman" w:cs="Times New Roman"/>
          <w:szCs w:val="24"/>
        </w:rPr>
        <w:t>,</w:t>
      </w:r>
      <w:r w:rsidRPr="00A03CB0">
        <w:rPr>
          <w:rFonts w:eastAsia="Times New Roman" w:cs="Times New Roman"/>
          <w:szCs w:val="24"/>
        </w:rPr>
        <w:t xml:space="preserve"> έτσι ώστε να μην </w:t>
      </w:r>
      <w:r>
        <w:rPr>
          <w:rFonts w:eastAsia="Times New Roman" w:cs="Times New Roman"/>
          <w:szCs w:val="24"/>
        </w:rPr>
        <w:t>κυβερνάται</w:t>
      </w:r>
      <w:r w:rsidRPr="00A03CB0">
        <w:rPr>
          <w:rFonts w:eastAsia="Times New Roman" w:cs="Times New Roman"/>
          <w:szCs w:val="24"/>
        </w:rPr>
        <w:t xml:space="preserve"> η χώρα και να υπάρχουν</w:t>
      </w:r>
      <w:r>
        <w:rPr>
          <w:rFonts w:eastAsia="Times New Roman" w:cs="Times New Roman"/>
          <w:szCs w:val="24"/>
        </w:rPr>
        <w:t>,</w:t>
      </w:r>
      <w:r w:rsidRPr="00A03CB0">
        <w:rPr>
          <w:rFonts w:eastAsia="Times New Roman" w:cs="Times New Roman"/>
          <w:szCs w:val="24"/>
        </w:rPr>
        <w:t xml:space="preserve"> όπως είδαμε και ζήσαμε αυτή την περίοδο</w:t>
      </w:r>
      <w:r>
        <w:rPr>
          <w:rFonts w:eastAsia="Times New Roman" w:cs="Times New Roman"/>
          <w:szCs w:val="24"/>
        </w:rPr>
        <w:t>,</w:t>
      </w:r>
      <w:r w:rsidRPr="00A03CB0">
        <w:rPr>
          <w:rFonts w:eastAsia="Times New Roman" w:cs="Times New Roman"/>
          <w:szCs w:val="24"/>
        </w:rPr>
        <w:t xml:space="preserve"> συναλλαγές</w:t>
      </w:r>
      <w:r>
        <w:rPr>
          <w:rFonts w:eastAsia="Times New Roman" w:cs="Times New Roman"/>
          <w:szCs w:val="24"/>
        </w:rPr>
        <w:t>. Φ</w:t>
      </w:r>
      <w:r w:rsidRPr="00A03CB0">
        <w:rPr>
          <w:rFonts w:eastAsia="Times New Roman" w:cs="Times New Roman"/>
          <w:szCs w:val="24"/>
        </w:rPr>
        <w:t>ανταστείτε συναλλα</w:t>
      </w:r>
      <w:r w:rsidRPr="00A03CB0">
        <w:rPr>
          <w:rFonts w:eastAsia="Times New Roman" w:cs="Times New Roman"/>
          <w:szCs w:val="24"/>
        </w:rPr>
        <w:t xml:space="preserve">γές με </w:t>
      </w:r>
      <w:r>
        <w:rPr>
          <w:rFonts w:eastAsia="Times New Roman" w:cs="Times New Roman"/>
          <w:szCs w:val="24"/>
        </w:rPr>
        <w:t>εκατόν σαράντα πέντε-εκατόν πενήντα έναν</w:t>
      </w:r>
      <w:r>
        <w:rPr>
          <w:rFonts w:eastAsia="Times New Roman" w:cs="Times New Roman"/>
          <w:szCs w:val="24"/>
        </w:rPr>
        <w:t>,</w:t>
      </w:r>
      <w:r w:rsidRPr="00A03CB0">
        <w:rPr>
          <w:rFonts w:eastAsia="Times New Roman" w:cs="Times New Roman"/>
          <w:szCs w:val="24"/>
        </w:rPr>
        <w:t xml:space="preserve"> φαν</w:t>
      </w:r>
      <w:r>
        <w:rPr>
          <w:rFonts w:eastAsia="Times New Roman" w:cs="Times New Roman"/>
          <w:szCs w:val="24"/>
        </w:rPr>
        <w:t xml:space="preserve">ταστείτε τι έχει να γίνει με </w:t>
      </w:r>
      <w:r>
        <w:rPr>
          <w:rFonts w:eastAsia="Times New Roman" w:cs="Times New Roman"/>
          <w:szCs w:val="24"/>
        </w:rPr>
        <w:t>ενενήντα πέντε-εβδομήντα πέντε</w:t>
      </w:r>
      <w:r>
        <w:rPr>
          <w:rFonts w:eastAsia="Times New Roman" w:cs="Times New Roman"/>
          <w:szCs w:val="24"/>
        </w:rPr>
        <w:t xml:space="preserve">. Με </w:t>
      </w:r>
      <w:r>
        <w:rPr>
          <w:rFonts w:eastAsia="Times New Roman" w:cs="Times New Roman"/>
          <w:szCs w:val="24"/>
        </w:rPr>
        <w:t>ενενήντα πέντε</w:t>
      </w:r>
      <w:r>
        <w:rPr>
          <w:rFonts w:eastAsia="Times New Roman" w:cs="Times New Roman"/>
          <w:szCs w:val="24"/>
        </w:rPr>
        <w:t xml:space="preserve"> το πρώτο κόμμα, με </w:t>
      </w:r>
      <w:r>
        <w:rPr>
          <w:rFonts w:eastAsia="Times New Roman" w:cs="Times New Roman"/>
          <w:szCs w:val="24"/>
        </w:rPr>
        <w:t>εβδομήντα πέντε</w:t>
      </w:r>
      <w:r>
        <w:rPr>
          <w:rFonts w:eastAsia="Times New Roman" w:cs="Times New Roman"/>
          <w:szCs w:val="24"/>
        </w:rPr>
        <w:t xml:space="preserve"> το δεύτερο και για να έχεις </w:t>
      </w:r>
      <w:r>
        <w:rPr>
          <w:rFonts w:eastAsia="Times New Roman" w:cs="Times New Roman"/>
          <w:szCs w:val="24"/>
        </w:rPr>
        <w:t>εκατόν πενήντα έναν</w:t>
      </w:r>
      <w:r>
        <w:rPr>
          <w:rFonts w:eastAsia="Times New Roman" w:cs="Times New Roman"/>
          <w:szCs w:val="24"/>
        </w:rPr>
        <w:t xml:space="preserve"> να θέλεις πέντε κόμματα. Η σημερινή εμπειρ</w:t>
      </w:r>
      <w:r>
        <w:rPr>
          <w:rFonts w:eastAsia="Times New Roman" w:cs="Times New Roman"/>
          <w:szCs w:val="24"/>
        </w:rPr>
        <w:t xml:space="preserve">ία μας εμένα </w:t>
      </w:r>
      <w:r w:rsidRPr="00A03CB0">
        <w:rPr>
          <w:rFonts w:eastAsia="Times New Roman" w:cs="Times New Roman"/>
          <w:szCs w:val="24"/>
        </w:rPr>
        <w:t xml:space="preserve"> μου λέει </w:t>
      </w:r>
      <w:r>
        <w:rPr>
          <w:rFonts w:eastAsia="Times New Roman" w:cs="Times New Roman"/>
          <w:szCs w:val="24"/>
        </w:rPr>
        <w:t>ότι θέλει</w:t>
      </w:r>
      <w:r w:rsidRPr="00A03CB0">
        <w:rPr>
          <w:rFonts w:eastAsia="Times New Roman" w:cs="Times New Roman"/>
          <w:szCs w:val="24"/>
        </w:rPr>
        <w:t xml:space="preserve"> πολύ προσοχή η επόμενη μέρα</w:t>
      </w:r>
      <w:r>
        <w:rPr>
          <w:rFonts w:eastAsia="Times New Roman" w:cs="Times New Roman"/>
          <w:szCs w:val="24"/>
        </w:rPr>
        <w:t>,</w:t>
      </w:r>
      <w:r w:rsidRPr="00A03CB0">
        <w:rPr>
          <w:rFonts w:eastAsia="Times New Roman" w:cs="Times New Roman"/>
          <w:szCs w:val="24"/>
        </w:rPr>
        <w:t xml:space="preserve"> με την απλή αναλογική</w:t>
      </w:r>
      <w:r>
        <w:rPr>
          <w:rFonts w:eastAsia="Times New Roman" w:cs="Times New Roman"/>
          <w:szCs w:val="24"/>
        </w:rPr>
        <w:t>. Π</w:t>
      </w:r>
      <w:r w:rsidRPr="00A03CB0">
        <w:rPr>
          <w:rFonts w:eastAsia="Times New Roman" w:cs="Times New Roman"/>
          <w:szCs w:val="24"/>
        </w:rPr>
        <w:t>άρα πολύ προσοχή</w:t>
      </w:r>
      <w:r>
        <w:rPr>
          <w:rFonts w:eastAsia="Times New Roman" w:cs="Times New Roman"/>
          <w:szCs w:val="24"/>
        </w:rPr>
        <w:t>,</w:t>
      </w:r>
      <w:r w:rsidRPr="00A03CB0">
        <w:rPr>
          <w:rFonts w:eastAsia="Times New Roman" w:cs="Times New Roman"/>
          <w:szCs w:val="24"/>
        </w:rPr>
        <w:t xml:space="preserve"> γιατί </w:t>
      </w:r>
      <w:r>
        <w:rPr>
          <w:rFonts w:eastAsia="Times New Roman" w:cs="Times New Roman"/>
          <w:szCs w:val="24"/>
        </w:rPr>
        <w:t xml:space="preserve">δεν </w:t>
      </w:r>
      <w:r w:rsidRPr="00A03CB0">
        <w:rPr>
          <w:rFonts w:eastAsia="Times New Roman" w:cs="Times New Roman"/>
          <w:szCs w:val="24"/>
        </w:rPr>
        <w:t>θα λειτουργεί τίποτα</w:t>
      </w:r>
      <w:r>
        <w:rPr>
          <w:rFonts w:eastAsia="Times New Roman" w:cs="Times New Roman"/>
          <w:szCs w:val="24"/>
        </w:rPr>
        <w:t xml:space="preserve"> α</w:t>
      </w:r>
      <w:r w:rsidRPr="00A03CB0">
        <w:rPr>
          <w:rFonts w:eastAsia="Times New Roman" w:cs="Times New Roman"/>
          <w:szCs w:val="24"/>
        </w:rPr>
        <w:t xml:space="preserve">ν το βάλουμε μαζί με ένα </w:t>
      </w:r>
      <w:r>
        <w:rPr>
          <w:rFonts w:eastAsia="Times New Roman" w:cs="Times New Roman"/>
          <w:szCs w:val="24"/>
        </w:rPr>
        <w:t xml:space="preserve">μη </w:t>
      </w:r>
      <w:r w:rsidRPr="00A03CB0">
        <w:rPr>
          <w:rFonts w:eastAsia="Times New Roman" w:cs="Times New Roman"/>
          <w:szCs w:val="24"/>
        </w:rPr>
        <w:t>καλά οργανωμένο άρθρο 86</w:t>
      </w:r>
      <w:r>
        <w:rPr>
          <w:rFonts w:eastAsia="Times New Roman" w:cs="Times New Roman"/>
          <w:szCs w:val="24"/>
        </w:rPr>
        <w:t>.</w:t>
      </w:r>
    </w:p>
    <w:p w14:paraId="09855B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A03CB0">
        <w:rPr>
          <w:rFonts w:eastAsia="Times New Roman" w:cs="Times New Roman"/>
          <w:szCs w:val="24"/>
        </w:rPr>
        <w:t>αι να πω λίγα πράγματα</w:t>
      </w:r>
      <w:r>
        <w:rPr>
          <w:rFonts w:eastAsia="Times New Roman" w:cs="Times New Roman"/>
          <w:szCs w:val="24"/>
        </w:rPr>
        <w:t>,</w:t>
      </w:r>
      <w:r w:rsidRPr="00A03CB0">
        <w:rPr>
          <w:rFonts w:eastAsia="Times New Roman" w:cs="Times New Roman"/>
          <w:szCs w:val="24"/>
        </w:rPr>
        <w:t xml:space="preserve"> </w:t>
      </w:r>
      <w:r>
        <w:rPr>
          <w:rFonts w:eastAsia="Times New Roman" w:cs="Times New Roman"/>
          <w:szCs w:val="24"/>
        </w:rPr>
        <w:t xml:space="preserve">με την ανοχή σας, κύριε Πρόεδρε, για </w:t>
      </w:r>
      <w:r w:rsidRPr="00A03CB0">
        <w:rPr>
          <w:rFonts w:eastAsia="Times New Roman" w:cs="Times New Roman"/>
          <w:szCs w:val="24"/>
        </w:rPr>
        <w:t xml:space="preserve">ένα </w:t>
      </w:r>
      <w:r w:rsidRPr="00A03CB0">
        <w:rPr>
          <w:rFonts w:eastAsia="Times New Roman" w:cs="Times New Roman"/>
          <w:szCs w:val="24"/>
        </w:rPr>
        <w:t>λεπτό για το άρθρο 3</w:t>
      </w:r>
      <w:r>
        <w:rPr>
          <w:rFonts w:eastAsia="Times New Roman" w:cs="Times New Roman"/>
          <w:szCs w:val="24"/>
        </w:rPr>
        <w:t>. Κ</w:t>
      </w:r>
      <w:r w:rsidRPr="00A03CB0">
        <w:rPr>
          <w:rFonts w:eastAsia="Times New Roman" w:cs="Times New Roman"/>
          <w:szCs w:val="24"/>
        </w:rPr>
        <w:t xml:space="preserve">ατανοώ τα </w:t>
      </w:r>
      <w:r>
        <w:rPr>
          <w:rFonts w:eastAsia="Times New Roman" w:cs="Times New Roman"/>
          <w:szCs w:val="24"/>
        </w:rPr>
        <w:t>«</w:t>
      </w:r>
      <w:r w:rsidRPr="00A03CB0">
        <w:rPr>
          <w:rFonts w:eastAsia="Times New Roman" w:cs="Times New Roman"/>
          <w:szCs w:val="24"/>
        </w:rPr>
        <w:t>πιστεύω</w:t>
      </w:r>
      <w:r>
        <w:rPr>
          <w:rFonts w:eastAsia="Times New Roman" w:cs="Times New Roman"/>
          <w:szCs w:val="24"/>
        </w:rPr>
        <w:t>»</w:t>
      </w:r>
      <w:r w:rsidRPr="00A03CB0">
        <w:rPr>
          <w:rFonts w:eastAsia="Times New Roman" w:cs="Times New Roman"/>
          <w:szCs w:val="24"/>
        </w:rPr>
        <w:t xml:space="preserve"> της </w:t>
      </w:r>
      <w:r>
        <w:rPr>
          <w:rFonts w:eastAsia="Times New Roman" w:cs="Times New Roman"/>
          <w:szCs w:val="24"/>
        </w:rPr>
        <w:t>Κ</w:t>
      </w:r>
      <w:r w:rsidRPr="00A03CB0">
        <w:rPr>
          <w:rFonts w:eastAsia="Times New Roman" w:cs="Times New Roman"/>
          <w:szCs w:val="24"/>
        </w:rPr>
        <w:t>υβέρνησης</w:t>
      </w:r>
      <w:r>
        <w:rPr>
          <w:rFonts w:eastAsia="Times New Roman" w:cs="Times New Roman"/>
          <w:szCs w:val="24"/>
        </w:rPr>
        <w:t>,</w:t>
      </w:r>
      <w:r w:rsidRPr="00A03CB0">
        <w:rPr>
          <w:rFonts w:eastAsia="Times New Roman" w:cs="Times New Roman"/>
          <w:szCs w:val="24"/>
        </w:rPr>
        <w:t xml:space="preserve"> κατανοώ τα ψηφίσματα που έχουν κάνει</w:t>
      </w:r>
      <w:r>
        <w:rPr>
          <w:rFonts w:eastAsia="Times New Roman" w:cs="Times New Roman"/>
          <w:szCs w:val="24"/>
        </w:rPr>
        <w:t>. Δ</w:t>
      </w:r>
      <w:r w:rsidRPr="00A03CB0">
        <w:rPr>
          <w:rFonts w:eastAsia="Times New Roman" w:cs="Times New Roman"/>
          <w:szCs w:val="24"/>
        </w:rPr>
        <w:t>εν κατανοώ τον λόγο για τον οποίο θέλουν να βγάλουν</w:t>
      </w:r>
      <w:r>
        <w:rPr>
          <w:rFonts w:eastAsia="Times New Roman" w:cs="Times New Roman"/>
          <w:szCs w:val="24"/>
        </w:rPr>
        <w:t xml:space="preserve"> την ταμπέλα </w:t>
      </w:r>
      <w:r>
        <w:rPr>
          <w:rFonts w:eastAsia="Times New Roman" w:cs="Times New Roman"/>
          <w:szCs w:val="24"/>
        </w:rPr>
        <w:lastRenderedPageBreak/>
        <w:t>από το κράτος και να το ονομάσουν ουδετερόθρησκο ή να αφ</w:t>
      </w:r>
      <w:r w:rsidRPr="00A03CB0">
        <w:rPr>
          <w:rFonts w:eastAsia="Times New Roman" w:cs="Times New Roman"/>
          <w:szCs w:val="24"/>
        </w:rPr>
        <w:t>αιρέσουν την επικρατούσα θρησκεία</w:t>
      </w:r>
      <w:r>
        <w:rPr>
          <w:rFonts w:eastAsia="Times New Roman" w:cs="Times New Roman"/>
          <w:szCs w:val="24"/>
        </w:rPr>
        <w:t>. Ε</w:t>
      </w:r>
      <w:r w:rsidRPr="00A03CB0">
        <w:rPr>
          <w:rFonts w:eastAsia="Times New Roman" w:cs="Times New Roman"/>
          <w:szCs w:val="24"/>
        </w:rPr>
        <w:t>ίν</w:t>
      </w:r>
      <w:r w:rsidRPr="00A03CB0">
        <w:rPr>
          <w:rFonts w:eastAsia="Times New Roman" w:cs="Times New Roman"/>
          <w:szCs w:val="24"/>
        </w:rPr>
        <w:t>αι σαφές ότι υπάρχει μία ιστορική σύνδεση</w:t>
      </w:r>
      <w:r>
        <w:rPr>
          <w:rFonts w:eastAsia="Times New Roman" w:cs="Times New Roman"/>
          <w:szCs w:val="24"/>
        </w:rPr>
        <w:t>,</w:t>
      </w:r>
      <w:r w:rsidRPr="00A03CB0">
        <w:rPr>
          <w:rFonts w:eastAsia="Times New Roman" w:cs="Times New Roman"/>
          <w:szCs w:val="24"/>
        </w:rPr>
        <w:t xml:space="preserve"> την οποία θέλουν να </w:t>
      </w:r>
      <w:r>
        <w:rPr>
          <w:rFonts w:eastAsia="Times New Roman" w:cs="Times New Roman"/>
          <w:szCs w:val="24"/>
        </w:rPr>
        <w:t>απο</w:t>
      </w:r>
      <w:r w:rsidRPr="00A03CB0">
        <w:rPr>
          <w:rFonts w:eastAsia="Times New Roman" w:cs="Times New Roman"/>
          <w:szCs w:val="24"/>
        </w:rPr>
        <w:t>τραβήξουν</w:t>
      </w:r>
      <w:r>
        <w:rPr>
          <w:rFonts w:eastAsia="Times New Roman" w:cs="Times New Roman"/>
          <w:szCs w:val="24"/>
        </w:rPr>
        <w:t>.</w:t>
      </w:r>
      <w:r w:rsidRPr="00A03CB0">
        <w:rPr>
          <w:rFonts w:eastAsia="Times New Roman" w:cs="Times New Roman"/>
          <w:szCs w:val="24"/>
        </w:rPr>
        <w:t xml:space="preserve"> </w:t>
      </w:r>
    </w:p>
    <w:p w14:paraId="09855B80" w14:textId="77777777" w:rsidR="00BE639A" w:rsidRDefault="00A212EC">
      <w:pPr>
        <w:spacing w:line="600" w:lineRule="auto"/>
        <w:ind w:firstLine="720"/>
        <w:jc w:val="both"/>
        <w:rPr>
          <w:rFonts w:eastAsia="Times New Roman" w:cs="Times New Roman"/>
          <w:szCs w:val="24"/>
        </w:rPr>
      </w:pPr>
      <w:r w:rsidRPr="00A03CB0">
        <w:rPr>
          <w:rFonts w:eastAsia="Times New Roman" w:cs="Times New Roman"/>
          <w:szCs w:val="24"/>
        </w:rPr>
        <w:t>Θα διαβάσω εν τάχει ένα κείμενο</w:t>
      </w:r>
      <w:r>
        <w:rPr>
          <w:rFonts w:eastAsia="Times New Roman" w:cs="Times New Roman"/>
          <w:szCs w:val="24"/>
        </w:rPr>
        <w:t>,</w:t>
      </w:r>
      <w:r w:rsidRPr="00A03CB0">
        <w:rPr>
          <w:rFonts w:eastAsia="Times New Roman" w:cs="Times New Roman"/>
          <w:szCs w:val="24"/>
        </w:rPr>
        <w:t xml:space="preserve"> για το λάθος που έκ</w:t>
      </w:r>
      <w:r>
        <w:rPr>
          <w:rFonts w:eastAsia="Times New Roman" w:cs="Times New Roman"/>
          <w:szCs w:val="24"/>
        </w:rPr>
        <w:t>ανε η Γαλλία και θέλω να μείνει</w:t>
      </w:r>
      <w:r w:rsidRPr="00A03CB0">
        <w:rPr>
          <w:rFonts w:eastAsia="Times New Roman" w:cs="Times New Roman"/>
          <w:szCs w:val="24"/>
        </w:rPr>
        <w:t xml:space="preserve"> στα Πρακτικά</w:t>
      </w:r>
      <w:r>
        <w:rPr>
          <w:rFonts w:eastAsia="Times New Roman" w:cs="Times New Roman"/>
          <w:szCs w:val="24"/>
        </w:rPr>
        <w:t>, θα το</w:t>
      </w:r>
      <w:r w:rsidRPr="00A03CB0">
        <w:rPr>
          <w:rFonts w:eastAsia="Times New Roman" w:cs="Times New Roman"/>
          <w:szCs w:val="24"/>
        </w:rPr>
        <w:t xml:space="preserve"> καταθέσω και </w:t>
      </w:r>
      <w:r>
        <w:rPr>
          <w:rFonts w:eastAsia="Times New Roman" w:cs="Times New Roman"/>
          <w:szCs w:val="24"/>
        </w:rPr>
        <w:t>να λ</w:t>
      </w:r>
      <w:r w:rsidRPr="00A03CB0">
        <w:rPr>
          <w:rFonts w:eastAsia="Times New Roman" w:cs="Times New Roman"/>
          <w:szCs w:val="24"/>
        </w:rPr>
        <w:t>άβουν</w:t>
      </w:r>
      <w:r>
        <w:rPr>
          <w:rFonts w:eastAsia="Times New Roman" w:cs="Times New Roman"/>
          <w:szCs w:val="24"/>
        </w:rPr>
        <w:t xml:space="preserve"> όλοι</w:t>
      </w:r>
      <w:r w:rsidRPr="00A03CB0">
        <w:rPr>
          <w:rFonts w:eastAsia="Times New Roman" w:cs="Times New Roman"/>
          <w:szCs w:val="24"/>
        </w:rPr>
        <w:t xml:space="preserve"> τις ευθύνες </w:t>
      </w:r>
      <w:r>
        <w:rPr>
          <w:rFonts w:eastAsia="Times New Roman" w:cs="Times New Roman"/>
          <w:szCs w:val="24"/>
        </w:rPr>
        <w:t>τους. Η</w:t>
      </w:r>
      <w:r w:rsidRPr="00A03CB0">
        <w:rPr>
          <w:rFonts w:eastAsia="Times New Roman" w:cs="Times New Roman"/>
          <w:szCs w:val="24"/>
        </w:rPr>
        <w:t xml:space="preserve"> Γαλλία είναι μία ευρωπαϊκή χώρα με 8% μουσουλμανικό πληθυσμό</w:t>
      </w:r>
      <w:r>
        <w:rPr>
          <w:rFonts w:eastAsia="Times New Roman" w:cs="Times New Roman"/>
          <w:szCs w:val="24"/>
        </w:rPr>
        <w:t>, περίπου πεντέμισι</w:t>
      </w:r>
      <w:r w:rsidRPr="00A03CB0">
        <w:rPr>
          <w:rFonts w:eastAsia="Times New Roman" w:cs="Times New Roman"/>
          <w:szCs w:val="24"/>
        </w:rPr>
        <w:t xml:space="preserve"> εκατομμύρια και με πρώτη θρησκε</w:t>
      </w:r>
      <w:r>
        <w:rPr>
          <w:rFonts w:eastAsia="Times New Roman" w:cs="Times New Roman"/>
          <w:szCs w:val="24"/>
        </w:rPr>
        <w:t>ία σε πιστούς τη μουσουλμανική, π</w:t>
      </w:r>
      <w:r w:rsidRPr="00A03CB0">
        <w:rPr>
          <w:rFonts w:eastAsia="Times New Roman" w:cs="Times New Roman"/>
          <w:szCs w:val="24"/>
        </w:rPr>
        <w:t>αρά το γεγ</w:t>
      </w:r>
      <w:r>
        <w:rPr>
          <w:rFonts w:eastAsia="Times New Roman" w:cs="Times New Roman"/>
          <w:szCs w:val="24"/>
        </w:rPr>
        <w:t>ονός ότι παραμένει μία</w:t>
      </w:r>
      <w:r w:rsidRPr="00A03CB0">
        <w:rPr>
          <w:rFonts w:eastAsia="Times New Roman" w:cs="Times New Roman"/>
          <w:szCs w:val="24"/>
        </w:rPr>
        <w:t xml:space="preserve"> χριστιανική χώρα</w:t>
      </w:r>
      <w:r>
        <w:rPr>
          <w:rFonts w:eastAsia="Times New Roman" w:cs="Times New Roman"/>
          <w:szCs w:val="24"/>
        </w:rPr>
        <w:t>. Σ</w:t>
      </w:r>
      <w:r w:rsidRPr="00A03CB0">
        <w:rPr>
          <w:rFonts w:eastAsia="Times New Roman" w:cs="Times New Roman"/>
          <w:szCs w:val="24"/>
        </w:rPr>
        <w:t>ε μία έρευνα</w:t>
      </w:r>
      <w:r>
        <w:rPr>
          <w:rFonts w:eastAsia="Times New Roman" w:cs="Times New Roman"/>
          <w:szCs w:val="24"/>
        </w:rPr>
        <w:t xml:space="preserve"> του</w:t>
      </w:r>
      <w:r w:rsidRPr="00A03CB0">
        <w:rPr>
          <w:rFonts w:eastAsia="Times New Roman" w:cs="Times New Roman"/>
          <w:szCs w:val="24"/>
        </w:rPr>
        <w:t xml:space="preserve"> 2016</w:t>
      </w:r>
      <w:r>
        <w:rPr>
          <w:rFonts w:eastAsia="Times New Roman" w:cs="Times New Roman"/>
          <w:szCs w:val="24"/>
        </w:rPr>
        <w:t>, το</w:t>
      </w:r>
      <w:r w:rsidRPr="00A03CB0">
        <w:rPr>
          <w:rFonts w:eastAsia="Times New Roman" w:cs="Times New Roman"/>
          <w:szCs w:val="24"/>
        </w:rPr>
        <w:t xml:space="preserve"> 28% </w:t>
      </w:r>
      <w:r>
        <w:rPr>
          <w:rFonts w:eastAsia="Times New Roman" w:cs="Times New Roman"/>
          <w:szCs w:val="24"/>
        </w:rPr>
        <w:t>των Μ</w:t>
      </w:r>
      <w:r w:rsidRPr="00A03CB0">
        <w:rPr>
          <w:rFonts w:eastAsia="Times New Roman" w:cs="Times New Roman"/>
          <w:szCs w:val="24"/>
        </w:rPr>
        <w:t>ουσουλμάνων δήλωσε ότι θ</w:t>
      </w:r>
      <w:r w:rsidRPr="00A03CB0">
        <w:rPr>
          <w:rFonts w:eastAsia="Times New Roman" w:cs="Times New Roman"/>
          <w:szCs w:val="24"/>
        </w:rPr>
        <w:t>α υιοθετο</w:t>
      </w:r>
      <w:r>
        <w:rPr>
          <w:rFonts w:eastAsia="Times New Roman" w:cs="Times New Roman"/>
          <w:szCs w:val="24"/>
        </w:rPr>
        <w:t>ύσε ένα σύστημα αξιών αντίθετο με αυτό τ</w:t>
      </w:r>
      <w:r w:rsidRPr="00A03CB0">
        <w:rPr>
          <w:rFonts w:eastAsia="Times New Roman" w:cs="Times New Roman"/>
          <w:szCs w:val="24"/>
        </w:rPr>
        <w:t>ης δημοκρατίας</w:t>
      </w:r>
      <w:r>
        <w:rPr>
          <w:rFonts w:eastAsia="Times New Roman" w:cs="Times New Roman"/>
          <w:szCs w:val="24"/>
        </w:rPr>
        <w:t>,</w:t>
      </w:r>
      <w:r w:rsidRPr="00A03CB0">
        <w:rPr>
          <w:rFonts w:eastAsia="Times New Roman" w:cs="Times New Roman"/>
          <w:szCs w:val="24"/>
        </w:rPr>
        <w:t xml:space="preserve"> ποσοστό που </w:t>
      </w:r>
      <w:r>
        <w:rPr>
          <w:rFonts w:eastAsia="Times New Roman" w:cs="Times New Roman"/>
          <w:szCs w:val="24"/>
        </w:rPr>
        <w:t xml:space="preserve">άγγιζε </w:t>
      </w:r>
      <w:r w:rsidRPr="00A03CB0">
        <w:rPr>
          <w:rFonts w:eastAsia="Times New Roman" w:cs="Times New Roman"/>
          <w:szCs w:val="24"/>
        </w:rPr>
        <w:t>το 50% σε νέο</w:t>
      </w:r>
      <w:r>
        <w:rPr>
          <w:rFonts w:eastAsia="Times New Roman" w:cs="Times New Roman"/>
          <w:szCs w:val="24"/>
        </w:rPr>
        <w:t>υ</w:t>
      </w:r>
      <w:r w:rsidRPr="00A03CB0">
        <w:rPr>
          <w:rFonts w:eastAsia="Times New Roman" w:cs="Times New Roman"/>
          <w:szCs w:val="24"/>
        </w:rPr>
        <w:t xml:space="preserve">ς </w:t>
      </w:r>
      <w:r>
        <w:rPr>
          <w:rFonts w:eastAsia="Times New Roman" w:cs="Times New Roman"/>
          <w:szCs w:val="24"/>
        </w:rPr>
        <w:t>δεκαπέντε έως είκοσι πέντε</w:t>
      </w:r>
      <w:r w:rsidRPr="00A03CB0">
        <w:rPr>
          <w:rFonts w:eastAsia="Times New Roman" w:cs="Times New Roman"/>
          <w:szCs w:val="24"/>
        </w:rPr>
        <w:t xml:space="preserve"> ετών</w:t>
      </w:r>
      <w:r>
        <w:rPr>
          <w:rFonts w:eastAsia="Times New Roman" w:cs="Times New Roman"/>
          <w:szCs w:val="24"/>
        </w:rPr>
        <w:t>.</w:t>
      </w:r>
      <w:r w:rsidRPr="00A03CB0">
        <w:rPr>
          <w:rFonts w:eastAsia="Times New Roman" w:cs="Times New Roman"/>
          <w:szCs w:val="24"/>
        </w:rPr>
        <w:t xml:space="preserve"> Ελπίζω να παρακολουθείτε</w:t>
      </w:r>
      <w:r>
        <w:rPr>
          <w:rFonts w:eastAsia="Times New Roman" w:cs="Times New Roman"/>
          <w:szCs w:val="24"/>
        </w:rPr>
        <w:t>. Μ</w:t>
      </w:r>
      <w:r w:rsidRPr="00A03CB0">
        <w:rPr>
          <w:rFonts w:eastAsia="Times New Roman" w:cs="Times New Roman"/>
          <w:szCs w:val="24"/>
        </w:rPr>
        <w:t>έσα σε δέκα χρόνια</w:t>
      </w:r>
      <w:r>
        <w:rPr>
          <w:rFonts w:eastAsia="Times New Roman" w:cs="Times New Roman"/>
          <w:szCs w:val="24"/>
        </w:rPr>
        <w:t>, ο</w:t>
      </w:r>
      <w:r w:rsidRPr="00A03CB0">
        <w:rPr>
          <w:rFonts w:eastAsia="Times New Roman" w:cs="Times New Roman"/>
          <w:szCs w:val="24"/>
        </w:rPr>
        <w:t xml:space="preserve"> αριθμός των τζαμιών και των αιθουσών προσευχής </w:t>
      </w:r>
      <w:r>
        <w:rPr>
          <w:rFonts w:eastAsia="Times New Roman" w:cs="Times New Roman"/>
          <w:szCs w:val="24"/>
        </w:rPr>
        <w:t>αυξήθηκε από χίλια εξακόσια</w:t>
      </w:r>
      <w:r>
        <w:rPr>
          <w:rFonts w:eastAsia="Times New Roman" w:cs="Times New Roman"/>
          <w:szCs w:val="24"/>
        </w:rPr>
        <w:t xml:space="preserve"> </w:t>
      </w:r>
      <w:r w:rsidRPr="00A03CB0">
        <w:rPr>
          <w:rFonts w:eastAsia="Times New Roman" w:cs="Times New Roman"/>
          <w:szCs w:val="24"/>
        </w:rPr>
        <w:t>σε δυόμισι χιλιάδες</w:t>
      </w:r>
      <w:r>
        <w:rPr>
          <w:rFonts w:eastAsia="Times New Roman" w:cs="Times New Roman"/>
          <w:szCs w:val="24"/>
        </w:rPr>
        <w:t>. Ι</w:t>
      </w:r>
      <w:r w:rsidRPr="00A03CB0">
        <w:rPr>
          <w:rFonts w:eastAsia="Times New Roman" w:cs="Times New Roman"/>
          <w:szCs w:val="24"/>
        </w:rPr>
        <w:t xml:space="preserve">δρύθηκαν </w:t>
      </w:r>
      <w:r>
        <w:rPr>
          <w:rFonts w:eastAsia="Times New Roman" w:cs="Times New Roman"/>
          <w:szCs w:val="24"/>
        </w:rPr>
        <w:t>επίσης έδρες ισλαμολογίας σε έξι πανεπιστήμια και στα γ</w:t>
      </w:r>
      <w:r w:rsidRPr="00A03CB0">
        <w:rPr>
          <w:rFonts w:eastAsia="Times New Roman" w:cs="Times New Roman"/>
          <w:szCs w:val="24"/>
        </w:rPr>
        <w:t>αλλικά δικαστήρια</w:t>
      </w:r>
      <w:r>
        <w:rPr>
          <w:rFonts w:eastAsia="Times New Roman" w:cs="Times New Roman"/>
          <w:szCs w:val="24"/>
        </w:rPr>
        <w:t>. Ε</w:t>
      </w:r>
      <w:r w:rsidRPr="00A03CB0">
        <w:rPr>
          <w:rFonts w:eastAsia="Times New Roman" w:cs="Times New Roman"/>
          <w:szCs w:val="24"/>
        </w:rPr>
        <w:t xml:space="preserve">κδικάζουν συνεχώς μηνύσεις για απομάκρυνση χριστιανικών συμβόλων από δημόσιους χώρους </w:t>
      </w:r>
      <w:r>
        <w:rPr>
          <w:rFonts w:eastAsia="Times New Roman" w:cs="Times New Roman"/>
          <w:szCs w:val="24"/>
        </w:rPr>
        <w:t>-αυτό που</w:t>
      </w:r>
      <w:r w:rsidRPr="00A03CB0">
        <w:rPr>
          <w:rFonts w:eastAsia="Times New Roman" w:cs="Times New Roman"/>
          <w:szCs w:val="24"/>
        </w:rPr>
        <w:t xml:space="preserve"> θέλετε να κάνετε </w:t>
      </w:r>
      <w:r>
        <w:rPr>
          <w:rFonts w:eastAsia="Times New Roman" w:cs="Times New Roman"/>
          <w:szCs w:val="24"/>
        </w:rPr>
        <w:t>εσείς-, ό</w:t>
      </w:r>
      <w:r w:rsidRPr="00A03CB0">
        <w:rPr>
          <w:rFonts w:eastAsia="Times New Roman" w:cs="Times New Roman"/>
          <w:szCs w:val="24"/>
        </w:rPr>
        <w:t xml:space="preserve">πως μία φάτνη </w:t>
      </w:r>
      <w:r>
        <w:rPr>
          <w:rFonts w:eastAsia="Times New Roman" w:cs="Times New Roman"/>
          <w:szCs w:val="24"/>
        </w:rPr>
        <w:t>σ</w:t>
      </w:r>
      <w:r w:rsidRPr="00A03CB0">
        <w:rPr>
          <w:rFonts w:eastAsia="Times New Roman" w:cs="Times New Roman"/>
          <w:szCs w:val="24"/>
        </w:rPr>
        <w:t>το δημαρχείο</w:t>
      </w:r>
      <w:r w:rsidRPr="00A03CB0">
        <w:rPr>
          <w:rFonts w:eastAsia="Times New Roman" w:cs="Times New Roman"/>
          <w:szCs w:val="24"/>
        </w:rPr>
        <w:t xml:space="preserve"> της πόλης </w:t>
      </w:r>
      <w:r>
        <w:rPr>
          <w:rFonts w:eastAsia="Times New Roman" w:cs="Times New Roman"/>
          <w:szCs w:val="24"/>
        </w:rPr>
        <w:t>Μπεζιέ,</w:t>
      </w:r>
      <w:r w:rsidRPr="00A03CB0">
        <w:rPr>
          <w:rFonts w:eastAsia="Times New Roman" w:cs="Times New Roman"/>
          <w:szCs w:val="24"/>
        </w:rPr>
        <w:t xml:space="preserve"> την </w:t>
      </w:r>
      <w:r w:rsidRPr="00A03CB0">
        <w:rPr>
          <w:rFonts w:eastAsia="Times New Roman" w:cs="Times New Roman"/>
          <w:szCs w:val="24"/>
        </w:rPr>
        <w:lastRenderedPageBreak/>
        <w:t>οποία τοποθέτησ</w:t>
      </w:r>
      <w:r>
        <w:rPr>
          <w:rFonts w:eastAsia="Times New Roman" w:cs="Times New Roman"/>
          <w:szCs w:val="24"/>
        </w:rPr>
        <w:t>ε ο δήμαρχος</w:t>
      </w:r>
      <w:r w:rsidRPr="00A03CB0">
        <w:rPr>
          <w:rFonts w:eastAsia="Times New Roman" w:cs="Times New Roman"/>
          <w:szCs w:val="24"/>
        </w:rPr>
        <w:t xml:space="preserve"> τα Χριστούγεννα ή ο σταυρός </w:t>
      </w:r>
      <w:r>
        <w:rPr>
          <w:rFonts w:eastAsia="Times New Roman" w:cs="Times New Roman"/>
          <w:szCs w:val="24"/>
        </w:rPr>
        <w:t>σε</w:t>
      </w:r>
      <w:r w:rsidRPr="00A03CB0">
        <w:rPr>
          <w:rFonts w:eastAsia="Times New Roman" w:cs="Times New Roman"/>
          <w:szCs w:val="24"/>
        </w:rPr>
        <w:t xml:space="preserve"> ένα άγαλμα του Πάπα Ιωάννη Παύλου του </w:t>
      </w:r>
      <w:r>
        <w:rPr>
          <w:rFonts w:eastAsia="Times New Roman" w:cs="Times New Roman"/>
          <w:szCs w:val="24"/>
        </w:rPr>
        <w:t>Β΄</w:t>
      </w:r>
      <w:r w:rsidRPr="00A03CB0">
        <w:rPr>
          <w:rFonts w:eastAsia="Times New Roman" w:cs="Times New Roman"/>
          <w:szCs w:val="24"/>
        </w:rPr>
        <w:t xml:space="preserve"> που τοποθετήθηκε σε δημόσιο χώρο το 2006</w:t>
      </w:r>
      <w:r>
        <w:rPr>
          <w:rFonts w:eastAsia="Times New Roman" w:cs="Times New Roman"/>
          <w:szCs w:val="24"/>
        </w:rPr>
        <w:t xml:space="preserve">. </w:t>
      </w:r>
    </w:p>
    <w:p w14:paraId="09855B8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Συγχρόνως, η </w:t>
      </w:r>
      <w:r w:rsidRPr="00A03CB0">
        <w:rPr>
          <w:rFonts w:eastAsia="Times New Roman" w:cs="Times New Roman"/>
          <w:szCs w:val="24"/>
        </w:rPr>
        <w:t xml:space="preserve">χώρα </w:t>
      </w:r>
      <w:r>
        <w:rPr>
          <w:rFonts w:eastAsia="Times New Roman" w:cs="Times New Roman"/>
          <w:szCs w:val="24"/>
        </w:rPr>
        <w:t>έζησε</w:t>
      </w:r>
      <w:r w:rsidRPr="00A03CB0">
        <w:rPr>
          <w:rFonts w:eastAsia="Times New Roman" w:cs="Times New Roman"/>
          <w:szCs w:val="24"/>
        </w:rPr>
        <w:t xml:space="preserve"> δολοφονικές επιθέσεις </w:t>
      </w:r>
      <w:r>
        <w:rPr>
          <w:rFonts w:eastAsia="Times New Roman" w:cs="Times New Roman"/>
          <w:szCs w:val="24"/>
        </w:rPr>
        <w:t xml:space="preserve">στο </w:t>
      </w:r>
      <w:r w:rsidRPr="00A03CB0">
        <w:rPr>
          <w:rFonts w:eastAsia="Times New Roman" w:cs="Times New Roman"/>
          <w:szCs w:val="24"/>
        </w:rPr>
        <w:t>όνομα του Αλλάχ</w:t>
      </w:r>
      <w:r>
        <w:rPr>
          <w:rFonts w:eastAsia="Times New Roman" w:cs="Times New Roman"/>
          <w:szCs w:val="24"/>
        </w:rPr>
        <w:t>,</w:t>
      </w:r>
      <w:r w:rsidRPr="00A03CB0">
        <w:rPr>
          <w:rFonts w:eastAsia="Times New Roman" w:cs="Times New Roman"/>
          <w:szCs w:val="24"/>
        </w:rPr>
        <w:t xml:space="preserve"> με περίπου </w:t>
      </w:r>
      <w:r>
        <w:rPr>
          <w:rFonts w:eastAsia="Times New Roman" w:cs="Times New Roman"/>
          <w:szCs w:val="24"/>
        </w:rPr>
        <w:t>τριακόσιους</w:t>
      </w:r>
      <w:r w:rsidRPr="00A03CB0">
        <w:rPr>
          <w:rFonts w:eastAsia="Times New Roman" w:cs="Times New Roman"/>
          <w:szCs w:val="24"/>
        </w:rPr>
        <w:t xml:space="preserve"> </w:t>
      </w:r>
      <w:r w:rsidRPr="00A03CB0">
        <w:rPr>
          <w:rFonts w:eastAsia="Times New Roman" w:cs="Times New Roman"/>
          <w:szCs w:val="24"/>
        </w:rPr>
        <w:t xml:space="preserve">νεκρούς και </w:t>
      </w:r>
      <w:r>
        <w:rPr>
          <w:rFonts w:eastAsia="Times New Roman" w:cs="Times New Roman"/>
          <w:szCs w:val="24"/>
        </w:rPr>
        <w:t>εκατοντάδες τραυματίες. Η</w:t>
      </w:r>
      <w:r w:rsidRPr="00A03CB0">
        <w:rPr>
          <w:rFonts w:eastAsia="Times New Roman" w:cs="Times New Roman"/>
          <w:szCs w:val="24"/>
        </w:rPr>
        <w:t xml:space="preserve"> Γαλλία είναι αντιμέτωπη με μία ζοφερή πραγματικότητα</w:t>
      </w:r>
      <w:r>
        <w:rPr>
          <w:rFonts w:eastAsia="Times New Roman" w:cs="Times New Roman"/>
          <w:szCs w:val="24"/>
        </w:rPr>
        <w:t>, την οποία α</w:t>
      </w:r>
      <w:r w:rsidRPr="00A03CB0">
        <w:rPr>
          <w:rFonts w:eastAsia="Times New Roman" w:cs="Times New Roman"/>
          <w:szCs w:val="24"/>
        </w:rPr>
        <w:t>ργά ή γρήγορα θα αντιμετωπίσουμε και εμείς</w:t>
      </w:r>
      <w:r>
        <w:rPr>
          <w:rFonts w:eastAsia="Times New Roman" w:cs="Times New Roman"/>
          <w:szCs w:val="24"/>
        </w:rPr>
        <w:t xml:space="preserve">. </w:t>
      </w:r>
    </w:p>
    <w:p w14:paraId="09855B82" w14:textId="77777777" w:rsidR="00BE639A" w:rsidRDefault="00A212EC">
      <w:pPr>
        <w:spacing w:line="600" w:lineRule="auto"/>
        <w:jc w:val="both"/>
        <w:rPr>
          <w:rFonts w:eastAsia="Times New Roman" w:cs="Times New Roman"/>
          <w:szCs w:val="24"/>
        </w:rPr>
      </w:pPr>
      <w:r>
        <w:rPr>
          <w:rFonts w:eastAsia="Times New Roman" w:cs="Times New Roman"/>
          <w:szCs w:val="24"/>
        </w:rPr>
        <w:t>Η αιτία της δ</w:t>
      </w:r>
      <w:r w:rsidRPr="00A03CB0">
        <w:rPr>
          <w:rFonts w:eastAsia="Times New Roman" w:cs="Times New Roman"/>
          <w:szCs w:val="24"/>
        </w:rPr>
        <w:t>εν είναι μόνο οι ορδές των λαθρομεταναστών</w:t>
      </w:r>
      <w:r>
        <w:rPr>
          <w:rFonts w:eastAsia="Times New Roman" w:cs="Times New Roman"/>
          <w:szCs w:val="24"/>
        </w:rPr>
        <w:t>,</w:t>
      </w:r>
      <w:r w:rsidRPr="00A03CB0">
        <w:rPr>
          <w:rFonts w:eastAsia="Times New Roman" w:cs="Times New Roman"/>
          <w:szCs w:val="24"/>
        </w:rPr>
        <w:t xml:space="preserve"> που κατέκλυσαν τελευταία την Ευρώπη</w:t>
      </w:r>
      <w:r>
        <w:rPr>
          <w:rFonts w:eastAsia="Times New Roman" w:cs="Times New Roman"/>
          <w:szCs w:val="24"/>
        </w:rPr>
        <w:t>,</w:t>
      </w:r>
      <w:r w:rsidRPr="00A03CB0">
        <w:rPr>
          <w:rFonts w:eastAsia="Times New Roman" w:cs="Times New Roman"/>
          <w:szCs w:val="24"/>
        </w:rPr>
        <w:t xml:space="preserve"> ούτε η αποικιο</w:t>
      </w:r>
      <w:r w:rsidRPr="00A03CB0">
        <w:rPr>
          <w:rFonts w:eastAsia="Times New Roman" w:cs="Times New Roman"/>
          <w:szCs w:val="24"/>
        </w:rPr>
        <w:t>κρατική πολιτική της Γαλλίας</w:t>
      </w:r>
      <w:r>
        <w:rPr>
          <w:rFonts w:eastAsia="Times New Roman" w:cs="Times New Roman"/>
          <w:szCs w:val="24"/>
        </w:rPr>
        <w:t>,</w:t>
      </w:r>
      <w:r w:rsidRPr="00A03CB0">
        <w:rPr>
          <w:rFonts w:eastAsia="Times New Roman" w:cs="Times New Roman"/>
          <w:szCs w:val="24"/>
        </w:rPr>
        <w:t xml:space="preserve"> που επέτρεψε </w:t>
      </w:r>
      <w:r>
        <w:rPr>
          <w:rFonts w:eastAsia="Times New Roman" w:cs="Times New Roman"/>
          <w:szCs w:val="24"/>
        </w:rPr>
        <w:t>σ</w:t>
      </w:r>
      <w:r w:rsidRPr="00A03CB0">
        <w:rPr>
          <w:rFonts w:eastAsia="Times New Roman" w:cs="Times New Roman"/>
          <w:szCs w:val="24"/>
        </w:rPr>
        <w:t>τους κατοίκους των αποικιών</w:t>
      </w:r>
      <w:r>
        <w:rPr>
          <w:rFonts w:eastAsia="Times New Roman" w:cs="Times New Roman"/>
          <w:szCs w:val="24"/>
        </w:rPr>
        <w:t xml:space="preserve"> να</w:t>
      </w:r>
      <w:r w:rsidRPr="00A03CB0">
        <w:rPr>
          <w:rFonts w:eastAsia="Times New Roman" w:cs="Times New Roman"/>
          <w:szCs w:val="24"/>
        </w:rPr>
        <w:t xml:space="preserve"> εγκατασταθούν στη </w:t>
      </w:r>
      <w:r>
        <w:rPr>
          <w:rFonts w:eastAsia="Times New Roman" w:cs="Times New Roman"/>
          <w:szCs w:val="24"/>
        </w:rPr>
        <w:t>χ</w:t>
      </w:r>
      <w:r w:rsidRPr="00A03CB0">
        <w:rPr>
          <w:rFonts w:eastAsia="Times New Roman" w:cs="Times New Roman"/>
          <w:szCs w:val="24"/>
        </w:rPr>
        <w:t xml:space="preserve">ώρα </w:t>
      </w:r>
      <w:r>
        <w:rPr>
          <w:rFonts w:eastAsia="Times New Roman" w:cs="Times New Roman"/>
          <w:szCs w:val="24"/>
        </w:rPr>
        <w:t>με ένα</w:t>
      </w:r>
      <w:r w:rsidRPr="00A03CB0">
        <w:rPr>
          <w:rFonts w:eastAsia="Times New Roman" w:cs="Times New Roman"/>
          <w:szCs w:val="24"/>
        </w:rPr>
        <w:t xml:space="preserve"> πιο ευνοϊκό καθεστώς</w:t>
      </w:r>
      <w:r>
        <w:rPr>
          <w:rFonts w:eastAsia="Times New Roman" w:cs="Times New Roman"/>
          <w:szCs w:val="24"/>
        </w:rPr>
        <w:t>. Α</w:t>
      </w:r>
      <w:r w:rsidRPr="00A03CB0">
        <w:rPr>
          <w:rFonts w:eastAsia="Times New Roman" w:cs="Times New Roman"/>
          <w:szCs w:val="24"/>
        </w:rPr>
        <w:t xml:space="preserve">ιτία είναι κυρίως ο </w:t>
      </w:r>
      <w:r>
        <w:rPr>
          <w:rFonts w:eastAsia="Times New Roman" w:cs="Times New Roman"/>
          <w:szCs w:val="24"/>
        </w:rPr>
        <w:t>ν.</w:t>
      </w:r>
      <w:r w:rsidRPr="00A03CB0">
        <w:rPr>
          <w:rFonts w:eastAsia="Times New Roman" w:cs="Times New Roman"/>
          <w:szCs w:val="24"/>
        </w:rPr>
        <w:t>1905</w:t>
      </w:r>
      <w:r>
        <w:rPr>
          <w:rFonts w:eastAsia="Times New Roman" w:cs="Times New Roman"/>
          <w:szCs w:val="24"/>
        </w:rPr>
        <w:t>,</w:t>
      </w:r>
      <w:r w:rsidRPr="00A03CB0">
        <w:rPr>
          <w:rFonts w:eastAsia="Times New Roman" w:cs="Times New Roman"/>
          <w:szCs w:val="24"/>
        </w:rPr>
        <w:t xml:space="preserve"> ο</w:t>
      </w:r>
      <w:r>
        <w:rPr>
          <w:rFonts w:eastAsia="Times New Roman" w:cs="Times New Roman"/>
          <w:szCs w:val="24"/>
        </w:rPr>
        <w:t xml:space="preserve"> ο</w:t>
      </w:r>
      <w:r w:rsidRPr="00A03CB0">
        <w:rPr>
          <w:rFonts w:eastAsia="Times New Roman" w:cs="Times New Roman"/>
          <w:szCs w:val="24"/>
        </w:rPr>
        <w:t xml:space="preserve">ποίος διαχώρισε την </w:t>
      </w:r>
      <w:r>
        <w:rPr>
          <w:rFonts w:eastAsia="Times New Roman" w:cs="Times New Roman"/>
          <w:szCs w:val="24"/>
        </w:rPr>
        <w:t>Ε</w:t>
      </w:r>
      <w:r w:rsidRPr="00A03CB0">
        <w:rPr>
          <w:rFonts w:eastAsia="Times New Roman" w:cs="Times New Roman"/>
          <w:szCs w:val="24"/>
        </w:rPr>
        <w:t xml:space="preserve">κκλησία από το </w:t>
      </w:r>
      <w:r>
        <w:rPr>
          <w:rFonts w:eastAsia="Times New Roman" w:cs="Times New Roman"/>
          <w:szCs w:val="24"/>
        </w:rPr>
        <w:t>Κ</w:t>
      </w:r>
      <w:r w:rsidRPr="00A03CB0">
        <w:rPr>
          <w:rFonts w:eastAsia="Times New Roman" w:cs="Times New Roman"/>
          <w:szCs w:val="24"/>
        </w:rPr>
        <w:t xml:space="preserve">ράτος και δεν </w:t>
      </w:r>
      <w:r>
        <w:rPr>
          <w:rFonts w:eastAsia="Times New Roman" w:cs="Times New Roman"/>
          <w:szCs w:val="24"/>
        </w:rPr>
        <w:t>αναγνώριζε</w:t>
      </w:r>
      <w:r w:rsidRPr="00A03CB0">
        <w:rPr>
          <w:rFonts w:eastAsia="Times New Roman" w:cs="Times New Roman"/>
          <w:szCs w:val="24"/>
        </w:rPr>
        <w:t xml:space="preserve"> καμία επίσημη θρησκεία στο </w:t>
      </w:r>
      <w:r>
        <w:rPr>
          <w:rFonts w:eastAsia="Times New Roman" w:cs="Times New Roman"/>
          <w:szCs w:val="24"/>
        </w:rPr>
        <w:t>σ</w:t>
      </w:r>
      <w:r w:rsidRPr="00A03CB0">
        <w:rPr>
          <w:rFonts w:eastAsia="Times New Roman" w:cs="Times New Roman"/>
          <w:szCs w:val="24"/>
        </w:rPr>
        <w:t>ύνταγμα</w:t>
      </w:r>
      <w:r w:rsidRPr="00A03CB0">
        <w:rPr>
          <w:rFonts w:eastAsia="Times New Roman" w:cs="Times New Roman"/>
          <w:szCs w:val="24"/>
        </w:rPr>
        <w:t xml:space="preserve"> της χώρας</w:t>
      </w:r>
      <w:r>
        <w:rPr>
          <w:rFonts w:eastAsia="Times New Roman" w:cs="Times New Roman"/>
          <w:szCs w:val="24"/>
        </w:rPr>
        <w:t>. Αυτό σήμαινε ότι κ</w:t>
      </w:r>
      <w:r w:rsidRPr="00A03CB0">
        <w:rPr>
          <w:rFonts w:eastAsia="Times New Roman" w:cs="Times New Roman"/>
          <w:szCs w:val="24"/>
        </w:rPr>
        <w:t>άθε θρησκεία ήταν αυτ</w:t>
      </w:r>
      <w:r>
        <w:rPr>
          <w:rFonts w:eastAsia="Times New Roman" w:cs="Times New Roman"/>
          <w:szCs w:val="24"/>
        </w:rPr>
        <w:t>οχρηματοδοτούμενη και ανεξάρτητη</w:t>
      </w:r>
      <w:r w:rsidRPr="00A03CB0">
        <w:rPr>
          <w:rFonts w:eastAsia="Times New Roman" w:cs="Times New Roman"/>
          <w:szCs w:val="24"/>
        </w:rPr>
        <w:t xml:space="preserve"> </w:t>
      </w:r>
      <w:r>
        <w:rPr>
          <w:rFonts w:eastAsia="Times New Roman" w:cs="Times New Roman"/>
          <w:szCs w:val="24"/>
        </w:rPr>
        <w:t xml:space="preserve">από το </w:t>
      </w:r>
      <w:r w:rsidRPr="00A03CB0">
        <w:rPr>
          <w:rFonts w:eastAsia="Times New Roman" w:cs="Times New Roman"/>
          <w:szCs w:val="24"/>
        </w:rPr>
        <w:t>κράτος</w:t>
      </w:r>
      <w:r>
        <w:rPr>
          <w:rFonts w:eastAsia="Times New Roman" w:cs="Times New Roman"/>
          <w:szCs w:val="24"/>
        </w:rPr>
        <w:t>,</w:t>
      </w:r>
      <w:r w:rsidRPr="00A03CB0">
        <w:rPr>
          <w:rFonts w:eastAsia="Times New Roman" w:cs="Times New Roman"/>
          <w:szCs w:val="24"/>
        </w:rPr>
        <w:t xml:space="preserve"> το οποίο ούτε θα </w:t>
      </w:r>
      <w:r>
        <w:rPr>
          <w:rFonts w:eastAsia="Times New Roman" w:cs="Times New Roman"/>
          <w:szCs w:val="24"/>
        </w:rPr>
        <w:t>διόριζε</w:t>
      </w:r>
      <w:r w:rsidRPr="00A03CB0">
        <w:rPr>
          <w:rFonts w:eastAsia="Times New Roman" w:cs="Times New Roman"/>
          <w:szCs w:val="24"/>
        </w:rPr>
        <w:t xml:space="preserve"> ούτε θα πλήρωνε</w:t>
      </w:r>
      <w:r>
        <w:rPr>
          <w:rFonts w:eastAsia="Times New Roman" w:cs="Times New Roman"/>
          <w:szCs w:val="24"/>
        </w:rPr>
        <w:t xml:space="preserve"> τους ιερείς. Το 19</w:t>
      </w:r>
      <w:r w:rsidRPr="00A03CB0">
        <w:rPr>
          <w:rFonts w:eastAsia="Times New Roman" w:cs="Times New Roman"/>
          <w:szCs w:val="24"/>
        </w:rPr>
        <w:t xml:space="preserve">05 </w:t>
      </w:r>
      <w:r>
        <w:rPr>
          <w:rFonts w:eastAsia="Times New Roman" w:cs="Times New Roman"/>
          <w:szCs w:val="24"/>
        </w:rPr>
        <w:t>όμως,</w:t>
      </w:r>
      <w:r w:rsidRPr="00A03CB0">
        <w:rPr>
          <w:rFonts w:eastAsia="Times New Roman" w:cs="Times New Roman"/>
          <w:szCs w:val="24"/>
        </w:rPr>
        <w:t xml:space="preserve"> </w:t>
      </w:r>
      <w:r>
        <w:rPr>
          <w:rFonts w:eastAsia="Times New Roman" w:cs="Times New Roman"/>
          <w:szCs w:val="24"/>
        </w:rPr>
        <w:t>στη</w:t>
      </w:r>
      <w:r w:rsidRPr="00A03CB0">
        <w:rPr>
          <w:rFonts w:eastAsia="Times New Roman" w:cs="Times New Roman"/>
          <w:szCs w:val="24"/>
        </w:rPr>
        <w:t xml:space="preserve"> Γαλλία δεν υπήρχε το </w:t>
      </w:r>
      <w:r>
        <w:rPr>
          <w:rFonts w:eastAsia="Times New Roman" w:cs="Times New Roman"/>
          <w:szCs w:val="24"/>
        </w:rPr>
        <w:t>Ισλάμ. Ο νόμος</w:t>
      </w:r>
      <w:r w:rsidRPr="00A03CB0">
        <w:rPr>
          <w:rFonts w:eastAsia="Times New Roman" w:cs="Times New Roman"/>
          <w:szCs w:val="24"/>
        </w:rPr>
        <w:t xml:space="preserve"> ήταν τότε μία προσπάθεια του γαλλικού κράτους να </w:t>
      </w:r>
      <w:r w:rsidRPr="00A03CB0">
        <w:rPr>
          <w:rFonts w:eastAsia="Times New Roman" w:cs="Times New Roman"/>
          <w:szCs w:val="24"/>
        </w:rPr>
        <w:t xml:space="preserve">περιορίσει τον πολιτικό ρόλο της καθολικής </w:t>
      </w:r>
      <w:r w:rsidRPr="00A03CB0">
        <w:rPr>
          <w:rFonts w:eastAsia="Times New Roman" w:cs="Times New Roman"/>
          <w:szCs w:val="24"/>
        </w:rPr>
        <w:lastRenderedPageBreak/>
        <w:t>εκκλησίας</w:t>
      </w:r>
      <w:r>
        <w:rPr>
          <w:rFonts w:eastAsia="Times New Roman" w:cs="Times New Roman"/>
          <w:szCs w:val="24"/>
        </w:rPr>
        <w:t xml:space="preserve">. Εκατόν δεκατρία χρόνια μετά, </w:t>
      </w:r>
      <w:r w:rsidRPr="00A03CB0">
        <w:rPr>
          <w:rFonts w:eastAsia="Times New Roman" w:cs="Times New Roman"/>
          <w:szCs w:val="24"/>
        </w:rPr>
        <w:t>ο νόμος αυτός έχει γυρίσει μπούμερανγκ και λέω ότι στην Ελλάδα θα ζήσουμε καταστάσεις</w:t>
      </w:r>
      <w:r>
        <w:rPr>
          <w:rFonts w:eastAsia="Times New Roman" w:cs="Times New Roman"/>
          <w:szCs w:val="24"/>
        </w:rPr>
        <w:t>,</w:t>
      </w:r>
      <w:r w:rsidRPr="00A03CB0">
        <w:rPr>
          <w:rFonts w:eastAsia="Times New Roman" w:cs="Times New Roman"/>
          <w:szCs w:val="24"/>
        </w:rPr>
        <w:t xml:space="preserve"> οι οποίες δεν είναι προβλέψιμες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 που γίνεται αυτή</w:t>
      </w:r>
      <w:r>
        <w:rPr>
          <w:rFonts w:eastAsia="Times New Roman" w:cs="Times New Roman"/>
          <w:szCs w:val="24"/>
        </w:rPr>
        <w:t>ν</w:t>
      </w:r>
      <w:r>
        <w:rPr>
          <w:rFonts w:eastAsia="Times New Roman" w:cs="Times New Roman"/>
          <w:szCs w:val="24"/>
        </w:rPr>
        <w:t xml:space="preserve"> τη στιγμή με τους μουφτήδες εί</w:t>
      </w:r>
      <w:r>
        <w:rPr>
          <w:rFonts w:eastAsia="Times New Roman" w:cs="Times New Roman"/>
          <w:szCs w:val="24"/>
        </w:rPr>
        <w:t xml:space="preserve">ναι απαράδεκτο. Θα αφήσω και για όποιον ενδιαφέρεται αυτό το κείμενο. </w:t>
      </w:r>
    </w:p>
    <w:p w14:paraId="09855B8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επειδή λέγονται πολλά για την εκκλησιαστική περιουσία, νομίζω ότι το μέγεθος της εκκλησιαστικής περιουσίας έχει καταγραφεί από τους επιστήμονες. Στην Εκκλησία ανήκει το 1,4% της</w:t>
      </w:r>
      <w:r>
        <w:rPr>
          <w:rFonts w:eastAsia="Times New Roman" w:cs="Times New Roman"/>
          <w:szCs w:val="24"/>
        </w:rPr>
        <w:t xml:space="preserve"> περιουσίας του Κράτους. Όλα τα υπόλοιπα ανήκουν στο </w:t>
      </w:r>
      <w:r>
        <w:rPr>
          <w:rFonts w:eastAsia="Times New Roman" w:cs="Times New Roman"/>
          <w:szCs w:val="24"/>
        </w:rPr>
        <w:t>δ</w:t>
      </w:r>
      <w:r>
        <w:rPr>
          <w:rFonts w:eastAsia="Times New Roman" w:cs="Times New Roman"/>
          <w:szCs w:val="24"/>
        </w:rPr>
        <w:t>ημόσιο, στους ΟΤΑ και στα Υπουργεία.</w:t>
      </w:r>
    </w:p>
    <w:p w14:paraId="09855B8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09855B85" w14:textId="77777777" w:rsidR="00BE639A" w:rsidRDefault="00A212EC">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Δημήτριος Καμμένος</w:t>
      </w:r>
      <w:r w:rsidRPr="00212EE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212EE8">
        <w:rPr>
          <w:rFonts w:eastAsia="Times New Roman" w:cs="Times New Roman"/>
          <w:szCs w:val="24"/>
        </w:rPr>
        <w:t>ρχείο τ</w:t>
      </w:r>
      <w:r w:rsidRPr="00212EE8">
        <w:rPr>
          <w:rFonts w:eastAsia="Times New Roman" w:cs="Times New Roman"/>
          <w:szCs w:val="24"/>
        </w:rPr>
        <w:t>ου Τμήματος Γραμματείας της Διεύθυνσης Στενογραφίας και Πρακτικών της Βουλής)</w:t>
      </w:r>
    </w:p>
    <w:p w14:paraId="09855B86" w14:textId="77777777" w:rsidR="00BE639A" w:rsidRDefault="00A212EC">
      <w:pPr>
        <w:tabs>
          <w:tab w:val="left" w:pos="7371"/>
        </w:tabs>
        <w:spacing w:line="600" w:lineRule="auto"/>
        <w:ind w:firstLine="720"/>
        <w:jc w:val="both"/>
        <w:rPr>
          <w:rFonts w:eastAsia="Times New Roman" w:cs="Times New Roman"/>
          <w:szCs w:val="24"/>
        </w:rPr>
      </w:pPr>
      <w:r>
        <w:rPr>
          <w:rFonts w:eastAsia="Times New Roman" w:cs="Times New Roman"/>
          <w:szCs w:val="24"/>
        </w:rPr>
        <w:t>Να μη δημιουργούμε δράκους, λοιπόν, εκεί που δεν υπάρχουν. Να προσέξουμε τη θρησκεία μας για την επόμενη μέρα της Ελλάδας και των παιδιών μας.</w:t>
      </w:r>
    </w:p>
    <w:p w14:paraId="09855B87" w14:textId="77777777" w:rsidR="00BE639A" w:rsidRDefault="00A212EC">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9855B88" w14:textId="77777777" w:rsidR="00BE639A" w:rsidRDefault="00A212EC">
      <w:pPr>
        <w:spacing w:line="600" w:lineRule="auto"/>
        <w:ind w:firstLine="720"/>
        <w:jc w:val="both"/>
        <w:rPr>
          <w:rFonts w:eastAsia="Times New Roman" w:cs="Times New Roman"/>
        </w:rPr>
      </w:pPr>
      <w:r>
        <w:rPr>
          <w:rFonts w:eastAsia="Times New Roman" w:cs="Times New Roman"/>
          <w:b/>
        </w:rPr>
        <w:t>ΠΡΟΕΔΡΕΥΩΝ (Δημήτρι</w:t>
      </w:r>
      <w:r>
        <w:rPr>
          <w:rFonts w:eastAsia="Times New Roman" w:cs="Times New Roman"/>
          <w:b/>
        </w:rPr>
        <w:t xml:space="preserve">ος Κρεμαστινός): </w:t>
      </w:r>
      <w:r>
        <w:rPr>
          <w:rFonts w:eastAsia="Times New Roman" w:cs="Times New Roman"/>
        </w:rPr>
        <w:t>Ευχαριστώ κι εγώ.</w:t>
      </w:r>
    </w:p>
    <w:p w14:paraId="09855B89" w14:textId="77777777" w:rsidR="00BE639A" w:rsidRDefault="00A212EC">
      <w:pPr>
        <w:spacing w:line="600" w:lineRule="auto"/>
        <w:ind w:left="-181" w:firstLine="720"/>
        <w:jc w:val="both"/>
        <w:rPr>
          <w:rFonts w:eastAsia="Times New Roman"/>
          <w:szCs w:val="24"/>
        </w:rPr>
      </w:pPr>
      <w:r w:rsidRPr="00AB340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szCs w:val="24"/>
        </w:rPr>
        <w:t xml:space="preserve">της Βουλής </w:t>
      </w:r>
      <w:r w:rsidRPr="00AB3402">
        <w:rPr>
          <w:rFonts w:eastAsia="Times New Roman"/>
          <w:szCs w:val="24"/>
        </w:rPr>
        <w:t>«</w:t>
      </w:r>
      <w:r>
        <w:rPr>
          <w:rFonts w:eastAsia="Times New Roman"/>
          <w:szCs w:val="24"/>
        </w:rPr>
        <w:t xml:space="preserve">Ο Ρήγας και η </w:t>
      </w:r>
      <w:r>
        <w:rPr>
          <w:rFonts w:eastAsia="Times New Roman"/>
          <w:szCs w:val="24"/>
        </w:rPr>
        <w:t>Επανάσταση»</w:t>
      </w:r>
      <w:r w:rsidRPr="00AB3402">
        <w:rPr>
          <w:rFonts w:eastAsia="Times New Roman"/>
          <w:szCs w:val="24"/>
        </w:rPr>
        <w:t xml:space="preserve"> που οργανώνει το Ίδρυμα της Βουλής, </w:t>
      </w:r>
      <w:r>
        <w:rPr>
          <w:rFonts w:eastAsia="Times New Roman"/>
          <w:szCs w:val="24"/>
        </w:rPr>
        <w:t xml:space="preserve">είκοσι ένας </w:t>
      </w:r>
      <w:r w:rsidRPr="00AB3402">
        <w:rPr>
          <w:rFonts w:eastAsia="Times New Roman"/>
          <w:szCs w:val="24"/>
        </w:rPr>
        <w:t xml:space="preserve">μαθητές και μαθήτριες και </w:t>
      </w:r>
      <w:r>
        <w:rPr>
          <w:rFonts w:eastAsia="Times New Roman"/>
          <w:szCs w:val="24"/>
        </w:rPr>
        <w:t xml:space="preserve">δύο εκπαιδευτικοί </w:t>
      </w:r>
      <w:r w:rsidRPr="00AB3402">
        <w:rPr>
          <w:rFonts w:eastAsia="Times New Roman"/>
          <w:szCs w:val="24"/>
        </w:rPr>
        <w:t>συνοδοί</w:t>
      </w:r>
      <w:r>
        <w:rPr>
          <w:rFonts w:eastAsia="Times New Roman"/>
          <w:szCs w:val="24"/>
        </w:rPr>
        <w:t xml:space="preserve"> </w:t>
      </w:r>
      <w:r>
        <w:rPr>
          <w:rFonts w:eastAsia="Times New Roman"/>
          <w:szCs w:val="24"/>
        </w:rPr>
        <w:t xml:space="preserve">τους </w:t>
      </w:r>
      <w:r>
        <w:rPr>
          <w:rFonts w:eastAsia="Times New Roman"/>
          <w:szCs w:val="24"/>
        </w:rPr>
        <w:t>από το 7</w:t>
      </w:r>
      <w:r w:rsidRPr="00900E31">
        <w:rPr>
          <w:rFonts w:eastAsia="Times New Roman"/>
          <w:szCs w:val="24"/>
          <w:vertAlign w:val="superscript"/>
        </w:rPr>
        <w:t>ο</w:t>
      </w:r>
      <w:r>
        <w:rPr>
          <w:rFonts w:eastAsia="Times New Roman"/>
          <w:szCs w:val="24"/>
        </w:rPr>
        <w:t xml:space="preserve"> Γυμνάσιο Νίκαιας.</w:t>
      </w:r>
    </w:p>
    <w:p w14:paraId="09855B8A" w14:textId="77777777" w:rsidR="00BE639A" w:rsidRDefault="00A212EC">
      <w:pPr>
        <w:tabs>
          <w:tab w:val="left" w:pos="6787"/>
        </w:tabs>
        <w:spacing w:line="600" w:lineRule="auto"/>
        <w:ind w:left="-181" w:firstLine="720"/>
        <w:jc w:val="both"/>
        <w:rPr>
          <w:rFonts w:eastAsia="Times New Roman"/>
          <w:szCs w:val="24"/>
        </w:rPr>
      </w:pPr>
      <w:r w:rsidRPr="00AB3402">
        <w:rPr>
          <w:rFonts w:eastAsia="Times New Roman"/>
          <w:szCs w:val="24"/>
        </w:rPr>
        <w:t xml:space="preserve">Η Βουλή </w:t>
      </w:r>
      <w:r>
        <w:rPr>
          <w:rFonts w:eastAsia="Times New Roman"/>
          <w:szCs w:val="24"/>
        </w:rPr>
        <w:t>σάς</w:t>
      </w:r>
      <w:r w:rsidRPr="00AB3402">
        <w:rPr>
          <w:rFonts w:eastAsia="Times New Roman"/>
          <w:szCs w:val="24"/>
        </w:rPr>
        <w:t xml:space="preserve"> καλωσορίζει. </w:t>
      </w:r>
    </w:p>
    <w:p w14:paraId="09855B8B" w14:textId="77777777" w:rsidR="00BE639A" w:rsidRDefault="00A212EC">
      <w:pPr>
        <w:spacing w:line="600" w:lineRule="auto"/>
        <w:ind w:firstLine="720"/>
        <w:jc w:val="center"/>
        <w:rPr>
          <w:rFonts w:eastAsia="Times New Roman" w:cs="Times New Roman"/>
          <w:szCs w:val="24"/>
        </w:rPr>
      </w:pPr>
      <w:r w:rsidRPr="00AB3402">
        <w:rPr>
          <w:rFonts w:eastAsia="Times New Roman" w:cs="Times New Roman"/>
          <w:szCs w:val="24"/>
        </w:rPr>
        <w:t>(Χειροκροτήματα α</w:t>
      </w:r>
      <w:r>
        <w:rPr>
          <w:rFonts w:eastAsia="Times New Roman" w:cs="Times New Roman"/>
          <w:szCs w:val="24"/>
        </w:rPr>
        <w:t>π</w:t>
      </w:r>
      <w:r>
        <w:rPr>
          <w:rFonts w:eastAsia="Times New Roman" w:cs="Times New Roman"/>
          <w:szCs w:val="24"/>
        </w:rPr>
        <w:t>’</w:t>
      </w:r>
      <w:r>
        <w:rPr>
          <w:rFonts w:eastAsia="Times New Roman" w:cs="Times New Roman"/>
          <w:szCs w:val="24"/>
        </w:rPr>
        <w:t xml:space="preserve"> όλες τις πτέρυγες της Βουλής)</w:t>
      </w:r>
    </w:p>
    <w:p w14:paraId="09855B8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 κ. Δημητριάδης, Βουλευτής του </w:t>
      </w:r>
      <w:r>
        <w:rPr>
          <w:rFonts w:eastAsia="Times New Roman" w:cs="Times New Roman"/>
          <w:szCs w:val="24"/>
        </w:rPr>
        <w:t>ΣΥΡΙΖΑ, έχει τον λόγο για επτά λεπτά.</w:t>
      </w:r>
    </w:p>
    <w:p w14:paraId="09855B8D"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Σας ευχαριστώ, κύριε Πρόεδρε.</w:t>
      </w:r>
    </w:p>
    <w:p w14:paraId="09855B8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αγαπητές και αγαπητοί συνάδελφοι, στο Σύνταγμα αποτυπώνονται κοινωνικοί συσχετισμοί, </w:t>
      </w:r>
      <w:r>
        <w:rPr>
          <w:rFonts w:eastAsia="Times New Roman" w:cs="Times New Roman"/>
          <w:szCs w:val="24"/>
        </w:rPr>
        <w:lastRenderedPageBreak/>
        <w:t>αλλά και αγώνες μιας ευρείας πολιτικής περιόδου και μ</w:t>
      </w:r>
      <w:r>
        <w:rPr>
          <w:rFonts w:eastAsia="Times New Roman" w:cs="Times New Roman"/>
          <w:szCs w:val="24"/>
        </w:rPr>
        <w:t>ε συγκεκριμένο κοινωνικό πρόσημο.</w:t>
      </w:r>
    </w:p>
    <w:p w14:paraId="09855B8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Εμείς θέλουμε αυτή η συνταγματική αναθεώρηση να έχει στίγμα, να έχει προοδευτικό πολιτικό πρόσημο. Θέλουμε να αποτυπώνει τους κρίσιμους και σημαντικούς κοινωνικούς και πολιτικούς αγώνες της τελευταίας δεκαετίας, καθώς και </w:t>
      </w:r>
      <w:r>
        <w:rPr>
          <w:rFonts w:eastAsia="Times New Roman" w:cs="Times New Roman"/>
          <w:szCs w:val="24"/>
        </w:rPr>
        <w:t>τις αλλαγές που έχουν γίνει, κάτι το οποίο σημαίνει ότι πρέπει να τοποθετηθούμε στην υπάρχουσα συγκυρία, ενισχύοντας τη δημοκρατία και αποκρούοντας τον εθνικισμό και τον νεοφιλελευθερισμό, ακριβώς γιατί εκπροσωπούμε μια νέα πολιτική και κοινωνική πλειοψηφί</w:t>
      </w:r>
      <w:r>
        <w:rPr>
          <w:rFonts w:eastAsia="Times New Roman" w:cs="Times New Roman"/>
          <w:szCs w:val="24"/>
        </w:rPr>
        <w:t xml:space="preserve">α. </w:t>
      </w:r>
    </w:p>
    <w:p w14:paraId="09855B9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Θέλουμε, επομένως, να αξιοποιήσουμε θετικά την εμπειρία της κρίσης και της κατάρρευσης του παλιού αναπτυξιακού μοντέλου και άρα να επουλωθούν τα τραύματα που επέφερε η περίοδος των μνημονίων. Θέλουμε να αποκαταστήσουμε το έλλειμμα δημοκρατικής κυριαρχί</w:t>
      </w:r>
      <w:r>
        <w:rPr>
          <w:rFonts w:eastAsia="Times New Roman" w:cs="Times New Roman"/>
          <w:szCs w:val="24"/>
        </w:rPr>
        <w:t>ας της χώρας μας,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από όλα αυτά τα οποία προκύπτουν από την προηγούμενη περίοδο ως ανάγκες και είναι κυρίως τα πολιτειακά ζητήματα, όπως αυτά </w:t>
      </w:r>
      <w:r>
        <w:rPr>
          <w:rFonts w:eastAsia="Times New Roman" w:cs="Times New Roman"/>
          <w:szCs w:val="24"/>
        </w:rPr>
        <w:lastRenderedPageBreak/>
        <w:t>που έχουν εντοπιστεί ήδη, δηλαδή διαχωρισμός Κράτους-Εκκλησίας, ευθύνη Υπουργών, εκλογή Προέδρου Δημοκρα</w:t>
      </w:r>
      <w:r>
        <w:rPr>
          <w:rFonts w:eastAsia="Times New Roman" w:cs="Times New Roman"/>
          <w:szCs w:val="24"/>
        </w:rPr>
        <w:t>τίας χωρίς διάλυση της Βουλής, ευθύνες Πρωθυπουργού και δημοψηφίσματα στη λογική της άμεσης δημοκρατίας.</w:t>
      </w:r>
    </w:p>
    <w:p w14:paraId="09855B9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Όμως στη βάση της ανασύνταξης που επιχειρούμε, εμείς επικεντρώνουμε σε δύο πολύ σημαντικές εκδοχές της συνταγματικής </w:t>
      </w:r>
      <w:r>
        <w:rPr>
          <w:rFonts w:eastAsia="Times New Roman" w:cs="Times New Roman"/>
          <w:szCs w:val="24"/>
        </w:rPr>
        <w:t>Α</w:t>
      </w:r>
      <w:r>
        <w:rPr>
          <w:rFonts w:eastAsia="Times New Roman" w:cs="Times New Roman"/>
          <w:szCs w:val="24"/>
        </w:rPr>
        <w:t>ναθεώρησης, οι οποίες και βρίσκον</w:t>
      </w:r>
      <w:r>
        <w:rPr>
          <w:rFonts w:eastAsia="Times New Roman" w:cs="Times New Roman"/>
          <w:szCs w:val="24"/>
        </w:rPr>
        <w:t xml:space="preserve">ται στον πυρήνα της προσοχής μας ακριβώς γιατί αυτές έχουν βληθεί από την κρίση. Αυτές είναι τα κοινωνικά και πολιτικά δικαιώματα, καθώς και τα κοινά αγαθά, μαζί με τον δημόσιο χώρο. </w:t>
      </w:r>
    </w:p>
    <w:p w14:paraId="09855B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κοινά αγαθά, των οποίων η προστασία και η διατήρησή τους είναι στον π</w:t>
      </w:r>
      <w:r>
        <w:rPr>
          <w:rFonts w:eastAsia="Times New Roman" w:cs="Times New Roman"/>
          <w:szCs w:val="24"/>
        </w:rPr>
        <w:t xml:space="preserve">υρήνα της προσπάθειάς μας και του πολιτικού μας σχεδίου, είναι οι κοινοί πόροι, </w:t>
      </w:r>
      <w:r w:rsidRPr="00E06443">
        <w:rPr>
          <w:rFonts w:eastAsia="Times New Roman" w:cs="Times New Roman"/>
          <w:szCs w:val="24"/>
        </w:rPr>
        <w:t>φυσικά επινοήματα</w:t>
      </w:r>
      <w:r>
        <w:rPr>
          <w:rFonts w:eastAsia="Times New Roman" w:cs="Times New Roman"/>
          <w:szCs w:val="24"/>
        </w:rPr>
        <w:t>, ανεξάντλητοι και εξαντλήσιμοι, υλικοί και άυλοι και εξυπηρετούν τις ανάγκες των χρηστών και των κοινωνών.</w:t>
      </w:r>
    </w:p>
    <w:p w14:paraId="09855B9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Δεύτερον, κάθε ένας και κάθε μία έχει δικαίωμα πρόσ</w:t>
      </w:r>
      <w:r>
        <w:rPr>
          <w:rFonts w:eastAsia="Times New Roman" w:cs="Times New Roman"/>
          <w:szCs w:val="24"/>
        </w:rPr>
        <w:t xml:space="preserve">βασης και χρήσης των κοινών αγαθών και πόρων, άμεσα ή έμμεσα, </w:t>
      </w:r>
      <w:r>
        <w:rPr>
          <w:rFonts w:eastAsia="Times New Roman" w:cs="Times New Roman"/>
          <w:szCs w:val="24"/>
        </w:rPr>
        <w:lastRenderedPageBreak/>
        <w:t>σύμφωνα με τις προϋποθέσεις που τίθενται από τον νόμο και σύμφωνα με τη φύση αυτού του πόρου ή του αγαθού.</w:t>
      </w:r>
    </w:p>
    <w:p w14:paraId="09855B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Τρίτον, το </w:t>
      </w:r>
      <w:r>
        <w:rPr>
          <w:rFonts w:eastAsia="Times New Roman" w:cs="Times New Roman"/>
          <w:szCs w:val="24"/>
        </w:rPr>
        <w:t>κ</w:t>
      </w:r>
      <w:r>
        <w:rPr>
          <w:rFonts w:eastAsia="Times New Roman" w:cs="Times New Roman"/>
          <w:szCs w:val="24"/>
        </w:rPr>
        <w:t>ράτος ελέγχει και εγγυάται τη διασφάλιση της μη εξάντλησης των πόρων και τω</w:t>
      </w:r>
      <w:r>
        <w:rPr>
          <w:rFonts w:eastAsia="Times New Roman" w:cs="Times New Roman"/>
          <w:szCs w:val="24"/>
        </w:rPr>
        <w:t>ν κοινών αγαθών, στη βάση της αρχής της αειφορίας, με υποχρέωση διατήρησης και προστασίας του πόρου.</w:t>
      </w:r>
    </w:p>
    <w:p w14:paraId="09855B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Τέταρτον, τα κοινά αγαθά και οι πόροι μπορούν να τεθούν υπό διαχειριστική ιδιοποίηση, με όρους όμως που θέτει ο νόμος, υπό την εγγύηση πάντοτε του </w:t>
      </w:r>
      <w:r>
        <w:rPr>
          <w:rFonts w:eastAsia="Times New Roman" w:cs="Times New Roman"/>
          <w:szCs w:val="24"/>
        </w:rPr>
        <w:t>κ</w:t>
      </w:r>
      <w:r>
        <w:rPr>
          <w:rFonts w:eastAsia="Times New Roman" w:cs="Times New Roman"/>
          <w:szCs w:val="24"/>
        </w:rPr>
        <w:t xml:space="preserve">ράτους </w:t>
      </w:r>
      <w:r>
        <w:rPr>
          <w:rFonts w:eastAsia="Times New Roman" w:cs="Times New Roman"/>
          <w:szCs w:val="24"/>
        </w:rPr>
        <w:t>υπέρ της κοινότητας και του κοινωνικού συνόλου.</w:t>
      </w:r>
    </w:p>
    <w:p w14:paraId="09855B9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Πέμπτον, οι περιορισμοί στα δικαιώματα των χρηστών κοινωνιών λαμβάνουν υπ’ όψιν πάντα το δημόσιο συμφέρον και την προστασία των κοινών αγαθών και αυτών των πόρων.</w:t>
      </w:r>
    </w:p>
    <w:p w14:paraId="09855B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Έκτον, το κράτος και οι δήμοι ενισχύουν αυτές</w:t>
      </w:r>
      <w:r>
        <w:rPr>
          <w:rFonts w:eastAsia="Times New Roman" w:cs="Times New Roman"/>
          <w:szCs w:val="24"/>
        </w:rPr>
        <w:t xml:space="preserve"> τις αυτόνομες πρωτοβουλίες των πολιτών, τα άτομα και τα μέλη των νομικών προσώπων, σχετικά με δραστηριότητες που αφορούν τα κοινά αγαθά και τους κοινούς πόρους. </w:t>
      </w:r>
    </w:p>
    <w:p w14:paraId="09855B9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Τα κοινά αγαθά θα πρέπει να γίνονται κατανοητά σε μια διαλεκτική σχέση με τους κοινωνούς και τους χρήστες τους. Τα κοινά προϋποθέτουν μια κοινότητα ανθρώπων που επωφελείται, ενδιαφέρεται για τη διατήρηση του κοινού και τα διαχειρίζεται με άμεσο ή έμμεσο τρ</w:t>
      </w:r>
      <w:r>
        <w:rPr>
          <w:rFonts w:eastAsia="Times New Roman" w:cs="Times New Roman"/>
          <w:szCs w:val="24"/>
        </w:rPr>
        <w:t xml:space="preserve">όπο. Το </w:t>
      </w:r>
      <w:r>
        <w:rPr>
          <w:rFonts w:eastAsia="Times New Roman" w:cs="Times New Roman"/>
          <w:szCs w:val="24"/>
        </w:rPr>
        <w:t>κ</w:t>
      </w:r>
      <w:r>
        <w:rPr>
          <w:rFonts w:eastAsia="Times New Roman" w:cs="Times New Roman"/>
          <w:szCs w:val="24"/>
        </w:rPr>
        <w:t xml:space="preserve">ράτος αποτελεί τον εγγυητή κάθε σχέσης που αποσκοπεί στη διαχείριση των κοινών αγαθών, τη διατήρηση και την ανάπτυξη του κοινού επ’ ωφελεία των κοινωνών και των χρηστών. </w:t>
      </w:r>
    </w:p>
    <w:p w14:paraId="09855B9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κοινά πράγματα, τα κοινά αγαθά συμπλέκονται με την έννοια του πόρου, δηλα</w:t>
      </w:r>
      <w:r>
        <w:rPr>
          <w:rFonts w:eastAsia="Times New Roman" w:cs="Times New Roman"/>
          <w:szCs w:val="24"/>
        </w:rPr>
        <w:t xml:space="preserve">δή με μια φυσική ή τεχνητή πλουτοπαραγωγική πηγή. Μιλάμε για τις πρώτες ύλες, δηλαδή. Ενδεικτικά αναφέρω τον αέρα, το νερό, τα μεταλλεύματα, το αλίευμα, το διαδίκτυο, το κλίμα, το ραδιοφάσμα, τον πολιτισμό, το ανοιχτό λογισμικό, την παραγωγή επιστημονικής </w:t>
      </w:r>
      <w:r>
        <w:rPr>
          <w:rFonts w:eastAsia="Times New Roman" w:cs="Times New Roman"/>
          <w:szCs w:val="24"/>
        </w:rPr>
        <w:t xml:space="preserve">γνώσης. </w:t>
      </w:r>
    </w:p>
    <w:p w14:paraId="09855B9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δικαίωμα των ανθρώπων στην πρόσβαση χρήσης του κοινού αγαθού αντιστοιχεί σε μια υποχρέωση από το </w:t>
      </w:r>
      <w:r>
        <w:rPr>
          <w:rFonts w:eastAsia="Times New Roman" w:cs="Times New Roman"/>
          <w:szCs w:val="24"/>
        </w:rPr>
        <w:t>κ</w:t>
      </w:r>
      <w:r>
        <w:rPr>
          <w:rFonts w:eastAsia="Times New Roman" w:cs="Times New Roman"/>
          <w:szCs w:val="24"/>
        </w:rPr>
        <w:t xml:space="preserve">ράτος για τη χρηστή διαχείριση του κοινού και τη διατήρησή του υπέρ του </w:t>
      </w:r>
      <w:r>
        <w:rPr>
          <w:rFonts w:eastAsia="Times New Roman" w:cs="Times New Roman"/>
          <w:szCs w:val="24"/>
        </w:rPr>
        <w:lastRenderedPageBreak/>
        <w:t>δημόσιου συμφέροντος. Έχουμε πάρει νομοθετικές πρωτοβουλίες σ' αυτή τη λογ</w:t>
      </w:r>
      <w:r>
        <w:rPr>
          <w:rFonts w:eastAsia="Times New Roman" w:cs="Times New Roman"/>
          <w:szCs w:val="24"/>
        </w:rPr>
        <w:t xml:space="preserve">ική, δηλαδή σχετικά με το πώς το </w:t>
      </w:r>
      <w:r>
        <w:rPr>
          <w:rFonts w:eastAsia="Times New Roman" w:cs="Times New Roman"/>
          <w:szCs w:val="24"/>
        </w:rPr>
        <w:t>κ</w:t>
      </w:r>
      <w:r>
        <w:rPr>
          <w:rFonts w:eastAsia="Times New Roman" w:cs="Times New Roman"/>
          <w:szCs w:val="24"/>
        </w:rPr>
        <w:t xml:space="preserve">ράτος εξασφαλίζει τα κοινά αγαθά και υπέρ των πολιτών. </w:t>
      </w:r>
    </w:p>
    <w:p w14:paraId="09855B9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Έχουμε πάρει συγκεκριμένες νομοθετικές πρωτοβουλίες, οι οποίες είναι σ’ αυτήν την κατεύθυνση και τώρα θέλουμε να επικυρωθούν και με συνταγματική </w:t>
      </w:r>
      <w:r>
        <w:rPr>
          <w:rFonts w:eastAsia="Times New Roman" w:cs="Times New Roman"/>
          <w:szCs w:val="24"/>
        </w:rPr>
        <w:t>Α</w:t>
      </w:r>
      <w:r>
        <w:rPr>
          <w:rFonts w:eastAsia="Times New Roman" w:cs="Times New Roman"/>
          <w:szCs w:val="24"/>
        </w:rPr>
        <w:t xml:space="preserve">ναθεώρηση. </w:t>
      </w:r>
    </w:p>
    <w:p w14:paraId="09855B9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αναφέ</w:t>
      </w:r>
      <w:r>
        <w:rPr>
          <w:rFonts w:eastAsia="Times New Roman" w:cs="Times New Roman"/>
          <w:szCs w:val="24"/>
        </w:rPr>
        <w:t xml:space="preserve">ρω δύο παραδείγματα. Το πρώτο είναι το μειωμένο τιμολόγιο ηλεκτρικού ρεύματος στη </w:t>
      </w:r>
      <w:r>
        <w:rPr>
          <w:rFonts w:eastAsia="Times New Roman" w:cs="Times New Roman"/>
          <w:szCs w:val="24"/>
        </w:rPr>
        <w:t>δ</w:t>
      </w:r>
      <w:r>
        <w:rPr>
          <w:rFonts w:eastAsia="Times New Roman" w:cs="Times New Roman"/>
          <w:szCs w:val="24"/>
        </w:rPr>
        <w:t>υτική Μακεδονία προς όλους τους οικιακούς καταναλωτές της ιδίας περιφέρειας. Δηλαδή, έχουμε τη διαχείριση υπέρ του συνόλου των οικιακών καταναλωτών μιας περιφέρειας, ενός πλ</w:t>
      </w:r>
      <w:r>
        <w:rPr>
          <w:rFonts w:eastAsia="Times New Roman" w:cs="Times New Roman"/>
          <w:szCs w:val="24"/>
        </w:rPr>
        <w:t>ουτοπαραγωγικού πόρου που δραστηριοποιείται και παράγεται σε μια συγκεκριμένη περιοχή στον συγκεκριμένο ενεργειακό άξονα.</w:t>
      </w:r>
    </w:p>
    <w:p w14:paraId="09855B9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Ένα δεύτερο παράδειγμα αυτής της αμοιβαιότητας που πρέπει να υπάρχει είναι ότι στην εκμετάλλευση των υδρογονανθράκων προβλέψαμε παρακρ</w:t>
      </w:r>
      <w:r>
        <w:rPr>
          <w:rFonts w:eastAsia="Times New Roman" w:cs="Times New Roman"/>
          <w:szCs w:val="24"/>
        </w:rPr>
        <w:t xml:space="preserve">άτηση ποσοστού επί των κερδών ως προς το ασφαλιστικό σύστημά μας, στη λογική της διαγενεακής ευθύνης και αλληλεγγύης. Επομένως, προτείνουμε πάνω </w:t>
      </w:r>
      <w:r>
        <w:rPr>
          <w:rFonts w:eastAsia="Times New Roman" w:cs="Times New Roman"/>
          <w:szCs w:val="24"/>
        </w:rPr>
        <w:lastRenderedPageBreak/>
        <w:t xml:space="preserve">στο ζήτημα των κοινών αγαθών στο άρθρο 21 μία νέα παράγραφο, την παράγραφο 7, όπου βασικά κοινωνικά αγαθά όπως </w:t>
      </w:r>
      <w:r>
        <w:rPr>
          <w:rFonts w:eastAsia="Times New Roman" w:cs="Times New Roman"/>
          <w:szCs w:val="24"/>
        </w:rPr>
        <w:t>το νερό και η ηλεκτρική ενέργεια, καθώς και τα δίκτυα διανομής τους, υπόκεινται σε καθεστώς δημόσιας υπηρεσίας και τελούν σε δημόσιο έλεγχο. Βασικά κοινωνικά αγαθά, όπως είναι το νερό, η ηλεκτρική ενέργεια και τα δίκτυα διανομής, υπόκεινται σε καθεστώς δημ</w:t>
      </w:r>
      <w:r>
        <w:rPr>
          <w:rFonts w:eastAsia="Times New Roman" w:cs="Times New Roman"/>
          <w:szCs w:val="24"/>
        </w:rPr>
        <w:t>όσιας υπηρεσίας και τελούν σε δημόσιο έλεγχο. Δηλαδή, η διατήρηση του δημόσιου ελέγχου στα βασικά κοινωνικά αγαθά εξασφαλίζει τη συνέχεια της παροχής των σχετικών υπηρεσιών σε προσιτές τιμές, προς όλους και σε υψηλή ποιότητα.</w:t>
      </w:r>
    </w:p>
    <w:p w14:paraId="09855B9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 Η πρότασή μας είναι συγκεκριμ</w:t>
      </w:r>
      <w:r>
        <w:rPr>
          <w:rFonts w:eastAsia="Times New Roman" w:cs="Times New Roman"/>
          <w:szCs w:val="24"/>
        </w:rPr>
        <w:t>ένη και είναι η εξής: Βασικά κοινωνικά αγαθά όπως το νερό, η ηλεκτρική ενέργεια και τα δίκτυα διανομής τους υπόκεινται σε καθεστώς δημόσιας υπηρεσίας και τελούν υπό δημόσιο έλεγχο. Αυτή είναι συγκεκριμένα η πρότασή μας.</w:t>
      </w:r>
    </w:p>
    <w:p w14:paraId="09855B9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Αυτή η πρόταση, κυρίες και κύριοι συ</w:t>
      </w:r>
      <w:r>
        <w:rPr>
          <w:rFonts w:eastAsia="Times New Roman" w:cs="Times New Roman"/>
          <w:szCs w:val="24"/>
        </w:rPr>
        <w:t xml:space="preserve">νάδελφοι, όπως και όλες οι άλλες προτάσεις είναι αυτές με τις οποίες θα κατέβουμε </w:t>
      </w:r>
      <w:r>
        <w:rPr>
          <w:rFonts w:eastAsia="Times New Roman" w:cs="Times New Roman"/>
          <w:szCs w:val="24"/>
        </w:rPr>
        <w:lastRenderedPageBreak/>
        <w:t>στις εκλογές, ακριβώς για να επικυρώσουμε ξανά αυτήν την προοπτική και στην προοπτική της συνταγματικής αναθεώρησης.</w:t>
      </w:r>
    </w:p>
    <w:p w14:paraId="09855BA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Όσον αφορά στα δικαιώματα, επειδή ο χρόνος μου τελειώνει,</w:t>
      </w:r>
      <w:r>
        <w:rPr>
          <w:rFonts w:eastAsia="Times New Roman" w:cs="Times New Roman"/>
          <w:szCs w:val="24"/>
        </w:rPr>
        <w:t xml:space="preserve"> θα αναφερθώ λίγο επιγραμματικά. </w:t>
      </w:r>
    </w:p>
    <w:p w14:paraId="09855BA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άρθρο 21, λοιπόν, κάνουμε παρέμβαση και ζητάμε αξιοπρεπές επίπεδο διαβίωσης και δικαίωμα στην υγεία. Η εμπειρία της οικονομικής κρίσης απέδειξε την ανάγκη για εντονότερη ρύθμιση των κανόνων που τα θεμελιώνουν, προκειμέ</w:t>
      </w:r>
      <w:r>
        <w:rPr>
          <w:rFonts w:eastAsia="Times New Roman" w:cs="Times New Roman"/>
          <w:szCs w:val="24"/>
        </w:rPr>
        <w:t>νου να αποτρέπεται αποτελεσματικά κάθε ενέργεια αυθαίρετου περιορισμού τους.</w:t>
      </w:r>
    </w:p>
    <w:p w14:paraId="09855BA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Στην παράγραφο 1, όσον αφορά το αξιοπρεπές επίπεδο διαβίωσης, την προστασία της οικογένειας, του γάμου, της μητρότητας, των παιδιών, των νέων, των ηλικιωμένων, καθώς και των </w:t>
      </w:r>
      <w:r>
        <w:rPr>
          <w:rFonts w:eastAsia="Times New Roman" w:cs="Times New Roman"/>
          <w:szCs w:val="24"/>
        </w:rPr>
        <w:t>ατόμων με αναπηρία και των απόρων, προτείνουμε τη ριζική αναδιατύπωση της παραγράφου 1 του άρθρου 21, προκειμένου να κατοχυρωθεί συνταγματικά η κρατική εγγύηση μέσα από καθολικές κοινωνικές υπηρεσίες και εισοδηματικές ενισχύσεις ενός αξιοπρεπούς επιπέδου δ</w:t>
      </w:r>
      <w:r>
        <w:rPr>
          <w:rFonts w:eastAsia="Times New Roman" w:cs="Times New Roman"/>
          <w:szCs w:val="24"/>
        </w:rPr>
        <w:t>ιαβίωσης προς όλους.</w:t>
      </w:r>
    </w:p>
    <w:p w14:paraId="09855BA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09855BA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Τελειώνω σε ένα λεπτό, κύριε Πρόεδρε. </w:t>
      </w:r>
    </w:p>
    <w:p w14:paraId="09855BA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άρθρο 21, στην παράγραφο 3 που αφορά το δικαίωμα της υγείας, προτείνουμε τον εκσυγχρονισμό της παραγράφου 3 </w:t>
      </w:r>
      <w:r>
        <w:rPr>
          <w:rFonts w:eastAsia="Times New Roman" w:cs="Times New Roman"/>
          <w:szCs w:val="24"/>
        </w:rPr>
        <w:t xml:space="preserve">για το δικαίωμα στην υγεία. Με την προτεινόμενη παρέμβαση, το </w:t>
      </w:r>
      <w:r>
        <w:rPr>
          <w:rFonts w:eastAsia="Times New Roman" w:cs="Times New Roman"/>
          <w:szCs w:val="24"/>
        </w:rPr>
        <w:t xml:space="preserve">κράτος </w:t>
      </w:r>
      <w:r>
        <w:rPr>
          <w:rFonts w:eastAsia="Times New Roman" w:cs="Times New Roman"/>
          <w:szCs w:val="24"/>
        </w:rPr>
        <w:t>εγγυάται το δικαίωμα στην υγεία και υποχρεώνεται να παρέχει καθολική πρόσβαση σε αποτελεσματικές παροχές υγείας μέσω του Εθνικού Συστήματος Υγείας.</w:t>
      </w:r>
    </w:p>
    <w:p w14:paraId="09855BA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Επίσης, στο άρθρο 22, στις παραγράφους </w:t>
      </w:r>
      <w:r>
        <w:rPr>
          <w:rFonts w:eastAsia="Times New Roman" w:cs="Times New Roman"/>
          <w:szCs w:val="24"/>
        </w:rPr>
        <w:t>1, 2, 4 και 5 αναφερόμαστε και κατοχυρώνουμε τα δικαιώματα στον χώρο της εργασίας, όπως είναι η ισότητα αμοιβής, ο κατώτατος μισθός, οι συλλογικές συμβάσεις εργασίας, η αρχή της εύνοιας, η απαγόρευση επιτάξεων.</w:t>
      </w:r>
    </w:p>
    <w:p w14:paraId="09855BA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Ολοκληρών</w:t>
      </w:r>
      <w:r>
        <w:rPr>
          <w:rFonts w:eastAsia="Times New Roman" w:cs="Times New Roman"/>
          <w:szCs w:val="24"/>
        </w:rPr>
        <w:t>ετε, σας παρακαλώ.</w:t>
      </w:r>
    </w:p>
    <w:p w14:paraId="09855BA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Τελειώνω, κύριε Πρόεδρε.</w:t>
      </w:r>
    </w:p>
    <w:p w14:paraId="09855BA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προτεινόμενες διατάξεις από εμάς, λοιπόν, είναι και αυτές στο οπλοστάσιό μας, ώστε στην επόμενη </w:t>
      </w:r>
      <w:r>
        <w:rPr>
          <w:rFonts w:eastAsia="Times New Roman" w:cs="Times New Roman"/>
          <w:szCs w:val="24"/>
        </w:rPr>
        <w:t xml:space="preserve">αναθεωρητική </w:t>
      </w:r>
      <w:r>
        <w:rPr>
          <w:rFonts w:eastAsia="Times New Roman" w:cs="Times New Roman"/>
          <w:szCs w:val="24"/>
        </w:rPr>
        <w:t>Βουλή, όπου θα οδηγηθούμε ως Πλειοψηφία, να τις κατοχυρώσουμε, διότι ο κοινων</w:t>
      </w:r>
      <w:r>
        <w:rPr>
          <w:rFonts w:eastAsia="Times New Roman" w:cs="Times New Roman"/>
          <w:szCs w:val="24"/>
        </w:rPr>
        <w:t>ικός και ο πολιτικός συσχετισμός με βάση τον οποίο έχουμε έρθει στην εξουσία είναι ισχυρός, δυνατός και θα επιβεβαιωθεί ξανά.</w:t>
      </w:r>
    </w:p>
    <w:p w14:paraId="09855BA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9855BAB" w14:textId="77777777" w:rsidR="00BE639A" w:rsidRDefault="00A212EC">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9855BA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09855BA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Βούλτεψ</w:t>
      </w:r>
      <w:r>
        <w:rPr>
          <w:rFonts w:eastAsia="Times New Roman" w:cs="Times New Roman"/>
          <w:szCs w:val="24"/>
        </w:rPr>
        <w:t>η, Βουλευτής της Νέας Δημοκρατίας, έχει τώρα τον λόγο για επτά λεπτά.</w:t>
      </w:r>
    </w:p>
    <w:p w14:paraId="09855BA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Ορίστε, κυρία Βούλτεψη, έχετε τον λόγο.</w:t>
      </w:r>
    </w:p>
    <w:p w14:paraId="09855BA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Ευχαριστώ, κύριε Πρόεδρε.</w:t>
      </w:r>
    </w:p>
    <w:p w14:paraId="09855BB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θα ήθελα να κάνω μία παρατήρηση για την προηγούμενη συζήτηση. Υπάρχει κάποιος εδώ από τον ΣΥ</w:t>
      </w:r>
      <w:r>
        <w:rPr>
          <w:rFonts w:eastAsia="Times New Roman" w:cs="Times New Roman"/>
          <w:szCs w:val="24"/>
        </w:rPr>
        <w:t>ΡΙΖΑ να μου εξηγήσει γιατί το πρωί χάθηκαν δύο ώρες; Ειλικρινά, δεν καταλαβαίνω, δηλαδή, τι θέλετε!</w:t>
      </w:r>
    </w:p>
    <w:p w14:paraId="09855BB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Το λέτε σ’ εμάς αυτό;</w:t>
      </w:r>
    </w:p>
    <w:p w14:paraId="09855BB2" w14:textId="77777777" w:rsidR="00BE639A" w:rsidRDefault="00A212EC">
      <w:pPr>
        <w:spacing w:line="600" w:lineRule="auto"/>
        <w:ind w:firstLine="720"/>
        <w:jc w:val="both"/>
        <w:rPr>
          <w:rFonts w:eastAsia="Times New Roman"/>
          <w:szCs w:val="24"/>
        </w:rPr>
      </w:pPr>
      <w:r w:rsidRPr="009E3027">
        <w:rPr>
          <w:rFonts w:eastAsia="Times New Roman"/>
          <w:b/>
          <w:szCs w:val="24"/>
        </w:rPr>
        <w:t>ΣΟΦΙΑ ΒΟΥΛΤΕΨΗ:</w:t>
      </w:r>
      <w:r>
        <w:rPr>
          <w:rFonts w:eastAsia="Times New Roman"/>
          <w:szCs w:val="24"/>
        </w:rPr>
        <w:t xml:space="preserve"> Δ</w:t>
      </w:r>
      <w:r w:rsidRPr="009E3027">
        <w:rPr>
          <w:rFonts w:eastAsia="Times New Roman"/>
          <w:szCs w:val="24"/>
        </w:rPr>
        <w:t>εν καταλαβαίν</w:t>
      </w:r>
      <w:r>
        <w:rPr>
          <w:rFonts w:eastAsia="Times New Roman"/>
          <w:szCs w:val="24"/>
        </w:rPr>
        <w:t xml:space="preserve">ετε, δηλαδή; Εσείς τα θέτετε τα θέματα. Εσείς θέλετε να δεσμεύσετε την επόμενη Βουλή. </w:t>
      </w:r>
    </w:p>
    <w:p w14:paraId="09855BB3" w14:textId="77777777" w:rsidR="00BE639A" w:rsidRDefault="00A212EC">
      <w:pPr>
        <w:spacing w:line="600" w:lineRule="auto"/>
        <w:ind w:firstLine="720"/>
        <w:jc w:val="center"/>
        <w:rPr>
          <w:rFonts w:eastAsia="Times New Roman"/>
          <w:b/>
          <w:szCs w:val="24"/>
        </w:rPr>
      </w:pPr>
      <w:r>
        <w:rPr>
          <w:rFonts w:eastAsia="Times New Roman"/>
          <w:szCs w:val="24"/>
        </w:rPr>
        <w:t>(Θόρυβος – διαμαρτυρίες από την πτέρυγα του ΣΥΡΙΖΑ)</w:t>
      </w:r>
    </w:p>
    <w:p w14:paraId="09855BB4" w14:textId="77777777" w:rsidR="00BE639A" w:rsidRDefault="00A212EC">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Το αν δεσμεύει θα το συζητούσαμε σήμερα. </w:t>
      </w:r>
    </w:p>
    <w:p w14:paraId="09855BB5" w14:textId="77777777" w:rsidR="00BE639A" w:rsidRDefault="00A212EC">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Από χτες ακούμε τα «είπα-ξείπα» του κ. Κατρού</w:t>
      </w:r>
      <w:r>
        <w:rPr>
          <w:rFonts w:eastAsia="Times New Roman"/>
          <w:szCs w:val="24"/>
        </w:rPr>
        <w:t>γκαλου και πώ</w:t>
      </w:r>
      <w:r w:rsidRPr="009E3027">
        <w:rPr>
          <w:rFonts w:eastAsia="Times New Roman"/>
          <w:szCs w:val="24"/>
        </w:rPr>
        <w:t xml:space="preserve">ς δεσμεύεται </w:t>
      </w:r>
      <w:r>
        <w:rPr>
          <w:rFonts w:eastAsia="Times New Roman"/>
          <w:szCs w:val="24"/>
        </w:rPr>
        <w:t xml:space="preserve">ή δεν δεσμεύεται η Βουλή. Και </w:t>
      </w:r>
      <w:r w:rsidRPr="009E3027">
        <w:rPr>
          <w:rFonts w:eastAsia="Times New Roman"/>
          <w:szCs w:val="24"/>
        </w:rPr>
        <w:t>ρωτάω</w:t>
      </w:r>
      <w:r>
        <w:rPr>
          <w:rFonts w:eastAsia="Times New Roman"/>
          <w:szCs w:val="24"/>
        </w:rPr>
        <w:t>:</w:t>
      </w:r>
      <w:r w:rsidRPr="009E3027">
        <w:rPr>
          <w:rFonts w:eastAsia="Times New Roman"/>
          <w:szCs w:val="24"/>
        </w:rPr>
        <w:t xml:space="preserve"> Γιατί έγινε αυτή η συζήτηση</w:t>
      </w:r>
      <w:r>
        <w:rPr>
          <w:rFonts w:eastAsia="Times New Roman"/>
          <w:szCs w:val="24"/>
        </w:rPr>
        <w:t>;</w:t>
      </w:r>
      <w:r w:rsidRPr="009E3027">
        <w:rPr>
          <w:rFonts w:eastAsia="Times New Roman"/>
          <w:szCs w:val="24"/>
        </w:rPr>
        <w:t xml:space="preserve"> Δηλαδή</w:t>
      </w:r>
      <w:r>
        <w:rPr>
          <w:rFonts w:eastAsia="Times New Roman"/>
          <w:szCs w:val="24"/>
        </w:rPr>
        <w:t>,</w:t>
      </w:r>
      <w:r w:rsidRPr="009E3027">
        <w:rPr>
          <w:rFonts w:eastAsia="Times New Roman"/>
          <w:szCs w:val="24"/>
        </w:rPr>
        <w:t xml:space="preserve"> θα έχει ψηφίσει ο λαός</w:t>
      </w:r>
      <w:r>
        <w:rPr>
          <w:rFonts w:eastAsia="Times New Roman"/>
          <w:szCs w:val="24"/>
        </w:rPr>
        <w:t>,</w:t>
      </w:r>
      <w:r w:rsidRPr="009E3027">
        <w:rPr>
          <w:rFonts w:eastAsia="Times New Roman"/>
          <w:szCs w:val="24"/>
        </w:rPr>
        <w:t xml:space="preserve"> θα έχει πάει στην </w:t>
      </w:r>
      <w:r>
        <w:rPr>
          <w:rFonts w:eastAsia="Times New Roman"/>
          <w:szCs w:val="24"/>
        </w:rPr>
        <w:t>α</w:t>
      </w:r>
      <w:r w:rsidRPr="009E3027">
        <w:rPr>
          <w:rFonts w:eastAsia="Times New Roman"/>
          <w:szCs w:val="24"/>
        </w:rPr>
        <w:t xml:space="preserve">ντιπολίτευση </w:t>
      </w:r>
      <w:r w:rsidRPr="009E3027">
        <w:rPr>
          <w:rFonts w:eastAsia="Times New Roman"/>
          <w:szCs w:val="24"/>
        </w:rPr>
        <w:t>ο ΣΥΡΙΖΑ και πολ</w:t>
      </w:r>
      <w:r>
        <w:rPr>
          <w:rFonts w:eastAsia="Times New Roman"/>
          <w:szCs w:val="24"/>
        </w:rPr>
        <w:t>λοί από ε</w:t>
      </w:r>
      <w:r w:rsidRPr="009E3027">
        <w:rPr>
          <w:rFonts w:eastAsia="Times New Roman"/>
          <w:szCs w:val="24"/>
        </w:rPr>
        <w:t xml:space="preserve">δώ θα είναι σπίτι </w:t>
      </w:r>
      <w:r>
        <w:rPr>
          <w:rFonts w:eastAsia="Times New Roman"/>
          <w:szCs w:val="24"/>
        </w:rPr>
        <w:t>τους και θέλετε να κυβερνάτε</w:t>
      </w:r>
      <w:r w:rsidRPr="009E3027">
        <w:rPr>
          <w:rFonts w:eastAsia="Times New Roman"/>
          <w:szCs w:val="24"/>
        </w:rPr>
        <w:t xml:space="preserve"> από το σπίτι </w:t>
      </w:r>
      <w:r>
        <w:rPr>
          <w:rFonts w:eastAsia="Times New Roman"/>
          <w:szCs w:val="24"/>
        </w:rPr>
        <w:t>σας.</w:t>
      </w:r>
    </w:p>
    <w:p w14:paraId="09855BB6" w14:textId="77777777" w:rsidR="00BE639A" w:rsidRDefault="00A212EC">
      <w:pPr>
        <w:spacing w:line="600" w:lineRule="auto"/>
        <w:ind w:firstLine="720"/>
        <w:jc w:val="both"/>
        <w:rPr>
          <w:rFonts w:eastAsia="Times New Roman"/>
          <w:szCs w:val="24"/>
        </w:rPr>
      </w:pPr>
      <w:r w:rsidRPr="00253F8E">
        <w:rPr>
          <w:rFonts w:eastAsia="Times New Roman"/>
          <w:b/>
          <w:szCs w:val="24"/>
        </w:rPr>
        <w:t xml:space="preserve">ΔΗΜΗΤΡΙΟΣ </w:t>
      </w:r>
      <w:r w:rsidRPr="00253F8E">
        <w:rPr>
          <w:rFonts w:eastAsia="Times New Roman"/>
          <w:b/>
          <w:szCs w:val="24"/>
        </w:rPr>
        <w:t xml:space="preserve">ΔΗΜΗΤΡΙΑΔΗΣ: </w:t>
      </w:r>
      <w:r>
        <w:rPr>
          <w:rFonts w:eastAsia="Times New Roman"/>
          <w:szCs w:val="24"/>
        </w:rPr>
        <w:t>Τώρα την πλειοψηφία την έχουμε εμείς. Όταν την πάρετε εσείς…</w:t>
      </w:r>
    </w:p>
    <w:p w14:paraId="09855BB7" w14:textId="77777777" w:rsidR="00BE639A" w:rsidRDefault="00A212EC">
      <w:pPr>
        <w:spacing w:line="600" w:lineRule="auto"/>
        <w:ind w:firstLine="720"/>
        <w:jc w:val="both"/>
        <w:rPr>
          <w:rFonts w:eastAsia="Times New Roman"/>
          <w:b/>
          <w:szCs w:val="24"/>
        </w:rPr>
      </w:pPr>
      <w:r w:rsidRPr="00796C58">
        <w:rPr>
          <w:rFonts w:eastAsia="Times New Roman"/>
          <w:b/>
          <w:szCs w:val="24"/>
        </w:rPr>
        <w:t>ΠΡΟΕΔΡΕΥΩΝ (Δημήτριος Κρεμαστινός):</w:t>
      </w:r>
      <w:r>
        <w:rPr>
          <w:rFonts w:eastAsia="Times New Roman"/>
          <w:szCs w:val="24"/>
        </w:rPr>
        <w:t xml:space="preserve"> Παρακαλώ, όχι διαλογική συζήτηση. </w:t>
      </w:r>
    </w:p>
    <w:p w14:paraId="09855BB8" w14:textId="77777777" w:rsidR="00BE639A" w:rsidRDefault="00A212EC">
      <w:pPr>
        <w:spacing w:line="600" w:lineRule="auto"/>
        <w:ind w:firstLine="720"/>
        <w:jc w:val="both"/>
        <w:rPr>
          <w:rFonts w:eastAsia="Times New Roman"/>
          <w:szCs w:val="24"/>
        </w:rPr>
      </w:pPr>
      <w:r w:rsidRPr="009E3027">
        <w:rPr>
          <w:rFonts w:eastAsia="Times New Roman"/>
          <w:b/>
          <w:szCs w:val="24"/>
        </w:rPr>
        <w:lastRenderedPageBreak/>
        <w:t>ΣΟΦΙΑ ΒΟΥΛΤΕΨΗ:</w:t>
      </w:r>
      <w:r>
        <w:rPr>
          <w:rFonts w:eastAsia="Times New Roman"/>
          <w:szCs w:val="24"/>
        </w:rPr>
        <w:t xml:space="preserve"> Δ</w:t>
      </w:r>
      <w:r w:rsidRPr="009E3027">
        <w:rPr>
          <w:rFonts w:eastAsia="Times New Roman"/>
          <w:szCs w:val="24"/>
        </w:rPr>
        <w:t xml:space="preserve">εν μπορείτε </w:t>
      </w:r>
      <w:r>
        <w:rPr>
          <w:rFonts w:eastAsia="Times New Roman"/>
          <w:szCs w:val="24"/>
        </w:rPr>
        <w:t xml:space="preserve">με τη σημερινή </w:t>
      </w:r>
      <w:r w:rsidRPr="009E3027">
        <w:rPr>
          <w:rFonts w:eastAsia="Times New Roman"/>
          <w:szCs w:val="24"/>
        </w:rPr>
        <w:t xml:space="preserve">πλειοψηφία </w:t>
      </w:r>
      <w:r>
        <w:rPr>
          <w:rFonts w:eastAsia="Times New Roman"/>
          <w:szCs w:val="24"/>
        </w:rPr>
        <w:t>να αποφασίσετε για την αυριανή Βουλή, γιατί θα έχει ψηφί</w:t>
      </w:r>
      <w:r>
        <w:rPr>
          <w:rFonts w:eastAsia="Times New Roman"/>
          <w:szCs w:val="24"/>
        </w:rPr>
        <w:t xml:space="preserve">σει ο λαός. Στα </w:t>
      </w:r>
      <w:r>
        <w:rPr>
          <w:rFonts w:eastAsia="Times New Roman"/>
          <w:szCs w:val="24"/>
        </w:rPr>
        <w:t xml:space="preserve">υπουργικά έδρανα </w:t>
      </w:r>
      <w:r>
        <w:rPr>
          <w:rFonts w:eastAsia="Times New Roman"/>
          <w:szCs w:val="24"/>
        </w:rPr>
        <w:t xml:space="preserve">δεν θα είναι κανείς. Τι μου λέτε τώρα; </w:t>
      </w:r>
      <w:r w:rsidRPr="009E3027">
        <w:rPr>
          <w:rFonts w:eastAsia="Times New Roman"/>
          <w:szCs w:val="24"/>
        </w:rPr>
        <w:t>Εσείς τι θέλετε</w:t>
      </w:r>
      <w:r>
        <w:rPr>
          <w:rFonts w:eastAsia="Times New Roman"/>
          <w:szCs w:val="24"/>
        </w:rPr>
        <w:t xml:space="preserve">, δηλαδή; Να κυβερνάτε την </w:t>
      </w:r>
      <w:r w:rsidRPr="009E3027">
        <w:rPr>
          <w:rFonts w:eastAsia="Times New Roman"/>
          <w:szCs w:val="24"/>
        </w:rPr>
        <w:t xml:space="preserve">Ελλάδα και από το σπίτι </w:t>
      </w:r>
      <w:r>
        <w:rPr>
          <w:rFonts w:eastAsia="Times New Roman"/>
          <w:szCs w:val="24"/>
        </w:rPr>
        <w:t>σας;</w:t>
      </w:r>
      <w:r w:rsidRPr="009E3027">
        <w:rPr>
          <w:rFonts w:eastAsia="Times New Roman"/>
          <w:szCs w:val="24"/>
        </w:rPr>
        <w:t xml:space="preserve"> </w:t>
      </w:r>
    </w:p>
    <w:p w14:paraId="09855BB9" w14:textId="77777777" w:rsidR="00BE639A" w:rsidRDefault="00A212EC">
      <w:pPr>
        <w:spacing w:line="600" w:lineRule="auto"/>
        <w:ind w:firstLine="720"/>
        <w:jc w:val="both"/>
        <w:rPr>
          <w:rFonts w:eastAsia="Times New Roman"/>
          <w:szCs w:val="24"/>
        </w:rPr>
      </w:pPr>
      <w:r>
        <w:rPr>
          <w:rFonts w:eastAsia="Times New Roman"/>
          <w:szCs w:val="24"/>
        </w:rPr>
        <w:t>Α</w:t>
      </w:r>
      <w:r w:rsidRPr="009E3027">
        <w:rPr>
          <w:rFonts w:eastAsia="Times New Roman"/>
          <w:szCs w:val="24"/>
        </w:rPr>
        <w:t>πό δω και πέρα</w:t>
      </w:r>
      <w:r>
        <w:rPr>
          <w:rFonts w:eastAsia="Times New Roman"/>
          <w:szCs w:val="24"/>
        </w:rPr>
        <w:t>,</w:t>
      </w:r>
      <w:r w:rsidRPr="009E3027">
        <w:rPr>
          <w:rFonts w:eastAsia="Times New Roman"/>
          <w:szCs w:val="24"/>
        </w:rPr>
        <w:t xml:space="preserve"> κοιτάξτε</w:t>
      </w:r>
      <w:r>
        <w:rPr>
          <w:rFonts w:eastAsia="Times New Roman"/>
          <w:szCs w:val="24"/>
        </w:rPr>
        <w:t>,</w:t>
      </w:r>
      <w:r w:rsidRPr="009E3027">
        <w:rPr>
          <w:rFonts w:eastAsia="Times New Roman"/>
          <w:szCs w:val="24"/>
        </w:rPr>
        <w:t xml:space="preserve"> θέλετε</w:t>
      </w:r>
      <w:r>
        <w:rPr>
          <w:rFonts w:eastAsia="Times New Roman"/>
          <w:szCs w:val="24"/>
        </w:rPr>
        <w:t xml:space="preserve"> να</w:t>
      </w:r>
      <w:r w:rsidRPr="009E3027">
        <w:rPr>
          <w:rFonts w:eastAsia="Times New Roman"/>
          <w:szCs w:val="24"/>
        </w:rPr>
        <w:t xml:space="preserve"> κάθεστε</w:t>
      </w:r>
      <w:r>
        <w:rPr>
          <w:rFonts w:eastAsia="Times New Roman"/>
          <w:szCs w:val="24"/>
        </w:rPr>
        <w:t>,</w:t>
      </w:r>
      <w:r w:rsidRPr="009E3027">
        <w:rPr>
          <w:rFonts w:eastAsia="Times New Roman"/>
          <w:szCs w:val="24"/>
        </w:rPr>
        <w:t xml:space="preserve"> </w:t>
      </w:r>
      <w:r>
        <w:rPr>
          <w:rFonts w:eastAsia="Times New Roman"/>
          <w:szCs w:val="24"/>
        </w:rPr>
        <w:t xml:space="preserve">να </w:t>
      </w:r>
      <w:r w:rsidRPr="009E3027">
        <w:rPr>
          <w:rFonts w:eastAsia="Times New Roman"/>
          <w:szCs w:val="24"/>
        </w:rPr>
        <w:t>σηκώνε</w:t>
      </w:r>
      <w:r>
        <w:rPr>
          <w:rFonts w:eastAsia="Times New Roman"/>
          <w:szCs w:val="24"/>
        </w:rPr>
        <w:t>σ</w:t>
      </w:r>
      <w:r w:rsidRPr="009E3027">
        <w:rPr>
          <w:rFonts w:eastAsia="Times New Roman"/>
          <w:szCs w:val="24"/>
        </w:rPr>
        <w:t>τε</w:t>
      </w:r>
      <w:r>
        <w:rPr>
          <w:rFonts w:eastAsia="Times New Roman"/>
          <w:szCs w:val="24"/>
        </w:rPr>
        <w:t>,</w:t>
      </w:r>
      <w:r w:rsidRPr="009E3027">
        <w:rPr>
          <w:rFonts w:eastAsia="Times New Roman"/>
          <w:szCs w:val="24"/>
        </w:rPr>
        <w:t xml:space="preserve"> </w:t>
      </w:r>
      <w:r>
        <w:rPr>
          <w:rFonts w:eastAsia="Times New Roman"/>
          <w:szCs w:val="24"/>
        </w:rPr>
        <w:t>να</w:t>
      </w:r>
      <w:r w:rsidRPr="009E3027">
        <w:rPr>
          <w:rFonts w:eastAsia="Times New Roman"/>
          <w:szCs w:val="24"/>
        </w:rPr>
        <w:t xml:space="preserve"> ξαπλώνετε ανάσκελα κάτω</w:t>
      </w:r>
      <w:r>
        <w:rPr>
          <w:rFonts w:eastAsia="Times New Roman"/>
          <w:szCs w:val="24"/>
        </w:rPr>
        <w:t xml:space="preserve">, δεν παίζει κανέναν ρόλο. Ρόλο </w:t>
      </w:r>
      <w:r w:rsidRPr="009E3027">
        <w:rPr>
          <w:rFonts w:eastAsia="Times New Roman"/>
          <w:szCs w:val="24"/>
        </w:rPr>
        <w:t>θα παίξει ο λαός ο οποί</w:t>
      </w:r>
      <w:r>
        <w:rPr>
          <w:rFonts w:eastAsia="Times New Roman"/>
          <w:szCs w:val="24"/>
        </w:rPr>
        <w:t>ος θα ψηφίσει και θα αποφασίσει. Ό</w:t>
      </w:r>
      <w:r w:rsidRPr="009E3027">
        <w:rPr>
          <w:rFonts w:eastAsia="Times New Roman"/>
          <w:szCs w:val="24"/>
        </w:rPr>
        <w:t>λα τα υπόλοιπα τι είναι</w:t>
      </w:r>
      <w:r>
        <w:rPr>
          <w:rFonts w:eastAsia="Times New Roman"/>
          <w:szCs w:val="24"/>
        </w:rPr>
        <w:t>;</w:t>
      </w:r>
      <w:r w:rsidRPr="009E3027">
        <w:rPr>
          <w:rFonts w:eastAsia="Times New Roman"/>
          <w:szCs w:val="24"/>
        </w:rPr>
        <w:t xml:space="preserve"> </w:t>
      </w:r>
      <w:r>
        <w:rPr>
          <w:rFonts w:eastAsia="Times New Roman"/>
          <w:szCs w:val="24"/>
        </w:rPr>
        <w:t>Τ</w:t>
      </w:r>
      <w:r w:rsidRPr="009E3027">
        <w:rPr>
          <w:rFonts w:eastAsia="Times New Roman"/>
          <w:szCs w:val="24"/>
        </w:rPr>
        <w:t>ι έχετε</w:t>
      </w:r>
      <w:r>
        <w:rPr>
          <w:rFonts w:eastAsia="Times New Roman"/>
          <w:szCs w:val="24"/>
        </w:rPr>
        <w:t>; Ολοκληρωτισμό</w:t>
      </w:r>
      <w:r w:rsidRPr="009E3027">
        <w:rPr>
          <w:rFonts w:eastAsia="Times New Roman"/>
          <w:szCs w:val="24"/>
        </w:rPr>
        <w:t xml:space="preserve"> </w:t>
      </w:r>
      <w:r>
        <w:rPr>
          <w:rFonts w:eastAsia="Times New Roman"/>
          <w:szCs w:val="24"/>
        </w:rPr>
        <w:t>σ</w:t>
      </w:r>
      <w:r w:rsidRPr="009E3027">
        <w:rPr>
          <w:rFonts w:eastAsia="Times New Roman"/>
          <w:szCs w:val="24"/>
        </w:rPr>
        <w:t xml:space="preserve">το DNA </w:t>
      </w:r>
      <w:r>
        <w:rPr>
          <w:rFonts w:eastAsia="Times New Roman"/>
          <w:szCs w:val="24"/>
        </w:rPr>
        <w:t>σας;</w:t>
      </w:r>
      <w:r w:rsidRPr="009E3027">
        <w:rPr>
          <w:rFonts w:eastAsia="Times New Roman"/>
          <w:szCs w:val="24"/>
        </w:rPr>
        <w:t xml:space="preserve"> Προφανώς</w:t>
      </w:r>
      <w:r>
        <w:rPr>
          <w:rFonts w:eastAsia="Times New Roman"/>
          <w:szCs w:val="24"/>
        </w:rPr>
        <w:t>. Ε</w:t>
      </w:r>
      <w:r w:rsidRPr="009E3027">
        <w:rPr>
          <w:rFonts w:eastAsia="Times New Roman"/>
          <w:szCs w:val="24"/>
        </w:rPr>
        <w:t>σείς θέλετε σώνει και καλά</w:t>
      </w:r>
      <w:r>
        <w:rPr>
          <w:rFonts w:eastAsia="Times New Roman"/>
          <w:szCs w:val="24"/>
        </w:rPr>
        <w:t>,</w:t>
      </w:r>
      <w:r w:rsidRPr="009E3027">
        <w:rPr>
          <w:rFonts w:eastAsia="Times New Roman"/>
          <w:szCs w:val="24"/>
        </w:rPr>
        <w:t xml:space="preserve"> με το ζόρι</w:t>
      </w:r>
      <w:r>
        <w:rPr>
          <w:rFonts w:eastAsia="Times New Roman"/>
          <w:szCs w:val="24"/>
        </w:rPr>
        <w:t>,</w:t>
      </w:r>
      <w:r w:rsidRPr="009E3027">
        <w:rPr>
          <w:rFonts w:eastAsia="Times New Roman"/>
          <w:szCs w:val="24"/>
        </w:rPr>
        <w:t xml:space="preserve"> </w:t>
      </w:r>
      <w:r>
        <w:rPr>
          <w:rFonts w:eastAsia="Times New Roman"/>
          <w:szCs w:val="24"/>
        </w:rPr>
        <w:t>ό</w:t>
      </w:r>
      <w:r w:rsidRPr="009E3027">
        <w:rPr>
          <w:rFonts w:eastAsia="Times New Roman"/>
          <w:szCs w:val="24"/>
        </w:rPr>
        <w:t>πως κάνατε και στις πιο μαύρες εμφυλιοπολεμικές εποχέ</w:t>
      </w:r>
      <w:r w:rsidRPr="009E3027">
        <w:rPr>
          <w:rFonts w:eastAsia="Times New Roman"/>
          <w:szCs w:val="24"/>
        </w:rPr>
        <w:t>ς</w:t>
      </w:r>
      <w:r>
        <w:rPr>
          <w:rFonts w:eastAsia="Times New Roman"/>
          <w:szCs w:val="24"/>
        </w:rPr>
        <w:t>,</w:t>
      </w:r>
      <w:r w:rsidRPr="009E3027">
        <w:rPr>
          <w:rFonts w:eastAsia="Times New Roman"/>
          <w:szCs w:val="24"/>
        </w:rPr>
        <w:t xml:space="preserve"> να </w:t>
      </w:r>
      <w:r>
        <w:rPr>
          <w:rFonts w:eastAsia="Times New Roman"/>
          <w:szCs w:val="24"/>
        </w:rPr>
        <w:t>επι</w:t>
      </w:r>
      <w:r w:rsidRPr="009E3027">
        <w:rPr>
          <w:rFonts w:eastAsia="Times New Roman"/>
          <w:szCs w:val="24"/>
        </w:rPr>
        <w:t xml:space="preserve">βάλετε το δικό </w:t>
      </w:r>
      <w:r>
        <w:rPr>
          <w:rFonts w:eastAsia="Times New Roman"/>
          <w:szCs w:val="24"/>
        </w:rPr>
        <w:t>σας.</w:t>
      </w:r>
      <w:r w:rsidRPr="009E3027">
        <w:rPr>
          <w:rFonts w:eastAsia="Times New Roman"/>
          <w:szCs w:val="24"/>
        </w:rPr>
        <w:t xml:space="preserve"> </w:t>
      </w:r>
      <w:r>
        <w:rPr>
          <w:rFonts w:eastAsia="Times New Roman"/>
          <w:szCs w:val="24"/>
        </w:rPr>
        <w:t>Ν</w:t>
      </w:r>
      <w:r w:rsidRPr="009E3027">
        <w:rPr>
          <w:rFonts w:eastAsia="Times New Roman"/>
          <w:szCs w:val="24"/>
        </w:rPr>
        <w:t xml:space="preserve">α έχετε χάσει και πάλι </w:t>
      </w:r>
      <w:r>
        <w:rPr>
          <w:rFonts w:eastAsia="Times New Roman"/>
          <w:szCs w:val="24"/>
        </w:rPr>
        <w:t>να επιβάλετε το δικό σας.</w:t>
      </w:r>
    </w:p>
    <w:p w14:paraId="09855BBA" w14:textId="77777777" w:rsidR="00BE639A" w:rsidRDefault="00A212EC">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9855BBB" w14:textId="77777777" w:rsidR="00BE639A" w:rsidRDefault="00A212EC">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Ποιος είναι ο ολοκληρωτισμός; </w:t>
      </w:r>
    </w:p>
    <w:p w14:paraId="09855BBC" w14:textId="77777777" w:rsidR="00BE639A" w:rsidRDefault="00A212EC">
      <w:pPr>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09855BBD" w14:textId="77777777" w:rsidR="00BE639A" w:rsidRDefault="00A212EC">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Α</w:t>
      </w:r>
      <w:r w:rsidRPr="009E3027">
        <w:rPr>
          <w:rFonts w:eastAsia="Times New Roman"/>
          <w:szCs w:val="24"/>
        </w:rPr>
        <w:t>φήστε</w:t>
      </w:r>
      <w:r>
        <w:rPr>
          <w:rFonts w:eastAsia="Times New Roman"/>
          <w:szCs w:val="24"/>
        </w:rPr>
        <w:t xml:space="preserve"> τα αυτά. </w:t>
      </w:r>
      <w:r w:rsidRPr="009E3027">
        <w:rPr>
          <w:rFonts w:eastAsia="Times New Roman"/>
          <w:szCs w:val="24"/>
        </w:rPr>
        <w:t xml:space="preserve">Δεν </w:t>
      </w:r>
      <w:r w:rsidRPr="009E3027">
        <w:rPr>
          <w:rFonts w:eastAsia="Times New Roman"/>
          <w:szCs w:val="24"/>
        </w:rPr>
        <w:t>έχετε αποκηρύξει τίποτα από αυτά που ξέρετε</w:t>
      </w:r>
      <w:r>
        <w:rPr>
          <w:rFonts w:eastAsia="Times New Roman"/>
          <w:szCs w:val="24"/>
        </w:rPr>
        <w:t>.</w:t>
      </w:r>
    </w:p>
    <w:p w14:paraId="09855BBE" w14:textId="77777777" w:rsidR="00BE639A" w:rsidRDefault="00A212EC">
      <w:pPr>
        <w:spacing w:line="600" w:lineRule="auto"/>
        <w:ind w:firstLine="720"/>
        <w:jc w:val="both"/>
        <w:rPr>
          <w:rFonts w:eastAsia="Times New Roman"/>
          <w:szCs w:val="24"/>
        </w:rPr>
      </w:pPr>
      <w:r>
        <w:rPr>
          <w:rFonts w:eastAsia="Times New Roman"/>
          <w:szCs w:val="24"/>
        </w:rPr>
        <w:lastRenderedPageBreak/>
        <w:t>Μετά τον άθλιο αντι</w:t>
      </w:r>
      <w:r w:rsidRPr="009E3027">
        <w:rPr>
          <w:rFonts w:eastAsia="Times New Roman"/>
          <w:szCs w:val="24"/>
        </w:rPr>
        <w:t xml:space="preserve">κοινοβουλευτικό και αντισυνταγματικό τρόπο με τον οποίον έχετε εξασφαλίσει εδώ την </w:t>
      </w:r>
      <w:r>
        <w:rPr>
          <w:rFonts w:eastAsia="Times New Roman"/>
          <w:szCs w:val="24"/>
        </w:rPr>
        <w:t>Π</w:t>
      </w:r>
      <w:r w:rsidRPr="009E3027">
        <w:rPr>
          <w:rFonts w:eastAsia="Times New Roman"/>
          <w:szCs w:val="24"/>
        </w:rPr>
        <w:t xml:space="preserve">λειοψηφία </w:t>
      </w:r>
      <w:r>
        <w:rPr>
          <w:rFonts w:eastAsia="Times New Roman"/>
          <w:szCs w:val="24"/>
        </w:rPr>
        <w:t>σας</w:t>
      </w:r>
      <w:r w:rsidRPr="009E3027">
        <w:rPr>
          <w:rFonts w:eastAsia="Times New Roman"/>
          <w:szCs w:val="24"/>
        </w:rPr>
        <w:t xml:space="preserve"> με Βουλευτές </w:t>
      </w:r>
      <w:r>
        <w:rPr>
          <w:rFonts w:eastAsia="Times New Roman"/>
          <w:szCs w:val="24"/>
        </w:rPr>
        <w:t>δηλωσίες</w:t>
      </w:r>
      <w:r w:rsidRPr="009E3027">
        <w:rPr>
          <w:rFonts w:eastAsia="Times New Roman"/>
          <w:szCs w:val="24"/>
        </w:rPr>
        <w:t xml:space="preserve"> κυριολεκτικά</w:t>
      </w:r>
      <w:r>
        <w:rPr>
          <w:rFonts w:eastAsia="Times New Roman"/>
          <w:szCs w:val="24"/>
        </w:rPr>
        <w:t xml:space="preserve"> οι οποίοι </w:t>
      </w:r>
      <w:r w:rsidRPr="009E3027">
        <w:rPr>
          <w:rFonts w:eastAsia="Times New Roman"/>
          <w:szCs w:val="24"/>
        </w:rPr>
        <w:t>έκαναν δήλωση</w:t>
      </w:r>
      <w:r>
        <w:rPr>
          <w:rFonts w:eastAsia="Times New Roman"/>
          <w:szCs w:val="24"/>
        </w:rPr>
        <w:t xml:space="preserve"> νομιμο</w:t>
      </w:r>
      <w:r w:rsidRPr="009E3027">
        <w:rPr>
          <w:rFonts w:eastAsia="Times New Roman"/>
          <w:szCs w:val="24"/>
        </w:rPr>
        <w:t>φροσύνης εκ των προτέρων</w:t>
      </w:r>
      <w:r>
        <w:rPr>
          <w:rFonts w:eastAsia="Times New Roman"/>
          <w:szCs w:val="24"/>
        </w:rPr>
        <w:t>, α</w:t>
      </w:r>
      <w:r w:rsidRPr="009E3027">
        <w:rPr>
          <w:rFonts w:eastAsia="Times New Roman"/>
          <w:szCs w:val="24"/>
        </w:rPr>
        <w:t>φο</w:t>
      </w:r>
      <w:r w:rsidRPr="009E3027">
        <w:rPr>
          <w:rFonts w:eastAsia="Times New Roman"/>
          <w:szCs w:val="24"/>
        </w:rPr>
        <w:t>ύ πρώτα ψήφισαν για τη Μακεδονία</w:t>
      </w:r>
      <w:r>
        <w:rPr>
          <w:rFonts w:eastAsia="Times New Roman"/>
          <w:szCs w:val="24"/>
        </w:rPr>
        <w:t>….</w:t>
      </w:r>
    </w:p>
    <w:p w14:paraId="09855BBF" w14:textId="77777777" w:rsidR="00BE639A" w:rsidRDefault="00A212EC">
      <w:pPr>
        <w:spacing w:line="600" w:lineRule="auto"/>
        <w:ind w:firstLine="720"/>
        <w:jc w:val="both"/>
        <w:rPr>
          <w:rFonts w:eastAsia="Times New Roman" w:cs="Times New Roman"/>
          <w:szCs w:val="24"/>
        </w:rPr>
      </w:pPr>
      <w:r w:rsidRPr="00D12F16">
        <w:rPr>
          <w:rFonts w:eastAsia="Times New Roman" w:cs="Times New Roman"/>
          <w:b/>
          <w:szCs w:val="24"/>
        </w:rPr>
        <w:t xml:space="preserve">ΑΙΚΑΤΕΡΙΝΗ </w:t>
      </w:r>
      <w:r>
        <w:rPr>
          <w:rFonts w:eastAsia="Times New Roman" w:cs="Times New Roman"/>
          <w:b/>
          <w:szCs w:val="24"/>
        </w:rPr>
        <w:t>ΠΑΠΑΚΩΣΤΑ - ΣΙΔΗΡΟΠΟΥΛΟΥ</w:t>
      </w:r>
      <w:r w:rsidRPr="00D12F16">
        <w:rPr>
          <w:rFonts w:eastAsia="Times New Roman" w:cs="Times New Roman"/>
          <w:b/>
          <w:szCs w:val="24"/>
        </w:rPr>
        <w:t xml:space="preserve"> (Υφυπουργός </w:t>
      </w:r>
      <w:r>
        <w:rPr>
          <w:rFonts w:eastAsia="Times New Roman" w:cs="Times New Roman"/>
          <w:b/>
          <w:szCs w:val="24"/>
        </w:rPr>
        <w:t>Προστασίας του Πολίτη</w:t>
      </w:r>
      <w:r w:rsidRPr="00D12F16">
        <w:rPr>
          <w:rFonts w:eastAsia="Times New Roman" w:cs="Times New Roman"/>
          <w:b/>
          <w:szCs w:val="24"/>
        </w:rPr>
        <w:t xml:space="preserve">): </w:t>
      </w:r>
      <w:r>
        <w:rPr>
          <w:rFonts w:eastAsia="Times New Roman" w:cs="Times New Roman"/>
          <w:szCs w:val="24"/>
        </w:rPr>
        <w:t>Κύριε Πρόεδρε...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9855BC0" w14:textId="77777777" w:rsidR="00BE639A" w:rsidRDefault="00A212EC">
      <w:pPr>
        <w:spacing w:line="600" w:lineRule="auto"/>
        <w:ind w:firstLine="720"/>
        <w:jc w:val="both"/>
        <w:rPr>
          <w:rFonts w:eastAsia="Times New Roman"/>
          <w:szCs w:val="24"/>
        </w:rPr>
      </w:pPr>
      <w:r w:rsidRPr="009E3027">
        <w:rPr>
          <w:rFonts w:eastAsia="Times New Roman"/>
          <w:b/>
          <w:szCs w:val="24"/>
        </w:rPr>
        <w:t>ΣΟΦΙΑ ΒΟΥΛΤΕΨΗ:</w:t>
      </w:r>
      <w:r>
        <w:rPr>
          <w:rFonts w:eastAsia="Times New Roman"/>
          <w:szCs w:val="24"/>
        </w:rPr>
        <w:t xml:space="preserve"> Κ</w:t>
      </w:r>
      <w:r w:rsidRPr="009E3027">
        <w:rPr>
          <w:rFonts w:eastAsia="Times New Roman"/>
          <w:szCs w:val="24"/>
        </w:rPr>
        <w:t>υρία Παπακώστα</w:t>
      </w:r>
      <w:r>
        <w:rPr>
          <w:rFonts w:eastAsia="Times New Roman"/>
          <w:szCs w:val="24"/>
        </w:rPr>
        <w:t>,</w:t>
      </w:r>
      <w:r w:rsidRPr="009E3027">
        <w:rPr>
          <w:rFonts w:eastAsia="Times New Roman"/>
          <w:szCs w:val="24"/>
        </w:rPr>
        <w:t xml:space="preserve"> κάντε μου τη χάρη</w:t>
      </w:r>
      <w:r>
        <w:rPr>
          <w:rFonts w:eastAsia="Times New Roman"/>
          <w:szCs w:val="24"/>
        </w:rPr>
        <w:t>.</w:t>
      </w:r>
    </w:p>
    <w:p w14:paraId="09855BC1" w14:textId="77777777" w:rsidR="00BE639A" w:rsidRDefault="00A212EC">
      <w:pPr>
        <w:spacing w:line="600" w:lineRule="auto"/>
        <w:ind w:firstLine="720"/>
        <w:jc w:val="both"/>
        <w:rPr>
          <w:rFonts w:eastAsia="Times New Roman"/>
          <w:szCs w:val="24"/>
        </w:rPr>
      </w:pPr>
      <w:r>
        <w:rPr>
          <w:rFonts w:eastAsia="Times New Roman"/>
          <w:szCs w:val="24"/>
        </w:rPr>
        <w:t>Τ</w:t>
      </w:r>
      <w:r w:rsidRPr="009E3027">
        <w:rPr>
          <w:rFonts w:eastAsia="Times New Roman"/>
          <w:szCs w:val="24"/>
        </w:rPr>
        <w:t xml:space="preserve">ο πρόβλημα του </w:t>
      </w:r>
      <w:r>
        <w:rPr>
          <w:rFonts w:eastAsia="Times New Roman"/>
          <w:szCs w:val="24"/>
        </w:rPr>
        <w:t>δηλωσία</w:t>
      </w:r>
      <w:r w:rsidRPr="009E3027">
        <w:rPr>
          <w:rFonts w:eastAsia="Times New Roman"/>
          <w:szCs w:val="24"/>
        </w:rPr>
        <w:t xml:space="preserve"> είναι η πρώτη δήλωση</w:t>
      </w:r>
      <w:r>
        <w:rPr>
          <w:rFonts w:eastAsia="Times New Roman"/>
          <w:szCs w:val="24"/>
        </w:rPr>
        <w:t>.</w:t>
      </w:r>
      <w:r w:rsidRPr="009E3027">
        <w:rPr>
          <w:rFonts w:eastAsia="Times New Roman"/>
          <w:szCs w:val="24"/>
        </w:rPr>
        <w:t xml:space="preserve"> </w:t>
      </w:r>
      <w:r>
        <w:rPr>
          <w:rFonts w:eastAsia="Times New Roman"/>
          <w:szCs w:val="24"/>
        </w:rPr>
        <w:t>Μ</w:t>
      </w:r>
      <w:r w:rsidRPr="009E3027">
        <w:rPr>
          <w:rFonts w:eastAsia="Times New Roman"/>
          <w:szCs w:val="24"/>
        </w:rPr>
        <w:t>ετά υπογράφ</w:t>
      </w:r>
      <w:r>
        <w:rPr>
          <w:rFonts w:eastAsia="Times New Roman"/>
          <w:szCs w:val="24"/>
        </w:rPr>
        <w:t>ει</w:t>
      </w:r>
      <w:r w:rsidRPr="009E3027">
        <w:rPr>
          <w:rFonts w:eastAsia="Times New Roman"/>
          <w:szCs w:val="24"/>
        </w:rPr>
        <w:t xml:space="preserve"> ό</w:t>
      </w:r>
      <w:r>
        <w:rPr>
          <w:rFonts w:eastAsia="Times New Roman"/>
          <w:szCs w:val="24"/>
        </w:rPr>
        <w:t>,</w:t>
      </w:r>
      <w:r w:rsidRPr="009E3027">
        <w:rPr>
          <w:rFonts w:eastAsia="Times New Roman"/>
          <w:szCs w:val="24"/>
        </w:rPr>
        <w:t>τι το</w:t>
      </w:r>
      <w:r>
        <w:rPr>
          <w:rFonts w:eastAsia="Times New Roman"/>
          <w:szCs w:val="24"/>
        </w:rPr>
        <w:t>υ φέρουν.</w:t>
      </w:r>
      <w:r w:rsidRPr="009E3027">
        <w:rPr>
          <w:rFonts w:eastAsia="Times New Roman"/>
          <w:szCs w:val="24"/>
        </w:rPr>
        <w:t xml:space="preserve"> </w:t>
      </w:r>
    </w:p>
    <w:p w14:paraId="09855BC2" w14:textId="77777777" w:rsidR="00BE639A" w:rsidRDefault="00A212EC">
      <w:pPr>
        <w:spacing w:line="600" w:lineRule="auto"/>
        <w:ind w:firstLine="720"/>
        <w:jc w:val="center"/>
        <w:rPr>
          <w:rFonts w:eastAsia="Times New Roman"/>
          <w:szCs w:val="24"/>
        </w:rPr>
      </w:pPr>
      <w:r>
        <w:rPr>
          <w:rFonts w:eastAsia="Times New Roman"/>
          <w:szCs w:val="24"/>
        </w:rPr>
        <w:t>(Θόρυβος – διαμαρτυρίες από την πτέρυγα του ΣΥΡΙΖΑ)</w:t>
      </w:r>
    </w:p>
    <w:p w14:paraId="09855BC3" w14:textId="77777777" w:rsidR="00BE639A" w:rsidRDefault="00A212EC">
      <w:pPr>
        <w:spacing w:line="600" w:lineRule="auto"/>
        <w:ind w:firstLine="720"/>
        <w:jc w:val="both"/>
        <w:rPr>
          <w:rFonts w:eastAsia="Times New Roman"/>
          <w:szCs w:val="24"/>
        </w:rPr>
      </w:pPr>
      <w:r>
        <w:rPr>
          <w:rFonts w:eastAsia="Times New Roman"/>
          <w:szCs w:val="24"/>
        </w:rPr>
        <w:t>Κάντε μου τη χάρη, εγώ μιλάω τώρα. Τι θέλετε;</w:t>
      </w:r>
    </w:p>
    <w:p w14:paraId="09855BC4" w14:textId="77777777" w:rsidR="00BE639A" w:rsidRDefault="00A212EC">
      <w:pPr>
        <w:spacing w:line="600" w:lineRule="auto"/>
        <w:ind w:firstLine="720"/>
        <w:jc w:val="both"/>
        <w:rPr>
          <w:rFonts w:eastAsia="Times New Roman"/>
          <w:szCs w:val="24"/>
        </w:rPr>
      </w:pPr>
      <w:r w:rsidRPr="00B06A8C">
        <w:rPr>
          <w:rFonts w:eastAsia="Times New Roman"/>
          <w:b/>
          <w:szCs w:val="24"/>
        </w:rPr>
        <w:t>ΠΡΟΕΔΡΕΥΩΝ (Δημήτριος Κρεμαστινός):</w:t>
      </w:r>
      <w:r>
        <w:rPr>
          <w:rFonts w:eastAsia="Times New Roman"/>
          <w:szCs w:val="24"/>
        </w:rPr>
        <w:t xml:space="preserve"> Παρακαλώ, μη διακόπτετε. </w:t>
      </w:r>
    </w:p>
    <w:p w14:paraId="09855BC5" w14:textId="77777777" w:rsidR="00BE639A" w:rsidRDefault="00A212EC">
      <w:pPr>
        <w:spacing w:line="600" w:lineRule="auto"/>
        <w:ind w:firstLine="720"/>
        <w:jc w:val="both"/>
        <w:rPr>
          <w:rFonts w:eastAsia="Times New Roman"/>
          <w:szCs w:val="24"/>
        </w:rPr>
      </w:pPr>
      <w:r>
        <w:rPr>
          <w:rFonts w:eastAsia="Times New Roman"/>
          <w:b/>
          <w:szCs w:val="24"/>
        </w:rPr>
        <w:lastRenderedPageBreak/>
        <w:t>ΣΟΦΙΑ ΒΟΥΛΤΕΨΗ:</w:t>
      </w:r>
      <w:r>
        <w:rPr>
          <w:rFonts w:eastAsia="Times New Roman"/>
          <w:szCs w:val="24"/>
        </w:rPr>
        <w:t xml:space="preserve"> Είναι δηλωσίες, διότι έκαναν δήλωση </w:t>
      </w:r>
      <w:r w:rsidRPr="009E3027">
        <w:rPr>
          <w:rFonts w:eastAsia="Times New Roman"/>
          <w:szCs w:val="24"/>
        </w:rPr>
        <w:t>πανομοιότυπη</w:t>
      </w:r>
      <w:r>
        <w:rPr>
          <w:rFonts w:eastAsia="Times New Roman"/>
          <w:szCs w:val="24"/>
        </w:rPr>
        <w:t>,</w:t>
      </w:r>
      <w:r w:rsidRPr="009E3027">
        <w:rPr>
          <w:rFonts w:eastAsia="Times New Roman"/>
          <w:szCs w:val="24"/>
        </w:rPr>
        <w:t xml:space="preserve"> όπως </w:t>
      </w:r>
      <w:r>
        <w:rPr>
          <w:rFonts w:eastAsia="Times New Roman"/>
          <w:szCs w:val="24"/>
        </w:rPr>
        <w:t>σε</w:t>
      </w:r>
      <w:r w:rsidRPr="009E3027">
        <w:rPr>
          <w:rFonts w:eastAsia="Times New Roman"/>
          <w:szCs w:val="24"/>
        </w:rPr>
        <w:t xml:space="preserve"> άλλες </w:t>
      </w:r>
      <w:r w:rsidRPr="009E3027">
        <w:rPr>
          <w:rFonts w:eastAsia="Times New Roman"/>
          <w:szCs w:val="24"/>
        </w:rPr>
        <w:t>εποχές και μάλιστα είναι Βουλευτές</w:t>
      </w:r>
      <w:r>
        <w:rPr>
          <w:rFonts w:eastAsia="Times New Roman"/>
          <w:szCs w:val="24"/>
        </w:rPr>
        <w:t>.</w:t>
      </w:r>
      <w:r w:rsidRPr="009E3027">
        <w:rPr>
          <w:rFonts w:eastAsia="Times New Roman"/>
          <w:szCs w:val="24"/>
        </w:rPr>
        <w:t xml:space="preserve"> Λοιπόν</w:t>
      </w:r>
      <w:r>
        <w:rPr>
          <w:rFonts w:eastAsia="Times New Roman"/>
          <w:szCs w:val="24"/>
        </w:rPr>
        <w:t>,</w:t>
      </w:r>
      <w:r w:rsidRPr="009E3027">
        <w:rPr>
          <w:rFonts w:eastAsia="Times New Roman"/>
          <w:szCs w:val="24"/>
        </w:rPr>
        <w:t xml:space="preserve"> τελείωσε</w:t>
      </w:r>
      <w:r>
        <w:rPr>
          <w:rFonts w:eastAsia="Times New Roman"/>
          <w:szCs w:val="24"/>
        </w:rPr>
        <w:t>!</w:t>
      </w:r>
      <w:r w:rsidRPr="009E3027">
        <w:rPr>
          <w:rFonts w:eastAsia="Times New Roman"/>
          <w:szCs w:val="24"/>
        </w:rPr>
        <w:t xml:space="preserve"> Έκαναν δήλωση </w:t>
      </w:r>
      <w:r>
        <w:rPr>
          <w:rFonts w:eastAsia="Times New Roman"/>
          <w:szCs w:val="24"/>
        </w:rPr>
        <w:t>ότι θα</w:t>
      </w:r>
      <w:r w:rsidRPr="009E3027">
        <w:rPr>
          <w:rFonts w:eastAsia="Times New Roman"/>
          <w:szCs w:val="24"/>
        </w:rPr>
        <w:t xml:space="preserve"> ψηφίζουν και θα δίνου</w:t>
      </w:r>
      <w:r>
        <w:rPr>
          <w:rFonts w:eastAsia="Times New Roman"/>
          <w:szCs w:val="24"/>
        </w:rPr>
        <w:t>ν</w:t>
      </w:r>
      <w:r w:rsidRPr="009E3027">
        <w:rPr>
          <w:rFonts w:eastAsia="Times New Roman"/>
          <w:szCs w:val="24"/>
        </w:rPr>
        <w:t xml:space="preserve"> την ψήφο </w:t>
      </w:r>
      <w:r>
        <w:rPr>
          <w:rFonts w:eastAsia="Times New Roman"/>
          <w:szCs w:val="24"/>
        </w:rPr>
        <w:t>τους;</w:t>
      </w:r>
      <w:r w:rsidRPr="009E3027">
        <w:rPr>
          <w:rFonts w:eastAsia="Times New Roman"/>
          <w:szCs w:val="24"/>
        </w:rPr>
        <w:t xml:space="preserve"> </w:t>
      </w:r>
      <w:r>
        <w:rPr>
          <w:rFonts w:eastAsia="Times New Roman"/>
          <w:szCs w:val="24"/>
        </w:rPr>
        <w:t>Τ</w:t>
      </w:r>
      <w:r w:rsidRPr="009E3027">
        <w:rPr>
          <w:rFonts w:eastAsia="Times New Roman"/>
          <w:szCs w:val="24"/>
        </w:rPr>
        <w:t>ελείωσε</w:t>
      </w:r>
      <w:r>
        <w:rPr>
          <w:rFonts w:eastAsia="Times New Roman"/>
          <w:szCs w:val="24"/>
        </w:rPr>
        <w:t>.</w:t>
      </w:r>
      <w:r w:rsidRPr="009E3027">
        <w:rPr>
          <w:rFonts w:eastAsia="Times New Roman"/>
          <w:szCs w:val="24"/>
        </w:rPr>
        <w:t xml:space="preserve"> Τι να συζητάμε τώρα</w:t>
      </w:r>
      <w:r>
        <w:rPr>
          <w:rFonts w:eastAsia="Times New Roman"/>
          <w:szCs w:val="24"/>
        </w:rPr>
        <w:t>;</w:t>
      </w:r>
      <w:r w:rsidRPr="009E3027">
        <w:rPr>
          <w:rFonts w:eastAsia="Times New Roman"/>
          <w:szCs w:val="24"/>
        </w:rPr>
        <w:t xml:space="preserve"> Δεν υπάρχει λόγος να συζητάμε</w:t>
      </w:r>
      <w:r>
        <w:rPr>
          <w:rFonts w:eastAsia="Times New Roman"/>
          <w:szCs w:val="24"/>
        </w:rPr>
        <w:t>.</w:t>
      </w:r>
      <w:r w:rsidRPr="009E3027">
        <w:rPr>
          <w:rFonts w:eastAsia="Times New Roman"/>
          <w:szCs w:val="24"/>
        </w:rPr>
        <w:t xml:space="preserve"> </w:t>
      </w:r>
      <w:r>
        <w:rPr>
          <w:rFonts w:eastAsia="Times New Roman"/>
          <w:szCs w:val="24"/>
        </w:rPr>
        <w:t>Α</w:t>
      </w:r>
      <w:r w:rsidRPr="009E3027">
        <w:rPr>
          <w:rFonts w:eastAsia="Times New Roman"/>
          <w:szCs w:val="24"/>
        </w:rPr>
        <w:t xml:space="preserve">πό </w:t>
      </w:r>
      <w:r>
        <w:rPr>
          <w:rFonts w:eastAsia="Times New Roman"/>
          <w:szCs w:val="24"/>
        </w:rPr>
        <w:t>ε</w:t>
      </w:r>
      <w:r w:rsidRPr="009E3027">
        <w:rPr>
          <w:rFonts w:eastAsia="Times New Roman"/>
          <w:szCs w:val="24"/>
        </w:rPr>
        <w:t>δώ και πέρα μπορείτε να κάνετε οτιδήποτε</w:t>
      </w:r>
      <w:r>
        <w:rPr>
          <w:rFonts w:eastAsia="Times New Roman"/>
          <w:szCs w:val="24"/>
        </w:rPr>
        <w:t>.</w:t>
      </w:r>
      <w:r w:rsidRPr="009E3027">
        <w:rPr>
          <w:rFonts w:eastAsia="Times New Roman"/>
          <w:szCs w:val="24"/>
        </w:rPr>
        <w:t xml:space="preserve"> </w:t>
      </w:r>
    </w:p>
    <w:p w14:paraId="09855BC6" w14:textId="77777777" w:rsidR="00BE639A" w:rsidRDefault="00A212EC">
      <w:pPr>
        <w:spacing w:line="600" w:lineRule="auto"/>
        <w:ind w:firstLine="720"/>
        <w:jc w:val="both"/>
        <w:rPr>
          <w:rFonts w:eastAsia="Times New Roman" w:cs="Times New Roman"/>
          <w:szCs w:val="24"/>
        </w:rPr>
      </w:pPr>
      <w:r w:rsidRPr="00D12F16">
        <w:rPr>
          <w:rFonts w:eastAsia="Times New Roman" w:cs="Times New Roman"/>
          <w:b/>
          <w:szCs w:val="24"/>
        </w:rPr>
        <w:t xml:space="preserve">ΑΙΚΑΤΕΡΙΝΗ </w:t>
      </w:r>
      <w:r>
        <w:rPr>
          <w:rFonts w:eastAsia="Times New Roman" w:cs="Times New Roman"/>
          <w:b/>
          <w:szCs w:val="24"/>
        </w:rPr>
        <w:t xml:space="preserve">ΠΑΠΑΚΩΣΤΑ - </w:t>
      </w:r>
      <w:r>
        <w:rPr>
          <w:rFonts w:eastAsia="Times New Roman" w:cs="Times New Roman"/>
          <w:b/>
          <w:szCs w:val="24"/>
        </w:rPr>
        <w:t>ΣΙΔΗΡΟΠΟΥΛΟΥ</w:t>
      </w:r>
      <w:r w:rsidRPr="00D12F16">
        <w:rPr>
          <w:rFonts w:eastAsia="Times New Roman" w:cs="Times New Roman"/>
          <w:b/>
          <w:szCs w:val="24"/>
        </w:rPr>
        <w:t xml:space="preserve"> (Υφυπουργός </w:t>
      </w:r>
      <w:r>
        <w:rPr>
          <w:rFonts w:eastAsia="Times New Roman" w:cs="Times New Roman"/>
          <w:b/>
          <w:szCs w:val="24"/>
        </w:rPr>
        <w:t>Προστασίας του Πολίτη</w:t>
      </w:r>
      <w:r w:rsidRPr="00D12F16">
        <w:rPr>
          <w:rFonts w:eastAsia="Times New Roman" w:cs="Times New Roman"/>
          <w:b/>
          <w:szCs w:val="24"/>
        </w:rPr>
        <w:t xml:space="preserve">): </w:t>
      </w:r>
      <w:r>
        <w:rPr>
          <w:rFonts w:eastAsia="Times New Roman" w:cs="Times New Roman"/>
          <w:szCs w:val="24"/>
        </w:rPr>
        <w:t>… (</w:t>
      </w:r>
      <w:r>
        <w:rPr>
          <w:rFonts w:eastAsia="Times New Roman" w:cs="Times New Roman"/>
          <w:szCs w:val="24"/>
        </w:rPr>
        <w:t xml:space="preserve">δεν </w:t>
      </w:r>
      <w:r>
        <w:rPr>
          <w:rFonts w:eastAsia="Times New Roman" w:cs="Times New Roman"/>
          <w:szCs w:val="24"/>
        </w:rPr>
        <w:t>ακούστηκε)</w:t>
      </w:r>
    </w:p>
    <w:p w14:paraId="09855BC7" w14:textId="77777777" w:rsidR="00BE639A" w:rsidRDefault="00A212EC">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Σε παρακαλώ πολύ. Άντε, τώρα, μην αρχίσουμε. </w:t>
      </w:r>
    </w:p>
    <w:p w14:paraId="09855BC8" w14:textId="77777777" w:rsidR="00BE639A" w:rsidRDefault="00A212EC">
      <w:pPr>
        <w:spacing w:line="600" w:lineRule="auto"/>
        <w:ind w:firstLine="720"/>
        <w:jc w:val="both"/>
        <w:rPr>
          <w:rFonts w:eastAsia="Times New Roman"/>
          <w:szCs w:val="24"/>
        </w:rPr>
      </w:pPr>
      <w:r w:rsidRPr="00224D8C">
        <w:rPr>
          <w:rFonts w:eastAsia="Times New Roman"/>
          <w:b/>
          <w:szCs w:val="24"/>
        </w:rPr>
        <w:t>ΠΡΟΕΔΡΕΥΩΝ (Δημήτριος Κρεμαστινός):</w:t>
      </w:r>
      <w:r>
        <w:rPr>
          <w:rFonts w:eastAsia="Times New Roman"/>
          <w:szCs w:val="24"/>
        </w:rPr>
        <w:t xml:space="preserve"> Παρακαλώ πολύ! </w:t>
      </w:r>
    </w:p>
    <w:p w14:paraId="09855BC9" w14:textId="77777777" w:rsidR="00BE639A" w:rsidRDefault="00A212EC">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Κάνατε δήλωση ότι θα ψηφίζετε ό,τι </w:t>
      </w:r>
      <w:r w:rsidRPr="009E3027">
        <w:rPr>
          <w:rFonts w:eastAsia="Times New Roman"/>
          <w:szCs w:val="24"/>
        </w:rPr>
        <w:t xml:space="preserve">σας </w:t>
      </w:r>
      <w:r>
        <w:rPr>
          <w:rFonts w:eastAsia="Times New Roman"/>
          <w:szCs w:val="24"/>
        </w:rPr>
        <w:t>φέρει</w:t>
      </w:r>
      <w:r w:rsidRPr="009E3027">
        <w:rPr>
          <w:rFonts w:eastAsia="Times New Roman"/>
          <w:szCs w:val="24"/>
        </w:rPr>
        <w:t xml:space="preserve"> εδώ </w:t>
      </w:r>
      <w:r>
        <w:rPr>
          <w:rFonts w:eastAsia="Times New Roman"/>
          <w:szCs w:val="24"/>
        </w:rPr>
        <w:t xml:space="preserve">ο </w:t>
      </w:r>
      <w:r w:rsidRPr="009E3027">
        <w:rPr>
          <w:rFonts w:eastAsia="Times New Roman"/>
          <w:szCs w:val="24"/>
        </w:rPr>
        <w:t>Τσίπρας</w:t>
      </w:r>
      <w:r>
        <w:rPr>
          <w:rFonts w:eastAsia="Times New Roman"/>
          <w:szCs w:val="24"/>
        </w:rPr>
        <w:t>.</w:t>
      </w:r>
      <w:r w:rsidRPr="009E3027">
        <w:rPr>
          <w:rFonts w:eastAsia="Times New Roman"/>
          <w:szCs w:val="24"/>
        </w:rPr>
        <w:t xml:space="preserve"> </w:t>
      </w:r>
      <w:r>
        <w:rPr>
          <w:rFonts w:eastAsia="Times New Roman"/>
          <w:szCs w:val="24"/>
        </w:rPr>
        <w:t>Α</w:t>
      </w:r>
      <w:r w:rsidRPr="009E3027">
        <w:rPr>
          <w:rFonts w:eastAsia="Times New Roman"/>
          <w:szCs w:val="24"/>
        </w:rPr>
        <w:t>υτό τι είναι</w:t>
      </w:r>
      <w:r>
        <w:rPr>
          <w:rFonts w:eastAsia="Times New Roman"/>
          <w:szCs w:val="24"/>
        </w:rPr>
        <w:t>;</w:t>
      </w:r>
      <w:r w:rsidRPr="009E3027">
        <w:rPr>
          <w:rFonts w:eastAsia="Times New Roman"/>
          <w:szCs w:val="24"/>
        </w:rPr>
        <w:t xml:space="preserve"> Δήλωση</w:t>
      </w:r>
      <w:r>
        <w:rPr>
          <w:rFonts w:eastAsia="Times New Roman"/>
          <w:szCs w:val="24"/>
        </w:rPr>
        <w:t>.</w:t>
      </w:r>
      <w:r w:rsidRPr="009E3027">
        <w:rPr>
          <w:rFonts w:eastAsia="Times New Roman"/>
          <w:szCs w:val="24"/>
        </w:rPr>
        <w:t xml:space="preserve"> </w:t>
      </w:r>
      <w:r>
        <w:rPr>
          <w:rFonts w:eastAsia="Times New Roman"/>
          <w:szCs w:val="24"/>
        </w:rPr>
        <w:t>Έ</w:t>
      </w:r>
      <w:r w:rsidRPr="009E3027">
        <w:rPr>
          <w:rFonts w:eastAsia="Times New Roman"/>
          <w:szCs w:val="24"/>
        </w:rPr>
        <w:t>ληξε</w:t>
      </w:r>
      <w:r>
        <w:rPr>
          <w:rFonts w:eastAsia="Times New Roman"/>
          <w:szCs w:val="24"/>
        </w:rPr>
        <w:t>.</w:t>
      </w:r>
    </w:p>
    <w:p w14:paraId="09855BCA" w14:textId="77777777" w:rsidR="00BE639A" w:rsidRDefault="00A212EC">
      <w:pPr>
        <w:spacing w:line="600" w:lineRule="auto"/>
        <w:ind w:firstLine="720"/>
        <w:jc w:val="both"/>
        <w:rPr>
          <w:rFonts w:eastAsia="Times New Roman"/>
          <w:szCs w:val="24"/>
        </w:rPr>
      </w:pPr>
      <w:r>
        <w:rPr>
          <w:rFonts w:eastAsia="Times New Roman"/>
          <w:szCs w:val="24"/>
        </w:rPr>
        <w:t>Άλλωστε, δεν σ</w:t>
      </w:r>
      <w:r w:rsidRPr="009E3027">
        <w:rPr>
          <w:rFonts w:eastAsia="Times New Roman"/>
          <w:szCs w:val="24"/>
        </w:rPr>
        <w:t xml:space="preserve">ας ενδιαφέρει καθόλου </w:t>
      </w:r>
      <w:r>
        <w:rPr>
          <w:rFonts w:eastAsia="Times New Roman"/>
          <w:szCs w:val="24"/>
        </w:rPr>
        <w:t xml:space="preserve">η </w:t>
      </w:r>
      <w:r>
        <w:rPr>
          <w:rFonts w:eastAsia="Times New Roman"/>
          <w:szCs w:val="24"/>
        </w:rPr>
        <w:t>σ</w:t>
      </w:r>
      <w:r w:rsidRPr="009E3027">
        <w:rPr>
          <w:rFonts w:eastAsia="Times New Roman"/>
          <w:szCs w:val="24"/>
        </w:rPr>
        <w:t xml:space="preserve">υνταγματική </w:t>
      </w:r>
      <w:r>
        <w:rPr>
          <w:rFonts w:eastAsia="Times New Roman"/>
          <w:szCs w:val="24"/>
        </w:rPr>
        <w:t>Α</w:t>
      </w:r>
      <w:r w:rsidRPr="009E3027">
        <w:rPr>
          <w:rFonts w:eastAsia="Times New Roman"/>
          <w:szCs w:val="24"/>
        </w:rPr>
        <w:t>ναθεώρηση</w:t>
      </w:r>
      <w:r>
        <w:rPr>
          <w:rFonts w:eastAsia="Times New Roman"/>
          <w:szCs w:val="24"/>
        </w:rPr>
        <w:t>,</w:t>
      </w:r>
      <w:r w:rsidRPr="009E3027">
        <w:rPr>
          <w:rFonts w:eastAsia="Times New Roman"/>
          <w:szCs w:val="24"/>
        </w:rPr>
        <w:t xml:space="preserve"> </w:t>
      </w:r>
      <w:r>
        <w:rPr>
          <w:rFonts w:eastAsia="Times New Roman"/>
          <w:szCs w:val="24"/>
        </w:rPr>
        <w:t>δ</w:t>
      </w:r>
      <w:r w:rsidRPr="009E3027">
        <w:rPr>
          <w:rFonts w:eastAsia="Times New Roman"/>
          <w:szCs w:val="24"/>
        </w:rPr>
        <w:t xml:space="preserve">ιότι η </w:t>
      </w:r>
      <w:r>
        <w:rPr>
          <w:rFonts w:eastAsia="Times New Roman"/>
          <w:szCs w:val="24"/>
        </w:rPr>
        <w:t>σ</w:t>
      </w:r>
      <w:r w:rsidRPr="009E3027">
        <w:rPr>
          <w:rFonts w:eastAsia="Times New Roman"/>
          <w:szCs w:val="24"/>
        </w:rPr>
        <w:t xml:space="preserve">υνταγματική </w:t>
      </w:r>
      <w:r>
        <w:rPr>
          <w:rFonts w:eastAsia="Times New Roman"/>
          <w:szCs w:val="24"/>
        </w:rPr>
        <w:t>Αναθεώρηση που προτείνεται</w:t>
      </w:r>
      <w:r w:rsidRPr="009E3027">
        <w:rPr>
          <w:rFonts w:eastAsia="Times New Roman"/>
          <w:szCs w:val="24"/>
        </w:rPr>
        <w:t xml:space="preserve"> εδώ είναι ανάλογη με τη </w:t>
      </w:r>
      <w:r>
        <w:rPr>
          <w:rFonts w:eastAsia="Times New Roman"/>
          <w:szCs w:val="24"/>
        </w:rPr>
        <w:t>σ</w:t>
      </w:r>
      <w:r w:rsidRPr="009E3027">
        <w:rPr>
          <w:rFonts w:eastAsia="Times New Roman"/>
          <w:szCs w:val="24"/>
        </w:rPr>
        <w:t xml:space="preserve">υνταγματική </w:t>
      </w:r>
      <w:r>
        <w:rPr>
          <w:rFonts w:eastAsia="Times New Roman"/>
          <w:szCs w:val="24"/>
        </w:rPr>
        <w:t>Α</w:t>
      </w:r>
      <w:r w:rsidRPr="009E3027">
        <w:rPr>
          <w:rFonts w:eastAsia="Times New Roman"/>
          <w:szCs w:val="24"/>
        </w:rPr>
        <w:t xml:space="preserve">ναθεώρηση που έγινε στα Σκόπια και την οποία ψηφίσατε </w:t>
      </w:r>
      <w:r>
        <w:rPr>
          <w:rFonts w:eastAsia="Times New Roman"/>
          <w:szCs w:val="24"/>
        </w:rPr>
        <w:t xml:space="preserve">εσείς και </w:t>
      </w:r>
      <w:r w:rsidRPr="009E3027">
        <w:rPr>
          <w:rFonts w:eastAsia="Times New Roman"/>
          <w:szCs w:val="24"/>
        </w:rPr>
        <w:t>η οποία είνα</w:t>
      </w:r>
      <w:r w:rsidRPr="009E3027">
        <w:rPr>
          <w:rFonts w:eastAsia="Times New Roman"/>
          <w:szCs w:val="24"/>
        </w:rPr>
        <w:t xml:space="preserve">ι </w:t>
      </w:r>
      <w:r>
        <w:rPr>
          <w:rFonts w:eastAsia="Times New Roman"/>
          <w:szCs w:val="24"/>
        </w:rPr>
        <w:t>μη</w:t>
      </w:r>
      <w:r w:rsidRPr="009E3027">
        <w:rPr>
          <w:rFonts w:eastAsia="Times New Roman"/>
          <w:szCs w:val="24"/>
        </w:rPr>
        <w:t xml:space="preserve"> </w:t>
      </w:r>
      <w:r>
        <w:rPr>
          <w:rFonts w:eastAsia="Times New Roman"/>
          <w:szCs w:val="24"/>
        </w:rPr>
        <w:lastRenderedPageBreak/>
        <w:t>σ</w:t>
      </w:r>
      <w:r w:rsidRPr="009E3027">
        <w:rPr>
          <w:rFonts w:eastAsia="Times New Roman"/>
          <w:szCs w:val="24"/>
        </w:rPr>
        <w:t xml:space="preserve">υνταγματική </w:t>
      </w:r>
      <w:r>
        <w:rPr>
          <w:rFonts w:eastAsia="Times New Roman"/>
          <w:szCs w:val="24"/>
        </w:rPr>
        <w:t>Α</w:t>
      </w:r>
      <w:r w:rsidRPr="009E3027">
        <w:rPr>
          <w:rFonts w:eastAsia="Times New Roman"/>
          <w:szCs w:val="24"/>
        </w:rPr>
        <w:t>ναθεώρηση</w:t>
      </w:r>
      <w:r>
        <w:rPr>
          <w:rFonts w:eastAsia="Times New Roman"/>
          <w:szCs w:val="24"/>
        </w:rPr>
        <w:t>.</w:t>
      </w:r>
      <w:r w:rsidRPr="009E3027">
        <w:rPr>
          <w:rFonts w:eastAsia="Times New Roman"/>
          <w:szCs w:val="24"/>
        </w:rPr>
        <w:t xml:space="preserve"> </w:t>
      </w:r>
      <w:r>
        <w:rPr>
          <w:rFonts w:eastAsia="Times New Roman"/>
          <w:szCs w:val="24"/>
        </w:rPr>
        <w:t>Δεν έγινε καμμί</w:t>
      </w:r>
      <w:r w:rsidRPr="009E3027">
        <w:rPr>
          <w:rFonts w:eastAsia="Times New Roman"/>
          <w:szCs w:val="24"/>
        </w:rPr>
        <w:t xml:space="preserve">α </w:t>
      </w:r>
      <w:r>
        <w:rPr>
          <w:rFonts w:eastAsia="Times New Roman"/>
          <w:szCs w:val="24"/>
        </w:rPr>
        <w:t>σ</w:t>
      </w:r>
      <w:r w:rsidRPr="009E3027">
        <w:rPr>
          <w:rFonts w:eastAsia="Times New Roman"/>
          <w:szCs w:val="24"/>
        </w:rPr>
        <w:t xml:space="preserve">υνταγματική </w:t>
      </w:r>
      <w:r>
        <w:rPr>
          <w:rFonts w:eastAsia="Times New Roman"/>
          <w:szCs w:val="24"/>
        </w:rPr>
        <w:t>Α</w:t>
      </w:r>
      <w:r w:rsidRPr="009E3027">
        <w:rPr>
          <w:rFonts w:eastAsia="Times New Roman"/>
          <w:szCs w:val="24"/>
        </w:rPr>
        <w:t xml:space="preserve">ναθεώρηση </w:t>
      </w:r>
      <w:r w:rsidRPr="009E3027">
        <w:rPr>
          <w:rFonts w:eastAsia="Times New Roman"/>
          <w:szCs w:val="24"/>
        </w:rPr>
        <w:t>στα Σκόπια</w:t>
      </w:r>
      <w:r>
        <w:rPr>
          <w:rFonts w:eastAsia="Times New Roman"/>
          <w:szCs w:val="24"/>
        </w:rPr>
        <w:t>.</w:t>
      </w:r>
      <w:r w:rsidRPr="009E3027">
        <w:rPr>
          <w:rFonts w:eastAsia="Times New Roman"/>
          <w:szCs w:val="24"/>
        </w:rPr>
        <w:t xml:space="preserve"> </w:t>
      </w:r>
      <w:r>
        <w:rPr>
          <w:rFonts w:eastAsia="Times New Roman"/>
          <w:szCs w:val="24"/>
        </w:rPr>
        <w:t>Παριστάνετε</w:t>
      </w:r>
      <w:r w:rsidRPr="009E3027">
        <w:rPr>
          <w:rFonts w:eastAsia="Times New Roman"/>
          <w:szCs w:val="24"/>
        </w:rPr>
        <w:t xml:space="preserve"> </w:t>
      </w:r>
      <w:r>
        <w:rPr>
          <w:rFonts w:eastAsia="Times New Roman"/>
          <w:szCs w:val="24"/>
        </w:rPr>
        <w:t>ε</w:t>
      </w:r>
      <w:r w:rsidRPr="009E3027">
        <w:rPr>
          <w:rFonts w:eastAsia="Times New Roman"/>
          <w:szCs w:val="24"/>
        </w:rPr>
        <w:t xml:space="preserve">σείς και ο </w:t>
      </w:r>
      <w:r>
        <w:rPr>
          <w:rFonts w:eastAsia="Times New Roman"/>
          <w:szCs w:val="24"/>
        </w:rPr>
        <w:t>Ζ</w:t>
      </w:r>
      <w:r w:rsidRPr="009E3027">
        <w:rPr>
          <w:rFonts w:eastAsia="Times New Roman"/>
          <w:szCs w:val="24"/>
        </w:rPr>
        <w:t>άεφ ότι έγινε</w:t>
      </w:r>
      <w:r>
        <w:rPr>
          <w:rFonts w:eastAsia="Times New Roman"/>
          <w:szCs w:val="24"/>
        </w:rPr>
        <w:t xml:space="preserve">. </w:t>
      </w:r>
    </w:p>
    <w:p w14:paraId="09855BCB" w14:textId="77777777" w:rsidR="00BE639A" w:rsidRDefault="00A212EC">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Δεν έγινε; </w:t>
      </w:r>
    </w:p>
    <w:p w14:paraId="09855BCC" w14:textId="77777777" w:rsidR="00BE639A" w:rsidRDefault="00A212EC">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Κα</w:t>
      </w:r>
      <w:r>
        <w:rPr>
          <w:rFonts w:eastAsia="Times New Roman"/>
          <w:szCs w:val="24"/>
        </w:rPr>
        <w:t>μ</w:t>
      </w:r>
      <w:r>
        <w:rPr>
          <w:rFonts w:eastAsia="Times New Roman"/>
          <w:szCs w:val="24"/>
        </w:rPr>
        <w:t>μία δεν έγινε! Δ</w:t>
      </w:r>
      <w:r w:rsidRPr="009E3027">
        <w:rPr>
          <w:rFonts w:eastAsia="Times New Roman"/>
          <w:szCs w:val="24"/>
        </w:rPr>
        <w:t>εν έγινε κα</w:t>
      </w:r>
      <w:r>
        <w:rPr>
          <w:rFonts w:eastAsia="Times New Roman"/>
          <w:szCs w:val="24"/>
        </w:rPr>
        <w:t>μ</w:t>
      </w:r>
      <w:r w:rsidRPr="009E3027">
        <w:rPr>
          <w:rFonts w:eastAsia="Times New Roman"/>
          <w:szCs w:val="24"/>
        </w:rPr>
        <w:t xml:space="preserve">μία </w:t>
      </w:r>
      <w:r>
        <w:rPr>
          <w:rFonts w:eastAsia="Times New Roman"/>
          <w:szCs w:val="24"/>
        </w:rPr>
        <w:t>αναθεώρηση. Το «</w:t>
      </w:r>
      <w:r w:rsidRPr="009E3027">
        <w:rPr>
          <w:rFonts w:eastAsia="Times New Roman"/>
          <w:szCs w:val="24"/>
        </w:rPr>
        <w:t>Μακεδονία</w:t>
      </w:r>
      <w:r>
        <w:rPr>
          <w:rFonts w:eastAsia="Times New Roman"/>
          <w:szCs w:val="24"/>
        </w:rPr>
        <w:t>»</w:t>
      </w:r>
      <w:r w:rsidRPr="009E3027">
        <w:rPr>
          <w:rFonts w:eastAsia="Times New Roman"/>
          <w:szCs w:val="24"/>
        </w:rPr>
        <w:t xml:space="preserve"> έμεινε μέσα</w:t>
      </w:r>
      <w:r>
        <w:rPr>
          <w:rFonts w:eastAsia="Times New Roman"/>
          <w:szCs w:val="24"/>
        </w:rPr>
        <w:t xml:space="preserve"> τουλάχιστον μία </w:t>
      </w:r>
      <w:r w:rsidRPr="009E3027">
        <w:rPr>
          <w:rFonts w:eastAsia="Times New Roman"/>
          <w:szCs w:val="24"/>
        </w:rPr>
        <w:t>φορά</w:t>
      </w:r>
      <w:r>
        <w:rPr>
          <w:rFonts w:eastAsia="Times New Roman"/>
          <w:szCs w:val="24"/>
        </w:rPr>
        <w:t>.</w:t>
      </w:r>
      <w:r w:rsidRPr="009E3027">
        <w:rPr>
          <w:rFonts w:eastAsia="Times New Roman"/>
          <w:szCs w:val="24"/>
        </w:rPr>
        <w:t xml:space="preserve"> </w:t>
      </w:r>
      <w:r>
        <w:rPr>
          <w:rFonts w:eastAsia="Times New Roman"/>
          <w:szCs w:val="24"/>
        </w:rPr>
        <w:t>Η</w:t>
      </w:r>
      <w:r w:rsidRPr="009E3027">
        <w:rPr>
          <w:rFonts w:eastAsia="Times New Roman"/>
          <w:szCs w:val="24"/>
        </w:rPr>
        <w:t xml:space="preserve"> διακήρυξη της </w:t>
      </w:r>
      <w:r>
        <w:rPr>
          <w:rFonts w:eastAsia="Times New Roman"/>
          <w:szCs w:val="24"/>
          <w:lang w:val="en-US"/>
        </w:rPr>
        <w:t>ASNOM</w:t>
      </w:r>
      <w:r w:rsidRPr="00F45EBC">
        <w:rPr>
          <w:rFonts w:eastAsia="Times New Roman"/>
          <w:szCs w:val="24"/>
        </w:rPr>
        <w:t>,</w:t>
      </w:r>
      <w:r>
        <w:rPr>
          <w:rFonts w:eastAsia="Times New Roman"/>
          <w:szCs w:val="24"/>
        </w:rPr>
        <w:t xml:space="preserve"> το πιο</w:t>
      </w:r>
      <w:r w:rsidRPr="009E3027">
        <w:rPr>
          <w:rFonts w:eastAsia="Times New Roman"/>
          <w:szCs w:val="24"/>
        </w:rPr>
        <w:t xml:space="preserve"> </w:t>
      </w:r>
      <w:r>
        <w:rPr>
          <w:rFonts w:eastAsia="Times New Roman"/>
          <w:szCs w:val="24"/>
        </w:rPr>
        <w:t>α</w:t>
      </w:r>
      <w:r w:rsidRPr="009E3027">
        <w:rPr>
          <w:rFonts w:eastAsia="Times New Roman"/>
          <w:szCs w:val="24"/>
        </w:rPr>
        <w:t>λυτρωτικό κείμενο έμεινε μέσα</w:t>
      </w:r>
      <w:r>
        <w:rPr>
          <w:rFonts w:eastAsia="Times New Roman"/>
          <w:szCs w:val="24"/>
        </w:rPr>
        <w:t>.</w:t>
      </w:r>
      <w:r w:rsidRPr="009E3027">
        <w:rPr>
          <w:rFonts w:eastAsia="Times New Roman"/>
          <w:szCs w:val="24"/>
        </w:rPr>
        <w:t xml:space="preserve"> </w:t>
      </w:r>
      <w:r>
        <w:rPr>
          <w:rFonts w:eastAsia="Times New Roman"/>
          <w:szCs w:val="24"/>
        </w:rPr>
        <w:t>Δ</w:t>
      </w:r>
      <w:r w:rsidRPr="009E3027">
        <w:rPr>
          <w:rFonts w:eastAsia="Times New Roman"/>
          <w:szCs w:val="24"/>
        </w:rPr>
        <w:t>εν έκαναν κα</w:t>
      </w:r>
      <w:r>
        <w:rPr>
          <w:rFonts w:eastAsia="Times New Roman"/>
          <w:szCs w:val="24"/>
        </w:rPr>
        <w:t>μ</w:t>
      </w:r>
      <w:r w:rsidRPr="009E3027">
        <w:rPr>
          <w:rFonts w:eastAsia="Times New Roman"/>
          <w:szCs w:val="24"/>
        </w:rPr>
        <w:t>μία</w:t>
      </w:r>
      <w:r>
        <w:rPr>
          <w:rFonts w:eastAsia="Times New Roman"/>
          <w:szCs w:val="24"/>
        </w:rPr>
        <w:t>. Έ</w:t>
      </w:r>
      <w:r w:rsidRPr="009E3027">
        <w:rPr>
          <w:rFonts w:eastAsia="Times New Roman"/>
          <w:szCs w:val="24"/>
        </w:rPr>
        <w:t xml:space="preserve">τσι </w:t>
      </w:r>
      <w:r>
        <w:rPr>
          <w:rFonts w:eastAsia="Times New Roman"/>
          <w:szCs w:val="24"/>
        </w:rPr>
        <w:t>γ</w:t>
      </w:r>
      <w:r w:rsidRPr="009E3027">
        <w:rPr>
          <w:rFonts w:eastAsia="Times New Roman"/>
          <w:szCs w:val="24"/>
        </w:rPr>
        <w:t>ουστάρετε</w:t>
      </w:r>
      <w:r>
        <w:rPr>
          <w:rFonts w:eastAsia="Times New Roman"/>
          <w:szCs w:val="24"/>
        </w:rPr>
        <w:t>,</w:t>
      </w:r>
      <w:r w:rsidRPr="009E3027">
        <w:rPr>
          <w:rFonts w:eastAsia="Times New Roman"/>
          <w:szCs w:val="24"/>
        </w:rPr>
        <w:t xml:space="preserve"> </w:t>
      </w:r>
      <w:r>
        <w:rPr>
          <w:rFonts w:eastAsia="Times New Roman"/>
          <w:szCs w:val="24"/>
        </w:rPr>
        <w:t>α</w:t>
      </w:r>
      <w:r w:rsidRPr="009E3027">
        <w:rPr>
          <w:rFonts w:eastAsia="Times New Roman"/>
          <w:szCs w:val="24"/>
        </w:rPr>
        <w:t>πλώς γιατί θέλατε να δώσετε τη Μακεδονία</w:t>
      </w:r>
      <w:r>
        <w:rPr>
          <w:rFonts w:eastAsia="Times New Roman"/>
          <w:szCs w:val="24"/>
        </w:rPr>
        <w:t>.</w:t>
      </w:r>
      <w:r w:rsidRPr="009E3027">
        <w:rPr>
          <w:rFonts w:eastAsia="Times New Roman"/>
          <w:szCs w:val="24"/>
        </w:rPr>
        <w:t xml:space="preserve"> </w:t>
      </w:r>
      <w:r>
        <w:rPr>
          <w:rFonts w:eastAsia="Times New Roman"/>
          <w:szCs w:val="24"/>
        </w:rPr>
        <w:t>Τελείωσε αυτό. Κ</w:t>
      </w:r>
      <w:r w:rsidRPr="009E3027">
        <w:rPr>
          <w:rFonts w:eastAsia="Times New Roman"/>
          <w:szCs w:val="24"/>
        </w:rPr>
        <w:t xml:space="preserve">αι μαζί σας </w:t>
      </w:r>
      <w:r>
        <w:rPr>
          <w:rFonts w:eastAsia="Times New Roman"/>
          <w:szCs w:val="24"/>
        </w:rPr>
        <w:t xml:space="preserve">την έδωσαν και οι δηλωσίες. </w:t>
      </w:r>
    </w:p>
    <w:p w14:paraId="09855BCD" w14:textId="77777777" w:rsidR="00BE639A" w:rsidRDefault="00A212EC">
      <w:pPr>
        <w:spacing w:line="600" w:lineRule="auto"/>
        <w:ind w:firstLine="720"/>
        <w:jc w:val="both"/>
        <w:rPr>
          <w:rFonts w:eastAsia="Times New Roman"/>
          <w:szCs w:val="24"/>
        </w:rPr>
      </w:pPr>
      <w:r w:rsidRPr="009E3027">
        <w:rPr>
          <w:rFonts w:eastAsia="Times New Roman"/>
          <w:szCs w:val="24"/>
        </w:rPr>
        <w:t xml:space="preserve">Αυτή </w:t>
      </w:r>
      <w:r>
        <w:rPr>
          <w:rFonts w:eastAsia="Times New Roman"/>
          <w:szCs w:val="24"/>
        </w:rPr>
        <w:t xml:space="preserve">η </w:t>
      </w:r>
      <w:r>
        <w:rPr>
          <w:rFonts w:eastAsia="Times New Roman"/>
          <w:szCs w:val="24"/>
        </w:rPr>
        <w:t>σ</w:t>
      </w:r>
      <w:r w:rsidRPr="009E3027">
        <w:rPr>
          <w:rFonts w:eastAsia="Times New Roman"/>
          <w:szCs w:val="24"/>
        </w:rPr>
        <w:t>υνταγματική</w:t>
      </w:r>
      <w:r w:rsidRPr="009E3027">
        <w:rPr>
          <w:rFonts w:eastAsia="Times New Roman"/>
          <w:szCs w:val="24"/>
        </w:rPr>
        <w:t xml:space="preserve"> Αναθεώρηση</w:t>
      </w:r>
      <w:r>
        <w:rPr>
          <w:rFonts w:eastAsia="Times New Roman"/>
          <w:szCs w:val="24"/>
        </w:rPr>
        <w:t>, λοιπόν,</w:t>
      </w:r>
      <w:r w:rsidRPr="009E3027">
        <w:rPr>
          <w:rFonts w:eastAsia="Times New Roman"/>
          <w:szCs w:val="24"/>
        </w:rPr>
        <w:t xml:space="preserve"> δεν έχει καν</w:t>
      </w:r>
      <w:r w:rsidRPr="009E3027">
        <w:rPr>
          <w:rFonts w:eastAsia="Times New Roman"/>
          <w:szCs w:val="24"/>
        </w:rPr>
        <w:t>ένα νόημα αυτή τη στιγμή</w:t>
      </w:r>
      <w:r>
        <w:rPr>
          <w:rFonts w:eastAsia="Times New Roman"/>
          <w:szCs w:val="24"/>
        </w:rPr>
        <w:t>.</w:t>
      </w:r>
      <w:r w:rsidRPr="009E3027">
        <w:rPr>
          <w:rFonts w:eastAsia="Times New Roman"/>
          <w:szCs w:val="24"/>
        </w:rPr>
        <w:t xml:space="preserve"> </w:t>
      </w:r>
      <w:r>
        <w:rPr>
          <w:rFonts w:eastAsia="Times New Roman"/>
          <w:szCs w:val="24"/>
        </w:rPr>
        <w:t>Σ</w:t>
      </w:r>
      <w:r w:rsidRPr="009E3027">
        <w:rPr>
          <w:rFonts w:eastAsia="Times New Roman"/>
          <w:szCs w:val="24"/>
        </w:rPr>
        <w:t xml:space="preserve">τη διάρκεια του </w:t>
      </w:r>
      <w:r>
        <w:rPr>
          <w:rFonts w:eastAsia="Times New Roman"/>
          <w:szCs w:val="24"/>
        </w:rPr>
        <w:t>20</w:t>
      </w:r>
      <w:r w:rsidRPr="009E3027">
        <w:rPr>
          <w:rFonts w:eastAsia="Times New Roman"/>
          <w:szCs w:val="24"/>
        </w:rPr>
        <w:t>18 με τ</w:t>
      </w:r>
      <w:r>
        <w:rPr>
          <w:rFonts w:eastAsia="Times New Roman"/>
          <w:szCs w:val="24"/>
        </w:rPr>
        <w:t>ι</w:t>
      </w:r>
      <w:r w:rsidRPr="009E3027">
        <w:rPr>
          <w:rFonts w:eastAsia="Times New Roman"/>
          <w:szCs w:val="24"/>
        </w:rPr>
        <w:t xml:space="preserve"> ασχοληθήκατε</w:t>
      </w:r>
      <w:r>
        <w:rPr>
          <w:rFonts w:eastAsia="Times New Roman"/>
          <w:szCs w:val="24"/>
        </w:rPr>
        <w:t>;</w:t>
      </w:r>
      <w:r w:rsidRPr="009E3027">
        <w:rPr>
          <w:rFonts w:eastAsia="Times New Roman"/>
          <w:szCs w:val="24"/>
        </w:rPr>
        <w:t xml:space="preserve"> Μπορείτε να μου πείτε</w:t>
      </w:r>
      <w:r>
        <w:rPr>
          <w:rFonts w:eastAsia="Times New Roman"/>
          <w:szCs w:val="24"/>
        </w:rPr>
        <w:t>;</w:t>
      </w:r>
      <w:r w:rsidRPr="009E3027">
        <w:rPr>
          <w:rFonts w:eastAsia="Times New Roman"/>
          <w:szCs w:val="24"/>
        </w:rPr>
        <w:t xml:space="preserve"> </w:t>
      </w:r>
      <w:r>
        <w:rPr>
          <w:rFonts w:eastAsia="Times New Roman"/>
          <w:szCs w:val="24"/>
        </w:rPr>
        <w:t>Έριξα</w:t>
      </w:r>
      <w:r w:rsidRPr="009E3027">
        <w:rPr>
          <w:rFonts w:eastAsia="Times New Roman"/>
          <w:szCs w:val="24"/>
        </w:rPr>
        <w:t xml:space="preserve"> </w:t>
      </w:r>
      <w:r>
        <w:rPr>
          <w:rFonts w:eastAsia="Times New Roman"/>
          <w:szCs w:val="24"/>
        </w:rPr>
        <w:t>μια</w:t>
      </w:r>
      <w:r w:rsidRPr="009E3027">
        <w:rPr>
          <w:rFonts w:eastAsia="Times New Roman"/>
          <w:szCs w:val="24"/>
        </w:rPr>
        <w:t xml:space="preserve"> ματιά στα πεπραγμένα </w:t>
      </w:r>
      <w:r>
        <w:rPr>
          <w:rFonts w:eastAsia="Times New Roman"/>
          <w:szCs w:val="24"/>
        </w:rPr>
        <w:t>σας.</w:t>
      </w:r>
      <w:r w:rsidRPr="009E3027">
        <w:rPr>
          <w:rFonts w:eastAsia="Times New Roman"/>
          <w:szCs w:val="24"/>
        </w:rPr>
        <w:t xml:space="preserve"> </w:t>
      </w:r>
      <w:r>
        <w:rPr>
          <w:rFonts w:eastAsia="Times New Roman"/>
          <w:szCs w:val="24"/>
        </w:rPr>
        <w:t>Α</w:t>
      </w:r>
      <w:r w:rsidRPr="009E3027">
        <w:rPr>
          <w:rFonts w:eastAsia="Times New Roman"/>
          <w:szCs w:val="24"/>
        </w:rPr>
        <w:t xml:space="preserve">σχοληθήκατε μόνο με την παράδοση </w:t>
      </w:r>
      <w:r>
        <w:rPr>
          <w:rFonts w:eastAsia="Times New Roman"/>
          <w:szCs w:val="24"/>
        </w:rPr>
        <w:t xml:space="preserve">της </w:t>
      </w:r>
      <w:r w:rsidRPr="009E3027">
        <w:rPr>
          <w:rFonts w:eastAsia="Times New Roman"/>
          <w:szCs w:val="24"/>
        </w:rPr>
        <w:t>Μακεδονίας</w:t>
      </w:r>
      <w:r>
        <w:rPr>
          <w:rFonts w:eastAsia="Times New Roman"/>
          <w:szCs w:val="24"/>
        </w:rPr>
        <w:t>.</w:t>
      </w:r>
      <w:r w:rsidRPr="009E3027">
        <w:rPr>
          <w:rFonts w:eastAsia="Times New Roman"/>
          <w:szCs w:val="24"/>
        </w:rPr>
        <w:t xml:space="preserve"> </w:t>
      </w:r>
      <w:r>
        <w:rPr>
          <w:rFonts w:eastAsia="Times New Roman"/>
          <w:szCs w:val="24"/>
        </w:rPr>
        <w:t>Σ</w:t>
      </w:r>
      <w:r w:rsidRPr="009E3027">
        <w:rPr>
          <w:rFonts w:eastAsia="Times New Roman"/>
          <w:szCs w:val="24"/>
        </w:rPr>
        <w:t>τη χώρα δεν συνέβαινε τίποτε</w:t>
      </w:r>
      <w:r>
        <w:rPr>
          <w:rFonts w:eastAsia="Times New Roman"/>
          <w:szCs w:val="24"/>
        </w:rPr>
        <w:t>!</w:t>
      </w:r>
      <w:r w:rsidRPr="009E3027">
        <w:rPr>
          <w:rFonts w:eastAsia="Times New Roman"/>
          <w:szCs w:val="24"/>
        </w:rPr>
        <w:t xml:space="preserve"> Ακόμη και </w:t>
      </w:r>
      <w:r>
        <w:rPr>
          <w:rFonts w:eastAsia="Times New Roman"/>
          <w:szCs w:val="24"/>
        </w:rPr>
        <w:t>όταν στο Μάτι</w:t>
      </w:r>
      <w:r w:rsidRPr="009E3027">
        <w:rPr>
          <w:rFonts w:eastAsia="Times New Roman"/>
          <w:szCs w:val="24"/>
        </w:rPr>
        <w:t xml:space="preserve"> έχασαν τη ζωή τους </w:t>
      </w:r>
      <w:r>
        <w:rPr>
          <w:rFonts w:eastAsia="Times New Roman"/>
          <w:szCs w:val="24"/>
        </w:rPr>
        <w:t>εκατό</w:t>
      </w:r>
      <w:r w:rsidRPr="009E3027">
        <w:rPr>
          <w:rFonts w:eastAsia="Times New Roman"/>
          <w:szCs w:val="24"/>
        </w:rPr>
        <w:t xml:space="preserve"> συμπολίτες </w:t>
      </w:r>
      <w:r>
        <w:rPr>
          <w:rFonts w:eastAsia="Times New Roman"/>
          <w:szCs w:val="24"/>
        </w:rPr>
        <w:t>μας,</w:t>
      </w:r>
      <w:r w:rsidRPr="009E3027">
        <w:rPr>
          <w:rFonts w:eastAsia="Times New Roman"/>
          <w:szCs w:val="24"/>
        </w:rPr>
        <w:t xml:space="preserve"> συνάνθρωποί </w:t>
      </w:r>
      <w:r>
        <w:rPr>
          <w:rFonts w:eastAsia="Times New Roman"/>
          <w:szCs w:val="24"/>
        </w:rPr>
        <w:t>μας,</w:t>
      </w:r>
      <w:r w:rsidRPr="009E3027">
        <w:rPr>
          <w:rFonts w:eastAsia="Times New Roman"/>
          <w:szCs w:val="24"/>
        </w:rPr>
        <w:t xml:space="preserve"> ο Τσίπρας </w:t>
      </w:r>
      <w:r>
        <w:rPr>
          <w:rFonts w:eastAsia="Times New Roman"/>
          <w:szCs w:val="24"/>
        </w:rPr>
        <w:t xml:space="preserve">ήταν </w:t>
      </w:r>
      <w:r w:rsidRPr="009E3027">
        <w:rPr>
          <w:rFonts w:eastAsia="Times New Roman"/>
          <w:szCs w:val="24"/>
        </w:rPr>
        <w:t xml:space="preserve">στο Μόσταρ </w:t>
      </w:r>
      <w:r>
        <w:rPr>
          <w:rFonts w:eastAsia="Times New Roman"/>
          <w:szCs w:val="24"/>
        </w:rPr>
        <w:t>αγκαλιά με τον Ζάεφ. Δ</w:t>
      </w:r>
      <w:r w:rsidRPr="009E3027">
        <w:rPr>
          <w:rFonts w:eastAsia="Times New Roman"/>
          <w:szCs w:val="24"/>
        </w:rPr>
        <w:t xml:space="preserve">εν </w:t>
      </w:r>
      <w:r>
        <w:rPr>
          <w:rFonts w:eastAsia="Times New Roman"/>
          <w:szCs w:val="24"/>
        </w:rPr>
        <w:t>γ</w:t>
      </w:r>
      <w:r w:rsidRPr="009E3027">
        <w:rPr>
          <w:rFonts w:eastAsia="Times New Roman"/>
          <w:szCs w:val="24"/>
        </w:rPr>
        <w:t>ύρισε</w:t>
      </w:r>
      <w:r>
        <w:rPr>
          <w:rFonts w:eastAsia="Times New Roman"/>
          <w:szCs w:val="24"/>
        </w:rPr>
        <w:t>.</w:t>
      </w:r>
      <w:r w:rsidRPr="009E3027">
        <w:rPr>
          <w:rFonts w:eastAsia="Times New Roman"/>
          <w:szCs w:val="24"/>
        </w:rPr>
        <w:t xml:space="preserve"> </w:t>
      </w:r>
      <w:r>
        <w:rPr>
          <w:rFonts w:eastAsia="Times New Roman"/>
          <w:szCs w:val="24"/>
        </w:rPr>
        <w:t>Γ</w:t>
      </w:r>
      <w:r w:rsidRPr="009E3027">
        <w:rPr>
          <w:rFonts w:eastAsia="Times New Roman"/>
          <w:szCs w:val="24"/>
        </w:rPr>
        <w:t xml:space="preserve">ύρισε αργά το βράδυ να δώσει </w:t>
      </w:r>
      <w:r>
        <w:rPr>
          <w:rFonts w:eastAsia="Times New Roman"/>
          <w:szCs w:val="24"/>
        </w:rPr>
        <w:t>μια</w:t>
      </w:r>
      <w:r w:rsidRPr="009E3027">
        <w:rPr>
          <w:rFonts w:eastAsia="Times New Roman"/>
          <w:szCs w:val="24"/>
        </w:rPr>
        <w:t xml:space="preserve"> παράσταση</w:t>
      </w:r>
      <w:r>
        <w:rPr>
          <w:rFonts w:eastAsia="Times New Roman"/>
          <w:szCs w:val="24"/>
        </w:rPr>
        <w:t>.</w:t>
      </w:r>
      <w:r w:rsidRPr="009E3027">
        <w:rPr>
          <w:rFonts w:eastAsia="Times New Roman"/>
          <w:szCs w:val="24"/>
        </w:rPr>
        <w:t xml:space="preserve"> </w:t>
      </w:r>
      <w:r>
        <w:rPr>
          <w:rFonts w:eastAsia="Times New Roman"/>
          <w:szCs w:val="24"/>
        </w:rPr>
        <w:t>Μ</w:t>
      </w:r>
      <w:r w:rsidRPr="009E3027">
        <w:rPr>
          <w:rFonts w:eastAsia="Times New Roman"/>
          <w:szCs w:val="24"/>
        </w:rPr>
        <w:t>ε τίποτα δεν ασχοληθή</w:t>
      </w:r>
      <w:r w:rsidRPr="009E3027">
        <w:rPr>
          <w:rFonts w:eastAsia="Times New Roman"/>
          <w:szCs w:val="24"/>
        </w:rPr>
        <w:lastRenderedPageBreak/>
        <w:t>κα</w:t>
      </w:r>
      <w:r>
        <w:rPr>
          <w:rFonts w:eastAsia="Times New Roman"/>
          <w:szCs w:val="24"/>
        </w:rPr>
        <w:t>τε.</w:t>
      </w:r>
      <w:r w:rsidRPr="009E3027">
        <w:rPr>
          <w:rFonts w:eastAsia="Times New Roman"/>
          <w:szCs w:val="24"/>
        </w:rPr>
        <w:t xml:space="preserve"> Αυτός ήταν ο </w:t>
      </w:r>
      <w:r w:rsidRPr="009E3027">
        <w:rPr>
          <w:rFonts w:eastAsia="Times New Roman"/>
          <w:szCs w:val="24"/>
        </w:rPr>
        <w:t>καημ</w:t>
      </w:r>
      <w:r>
        <w:rPr>
          <w:rFonts w:eastAsia="Times New Roman"/>
          <w:szCs w:val="24"/>
        </w:rPr>
        <w:t>ό</w:t>
      </w:r>
      <w:r w:rsidRPr="009E3027">
        <w:rPr>
          <w:rFonts w:eastAsia="Times New Roman"/>
          <w:szCs w:val="24"/>
        </w:rPr>
        <w:t>ς</w:t>
      </w:r>
      <w:r w:rsidRPr="009E3027">
        <w:rPr>
          <w:rFonts w:eastAsia="Times New Roman"/>
          <w:szCs w:val="24"/>
        </w:rPr>
        <w:t xml:space="preserve"> </w:t>
      </w:r>
      <w:r>
        <w:rPr>
          <w:rFonts w:eastAsia="Times New Roman"/>
          <w:szCs w:val="24"/>
        </w:rPr>
        <w:t>σας,</w:t>
      </w:r>
      <w:r w:rsidRPr="009E3027">
        <w:rPr>
          <w:rFonts w:eastAsia="Times New Roman"/>
          <w:szCs w:val="24"/>
        </w:rPr>
        <w:t xml:space="preserve"> να κάνετε </w:t>
      </w:r>
      <w:r>
        <w:rPr>
          <w:rFonts w:eastAsia="Times New Roman"/>
          <w:szCs w:val="24"/>
        </w:rPr>
        <w:t>τον Ζάεφ πρώτο ξάδερφο</w:t>
      </w:r>
      <w:r w:rsidRPr="009E3027">
        <w:rPr>
          <w:rFonts w:eastAsia="Times New Roman"/>
          <w:szCs w:val="24"/>
        </w:rPr>
        <w:t xml:space="preserve"> του Μεγαλέξανδρου</w:t>
      </w:r>
      <w:r>
        <w:rPr>
          <w:rFonts w:eastAsia="Times New Roman"/>
          <w:szCs w:val="24"/>
        </w:rPr>
        <w:t>,</w:t>
      </w:r>
      <w:r w:rsidRPr="009E3027">
        <w:rPr>
          <w:rFonts w:eastAsia="Times New Roman"/>
          <w:szCs w:val="24"/>
        </w:rPr>
        <w:t xml:space="preserve"> </w:t>
      </w:r>
      <w:r>
        <w:rPr>
          <w:rFonts w:eastAsia="Times New Roman"/>
          <w:szCs w:val="24"/>
        </w:rPr>
        <w:t>του Κύρι</w:t>
      </w:r>
      <w:r w:rsidRPr="009E3027">
        <w:rPr>
          <w:rFonts w:eastAsia="Times New Roman"/>
          <w:szCs w:val="24"/>
        </w:rPr>
        <w:t xml:space="preserve">λλου </w:t>
      </w:r>
      <w:r w:rsidRPr="009E3027">
        <w:rPr>
          <w:rFonts w:eastAsia="Times New Roman"/>
          <w:szCs w:val="24"/>
        </w:rPr>
        <w:t>και του Μεθόδ</w:t>
      </w:r>
      <w:r>
        <w:rPr>
          <w:rFonts w:eastAsia="Times New Roman"/>
          <w:szCs w:val="24"/>
        </w:rPr>
        <w:t>ι</w:t>
      </w:r>
      <w:r w:rsidRPr="009E3027">
        <w:rPr>
          <w:rFonts w:eastAsia="Times New Roman"/>
          <w:szCs w:val="24"/>
        </w:rPr>
        <w:t>ου</w:t>
      </w:r>
      <w:r>
        <w:rPr>
          <w:rFonts w:eastAsia="Times New Roman"/>
          <w:szCs w:val="24"/>
        </w:rPr>
        <w:t>,</w:t>
      </w:r>
      <w:r w:rsidRPr="009E3027">
        <w:rPr>
          <w:rFonts w:eastAsia="Times New Roman"/>
          <w:szCs w:val="24"/>
        </w:rPr>
        <w:t xml:space="preserve"> </w:t>
      </w:r>
      <w:r>
        <w:rPr>
          <w:rFonts w:eastAsia="Times New Roman"/>
          <w:szCs w:val="24"/>
        </w:rPr>
        <w:t>όποιου</w:t>
      </w:r>
      <w:r w:rsidRPr="009E3027">
        <w:rPr>
          <w:rFonts w:eastAsia="Times New Roman"/>
          <w:szCs w:val="24"/>
        </w:rPr>
        <w:t xml:space="preserve"> θέλετε</w:t>
      </w:r>
      <w:r>
        <w:rPr>
          <w:rFonts w:eastAsia="Times New Roman"/>
          <w:szCs w:val="24"/>
        </w:rPr>
        <w:t xml:space="preserve">. </w:t>
      </w:r>
      <w:r w:rsidRPr="009E3027">
        <w:rPr>
          <w:rFonts w:eastAsia="Times New Roman"/>
          <w:szCs w:val="24"/>
        </w:rPr>
        <w:t xml:space="preserve">Προφανώς θα έχετε κάποιους πολύ σοβαρούς λόγους </w:t>
      </w:r>
      <w:r>
        <w:rPr>
          <w:rFonts w:eastAsia="Times New Roman"/>
          <w:szCs w:val="24"/>
        </w:rPr>
        <w:t>γ</w:t>
      </w:r>
      <w:r w:rsidRPr="009E3027">
        <w:rPr>
          <w:rFonts w:eastAsia="Times New Roman"/>
          <w:szCs w:val="24"/>
        </w:rPr>
        <w:t>ια να το κάνετε αυτό</w:t>
      </w:r>
      <w:r>
        <w:rPr>
          <w:rFonts w:eastAsia="Times New Roman"/>
          <w:szCs w:val="24"/>
        </w:rPr>
        <w:t>.</w:t>
      </w:r>
      <w:r w:rsidRPr="009E3027">
        <w:rPr>
          <w:rFonts w:eastAsia="Times New Roman"/>
          <w:szCs w:val="24"/>
        </w:rPr>
        <w:t xml:space="preserve"> </w:t>
      </w:r>
    </w:p>
    <w:p w14:paraId="09855BCE" w14:textId="77777777" w:rsidR="00BE639A" w:rsidRDefault="00A212EC">
      <w:pPr>
        <w:spacing w:line="600" w:lineRule="auto"/>
        <w:ind w:firstLine="720"/>
        <w:jc w:val="both"/>
        <w:rPr>
          <w:rFonts w:eastAsia="Times New Roman"/>
          <w:szCs w:val="24"/>
        </w:rPr>
      </w:pPr>
      <w:r>
        <w:rPr>
          <w:rFonts w:eastAsia="Times New Roman"/>
          <w:szCs w:val="24"/>
        </w:rPr>
        <w:t xml:space="preserve">Ας μας εξηγήσει κάποιος τώρα γιατί </w:t>
      </w:r>
      <w:r w:rsidRPr="009E3027">
        <w:rPr>
          <w:rFonts w:eastAsia="Times New Roman"/>
          <w:szCs w:val="24"/>
        </w:rPr>
        <w:t xml:space="preserve">εκεί </w:t>
      </w:r>
      <w:r>
        <w:rPr>
          <w:rFonts w:eastAsia="Times New Roman"/>
          <w:szCs w:val="24"/>
        </w:rPr>
        <w:t xml:space="preserve">που </w:t>
      </w:r>
      <w:r w:rsidRPr="009E3027">
        <w:rPr>
          <w:rFonts w:eastAsia="Times New Roman"/>
          <w:szCs w:val="24"/>
        </w:rPr>
        <w:t>ο κ</w:t>
      </w:r>
      <w:r>
        <w:rPr>
          <w:rFonts w:eastAsia="Times New Roman"/>
          <w:szCs w:val="24"/>
        </w:rPr>
        <w:t>.</w:t>
      </w:r>
      <w:r w:rsidRPr="009E3027">
        <w:rPr>
          <w:rFonts w:eastAsia="Times New Roman"/>
          <w:szCs w:val="24"/>
        </w:rPr>
        <w:t xml:space="preserve"> Τσίπρας καθόταν ήσυχος</w:t>
      </w:r>
      <w:r>
        <w:rPr>
          <w:rFonts w:eastAsia="Times New Roman"/>
          <w:szCs w:val="24"/>
        </w:rPr>
        <w:t>,</w:t>
      </w:r>
      <w:r w:rsidRPr="009E3027">
        <w:rPr>
          <w:rFonts w:eastAsia="Times New Roman"/>
          <w:szCs w:val="24"/>
        </w:rPr>
        <w:t xml:space="preserve"> με τη συμμαχία του</w:t>
      </w:r>
      <w:r>
        <w:rPr>
          <w:rFonts w:eastAsia="Times New Roman"/>
          <w:szCs w:val="24"/>
        </w:rPr>
        <w:t>,</w:t>
      </w:r>
      <w:r w:rsidRPr="009E3027">
        <w:rPr>
          <w:rFonts w:eastAsia="Times New Roman"/>
          <w:szCs w:val="24"/>
        </w:rPr>
        <w:t xml:space="preserve"> με τον κ</w:t>
      </w:r>
      <w:r>
        <w:rPr>
          <w:rFonts w:eastAsia="Times New Roman"/>
          <w:szCs w:val="24"/>
        </w:rPr>
        <w:t>.</w:t>
      </w:r>
      <w:r w:rsidRPr="009E3027">
        <w:rPr>
          <w:rFonts w:eastAsia="Times New Roman"/>
          <w:szCs w:val="24"/>
        </w:rPr>
        <w:t xml:space="preserve"> Καμμένο και τον άφηνε να παίζει με τα στρατιωτάκια του και είχε την ψήφο του</w:t>
      </w:r>
      <w:r>
        <w:rPr>
          <w:rFonts w:eastAsia="Times New Roman"/>
          <w:szCs w:val="24"/>
        </w:rPr>
        <w:t>,</w:t>
      </w:r>
      <w:r w:rsidRPr="009E3027">
        <w:rPr>
          <w:rFonts w:eastAsia="Times New Roman"/>
          <w:szCs w:val="24"/>
        </w:rPr>
        <w:t xml:space="preserve"> ξαφνικά αποφάσισ</w:t>
      </w:r>
      <w:r>
        <w:rPr>
          <w:rFonts w:eastAsia="Times New Roman"/>
          <w:szCs w:val="24"/>
        </w:rPr>
        <w:t>ε</w:t>
      </w:r>
      <w:r w:rsidRPr="009E3027">
        <w:rPr>
          <w:rFonts w:eastAsia="Times New Roman"/>
          <w:szCs w:val="24"/>
        </w:rPr>
        <w:t xml:space="preserve"> να χαλάσει </w:t>
      </w:r>
      <w:r>
        <w:rPr>
          <w:rFonts w:eastAsia="Times New Roman"/>
          <w:szCs w:val="24"/>
        </w:rPr>
        <w:t>τ</w:t>
      </w:r>
      <w:r w:rsidRPr="009E3027">
        <w:rPr>
          <w:rFonts w:eastAsia="Times New Roman"/>
          <w:szCs w:val="24"/>
        </w:rPr>
        <w:t xml:space="preserve">η συμμαχία </w:t>
      </w:r>
      <w:r>
        <w:rPr>
          <w:rFonts w:eastAsia="Times New Roman"/>
          <w:szCs w:val="24"/>
        </w:rPr>
        <w:t>του;</w:t>
      </w:r>
      <w:r w:rsidRPr="009E3027">
        <w:rPr>
          <w:rFonts w:eastAsia="Times New Roman"/>
          <w:szCs w:val="24"/>
        </w:rPr>
        <w:t xml:space="preserve"> </w:t>
      </w:r>
      <w:r>
        <w:rPr>
          <w:rFonts w:eastAsia="Times New Roman"/>
          <w:szCs w:val="24"/>
        </w:rPr>
        <w:t>Γ</w:t>
      </w:r>
      <w:r w:rsidRPr="009E3027">
        <w:rPr>
          <w:rFonts w:eastAsia="Times New Roman"/>
          <w:szCs w:val="24"/>
        </w:rPr>
        <w:t>ιατί</w:t>
      </w:r>
      <w:r>
        <w:rPr>
          <w:rFonts w:eastAsia="Times New Roman"/>
          <w:szCs w:val="24"/>
        </w:rPr>
        <w:t>;</w:t>
      </w:r>
      <w:r w:rsidRPr="009E3027">
        <w:rPr>
          <w:rFonts w:eastAsia="Times New Roman"/>
          <w:szCs w:val="24"/>
        </w:rPr>
        <w:t xml:space="preserve"> </w:t>
      </w:r>
      <w:r>
        <w:rPr>
          <w:rFonts w:eastAsia="Times New Roman"/>
          <w:szCs w:val="24"/>
        </w:rPr>
        <w:t>Δ</w:t>
      </w:r>
      <w:r w:rsidRPr="009E3027">
        <w:rPr>
          <w:rFonts w:eastAsia="Times New Roman"/>
          <w:szCs w:val="24"/>
        </w:rPr>
        <w:t>εν το κατάλαβα</w:t>
      </w:r>
      <w:r>
        <w:rPr>
          <w:rFonts w:eastAsia="Times New Roman"/>
          <w:szCs w:val="24"/>
        </w:rPr>
        <w:t>.</w:t>
      </w:r>
    </w:p>
    <w:p w14:paraId="09855BCF" w14:textId="77777777" w:rsidR="00BE639A" w:rsidRDefault="00A212EC">
      <w:pPr>
        <w:spacing w:line="600" w:lineRule="auto"/>
        <w:ind w:firstLine="720"/>
        <w:jc w:val="both"/>
        <w:rPr>
          <w:rFonts w:eastAsia="Times New Roman"/>
          <w:szCs w:val="24"/>
        </w:rPr>
      </w:pPr>
      <w:r>
        <w:rPr>
          <w:rFonts w:eastAsia="Times New Roman"/>
          <w:szCs w:val="24"/>
        </w:rPr>
        <w:t>Ο</w:t>
      </w:r>
      <w:r w:rsidRPr="009E3027">
        <w:rPr>
          <w:rFonts w:eastAsia="Times New Roman"/>
          <w:szCs w:val="24"/>
        </w:rPr>
        <w:t xml:space="preserve"> κ</w:t>
      </w:r>
      <w:r>
        <w:rPr>
          <w:rFonts w:eastAsia="Times New Roman"/>
          <w:szCs w:val="24"/>
        </w:rPr>
        <w:t>.</w:t>
      </w:r>
      <w:r w:rsidRPr="009E3027">
        <w:rPr>
          <w:rFonts w:eastAsia="Times New Roman"/>
          <w:szCs w:val="24"/>
        </w:rPr>
        <w:t xml:space="preserve"> Θεοδωράκης πάλι</w:t>
      </w:r>
      <w:r>
        <w:rPr>
          <w:rFonts w:eastAsia="Times New Roman"/>
          <w:szCs w:val="24"/>
        </w:rPr>
        <w:t>, ο</w:t>
      </w:r>
      <w:r w:rsidRPr="009E3027">
        <w:rPr>
          <w:rFonts w:eastAsia="Times New Roman"/>
          <w:szCs w:val="24"/>
        </w:rPr>
        <w:t xml:space="preserve"> οποίος </w:t>
      </w:r>
      <w:r>
        <w:rPr>
          <w:rFonts w:eastAsia="Times New Roman"/>
          <w:szCs w:val="24"/>
        </w:rPr>
        <w:t xml:space="preserve">έκανε τον </w:t>
      </w:r>
      <w:r w:rsidRPr="009E3027">
        <w:rPr>
          <w:rFonts w:eastAsia="Times New Roman"/>
          <w:szCs w:val="24"/>
        </w:rPr>
        <w:t>σούπερ μεταρρυθμιστή</w:t>
      </w:r>
      <w:r>
        <w:rPr>
          <w:rFonts w:eastAsia="Times New Roman"/>
          <w:szCs w:val="24"/>
        </w:rPr>
        <w:t>,</w:t>
      </w:r>
      <w:r w:rsidRPr="009E3027">
        <w:rPr>
          <w:rFonts w:eastAsia="Times New Roman"/>
          <w:szCs w:val="24"/>
        </w:rPr>
        <w:t xml:space="preserve"> </w:t>
      </w:r>
      <w:r>
        <w:rPr>
          <w:rFonts w:eastAsia="Times New Roman"/>
          <w:szCs w:val="24"/>
        </w:rPr>
        <w:t>ήρθε</w:t>
      </w:r>
      <w:r w:rsidRPr="009E3027">
        <w:rPr>
          <w:rFonts w:eastAsia="Times New Roman"/>
          <w:szCs w:val="24"/>
        </w:rPr>
        <w:t xml:space="preserve"> εδώ πέρα και είπε ότι θα μας </w:t>
      </w:r>
      <w:r>
        <w:rPr>
          <w:rFonts w:eastAsia="Times New Roman"/>
          <w:szCs w:val="24"/>
        </w:rPr>
        <w:t>αναδομήσει</w:t>
      </w:r>
      <w:r>
        <w:rPr>
          <w:rFonts w:eastAsia="Times New Roman"/>
          <w:szCs w:val="24"/>
        </w:rPr>
        <w:t>, θα μας</w:t>
      </w:r>
      <w:r w:rsidRPr="009E3027">
        <w:rPr>
          <w:rFonts w:eastAsia="Times New Roman"/>
          <w:szCs w:val="24"/>
        </w:rPr>
        <w:t xml:space="preserve"> κάνει </w:t>
      </w:r>
      <w:r>
        <w:rPr>
          <w:rFonts w:eastAsia="Times New Roman"/>
          <w:szCs w:val="24"/>
        </w:rPr>
        <w:t>άλλους,</w:t>
      </w:r>
      <w:r w:rsidRPr="009E3027">
        <w:rPr>
          <w:rFonts w:eastAsia="Times New Roman"/>
          <w:szCs w:val="24"/>
        </w:rPr>
        <w:t xml:space="preserve"> καλύτερους ανθρώπους</w:t>
      </w:r>
      <w:r>
        <w:rPr>
          <w:rFonts w:eastAsia="Times New Roman"/>
          <w:szCs w:val="24"/>
        </w:rPr>
        <w:t xml:space="preserve">, </w:t>
      </w:r>
      <w:r w:rsidRPr="009E3027">
        <w:rPr>
          <w:rFonts w:eastAsia="Times New Roman"/>
          <w:szCs w:val="24"/>
        </w:rPr>
        <w:t>καλύτερη πολιτική ζωή κ</w:t>
      </w:r>
      <w:r>
        <w:rPr>
          <w:rFonts w:eastAsia="Times New Roman"/>
          <w:szCs w:val="24"/>
        </w:rPr>
        <w:t>αι ξαφνικά αυτό το όραμά του το</w:t>
      </w:r>
      <w:r w:rsidRPr="009E3027">
        <w:rPr>
          <w:rFonts w:eastAsia="Times New Roman"/>
          <w:szCs w:val="24"/>
        </w:rPr>
        <w:t xml:space="preserve"> εγκατέλειψε</w:t>
      </w:r>
      <w:r>
        <w:rPr>
          <w:rFonts w:eastAsia="Times New Roman"/>
          <w:szCs w:val="24"/>
        </w:rPr>
        <w:t>.</w:t>
      </w:r>
      <w:r w:rsidRPr="009E3027">
        <w:rPr>
          <w:rFonts w:eastAsia="Times New Roman"/>
          <w:szCs w:val="24"/>
        </w:rPr>
        <w:t xml:space="preserve"> </w:t>
      </w:r>
      <w:r>
        <w:rPr>
          <w:rFonts w:eastAsia="Times New Roman"/>
          <w:szCs w:val="24"/>
        </w:rPr>
        <w:t>Γ</w:t>
      </w:r>
      <w:r w:rsidRPr="009E3027">
        <w:rPr>
          <w:rFonts w:eastAsia="Times New Roman"/>
          <w:szCs w:val="24"/>
        </w:rPr>
        <w:t>ιατί</w:t>
      </w:r>
      <w:r>
        <w:rPr>
          <w:rFonts w:eastAsia="Times New Roman"/>
          <w:szCs w:val="24"/>
        </w:rPr>
        <w:t>;</w:t>
      </w:r>
      <w:r w:rsidRPr="009E3027">
        <w:rPr>
          <w:rFonts w:eastAsia="Times New Roman"/>
          <w:szCs w:val="24"/>
        </w:rPr>
        <w:t xml:space="preserve"> </w:t>
      </w:r>
      <w:r>
        <w:rPr>
          <w:rFonts w:eastAsia="Times New Roman"/>
          <w:szCs w:val="24"/>
        </w:rPr>
        <w:t>Γ</w:t>
      </w:r>
      <w:r w:rsidRPr="009E3027">
        <w:rPr>
          <w:rFonts w:eastAsia="Times New Roman"/>
          <w:szCs w:val="24"/>
        </w:rPr>
        <w:t xml:space="preserve">ια τον </w:t>
      </w:r>
      <w:r>
        <w:rPr>
          <w:rFonts w:eastAsia="Times New Roman"/>
          <w:szCs w:val="24"/>
        </w:rPr>
        <w:t>Ζ</w:t>
      </w:r>
      <w:r w:rsidRPr="009E3027">
        <w:rPr>
          <w:rFonts w:eastAsia="Times New Roman"/>
          <w:szCs w:val="24"/>
        </w:rPr>
        <w:t>άεφ</w:t>
      </w:r>
      <w:r>
        <w:rPr>
          <w:rFonts w:eastAsia="Times New Roman"/>
          <w:szCs w:val="24"/>
        </w:rPr>
        <w:t>;</w:t>
      </w:r>
      <w:r w:rsidRPr="009E3027">
        <w:rPr>
          <w:rFonts w:eastAsia="Times New Roman"/>
          <w:szCs w:val="24"/>
        </w:rPr>
        <w:t xml:space="preserve"> </w:t>
      </w:r>
      <w:r>
        <w:rPr>
          <w:rFonts w:eastAsia="Times New Roman"/>
          <w:szCs w:val="24"/>
        </w:rPr>
        <w:t>Δ</w:t>
      </w:r>
      <w:r w:rsidRPr="009E3027">
        <w:rPr>
          <w:rFonts w:eastAsia="Times New Roman"/>
          <w:szCs w:val="24"/>
        </w:rPr>
        <w:t>ηλαδή</w:t>
      </w:r>
      <w:r>
        <w:rPr>
          <w:rFonts w:eastAsia="Times New Roman"/>
          <w:szCs w:val="24"/>
        </w:rPr>
        <w:t>,</w:t>
      </w:r>
      <w:r w:rsidRPr="009E3027">
        <w:rPr>
          <w:rFonts w:eastAsia="Times New Roman"/>
          <w:szCs w:val="24"/>
        </w:rPr>
        <w:t xml:space="preserve"> έτσι απλά</w:t>
      </w:r>
      <w:r>
        <w:rPr>
          <w:rFonts w:eastAsia="Times New Roman"/>
          <w:szCs w:val="24"/>
        </w:rPr>
        <w:t>, για τον Ζάεφ, διαλύουμε</w:t>
      </w:r>
      <w:r w:rsidRPr="009E3027">
        <w:rPr>
          <w:rFonts w:eastAsia="Times New Roman"/>
          <w:szCs w:val="24"/>
        </w:rPr>
        <w:t xml:space="preserve"> τα κόμματα</w:t>
      </w:r>
      <w:r>
        <w:rPr>
          <w:rFonts w:eastAsia="Times New Roman"/>
          <w:szCs w:val="24"/>
        </w:rPr>
        <w:t>,</w:t>
      </w:r>
      <w:r w:rsidRPr="009E3027">
        <w:rPr>
          <w:rFonts w:eastAsia="Times New Roman"/>
          <w:szCs w:val="24"/>
        </w:rPr>
        <w:t xml:space="preserve"> διαλύουμε τις </w:t>
      </w:r>
      <w:r>
        <w:rPr>
          <w:rFonts w:eastAsia="Times New Roman"/>
          <w:szCs w:val="24"/>
        </w:rPr>
        <w:t>συμμαχίες</w:t>
      </w:r>
      <w:r w:rsidRPr="009E3027">
        <w:rPr>
          <w:rFonts w:eastAsia="Times New Roman"/>
          <w:szCs w:val="24"/>
        </w:rPr>
        <w:t xml:space="preserve"> </w:t>
      </w:r>
      <w:r>
        <w:rPr>
          <w:rFonts w:eastAsia="Times New Roman"/>
          <w:szCs w:val="24"/>
        </w:rPr>
        <w:t>μας;</w:t>
      </w:r>
      <w:r w:rsidRPr="009E3027">
        <w:rPr>
          <w:rFonts w:eastAsia="Times New Roman"/>
          <w:szCs w:val="24"/>
        </w:rPr>
        <w:t xml:space="preserve"> </w:t>
      </w:r>
      <w:r>
        <w:rPr>
          <w:rFonts w:eastAsia="Times New Roman"/>
          <w:szCs w:val="24"/>
        </w:rPr>
        <w:t>Τ</w:t>
      </w:r>
      <w:r w:rsidRPr="009E3027">
        <w:rPr>
          <w:rFonts w:eastAsia="Times New Roman"/>
          <w:szCs w:val="24"/>
        </w:rPr>
        <w:t>ι είναι αυτό</w:t>
      </w:r>
      <w:r>
        <w:rPr>
          <w:rFonts w:eastAsia="Times New Roman"/>
          <w:szCs w:val="24"/>
        </w:rPr>
        <w:t>;</w:t>
      </w:r>
      <w:r w:rsidRPr="009E3027">
        <w:rPr>
          <w:rFonts w:eastAsia="Times New Roman"/>
          <w:szCs w:val="24"/>
        </w:rPr>
        <w:t xml:space="preserve"> </w:t>
      </w:r>
      <w:r>
        <w:rPr>
          <w:rFonts w:eastAsia="Times New Roman"/>
          <w:szCs w:val="24"/>
        </w:rPr>
        <w:t>Α</w:t>
      </w:r>
      <w:r w:rsidRPr="009E3027">
        <w:rPr>
          <w:rFonts w:eastAsia="Times New Roman"/>
          <w:szCs w:val="24"/>
        </w:rPr>
        <w:t>υτό</w:t>
      </w:r>
      <w:r>
        <w:rPr>
          <w:rFonts w:eastAsia="Times New Roman"/>
          <w:szCs w:val="24"/>
        </w:rPr>
        <w:t>,</w:t>
      </w:r>
      <w:r w:rsidRPr="009E3027">
        <w:rPr>
          <w:rFonts w:eastAsia="Times New Roman"/>
          <w:szCs w:val="24"/>
        </w:rPr>
        <w:t xml:space="preserve"> λοιπόν</w:t>
      </w:r>
      <w:r>
        <w:rPr>
          <w:rFonts w:eastAsia="Times New Roman"/>
          <w:szCs w:val="24"/>
        </w:rPr>
        <w:t>,</w:t>
      </w:r>
      <w:r w:rsidRPr="009E3027">
        <w:rPr>
          <w:rFonts w:eastAsia="Times New Roman"/>
          <w:szCs w:val="24"/>
        </w:rPr>
        <w:t xml:space="preserve"> μας βάζει</w:t>
      </w:r>
      <w:r w:rsidRPr="009E3027">
        <w:rPr>
          <w:rFonts w:eastAsia="Times New Roman"/>
          <w:szCs w:val="24"/>
        </w:rPr>
        <w:t xml:space="preserve"> σε σκέψεις και βάζ</w:t>
      </w:r>
      <w:r>
        <w:rPr>
          <w:rFonts w:eastAsia="Times New Roman"/>
          <w:szCs w:val="24"/>
        </w:rPr>
        <w:t>ει</w:t>
      </w:r>
      <w:r w:rsidRPr="009E3027">
        <w:rPr>
          <w:rFonts w:eastAsia="Times New Roman"/>
          <w:szCs w:val="24"/>
        </w:rPr>
        <w:t xml:space="preserve"> </w:t>
      </w:r>
      <w:r>
        <w:rPr>
          <w:rFonts w:eastAsia="Times New Roman"/>
          <w:szCs w:val="24"/>
        </w:rPr>
        <w:t>όλους τους</w:t>
      </w:r>
      <w:r w:rsidRPr="009E3027">
        <w:rPr>
          <w:rFonts w:eastAsia="Times New Roman"/>
          <w:szCs w:val="24"/>
        </w:rPr>
        <w:t xml:space="preserve"> Έλληνες και σε σκέψεις</w:t>
      </w:r>
      <w:r>
        <w:rPr>
          <w:rFonts w:eastAsia="Times New Roman"/>
          <w:szCs w:val="24"/>
        </w:rPr>
        <w:t>.</w:t>
      </w:r>
      <w:r w:rsidRPr="009E3027">
        <w:rPr>
          <w:rFonts w:eastAsia="Times New Roman"/>
          <w:szCs w:val="24"/>
        </w:rPr>
        <w:t xml:space="preserve"> </w:t>
      </w:r>
      <w:r>
        <w:rPr>
          <w:rFonts w:eastAsia="Times New Roman"/>
          <w:szCs w:val="24"/>
        </w:rPr>
        <w:t>Κ</w:t>
      </w:r>
      <w:r w:rsidRPr="009E3027">
        <w:rPr>
          <w:rFonts w:eastAsia="Times New Roman"/>
          <w:szCs w:val="24"/>
        </w:rPr>
        <w:t>αι έξω να βγείτε</w:t>
      </w:r>
      <w:r>
        <w:rPr>
          <w:rFonts w:eastAsia="Times New Roman"/>
          <w:szCs w:val="24"/>
        </w:rPr>
        <w:t>,</w:t>
      </w:r>
      <w:r w:rsidRPr="009E3027">
        <w:rPr>
          <w:rFonts w:eastAsia="Times New Roman"/>
          <w:szCs w:val="24"/>
        </w:rPr>
        <w:t xml:space="preserve"> όλοι οι Έλληνες λένε ότι όσοι ψηφίσατε μέσα εδώ κάνατε συναλλαγή</w:t>
      </w:r>
      <w:r>
        <w:rPr>
          <w:rFonts w:eastAsia="Times New Roman"/>
          <w:szCs w:val="24"/>
        </w:rPr>
        <w:t>.</w:t>
      </w:r>
      <w:r w:rsidRPr="009E3027">
        <w:rPr>
          <w:rFonts w:eastAsia="Times New Roman"/>
          <w:szCs w:val="24"/>
        </w:rPr>
        <w:t xml:space="preserve"> </w:t>
      </w:r>
      <w:r>
        <w:rPr>
          <w:rFonts w:eastAsia="Times New Roman"/>
          <w:szCs w:val="24"/>
        </w:rPr>
        <w:t>Δ</w:t>
      </w:r>
      <w:r w:rsidRPr="009E3027">
        <w:rPr>
          <w:rFonts w:eastAsia="Times New Roman"/>
          <w:szCs w:val="24"/>
        </w:rPr>
        <w:t>εν υπάρχει</w:t>
      </w:r>
      <w:r>
        <w:rPr>
          <w:rFonts w:eastAsia="Times New Roman"/>
          <w:szCs w:val="24"/>
        </w:rPr>
        <w:t xml:space="preserve"> Έλληνας που να πιστεύει κάτι άλλο. </w:t>
      </w:r>
    </w:p>
    <w:p w14:paraId="09855BD0" w14:textId="77777777" w:rsidR="00BE639A" w:rsidRDefault="00A212EC">
      <w:pPr>
        <w:spacing w:line="600" w:lineRule="auto"/>
        <w:ind w:firstLine="720"/>
        <w:jc w:val="both"/>
        <w:rPr>
          <w:rFonts w:eastAsia="Times New Roman"/>
          <w:szCs w:val="24"/>
        </w:rPr>
      </w:pPr>
      <w:r>
        <w:rPr>
          <w:rFonts w:eastAsia="Times New Roman"/>
          <w:szCs w:val="24"/>
        </w:rPr>
        <w:lastRenderedPageBreak/>
        <w:t xml:space="preserve">Πείτε μου, λοιπόν, τώρα με τι ασχοληθήκατε το 2018, εκτός από τον </w:t>
      </w:r>
      <w:r>
        <w:rPr>
          <w:rFonts w:eastAsia="Times New Roman"/>
          <w:szCs w:val="24"/>
        </w:rPr>
        <w:t>Ζάεφ. Με τίποτα! Δ</w:t>
      </w:r>
      <w:r w:rsidRPr="009E3027">
        <w:rPr>
          <w:rFonts w:eastAsia="Times New Roman"/>
          <w:szCs w:val="24"/>
        </w:rPr>
        <w:t xml:space="preserve">εν υπήρχε πρόβλημα με τις τράπεζες και τα κόκκινα δάνεια το </w:t>
      </w:r>
      <w:r>
        <w:rPr>
          <w:rFonts w:eastAsia="Times New Roman"/>
          <w:szCs w:val="24"/>
        </w:rPr>
        <w:t>20</w:t>
      </w:r>
      <w:r w:rsidRPr="009E3027">
        <w:rPr>
          <w:rFonts w:eastAsia="Times New Roman"/>
          <w:szCs w:val="24"/>
        </w:rPr>
        <w:t>18</w:t>
      </w:r>
      <w:r>
        <w:rPr>
          <w:rFonts w:eastAsia="Times New Roman"/>
          <w:szCs w:val="24"/>
        </w:rPr>
        <w:t>;</w:t>
      </w:r>
      <w:r w:rsidRPr="009E3027">
        <w:rPr>
          <w:rFonts w:eastAsia="Times New Roman"/>
          <w:szCs w:val="24"/>
        </w:rPr>
        <w:t xml:space="preserve"> </w:t>
      </w:r>
      <w:r>
        <w:rPr>
          <w:rFonts w:eastAsia="Times New Roman"/>
          <w:szCs w:val="24"/>
        </w:rPr>
        <w:t xml:space="preserve">Τίποτα δεν κάνατε! Ζάεφ </w:t>
      </w:r>
      <w:r w:rsidRPr="009E3027">
        <w:rPr>
          <w:rFonts w:eastAsia="Times New Roman"/>
          <w:szCs w:val="24"/>
        </w:rPr>
        <w:t>και ξερό ψωμί</w:t>
      </w:r>
      <w:r>
        <w:rPr>
          <w:rFonts w:eastAsia="Times New Roman"/>
          <w:szCs w:val="24"/>
        </w:rPr>
        <w:t>,</w:t>
      </w:r>
      <w:r w:rsidRPr="009E3027">
        <w:rPr>
          <w:rFonts w:eastAsia="Times New Roman"/>
          <w:szCs w:val="24"/>
        </w:rPr>
        <w:t xml:space="preserve"> λες και δεν είχαμε άλλο πρόβλημα</w:t>
      </w:r>
      <w:r>
        <w:rPr>
          <w:rFonts w:eastAsia="Times New Roman"/>
          <w:szCs w:val="24"/>
        </w:rPr>
        <w:t>! Τ</w:t>
      </w:r>
      <w:r w:rsidRPr="009E3027">
        <w:rPr>
          <w:rFonts w:eastAsia="Times New Roman"/>
          <w:szCs w:val="24"/>
        </w:rPr>
        <w:t>α θυμηθήκα</w:t>
      </w:r>
      <w:r>
        <w:rPr>
          <w:rFonts w:eastAsia="Times New Roman"/>
          <w:szCs w:val="24"/>
        </w:rPr>
        <w:t>τε</w:t>
      </w:r>
      <w:r w:rsidRPr="009E3027">
        <w:rPr>
          <w:rFonts w:eastAsia="Times New Roman"/>
          <w:szCs w:val="24"/>
        </w:rPr>
        <w:t xml:space="preserve"> όλα αυτά μετά την ψήφιση </w:t>
      </w:r>
      <w:r>
        <w:rPr>
          <w:rFonts w:eastAsia="Times New Roman"/>
          <w:szCs w:val="24"/>
        </w:rPr>
        <w:t xml:space="preserve">της </w:t>
      </w:r>
      <w:r>
        <w:rPr>
          <w:rFonts w:eastAsia="Times New Roman"/>
          <w:szCs w:val="24"/>
        </w:rPr>
        <w:t>σ</w:t>
      </w:r>
      <w:r w:rsidRPr="009E3027">
        <w:rPr>
          <w:rFonts w:eastAsia="Times New Roman"/>
          <w:szCs w:val="24"/>
        </w:rPr>
        <w:t>υμφωνίας</w:t>
      </w:r>
      <w:r>
        <w:rPr>
          <w:rFonts w:eastAsia="Times New Roman"/>
          <w:szCs w:val="24"/>
        </w:rPr>
        <w:t>.</w:t>
      </w:r>
      <w:r w:rsidRPr="009E3027">
        <w:rPr>
          <w:rFonts w:eastAsia="Times New Roman"/>
          <w:szCs w:val="24"/>
        </w:rPr>
        <w:t xml:space="preserve"> </w:t>
      </w:r>
      <w:r>
        <w:rPr>
          <w:rFonts w:eastAsia="Times New Roman"/>
          <w:szCs w:val="24"/>
        </w:rPr>
        <w:t>Μ</w:t>
      </w:r>
      <w:r w:rsidRPr="009E3027">
        <w:rPr>
          <w:rFonts w:eastAsia="Times New Roman"/>
          <w:szCs w:val="24"/>
        </w:rPr>
        <w:t xml:space="preserve">όλις </w:t>
      </w:r>
      <w:r>
        <w:rPr>
          <w:rFonts w:eastAsia="Times New Roman"/>
          <w:szCs w:val="24"/>
        </w:rPr>
        <w:t>ψηφίσατε, άρχισε ο κ.</w:t>
      </w:r>
      <w:r w:rsidRPr="009E3027">
        <w:rPr>
          <w:rFonts w:eastAsia="Times New Roman"/>
          <w:szCs w:val="24"/>
        </w:rPr>
        <w:t xml:space="preserve"> Δραγασάκης</w:t>
      </w:r>
      <w:r>
        <w:rPr>
          <w:rFonts w:eastAsia="Times New Roman"/>
          <w:szCs w:val="24"/>
        </w:rPr>
        <w:t>,</w:t>
      </w:r>
      <w:r w:rsidRPr="009E3027">
        <w:rPr>
          <w:rFonts w:eastAsia="Times New Roman"/>
          <w:szCs w:val="24"/>
        </w:rPr>
        <w:t xml:space="preserve"> </w:t>
      </w:r>
      <w:r>
        <w:rPr>
          <w:rFonts w:eastAsia="Times New Roman"/>
          <w:szCs w:val="24"/>
        </w:rPr>
        <w:t xml:space="preserve">ο </w:t>
      </w:r>
      <w:r>
        <w:rPr>
          <w:rFonts w:eastAsia="Times New Roman"/>
          <w:szCs w:val="24"/>
        </w:rPr>
        <w:t>ένας, ο</w:t>
      </w:r>
      <w:r w:rsidRPr="009E3027">
        <w:rPr>
          <w:rFonts w:eastAsia="Times New Roman"/>
          <w:szCs w:val="24"/>
        </w:rPr>
        <w:t xml:space="preserve"> </w:t>
      </w:r>
      <w:r>
        <w:rPr>
          <w:rFonts w:eastAsia="Times New Roman"/>
          <w:szCs w:val="24"/>
        </w:rPr>
        <w:t>άλλος, να λέει «</w:t>
      </w:r>
      <w:r w:rsidRPr="009E3027">
        <w:rPr>
          <w:rFonts w:eastAsia="Times New Roman"/>
          <w:szCs w:val="24"/>
        </w:rPr>
        <w:t>παιδιά</w:t>
      </w:r>
      <w:r>
        <w:rPr>
          <w:rFonts w:eastAsia="Times New Roman"/>
          <w:szCs w:val="24"/>
        </w:rPr>
        <w:t>,</w:t>
      </w:r>
      <w:r w:rsidRPr="009E3027">
        <w:rPr>
          <w:rFonts w:eastAsia="Times New Roman"/>
          <w:szCs w:val="24"/>
        </w:rPr>
        <w:t xml:space="preserve"> τι θα γίνει με τα κόκκινα δάνεια</w:t>
      </w:r>
      <w:r>
        <w:rPr>
          <w:rFonts w:eastAsia="Times New Roman"/>
          <w:szCs w:val="24"/>
        </w:rPr>
        <w:t>,</w:t>
      </w:r>
      <w:r w:rsidRPr="009E3027">
        <w:rPr>
          <w:rFonts w:eastAsia="Times New Roman"/>
          <w:szCs w:val="24"/>
        </w:rPr>
        <w:t xml:space="preserve"> με τις τράπεζες</w:t>
      </w:r>
      <w:r>
        <w:rPr>
          <w:rFonts w:eastAsia="Times New Roman"/>
          <w:szCs w:val="24"/>
        </w:rPr>
        <w:t>». Ενώ το 20</w:t>
      </w:r>
      <w:r w:rsidRPr="009E3027">
        <w:rPr>
          <w:rFonts w:eastAsia="Times New Roman"/>
          <w:szCs w:val="24"/>
        </w:rPr>
        <w:t xml:space="preserve">18 οι τράπεζες έχασαν το 50% της </w:t>
      </w:r>
      <w:r>
        <w:rPr>
          <w:rFonts w:eastAsia="Times New Roman"/>
          <w:szCs w:val="24"/>
        </w:rPr>
        <w:t>χρηματιστηριακής τους αξίας και δ</w:t>
      </w:r>
      <w:r w:rsidRPr="009E3027">
        <w:rPr>
          <w:rFonts w:eastAsia="Times New Roman"/>
          <w:szCs w:val="24"/>
        </w:rPr>
        <w:t>εν το λέγατε</w:t>
      </w:r>
      <w:r>
        <w:rPr>
          <w:rFonts w:eastAsia="Times New Roman"/>
          <w:szCs w:val="24"/>
        </w:rPr>
        <w:t>.</w:t>
      </w:r>
      <w:r w:rsidRPr="009E3027">
        <w:rPr>
          <w:rFonts w:eastAsia="Times New Roman"/>
          <w:szCs w:val="24"/>
        </w:rPr>
        <w:t xml:space="preserve"> Τι κάνατε</w:t>
      </w:r>
      <w:r>
        <w:rPr>
          <w:rFonts w:eastAsia="Times New Roman"/>
          <w:szCs w:val="24"/>
        </w:rPr>
        <w:t>;</w:t>
      </w:r>
      <w:r w:rsidRPr="009E3027">
        <w:rPr>
          <w:rFonts w:eastAsia="Times New Roman"/>
          <w:szCs w:val="24"/>
        </w:rPr>
        <w:t xml:space="preserve"> </w:t>
      </w:r>
      <w:r>
        <w:rPr>
          <w:rFonts w:eastAsia="Times New Roman"/>
          <w:szCs w:val="24"/>
        </w:rPr>
        <w:t>Κρύψατε</w:t>
      </w:r>
      <w:r w:rsidRPr="009E3027">
        <w:rPr>
          <w:rFonts w:eastAsia="Times New Roman"/>
          <w:szCs w:val="24"/>
        </w:rPr>
        <w:t xml:space="preserve"> το πρόβλημα των τραπεζών κάτω από τις Πρέσπες και τώρα </w:t>
      </w:r>
      <w:r>
        <w:rPr>
          <w:rFonts w:eastAsia="Times New Roman"/>
          <w:szCs w:val="24"/>
        </w:rPr>
        <w:t>εμφανίσατ</w:t>
      </w:r>
      <w:r>
        <w:rPr>
          <w:rFonts w:eastAsia="Times New Roman"/>
          <w:szCs w:val="24"/>
        </w:rPr>
        <w:t>ε</w:t>
      </w:r>
      <w:r w:rsidRPr="009E3027">
        <w:rPr>
          <w:rFonts w:eastAsia="Times New Roman"/>
          <w:szCs w:val="24"/>
        </w:rPr>
        <w:t xml:space="preserve"> το πρόβλημα των τραπεζών για να ξεχαστεί η Συμφωνία των Πρεσπών</w:t>
      </w:r>
      <w:r>
        <w:rPr>
          <w:rFonts w:eastAsia="Times New Roman"/>
          <w:szCs w:val="24"/>
        </w:rPr>
        <w:t>. Δ</w:t>
      </w:r>
      <w:r w:rsidRPr="009E3027">
        <w:rPr>
          <w:rFonts w:eastAsia="Times New Roman"/>
          <w:szCs w:val="24"/>
        </w:rPr>
        <w:t>ιότι</w:t>
      </w:r>
      <w:r>
        <w:rPr>
          <w:rFonts w:eastAsia="Times New Roman"/>
          <w:szCs w:val="24"/>
        </w:rPr>
        <w:t>,</w:t>
      </w:r>
      <w:r w:rsidRPr="009E3027">
        <w:rPr>
          <w:rFonts w:eastAsia="Times New Roman"/>
          <w:szCs w:val="24"/>
        </w:rPr>
        <w:t xml:space="preserve"> αν το 2018 έβγαινε ένας από σας και έλεγε </w:t>
      </w:r>
      <w:r>
        <w:rPr>
          <w:rFonts w:eastAsia="Times New Roman"/>
          <w:szCs w:val="24"/>
        </w:rPr>
        <w:t>«π</w:t>
      </w:r>
      <w:r w:rsidRPr="009E3027">
        <w:rPr>
          <w:rFonts w:eastAsia="Times New Roman"/>
          <w:szCs w:val="24"/>
        </w:rPr>
        <w:t>αιδιά</w:t>
      </w:r>
      <w:r>
        <w:rPr>
          <w:rFonts w:eastAsia="Times New Roman"/>
          <w:szCs w:val="24"/>
        </w:rPr>
        <w:t>,</w:t>
      </w:r>
      <w:r w:rsidRPr="009E3027">
        <w:rPr>
          <w:rFonts w:eastAsia="Times New Roman"/>
          <w:szCs w:val="24"/>
        </w:rPr>
        <w:t xml:space="preserve"> οι τράπεζες έχουν πρόβλημα</w:t>
      </w:r>
      <w:r>
        <w:rPr>
          <w:rFonts w:eastAsia="Times New Roman"/>
          <w:szCs w:val="24"/>
        </w:rPr>
        <w:t>,</w:t>
      </w:r>
      <w:r w:rsidRPr="009E3027">
        <w:rPr>
          <w:rFonts w:eastAsia="Times New Roman"/>
          <w:szCs w:val="24"/>
        </w:rPr>
        <w:t xml:space="preserve"> πρέπει να ανακεφαλαιοποιηθούν</w:t>
      </w:r>
      <w:r>
        <w:rPr>
          <w:rFonts w:eastAsia="Times New Roman"/>
          <w:szCs w:val="24"/>
        </w:rPr>
        <w:t>,</w:t>
      </w:r>
      <w:r w:rsidRPr="009E3027">
        <w:rPr>
          <w:rFonts w:eastAsia="Times New Roman"/>
          <w:szCs w:val="24"/>
        </w:rPr>
        <w:t xml:space="preserve"> έχουν χάσει</w:t>
      </w:r>
      <w:r>
        <w:rPr>
          <w:rFonts w:eastAsia="Times New Roman"/>
          <w:szCs w:val="24"/>
        </w:rPr>
        <w:t>»</w:t>
      </w:r>
      <w:r w:rsidRPr="009E3027">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xml:space="preserve">, </w:t>
      </w:r>
      <w:r w:rsidRPr="009E3027">
        <w:rPr>
          <w:rFonts w:eastAsia="Times New Roman"/>
          <w:szCs w:val="24"/>
        </w:rPr>
        <w:t xml:space="preserve">θα γύρναγε όλος ο κόσμος </w:t>
      </w:r>
      <w:r>
        <w:rPr>
          <w:rFonts w:eastAsia="Times New Roman"/>
          <w:szCs w:val="24"/>
        </w:rPr>
        <w:t>και θα σας</w:t>
      </w:r>
      <w:r w:rsidRPr="009E3027">
        <w:rPr>
          <w:rFonts w:eastAsia="Times New Roman"/>
          <w:szCs w:val="24"/>
        </w:rPr>
        <w:t xml:space="preserve"> έλεγε</w:t>
      </w:r>
      <w:r>
        <w:rPr>
          <w:rFonts w:eastAsia="Times New Roman"/>
          <w:szCs w:val="24"/>
        </w:rPr>
        <w:t>:</w:t>
      </w:r>
      <w:r w:rsidRPr="009E3027">
        <w:rPr>
          <w:rFonts w:eastAsia="Times New Roman"/>
          <w:szCs w:val="24"/>
        </w:rPr>
        <w:t xml:space="preserve"> </w:t>
      </w:r>
      <w:r>
        <w:rPr>
          <w:rFonts w:eastAsia="Times New Roman"/>
          <w:szCs w:val="24"/>
        </w:rPr>
        <w:t xml:space="preserve">«Τότε τι </w:t>
      </w:r>
      <w:r>
        <w:rPr>
          <w:rFonts w:eastAsia="Times New Roman"/>
          <w:szCs w:val="24"/>
        </w:rPr>
        <w:t>ασχολείσαι με τον Ζάεφ, Χ</w:t>
      </w:r>
      <w:r w:rsidRPr="009E3027">
        <w:rPr>
          <w:rFonts w:eastAsia="Times New Roman"/>
          <w:szCs w:val="24"/>
        </w:rPr>
        <w:t>ριστιανέ μου</w:t>
      </w:r>
      <w:r>
        <w:rPr>
          <w:rFonts w:eastAsia="Times New Roman"/>
          <w:szCs w:val="24"/>
        </w:rPr>
        <w:t>,</w:t>
      </w:r>
      <w:r w:rsidRPr="009E3027">
        <w:rPr>
          <w:rFonts w:eastAsia="Times New Roman"/>
          <w:szCs w:val="24"/>
        </w:rPr>
        <w:t xml:space="preserve"> και πας και έρχεσαι</w:t>
      </w:r>
      <w:r>
        <w:rPr>
          <w:rFonts w:eastAsia="Times New Roman"/>
          <w:szCs w:val="24"/>
        </w:rPr>
        <w:t>,</w:t>
      </w:r>
      <w:r w:rsidRPr="009E3027">
        <w:rPr>
          <w:rFonts w:eastAsia="Times New Roman"/>
          <w:szCs w:val="24"/>
        </w:rPr>
        <w:t xml:space="preserve"> ενώ εδώ καταρρέει το άπαν σύμπαν και οι τράπεζες και εσύ τρέχεις στο</w:t>
      </w:r>
      <w:r>
        <w:rPr>
          <w:rFonts w:eastAsia="Times New Roman"/>
          <w:szCs w:val="24"/>
        </w:rPr>
        <w:t>ν</w:t>
      </w:r>
      <w:r w:rsidRPr="009E3027">
        <w:rPr>
          <w:rFonts w:eastAsia="Times New Roman"/>
          <w:szCs w:val="24"/>
        </w:rPr>
        <w:t xml:space="preserve"> </w:t>
      </w:r>
      <w:r>
        <w:rPr>
          <w:rFonts w:eastAsia="Times New Roman"/>
          <w:szCs w:val="24"/>
        </w:rPr>
        <w:t xml:space="preserve">Ζάεφ, τον Νίμιτς, τον Σόρος και </w:t>
      </w:r>
      <w:r w:rsidRPr="009E3027">
        <w:rPr>
          <w:rFonts w:eastAsia="Times New Roman"/>
          <w:szCs w:val="24"/>
        </w:rPr>
        <w:t>όλη την παρέα του</w:t>
      </w:r>
      <w:r>
        <w:rPr>
          <w:rFonts w:eastAsia="Times New Roman"/>
          <w:szCs w:val="24"/>
        </w:rPr>
        <w:t>;».</w:t>
      </w:r>
      <w:r w:rsidRPr="009E3027">
        <w:rPr>
          <w:rFonts w:eastAsia="Times New Roman"/>
          <w:szCs w:val="24"/>
        </w:rPr>
        <w:t xml:space="preserve"> </w:t>
      </w:r>
      <w:r>
        <w:rPr>
          <w:rFonts w:eastAsia="Times New Roman"/>
          <w:szCs w:val="24"/>
        </w:rPr>
        <w:t>Α</w:t>
      </w:r>
      <w:r w:rsidRPr="009E3027">
        <w:rPr>
          <w:rFonts w:eastAsia="Times New Roman"/>
          <w:szCs w:val="24"/>
        </w:rPr>
        <w:t xml:space="preserve">υτό θα </w:t>
      </w:r>
      <w:r>
        <w:rPr>
          <w:rFonts w:eastAsia="Times New Roman"/>
          <w:szCs w:val="24"/>
        </w:rPr>
        <w:t>έλεγαν. Κρύβατε, λ</w:t>
      </w:r>
      <w:r w:rsidRPr="009E3027">
        <w:rPr>
          <w:rFonts w:eastAsia="Times New Roman"/>
          <w:szCs w:val="24"/>
        </w:rPr>
        <w:t>οιπόν</w:t>
      </w:r>
      <w:r>
        <w:rPr>
          <w:rFonts w:eastAsia="Times New Roman"/>
          <w:szCs w:val="24"/>
        </w:rPr>
        <w:t>,</w:t>
      </w:r>
      <w:r w:rsidRPr="009E3027">
        <w:rPr>
          <w:rFonts w:eastAsia="Times New Roman"/>
          <w:szCs w:val="24"/>
        </w:rPr>
        <w:t xml:space="preserve"> τις τράπεζες</w:t>
      </w:r>
      <w:r>
        <w:rPr>
          <w:rFonts w:eastAsia="Times New Roman"/>
          <w:szCs w:val="24"/>
        </w:rPr>
        <w:t xml:space="preserve">. </w:t>
      </w:r>
    </w:p>
    <w:p w14:paraId="09855BD1" w14:textId="77777777" w:rsidR="00BE639A" w:rsidRDefault="00A212EC">
      <w:pPr>
        <w:spacing w:line="600" w:lineRule="auto"/>
        <w:ind w:firstLine="720"/>
        <w:jc w:val="both"/>
        <w:rPr>
          <w:rFonts w:eastAsia="Times New Roman"/>
          <w:szCs w:val="24"/>
        </w:rPr>
      </w:pPr>
      <w:r>
        <w:rPr>
          <w:rFonts w:eastAsia="Times New Roman"/>
          <w:szCs w:val="24"/>
        </w:rPr>
        <w:lastRenderedPageBreak/>
        <w:t>Α</w:t>
      </w:r>
      <w:r w:rsidRPr="009E3027">
        <w:rPr>
          <w:rFonts w:eastAsia="Times New Roman"/>
          <w:szCs w:val="24"/>
        </w:rPr>
        <w:t xml:space="preserve">φού </w:t>
      </w:r>
      <w:r>
        <w:rPr>
          <w:rFonts w:eastAsia="Times New Roman"/>
          <w:szCs w:val="24"/>
        </w:rPr>
        <w:t xml:space="preserve">τώρα λοιπόν </w:t>
      </w:r>
      <w:r>
        <w:rPr>
          <w:rFonts w:eastAsia="Times New Roman"/>
          <w:szCs w:val="24"/>
        </w:rPr>
        <w:t>πληρώσατε</w:t>
      </w:r>
      <w:r w:rsidRPr="009E3027">
        <w:rPr>
          <w:rFonts w:eastAsia="Times New Roman"/>
          <w:szCs w:val="24"/>
        </w:rPr>
        <w:t xml:space="preserve"> το γραμμάτιο </w:t>
      </w:r>
      <w:r>
        <w:rPr>
          <w:rFonts w:eastAsia="Times New Roman"/>
          <w:szCs w:val="24"/>
        </w:rPr>
        <w:t>«</w:t>
      </w:r>
      <w:r w:rsidRPr="009E3027">
        <w:rPr>
          <w:rFonts w:eastAsia="Times New Roman"/>
          <w:szCs w:val="24"/>
        </w:rPr>
        <w:t>Μακεδονία</w:t>
      </w:r>
      <w:r>
        <w:rPr>
          <w:rFonts w:eastAsia="Times New Roman"/>
          <w:szCs w:val="24"/>
        </w:rPr>
        <w:t>»,</w:t>
      </w:r>
      <w:r w:rsidRPr="009E3027">
        <w:rPr>
          <w:rFonts w:eastAsia="Times New Roman"/>
          <w:szCs w:val="24"/>
        </w:rPr>
        <w:t xml:space="preserve"> εμφανίζετ</w:t>
      </w:r>
      <w:r>
        <w:rPr>
          <w:rFonts w:eastAsia="Times New Roman"/>
          <w:szCs w:val="24"/>
        </w:rPr>
        <w:t>ε</w:t>
      </w:r>
      <w:r w:rsidRPr="009E3027">
        <w:rPr>
          <w:rFonts w:eastAsia="Times New Roman"/>
          <w:szCs w:val="24"/>
        </w:rPr>
        <w:t xml:space="preserve"> το πρόβλημα με τις τράπεζες</w:t>
      </w:r>
      <w:r>
        <w:rPr>
          <w:rFonts w:eastAsia="Times New Roman"/>
          <w:szCs w:val="24"/>
        </w:rPr>
        <w:t>. Τ</w:t>
      </w:r>
      <w:r w:rsidRPr="009E3027">
        <w:rPr>
          <w:rFonts w:eastAsia="Times New Roman"/>
          <w:szCs w:val="24"/>
        </w:rPr>
        <w:t xml:space="preserve">ώρα φούντωσε το πρόβλημα των τραπεζών και άρχισαν όλοι να λένε </w:t>
      </w:r>
      <w:r>
        <w:rPr>
          <w:rFonts w:eastAsia="Times New Roman"/>
          <w:szCs w:val="24"/>
        </w:rPr>
        <w:t>«</w:t>
      </w:r>
      <w:r w:rsidRPr="009E3027">
        <w:rPr>
          <w:rFonts w:eastAsia="Times New Roman"/>
          <w:szCs w:val="24"/>
        </w:rPr>
        <w:t>τι θα γίνει</w:t>
      </w:r>
      <w:r>
        <w:rPr>
          <w:rFonts w:eastAsia="Times New Roman"/>
          <w:szCs w:val="24"/>
        </w:rPr>
        <w:t>»,</w:t>
      </w:r>
      <w:r w:rsidRPr="009E3027">
        <w:rPr>
          <w:rFonts w:eastAsia="Times New Roman"/>
          <w:szCs w:val="24"/>
        </w:rPr>
        <w:t xml:space="preserve"> </w:t>
      </w:r>
      <w:r>
        <w:rPr>
          <w:rFonts w:eastAsia="Times New Roman"/>
          <w:szCs w:val="24"/>
        </w:rPr>
        <w:t>«</w:t>
      </w:r>
      <w:r w:rsidRPr="009E3027">
        <w:rPr>
          <w:rFonts w:eastAsia="Times New Roman"/>
          <w:szCs w:val="24"/>
        </w:rPr>
        <w:t>πώς θα γίνει</w:t>
      </w:r>
      <w:r>
        <w:rPr>
          <w:rFonts w:eastAsia="Times New Roman"/>
          <w:szCs w:val="24"/>
        </w:rPr>
        <w:t>»,</w:t>
      </w:r>
      <w:r w:rsidRPr="009E3027">
        <w:rPr>
          <w:rFonts w:eastAsia="Times New Roman"/>
          <w:szCs w:val="24"/>
        </w:rPr>
        <w:t xml:space="preserve"> </w:t>
      </w:r>
      <w:r>
        <w:rPr>
          <w:rFonts w:eastAsia="Times New Roman"/>
          <w:szCs w:val="24"/>
        </w:rPr>
        <w:t>«</w:t>
      </w:r>
      <w:r w:rsidRPr="009E3027">
        <w:rPr>
          <w:rFonts w:eastAsia="Times New Roman"/>
          <w:szCs w:val="24"/>
        </w:rPr>
        <w:t>πο</w:t>
      </w:r>
      <w:r>
        <w:rPr>
          <w:rFonts w:eastAsia="Times New Roman"/>
          <w:szCs w:val="24"/>
        </w:rPr>
        <w:t>ύ</w:t>
      </w:r>
      <w:r w:rsidRPr="009E3027">
        <w:rPr>
          <w:rFonts w:eastAsia="Times New Roman"/>
          <w:szCs w:val="24"/>
        </w:rPr>
        <w:t xml:space="preserve"> είναι</w:t>
      </w:r>
      <w:r>
        <w:rPr>
          <w:rFonts w:eastAsia="Times New Roman"/>
          <w:szCs w:val="24"/>
        </w:rPr>
        <w:t>»,</w:t>
      </w:r>
      <w:r w:rsidRPr="009E3027">
        <w:rPr>
          <w:rFonts w:eastAsia="Times New Roman"/>
          <w:szCs w:val="24"/>
        </w:rPr>
        <w:t xml:space="preserve"> </w:t>
      </w:r>
      <w:r>
        <w:rPr>
          <w:rFonts w:eastAsia="Times New Roman"/>
          <w:szCs w:val="24"/>
        </w:rPr>
        <w:t>«</w:t>
      </w:r>
      <w:r w:rsidRPr="009E3027">
        <w:rPr>
          <w:rFonts w:eastAsia="Times New Roman"/>
          <w:szCs w:val="24"/>
        </w:rPr>
        <w:t>π</w:t>
      </w:r>
      <w:r>
        <w:rPr>
          <w:rFonts w:eastAsia="Times New Roman"/>
          <w:szCs w:val="24"/>
        </w:rPr>
        <w:t>ώς είναι» κ.λπ</w:t>
      </w:r>
      <w:r>
        <w:rPr>
          <w:rFonts w:eastAsia="Times New Roman"/>
          <w:szCs w:val="24"/>
        </w:rPr>
        <w:t>.</w:t>
      </w:r>
      <w:r>
        <w:rPr>
          <w:rFonts w:eastAsia="Times New Roman"/>
          <w:szCs w:val="24"/>
        </w:rPr>
        <w:t>. Πάρτε να δείτε τις ημερομηνίες. Με το 2018 δεν ασχολή</w:t>
      </w:r>
      <w:r>
        <w:rPr>
          <w:rFonts w:eastAsia="Times New Roman"/>
          <w:szCs w:val="24"/>
        </w:rPr>
        <w:t>θηκε κανείς σας -ούτε Υπουργός ούτε κανένας- με τις τράπεζες.</w:t>
      </w:r>
    </w:p>
    <w:p w14:paraId="09855BD2" w14:textId="77777777" w:rsidR="00BE639A" w:rsidRDefault="00A212EC">
      <w:pPr>
        <w:spacing w:line="600" w:lineRule="auto"/>
        <w:ind w:firstLine="720"/>
        <w:jc w:val="both"/>
        <w:rPr>
          <w:rFonts w:eastAsia="Times New Roman"/>
          <w:szCs w:val="24"/>
        </w:rPr>
      </w:pPr>
      <w:r>
        <w:rPr>
          <w:rFonts w:eastAsia="Times New Roman"/>
          <w:szCs w:val="24"/>
        </w:rPr>
        <w:t xml:space="preserve">Τώρα, λοιπόν, άντε πάλι </w:t>
      </w:r>
      <w:r w:rsidRPr="009E3027">
        <w:rPr>
          <w:rFonts w:eastAsia="Times New Roman"/>
          <w:szCs w:val="24"/>
        </w:rPr>
        <w:t xml:space="preserve">να κλέψουμε το ενδιαφέρον του ελληνικού λαού με τη </w:t>
      </w:r>
      <w:r>
        <w:rPr>
          <w:rFonts w:eastAsia="Times New Roman"/>
          <w:szCs w:val="24"/>
        </w:rPr>
        <w:t>σ</w:t>
      </w:r>
      <w:r w:rsidRPr="009E3027">
        <w:rPr>
          <w:rFonts w:eastAsia="Times New Roman"/>
          <w:szCs w:val="24"/>
        </w:rPr>
        <w:t xml:space="preserve">υνταγματική </w:t>
      </w:r>
      <w:r w:rsidRPr="009E3027">
        <w:rPr>
          <w:rFonts w:eastAsia="Times New Roman"/>
          <w:szCs w:val="24"/>
        </w:rPr>
        <w:t>Αναθεώρηση και αν αυτό δεσμεύει και αν αυτό δεν δεσμεύει</w:t>
      </w:r>
      <w:r>
        <w:rPr>
          <w:rFonts w:eastAsia="Times New Roman"/>
          <w:szCs w:val="24"/>
        </w:rPr>
        <w:t>,</w:t>
      </w:r>
      <w:r w:rsidRPr="009E3027">
        <w:rPr>
          <w:rFonts w:eastAsia="Times New Roman"/>
          <w:szCs w:val="24"/>
        </w:rPr>
        <w:t xml:space="preserve"> ενώ το πρόβλημα των τραπεζών υπάρχει</w:t>
      </w:r>
      <w:r>
        <w:rPr>
          <w:rFonts w:eastAsia="Times New Roman"/>
          <w:szCs w:val="24"/>
        </w:rPr>
        <w:t>.</w:t>
      </w:r>
      <w:r w:rsidRPr="009E3027">
        <w:rPr>
          <w:rFonts w:eastAsia="Times New Roman"/>
          <w:szCs w:val="24"/>
        </w:rPr>
        <w:t xml:space="preserve"> </w:t>
      </w:r>
      <w:r>
        <w:rPr>
          <w:rFonts w:eastAsia="Times New Roman"/>
          <w:szCs w:val="24"/>
        </w:rPr>
        <w:t>Τ</w:t>
      </w:r>
      <w:r w:rsidRPr="009E3027">
        <w:rPr>
          <w:rFonts w:eastAsia="Times New Roman"/>
          <w:szCs w:val="24"/>
        </w:rPr>
        <w:t>ώρα που μ</w:t>
      </w:r>
      <w:r w:rsidRPr="009E3027">
        <w:rPr>
          <w:rFonts w:eastAsia="Times New Roman"/>
          <w:szCs w:val="24"/>
        </w:rPr>
        <w:t>ιλάμε</w:t>
      </w:r>
      <w:r>
        <w:rPr>
          <w:rFonts w:eastAsia="Times New Roman"/>
          <w:szCs w:val="24"/>
        </w:rPr>
        <w:t>,</w:t>
      </w:r>
      <w:r w:rsidRPr="009E3027">
        <w:rPr>
          <w:rFonts w:eastAsia="Times New Roman"/>
          <w:szCs w:val="24"/>
        </w:rPr>
        <w:t xml:space="preserve"> το πρωί που λέγατε όλα αυτά τα οποία λέγατε εδώ</w:t>
      </w:r>
      <w:r>
        <w:rPr>
          <w:rFonts w:eastAsia="Times New Roman"/>
          <w:szCs w:val="24"/>
        </w:rPr>
        <w:t>,</w:t>
      </w:r>
      <w:r w:rsidRPr="009E3027">
        <w:rPr>
          <w:rFonts w:eastAsia="Times New Roman"/>
          <w:szCs w:val="24"/>
        </w:rPr>
        <w:t xml:space="preserve"> αυτό το πρόβλημα σοβούσε και υπάρχει</w:t>
      </w:r>
      <w:r>
        <w:rPr>
          <w:rFonts w:eastAsia="Times New Roman"/>
          <w:szCs w:val="24"/>
        </w:rPr>
        <w:t>.</w:t>
      </w:r>
      <w:r w:rsidRPr="009E3027">
        <w:rPr>
          <w:rFonts w:eastAsia="Times New Roman"/>
          <w:szCs w:val="24"/>
        </w:rPr>
        <w:t xml:space="preserve"> </w:t>
      </w:r>
      <w:r>
        <w:rPr>
          <w:rFonts w:eastAsia="Times New Roman"/>
          <w:szCs w:val="24"/>
        </w:rPr>
        <w:t>Και α</w:t>
      </w:r>
      <w:r w:rsidRPr="009E3027">
        <w:rPr>
          <w:rFonts w:eastAsia="Times New Roman"/>
          <w:szCs w:val="24"/>
        </w:rPr>
        <w:t xml:space="preserve">υτό </w:t>
      </w:r>
      <w:r>
        <w:rPr>
          <w:rFonts w:eastAsia="Times New Roman"/>
          <w:szCs w:val="24"/>
        </w:rPr>
        <w:t xml:space="preserve">το πρόβλημα </w:t>
      </w:r>
      <w:r w:rsidRPr="009E3027">
        <w:rPr>
          <w:rFonts w:eastAsia="Times New Roman"/>
          <w:szCs w:val="24"/>
        </w:rPr>
        <w:t>θα εμφανιστεί</w:t>
      </w:r>
      <w:r>
        <w:rPr>
          <w:rFonts w:eastAsia="Times New Roman"/>
          <w:szCs w:val="24"/>
        </w:rPr>
        <w:t>.</w:t>
      </w:r>
      <w:r w:rsidRPr="009E3027">
        <w:rPr>
          <w:rFonts w:eastAsia="Times New Roman"/>
          <w:szCs w:val="24"/>
        </w:rPr>
        <w:t xml:space="preserve"> </w:t>
      </w:r>
      <w:r>
        <w:rPr>
          <w:rFonts w:eastAsia="Times New Roman"/>
          <w:szCs w:val="24"/>
        </w:rPr>
        <w:t xml:space="preserve">Όμως, </w:t>
      </w:r>
      <w:r w:rsidRPr="009E3027">
        <w:rPr>
          <w:rFonts w:eastAsia="Times New Roman"/>
          <w:szCs w:val="24"/>
        </w:rPr>
        <w:t xml:space="preserve">στο μεταξύ </w:t>
      </w:r>
      <w:r>
        <w:rPr>
          <w:rFonts w:eastAsia="Times New Roman"/>
          <w:szCs w:val="24"/>
        </w:rPr>
        <w:t>εσείς</w:t>
      </w:r>
      <w:r w:rsidRPr="009E3027">
        <w:rPr>
          <w:rFonts w:eastAsia="Times New Roman"/>
          <w:szCs w:val="24"/>
        </w:rPr>
        <w:t xml:space="preserve"> </w:t>
      </w:r>
      <w:r>
        <w:rPr>
          <w:rFonts w:eastAsia="Times New Roman"/>
          <w:szCs w:val="24"/>
        </w:rPr>
        <w:t>π</w:t>
      </w:r>
      <w:r w:rsidRPr="009E3027">
        <w:rPr>
          <w:rFonts w:eastAsia="Times New Roman"/>
          <w:szCs w:val="24"/>
        </w:rPr>
        <w:t>ιθανόν να μας εμφανί</w:t>
      </w:r>
      <w:r>
        <w:rPr>
          <w:rFonts w:eastAsia="Times New Roman"/>
          <w:szCs w:val="24"/>
        </w:rPr>
        <w:t>σ</w:t>
      </w:r>
      <w:r w:rsidRPr="009E3027">
        <w:rPr>
          <w:rFonts w:eastAsia="Times New Roman"/>
          <w:szCs w:val="24"/>
        </w:rPr>
        <w:t>ε</w:t>
      </w:r>
      <w:r>
        <w:rPr>
          <w:rFonts w:eastAsia="Times New Roman"/>
          <w:szCs w:val="24"/>
        </w:rPr>
        <w:t xml:space="preserve">τε </w:t>
      </w:r>
      <w:r w:rsidRPr="009E3027">
        <w:rPr>
          <w:rFonts w:eastAsia="Times New Roman"/>
          <w:szCs w:val="24"/>
        </w:rPr>
        <w:t>ένα άλλο θέμα</w:t>
      </w:r>
      <w:r>
        <w:rPr>
          <w:rFonts w:eastAsia="Times New Roman"/>
          <w:szCs w:val="24"/>
        </w:rPr>
        <w:t>,</w:t>
      </w:r>
      <w:r w:rsidRPr="009E3027">
        <w:rPr>
          <w:rFonts w:eastAsia="Times New Roman"/>
          <w:szCs w:val="24"/>
        </w:rPr>
        <w:t xml:space="preserve"> για παράδειγμα το θέμα της Θράκης</w:t>
      </w:r>
      <w:r>
        <w:rPr>
          <w:rFonts w:eastAsia="Times New Roman"/>
          <w:szCs w:val="24"/>
        </w:rPr>
        <w:t>.</w:t>
      </w:r>
      <w:r w:rsidRPr="009E3027">
        <w:rPr>
          <w:rFonts w:eastAsia="Times New Roman"/>
          <w:szCs w:val="24"/>
        </w:rPr>
        <w:t xml:space="preserve"> </w:t>
      </w:r>
    </w:p>
    <w:p w14:paraId="09855BD3" w14:textId="77777777" w:rsidR="00BE639A" w:rsidRDefault="00A212E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w:t>
      </w:r>
      <w:r>
        <w:rPr>
          <w:rFonts w:eastAsia="Times New Roman"/>
          <w:szCs w:val="24"/>
        </w:rPr>
        <w:t>ο κουδούνι λήξεως του χρόνου ομιλίας της κυρίας Βουλευτού)</w:t>
      </w:r>
    </w:p>
    <w:p w14:paraId="09855BD4" w14:textId="77777777" w:rsidR="00BE639A" w:rsidRDefault="00A212EC">
      <w:pPr>
        <w:spacing w:line="600" w:lineRule="auto"/>
        <w:ind w:firstLine="720"/>
        <w:jc w:val="both"/>
        <w:rPr>
          <w:rFonts w:eastAsia="Times New Roman"/>
          <w:szCs w:val="24"/>
        </w:rPr>
      </w:pPr>
      <w:r>
        <w:rPr>
          <w:rFonts w:eastAsia="Times New Roman"/>
          <w:szCs w:val="24"/>
        </w:rPr>
        <w:t xml:space="preserve">Κύριε Πρόεδρε, επιτρέψτε μου για ένα λεπτό ακόμα. </w:t>
      </w:r>
    </w:p>
    <w:p w14:paraId="09855BD5" w14:textId="77777777" w:rsidR="00BE639A" w:rsidRDefault="00A212EC">
      <w:pPr>
        <w:spacing w:line="600" w:lineRule="auto"/>
        <w:ind w:firstLine="720"/>
        <w:jc w:val="both"/>
        <w:rPr>
          <w:rFonts w:eastAsia="Times New Roman"/>
          <w:szCs w:val="24"/>
        </w:rPr>
      </w:pPr>
      <w:r>
        <w:rPr>
          <w:rFonts w:eastAsia="Times New Roman"/>
          <w:szCs w:val="24"/>
        </w:rPr>
        <w:lastRenderedPageBreak/>
        <w:t>Δ</w:t>
      </w:r>
      <w:r w:rsidRPr="009E3027">
        <w:rPr>
          <w:rFonts w:eastAsia="Times New Roman"/>
          <w:szCs w:val="24"/>
        </w:rPr>
        <w:t xml:space="preserve">ιότι </w:t>
      </w:r>
      <w:r>
        <w:rPr>
          <w:rFonts w:eastAsia="Times New Roman"/>
          <w:szCs w:val="24"/>
        </w:rPr>
        <w:t>ε</w:t>
      </w:r>
      <w:r w:rsidRPr="009E3027">
        <w:rPr>
          <w:rFonts w:eastAsia="Times New Roman"/>
          <w:szCs w:val="24"/>
        </w:rPr>
        <w:t xml:space="preserve">δώ βλέπουμε </w:t>
      </w:r>
      <w:r>
        <w:rPr>
          <w:rFonts w:eastAsia="Times New Roman"/>
          <w:szCs w:val="24"/>
        </w:rPr>
        <w:t xml:space="preserve">και </w:t>
      </w:r>
      <w:r w:rsidRPr="009E3027">
        <w:rPr>
          <w:rFonts w:eastAsia="Times New Roman"/>
          <w:szCs w:val="24"/>
        </w:rPr>
        <w:t>είναι σαφές</w:t>
      </w:r>
      <w:r>
        <w:rPr>
          <w:rFonts w:eastAsia="Times New Roman"/>
          <w:szCs w:val="24"/>
        </w:rPr>
        <w:t xml:space="preserve"> ότι </w:t>
      </w:r>
      <w:r w:rsidRPr="009E3027">
        <w:rPr>
          <w:rFonts w:eastAsia="Times New Roman"/>
          <w:szCs w:val="24"/>
        </w:rPr>
        <w:t>έχετε τον προσανατολισμό να δώσετε το ζήτημα της εκλογής του Μουφτή</w:t>
      </w:r>
      <w:r>
        <w:rPr>
          <w:rFonts w:eastAsia="Times New Roman"/>
          <w:szCs w:val="24"/>
        </w:rPr>
        <w:t>.</w:t>
      </w:r>
      <w:r w:rsidRPr="009E3027">
        <w:rPr>
          <w:rFonts w:eastAsia="Times New Roman"/>
          <w:szCs w:val="24"/>
        </w:rPr>
        <w:t xml:space="preserve"> </w:t>
      </w:r>
      <w:r>
        <w:rPr>
          <w:rFonts w:eastAsia="Times New Roman"/>
          <w:szCs w:val="24"/>
        </w:rPr>
        <w:t>Λ</w:t>
      </w:r>
      <w:r w:rsidRPr="009E3027">
        <w:rPr>
          <w:rFonts w:eastAsia="Times New Roman"/>
          <w:szCs w:val="24"/>
        </w:rPr>
        <w:t>έει ο κ</w:t>
      </w:r>
      <w:r>
        <w:rPr>
          <w:rFonts w:eastAsia="Times New Roman"/>
          <w:szCs w:val="24"/>
        </w:rPr>
        <w:t>.</w:t>
      </w:r>
      <w:r w:rsidRPr="009E3027">
        <w:rPr>
          <w:rFonts w:eastAsia="Times New Roman"/>
          <w:szCs w:val="24"/>
        </w:rPr>
        <w:t xml:space="preserve"> Τσίπρας</w:t>
      </w:r>
      <w:r>
        <w:rPr>
          <w:rFonts w:eastAsia="Times New Roman"/>
          <w:szCs w:val="24"/>
        </w:rPr>
        <w:t>:</w:t>
      </w:r>
      <w:r w:rsidRPr="009E3027">
        <w:rPr>
          <w:rFonts w:eastAsia="Times New Roman"/>
          <w:szCs w:val="24"/>
        </w:rPr>
        <w:t xml:space="preserve"> </w:t>
      </w:r>
      <w:r>
        <w:rPr>
          <w:rFonts w:eastAsia="Times New Roman"/>
          <w:szCs w:val="24"/>
        </w:rPr>
        <w:t>«</w:t>
      </w:r>
      <w:r w:rsidRPr="009E3027">
        <w:rPr>
          <w:rFonts w:eastAsia="Times New Roman"/>
          <w:szCs w:val="24"/>
        </w:rPr>
        <w:t xml:space="preserve">Δεν είναι διμερές </w:t>
      </w:r>
      <w:r w:rsidRPr="009E3027">
        <w:rPr>
          <w:rFonts w:eastAsia="Times New Roman"/>
          <w:szCs w:val="24"/>
        </w:rPr>
        <w:t>θέμα με τη Χάλκη</w:t>
      </w:r>
      <w:r>
        <w:rPr>
          <w:rFonts w:eastAsia="Times New Roman"/>
          <w:szCs w:val="24"/>
        </w:rPr>
        <w:t>.</w:t>
      </w:r>
      <w:r w:rsidRPr="009E3027">
        <w:rPr>
          <w:rFonts w:eastAsia="Times New Roman"/>
          <w:szCs w:val="24"/>
        </w:rPr>
        <w:t xml:space="preserve"> </w:t>
      </w:r>
      <w:r>
        <w:rPr>
          <w:rFonts w:eastAsia="Times New Roman"/>
          <w:szCs w:val="24"/>
        </w:rPr>
        <w:t>Ε</w:t>
      </w:r>
      <w:r w:rsidRPr="009E3027">
        <w:rPr>
          <w:rFonts w:eastAsia="Times New Roman"/>
          <w:szCs w:val="24"/>
        </w:rPr>
        <w:t xml:space="preserve">γώ </w:t>
      </w:r>
      <w:r>
        <w:rPr>
          <w:rFonts w:eastAsia="Times New Roman"/>
          <w:szCs w:val="24"/>
        </w:rPr>
        <w:t>θέλω</w:t>
      </w:r>
      <w:r w:rsidRPr="009E3027">
        <w:rPr>
          <w:rFonts w:eastAsia="Times New Roman"/>
          <w:szCs w:val="24"/>
        </w:rPr>
        <w:t xml:space="preserve"> να δώσω το δικαίωμα στους μουσουλμάνους</w:t>
      </w:r>
      <w:r>
        <w:rPr>
          <w:rFonts w:eastAsia="Times New Roman"/>
          <w:szCs w:val="24"/>
        </w:rPr>
        <w:t>,</w:t>
      </w:r>
      <w:r w:rsidRPr="009E3027">
        <w:rPr>
          <w:rFonts w:eastAsia="Times New Roman"/>
          <w:szCs w:val="24"/>
        </w:rPr>
        <w:t xml:space="preserve"> </w:t>
      </w:r>
      <w:r>
        <w:rPr>
          <w:rFonts w:eastAsia="Times New Roman"/>
          <w:szCs w:val="24"/>
        </w:rPr>
        <w:t>σ</w:t>
      </w:r>
      <w:r w:rsidRPr="009E3027">
        <w:rPr>
          <w:rFonts w:eastAsia="Times New Roman"/>
          <w:szCs w:val="24"/>
        </w:rPr>
        <w:t>τη μειονότητα</w:t>
      </w:r>
      <w:r>
        <w:rPr>
          <w:rFonts w:eastAsia="Times New Roman"/>
          <w:szCs w:val="24"/>
        </w:rPr>
        <w:t>,</w:t>
      </w:r>
      <w:r w:rsidRPr="009E3027">
        <w:rPr>
          <w:rFonts w:eastAsia="Times New Roman"/>
          <w:szCs w:val="24"/>
        </w:rPr>
        <w:t xml:space="preserve"> να </w:t>
      </w:r>
      <w:r>
        <w:rPr>
          <w:rFonts w:eastAsia="Times New Roman"/>
          <w:szCs w:val="24"/>
        </w:rPr>
        <w:t>εκλέγει</w:t>
      </w:r>
      <w:r w:rsidRPr="009E3027">
        <w:rPr>
          <w:rFonts w:eastAsia="Times New Roman"/>
          <w:szCs w:val="24"/>
        </w:rPr>
        <w:t xml:space="preserve"> το</w:t>
      </w:r>
      <w:r>
        <w:rPr>
          <w:rFonts w:eastAsia="Times New Roman"/>
          <w:szCs w:val="24"/>
        </w:rPr>
        <w:t>ν</w:t>
      </w:r>
      <w:r w:rsidRPr="009E3027">
        <w:rPr>
          <w:rFonts w:eastAsia="Times New Roman"/>
          <w:szCs w:val="24"/>
        </w:rPr>
        <w:t xml:space="preserve"> Μουφτή</w:t>
      </w:r>
      <w:r>
        <w:rPr>
          <w:rFonts w:eastAsia="Times New Roman"/>
          <w:szCs w:val="24"/>
        </w:rPr>
        <w:t xml:space="preserve">». </w:t>
      </w:r>
      <w:r w:rsidRPr="009E3027">
        <w:rPr>
          <w:rFonts w:eastAsia="Times New Roman"/>
          <w:szCs w:val="24"/>
        </w:rPr>
        <w:t>Έλα</w:t>
      </w:r>
      <w:r>
        <w:rPr>
          <w:rFonts w:eastAsia="Times New Roman"/>
          <w:szCs w:val="24"/>
        </w:rPr>
        <w:t>,</w:t>
      </w:r>
      <w:r w:rsidRPr="009E3027">
        <w:rPr>
          <w:rFonts w:eastAsia="Times New Roman"/>
          <w:szCs w:val="24"/>
        </w:rPr>
        <w:t xml:space="preserve"> </w:t>
      </w:r>
      <w:r>
        <w:rPr>
          <w:rFonts w:eastAsia="Times New Roman"/>
          <w:szCs w:val="24"/>
        </w:rPr>
        <w:t>όμως,</w:t>
      </w:r>
      <w:r w:rsidRPr="009E3027">
        <w:rPr>
          <w:rFonts w:eastAsia="Times New Roman"/>
          <w:szCs w:val="24"/>
        </w:rPr>
        <w:t xml:space="preserve"> που το </w:t>
      </w:r>
      <w:r>
        <w:rPr>
          <w:rFonts w:eastAsia="Times New Roman"/>
          <w:szCs w:val="24"/>
        </w:rPr>
        <w:t>«</w:t>
      </w:r>
      <w:r w:rsidRPr="009E3027">
        <w:rPr>
          <w:rFonts w:eastAsia="Times New Roman"/>
          <w:szCs w:val="24"/>
        </w:rPr>
        <w:t>θέλω</w:t>
      </w:r>
      <w:r>
        <w:rPr>
          <w:rFonts w:eastAsia="Times New Roman"/>
          <w:szCs w:val="24"/>
        </w:rPr>
        <w:t>»</w:t>
      </w:r>
      <w:r w:rsidRPr="009E3027">
        <w:rPr>
          <w:rFonts w:eastAsia="Times New Roman"/>
          <w:szCs w:val="24"/>
        </w:rPr>
        <w:t xml:space="preserve"> του συμπίπτει με το </w:t>
      </w:r>
      <w:r>
        <w:rPr>
          <w:rFonts w:eastAsia="Times New Roman"/>
          <w:szCs w:val="24"/>
        </w:rPr>
        <w:t>«</w:t>
      </w:r>
      <w:r w:rsidRPr="009E3027">
        <w:rPr>
          <w:rFonts w:eastAsia="Times New Roman"/>
          <w:szCs w:val="24"/>
        </w:rPr>
        <w:t>θέλω</w:t>
      </w:r>
      <w:r>
        <w:rPr>
          <w:rFonts w:eastAsia="Times New Roman"/>
          <w:szCs w:val="24"/>
        </w:rPr>
        <w:t>»</w:t>
      </w:r>
      <w:r w:rsidRPr="009E3027">
        <w:rPr>
          <w:rFonts w:eastAsia="Times New Roman"/>
          <w:szCs w:val="24"/>
        </w:rPr>
        <w:t xml:space="preserve"> του Ερντογάν</w:t>
      </w:r>
      <w:r>
        <w:rPr>
          <w:rFonts w:eastAsia="Times New Roman"/>
          <w:szCs w:val="24"/>
        </w:rPr>
        <w:t>.</w:t>
      </w:r>
      <w:r w:rsidRPr="009E3027">
        <w:rPr>
          <w:rFonts w:eastAsia="Times New Roman"/>
          <w:szCs w:val="24"/>
        </w:rPr>
        <w:t xml:space="preserve"> </w:t>
      </w:r>
      <w:r>
        <w:rPr>
          <w:rFonts w:eastAsia="Times New Roman"/>
          <w:szCs w:val="24"/>
        </w:rPr>
        <w:t>Κ</w:t>
      </w:r>
      <w:r w:rsidRPr="009E3027">
        <w:rPr>
          <w:rFonts w:eastAsia="Times New Roman"/>
          <w:szCs w:val="24"/>
        </w:rPr>
        <w:t xml:space="preserve">αι πώς γίνεται αυτό το </w:t>
      </w:r>
      <w:r>
        <w:rPr>
          <w:rFonts w:eastAsia="Times New Roman"/>
          <w:szCs w:val="24"/>
        </w:rPr>
        <w:t>«</w:t>
      </w:r>
      <w:r w:rsidRPr="009E3027">
        <w:rPr>
          <w:rFonts w:eastAsia="Times New Roman"/>
          <w:szCs w:val="24"/>
        </w:rPr>
        <w:t>θέλω</w:t>
      </w:r>
      <w:r>
        <w:rPr>
          <w:rFonts w:eastAsia="Times New Roman"/>
          <w:szCs w:val="24"/>
        </w:rPr>
        <w:t>»</w:t>
      </w:r>
      <w:r w:rsidRPr="009E3027">
        <w:rPr>
          <w:rFonts w:eastAsia="Times New Roman"/>
          <w:szCs w:val="24"/>
        </w:rPr>
        <w:t xml:space="preserve"> του Τσίπρα να συμπίπτει </w:t>
      </w:r>
      <w:r>
        <w:rPr>
          <w:rFonts w:eastAsia="Times New Roman"/>
          <w:szCs w:val="24"/>
        </w:rPr>
        <w:t>μόνο με τον Ζάεφ, με τον Ερ</w:t>
      </w:r>
      <w:r>
        <w:rPr>
          <w:rFonts w:eastAsia="Times New Roman"/>
          <w:szCs w:val="24"/>
        </w:rPr>
        <w:t xml:space="preserve">ντογάν, με </w:t>
      </w:r>
      <w:r w:rsidRPr="009E3027">
        <w:rPr>
          <w:rFonts w:eastAsia="Times New Roman"/>
          <w:szCs w:val="24"/>
        </w:rPr>
        <w:t>όποιον άλλον</w:t>
      </w:r>
      <w:r>
        <w:rPr>
          <w:rFonts w:eastAsia="Times New Roman"/>
          <w:szCs w:val="24"/>
        </w:rPr>
        <w:t>,</w:t>
      </w:r>
      <w:r w:rsidRPr="009E3027">
        <w:rPr>
          <w:rFonts w:eastAsia="Times New Roman"/>
          <w:szCs w:val="24"/>
        </w:rPr>
        <w:t xml:space="preserve"> εκτός από τ</w:t>
      </w:r>
      <w:r>
        <w:rPr>
          <w:rFonts w:eastAsia="Times New Roman"/>
          <w:szCs w:val="24"/>
        </w:rPr>
        <w:t>ο</w:t>
      </w:r>
      <w:r w:rsidRPr="009E3027">
        <w:rPr>
          <w:rFonts w:eastAsia="Times New Roman"/>
          <w:szCs w:val="24"/>
        </w:rPr>
        <w:t xml:space="preserve"> </w:t>
      </w:r>
      <w:r>
        <w:rPr>
          <w:rFonts w:eastAsia="Times New Roman"/>
          <w:szCs w:val="24"/>
        </w:rPr>
        <w:t>«</w:t>
      </w:r>
      <w:r w:rsidRPr="009E3027">
        <w:rPr>
          <w:rFonts w:eastAsia="Times New Roman"/>
          <w:szCs w:val="24"/>
        </w:rPr>
        <w:t>θέλω</w:t>
      </w:r>
      <w:r>
        <w:rPr>
          <w:rFonts w:eastAsia="Times New Roman"/>
          <w:szCs w:val="24"/>
        </w:rPr>
        <w:t>»</w:t>
      </w:r>
      <w:r w:rsidRPr="009E3027">
        <w:rPr>
          <w:rFonts w:eastAsia="Times New Roman"/>
          <w:szCs w:val="24"/>
        </w:rPr>
        <w:t xml:space="preserve"> του ελληνικού λαού</w:t>
      </w:r>
      <w:r>
        <w:rPr>
          <w:rFonts w:eastAsia="Times New Roman"/>
          <w:szCs w:val="24"/>
        </w:rPr>
        <w:t>;</w:t>
      </w:r>
    </w:p>
    <w:p w14:paraId="09855BD6" w14:textId="77777777" w:rsidR="00BE639A" w:rsidRDefault="00A212EC">
      <w:pPr>
        <w:spacing w:line="600" w:lineRule="auto"/>
        <w:ind w:firstLine="720"/>
        <w:jc w:val="both"/>
        <w:rPr>
          <w:rFonts w:eastAsia="Times New Roman"/>
          <w:szCs w:val="24"/>
        </w:rPr>
      </w:pPr>
      <w:r>
        <w:rPr>
          <w:rFonts w:eastAsia="Times New Roman"/>
          <w:szCs w:val="24"/>
        </w:rPr>
        <w:t>Τ</w:t>
      </w:r>
      <w:r w:rsidRPr="009E3027">
        <w:rPr>
          <w:rFonts w:eastAsia="Times New Roman"/>
          <w:szCs w:val="24"/>
        </w:rPr>
        <w:t>ώρα</w:t>
      </w:r>
      <w:r>
        <w:rPr>
          <w:rFonts w:eastAsia="Times New Roman"/>
          <w:szCs w:val="24"/>
        </w:rPr>
        <w:t>,</w:t>
      </w:r>
      <w:r w:rsidRPr="009E3027">
        <w:rPr>
          <w:rFonts w:eastAsia="Times New Roman"/>
          <w:szCs w:val="24"/>
        </w:rPr>
        <w:t xml:space="preserve"> </w:t>
      </w:r>
      <w:r>
        <w:rPr>
          <w:rFonts w:eastAsia="Times New Roman"/>
          <w:szCs w:val="24"/>
        </w:rPr>
        <w:t>λ</w:t>
      </w:r>
      <w:r w:rsidRPr="009E3027">
        <w:rPr>
          <w:rFonts w:eastAsia="Times New Roman"/>
          <w:szCs w:val="24"/>
        </w:rPr>
        <w:t>οιπόν</w:t>
      </w:r>
      <w:r>
        <w:rPr>
          <w:rFonts w:eastAsia="Times New Roman"/>
          <w:szCs w:val="24"/>
        </w:rPr>
        <w:t>,</w:t>
      </w:r>
      <w:r w:rsidRPr="009E3027">
        <w:rPr>
          <w:rFonts w:eastAsia="Times New Roman"/>
          <w:szCs w:val="24"/>
        </w:rPr>
        <w:t xml:space="preserve"> θα δημιουργήσετε πρόβλημα στη Θράκη</w:t>
      </w:r>
      <w:r>
        <w:rPr>
          <w:rFonts w:eastAsia="Times New Roman"/>
          <w:szCs w:val="24"/>
        </w:rPr>
        <w:t>,</w:t>
      </w:r>
      <w:r w:rsidRPr="009E3027">
        <w:rPr>
          <w:rFonts w:eastAsia="Times New Roman"/>
          <w:szCs w:val="24"/>
        </w:rPr>
        <w:t xml:space="preserve"> γιατί τους το είχατε υποσχεθεί</w:t>
      </w:r>
      <w:r>
        <w:rPr>
          <w:rFonts w:eastAsia="Times New Roman"/>
          <w:szCs w:val="24"/>
        </w:rPr>
        <w:t>.</w:t>
      </w:r>
      <w:r w:rsidRPr="009E3027">
        <w:rPr>
          <w:rFonts w:eastAsia="Times New Roman"/>
          <w:szCs w:val="24"/>
        </w:rPr>
        <w:t xml:space="preserve"> </w:t>
      </w:r>
    </w:p>
    <w:p w14:paraId="09855BD7" w14:textId="77777777" w:rsidR="00BE639A" w:rsidRDefault="00A212EC">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Τι είναι αυτά που λέτε; </w:t>
      </w:r>
    </w:p>
    <w:p w14:paraId="09855BD8" w14:textId="77777777" w:rsidR="00BE639A" w:rsidRDefault="00A212EC">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Τ</w:t>
      </w:r>
      <w:r w:rsidRPr="009E3027">
        <w:rPr>
          <w:rFonts w:eastAsia="Times New Roman"/>
          <w:szCs w:val="24"/>
        </w:rPr>
        <w:t>ους το είχατε υποσχεθεί</w:t>
      </w:r>
      <w:r>
        <w:rPr>
          <w:rFonts w:eastAsia="Times New Roman"/>
          <w:szCs w:val="24"/>
        </w:rPr>
        <w:t>!</w:t>
      </w:r>
      <w:r w:rsidRPr="009E3027">
        <w:rPr>
          <w:rFonts w:eastAsia="Times New Roman"/>
          <w:szCs w:val="24"/>
        </w:rPr>
        <w:t xml:space="preserve"> </w:t>
      </w:r>
      <w:r>
        <w:rPr>
          <w:rFonts w:eastAsia="Times New Roman"/>
          <w:szCs w:val="24"/>
        </w:rPr>
        <w:t>Π</w:t>
      </w:r>
      <w:r w:rsidRPr="009E3027">
        <w:rPr>
          <w:rFonts w:eastAsia="Times New Roman"/>
          <w:szCs w:val="24"/>
        </w:rPr>
        <w:t xml:space="preserve">ριν από τις εκλογές του Ιανουαρίου του </w:t>
      </w:r>
      <w:r>
        <w:rPr>
          <w:rFonts w:eastAsia="Times New Roman"/>
          <w:szCs w:val="24"/>
        </w:rPr>
        <w:t>20</w:t>
      </w:r>
      <w:r w:rsidRPr="009E3027">
        <w:rPr>
          <w:rFonts w:eastAsia="Times New Roman"/>
          <w:szCs w:val="24"/>
        </w:rPr>
        <w:t>15</w:t>
      </w:r>
      <w:r>
        <w:rPr>
          <w:rFonts w:eastAsia="Times New Roman"/>
          <w:szCs w:val="24"/>
        </w:rPr>
        <w:t>,</w:t>
      </w:r>
      <w:r w:rsidRPr="009E3027">
        <w:rPr>
          <w:rFonts w:eastAsia="Times New Roman"/>
          <w:szCs w:val="24"/>
        </w:rPr>
        <w:t xml:space="preserve"> ο ΣΥΡΙΖΑ κυκλοφόρησε φυλλάδιο στα </w:t>
      </w:r>
      <w:r>
        <w:rPr>
          <w:rFonts w:eastAsia="Times New Roman"/>
          <w:szCs w:val="24"/>
        </w:rPr>
        <w:t>τ</w:t>
      </w:r>
      <w:r w:rsidRPr="009E3027">
        <w:rPr>
          <w:rFonts w:eastAsia="Times New Roman"/>
          <w:szCs w:val="24"/>
        </w:rPr>
        <w:t>ουρκικά</w:t>
      </w:r>
      <w:r>
        <w:rPr>
          <w:rFonts w:eastAsia="Times New Roman"/>
          <w:szCs w:val="24"/>
        </w:rPr>
        <w:t>, το οποίο μοιράσατε στην μειονότητα</w:t>
      </w:r>
      <w:r w:rsidRPr="009E3027">
        <w:rPr>
          <w:rFonts w:eastAsia="Times New Roman"/>
          <w:szCs w:val="24"/>
        </w:rPr>
        <w:t xml:space="preserve"> και υποσχεθήκατε εκλογή του Μουφτή</w:t>
      </w:r>
      <w:r>
        <w:rPr>
          <w:rFonts w:eastAsia="Times New Roman"/>
          <w:szCs w:val="24"/>
        </w:rPr>
        <w:t>.</w:t>
      </w:r>
      <w:r w:rsidRPr="009E3027">
        <w:rPr>
          <w:rFonts w:eastAsia="Times New Roman"/>
          <w:szCs w:val="24"/>
        </w:rPr>
        <w:t xml:space="preserve"> </w:t>
      </w:r>
      <w:r>
        <w:rPr>
          <w:rFonts w:eastAsia="Times New Roman"/>
          <w:szCs w:val="24"/>
        </w:rPr>
        <w:t>Σ</w:t>
      </w:r>
      <w:r w:rsidRPr="009E3027">
        <w:rPr>
          <w:rFonts w:eastAsia="Times New Roman"/>
          <w:szCs w:val="24"/>
        </w:rPr>
        <w:t>τα τουρκικά</w:t>
      </w:r>
      <w:r>
        <w:rPr>
          <w:rFonts w:eastAsia="Times New Roman"/>
          <w:szCs w:val="24"/>
        </w:rPr>
        <w:t>!</w:t>
      </w:r>
      <w:r w:rsidRPr="009E3027">
        <w:rPr>
          <w:rFonts w:eastAsia="Times New Roman"/>
          <w:szCs w:val="24"/>
        </w:rPr>
        <w:t xml:space="preserve"> </w:t>
      </w:r>
      <w:r>
        <w:rPr>
          <w:rFonts w:eastAsia="Times New Roman"/>
          <w:szCs w:val="24"/>
        </w:rPr>
        <w:t xml:space="preserve">Αυτοί είστε! Αν </w:t>
      </w:r>
      <w:r w:rsidRPr="009E3027">
        <w:rPr>
          <w:rFonts w:eastAsia="Times New Roman"/>
          <w:szCs w:val="24"/>
        </w:rPr>
        <w:t>τώρα</w:t>
      </w:r>
      <w:r>
        <w:rPr>
          <w:rFonts w:eastAsia="Times New Roman"/>
          <w:szCs w:val="24"/>
        </w:rPr>
        <w:t>,</w:t>
      </w:r>
      <w:r w:rsidRPr="009E3027">
        <w:rPr>
          <w:rFonts w:eastAsia="Times New Roman"/>
          <w:szCs w:val="24"/>
        </w:rPr>
        <w:t xml:space="preserve"> </w:t>
      </w:r>
      <w:r>
        <w:rPr>
          <w:rFonts w:eastAsia="Times New Roman"/>
          <w:szCs w:val="24"/>
        </w:rPr>
        <w:t>λ</w:t>
      </w:r>
      <w:r w:rsidRPr="009E3027">
        <w:rPr>
          <w:rFonts w:eastAsia="Times New Roman"/>
          <w:szCs w:val="24"/>
        </w:rPr>
        <w:t>οιπόν</w:t>
      </w:r>
      <w:r>
        <w:rPr>
          <w:rFonts w:eastAsia="Times New Roman"/>
          <w:szCs w:val="24"/>
        </w:rPr>
        <w:t>,</w:t>
      </w:r>
      <w:r w:rsidRPr="009E3027">
        <w:rPr>
          <w:rFonts w:eastAsia="Times New Roman"/>
          <w:szCs w:val="24"/>
        </w:rPr>
        <w:t xml:space="preserve"> θέλετε να ξεπληρώσε</w:t>
      </w:r>
      <w:r>
        <w:rPr>
          <w:rFonts w:eastAsia="Times New Roman"/>
          <w:szCs w:val="24"/>
        </w:rPr>
        <w:t>τε</w:t>
      </w:r>
      <w:r w:rsidRPr="009E3027">
        <w:rPr>
          <w:rFonts w:eastAsia="Times New Roman"/>
          <w:szCs w:val="24"/>
        </w:rPr>
        <w:t xml:space="preserve"> και αυτό το γραμμάτιο</w:t>
      </w:r>
      <w:r>
        <w:rPr>
          <w:rFonts w:eastAsia="Times New Roman"/>
          <w:szCs w:val="24"/>
        </w:rPr>
        <w:t>,</w:t>
      </w:r>
      <w:r w:rsidRPr="009E3027">
        <w:rPr>
          <w:rFonts w:eastAsia="Times New Roman"/>
          <w:szCs w:val="24"/>
        </w:rPr>
        <w:t xml:space="preserve"> το θέλει </w:t>
      </w:r>
      <w:r>
        <w:rPr>
          <w:rFonts w:eastAsia="Times New Roman"/>
          <w:szCs w:val="24"/>
        </w:rPr>
        <w:t>και</w:t>
      </w:r>
      <w:r w:rsidRPr="009E3027">
        <w:rPr>
          <w:rFonts w:eastAsia="Times New Roman"/>
          <w:szCs w:val="24"/>
        </w:rPr>
        <w:t xml:space="preserve"> ο Ερντογάν</w:t>
      </w:r>
      <w:r>
        <w:rPr>
          <w:rFonts w:eastAsia="Times New Roman"/>
          <w:szCs w:val="24"/>
        </w:rPr>
        <w:t>,</w:t>
      </w:r>
      <w:r w:rsidRPr="009E3027">
        <w:rPr>
          <w:rFonts w:eastAsia="Times New Roman"/>
          <w:szCs w:val="24"/>
        </w:rPr>
        <w:t xml:space="preserve"> δεν έχετε κανένα πρόβλημα να το κάνετε και αυτό</w:t>
      </w:r>
      <w:r>
        <w:rPr>
          <w:rFonts w:eastAsia="Times New Roman"/>
          <w:szCs w:val="24"/>
        </w:rPr>
        <w:t>.</w:t>
      </w:r>
    </w:p>
    <w:p w14:paraId="09855BD9" w14:textId="77777777" w:rsidR="00BE639A" w:rsidRDefault="00A212EC">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 xml:space="preserve">επανειλημμένα </w:t>
      </w:r>
      <w:r>
        <w:rPr>
          <w:rFonts w:eastAsia="Times New Roman"/>
          <w:szCs w:val="24"/>
        </w:rPr>
        <w:t>το κουδούνι λήξεως του χρόνου ομιλίας της κυρίας Βουλευτού)</w:t>
      </w:r>
    </w:p>
    <w:p w14:paraId="09855BDA" w14:textId="77777777" w:rsidR="00BE639A" w:rsidRDefault="00A212EC">
      <w:pPr>
        <w:spacing w:line="600" w:lineRule="auto"/>
        <w:ind w:firstLine="720"/>
        <w:jc w:val="both"/>
        <w:rPr>
          <w:rFonts w:eastAsia="Times New Roman"/>
          <w:szCs w:val="24"/>
        </w:rPr>
      </w:pPr>
      <w:r>
        <w:rPr>
          <w:rFonts w:eastAsia="Times New Roman"/>
          <w:szCs w:val="24"/>
        </w:rPr>
        <w:t xml:space="preserve">Τελειώνω σε ένα δευτερόλεπτο, κύριε Πρόεδρε. </w:t>
      </w:r>
    </w:p>
    <w:p w14:paraId="09855BDB" w14:textId="77777777" w:rsidR="00BE639A" w:rsidRDefault="00A212EC">
      <w:pPr>
        <w:spacing w:line="600" w:lineRule="auto"/>
        <w:ind w:firstLine="720"/>
        <w:jc w:val="both"/>
        <w:rPr>
          <w:rFonts w:eastAsia="Times New Roman"/>
          <w:szCs w:val="24"/>
        </w:rPr>
      </w:pPr>
      <w:r>
        <w:rPr>
          <w:rFonts w:eastAsia="Times New Roman"/>
          <w:szCs w:val="24"/>
        </w:rPr>
        <w:t xml:space="preserve">Και επειδή μας </w:t>
      </w:r>
      <w:r w:rsidRPr="009E3027">
        <w:rPr>
          <w:rFonts w:eastAsia="Times New Roman"/>
          <w:szCs w:val="24"/>
        </w:rPr>
        <w:t xml:space="preserve">έχετε ζαλίσει και το </w:t>
      </w:r>
      <w:r w:rsidRPr="009E3027">
        <w:rPr>
          <w:rFonts w:eastAsia="Times New Roman"/>
          <w:szCs w:val="24"/>
        </w:rPr>
        <w:t xml:space="preserve">κεφάλι </w:t>
      </w:r>
      <w:r>
        <w:rPr>
          <w:rFonts w:eastAsia="Times New Roman"/>
          <w:szCs w:val="24"/>
        </w:rPr>
        <w:t>με την Ισπανία και τον Σάντσεθ,</w:t>
      </w:r>
      <w:r w:rsidRPr="009E3027">
        <w:rPr>
          <w:rFonts w:eastAsia="Times New Roman"/>
          <w:szCs w:val="24"/>
        </w:rPr>
        <w:t xml:space="preserve"> έχω κακά νέα</w:t>
      </w:r>
      <w:r>
        <w:rPr>
          <w:rFonts w:eastAsia="Times New Roman"/>
          <w:szCs w:val="24"/>
        </w:rPr>
        <w:t>,</w:t>
      </w:r>
      <w:r w:rsidRPr="009E3027">
        <w:rPr>
          <w:rFonts w:eastAsia="Times New Roman"/>
          <w:szCs w:val="24"/>
        </w:rPr>
        <w:t xml:space="preserve"> </w:t>
      </w:r>
      <w:r>
        <w:rPr>
          <w:rFonts w:eastAsia="Times New Roman"/>
          <w:szCs w:val="24"/>
        </w:rPr>
        <w:t>γ</w:t>
      </w:r>
      <w:r w:rsidRPr="009E3027">
        <w:rPr>
          <w:rFonts w:eastAsia="Times New Roman"/>
          <w:szCs w:val="24"/>
        </w:rPr>
        <w:t>ιατί</w:t>
      </w:r>
      <w:r>
        <w:rPr>
          <w:rFonts w:eastAsia="Times New Roman"/>
          <w:szCs w:val="24"/>
        </w:rPr>
        <w:t xml:space="preserve"> ο Σάντσεθ</w:t>
      </w:r>
      <w:r w:rsidRPr="009E3027">
        <w:rPr>
          <w:rFonts w:eastAsia="Times New Roman"/>
          <w:szCs w:val="24"/>
        </w:rPr>
        <w:t xml:space="preserve"> </w:t>
      </w:r>
      <w:r>
        <w:rPr>
          <w:rFonts w:eastAsia="Times New Roman"/>
          <w:szCs w:val="24"/>
        </w:rPr>
        <w:t>συμμάχησε</w:t>
      </w:r>
      <w:r w:rsidRPr="009E3027">
        <w:rPr>
          <w:rFonts w:eastAsia="Times New Roman"/>
          <w:szCs w:val="24"/>
        </w:rPr>
        <w:t xml:space="preserve"> και αυτός με τους εθνικιστές Βάσκους</w:t>
      </w:r>
      <w:r>
        <w:rPr>
          <w:rFonts w:eastAsia="Times New Roman"/>
          <w:szCs w:val="24"/>
        </w:rPr>
        <w:t>,</w:t>
      </w:r>
      <w:r w:rsidRPr="009E3027">
        <w:rPr>
          <w:rFonts w:eastAsia="Times New Roman"/>
          <w:szCs w:val="24"/>
        </w:rPr>
        <w:t xml:space="preserve"> με τους αυτονομιστές Καταλανούς</w:t>
      </w:r>
      <w:r>
        <w:rPr>
          <w:rFonts w:eastAsia="Times New Roman"/>
          <w:szCs w:val="24"/>
        </w:rPr>
        <w:t>.</w:t>
      </w:r>
      <w:r w:rsidRPr="009E3027">
        <w:rPr>
          <w:rFonts w:eastAsia="Times New Roman"/>
          <w:szCs w:val="24"/>
        </w:rPr>
        <w:t xml:space="preserve"> </w:t>
      </w:r>
      <w:r>
        <w:rPr>
          <w:rFonts w:eastAsia="Times New Roman"/>
          <w:szCs w:val="24"/>
        </w:rPr>
        <w:t>Τ</w:t>
      </w:r>
      <w:r w:rsidRPr="009E3027">
        <w:rPr>
          <w:rFonts w:eastAsia="Times New Roman"/>
          <w:szCs w:val="24"/>
        </w:rPr>
        <w:t>ώρα οι Καταλανοί τον πιέζουν για αυτοδιάθεση και σήμερα δεν θα ψηφίσουν τον προϋπολογισμό</w:t>
      </w:r>
      <w:r>
        <w:rPr>
          <w:rFonts w:eastAsia="Times New Roman"/>
          <w:szCs w:val="24"/>
        </w:rPr>
        <w:t>. Ο</w:t>
      </w:r>
      <w:r w:rsidRPr="009E3027">
        <w:rPr>
          <w:rFonts w:eastAsia="Times New Roman"/>
          <w:szCs w:val="24"/>
        </w:rPr>
        <w:t xml:space="preserve"> φίλος σας ο </w:t>
      </w:r>
      <w:r w:rsidRPr="009E3027">
        <w:rPr>
          <w:rFonts w:eastAsia="Times New Roman"/>
          <w:szCs w:val="24"/>
        </w:rPr>
        <w:t>Σάντσεθ</w:t>
      </w:r>
      <w:r>
        <w:rPr>
          <w:rFonts w:eastAsia="Times New Roman"/>
          <w:szCs w:val="24"/>
        </w:rPr>
        <w:t>,</w:t>
      </w:r>
      <w:r w:rsidRPr="009E3027">
        <w:rPr>
          <w:rFonts w:eastAsia="Times New Roman"/>
          <w:szCs w:val="24"/>
        </w:rPr>
        <w:t xml:space="preserve"> πο</w:t>
      </w:r>
      <w:r>
        <w:rPr>
          <w:rFonts w:eastAsia="Times New Roman"/>
          <w:szCs w:val="24"/>
        </w:rPr>
        <w:t xml:space="preserve">υ τόσο πολύ τον έχετε περί πολλού με τις κυβερνήσεις </w:t>
      </w:r>
      <w:r w:rsidRPr="009E3027">
        <w:rPr>
          <w:rFonts w:eastAsia="Times New Roman"/>
          <w:szCs w:val="24"/>
        </w:rPr>
        <w:t>μειοψηφίας</w:t>
      </w:r>
      <w:r>
        <w:rPr>
          <w:rFonts w:eastAsia="Times New Roman"/>
          <w:szCs w:val="24"/>
        </w:rPr>
        <w:t>,</w:t>
      </w:r>
      <w:r w:rsidRPr="009E3027">
        <w:rPr>
          <w:rFonts w:eastAsia="Times New Roman"/>
          <w:szCs w:val="24"/>
        </w:rPr>
        <w:t xml:space="preserve"> θα πέσει</w:t>
      </w:r>
      <w:r>
        <w:rPr>
          <w:rFonts w:eastAsia="Times New Roman"/>
          <w:szCs w:val="24"/>
        </w:rPr>
        <w:t>. Άντε,</w:t>
      </w:r>
      <w:r w:rsidRPr="009E3027">
        <w:rPr>
          <w:rFonts w:eastAsia="Times New Roman"/>
          <w:szCs w:val="24"/>
        </w:rPr>
        <w:t xml:space="preserve"> καλομελέτα κι έρχεται και για </w:t>
      </w:r>
      <w:r>
        <w:rPr>
          <w:rFonts w:eastAsia="Times New Roman"/>
          <w:szCs w:val="24"/>
        </w:rPr>
        <w:t xml:space="preserve">εσάς! </w:t>
      </w:r>
    </w:p>
    <w:p w14:paraId="09855BDC" w14:textId="77777777" w:rsidR="00BE639A" w:rsidRDefault="00A212EC">
      <w:pPr>
        <w:spacing w:line="600" w:lineRule="auto"/>
        <w:ind w:firstLine="720"/>
        <w:jc w:val="both"/>
        <w:rPr>
          <w:rFonts w:eastAsia="Times New Roman"/>
          <w:szCs w:val="24"/>
        </w:rPr>
      </w:pPr>
      <w:r>
        <w:rPr>
          <w:rFonts w:eastAsia="Times New Roman"/>
          <w:szCs w:val="24"/>
        </w:rPr>
        <w:t xml:space="preserve">Ευχαριστώ. </w:t>
      </w:r>
    </w:p>
    <w:p w14:paraId="09855BDD" w14:textId="77777777" w:rsidR="00BE639A" w:rsidRDefault="00A212EC">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9855BDE" w14:textId="77777777" w:rsidR="00BE639A" w:rsidRDefault="00A212EC">
      <w:pPr>
        <w:spacing w:line="600" w:lineRule="auto"/>
        <w:ind w:firstLine="720"/>
        <w:jc w:val="both"/>
        <w:rPr>
          <w:rFonts w:eastAsia="Times New Roman"/>
          <w:szCs w:val="24"/>
        </w:rPr>
      </w:pPr>
      <w:r>
        <w:rPr>
          <w:rFonts w:eastAsia="Times New Roman" w:cs="Times New Roman"/>
          <w:b/>
          <w:szCs w:val="24"/>
        </w:rPr>
        <w:t>ΑΙΚΑΤΕΡΙΝΗ ΠΑΠΑΚΩΣΤΑ - ΣΙΔΗΡΟΠΟΥΛΟΥ (Υφυπουργός Προστασίας το</w:t>
      </w:r>
      <w:r>
        <w:rPr>
          <w:rFonts w:eastAsia="Times New Roman" w:cs="Times New Roman"/>
          <w:b/>
          <w:szCs w:val="24"/>
        </w:rPr>
        <w:t xml:space="preserve">υ Πολίτη): </w:t>
      </w:r>
      <w:r>
        <w:rPr>
          <w:rFonts w:eastAsia="Times New Roman" w:cs="Times New Roman"/>
          <w:szCs w:val="24"/>
        </w:rPr>
        <w:t>Κύριε Πρόεδρε, θα ήθελα τον λόγο</w:t>
      </w:r>
      <w:r w:rsidRPr="009E3027">
        <w:rPr>
          <w:rFonts w:eastAsia="Times New Roman"/>
          <w:szCs w:val="24"/>
        </w:rPr>
        <w:t xml:space="preserve"> επί προσωπικού</w:t>
      </w:r>
      <w:r>
        <w:rPr>
          <w:rFonts w:eastAsia="Times New Roman"/>
          <w:szCs w:val="24"/>
        </w:rPr>
        <w:t>.</w:t>
      </w:r>
    </w:p>
    <w:p w14:paraId="09855BDF" w14:textId="77777777" w:rsidR="00BE639A" w:rsidRDefault="00A212EC">
      <w:pPr>
        <w:spacing w:line="600" w:lineRule="auto"/>
        <w:ind w:firstLine="720"/>
        <w:jc w:val="both"/>
        <w:rPr>
          <w:rFonts w:eastAsia="Times New Roman"/>
          <w:szCs w:val="24"/>
        </w:rPr>
      </w:pPr>
      <w:r w:rsidRPr="00425621">
        <w:rPr>
          <w:rFonts w:eastAsia="Times New Roman"/>
          <w:b/>
          <w:szCs w:val="24"/>
        </w:rPr>
        <w:t>ΠΡΟΕΔΡΕΥΩΝ (Δημήτριος Κρεμαστινός):</w:t>
      </w:r>
      <w:r>
        <w:rPr>
          <w:rFonts w:eastAsia="Times New Roman"/>
          <w:szCs w:val="24"/>
        </w:rPr>
        <w:t xml:space="preserve"> Έχετε τον λόγο για </w:t>
      </w:r>
      <w:r w:rsidRPr="009E3027">
        <w:rPr>
          <w:rFonts w:eastAsia="Times New Roman"/>
          <w:szCs w:val="24"/>
        </w:rPr>
        <w:t xml:space="preserve">ένα λεπτό </w:t>
      </w:r>
      <w:r>
        <w:rPr>
          <w:rFonts w:eastAsia="Times New Roman"/>
          <w:szCs w:val="24"/>
        </w:rPr>
        <w:t xml:space="preserve">επί προσωπικού. </w:t>
      </w:r>
    </w:p>
    <w:p w14:paraId="09855BE0" w14:textId="77777777" w:rsidR="00BE639A" w:rsidRDefault="00A212EC">
      <w:pPr>
        <w:spacing w:line="600" w:lineRule="auto"/>
        <w:ind w:firstLine="720"/>
        <w:jc w:val="both"/>
        <w:rPr>
          <w:rFonts w:eastAsia="Times New Roman"/>
          <w:szCs w:val="24"/>
        </w:rPr>
      </w:pPr>
      <w:r>
        <w:rPr>
          <w:rFonts w:eastAsia="Times New Roman" w:cs="Times New Roman"/>
          <w:b/>
          <w:szCs w:val="24"/>
        </w:rPr>
        <w:lastRenderedPageBreak/>
        <w:t xml:space="preserve">ΑΙΚΑΤΕΡΙΝΗ ΠΑΠΑΚΩΣΤΑ - ΣΙΔΗΡΟΠΟΥΛΟΥ (Υφυπουργός Προστασίας του Πολίτη): </w:t>
      </w:r>
      <w:r>
        <w:rPr>
          <w:rFonts w:eastAsia="Times New Roman"/>
          <w:szCs w:val="24"/>
        </w:rPr>
        <w:t>Ε</w:t>
      </w:r>
      <w:r w:rsidRPr="009E3027">
        <w:rPr>
          <w:rFonts w:eastAsia="Times New Roman"/>
          <w:szCs w:val="24"/>
        </w:rPr>
        <w:t>υχαριστώ πολύ</w:t>
      </w:r>
      <w:r>
        <w:rPr>
          <w:rFonts w:eastAsia="Times New Roman"/>
          <w:szCs w:val="24"/>
        </w:rPr>
        <w:t>,</w:t>
      </w:r>
      <w:r w:rsidRPr="009E3027">
        <w:rPr>
          <w:rFonts w:eastAsia="Times New Roman"/>
          <w:szCs w:val="24"/>
        </w:rPr>
        <w:t xml:space="preserve"> κύριε Πρόεδρε</w:t>
      </w:r>
      <w:r>
        <w:rPr>
          <w:rFonts w:eastAsia="Times New Roman"/>
          <w:szCs w:val="24"/>
        </w:rPr>
        <w:t>.</w:t>
      </w:r>
      <w:r w:rsidRPr="009E3027">
        <w:rPr>
          <w:rFonts w:eastAsia="Times New Roman"/>
          <w:szCs w:val="24"/>
        </w:rPr>
        <w:t xml:space="preserve"> </w:t>
      </w:r>
    </w:p>
    <w:p w14:paraId="09855BE1" w14:textId="77777777" w:rsidR="00BE639A" w:rsidRDefault="00A212EC">
      <w:pPr>
        <w:spacing w:line="600" w:lineRule="auto"/>
        <w:ind w:firstLine="720"/>
        <w:jc w:val="both"/>
        <w:rPr>
          <w:rFonts w:eastAsia="Times New Roman"/>
          <w:szCs w:val="24"/>
        </w:rPr>
      </w:pPr>
      <w:r>
        <w:rPr>
          <w:rFonts w:eastAsia="Times New Roman"/>
          <w:szCs w:val="24"/>
        </w:rPr>
        <w:t>Δ</w:t>
      </w:r>
      <w:r w:rsidRPr="009E3027">
        <w:rPr>
          <w:rFonts w:eastAsia="Times New Roman"/>
          <w:szCs w:val="24"/>
        </w:rPr>
        <w:t xml:space="preserve">εν ήθελα να κάνω χρήση ούτε του ενός λεπτού που ο Κανονισμός </w:t>
      </w:r>
      <w:r>
        <w:rPr>
          <w:rFonts w:eastAsia="Times New Roman"/>
          <w:szCs w:val="24"/>
        </w:rPr>
        <w:t xml:space="preserve">μου δίνει όταν πρόκειται για ζητήματα επί </w:t>
      </w:r>
      <w:r w:rsidRPr="009E3027">
        <w:rPr>
          <w:rFonts w:eastAsia="Times New Roman"/>
          <w:szCs w:val="24"/>
        </w:rPr>
        <w:t>προσωπικού</w:t>
      </w:r>
      <w:r>
        <w:rPr>
          <w:rFonts w:eastAsia="Times New Roman"/>
          <w:szCs w:val="24"/>
        </w:rPr>
        <w:t>.</w:t>
      </w:r>
    </w:p>
    <w:p w14:paraId="09855BE2" w14:textId="77777777" w:rsidR="00BE639A" w:rsidRDefault="00A212EC">
      <w:pPr>
        <w:spacing w:line="600" w:lineRule="auto"/>
        <w:ind w:firstLine="720"/>
        <w:jc w:val="both"/>
        <w:rPr>
          <w:rFonts w:eastAsia="Times New Roman"/>
          <w:szCs w:val="24"/>
        </w:rPr>
      </w:pPr>
      <w:r>
        <w:rPr>
          <w:rFonts w:eastAsia="Times New Roman"/>
          <w:szCs w:val="24"/>
        </w:rPr>
        <w:t xml:space="preserve">Κύριε Πρόεδρε, </w:t>
      </w:r>
      <w:r w:rsidRPr="009E3027">
        <w:rPr>
          <w:rFonts w:eastAsia="Times New Roman"/>
          <w:szCs w:val="24"/>
        </w:rPr>
        <w:t>προφανώς κάποιο</w:t>
      </w:r>
      <w:r>
        <w:rPr>
          <w:rFonts w:eastAsia="Times New Roman"/>
          <w:szCs w:val="24"/>
        </w:rPr>
        <w:t>ι</w:t>
      </w:r>
      <w:r w:rsidRPr="009E3027">
        <w:rPr>
          <w:rFonts w:eastAsia="Times New Roman"/>
          <w:szCs w:val="24"/>
        </w:rPr>
        <w:t xml:space="preserve"> συνάδελφο</w:t>
      </w:r>
      <w:r>
        <w:rPr>
          <w:rFonts w:eastAsia="Times New Roman"/>
          <w:szCs w:val="24"/>
        </w:rPr>
        <w:t>ι,</w:t>
      </w:r>
      <w:r w:rsidRPr="009E3027">
        <w:rPr>
          <w:rFonts w:eastAsia="Times New Roman"/>
          <w:szCs w:val="24"/>
        </w:rPr>
        <w:t xml:space="preserve"> </w:t>
      </w:r>
      <w:r>
        <w:rPr>
          <w:rFonts w:eastAsia="Times New Roman"/>
          <w:szCs w:val="24"/>
        </w:rPr>
        <w:t xml:space="preserve">όπως η </w:t>
      </w:r>
      <w:r w:rsidRPr="009C7F86">
        <w:rPr>
          <w:rFonts w:eastAsia="Times New Roman"/>
          <w:szCs w:val="24"/>
        </w:rPr>
        <w:t xml:space="preserve">προλαλήσασα </w:t>
      </w:r>
      <w:r>
        <w:rPr>
          <w:rFonts w:eastAsia="Times New Roman"/>
          <w:szCs w:val="24"/>
        </w:rPr>
        <w:t>συνάδελφος, δεν έχουν κατανοήσει σε τι περιβάλλον ζούμε. Η τελευταία αποστροφή</w:t>
      </w:r>
      <w:r>
        <w:rPr>
          <w:rFonts w:eastAsia="Times New Roman"/>
          <w:szCs w:val="24"/>
        </w:rPr>
        <w:t xml:space="preserve"> στο τελείωμα της τοποθέτησής της</w:t>
      </w:r>
      <w:r w:rsidRPr="009E3027">
        <w:rPr>
          <w:rFonts w:eastAsia="Times New Roman"/>
          <w:szCs w:val="24"/>
        </w:rPr>
        <w:t xml:space="preserve"> ήταν άσχετη με το αντικείμενο το οποίο κουβεντιάζουμε</w:t>
      </w:r>
      <w:r>
        <w:rPr>
          <w:rFonts w:eastAsia="Times New Roman"/>
          <w:szCs w:val="24"/>
        </w:rPr>
        <w:t>. Ο</w:t>
      </w:r>
      <w:r w:rsidRPr="009E3027">
        <w:rPr>
          <w:rFonts w:eastAsia="Times New Roman"/>
          <w:szCs w:val="24"/>
        </w:rPr>
        <w:t xml:space="preserve"> Κανονισμός ορίζει ότι ο Βουλευτής πρέπει να μιλά</w:t>
      </w:r>
      <w:r>
        <w:rPr>
          <w:rFonts w:eastAsia="Times New Roman"/>
          <w:szCs w:val="24"/>
        </w:rPr>
        <w:t>…</w:t>
      </w:r>
    </w:p>
    <w:p w14:paraId="09855BE3" w14:textId="77777777" w:rsidR="00BE639A" w:rsidRDefault="00A212EC">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Με ό,τι θέλω θα μιλάω. Ό,τι θέλω θα κάνω!</w:t>
      </w:r>
    </w:p>
    <w:p w14:paraId="09855BE4" w14:textId="77777777" w:rsidR="00BE639A" w:rsidRDefault="00A212EC">
      <w:pPr>
        <w:spacing w:line="600" w:lineRule="auto"/>
        <w:ind w:firstLine="720"/>
        <w:jc w:val="both"/>
        <w:rPr>
          <w:rFonts w:eastAsia="Times New Roman" w:cs="Times New Roman"/>
          <w:szCs w:val="24"/>
        </w:rPr>
      </w:pPr>
      <w:r w:rsidRPr="00943F8C">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Κυρία Βούλτεψη, σας π</w:t>
      </w:r>
      <w:r>
        <w:rPr>
          <w:rFonts w:eastAsia="Times New Roman" w:cs="Times New Roman"/>
          <w:szCs w:val="24"/>
        </w:rPr>
        <w:t>αρακαλώ.</w:t>
      </w:r>
    </w:p>
    <w:p w14:paraId="09855BE5" w14:textId="77777777" w:rsidR="00BE639A" w:rsidRDefault="00A212EC">
      <w:pPr>
        <w:spacing w:line="600" w:lineRule="auto"/>
        <w:ind w:firstLine="720"/>
        <w:jc w:val="both"/>
        <w:rPr>
          <w:rFonts w:eastAsia="Times New Roman"/>
          <w:szCs w:val="24"/>
        </w:rPr>
      </w:pPr>
      <w:r>
        <w:rPr>
          <w:rFonts w:eastAsia="Times New Roman" w:cs="Times New Roman"/>
          <w:b/>
          <w:szCs w:val="24"/>
        </w:rPr>
        <w:t xml:space="preserve">ΑΙΚΑΤΕΡΙΝΗ ΠΑΠΑΚΩΣΤΑ - ΣΙΔΗΡΟΠΟΥΛΟΥ (Υφυπουργός Προστασίας του Πολίτη): </w:t>
      </w:r>
      <w:r w:rsidRPr="009E3027">
        <w:rPr>
          <w:rFonts w:eastAsia="Times New Roman"/>
          <w:szCs w:val="24"/>
        </w:rPr>
        <w:t xml:space="preserve">Θέλω να πω ότι εγώ δεν </w:t>
      </w:r>
      <w:r w:rsidRPr="009E3027">
        <w:rPr>
          <w:rFonts w:eastAsia="Times New Roman"/>
          <w:szCs w:val="24"/>
        </w:rPr>
        <w:lastRenderedPageBreak/>
        <w:t xml:space="preserve">μιλάω στη Βουλή με τρόπο που συνάδει </w:t>
      </w:r>
      <w:r>
        <w:rPr>
          <w:rFonts w:eastAsia="Times New Roman"/>
          <w:szCs w:val="24"/>
        </w:rPr>
        <w:t>«</w:t>
      </w:r>
      <w:r w:rsidRPr="009E3027">
        <w:rPr>
          <w:rFonts w:eastAsia="Times New Roman"/>
          <w:szCs w:val="24"/>
        </w:rPr>
        <w:t>τσακώνομαι για την μπουγάδα</w:t>
      </w:r>
      <w:r>
        <w:rPr>
          <w:rFonts w:eastAsia="Times New Roman"/>
          <w:szCs w:val="24"/>
        </w:rPr>
        <w:t>».</w:t>
      </w:r>
      <w:r w:rsidRPr="009E3027">
        <w:rPr>
          <w:rFonts w:eastAsia="Times New Roman"/>
          <w:szCs w:val="24"/>
        </w:rPr>
        <w:t xml:space="preserve"> </w:t>
      </w:r>
      <w:r>
        <w:rPr>
          <w:rFonts w:eastAsia="Times New Roman"/>
          <w:szCs w:val="24"/>
        </w:rPr>
        <w:t>Μ</w:t>
      </w:r>
      <w:r w:rsidRPr="009E3027">
        <w:rPr>
          <w:rFonts w:eastAsia="Times New Roman"/>
          <w:szCs w:val="24"/>
        </w:rPr>
        <w:t>ιλώ θεσμικά</w:t>
      </w:r>
      <w:r>
        <w:rPr>
          <w:rFonts w:eastAsia="Times New Roman"/>
          <w:szCs w:val="24"/>
        </w:rPr>
        <w:t>.</w:t>
      </w:r>
      <w:r w:rsidRPr="009E3027">
        <w:rPr>
          <w:rFonts w:eastAsia="Times New Roman"/>
          <w:szCs w:val="24"/>
        </w:rPr>
        <w:t xml:space="preserve"> </w:t>
      </w:r>
    </w:p>
    <w:p w14:paraId="09855BE6" w14:textId="77777777" w:rsidR="00BE639A" w:rsidRDefault="00A212EC">
      <w:pPr>
        <w:tabs>
          <w:tab w:val="center" w:pos="4753"/>
          <w:tab w:val="left" w:pos="6156"/>
        </w:tabs>
        <w:spacing w:line="600" w:lineRule="auto"/>
        <w:ind w:firstLine="720"/>
        <w:jc w:val="both"/>
        <w:rPr>
          <w:rFonts w:eastAsia="Times New Roman"/>
          <w:color w:val="222222"/>
          <w:szCs w:val="24"/>
          <w:shd w:val="clear" w:color="auto" w:fill="FFFFFF"/>
        </w:rPr>
      </w:pPr>
      <w:r w:rsidRPr="00F804B3">
        <w:rPr>
          <w:rFonts w:eastAsia="Times New Roman"/>
          <w:szCs w:val="24"/>
        </w:rPr>
        <w:tab/>
      </w:r>
      <w:r>
        <w:rPr>
          <w:rFonts w:eastAsia="Times New Roman"/>
          <w:color w:val="222222"/>
          <w:szCs w:val="24"/>
          <w:shd w:val="clear" w:color="auto" w:fill="FFFFFF"/>
        </w:rPr>
        <w:t>Όσοι θέλουν να το κάνουν, παρακαλώ να το κάνουν έξω από αυτήν την Αί</w:t>
      </w:r>
      <w:r>
        <w:rPr>
          <w:rFonts w:eastAsia="Times New Roman"/>
          <w:color w:val="222222"/>
          <w:szCs w:val="24"/>
          <w:shd w:val="clear" w:color="auto" w:fill="FFFFFF"/>
        </w:rPr>
        <w:t xml:space="preserve">θουσα και όχι πάντως εδώ και παρουσία μου. </w:t>
      </w:r>
    </w:p>
    <w:p w14:paraId="09855BE7" w14:textId="77777777" w:rsidR="00BE639A" w:rsidRDefault="00A212EC">
      <w:pPr>
        <w:spacing w:line="600" w:lineRule="auto"/>
        <w:ind w:firstLine="720"/>
        <w:jc w:val="both"/>
        <w:rPr>
          <w:rFonts w:eastAsia="Times New Roman"/>
          <w:color w:val="222222"/>
          <w:szCs w:val="24"/>
          <w:shd w:val="clear" w:color="auto" w:fill="FFFFFF"/>
        </w:rPr>
      </w:pPr>
      <w:r w:rsidRPr="006F5C0D">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Δεν θα μας πεις και σε ποια Αίθουσα θα είμαστε. Θα με κρίνει ο λαός.</w:t>
      </w:r>
    </w:p>
    <w:p w14:paraId="09855BE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ΑΙΚΑΤΕΡΙΝΗ ΠΑΠΑΚΩΣΤΑ - ΣΙΔΗΡΟΠΟΥΛΟΥ (Υφυπουργός Προστασίας του Πολίτη): </w:t>
      </w:r>
      <w:r>
        <w:rPr>
          <w:rFonts w:eastAsia="Times New Roman"/>
          <w:color w:val="222222"/>
          <w:szCs w:val="24"/>
          <w:shd w:val="clear" w:color="auto" w:fill="FFFFFF"/>
        </w:rPr>
        <w:t xml:space="preserve">Όλοι είμαστε εκλεγμένοι από τον ελληνικό λαό και </w:t>
      </w:r>
      <w:r>
        <w:rPr>
          <w:rFonts w:eastAsia="Times New Roman"/>
          <w:color w:val="222222"/>
          <w:szCs w:val="24"/>
          <w:shd w:val="clear" w:color="auto" w:fill="FFFFFF"/>
        </w:rPr>
        <w:t>ουδείς, αν δεν αντιλαμβάνεται που βρίσκεται, νομιμοποιείται να στρέφεται κατά αιρετών αντιπροσώπων του λαού με τον τρόπο που κάποιοι σκέφτονται να στρέφονται το τελευταίο διάστημα και τους χαρακτηρίζει.</w:t>
      </w:r>
    </w:p>
    <w:p w14:paraId="09855BE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Μην ξύνεστε στη γκλίτσα του τσοπάνη!</w:t>
      </w:r>
    </w:p>
    <w:p w14:paraId="09855BE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ΑΙΚΑΤΕΡΙΝΗ ΠΑΠΑΚΩΣΤΑ - ΣΙΔΗΡΟΠΟΥΛΟΥ (Υφυπουργός Προστασίας του Πολίτη): </w:t>
      </w:r>
      <w:r>
        <w:rPr>
          <w:rFonts w:eastAsia="Times New Roman"/>
          <w:color w:val="222222"/>
          <w:szCs w:val="24"/>
          <w:shd w:val="clear" w:color="auto" w:fill="FFFFFF"/>
        </w:rPr>
        <w:t xml:space="preserve">Εκείνο το οποίο θέλω να πω, κύριε Πρόεδρε, είναι το εξής. Ακούστε, η τελευταία αποστροφή του λόγου της προλαλήσασας συναδέλφου κινδυνεύει </w:t>
      </w:r>
      <w:r>
        <w:rPr>
          <w:rFonts w:eastAsia="Times New Roman"/>
          <w:color w:val="222222"/>
          <w:szCs w:val="24"/>
          <w:shd w:val="clear" w:color="auto" w:fill="FFFFFF"/>
        </w:rPr>
        <w:lastRenderedPageBreak/>
        <w:t>να μας δημιουργήσει διπλωματικό επεισόδιο. Πολ</w:t>
      </w:r>
      <w:r>
        <w:rPr>
          <w:rFonts w:eastAsia="Times New Roman"/>
          <w:color w:val="222222"/>
          <w:szCs w:val="24"/>
          <w:shd w:val="clear" w:color="auto" w:fill="FFFFFF"/>
        </w:rPr>
        <w:t xml:space="preserve">λές από τις παρατηρήσεις τις οποίες έκανε δημιουργούν κινδύνους, διότι οτιδήποτε λέγεται σε αυτή τη Βουλή έχει και χαρακτήρα νομικής δέσμευσης ιδίως για τα εξωτερικά ζητήματα. Άρα, κάποιοι δεν έχουν καταλάβει τι ρόλο παίζουμε εδώ οι Βουλευτές και νομίζουν </w:t>
      </w:r>
      <w:r>
        <w:rPr>
          <w:rFonts w:eastAsia="Times New Roman"/>
          <w:color w:val="222222"/>
          <w:szCs w:val="24"/>
          <w:shd w:val="clear" w:color="auto" w:fill="FFFFFF"/>
        </w:rPr>
        <w:t>ότι πρέπει από το στόμα μας να εκπορεύεται οτιδήποτε χαϊδεύει αυτιά.</w:t>
      </w:r>
    </w:p>
    <w:p w14:paraId="09855BE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Κύριε Πρόεδρε, πού είναι το προσωπικό ζήτημα; </w:t>
      </w:r>
    </w:p>
    <w:p w14:paraId="09855BEC" w14:textId="77777777" w:rsidR="00BE639A" w:rsidRDefault="00A212EC">
      <w:pPr>
        <w:spacing w:line="600" w:lineRule="auto"/>
        <w:ind w:firstLine="720"/>
        <w:jc w:val="both"/>
        <w:rPr>
          <w:rFonts w:eastAsia="Times New Roman"/>
          <w:color w:val="222222"/>
          <w:szCs w:val="24"/>
          <w:shd w:val="clear" w:color="auto" w:fill="FFFFFF"/>
        </w:rPr>
      </w:pPr>
      <w:r w:rsidRPr="00C261A4">
        <w:rPr>
          <w:rFonts w:eastAsia="Times New Roman"/>
          <w:b/>
          <w:color w:val="222222"/>
          <w:szCs w:val="24"/>
          <w:shd w:val="clear" w:color="auto" w:fill="FFFFFF"/>
        </w:rPr>
        <w:t>ΠΡΟΕΔΡΕΥΩΝ (Δημήτριος Κρεμαστινός):</w:t>
      </w:r>
      <w:r>
        <w:rPr>
          <w:rFonts w:eastAsia="Times New Roman"/>
          <w:color w:val="222222"/>
          <w:szCs w:val="24"/>
          <w:shd w:val="clear" w:color="auto" w:fill="FFFFFF"/>
        </w:rPr>
        <w:t xml:space="preserve"> Νομίζω ότι το προσωπικό έληξε.</w:t>
      </w:r>
    </w:p>
    <w:p w14:paraId="09855BE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ΑΙΚΑΤΕΡΙΝΗ ΠΑΠΑΚΩΣΤΑ - ΣΙΔΗΡΟΠΟΥΛΟΥ (Υφυπουργός Προστασία</w:t>
      </w:r>
      <w:r>
        <w:rPr>
          <w:rFonts w:eastAsia="Times New Roman" w:cs="Times New Roman"/>
          <w:b/>
          <w:szCs w:val="24"/>
        </w:rPr>
        <w:t xml:space="preserve">ς του Πολίτη): </w:t>
      </w:r>
      <w:r>
        <w:rPr>
          <w:rFonts w:eastAsia="Times New Roman"/>
          <w:color w:val="222222"/>
          <w:szCs w:val="24"/>
          <w:shd w:val="clear" w:color="auto" w:fill="FFFFFF"/>
        </w:rPr>
        <w:t>Τέλος, λυπάμαι πολύ –θα σας πω πού είναι το προσωπικό- διότι η προλαλήσασα συνάδελφος, κύριε Πρόεδρε, έκανε το ολίσθημα…</w:t>
      </w:r>
    </w:p>
    <w:p w14:paraId="09855BE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Όταν θα έρθει η ώρα να λογοδοτήσεις, όλα θα είναι γραμμένα εκεί!</w:t>
      </w:r>
    </w:p>
    <w:p w14:paraId="09855BEF" w14:textId="77777777" w:rsidR="00BE639A" w:rsidRDefault="00A212EC">
      <w:pPr>
        <w:spacing w:line="600" w:lineRule="auto"/>
        <w:ind w:firstLine="720"/>
        <w:jc w:val="both"/>
        <w:rPr>
          <w:rFonts w:eastAsia="Times New Roman"/>
          <w:color w:val="222222"/>
          <w:szCs w:val="24"/>
          <w:shd w:val="clear" w:color="auto" w:fill="FFFFFF"/>
        </w:rPr>
      </w:pPr>
      <w:r w:rsidRPr="00CF1495">
        <w:rPr>
          <w:rFonts w:eastAsia="Times New Roman"/>
          <w:b/>
          <w:color w:val="222222"/>
          <w:szCs w:val="24"/>
          <w:shd w:val="clear" w:color="auto" w:fill="FFFFFF"/>
        </w:rPr>
        <w:lastRenderedPageBreak/>
        <w:t>ΠΡΟΕΔΡΕΥΩΝ (Δημήτριος Κρεμαστινός):</w:t>
      </w:r>
      <w:r w:rsidRPr="00CF1495">
        <w:rPr>
          <w:rFonts w:eastAsia="Times New Roman"/>
          <w:color w:val="222222"/>
          <w:szCs w:val="24"/>
          <w:shd w:val="clear" w:color="auto" w:fill="FFFFFF"/>
        </w:rPr>
        <w:t xml:space="preserve"> </w:t>
      </w:r>
      <w:r>
        <w:rPr>
          <w:rFonts w:eastAsia="Times New Roman"/>
          <w:color w:val="222222"/>
          <w:szCs w:val="24"/>
          <w:shd w:val="clear" w:color="auto" w:fill="FFFFFF"/>
        </w:rPr>
        <w:t>Σας</w:t>
      </w:r>
      <w:r>
        <w:rPr>
          <w:rFonts w:eastAsia="Times New Roman"/>
          <w:color w:val="222222"/>
          <w:szCs w:val="24"/>
          <w:shd w:val="clear" w:color="auto" w:fill="FFFFFF"/>
        </w:rPr>
        <w:t xml:space="preserve"> παρακαλώ, κυρία Βούλτεψη. Μην κάνετε διάλογο! Μη διακόπτετε!</w:t>
      </w:r>
    </w:p>
    <w:p w14:paraId="09855BF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ΒΑΚΗ:</w:t>
      </w:r>
      <w:r>
        <w:rPr>
          <w:rFonts w:eastAsia="Times New Roman"/>
          <w:color w:val="222222"/>
          <w:szCs w:val="24"/>
          <w:shd w:val="clear" w:color="auto" w:fill="FFFFFF"/>
        </w:rPr>
        <w:t xml:space="preserve"> Όταν αναφερόμαστε σε εθνικά θέματα…</w:t>
      </w:r>
    </w:p>
    <w:p w14:paraId="09855BF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Μη με ανακαλείς εσύ στην τάξη. Δεν μπορείς! Εσύ να κάνεις τη δουλειά σου!</w:t>
      </w:r>
    </w:p>
    <w:p w14:paraId="09855BF2" w14:textId="77777777" w:rsidR="00BE639A" w:rsidRDefault="00A212EC">
      <w:pPr>
        <w:spacing w:line="600" w:lineRule="auto"/>
        <w:ind w:firstLine="720"/>
        <w:jc w:val="both"/>
        <w:rPr>
          <w:rFonts w:eastAsia="Times New Roman"/>
          <w:color w:val="222222"/>
          <w:szCs w:val="24"/>
          <w:shd w:val="clear" w:color="auto" w:fill="FFFFFF"/>
        </w:rPr>
      </w:pPr>
      <w:r w:rsidRPr="00695673">
        <w:rPr>
          <w:rFonts w:eastAsia="Times New Roman"/>
          <w:b/>
          <w:color w:val="222222"/>
          <w:szCs w:val="24"/>
          <w:shd w:val="clear" w:color="auto" w:fill="FFFFFF"/>
        </w:rPr>
        <w:t>ΠΡΟΕΔΡΕΥΩΝ (Δημήτριος Κρεμαστινός):</w:t>
      </w:r>
      <w:r w:rsidRPr="00695673">
        <w:rPr>
          <w:rFonts w:eastAsia="Times New Roman"/>
          <w:color w:val="222222"/>
          <w:szCs w:val="24"/>
          <w:shd w:val="clear" w:color="auto" w:fill="FFFFFF"/>
        </w:rPr>
        <w:t xml:space="preserve"> </w:t>
      </w:r>
      <w:r>
        <w:rPr>
          <w:rFonts w:eastAsia="Times New Roman"/>
          <w:color w:val="222222"/>
          <w:szCs w:val="24"/>
          <w:shd w:val="clear" w:color="auto" w:fill="FFFFFF"/>
        </w:rPr>
        <w:t xml:space="preserve">Ναι, ε; </w:t>
      </w:r>
    </w:p>
    <w:p w14:paraId="09855BF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ΑΙΚΑΤΕΡΙΝΗ ΠΑΠΑΚΩΣΤΑ - ΣΙΔΗΡΟΠΟΥΛΟΥ (Υφυπουργός Προστασίας του Πολίτη):</w:t>
      </w:r>
      <w:r>
        <w:rPr>
          <w:rFonts w:eastAsia="Times New Roman" w:cs="Times New Roman"/>
          <w:b/>
          <w:szCs w:val="24"/>
        </w:rPr>
        <w:t xml:space="preserve"> </w:t>
      </w:r>
      <w:r>
        <w:rPr>
          <w:rFonts w:eastAsia="Times New Roman" w:cs="Times New Roman"/>
          <w:szCs w:val="24"/>
        </w:rPr>
        <w:t>...</w:t>
      </w:r>
      <w:r>
        <w:rPr>
          <w:rFonts w:eastAsia="Times New Roman"/>
          <w:color w:val="222222"/>
          <w:szCs w:val="24"/>
          <w:shd w:val="clear" w:color="auto" w:fill="FFFFFF"/>
        </w:rPr>
        <w:t>να αποκαλέσει «δηλωσίες» Βουλευτές του ελληνικού Κοινοβουλίου ούσα κόρη αείμνηστου αντιστασιακού ο οποίος πολέμησε –διαφωνώ για εκείνα τα οποία πολέμησε-…</w:t>
      </w:r>
    </w:p>
    <w:p w14:paraId="09855BF4" w14:textId="77777777" w:rsidR="00BE639A" w:rsidRDefault="00A212EC">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Ο οποίος δ</w:t>
      </w:r>
      <w:r>
        <w:rPr>
          <w:rFonts w:eastAsia="Times New Roman"/>
          <w:color w:val="222222"/>
          <w:szCs w:val="24"/>
          <w:shd w:val="clear" w:color="auto" w:fill="FFFFFF"/>
        </w:rPr>
        <w:t>εν έκανε δήλωση..</w:t>
      </w:r>
      <w:r w:rsidRPr="00C261A4">
        <w:rPr>
          <w:rFonts w:eastAsia="Times New Roman"/>
          <w:color w:val="222222"/>
          <w:szCs w:val="24"/>
          <w:shd w:val="clear" w:color="auto" w:fill="FFFFFF"/>
        </w:rPr>
        <w:t>.</w:t>
      </w:r>
    </w:p>
    <w:p w14:paraId="09855BF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ΑΙΚΑΤΕΡΙΝΗ ΠΑΠΑΚΩΣΤΑ -</w:t>
      </w:r>
      <w:r w:rsidRPr="009A5F9C">
        <w:rPr>
          <w:rFonts w:eastAsia="Times New Roman"/>
          <w:b/>
          <w:color w:val="222222"/>
          <w:szCs w:val="24"/>
          <w:shd w:val="clear" w:color="auto" w:fill="FFFFFF"/>
        </w:rPr>
        <w:t xml:space="preserve"> </w:t>
      </w:r>
      <w:r>
        <w:rPr>
          <w:rFonts w:eastAsia="Times New Roman"/>
          <w:b/>
          <w:color w:val="222222"/>
          <w:szCs w:val="24"/>
          <w:shd w:val="clear" w:color="auto" w:fill="FFFFFF"/>
        </w:rPr>
        <w:t>ΣΙΔΗΡΟΠΟΥΛΟΥ (Υφυπουργός Προστασίας του Πολίτη):</w:t>
      </w:r>
      <w:r>
        <w:rPr>
          <w:rFonts w:eastAsia="Times New Roman"/>
          <w:b/>
          <w:color w:val="222222"/>
          <w:szCs w:val="24"/>
          <w:shd w:val="clear" w:color="auto" w:fill="FFFFFF"/>
        </w:rPr>
        <w:t xml:space="preserve"> </w:t>
      </w:r>
      <w:r>
        <w:rPr>
          <w:rFonts w:eastAsia="Times New Roman"/>
          <w:color w:val="222222"/>
          <w:szCs w:val="24"/>
          <w:shd w:val="clear" w:color="auto" w:fill="FFFFFF"/>
        </w:rPr>
        <w:t>…απέναντι σε εκείνους οι οποίοι επέβαλαν δηλώσεις μετανοίας και ήρθε να το απευθύνει ως ύβρη…</w:t>
      </w:r>
    </w:p>
    <w:p w14:paraId="09855BF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ΣΟΦΙΑ ΒΟΥΛΤΕΨΗ:</w:t>
      </w:r>
      <w:r>
        <w:rPr>
          <w:rFonts w:eastAsia="Times New Roman"/>
          <w:color w:val="222222"/>
          <w:szCs w:val="24"/>
          <w:shd w:val="clear" w:color="auto" w:fill="FFFFFF"/>
        </w:rPr>
        <w:t xml:space="preserve"> Εσύ δεν δικαιούσαι να μιλάς γι’ αυτό!</w:t>
      </w:r>
    </w:p>
    <w:p w14:paraId="09855BF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ΑΙΚΑΤΕΡΙΝΗ ΠΑΠΑΚΩ</w:t>
      </w:r>
      <w:r>
        <w:rPr>
          <w:rFonts w:eastAsia="Times New Roman" w:cs="Times New Roman"/>
          <w:b/>
          <w:szCs w:val="24"/>
        </w:rPr>
        <w:t>ΣΤΑ - ΣΙΔΗΡΟΠΟΥΛΟΥ (Υφυπουργός Προστασίας του Πολίτη):</w:t>
      </w:r>
      <w:r>
        <w:rPr>
          <w:rFonts w:eastAsia="Times New Roman" w:cs="Times New Roman"/>
          <w:b/>
          <w:szCs w:val="24"/>
        </w:rPr>
        <w:t xml:space="preserve"> </w:t>
      </w:r>
      <w:r>
        <w:rPr>
          <w:rFonts w:eastAsia="Times New Roman" w:cs="Times New Roman"/>
          <w:szCs w:val="24"/>
        </w:rPr>
        <w:t>…</w:t>
      </w:r>
      <w:r>
        <w:rPr>
          <w:rFonts w:eastAsia="Times New Roman"/>
          <w:color w:val="222222"/>
          <w:szCs w:val="24"/>
          <w:shd w:val="clear" w:color="auto" w:fill="FFFFFF"/>
        </w:rPr>
        <w:t>κόρη κορυφαίου αντιστασιακού, σε Βουλευτές του ελληνικού Κοινοβουλίου.</w:t>
      </w:r>
    </w:p>
    <w:p w14:paraId="09855BF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Άκου τώρα!</w:t>
      </w:r>
    </w:p>
    <w:p w14:paraId="09855BF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ΑΙΚΑΤΕΡΙΝΗ ΠΑΠΑΚΩΣΤΑ - ΣΙΔΗΡΟΠΟΥΛΟΥ (Υφυπουργός Προστασίας του Πολίτη): </w:t>
      </w:r>
      <w:r>
        <w:rPr>
          <w:rFonts w:eastAsia="Times New Roman"/>
          <w:color w:val="222222"/>
          <w:szCs w:val="24"/>
          <w:shd w:val="clear" w:color="auto" w:fill="FFFFFF"/>
        </w:rPr>
        <w:t xml:space="preserve">Γιατί, κύριε Πρόεδρε; Διότι, </w:t>
      </w:r>
      <w:r>
        <w:rPr>
          <w:rFonts w:eastAsia="Times New Roman"/>
          <w:color w:val="222222"/>
          <w:szCs w:val="24"/>
          <w:shd w:val="clear" w:color="auto" w:fill="FFFFFF"/>
        </w:rPr>
        <w:t>αγαπητοί συνάδελφοι, ψηφίζουν κατά συνείδηση νομοσχέδια όχι εν λευκώ -και αυτό πρέπει να το αποσαφηνίσουμε-, αλλά νομοσχέδια με τα οποία συγκλίνουμε επ’ ωφελεία του ελληνικού λαού. Να σταματήσει αυτή η σπέκουλα, να σταματήσει αυτή η στοχοποίηση.</w:t>
      </w:r>
    </w:p>
    <w:p w14:paraId="09855BF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παρακα</w:t>
      </w:r>
      <w:r>
        <w:rPr>
          <w:rFonts w:eastAsia="Times New Roman"/>
          <w:color w:val="222222"/>
          <w:szCs w:val="24"/>
          <w:shd w:val="clear" w:color="auto" w:fill="FFFFFF"/>
        </w:rPr>
        <w:t>λώ πάρα πολύ, κύριε Πρόεδρε, το Προεδρείο σας να τα λαμβάνει αυτά υπ’ όψιν, ώστε να προστατεύσει τον θεσμό του Βουλευτή από κακοήθειες, από δημαγωγίες και από συναδέλφους οι οποίοι δεν κατανοούν τη θέση τους εδώ.</w:t>
      </w:r>
    </w:p>
    <w:p w14:paraId="09855BF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θερμά.</w:t>
      </w:r>
    </w:p>
    <w:p w14:paraId="09855BF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ΣΟΦΙΑ ΒΟΥΛΤΕΨΗ: </w:t>
      </w:r>
      <w:r>
        <w:rPr>
          <w:rFonts w:eastAsia="Times New Roman"/>
          <w:color w:val="222222"/>
          <w:szCs w:val="24"/>
          <w:shd w:val="clear" w:color="auto" w:fill="FFFFFF"/>
        </w:rPr>
        <w:t xml:space="preserve">Κύριε </w:t>
      </w:r>
      <w:r>
        <w:rPr>
          <w:rFonts w:eastAsia="Times New Roman"/>
          <w:color w:val="222222"/>
          <w:szCs w:val="24"/>
          <w:shd w:val="clear" w:color="auto" w:fill="FFFFFF"/>
        </w:rPr>
        <w:t>Πρόεδρε, θέλω τον λόγο.</w:t>
      </w:r>
    </w:p>
    <w:p w14:paraId="09855BFD" w14:textId="77777777" w:rsidR="00BE639A" w:rsidRDefault="00A212EC">
      <w:pPr>
        <w:spacing w:line="600" w:lineRule="auto"/>
        <w:ind w:firstLine="720"/>
        <w:jc w:val="both"/>
        <w:rPr>
          <w:rFonts w:eastAsia="Times New Roman"/>
          <w:color w:val="222222"/>
          <w:szCs w:val="24"/>
          <w:shd w:val="clear" w:color="auto" w:fill="FFFFFF"/>
        </w:rPr>
      </w:pPr>
      <w:r w:rsidRPr="00E41C78">
        <w:rPr>
          <w:rFonts w:eastAsia="Times New Roman"/>
          <w:b/>
          <w:color w:val="222222"/>
          <w:szCs w:val="24"/>
          <w:shd w:val="clear" w:color="auto" w:fill="FFFFFF"/>
        </w:rPr>
        <w:t>ΦΩΤΕΙΝΗ ΒΑΚΗ:</w:t>
      </w:r>
      <w:r>
        <w:rPr>
          <w:rFonts w:eastAsia="Times New Roman"/>
          <w:color w:val="222222"/>
          <w:szCs w:val="24"/>
          <w:shd w:val="clear" w:color="auto" w:fill="FFFFFF"/>
        </w:rPr>
        <w:t xml:space="preserve"> Κύριε Πρόεδρε, θέλω τον λόγο.</w:t>
      </w:r>
    </w:p>
    <w:p w14:paraId="09855BF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Κυρία Βάκη, ας μη δώσουμε συνέχεια σε αυτό το θέμα, γιατί ξεφεύγουμε από το Σύνταγμα και συζητάμε άλλα θέματα.</w:t>
      </w:r>
    </w:p>
    <w:p w14:paraId="09855BF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Κύριε Πρόεδρε, θέλω τον λ</w:t>
      </w:r>
      <w:r>
        <w:rPr>
          <w:rFonts w:eastAsia="Times New Roman"/>
          <w:color w:val="222222"/>
          <w:szCs w:val="24"/>
          <w:shd w:val="clear" w:color="auto" w:fill="FFFFFF"/>
        </w:rPr>
        <w:t>όγο επί προσωπικού.</w:t>
      </w:r>
    </w:p>
    <w:p w14:paraId="09855C0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Ποιο είναι το προσωπικό;</w:t>
      </w:r>
    </w:p>
    <w:p w14:paraId="09855C0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Έκανε αναφορά στο όνομα του πατέρα μου και σε εμένα. </w:t>
      </w:r>
    </w:p>
    <w:p w14:paraId="09855C0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ΑΙΚΑΤΕΡΙΝΗ ΠΑΠΑΚΩΣΤΑ - ΣΙΔΗΡΟΠΟΥΛΟΥ (Υφυπουργός Προστασίας του Πολίτη):</w:t>
      </w:r>
      <w:r>
        <w:rPr>
          <w:rFonts w:eastAsia="Times New Roman" w:cs="Times New Roman"/>
          <w:szCs w:val="24"/>
        </w:rPr>
        <w:t xml:space="preserve"> Δεν αναφέρθηκα. </w:t>
      </w:r>
    </w:p>
    <w:p w14:paraId="09855C0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Της δώσατε τον λόγο χωρίς να αναφερθεί το όνομά της και δεν θα απαντήσω εγώ που αναφέρθηκε σε εμένα; </w:t>
      </w:r>
    </w:p>
    <w:p w14:paraId="09855C0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ΦΩΤΕΙΝΗ ΒΑΚΗ: </w:t>
      </w:r>
      <w:r>
        <w:rPr>
          <w:rFonts w:eastAsia="Times New Roman"/>
          <w:color w:val="222222"/>
          <w:szCs w:val="24"/>
          <w:shd w:val="clear" w:color="auto" w:fill="FFFFFF"/>
        </w:rPr>
        <w:t>Κύριε Πρόεδρε, θα ήθελα τον λόγο για ένα λεπτό.</w:t>
      </w:r>
    </w:p>
    <w:p w14:paraId="09855C0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Η κ. Βάκη είναι Κοινοβουλευτική Εκπρόσωπος.</w:t>
      </w:r>
    </w:p>
    <w:p w14:paraId="09855C0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κυρί</w:t>
      </w:r>
      <w:r>
        <w:rPr>
          <w:rFonts w:eastAsia="Times New Roman"/>
          <w:color w:val="222222"/>
          <w:szCs w:val="24"/>
          <w:shd w:val="clear" w:color="auto" w:fill="FFFFFF"/>
        </w:rPr>
        <w:t>α Βάκη, έχετε τον λόγο.</w:t>
      </w:r>
    </w:p>
    <w:p w14:paraId="09855C0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ΒΑΚΗ:</w:t>
      </w:r>
      <w:r>
        <w:rPr>
          <w:rFonts w:eastAsia="Times New Roman"/>
          <w:color w:val="222222"/>
          <w:szCs w:val="24"/>
          <w:shd w:val="clear" w:color="auto" w:fill="FFFFFF"/>
        </w:rPr>
        <w:t xml:space="preserve"> Έχω δικαίωμα ως Κοινοβουλευτική Εκπρόσωπος. Λυπάμαι πραγματικά για το προηγούμενο συμβάν και για χαρακτηρισμούς όχι μόνο σε αυτόν στον οποίο κατέφυγε η κ. Βούλτεψη, αλλά και γενικότερα για άλλους που έχουν ακουστεί τον</w:t>
      </w:r>
      <w:r>
        <w:rPr>
          <w:rFonts w:eastAsia="Times New Roman"/>
          <w:color w:val="222222"/>
          <w:szCs w:val="24"/>
          <w:shd w:val="clear" w:color="auto" w:fill="FFFFFF"/>
        </w:rPr>
        <w:t xml:space="preserve"> τελευταίο καιρό. Έχουμε ακούσει για Βουλευτές δηλωσίες, για ρετάλια, για κουρελούδες.</w:t>
      </w:r>
    </w:p>
    <w:p w14:paraId="09855C0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να καταλάβουμε ότι όλη αυτή η φρασεολογία το μόνο που καταφέρνει είναι να δηλητηριάζει, να γεμίζει τοξικότητα τον χώρο του Κοινοβουλίου, τον ναό της </w:t>
      </w:r>
      <w:r>
        <w:rPr>
          <w:rFonts w:eastAsia="Times New Roman"/>
          <w:color w:val="222222"/>
          <w:szCs w:val="24"/>
          <w:shd w:val="clear" w:color="auto" w:fill="FFFFFF"/>
        </w:rPr>
        <w:t>δημοκρατία</w:t>
      </w:r>
      <w:r>
        <w:rPr>
          <w:rFonts w:eastAsia="Times New Roman"/>
          <w:color w:val="222222"/>
          <w:szCs w:val="24"/>
          <w:shd w:val="clear" w:color="auto" w:fill="FFFFFF"/>
        </w:rPr>
        <w:t xml:space="preserve">ς </w:t>
      </w:r>
      <w:r>
        <w:rPr>
          <w:rFonts w:eastAsia="Times New Roman"/>
          <w:color w:val="222222"/>
          <w:szCs w:val="24"/>
          <w:shd w:val="clear" w:color="auto" w:fill="FFFFFF"/>
        </w:rPr>
        <w:t>και να απαξιώνει πλήρως το πολιτικό σύστημα. Γνωρίζετε πολύ καλά ποιοι αποσπούν την πολιτική υπεραξία από αυτά τα φαινόμενα. Αυτό είναι το ένα.</w:t>
      </w:r>
    </w:p>
    <w:p w14:paraId="09855C0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η Βουλή απαρτίζεται από Βουλευτές, όχι από κόμματα ή Κοινοβουλευτικές Ομάδες. Και το Σύνταγμα είναι </w:t>
      </w:r>
      <w:r>
        <w:rPr>
          <w:rFonts w:eastAsia="Times New Roman"/>
          <w:color w:val="222222"/>
          <w:szCs w:val="24"/>
          <w:shd w:val="clear" w:color="auto" w:fill="FFFFFF"/>
        </w:rPr>
        <w:t>σαφές: Ο κάθε Βουλευτής ψηφίζει κατά συνείδηση. Ας το έχουμε κατά νου.</w:t>
      </w:r>
    </w:p>
    <w:p w14:paraId="09855C0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τελειώνω -και ζητώ συγγνώμη για την κατάχρηση χρόνου- με το εξής: Όταν αναφερόμαστε σε εθνικά θέματα -όλα αυτά καταγράφονται στα Πρακτικά- ας είμαστε πάρα πολύ προσεκτικοί. Τα </w:t>
      </w:r>
      <w:r>
        <w:rPr>
          <w:rFonts w:eastAsia="Times New Roman"/>
          <w:color w:val="222222"/>
          <w:szCs w:val="24"/>
          <w:shd w:val="clear" w:color="auto" w:fill="FFFFFF"/>
        </w:rPr>
        <w:t>θέματα εξωτερικής πολιτικής και τα εθνικά θέματα τα ρυθμίζουν διεθνείς συμβάσεις, Υπουργεία Εξωτερικών και οι αρμόδιοι παράγοντες, θεσμικοί και πολιτικοί.</w:t>
      </w:r>
    </w:p>
    <w:p w14:paraId="09855C0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παρακαλούσα να αποφεύγονται παραπολιτικά, σενάρια περί φυλλαδίων ή δεν ξέρω τι άλλο. Διαφορετικά, </w:t>
      </w:r>
      <w:r>
        <w:rPr>
          <w:rFonts w:eastAsia="Times New Roman"/>
          <w:color w:val="222222"/>
          <w:szCs w:val="24"/>
          <w:shd w:val="clear" w:color="auto" w:fill="FFFFFF"/>
        </w:rPr>
        <w:t>αν έχετε αποδείξεις, ας τις καταθέσετε. Ας είμαστε πάρα πολύ προσεκτικοί. Δεν παίζουμε με εθνικά θέματα.</w:t>
      </w:r>
    </w:p>
    <w:p w14:paraId="09855C0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Παρακαλώ, ο κ. Στογιαννίδης έχει τον λόγο.</w:t>
      </w:r>
    </w:p>
    <w:p w14:paraId="09855C0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Κύριε Πρόεδρε, θέλω τον λόγο επί προσωπικού.</w:t>
      </w:r>
    </w:p>
    <w:p w14:paraId="09855C0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(Δημήτριος Κρεμαστινός): </w:t>
      </w:r>
      <w:r>
        <w:rPr>
          <w:rFonts w:eastAsia="Times New Roman"/>
          <w:color w:val="222222"/>
          <w:szCs w:val="24"/>
          <w:shd w:val="clear" w:color="auto" w:fill="FFFFFF"/>
        </w:rPr>
        <w:t>Κυρία Βούλτεψη, δεν υπάρχει προσωπικό. Σε τι συνίσταται το προσωπικό; Πείτε μου.</w:t>
      </w:r>
    </w:p>
    <w:p w14:paraId="09855C0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Κύριε Πρόεδρε, μισό λεπτό. Εγώ μίλησα από το Βήμα και είπα τη γνώμη μου. Δεν εννοώ να με ανακαλεί στην τάξη ούτε η κ. Βάκη </w:t>
      </w:r>
      <w:r>
        <w:rPr>
          <w:rFonts w:eastAsia="Times New Roman"/>
          <w:color w:val="222222"/>
          <w:szCs w:val="24"/>
          <w:shd w:val="clear" w:color="auto" w:fill="FFFFFF"/>
        </w:rPr>
        <w:t xml:space="preserve">ούτε η κ. Παπακώστα. Η κ. Βάκη </w:t>
      </w:r>
      <w:r w:rsidRPr="00E010F2">
        <w:rPr>
          <w:rFonts w:eastAsia="Times New Roman"/>
          <w:color w:val="222222"/>
          <w:szCs w:val="24"/>
          <w:shd w:val="clear" w:color="auto" w:fill="FFFFFF"/>
        </w:rPr>
        <w:t>δεν</w:t>
      </w:r>
      <w:r>
        <w:rPr>
          <w:rFonts w:eastAsia="Times New Roman"/>
          <w:color w:val="222222"/>
          <w:szCs w:val="24"/>
          <w:shd w:val="clear" w:color="auto" w:fill="FFFFFF"/>
        </w:rPr>
        <w:t xml:space="preserve"> έχει κανένα δικαίωμα. Το 2014 εδώ μας λέγατε «μνημονιακούς εγκληματίες» και ότι έχουμε χούντα με κοινοβουλευτικό μανδύα. Επομένως, δεν θα μου κάνετε εσείς μαθήματα κοινοβουλευτισμού. Είστε οι τελευταίοι, οι πιο ανίκανοι κ</w:t>
      </w:r>
      <w:r>
        <w:rPr>
          <w:rFonts w:eastAsia="Times New Roman"/>
          <w:color w:val="222222"/>
          <w:szCs w:val="24"/>
          <w:shd w:val="clear" w:color="auto" w:fill="FFFFFF"/>
        </w:rPr>
        <w:t>αι οι πιο άχρηστοι για κάτι τέτοιο. Καταλάβατε;</w:t>
      </w:r>
    </w:p>
    <w:p w14:paraId="09855C1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στην κυρία από δω, στην κ. Παπακώστα, δώσατε τον λόγο, ενώ δεν αναφέρθηκε το όνομα της. Αυτός που κάνει δήλωση είναι δηλωσίας. Και δεν έχει κανένα δικαίωμα να μιλάει για κανέναν, γιατί αυτοί που θα μι</w:t>
      </w:r>
      <w:r>
        <w:rPr>
          <w:rFonts w:eastAsia="Times New Roman"/>
          <w:color w:val="222222"/>
          <w:szCs w:val="24"/>
          <w:shd w:val="clear" w:color="auto" w:fill="FFFFFF"/>
        </w:rPr>
        <w:t>λούν πρέπει να λένε και ποιοι έκαναν δήλωση. Αυτή έκανε δήλωση, κάποιοι άλλοι έκαναν δήλωση. Εμείς όχι.</w:t>
      </w:r>
    </w:p>
    <w:p w14:paraId="09855C1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δεν δικαιούνται...</w:t>
      </w:r>
    </w:p>
    <w:p w14:paraId="09855C12" w14:textId="77777777" w:rsidR="00BE639A" w:rsidRDefault="00A212EC">
      <w:pPr>
        <w:spacing w:line="600" w:lineRule="auto"/>
        <w:ind w:firstLine="720"/>
        <w:jc w:val="both"/>
        <w:rPr>
          <w:rFonts w:eastAsia="Times New Roman"/>
          <w:color w:val="222222"/>
          <w:szCs w:val="24"/>
          <w:shd w:val="clear" w:color="auto" w:fill="FFFFFF"/>
        </w:rPr>
      </w:pPr>
      <w:r w:rsidRPr="00B91B65">
        <w:rPr>
          <w:rFonts w:eastAsia="Times New Roman"/>
          <w:b/>
          <w:color w:val="222222"/>
          <w:szCs w:val="24"/>
          <w:shd w:val="clear" w:color="auto" w:fill="FFFFFF"/>
        </w:rPr>
        <w:lastRenderedPageBreak/>
        <w:t>ΝΙΚΟΛΑΟΣ ΗΓΟΥΜΕΝΙΔΗΣ:</w:t>
      </w:r>
      <w:r>
        <w:rPr>
          <w:rFonts w:eastAsia="Times New Roman"/>
          <w:color w:val="222222"/>
          <w:szCs w:val="24"/>
          <w:shd w:val="clear" w:color="auto" w:fill="FFFFFF"/>
        </w:rPr>
        <w:t xml:space="preserve"> Κύριε Πρόεδρε, θέλω τον λόγο επί προσωπικού.</w:t>
      </w:r>
    </w:p>
    <w:p w14:paraId="09855C1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Δεν έχεις προσωπικό περισσότερο από το δικ</w:t>
      </w:r>
      <w:r>
        <w:rPr>
          <w:rFonts w:eastAsia="Times New Roman"/>
          <w:color w:val="222222"/>
          <w:szCs w:val="24"/>
          <w:shd w:val="clear" w:color="auto" w:fill="FFFFFF"/>
        </w:rPr>
        <w:t xml:space="preserve">ό μου. Ούτε στην οικογένειά σου, ούτε τίποτα. </w:t>
      </w:r>
    </w:p>
    <w:p w14:paraId="09855C1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Τελείωσε το προσωπικό.</w:t>
      </w:r>
    </w:p>
    <w:p w14:paraId="09855C1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Εγώ θα μιλάω και για τα εθνικά θέματα και για τη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Αναθεώρηση και για ό,τι θέλω και δεν θα σας δίνω λογαριασμό. Το καταλάβα</w:t>
      </w:r>
      <w:r>
        <w:rPr>
          <w:rFonts w:eastAsia="Times New Roman"/>
          <w:color w:val="222222"/>
          <w:szCs w:val="24"/>
          <w:shd w:val="clear" w:color="auto" w:fill="FFFFFF"/>
        </w:rPr>
        <w:t>τε; Λογαριασμό δίνω στον ελληνικό λαό, όχι σε σας που τρομάζετε μόλις σας λέμε ότι θα λογοδοτήσετε και για τη Μακεδονία και για τη Θράκη. Γι’ αυτό τρομάζετε.</w:t>
      </w:r>
    </w:p>
    <w:p w14:paraId="09855C1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09855C1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ΦΩΤΕΙΝΗ ΒΑΚΗ:</w:t>
      </w:r>
      <w:r>
        <w:rPr>
          <w:rFonts w:eastAsia="Times New Roman"/>
          <w:color w:val="222222"/>
          <w:szCs w:val="24"/>
          <w:shd w:val="clear" w:color="auto" w:fill="FFFFFF"/>
        </w:rPr>
        <w:t xml:space="preserve"> Όλοι λογοδοτούμε. Να μην διασπείρουν ψευδείς ειδήσεις. </w:t>
      </w:r>
    </w:p>
    <w:p w14:paraId="09855C1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w:t>
      </w:r>
      <w:r>
        <w:rPr>
          <w:rFonts w:eastAsia="Times New Roman"/>
          <w:b/>
          <w:color w:val="222222"/>
          <w:szCs w:val="24"/>
          <w:shd w:val="clear" w:color="auto" w:fill="FFFFFF"/>
        </w:rPr>
        <w:t>ριος Κρεμαστινός):</w:t>
      </w:r>
      <w:r>
        <w:rPr>
          <w:rFonts w:eastAsia="Times New Roman"/>
          <w:color w:val="222222"/>
          <w:szCs w:val="24"/>
          <w:shd w:val="clear" w:color="auto" w:fill="FFFFFF"/>
        </w:rPr>
        <w:t xml:space="preserve"> Κύριε Στογιαννίδη, έχετε τον λόγο για να συνεχίσουμε.</w:t>
      </w:r>
    </w:p>
    <w:p w14:paraId="09855C19" w14:textId="77777777" w:rsidR="00BE639A" w:rsidRDefault="00A212E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(Θόρυβος στην Αίθουσα)</w:t>
      </w:r>
    </w:p>
    <w:p w14:paraId="09855C1A" w14:textId="77777777" w:rsidR="00BE639A" w:rsidRDefault="00A212EC">
      <w:pPr>
        <w:spacing w:line="600" w:lineRule="auto"/>
        <w:ind w:firstLine="720"/>
        <w:jc w:val="both"/>
        <w:rPr>
          <w:rFonts w:eastAsia="Times New Roman"/>
          <w:color w:val="222222"/>
          <w:szCs w:val="24"/>
          <w:shd w:val="clear" w:color="auto" w:fill="FFFFFF"/>
        </w:rPr>
      </w:pPr>
      <w:r w:rsidRPr="00B91B65">
        <w:rPr>
          <w:rFonts w:eastAsia="Times New Roman"/>
          <w:b/>
          <w:color w:val="222222"/>
          <w:szCs w:val="24"/>
          <w:shd w:val="clear" w:color="auto" w:fill="FFFFFF"/>
        </w:rPr>
        <w:t>ΓΡΗΓΟΡΙΟΣ ΣΤΟΓΙΑΝΝΙΔΗΣ:</w:t>
      </w:r>
      <w:r>
        <w:rPr>
          <w:rFonts w:eastAsia="Times New Roman"/>
          <w:color w:val="222222"/>
          <w:szCs w:val="24"/>
          <w:shd w:val="clear" w:color="auto" w:fill="FFFFFF"/>
        </w:rPr>
        <w:t xml:space="preserve"> Ευχαριστώ, κύριε Πρόεδρε.</w:t>
      </w:r>
    </w:p>
    <w:p w14:paraId="09855C1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το αν είναι ικανοί ή ανίκανοι οι Βουλευτές του ΣΥΡΙΖΑ αυτό θα το κρίνει ο ελληνικός λαός. Τους χαρα</w:t>
      </w:r>
      <w:r>
        <w:rPr>
          <w:rFonts w:eastAsia="Times New Roman"/>
          <w:color w:val="222222"/>
          <w:szCs w:val="24"/>
          <w:shd w:val="clear" w:color="auto" w:fill="FFFFFF"/>
        </w:rPr>
        <w:t>κτηρισμούς, λοιπόν, σας τους επιστρέφω. Δεν είναι σωστό όμως να χαρακτηρίζουμε τους Βουλευτές.</w:t>
      </w:r>
    </w:p>
    <w:p w14:paraId="09855C1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 xml:space="preserve">Αφήστε τα σωστά και τα λάθη. </w:t>
      </w:r>
      <w:r w:rsidRPr="00754BEA">
        <w:rPr>
          <w:rFonts w:eastAsia="Times New Roman"/>
          <w:color w:val="222222"/>
          <w:szCs w:val="24"/>
          <w:shd w:val="clear" w:color="auto" w:fill="FFFFFF"/>
        </w:rPr>
        <w:t xml:space="preserve">Δεν </w:t>
      </w:r>
      <w:r>
        <w:rPr>
          <w:rFonts w:eastAsia="Times New Roman"/>
          <w:color w:val="222222"/>
          <w:szCs w:val="24"/>
          <w:shd w:val="clear" w:color="auto" w:fill="FFFFFF"/>
        </w:rPr>
        <w:t xml:space="preserve">τα </w:t>
      </w:r>
      <w:r w:rsidRPr="00754BEA">
        <w:rPr>
          <w:rFonts w:eastAsia="Times New Roman"/>
          <w:color w:val="222222"/>
          <w:szCs w:val="24"/>
          <w:shd w:val="clear" w:color="auto" w:fill="FFFFFF"/>
        </w:rPr>
        <w:t xml:space="preserve">δεχόμαστε </w:t>
      </w:r>
      <w:r>
        <w:rPr>
          <w:rFonts w:eastAsia="Times New Roman"/>
          <w:color w:val="222222"/>
          <w:szCs w:val="24"/>
          <w:shd w:val="clear" w:color="auto" w:fill="FFFFFF"/>
        </w:rPr>
        <w:t>από εσάς!</w:t>
      </w:r>
    </w:p>
    <w:p w14:paraId="09855C1D" w14:textId="77777777" w:rsidR="00BE639A" w:rsidRDefault="00A212EC">
      <w:pPr>
        <w:spacing w:line="600" w:lineRule="auto"/>
        <w:ind w:firstLine="720"/>
        <w:jc w:val="both"/>
        <w:rPr>
          <w:rFonts w:eastAsia="Times New Roman"/>
          <w:color w:val="222222"/>
          <w:szCs w:val="24"/>
          <w:shd w:val="clear" w:color="auto" w:fill="FFFFFF"/>
        </w:rPr>
      </w:pPr>
      <w:r w:rsidRPr="00B91B65">
        <w:rPr>
          <w:rFonts w:eastAsia="Times New Roman"/>
          <w:b/>
          <w:color w:val="222222"/>
          <w:szCs w:val="24"/>
          <w:shd w:val="clear" w:color="auto" w:fill="FFFFFF"/>
        </w:rPr>
        <w:t>ΓΡΗΓΟΡΙΟΣ ΣΤΟΓΙΑΝΝΙΔΗΣ: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Ωραία, αν εσείς δεν το δέχεστε, τόση ώρα ακούγαμε την τοποθέτησή </w:t>
      </w:r>
      <w:r>
        <w:rPr>
          <w:rFonts w:eastAsia="Times New Roman"/>
          <w:color w:val="222222"/>
          <w:szCs w:val="24"/>
          <w:shd w:val="clear" w:color="auto" w:fill="FFFFFF"/>
        </w:rPr>
        <w:t>σας που δεν είχε κα</w:t>
      </w:r>
      <w:r>
        <w:rPr>
          <w:rFonts w:eastAsia="Times New Roman"/>
          <w:color w:val="222222"/>
          <w:szCs w:val="24"/>
          <w:shd w:val="clear" w:color="auto" w:fill="FFFFFF"/>
        </w:rPr>
        <w:t>μ</w:t>
      </w:r>
      <w:r>
        <w:rPr>
          <w:rFonts w:eastAsia="Times New Roman"/>
          <w:color w:val="222222"/>
          <w:szCs w:val="24"/>
          <w:shd w:val="clear" w:color="auto" w:fill="FFFFFF"/>
        </w:rPr>
        <w:t xml:space="preserve">μία σχέση με τη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Αναθεώρηση.</w:t>
      </w:r>
    </w:p>
    <w:p w14:paraId="09855C1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Κύριε Στογιαννίδη, παρακαλώ μπείτε στο θέμα.</w:t>
      </w:r>
    </w:p>
    <w:p w14:paraId="09855C1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ΗΓΟΥΜΕΝΙΔΗΣ:</w:t>
      </w:r>
      <w:r>
        <w:rPr>
          <w:rFonts w:eastAsia="Times New Roman"/>
          <w:color w:val="222222"/>
          <w:szCs w:val="24"/>
          <w:shd w:val="clear" w:color="auto" w:fill="FFFFFF"/>
        </w:rPr>
        <w:t xml:space="preserve"> Δεν δεχόμαστε από εσάς, κυρία Βούλτεψη, μαθήματα πατριωτισμού. Δεν είστε περισσότερο πατριώτ</w:t>
      </w:r>
      <w:r>
        <w:rPr>
          <w:rFonts w:eastAsia="Times New Roman"/>
          <w:color w:val="222222"/>
          <w:szCs w:val="24"/>
          <w:shd w:val="clear" w:color="auto" w:fill="FFFFFF"/>
        </w:rPr>
        <w:t xml:space="preserve">ισσα από εμένα! </w:t>
      </w:r>
    </w:p>
    <w:p w14:paraId="09855C2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ΓΡΗΓΟΡΙΟΣ ΣΤΟΓΙΑΝΝΙΔΗΣ: </w:t>
      </w:r>
      <w:r>
        <w:rPr>
          <w:rFonts w:eastAsia="Times New Roman"/>
          <w:color w:val="222222"/>
          <w:szCs w:val="24"/>
          <w:shd w:val="clear" w:color="auto" w:fill="FFFFFF"/>
        </w:rPr>
        <w:t>Στο θέμα, λοιπόν, αυτήν την πρόθεση είχα, κύριε Πρόεδρε, αλλά δεν μπορεί να μας προσβάλει η Βουλευτής της Νέας Δημοκρατίας. Να ανακαλέσει τα περί ανικανότητας ή ικανότητας.</w:t>
      </w:r>
    </w:p>
    <w:p w14:paraId="09855C2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Όλη μέρα βρίζατε και τολμά</w:t>
      </w:r>
      <w:r>
        <w:rPr>
          <w:rFonts w:eastAsia="Times New Roman"/>
          <w:color w:val="222222"/>
          <w:szCs w:val="24"/>
          <w:shd w:val="clear" w:color="auto" w:fill="FFFFFF"/>
        </w:rPr>
        <w:t>τε να μιλάτε! Εσείς βρίζατε όλη μέρα το 2014!</w:t>
      </w:r>
    </w:p>
    <w:p w14:paraId="09855C22"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ΗΓΟΥΜΕΝΙΔΗΣ: </w:t>
      </w:r>
      <w:r>
        <w:rPr>
          <w:rFonts w:eastAsia="Times New Roman"/>
          <w:color w:val="222222"/>
          <w:szCs w:val="24"/>
          <w:shd w:val="clear" w:color="auto" w:fill="FFFFFF"/>
        </w:rPr>
        <w:t>Δεν δεχόμαστε μαθήματα πατριωτισμού από εσάς.</w:t>
      </w:r>
    </w:p>
    <w:p w14:paraId="09855C2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Παρακαλώ, κύριε Ηγουμενίδη.</w:t>
      </w:r>
    </w:p>
    <w:p w14:paraId="09855C2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Στογιαννίδη, συνεχίστε.</w:t>
      </w:r>
    </w:p>
    <w:p w14:paraId="09855C2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ΓΡΗΓΟΡΙΟΣ ΣΤΟΓΙΑΝΝΙΔΗΣ: </w:t>
      </w:r>
      <w:r w:rsidRPr="00754BEA">
        <w:rPr>
          <w:rFonts w:eastAsia="Times New Roman"/>
          <w:color w:val="222222"/>
          <w:szCs w:val="24"/>
          <w:shd w:val="clear" w:color="auto" w:fill="FFFFFF"/>
        </w:rPr>
        <w:t>Ανέβηκα στο Βήμα για να</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μιλήσω για τη </w:t>
      </w:r>
      <w:r>
        <w:rPr>
          <w:rFonts w:eastAsia="Times New Roman"/>
          <w:color w:val="222222"/>
          <w:szCs w:val="24"/>
          <w:shd w:val="clear" w:color="auto" w:fill="FFFFFF"/>
        </w:rPr>
        <w:t xml:space="preserve">συνταγματική </w:t>
      </w:r>
      <w:r>
        <w:rPr>
          <w:rFonts w:eastAsia="Times New Roman"/>
          <w:color w:val="222222"/>
          <w:szCs w:val="24"/>
          <w:shd w:val="clear" w:color="auto" w:fill="FFFFFF"/>
        </w:rPr>
        <w:t>Αναθεώρηση.</w:t>
      </w:r>
    </w:p>
    <w:p w14:paraId="09855C2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ΣΟΦΙΑ ΒΟΥΛΤΕΨΗ:</w:t>
      </w:r>
      <w:r>
        <w:rPr>
          <w:rFonts w:eastAsia="Times New Roman"/>
          <w:b/>
          <w:color w:val="222222"/>
          <w:szCs w:val="24"/>
          <w:shd w:val="clear" w:color="auto" w:fill="FFFFFF"/>
        </w:rPr>
        <w:t xml:space="preserve"> </w:t>
      </w:r>
      <w:r>
        <w:rPr>
          <w:rFonts w:eastAsia="Times New Roman"/>
          <w:color w:val="222222"/>
          <w:szCs w:val="24"/>
          <w:shd w:val="clear" w:color="auto" w:fill="FFFFFF"/>
        </w:rPr>
        <w:t>…(δεν ακούστηκε)</w:t>
      </w:r>
    </w:p>
    <w:p w14:paraId="09855C2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Κυρία Βούλτεψη, αφήστε τον άνθρωπο να μιλήσει.</w:t>
      </w:r>
    </w:p>
    <w:p w14:paraId="09855C2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ΦΩΤΕΙΝΗ ΒΑΚΗ:</w:t>
      </w:r>
      <w:r>
        <w:rPr>
          <w:rFonts w:eastAsia="Times New Roman"/>
          <w:color w:val="222222"/>
          <w:szCs w:val="24"/>
          <w:shd w:val="clear" w:color="auto" w:fill="FFFFFF"/>
        </w:rPr>
        <w:t xml:space="preserve"> Πρέπει να τον προστατεύσετε, κύριε Πρόεδρε. </w:t>
      </w:r>
    </w:p>
    <w:p w14:paraId="09855C2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ΓΡΗΓΟΡΙΟΣ ΣΤΟΓΙΑΝΝΙΔΗΣ: </w:t>
      </w:r>
      <w:r>
        <w:rPr>
          <w:rFonts w:eastAsia="Times New Roman"/>
          <w:color w:val="222222"/>
          <w:szCs w:val="24"/>
          <w:shd w:val="clear" w:color="auto" w:fill="FFFFFF"/>
        </w:rPr>
        <w:t xml:space="preserve">Δεν μπορούμε να </w:t>
      </w:r>
      <w:r>
        <w:rPr>
          <w:rFonts w:eastAsia="Times New Roman"/>
          <w:color w:val="222222"/>
          <w:szCs w:val="24"/>
          <w:shd w:val="clear" w:color="auto" w:fill="FFFFFF"/>
        </w:rPr>
        <w:t>δεχόμαστε τις προσβολές σας.</w:t>
      </w:r>
    </w:p>
    <w:p w14:paraId="09855C2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ΣΟΦΙΑ ΒΟΥΛΤΕΨΗ: </w:t>
      </w:r>
      <w:r>
        <w:rPr>
          <w:rFonts w:eastAsia="Times New Roman"/>
          <w:color w:val="222222"/>
          <w:szCs w:val="24"/>
          <w:shd w:val="clear" w:color="auto" w:fill="FFFFFF"/>
        </w:rPr>
        <w:t>Όλη μέρα βρίζατε!</w:t>
      </w:r>
    </w:p>
    <w:p w14:paraId="09855C2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ΓΡΗΓΟΡΙΟΣ ΣΤΟΓΙΑΝΝΙΔΗΣ: </w:t>
      </w:r>
      <w:r>
        <w:rPr>
          <w:rFonts w:eastAsia="Times New Roman"/>
          <w:color w:val="222222"/>
          <w:szCs w:val="24"/>
          <w:shd w:val="clear" w:color="auto" w:fill="FFFFFF"/>
        </w:rPr>
        <w:t>Δεν σας έβρισε κανείς.</w:t>
      </w:r>
    </w:p>
    <w:p w14:paraId="09855C2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να ξεκινήσει κανονικά ο χρόνος.</w:t>
      </w:r>
    </w:p>
    <w:p w14:paraId="09855C2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θα ήθελα να εστιάσω σε ορισμένα άρθρα υπερθεματίζοντας το γιατί πρέπει</w:t>
      </w:r>
      <w:r>
        <w:rPr>
          <w:rFonts w:eastAsia="Times New Roman"/>
          <w:color w:val="222222"/>
          <w:szCs w:val="24"/>
          <w:shd w:val="clear" w:color="auto" w:fill="FFFFFF"/>
        </w:rPr>
        <w:t xml:space="preserve"> να υπάρξει </w:t>
      </w:r>
      <w:r>
        <w:rPr>
          <w:rFonts w:eastAsia="Times New Roman"/>
          <w:color w:val="222222"/>
          <w:szCs w:val="24"/>
          <w:shd w:val="clear" w:color="auto" w:fill="FFFFFF"/>
        </w:rPr>
        <w:t xml:space="preserve">Αναθεώρηση του </w:t>
      </w:r>
      <w:r>
        <w:rPr>
          <w:rFonts w:eastAsia="Times New Roman"/>
          <w:color w:val="222222"/>
          <w:szCs w:val="24"/>
          <w:shd w:val="clear" w:color="auto" w:fill="FFFFFF"/>
        </w:rPr>
        <w:t>Συντάγματος επί συγκεκριμένων κοινωνικών δικαιωμάτων τα οποία, δυστυχώς, αν και τα θεωρούσαμε προστατευμένα και απολύτως ενταγμένα στο νομικό μας πολιτισμό, τελικώς διαπιστώσαμε ότι στην εποχή της κρίσης αμφισβητήθηκαν ή και κατα</w:t>
      </w:r>
      <w:r>
        <w:rPr>
          <w:rFonts w:eastAsia="Times New Roman"/>
          <w:color w:val="222222"/>
          <w:szCs w:val="24"/>
          <w:shd w:val="clear" w:color="auto" w:fill="FFFFFF"/>
        </w:rPr>
        <w:t>πατήθηκαν με απλές ερμηνευτικές προσεγγίσεις.</w:t>
      </w:r>
    </w:p>
    <w:p w14:paraId="09855C2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τόσα χρόνια κρίση μάς έδωσαν μαθήματα για το πώς πρέπει να νομοθετούμε. Επειδή όμως τα μαθήματα αυτά θα τα ξεχάσουμε στη στροφή της ανάκαμψης, πρέπει να τα μετουσιώσουμε σε συνταγματικές επιταγές, ώστε αν πα</w:t>
      </w:r>
      <w:r>
        <w:rPr>
          <w:rFonts w:eastAsia="Times New Roman"/>
          <w:color w:val="222222"/>
          <w:szCs w:val="24"/>
          <w:shd w:val="clear" w:color="auto" w:fill="FFFFFF"/>
        </w:rPr>
        <w:t xml:space="preserve">ραστεί ποτέ και </w:t>
      </w:r>
      <w:r>
        <w:rPr>
          <w:rFonts w:eastAsia="Times New Roman"/>
          <w:color w:val="222222"/>
          <w:szCs w:val="24"/>
          <w:shd w:val="clear" w:color="auto" w:fill="FFFFFF"/>
        </w:rPr>
        <w:lastRenderedPageBreak/>
        <w:t>πάλι ανάγκη τα αξιολογικά κριτήρια της κοινωνίας μας να παραμείνουν αταλάντευτα.</w:t>
      </w:r>
    </w:p>
    <w:p w14:paraId="09855C2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γίνομαι συγκεκριμένος. Όλα αυτά τα χρόνια της οικονομικής κρίσης με πληθώρα νομοθετημάτων κινδύνεψε το αξιοπρεπές επίπεδο διαβίωσης πολλών συμπολιτών μας. </w:t>
      </w:r>
      <w:r>
        <w:rPr>
          <w:rFonts w:eastAsia="Times New Roman"/>
          <w:color w:val="222222"/>
          <w:szCs w:val="24"/>
          <w:shd w:val="clear" w:color="auto" w:fill="FFFFFF"/>
        </w:rPr>
        <w:t>Πρόκειται για το απόλυτο κοινωνικό αγαθό το οποίο συνθετικά προσεγγίζουν διάφορες διατάξεις του Συντάγματος μας, αλλά κα</w:t>
      </w:r>
      <w:r>
        <w:rPr>
          <w:rFonts w:eastAsia="Times New Roman"/>
          <w:color w:val="222222"/>
          <w:szCs w:val="24"/>
          <w:shd w:val="clear" w:color="auto" w:fill="FFFFFF"/>
        </w:rPr>
        <w:t>μ</w:t>
      </w:r>
      <w:r>
        <w:rPr>
          <w:rFonts w:eastAsia="Times New Roman"/>
          <w:color w:val="222222"/>
          <w:szCs w:val="24"/>
          <w:shd w:val="clear" w:color="auto" w:fill="FFFFFF"/>
        </w:rPr>
        <w:t>μία δεν το αναγορεύει σε αυτοτελώς προστατευόμενο δικαίωμα.</w:t>
      </w:r>
    </w:p>
    <w:p w14:paraId="09855C3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με μία </w:t>
      </w:r>
      <w:r w:rsidRPr="00214CA5">
        <w:rPr>
          <w:rFonts w:eastAsia="Times New Roman"/>
          <w:color w:val="222222"/>
          <w:szCs w:val="24"/>
          <w:shd w:val="clear" w:color="auto" w:fill="FFFFFF"/>
        </w:rPr>
        <w:t>εκ βάθρων</w:t>
      </w:r>
      <w:r>
        <w:rPr>
          <w:rFonts w:eastAsia="Times New Roman"/>
          <w:color w:val="222222"/>
          <w:szCs w:val="24"/>
          <w:shd w:val="clear" w:color="auto" w:fill="FFFFFF"/>
        </w:rPr>
        <w:t xml:space="preserve"> αναδιατύπωση του άρθρο 21 παράγραφος 1 προασπιζόμενο</w:t>
      </w:r>
      <w:r>
        <w:rPr>
          <w:rFonts w:eastAsia="Times New Roman"/>
          <w:color w:val="222222"/>
          <w:szCs w:val="24"/>
          <w:shd w:val="clear" w:color="auto" w:fill="FFFFFF"/>
        </w:rPr>
        <w:t>ι την οικογένειά, τον γάμο, τη μητρότητα, τα παιδιά, τους νέους, τους ηλικιωμένους τα άτομα με αναπηρία και τους άπορους εξασφαλίσουμε μια συνολική προστασία των κοινωνικών δικαιωμάτων κινούμενοι στον ευρύτερο άξονα της διασφάλισης του εγγενή αξιοπρεπούς ε</w:t>
      </w:r>
      <w:r>
        <w:rPr>
          <w:rFonts w:eastAsia="Times New Roman"/>
          <w:color w:val="222222"/>
          <w:szCs w:val="24"/>
          <w:shd w:val="clear" w:color="auto" w:fill="FFFFFF"/>
        </w:rPr>
        <w:t>πιπέδου διαβίωσης το οποίο με κανένα</w:t>
      </w:r>
      <w:r>
        <w:rPr>
          <w:rFonts w:eastAsia="Times New Roman"/>
          <w:color w:val="222222"/>
          <w:szCs w:val="24"/>
          <w:shd w:val="clear" w:color="auto" w:fill="FFFFFF"/>
        </w:rPr>
        <w:t>ν</w:t>
      </w:r>
      <w:r>
        <w:rPr>
          <w:rFonts w:eastAsia="Times New Roman"/>
          <w:color w:val="222222"/>
          <w:szCs w:val="24"/>
          <w:shd w:val="clear" w:color="auto" w:fill="FFFFFF"/>
        </w:rPr>
        <w:t xml:space="preserve"> τρόπο και σε κα</w:t>
      </w:r>
      <w:r>
        <w:rPr>
          <w:rFonts w:eastAsia="Times New Roman"/>
          <w:color w:val="222222"/>
          <w:szCs w:val="24"/>
          <w:shd w:val="clear" w:color="auto" w:fill="FFFFFF"/>
        </w:rPr>
        <w:t>μ</w:t>
      </w:r>
      <w:r>
        <w:rPr>
          <w:rFonts w:eastAsia="Times New Roman"/>
          <w:color w:val="222222"/>
          <w:szCs w:val="24"/>
          <w:shd w:val="clear" w:color="auto" w:fill="FFFFFF"/>
        </w:rPr>
        <w:t xml:space="preserve">μία περίσταση δεν πρέπει καταλυθεί. Το σημαντικότερο μάλιστα είναι το επίπεδο διαβίωσης στο οποίο αναφέρεται η εν λόγω διάταξη και το οποίο πρέπει να διατηρεί ο νομοθέτης σε κάθε μέτρο που λαμβάνει. </w:t>
      </w:r>
      <w:r>
        <w:rPr>
          <w:rFonts w:eastAsia="Times New Roman"/>
          <w:color w:val="222222"/>
          <w:szCs w:val="24"/>
          <w:shd w:val="clear" w:color="auto" w:fill="FFFFFF"/>
        </w:rPr>
        <w:lastRenderedPageBreak/>
        <w:t>Δεν</w:t>
      </w:r>
      <w:r>
        <w:rPr>
          <w:rFonts w:eastAsia="Times New Roman"/>
          <w:color w:val="222222"/>
          <w:szCs w:val="24"/>
          <w:shd w:val="clear" w:color="auto" w:fill="FFFFFF"/>
        </w:rPr>
        <w:t xml:space="preserve"> είναι μια αόριστη νομική έννοια, αλλά κάθε φορά θα καθορίζεται με ελέγξιμες επιστημονικές μεθόδους οι οποίες υποχρεωτικώς θα λαμβάνουν υπ</w:t>
      </w:r>
      <w:r>
        <w:rPr>
          <w:rFonts w:eastAsia="Times New Roman"/>
          <w:color w:val="222222"/>
          <w:szCs w:val="24"/>
          <w:shd w:val="clear" w:color="auto" w:fill="FFFFFF"/>
        </w:rPr>
        <w:t>’ όψιν</w:t>
      </w:r>
      <w:r>
        <w:rPr>
          <w:rFonts w:eastAsia="Times New Roman"/>
          <w:color w:val="222222"/>
          <w:szCs w:val="24"/>
          <w:shd w:val="clear" w:color="auto" w:fill="FFFFFF"/>
        </w:rPr>
        <w:t xml:space="preserve"> τις επίκαιρες αντικειμενικές κοινωνικές συνθήκες.  </w:t>
      </w:r>
    </w:p>
    <w:p w14:paraId="09855C31" w14:textId="77777777" w:rsidR="00BE639A" w:rsidRDefault="00A212EC">
      <w:pPr>
        <w:spacing w:line="600" w:lineRule="auto"/>
        <w:ind w:firstLine="720"/>
        <w:jc w:val="both"/>
        <w:rPr>
          <w:rFonts w:eastAsia="Times New Roman"/>
          <w:szCs w:val="24"/>
        </w:rPr>
      </w:pPr>
      <w:r>
        <w:rPr>
          <w:rFonts w:eastAsia="Times New Roman"/>
          <w:szCs w:val="24"/>
        </w:rPr>
        <w:t>Κάθε, λοιπόν, νομοθέτημα, θα τίθεται στην κρίση του δικαστή</w:t>
      </w:r>
      <w:r>
        <w:rPr>
          <w:rFonts w:eastAsia="Times New Roman"/>
          <w:szCs w:val="24"/>
        </w:rPr>
        <w:t>, ο οποίος θα αποφαίνεται περί της συνταγματικότητάς του μόνον εφόσον διατηρείται το καθορισθέν από τις εκάστοτε ισχύουσες συνθήκες αξιοπρεπές επίπεδο διαβίωσης.</w:t>
      </w:r>
    </w:p>
    <w:p w14:paraId="09855C32" w14:textId="77777777" w:rsidR="00BE639A" w:rsidRDefault="00A212EC">
      <w:pPr>
        <w:spacing w:line="600" w:lineRule="auto"/>
        <w:ind w:firstLine="720"/>
        <w:jc w:val="both"/>
        <w:rPr>
          <w:rFonts w:eastAsia="Times New Roman"/>
          <w:szCs w:val="24"/>
        </w:rPr>
      </w:pPr>
      <w:r>
        <w:rPr>
          <w:rFonts w:eastAsia="Times New Roman"/>
          <w:szCs w:val="24"/>
        </w:rPr>
        <w:t>Τίθεται, δηλαδή, ένα υπε</w:t>
      </w:r>
      <w:r>
        <w:rPr>
          <w:rFonts w:eastAsia="Times New Roman"/>
          <w:szCs w:val="24"/>
        </w:rPr>
        <w:t>ρ</w:t>
      </w:r>
      <w:r>
        <w:rPr>
          <w:rFonts w:eastAsia="Times New Roman"/>
          <w:szCs w:val="24"/>
        </w:rPr>
        <w:t>κριτήριο συνταγματικότητας, το οποίο θέτει ως κυρίαρχο γνώμονα νομοθέ</w:t>
      </w:r>
      <w:r>
        <w:rPr>
          <w:rFonts w:eastAsia="Times New Roman"/>
          <w:szCs w:val="24"/>
        </w:rPr>
        <w:t>τησης τον</w:t>
      </w:r>
      <w:r w:rsidRPr="00630008">
        <w:rPr>
          <w:rFonts w:eastAsia="Times New Roman"/>
          <w:szCs w:val="24"/>
        </w:rPr>
        <w:t xml:space="preserve"> άνθρωπο που τα τελευταία χρόνια έγινε αριθμός και υποτάχθηκε σε ένα υποτιθέμενο </w:t>
      </w:r>
      <w:r>
        <w:rPr>
          <w:rFonts w:eastAsia="Times New Roman"/>
          <w:szCs w:val="24"/>
        </w:rPr>
        <w:t xml:space="preserve">γενικό συμφέρον. Αυτή η </w:t>
      </w:r>
      <w:r w:rsidRPr="00630008">
        <w:rPr>
          <w:rFonts w:eastAsia="Times New Roman"/>
          <w:szCs w:val="24"/>
        </w:rPr>
        <w:t xml:space="preserve">διασφάλιση </w:t>
      </w:r>
      <w:r>
        <w:rPr>
          <w:rFonts w:eastAsia="Times New Roman"/>
          <w:szCs w:val="24"/>
        </w:rPr>
        <w:t>θα παρέχεται σε όλους μέσω κ</w:t>
      </w:r>
      <w:r w:rsidRPr="00630008">
        <w:rPr>
          <w:rFonts w:eastAsia="Times New Roman"/>
          <w:szCs w:val="24"/>
        </w:rPr>
        <w:t>αθολικών κοινωνικών υπηρεσιών και εισοδηματικών ενισχύσεων</w:t>
      </w:r>
      <w:r>
        <w:rPr>
          <w:rFonts w:eastAsia="Times New Roman"/>
          <w:szCs w:val="24"/>
        </w:rPr>
        <w:t>.</w:t>
      </w:r>
      <w:r w:rsidRPr="00630008">
        <w:rPr>
          <w:rFonts w:eastAsia="Times New Roman"/>
          <w:szCs w:val="24"/>
        </w:rPr>
        <w:t xml:space="preserve"> Πρόκειται για διάταξη με πρακτικές και κανο</w:t>
      </w:r>
      <w:r w:rsidRPr="00630008">
        <w:rPr>
          <w:rFonts w:eastAsia="Times New Roman"/>
          <w:szCs w:val="24"/>
        </w:rPr>
        <w:t>νιστικές συνέπειες</w:t>
      </w:r>
      <w:r>
        <w:rPr>
          <w:rFonts w:eastAsia="Times New Roman"/>
          <w:szCs w:val="24"/>
        </w:rPr>
        <w:t>,</w:t>
      </w:r>
      <w:r w:rsidRPr="00630008">
        <w:rPr>
          <w:rFonts w:eastAsia="Times New Roman"/>
          <w:szCs w:val="24"/>
        </w:rPr>
        <w:t xml:space="preserve"> η οποία ως ευρύτερη έννοια εμπεριέχει το δικαίωμα στο ελάχιστο εγγυημένο εισόδημα που προτείνει η Νέα Δημοκρατία</w:t>
      </w:r>
      <w:r>
        <w:rPr>
          <w:rFonts w:eastAsia="Times New Roman"/>
          <w:szCs w:val="24"/>
        </w:rPr>
        <w:t>. Ε</w:t>
      </w:r>
      <w:r w:rsidRPr="00630008">
        <w:rPr>
          <w:rFonts w:eastAsia="Times New Roman"/>
          <w:szCs w:val="24"/>
        </w:rPr>
        <w:t xml:space="preserve">μείς δεν μιλάμε </w:t>
      </w:r>
      <w:r>
        <w:rPr>
          <w:rFonts w:eastAsia="Times New Roman"/>
          <w:szCs w:val="24"/>
        </w:rPr>
        <w:t>α</w:t>
      </w:r>
      <w:r w:rsidRPr="00630008">
        <w:rPr>
          <w:rFonts w:eastAsia="Times New Roman"/>
          <w:szCs w:val="24"/>
        </w:rPr>
        <w:t>πλώς για την εξασφάλιση ενός ελάχιστου εισοδήματος</w:t>
      </w:r>
      <w:r>
        <w:rPr>
          <w:rFonts w:eastAsia="Times New Roman"/>
          <w:szCs w:val="24"/>
        </w:rPr>
        <w:t>,</w:t>
      </w:r>
      <w:r w:rsidRPr="00630008">
        <w:rPr>
          <w:rFonts w:eastAsia="Times New Roman"/>
          <w:szCs w:val="24"/>
        </w:rPr>
        <w:t xml:space="preserve"> αλλά για εργαλείο ορθής νομοθέτησης</w:t>
      </w:r>
      <w:r>
        <w:rPr>
          <w:rFonts w:eastAsia="Times New Roman"/>
          <w:szCs w:val="24"/>
        </w:rPr>
        <w:t>.</w:t>
      </w:r>
    </w:p>
    <w:p w14:paraId="09855C33" w14:textId="77777777" w:rsidR="00BE639A" w:rsidRDefault="00A212EC">
      <w:pPr>
        <w:spacing w:line="600" w:lineRule="auto"/>
        <w:ind w:firstLine="720"/>
        <w:jc w:val="both"/>
        <w:rPr>
          <w:rFonts w:eastAsia="Times New Roman"/>
          <w:szCs w:val="24"/>
        </w:rPr>
      </w:pPr>
      <w:r>
        <w:rPr>
          <w:rFonts w:eastAsia="Times New Roman"/>
          <w:szCs w:val="24"/>
        </w:rPr>
        <w:lastRenderedPageBreak/>
        <w:t>Π</w:t>
      </w:r>
      <w:r w:rsidRPr="00630008">
        <w:rPr>
          <w:rFonts w:eastAsia="Times New Roman"/>
          <w:szCs w:val="24"/>
        </w:rPr>
        <w:t xml:space="preserve">εραιτέρω θα </w:t>
      </w:r>
      <w:r w:rsidRPr="00630008">
        <w:rPr>
          <w:rFonts w:eastAsia="Times New Roman"/>
          <w:szCs w:val="24"/>
        </w:rPr>
        <w:t>ήθελα να αναφερθώ στην προτεινόμενη παράγραφο 3 του άρθρου 21</w:t>
      </w:r>
      <w:r>
        <w:rPr>
          <w:rFonts w:eastAsia="Times New Roman"/>
          <w:szCs w:val="24"/>
        </w:rPr>
        <w:t>,</w:t>
      </w:r>
      <w:r w:rsidRPr="00630008">
        <w:rPr>
          <w:rFonts w:eastAsia="Times New Roman"/>
          <w:szCs w:val="24"/>
        </w:rPr>
        <w:t xml:space="preserve"> με την οποία το δικαίωμα στην υγεία μετατρέπεται από κρατική μέριμνα σε κοινωνικό δικαίωμα</w:t>
      </w:r>
      <w:r>
        <w:rPr>
          <w:rFonts w:eastAsia="Times New Roman"/>
          <w:szCs w:val="24"/>
        </w:rPr>
        <w:t>.</w:t>
      </w:r>
      <w:r w:rsidRPr="00630008">
        <w:rPr>
          <w:rFonts w:eastAsia="Times New Roman"/>
          <w:szCs w:val="24"/>
        </w:rPr>
        <w:t xml:space="preserve"> Το κράτος </w:t>
      </w:r>
      <w:r>
        <w:rPr>
          <w:rFonts w:eastAsia="Times New Roman"/>
          <w:szCs w:val="24"/>
        </w:rPr>
        <w:t>δ</w:t>
      </w:r>
      <w:r w:rsidRPr="00630008">
        <w:rPr>
          <w:rFonts w:eastAsia="Times New Roman"/>
          <w:szCs w:val="24"/>
        </w:rPr>
        <w:t xml:space="preserve">εν μεριμνά </w:t>
      </w:r>
      <w:r>
        <w:rPr>
          <w:rFonts w:eastAsia="Times New Roman"/>
          <w:szCs w:val="24"/>
        </w:rPr>
        <w:t>α</w:t>
      </w:r>
      <w:r w:rsidRPr="00630008">
        <w:rPr>
          <w:rFonts w:eastAsia="Times New Roman"/>
          <w:szCs w:val="24"/>
        </w:rPr>
        <w:t>πλώς για την υγεία των πολιτών του</w:t>
      </w:r>
      <w:r>
        <w:rPr>
          <w:rFonts w:eastAsia="Times New Roman"/>
          <w:szCs w:val="24"/>
        </w:rPr>
        <w:t>,</w:t>
      </w:r>
      <w:r w:rsidRPr="00630008">
        <w:rPr>
          <w:rFonts w:eastAsia="Times New Roman"/>
          <w:szCs w:val="24"/>
        </w:rPr>
        <w:t xml:space="preserve"> αλλά </w:t>
      </w:r>
      <w:r>
        <w:rPr>
          <w:rFonts w:eastAsia="Times New Roman"/>
          <w:szCs w:val="24"/>
        </w:rPr>
        <w:t xml:space="preserve">εγγυάται </w:t>
      </w:r>
      <w:r w:rsidRPr="00630008">
        <w:rPr>
          <w:rFonts w:eastAsia="Times New Roman"/>
          <w:szCs w:val="24"/>
        </w:rPr>
        <w:t>για την υγεία αυτών</w:t>
      </w:r>
      <w:r w:rsidRPr="00057D43">
        <w:rPr>
          <w:rFonts w:eastAsia="Times New Roman"/>
          <w:szCs w:val="24"/>
        </w:rPr>
        <w:t>,</w:t>
      </w:r>
      <w:r w:rsidRPr="00630008">
        <w:rPr>
          <w:rFonts w:eastAsia="Times New Roman"/>
          <w:szCs w:val="24"/>
        </w:rPr>
        <w:t xml:space="preserve"> υποχρε</w:t>
      </w:r>
      <w:r>
        <w:rPr>
          <w:rFonts w:eastAsia="Times New Roman"/>
          <w:szCs w:val="24"/>
        </w:rPr>
        <w:t>ο</w:t>
      </w:r>
      <w:r>
        <w:rPr>
          <w:rFonts w:eastAsia="Times New Roman"/>
          <w:szCs w:val="24"/>
        </w:rPr>
        <w:t>ύμενο</w:t>
      </w:r>
      <w:r w:rsidRPr="00630008">
        <w:rPr>
          <w:rFonts w:eastAsia="Times New Roman"/>
          <w:szCs w:val="24"/>
        </w:rPr>
        <w:t xml:space="preserve"> να παρέχει καθολική πρόσβαση στο Εθνικό Σύστημα Υγείας</w:t>
      </w:r>
      <w:r>
        <w:rPr>
          <w:rFonts w:eastAsia="Times New Roman"/>
          <w:szCs w:val="24"/>
        </w:rPr>
        <w:t>,</w:t>
      </w:r>
      <w:r w:rsidRPr="00630008">
        <w:rPr>
          <w:rFonts w:eastAsia="Times New Roman"/>
          <w:szCs w:val="24"/>
        </w:rPr>
        <w:t xml:space="preserve"> το οποίο κατοχυρώνεται πλέον και συνταγματικά</w:t>
      </w:r>
      <w:r>
        <w:rPr>
          <w:rFonts w:eastAsia="Times New Roman"/>
          <w:szCs w:val="24"/>
        </w:rPr>
        <w:t>.</w:t>
      </w:r>
    </w:p>
    <w:p w14:paraId="09855C34" w14:textId="77777777" w:rsidR="00BE639A" w:rsidRDefault="00A212EC">
      <w:pPr>
        <w:spacing w:line="600" w:lineRule="auto"/>
        <w:ind w:firstLine="720"/>
        <w:jc w:val="both"/>
        <w:rPr>
          <w:rFonts w:eastAsia="Times New Roman"/>
          <w:szCs w:val="24"/>
        </w:rPr>
      </w:pPr>
      <w:r>
        <w:rPr>
          <w:rFonts w:eastAsia="Times New Roman"/>
          <w:szCs w:val="24"/>
        </w:rPr>
        <w:t>Επίσης,</w:t>
      </w:r>
      <w:r w:rsidRPr="00630008">
        <w:rPr>
          <w:rFonts w:eastAsia="Times New Roman"/>
          <w:szCs w:val="24"/>
        </w:rPr>
        <w:t xml:space="preserve"> σημαντική είναι η πρόταση προσθήκης</w:t>
      </w:r>
      <w:r>
        <w:rPr>
          <w:rFonts w:eastAsia="Times New Roman"/>
          <w:szCs w:val="24"/>
        </w:rPr>
        <w:t xml:space="preserve"> ν</w:t>
      </w:r>
      <w:r w:rsidRPr="00630008">
        <w:rPr>
          <w:rFonts w:eastAsia="Times New Roman"/>
          <w:szCs w:val="24"/>
        </w:rPr>
        <w:t>έας παραγράφου με τον αριθ</w:t>
      </w:r>
      <w:r>
        <w:rPr>
          <w:rFonts w:eastAsia="Times New Roman"/>
          <w:szCs w:val="24"/>
        </w:rPr>
        <w:t xml:space="preserve">μό 7 στο άρθρο </w:t>
      </w:r>
      <w:r w:rsidRPr="00630008">
        <w:rPr>
          <w:rFonts w:eastAsia="Times New Roman"/>
          <w:szCs w:val="24"/>
        </w:rPr>
        <w:t>21</w:t>
      </w:r>
      <w:r w:rsidRPr="00057D43">
        <w:rPr>
          <w:rFonts w:eastAsia="Times New Roman"/>
          <w:szCs w:val="24"/>
        </w:rPr>
        <w:t>,</w:t>
      </w:r>
      <w:r w:rsidRPr="00630008">
        <w:rPr>
          <w:rFonts w:eastAsia="Times New Roman"/>
          <w:szCs w:val="24"/>
        </w:rPr>
        <w:t xml:space="preserve"> με την οποία για πρώτη φορά διασφαλίζονται τα βασικά κοιν</w:t>
      </w:r>
      <w:r w:rsidRPr="00630008">
        <w:rPr>
          <w:rFonts w:eastAsia="Times New Roman"/>
          <w:szCs w:val="24"/>
        </w:rPr>
        <w:t>ωνικά αγαθά</w:t>
      </w:r>
      <w:r>
        <w:rPr>
          <w:rFonts w:eastAsia="Times New Roman"/>
          <w:szCs w:val="24"/>
        </w:rPr>
        <w:t>,</w:t>
      </w:r>
      <w:r w:rsidRPr="00630008">
        <w:rPr>
          <w:rFonts w:eastAsia="Times New Roman"/>
          <w:szCs w:val="24"/>
        </w:rPr>
        <w:t xml:space="preserve"> </w:t>
      </w:r>
      <w:r>
        <w:rPr>
          <w:rFonts w:eastAsia="Times New Roman"/>
          <w:szCs w:val="24"/>
        </w:rPr>
        <w:t xml:space="preserve">όπως </w:t>
      </w:r>
      <w:r w:rsidRPr="00630008">
        <w:rPr>
          <w:rFonts w:eastAsia="Times New Roman"/>
          <w:szCs w:val="24"/>
        </w:rPr>
        <w:t>το νερό</w:t>
      </w:r>
      <w:r>
        <w:rPr>
          <w:rFonts w:eastAsia="Times New Roman"/>
          <w:szCs w:val="24"/>
        </w:rPr>
        <w:t>, η</w:t>
      </w:r>
      <w:r w:rsidRPr="00630008">
        <w:rPr>
          <w:rFonts w:eastAsia="Times New Roman"/>
          <w:szCs w:val="24"/>
        </w:rPr>
        <w:t xml:space="preserve"> ηλεκτρική ενέργεια και τα δίκτυα διανομής </w:t>
      </w:r>
      <w:r>
        <w:rPr>
          <w:rFonts w:eastAsia="Times New Roman"/>
          <w:szCs w:val="24"/>
        </w:rPr>
        <w:t>τους.</w:t>
      </w:r>
      <w:r w:rsidRPr="00630008">
        <w:rPr>
          <w:rFonts w:eastAsia="Times New Roman"/>
          <w:szCs w:val="24"/>
        </w:rPr>
        <w:t xml:space="preserve"> Τα αγαθά αυτά προτείνουμε ρητώς να υπαχθούν σε καθεστώς δημόσιας υπηρεσίας και να τελούν σε δημόσιο έλεγχο</w:t>
      </w:r>
      <w:r>
        <w:rPr>
          <w:rFonts w:eastAsia="Times New Roman"/>
          <w:szCs w:val="24"/>
        </w:rPr>
        <w:t>.</w:t>
      </w:r>
      <w:r w:rsidRPr="00630008">
        <w:rPr>
          <w:rFonts w:eastAsia="Times New Roman"/>
          <w:szCs w:val="24"/>
        </w:rPr>
        <w:t xml:space="preserve"> Σε </w:t>
      </w:r>
      <w:r>
        <w:rPr>
          <w:rFonts w:eastAsia="Times New Roman"/>
          <w:szCs w:val="24"/>
        </w:rPr>
        <w:t xml:space="preserve">όποια χώρα το νερό πέρασε </w:t>
      </w:r>
      <w:r w:rsidRPr="00630008">
        <w:rPr>
          <w:rFonts w:eastAsia="Times New Roman"/>
          <w:szCs w:val="24"/>
        </w:rPr>
        <w:t>στην ιδιωτική πρωτοβουλία</w:t>
      </w:r>
      <w:r w:rsidRPr="00057D43">
        <w:rPr>
          <w:rFonts w:eastAsia="Times New Roman"/>
          <w:szCs w:val="24"/>
        </w:rPr>
        <w:t>,</w:t>
      </w:r>
      <w:r w:rsidRPr="00630008">
        <w:rPr>
          <w:rFonts w:eastAsia="Times New Roman"/>
          <w:szCs w:val="24"/>
        </w:rPr>
        <w:t xml:space="preserve"> μετά ξαναγύρισε</w:t>
      </w:r>
      <w:r w:rsidRPr="00630008">
        <w:rPr>
          <w:rFonts w:eastAsia="Times New Roman"/>
          <w:szCs w:val="24"/>
        </w:rPr>
        <w:t xml:space="preserve"> στον </w:t>
      </w:r>
      <w:r>
        <w:rPr>
          <w:rFonts w:eastAsia="Times New Roman"/>
          <w:szCs w:val="24"/>
        </w:rPr>
        <w:t>κ</w:t>
      </w:r>
      <w:r w:rsidRPr="00630008">
        <w:rPr>
          <w:rFonts w:eastAsia="Times New Roman"/>
          <w:szCs w:val="24"/>
        </w:rPr>
        <w:t>ρατικό έλεγχο</w:t>
      </w:r>
      <w:r>
        <w:rPr>
          <w:rFonts w:eastAsia="Times New Roman"/>
          <w:szCs w:val="24"/>
        </w:rPr>
        <w:t>, βλέπε Μεγάλη Βρετανία.</w:t>
      </w:r>
      <w:r w:rsidRPr="00630008">
        <w:rPr>
          <w:rFonts w:eastAsia="Times New Roman"/>
          <w:szCs w:val="24"/>
        </w:rPr>
        <w:t xml:space="preserve"> </w:t>
      </w:r>
      <w:r>
        <w:rPr>
          <w:rFonts w:eastAsia="Times New Roman"/>
          <w:szCs w:val="24"/>
        </w:rPr>
        <w:t>Αυτό</w:t>
      </w:r>
      <w:r w:rsidRPr="00057D43">
        <w:rPr>
          <w:rFonts w:eastAsia="Times New Roman"/>
          <w:szCs w:val="24"/>
        </w:rPr>
        <w:t>,</w:t>
      </w:r>
      <w:r>
        <w:rPr>
          <w:rFonts w:eastAsia="Times New Roman"/>
          <w:szCs w:val="24"/>
        </w:rPr>
        <w:t xml:space="preserve"> </w:t>
      </w:r>
      <w:r w:rsidRPr="00630008">
        <w:rPr>
          <w:rFonts w:eastAsia="Times New Roman"/>
          <w:szCs w:val="24"/>
        </w:rPr>
        <w:t>άλλωστε</w:t>
      </w:r>
      <w:r w:rsidRPr="00057D43">
        <w:rPr>
          <w:rFonts w:eastAsia="Times New Roman"/>
          <w:szCs w:val="24"/>
        </w:rPr>
        <w:t>,</w:t>
      </w:r>
      <w:r w:rsidRPr="00630008">
        <w:rPr>
          <w:rFonts w:eastAsia="Times New Roman"/>
          <w:szCs w:val="24"/>
        </w:rPr>
        <w:t xml:space="preserve"> είπε και το Συμβούλιο της Επικρατείας</w:t>
      </w:r>
      <w:r w:rsidRPr="00057D43">
        <w:rPr>
          <w:rFonts w:eastAsia="Times New Roman"/>
          <w:szCs w:val="24"/>
        </w:rPr>
        <w:t>,</w:t>
      </w:r>
      <w:r w:rsidRPr="00630008">
        <w:rPr>
          <w:rFonts w:eastAsia="Times New Roman"/>
          <w:szCs w:val="24"/>
        </w:rPr>
        <w:t xml:space="preserve"> </w:t>
      </w:r>
      <w:r>
        <w:rPr>
          <w:rFonts w:eastAsia="Times New Roman"/>
          <w:szCs w:val="24"/>
        </w:rPr>
        <w:t>κρίνοντας</w:t>
      </w:r>
      <w:r w:rsidRPr="00630008">
        <w:rPr>
          <w:rFonts w:eastAsia="Times New Roman"/>
          <w:szCs w:val="24"/>
        </w:rPr>
        <w:t xml:space="preserve"> αντισυνταγματική την ιδιωτικοποίηση της ΕΥΔΑΠ</w:t>
      </w:r>
      <w:r>
        <w:rPr>
          <w:rFonts w:eastAsia="Times New Roman"/>
          <w:szCs w:val="24"/>
        </w:rPr>
        <w:t>.</w:t>
      </w:r>
    </w:p>
    <w:p w14:paraId="09855C35" w14:textId="77777777" w:rsidR="00BE639A" w:rsidRDefault="00A212EC">
      <w:pPr>
        <w:spacing w:line="600" w:lineRule="auto"/>
        <w:ind w:firstLine="720"/>
        <w:jc w:val="both"/>
        <w:rPr>
          <w:rFonts w:eastAsia="Times New Roman"/>
          <w:szCs w:val="24"/>
        </w:rPr>
      </w:pPr>
      <w:r>
        <w:rPr>
          <w:rFonts w:eastAsia="Times New Roman"/>
          <w:szCs w:val="24"/>
        </w:rPr>
        <w:t>Κ</w:t>
      </w:r>
      <w:r w:rsidRPr="00630008">
        <w:rPr>
          <w:rFonts w:eastAsia="Times New Roman"/>
          <w:szCs w:val="24"/>
        </w:rPr>
        <w:t>αι έρχομαι τώρα στο άρθρο 22</w:t>
      </w:r>
      <w:r w:rsidRPr="00057D43">
        <w:rPr>
          <w:rFonts w:eastAsia="Times New Roman"/>
          <w:szCs w:val="24"/>
        </w:rPr>
        <w:t>,</w:t>
      </w:r>
      <w:r w:rsidRPr="00630008">
        <w:rPr>
          <w:rFonts w:eastAsia="Times New Roman"/>
          <w:szCs w:val="24"/>
        </w:rPr>
        <w:t xml:space="preserve"> </w:t>
      </w:r>
      <w:r>
        <w:rPr>
          <w:rFonts w:eastAsia="Times New Roman"/>
          <w:szCs w:val="24"/>
        </w:rPr>
        <w:t>όπου με</w:t>
      </w:r>
      <w:r w:rsidRPr="00630008">
        <w:rPr>
          <w:rFonts w:eastAsia="Times New Roman"/>
          <w:szCs w:val="24"/>
        </w:rPr>
        <w:t xml:space="preserve"> τις προτάσεις μας διευρύνουμε την προστασία της εργασίας</w:t>
      </w:r>
      <w:r>
        <w:rPr>
          <w:rFonts w:eastAsia="Times New Roman"/>
          <w:szCs w:val="24"/>
        </w:rPr>
        <w:t>,</w:t>
      </w:r>
      <w:r w:rsidRPr="00630008">
        <w:rPr>
          <w:rFonts w:eastAsia="Times New Roman"/>
          <w:szCs w:val="24"/>
        </w:rPr>
        <w:t xml:space="preserve"> των</w:t>
      </w:r>
      <w:r w:rsidRPr="00630008">
        <w:rPr>
          <w:rFonts w:eastAsia="Times New Roman"/>
          <w:szCs w:val="24"/>
        </w:rPr>
        <w:t xml:space="preserve"> συλλογικών </w:t>
      </w:r>
      <w:r w:rsidRPr="00630008">
        <w:rPr>
          <w:rFonts w:eastAsia="Times New Roman"/>
          <w:szCs w:val="24"/>
        </w:rPr>
        <w:lastRenderedPageBreak/>
        <w:t>και εργασιακών δικαιωμάτων</w:t>
      </w:r>
      <w:r>
        <w:rPr>
          <w:rFonts w:eastAsia="Times New Roman"/>
          <w:szCs w:val="24"/>
        </w:rPr>
        <w:t>,</w:t>
      </w:r>
      <w:r w:rsidRPr="00630008">
        <w:rPr>
          <w:rFonts w:eastAsia="Times New Roman"/>
          <w:szCs w:val="24"/>
        </w:rPr>
        <w:t xml:space="preserve"> του δικαιώματος στην κοινωνική ασφάλιση</w:t>
      </w:r>
      <w:r>
        <w:rPr>
          <w:rFonts w:eastAsia="Times New Roman"/>
          <w:szCs w:val="24"/>
        </w:rPr>
        <w:t>.</w:t>
      </w:r>
      <w:r w:rsidRPr="00630008">
        <w:rPr>
          <w:rFonts w:eastAsia="Times New Roman"/>
          <w:szCs w:val="24"/>
        </w:rPr>
        <w:t xml:space="preserve"> Βασική </w:t>
      </w:r>
      <w:r>
        <w:rPr>
          <w:rFonts w:eastAsia="Times New Roman"/>
          <w:szCs w:val="24"/>
        </w:rPr>
        <w:t>έκφανση</w:t>
      </w:r>
      <w:r w:rsidRPr="00630008">
        <w:rPr>
          <w:rFonts w:eastAsia="Times New Roman"/>
          <w:szCs w:val="24"/>
        </w:rPr>
        <w:t xml:space="preserve"> της αρχής της ισότητας αποτελεί </w:t>
      </w:r>
      <w:r>
        <w:rPr>
          <w:rFonts w:eastAsia="Times New Roman"/>
          <w:szCs w:val="24"/>
        </w:rPr>
        <w:t xml:space="preserve">η </w:t>
      </w:r>
      <w:r w:rsidRPr="00630008">
        <w:rPr>
          <w:rFonts w:eastAsia="Times New Roman"/>
          <w:szCs w:val="24"/>
        </w:rPr>
        <w:t>αρχή της ίσης μεταχείρισης</w:t>
      </w:r>
      <w:r>
        <w:rPr>
          <w:rFonts w:eastAsia="Times New Roman"/>
          <w:szCs w:val="24"/>
        </w:rPr>
        <w:t>.</w:t>
      </w:r>
      <w:r w:rsidRPr="00630008">
        <w:rPr>
          <w:rFonts w:eastAsia="Times New Roman"/>
          <w:szCs w:val="24"/>
        </w:rPr>
        <w:t xml:space="preserve"> Δυστυχώς</w:t>
      </w:r>
      <w:r>
        <w:rPr>
          <w:rFonts w:eastAsia="Times New Roman"/>
          <w:szCs w:val="24"/>
        </w:rPr>
        <w:t>,</w:t>
      </w:r>
      <w:r w:rsidRPr="00630008">
        <w:rPr>
          <w:rFonts w:eastAsia="Times New Roman"/>
          <w:szCs w:val="24"/>
        </w:rPr>
        <w:t xml:space="preserve"> </w:t>
      </w:r>
      <w:r>
        <w:rPr>
          <w:rFonts w:eastAsia="Times New Roman"/>
          <w:szCs w:val="24"/>
        </w:rPr>
        <w:t>μ</w:t>
      </w:r>
      <w:r w:rsidRPr="00630008">
        <w:rPr>
          <w:rFonts w:eastAsia="Times New Roman"/>
          <w:szCs w:val="24"/>
        </w:rPr>
        <w:t xml:space="preserve">ε νόμους των προηγούμενων κυβερνήσεων είδαμε πράγματα που δεν τα </w:t>
      </w:r>
      <w:r>
        <w:rPr>
          <w:rFonts w:eastAsia="Times New Roman"/>
          <w:szCs w:val="24"/>
        </w:rPr>
        <w:t>πιστεύαμε.</w:t>
      </w:r>
      <w:r w:rsidRPr="00630008">
        <w:rPr>
          <w:rFonts w:eastAsia="Times New Roman"/>
          <w:szCs w:val="24"/>
        </w:rPr>
        <w:t xml:space="preserve"> Αναφέρομαι </w:t>
      </w:r>
      <w:r w:rsidRPr="00630008">
        <w:rPr>
          <w:rFonts w:eastAsia="Times New Roman"/>
          <w:szCs w:val="24"/>
        </w:rPr>
        <w:t xml:space="preserve">στην </w:t>
      </w:r>
      <w:r>
        <w:rPr>
          <w:rFonts w:eastAsia="Times New Roman"/>
          <w:szCs w:val="24"/>
        </w:rPr>
        <w:t>π</w:t>
      </w:r>
      <w:r w:rsidRPr="00630008">
        <w:rPr>
          <w:rFonts w:eastAsia="Times New Roman"/>
          <w:szCs w:val="24"/>
        </w:rPr>
        <w:t>ράξη</w:t>
      </w:r>
      <w:r w:rsidRPr="00630008">
        <w:rPr>
          <w:rFonts w:eastAsia="Times New Roman"/>
          <w:szCs w:val="24"/>
        </w:rPr>
        <w:t xml:space="preserve"> </w:t>
      </w:r>
      <w:r>
        <w:rPr>
          <w:rFonts w:eastAsia="Times New Roman"/>
          <w:szCs w:val="24"/>
        </w:rPr>
        <w:t>υ</w:t>
      </w:r>
      <w:r w:rsidRPr="00630008">
        <w:rPr>
          <w:rFonts w:eastAsia="Times New Roman"/>
          <w:szCs w:val="24"/>
        </w:rPr>
        <w:t xml:space="preserve">πουργικού </w:t>
      </w:r>
      <w:r>
        <w:rPr>
          <w:rFonts w:eastAsia="Times New Roman"/>
          <w:szCs w:val="24"/>
        </w:rPr>
        <w:t>σ</w:t>
      </w:r>
      <w:r w:rsidRPr="00630008">
        <w:rPr>
          <w:rFonts w:eastAsia="Times New Roman"/>
          <w:szCs w:val="24"/>
        </w:rPr>
        <w:t>υμβουλίου</w:t>
      </w:r>
      <w:r>
        <w:rPr>
          <w:rFonts w:eastAsia="Times New Roman"/>
          <w:szCs w:val="24"/>
        </w:rPr>
        <w:t>,</w:t>
      </w:r>
      <w:r w:rsidRPr="00630008">
        <w:rPr>
          <w:rFonts w:eastAsia="Times New Roman"/>
          <w:szCs w:val="24"/>
        </w:rPr>
        <w:t xml:space="preserve"> στην </w:t>
      </w:r>
      <w:r>
        <w:rPr>
          <w:rFonts w:eastAsia="Times New Roman"/>
          <w:szCs w:val="24"/>
        </w:rPr>
        <w:t>6</w:t>
      </w:r>
      <w:r w:rsidRPr="00C46855">
        <w:rPr>
          <w:rFonts w:eastAsia="Times New Roman"/>
          <w:szCs w:val="24"/>
          <w:vertAlign w:val="superscript"/>
        </w:rPr>
        <w:t>η</w:t>
      </w:r>
      <w:r>
        <w:rPr>
          <w:rFonts w:eastAsia="Times New Roman"/>
          <w:szCs w:val="24"/>
        </w:rPr>
        <w:t xml:space="preserve"> ΠΥΣ</w:t>
      </w:r>
      <w:r w:rsidRPr="00630008">
        <w:rPr>
          <w:rFonts w:eastAsia="Times New Roman"/>
          <w:szCs w:val="24"/>
        </w:rPr>
        <w:t xml:space="preserve"> το</w:t>
      </w:r>
      <w:r>
        <w:rPr>
          <w:rFonts w:eastAsia="Times New Roman"/>
          <w:szCs w:val="24"/>
        </w:rPr>
        <w:t>υ</w:t>
      </w:r>
      <w:r w:rsidRPr="00630008">
        <w:rPr>
          <w:rFonts w:eastAsia="Times New Roman"/>
          <w:szCs w:val="24"/>
        </w:rPr>
        <w:t xml:space="preserve"> 2012</w:t>
      </w:r>
      <w:r>
        <w:rPr>
          <w:rFonts w:eastAsia="Times New Roman"/>
          <w:szCs w:val="24"/>
        </w:rPr>
        <w:t>, η οποία απορρ</w:t>
      </w:r>
      <w:r w:rsidRPr="00630008">
        <w:rPr>
          <w:rFonts w:eastAsia="Times New Roman"/>
          <w:szCs w:val="24"/>
        </w:rPr>
        <w:t xml:space="preserve">ύθμισε πλήρως τις εργασιακές σχέσεις και στην οποία είδαμε την απίστευτη </w:t>
      </w:r>
      <w:r>
        <w:rPr>
          <w:rFonts w:eastAsia="Times New Roman"/>
          <w:szCs w:val="24"/>
        </w:rPr>
        <w:t>διάκριση</w:t>
      </w:r>
      <w:r w:rsidRPr="00630008">
        <w:rPr>
          <w:rFonts w:eastAsia="Times New Roman"/>
          <w:szCs w:val="24"/>
        </w:rPr>
        <w:t xml:space="preserve"> σε β</w:t>
      </w:r>
      <w:r>
        <w:rPr>
          <w:rFonts w:eastAsia="Times New Roman"/>
          <w:szCs w:val="24"/>
        </w:rPr>
        <w:t>άρος της νεότητας με υποκατώτατους μισθού</w:t>
      </w:r>
      <w:r w:rsidRPr="00630008">
        <w:rPr>
          <w:rFonts w:eastAsia="Times New Roman"/>
          <w:szCs w:val="24"/>
        </w:rPr>
        <w:t>ς</w:t>
      </w:r>
      <w:r>
        <w:rPr>
          <w:rFonts w:eastAsia="Times New Roman"/>
          <w:szCs w:val="24"/>
        </w:rPr>
        <w:t>.</w:t>
      </w:r>
    </w:p>
    <w:p w14:paraId="09855C36" w14:textId="77777777" w:rsidR="00BE639A" w:rsidRDefault="00A212EC">
      <w:pPr>
        <w:spacing w:line="600" w:lineRule="auto"/>
        <w:ind w:firstLine="720"/>
        <w:jc w:val="both"/>
        <w:rPr>
          <w:rFonts w:eastAsia="Times New Roman"/>
          <w:szCs w:val="24"/>
        </w:rPr>
      </w:pPr>
      <w:r>
        <w:rPr>
          <w:rFonts w:eastAsia="Times New Roman"/>
          <w:szCs w:val="24"/>
        </w:rPr>
        <w:t>Η</w:t>
      </w:r>
      <w:r w:rsidRPr="00630008">
        <w:rPr>
          <w:rFonts w:eastAsia="Times New Roman"/>
          <w:szCs w:val="24"/>
        </w:rPr>
        <w:t xml:space="preserve"> λογική αυτή της μισθολογικής ανισότητας με κριτήριο την ηλικία επηρέασε με απίστευτο </w:t>
      </w:r>
      <w:r>
        <w:rPr>
          <w:rFonts w:eastAsia="Times New Roman"/>
          <w:szCs w:val="24"/>
        </w:rPr>
        <w:t>κυματισμό και άλλα νομοθετούν</w:t>
      </w:r>
      <w:r w:rsidRPr="00630008">
        <w:rPr>
          <w:rFonts w:eastAsia="Times New Roman"/>
          <w:szCs w:val="24"/>
        </w:rPr>
        <w:t>τα όργανα</w:t>
      </w:r>
      <w:r>
        <w:rPr>
          <w:rFonts w:eastAsia="Times New Roman"/>
          <w:szCs w:val="24"/>
        </w:rPr>
        <w:t>,</w:t>
      </w:r>
      <w:r w:rsidRPr="00630008">
        <w:rPr>
          <w:rFonts w:eastAsia="Times New Roman"/>
          <w:szCs w:val="24"/>
        </w:rPr>
        <w:t xml:space="preserve"> όπως τις διαιτητικές επιτροπές του </w:t>
      </w:r>
      <w:r>
        <w:rPr>
          <w:rFonts w:eastAsia="Times New Roman"/>
          <w:szCs w:val="24"/>
        </w:rPr>
        <w:t xml:space="preserve">ΟΜΕΔ, οι οποίες με τη σειρά τους εξέδιδαν </w:t>
      </w:r>
      <w:r w:rsidRPr="00630008">
        <w:rPr>
          <w:rFonts w:eastAsia="Times New Roman"/>
          <w:szCs w:val="24"/>
        </w:rPr>
        <w:t>διαιτητικές αποφάσεις με διαφοροποίηση μισθώ</w:t>
      </w:r>
      <w:r>
        <w:rPr>
          <w:rFonts w:eastAsia="Times New Roman"/>
          <w:szCs w:val="24"/>
        </w:rPr>
        <w:t>ν ανάλογα</w:t>
      </w:r>
      <w:r>
        <w:rPr>
          <w:rFonts w:eastAsia="Times New Roman"/>
          <w:szCs w:val="24"/>
        </w:rPr>
        <w:t xml:space="preserve"> με το αν έχουμε παλαιού</w:t>
      </w:r>
      <w:r w:rsidRPr="00630008">
        <w:rPr>
          <w:rFonts w:eastAsia="Times New Roman"/>
          <w:szCs w:val="24"/>
        </w:rPr>
        <w:t>ς ή νέο</w:t>
      </w:r>
      <w:r>
        <w:rPr>
          <w:rFonts w:eastAsia="Times New Roman"/>
          <w:szCs w:val="24"/>
        </w:rPr>
        <w:t>υ</w:t>
      </w:r>
      <w:r w:rsidRPr="00630008">
        <w:rPr>
          <w:rFonts w:eastAsia="Times New Roman"/>
          <w:szCs w:val="24"/>
        </w:rPr>
        <w:t>ς εργαζόμενο</w:t>
      </w:r>
      <w:r>
        <w:rPr>
          <w:rFonts w:eastAsia="Times New Roman"/>
          <w:szCs w:val="24"/>
        </w:rPr>
        <w:t>υ</w:t>
      </w:r>
      <w:r w:rsidRPr="00630008">
        <w:rPr>
          <w:rFonts w:eastAsia="Times New Roman"/>
          <w:szCs w:val="24"/>
        </w:rPr>
        <w:t>ς</w:t>
      </w:r>
      <w:r>
        <w:rPr>
          <w:rFonts w:eastAsia="Times New Roman"/>
          <w:szCs w:val="24"/>
        </w:rPr>
        <w:t>.</w:t>
      </w:r>
      <w:r w:rsidRPr="00630008">
        <w:rPr>
          <w:rFonts w:eastAsia="Times New Roman"/>
          <w:szCs w:val="24"/>
        </w:rPr>
        <w:t xml:space="preserve"> Η προστασία της νεότητας</w:t>
      </w:r>
      <w:r>
        <w:rPr>
          <w:rFonts w:eastAsia="Times New Roman"/>
          <w:szCs w:val="24"/>
        </w:rPr>
        <w:t>,</w:t>
      </w:r>
      <w:r w:rsidRPr="00630008">
        <w:rPr>
          <w:rFonts w:eastAsia="Times New Roman"/>
          <w:szCs w:val="24"/>
        </w:rPr>
        <w:t xml:space="preserve"> που τελεί υπό την αιγίδα του </w:t>
      </w:r>
      <w:r>
        <w:rPr>
          <w:rFonts w:eastAsia="Times New Roman"/>
          <w:szCs w:val="24"/>
        </w:rPr>
        <w:t>κ</w:t>
      </w:r>
      <w:r w:rsidRPr="00630008">
        <w:rPr>
          <w:rFonts w:eastAsia="Times New Roman"/>
          <w:szCs w:val="24"/>
        </w:rPr>
        <w:t>ράτους</w:t>
      </w:r>
      <w:r>
        <w:rPr>
          <w:rFonts w:eastAsia="Times New Roman"/>
          <w:szCs w:val="24"/>
        </w:rPr>
        <w:t xml:space="preserve"> -</w:t>
      </w:r>
      <w:r w:rsidRPr="00630008">
        <w:rPr>
          <w:rFonts w:eastAsia="Times New Roman"/>
          <w:szCs w:val="24"/>
        </w:rPr>
        <w:t>άρθρο 21 παράγραφος 3</w:t>
      </w:r>
      <w:r>
        <w:rPr>
          <w:rFonts w:eastAsia="Times New Roman"/>
          <w:szCs w:val="24"/>
        </w:rPr>
        <w:t>-</w:t>
      </w:r>
      <w:r w:rsidRPr="00630008">
        <w:rPr>
          <w:rFonts w:eastAsia="Times New Roman"/>
          <w:szCs w:val="24"/>
        </w:rPr>
        <w:t xml:space="preserve"> επιβάλλει την ιδιαίτερη μέριμνα </w:t>
      </w:r>
      <w:r>
        <w:rPr>
          <w:rFonts w:eastAsia="Times New Roman"/>
          <w:szCs w:val="24"/>
        </w:rPr>
        <w:t>α</w:t>
      </w:r>
      <w:r w:rsidRPr="00630008">
        <w:rPr>
          <w:rFonts w:eastAsia="Times New Roman"/>
          <w:szCs w:val="24"/>
        </w:rPr>
        <w:t>πέναντι στην κατηγορία των νέων εργαζομένων</w:t>
      </w:r>
      <w:r>
        <w:rPr>
          <w:rFonts w:eastAsia="Times New Roman"/>
          <w:szCs w:val="24"/>
        </w:rPr>
        <w:t>,</w:t>
      </w:r>
      <w:r w:rsidRPr="00630008">
        <w:rPr>
          <w:rFonts w:eastAsia="Times New Roman"/>
          <w:szCs w:val="24"/>
        </w:rPr>
        <w:t xml:space="preserve"> οι οποίοι έχουν το ίδιο δικαίωμα με τους με</w:t>
      </w:r>
      <w:r w:rsidRPr="00630008">
        <w:rPr>
          <w:rFonts w:eastAsia="Times New Roman"/>
          <w:szCs w:val="24"/>
        </w:rPr>
        <w:t>γαλύτερους σε ένα αξιοπρεπές επίπεδο διαβίωσης</w:t>
      </w:r>
      <w:r>
        <w:rPr>
          <w:rFonts w:eastAsia="Times New Roman"/>
          <w:szCs w:val="24"/>
        </w:rPr>
        <w:t>,</w:t>
      </w:r>
      <w:r w:rsidRPr="00630008">
        <w:rPr>
          <w:rFonts w:eastAsia="Times New Roman"/>
          <w:szCs w:val="24"/>
        </w:rPr>
        <w:t xml:space="preserve"> αλλά και ευθεία αξίωση για ίση και δίκαιη αμοιβή</w:t>
      </w:r>
      <w:r>
        <w:rPr>
          <w:rFonts w:eastAsia="Times New Roman"/>
          <w:szCs w:val="24"/>
        </w:rPr>
        <w:t>.</w:t>
      </w:r>
    </w:p>
    <w:p w14:paraId="09855C37" w14:textId="77777777" w:rsidR="00BE639A" w:rsidRDefault="00A212EC">
      <w:pPr>
        <w:spacing w:line="600" w:lineRule="auto"/>
        <w:ind w:firstLine="720"/>
        <w:jc w:val="both"/>
        <w:rPr>
          <w:rFonts w:eastAsia="Times New Roman"/>
          <w:szCs w:val="24"/>
        </w:rPr>
      </w:pPr>
      <w:r>
        <w:rPr>
          <w:rFonts w:eastAsia="Times New Roman"/>
          <w:szCs w:val="24"/>
        </w:rPr>
        <w:lastRenderedPageBreak/>
        <w:t>Γ</w:t>
      </w:r>
      <w:r w:rsidRPr="00630008">
        <w:rPr>
          <w:rFonts w:eastAsia="Times New Roman"/>
          <w:szCs w:val="24"/>
        </w:rPr>
        <w:t>ια κανέναν</w:t>
      </w:r>
      <w:r>
        <w:rPr>
          <w:rFonts w:eastAsia="Times New Roman"/>
          <w:szCs w:val="24"/>
        </w:rPr>
        <w:t>,</w:t>
      </w:r>
      <w:r w:rsidRPr="00630008">
        <w:rPr>
          <w:rFonts w:eastAsia="Times New Roman"/>
          <w:szCs w:val="24"/>
        </w:rPr>
        <w:t xml:space="preserve"> </w:t>
      </w:r>
      <w:r>
        <w:rPr>
          <w:rFonts w:eastAsia="Times New Roman"/>
          <w:szCs w:val="24"/>
        </w:rPr>
        <w:t>ά</w:t>
      </w:r>
      <w:r w:rsidRPr="00630008">
        <w:rPr>
          <w:rFonts w:eastAsia="Times New Roman"/>
          <w:szCs w:val="24"/>
        </w:rPr>
        <w:t>λλωστε</w:t>
      </w:r>
      <w:r>
        <w:rPr>
          <w:rFonts w:eastAsia="Times New Roman"/>
          <w:szCs w:val="24"/>
        </w:rPr>
        <w:t>,</w:t>
      </w:r>
      <w:r w:rsidRPr="00630008">
        <w:rPr>
          <w:rFonts w:eastAsia="Times New Roman"/>
          <w:szCs w:val="24"/>
        </w:rPr>
        <w:t xml:space="preserve"> δεν μπορεί να γίνει ανεκτή μισθολογική διάκριση που εδράζεται σε στοιχεία τυχαία</w:t>
      </w:r>
      <w:r>
        <w:rPr>
          <w:rFonts w:eastAsia="Times New Roman"/>
          <w:szCs w:val="24"/>
        </w:rPr>
        <w:t>,</w:t>
      </w:r>
      <w:r w:rsidRPr="00630008">
        <w:rPr>
          <w:rFonts w:eastAsia="Times New Roman"/>
          <w:szCs w:val="24"/>
        </w:rPr>
        <w:t xml:space="preserve"> άσχετα </w:t>
      </w:r>
      <w:r>
        <w:rPr>
          <w:rFonts w:eastAsia="Times New Roman"/>
          <w:szCs w:val="24"/>
        </w:rPr>
        <w:t>ή</w:t>
      </w:r>
      <w:r w:rsidRPr="00630008">
        <w:rPr>
          <w:rFonts w:eastAsia="Times New Roman"/>
          <w:szCs w:val="24"/>
        </w:rPr>
        <w:t xml:space="preserve"> συγκυριακά</w:t>
      </w:r>
      <w:r>
        <w:rPr>
          <w:rFonts w:eastAsia="Times New Roman"/>
          <w:szCs w:val="24"/>
        </w:rPr>
        <w:t>.</w:t>
      </w:r>
      <w:r w:rsidRPr="00630008">
        <w:rPr>
          <w:rFonts w:eastAsia="Times New Roman"/>
          <w:szCs w:val="24"/>
        </w:rPr>
        <w:t xml:space="preserve"> Διάκριση με βάση </w:t>
      </w:r>
      <w:r>
        <w:rPr>
          <w:rFonts w:eastAsia="Times New Roman"/>
          <w:szCs w:val="24"/>
        </w:rPr>
        <w:t>το τ</w:t>
      </w:r>
      <w:r w:rsidRPr="00630008">
        <w:rPr>
          <w:rFonts w:eastAsia="Times New Roman"/>
          <w:szCs w:val="24"/>
        </w:rPr>
        <w:t xml:space="preserve">υπικό </w:t>
      </w:r>
      <w:r>
        <w:rPr>
          <w:rFonts w:eastAsia="Times New Roman"/>
          <w:szCs w:val="24"/>
        </w:rPr>
        <w:t>και</w:t>
      </w:r>
      <w:r w:rsidRPr="00630008">
        <w:rPr>
          <w:rFonts w:eastAsia="Times New Roman"/>
          <w:szCs w:val="24"/>
        </w:rPr>
        <w:t xml:space="preserve"> συ</w:t>
      </w:r>
      <w:r w:rsidRPr="00630008">
        <w:rPr>
          <w:rFonts w:eastAsia="Times New Roman"/>
          <w:szCs w:val="24"/>
        </w:rPr>
        <w:t>γκυριακό στοιχείο της ηλικίας και όχι με βάση το ουσιαστικό κριτήριο το</w:t>
      </w:r>
      <w:r>
        <w:rPr>
          <w:rFonts w:eastAsia="Times New Roman"/>
          <w:szCs w:val="24"/>
        </w:rPr>
        <w:t>υ</w:t>
      </w:r>
      <w:r w:rsidRPr="00630008">
        <w:rPr>
          <w:rFonts w:eastAsia="Times New Roman"/>
          <w:szCs w:val="24"/>
        </w:rPr>
        <w:t xml:space="preserve"> είδο</w:t>
      </w:r>
      <w:r>
        <w:rPr>
          <w:rFonts w:eastAsia="Times New Roman"/>
          <w:szCs w:val="24"/>
        </w:rPr>
        <w:t>υ</w:t>
      </w:r>
      <w:r w:rsidRPr="00630008">
        <w:rPr>
          <w:rFonts w:eastAsia="Times New Roman"/>
          <w:szCs w:val="24"/>
        </w:rPr>
        <w:t>ς</w:t>
      </w:r>
      <w:r>
        <w:rPr>
          <w:rFonts w:eastAsia="Times New Roman"/>
          <w:szCs w:val="24"/>
        </w:rPr>
        <w:t>,</w:t>
      </w:r>
      <w:r w:rsidRPr="00630008">
        <w:rPr>
          <w:rFonts w:eastAsia="Times New Roman"/>
          <w:szCs w:val="24"/>
        </w:rPr>
        <w:t xml:space="preserve"> της ποιότητας και της ποσότητας της εργασίας είναι ατεκμηρίωτη</w:t>
      </w:r>
      <w:r>
        <w:rPr>
          <w:rFonts w:eastAsia="Times New Roman"/>
          <w:szCs w:val="24"/>
        </w:rPr>
        <w:t>.</w:t>
      </w:r>
    </w:p>
    <w:p w14:paraId="09855C38" w14:textId="77777777" w:rsidR="00BE639A" w:rsidRDefault="00A212EC">
      <w:pPr>
        <w:spacing w:line="600" w:lineRule="auto"/>
        <w:ind w:firstLine="720"/>
        <w:jc w:val="both"/>
        <w:rPr>
          <w:rFonts w:eastAsia="Times New Roman"/>
          <w:szCs w:val="24"/>
        </w:rPr>
      </w:pPr>
      <w:r>
        <w:rPr>
          <w:rFonts w:eastAsia="Times New Roman"/>
          <w:szCs w:val="24"/>
        </w:rPr>
        <w:t>Η</w:t>
      </w:r>
      <w:r w:rsidRPr="00630008">
        <w:rPr>
          <w:rFonts w:eastAsia="Times New Roman"/>
          <w:szCs w:val="24"/>
        </w:rPr>
        <w:t xml:space="preserve"> δυσμενής διαφοροποίηση του εργασιακού καθεστώτος των νέων εργαζομένων παρίσταται εντελώς ευκαιριακή και έχει </w:t>
      </w:r>
      <w:r>
        <w:rPr>
          <w:rFonts w:eastAsia="Times New Roman"/>
          <w:szCs w:val="24"/>
        </w:rPr>
        <w:t>χαλαρό και ασταθή</w:t>
      </w:r>
      <w:r w:rsidRPr="00630008">
        <w:rPr>
          <w:rFonts w:eastAsia="Times New Roman"/>
          <w:szCs w:val="24"/>
        </w:rPr>
        <w:t xml:space="preserve"> δεσμό με τον υποτιθέμενο σκοπό της καταπολέμησης</w:t>
      </w:r>
      <w:r>
        <w:rPr>
          <w:rFonts w:eastAsia="Times New Roman"/>
          <w:szCs w:val="24"/>
        </w:rPr>
        <w:t xml:space="preserve"> της</w:t>
      </w:r>
      <w:r w:rsidRPr="00630008">
        <w:rPr>
          <w:rFonts w:eastAsia="Times New Roman"/>
          <w:szCs w:val="24"/>
        </w:rPr>
        <w:t xml:space="preserve"> οικονομικής κρίσης και της ανεργίας</w:t>
      </w:r>
      <w:r>
        <w:rPr>
          <w:rFonts w:eastAsia="Times New Roman"/>
          <w:szCs w:val="24"/>
        </w:rPr>
        <w:t>.</w:t>
      </w:r>
      <w:r w:rsidRPr="00630008">
        <w:rPr>
          <w:rFonts w:eastAsia="Times New Roman"/>
          <w:szCs w:val="24"/>
        </w:rPr>
        <w:t xml:space="preserve"> Παραβιάζει</w:t>
      </w:r>
      <w:r>
        <w:rPr>
          <w:rFonts w:eastAsia="Times New Roman"/>
          <w:szCs w:val="24"/>
        </w:rPr>
        <w:t>,</w:t>
      </w:r>
      <w:r w:rsidRPr="00630008">
        <w:rPr>
          <w:rFonts w:eastAsia="Times New Roman"/>
          <w:szCs w:val="24"/>
        </w:rPr>
        <w:t xml:space="preserve"> </w:t>
      </w:r>
      <w:r>
        <w:rPr>
          <w:rFonts w:eastAsia="Times New Roman"/>
          <w:szCs w:val="24"/>
        </w:rPr>
        <w:t xml:space="preserve">δε, το </w:t>
      </w:r>
      <w:r>
        <w:rPr>
          <w:rFonts w:eastAsia="Times New Roman"/>
          <w:szCs w:val="24"/>
        </w:rPr>
        <w:t xml:space="preserve">Διεθνές </w:t>
      </w:r>
      <w:r>
        <w:rPr>
          <w:rFonts w:eastAsia="Times New Roman"/>
          <w:szCs w:val="24"/>
        </w:rPr>
        <w:t xml:space="preserve">και </w:t>
      </w:r>
      <w:r>
        <w:rPr>
          <w:rFonts w:eastAsia="Times New Roman"/>
          <w:szCs w:val="24"/>
        </w:rPr>
        <w:t>Κοινοτικό Δίκαιο</w:t>
      </w:r>
      <w:r>
        <w:rPr>
          <w:rFonts w:eastAsia="Times New Roman"/>
          <w:szCs w:val="24"/>
        </w:rPr>
        <w:t xml:space="preserve">, </w:t>
      </w:r>
      <w:r w:rsidRPr="00630008">
        <w:rPr>
          <w:rFonts w:eastAsia="Times New Roman"/>
          <w:szCs w:val="24"/>
        </w:rPr>
        <w:t>το οποίο έχο</w:t>
      </w:r>
      <w:r>
        <w:rPr>
          <w:rFonts w:eastAsia="Times New Roman"/>
          <w:szCs w:val="24"/>
        </w:rPr>
        <w:t>υν διαπλάσει δύο βασικές αρχές</w:t>
      </w:r>
      <w:r w:rsidRPr="00C762E9">
        <w:rPr>
          <w:rFonts w:eastAsia="Times New Roman"/>
          <w:szCs w:val="24"/>
        </w:rPr>
        <w:t>:</w:t>
      </w:r>
      <w:r>
        <w:rPr>
          <w:rFonts w:eastAsia="Times New Roman"/>
          <w:szCs w:val="24"/>
        </w:rPr>
        <w:t xml:space="preserve"> Η</w:t>
      </w:r>
      <w:r w:rsidRPr="00630008">
        <w:rPr>
          <w:rFonts w:eastAsia="Times New Roman"/>
          <w:szCs w:val="24"/>
        </w:rPr>
        <w:t xml:space="preserve"> αρχή της απαγόρευσης των διακρίσεων με κριτήριο το είδος της σύμβασης εργασίας ή το χρόνο σύναψης και η αρχή της απαγόρευσης διακρίσεων με κριτήριο την ηλικία</w:t>
      </w:r>
      <w:r w:rsidRPr="00C762E9">
        <w:rPr>
          <w:rFonts w:eastAsia="Times New Roman"/>
          <w:szCs w:val="24"/>
        </w:rPr>
        <w:t>.</w:t>
      </w:r>
    </w:p>
    <w:p w14:paraId="09855C39" w14:textId="77777777" w:rsidR="00BE639A" w:rsidRDefault="00A212EC">
      <w:pPr>
        <w:spacing w:line="600" w:lineRule="auto"/>
        <w:ind w:firstLine="720"/>
        <w:jc w:val="both"/>
        <w:rPr>
          <w:rFonts w:eastAsia="Times New Roman"/>
          <w:szCs w:val="24"/>
        </w:rPr>
      </w:pPr>
      <w:r>
        <w:rPr>
          <w:rFonts w:eastAsia="Times New Roman"/>
          <w:szCs w:val="24"/>
        </w:rPr>
        <w:t>Κ</w:t>
      </w:r>
      <w:r w:rsidRPr="00630008">
        <w:rPr>
          <w:rFonts w:eastAsia="Times New Roman"/>
          <w:szCs w:val="24"/>
        </w:rPr>
        <w:t>λείνοντας</w:t>
      </w:r>
      <w:r w:rsidRPr="00C762E9">
        <w:rPr>
          <w:rFonts w:eastAsia="Times New Roman"/>
          <w:szCs w:val="24"/>
        </w:rPr>
        <w:t>,</w:t>
      </w:r>
      <w:r w:rsidRPr="00630008">
        <w:rPr>
          <w:rFonts w:eastAsia="Times New Roman"/>
          <w:szCs w:val="24"/>
        </w:rPr>
        <w:t xml:space="preserve"> θα ήθελα να αναφερθώ στο άρθρο 86</w:t>
      </w:r>
      <w:r w:rsidRPr="00C762E9">
        <w:rPr>
          <w:rFonts w:eastAsia="Times New Roman"/>
          <w:szCs w:val="24"/>
        </w:rPr>
        <w:t>.</w:t>
      </w:r>
      <w:r w:rsidRPr="00630008">
        <w:rPr>
          <w:rFonts w:eastAsia="Times New Roman"/>
          <w:szCs w:val="24"/>
        </w:rPr>
        <w:t xml:space="preserve"> Το άρθρο 86 διαφοροποιήθηκε το 2001</w:t>
      </w:r>
      <w:r>
        <w:rPr>
          <w:rFonts w:eastAsia="Times New Roman"/>
          <w:szCs w:val="24"/>
        </w:rPr>
        <w:t xml:space="preserve">. Πολλοί </w:t>
      </w:r>
      <w:r w:rsidRPr="00630008">
        <w:rPr>
          <w:rFonts w:eastAsia="Times New Roman"/>
          <w:szCs w:val="24"/>
        </w:rPr>
        <w:t>σήμε</w:t>
      </w:r>
      <w:r w:rsidRPr="00630008">
        <w:rPr>
          <w:rFonts w:eastAsia="Times New Roman"/>
          <w:szCs w:val="24"/>
        </w:rPr>
        <w:t xml:space="preserve">ρα </w:t>
      </w:r>
      <w:r>
        <w:rPr>
          <w:rFonts w:eastAsia="Times New Roman"/>
          <w:szCs w:val="24"/>
        </w:rPr>
        <w:t xml:space="preserve">το </w:t>
      </w:r>
      <w:r w:rsidRPr="00630008">
        <w:rPr>
          <w:rFonts w:eastAsia="Times New Roman"/>
          <w:szCs w:val="24"/>
        </w:rPr>
        <w:t>κατηγορούν</w:t>
      </w:r>
      <w:r>
        <w:rPr>
          <w:rFonts w:eastAsia="Times New Roman"/>
          <w:szCs w:val="24"/>
        </w:rPr>
        <w:t>,</w:t>
      </w:r>
      <w:r w:rsidRPr="00630008">
        <w:rPr>
          <w:rFonts w:eastAsia="Times New Roman"/>
          <w:szCs w:val="24"/>
        </w:rPr>
        <w:t xml:space="preserve"> τ</w:t>
      </w:r>
      <w:r>
        <w:rPr>
          <w:rFonts w:eastAsia="Times New Roman"/>
          <w:szCs w:val="24"/>
        </w:rPr>
        <w:t>ο</w:t>
      </w:r>
      <w:r w:rsidRPr="00630008">
        <w:rPr>
          <w:rFonts w:eastAsia="Times New Roman"/>
          <w:szCs w:val="24"/>
        </w:rPr>
        <w:t xml:space="preserve"> θεωρούν κατάπτυστο</w:t>
      </w:r>
      <w:r>
        <w:rPr>
          <w:rFonts w:eastAsia="Times New Roman"/>
          <w:szCs w:val="24"/>
        </w:rPr>
        <w:t>.</w:t>
      </w:r>
      <w:r w:rsidRPr="00630008">
        <w:rPr>
          <w:rFonts w:eastAsia="Times New Roman"/>
          <w:szCs w:val="24"/>
        </w:rPr>
        <w:t xml:space="preserve"> </w:t>
      </w:r>
      <w:r>
        <w:rPr>
          <w:rFonts w:eastAsia="Times New Roman"/>
          <w:szCs w:val="24"/>
        </w:rPr>
        <w:t>Θ</w:t>
      </w:r>
      <w:r w:rsidRPr="00630008">
        <w:rPr>
          <w:rFonts w:eastAsia="Times New Roman"/>
          <w:szCs w:val="24"/>
        </w:rPr>
        <w:t>έλω</w:t>
      </w:r>
      <w:r>
        <w:rPr>
          <w:rFonts w:eastAsia="Times New Roman"/>
          <w:szCs w:val="24"/>
        </w:rPr>
        <w:t>, όμως,</w:t>
      </w:r>
      <w:r w:rsidRPr="00630008">
        <w:rPr>
          <w:rFonts w:eastAsia="Times New Roman"/>
          <w:szCs w:val="24"/>
        </w:rPr>
        <w:t xml:space="preserve"> να θυμίσω ότι σή</w:t>
      </w:r>
      <w:r w:rsidRPr="00630008">
        <w:rPr>
          <w:rFonts w:eastAsia="Times New Roman"/>
          <w:szCs w:val="24"/>
        </w:rPr>
        <w:lastRenderedPageBreak/>
        <w:t>μερα</w:t>
      </w:r>
      <w:r>
        <w:rPr>
          <w:rFonts w:eastAsia="Times New Roman"/>
          <w:szCs w:val="24"/>
        </w:rPr>
        <w:t>,</w:t>
      </w:r>
      <w:r w:rsidRPr="00630008">
        <w:rPr>
          <w:rFonts w:eastAsia="Times New Roman"/>
          <w:szCs w:val="24"/>
        </w:rPr>
        <w:t xml:space="preserve"> σε αυτή</w:t>
      </w:r>
      <w:r>
        <w:rPr>
          <w:rFonts w:eastAsia="Times New Roman"/>
          <w:szCs w:val="24"/>
        </w:rPr>
        <w:t>ν</w:t>
      </w:r>
      <w:r w:rsidRPr="00630008">
        <w:rPr>
          <w:rFonts w:eastAsia="Times New Roman"/>
          <w:szCs w:val="24"/>
        </w:rPr>
        <w:t xml:space="preserve"> τη Βουλή</w:t>
      </w:r>
      <w:r>
        <w:rPr>
          <w:rFonts w:eastAsia="Times New Roman"/>
          <w:szCs w:val="24"/>
        </w:rPr>
        <w:t>,</w:t>
      </w:r>
      <w:r w:rsidRPr="00630008">
        <w:rPr>
          <w:rFonts w:eastAsia="Times New Roman"/>
          <w:szCs w:val="24"/>
        </w:rPr>
        <w:t xml:space="preserve"> υπάρχουν άνθρωποι που το υπερασπίστηκαν το 2001</w:t>
      </w:r>
      <w:r>
        <w:rPr>
          <w:rFonts w:eastAsia="Times New Roman"/>
          <w:szCs w:val="24"/>
        </w:rPr>
        <w:t>.</w:t>
      </w:r>
      <w:r w:rsidRPr="00630008">
        <w:rPr>
          <w:rFonts w:eastAsia="Times New Roman"/>
          <w:szCs w:val="24"/>
        </w:rPr>
        <w:t xml:space="preserve"> </w:t>
      </w:r>
      <w:r>
        <w:rPr>
          <w:rFonts w:eastAsia="Times New Roman"/>
          <w:szCs w:val="24"/>
        </w:rPr>
        <w:t>Έ</w:t>
      </w:r>
      <w:r w:rsidRPr="00630008">
        <w:rPr>
          <w:rFonts w:eastAsia="Times New Roman"/>
          <w:szCs w:val="24"/>
        </w:rPr>
        <w:t>νας από αυτούς δεν ανέβηκε σε αυτό το Βήμα να ζητήσει συγ</w:t>
      </w:r>
      <w:r>
        <w:rPr>
          <w:rFonts w:eastAsia="Times New Roman"/>
          <w:szCs w:val="24"/>
        </w:rPr>
        <w:t>γ</w:t>
      </w:r>
      <w:r w:rsidRPr="00630008">
        <w:rPr>
          <w:rFonts w:eastAsia="Times New Roman"/>
          <w:szCs w:val="24"/>
        </w:rPr>
        <w:t>νώμη</w:t>
      </w:r>
      <w:r>
        <w:rPr>
          <w:rFonts w:eastAsia="Times New Roman"/>
          <w:szCs w:val="24"/>
        </w:rPr>
        <w:t>.</w:t>
      </w:r>
    </w:p>
    <w:p w14:paraId="09855C3A" w14:textId="77777777" w:rsidR="00BE639A" w:rsidRDefault="00A212EC">
      <w:pPr>
        <w:spacing w:line="600" w:lineRule="auto"/>
        <w:ind w:firstLine="720"/>
        <w:jc w:val="both"/>
        <w:rPr>
          <w:rFonts w:eastAsia="Times New Roman"/>
          <w:szCs w:val="24"/>
        </w:rPr>
      </w:pPr>
      <w:r w:rsidRPr="00630008">
        <w:rPr>
          <w:rFonts w:eastAsia="Times New Roman"/>
          <w:szCs w:val="24"/>
        </w:rPr>
        <w:t>Σας ευχαριστώ</w:t>
      </w:r>
      <w:r>
        <w:rPr>
          <w:rFonts w:eastAsia="Times New Roman"/>
          <w:szCs w:val="24"/>
        </w:rPr>
        <w:t>.</w:t>
      </w:r>
    </w:p>
    <w:p w14:paraId="09855C3B"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 ΣΥΡΙΖΑ)</w:t>
      </w:r>
    </w:p>
    <w:p w14:paraId="09855C3C" w14:textId="77777777" w:rsidR="00BE639A" w:rsidRDefault="00A212EC">
      <w:pPr>
        <w:spacing w:line="600" w:lineRule="auto"/>
        <w:ind w:firstLine="720"/>
        <w:jc w:val="both"/>
        <w:rPr>
          <w:rFonts w:eastAsia="Times New Roman"/>
          <w:szCs w:val="24"/>
        </w:rPr>
      </w:pPr>
      <w:r w:rsidRPr="00C762E9">
        <w:rPr>
          <w:rFonts w:eastAsia="Times New Roman" w:cs="Times New Roman"/>
          <w:b/>
          <w:szCs w:val="24"/>
        </w:rPr>
        <w:t>ΠΡΟΕΔΡΕΥΩΝ (Δημήτριος Κρεμαστινός):</w:t>
      </w:r>
      <w:r w:rsidRPr="00C762E9">
        <w:rPr>
          <w:rFonts w:eastAsia="Times New Roman"/>
          <w:szCs w:val="24"/>
        </w:rPr>
        <w:t xml:space="preserve"> </w:t>
      </w:r>
      <w:r>
        <w:rPr>
          <w:rFonts w:eastAsia="Times New Roman"/>
          <w:szCs w:val="24"/>
        </w:rPr>
        <w:t>Προχωρούμε με τον επόμενο ομιλητή, που είναι ο κ. Δήμας, Βουλευτής της Νέας Δημοκρατίας.</w:t>
      </w:r>
    </w:p>
    <w:p w14:paraId="09855C3D" w14:textId="77777777" w:rsidR="00BE639A" w:rsidRPr="003327C3" w:rsidRDefault="00A212EC">
      <w:pPr>
        <w:spacing w:line="600" w:lineRule="auto"/>
        <w:ind w:firstLine="720"/>
        <w:jc w:val="both"/>
        <w:rPr>
          <w:rFonts w:eastAsia="Times New Roman"/>
          <w:b/>
          <w:szCs w:val="24"/>
          <w:rPrChange w:id="38" w:author="Φλούδα Χριστίνα" w:date="2019-02-19T13:54:00Z">
            <w:rPr>
              <w:rFonts w:eastAsia="Times New Roman"/>
              <w:b/>
              <w:szCs w:val="24"/>
              <w:lang w:val="en-US"/>
            </w:rPr>
          </w:rPrChange>
        </w:rPr>
      </w:pPr>
      <w:r>
        <w:rPr>
          <w:rFonts w:eastAsia="Times New Roman"/>
          <w:szCs w:val="24"/>
        </w:rPr>
        <w:t>Ορίστε, κύριε Δήμα, έχετε τον λόγο.</w:t>
      </w:r>
    </w:p>
    <w:p w14:paraId="09855C3E" w14:textId="77777777" w:rsidR="00BE639A" w:rsidRDefault="00A212EC">
      <w:pPr>
        <w:spacing w:line="600" w:lineRule="auto"/>
        <w:ind w:firstLine="720"/>
        <w:jc w:val="both"/>
        <w:rPr>
          <w:rFonts w:eastAsia="Times New Roman"/>
          <w:szCs w:val="24"/>
        </w:rPr>
      </w:pPr>
      <w:r>
        <w:rPr>
          <w:rFonts w:eastAsia="Times New Roman"/>
          <w:b/>
          <w:szCs w:val="24"/>
        </w:rPr>
        <w:t>ΧΡΙΣΤΟΣ ΔΗΜΑΣ</w:t>
      </w:r>
      <w:r w:rsidRPr="00C762E9">
        <w:rPr>
          <w:rFonts w:eastAsia="Times New Roman"/>
          <w:b/>
          <w:szCs w:val="24"/>
        </w:rPr>
        <w:t>:</w:t>
      </w:r>
      <w:r>
        <w:rPr>
          <w:rFonts w:eastAsia="Times New Roman"/>
          <w:b/>
          <w:szCs w:val="24"/>
        </w:rPr>
        <w:t xml:space="preserve"> </w:t>
      </w:r>
      <w:r w:rsidRPr="00C762E9">
        <w:rPr>
          <w:rFonts w:eastAsia="Times New Roman"/>
          <w:szCs w:val="24"/>
        </w:rPr>
        <w:t>Ε</w:t>
      </w:r>
      <w:r w:rsidRPr="00630008">
        <w:rPr>
          <w:rFonts w:eastAsia="Times New Roman"/>
          <w:szCs w:val="24"/>
        </w:rPr>
        <w:t>υχαριστώ</w:t>
      </w:r>
      <w:r>
        <w:rPr>
          <w:rFonts w:eastAsia="Times New Roman"/>
          <w:szCs w:val="24"/>
        </w:rPr>
        <w:t>,</w:t>
      </w:r>
      <w:r w:rsidRPr="00630008">
        <w:rPr>
          <w:rFonts w:eastAsia="Times New Roman"/>
          <w:szCs w:val="24"/>
        </w:rPr>
        <w:t xml:space="preserve"> κύριε Πρόεδρε</w:t>
      </w:r>
      <w:r>
        <w:rPr>
          <w:rFonts w:eastAsia="Times New Roman"/>
          <w:szCs w:val="24"/>
        </w:rPr>
        <w:t>.</w:t>
      </w:r>
    </w:p>
    <w:p w14:paraId="09855C3F" w14:textId="77777777" w:rsidR="00BE639A" w:rsidRDefault="00A212EC">
      <w:pPr>
        <w:spacing w:line="600" w:lineRule="auto"/>
        <w:ind w:firstLine="720"/>
        <w:jc w:val="both"/>
        <w:rPr>
          <w:rFonts w:eastAsia="Times New Roman"/>
          <w:szCs w:val="24"/>
        </w:rPr>
      </w:pPr>
      <w:r>
        <w:rPr>
          <w:rFonts w:eastAsia="Times New Roman"/>
          <w:szCs w:val="24"/>
        </w:rPr>
        <w:t>Συζητάμε σ</w:t>
      </w:r>
      <w:r w:rsidRPr="00630008">
        <w:rPr>
          <w:rFonts w:eastAsia="Times New Roman"/>
          <w:szCs w:val="24"/>
        </w:rPr>
        <w:t xml:space="preserve">ήμερα την </w:t>
      </w:r>
      <w:r>
        <w:rPr>
          <w:rFonts w:eastAsia="Times New Roman"/>
          <w:szCs w:val="24"/>
        </w:rPr>
        <w:t>Α</w:t>
      </w:r>
      <w:r w:rsidRPr="00630008">
        <w:rPr>
          <w:rFonts w:eastAsia="Times New Roman"/>
          <w:szCs w:val="24"/>
        </w:rPr>
        <w:t xml:space="preserve">ναθεώρηση </w:t>
      </w:r>
      <w:r w:rsidRPr="00630008">
        <w:rPr>
          <w:rFonts w:eastAsia="Times New Roman"/>
          <w:szCs w:val="24"/>
        </w:rPr>
        <w:t xml:space="preserve">του </w:t>
      </w:r>
      <w:r w:rsidRPr="00630008">
        <w:rPr>
          <w:rFonts w:eastAsia="Times New Roman"/>
          <w:szCs w:val="24"/>
        </w:rPr>
        <w:t>Συντάγματος και</w:t>
      </w:r>
      <w:r>
        <w:rPr>
          <w:rFonts w:eastAsia="Times New Roman"/>
          <w:szCs w:val="24"/>
        </w:rPr>
        <w:t>,</w:t>
      </w:r>
      <w:r w:rsidRPr="00630008">
        <w:rPr>
          <w:rFonts w:eastAsia="Times New Roman"/>
          <w:szCs w:val="24"/>
        </w:rPr>
        <w:t xml:space="preserve"> δυστυχώς</w:t>
      </w:r>
      <w:r>
        <w:rPr>
          <w:rFonts w:eastAsia="Times New Roman"/>
          <w:szCs w:val="24"/>
        </w:rPr>
        <w:t>,</w:t>
      </w:r>
      <w:r w:rsidRPr="00630008">
        <w:rPr>
          <w:rFonts w:eastAsia="Times New Roman"/>
          <w:szCs w:val="24"/>
        </w:rPr>
        <w:t xml:space="preserve"> στην κυβερνητική πρόταση </w:t>
      </w:r>
      <w:r>
        <w:rPr>
          <w:rFonts w:eastAsia="Times New Roman"/>
          <w:szCs w:val="24"/>
        </w:rPr>
        <w:t>δ</w:t>
      </w:r>
      <w:r w:rsidRPr="00630008">
        <w:rPr>
          <w:rFonts w:eastAsia="Times New Roman"/>
          <w:szCs w:val="24"/>
        </w:rPr>
        <w:t>εν συμπεριλαμβάνεται το άρθρο 16 στα υπό αναθεώρηση άρθρα</w:t>
      </w:r>
      <w:r>
        <w:rPr>
          <w:rFonts w:eastAsia="Times New Roman"/>
          <w:szCs w:val="24"/>
        </w:rPr>
        <w:t>.</w:t>
      </w:r>
      <w:r w:rsidRPr="00630008">
        <w:rPr>
          <w:rFonts w:eastAsia="Times New Roman"/>
          <w:szCs w:val="24"/>
        </w:rPr>
        <w:t xml:space="preserve"> Δεν νοείται </w:t>
      </w:r>
      <w:r>
        <w:rPr>
          <w:rFonts w:eastAsia="Times New Roman"/>
          <w:szCs w:val="24"/>
        </w:rPr>
        <w:t>Α</w:t>
      </w:r>
      <w:r w:rsidRPr="00630008">
        <w:rPr>
          <w:rFonts w:eastAsia="Times New Roman"/>
          <w:szCs w:val="24"/>
        </w:rPr>
        <w:t xml:space="preserve">ναθεώρηση </w:t>
      </w:r>
      <w:r w:rsidRPr="00630008">
        <w:rPr>
          <w:rFonts w:eastAsia="Times New Roman"/>
          <w:szCs w:val="24"/>
        </w:rPr>
        <w:t>του Συντάγματος χωρίς την αναθεώρηση του άρθρου 16</w:t>
      </w:r>
      <w:r>
        <w:rPr>
          <w:rFonts w:eastAsia="Times New Roman"/>
          <w:szCs w:val="24"/>
        </w:rPr>
        <w:t>.</w:t>
      </w:r>
      <w:r w:rsidRPr="00630008">
        <w:rPr>
          <w:rFonts w:eastAsia="Times New Roman"/>
          <w:szCs w:val="24"/>
        </w:rPr>
        <w:t xml:space="preserve"> </w:t>
      </w:r>
    </w:p>
    <w:p w14:paraId="09855C40" w14:textId="77777777" w:rsidR="00BE639A" w:rsidRDefault="00A212EC">
      <w:pPr>
        <w:spacing w:line="600" w:lineRule="auto"/>
        <w:ind w:firstLine="720"/>
        <w:jc w:val="both"/>
        <w:rPr>
          <w:rFonts w:eastAsia="Times New Roman"/>
          <w:szCs w:val="24"/>
        </w:rPr>
      </w:pPr>
      <w:r>
        <w:rPr>
          <w:rFonts w:eastAsia="Times New Roman"/>
          <w:szCs w:val="24"/>
        </w:rPr>
        <w:t>Σ</w:t>
      </w:r>
      <w:r w:rsidRPr="00630008">
        <w:rPr>
          <w:rFonts w:eastAsia="Times New Roman"/>
          <w:szCs w:val="24"/>
        </w:rPr>
        <w:t xml:space="preserve">την </w:t>
      </w:r>
      <w:r>
        <w:rPr>
          <w:rFonts w:eastAsia="Times New Roman"/>
          <w:szCs w:val="24"/>
        </w:rPr>
        <w:t>Α</w:t>
      </w:r>
      <w:r w:rsidRPr="00630008">
        <w:rPr>
          <w:rFonts w:eastAsia="Times New Roman"/>
          <w:szCs w:val="24"/>
        </w:rPr>
        <w:t xml:space="preserve">ναθεώρηση </w:t>
      </w:r>
      <w:r>
        <w:rPr>
          <w:rFonts w:eastAsia="Times New Roman"/>
          <w:szCs w:val="24"/>
        </w:rPr>
        <w:t xml:space="preserve">του </w:t>
      </w:r>
      <w:r w:rsidRPr="00630008">
        <w:rPr>
          <w:rFonts w:eastAsia="Times New Roman"/>
          <w:szCs w:val="24"/>
        </w:rPr>
        <w:t>Συντάγματος όλοι οι Βουλευτές καλούμαστε να ξεπε</w:t>
      </w:r>
      <w:r w:rsidRPr="00630008">
        <w:rPr>
          <w:rFonts w:eastAsia="Times New Roman"/>
          <w:szCs w:val="24"/>
        </w:rPr>
        <w:t>ράσουμε τα στενά κομματικά όρια και να αναλάβουμε τις ευθύνες μας απέναντι στην κοινωνία</w:t>
      </w:r>
      <w:r>
        <w:rPr>
          <w:rFonts w:eastAsia="Times New Roman"/>
          <w:szCs w:val="24"/>
        </w:rPr>
        <w:t>,</w:t>
      </w:r>
      <w:r w:rsidRPr="00630008">
        <w:rPr>
          <w:rFonts w:eastAsia="Times New Roman"/>
          <w:szCs w:val="24"/>
        </w:rPr>
        <w:t xml:space="preserve"> την ιστορία</w:t>
      </w:r>
      <w:r>
        <w:rPr>
          <w:rFonts w:eastAsia="Times New Roman"/>
          <w:szCs w:val="24"/>
        </w:rPr>
        <w:t>,</w:t>
      </w:r>
      <w:r w:rsidRPr="00630008">
        <w:rPr>
          <w:rFonts w:eastAsia="Times New Roman"/>
          <w:szCs w:val="24"/>
        </w:rPr>
        <w:t xml:space="preserve"> </w:t>
      </w:r>
      <w:r w:rsidRPr="00630008">
        <w:rPr>
          <w:rFonts w:eastAsia="Times New Roman"/>
          <w:szCs w:val="24"/>
        </w:rPr>
        <w:lastRenderedPageBreak/>
        <w:t>τα παιδιά μας και τις επόμενες γενεές</w:t>
      </w:r>
      <w:r>
        <w:rPr>
          <w:rFonts w:eastAsia="Times New Roman"/>
          <w:szCs w:val="24"/>
        </w:rPr>
        <w:t>.</w:t>
      </w:r>
      <w:r w:rsidRPr="00630008">
        <w:rPr>
          <w:rFonts w:eastAsia="Times New Roman"/>
          <w:szCs w:val="24"/>
        </w:rPr>
        <w:t xml:space="preserve"> Συνεπώς</w:t>
      </w:r>
      <w:r>
        <w:rPr>
          <w:rFonts w:eastAsia="Times New Roman"/>
          <w:szCs w:val="24"/>
        </w:rPr>
        <w:t xml:space="preserve">, </w:t>
      </w:r>
      <w:r w:rsidRPr="00630008">
        <w:rPr>
          <w:rFonts w:eastAsia="Times New Roman"/>
          <w:szCs w:val="24"/>
        </w:rPr>
        <w:t>πρέπει να μπορούμε να ξεπεράσουμε κομματικές εμμονές</w:t>
      </w:r>
      <w:r>
        <w:rPr>
          <w:rFonts w:eastAsia="Times New Roman"/>
          <w:szCs w:val="24"/>
        </w:rPr>
        <w:t>,</w:t>
      </w:r>
      <w:r w:rsidRPr="00630008">
        <w:rPr>
          <w:rFonts w:eastAsia="Times New Roman"/>
          <w:szCs w:val="24"/>
        </w:rPr>
        <w:t xml:space="preserve"> οι οποίες </w:t>
      </w:r>
      <w:r>
        <w:rPr>
          <w:rFonts w:eastAsia="Times New Roman"/>
          <w:szCs w:val="24"/>
        </w:rPr>
        <w:t xml:space="preserve">φθάνουν να </w:t>
      </w:r>
      <w:r w:rsidRPr="00630008">
        <w:rPr>
          <w:rFonts w:eastAsia="Times New Roman"/>
          <w:szCs w:val="24"/>
        </w:rPr>
        <w:t>είναι έως και αναχρονιστικές</w:t>
      </w:r>
      <w:r>
        <w:rPr>
          <w:rFonts w:eastAsia="Times New Roman"/>
          <w:szCs w:val="24"/>
        </w:rPr>
        <w:t>.</w:t>
      </w:r>
    </w:p>
    <w:p w14:paraId="09855C41" w14:textId="77777777" w:rsidR="00BE639A" w:rsidRDefault="00A212EC">
      <w:pPr>
        <w:spacing w:line="600" w:lineRule="auto"/>
        <w:ind w:firstLine="720"/>
        <w:jc w:val="both"/>
        <w:rPr>
          <w:rFonts w:eastAsia="Times New Roman"/>
          <w:szCs w:val="24"/>
        </w:rPr>
      </w:pPr>
      <w:r>
        <w:rPr>
          <w:rFonts w:eastAsia="Times New Roman"/>
          <w:szCs w:val="24"/>
        </w:rPr>
        <w:t>Θ</w:t>
      </w:r>
      <w:r w:rsidRPr="00630008">
        <w:rPr>
          <w:rFonts w:eastAsia="Times New Roman"/>
          <w:szCs w:val="24"/>
        </w:rPr>
        <w:t>έλω να σας δώσω κάποια στοιχεία για τους Βουλευτές του ΣΥΡΙΖΑ</w:t>
      </w:r>
      <w:r>
        <w:rPr>
          <w:rFonts w:eastAsia="Times New Roman"/>
          <w:szCs w:val="24"/>
        </w:rPr>
        <w:t>,</w:t>
      </w:r>
      <w:r w:rsidRPr="00630008">
        <w:rPr>
          <w:rFonts w:eastAsia="Times New Roman"/>
          <w:szCs w:val="24"/>
        </w:rPr>
        <w:t xml:space="preserve"> που βρήκα στην </w:t>
      </w:r>
      <w:r>
        <w:rPr>
          <w:rFonts w:eastAsia="Times New Roman"/>
          <w:szCs w:val="24"/>
        </w:rPr>
        <w:t>ε</w:t>
      </w:r>
      <w:r w:rsidRPr="00630008">
        <w:rPr>
          <w:rFonts w:eastAsia="Times New Roman"/>
          <w:szCs w:val="24"/>
        </w:rPr>
        <w:t>πίσημη ιστοσελίδα της Βουλής των Ελλήνων</w:t>
      </w:r>
      <w:r>
        <w:rPr>
          <w:rFonts w:eastAsia="Times New Roman"/>
          <w:szCs w:val="24"/>
        </w:rPr>
        <w:t xml:space="preserve">. Σαράντα ένας </w:t>
      </w:r>
      <w:r w:rsidRPr="00630008">
        <w:rPr>
          <w:rFonts w:eastAsia="Times New Roman"/>
          <w:szCs w:val="24"/>
        </w:rPr>
        <w:t xml:space="preserve">Βουλευτές του ΣΥΡΙΖΑ έχουν σπουδάσει σε </w:t>
      </w:r>
      <w:r>
        <w:rPr>
          <w:rFonts w:eastAsia="Times New Roman"/>
          <w:szCs w:val="24"/>
        </w:rPr>
        <w:t>π</w:t>
      </w:r>
      <w:r w:rsidRPr="00630008">
        <w:rPr>
          <w:rFonts w:eastAsia="Times New Roman"/>
          <w:szCs w:val="24"/>
        </w:rPr>
        <w:t>ανεπιστήμια του εξωτερικού</w:t>
      </w:r>
      <w:r>
        <w:rPr>
          <w:rFonts w:eastAsia="Times New Roman"/>
          <w:szCs w:val="24"/>
        </w:rPr>
        <w:t>.</w:t>
      </w:r>
      <w:r w:rsidRPr="00630008">
        <w:rPr>
          <w:rFonts w:eastAsia="Times New Roman"/>
          <w:szCs w:val="24"/>
        </w:rPr>
        <w:t xml:space="preserve"> Μάλιστα</w:t>
      </w:r>
      <w:r>
        <w:rPr>
          <w:rFonts w:eastAsia="Times New Roman"/>
          <w:szCs w:val="24"/>
        </w:rPr>
        <w:t>,</w:t>
      </w:r>
      <w:r w:rsidRPr="00630008">
        <w:rPr>
          <w:rFonts w:eastAsia="Times New Roman"/>
          <w:szCs w:val="24"/>
        </w:rPr>
        <w:t xml:space="preserve"> </w:t>
      </w:r>
      <w:r>
        <w:rPr>
          <w:rFonts w:eastAsia="Times New Roman"/>
          <w:szCs w:val="24"/>
        </w:rPr>
        <w:t xml:space="preserve">αν αφαιρέσουμε </w:t>
      </w:r>
      <w:r w:rsidRPr="00630008">
        <w:rPr>
          <w:rFonts w:eastAsia="Times New Roman"/>
          <w:szCs w:val="24"/>
        </w:rPr>
        <w:t xml:space="preserve">το γεγονός ότι </w:t>
      </w:r>
      <w:r>
        <w:rPr>
          <w:rFonts w:eastAsia="Times New Roman"/>
          <w:szCs w:val="24"/>
        </w:rPr>
        <w:t>δεκαοκτώ</w:t>
      </w:r>
      <w:r w:rsidRPr="00630008">
        <w:rPr>
          <w:rFonts w:eastAsia="Times New Roman"/>
          <w:szCs w:val="24"/>
        </w:rPr>
        <w:t xml:space="preserve"> Βουλ</w:t>
      </w:r>
      <w:r w:rsidRPr="00630008">
        <w:rPr>
          <w:rFonts w:eastAsia="Times New Roman"/>
          <w:szCs w:val="24"/>
        </w:rPr>
        <w:t>ευτές του ΣΥΡΙΖΑ δεν έχουν πτυχίο τριτοβάθμιας εκπαίδευσης</w:t>
      </w:r>
      <w:r>
        <w:rPr>
          <w:rFonts w:eastAsia="Times New Roman"/>
          <w:szCs w:val="24"/>
        </w:rPr>
        <w:t>,</w:t>
      </w:r>
      <w:r w:rsidRPr="00630008">
        <w:rPr>
          <w:rFonts w:eastAsia="Times New Roman"/>
          <w:szCs w:val="24"/>
        </w:rPr>
        <w:t xml:space="preserve"> θα βγάλετε το συμπέρασμα ότι σχεδόν ένας στους τρεις Βουλευτές του ΣΥΡΙΖΑ</w:t>
      </w:r>
      <w:r>
        <w:rPr>
          <w:rFonts w:eastAsia="Times New Roman"/>
          <w:szCs w:val="24"/>
        </w:rPr>
        <w:t>,</w:t>
      </w:r>
      <w:r w:rsidRPr="00630008">
        <w:rPr>
          <w:rFonts w:eastAsia="Times New Roman"/>
          <w:szCs w:val="24"/>
        </w:rPr>
        <w:t xml:space="preserve"> που έχουν πτυχίο τριτοβάθμιας εκπαίδευσης</w:t>
      </w:r>
      <w:r>
        <w:rPr>
          <w:rFonts w:eastAsia="Times New Roman"/>
          <w:szCs w:val="24"/>
        </w:rPr>
        <w:t>,</w:t>
      </w:r>
      <w:r w:rsidRPr="00630008">
        <w:rPr>
          <w:rFonts w:eastAsia="Times New Roman"/>
          <w:szCs w:val="24"/>
        </w:rPr>
        <w:t xml:space="preserve"> έχουν σπουδάσει στο εξωτερικό</w:t>
      </w:r>
      <w:r>
        <w:rPr>
          <w:rFonts w:eastAsia="Times New Roman"/>
          <w:szCs w:val="24"/>
        </w:rPr>
        <w:t>.</w:t>
      </w:r>
      <w:r w:rsidRPr="00630008">
        <w:rPr>
          <w:rFonts w:eastAsia="Times New Roman"/>
          <w:szCs w:val="24"/>
        </w:rPr>
        <w:t xml:space="preserve"> </w:t>
      </w:r>
    </w:p>
    <w:p w14:paraId="09855C42" w14:textId="77777777" w:rsidR="00BE639A" w:rsidRDefault="00A212EC">
      <w:pPr>
        <w:spacing w:line="600" w:lineRule="auto"/>
        <w:ind w:firstLine="720"/>
        <w:jc w:val="both"/>
        <w:rPr>
          <w:rFonts w:eastAsia="Times New Roman"/>
          <w:szCs w:val="24"/>
        </w:rPr>
      </w:pPr>
      <w:r w:rsidRPr="00630008">
        <w:rPr>
          <w:rFonts w:eastAsia="Times New Roman"/>
          <w:szCs w:val="24"/>
        </w:rPr>
        <w:t xml:space="preserve">Αυτοί οι </w:t>
      </w:r>
      <w:r>
        <w:rPr>
          <w:rFonts w:eastAsia="Times New Roman"/>
          <w:szCs w:val="24"/>
        </w:rPr>
        <w:t xml:space="preserve">σαράντα ένας </w:t>
      </w:r>
      <w:r w:rsidRPr="00630008">
        <w:rPr>
          <w:rFonts w:eastAsia="Times New Roman"/>
          <w:szCs w:val="24"/>
        </w:rPr>
        <w:t>Βουλευτές πλήρωσαν δίδακ</w:t>
      </w:r>
      <w:r w:rsidRPr="00630008">
        <w:rPr>
          <w:rFonts w:eastAsia="Times New Roman"/>
          <w:szCs w:val="24"/>
        </w:rPr>
        <w:t xml:space="preserve">τρα σε ξένα </w:t>
      </w:r>
      <w:r>
        <w:rPr>
          <w:rFonts w:eastAsia="Times New Roman"/>
          <w:szCs w:val="24"/>
        </w:rPr>
        <w:t>π</w:t>
      </w:r>
      <w:r w:rsidRPr="00630008">
        <w:rPr>
          <w:rFonts w:eastAsia="Times New Roman"/>
          <w:szCs w:val="24"/>
        </w:rPr>
        <w:t>ανεπιστήμια και άφησαν συνάλλαγμα σε ξένες χώρες</w:t>
      </w:r>
      <w:r>
        <w:rPr>
          <w:rFonts w:eastAsia="Times New Roman"/>
          <w:szCs w:val="24"/>
        </w:rPr>
        <w:t>.</w:t>
      </w:r>
      <w:r w:rsidRPr="00630008">
        <w:rPr>
          <w:rFonts w:eastAsia="Times New Roman"/>
          <w:szCs w:val="24"/>
        </w:rPr>
        <w:t xml:space="preserve"> Εάν αυτοί οι </w:t>
      </w:r>
      <w:r>
        <w:rPr>
          <w:rFonts w:eastAsia="Times New Roman"/>
          <w:szCs w:val="24"/>
        </w:rPr>
        <w:t>σαράντα ένας</w:t>
      </w:r>
      <w:r w:rsidRPr="00630008">
        <w:rPr>
          <w:rFonts w:eastAsia="Times New Roman"/>
          <w:szCs w:val="24"/>
        </w:rPr>
        <w:t xml:space="preserve"> Βουλευτές δεν </w:t>
      </w:r>
      <w:r>
        <w:rPr>
          <w:rFonts w:eastAsia="Times New Roman"/>
          <w:szCs w:val="24"/>
        </w:rPr>
        <w:t xml:space="preserve">υπερψηφίσουν </w:t>
      </w:r>
      <w:r w:rsidRPr="00630008">
        <w:rPr>
          <w:rFonts w:eastAsia="Times New Roman"/>
          <w:szCs w:val="24"/>
        </w:rPr>
        <w:t>την αναθεώρηση του άρθρου 16</w:t>
      </w:r>
      <w:r>
        <w:rPr>
          <w:rFonts w:eastAsia="Times New Roman"/>
          <w:szCs w:val="24"/>
        </w:rPr>
        <w:t>,</w:t>
      </w:r>
      <w:r w:rsidRPr="00630008">
        <w:rPr>
          <w:rFonts w:eastAsia="Times New Roman"/>
          <w:szCs w:val="24"/>
        </w:rPr>
        <w:t xml:space="preserve"> τότε θα υπάρχει μία τρομερή ανακολουθία μεταξύ προσωπικών επιλογών και πολιτικών επιλογών</w:t>
      </w:r>
      <w:r>
        <w:rPr>
          <w:rFonts w:eastAsia="Times New Roman"/>
          <w:szCs w:val="24"/>
        </w:rPr>
        <w:t xml:space="preserve">. Πολύ </w:t>
      </w:r>
      <w:r w:rsidRPr="00630008">
        <w:rPr>
          <w:rFonts w:eastAsia="Times New Roman"/>
          <w:szCs w:val="24"/>
        </w:rPr>
        <w:t xml:space="preserve">απλά μόνο κρατικά πανεπιστήμια </w:t>
      </w:r>
      <w:r>
        <w:rPr>
          <w:rFonts w:eastAsia="Times New Roman"/>
          <w:szCs w:val="24"/>
        </w:rPr>
        <w:t>γ</w:t>
      </w:r>
      <w:r w:rsidRPr="00630008">
        <w:rPr>
          <w:rFonts w:eastAsia="Times New Roman"/>
          <w:szCs w:val="24"/>
        </w:rPr>
        <w:t xml:space="preserve">ια τους </w:t>
      </w:r>
      <w:r>
        <w:rPr>
          <w:rFonts w:eastAsia="Times New Roman"/>
          <w:szCs w:val="24"/>
        </w:rPr>
        <w:t>άλλους,</w:t>
      </w:r>
      <w:r w:rsidRPr="00630008">
        <w:rPr>
          <w:rFonts w:eastAsia="Times New Roman"/>
          <w:szCs w:val="24"/>
        </w:rPr>
        <w:t xml:space="preserve"> όχι όμως για τους εαυτούς </w:t>
      </w:r>
      <w:r>
        <w:rPr>
          <w:rFonts w:eastAsia="Times New Roman"/>
          <w:szCs w:val="24"/>
        </w:rPr>
        <w:t>μας.</w:t>
      </w:r>
    </w:p>
    <w:p w14:paraId="09855C43" w14:textId="77777777" w:rsidR="00BE639A" w:rsidRDefault="00A212EC">
      <w:pPr>
        <w:spacing w:line="600" w:lineRule="auto"/>
        <w:ind w:firstLine="720"/>
        <w:jc w:val="both"/>
        <w:rPr>
          <w:rFonts w:eastAsia="Times New Roman"/>
          <w:szCs w:val="24"/>
        </w:rPr>
      </w:pPr>
      <w:r>
        <w:rPr>
          <w:rFonts w:eastAsia="Times New Roman"/>
          <w:szCs w:val="24"/>
        </w:rPr>
        <w:lastRenderedPageBreak/>
        <w:t>Κ</w:t>
      </w:r>
      <w:r w:rsidRPr="00630008">
        <w:rPr>
          <w:rFonts w:eastAsia="Times New Roman"/>
          <w:szCs w:val="24"/>
        </w:rPr>
        <w:t>αι αν κάποιος πάει και κάνει την αντίστοιχη αναλογία στα μέλη του Υπουργικού Συμβουλίου</w:t>
      </w:r>
      <w:r>
        <w:rPr>
          <w:rFonts w:eastAsia="Times New Roman"/>
          <w:szCs w:val="24"/>
        </w:rPr>
        <w:t>,</w:t>
      </w:r>
      <w:r w:rsidRPr="00630008">
        <w:rPr>
          <w:rFonts w:eastAsia="Times New Roman"/>
          <w:szCs w:val="24"/>
        </w:rPr>
        <w:t xml:space="preserve"> θα δείτε ότι ένα στα δύο μέλη του Υπουργικού Συμβουλίου έχει σπουδάσει στο εξωτερικό</w:t>
      </w:r>
      <w:r>
        <w:rPr>
          <w:rFonts w:eastAsia="Times New Roman"/>
          <w:szCs w:val="24"/>
        </w:rPr>
        <w:t>.</w:t>
      </w:r>
      <w:r w:rsidRPr="00630008">
        <w:rPr>
          <w:rFonts w:eastAsia="Times New Roman"/>
          <w:szCs w:val="24"/>
        </w:rPr>
        <w:t xml:space="preserve"> Τ</w:t>
      </w:r>
      <w:r w:rsidRPr="00630008">
        <w:rPr>
          <w:rFonts w:eastAsia="Times New Roman"/>
          <w:szCs w:val="24"/>
        </w:rPr>
        <w:t>ι υποκρισία</w:t>
      </w:r>
      <w:r>
        <w:rPr>
          <w:rFonts w:eastAsia="Times New Roman"/>
          <w:szCs w:val="24"/>
        </w:rPr>
        <w:t>!</w:t>
      </w:r>
    </w:p>
    <w:p w14:paraId="09855C44" w14:textId="77777777" w:rsidR="00BE639A" w:rsidRDefault="00A212EC">
      <w:pPr>
        <w:spacing w:line="600" w:lineRule="auto"/>
        <w:ind w:firstLine="720"/>
        <w:jc w:val="both"/>
        <w:rPr>
          <w:rFonts w:eastAsia="Times New Roman"/>
          <w:szCs w:val="24"/>
        </w:rPr>
      </w:pPr>
      <w:r>
        <w:rPr>
          <w:rFonts w:eastAsia="Times New Roman"/>
          <w:b/>
          <w:szCs w:val="24"/>
        </w:rPr>
        <w:t>ΚΩΝΣΤΑΝΤΙΝΟΣ ΔΟΥΖΙΝΑΣ</w:t>
      </w:r>
      <w:r w:rsidRPr="004C065D">
        <w:rPr>
          <w:rFonts w:eastAsia="Times New Roman"/>
          <w:b/>
          <w:szCs w:val="24"/>
        </w:rPr>
        <w:t xml:space="preserve">: </w:t>
      </w:r>
      <w:r>
        <w:rPr>
          <w:rFonts w:eastAsia="Times New Roman"/>
          <w:szCs w:val="24"/>
        </w:rPr>
        <w:t>Γι’ αυτό είμαστε σοφοί.</w:t>
      </w:r>
    </w:p>
    <w:p w14:paraId="09855C45" w14:textId="77777777" w:rsidR="00BE639A" w:rsidRDefault="00A212EC">
      <w:pPr>
        <w:spacing w:line="600" w:lineRule="auto"/>
        <w:ind w:firstLine="720"/>
        <w:jc w:val="both"/>
        <w:rPr>
          <w:rFonts w:eastAsia="Times New Roman"/>
          <w:szCs w:val="24"/>
        </w:rPr>
      </w:pPr>
      <w:r>
        <w:rPr>
          <w:rFonts w:eastAsia="Times New Roman"/>
          <w:b/>
          <w:szCs w:val="24"/>
        </w:rPr>
        <w:t xml:space="preserve">ΧΡΙΣΤΟΣ ΔΗΜΑΣ: </w:t>
      </w:r>
      <w:r w:rsidRPr="00630008">
        <w:rPr>
          <w:rFonts w:eastAsia="Times New Roman"/>
          <w:szCs w:val="24"/>
        </w:rPr>
        <w:t xml:space="preserve">Μακάρι να </w:t>
      </w:r>
      <w:r>
        <w:rPr>
          <w:rFonts w:eastAsia="Times New Roman"/>
          <w:szCs w:val="24"/>
        </w:rPr>
        <w:t>ήσασταν σοφοί. Α</w:t>
      </w:r>
      <w:r w:rsidRPr="00630008">
        <w:rPr>
          <w:rFonts w:eastAsia="Times New Roman"/>
          <w:szCs w:val="24"/>
        </w:rPr>
        <w:t>ν είστε σοφοί</w:t>
      </w:r>
      <w:r>
        <w:rPr>
          <w:rFonts w:eastAsia="Times New Roman"/>
          <w:szCs w:val="24"/>
        </w:rPr>
        <w:t>,</w:t>
      </w:r>
      <w:r w:rsidRPr="00630008">
        <w:rPr>
          <w:rFonts w:eastAsia="Times New Roman"/>
          <w:szCs w:val="24"/>
        </w:rPr>
        <w:t xml:space="preserve"> τότε</w:t>
      </w:r>
      <w:r>
        <w:rPr>
          <w:rFonts w:eastAsia="Times New Roman"/>
          <w:szCs w:val="24"/>
        </w:rPr>
        <w:t xml:space="preserve"> θα υπερψηφίσετε</w:t>
      </w:r>
      <w:r w:rsidRPr="00630008">
        <w:rPr>
          <w:rFonts w:eastAsia="Times New Roman"/>
          <w:szCs w:val="24"/>
        </w:rPr>
        <w:t xml:space="preserve"> </w:t>
      </w:r>
      <w:r>
        <w:rPr>
          <w:rFonts w:eastAsia="Times New Roman"/>
          <w:szCs w:val="24"/>
        </w:rPr>
        <w:t>και την</w:t>
      </w:r>
      <w:r w:rsidRPr="00630008">
        <w:rPr>
          <w:rFonts w:eastAsia="Times New Roman"/>
          <w:szCs w:val="24"/>
        </w:rPr>
        <w:t xml:space="preserve"> αναθεώρηση του άρθρου 16</w:t>
      </w:r>
      <w:r>
        <w:rPr>
          <w:rFonts w:eastAsia="Times New Roman"/>
          <w:szCs w:val="24"/>
        </w:rPr>
        <w:t>.</w:t>
      </w:r>
    </w:p>
    <w:p w14:paraId="09855C46" w14:textId="77777777" w:rsidR="00BE639A" w:rsidRDefault="00A212EC">
      <w:pPr>
        <w:spacing w:line="600" w:lineRule="auto"/>
        <w:ind w:firstLine="720"/>
        <w:jc w:val="both"/>
        <w:rPr>
          <w:rFonts w:eastAsia="Times New Roman"/>
          <w:szCs w:val="24"/>
        </w:rPr>
      </w:pPr>
      <w:r>
        <w:rPr>
          <w:rFonts w:eastAsia="Times New Roman"/>
          <w:szCs w:val="24"/>
        </w:rPr>
        <w:t>Τ</w:t>
      </w:r>
      <w:r w:rsidRPr="00630008">
        <w:rPr>
          <w:rFonts w:eastAsia="Times New Roman"/>
          <w:szCs w:val="24"/>
        </w:rPr>
        <w:t>ο χειρότερο</w:t>
      </w:r>
      <w:r>
        <w:rPr>
          <w:rFonts w:eastAsia="Times New Roman"/>
          <w:szCs w:val="24"/>
        </w:rPr>
        <w:t>,</w:t>
      </w:r>
      <w:r w:rsidRPr="00630008">
        <w:rPr>
          <w:rFonts w:eastAsia="Times New Roman"/>
          <w:szCs w:val="24"/>
        </w:rPr>
        <w:t xml:space="preserve"> </w:t>
      </w:r>
      <w:r>
        <w:rPr>
          <w:rFonts w:eastAsia="Times New Roman"/>
          <w:szCs w:val="24"/>
        </w:rPr>
        <w:t>όμως,</w:t>
      </w:r>
      <w:r w:rsidRPr="00630008">
        <w:rPr>
          <w:rFonts w:eastAsia="Times New Roman"/>
          <w:szCs w:val="24"/>
        </w:rPr>
        <w:t xml:space="preserve"> είναι πως ο ΣΥΡΙΖΑ αυτοπροβάλλεται ως προοδευτικό κόμμα και κατηγ</w:t>
      </w:r>
      <w:r w:rsidRPr="00630008">
        <w:rPr>
          <w:rFonts w:eastAsia="Times New Roman"/>
          <w:szCs w:val="24"/>
        </w:rPr>
        <w:t>ορεί τη Νέα Δημοκρατία ως συντηρητικό κόμμα</w:t>
      </w:r>
      <w:r>
        <w:rPr>
          <w:rFonts w:eastAsia="Times New Roman"/>
          <w:szCs w:val="24"/>
        </w:rPr>
        <w:t>.</w:t>
      </w:r>
      <w:r w:rsidRPr="00630008">
        <w:rPr>
          <w:rFonts w:eastAsia="Times New Roman"/>
          <w:szCs w:val="24"/>
        </w:rPr>
        <w:t xml:space="preserve"> Και αναρωτιέμαι εγώ</w:t>
      </w:r>
      <w:r>
        <w:rPr>
          <w:rFonts w:eastAsia="Times New Roman"/>
          <w:szCs w:val="24"/>
        </w:rPr>
        <w:t>:</w:t>
      </w:r>
      <w:r w:rsidRPr="00630008">
        <w:rPr>
          <w:rFonts w:eastAsia="Times New Roman"/>
          <w:szCs w:val="24"/>
        </w:rPr>
        <w:t xml:space="preserve"> </w:t>
      </w:r>
      <w:r>
        <w:rPr>
          <w:rFonts w:eastAsia="Times New Roman"/>
          <w:szCs w:val="24"/>
        </w:rPr>
        <w:t>Ε</w:t>
      </w:r>
      <w:r w:rsidRPr="00630008">
        <w:rPr>
          <w:rFonts w:eastAsia="Times New Roman"/>
          <w:szCs w:val="24"/>
        </w:rPr>
        <w:t>ίναι προοδευτικό</w:t>
      </w:r>
      <w:r>
        <w:rPr>
          <w:rFonts w:eastAsia="Times New Roman"/>
          <w:szCs w:val="24"/>
        </w:rPr>
        <w:t>,</w:t>
      </w:r>
      <w:r w:rsidRPr="00630008">
        <w:rPr>
          <w:rFonts w:eastAsia="Times New Roman"/>
          <w:szCs w:val="24"/>
        </w:rPr>
        <w:t xml:space="preserve"> άραγε</w:t>
      </w:r>
      <w:r>
        <w:rPr>
          <w:rFonts w:eastAsia="Times New Roman"/>
          <w:szCs w:val="24"/>
        </w:rPr>
        <w:t>,</w:t>
      </w:r>
      <w:r w:rsidRPr="00630008">
        <w:rPr>
          <w:rFonts w:eastAsia="Times New Roman"/>
          <w:szCs w:val="24"/>
        </w:rPr>
        <w:t xml:space="preserve"> να κρατάς την Ελλάδα</w:t>
      </w:r>
      <w:r>
        <w:rPr>
          <w:rFonts w:eastAsia="Times New Roman"/>
          <w:szCs w:val="24"/>
        </w:rPr>
        <w:t>,</w:t>
      </w:r>
      <w:r w:rsidRPr="00630008">
        <w:rPr>
          <w:rFonts w:eastAsia="Times New Roman"/>
          <w:szCs w:val="24"/>
        </w:rPr>
        <w:t xml:space="preserve"> τη μόνη χώρα στον κόσμο η οποία δεν δίνει τη δυνατότητα στην ίδρυση μη κρατικών</w:t>
      </w:r>
      <w:r>
        <w:rPr>
          <w:rFonts w:eastAsia="Times New Roman"/>
          <w:szCs w:val="24"/>
        </w:rPr>
        <w:t>,</w:t>
      </w:r>
      <w:r w:rsidRPr="00630008">
        <w:rPr>
          <w:rFonts w:eastAsia="Times New Roman"/>
          <w:szCs w:val="24"/>
        </w:rPr>
        <w:t xml:space="preserve"> μη κερδοσκοπικ</w:t>
      </w:r>
      <w:r>
        <w:rPr>
          <w:rFonts w:eastAsia="Times New Roman"/>
          <w:szCs w:val="24"/>
        </w:rPr>
        <w:t>ών</w:t>
      </w:r>
      <w:r w:rsidRPr="00630008">
        <w:rPr>
          <w:rFonts w:eastAsia="Times New Roman"/>
          <w:szCs w:val="24"/>
        </w:rPr>
        <w:t xml:space="preserve"> πανεπιστημίων</w:t>
      </w:r>
      <w:r>
        <w:rPr>
          <w:rFonts w:eastAsia="Times New Roman"/>
          <w:szCs w:val="24"/>
        </w:rPr>
        <w:t>;</w:t>
      </w:r>
      <w:r w:rsidRPr="00630008">
        <w:rPr>
          <w:rFonts w:eastAsia="Times New Roman"/>
          <w:szCs w:val="24"/>
        </w:rPr>
        <w:t xml:space="preserve"> Προφανώς και όχι</w:t>
      </w:r>
      <w:r>
        <w:rPr>
          <w:rFonts w:eastAsia="Times New Roman"/>
          <w:szCs w:val="24"/>
        </w:rPr>
        <w:t>.</w:t>
      </w:r>
      <w:r w:rsidRPr="00630008">
        <w:rPr>
          <w:rFonts w:eastAsia="Times New Roman"/>
          <w:szCs w:val="24"/>
        </w:rPr>
        <w:t xml:space="preserve"> Είναι ο ορι</w:t>
      </w:r>
      <w:r w:rsidRPr="00630008">
        <w:rPr>
          <w:rFonts w:eastAsia="Times New Roman"/>
          <w:szCs w:val="24"/>
        </w:rPr>
        <w:t>σμός της συντήρησης ενός αναχρονιστικού μοντέλου</w:t>
      </w:r>
      <w:r>
        <w:rPr>
          <w:rFonts w:eastAsia="Times New Roman"/>
          <w:szCs w:val="24"/>
        </w:rPr>
        <w:t xml:space="preserve">. </w:t>
      </w:r>
    </w:p>
    <w:p w14:paraId="09855C47" w14:textId="77777777" w:rsidR="00BE639A" w:rsidRDefault="00A212EC">
      <w:pPr>
        <w:spacing w:line="600" w:lineRule="auto"/>
        <w:ind w:firstLine="720"/>
        <w:jc w:val="both"/>
        <w:rPr>
          <w:rFonts w:eastAsia="Times New Roman"/>
          <w:szCs w:val="24"/>
        </w:rPr>
      </w:pPr>
      <w:r>
        <w:rPr>
          <w:rFonts w:eastAsia="Times New Roman"/>
          <w:szCs w:val="24"/>
        </w:rPr>
        <w:t>Η</w:t>
      </w:r>
      <w:r w:rsidRPr="00630008">
        <w:rPr>
          <w:rFonts w:eastAsia="Times New Roman"/>
          <w:szCs w:val="24"/>
        </w:rPr>
        <w:t xml:space="preserve"> υποκρισία</w:t>
      </w:r>
      <w:r>
        <w:rPr>
          <w:rFonts w:eastAsia="Times New Roman"/>
          <w:szCs w:val="24"/>
        </w:rPr>
        <w:t>,</w:t>
      </w:r>
      <w:r w:rsidRPr="00630008">
        <w:rPr>
          <w:rFonts w:eastAsia="Times New Roman"/>
          <w:szCs w:val="24"/>
        </w:rPr>
        <w:t xml:space="preserve"> </w:t>
      </w:r>
      <w:r>
        <w:rPr>
          <w:rFonts w:eastAsia="Times New Roman"/>
          <w:szCs w:val="24"/>
        </w:rPr>
        <w:t>όμως,</w:t>
      </w:r>
      <w:r w:rsidRPr="00630008">
        <w:rPr>
          <w:rFonts w:eastAsia="Times New Roman"/>
          <w:szCs w:val="24"/>
        </w:rPr>
        <w:t xml:space="preserve"> κάποιων Βουλευτών του ΣΥΡΙΖΑ είναι ακόμα μεγαλύτερη</w:t>
      </w:r>
      <w:r>
        <w:rPr>
          <w:rFonts w:eastAsia="Times New Roman"/>
          <w:szCs w:val="24"/>
        </w:rPr>
        <w:t>,</w:t>
      </w:r>
      <w:r w:rsidRPr="00630008">
        <w:rPr>
          <w:rFonts w:eastAsia="Times New Roman"/>
          <w:szCs w:val="24"/>
        </w:rPr>
        <w:t xml:space="preserve"> </w:t>
      </w:r>
      <w:r>
        <w:rPr>
          <w:rFonts w:eastAsia="Times New Roman"/>
          <w:szCs w:val="24"/>
        </w:rPr>
        <w:t xml:space="preserve">ειδικά όσων </w:t>
      </w:r>
      <w:r w:rsidRPr="00630008">
        <w:rPr>
          <w:rFonts w:eastAsia="Times New Roman"/>
          <w:szCs w:val="24"/>
        </w:rPr>
        <w:t>κάνουν ή έχουν κάνει ακα</w:t>
      </w:r>
      <w:r w:rsidRPr="00630008">
        <w:rPr>
          <w:rFonts w:eastAsia="Times New Roman"/>
          <w:szCs w:val="24"/>
        </w:rPr>
        <w:lastRenderedPageBreak/>
        <w:t>δημαϊκή καριέρα στο εξωτερικό σε πανεπιστημιακά ιδρύματα</w:t>
      </w:r>
      <w:r>
        <w:rPr>
          <w:rFonts w:eastAsia="Times New Roman"/>
          <w:szCs w:val="24"/>
        </w:rPr>
        <w:t>,</w:t>
      </w:r>
      <w:r w:rsidRPr="00630008">
        <w:rPr>
          <w:rFonts w:eastAsia="Times New Roman"/>
          <w:szCs w:val="24"/>
        </w:rPr>
        <w:t xml:space="preserve"> ξέρετε σε αυτά που οι φοιτητές πληρ</w:t>
      </w:r>
      <w:r>
        <w:rPr>
          <w:rFonts w:eastAsia="Times New Roman"/>
          <w:szCs w:val="24"/>
        </w:rPr>
        <w:t>ώνου</w:t>
      </w:r>
      <w:r>
        <w:rPr>
          <w:rFonts w:eastAsia="Times New Roman"/>
          <w:szCs w:val="24"/>
        </w:rPr>
        <w:t>ν δίδακτρα για να φοιτήσουν.</w:t>
      </w:r>
    </w:p>
    <w:p w14:paraId="09855C48" w14:textId="77777777" w:rsidR="00BE639A" w:rsidRDefault="00A212EC">
      <w:pPr>
        <w:spacing w:line="600" w:lineRule="auto"/>
        <w:ind w:firstLine="720"/>
        <w:jc w:val="both"/>
        <w:rPr>
          <w:rFonts w:eastAsia="Times New Roman"/>
          <w:szCs w:val="24"/>
        </w:rPr>
      </w:pPr>
      <w:r>
        <w:rPr>
          <w:rFonts w:eastAsia="Times New Roman"/>
          <w:szCs w:val="24"/>
        </w:rPr>
        <w:t>Α</w:t>
      </w:r>
      <w:r w:rsidRPr="00630008">
        <w:rPr>
          <w:rFonts w:eastAsia="Times New Roman"/>
          <w:szCs w:val="24"/>
        </w:rPr>
        <w:t>ναρωτιέμαι</w:t>
      </w:r>
      <w:r>
        <w:rPr>
          <w:rFonts w:eastAsia="Times New Roman"/>
          <w:szCs w:val="24"/>
        </w:rPr>
        <w:t>, λ</w:t>
      </w:r>
      <w:r w:rsidRPr="00630008">
        <w:rPr>
          <w:rFonts w:eastAsia="Times New Roman"/>
          <w:szCs w:val="24"/>
        </w:rPr>
        <w:t>οιπόν</w:t>
      </w:r>
      <w:r>
        <w:rPr>
          <w:rFonts w:eastAsia="Times New Roman"/>
          <w:szCs w:val="24"/>
        </w:rPr>
        <w:t>: Δ</w:t>
      </w:r>
      <w:r w:rsidRPr="00630008">
        <w:rPr>
          <w:rFonts w:eastAsia="Times New Roman"/>
          <w:szCs w:val="24"/>
        </w:rPr>
        <w:t>εν θα είναι υποκρισία αν τέως Υπουργός που έλεγε στη Βουλή ότι έχει εργαστεί ως ερευνητής καθηγητής στα Πανεπιστήμια του Χάρβαρντ</w:t>
      </w:r>
      <w:r>
        <w:rPr>
          <w:rFonts w:eastAsia="Times New Roman"/>
          <w:szCs w:val="24"/>
        </w:rPr>
        <w:t>,</w:t>
      </w:r>
      <w:r w:rsidRPr="00630008">
        <w:rPr>
          <w:rFonts w:eastAsia="Times New Roman"/>
          <w:szCs w:val="24"/>
        </w:rPr>
        <w:t xml:space="preserve"> της Οξφόρδης</w:t>
      </w:r>
      <w:r>
        <w:rPr>
          <w:rFonts w:eastAsia="Times New Roman"/>
          <w:szCs w:val="24"/>
        </w:rPr>
        <w:t>,</w:t>
      </w:r>
      <w:r w:rsidRPr="00630008">
        <w:rPr>
          <w:rFonts w:eastAsia="Times New Roman"/>
          <w:szCs w:val="24"/>
        </w:rPr>
        <w:t xml:space="preserve"> του Μ</w:t>
      </w:r>
      <w:r>
        <w:rPr>
          <w:rFonts w:eastAsia="Times New Roman"/>
          <w:szCs w:val="24"/>
        </w:rPr>
        <w:t>α</w:t>
      </w:r>
      <w:r w:rsidRPr="00630008">
        <w:rPr>
          <w:rFonts w:eastAsia="Times New Roman"/>
          <w:szCs w:val="24"/>
        </w:rPr>
        <w:t>ρ</w:t>
      </w:r>
      <w:r>
        <w:rPr>
          <w:rFonts w:eastAsia="Times New Roman"/>
          <w:szCs w:val="24"/>
        </w:rPr>
        <w:t>βούργου,</w:t>
      </w:r>
      <w:r w:rsidRPr="00630008">
        <w:rPr>
          <w:rFonts w:eastAsia="Times New Roman"/>
          <w:szCs w:val="24"/>
        </w:rPr>
        <w:t xml:space="preserve"> </w:t>
      </w:r>
      <w:r>
        <w:rPr>
          <w:rFonts w:eastAsia="Times New Roman"/>
          <w:szCs w:val="24"/>
        </w:rPr>
        <w:t xml:space="preserve">ψηφίσει </w:t>
      </w:r>
      <w:r w:rsidRPr="00630008">
        <w:rPr>
          <w:rFonts w:eastAsia="Times New Roman"/>
          <w:szCs w:val="24"/>
        </w:rPr>
        <w:t xml:space="preserve">εναντίον </w:t>
      </w:r>
      <w:r>
        <w:rPr>
          <w:rFonts w:eastAsia="Times New Roman"/>
          <w:szCs w:val="24"/>
        </w:rPr>
        <w:t>της</w:t>
      </w:r>
      <w:r w:rsidRPr="00630008">
        <w:rPr>
          <w:rFonts w:eastAsia="Times New Roman"/>
          <w:szCs w:val="24"/>
        </w:rPr>
        <w:t xml:space="preserve"> αναθεώρηση</w:t>
      </w:r>
      <w:r>
        <w:rPr>
          <w:rFonts w:eastAsia="Times New Roman"/>
          <w:szCs w:val="24"/>
        </w:rPr>
        <w:t>ς</w:t>
      </w:r>
      <w:r w:rsidRPr="00630008">
        <w:rPr>
          <w:rFonts w:eastAsia="Times New Roman"/>
          <w:szCs w:val="24"/>
        </w:rPr>
        <w:t xml:space="preserve"> του άρθρου 16</w:t>
      </w:r>
      <w:r>
        <w:rPr>
          <w:rFonts w:eastAsia="Times New Roman"/>
          <w:szCs w:val="24"/>
        </w:rPr>
        <w:t>;</w:t>
      </w:r>
    </w:p>
    <w:p w14:paraId="09855C49" w14:textId="77777777" w:rsidR="00BE639A" w:rsidRDefault="00A212EC">
      <w:pPr>
        <w:spacing w:line="600" w:lineRule="auto"/>
        <w:ind w:firstLine="720"/>
        <w:jc w:val="both"/>
        <w:rPr>
          <w:rFonts w:eastAsia="Times New Roman"/>
          <w:szCs w:val="24"/>
        </w:rPr>
      </w:pPr>
      <w:r>
        <w:rPr>
          <w:rFonts w:eastAsia="Times New Roman"/>
          <w:szCs w:val="24"/>
        </w:rPr>
        <w:t>Δ</w:t>
      </w:r>
      <w:r w:rsidRPr="00630008">
        <w:rPr>
          <w:rFonts w:eastAsia="Times New Roman"/>
          <w:szCs w:val="24"/>
        </w:rPr>
        <w:t xml:space="preserve">εν θα είναι υποκρισία </w:t>
      </w:r>
      <w:r>
        <w:rPr>
          <w:rFonts w:eastAsia="Times New Roman"/>
          <w:szCs w:val="24"/>
        </w:rPr>
        <w:t>α</w:t>
      </w:r>
      <w:r w:rsidRPr="00630008">
        <w:rPr>
          <w:rFonts w:eastAsia="Times New Roman"/>
          <w:szCs w:val="24"/>
        </w:rPr>
        <w:t xml:space="preserve">ν </w:t>
      </w:r>
      <w:r>
        <w:rPr>
          <w:rFonts w:eastAsia="Times New Roman"/>
          <w:szCs w:val="24"/>
        </w:rPr>
        <w:t>νυν</w:t>
      </w:r>
      <w:r w:rsidRPr="00630008">
        <w:rPr>
          <w:rFonts w:eastAsia="Times New Roman"/>
          <w:szCs w:val="24"/>
        </w:rPr>
        <w:t xml:space="preserve"> Υπουργός που δίδασκε στο Πανεπιστήμιο του Κεντ</w:t>
      </w:r>
      <w:r>
        <w:rPr>
          <w:rFonts w:eastAsia="Times New Roman"/>
          <w:szCs w:val="24"/>
        </w:rPr>
        <w:t>,</w:t>
      </w:r>
      <w:r w:rsidRPr="00630008">
        <w:rPr>
          <w:rFonts w:eastAsia="Times New Roman"/>
          <w:szCs w:val="24"/>
        </w:rPr>
        <w:t xml:space="preserve"> ψηφίσει εναντίον της αναθεώρησης του άρθρου 16</w:t>
      </w:r>
      <w:r>
        <w:rPr>
          <w:rFonts w:eastAsia="Times New Roman"/>
          <w:szCs w:val="24"/>
        </w:rPr>
        <w:t>;</w:t>
      </w:r>
    </w:p>
    <w:p w14:paraId="09855C4A" w14:textId="77777777" w:rsidR="00BE639A" w:rsidRDefault="00A212EC">
      <w:pPr>
        <w:spacing w:line="600" w:lineRule="auto"/>
        <w:ind w:firstLine="720"/>
        <w:jc w:val="both"/>
        <w:rPr>
          <w:rFonts w:eastAsia="Times New Roman"/>
          <w:szCs w:val="24"/>
        </w:rPr>
      </w:pPr>
      <w:r>
        <w:rPr>
          <w:rFonts w:eastAsia="Times New Roman"/>
          <w:szCs w:val="24"/>
        </w:rPr>
        <w:t>Δ</w:t>
      </w:r>
      <w:r w:rsidRPr="00630008">
        <w:rPr>
          <w:rFonts w:eastAsia="Times New Roman"/>
          <w:szCs w:val="24"/>
        </w:rPr>
        <w:t xml:space="preserve">εν θα είναι υποκρισία αν </w:t>
      </w:r>
      <w:r>
        <w:rPr>
          <w:rFonts w:eastAsia="Times New Roman"/>
          <w:szCs w:val="24"/>
        </w:rPr>
        <w:t>νυν</w:t>
      </w:r>
      <w:r w:rsidRPr="00630008">
        <w:rPr>
          <w:rFonts w:eastAsia="Times New Roman"/>
          <w:szCs w:val="24"/>
        </w:rPr>
        <w:t xml:space="preserve"> Υπουργός που έχει διδάξει ως επισκέπτης καθηγητής ή προσκεκλημένος ομιλητής στην Οξφ</w:t>
      </w:r>
      <w:r w:rsidRPr="00630008">
        <w:rPr>
          <w:rFonts w:eastAsia="Times New Roman"/>
          <w:szCs w:val="24"/>
        </w:rPr>
        <w:t>όρδη</w:t>
      </w:r>
      <w:r>
        <w:rPr>
          <w:rFonts w:eastAsia="Times New Roman"/>
          <w:szCs w:val="24"/>
        </w:rPr>
        <w:t>,</w:t>
      </w:r>
      <w:r w:rsidRPr="00630008">
        <w:rPr>
          <w:rFonts w:eastAsia="Times New Roman"/>
          <w:szCs w:val="24"/>
        </w:rPr>
        <w:t xml:space="preserve"> στο Columbia</w:t>
      </w:r>
      <w:r>
        <w:rPr>
          <w:rFonts w:eastAsia="Times New Roman"/>
          <w:szCs w:val="24"/>
        </w:rPr>
        <w:t>,</w:t>
      </w:r>
      <w:r w:rsidRPr="00630008">
        <w:rPr>
          <w:rFonts w:eastAsia="Times New Roman"/>
          <w:szCs w:val="24"/>
        </w:rPr>
        <w:t xml:space="preserve"> στο </w:t>
      </w:r>
      <w:r>
        <w:rPr>
          <w:rFonts w:eastAsia="Times New Roman"/>
          <w:szCs w:val="24"/>
          <w:lang w:val="en-US"/>
        </w:rPr>
        <w:t>NYU</w:t>
      </w:r>
      <w:r w:rsidRPr="0071496B">
        <w:rPr>
          <w:rFonts w:eastAsia="Times New Roman"/>
          <w:szCs w:val="24"/>
        </w:rPr>
        <w:t>,</w:t>
      </w:r>
      <w:r>
        <w:rPr>
          <w:rFonts w:eastAsia="Times New Roman"/>
          <w:szCs w:val="24"/>
        </w:rPr>
        <w:t xml:space="preserve"> στο </w:t>
      </w:r>
      <w:r>
        <w:rPr>
          <w:rFonts w:eastAsia="Times New Roman"/>
          <w:szCs w:val="24"/>
          <w:lang w:val="en-US"/>
        </w:rPr>
        <w:t>Humboldt</w:t>
      </w:r>
      <w:r>
        <w:rPr>
          <w:rFonts w:eastAsia="Times New Roman"/>
          <w:szCs w:val="24"/>
        </w:rPr>
        <w:t xml:space="preserve">, </w:t>
      </w:r>
      <w:r w:rsidRPr="00630008">
        <w:rPr>
          <w:rFonts w:eastAsia="Times New Roman"/>
          <w:szCs w:val="24"/>
        </w:rPr>
        <w:t xml:space="preserve">στο </w:t>
      </w:r>
      <w:r>
        <w:rPr>
          <w:rFonts w:eastAsia="Times New Roman"/>
          <w:szCs w:val="24"/>
          <w:lang w:val="en-US"/>
        </w:rPr>
        <w:t>LSE</w:t>
      </w:r>
      <w:r w:rsidRPr="0071496B">
        <w:rPr>
          <w:rFonts w:eastAsia="Times New Roman"/>
          <w:szCs w:val="24"/>
        </w:rPr>
        <w:t>,</w:t>
      </w:r>
      <w:r w:rsidRPr="00630008">
        <w:rPr>
          <w:rFonts w:eastAsia="Times New Roman"/>
          <w:szCs w:val="24"/>
        </w:rPr>
        <w:t xml:space="preserve"> στο Νέο Δελχί</w:t>
      </w:r>
      <w:r w:rsidRPr="0071496B">
        <w:rPr>
          <w:rFonts w:eastAsia="Times New Roman"/>
          <w:szCs w:val="24"/>
        </w:rPr>
        <w:t>,</w:t>
      </w:r>
      <w:r w:rsidRPr="00630008">
        <w:rPr>
          <w:rFonts w:eastAsia="Times New Roman"/>
          <w:szCs w:val="24"/>
        </w:rPr>
        <w:t xml:space="preserve"> στο </w:t>
      </w:r>
      <w:r>
        <w:rPr>
          <w:rFonts w:eastAsia="Times New Roman"/>
          <w:szCs w:val="24"/>
          <w:lang w:val="en-US"/>
        </w:rPr>
        <w:t>Roskilde</w:t>
      </w:r>
      <w:r w:rsidRPr="00630008">
        <w:rPr>
          <w:rFonts w:eastAsia="Times New Roman"/>
          <w:szCs w:val="24"/>
        </w:rPr>
        <w:t xml:space="preserve"> και την Ορλεάνη</w:t>
      </w:r>
      <w:r w:rsidRPr="00080922">
        <w:rPr>
          <w:rFonts w:eastAsia="Times New Roman"/>
          <w:szCs w:val="24"/>
        </w:rPr>
        <w:t>,</w:t>
      </w:r>
      <w:r w:rsidRPr="00630008">
        <w:rPr>
          <w:rFonts w:eastAsia="Times New Roman"/>
          <w:szCs w:val="24"/>
        </w:rPr>
        <w:t xml:space="preserve"> </w:t>
      </w:r>
      <w:r>
        <w:rPr>
          <w:rFonts w:eastAsia="Times New Roman"/>
          <w:szCs w:val="24"/>
        </w:rPr>
        <w:t>ψηφίσει</w:t>
      </w:r>
      <w:r w:rsidRPr="00630008">
        <w:rPr>
          <w:rFonts w:eastAsia="Times New Roman"/>
          <w:szCs w:val="24"/>
        </w:rPr>
        <w:t xml:space="preserve"> εναντίον της </w:t>
      </w:r>
      <w:r>
        <w:rPr>
          <w:rFonts w:eastAsia="Times New Roman"/>
          <w:szCs w:val="24"/>
        </w:rPr>
        <w:t>αναθεώρησης του άρθρου</w:t>
      </w:r>
      <w:r w:rsidRPr="00630008">
        <w:rPr>
          <w:rFonts w:eastAsia="Times New Roman"/>
          <w:szCs w:val="24"/>
        </w:rPr>
        <w:t xml:space="preserve"> 16</w:t>
      </w:r>
      <w:r>
        <w:rPr>
          <w:rFonts w:eastAsia="Times New Roman"/>
          <w:szCs w:val="24"/>
        </w:rPr>
        <w:t>;</w:t>
      </w:r>
    </w:p>
    <w:p w14:paraId="09855C4B" w14:textId="77777777" w:rsidR="00BE639A" w:rsidRDefault="00A212EC">
      <w:pPr>
        <w:spacing w:line="600" w:lineRule="auto"/>
        <w:ind w:firstLine="720"/>
        <w:jc w:val="both"/>
        <w:rPr>
          <w:rFonts w:eastAsia="Times New Roman"/>
          <w:szCs w:val="24"/>
        </w:rPr>
      </w:pPr>
      <w:r w:rsidRPr="00630008">
        <w:rPr>
          <w:rFonts w:eastAsia="Times New Roman"/>
          <w:szCs w:val="24"/>
        </w:rPr>
        <w:t xml:space="preserve">Δεν θα είναι υποκρισία αν </w:t>
      </w:r>
      <w:r>
        <w:rPr>
          <w:rFonts w:eastAsia="Times New Roman"/>
          <w:szCs w:val="24"/>
        </w:rPr>
        <w:t xml:space="preserve">νυν </w:t>
      </w:r>
      <w:r w:rsidRPr="00630008">
        <w:rPr>
          <w:rFonts w:eastAsia="Times New Roman"/>
          <w:szCs w:val="24"/>
        </w:rPr>
        <w:t xml:space="preserve">Βουλευτής που έχει διδάξει στο </w:t>
      </w:r>
      <w:r>
        <w:rPr>
          <w:rFonts w:eastAsia="Times New Roman"/>
          <w:szCs w:val="24"/>
        </w:rPr>
        <w:t>Μίντλσεξ</w:t>
      </w:r>
      <w:r>
        <w:rPr>
          <w:rFonts w:eastAsia="Times New Roman"/>
          <w:szCs w:val="24"/>
        </w:rPr>
        <w:t>,</w:t>
      </w:r>
      <w:r w:rsidRPr="00630008">
        <w:rPr>
          <w:rFonts w:eastAsia="Times New Roman"/>
          <w:szCs w:val="24"/>
        </w:rPr>
        <w:t xml:space="preserve"> </w:t>
      </w:r>
      <w:r>
        <w:rPr>
          <w:rFonts w:eastAsia="Times New Roman"/>
          <w:szCs w:val="24"/>
        </w:rPr>
        <w:t>σ</w:t>
      </w:r>
      <w:r w:rsidRPr="00630008">
        <w:rPr>
          <w:rFonts w:eastAsia="Times New Roman"/>
          <w:szCs w:val="24"/>
        </w:rPr>
        <w:t xml:space="preserve">το </w:t>
      </w:r>
      <w:r>
        <w:rPr>
          <w:rFonts w:eastAsia="Times New Roman"/>
          <w:szCs w:val="24"/>
        </w:rPr>
        <w:t>Λάνγκαστερ</w:t>
      </w:r>
      <w:r>
        <w:rPr>
          <w:rFonts w:eastAsia="Times New Roman"/>
          <w:szCs w:val="24"/>
        </w:rPr>
        <w:t>,</w:t>
      </w:r>
      <w:r w:rsidRPr="00630008">
        <w:rPr>
          <w:rFonts w:eastAsia="Times New Roman"/>
          <w:szCs w:val="24"/>
        </w:rPr>
        <w:t xml:space="preserve"> στην Πράγα</w:t>
      </w:r>
      <w:r>
        <w:rPr>
          <w:rFonts w:eastAsia="Times New Roman"/>
          <w:szCs w:val="24"/>
        </w:rPr>
        <w:t>,</w:t>
      </w:r>
      <w:r w:rsidRPr="00630008">
        <w:rPr>
          <w:rFonts w:eastAsia="Times New Roman"/>
          <w:szCs w:val="24"/>
        </w:rPr>
        <w:t xml:space="preserve"> στο Πεκίνο</w:t>
      </w:r>
      <w:r>
        <w:rPr>
          <w:rFonts w:eastAsia="Times New Roman"/>
          <w:szCs w:val="24"/>
        </w:rPr>
        <w:t>,</w:t>
      </w:r>
      <w:r w:rsidRPr="00630008">
        <w:rPr>
          <w:rFonts w:eastAsia="Times New Roman"/>
          <w:szCs w:val="24"/>
        </w:rPr>
        <w:t xml:space="preserve"> </w:t>
      </w:r>
      <w:r w:rsidRPr="00630008">
        <w:rPr>
          <w:rFonts w:eastAsia="Times New Roman"/>
          <w:szCs w:val="24"/>
        </w:rPr>
        <w:t xml:space="preserve">στο </w:t>
      </w:r>
      <w:r>
        <w:rPr>
          <w:rFonts w:eastAsia="Times New Roman"/>
          <w:szCs w:val="24"/>
        </w:rPr>
        <w:lastRenderedPageBreak/>
        <w:t>Πρίνστον</w:t>
      </w:r>
      <w:r>
        <w:rPr>
          <w:rFonts w:eastAsia="Times New Roman"/>
          <w:szCs w:val="24"/>
        </w:rPr>
        <w:t>,</w:t>
      </w:r>
      <w:r w:rsidRPr="00630008">
        <w:rPr>
          <w:rFonts w:eastAsia="Times New Roman"/>
          <w:szCs w:val="24"/>
        </w:rPr>
        <w:t xml:space="preserve"> στο </w:t>
      </w:r>
      <w:r>
        <w:rPr>
          <w:rFonts w:eastAsia="Times New Roman"/>
          <w:szCs w:val="24"/>
        </w:rPr>
        <w:t>Ρ</w:t>
      </w:r>
      <w:r>
        <w:rPr>
          <w:rFonts w:eastAsia="Times New Roman"/>
          <w:szCs w:val="24"/>
        </w:rPr>
        <w:t>ί</w:t>
      </w:r>
      <w:r>
        <w:rPr>
          <w:rFonts w:eastAsia="Times New Roman"/>
          <w:szCs w:val="24"/>
        </w:rPr>
        <w:t>ο ντε Τζανέιρο</w:t>
      </w:r>
      <w:r w:rsidRPr="00630008">
        <w:rPr>
          <w:rFonts w:eastAsia="Times New Roman"/>
          <w:szCs w:val="24"/>
        </w:rPr>
        <w:t xml:space="preserve"> και είναι ιδρυτικό μέλος της Νομικής Σχολής του Πανεπιστημίου του </w:t>
      </w:r>
      <w:r>
        <w:rPr>
          <w:rFonts w:eastAsia="Times New Roman" w:cs="Times New Roman"/>
          <w:bCs/>
          <w:szCs w:val="24"/>
        </w:rPr>
        <w:t>Μπίρμπε</w:t>
      </w:r>
      <w:r w:rsidRPr="00CB6E35">
        <w:rPr>
          <w:rFonts w:eastAsia="Times New Roman" w:cs="Times New Roman"/>
          <w:bCs/>
          <w:szCs w:val="24"/>
        </w:rPr>
        <w:t>κ</w:t>
      </w:r>
      <w:r>
        <w:rPr>
          <w:rFonts w:eastAsia="Times New Roman"/>
          <w:szCs w:val="24"/>
        </w:rPr>
        <w:t>,</w:t>
      </w:r>
      <w:r w:rsidRPr="00630008">
        <w:rPr>
          <w:rFonts w:eastAsia="Times New Roman"/>
          <w:szCs w:val="24"/>
        </w:rPr>
        <w:t xml:space="preserve"> αλλά είναι και ιδρυτικό μέλος της Νομικής σχολής του Πανεπιστημίου</w:t>
      </w:r>
      <w:r>
        <w:rPr>
          <w:rFonts w:eastAsia="Times New Roman"/>
          <w:szCs w:val="24"/>
        </w:rPr>
        <w:t xml:space="preserve"> τ</w:t>
      </w:r>
      <w:r w:rsidRPr="00630008">
        <w:rPr>
          <w:rFonts w:eastAsia="Times New Roman"/>
          <w:szCs w:val="24"/>
        </w:rPr>
        <w:t>ης Κύπρου</w:t>
      </w:r>
      <w:r w:rsidRPr="00080922">
        <w:rPr>
          <w:rFonts w:eastAsia="Times New Roman"/>
          <w:szCs w:val="24"/>
        </w:rPr>
        <w:t>,</w:t>
      </w:r>
      <w:r w:rsidRPr="00630008">
        <w:rPr>
          <w:rFonts w:eastAsia="Times New Roman"/>
          <w:szCs w:val="24"/>
        </w:rPr>
        <w:t xml:space="preserve"> </w:t>
      </w:r>
      <w:r>
        <w:rPr>
          <w:rFonts w:eastAsia="Times New Roman"/>
          <w:szCs w:val="24"/>
        </w:rPr>
        <w:t>ψηφίσει</w:t>
      </w:r>
      <w:r w:rsidRPr="00630008">
        <w:rPr>
          <w:rFonts w:eastAsia="Times New Roman"/>
          <w:szCs w:val="24"/>
        </w:rPr>
        <w:t xml:space="preserve"> </w:t>
      </w:r>
      <w:r w:rsidRPr="00630008">
        <w:rPr>
          <w:rFonts w:eastAsia="Times New Roman"/>
          <w:szCs w:val="24"/>
        </w:rPr>
        <w:t>εναντί</w:t>
      </w:r>
      <w:r>
        <w:rPr>
          <w:rFonts w:eastAsia="Times New Roman"/>
          <w:szCs w:val="24"/>
          <w:lang w:val="en-US"/>
        </w:rPr>
        <w:t>o</w:t>
      </w:r>
      <w:r w:rsidRPr="00630008">
        <w:rPr>
          <w:rFonts w:eastAsia="Times New Roman"/>
          <w:szCs w:val="24"/>
        </w:rPr>
        <w:t xml:space="preserve">ν </w:t>
      </w:r>
      <w:r w:rsidRPr="00630008">
        <w:rPr>
          <w:rFonts w:eastAsia="Times New Roman"/>
          <w:szCs w:val="24"/>
        </w:rPr>
        <w:t>της αναθεώρησης του άρθρου 16</w:t>
      </w:r>
      <w:r>
        <w:rPr>
          <w:rFonts w:eastAsia="Times New Roman"/>
          <w:szCs w:val="24"/>
        </w:rPr>
        <w:t>;</w:t>
      </w:r>
    </w:p>
    <w:p w14:paraId="09855C4C" w14:textId="77777777" w:rsidR="00BE639A" w:rsidRDefault="00A212EC">
      <w:pPr>
        <w:spacing w:line="600" w:lineRule="auto"/>
        <w:ind w:firstLine="720"/>
        <w:jc w:val="both"/>
        <w:rPr>
          <w:rFonts w:eastAsia="Times New Roman"/>
          <w:szCs w:val="24"/>
        </w:rPr>
      </w:pPr>
      <w:r>
        <w:rPr>
          <w:rFonts w:eastAsia="Times New Roman"/>
          <w:szCs w:val="24"/>
        </w:rPr>
        <w:t>Δ</w:t>
      </w:r>
      <w:r w:rsidRPr="00630008">
        <w:rPr>
          <w:rFonts w:eastAsia="Times New Roman"/>
          <w:szCs w:val="24"/>
        </w:rPr>
        <w:t xml:space="preserve">εν θα είναι </w:t>
      </w:r>
      <w:r w:rsidRPr="00630008">
        <w:rPr>
          <w:rFonts w:eastAsia="Times New Roman"/>
          <w:szCs w:val="24"/>
        </w:rPr>
        <w:t>υποκρισία εάν</w:t>
      </w:r>
      <w:r>
        <w:rPr>
          <w:rFonts w:eastAsia="Times New Roman"/>
          <w:szCs w:val="24"/>
        </w:rPr>
        <w:t xml:space="preserve"> νυν </w:t>
      </w:r>
      <w:r w:rsidRPr="00630008">
        <w:rPr>
          <w:rFonts w:eastAsia="Times New Roman"/>
          <w:szCs w:val="24"/>
        </w:rPr>
        <w:t xml:space="preserve">Υπουργός </w:t>
      </w:r>
      <w:r>
        <w:rPr>
          <w:rFonts w:eastAsia="Times New Roman"/>
          <w:szCs w:val="24"/>
        </w:rPr>
        <w:t xml:space="preserve">που </w:t>
      </w:r>
      <w:r w:rsidRPr="00630008">
        <w:rPr>
          <w:rFonts w:eastAsia="Times New Roman"/>
          <w:szCs w:val="24"/>
        </w:rPr>
        <w:t>έχει διδάξει στο Χάρβαρντ και στο Queen</w:t>
      </w:r>
      <w:r>
        <w:rPr>
          <w:rFonts w:eastAsia="Times New Roman"/>
          <w:szCs w:val="24"/>
        </w:rPr>
        <w:t xml:space="preserve">’ </w:t>
      </w:r>
      <w:r w:rsidRPr="00630008">
        <w:rPr>
          <w:rFonts w:eastAsia="Times New Roman"/>
          <w:szCs w:val="24"/>
        </w:rPr>
        <w:t>s College</w:t>
      </w:r>
      <w:r>
        <w:rPr>
          <w:rFonts w:eastAsia="Times New Roman"/>
          <w:szCs w:val="24"/>
        </w:rPr>
        <w:t>,</w:t>
      </w:r>
      <w:r w:rsidRPr="00630008">
        <w:rPr>
          <w:rFonts w:eastAsia="Times New Roman"/>
          <w:szCs w:val="24"/>
        </w:rPr>
        <w:t xml:space="preserve"> </w:t>
      </w:r>
      <w:r>
        <w:rPr>
          <w:rFonts w:eastAsia="Times New Roman"/>
          <w:szCs w:val="24"/>
        </w:rPr>
        <w:t>ψηφίσει</w:t>
      </w:r>
      <w:r w:rsidRPr="00630008">
        <w:rPr>
          <w:rFonts w:eastAsia="Times New Roman"/>
          <w:szCs w:val="24"/>
        </w:rPr>
        <w:t xml:space="preserve"> εναντίον της αναθεώρησης του άρ</w:t>
      </w:r>
      <w:r>
        <w:rPr>
          <w:rFonts w:eastAsia="Times New Roman"/>
          <w:szCs w:val="24"/>
        </w:rPr>
        <w:t>θρου</w:t>
      </w:r>
      <w:r w:rsidRPr="00630008">
        <w:rPr>
          <w:rFonts w:eastAsia="Times New Roman"/>
          <w:szCs w:val="24"/>
        </w:rPr>
        <w:t xml:space="preserve"> 16</w:t>
      </w:r>
      <w:r>
        <w:rPr>
          <w:rFonts w:eastAsia="Times New Roman"/>
          <w:szCs w:val="24"/>
        </w:rPr>
        <w:t>;</w:t>
      </w:r>
    </w:p>
    <w:p w14:paraId="09855C4D" w14:textId="77777777" w:rsidR="00BE639A" w:rsidRDefault="00A212EC">
      <w:pPr>
        <w:spacing w:line="600" w:lineRule="auto"/>
        <w:ind w:firstLine="720"/>
        <w:jc w:val="both"/>
        <w:rPr>
          <w:rFonts w:eastAsia="Times New Roman"/>
          <w:szCs w:val="24"/>
        </w:rPr>
      </w:pPr>
      <w:r w:rsidRPr="00630008">
        <w:rPr>
          <w:rFonts w:eastAsia="Times New Roman"/>
          <w:szCs w:val="24"/>
        </w:rPr>
        <w:t>Όταν απολαμβάνεις προσωπικά τα προνόμια των</w:t>
      </w:r>
      <w:r>
        <w:rPr>
          <w:rFonts w:eastAsia="Times New Roman"/>
          <w:szCs w:val="24"/>
        </w:rPr>
        <w:t xml:space="preserve"> μη </w:t>
      </w:r>
      <w:r w:rsidRPr="00630008">
        <w:rPr>
          <w:rFonts w:eastAsia="Times New Roman"/>
          <w:szCs w:val="24"/>
        </w:rPr>
        <w:t xml:space="preserve">κρατικών πανεπιστημίων στο εξωτερικό και δεν τα επιτρέπεις στη </w:t>
      </w:r>
      <w:r>
        <w:rPr>
          <w:rFonts w:eastAsia="Times New Roman"/>
          <w:szCs w:val="24"/>
        </w:rPr>
        <w:t>χ</w:t>
      </w:r>
      <w:r w:rsidRPr="00630008">
        <w:rPr>
          <w:rFonts w:eastAsia="Times New Roman"/>
          <w:szCs w:val="24"/>
        </w:rPr>
        <w:t>ώρα σου</w:t>
      </w:r>
      <w:r>
        <w:rPr>
          <w:rFonts w:eastAsia="Times New Roman"/>
          <w:szCs w:val="24"/>
        </w:rPr>
        <w:t>,</w:t>
      </w:r>
      <w:r w:rsidRPr="00630008">
        <w:rPr>
          <w:rFonts w:eastAsia="Times New Roman"/>
          <w:szCs w:val="24"/>
        </w:rPr>
        <w:t xml:space="preserve"> τότε </w:t>
      </w:r>
      <w:r w:rsidRPr="00630008">
        <w:rPr>
          <w:rFonts w:eastAsia="Times New Roman"/>
          <w:szCs w:val="24"/>
        </w:rPr>
        <w:t>είσαι υποκριτής</w:t>
      </w:r>
      <w:r>
        <w:rPr>
          <w:rFonts w:eastAsia="Times New Roman"/>
          <w:szCs w:val="24"/>
        </w:rPr>
        <w:t>,</w:t>
      </w:r>
      <w:r w:rsidRPr="00630008">
        <w:rPr>
          <w:rFonts w:eastAsia="Times New Roman"/>
          <w:szCs w:val="24"/>
        </w:rPr>
        <w:t xml:space="preserve"> για να μην πω τίποτα χειρότερο</w:t>
      </w:r>
      <w:r>
        <w:rPr>
          <w:rFonts w:eastAsia="Times New Roman"/>
          <w:szCs w:val="24"/>
        </w:rPr>
        <w:t>.</w:t>
      </w:r>
      <w:r w:rsidRPr="00630008">
        <w:rPr>
          <w:rFonts w:eastAsia="Times New Roman"/>
          <w:szCs w:val="24"/>
        </w:rPr>
        <w:t xml:space="preserve"> Άνθρωποι που σπούδασαν ή διδάσκουν ακόμα και σήμερα σε ξένα πανεπιστήμια</w:t>
      </w:r>
      <w:r>
        <w:rPr>
          <w:rFonts w:eastAsia="Times New Roman"/>
          <w:szCs w:val="24"/>
        </w:rPr>
        <w:t>,</w:t>
      </w:r>
      <w:r w:rsidRPr="00630008">
        <w:rPr>
          <w:rFonts w:eastAsia="Times New Roman"/>
          <w:szCs w:val="24"/>
        </w:rPr>
        <w:t xml:space="preserve"> στερούν το δικαίωμα σε Έλληνες να σπουδάσουν αυτό που επιθυμούν στη </w:t>
      </w:r>
      <w:r>
        <w:rPr>
          <w:rFonts w:eastAsia="Times New Roman"/>
          <w:szCs w:val="24"/>
        </w:rPr>
        <w:t>χ</w:t>
      </w:r>
      <w:r w:rsidRPr="00630008">
        <w:rPr>
          <w:rFonts w:eastAsia="Times New Roman"/>
          <w:szCs w:val="24"/>
        </w:rPr>
        <w:t>ώρα τους και</w:t>
      </w:r>
      <w:r>
        <w:rPr>
          <w:rFonts w:eastAsia="Times New Roman"/>
          <w:szCs w:val="24"/>
        </w:rPr>
        <w:t>,</w:t>
      </w:r>
      <w:r w:rsidRPr="00630008">
        <w:rPr>
          <w:rFonts w:eastAsia="Times New Roman"/>
          <w:szCs w:val="24"/>
        </w:rPr>
        <w:t xml:space="preserve"> παράλληλα</w:t>
      </w:r>
      <w:r>
        <w:rPr>
          <w:rFonts w:eastAsia="Times New Roman"/>
          <w:szCs w:val="24"/>
        </w:rPr>
        <w:t>,</w:t>
      </w:r>
      <w:r w:rsidRPr="00630008">
        <w:rPr>
          <w:rFonts w:eastAsia="Times New Roman"/>
          <w:szCs w:val="24"/>
        </w:rPr>
        <w:t xml:space="preserve"> στερούν από την εθνική μας οικονομία εκ</w:t>
      </w:r>
      <w:r w:rsidRPr="00630008">
        <w:rPr>
          <w:rFonts w:eastAsia="Times New Roman"/>
          <w:szCs w:val="24"/>
        </w:rPr>
        <w:t>ατοντάδες εκατομμύρια που καταλήγουν εκτός συνόρων</w:t>
      </w:r>
      <w:r>
        <w:rPr>
          <w:rFonts w:eastAsia="Times New Roman"/>
          <w:szCs w:val="24"/>
        </w:rPr>
        <w:t>.</w:t>
      </w:r>
    </w:p>
    <w:p w14:paraId="09855C4E" w14:textId="77777777" w:rsidR="00BE639A" w:rsidRDefault="00A212EC">
      <w:pPr>
        <w:spacing w:line="600" w:lineRule="auto"/>
        <w:ind w:firstLine="720"/>
        <w:jc w:val="both"/>
        <w:rPr>
          <w:rFonts w:eastAsia="Times New Roman"/>
          <w:szCs w:val="24"/>
        </w:rPr>
      </w:pPr>
      <w:r w:rsidRPr="00630008">
        <w:rPr>
          <w:rFonts w:eastAsia="Times New Roman"/>
          <w:szCs w:val="24"/>
        </w:rPr>
        <w:t xml:space="preserve">Δεν θα μπορούσαμε να προσελκύσουμε ξένους φοιτητές να σπουδάσουν στην Ελλάδα </w:t>
      </w:r>
      <w:r>
        <w:rPr>
          <w:rFonts w:eastAsia="Times New Roman"/>
          <w:szCs w:val="24"/>
        </w:rPr>
        <w:t>α</w:t>
      </w:r>
      <w:r w:rsidRPr="00630008">
        <w:rPr>
          <w:rFonts w:eastAsia="Times New Roman"/>
          <w:szCs w:val="24"/>
        </w:rPr>
        <w:t>ρχαιολογία</w:t>
      </w:r>
      <w:r>
        <w:rPr>
          <w:rFonts w:eastAsia="Times New Roman"/>
          <w:szCs w:val="24"/>
        </w:rPr>
        <w:t>,</w:t>
      </w:r>
      <w:r w:rsidRPr="00630008">
        <w:rPr>
          <w:rFonts w:eastAsia="Times New Roman"/>
          <w:szCs w:val="24"/>
        </w:rPr>
        <w:t xml:space="preserve"> ιστορία</w:t>
      </w:r>
      <w:r>
        <w:rPr>
          <w:rFonts w:eastAsia="Times New Roman"/>
          <w:szCs w:val="24"/>
        </w:rPr>
        <w:t>,</w:t>
      </w:r>
      <w:r w:rsidRPr="00630008">
        <w:rPr>
          <w:rFonts w:eastAsia="Times New Roman"/>
          <w:szCs w:val="24"/>
        </w:rPr>
        <w:t xml:space="preserve"> κλασικές </w:t>
      </w:r>
      <w:r w:rsidRPr="00630008">
        <w:rPr>
          <w:rFonts w:eastAsia="Times New Roman"/>
          <w:szCs w:val="24"/>
        </w:rPr>
        <w:lastRenderedPageBreak/>
        <w:t>σπουδές</w:t>
      </w:r>
      <w:r>
        <w:rPr>
          <w:rFonts w:eastAsia="Times New Roman"/>
          <w:szCs w:val="24"/>
        </w:rPr>
        <w:t>,</w:t>
      </w:r>
      <w:r w:rsidRPr="00630008">
        <w:rPr>
          <w:rFonts w:eastAsia="Times New Roman"/>
          <w:szCs w:val="24"/>
        </w:rPr>
        <w:t xml:space="preserve"> λογοτεχνία</w:t>
      </w:r>
      <w:r>
        <w:rPr>
          <w:rFonts w:eastAsia="Times New Roman"/>
          <w:szCs w:val="24"/>
        </w:rPr>
        <w:t>,</w:t>
      </w:r>
      <w:r w:rsidRPr="00630008">
        <w:rPr>
          <w:rFonts w:eastAsia="Times New Roman"/>
          <w:szCs w:val="24"/>
        </w:rPr>
        <w:t xml:space="preserve"> φιλοσοφία</w:t>
      </w:r>
      <w:r>
        <w:rPr>
          <w:rFonts w:eastAsia="Times New Roman"/>
          <w:szCs w:val="24"/>
        </w:rPr>
        <w:t>,</w:t>
      </w:r>
      <w:r w:rsidRPr="00630008">
        <w:rPr>
          <w:rFonts w:eastAsia="Times New Roman"/>
          <w:szCs w:val="24"/>
        </w:rPr>
        <w:t xml:space="preserve"> τουριστικά επαγγέλματα</w:t>
      </w:r>
      <w:r>
        <w:rPr>
          <w:rFonts w:eastAsia="Times New Roman"/>
          <w:szCs w:val="24"/>
        </w:rPr>
        <w:t>,</w:t>
      </w:r>
      <w:r w:rsidRPr="00630008">
        <w:rPr>
          <w:rFonts w:eastAsia="Times New Roman"/>
          <w:szCs w:val="24"/>
        </w:rPr>
        <w:t xml:space="preserve"> ναυτιλιακά</w:t>
      </w:r>
      <w:r>
        <w:rPr>
          <w:rFonts w:eastAsia="Times New Roman"/>
          <w:szCs w:val="24"/>
        </w:rPr>
        <w:t>,</w:t>
      </w:r>
      <w:r w:rsidRPr="00630008">
        <w:rPr>
          <w:rFonts w:eastAsia="Times New Roman"/>
          <w:szCs w:val="24"/>
        </w:rPr>
        <w:t xml:space="preserve"> logistics και πολλά άλλα</w:t>
      </w:r>
      <w:r>
        <w:rPr>
          <w:rFonts w:eastAsia="Times New Roman"/>
          <w:szCs w:val="24"/>
        </w:rPr>
        <w:t>;</w:t>
      </w:r>
      <w:r w:rsidRPr="00630008">
        <w:rPr>
          <w:rFonts w:eastAsia="Times New Roman"/>
          <w:szCs w:val="24"/>
        </w:rPr>
        <w:t xml:space="preserve"> </w:t>
      </w:r>
    </w:p>
    <w:p w14:paraId="09855C4F" w14:textId="77777777" w:rsidR="00BE639A" w:rsidRDefault="00A212EC">
      <w:pPr>
        <w:spacing w:line="600" w:lineRule="auto"/>
        <w:ind w:firstLine="720"/>
        <w:jc w:val="both"/>
        <w:rPr>
          <w:rFonts w:eastAsia="Times New Roman"/>
          <w:szCs w:val="24"/>
        </w:rPr>
      </w:pPr>
      <w:r>
        <w:rPr>
          <w:rFonts w:eastAsia="Times New Roman"/>
          <w:szCs w:val="24"/>
        </w:rPr>
        <w:t>Σ</w:t>
      </w:r>
      <w:r w:rsidRPr="00EC48B7">
        <w:rPr>
          <w:rFonts w:eastAsia="Times New Roman"/>
          <w:szCs w:val="24"/>
        </w:rPr>
        <w:t>ύμφωνα με τον Οργανισμό Στατιστικής της Ανώτατης Εκπαίδευσης</w:t>
      </w:r>
      <w:r>
        <w:rPr>
          <w:rFonts w:eastAsia="Times New Roman"/>
          <w:szCs w:val="24"/>
        </w:rPr>
        <w:t>,</w:t>
      </w:r>
      <w:r w:rsidRPr="00EC48B7">
        <w:rPr>
          <w:rFonts w:eastAsia="Times New Roman"/>
          <w:szCs w:val="24"/>
        </w:rPr>
        <w:t xml:space="preserve"> την περίοδο </w:t>
      </w:r>
      <w:r>
        <w:rPr>
          <w:rFonts w:eastAsia="Times New Roman"/>
          <w:szCs w:val="24"/>
        </w:rPr>
        <w:t>2016-2017</w:t>
      </w:r>
      <w:r w:rsidRPr="00EC48B7">
        <w:rPr>
          <w:rFonts w:eastAsia="Times New Roman"/>
          <w:szCs w:val="24"/>
        </w:rPr>
        <w:t xml:space="preserve"> μόνο στο Ηνωμένο Βασίλειο σπούδα</w:t>
      </w:r>
      <w:r>
        <w:rPr>
          <w:rFonts w:eastAsia="Times New Roman"/>
          <w:szCs w:val="24"/>
        </w:rPr>
        <w:t>ζ</w:t>
      </w:r>
      <w:r w:rsidRPr="00EC48B7">
        <w:rPr>
          <w:rFonts w:eastAsia="Times New Roman"/>
          <w:szCs w:val="24"/>
        </w:rPr>
        <w:t xml:space="preserve">αν </w:t>
      </w:r>
      <w:r>
        <w:rPr>
          <w:rFonts w:eastAsia="Times New Roman"/>
          <w:szCs w:val="24"/>
        </w:rPr>
        <w:t>δέκα χιλιάδες σαράντα πέντε</w:t>
      </w:r>
      <w:r w:rsidRPr="00EC48B7">
        <w:rPr>
          <w:rFonts w:eastAsia="Times New Roman"/>
          <w:szCs w:val="24"/>
        </w:rPr>
        <w:t xml:space="preserve"> Έλληνες</w:t>
      </w:r>
      <w:r>
        <w:rPr>
          <w:rFonts w:eastAsia="Times New Roman"/>
          <w:szCs w:val="24"/>
        </w:rPr>
        <w:t xml:space="preserve">, με τον αριθμό προ </w:t>
      </w:r>
      <w:r w:rsidRPr="00EC48B7">
        <w:rPr>
          <w:rFonts w:eastAsia="Times New Roman"/>
          <w:szCs w:val="24"/>
        </w:rPr>
        <w:t xml:space="preserve">κρίσης να ξεπερνά τις </w:t>
      </w:r>
      <w:r>
        <w:rPr>
          <w:rFonts w:eastAsia="Times New Roman"/>
          <w:szCs w:val="24"/>
        </w:rPr>
        <w:t>έντεκα χιλιάδες.</w:t>
      </w:r>
      <w:r w:rsidRPr="00EC48B7">
        <w:rPr>
          <w:rFonts w:eastAsia="Times New Roman"/>
          <w:szCs w:val="24"/>
        </w:rPr>
        <w:t xml:space="preserve"> </w:t>
      </w:r>
      <w:r>
        <w:rPr>
          <w:rFonts w:eastAsia="Times New Roman"/>
          <w:szCs w:val="24"/>
        </w:rPr>
        <w:t>Τ</w:t>
      </w:r>
      <w:r w:rsidRPr="00EC48B7">
        <w:rPr>
          <w:rFonts w:eastAsia="Times New Roman"/>
          <w:szCs w:val="24"/>
        </w:rPr>
        <w:t>ο πιο εντυπωσιακό</w:t>
      </w:r>
      <w:r>
        <w:rPr>
          <w:rFonts w:eastAsia="Times New Roman"/>
          <w:szCs w:val="24"/>
        </w:rPr>
        <w:t>,</w:t>
      </w:r>
      <w:r w:rsidRPr="00EC48B7">
        <w:rPr>
          <w:rFonts w:eastAsia="Times New Roman"/>
          <w:szCs w:val="24"/>
        </w:rPr>
        <w:t xml:space="preserve"> </w:t>
      </w:r>
      <w:r>
        <w:rPr>
          <w:rFonts w:eastAsia="Times New Roman"/>
          <w:szCs w:val="24"/>
        </w:rPr>
        <w:t>όμως,</w:t>
      </w:r>
      <w:r w:rsidRPr="00EC48B7">
        <w:rPr>
          <w:rFonts w:eastAsia="Times New Roman"/>
          <w:szCs w:val="24"/>
        </w:rPr>
        <w:t xml:space="preserve"> είναι πως </w:t>
      </w:r>
      <w:r>
        <w:rPr>
          <w:rFonts w:eastAsia="Times New Roman"/>
          <w:szCs w:val="24"/>
        </w:rPr>
        <w:t>σ</w:t>
      </w:r>
      <w:r w:rsidRPr="00EC48B7">
        <w:rPr>
          <w:rFonts w:eastAsia="Times New Roman"/>
          <w:szCs w:val="24"/>
        </w:rPr>
        <w:t>τα βρ</w:t>
      </w:r>
      <w:r w:rsidRPr="00EC48B7">
        <w:rPr>
          <w:rFonts w:eastAsia="Times New Roman"/>
          <w:szCs w:val="24"/>
        </w:rPr>
        <w:t>ετανικά πανεπιστήμια εργάζονται ως ακαδημαϊκό και ερευνητικό προσωπικό περισσότερ</w:t>
      </w:r>
      <w:r>
        <w:rPr>
          <w:rFonts w:eastAsia="Times New Roman"/>
          <w:szCs w:val="24"/>
        </w:rPr>
        <w:t>οι</w:t>
      </w:r>
      <w:r w:rsidRPr="00EC48B7">
        <w:rPr>
          <w:rFonts w:eastAsia="Times New Roman"/>
          <w:szCs w:val="24"/>
        </w:rPr>
        <w:t xml:space="preserve"> </w:t>
      </w:r>
      <w:r>
        <w:rPr>
          <w:rFonts w:eastAsia="Times New Roman"/>
          <w:szCs w:val="24"/>
        </w:rPr>
        <w:t>από τρεις χιλιάδες τριακόσιοι σαράντα</w:t>
      </w:r>
      <w:r w:rsidRPr="00EC48B7">
        <w:rPr>
          <w:rFonts w:eastAsia="Times New Roman"/>
          <w:szCs w:val="24"/>
        </w:rPr>
        <w:t xml:space="preserve"> Έλληνες επιστήμονες</w:t>
      </w:r>
      <w:r>
        <w:rPr>
          <w:rFonts w:eastAsia="Times New Roman"/>
          <w:szCs w:val="24"/>
        </w:rPr>
        <w:t>,</w:t>
      </w:r>
      <w:r w:rsidRPr="00EC48B7">
        <w:rPr>
          <w:rFonts w:eastAsia="Times New Roman"/>
          <w:szCs w:val="24"/>
        </w:rPr>
        <w:t xml:space="preserve"> οι οποίοι προσφέρουν την υπεραξία τους στο εξωτερικό</w:t>
      </w:r>
      <w:r>
        <w:rPr>
          <w:rFonts w:eastAsia="Times New Roman"/>
          <w:szCs w:val="24"/>
        </w:rPr>
        <w:t>.</w:t>
      </w:r>
    </w:p>
    <w:p w14:paraId="09855C50" w14:textId="77777777" w:rsidR="00BE639A" w:rsidRDefault="00A212EC">
      <w:pPr>
        <w:spacing w:line="600" w:lineRule="auto"/>
        <w:ind w:firstLine="720"/>
        <w:jc w:val="both"/>
        <w:rPr>
          <w:rFonts w:eastAsia="Times New Roman"/>
          <w:szCs w:val="24"/>
        </w:rPr>
      </w:pPr>
      <w:r>
        <w:rPr>
          <w:rFonts w:eastAsia="Times New Roman"/>
          <w:szCs w:val="24"/>
        </w:rPr>
        <w:t>Σ</w:t>
      </w:r>
      <w:r w:rsidRPr="00EC48B7">
        <w:rPr>
          <w:rFonts w:eastAsia="Times New Roman"/>
          <w:szCs w:val="24"/>
        </w:rPr>
        <w:t>ε όλους αυτούς στερείτ</w:t>
      </w:r>
      <w:r>
        <w:rPr>
          <w:rFonts w:eastAsia="Times New Roman"/>
          <w:szCs w:val="24"/>
        </w:rPr>
        <w:t>ε</w:t>
      </w:r>
      <w:r w:rsidRPr="00EC48B7">
        <w:rPr>
          <w:rFonts w:eastAsia="Times New Roman"/>
          <w:szCs w:val="24"/>
        </w:rPr>
        <w:t xml:space="preserve"> το δικαίωμα να δουλέψουν και να σπ</w:t>
      </w:r>
      <w:r w:rsidRPr="00EC48B7">
        <w:rPr>
          <w:rFonts w:eastAsia="Times New Roman"/>
          <w:szCs w:val="24"/>
        </w:rPr>
        <w:t xml:space="preserve">ουδάσουν στην πατρίδα </w:t>
      </w:r>
      <w:r>
        <w:rPr>
          <w:rFonts w:eastAsia="Times New Roman"/>
          <w:szCs w:val="24"/>
        </w:rPr>
        <w:t>τους,</w:t>
      </w:r>
      <w:r w:rsidRPr="00EC48B7">
        <w:rPr>
          <w:rFonts w:eastAsia="Times New Roman"/>
          <w:szCs w:val="24"/>
        </w:rPr>
        <w:t xml:space="preserve"> την ώρα που μία χώρα </w:t>
      </w:r>
      <w:r>
        <w:rPr>
          <w:rFonts w:eastAsia="Times New Roman"/>
          <w:szCs w:val="24"/>
        </w:rPr>
        <w:t>του μεγέθους</w:t>
      </w:r>
      <w:r w:rsidRPr="00EC48B7">
        <w:rPr>
          <w:rFonts w:eastAsia="Times New Roman"/>
          <w:szCs w:val="24"/>
        </w:rPr>
        <w:t xml:space="preserve"> της Ελλάδας</w:t>
      </w:r>
      <w:r>
        <w:rPr>
          <w:rFonts w:eastAsia="Times New Roman"/>
          <w:szCs w:val="24"/>
        </w:rPr>
        <w:t>,</w:t>
      </w:r>
      <w:r w:rsidRPr="00EC48B7">
        <w:rPr>
          <w:rFonts w:eastAsia="Times New Roman"/>
          <w:szCs w:val="24"/>
        </w:rPr>
        <w:t xml:space="preserve"> η Ολλανδία</w:t>
      </w:r>
      <w:r>
        <w:rPr>
          <w:rFonts w:eastAsia="Times New Roman"/>
          <w:szCs w:val="24"/>
        </w:rPr>
        <w:t>,</w:t>
      </w:r>
      <w:r w:rsidRPr="00EC48B7">
        <w:rPr>
          <w:rFonts w:eastAsia="Times New Roman"/>
          <w:szCs w:val="24"/>
        </w:rPr>
        <w:t xml:space="preserve"> καθίσταται κέντρο σπουδών και προσέλκυσης ξένων φοιτητών</w:t>
      </w:r>
      <w:r>
        <w:rPr>
          <w:rFonts w:eastAsia="Times New Roman"/>
          <w:szCs w:val="24"/>
        </w:rPr>
        <w:t>.</w:t>
      </w:r>
    </w:p>
    <w:p w14:paraId="09855C51" w14:textId="77777777" w:rsidR="00BE639A" w:rsidRDefault="00A212EC">
      <w:pPr>
        <w:spacing w:line="600" w:lineRule="auto"/>
        <w:ind w:firstLine="720"/>
        <w:jc w:val="both"/>
        <w:rPr>
          <w:rFonts w:eastAsia="Times New Roman"/>
          <w:szCs w:val="24"/>
        </w:rPr>
      </w:pPr>
      <w:r w:rsidRPr="00856EAE">
        <w:rPr>
          <w:rFonts w:eastAsia="Times New Roman"/>
          <w:b/>
          <w:szCs w:val="24"/>
        </w:rPr>
        <w:t>ΙΩΑΝΝΗΣ ΑΝΔΡΙΑΝΟΣ:</w:t>
      </w:r>
      <w:r>
        <w:rPr>
          <w:rFonts w:eastAsia="Times New Roman"/>
          <w:szCs w:val="24"/>
        </w:rPr>
        <w:t xml:space="preserve"> Και η Κύπρος. </w:t>
      </w:r>
    </w:p>
    <w:p w14:paraId="09855C52" w14:textId="77777777" w:rsidR="00BE639A" w:rsidRDefault="00A212EC">
      <w:pPr>
        <w:spacing w:line="600" w:lineRule="auto"/>
        <w:ind w:firstLine="720"/>
        <w:jc w:val="both"/>
        <w:rPr>
          <w:rFonts w:eastAsia="Times New Roman"/>
          <w:szCs w:val="24"/>
        </w:rPr>
      </w:pPr>
      <w:r w:rsidRPr="00B8785D">
        <w:rPr>
          <w:rFonts w:eastAsia="Times New Roman"/>
          <w:b/>
          <w:szCs w:val="24"/>
        </w:rPr>
        <w:t>ΧΡΙΣΤΟΣ ΔΗΜΑΣ:</w:t>
      </w:r>
      <w:r>
        <w:rPr>
          <w:rFonts w:eastAsia="Times New Roman"/>
          <w:szCs w:val="24"/>
        </w:rPr>
        <w:t xml:space="preserve"> Και η Κύπρος, βεβαίως. </w:t>
      </w:r>
    </w:p>
    <w:p w14:paraId="09855C53" w14:textId="77777777" w:rsidR="00BE639A" w:rsidRDefault="00A212EC">
      <w:pPr>
        <w:spacing w:line="600" w:lineRule="auto"/>
        <w:ind w:firstLine="720"/>
        <w:jc w:val="both"/>
        <w:rPr>
          <w:rFonts w:eastAsia="Times New Roman"/>
          <w:szCs w:val="24"/>
        </w:rPr>
      </w:pPr>
      <w:r>
        <w:rPr>
          <w:rFonts w:eastAsia="Times New Roman"/>
          <w:szCs w:val="24"/>
        </w:rPr>
        <w:t>Συνεχίζω με το άρθρο 32, γ</w:t>
      </w:r>
      <w:r w:rsidRPr="00EC48B7">
        <w:rPr>
          <w:rFonts w:eastAsia="Times New Roman"/>
          <w:szCs w:val="24"/>
        </w:rPr>
        <w:t>ια την αποσύ</w:t>
      </w:r>
      <w:r w:rsidRPr="00EC48B7">
        <w:rPr>
          <w:rFonts w:eastAsia="Times New Roman"/>
          <w:szCs w:val="24"/>
        </w:rPr>
        <w:t xml:space="preserve">νδεση της εκλογής </w:t>
      </w:r>
      <w:r>
        <w:rPr>
          <w:rFonts w:eastAsia="Times New Roman"/>
          <w:szCs w:val="24"/>
        </w:rPr>
        <w:t>Π</w:t>
      </w:r>
      <w:r w:rsidRPr="00EC48B7">
        <w:rPr>
          <w:rFonts w:eastAsia="Times New Roman"/>
          <w:szCs w:val="24"/>
        </w:rPr>
        <w:t xml:space="preserve">ροέδρου της </w:t>
      </w:r>
      <w:r>
        <w:rPr>
          <w:rFonts w:eastAsia="Times New Roman"/>
          <w:szCs w:val="24"/>
        </w:rPr>
        <w:t>Δ</w:t>
      </w:r>
      <w:r w:rsidRPr="00EC48B7">
        <w:rPr>
          <w:rFonts w:eastAsia="Times New Roman"/>
          <w:szCs w:val="24"/>
        </w:rPr>
        <w:t xml:space="preserve">ημοκρατίας από την πρόκληση βουλευτικών </w:t>
      </w:r>
      <w:r w:rsidRPr="00EC48B7">
        <w:rPr>
          <w:rFonts w:eastAsia="Times New Roman"/>
          <w:szCs w:val="24"/>
        </w:rPr>
        <w:lastRenderedPageBreak/>
        <w:t>εκλογών</w:t>
      </w:r>
      <w:r>
        <w:rPr>
          <w:rFonts w:eastAsia="Times New Roman"/>
          <w:szCs w:val="24"/>
        </w:rPr>
        <w:t>.</w:t>
      </w:r>
      <w:r w:rsidRPr="00EC48B7">
        <w:rPr>
          <w:rFonts w:eastAsia="Times New Roman"/>
          <w:szCs w:val="24"/>
        </w:rPr>
        <w:t xml:space="preserve"> </w:t>
      </w:r>
      <w:r>
        <w:rPr>
          <w:rFonts w:eastAsia="Times New Roman"/>
          <w:szCs w:val="24"/>
        </w:rPr>
        <w:t>Κι εδώ</w:t>
      </w:r>
      <w:r w:rsidRPr="00EC48B7">
        <w:rPr>
          <w:rFonts w:eastAsia="Times New Roman"/>
          <w:szCs w:val="24"/>
        </w:rPr>
        <w:t xml:space="preserve"> υποκρισία</w:t>
      </w:r>
      <w:r>
        <w:rPr>
          <w:rFonts w:eastAsia="Times New Roman"/>
          <w:szCs w:val="24"/>
        </w:rPr>
        <w:t>!</w:t>
      </w:r>
      <w:r w:rsidRPr="00EC48B7">
        <w:rPr>
          <w:rFonts w:eastAsia="Times New Roman"/>
          <w:szCs w:val="24"/>
        </w:rPr>
        <w:t xml:space="preserve"> Εσείς </w:t>
      </w:r>
      <w:r>
        <w:rPr>
          <w:rFonts w:eastAsia="Times New Roman"/>
          <w:szCs w:val="24"/>
        </w:rPr>
        <w:t xml:space="preserve">που ρίξατε την κυβέρνηση με τη μη </w:t>
      </w:r>
      <w:r w:rsidRPr="00EC48B7">
        <w:rPr>
          <w:rFonts w:eastAsia="Times New Roman"/>
          <w:szCs w:val="24"/>
        </w:rPr>
        <w:t xml:space="preserve">εκλογή του </w:t>
      </w:r>
      <w:r>
        <w:rPr>
          <w:rFonts w:eastAsia="Times New Roman"/>
          <w:szCs w:val="24"/>
        </w:rPr>
        <w:t>Π</w:t>
      </w:r>
      <w:r w:rsidRPr="00EC48B7">
        <w:rPr>
          <w:rFonts w:eastAsia="Times New Roman"/>
          <w:szCs w:val="24"/>
        </w:rPr>
        <w:t xml:space="preserve">ροέδρου </w:t>
      </w:r>
      <w:r>
        <w:rPr>
          <w:rFonts w:eastAsia="Times New Roman"/>
          <w:szCs w:val="24"/>
        </w:rPr>
        <w:t xml:space="preserve">της </w:t>
      </w:r>
      <w:r w:rsidRPr="00EC48B7">
        <w:rPr>
          <w:rFonts w:eastAsia="Times New Roman"/>
          <w:szCs w:val="24"/>
        </w:rPr>
        <w:t>Δημοκρατίας το 2014</w:t>
      </w:r>
      <w:r>
        <w:rPr>
          <w:rFonts w:eastAsia="Times New Roman"/>
          <w:szCs w:val="24"/>
        </w:rPr>
        <w:t>,</w:t>
      </w:r>
      <w:r w:rsidRPr="00EC48B7">
        <w:rPr>
          <w:rFonts w:eastAsia="Times New Roman"/>
          <w:szCs w:val="24"/>
        </w:rPr>
        <w:t xml:space="preserve"> </w:t>
      </w:r>
      <w:r>
        <w:rPr>
          <w:rFonts w:eastAsia="Times New Roman"/>
          <w:szCs w:val="24"/>
        </w:rPr>
        <w:t>έ</w:t>
      </w:r>
      <w:r w:rsidRPr="00EC48B7">
        <w:rPr>
          <w:rFonts w:eastAsia="Times New Roman"/>
          <w:szCs w:val="24"/>
        </w:rPr>
        <w:t xml:space="preserve">χετε το θράσος να λέτε τώρα ότι πρέπει να αλλάξει αυτή η διάταξη διότι </w:t>
      </w:r>
      <w:r w:rsidRPr="00EC48B7">
        <w:rPr>
          <w:rFonts w:eastAsia="Times New Roman"/>
          <w:szCs w:val="24"/>
        </w:rPr>
        <w:t>προκαλεί αστάθεια</w:t>
      </w:r>
      <w:r>
        <w:rPr>
          <w:rFonts w:eastAsia="Times New Roman"/>
          <w:szCs w:val="24"/>
        </w:rPr>
        <w:t>.</w:t>
      </w:r>
    </w:p>
    <w:p w14:paraId="09855C54" w14:textId="77777777" w:rsidR="00BE639A" w:rsidRDefault="00A212EC">
      <w:pPr>
        <w:spacing w:line="600" w:lineRule="auto"/>
        <w:ind w:firstLine="720"/>
        <w:jc w:val="both"/>
        <w:rPr>
          <w:rFonts w:eastAsia="Times New Roman"/>
          <w:szCs w:val="24"/>
        </w:rPr>
      </w:pPr>
      <w:r>
        <w:rPr>
          <w:rFonts w:eastAsia="Times New Roman"/>
          <w:szCs w:val="24"/>
        </w:rPr>
        <w:t>Η</w:t>
      </w:r>
      <w:r w:rsidRPr="00EC48B7">
        <w:rPr>
          <w:rFonts w:eastAsia="Times New Roman"/>
          <w:szCs w:val="24"/>
        </w:rPr>
        <w:t xml:space="preserve"> πραγματικότητα είναι πως οι </w:t>
      </w:r>
      <w:r>
        <w:rPr>
          <w:rFonts w:eastAsia="Times New Roman"/>
          <w:szCs w:val="24"/>
        </w:rPr>
        <w:t>ΣΥΡΙΖΑ</w:t>
      </w:r>
      <w:r>
        <w:rPr>
          <w:rFonts w:eastAsia="Times New Roman"/>
          <w:szCs w:val="24"/>
        </w:rPr>
        <w:t xml:space="preserve"> - Α</w:t>
      </w:r>
      <w:r>
        <w:rPr>
          <w:rFonts w:eastAsia="Times New Roman"/>
          <w:szCs w:val="24"/>
        </w:rPr>
        <w:t>ΝΕΛ είναι το μοναδικό κόμμα στη Μ</w:t>
      </w:r>
      <w:r w:rsidRPr="00EC48B7">
        <w:rPr>
          <w:rFonts w:eastAsia="Times New Roman"/>
          <w:szCs w:val="24"/>
        </w:rPr>
        <w:t>εταπολίτευση που εργαλε</w:t>
      </w:r>
      <w:r>
        <w:rPr>
          <w:rFonts w:eastAsia="Times New Roman"/>
          <w:szCs w:val="24"/>
        </w:rPr>
        <w:t>ιοποίησε το Σύνταγμα</w:t>
      </w:r>
      <w:r w:rsidRPr="00EC48B7">
        <w:rPr>
          <w:rFonts w:eastAsia="Times New Roman"/>
          <w:szCs w:val="24"/>
        </w:rPr>
        <w:t xml:space="preserve"> με αυτό τον τρόπο</w:t>
      </w:r>
      <w:r>
        <w:rPr>
          <w:rFonts w:eastAsia="Times New Roman"/>
          <w:szCs w:val="24"/>
        </w:rPr>
        <w:t>,</w:t>
      </w:r>
      <w:r w:rsidRPr="00EC48B7">
        <w:rPr>
          <w:rFonts w:eastAsia="Times New Roman"/>
          <w:szCs w:val="24"/>
        </w:rPr>
        <w:t xml:space="preserve"> βάζοντας το κομματικό συμφέρον πάνω από το εθνικό συμφέρον</w:t>
      </w:r>
      <w:r>
        <w:rPr>
          <w:rFonts w:eastAsia="Times New Roman"/>
          <w:szCs w:val="24"/>
        </w:rPr>
        <w:t>. Κι</w:t>
      </w:r>
      <w:r w:rsidRPr="00EC48B7">
        <w:rPr>
          <w:rFonts w:eastAsia="Times New Roman"/>
          <w:szCs w:val="24"/>
        </w:rPr>
        <w:t xml:space="preserve"> επειδή είστε τόσο αναξιόπιστ</w:t>
      </w:r>
      <w:r>
        <w:rPr>
          <w:rFonts w:eastAsia="Times New Roman"/>
          <w:szCs w:val="24"/>
        </w:rPr>
        <w:t>οι, όταν σ</w:t>
      </w:r>
      <w:r>
        <w:rPr>
          <w:rFonts w:eastAsia="Times New Roman"/>
          <w:szCs w:val="24"/>
        </w:rPr>
        <w:t>υνειδητοποιήσα</w:t>
      </w:r>
      <w:r w:rsidRPr="00EC48B7">
        <w:rPr>
          <w:rFonts w:eastAsia="Times New Roman"/>
          <w:szCs w:val="24"/>
        </w:rPr>
        <w:t>τε πως ενδεχομένως η Νέα Δημοκρατία</w:t>
      </w:r>
      <w:r>
        <w:rPr>
          <w:rFonts w:eastAsia="Times New Roman"/>
          <w:szCs w:val="24"/>
        </w:rPr>
        <w:t xml:space="preserve"> θα υπερψηφίσει την πρόταση σας, μ</w:t>
      </w:r>
      <w:r w:rsidRPr="00EC48B7">
        <w:rPr>
          <w:rFonts w:eastAsia="Times New Roman"/>
          <w:szCs w:val="24"/>
        </w:rPr>
        <w:t xml:space="preserve">ε αποτέλεσμα να μην μπορείτε να προσφύγετε σε πρόωρες εκλογές το 2020 </w:t>
      </w:r>
      <w:r>
        <w:rPr>
          <w:rFonts w:eastAsia="Times New Roman"/>
          <w:szCs w:val="24"/>
        </w:rPr>
        <w:t>γ</w:t>
      </w:r>
      <w:r w:rsidRPr="00EC48B7">
        <w:rPr>
          <w:rFonts w:eastAsia="Times New Roman"/>
          <w:szCs w:val="24"/>
        </w:rPr>
        <w:t xml:space="preserve">ια τη μη εκλογή </w:t>
      </w:r>
      <w:r>
        <w:rPr>
          <w:rFonts w:eastAsia="Times New Roman"/>
          <w:szCs w:val="24"/>
        </w:rPr>
        <w:t>Π</w:t>
      </w:r>
      <w:r w:rsidRPr="00EC48B7">
        <w:rPr>
          <w:rFonts w:eastAsia="Times New Roman"/>
          <w:szCs w:val="24"/>
        </w:rPr>
        <w:t xml:space="preserve">ροέδρου </w:t>
      </w:r>
      <w:r>
        <w:rPr>
          <w:rFonts w:eastAsia="Times New Roman"/>
          <w:szCs w:val="24"/>
        </w:rPr>
        <w:t xml:space="preserve">της Δημοκρατίας, τι κάνατε; Πολύ απλά αλλάξατε τη στάση σας. </w:t>
      </w:r>
    </w:p>
    <w:p w14:paraId="09855C55" w14:textId="77777777" w:rsidR="00BE639A" w:rsidRDefault="00A212EC">
      <w:pPr>
        <w:spacing w:line="600" w:lineRule="auto"/>
        <w:ind w:firstLine="720"/>
        <w:jc w:val="both"/>
        <w:rPr>
          <w:rFonts w:eastAsia="Times New Roman"/>
          <w:szCs w:val="24"/>
        </w:rPr>
      </w:pPr>
      <w:r>
        <w:rPr>
          <w:rFonts w:eastAsia="Times New Roman"/>
          <w:szCs w:val="24"/>
        </w:rPr>
        <w:t>Ε</w:t>
      </w:r>
      <w:r w:rsidRPr="00EC48B7">
        <w:rPr>
          <w:rFonts w:eastAsia="Times New Roman"/>
          <w:szCs w:val="24"/>
        </w:rPr>
        <w:t>γώ θα κάνω μία</w:t>
      </w:r>
      <w:r w:rsidRPr="00EC48B7">
        <w:rPr>
          <w:rFonts w:eastAsia="Times New Roman"/>
          <w:szCs w:val="24"/>
        </w:rPr>
        <w:t xml:space="preserve"> πρόβλεψη</w:t>
      </w:r>
      <w:r>
        <w:rPr>
          <w:rFonts w:eastAsia="Times New Roman"/>
          <w:szCs w:val="24"/>
        </w:rPr>
        <w:t>.</w:t>
      </w:r>
      <w:r w:rsidRPr="00EC48B7">
        <w:rPr>
          <w:rFonts w:eastAsia="Times New Roman"/>
          <w:szCs w:val="24"/>
        </w:rPr>
        <w:t xml:space="preserve"> Εγώ σας λέω ότι το άρθρο 32 δεν θα το συμπεριλάβετε στις προτάσεις προς αναθεώρηση</w:t>
      </w:r>
      <w:r>
        <w:rPr>
          <w:rFonts w:eastAsia="Times New Roman"/>
          <w:szCs w:val="24"/>
        </w:rPr>
        <w:t>.</w:t>
      </w:r>
      <w:r w:rsidRPr="00EC48B7">
        <w:rPr>
          <w:rFonts w:eastAsia="Times New Roman"/>
          <w:szCs w:val="24"/>
        </w:rPr>
        <w:t xml:space="preserve"> </w:t>
      </w:r>
      <w:r>
        <w:rPr>
          <w:rFonts w:eastAsia="Times New Roman"/>
          <w:szCs w:val="24"/>
        </w:rPr>
        <w:t>Κι</w:t>
      </w:r>
      <w:r w:rsidRPr="00EC48B7">
        <w:rPr>
          <w:rFonts w:eastAsia="Times New Roman"/>
          <w:szCs w:val="24"/>
        </w:rPr>
        <w:t xml:space="preserve"> αυτό μένει να το δούμε αργότερα το βράδυ</w:t>
      </w:r>
      <w:r>
        <w:rPr>
          <w:rFonts w:eastAsia="Times New Roman"/>
          <w:szCs w:val="24"/>
        </w:rPr>
        <w:t>.</w:t>
      </w:r>
      <w:r w:rsidRPr="00EC48B7">
        <w:rPr>
          <w:rFonts w:eastAsia="Times New Roman"/>
          <w:szCs w:val="24"/>
        </w:rPr>
        <w:t xml:space="preserve"> </w:t>
      </w:r>
    </w:p>
    <w:p w14:paraId="09855C56" w14:textId="77777777" w:rsidR="00BE639A" w:rsidRDefault="00A212EC">
      <w:pPr>
        <w:spacing w:line="600" w:lineRule="auto"/>
        <w:ind w:firstLine="720"/>
        <w:jc w:val="both"/>
        <w:rPr>
          <w:rFonts w:eastAsia="Times New Roman"/>
          <w:szCs w:val="24"/>
        </w:rPr>
      </w:pPr>
      <w:r>
        <w:rPr>
          <w:rFonts w:eastAsia="Times New Roman"/>
          <w:szCs w:val="24"/>
        </w:rPr>
        <w:t>Α</w:t>
      </w:r>
      <w:r w:rsidRPr="00EC48B7">
        <w:rPr>
          <w:rFonts w:eastAsia="Times New Roman"/>
          <w:szCs w:val="24"/>
        </w:rPr>
        <w:t>κόμα</w:t>
      </w:r>
      <w:r>
        <w:rPr>
          <w:rFonts w:eastAsia="Times New Roman"/>
          <w:szCs w:val="24"/>
        </w:rPr>
        <w:t>,</w:t>
      </w:r>
      <w:r w:rsidRPr="00EC48B7">
        <w:rPr>
          <w:rFonts w:eastAsia="Times New Roman"/>
          <w:szCs w:val="24"/>
        </w:rPr>
        <w:t xml:space="preserve"> </w:t>
      </w:r>
      <w:r>
        <w:rPr>
          <w:rFonts w:eastAsia="Times New Roman"/>
          <w:szCs w:val="24"/>
        </w:rPr>
        <w:t>όμως,</w:t>
      </w:r>
      <w:r w:rsidRPr="00EC48B7">
        <w:rPr>
          <w:rFonts w:eastAsia="Times New Roman"/>
          <w:szCs w:val="24"/>
        </w:rPr>
        <w:t xml:space="preserve"> και η πρόταση που κάνατε είναι προβληματική</w:t>
      </w:r>
      <w:r>
        <w:rPr>
          <w:rFonts w:eastAsia="Times New Roman"/>
          <w:szCs w:val="24"/>
        </w:rPr>
        <w:t>.</w:t>
      </w:r>
      <w:r w:rsidRPr="00EC48B7">
        <w:rPr>
          <w:rFonts w:eastAsia="Times New Roman"/>
          <w:szCs w:val="24"/>
        </w:rPr>
        <w:t xml:space="preserve"> Τι λέτε στην πρότασή </w:t>
      </w:r>
      <w:r>
        <w:rPr>
          <w:rFonts w:eastAsia="Times New Roman"/>
          <w:szCs w:val="24"/>
        </w:rPr>
        <w:t>σας; Λέτε ότι ε</w:t>
      </w:r>
      <w:r w:rsidRPr="00EC48B7">
        <w:rPr>
          <w:rFonts w:eastAsia="Times New Roman"/>
          <w:szCs w:val="24"/>
        </w:rPr>
        <w:t xml:space="preserve">άν δεν εκλέγεται </w:t>
      </w:r>
      <w:r w:rsidRPr="00EC48B7">
        <w:rPr>
          <w:rFonts w:eastAsia="Times New Roman"/>
          <w:szCs w:val="24"/>
        </w:rPr>
        <w:lastRenderedPageBreak/>
        <w:t>Πρόε</w:t>
      </w:r>
      <w:r w:rsidRPr="00EC48B7">
        <w:rPr>
          <w:rFonts w:eastAsia="Times New Roman"/>
          <w:szCs w:val="24"/>
        </w:rPr>
        <w:t xml:space="preserve">δρος </w:t>
      </w:r>
      <w:r>
        <w:rPr>
          <w:rFonts w:eastAsia="Times New Roman"/>
          <w:szCs w:val="24"/>
        </w:rPr>
        <w:t xml:space="preserve">της </w:t>
      </w:r>
      <w:r w:rsidRPr="00EC48B7">
        <w:rPr>
          <w:rFonts w:eastAsia="Times New Roman"/>
          <w:szCs w:val="24"/>
        </w:rPr>
        <w:t>Δημοκρατίας από τη Βουλή</w:t>
      </w:r>
      <w:r>
        <w:rPr>
          <w:rFonts w:eastAsia="Times New Roman"/>
          <w:szCs w:val="24"/>
        </w:rPr>
        <w:t>,</w:t>
      </w:r>
      <w:r w:rsidRPr="00EC48B7">
        <w:rPr>
          <w:rFonts w:eastAsia="Times New Roman"/>
          <w:szCs w:val="24"/>
        </w:rPr>
        <w:t xml:space="preserve"> </w:t>
      </w:r>
      <w:r>
        <w:rPr>
          <w:rFonts w:eastAsia="Times New Roman"/>
          <w:szCs w:val="24"/>
        </w:rPr>
        <w:t>θα προσφεύγο</w:t>
      </w:r>
      <w:r w:rsidRPr="00EC48B7">
        <w:rPr>
          <w:rFonts w:eastAsia="Times New Roman"/>
          <w:szCs w:val="24"/>
        </w:rPr>
        <w:t>υμε στους πολίτες</w:t>
      </w:r>
      <w:r>
        <w:rPr>
          <w:rFonts w:eastAsia="Times New Roman"/>
          <w:szCs w:val="24"/>
        </w:rPr>
        <w:t>.</w:t>
      </w:r>
      <w:r w:rsidRPr="00EC48B7">
        <w:rPr>
          <w:rFonts w:eastAsia="Times New Roman"/>
          <w:szCs w:val="24"/>
        </w:rPr>
        <w:t xml:space="preserve"> </w:t>
      </w:r>
      <w:r>
        <w:rPr>
          <w:rFonts w:eastAsia="Times New Roman"/>
          <w:szCs w:val="24"/>
        </w:rPr>
        <w:t>Πολύ απλά, δηλαδή,</w:t>
      </w:r>
      <w:r w:rsidRPr="00EC48B7">
        <w:rPr>
          <w:rFonts w:eastAsia="Times New Roman"/>
          <w:szCs w:val="24"/>
        </w:rPr>
        <w:t xml:space="preserve"> θα έχουμε αλά καρτ πολίτευμα</w:t>
      </w:r>
      <w:r>
        <w:rPr>
          <w:rFonts w:eastAsia="Times New Roman"/>
          <w:szCs w:val="24"/>
        </w:rPr>
        <w:t>.</w:t>
      </w:r>
      <w:r w:rsidRPr="00EC48B7">
        <w:rPr>
          <w:rFonts w:eastAsia="Times New Roman"/>
          <w:szCs w:val="24"/>
        </w:rPr>
        <w:t xml:space="preserve"> </w:t>
      </w:r>
      <w:r>
        <w:rPr>
          <w:rFonts w:eastAsia="Times New Roman"/>
          <w:szCs w:val="24"/>
        </w:rPr>
        <w:t>Ε</w:t>
      </w:r>
      <w:r w:rsidRPr="00EC48B7">
        <w:rPr>
          <w:rFonts w:eastAsia="Times New Roman"/>
          <w:szCs w:val="24"/>
        </w:rPr>
        <w:t>άν εκλέγεται από τη Βουλή</w:t>
      </w:r>
      <w:r>
        <w:rPr>
          <w:rFonts w:eastAsia="Times New Roman"/>
          <w:szCs w:val="24"/>
        </w:rPr>
        <w:t>,</w:t>
      </w:r>
      <w:r w:rsidRPr="00EC48B7">
        <w:rPr>
          <w:rFonts w:eastAsia="Times New Roman"/>
          <w:szCs w:val="24"/>
        </w:rPr>
        <w:t xml:space="preserve"> θα έχου</w:t>
      </w:r>
      <w:r>
        <w:rPr>
          <w:rFonts w:eastAsia="Times New Roman"/>
          <w:szCs w:val="24"/>
        </w:rPr>
        <w:t>με</w:t>
      </w:r>
      <w:r w:rsidRPr="00EC48B7">
        <w:rPr>
          <w:rFonts w:eastAsia="Times New Roman"/>
          <w:szCs w:val="24"/>
        </w:rPr>
        <w:t xml:space="preserve"> </w:t>
      </w:r>
      <w:r>
        <w:rPr>
          <w:rFonts w:eastAsia="Times New Roman"/>
          <w:szCs w:val="24"/>
        </w:rPr>
        <w:t>Π</w:t>
      </w:r>
      <w:r w:rsidRPr="00EC48B7">
        <w:rPr>
          <w:rFonts w:eastAsia="Times New Roman"/>
          <w:szCs w:val="24"/>
        </w:rPr>
        <w:t>ροεδρευ</w:t>
      </w:r>
      <w:r>
        <w:rPr>
          <w:rFonts w:eastAsia="Times New Roman"/>
          <w:szCs w:val="24"/>
        </w:rPr>
        <w:t>ομένη Κοινοβουλευτική</w:t>
      </w:r>
      <w:r w:rsidRPr="00EC48B7">
        <w:rPr>
          <w:rFonts w:eastAsia="Times New Roman"/>
          <w:szCs w:val="24"/>
        </w:rPr>
        <w:t xml:space="preserve"> </w:t>
      </w:r>
      <w:r>
        <w:rPr>
          <w:rFonts w:eastAsia="Times New Roman"/>
          <w:szCs w:val="24"/>
        </w:rPr>
        <w:t xml:space="preserve">Δημοκρατία, </w:t>
      </w:r>
      <w:r w:rsidRPr="00EC48B7">
        <w:rPr>
          <w:rFonts w:eastAsia="Times New Roman"/>
          <w:szCs w:val="24"/>
        </w:rPr>
        <w:t>εάν εκλέγεται από τους πολίτες</w:t>
      </w:r>
      <w:r>
        <w:rPr>
          <w:rFonts w:eastAsia="Times New Roman"/>
          <w:szCs w:val="24"/>
        </w:rPr>
        <w:t>,</w:t>
      </w:r>
      <w:r w:rsidRPr="00EC48B7">
        <w:rPr>
          <w:rFonts w:eastAsia="Times New Roman"/>
          <w:szCs w:val="24"/>
        </w:rPr>
        <w:t xml:space="preserve"> θα έχουμε μία μορφή </w:t>
      </w:r>
      <w:r>
        <w:rPr>
          <w:rFonts w:eastAsia="Times New Roman"/>
          <w:szCs w:val="24"/>
        </w:rPr>
        <w:t>Π</w:t>
      </w:r>
      <w:r w:rsidRPr="00EC48B7">
        <w:rPr>
          <w:rFonts w:eastAsia="Times New Roman"/>
          <w:szCs w:val="24"/>
        </w:rPr>
        <w:t>ροεδρική</w:t>
      </w:r>
      <w:r w:rsidRPr="00EC48B7">
        <w:rPr>
          <w:rFonts w:eastAsia="Times New Roman"/>
          <w:szCs w:val="24"/>
        </w:rPr>
        <w:t>ς Δημοκρατίας</w:t>
      </w:r>
      <w:r>
        <w:rPr>
          <w:rFonts w:eastAsia="Times New Roman"/>
          <w:szCs w:val="24"/>
        </w:rPr>
        <w:t>.</w:t>
      </w:r>
      <w:r w:rsidRPr="00EC48B7">
        <w:rPr>
          <w:rFonts w:eastAsia="Times New Roman"/>
          <w:szCs w:val="24"/>
        </w:rPr>
        <w:t xml:space="preserve"> </w:t>
      </w:r>
      <w:r>
        <w:rPr>
          <w:rFonts w:eastAsia="Times New Roman"/>
          <w:szCs w:val="24"/>
        </w:rPr>
        <w:t>Τ</w:t>
      </w:r>
      <w:r w:rsidRPr="00EC48B7">
        <w:rPr>
          <w:rFonts w:eastAsia="Times New Roman"/>
          <w:szCs w:val="24"/>
        </w:rPr>
        <w:t xml:space="preserve">όσο σοβαρά </w:t>
      </w:r>
      <w:r>
        <w:rPr>
          <w:rFonts w:eastAsia="Times New Roman"/>
          <w:szCs w:val="24"/>
        </w:rPr>
        <w:t>παίρνετε</w:t>
      </w:r>
      <w:r w:rsidRPr="00EC48B7">
        <w:rPr>
          <w:rFonts w:eastAsia="Times New Roman"/>
          <w:szCs w:val="24"/>
        </w:rPr>
        <w:t xml:space="preserve"> το πολίτευμα</w:t>
      </w:r>
      <w:r>
        <w:rPr>
          <w:rFonts w:eastAsia="Times New Roman"/>
          <w:szCs w:val="24"/>
        </w:rPr>
        <w:t>!</w:t>
      </w:r>
    </w:p>
    <w:p w14:paraId="09855C57" w14:textId="77777777" w:rsidR="00BE639A" w:rsidRDefault="00A212EC">
      <w:pPr>
        <w:spacing w:line="600" w:lineRule="auto"/>
        <w:ind w:firstLine="720"/>
        <w:jc w:val="both"/>
        <w:rPr>
          <w:rFonts w:eastAsia="Times New Roman"/>
          <w:szCs w:val="24"/>
        </w:rPr>
      </w:pPr>
      <w:r w:rsidRPr="00EC48B7">
        <w:rPr>
          <w:rFonts w:eastAsia="Times New Roman"/>
          <w:szCs w:val="24"/>
        </w:rPr>
        <w:t>Η αλήθεια είναι πως το πολιτικό σύστημα αποδε</w:t>
      </w:r>
      <w:r>
        <w:rPr>
          <w:rFonts w:eastAsia="Times New Roman"/>
          <w:szCs w:val="24"/>
        </w:rPr>
        <w:t>ίχθηκε</w:t>
      </w:r>
      <w:r w:rsidRPr="00EC48B7">
        <w:rPr>
          <w:rFonts w:eastAsia="Times New Roman"/>
          <w:szCs w:val="24"/>
        </w:rPr>
        <w:t xml:space="preserve"> ανώριμο να οικοδομήσει συ</w:t>
      </w:r>
      <w:r>
        <w:rPr>
          <w:rFonts w:eastAsia="Times New Roman"/>
          <w:szCs w:val="24"/>
        </w:rPr>
        <w:t>ναινέσεις</w:t>
      </w:r>
      <w:r w:rsidRPr="00EC48B7">
        <w:rPr>
          <w:rFonts w:eastAsia="Times New Roman"/>
          <w:szCs w:val="24"/>
        </w:rPr>
        <w:t xml:space="preserve"> και</w:t>
      </w:r>
      <w:r>
        <w:rPr>
          <w:rFonts w:eastAsia="Times New Roman"/>
          <w:szCs w:val="24"/>
        </w:rPr>
        <w:t>,</w:t>
      </w:r>
      <w:r w:rsidRPr="00EC48B7">
        <w:rPr>
          <w:rFonts w:eastAsia="Times New Roman"/>
          <w:szCs w:val="24"/>
        </w:rPr>
        <w:t xml:space="preserve"> δυστυχώς</w:t>
      </w:r>
      <w:r>
        <w:rPr>
          <w:rFonts w:eastAsia="Times New Roman"/>
          <w:szCs w:val="24"/>
        </w:rPr>
        <w:t>,</w:t>
      </w:r>
      <w:r w:rsidRPr="00EC48B7">
        <w:rPr>
          <w:rFonts w:eastAsia="Times New Roman"/>
          <w:szCs w:val="24"/>
        </w:rPr>
        <w:t xml:space="preserve"> το πληρώνουμε ακριβά</w:t>
      </w:r>
      <w:r>
        <w:rPr>
          <w:rFonts w:eastAsia="Times New Roman"/>
          <w:szCs w:val="24"/>
        </w:rPr>
        <w:t>.</w:t>
      </w:r>
    </w:p>
    <w:p w14:paraId="09855C58" w14:textId="77777777" w:rsidR="00BE639A" w:rsidRDefault="00A212EC">
      <w:pPr>
        <w:spacing w:line="600" w:lineRule="auto"/>
        <w:ind w:firstLine="720"/>
        <w:jc w:val="both"/>
        <w:rPr>
          <w:rFonts w:eastAsia="Times New Roman"/>
          <w:szCs w:val="24"/>
        </w:rPr>
      </w:pPr>
      <w:r>
        <w:rPr>
          <w:rFonts w:eastAsia="Times New Roman"/>
          <w:szCs w:val="24"/>
        </w:rPr>
        <w:t>Κ</w:t>
      </w:r>
      <w:r w:rsidRPr="00EC48B7">
        <w:rPr>
          <w:rFonts w:eastAsia="Times New Roman"/>
          <w:szCs w:val="24"/>
        </w:rPr>
        <w:t>λείνοντας</w:t>
      </w:r>
      <w:r>
        <w:rPr>
          <w:rFonts w:eastAsia="Times New Roman"/>
          <w:szCs w:val="24"/>
        </w:rPr>
        <w:t>,</w:t>
      </w:r>
      <w:r w:rsidRPr="00EC48B7">
        <w:rPr>
          <w:rFonts w:eastAsia="Times New Roman"/>
          <w:szCs w:val="24"/>
        </w:rPr>
        <w:t xml:space="preserve"> ειδική μνεία χρειάζεται και το άρθρο 86 που αφορά τις ποινικές ευθύνες </w:t>
      </w:r>
      <w:r>
        <w:rPr>
          <w:rFonts w:eastAsia="Times New Roman"/>
          <w:szCs w:val="24"/>
        </w:rPr>
        <w:t>Υ</w:t>
      </w:r>
      <w:r w:rsidRPr="00EC48B7">
        <w:rPr>
          <w:rFonts w:eastAsia="Times New Roman"/>
          <w:szCs w:val="24"/>
        </w:rPr>
        <w:t xml:space="preserve">πουργών με κατάργηση </w:t>
      </w:r>
      <w:r>
        <w:rPr>
          <w:rFonts w:eastAsia="Times New Roman"/>
          <w:szCs w:val="24"/>
        </w:rPr>
        <w:t xml:space="preserve">της </w:t>
      </w:r>
      <w:r w:rsidRPr="00EC48B7">
        <w:rPr>
          <w:rFonts w:eastAsia="Times New Roman"/>
          <w:szCs w:val="24"/>
        </w:rPr>
        <w:t>σύντομης αποσβεστικής προθεσμίας</w:t>
      </w:r>
      <w:r>
        <w:rPr>
          <w:rFonts w:eastAsia="Times New Roman"/>
          <w:szCs w:val="24"/>
        </w:rPr>
        <w:t>.</w:t>
      </w:r>
      <w:r w:rsidRPr="00EC48B7">
        <w:rPr>
          <w:rFonts w:eastAsia="Times New Roman"/>
          <w:szCs w:val="24"/>
        </w:rPr>
        <w:t xml:space="preserve"> </w:t>
      </w:r>
      <w:r>
        <w:rPr>
          <w:rFonts w:eastAsia="Times New Roman"/>
          <w:szCs w:val="24"/>
        </w:rPr>
        <w:t>Π</w:t>
      </w:r>
      <w:r w:rsidRPr="00EC48B7">
        <w:rPr>
          <w:rFonts w:eastAsia="Times New Roman"/>
          <w:szCs w:val="24"/>
        </w:rPr>
        <w:t xml:space="preserve">ρόκειται για </w:t>
      </w:r>
      <w:r>
        <w:rPr>
          <w:rFonts w:eastAsia="Times New Roman"/>
          <w:szCs w:val="24"/>
        </w:rPr>
        <w:t>μία διάταξη</w:t>
      </w:r>
      <w:r w:rsidRPr="00EC48B7">
        <w:rPr>
          <w:rFonts w:eastAsia="Times New Roman"/>
          <w:szCs w:val="24"/>
        </w:rPr>
        <w:t xml:space="preserve"> εκτός εποχής που χρησιμοπ</w:t>
      </w:r>
      <w:r>
        <w:rPr>
          <w:rFonts w:eastAsia="Times New Roman"/>
          <w:szCs w:val="24"/>
        </w:rPr>
        <w:t>οιήθηκε</w:t>
      </w:r>
      <w:r w:rsidRPr="00EC48B7">
        <w:rPr>
          <w:rFonts w:eastAsia="Times New Roman"/>
          <w:szCs w:val="24"/>
        </w:rPr>
        <w:t xml:space="preserve"> καταχρηστικά και </w:t>
      </w:r>
      <w:r>
        <w:rPr>
          <w:rFonts w:eastAsia="Times New Roman"/>
          <w:szCs w:val="24"/>
        </w:rPr>
        <w:t>α</w:t>
      </w:r>
      <w:r w:rsidRPr="00EC48B7">
        <w:rPr>
          <w:rFonts w:eastAsia="Times New Roman"/>
          <w:szCs w:val="24"/>
        </w:rPr>
        <w:t xml:space="preserve">ποδείχθηκε πως </w:t>
      </w:r>
      <w:r>
        <w:rPr>
          <w:rFonts w:eastAsia="Times New Roman"/>
          <w:szCs w:val="24"/>
        </w:rPr>
        <w:t>λ</w:t>
      </w:r>
      <w:r w:rsidRPr="00EC48B7">
        <w:rPr>
          <w:rFonts w:eastAsia="Times New Roman"/>
          <w:szCs w:val="24"/>
        </w:rPr>
        <w:t>ειτούργησε και με λάθος τρόπο</w:t>
      </w:r>
      <w:r>
        <w:rPr>
          <w:rFonts w:eastAsia="Times New Roman"/>
          <w:szCs w:val="24"/>
        </w:rPr>
        <w:t>.</w:t>
      </w:r>
      <w:r w:rsidRPr="00EC48B7">
        <w:rPr>
          <w:rFonts w:eastAsia="Times New Roman"/>
          <w:szCs w:val="24"/>
        </w:rPr>
        <w:t xml:space="preserve"> </w:t>
      </w:r>
      <w:r>
        <w:rPr>
          <w:rFonts w:eastAsia="Times New Roman"/>
          <w:szCs w:val="24"/>
        </w:rPr>
        <w:t>Η</w:t>
      </w:r>
      <w:r w:rsidRPr="00EC48B7">
        <w:rPr>
          <w:rFonts w:eastAsia="Times New Roman"/>
          <w:szCs w:val="24"/>
        </w:rPr>
        <w:t xml:space="preserve"> ασυλία των </w:t>
      </w:r>
      <w:r>
        <w:rPr>
          <w:rFonts w:eastAsia="Times New Roman"/>
          <w:szCs w:val="24"/>
        </w:rPr>
        <w:t>Β</w:t>
      </w:r>
      <w:r w:rsidRPr="00EC48B7">
        <w:rPr>
          <w:rFonts w:eastAsia="Times New Roman"/>
          <w:szCs w:val="24"/>
        </w:rPr>
        <w:t xml:space="preserve">ουλευτών πρέπει να αφορά αποκλειστικά τις ενέργειες που τελέστηκαν κατά την άσκηση των καθηκόντων </w:t>
      </w:r>
      <w:r>
        <w:rPr>
          <w:rFonts w:eastAsia="Times New Roman"/>
          <w:szCs w:val="24"/>
        </w:rPr>
        <w:t>τους.</w:t>
      </w:r>
      <w:r w:rsidRPr="00EC48B7">
        <w:rPr>
          <w:rFonts w:eastAsia="Times New Roman"/>
          <w:szCs w:val="24"/>
        </w:rPr>
        <w:t xml:space="preserve"> </w:t>
      </w:r>
      <w:r>
        <w:rPr>
          <w:rFonts w:eastAsia="Times New Roman"/>
          <w:szCs w:val="24"/>
        </w:rPr>
        <w:t>Επίσης,</w:t>
      </w:r>
      <w:r w:rsidRPr="00EC48B7">
        <w:rPr>
          <w:rFonts w:eastAsia="Times New Roman"/>
          <w:szCs w:val="24"/>
        </w:rPr>
        <w:t xml:space="preserve"> πρέπει να καταργηθεί και </w:t>
      </w:r>
      <w:r>
        <w:rPr>
          <w:rFonts w:eastAsia="Times New Roman"/>
          <w:szCs w:val="24"/>
        </w:rPr>
        <w:t xml:space="preserve">η </w:t>
      </w:r>
      <w:r w:rsidRPr="00EC48B7">
        <w:rPr>
          <w:rFonts w:eastAsia="Times New Roman"/>
          <w:szCs w:val="24"/>
        </w:rPr>
        <w:t>ειδική αποσβεστική προθεσμία για τα αδικήματα</w:t>
      </w:r>
      <w:r>
        <w:rPr>
          <w:rFonts w:eastAsia="Times New Roman"/>
          <w:szCs w:val="24"/>
        </w:rPr>
        <w:t xml:space="preserve"> των Υ</w:t>
      </w:r>
      <w:r w:rsidRPr="00EC48B7">
        <w:rPr>
          <w:rFonts w:eastAsia="Times New Roman"/>
          <w:szCs w:val="24"/>
        </w:rPr>
        <w:t>πουργών</w:t>
      </w:r>
      <w:r>
        <w:rPr>
          <w:rFonts w:eastAsia="Times New Roman"/>
          <w:szCs w:val="24"/>
        </w:rPr>
        <w:t>.</w:t>
      </w:r>
    </w:p>
    <w:p w14:paraId="09855C59" w14:textId="77777777" w:rsidR="00BE639A" w:rsidRDefault="00A212EC">
      <w:pPr>
        <w:spacing w:line="600" w:lineRule="auto"/>
        <w:ind w:firstLine="720"/>
        <w:jc w:val="both"/>
        <w:rPr>
          <w:rFonts w:eastAsia="Times New Roman"/>
          <w:szCs w:val="24"/>
        </w:rPr>
      </w:pPr>
      <w:r>
        <w:rPr>
          <w:rFonts w:eastAsia="Times New Roman"/>
          <w:szCs w:val="24"/>
        </w:rPr>
        <w:lastRenderedPageBreak/>
        <w:t>Κ</w:t>
      </w:r>
      <w:r w:rsidRPr="00EC48B7">
        <w:rPr>
          <w:rFonts w:eastAsia="Times New Roman"/>
          <w:szCs w:val="24"/>
        </w:rPr>
        <w:t>υρίες και κύριοι συνάδελφοι από όλες τις π</w:t>
      </w:r>
      <w:r w:rsidRPr="00EC48B7">
        <w:rPr>
          <w:rFonts w:eastAsia="Times New Roman"/>
          <w:szCs w:val="24"/>
        </w:rPr>
        <w:t>τέρυγες Βουλής</w:t>
      </w:r>
      <w:r>
        <w:rPr>
          <w:rFonts w:eastAsia="Times New Roman"/>
          <w:szCs w:val="24"/>
        </w:rPr>
        <w:t>,</w:t>
      </w:r>
      <w:r w:rsidRPr="00EC48B7">
        <w:rPr>
          <w:rFonts w:eastAsia="Times New Roman"/>
          <w:szCs w:val="24"/>
        </w:rPr>
        <w:t xml:space="preserve"> στη συζήτηση επί των ζητημάτων της Αναθεώρησης </w:t>
      </w:r>
      <w:r>
        <w:rPr>
          <w:rFonts w:eastAsia="Times New Roman"/>
          <w:szCs w:val="24"/>
        </w:rPr>
        <w:t xml:space="preserve">του </w:t>
      </w:r>
      <w:r w:rsidRPr="00EC48B7">
        <w:rPr>
          <w:rFonts w:eastAsia="Times New Roman"/>
          <w:szCs w:val="24"/>
        </w:rPr>
        <w:t>Συντάγματος παραδοσιακά δεν υπάρχει κομματική πειθαρχία</w:t>
      </w:r>
      <w:r>
        <w:rPr>
          <w:rFonts w:eastAsia="Times New Roman"/>
          <w:szCs w:val="24"/>
        </w:rPr>
        <w:t>.</w:t>
      </w:r>
      <w:r w:rsidRPr="00EC48B7">
        <w:rPr>
          <w:rFonts w:eastAsia="Times New Roman"/>
          <w:szCs w:val="24"/>
        </w:rPr>
        <w:t xml:space="preserve"> Σας καλώ</w:t>
      </w:r>
      <w:r>
        <w:rPr>
          <w:rFonts w:eastAsia="Times New Roman"/>
          <w:szCs w:val="24"/>
        </w:rPr>
        <w:t>,</w:t>
      </w:r>
      <w:r w:rsidRPr="00EC48B7">
        <w:rPr>
          <w:rFonts w:eastAsia="Times New Roman"/>
          <w:szCs w:val="24"/>
        </w:rPr>
        <w:t xml:space="preserve"> λοιπόν</w:t>
      </w:r>
      <w:r>
        <w:rPr>
          <w:rFonts w:eastAsia="Times New Roman"/>
          <w:szCs w:val="24"/>
        </w:rPr>
        <w:t>,</w:t>
      </w:r>
      <w:r w:rsidRPr="00EC48B7">
        <w:rPr>
          <w:rFonts w:eastAsia="Times New Roman"/>
          <w:szCs w:val="24"/>
        </w:rPr>
        <w:t xml:space="preserve"> να συν</w:t>
      </w:r>
      <w:r>
        <w:rPr>
          <w:rFonts w:eastAsia="Times New Roman"/>
          <w:szCs w:val="24"/>
        </w:rPr>
        <w:t xml:space="preserve">εχίσουμε αυτή την παράδοση, </w:t>
      </w:r>
      <w:r w:rsidRPr="00EC48B7">
        <w:rPr>
          <w:rFonts w:eastAsia="Times New Roman"/>
          <w:szCs w:val="24"/>
        </w:rPr>
        <w:t xml:space="preserve">να υπερβούμε τις κομματικές γραμμές </w:t>
      </w:r>
      <w:r>
        <w:rPr>
          <w:rFonts w:eastAsia="Times New Roman"/>
          <w:szCs w:val="24"/>
        </w:rPr>
        <w:t>π</w:t>
      </w:r>
      <w:r w:rsidRPr="00EC48B7">
        <w:rPr>
          <w:rFonts w:eastAsia="Times New Roman"/>
          <w:szCs w:val="24"/>
        </w:rPr>
        <w:t>ρος όφελος της χώρας</w:t>
      </w:r>
      <w:r>
        <w:rPr>
          <w:rFonts w:eastAsia="Times New Roman"/>
          <w:szCs w:val="24"/>
        </w:rPr>
        <w:t>.</w:t>
      </w:r>
      <w:r w:rsidRPr="00EC48B7">
        <w:rPr>
          <w:rFonts w:eastAsia="Times New Roman"/>
          <w:szCs w:val="24"/>
        </w:rPr>
        <w:t xml:space="preserve"> </w:t>
      </w:r>
      <w:r>
        <w:rPr>
          <w:rFonts w:eastAsia="Times New Roman"/>
          <w:szCs w:val="24"/>
        </w:rPr>
        <w:t>Α</w:t>
      </w:r>
      <w:r w:rsidRPr="00EC48B7">
        <w:rPr>
          <w:rFonts w:eastAsia="Times New Roman"/>
          <w:szCs w:val="24"/>
        </w:rPr>
        <w:t>ς μη χάσουμε μία ακό</w:t>
      </w:r>
      <w:r w:rsidRPr="00EC48B7">
        <w:rPr>
          <w:rFonts w:eastAsia="Times New Roman"/>
          <w:szCs w:val="24"/>
        </w:rPr>
        <w:t>μα δεκαετία</w:t>
      </w:r>
      <w:r>
        <w:rPr>
          <w:rFonts w:eastAsia="Times New Roman"/>
          <w:szCs w:val="24"/>
        </w:rPr>
        <w:t>.</w:t>
      </w:r>
    </w:p>
    <w:p w14:paraId="09855C5A"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55C5B" w14:textId="77777777" w:rsidR="00BE639A" w:rsidRDefault="00A212EC">
      <w:pPr>
        <w:spacing w:line="600" w:lineRule="auto"/>
        <w:ind w:firstLine="720"/>
        <w:jc w:val="both"/>
        <w:rPr>
          <w:rFonts w:eastAsia="Times New Roman"/>
          <w:szCs w:val="24"/>
        </w:rPr>
      </w:pPr>
      <w:r w:rsidRPr="00D23F09">
        <w:rPr>
          <w:rFonts w:eastAsia="Times New Roman"/>
          <w:b/>
          <w:szCs w:val="24"/>
        </w:rPr>
        <w:t xml:space="preserve">ΠΡΟΕΔΡΕΥΩΝ (Δημήτριος Κρεμαστινός):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w:t>
      </w:r>
      <w:r w:rsidRPr="00404E28">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δύο</w:t>
      </w:r>
      <w:r w:rsidRPr="00404E28">
        <w:rPr>
          <w:rFonts w:eastAsia="Times New Roman"/>
          <w:szCs w:val="24"/>
        </w:rPr>
        <w:t xml:space="preserve"> μαθητές και μαθήτριες και </w:t>
      </w:r>
      <w:r>
        <w:rPr>
          <w:rFonts w:eastAsia="Times New Roman"/>
          <w:szCs w:val="24"/>
        </w:rPr>
        <w:t>δύο</w:t>
      </w:r>
      <w:r w:rsidRPr="00404E28">
        <w:rPr>
          <w:rFonts w:eastAsia="Times New Roman"/>
          <w:szCs w:val="24"/>
        </w:rPr>
        <w:t xml:space="preserve"> εκπαιδευτικοί συνοδοί από το </w:t>
      </w:r>
      <w:r>
        <w:rPr>
          <w:rFonts w:eastAsia="Times New Roman"/>
          <w:szCs w:val="24"/>
        </w:rPr>
        <w:t>Γενικό Λ</w:t>
      </w:r>
      <w:r>
        <w:rPr>
          <w:rFonts w:eastAsia="Times New Roman"/>
          <w:szCs w:val="24"/>
        </w:rPr>
        <w:t>ύκειο Κρανιδίου Αργολίδας</w:t>
      </w:r>
      <w:r w:rsidRPr="00404E28">
        <w:rPr>
          <w:rFonts w:eastAsia="Times New Roman"/>
          <w:szCs w:val="24"/>
        </w:rPr>
        <w:t>.</w:t>
      </w:r>
    </w:p>
    <w:p w14:paraId="09855C5C" w14:textId="77777777" w:rsidR="00BE639A" w:rsidRDefault="00A212EC">
      <w:pPr>
        <w:spacing w:line="600" w:lineRule="auto"/>
        <w:ind w:firstLine="720"/>
        <w:jc w:val="both"/>
        <w:rPr>
          <w:rFonts w:eastAsia="Times New Roman"/>
          <w:szCs w:val="24"/>
        </w:rPr>
      </w:pPr>
      <w:r w:rsidRPr="00404E28">
        <w:rPr>
          <w:rFonts w:eastAsia="Times New Roman"/>
          <w:szCs w:val="24"/>
        </w:rPr>
        <w:t>Η Βουλή το</w:t>
      </w:r>
      <w:r>
        <w:rPr>
          <w:rFonts w:eastAsia="Times New Roman"/>
          <w:szCs w:val="24"/>
        </w:rPr>
        <w:t>ύ</w:t>
      </w:r>
      <w:r w:rsidRPr="00404E28">
        <w:rPr>
          <w:rFonts w:eastAsia="Times New Roman"/>
          <w:szCs w:val="24"/>
        </w:rPr>
        <w:t>ς καλωσορίζει.</w:t>
      </w:r>
    </w:p>
    <w:p w14:paraId="09855C5D" w14:textId="77777777" w:rsidR="00BE639A" w:rsidRDefault="00A212EC">
      <w:pPr>
        <w:spacing w:line="600" w:lineRule="auto"/>
        <w:ind w:firstLine="720"/>
        <w:jc w:val="center"/>
        <w:rPr>
          <w:rFonts w:eastAsia="Times New Roman"/>
          <w:b/>
          <w:szCs w:val="24"/>
        </w:rPr>
      </w:pPr>
      <w:r w:rsidRPr="00404E28">
        <w:rPr>
          <w:rFonts w:eastAsia="Times New Roman"/>
          <w:szCs w:val="24"/>
        </w:rPr>
        <w:t>(Χειροκροτήματα απ’ όλες τις πτέρυγες της Βουλής)</w:t>
      </w:r>
    </w:p>
    <w:p w14:paraId="09855C5E" w14:textId="77777777" w:rsidR="00BE639A" w:rsidRDefault="00A212EC">
      <w:pPr>
        <w:spacing w:line="600" w:lineRule="auto"/>
        <w:ind w:firstLine="720"/>
        <w:jc w:val="both"/>
        <w:rPr>
          <w:rFonts w:eastAsia="Times New Roman"/>
          <w:szCs w:val="24"/>
        </w:rPr>
      </w:pPr>
      <w:r w:rsidRPr="00014D4C">
        <w:rPr>
          <w:rFonts w:eastAsia="Times New Roman"/>
          <w:b/>
          <w:szCs w:val="24"/>
        </w:rPr>
        <w:lastRenderedPageBreak/>
        <w:t>ΚΩΝΣΤΑΝΤΙΝΟΣ ΔΟΥΖΙΝΑΣ:</w:t>
      </w:r>
      <w:r>
        <w:rPr>
          <w:rFonts w:eastAsia="Times New Roman"/>
          <w:szCs w:val="24"/>
        </w:rPr>
        <w:t xml:space="preserve"> Κύριε Πρόεδρε, θα ήθελα τον λόγο επί προσωπικού. </w:t>
      </w:r>
    </w:p>
    <w:p w14:paraId="09855C5F" w14:textId="77777777" w:rsidR="00BE639A" w:rsidRDefault="00A212EC">
      <w:pPr>
        <w:spacing w:line="600" w:lineRule="auto"/>
        <w:ind w:firstLine="720"/>
        <w:jc w:val="both"/>
        <w:rPr>
          <w:rFonts w:eastAsia="Times New Roman"/>
          <w:szCs w:val="24"/>
        </w:rPr>
      </w:pPr>
      <w:r w:rsidRPr="00D23F09">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Σε τι συνίσταται το προσωπικό; </w:t>
      </w:r>
    </w:p>
    <w:p w14:paraId="09855C60"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Έγινε μία αναφορά στο βιογραφικό μου. </w:t>
      </w:r>
    </w:p>
    <w:p w14:paraId="09855C61" w14:textId="77777777" w:rsidR="00BE639A" w:rsidRDefault="00A212EC">
      <w:pPr>
        <w:spacing w:line="600" w:lineRule="auto"/>
        <w:ind w:firstLine="720"/>
        <w:jc w:val="both"/>
        <w:rPr>
          <w:rFonts w:eastAsia="Times New Roman"/>
          <w:szCs w:val="24"/>
        </w:rPr>
      </w:pPr>
      <w:r w:rsidRPr="00275E6D">
        <w:rPr>
          <w:rFonts w:eastAsia="Times New Roman"/>
          <w:b/>
          <w:szCs w:val="24"/>
        </w:rPr>
        <w:t>ΧΡΙΣΤΟΣ ΔΗΜΑΣ:</w:t>
      </w:r>
      <w:r>
        <w:rPr>
          <w:rFonts w:eastAsia="Times New Roman"/>
          <w:szCs w:val="24"/>
        </w:rPr>
        <w:t xml:space="preserve"> Δεν έκανα προσωπική αναφορά σε κανέναν. </w:t>
      </w:r>
    </w:p>
    <w:p w14:paraId="09855C62"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ανέφερε το όνομά σας. </w:t>
      </w:r>
    </w:p>
    <w:p w14:paraId="09855C63"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Νομίζω ότι δικαιούμαι να πάρω τον λόγο για ένα λεπτό</w:t>
      </w:r>
      <w:r>
        <w:rPr>
          <w:rFonts w:eastAsia="Times New Roman"/>
          <w:szCs w:val="24"/>
        </w:rPr>
        <w:t>. Δεν θέλω να επιτεθώ στον κ. Δήμα.</w:t>
      </w:r>
    </w:p>
    <w:p w14:paraId="09855C64" w14:textId="77777777" w:rsidR="00BE639A" w:rsidRDefault="00A212EC">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Αφήστε τον, κύριε Πρόεδρε.</w:t>
      </w:r>
    </w:p>
    <w:p w14:paraId="09855C65"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Δουζίνα, έχετε τον λόγο. </w:t>
      </w:r>
    </w:p>
    <w:p w14:paraId="09855C66" w14:textId="77777777" w:rsidR="00BE639A" w:rsidRDefault="00A212EC">
      <w:pPr>
        <w:spacing w:line="600" w:lineRule="auto"/>
        <w:ind w:firstLine="720"/>
        <w:jc w:val="both"/>
        <w:rPr>
          <w:rFonts w:eastAsia="Times New Roman"/>
          <w:szCs w:val="24"/>
        </w:rPr>
      </w:pPr>
      <w:r>
        <w:rPr>
          <w:rFonts w:eastAsia="Times New Roman"/>
          <w:b/>
          <w:szCs w:val="24"/>
        </w:rPr>
        <w:lastRenderedPageBreak/>
        <w:t xml:space="preserve">ΚΩΝΣΤΑΝΤΙΝΟΣ ΔΟΥΖΙΝΑΣ: </w:t>
      </w:r>
      <w:r>
        <w:rPr>
          <w:rFonts w:eastAsia="Times New Roman"/>
          <w:szCs w:val="24"/>
        </w:rPr>
        <w:t>Τον κ. Δήμα δεν είχα την τιμή να τον διδάξω στο Πανεπιστήμιο του Λονδίνου, όπου</w:t>
      </w:r>
      <w:r>
        <w:rPr>
          <w:rFonts w:eastAsia="Times New Roman"/>
          <w:szCs w:val="24"/>
        </w:rPr>
        <w:t xml:space="preserve"> κι αυτός εκεί έκανε το διδακτορικό του, απ’ ό,τι ξέρω. Αναφέρθηκε με επαινετικά λόγια για εμένα, για το ότι έχω ιδρύσει τη νομική σχολή στο Πανεπιστήμιο του Λονδίνου κ.λπ</w:t>
      </w:r>
      <w:r>
        <w:rPr>
          <w:rFonts w:eastAsia="Times New Roman"/>
          <w:szCs w:val="24"/>
        </w:rPr>
        <w:t>.</w:t>
      </w:r>
      <w:r>
        <w:rPr>
          <w:rFonts w:eastAsia="Times New Roman"/>
          <w:szCs w:val="24"/>
        </w:rPr>
        <w:t xml:space="preserve">. </w:t>
      </w:r>
    </w:p>
    <w:p w14:paraId="09855C67" w14:textId="77777777" w:rsidR="00BE639A" w:rsidRDefault="00A212EC">
      <w:pPr>
        <w:spacing w:line="600" w:lineRule="auto"/>
        <w:ind w:firstLine="720"/>
        <w:jc w:val="both"/>
        <w:rPr>
          <w:rFonts w:eastAsia="Times New Roman"/>
          <w:szCs w:val="24"/>
        </w:rPr>
      </w:pPr>
      <w:r w:rsidRPr="00275E6D">
        <w:rPr>
          <w:rFonts w:eastAsia="Times New Roman"/>
          <w:b/>
          <w:szCs w:val="24"/>
        </w:rPr>
        <w:t>ΧΡΙΣΤΟΣ ΔΗΜΑΣ:</w:t>
      </w:r>
      <w:r>
        <w:rPr>
          <w:rFonts w:eastAsia="Times New Roman"/>
          <w:b/>
          <w:szCs w:val="24"/>
        </w:rPr>
        <w:t xml:space="preserve"> </w:t>
      </w:r>
      <w:r>
        <w:rPr>
          <w:rFonts w:eastAsia="Times New Roman"/>
          <w:szCs w:val="24"/>
        </w:rPr>
        <w:t xml:space="preserve">Και στην Κύπρο. </w:t>
      </w:r>
    </w:p>
    <w:p w14:paraId="09855C68"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Και στην Κύπρο, ναι. Στο κ</w:t>
      </w:r>
      <w:r>
        <w:rPr>
          <w:rFonts w:eastAsia="Times New Roman"/>
          <w:szCs w:val="24"/>
        </w:rPr>
        <w:t xml:space="preserve">ρατικό πανεπιστήμιο. </w:t>
      </w:r>
    </w:p>
    <w:p w14:paraId="09855C69" w14:textId="77777777" w:rsidR="00BE639A" w:rsidRDefault="00A212EC">
      <w:pPr>
        <w:spacing w:line="600" w:lineRule="auto"/>
        <w:ind w:firstLine="720"/>
        <w:jc w:val="both"/>
        <w:rPr>
          <w:rFonts w:eastAsia="Times New Roman"/>
          <w:szCs w:val="24"/>
        </w:rPr>
      </w:pPr>
      <w:r>
        <w:rPr>
          <w:rFonts w:eastAsia="Times New Roman"/>
          <w:szCs w:val="24"/>
        </w:rPr>
        <w:t xml:space="preserve">Θα ήθελα να κάνω μία </w:t>
      </w:r>
      <w:r w:rsidRPr="00EC48B7">
        <w:rPr>
          <w:rFonts w:eastAsia="Times New Roman"/>
          <w:szCs w:val="24"/>
        </w:rPr>
        <w:t>απλή διευκρίνιση</w:t>
      </w:r>
      <w:r>
        <w:rPr>
          <w:rFonts w:eastAsia="Times New Roman"/>
          <w:szCs w:val="24"/>
        </w:rPr>
        <w:t>.</w:t>
      </w:r>
      <w:r w:rsidRPr="00EC48B7">
        <w:rPr>
          <w:rFonts w:eastAsia="Times New Roman"/>
          <w:szCs w:val="24"/>
        </w:rPr>
        <w:t xml:space="preserve"> </w:t>
      </w:r>
      <w:r>
        <w:rPr>
          <w:rFonts w:eastAsia="Times New Roman"/>
          <w:szCs w:val="24"/>
        </w:rPr>
        <w:t>Τα</w:t>
      </w:r>
      <w:r w:rsidRPr="00EC48B7">
        <w:rPr>
          <w:rFonts w:eastAsia="Times New Roman"/>
          <w:szCs w:val="24"/>
        </w:rPr>
        <w:t xml:space="preserve"> είπαμε αναλυτικά στην </w:t>
      </w:r>
      <w:r>
        <w:rPr>
          <w:rFonts w:eastAsia="Times New Roman"/>
          <w:szCs w:val="24"/>
        </w:rPr>
        <w:t>ε</w:t>
      </w:r>
      <w:r w:rsidRPr="00EC48B7">
        <w:rPr>
          <w:rFonts w:eastAsia="Times New Roman"/>
          <w:szCs w:val="24"/>
        </w:rPr>
        <w:t>πιτροπή</w:t>
      </w:r>
      <w:r>
        <w:rPr>
          <w:rFonts w:eastAsia="Times New Roman"/>
          <w:szCs w:val="24"/>
        </w:rPr>
        <w:t>,</w:t>
      </w:r>
      <w:r w:rsidRPr="00EC48B7">
        <w:rPr>
          <w:rFonts w:eastAsia="Times New Roman"/>
          <w:szCs w:val="24"/>
        </w:rPr>
        <w:t xml:space="preserve"> αλλά </w:t>
      </w:r>
      <w:r>
        <w:rPr>
          <w:rFonts w:eastAsia="Times New Roman"/>
          <w:szCs w:val="24"/>
        </w:rPr>
        <w:t xml:space="preserve">θέλω να ακουστεί κι </w:t>
      </w:r>
      <w:r w:rsidRPr="00EC48B7">
        <w:rPr>
          <w:rFonts w:eastAsia="Times New Roman"/>
          <w:szCs w:val="24"/>
        </w:rPr>
        <w:t>εδώ</w:t>
      </w:r>
      <w:r>
        <w:rPr>
          <w:rFonts w:eastAsia="Times New Roman"/>
          <w:szCs w:val="24"/>
        </w:rPr>
        <w:t>.</w:t>
      </w:r>
      <w:r w:rsidRPr="00EC48B7">
        <w:rPr>
          <w:rFonts w:eastAsia="Times New Roman"/>
          <w:szCs w:val="24"/>
        </w:rPr>
        <w:t xml:space="preserve"> </w:t>
      </w:r>
      <w:r>
        <w:rPr>
          <w:rFonts w:eastAsia="Times New Roman"/>
          <w:szCs w:val="24"/>
        </w:rPr>
        <w:t>Γ</w:t>
      </w:r>
      <w:r w:rsidRPr="00EC48B7">
        <w:rPr>
          <w:rFonts w:eastAsia="Times New Roman"/>
          <w:szCs w:val="24"/>
        </w:rPr>
        <w:t>ιατί στη Βρετανία</w:t>
      </w:r>
      <w:r>
        <w:rPr>
          <w:rFonts w:eastAsia="Times New Roman"/>
          <w:szCs w:val="24"/>
        </w:rPr>
        <w:t>,</w:t>
      </w:r>
      <w:r w:rsidRPr="00EC48B7">
        <w:rPr>
          <w:rFonts w:eastAsia="Times New Roman"/>
          <w:szCs w:val="24"/>
        </w:rPr>
        <w:t xml:space="preserve"> στην οποία </w:t>
      </w:r>
      <w:r>
        <w:rPr>
          <w:rFonts w:eastAsia="Times New Roman"/>
          <w:szCs w:val="24"/>
        </w:rPr>
        <w:t xml:space="preserve">εγώ ήμουν και αντιπρύτανης και </w:t>
      </w:r>
      <w:r w:rsidRPr="00EC48B7">
        <w:rPr>
          <w:rFonts w:eastAsia="Times New Roman"/>
          <w:szCs w:val="24"/>
        </w:rPr>
        <w:t>κοσμήτορ</w:t>
      </w:r>
      <w:r>
        <w:rPr>
          <w:rFonts w:eastAsia="Times New Roman"/>
          <w:szCs w:val="24"/>
        </w:rPr>
        <w:t>α</w:t>
      </w:r>
      <w:r w:rsidRPr="00EC48B7">
        <w:rPr>
          <w:rFonts w:eastAsia="Times New Roman"/>
          <w:szCs w:val="24"/>
        </w:rPr>
        <w:t xml:space="preserve">ς </w:t>
      </w:r>
      <w:r>
        <w:rPr>
          <w:rFonts w:eastAsia="Times New Roman"/>
          <w:szCs w:val="24"/>
        </w:rPr>
        <w:t>κ</w:t>
      </w:r>
      <w:r>
        <w:rPr>
          <w:rFonts w:eastAsia="Times New Roman"/>
          <w:szCs w:val="24"/>
        </w:rPr>
        <w:t>.</w:t>
      </w:r>
      <w:r>
        <w:rPr>
          <w:rFonts w:eastAsia="Times New Roman"/>
          <w:szCs w:val="24"/>
        </w:rPr>
        <w:t xml:space="preserve">λπ., στο Πανεπιστήμιο του Λονδίνου, </w:t>
      </w:r>
      <w:r w:rsidRPr="00EC48B7">
        <w:rPr>
          <w:rFonts w:eastAsia="Times New Roman"/>
          <w:szCs w:val="24"/>
        </w:rPr>
        <w:t>υπάρχουν δίδακτρα</w:t>
      </w:r>
      <w:r>
        <w:rPr>
          <w:rFonts w:eastAsia="Times New Roman"/>
          <w:szCs w:val="24"/>
        </w:rPr>
        <w:t xml:space="preserve">; </w:t>
      </w:r>
      <w:r>
        <w:rPr>
          <w:rFonts w:eastAsia="Times New Roman"/>
          <w:szCs w:val="24"/>
        </w:rPr>
        <w:t>Τ</w:t>
      </w:r>
      <w:r w:rsidRPr="00EC48B7">
        <w:rPr>
          <w:rFonts w:eastAsia="Times New Roman"/>
          <w:szCs w:val="24"/>
        </w:rPr>
        <w:t>α πανεπιστήμια στη Βρετανία</w:t>
      </w:r>
      <w:r>
        <w:rPr>
          <w:rFonts w:eastAsia="Times New Roman"/>
          <w:szCs w:val="24"/>
        </w:rPr>
        <w:t>, να</w:t>
      </w:r>
      <w:r w:rsidRPr="00EC48B7">
        <w:rPr>
          <w:rFonts w:eastAsia="Times New Roman"/>
          <w:szCs w:val="24"/>
        </w:rPr>
        <w:t xml:space="preserve"> το ξαναπούμε</w:t>
      </w:r>
      <w:r>
        <w:rPr>
          <w:rFonts w:eastAsia="Times New Roman"/>
          <w:szCs w:val="24"/>
        </w:rPr>
        <w:t>,</w:t>
      </w:r>
      <w:r w:rsidRPr="00EC48B7">
        <w:rPr>
          <w:rFonts w:eastAsia="Times New Roman"/>
          <w:szCs w:val="24"/>
        </w:rPr>
        <w:t xml:space="preserve"> είναι όλα δημόσια</w:t>
      </w:r>
      <w:r>
        <w:rPr>
          <w:rFonts w:eastAsia="Times New Roman"/>
          <w:szCs w:val="24"/>
        </w:rPr>
        <w:t>.</w:t>
      </w:r>
      <w:r w:rsidRPr="00EC48B7">
        <w:rPr>
          <w:rFonts w:eastAsia="Times New Roman"/>
          <w:szCs w:val="24"/>
        </w:rPr>
        <w:t xml:space="preserve"> </w:t>
      </w:r>
    </w:p>
    <w:p w14:paraId="09855C6A" w14:textId="77777777" w:rsidR="00BE639A" w:rsidRDefault="00A212EC">
      <w:pPr>
        <w:spacing w:line="600" w:lineRule="auto"/>
        <w:ind w:firstLine="720"/>
        <w:jc w:val="both"/>
        <w:rPr>
          <w:rFonts w:eastAsia="Times New Roman"/>
          <w:szCs w:val="24"/>
        </w:rPr>
      </w:pPr>
      <w:r>
        <w:rPr>
          <w:rFonts w:eastAsia="Times New Roman"/>
          <w:szCs w:val="24"/>
        </w:rPr>
        <w:t>Τ</w:t>
      </w:r>
      <w:r w:rsidRPr="00EC48B7">
        <w:rPr>
          <w:rFonts w:eastAsia="Times New Roman"/>
          <w:szCs w:val="24"/>
        </w:rPr>
        <w:t>ι συνέβη</w:t>
      </w:r>
      <w:r>
        <w:rPr>
          <w:rFonts w:eastAsia="Times New Roman"/>
          <w:szCs w:val="24"/>
        </w:rPr>
        <w:t>,</w:t>
      </w:r>
      <w:r w:rsidRPr="00EC48B7">
        <w:rPr>
          <w:rFonts w:eastAsia="Times New Roman"/>
          <w:szCs w:val="24"/>
        </w:rPr>
        <w:t xml:space="preserve"> </w:t>
      </w:r>
      <w:r>
        <w:rPr>
          <w:rFonts w:eastAsia="Times New Roman"/>
          <w:szCs w:val="24"/>
        </w:rPr>
        <w:t>όμως,</w:t>
      </w:r>
      <w:r w:rsidRPr="00EC48B7">
        <w:rPr>
          <w:rFonts w:eastAsia="Times New Roman"/>
          <w:szCs w:val="24"/>
        </w:rPr>
        <w:t xml:space="preserve"> και μπήκαν δ</w:t>
      </w:r>
      <w:r>
        <w:rPr>
          <w:rFonts w:eastAsia="Times New Roman"/>
          <w:szCs w:val="24"/>
        </w:rPr>
        <w:t>ίδακτρα,</w:t>
      </w:r>
      <w:r w:rsidRPr="00EC48B7">
        <w:rPr>
          <w:rFonts w:eastAsia="Times New Roman"/>
          <w:szCs w:val="24"/>
        </w:rPr>
        <w:t xml:space="preserve"> ενώ μέχρι πριν από </w:t>
      </w:r>
      <w:r>
        <w:rPr>
          <w:rFonts w:eastAsia="Times New Roman"/>
          <w:szCs w:val="24"/>
        </w:rPr>
        <w:t>είκοσι</w:t>
      </w:r>
      <w:r w:rsidRPr="00EC48B7">
        <w:rPr>
          <w:rFonts w:eastAsia="Times New Roman"/>
          <w:szCs w:val="24"/>
        </w:rPr>
        <w:t xml:space="preserve"> χρόνια πληρ</w:t>
      </w:r>
      <w:r>
        <w:rPr>
          <w:rFonts w:eastAsia="Times New Roman"/>
          <w:szCs w:val="24"/>
        </w:rPr>
        <w:t>ωνόταν κι ένα</w:t>
      </w:r>
      <w:r w:rsidRPr="00EC48B7">
        <w:rPr>
          <w:rFonts w:eastAsia="Times New Roman"/>
          <w:szCs w:val="24"/>
        </w:rPr>
        <w:t xml:space="preserve"> </w:t>
      </w:r>
      <w:r>
        <w:rPr>
          <w:rFonts w:eastAsia="Times New Roman"/>
          <w:szCs w:val="24"/>
          <w:lang w:val="en-US"/>
        </w:rPr>
        <w:t>grand</w:t>
      </w:r>
      <w:r w:rsidRPr="00EC48B7">
        <w:rPr>
          <w:rFonts w:eastAsia="Times New Roman"/>
          <w:szCs w:val="24"/>
        </w:rPr>
        <w:t xml:space="preserve"> στους φοιτητές</w:t>
      </w:r>
      <w:r w:rsidRPr="007733E8">
        <w:rPr>
          <w:rFonts w:eastAsia="Times New Roman"/>
          <w:szCs w:val="24"/>
        </w:rPr>
        <w:t>,</w:t>
      </w:r>
      <w:r w:rsidRPr="00EC48B7">
        <w:rPr>
          <w:rFonts w:eastAsia="Times New Roman"/>
          <w:szCs w:val="24"/>
        </w:rPr>
        <w:t xml:space="preserve"> για να μπορούν να ζουν</w:t>
      </w:r>
      <w:r>
        <w:rPr>
          <w:rFonts w:eastAsia="Times New Roman"/>
          <w:szCs w:val="24"/>
        </w:rPr>
        <w:t>;</w:t>
      </w:r>
      <w:r w:rsidRPr="00EC48B7">
        <w:rPr>
          <w:rFonts w:eastAsia="Times New Roman"/>
          <w:szCs w:val="24"/>
        </w:rPr>
        <w:t xml:space="preserve"> </w:t>
      </w:r>
      <w:r>
        <w:rPr>
          <w:rFonts w:eastAsia="Times New Roman"/>
          <w:szCs w:val="24"/>
        </w:rPr>
        <w:t>Η</w:t>
      </w:r>
      <w:r w:rsidRPr="00EC48B7">
        <w:rPr>
          <w:rFonts w:eastAsia="Times New Roman"/>
          <w:szCs w:val="24"/>
        </w:rPr>
        <w:t xml:space="preserve"> κυβέρνηση της Θάτσερ και αργότερα το</w:t>
      </w:r>
      <w:r>
        <w:rPr>
          <w:rFonts w:eastAsia="Times New Roman"/>
          <w:szCs w:val="24"/>
        </w:rPr>
        <w:t xml:space="preserve">υ Μπλερ </w:t>
      </w:r>
      <w:r w:rsidRPr="00EC48B7">
        <w:rPr>
          <w:rFonts w:eastAsia="Times New Roman"/>
          <w:szCs w:val="24"/>
        </w:rPr>
        <w:t>αφαίρεσε</w:t>
      </w:r>
      <w:r w:rsidRPr="00EC48B7">
        <w:rPr>
          <w:rFonts w:eastAsia="Times New Roman"/>
          <w:szCs w:val="24"/>
        </w:rPr>
        <w:t xml:space="preserve"> από τον </w:t>
      </w:r>
      <w:r>
        <w:rPr>
          <w:rFonts w:eastAsia="Times New Roman"/>
          <w:szCs w:val="24"/>
        </w:rPr>
        <w:t>προ</w:t>
      </w:r>
      <w:r w:rsidRPr="00EC48B7">
        <w:rPr>
          <w:rFonts w:eastAsia="Times New Roman"/>
          <w:szCs w:val="24"/>
        </w:rPr>
        <w:t xml:space="preserve">ϋπολογισμό μας το </w:t>
      </w:r>
      <w:r>
        <w:rPr>
          <w:rFonts w:eastAsia="Times New Roman"/>
          <w:szCs w:val="24"/>
        </w:rPr>
        <w:t xml:space="preserve">ένα τρίτο (1/3), </w:t>
      </w:r>
      <w:r>
        <w:rPr>
          <w:rFonts w:eastAsia="Times New Roman"/>
          <w:szCs w:val="24"/>
        </w:rPr>
        <w:lastRenderedPageBreak/>
        <w:t>το οποίο</w:t>
      </w:r>
      <w:r w:rsidRPr="00EC48B7">
        <w:rPr>
          <w:rFonts w:eastAsia="Times New Roman"/>
          <w:szCs w:val="24"/>
        </w:rPr>
        <w:t xml:space="preserve"> </w:t>
      </w:r>
      <w:r>
        <w:rPr>
          <w:rFonts w:eastAsia="Times New Roman"/>
          <w:szCs w:val="24"/>
        </w:rPr>
        <w:t>εδίδετο</w:t>
      </w:r>
      <w:r w:rsidRPr="00EC48B7">
        <w:rPr>
          <w:rFonts w:eastAsia="Times New Roman"/>
          <w:szCs w:val="24"/>
        </w:rPr>
        <w:t xml:space="preserve"> για</w:t>
      </w:r>
      <w:r>
        <w:rPr>
          <w:rFonts w:eastAsia="Times New Roman"/>
          <w:szCs w:val="24"/>
        </w:rPr>
        <w:t xml:space="preserve"> τους</w:t>
      </w:r>
      <w:r w:rsidRPr="00EC48B7">
        <w:rPr>
          <w:rFonts w:eastAsia="Times New Roman"/>
          <w:szCs w:val="24"/>
        </w:rPr>
        <w:t xml:space="preserve"> διδακτικούς </w:t>
      </w:r>
      <w:r>
        <w:rPr>
          <w:rFonts w:eastAsia="Times New Roman"/>
          <w:szCs w:val="24"/>
        </w:rPr>
        <w:t xml:space="preserve">μας </w:t>
      </w:r>
      <w:r w:rsidRPr="00EC48B7">
        <w:rPr>
          <w:rFonts w:eastAsia="Times New Roman"/>
          <w:szCs w:val="24"/>
        </w:rPr>
        <w:t xml:space="preserve">σκοπούς και μας επέβαλε να βάλουμε </w:t>
      </w:r>
      <w:r>
        <w:rPr>
          <w:rFonts w:eastAsia="Times New Roman"/>
          <w:szCs w:val="24"/>
        </w:rPr>
        <w:t>δίδακτρα</w:t>
      </w:r>
      <w:r w:rsidRPr="00EC48B7">
        <w:rPr>
          <w:rFonts w:eastAsia="Times New Roman"/>
          <w:szCs w:val="24"/>
        </w:rPr>
        <w:t xml:space="preserve"> για να κλείσουμε αυτή την τρύπα στον προϋπολογισμό</w:t>
      </w:r>
      <w:r>
        <w:rPr>
          <w:rFonts w:eastAsia="Times New Roman"/>
          <w:szCs w:val="24"/>
        </w:rPr>
        <w:t>.</w:t>
      </w:r>
    </w:p>
    <w:p w14:paraId="09855C6B" w14:textId="77777777" w:rsidR="00BE639A" w:rsidRDefault="00A212EC">
      <w:pPr>
        <w:spacing w:line="600" w:lineRule="auto"/>
        <w:ind w:firstLine="720"/>
        <w:jc w:val="both"/>
        <w:rPr>
          <w:rFonts w:eastAsia="Times New Roman"/>
          <w:szCs w:val="24"/>
        </w:rPr>
      </w:pPr>
      <w:r>
        <w:rPr>
          <w:rFonts w:eastAsia="Times New Roman"/>
          <w:szCs w:val="24"/>
        </w:rPr>
        <w:t>Φ</w:t>
      </w:r>
      <w:r w:rsidRPr="00EC48B7">
        <w:rPr>
          <w:rFonts w:eastAsia="Times New Roman"/>
          <w:szCs w:val="24"/>
        </w:rPr>
        <w:t>οβάμαι ότι αυτή είναι και μία λογική όπου ακούγεται εδώ</w:t>
      </w:r>
      <w:r>
        <w:rPr>
          <w:rFonts w:eastAsia="Times New Roman"/>
          <w:szCs w:val="24"/>
        </w:rPr>
        <w:t>.</w:t>
      </w:r>
      <w:r w:rsidRPr="00EC48B7">
        <w:rPr>
          <w:rFonts w:eastAsia="Times New Roman"/>
          <w:szCs w:val="24"/>
        </w:rPr>
        <w:t xml:space="preserve"> </w:t>
      </w:r>
      <w:r>
        <w:rPr>
          <w:rFonts w:eastAsia="Times New Roman"/>
          <w:szCs w:val="24"/>
        </w:rPr>
        <w:t>Δ</w:t>
      </w:r>
      <w:r w:rsidRPr="00EC48B7">
        <w:rPr>
          <w:rFonts w:eastAsia="Times New Roman"/>
          <w:szCs w:val="24"/>
        </w:rPr>
        <w:t>ιότι</w:t>
      </w:r>
      <w:r>
        <w:rPr>
          <w:rFonts w:eastAsia="Times New Roman"/>
          <w:szCs w:val="24"/>
        </w:rPr>
        <w:t>,</w:t>
      </w:r>
      <w:r w:rsidRPr="00EC48B7">
        <w:rPr>
          <w:rFonts w:eastAsia="Times New Roman"/>
          <w:szCs w:val="24"/>
        </w:rPr>
        <w:t xml:space="preserve"> </w:t>
      </w:r>
      <w:r>
        <w:rPr>
          <w:rFonts w:eastAsia="Times New Roman"/>
          <w:szCs w:val="24"/>
        </w:rPr>
        <w:t>α</w:t>
      </w:r>
      <w:r w:rsidRPr="00EC48B7">
        <w:rPr>
          <w:rFonts w:eastAsia="Times New Roman"/>
          <w:szCs w:val="24"/>
        </w:rPr>
        <w:t>ν βέβ</w:t>
      </w:r>
      <w:r w:rsidRPr="00EC48B7">
        <w:rPr>
          <w:rFonts w:eastAsia="Times New Roman"/>
          <w:szCs w:val="24"/>
        </w:rPr>
        <w:t xml:space="preserve">αια τα πανεπιστήμια δεν </w:t>
      </w:r>
      <w:r>
        <w:rPr>
          <w:rFonts w:eastAsia="Times New Roman"/>
          <w:szCs w:val="24"/>
        </w:rPr>
        <w:t>παίρνουν</w:t>
      </w:r>
      <w:r w:rsidRPr="00EC48B7">
        <w:rPr>
          <w:rFonts w:eastAsia="Times New Roman"/>
          <w:szCs w:val="24"/>
        </w:rPr>
        <w:t xml:space="preserve"> ένα</w:t>
      </w:r>
      <w:r>
        <w:rPr>
          <w:rFonts w:eastAsia="Times New Roman"/>
          <w:szCs w:val="24"/>
        </w:rPr>
        <w:t>ν</w:t>
      </w:r>
      <w:r w:rsidRPr="00EC48B7">
        <w:rPr>
          <w:rFonts w:eastAsia="Times New Roman"/>
          <w:szCs w:val="24"/>
        </w:rPr>
        <w:t xml:space="preserve"> ικανοποιητικό προϋπολογισμό</w:t>
      </w:r>
      <w:r>
        <w:rPr>
          <w:rFonts w:eastAsia="Times New Roman"/>
          <w:szCs w:val="24"/>
        </w:rPr>
        <w:t>, όπως φαίνεται ότι θα</w:t>
      </w:r>
      <w:r w:rsidRPr="00EC48B7">
        <w:rPr>
          <w:rFonts w:eastAsia="Times New Roman"/>
          <w:szCs w:val="24"/>
        </w:rPr>
        <w:t xml:space="preserve"> πάει και στην Ελλάδα</w:t>
      </w:r>
      <w:r>
        <w:rPr>
          <w:rFonts w:eastAsia="Times New Roman"/>
          <w:szCs w:val="24"/>
        </w:rPr>
        <w:t>,</w:t>
      </w:r>
      <w:r w:rsidRPr="00EC48B7">
        <w:rPr>
          <w:rFonts w:eastAsia="Times New Roman"/>
          <w:szCs w:val="24"/>
        </w:rPr>
        <w:t xml:space="preserve"> αν γίνει η αλλαγή του άρθρου 16</w:t>
      </w:r>
      <w:r>
        <w:rPr>
          <w:rFonts w:eastAsia="Times New Roman"/>
          <w:szCs w:val="24"/>
        </w:rPr>
        <w:t>,</w:t>
      </w:r>
      <w:r w:rsidRPr="00EC48B7">
        <w:rPr>
          <w:rFonts w:eastAsia="Times New Roman"/>
          <w:szCs w:val="24"/>
        </w:rPr>
        <w:t xml:space="preserve"> θα φτάσουμε στην ίδια κατάσταση</w:t>
      </w:r>
      <w:r>
        <w:rPr>
          <w:rFonts w:eastAsia="Times New Roman"/>
          <w:szCs w:val="24"/>
        </w:rPr>
        <w:t>.</w:t>
      </w:r>
    </w:p>
    <w:p w14:paraId="09855C6C"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εμείς είχαμε δίδακτρα μέχρι τη δεκαετία τ</w:t>
      </w:r>
      <w:r>
        <w:rPr>
          <w:rFonts w:eastAsia="Times New Roman"/>
          <w:szCs w:val="24"/>
        </w:rPr>
        <w:t xml:space="preserve">ου 1960. </w:t>
      </w:r>
    </w:p>
    <w:p w14:paraId="09855C6D" w14:textId="77777777" w:rsidR="00BE639A" w:rsidRDefault="00A212EC">
      <w:pPr>
        <w:spacing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Υπήρχε το </w:t>
      </w:r>
      <w:r>
        <w:rPr>
          <w:rFonts w:eastAsia="Times New Roman"/>
          <w:szCs w:val="24"/>
          <w:lang w:val="en-US"/>
        </w:rPr>
        <w:t>grand</w:t>
      </w:r>
      <w:r w:rsidRPr="00BE1BF4">
        <w:rPr>
          <w:rFonts w:eastAsia="Times New Roman"/>
          <w:szCs w:val="24"/>
        </w:rPr>
        <w:t xml:space="preserve">, </w:t>
      </w:r>
      <w:r>
        <w:rPr>
          <w:rFonts w:eastAsia="Times New Roman"/>
          <w:szCs w:val="24"/>
        </w:rPr>
        <w:t>τα ξέρετε. Οι δήμοι πλήρωναν του φοιτητές για να μπορούν να ζουν χωρίς να εξαρτώνται από τους γονείς τους.</w:t>
      </w:r>
    </w:p>
    <w:p w14:paraId="09855C6E"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Προχωρούμε με την </w:t>
      </w:r>
      <w:r>
        <w:rPr>
          <w:rFonts w:eastAsia="Times New Roman"/>
          <w:szCs w:val="24"/>
        </w:rPr>
        <w:t xml:space="preserve">κ. </w:t>
      </w:r>
      <w:r>
        <w:rPr>
          <w:rFonts w:eastAsia="Times New Roman"/>
          <w:szCs w:val="24"/>
        </w:rPr>
        <w:t xml:space="preserve">Μεγαλοοικονόμου, Βουλευτή του ΣΥΡΙΖΑ. </w:t>
      </w:r>
    </w:p>
    <w:p w14:paraId="09855C6F" w14:textId="77777777" w:rsidR="00BE639A" w:rsidRDefault="00A212EC">
      <w:pPr>
        <w:spacing w:line="600" w:lineRule="auto"/>
        <w:ind w:firstLine="720"/>
        <w:jc w:val="both"/>
        <w:rPr>
          <w:rFonts w:eastAsia="Times New Roman"/>
          <w:szCs w:val="24"/>
        </w:rPr>
      </w:pPr>
      <w:r>
        <w:rPr>
          <w:rFonts w:eastAsia="Times New Roman"/>
          <w:szCs w:val="24"/>
        </w:rPr>
        <w:t xml:space="preserve">Ορίστε, κυρία Μεγαλοοικονόμου, έχετε τον λόγο για επτά λεπτά. </w:t>
      </w:r>
    </w:p>
    <w:p w14:paraId="09855C70" w14:textId="77777777" w:rsidR="00BE639A" w:rsidRDefault="00A212EC">
      <w:pPr>
        <w:spacing w:line="600" w:lineRule="auto"/>
        <w:ind w:firstLine="720"/>
        <w:jc w:val="both"/>
        <w:rPr>
          <w:rFonts w:eastAsia="Times New Roman"/>
          <w:szCs w:val="24"/>
        </w:rPr>
      </w:pPr>
      <w:r w:rsidRPr="0013273D">
        <w:rPr>
          <w:rFonts w:eastAsia="Times New Roman"/>
          <w:b/>
          <w:szCs w:val="24"/>
        </w:rPr>
        <w:lastRenderedPageBreak/>
        <w:t xml:space="preserve">ΘΕΟΔΩΡΑ </w:t>
      </w:r>
      <w:r>
        <w:rPr>
          <w:rFonts w:eastAsia="Times New Roman"/>
          <w:b/>
          <w:szCs w:val="24"/>
        </w:rPr>
        <w:t>ΜΕΓΑΛΟΟΙΚΟΝΟ</w:t>
      </w:r>
      <w:r w:rsidRPr="0013273D">
        <w:rPr>
          <w:rFonts w:eastAsia="Times New Roman"/>
          <w:b/>
          <w:szCs w:val="24"/>
        </w:rPr>
        <w:t>ΜΟΥ:</w:t>
      </w:r>
      <w:r>
        <w:rPr>
          <w:rFonts w:eastAsia="Times New Roman"/>
          <w:b/>
          <w:szCs w:val="24"/>
        </w:rPr>
        <w:t xml:space="preserve"> </w:t>
      </w:r>
      <w:r w:rsidRPr="00EC48B7">
        <w:rPr>
          <w:rFonts w:eastAsia="Times New Roman"/>
          <w:szCs w:val="24"/>
        </w:rPr>
        <w:t>Ευχαριστώ</w:t>
      </w:r>
      <w:r>
        <w:rPr>
          <w:rFonts w:eastAsia="Times New Roman"/>
          <w:szCs w:val="24"/>
        </w:rPr>
        <w:t>,</w:t>
      </w:r>
      <w:r w:rsidRPr="00EC48B7">
        <w:rPr>
          <w:rFonts w:eastAsia="Times New Roman"/>
          <w:szCs w:val="24"/>
        </w:rPr>
        <w:t xml:space="preserve"> κύριε </w:t>
      </w:r>
      <w:r>
        <w:rPr>
          <w:rFonts w:eastAsia="Times New Roman"/>
          <w:szCs w:val="24"/>
        </w:rPr>
        <w:t>Π</w:t>
      </w:r>
      <w:r w:rsidRPr="00EC48B7">
        <w:rPr>
          <w:rFonts w:eastAsia="Times New Roman"/>
          <w:szCs w:val="24"/>
        </w:rPr>
        <w:t>ρόεδρε</w:t>
      </w:r>
      <w:r>
        <w:rPr>
          <w:rFonts w:eastAsia="Times New Roman"/>
          <w:szCs w:val="24"/>
        </w:rPr>
        <w:t>.</w:t>
      </w:r>
    </w:p>
    <w:p w14:paraId="09855C71" w14:textId="77777777" w:rsidR="00BE639A" w:rsidRDefault="00A212EC">
      <w:pPr>
        <w:spacing w:line="600" w:lineRule="auto"/>
        <w:ind w:firstLine="720"/>
        <w:jc w:val="both"/>
        <w:rPr>
          <w:rFonts w:eastAsia="Times New Roman"/>
          <w:szCs w:val="24"/>
        </w:rPr>
      </w:pPr>
      <w:r>
        <w:rPr>
          <w:rFonts w:eastAsia="Times New Roman"/>
          <w:szCs w:val="24"/>
        </w:rPr>
        <w:t>Κυρίες και κύριοι</w:t>
      </w:r>
      <w:r w:rsidRPr="00EC48B7">
        <w:rPr>
          <w:rFonts w:eastAsia="Times New Roman"/>
          <w:szCs w:val="24"/>
        </w:rPr>
        <w:t xml:space="preserve"> συνάδελφοι</w:t>
      </w:r>
      <w:r>
        <w:rPr>
          <w:rFonts w:eastAsia="Times New Roman"/>
          <w:szCs w:val="24"/>
        </w:rPr>
        <w:t>,</w:t>
      </w:r>
      <w:r w:rsidRPr="00EC48B7">
        <w:rPr>
          <w:rFonts w:eastAsia="Times New Roman"/>
          <w:szCs w:val="24"/>
        </w:rPr>
        <w:t xml:space="preserve"> θεωρείτ</w:t>
      </w:r>
      <w:r>
        <w:rPr>
          <w:rFonts w:eastAsia="Times New Roman"/>
          <w:szCs w:val="24"/>
        </w:rPr>
        <w:t>ε</w:t>
      </w:r>
      <w:r w:rsidRPr="00EC48B7">
        <w:rPr>
          <w:rFonts w:eastAsia="Times New Roman"/>
          <w:szCs w:val="24"/>
        </w:rPr>
        <w:t xml:space="preserve"> ότι πριν από λίγο ήταν σωστή </w:t>
      </w:r>
      <w:r>
        <w:rPr>
          <w:rFonts w:eastAsia="Times New Roman"/>
          <w:szCs w:val="24"/>
        </w:rPr>
        <w:t>η</w:t>
      </w:r>
      <w:r w:rsidRPr="00EC48B7">
        <w:rPr>
          <w:rFonts w:eastAsia="Times New Roman"/>
          <w:szCs w:val="24"/>
        </w:rPr>
        <w:t xml:space="preserve"> όψη του ελληνικού </w:t>
      </w:r>
      <w:r>
        <w:rPr>
          <w:rFonts w:eastAsia="Times New Roman"/>
          <w:szCs w:val="24"/>
        </w:rPr>
        <w:t>Κ</w:t>
      </w:r>
      <w:r w:rsidRPr="00EC48B7">
        <w:rPr>
          <w:rFonts w:eastAsia="Times New Roman"/>
          <w:szCs w:val="24"/>
        </w:rPr>
        <w:t>οινοβουλίου</w:t>
      </w:r>
      <w:r>
        <w:rPr>
          <w:rFonts w:eastAsia="Times New Roman"/>
          <w:szCs w:val="24"/>
        </w:rPr>
        <w:t>;</w:t>
      </w:r>
      <w:r w:rsidRPr="00EC48B7">
        <w:rPr>
          <w:rFonts w:eastAsia="Times New Roman"/>
          <w:szCs w:val="24"/>
        </w:rPr>
        <w:t xml:space="preserve"> Εγώ</w:t>
      </w:r>
      <w:r>
        <w:rPr>
          <w:rFonts w:eastAsia="Times New Roman"/>
          <w:szCs w:val="24"/>
        </w:rPr>
        <w:t>,</w:t>
      </w:r>
      <w:r w:rsidRPr="00EC48B7">
        <w:rPr>
          <w:rFonts w:eastAsia="Times New Roman"/>
          <w:szCs w:val="24"/>
        </w:rPr>
        <w:t xml:space="preserve"> μάλλον</w:t>
      </w:r>
      <w:r>
        <w:rPr>
          <w:rFonts w:eastAsia="Times New Roman"/>
          <w:szCs w:val="24"/>
        </w:rPr>
        <w:t>,</w:t>
      </w:r>
      <w:r w:rsidRPr="00EC48B7">
        <w:rPr>
          <w:rFonts w:eastAsia="Times New Roman"/>
          <w:szCs w:val="24"/>
        </w:rPr>
        <w:t xml:space="preserve"> δεν </w:t>
      </w:r>
      <w:r>
        <w:rPr>
          <w:rFonts w:eastAsia="Times New Roman"/>
          <w:szCs w:val="24"/>
        </w:rPr>
        <w:t xml:space="preserve">θα </w:t>
      </w:r>
      <w:r w:rsidRPr="00EC48B7">
        <w:rPr>
          <w:rFonts w:eastAsia="Times New Roman"/>
          <w:szCs w:val="24"/>
        </w:rPr>
        <w:t>το θεωρούσα σωστό</w:t>
      </w:r>
      <w:r>
        <w:rPr>
          <w:rFonts w:eastAsia="Times New Roman"/>
          <w:szCs w:val="24"/>
        </w:rPr>
        <w:t>.</w:t>
      </w:r>
    </w:p>
    <w:p w14:paraId="09855C72" w14:textId="77777777" w:rsidR="00BE639A" w:rsidRDefault="00A212EC">
      <w:pPr>
        <w:spacing w:line="600" w:lineRule="auto"/>
        <w:ind w:firstLine="720"/>
        <w:jc w:val="both"/>
        <w:rPr>
          <w:rFonts w:eastAsia="Times New Roman"/>
          <w:szCs w:val="24"/>
        </w:rPr>
      </w:pPr>
      <w:r w:rsidRPr="00EC48B7">
        <w:rPr>
          <w:rFonts w:eastAsia="Times New Roman"/>
          <w:szCs w:val="24"/>
        </w:rPr>
        <w:t>Ό</w:t>
      </w:r>
      <w:r w:rsidRPr="00EC48B7">
        <w:rPr>
          <w:rFonts w:eastAsia="Times New Roman"/>
          <w:szCs w:val="24"/>
        </w:rPr>
        <w:t xml:space="preserve">σο για την </w:t>
      </w:r>
      <w:r>
        <w:rPr>
          <w:rFonts w:eastAsia="Times New Roman"/>
          <w:szCs w:val="24"/>
        </w:rPr>
        <w:t>κ.</w:t>
      </w:r>
      <w:r w:rsidRPr="00EC48B7">
        <w:rPr>
          <w:rFonts w:eastAsia="Times New Roman"/>
          <w:szCs w:val="24"/>
        </w:rPr>
        <w:t xml:space="preserve"> </w:t>
      </w:r>
      <w:r>
        <w:rPr>
          <w:rFonts w:eastAsia="Times New Roman"/>
          <w:szCs w:val="24"/>
        </w:rPr>
        <w:t>Β</w:t>
      </w:r>
      <w:r w:rsidRPr="00EC48B7">
        <w:rPr>
          <w:rFonts w:eastAsia="Times New Roman"/>
          <w:szCs w:val="24"/>
        </w:rPr>
        <w:t>ούλτεψη</w:t>
      </w:r>
      <w:r>
        <w:rPr>
          <w:rFonts w:eastAsia="Times New Roman"/>
          <w:szCs w:val="24"/>
        </w:rPr>
        <w:t>…</w:t>
      </w:r>
    </w:p>
    <w:p w14:paraId="09855C73"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σας παρακαλέσω να μην κάνετε προσωπικές αναφορές. </w:t>
      </w:r>
    </w:p>
    <w:p w14:paraId="09855C74" w14:textId="77777777" w:rsidR="00BE639A" w:rsidRDefault="00A212EC">
      <w:pPr>
        <w:spacing w:line="600" w:lineRule="auto"/>
        <w:ind w:firstLine="720"/>
        <w:jc w:val="both"/>
        <w:rPr>
          <w:rFonts w:eastAsia="Times New Roman"/>
          <w:szCs w:val="24"/>
        </w:rPr>
      </w:pPr>
      <w:r>
        <w:rPr>
          <w:rFonts w:eastAsia="Times New Roman"/>
          <w:b/>
          <w:szCs w:val="24"/>
        </w:rPr>
        <w:t>ΘΕΟΔΩΡΑ ΜΕΓΑΛΟΟΙΚΟΝΟ</w:t>
      </w:r>
      <w:r w:rsidRPr="0013273D">
        <w:rPr>
          <w:rFonts w:eastAsia="Times New Roman"/>
          <w:b/>
          <w:szCs w:val="24"/>
        </w:rPr>
        <w:t>ΜΟΥ:</w:t>
      </w:r>
      <w:r>
        <w:rPr>
          <w:rFonts w:eastAsia="Times New Roman"/>
          <w:b/>
          <w:szCs w:val="24"/>
        </w:rPr>
        <w:t xml:space="preserve"> </w:t>
      </w:r>
      <w:r>
        <w:rPr>
          <w:rFonts w:eastAsia="Times New Roman"/>
          <w:szCs w:val="24"/>
        </w:rPr>
        <w:t xml:space="preserve">Ωραία. </w:t>
      </w:r>
    </w:p>
    <w:p w14:paraId="09855C75" w14:textId="77777777" w:rsidR="00BE639A" w:rsidRDefault="00A212EC">
      <w:pPr>
        <w:spacing w:line="600" w:lineRule="auto"/>
        <w:ind w:firstLine="720"/>
        <w:jc w:val="both"/>
        <w:rPr>
          <w:rFonts w:eastAsia="Times New Roman"/>
          <w:szCs w:val="24"/>
        </w:rPr>
      </w:pPr>
      <w:r>
        <w:rPr>
          <w:rFonts w:eastAsia="Times New Roman"/>
          <w:szCs w:val="24"/>
        </w:rPr>
        <w:t xml:space="preserve">Μίλησε για διγλωσσία. Ο κ. Θεοχάρης όταν έφυγε και πήγε στη Νέα Δημοκρατία, δεν έλεγε ότι θα ψηφίσει τις Πρέσπες; Ο κ. Θεοδωράκης; </w:t>
      </w:r>
    </w:p>
    <w:p w14:paraId="09855C76" w14:textId="77777777" w:rsidR="00BE639A" w:rsidRDefault="00A212EC">
      <w:pPr>
        <w:spacing w:line="600" w:lineRule="auto"/>
        <w:ind w:firstLine="720"/>
        <w:jc w:val="both"/>
        <w:rPr>
          <w:rFonts w:eastAsia="Times New Roman"/>
          <w:szCs w:val="24"/>
        </w:rPr>
      </w:pPr>
      <w:r>
        <w:rPr>
          <w:rFonts w:eastAsia="Times New Roman"/>
          <w:szCs w:val="24"/>
        </w:rPr>
        <w:t xml:space="preserve">Φεύγετε, κυρία Βούλτεψη. Δεν πειράζει. </w:t>
      </w:r>
    </w:p>
    <w:p w14:paraId="09855C77" w14:textId="77777777" w:rsidR="00BE639A" w:rsidRDefault="00A212EC">
      <w:pPr>
        <w:spacing w:line="600" w:lineRule="auto"/>
        <w:ind w:firstLine="720"/>
        <w:jc w:val="both"/>
        <w:rPr>
          <w:rFonts w:eastAsia="Times New Roman"/>
          <w:szCs w:val="24"/>
        </w:rPr>
      </w:pPr>
      <w:r>
        <w:rPr>
          <w:rFonts w:eastAsia="Times New Roman"/>
          <w:szCs w:val="24"/>
        </w:rPr>
        <w:t>Θ</w:t>
      </w:r>
      <w:r w:rsidRPr="00EC48B7">
        <w:rPr>
          <w:rFonts w:eastAsia="Times New Roman"/>
          <w:szCs w:val="24"/>
        </w:rPr>
        <w:t>έλω να σας κάνω μία ερώτηση</w:t>
      </w:r>
      <w:r>
        <w:rPr>
          <w:rFonts w:eastAsia="Times New Roman"/>
          <w:szCs w:val="24"/>
        </w:rPr>
        <w:t>,</w:t>
      </w:r>
      <w:r w:rsidRPr="00EC48B7">
        <w:rPr>
          <w:rFonts w:eastAsia="Times New Roman"/>
          <w:szCs w:val="24"/>
        </w:rPr>
        <w:t xml:space="preserve"> </w:t>
      </w:r>
      <w:r>
        <w:rPr>
          <w:rFonts w:eastAsia="Times New Roman"/>
          <w:szCs w:val="24"/>
        </w:rPr>
        <w:t xml:space="preserve">κυρίες </w:t>
      </w:r>
      <w:r w:rsidRPr="00EC48B7">
        <w:rPr>
          <w:rFonts w:eastAsia="Times New Roman"/>
          <w:szCs w:val="24"/>
        </w:rPr>
        <w:t>και κύριοι συνά</w:t>
      </w:r>
      <w:r>
        <w:rPr>
          <w:rFonts w:eastAsia="Times New Roman"/>
          <w:szCs w:val="24"/>
        </w:rPr>
        <w:t>δελφοι. Γιατί έχουμε τόσο μεγάλη</w:t>
      </w:r>
      <w:r>
        <w:rPr>
          <w:rFonts w:eastAsia="Times New Roman"/>
          <w:szCs w:val="24"/>
        </w:rPr>
        <w:t xml:space="preserve"> </w:t>
      </w:r>
      <w:r w:rsidRPr="00EC48B7">
        <w:rPr>
          <w:rFonts w:eastAsia="Times New Roman"/>
          <w:szCs w:val="24"/>
        </w:rPr>
        <w:t>αποχή στις δημοτικές εκλογές</w:t>
      </w:r>
      <w:r>
        <w:rPr>
          <w:rFonts w:eastAsia="Times New Roman"/>
          <w:szCs w:val="24"/>
        </w:rPr>
        <w:t>,</w:t>
      </w:r>
      <w:r w:rsidRPr="00EC48B7">
        <w:rPr>
          <w:rFonts w:eastAsia="Times New Roman"/>
          <w:szCs w:val="24"/>
        </w:rPr>
        <w:t xml:space="preserve"> στις περιφερειακές</w:t>
      </w:r>
      <w:r>
        <w:rPr>
          <w:rFonts w:eastAsia="Times New Roman"/>
          <w:szCs w:val="24"/>
        </w:rPr>
        <w:t>,</w:t>
      </w:r>
      <w:r w:rsidRPr="00EC48B7">
        <w:rPr>
          <w:rFonts w:eastAsia="Times New Roman"/>
          <w:szCs w:val="24"/>
        </w:rPr>
        <w:t xml:space="preserve"> </w:t>
      </w:r>
      <w:r>
        <w:rPr>
          <w:rFonts w:eastAsia="Times New Roman"/>
          <w:szCs w:val="24"/>
        </w:rPr>
        <w:t>σ</w:t>
      </w:r>
      <w:r w:rsidRPr="00EC48B7">
        <w:rPr>
          <w:rFonts w:eastAsia="Times New Roman"/>
          <w:szCs w:val="24"/>
        </w:rPr>
        <w:t>τις ευρωεκλογές</w:t>
      </w:r>
      <w:r>
        <w:rPr>
          <w:rFonts w:eastAsia="Times New Roman"/>
          <w:szCs w:val="24"/>
        </w:rPr>
        <w:t>;</w:t>
      </w:r>
      <w:r w:rsidRPr="00EC48B7">
        <w:rPr>
          <w:rFonts w:eastAsia="Times New Roman"/>
          <w:szCs w:val="24"/>
        </w:rPr>
        <w:t xml:space="preserve"> Γιατί οι νέοι μας απαξιούν να κατέβουν να ψηφίσουν</w:t>
      </w:r>
      <w:r>
        <w:rPr>
          <w:rFonts w:eastAsia="Times New Roman"/>
          <w:szCs w:val="24"/>
        </w:rPr>
        <w:t>;</w:t>
      </w:r>
      <w:r w:rsidRPr="00EC48B7">
        <w:rPr>
          <w:rFonts w:eastAsia="Times New Roman"/>
          <w:szCs w:val="24"/>
        </w:rPr>
        <w:t xml:space="preserve"> </w:t>
      </w:r>
      <w:r>
        <w:rPr>
          <w:rFonts w:eastAsia="Times New Roman"/>
          <w:szCs w:val="24"/>
        </w:rPr>
        <w:t xml:space="preserve">Γιατί προτιμούν να πιούν τον καφέ </w:t>
      </w:r>
      <w:r>
        <w:rPr>
          <w:rFonts w:eastAsia="Times New Roman"/>
          <w:szCs w:val="24"/>
        </w:rPr>
        <w:lastRenderedPageBreak/>
        <w:t>τους παρά να πάνε στο εκλογικό</w:t>
      </w:r>
      <w:r w:rsidRPr="00EC48B7">
        <w:rPr>
          <w:rFonts w:eastAsia="Times New Roman"/>
          <w:szCs w:val="24"/>
        </w:rPr>
        <w:t xml:space="preserve"> τμήμα να ψηφίσουν</w:t>
      </w:r>
      <w:r>
        <w:rPr>
          <w:rFonts w:eastAsia="Times New Roman"/>
          <w:szCs w:val="24"/>
        </w:rPr>
        <w:t>;</w:t>
      </w:r>
      <w:r w:rsidRPr="00EC48B7">
        <w:rPr>
          <w:rFonts w:eastAsia="Times New Roman"/>
          <w:szCs w:val="24"/>
        </w:rPr>
        <w:t xml:space="preserve"> </w:t>
      </w:r>
      <w:r>
        <w:rPr>
          <w:rFonts w:eastAsia="Times New Roman"/>
          <w:szCs w:val="24"/>
        </w:rPr>
        <w:t xml:space="preserve">Γιατί </w:t>
      </w:r>
      <w:r w:rsidRPr="00EC48B7">
        <w:rPr>
          <w:rFonts w:eastAsia="Times New Roman"/>
          <w:szCs w:val="24"/>
        </w:rPr>
        <w:t xml:space="preserve">θεωρούν ότι </w:t>
      </w:r>
      <w:r>
        <w:rPr>
          <w:rFonts w:eastAsia="Times New Roman"/>
          <w:szCs w:val="24"/>
        </w:rPr>
        <w:t>δεν τους εκπροσωπούμε.</w:t>
      </w:r>
      <w:r w:rsidRPr="00EC48B7">
        <w:rPr>
          <w:rFonts w:eastAsia="Times New Roman"/>
          <w:szCs w:val="24"/>
        </w:rPr>
        <w:t xml:space="preserve"> </w:t>
      </w:r>
      <w:r>
        <w:rPr>
          <w:rFonts w:eastAsia="Times New Roman"/>
          <w:szCs w:val="24"/>
        </w:rPr>
        <w:t>Κ</w:t>
      </w:r>
      <w:r w:rsidRPr="00EC48B7">
        <w:rPr>
          <w:rFonts w:eastAsia="Times New Roman"/>
          <w:szCs w:val="24"/>
        </w:rPr>
        <w:t xml:space="preserve">αι με το δίκιο τους λένε </w:t>
      </w:r>
      <w:r>
        <w:rPr>
          <w:rFonts w:eastAsia="Times New Roman"/>
          <w:szCs w:val="24"/>
        </w:rPr>
        <w:t>ότι δεν τους εκπροσωπούμε, διότι το όπλο που έχουν, την ψήφο τους -</w:t>
      </w:r>
      <w:r w:rsidRPr="00EC48B7">
        <w:rPr>
          <w:rFonts w:eastAsia="Times New Roman"/>
          <w:szCs w:val="24"/>
        </w:rPr>
        <w:t>το ισχυρό αυτό όπλο</w:t>
      </w:r>
      <w:r>
        <w:rPr>
          <w:rFonts w:eastAsia="Times New Roman"/>
          <w:szCs w:val="24"/>
        </w:rPr>
        <w:t>-</w:t>
      </w:r>
      <w:r w:rsidRPr="00EC48B7">
        <w:rPr>
          <w:rFonts w:eastAsia="Times New Roman"/>
          <w:szCs w:val="24"/>
        </w:rPr>
        <w:t xml:space="preserve"> μας </w:t>
      </w:r>
      <w:r>
        <w:rPr>
          <w:rFonts w:eastAsia="Times New Roman"/>
          <w:szCs w:val="24"/>
        </w:rPr>
        <w:t>θεωρούν ανάξιους να μας τη</w:t>
      </w:r>
      <w:r w:rsidRPr="00EC48B7">
        <w:rPr>
          <w:rFonts w:eastAsia="Times New Roman"/>
          <w:szCs w:val="24"/>
        </w:rPr>
        <w:t xml:space="preserve"> δώσουν για να πολεμήσουμε γι</w:t>
      </w:r>
      <w:r>
        <w:rPr>
          <w:rFonts w:eastAsia="Times New Roman"/>
          <w:szCs w:val="24"/>
        </w:rPr>
        <w:t>’</w:t>
      </w:r>
      <w:r w:rsidRPr="00EC48B7">
        <w:rPr>
          <w:rFonts w:eastAsia="Times New Roman"/>
          <w:szCs w:val="24"/>
        </w:rPr>
        <w:t xml:space="preserve"> </w:t>
      </w:r>
      <w:r>
        <w:rPr>
          <w:rFonts w:eastAsia="Times New Roman"/>
          <w:szCs w:val="24"/>
        </w:rPr>
        <w:t>αυτούς.</w:t>
      </w:r>
      <w:r w:rsidRPr="00EC48B7">
        <w:rPr>
          <w:rFonts w:eastAsia="Times New Roman"/>
          <w:szCs w:val="24"/>
        </w:rPr>
        <w:t xml:space="preserve"> </w:t>
      </w:r>
      <w:r>
        <w:rPr>
          <w:rFonts w:eastAsia="Times New Roman"/>
          <w:szCs w:val="24"/>
        </w:rPr>
        <w:t>Είμαστε ανά</w:t>
      </w:r>
      <w:r w:rsidRPr="00EC48B7">
        <w:rPr>
          <w:rFonts w:eastAsia="Times New Roman"/>
          <w:szCs w:val="24"/>
        </w:rPr>
        <w:t xml:space="preserve">ξιοι στα μάτια </w:t>
      </w:r>
      <w:r>
        <w:rPr>
          <w:rFonts w:eastAsia="Times New Roman"/>
          <w:szCs w:val="24"/>
        </w:rPr>
        <w:t>τους. Έτσι, η πολιτική και οι πολιτικοί γι’</w:t>
      </w:r>
      <w:r w:rsidRPr="00EC48B7">
        <w:rPr>
          <w:rFonts w:eastAsia="Times New Roman"/>
          <w:szCs w:val="24"/>
        </w:rPr>
        <w:t xml:space="preserve"> αυτο</w:t>
      </w:r>
      <w:r w:rsidRPr="00EC48B7">
        <w:rPr>
          <w:rFonts w:eastAsia="Times New Roman"/>
          <w:szCs w:val="24"/>
        </w:rPr>
        <w:t>ύς έχ</w:t>
      </w:r>
      <w:r>
        <w:rPr>
          <w:rFonts w:eastAsia="Times New Roman"/>
          <w:szCs w:val="24"/>
        </w:rPr>
        <w:t xml:space="preserve">ουν </w:t>
      </w:r>
      <w:r w:rsidRPr="00EC48B7">
        <w:rPr>
          <w:rFonts w:eastAsia="Times New Roman"/>
          <w:szCs w:val="24"/>
        </w:rPr>
        <w:t>την ίδια αξία</w:t>
      </w:r>
      <w:r>
        <w:rPr>
          <w:rFonts w:eastAsia="Times New Roman"/>
          <w:szCs w:val="24"/>
        </w:rPr>
        <w:t>.</w:t>
      </w:r>
      <w:r w:rsidRPr="00EC48B7">
        <w:rPr>
          <w:rFonts w:eastAsia="Times New Roman"/>
          <w:szCs w:val="24"/>
        </w:rPr>
        <w:t xml:space="preserve"> Δηλαδή</w:t>
      </w:r>
      <w:r>
        <w:rPr>
          <w:rFonts w:eastAsia="Times New Roman"/>
          <w:szCs w:val="24"/>
        </w:rPr>
        <w:t>,</w:t>
      </w:r>
      <w:r w:rsidRPr="00EC48B7">
        <w:rPr>
          <w:rFonts w:eastAsia="Times New Roman"/>
          <w:szCs w:val="24"/>
        </w:rPr>
        <w:t xml:space="preserve"> μας απαξιούν</w:t>
      </w:r>
      <w:r>
        <w:rPr>
          <w:rFonts w:eastAsia="Times New Roman"/>
          <w:szCs w:val="24"/>
        </w:rPr>
        <w:t>.</w:t>
      </w:r>
      <w:r w:rsidRPr="00EC48B7">
        <w:rPr>
          <w:rFonts w:eastAsia="Times New Roman"/>
          <w:szCs w:val="24"/>
        </w:rPr>
        <w:t xml:space="preserve"> </w:t>
      </w:r>
    </w:p>
    <w:p w14:paraId="09855C78" w14:textId="77777777" w:rsidR="00BE639A" w:rsidRDefault="00A212EC">
      <w:pPr>
        <w:spacing w:line="600" w:lineRule="auto"/>
        <w:ind w:firstLine="720"/>
        <w:jc w:val="both"/>
        <w:rPr>
          <w:rFonts w:eastAsia="Times New Roman"/>
          <w:szCs w:val="24"/>
        </w:rPr>
      </w:pPr>
      <w:r>
        <w:rPr>
          <w:rFonts w:eastAsia="Times New Roman"/>
          <w:szCs w:val="24"/>
        </w:rPr>
        <w:t>Θ</w:t>
      </w:r>
      <w:r w:rsidRPr="00EC48B7">
        <w:rPr>
          <w:rFonts w:eastAsia="Times New Roman"/>
          <w:szCs w:val="24"/>
        </w:rPr>
        <w:t xml:space="preserve">α ήθελα να πω ότι όταν βρίσκομαι </w:t>
      </w:r>
      <w:r>
        <w:rPr>
          <w:rFonts w:eastAsia="Times New Roman"/>
          <w:szCs w:val="24"/>
        </w:rPr>
        <w:t xml:space="preserve">ως </w:t>
      </w:r>
      <w:r w:rsidRPr="00EC48B7">
        <w:rPr>
          <w:rFonts w:eastAsia="Times New Roman"/>
          <w:szCs w:val="24"/>
        </w:rPr>
        <w:t xml:space="preserve">καινούργια </w:t>
      </w:r>
      <w:r>
        <w:rPr>
          <w:rFonts w:eastAsia="Times New Roman"/>
          <w:szCs w:val="24"/>
        </w:rPr>
        <w:t>Β</w:t>
      </w:r>
      <w:r w:rsidRPr="00EC48B7">
        <w:rPr>
          <w:rFonts w:eastAsia="Times New Roman"/>
          <w:szCs w:val="24"/>
        </w:rPr>
        <w:t>ουλευτής σε συναντήσεις και λέ</w:t>
      </w:r>
      <w:r>
        <w:rPr>
          <w:rFonts w:eastAsia="Times New Roman"/>
          <w:szCs w:val="24"/>
        </w:rPr>
        <w:t>ω</w:t>
      </w:r>
      <w:r w:rsidRPr="00EC48B7">
        <w:rPr>
          <w:rFonts w:eastAsia="Times New Roman"/>
          <w:szCs w:val="24"/>
        </w:rPr>
        <w:t xml:space="preserve"> </w:t>
      </w:r>
      <w:r>
        <w:rPr>
          <w:rFonts w:eastAsia="Times New Roman"/>
          <w:szCs w:val="24"/>
        </w:rPr>
        <w:t>«ε</w:t>
      </w:r>
      <w:r w:rsidRPr="00EC48B7">
        <w:rPr>
          <w:rFonts w:eastAsia="Times New Roman"/>
          <w:szCs w:val="24"/>
        </w:rPr>
        <w:t xml:space="preserve">ίμαι </w:t>
      </w:r>
      <w:r>
        <w:rPr>
          <w:rFonts w:eastAsia="Times New Roman"/>
          <w:szCs w:val="24"/>
        </w:rPr>
        <w:t>Β</w:t>
      </w:r>
      <w:r w:rsidRPr="00EC48B7">
        <w:rPr>
          <w:rFonts w:eastAsia="Times New Roman"/>
          <w:szCs w:val="24"/>
        </w:rPr>
        <w:t>ουλευτής</w:t>
      </w:r>
      <w:r>
        <w:rPr>
          <w:rFonts w:eastAsia="Times New Roman"/>
          <w:szCs w:val="24"/>
        </w:rPr>
        <w:t>», ακούω</w:t>
      </w:r>
      <w:r w:rsidRPr="00EC48B7">
        <w:rPr>
          <w:rFonts w:eastAsia="Times New Roman"/>
          <w:szCs w:val="24"/>
        </w:rPr>
        <w:t xml:space="preserve"> </w:t>
      </w:r>
      <w:r>
        <w:rPr>
          <w:rFonts w:eastAsia="Times New Roman"/>
          <w:szCs w:val="24"/>
        </w:rPr>
        <w:t xml:space="preserve">έναν </w:t>
      </w:r>
      <w:r w:rsidRPr="00EC48B7">
        <w:rPr>
          <w:rFonts w:eastAsia="Times New Roman"/>
          <w:szCs w:val="24"/>
        </w:rPr>
        <w:t>θόρυβο</w:t>
      </w:r>
      <w:r>
        <w:rPr>
          <w:rFonts w:eastAsia="Times New Roman"/>
          <w:szCs w:val="24"/>
        </w:rPr>
        <w:t>.</w:t>
      </w:r>
      <w:r w:rsidRPr="00EC48B7">
        <w:rPr>
          <w:rFonts w:eastAsia="Times New Roman"/>
          <w:szCs w:val="24"/>
        </w:rPr>
        <w:t xml:space="preserve"> </w:t>
      </w:r>
      <w:r>
        <w:rPr>
          <w:rFonts w:eastAsia="Times New Roman"/>
          <w:szCs w:val="24"/>
        </w:rPr>
        <w:t>Κ</w:t>
      </w:r>
      <w:r w:rsidRPr="00EC48B7">
        <w:rPr>
          <w:rFonts w:eastAsia="Times New Roman"/>
          <w:szCs w:val="24"/>
        </w:rPr>
        <w:t xml:space="preserve">αι </w:t>
      </w:r>
      <w:r>
        <w:rPr>
          <w:rFonts w:eastAsia="Times New Roman"/>
          <w:szCs w:val="24"/>
        </w:rPr>
        <w:t>πριν</w:t>
      </w:r>
      <w:r w:rsidRPr="00EC48B7">
        <w:rPr>
          <w:rFonts w:eastAsia="Times New Roman"/>
          <w:szCs w:val="24"/>
        </w:rPr>
        <w:t xml:space="preserve"> </w:t>
      </w:r>
      <w:r>
        <w:rPr>
          <w:rFonts w:eastAsia="Times New Roman"/>
          <w:szCs w:val="24"/>
        </w:rPr>
        <w:t>προλάβεις</w:t>
      </w:r>
      <w:r w:rsidRPr="00EC48B7">
        <w:rPr>
          <w:rFonts w:eastAsia="Times New Roman"/>
          <w:szCs w:val="24"/>
        </w:rPr>
        <w:t xml:space="preserve"> να πεις σε ποιο κόμμα ανήκει</w:t>
      </w:r>
      <w:r>
        <w:rPr>
          <w:rFonts w:eastAsia="Times New Roman"/>
          <w:szCs w:val="24"/>
        </w:rPr>
        <w:t>ς,</w:t>
      </w:r>
      <w:r w:rsidRPr="00EC48B7">
        <w:rPr>
          <w:rFonts w:eastAsia="Times New Roman"/>
          <w:szCs w:val="24"/>
        </w:rPr>
        <w:t xml:space="preserve"> μόνο με τη λέξη </w:t>
      </w:r>
      <w:r>
        <w:rPr>
          <w:rFonts w:eastAsia="Times New Roman"/>
          <w:szCs w:val="24"/>
        </w:rPr>
        <w:t>«Β</w:t>
      </w:r>
      <w:r w:rsidRPr="00EC48B7">
        <w:rPr>
          <w:rFonts w:eastAsia="Times New Roman"/>
          <w:szCs w:val="24"/>
        </w:rPr>
        <w:t>ουλευτής</w:t>
      </w:r>
      <w:r>
        <w:rPr>
          <w:rFonts w:eastAsia="Times New Roman"/>
          <w:szCs w:val="24"/>
        </w:rPr>
        <w:t>»,</w:t>
      </w:r>
      <w:r w:rsidRPr="00EC48B7">
        <w:rPr>
          <w:rFonts w:eastAsia="Times New Roman"/>
          <w:szCs w:val="24"/>
        </w:rPr>
        <w:t xml:space="preserve"> σου απαντού</w:t>
      </w:r>
      <w:r w:rsidRPr="00EC48B7">
        <w:rPr>
          <w:rFonts w:eastAsia="Times New Roman"/>
          <w:szCs w:val="24"/>
        </w:rPr>
        <w:t>ν</w:t>
      </w:r>
      <w:r>
        <w:rPr>
          <w:rFonts w:eastAsia="Times New Roman"/>
          <w:szCs w:val="24"/>
        </w:rPr>
        <w:t>,</w:t>
      </w:r>
      <w:r w:rsidRPr="00EC48B7">
        <w:rPr>
          <w:rFonts w:eastAsia="Times New Roman"/>
          <w:szCs w:val="24"/>
        </w:rPr>
        <w:t xml:space="preserve"> </w:t>
      </w:r>
      <w:r>
        <w:rPr>
          <w:rFonts w:eastAsia="Times New Roman"/>
          <w:szCs w:val="24"/>
        </w:rPr>
        <w:t>«ό</w:t>
      </w:r>
      <w:r w:rsidRPr="00EC48B7">
        <w:rPr>
          <w:rFonts w:eastAsia="Times New Roman"/>
          <w:szCs w:val="24"/>
        </w:rPr>
        <w:t>λοι είστε ίδιοι</w:t>
      </w:r>
      <w:r>
        <w:rPr>
          <w:rFonts w:eastAsia="Times New Roman"/>
          <w:szCs w:val="24"/>
        </w:rPr>
        <w:t>». Και λες, γιατί είμαστε όλοι ίδιοι; Γι’</w:t>
      </w:r>
      <w:r w:rsidRPr="00EC48B7">
        <w:rPr>
          <w:rFonts w:eastAsia="Times New Roman"/>
          <w:szCs w:val="24"/>
        </w:rPr>
        <w:t xml:space="preserve"> αυτό φτάσαμε και στην Ελλάδα και στην Ευρώπη τα ακροδεξιά κόμματα</w:t>
      </w:r>
      <w:r>
        <w:rPr>
          <w:rFonts w:eastAsia="Times New Roman"/>
          <w:szCs w:val="24"/>
        </w:rPr>
        <w:t>,</w:t>
      </w:r>
      <w:r w:rsidRPr="00EC48B7">
        <w:rPr>
          <w:rFonts w:eastAsia="Times New Roman"/>
          <w:szCs w:val="24"/>
        </w:rPr>
        <w:t xml:space="preserve"> οι εθνικιστές</w:t>
      </w:r>
      <w:r>
        <w:rPr>
          <w:rFonts w:eastAsia="Times New Roman"/>
          <w:szCs w:val="24"/>
        </w:rPr>
        <w:t>,</w:t>
      </w:r>
      <w:r w:rsidRPr="00EC48B7">
        <w:rPr>
          <w:rFonts w:eastAsia="Times New Roman"/>
          <w:szCs w:val="24"/>
        </w:rPr>
        <w:t xml:space="preserve"> να φτάνουν σε τόσο υψηλά ποσοστά</w:t>
      </w:r>
      <w:r>
        <w:rPr>
          <w:rFonts w:eastAsia="Times New Roman"/>
          <w:szCs w:val="24"/>
        </w:rPr>
        <w:t>.</w:t>
      </w:r>
      <w:r w:rsidRPr="00EC48B7">
        <w:rPr>
          <w:rFonts w:eastAsia="Times New Roman"/>
          <w:szCs w:val="24"/>
        </w:rPr>
        <w:t xml:space="preserve"> Δεν πιστεύω ότι όλοι αυτοί οι άνθρωποι </w:t>
      </w:r>
      <w:r>
        <w:rPr>
          <w:rFonts w:eastAsia="Times New Roman"/>
          <w:szCs w:val="24"/>
        </w:rPr>
        <w:t xml:space="preserve">που ψηφίζουν </w:t>
      </w:r>
      <w:r w:rsidRPr="00EC48B7">
        <w:rPr>
          <w:rFonts w:eastAsia="Times New Roman"/>
          <w:szCs w:val="24"/>
        </w:rPr>
        <w:t>είναι εθνικιστές</w:t>
      </w:r>
      <w:r>
        <w:rPr>
          <w:rFonts w:eastAsia="Times New Roman"/>
          <w:szCs w:val="24"/>
        </w:rPr>
        <w:t>. Ε</w:t>
      </w:r>
      <w:r w:rsidRPr="00EC48B7">
        <w:rPr>
          <w:rFonts w:eastAsia="Times New Roman"/>
          <w:szCs w:val="24"/>
        </w:rPr>
        <w:t>ίναι μί</w:t>
      </w:r>
      <w:r w:rsidRPr="00EC48B7">
        <w:rPr>
          <w:rFonts w:eastAsia="Times New Roman"/>
          <w:szCs w:val="24"/>
        </w:rPr>
        <w:t>α αντίδραση στα τετριμμένα</w:t>
      </w:r>
      <w:r>
        <w:rPr>
          <w:rFonts w:eastAsia="Times New Roman"/>
          <w:szCs w:val="24"/>
        </w:rPr>
        <w:t>,</w:t>
      </w:r>
      <w:r w:rsidRPr="00EC48B7">
        <w:rPr>
          <w:rFonts w:eastAsia="Times New Roman"/>
          <w:szCs w:val="24"/>
        </w:rPr>
        <w:t xml:space="preserve"> αυτά που μίσησαν πλέον οι άνθρωποι</w:t>
      </w:r>
      <w:r>
        <w:rPr>
          <w:rFonts w:eastAsia="Times New Roman"/>
          <w:szCs w:val="24"/>
        </w:rPr>
        <w:t>.</w:t>
      </w:r>
      <w:r w:rsidRPr="00EC48B7">
        <w:rPr>
          <w:rFonts w:eastAsia="Times New Roman"/>
          <w:szCs w:val="24"/>
        </w:rPr>
        <w:t xml:space="preserve"> </w:t>
      </w:r>
      <w:r>
        <w:rPr>
          <w:rFonts w:eastAsia="Times New Roman"/>
          <w:szCs w:val="24"/>
        </w:rPr>
        <w:t>Θ</w:t>
      </w:r>
      <w:r w:rsidRPr="00EC48B7">
        <w:rPr>
          <w:rFonts w:eastAsia="Times New Roman"/>
          <w:szCs w:val="24"/>
        </w:rPr>
        <w:t>εωρώ</w:t>
      </w:r>
      <w:r>
        <w:rPr>
          <w:rFonts w:eastAsia="Times New Roman"/>
          <w:szCs w:val="24"/>
        </w:rPr>
        <w:t>, λοιπόν,</w:t>
      </w:r>
      <w:r w:rsidRPr="00EC48B7">
        <w:rPr>
          <w:rFonts w:eastAsia="Times New Roman"/>
          <w:szCs w:val="24"/>
        </w:rPr>
        <w:t xml:space="preserve"> ότι αυτή είναι μία ψήφος διαμαρτυρίας</w:t>
      </w:r>
      <w:r>
        <w:rPr>
          <w:rFonts w:eastAsia="Times New Roman"/>
          <w:szCs w:val="24"/>
        </w:rPr>
        <w:t>.</w:t>
      </w:r>
    </w:p>
    <w:p w14:paraId="09855C79" w14:textId="77777777" w:rsidR="00BE639A" w:rsidRDefault="00A212EC">
      <w:pPr>
        <w:spacing w:line="600" w:lineRule="auto"/>
        <w:ind w:firstLine="720"/>
        <w:jc w:val="both"/>
        <w:rPr>
          <w:rFonts w:eastAsia="Times New Roman"/>
          <w:szCs w:val="24"/>
        </w:rPr>
      </w:pPr>
      <w:r>
        <w:rPr>
          <w:rFonts w:eastAsia="Times New Roman"/>
          <w:szCs w:val="24"/>
        </w:rPr>
        <w:lastRenderedPageBreak/>
        <w:t>Ας πάμε τώρα</w:t>
      </w:r>
      <w:r w:rsidRPr="00EC48B7">
        <w:rPr>
          <w:rFonts w:eastAsia="Times New Roman"/>
          <w:szCs w:val="24"/>
        </w:rPr>
        <w:t xml:space="preserve"> </w:t>
      </w:r>
      <w:r>
        <w:rPr>
          <w:rFonts w:eastAsia="Times New Roman"/>
          <w:szCs w:val="24"/>
        </w:rPr>
        <w:t>στην Αναθεώρηση του Συντάγματος,</w:t>
      </w:r>
      <w:r w:rsidRPr="00EC48B7">
        <w:rPr>
          <w:rFonts w:eastAsia="Times New Roman"/>
          <w:szCs w:val="24"/>
        </w:rPr>
        <w:t xml:space="preserve"> που θεωρώ ότι είναι η κορυφαία κοινοβουλευτική διαδικασία που βρίσκεται σε εξέλιξη</w:t>
      </w:r>
      <w:r>
        <w:rPr>
          <w:rFonts w:eastAsia="Times New Roman"/>
          <w:szCs w:val="24"/>
        </w:rPr>
        <w:t>.</w:t>
      </w:r>
      <w:r w:rsidRPr="00EC48B7">
        <w:rPr>
          <w:rFonts w:eastAsia="Times New Roman"/>
          <w:szCs w:val="24"/>
        </w:rPr>
        <w:t xml:space="preserve"> </w:t>
      </w:r>
      <w:r>
        <w:rPr>
          <w:rFonts w:eastAsia="Times New Roman"/>
          <w:szCs w:val="24"/>
        </w:rPr>
        <w:t>Έ</w:t>
      </w:r>
      <w:r w:rsidRPr="00EC48B7">
        <w:rPr>
          <w:rFonts w:eastAsia="Times New Roman"/>
          <w:szCs w:val="24"/>
        </w:rPr>
        <w:t>χουμε έ</w:t>
      </w:r>
      <w:r w:rsidRPr="00EC48B7">
        <w:rPr>
          <w:rFonts w:eastAsia="Times New Roman"/>
          <w:szCs w:val="24"/>
        </w:rPr>
        <w:t xml:space="preserve">να Σύνταγμα το οποίο </w:t>
      </w:r>
      <w:r>
        <w:rPr>
          <w:rFonts w:eastAsia="Times New Roman"/>
          <w:szCs w:val="24"/>
        </w:rPr>
        <w:t xml:space="preserve">και αυτό </w:t>
      </w:r>
      <w:r w:rsidRPr="00EC48B7">
        <w:rPr>
          <w:rFonts w:eastAsia="Times New Roman"/>
          <w:szCs w:val="24"/>
        </w:rPr>
        <w:t>με το χρόνο πάει μπροστά</w:t>
      </w:r>
      <w:r>
        <w:rPr>
          <w:rFonts w:eastAsia="Times New Roman"/>
          <w:szCs w:val="24"/>
        </w:rPr>
        <w:t>.</w:t>
      </w:r>
      <w:r w:rsidRPr="00EC48B7">
        <w:rPr>
          <w:rFonts w:eastAsia="Times New Roman"/>
          <w:szCs w:val="24"/>
        </w:rPr>
        <w:t xml:space="preserve"> </w:t>
      </w:r>
      <w:r>
        <w:rPr>
          <w:rFonts w:eastAsia="Times New Roman"/>
          <w:szCs w:val="24"/>
        </w:rPr>
        <w:t>Δ</w:t>
      </w:r>
      <w:r w:rsidRPr="00EC48B7">
        <w:rPr>
          <w:rFonts w:eastAsia="Times New Roman"/>
          <w:szCs w:val="24"/>
        </w:rPr>
        <w:t>εν μπορούμε να μένουμε στα τετριμμένα</w:t>
      </w:r>
      <w:r>
        <w:rPr>
          <w:rFonts w:eastAsia="Times New Roman"/>
          <w:szCs w:val="24"/>
        </w:rPr>
        <w:t>.</w:t>
      </w:r>
      <w:r w:rsidRPr="00EC48B7">
        <w:rPr>
          <w:rFonts w:eastAsia="Times New Roman"/>
          <w:szCs w:val="24"/>
        </w:rPr>
        <w:t xml:space="preserve"> </w:t>
      </w:r>
      <w:r>
        <w:rPr>
          <w:rFonts w:eastAsia="Times New Roman"/>
          <w:szCs w:val="24"/>
        </w:rPr>
        <w:t>Ό</w:t>
      </w:r>
      <w:r w:rsidRPr="00EC48B7">
        <w:rPr>
          <w:rFonts w:eastAsia="Times New Roman"/>
          <w:szCs w:val="24"/>
        </w:rPr>
        <w:t>ταν ψηφίσαμε την αλλαγή ταυτότητας</w:t>
      </w:r>
      <w:r>
        <w:rPr>
          <w:rFonts w:eastAsia="Times New Roman"/>
          <w:szCs w:val="24"/>
        </w:rPr>
        <w:t>,</w:t>
      </w:r>
      <w:r w:rsidRPr="00EC48B7">
        <w:rPr>
          <w:rFonts w:eastAsia="Times New Roman"/>
          <w:szCs w:val="24"/>
        </w:rPr>
        <w:t xml:space="preserve"> το σύμφωνο συμβίωσης</w:t>
      </w:r>
      <w:r>
        <w:rPr>
          <w:rFonts w:eastAsia="Times New Roman"/>
          <w:szCs w:val="24"/>
        </w:rPr>
        <w:t xml:space="preserve"> κ</w:t>
      </w:r>
      <w:r>
        <w:rPr>
          <w:rFonts w:eastAsia="Times New Roman"/>
          <w:szCs w:val="24"/>
        </w:rPr>
        <w:t>.</w:t>
      </w:r>
      <w:r>
        <w:rPr>
          <w:rFonts w:eastAsia="Times New Roman"/>
          <w:szCs w:val="24"/>
        </w:rPr>
        <w:t>λπ.,</w:t>
      </w:r>
      <w:r w:rsidRPr="00EC48B7">
        <w:rPr>
          <w:rFonts w:eastAsia="Times New Roman"/>
          <w:szCs w:val="24"/>
        </w:rPr>
        <w:t xml:space="preserve"> εγώ τ</w:t>
      </w:r>
      <w:r>
        <w:rPr>
          <w:rFonts w:eastAsia="Times New Roman"/>
          <w:szCs w:val="24"/>
        </w:rPr>
        <w:t>α</w:t>
      </w:r>
      <w:r w:rsidRPr="00EC48B7">
        <w:rPr>
          <w:rFonts w:eastAsia="Times New Roman"/>
          <w:szCs w:val="24"/>
        </w:rPr>
        <w:t xml:space="preserve"> ψήφισα τότε ως ανεξάρτητη</w:t>
      </w:r>
      <w:r>
        <w:rPr>
          <w:rFonts w:eastAsia="Times New Roman"/>
          <w:szCs w:val="24"/>
        </w:rPr>
        <w:t>. Π</w:t>
      </w:r>
      <w:r w:rsidRPr="00EC48B7">
        <w:rPr>
          <w:rFonts w:eastAsia="Times New Roman"/>
          <w:szCs w:val="24"/>
        </w:rPr>
        <w:t>αρ</w:t>
      </w:r>
      <w:r>
        <w:rPr>
          <w:rFonts w:eastAsia="Times New Roman"/>
          <w:szCs w:val="24"/>
        </w:rPr>
        <w:t xml:space="preserve">’ </w:t>
      </w:r>
      <w:r w:rsidRPr="00EC48B7">
        <w:rPr>
          <w:rFonts w:eastAsia="Times New Roman"/>
          <w:szCs w:val="24"/>
        </w:rPr>
        <w:t>όλο που είμαι γιαγιά</w:t>
      </w:r>
      <w:r>
        <w:rPr>
          <w:rFonts w:eastAsia="Times New Roman"/>
          <w:szCs w:val="24"/>
        </w:rPr>
        <w:t>, μπορώ</w:t>
      </w:r>
      <w:r w:rsidRPr="00EC48B7">
        <w:rPr>
          <w:rFonts w:eastAsia="Times New Roman"/>
          <w:szCs w:val="24"/>
        </w:rPr>
        <w:t xml:space="preserve"> να βλέπω πέρα από τον τοίχο</w:t>
      </w:r>
      <w:r>
        <w:rPr>
          <w:rFonts w:eastAsia="Times New Roman"/>
          <w:szCs w:val="24"/>
        </w:rPr>
        <w:t>.</w:t>
      </w:r>
      <w:r w:rsidRPr="00EC48B7">
        <w:rPr>
          <w:rFonts w:eastAsia="Times New Roman"/>
          <w:szCs w:val="24"/>
        </w:rPr>
        <w:t xml:space="preserve"> Δεν κρύβομαι πίσω από το δάχτυλό μου</w:t>
      </w:r>
      <w:r>
        <w:rPr>
          <w:rFonts w:eastAsia="Times New Roman"/>
          <w:szCs w:val="24"/>
        </w:rPr>
        <w:t>.</w:t>
      </w:r>
      <w:r w:rsidRPr="00EC48B7">
        <w:rPr>
          <w:rFonts w:eastAsia="Times New Roman"/>
          <w:szCs w:val="24"/>
        </w:rPr>
        <w:t xml:space="preserve"> </w:t>
      </w:r>
      <w:r>
        <w:rPr>
          <w:rFonts w:eastAsia="Times New Roman"/>
          <w:szCs w:val="24"/>
        </w:rPr>
        <w:t>Η</w:t>
      </w:r>
      <w:r w:rsidRPr="00EC48B7">
        <w:rPr>
          <w:rFonts w:eastAsia="Times New Roman"/>
          <w:szCs w:val="24"/>
        </w:rPr>
        <w:t xml:space="preserve"> ζωή εξελίσσεται και πρέπει να την ακολουθούμε</w:t>
      </w:r>
      <w:r>
        <w:rPr>
          <w:rFonts w:eastAsia="Times New Roman"/>
          <w:szCs w:val="24"/>
        </w:rPr>
        <w:t>.</w:t>
      </w:r>
    </w:p>
    <w:p w14:paraId="09855C7A" w14:textId="77777777" w:rsidR="00BE639A" w:rsidRDefault="00A212EC">
      <w:pPr>
        <w:spacing w:line="600" w:lineRule="auto"/>
        <w:ind w:firstLine="720"/>
        <w:jc w:val="both"/>
        <w:rPr>
          <w:rFonts w:eastAsia="Times New Roman"/>
          <w:szCs w:val="24"/>
        </w:rPr>
      </w:pPr>
      <w:r>
        <w:rPr>
          <w:rFonts w:eastAsia="Times New Roman"/>
          <w:szCs w:val="24"/>
        </w:rPr>
        <w:t xml:space="preserve">Περάσαμε </w:t>
      </w:r>
      <w:r w:rsidRPr="00EC48B7">
        <w:rPr>
          <w:rFonts w:eastAsia="Times New Roman"/>
          <w:szCs w:val="24"/>
        </w:rPr>
        <w:t>μία βαθιά κρίση</w:t>
      </w:r>
      <w:r>
        <w:rPr>
          <w:rFonts w:eastAsia="Times New Roman"/>
          <w:szCs w:val="24"/>
        </w:rPr>
        <w:t>,</w:t>
      </w:r>
      <w:r w:rsidRPr="00EC48B7">
        <w:rPr>
          <w:rFonts w:eastAsia="Times New Roman"/>
          <w:szCs w:val="24"/>
        </w:rPr>
        <w:t xml:space="preserve"> </w:t>
      </w:r>
      <w:r>
        <w:rPr>
          <w:rFonts w:eastAsia="Times New Roman"/>
          <w:szCs w:val="24"/>
        </w:rPr>
        <w:t>η οποία ανέτρεψε</w:t>
      </w:r>
      <w:r w:rsidRPr="00EC48B7">
        <w:rPr>
          <w:rFonts w:eastAsia="Times New Roman"/>
          <w:szCs w:val="24"/>
        </w:rPr>
        <w:t xml:space="preserve"> πάρα πολλά </w:t>
      </w:r>
      <w:r>
        <w:rPr>
          <w:rFonts w:eastAsia="Times New Roman"/>
          <w:szCs w:val="24"/>
        </w:rPr>
        <w:t xml:space="preserve">γεγονότα </w:t>
      </w:r>
      <w:r w:rsidRPr="00EC48B7">
        <w:rPr>
          <w:rFonts w:eastAsia="Times New Roman"/>
          <w:szCs w:val="24"/>
        </w:rPr>
        <w:t>στη ζωή του κάθε πολίτη</w:t>
      </w:r>
      <w:r>
        <w:rPr>
          <w:rFonts w:eastAsia="Times New Roman"/>
          <w:szCs w:val="24"/>
        </w:rPr>
        <w:t>,</w:t>
      </w:r>
      <w:r w:rsidRPr="00EC48B7">
        <w:rPr>
          <w:rFonts w:eastAsia="Times New Roman"/>
          <w:szCs w:val="24"/>
        </w:rPr>
        <w:t xml:space="preserve"> στην οικογένειά του</w:t>
      </w:r>
      <w:r>
        <w:rPr>
          <w:rFonts w:eastAsia="Times New Roman"/>
          <w:szCs w:val="24"/>
        </w:rPr>
        <w:t>, στους φίλους του,</w:t>
      </w:r>
      <w:r w:rsidRPr="00EC48B7">
        <w:rPr>
          <w:rFonts w:eastAsia="Times New Roman"/>
          <w:szCs w:val="24"/>
        </w:rPr>
        <w:t xml:space="preserve"> </w:t>
      </w:r>
      <w:r>
        <w:rPr>
          <w:rFonts w:eastAsia="Times New Roman"/>
          <w:szCs w:val="24"/>
        </w:rPr>
        <w:t>σ</w:t>
      </w:r>
      <w:r w:rsidRPr="00EC48B7">
        <w:rPr>
          <w:rFonts w:eastAsia="Times New Roman"/>
          <w:szCs w:val="24"/>
        </w:rPr>
        <w:t xml:space="preserve">τους γνωστούς </w:t>
      </w:r>
      <w:r>
        <w:rPr>
          <w:rFonts w:eastAsia="Times New Roman"/>
          <w:szCs w:val="24"/>
        </w:rPr>
        <w:t xml:space="preserve">του, </w:t>
      </w:r>
      <w:r w:rsidRPr="00EC48B7">
        <w:rPr>
          <w:rFonts w:eastAsia="Times New Roman"/>
          <w:szCs w:val="24"/>
        </w:rPr>
        <w:t>επαγγελματικά</w:t>
      </w:r>
      <w:r>
        <w:rPr>
          <w:rFonts w:eastAsia="Times New Roman"/>
          <w:szCs w:val="24"/>
        </w:rPr>
        <w:t>. Και φτ</w:t>
      </w:r>
      <w:r>
        <w:rPr>
          <w:rFonts w:eastAsia="Times New Roman"/>
          <w:szCs w:val="24"/>
        </w:rPr>
        <w:t xml:space="preserve">άνουμε τώρα να </w:t>
      </w:r>
      <w:r w:rsidRPr="00EC48B7">
        <w:rPr>
          <w:rFonts w:eastAsia="Times New Roman"/>
          <w:szCs w:val="24"/>
        </w:rPr>
        <w:t>θέλουμε να μαζέψουμε και να διαμορφώσουμε μερικά άρθρα</w:t>
      </w:r>
      <w:r>
        <w:rPr>
          <w:rFonts w:eastAsia="Times New Roman"/>
          <w:szCs w:val="24"/>
        </w:rPr>
        <w:t>.</w:t>
      </w:r>
    </w:p>
    <w:p w14:paraId="09855C7B" w14:textId="77777777" w:rsidR="00BE639A" w:rsidRDefault="00A212EC">
      <w:pPr>
        <w:spacing w:line="600" w:lineRule="auto"/>
        <w:ind w:firstLine="720"/>
        <w:jc w:val="both"/>
        <w:rPr>
          <w:rFonts w:eastAsia="Times New Roman"/>
          <w:szCs w:val="24"/>
        </w:rPr>
      </w:pPr>
      <w:r>
        <w:rPr>
          <w:rFonts w:eastAsia="Times New Roman"/>
          <w:szCs w:val="24"/>
        </w:rPr>
        <w:t>Θ</w:t>
      </w:r>
      <w:r w:rsidRPr="00EC48B7">
        <w:rPr>
          <w:rFonts w:eastAsia="Times New Roman"/>
          <w:szCs w:val="24"/>
        </w:rPr>
        <w:t>εωρώ ότι η αναθεώρηση του άρθρου 5</w:t>
      </w:r>
      <w:r>
        <w:rPr>
          <w:rFonts w:eastAsia="Times New Roman"/>
          <w:szCs w:val="24"/>
        </w:rPr>
        <w:t>,</w:t>
      </w:r>
      <w:r w:rsidRPr="00EC48B7">
        <w:rPr>
          <w:rFonts w:eastAsia="Times New Roman"/>
          <w:szCs w:val="24"/>
        </w:rPr>
        <w:t xml:space="preserve"> παράγραφος 2</w:t>
      </w:r>
      <w:r>
        <w:rPr>
          <w:rFonts w:eastAsia="Times New Roman"/>
          <w:szCs w:val="24"/>
        </w:rPr>
        <w:t>,</w:t>
      </w:r>
      <w:r w:rsidRPr="00EC48B7">
        <w:rPr>
          <w:rFonts w:eastAsia="Times New Roman"/>
          <w:szCs w:val="24"/>
        </w:rPr>
        <w:t xml:space="preserve"> που αφορά την προστασία της ζωής</w:t>
      </w:r>
      <w:r>
        <w:rPr>
          <w:rFonts w:eastAsia="Times New Roman"/>
          <w:szCs w:val="24"/>
        </w:rPr>
        <w:t>,</w:t>
      </w:r>
      <w:r w:rsidRPr="00EC48B7">
        <w:rPr>
          <w:rFonts w:eastAsia="Times New Roman"/>
          <w:szCs w:val="24"/>
        </w:rPr>
        <w:t xml:space="preserve"> της τιμής</w:t>
      </w:r>
      <w:r>
        <w:rPr>
          <w:rFonts w:eastAsia="Times New Roman"/>
          <w:szCs w:val="24"/>
        </w:rPr>
        <w:t>, της ε</w:t>
      </w:r>
      <w:r w:rsidRPr="00EC48B7">
        <w:rPr>
          <w:rFonts w:eastAsia="Times New Roman"/>
          <w:szCs w:val="24"/>
        </w:rPr>
        <w:t>λευθερίας</w:t>
      </w:r>
      <w:r>
        <w:rPr>
          <w:rFonts w:eastAsia="Times New Roman"/>
          <w:szCs w:val="24"/>
        </w:rPr>
        <w:t>,</w:t>
      </w:r>
      <w:r w:rsidRPr="00EC48B7">
        <w:rPr>
          <w:rFonts w:eastAsia="Times New Roman"/>
          <w:szCs w:val="24"/>
        </w:rPr>
        <w:t xml:space="preserve"> </w:t>
      </w:r>
      <w:r>
        <w:rPr>
          <w:rFonts w:eastAsia="Times New Roman"/>
          <w:szCs w:val="24"/>
        </w:rPr>
        <w:t>χωρίς διάκριση</w:t>
      </w:r>
      <w:r w:rsidRPr="00EC48B7">
        <w:rPr>
          <w:rFonts w:eastAsia="Times New Roman"/>
          <w:szCs w:val="24"/>
        </w:rPr>
        <w:t xml:space="preserve"> φύλου</w:t>
      </w:r>
      <w:r>
        <w:rPr>
          <w:rFonts w:eastAsia="Times New Roman"/>
          <w:szCs w:val="24"/>
        </w:rPr>
        <w:t>,</w:t>
      </w:r>
      <w:r w:rsidRPr="00EC48B7">
        <w:rPr>
          <w:rFonts w:eastAsia="Times New Roman"/>
          <w:szCs w:val="24"/>
        </w:rPr>
        <w:t xml:space="preserve"> </w:t>
      </w:r>
      <w:r>
        <w:rPr>
          <w:rFonts w:eastAsia="Times New Roman"/>
          <w:szCs w:val="24"/>
        </w:rPr>
        <w:t xml:space="preserve">ανεξαρτήτου ταυτότητας, </w:t>
      </w:r>
      <w:r w:rsidRPr="00EC48B7">
        <w:rPr>
          <w:rFonts w:eastAsia="Times New Roman"/>
          <w:szCs w:val="24"/>
        </w:rPr>
        <w:t>σεξουαλικού προσανατολισμού</w:t>
      </w:r>
      <w:r>
        <w:rPr>
          <w:rFonts w:eastAsia="Times New Roman"/>
          <w:szCs w:val="24"/>
        </w:rPr>
        <w:t>,</w:t>
      </w:r>
      <w:r w:rsidRPr="00EC48B7">
        <w:rPr>
          <w:rFonts w:eastAsia="Times New Roman"/>
          <w:szCs w:val="24"/>
        </w:rPr>
        <w:t xml:space="preserve"> για να </w:t>
      </w:r>
      <w:r>
        <w:rPr>
          <w:rFonts w:eastAsia="Times New Roman"/>
          <w:szCs w:val="24"/>
        </w:rPr>
        <w:t>έχουμε ένα</w:t>
      </w:r>
      <w:r w:rsidRPr="00EC48B7">
        <w:rPr>
          <w:rFonts w:eastAsia="Times New Roman"/>
          <w:szCs w:val="24"/>
        </w:rPr>
        <w:t xml:space="preserve"> δημοκρατικό πολίτευμα</w:t>
      </w:r>
      <w:r>
        <w:rPr>
          <w:rFonts w:eastAsia="Times New Roman"/>
          <w:szCs w:val="24"/>
        </w:rPr>
        <w:t>,</w:t>
      </w:r>
      <w:r w:rsidRPr="00EC48B7">
        <w:rPr>
          <w:rFonts w:eastAsia="Times New Roman"/>
          <w:szCs w:val="24"/>
        </w:rPr>
        <w:t xml:space="preserve"> </w:t>
      </w:r>
      <w:r w:rsidRPr="00EC48B7">
        <w:rPr>
          <w:rFonts w:eastAsia="Times New Roman"/>
          <w:szCs w:val="24"/>
        </w:rPr>
        <w:lastRenderedPageBreak/>
        <w:t>είναι το πιο σωστό</w:t>
      </w:r>
      <w:r>
        <w:rPr>
          <w:rFonts w:eastAsia="Times New Roman"/>
          <w:szCs w:val="24"/>
        </w:rPr>
        <w:t>.</w:t>
      </w:r>
      <w:r w:rsidRPr="00EC48B7">
        <w:rPr>
          <w:rFonts w:eastAsia="Times New Roman"/>
          <w:szCs w:val="24"/>
        </w:rPr>
        <w:t xml:space="preserve"> Δεν μπορούμε να ζούμε </w:t>
      </w:r>
      <w:r>
        <w:rPr>
          <w:rFonts w:eastAsia="Times New Roman"/>
          <w:szCs w:val="24"/>
        </w:rPr>
        <w:t xml:space="preserve">μέσα στην καχυποψία, την </w:t>
      </w:r>
      <w:r w:rsidRPr="00EC48B7">
        <w:rPr>
          <w:rFonts w:eastAsia="Times New Roman"/>
          <w:szCs w:val="24"/>
        </w:rPr>
        <w:t xml:space="preserve">εσωστρέφεια και </w:t>
      </w:r>
      <w:r>
        <w:rPr>
          <w:rFonts w:eastAsia="Times New Roman"/>
          <w:szCs w:val="24"/>
        </w:rPr>
        <w:t xml:space="preserve">σε </w:t>
      </w:r>
      <w:r w:rsidRPr="00EC48B7">
        <w:rPr>
          <w:rFonts w:eastAsia="Times New Roman"/>
          <w:szCs w:val="24"/>
        </w:rPr>
        <w:t xml:space="preserve">καταστάσεις </w:t>
      </w:r>
      <w:r>
        <w:rPr>
          <w:rFonts w:eastAsia="Times New Roman"/>
          <w:szCs w:val="24"/>
        </w:rPr>
        <w:t xml:space="preserve">που </w:t>
      </w:r>
      <w:r w:rsidRPr="00EC48B7">
        <w:rPr>
          <w:rFonts w:eastAsia="Times New Roman"/>
          <w:szCs w:val="24"/>
        </w:rPr>
        <w:t>μας οδηγούν να μην είμαστε δημοκράτες</w:t>
      </w:r>
      <w:r>
        <w:rPr>
          <w:rFonts w:eastAsia="Times New Roman"/>
          <w:szCs w:val="24"/>
        </w:rPr>
        <w:t>,</w:t>
      </w:r>
      <w:r w:rsidRPr="00EC48B7">
        <w:rPr>
          <w:rFonts w:eastAsia="Times New Roman"/>
          <w:szCs w:val="24"/>
        </w:rPr>
        <w:t xml:space="preserve"> να βλέπουμε τα πράγματα κάπως διαφορετικά</w:t>
      </w:r>
      <w:r>
        <w:rPr>
          <w:rFonts w:eastAsia="Times New Roman"/>
          <w:szCs w:val="24"/>
        </w:rPr>
        <w:t>.</w:t>
      </w:r>
      <w:r w:rsidRPr="00EC48B7">
        <w:rPr>
          <w:rFonts w:eastAsia="Times New Roman"/>
          <w:szCs w:val="24"/>
        </w:rPr>
        <w:t xml:space="preserve"> </w:t>
      </w:r>
    </w:p>
    <w:p w14:paraId="09855C7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τα άρθρα 21 και 22, με τις τροποποιήσεις και τις προσθήκες, είναι πολύ σημαντικά. Είναι πολύ σημαντικό να δώσουμε ένα κοινωνικό κράτος στους ανθρώπους, τους συμπολίτες μας, μια αξιοπρεπή διαβίωση, να έχουν κοινωνική ασφάλιση, παιδεία, κοινωνικά δικ</w:t>
      </w:r>
      <w:r>
        <w:rPr>
          <w:rFonts w:eastAsia="Times New Roman" w:cs="Times New Roman"/>
          <w:szCs w:val="24"/>
        </w:rPr>
        <w:t xml:space="preserve">αιώματα. Δεν πρέπει να είναι μία κρατική υποχρέωση. </w:t>
      </w:r>
    </w:p>
    <w:p w14:paraId="09855C7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τώρα θα έρθω στο άρθρο 16, που τόσο μεγάλη συζήτηση έγινε. </w:t>
      </w:r>
    </w:p>
    <w:p w14:paraId="09855C7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Λοιπόν, κύριοι συνάδελφοι της Αντιπολίτευσης, θα σας πω κάτι. Υπάρχουν και τα ιδιωτικά κολέγια, τα οποία είναι συμβεβλημένα με τα πανεπιστή</w:t>
      </w:r>
      <w:r>
        <w:rPr>
          <w:rFonts w:eastAsia="Times New Roman" w:cs="Times New Roman"/>
          <w:szCs w:val="24"/>
        </w:rPr>
        <w:t xml:space="preserve">μια της Ευρωπαϊκής Ένωσης, κάνουν έναν χρόνο παραπάνω εδώ -δεν θα πω ονόματα, γιατί θα νομίζουν ότι κάνω διαφήμιση, αλλά το ξέρω από προσωπική </w:t>
      </w:r>
      <w:r>
        <w:rPr>
          <w:rFonts w:eastAsia="Times New Roman" w:cs="Times New Roman"/>
          <w:szCs w:val="24"/>
        </w:rPr>
        <w:lastRenderedPageBreak/>
        <w:t xml:space="preserve">πείρα- και παίρνουν το πτυχίο τους από το </w:t>
      </w:r>
      <w:r>
        <w:rPr>
          <w:rFonts w:eastAsia="Times New Roman" w:cs="Times New Roman"/>
          <w:szCs w:val="24"/>
          <w:lang w:val="en-US"/>
        </w:rPr>
        <w:t>H</w:t>
      </w:r>
      <w:r w:rsidRPr="0053349D">
        <w:rPr>
          <w:rFonts w:eastAsia="Times New Roman" w:cs="Times New Roman"/>
          <w:szCs w:val="24"/>
        </w:rPr>
        <w:t>ertfordshire</w:t>
      </w:r>
      <w:r>
        <w:rPr>
          <w:rFonts w:eastAsia="Times New Roman" w:cs="Times New Roman"/>
          <w:szCs w:val="24"/>
        </w:rPr>
        <w:t xml:space="preserve"> της Αγγλίας, που είναι δημόσιο πανεπιστήμιο. Ορκίζονται ε</w:t>
      </w:r>
      <w:r>
        <w:rPr>
          <w:rFonts w:eastAsia="Times New Roman" w:cs="Times New Roman"/>
          <w:szCs w:val="24"/>
        </w:rPr>
        <w:t>κεί με τα καπελάκια τους κ.λπ</w:t>
      </w:r>
      <w:r>
        <w:rPr>
          <w:rFonts w:eastAsia="Times New Roman" w:cs="Times New Roman"/>
          <w:szCs w:val="24"/>
        </w:rPr>
        <w:t>.</w:t>
      </w:r>
      <w:r>
        <w:rPr>
          <w:rFonts w:eastAsia="Times New Roman" w:cs="Times New Roman"/>
          <w:szCs w:val="24"/>
        </w:rPr>
        <w:t xml:space="preserve">. Σπουδάζουν εδώ τα παιδιά. Ένα άλλο κολέγιο πριν δεν είχε έναν χρόνο για να τους πάει στην Αγγλία. Τώρα το εφήρμοσε και αυτό και σπουδάζουν εδώ. </w:t>
      </w:r>
    </w:p>
    <w:p w14:paraId="09855C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Αυτά, λοιπόν, είναι επιχειρήσεις, όσο κι αν προσπαθείτε να μας τα δείξετε ως ιδ</w:t>
      </w:r>
      <w:r>
        <w:rPr>
          <w:rFonts w:eastAsia="Times New Roman" w:cs="Times New Roman"/>
          <w:szCs w:val="24"/>
        </w:rPr>
        <w:t>ρύματα. Είναι καθαρές επιχειρήσεις. Δεν θα σας το κάνουμε το χατίρι να γίνει αυτό, διότι θέλετε να υποβαθμίσετε την δημόσια παιδεία. Το καταλάβατε αυτό; Θέλετε να μπορούν να σπουδάζουν τα παιδιά των πλουσίων και όχι τα άξια παιδιά να δίνουν εξετάσεις και ν</w:t>
      </w:r>
      <w:r>
        <w:rPr>
          <w:rFonts w:eastAsia="Times New Roman" w:cs="Times New Roman"/>
          <w:szCs w:val="24"/>
        </w:rPr>
        <w:t xml:space="preserve">α μπαίνουν στα δημόσια πανεπιστήμια. </w:t>
      </w:r>
    </w:p>
    <w:p w14:paraId="09855C8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Στον κατάλογο των πανεπιστημίων βρισκόμαστε πάρα πολύ ψηλά και ειδικά των δημοσίων πανεπιστημίων, είτε Πολυτεχνείο, είτε Πανεπιστήμιο, είτε Οικονομικό Πανεπιστήμιο. </w:t>
      </w:r>
    </w:p>
    <w:p w14:paraId="09855C8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Σταματήστε την δικαιολογία ότι θέλετε να ιδρύσουμε ι</w:t>
      </w:r>
      <w:r>
        <w:rPr>
          <w:rFonts w:eastAsia="Times New Roman" w:cs="Times New Roman"/>
          <w:szCs w:val="24"/>
        </w:rPr>
        <w:t xml:space="preserve">διωτικά πανεπιστήμια. Θέλετε να κάνετε εμπορικές επιχειρήσεις. Το λέω και το τονίζω ότι δεν πρόκειται να σας περάσει. Η παιδεία </w:t>
      </w:r>
      <w:r>
        <w:rPr>
          <w:rFonts w:eastAsia="Times New Roman" w:cs="Times New Roman"/>
          <w:szCs w:val="24"/>
        </w:rPr>
        <w:lastRenderedPageBreak/>
        <w:t>είναι δημόσια και είναι δικαίωμα του κάθε ανθρώπου, φτωχού και πλούσιου. Εάν έχει τα φόντα και τις δυνάμεις, να μπορέσει να περά</w:t>
      </w:r>
      <w:r>
        <w:rPr>
          <w:rFonts w:eastAsia="Times New Roman" w:cs="Times New Roman"/>
          <w:szCs w:val="24"/>
        </w:rPr>
        <w:t xml:space="preserve">σει στο δημόσιο πανεπιστήμιο. </w:t>
      </w:r>
    </w:p>
    <w:p w14:paraId="09855C8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Τώρα θα ήθελα να αναφερθώ στα επαίσχυντα άρθρα 86 και 62.</w:t>
      </w:r>
    </w:p>
    <w:p w14:paraId="09855C8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άρθρο 62 αφορά στη βουλευτική ασυλία. Είναι αποκλειστικό δικαίωμα του Βουλευτή να την ασκεί όταν πραγματεύεται τα βουλευτικά του καθήκοντα και όχι να κρύβεται πίσω </w:t>
      </w:r>
      <w:r>
        <w:rPr>
          <w:rFonts w:eastAsia="Times New Roman" w:cs="Times New Roman"/>
          <w:szCs w:val="24"/>
        </w:rPr>
        <w:t xml:space="preserve">από την ασυλία του για ποινικά θέματα και άλλα. Αυτό είναι κατάπτυστο. </w:t>
      </w:r>
    </w:p>
    <w:p w14:paraId="09855C8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το χειρότερο είναι το άρθρο 86. Το άρθρο 86 «περί μη ποινικής ευθύνης Υπουργών» και η κατάργηση της αποσβεστικής προθεσμίας, θέτει τέρμα στην ατιμωρησία των υπουργικών αδικημάτων π</w:t>
      </w:r>
      <w:r>
        <w:rPr>
          <w:rFonts w:eastAsia="Times New Roman" w:cs="Times New Roman"/>
          <w:szCs w:val="24"/>
        </w:rPr>
        <w:t xml:space="preserve">ου τελούνται αποκλειστικά κατά την άσκηση των υπουργικών καθηκόντων. Κατά συνέπεια, αποκαθίσταται το αίσθημα της δικαιοσύνης, για να φτάσουμε να έχουμε ισοτιμία μεταξύ των Ελλήνων πολιτών. </w:t>
      </w:r>
    </w:p>
    <w:p w14:paraId="09855C8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 ο κάθε Υπουργός μπορεί να κάνει ασύστολα ό,τι θέλ</w:t>
      </w:r>
      <w:r>
        <w:rPr>
          <w:rFonts w:eastAsia="Times New Roman" w:cs="Times New Roman"/>
          <w:szCs w:val="24"/>
        </w:rPr>
        <w:t xml:space="preserve">ει και να μην δίνει κανέναν λόγο στην ελληνική </w:t>
      </w:r>
      <w:r>
        <w:rPr>
          <w:rFonts w:eastAsia="Times New Roman" w:cs="Times New Roman"/>
          <w:szCs w:val="24"/>
        </w:rPr>
        <w:t>δικαιοσύνη</w:t>
      </w:r>
      <w:r>
        <w:rPr>
          <w:rFonts w:eastAsia="Times New Roman" w:cs="Times New Roman"/>
          <w:szCs w:val="24"/>
        </w:rPr>
        <w:t xml:space="preserve">; Δεν μπορώ να το καταλάβω, κύριοι Υπουργοί. </w:t>
      </w:r>
    </w:p>
    <w:p w14:paraId="09855C8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βουλευτικό αξίωμα το κερδίζεις. Εσείς οι παλιοί Βουλευτές, -λυπάμαι που το λέω- λέτε «επάγγελμα Βουλευτής», έδρα επιχείρησης «Ελληνική Βουλή» και μετά</w:t>
      </w:r>
      <w:r>
        <w:rPr>
          <w:rFonts w:eastAsia="Times New Roman" w:cs="Times New Roman"/>
          <w:szCs w:val="24"/>
        </w:rPr>
        <w:t xml:space="preserve"> το παραδίδετε στους κληρονόμους σας σαν να είναι η επιχείρησή σας. Λυπάμαι για αυτό. </w:t>
      </w:r>
    </w:p>
    <w:p w14:paraId="09855C8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9855C88"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55C8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Βουλευτής της Νέας Δημοκρατίας κ. Δημοσχάκης για επτά λεπτά. </w:t>
      </w:r>
    </w:p>
    <w:p w14:paraId="09855C8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Κύριε Πρόεδρε, ευχαριστώ πολύ. </w:t>
      </w:r>
    </w:p>
    <w:p w14:paraId="09855C8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κυρίως της </w:t>
      </w:r>
      <w:r>
        <w:rPr>
          <w:rFonts w:eastAsia="Times New Roman" w:cs="Times New Roman"/>
          <w:szCs w:val="24"/>
        </w:rPr>
        <w:t>συγκυβέρνησης</w:t>
      </w:r>
      <w:r>
        <w:rPr>
          <w:rFonts w:eastAsia="Times New Roman" w:cs="Times New Roman"/>
          <w:szCs w:val="24"/>
        </w:rPr>
        <w:t xml:space="preserve">, η συνταγματική σας </w:t>
      </w:r>
      <w:r>
        <w:rPr>
          <w:rFonts w:eastAsia="Times New Roman" w:cs="Times New Roman"/>
          <w:szCs w:val="24"/>
        </w:rPr>
        <w:t xml:space="preserve">Αναθεώρηση </w:t>
      </w:r>
      <w:r>
        <w:rPr>
          <w:rFonts w:eastAsia="Times New Roman" w:cs="Times New Roman"/>
          <w:szCs w:val="24"/>
        </w:rPr>
        <w:t xml:space="preserve">δεν είναι ευρεία, δεν είναι τολμηρή. Αδιαφορήσατε και αργήσατε τη θεσμική συζήτηση στη </w:t>
      </w:r>
      <w:r>
        <w:rPr>
          <w:rFonts w:eastAsia="Times New Roman" w:cs="Times New Roman"/>
          <w:szCs w:val="24"/>
        </w:rPr>
        <w:lastRenderedPageBreak/>
        <w:t>Βουλή. Μια αναθε</w:t>
      </w:r>
      <w:r>
        <w:rPr>
          <w:rFonts w:eastAsia="Times New Roman" w:cs="Times New Roman"/>
          <w:szCs w:val="24"/>
        </w:rPr>
        <w:t xml:space="preserve">ώρηση πρέπει να είναι απαλλαγμένη από ιδεοληψίες, από προκαταλήψεις και να έχει σαφές προοδευτικό και ευρωπαϊκό πρόσημο, δηλαδή το αντίθετο από αυτό που επιχειρεί η σημερινή Κυβέρνηση. Προσπαθεί να εργαλειοποιήσει τη διαδικασία για ίδιον όφελος, επιδιώκει </w:t>
      </w:r>
      <w:r>
        <w:rPr>
          <w:rFonts w:eastAsia="Times New Roman" w:cs="Times New Roman"/>
          <w:szCs w:val="24"/>
        </w:rPr>
        <w:t>να δεσμεύσει από σήμερα την επόμενη Βουλή για τη διατύπωση των αλλαγών που προτείνει, αλλά αυτό, όμως, δεν στέκει συνταγματικά, όπως παραδέχθηκε και ο πρώην Υπουργός Δικαιοσύνης της Κυβέρνησής σας, αλλά όπως τεκμηρίωσαν και ειδικοί επιστήμονες της Βουλής μ</w:t>
      </w:r>
      <w:r>
        <w:rPr>
          <w:rFonts w:eastAsia="Times New Roman" w:cs="Times New Roman"/>
          <w:szCs w:val="24"/>
        </w:rPr>
        <w:t xml:space="preserve">έσα εδώ στη μεγάλη Αίθουσα του Κοινοβουλίου, που γνωρίζουν πολύ καλά το Συνταγματικό Δίκαιο. </w:t>
      </w:r>
    </w:p>
    <w:p w14:paraId="09855C8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σύγχυση αυτή προδίδει και την ηττοπαθή βεβαιότητα του ΣΥΡΙΖΑ. Γνωρίζει πολύ καλά ότι η Νέα Δημοκρατία θα έχει στην επόμενη Βουλή την αυτοδυναμία. Προτείνετε εσε</w:t>
      </w:r>
      <w:r>
        <w:rPr>
          <w:rFonts w:eastAsia="Times New Roman" w:cs="Times New Roman"/>
          <w:szCs w:val="24"/>
        </w:rPr>
        <w:t xml:space="preserve">ίς μια κουτσουρεμένη και φοβική αναθεώρηση, γιατί δεν έχετε όραμα, γιατί δεν προωθείτε τον εκσυγχρονισμό. </w:t>
      </w:r>
    </w:p>
    <w:p w14:paraId="09855C8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Δικός μας στόχος είναι μέσα από την </w:t>
      </w:r>
      <w:r>
        <w:rPr>
          <w:rFonts w:eastAsia="Times New Roman" w:cs="Times New Roman"/>
          <w:szCs w:val="24"/>
        </w:rPr>
        <w:t xml:space="preserve">Αναθεώρηση </w:t>
      </w:r>
      <w:r>
        <w:rPr>
          <w:rFonts w:eastAsia="Times New Roman" w:cs="Times New Roman"/>
          <w:szCs w:val="24"/>
        </w:rPr>
        <w:t xml:space="preserve">να προκύψει ένα Σύνταγμα που θα αποκαθιστά την τιμή του πολιτικού συστήματος της χώρας, κυρίως, όμως, </w:t>
      </w:r>
      <w:r>
        <w:rPr>
          <w:rFonts w:eastAsia="Times New Roman" w:cs="Times New Roman"/>
          <w:szCs w:val="24"/>
        </w:rPr>
        <w:t xml:space="preserve">ένα Σύνταγμα απαλλαγμένο από φοβικές προκαταλήψεις του παρελθόντος. </w:t>
      </w:r>
    </w:p>
    <w:p w14:paraId="09855C8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Για τα υπόλοιπα άρθρα της </w:t>
      </w:r>
      <w:r>
        <w:rPr>
          <w:rFonts w:eastAsia="Times New Roman" w:cs="Times New Roman"/>
          <w:szCs w:val="24"/>
        </w:rPr>
        <w:t xml:space="preserve">Αναθεώρησης </w:t>
      </w:r>
      <w:r>
        <w:rPr>
          <w:rFonts w:eastAsia="Times New Roman" w:cs="Times New Roman"/>
          <w:szCs w:val="24"/>
        </w:rPr>
        <w:t xml:space="preserve">έχουν μιλήσει οι συνάδελφοί μου και ο εισηγητής μας. Θα σταθώ κυρίως, όμως, στην ανάγκη αναθεώρησης του άρθρου 16 «περί μη κερδοσκοπικού ιδιωτικού πανεπιστημίου». </w:t>
      </w:r>
    </w:p>
    <w:p w14:paraId="09855C8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Οφείλετε να απαλλαγείτε από τις κομματικές παρωπίδες στο θέμα της εκπαίδευσης. Η ίδρυση μη κ</w:t>
      </w:r>
      <w:r>
        <w:rPr>
          <w:rFonts w:eastAsia="Times New Roman" w:cs="Times New Roman"/>
          <w:szCs w:val="24"/>
        </w:rPr>
        <w:t xml:space="preserve">ρατικών πανεπιστημίων υπό τον έλεγχο μιας ειδικής ανεξάρτητης αρχής υψηλού κύρους, θα βοηθήσει στην ανάπτυξη και των κρατικών πανεπιστημίων. Πρέπει, επιτέλους, η τριτοβάθμια εκπαίδευση να απεγκλωβιστεί από τον κρατισμό, κύριος εκφραστής του οποίου είναι ο </w:t>
      </w:r>
      <w:r>
        <w:rPr>
          <w:rFonts w:eastAsia="Times New Roman" w:cs="Times New Roman"/>
          <w:szCs w:val="24"/>
        </w:rPr>
        <w:t xml:space="preserve">σημερινός Υπουργός Παιδείας. </w:t>
      </w:r>
    </w:p>
    <w:p w14:paraId="09855C9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Αρνείστε να δείτε το μέλλον, εγκλωβισμένοι στις φοβίες σας και στα συμπλέγματά σας. Αρνείστε να συνειδητοποιήσετε ότι η χώρα μας μπορεί να μετατραπεί σε εκπαιδευτικό κέντρο </w:t>
      </w:r>
      <w:r>
        <w:rPr>
          <w:rFonts w:eastAsia="Times New Roman" w:cs="Times New Roman"/>
          <w:szCs w:val="24"/>
        </w:rPr>
        <w:lastRenderedPageBreak/>
        <w:t xml:space="preserve">όλης της </w:t>
      </w:r>
      <w:r>
        <w:rPr>
          <w:rFonts w:eastAsia="Times New Roman" w:cs="Times New Roman"/>
          <w:szCs w:val="24"/>
        </w:rPr>
        <w:t xml:space="preserve">νοτιοανατολικής </w:t>
      </w:r>
      <w:r>
        <w:rPr>
          <w:rFonts w:eastAsia="Times New Roman" w:cs="Times New Roman"/>
          <w:szCs w:val="24"/>
        </w:rPr>
        <w:t>Ευρώπης και της ευρύτερης πε</w:t>
      </w:r>
      <w:r>
        <w:rPr>
          <w:rFonts w:eastAsia="Times New Roman" w:cs="Times New Roman"/>
          <w:szCs w:val="24"/>
        </w:rPr>
        <w:t xml:space="preserve">ριοχής, εξασφαλίζοντας με αυτόν τον τρόπο χιλιάδες θέσεις εργασίας και σημαντικά έσοδα από τους δικούς μας και τους ξένους φοιτητές που θα σπουδάζουν στην Ελλάδα και όχι μόνο. </w:t>
      </w:r>
    </w:p>
    <w:p w14:paraId="09855C9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Δεν μπορείτε να καταλάβετε ότι οι φοιτητές μας, που φεύγουν στο εξωτερικό για ν</w:t>
      </w:r>
      <w:r>
        <w:rPr>
          <w:rFonts w:eastAsia="Times New Roman" w:cs="Times New Roman"/>
          <w:szCs w:val="24"/>
        </w:rPr>
        <w:t xml:space="preserve">α σπουδάσουν, θα μπορούσαν να μείνουν εδώ; Το πέτυχε η Κύπρος και άλλα κράτη στη γειτονιά μας όχι, όμως, και εμείς. </w:t>
      </w:r>
    </w:p>
    <w:p w14:paraId="09855C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Αυτό σημαίνει πρόοδος, αυτό σημαίνει μεταρρύθμιση. Με εσάς βιώνουμε τον απόλυτο φαρισαϊσμό. Αρνείστε την ίδρυση μη κρατικών πανεπιστημίων, </w:t>
      </w:r>
      <w:r>
        <w:rPr>
          <w:rFonts w:eastAsia="Times New Roman" w:cs="Times New Roman"/>
          <w:szCs w:val="24"/>
        </w:rPr>
        <w:t xml:space="preserve">αλλά μέσα από τον γνωστό οργανισμό ΔΟΑΤΑΠ -πρώην ΔΙΚΑΤΣΑ- εγκρίνετε πτυχία ιδιωτικών πανεπιστημίων του εξωτερικού. </w:t>
      </w:r>
    </w:p>
    <w:p w14:paraId="09855C9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Από την εποχή που ήμουν υποψήφιος Ευρωβουλευτής -το 2014- είχα προβάλει μια υπερβατική πρόταση, κύριε Πρόεδρε, δηλαδή την ίδρυση μη ιδιωτικο</w:t>
      </w:r>
      <w:r>
        <w:rPr>
          <w:rFonts w:eastAsia="Times New Roman" w:cs="Times New Roman"/>
          <w:szCs w:val="24"/>
        </w:rPr>
        <w:t xml:space="preserve">ύ και μη κερδοσκοπικού πανεπιστημίου στη Θράκη και στα νησιά του </w:t>
      </w:r>
      <w:r>
        <w:rPr>
          <w:rFonts w:eastAsia="Times New Roman" w:cs="Times New Roman"/>
          <w:szCs w:val="24"/>
        </w:rPr>
        <w:t xml:space="preserve">βορειοανατολικού </w:t>
      </w:r>
      <w:r>
        <w:rPr>
          <w:rFonts w:eastAsia="Times New Roman" w:cs="Times New Roman"/>
          <w:szCs w:val="24"/>
        </w:rPr>
        <w:t xml:space="preserve">και </w:t>
      </w:r>
      <w:r>
        <w:rPr>
          <w:rFonts w:eastAsia="Times New Roman" w:cs="Times New Roman"/>
          <w:szCs w:val="24"/>
        </w:rPr>
        <w:t>νοτιοανατολικού</w:t>
      </w:r>
      <w:r>
        <w:rPr>
          <w:rFonts w:eastAsia="Times New Roman" w:cs="Times New Roman"/>
          <w:szCs w:val="24"/>
        </w:rPr>
        <w:t xml:space="preserve"> Αιγαίου. </w:t>
      </w:r>
    </w:p>
    <w:p w14:paraId="09855C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Η ίδρυσή του μπορεί να αποτελέσει για τις ακριτικές περιοχές εφαλτήριο και μοχλό ανασυγκρότησης, ανάσα ζωής μέσα στην εγκατάλειψη που βιώνουν, μ</w:t>
      </w:r>
      <w:r>
        <w:rPr>
          <w:rFonts w:eastAsia="Times New Roman" w:cs="Times New Roman"/>
          <w:szCs w:val="24"/>
        </w:rPr>
        <w:t xml:space="preserve">ια χαραμάδα ελπίδας και προόδου για τα νησιά μας που έχουν δοκιμαστεί τα τελευταία χρόνια. Παράλληλα, όμως, μπορεί και πρέπει να αποτελέσει και κυψέλη επιχειρηματικότητας. </w:t>
      </w:r>
    </w:p>
    <w:p w14:paraId="09855C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Βέβαια, δεν είναι εφικτός και συμβατός ο γεωγραφικός προσδιορισμός και περιορισμός στο πνεύμα δικαίου της χώρας. Ωστόσο, υπάρχει λύση. Θα μπορούσε να συνδεθεί το άρθρο 16 και με τον δικό σας αναπτυξιακό νόμο ν.4399/2016 «περί παραμεθορίων περιοχών», έστω κ</w:t>
      </w:r>
      <w:r>
        <w:rPr>
          <w:rFonts w:eastAsia="Times New Roman" w:cs="Times New Roman"/>
          <w:szCs w:val="24"/>
        </w:rPr>
        <w:t>ι αν αυτός έχει ατέλειες, είναι άνευρος και αναποτελεσματικός, έστω κι αν αναφέρεται στο άρθρο 7 ότι εξαιρούνται επενδυτικά σχέδια στον τομέα της εκπαίδευσης. Μπορούν, όμως, να γίνουν οι κατάλληλες τροποποιήσεις και συμπληρώσεις και να συμπεριληφθούν τα μη</w:t>
      </w:r>
      <w:r>
        <w:rPr>
          <w:rFonts w:eastAsia="Times New Roman" w:cs="Times New Roman"/>
          <w:szCs w:val="24"/>
        </w:rPr>
        <w:t xml:space="preserve"> κρατικά πανεπιστήμια με όποια κίνητρα και προνόμια κι αν δίνει ο νόμος αυτός για τις παραμεθόριες περιοχές, στις οποίες πάντα το κράτος οφείλει να δείχνει τη γενναιοδωρία του, γιατί το Κοινοτικό Δίκαιο είναι συμβατό στο πλαίσιο της επιχειρηματικότητας. </w:t>
      </w:r>
    </w:p>
    <w:p w14:paraId="09855C9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Δ</w:t>
      </w:r>
      <w:r>
        <w:rPr>
          <w:rFonts w:eastAsia="Times New Roman" w:cs="Times New Roman"/>
          <w:szCs w:val="24"/>
        </w:rPr>
        <w:t xml:space="preserve">ώστε κίνητρα, κυρίες και κύριοι συνάδελφοι, στα </w:t>
      </w:r>
      <w:r>
        <w:rPr>
          <w:rFonts w:eastAsia="Times New Roman" w:cs="Times New Roman"/>
          <w:szCs w:val="24"/>
        </w:rPr>
        <w:t xml:space="preserve">νομικά πρόσωπα ιδιωτικού δικαίου </w:t>
      </w:r>
      <w:r>
        <w:rPr>
          <w:rFonts w:eastAsia="Times New Roman" w:cs="Times New Roman"/>
          <w:szCs w:val="24"/>
        </w:rPr>
        <w:t xml:space="preserve">σε αυτές τις περιοχές για την ανώτατη εκπαίδευση. Δεν θα ήταν καλύτερα να γεμίσουν τα νησιά μας με μη κρατικά πανεπιστήμια παρά με </w:t>
      </w:r>
      <w:r>
        <w:rPr>
          <w:rFonts w:eastAsia="Times New Roman" w:cs="Times New Roman"/>
          <w:szCs w:val="24"/>
          <w:lang w:val="en-US"/>
        </w:rPr>
        <w:t>hot</w:t>
      </w:r>
      <w:r w:rsidRPr="00982EE5">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r w:rsidRPr="00982EE5">
        <w:rPr>
          <w:rFonts w:eastAsia="Times New Roman" w:cs="Times New Roman"/>
          <w:szCs w:val="24"/>
        </w:rPr>
        <w:t xml:space="preserve"> </w:t>
      </w:r>
      <w:r>
        <w:rPr>
          <w:rFonts w:eastAsia="Times New Roman" w:cs="Times New Roman"/>
          <w:szCs w:val="24"/>
        </w:rPr>
        <w:t xml:space="preserve">που εγκλωβίζουν ανθρώπινες ψυχές </w:t>
      </w:r>
      <w:r>
        <w:rPr>
          <w:rFonts w:eastAsia="Times New Roman" w:cs="Times New Roman"/>
          <w:szCs w:val="24"/>
        </w:rPr>
        <w:t>σε ανάγκη, με πανεπιστήμια που θα έχουν ονομασίες τοπικών φιλοσόφων της αρχαιότητας, της Θράκης και των νήσων του Αιγαίου;</w:t>
      </w:r>
    </w:p>
    <w:p w14:paraId="09855C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Εσείς δεν μιλάτε για ανάπτυξη; Εσείς δεν θέλετε επενδύσεις; Εσείς δεν ενδιαφέρεστε για νέες θέσεις εργασίας; </w:t>
      </w:r>
    </w:p>
    <w:p w14:paraId="09855C9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Γιατί στερείτε από τις </w:t>
      </w:r>
      <w:r>
        <w:rPr>
          <w:rFonts w:eastAsia="Times New Roman" w:cs="Times New Roman"/>
          <w:szCs w:val="24"/>
        </w:rPr>
        <w:t xml:space="preserve">ακριτικές περιοχές και τα νησιά μας αυτή τη δυνατότητα; Ισχυρές ακριτικές περιοχές εξασφαλίζουν μια δυνατή Ελλάδα. </w:t>
      </w:r>
    </w:p>
    <w:p w14:paraId="09855C9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Εδώ, βέβαια, πολεμάτε μέσω του Υπουργού Παιδείας το Δημοκρίτειο Πανεπιστήμιο, αλλά και τη Σχολή που βρίσκεται στο Διδυμότειχο, τη Νοσηλευτικ</w:t>
      </w:r>
      <w:r>
        <w:rPr>
          <w:rFonts w:eastAsia="Times New Roman" w:cs="Times New Roman"/>
          <w:szCs w:val="24"/>
        </w:rPr>
        <w:t>ή, που αποτελούν πυλώνα προόδου για τη Θράκη και για τον Έβρο. Με την ίδρυση μη κρατικών πανεπιστημίων θα ασχοληθείτε;</w:t>
      </w:r>
    </w:p>
    <w:p w14:paraId="09855C9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Την τριετία 2006-2008 ως αυτόπτης μάρτυρας τότε, αλλά και της ιστορίας της Αθήνας, γνωρίζω ότι αντιμετώπιζε κάθε Πέμπτη πανεκπαιδευτικά σ</w:t>
      </w:r>
      <w:r>
        <w:rPr>
          <w:rFonts w:eastAsia="Times New Roman" w:cs="Times New Roman"/>
          <w:szCs w:val="24"/>
        </w:rPr>
        <w:t>υλλαλητήρια επιπέδου Πολυτεχνείου και άνω εξαιτίας της Αναθεώρησης τότε του Συντάγματος μεταξύ των οποίων και του άρθρου 16. Η Αθήνα είναι η μοναδική πρωτεύουσα που επί χρόνια δέχθηκε ιδιότυπη πολιορκία, με αποτέλεσμα το εμπορικό κέντρο να υποστεί καίρια π</w:t>
      </w:r>
      <w:r>
        <w:rPr>
          <w:rFonts w:eastAsia="Times New Roman" w:cs="Times New Roman"/>
          <w:szCs w:val="24"/>
        </w:rPr>
        <w:t xml:space="preserve">λήγματα. </w:t>
      </w:r>
    </w:p>
    <w:p w14:paraId="09855C9B" w14:textId="77777777" w:rsidR="00BE639A" w:rsidRDefault="00A212EC">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9855C9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ένα λεπτό.</w:t>
      </w:r>
    </w:p>
    <w:p w14:paraId="09855C9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Εμπνευστές των συλλαλητηρίων ήταν πολλοί που βρίσκονται σήμερα στα έδρανα της κυβερνητικής πλειοψηφίας, αλλά και της αντιπ</w:t>
      </w:r>
      <w:r>
        <w:rPr>
          <w:rFonts w:eastAsia="Times New Roman" w:cs="Times New Roman"/>
          <w:szCs w:val="24"/>
        </w:rPr>
        <w:t xml:space="preserve">ολίτευσης. Βασικό αίτημα ήταν να μην αλλάξει το άρθρο 16. Την ίδια άποψη είχαν τότε και οι Βουλευτές του ΠΑΣΟΚ. Σήμερα ευτυχώς ανέκρουσαν πρύμναν και ψηφίζουν την </w:t>
      </w:r>
      <w:r>
        <w:rPr>
          <w:rFonts w:eastAsia="Times New Roman" w:cs="Times New Roman"/>
          <w:szCs w:val="24"/>
        </w:rPr>
        <w:t xml:space="preserve">Αναθεώρησή </w:t>
      </w:r>
      <w:r>
        <w:rPr>
          <w:rFonts w:eastAsia="Times New Roman" w:cs="Times New Roman"/>
          <w:szCs w:val="24"/>
        </w:rPr>
        <w:t xml:space="preserve">του. </w:t>
      </w:r>
    </w:p>
    <w:p w14:paraId="09855C9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Τι θα κάνετε εσείς; Σήμερα θα πείτε «όχι» και θα περιμένουμε δέκα χαμένα χρό</w:t>
      </w:r>
      <w:r>
        <w:rPr>
          <w:rFonts w:eastAsia="Times New Roman" w:cs="Times New Roman"/>
          <w:szCs w:val="24"/>
        </w:rPr>
        <w:t xml:space="preserve">νια μέχρι την επόμενη Αναθεώρηση για </w:t>
      </w:r>
      <w:r>
        <w:rPr>
          <w:rFonts w:eastAsia="Times New Roman" w:cs="Times New Roman"/>
          <w:szCs w:val="24"/>
        </w:rPr>
        <w:lastRenderedPageBreak/>
        <w:t xml:space="preserve">να αλλάξετε άποψη; Θα είναι πολύ αργά και θα έχουμε χάσει μια ακόμη σημαντική ευκαιρία. </w:t>
      </w:r>
    </w:p>
    <w:p w14:paraId="09855C9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Ή μήπως θα πρέπει να πιστέψουμε αυτό που είχε πει ο καθηγητής του Συνταγματικού Δικαίου, ο Αναπληρωτής Υπουργός Εξωτερικών, ότι δη</w:t>
      </w:r>
      <w:r>
        <w:rPr>
          <w:rFonts w:eastAsia="Times New Roman" w:cs="Times New Roman"/>
          <w:szCs w:val="24"/>
        </w:rPr>
        <w:t xml:space="preserve">λαδή στόχος της Κυβέρνησης είναι να αποτρέψει μια δεκαετία τις συνταγματικές αλλαγές με τις οποίες διαφωνούν, ανάμεσα σε αυτές και την αναθεώρηση του άρθρου 16; </w:t>
      </w:r>
    </w:p>
    <w:p w14:paraId="09855CA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 αυτόν τον λόγο είναι και καταστροφικό που η Κυβέρνηση δεν αποδέχεται να αναθεωρήσει το συγ</w:t>
      </w:r>
      <w:r>
        <w:rPr>
          <w:rFonts w:eastAsia="Times New Roman" w:cs="Times New Roman"/>
          <w:szCs w:val="24"/>
        </w:rPr>
        <w:t xml:space="preserve">κεκριμένο άρθρο. Θέλετε θωρακισμένες ακριτικές περιοχές; Θέλετε θωρακισμένα τα νησιά μας; Θέλετε να λάμπει η κεφαλή της Ελλάδας που είναι η Θράκη; Θέλετε ισχυρή Ελλάδα; </w:t>
      </w:r>
    </w:p>
    <w:p w14:paraId="09855CA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του κυρίου Βουλευ</w:t>
      </w:r>
      <w:r>
        <w:rPr>
          <w:rFonts w:eastAsia="Times New Roman" w:cs="Times New Roman"/>
          <w:szCs w:val="24"/>
        </w:rPr>
        <w:t>τή)</w:t>
      </w:r>
    </w:p>
    <w:p w14:paraId="09855CA2" w14:textId="77777777" w:rsidR="00BE639A" w:rsidRDefault="00A212EC">
      <w:pPr>
        <w:spacing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Ολοκληρώστε, παρακαλώ, κύριε συνάδελφε.</w:t>
      </w:r>
    </w:p>
    <w:p w14:paraId="09855CA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Ολοκληρώνω, κύριε Πρόεδρε.</w:t>
      </w:r>
    </w:p>
    <w:p w14:paraId="09855CA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Ως πρώην Αρχηγός της Ελληνικής Αστυνομίας γνωρίζω </w:t>
      </w:r>
      <w:r w:rsidRPr="00627C45">
        <w:rPr>
          <w:rFonts w:eastAsia="Times New Roman" w:cs="Times New Roman"/>
          <w:szCs w:val="24"/>
        </w:rPr>
        <w:t xml:space="preserve">πολλά από τα </w:t>
      </w:r>
      <w:r>
        <w:rPr>
          <w:rFonts w:eastAsia="Times New Roman" w:cs="Times New Roman"/>
          <w:szCs w:val="24"/>
        </w:rPr>
        <w:t xml:space="preserve">ΕΤΝΑ </w:t>
      </w:r>
      <w:r>
        <w:rPr>
          <w:rFonts w:eastAsia="Times New Roman" w:cs="Times New Roman"/>
          <w:szCs w:val="24"/>
        </w:rPr>
        <w:t>ά</w:t>
      </w:r>
      <w:r w:rsidRPr="00627C45">
        <w:rPr>
          <w:rFonts w:eastAsia="Times New Roman" w:cs="Times New Roman"/>
          <w:szCs w:val="24"/>
        </w:rPr>
        <w:t xml:space="preserve">κρως </w:t>
      </w:r>
      <w:r>
        <w:rPr>
          <w:rFonts w:eastAsia="Times New Roman" w:cs="Times New Roman"/>
          <w:szCs w:val="24"/>
        </w:rPr>
        <w:t>α</w:t>
      </w:r>
      <w:r w:rsidRPr="00627C45">
        <w:rPr>
          <w:rFonts w:eastAsia="Times New Roman" w:cs="Times New Roman"/>
          <w:szCs w:val="24"/>
        </w:rPr>
        <w:t xml:space="preserve">πόρρητα </w:t>
      </w:r>
      <w:r>
        <w:rPr>
          <w:rFonts w:eastAsia="Times New Roman" w:cs="Times New Roman"/>
          <w:szCs w:val="24"/>
        </w:rPr>
        <w:t xml:space="preserve">εθνικά </w:t>
      </w:r>
      <w:r w:rsidRPr="00627C45">
        <w:rPr>
          <w:rFonts w:eastAsia="Times New Roman" w:cs="Times New Roman"/>
          <w:szCs w:val="24"/>
        </w:rPr>
        <w:t>σχέδια</w:t>
      </w:r>
      <w:r>
        <w:rPr>
          <w:rFonts w:eastAsia="Times New Roman" w:cs="Times New Roman"/>
          <w:szCs w:val="24"/>
        </w:rPr>
        <w:t xml:space="preserve"> της χώρας. Μάλιστα, σε πολλά εξ αυτών ήμουν ο βασικός συντάκτης και ξέρω τη στρατηγική και εθνική σημασία που μπορούν να έχουν τα πανεπιστήμια στις παραμεθόριες περιοχές. Η σύμφωνη γνώμη των κατοίκων αυτών των περιοχών, αλλά και των τεσσάρων Βουλευτών του</w:t>
      </w:r>
      <w:r>
        <w:rPr>
          <w:rFonts w:eastAsia="Times New Roman" w:cs="Times New Roman"/>
          <w:szCs w:val="24"/>
        </w:rPr>
        <w:t>ς, Μπάμπη Αθανασίου, Νότη Μηταράκη και Μάνου Κόνσολα, είναι εξ ορισμού δεδομένη. Τολμήστε, λοιπόν, και βγείτε από το κομματικό σας κέλυφος.</w:t>
      </w:r>
    </w:p>
    <w:p w14:paraId="09855CA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 Να είστε καλά!</w:t>
      </w:r>
    </w:p>
    <w:p w14:paraId="09855CA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CA7" w14:textId="77777777" w:rsidR="00BE639A" w:rsidRDefault="00A212EC">
      <w:pPr>
        <w:spacing w:line="600" w:lineRule="auto"/>
        <w:ind w:firstLine="720"/>
        <w:jc w:val="both"/>
        <w:rPr>
          <w:rFonts w:eastAsia="Times New Roman" w:cs="Times New Roman"/>
          <w:szCs w:val="24"/>
        </w:rPr>
      </w:pPr>
      <w:r w:rsidRPr="00543092">
        <w:rPr>
          <w:rFonts w:eastAsia="Times New Roman" w:cs="Times New Roman"/>
          <w:b/>
          <w:szCs w:val="24"/>
        </w:rPr>
        <w:t>ΠΡΟΕΔΡΕΥΩΝ (</w:t>
      </w:r>
      <w:r w:rsidRPr="00543092">
        <w:rPr>
          <w:rFonts w:eastAsia="Times New Roman" w:cs="Times New Roman"/>
          <w:b/>
          <w:szCs w:val="24"/>
        </w:rPr>
        <w:t xml:space="preserve">Δημήτριος Κρεμαστινός): </w:t>
      </w:r>
      <w:r>
        <w:rPr>
          <w:rFonts w:eastAsia="Times New Roman" w:cs="Times New Roman"/>
          <w:szCs w:val="24"/>
        </w:rPr>
        <w:t>Σας ευχαριστώ κι εγώ.</w:t>
      </w:r>
    </w:p>
    <w:p w14:paraId="09855CA8" w14:textId="77777777" w:rsidR="00BE639A" w:rsidRDefault="00A212EC">
      <w:pPr>
        <w:spacing w:line="600" w:lineRule="auto"/>
        <w:ind w:firstLine="720"/>
        <w:jc w:val="both"/>
        <w:rPr>
          <w:rFonts w:eastAsia="Times New Roman" w:cs="Times New Roman"/>
        </w:rPr>
      </w:pPr>
      <w:r w:rsidRPr="00E860F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sidRPr="00E860FA">
        <w:rPr>
          <w:rFonts w:eastAsia="Times New Roman" w:cs="Times New Roman"/>
        </w:rPr>
        <w:lastRenderedPageBreak/>
        <w:t>άνω δυτικά θεωρεία, αφού προηγουμένως ξεναγήθηκαν στην έκθεση της αίθουσας «ΕΛΕΥΘΕΡΙΟΣ ΒΕΝΙΖΕΛΟΣ» και</w:t>
      </w:r>
      <w:r w:rsidRPr="00E860FA">
        <w:rPr>
          <w:rFonts w:eastAsia="Times New Roman" w:cs="Times New Roman"/>
        </w:rPr>
        <w:t xml:space="preserve"> ενημερώθηκαν για την ιστορία του κτηρίου και τον τρόπο οργάνωσης και λειτουργίας της Βουλής</w:t>
      </w:r>
      <w:r>
        <w:rPr>
          <w:rFonts w:eastAsia="Times New Roman" w:cs="Times New Roman"/>
        </w:rPr>
        <w:t xml:space="preserve"> είκοσι έξι</w:t>
      </w:r>
      <w:r w:rsidRPr="00E860FA">
        <w:rPr>
          <w:rFonts w:eastAsia="Times New Roman" w:cs="Times New Roman"/>
        </w:rPr>
        <w:t xml:space="preserve"> μαθητές και μαθήτριες και </w:t>
      </w:r>
      <w:r>
        <w:rPr>
          <w:rFonts w:eastAsia="Times New Roman" w:cs="Times New Roman"/>
        </w:rPr>
        <w:t>δυο</w:t>
      </w:r>
      <w:r w:rsidRPr="00E860FA">
        <w:rPr>
          <w:rFonts w:eastAsia="Times New Roman" w:cs="Times New Roman"/>
        </w:rPr>
        <w:t xml:space="preserve"> εκπαιδευτικοί συνοδοί από το </w:t>
      </w:r>
      <w:r>
        <w:rPr>
          <w:rFonts w:eastAsia="Times New Roman" w:cs="Times New Roman"/>
        </w:rPr>
        <w:t xml:space="preserve">Γενικό Λύκειο Κρανιδίου Αργολίδας </w:t>
      </w:r>
      <w:r>
        <w:rPr>
          <w:rFonts w:eastAsia="Times New Roman" w:cs="Times New Roman"/>
        </w:rPr>
        <w:t>(δεύτερο τμήμα)</w:t>
      </w:r>
      <w:r w:rsidRPr="00E860FA">
        <w:rPr>
          <w:rFonts w:eastAsia="Times New Roman" w:cs="Times New Roman"/>
        </w:rPr>
        <w:t xml:space="preserve">. </w:t>
      </w:r>
    </w:p>
    <w:p w14:paraId="09855CA9" w14:textId="77777777" w:rsidR="00BE639A" w:rsidRDefault="00A212EC">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09855CAA" w14:textId="77777777" w:rsidR="00BE639A" w:rsidRDefault="00A212EC">
      <w:pPr>
        <w:spacing w:line="600" w:lineRule="auto"/>
        <w:ind w:firstLine="720"/>
        <w:jc w:val="center"/>
        <w:rPr>
          <w:rFonts w:eastAsia="Times New Roman" w:cs="Times New Roman"/>
          <w:szCs w:val="24"/>
        </w:rPr>
      </w:pPr>
      <w:r w:rsidRPr="00E860FA">
        <w:rPr>
          <w:rFonts w:eastAsia="Times New Roman" w:cs="Times New Roman"/>
        </w:rPr>
        <w:t>(Χειροκροτήματ</w:t>
      </w:r>
      <w:r w:rsidRPr="00E860FA">
        <w:rPr>
          <w:rFonts w:eastAsia="Times New Roman" w:cs="Times New Roman"/>
        </w:rPr>
        <w:t>α απ’ όλες τις πτέρυγες της Βουλής)</w:t>
      </w:r>
    </w:p>
    <w:p w14:paraId="09855CA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Συρμαλένιος, Βουλευτής του ΣΥΡΙΖΑ θα έχει τον λόγο για επτά λεπτά.</w:t>
      </w:r>
    </w:p>
    <w:p w14:paraId="09855CA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09855CA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η πολιτική αλλαγή που συνέβη στη χώρα το 2015 με τις δυο διαδοχικέ</w:t>
      </w:r>
      <w:r>
        <w:rPr>
          <w:rFonts w:eastAsia="Times New Roman" w:cs="Times New Roman"/>
          <w:szCs w:val="24"/>
        </w:rPr>
        <w:t xml:space="preserve">ς εκλογές, του Ιανουαρίου και του Σεπτεμβρίου, και που έφερε στη διακυβέρνηση της χώρας για πρώτη φορά μια αριστερή δύναμη δεν θα μπορούσε παρά σε αυτή τη φάση, και ιδιαίτερα τώρα που έχουμε βγει από τα μνημόνια, να μην ολοκληρωθεί με την έναρξη </w:t>
      </w:r>
      <w:r>
        <w:rPr>
          <w:rFonts w:eastAsia="Times New Roman" w:cs="Times New Roman"/>
          <w:szCs w:val="24"/>
        </w:rPr>
        <w:lastRenderedPageBreak/>
        <w:t>της Συνταγ</w:t>
      </w:r>
      <w:r>
        <w:rPr>
          <w:rFonts w:eastAsia="Times New Roman" w:cs="Times New Roman"/>
          <w:szCs w:val="24"/>
        </w:rPr>
        <w:t>ματικής Αναθεώρησης. Η Συνταγματική Αναθεώρηση αποτελεί μια αναγκαία τομή στο πολιτικό σύστημα της χώρας, αφού η Κυβέρνησή μας επαγγέλλεται τη ρήξη με το παρελθόν και με το παλιό πολιτικό σύστημα και με ό,τι προκάλεσε τη χρεοκοπία της χώρας, στην οποία μπή</w:t>
      </w:r>
      <w:r>
        <w:rPr>
          <w:rFonts w:eastAsia="Times New Roman" w:cs="Times New Roman"/>
          <w:szCs w:val="24"/>
        </w:rPr>
        <w:t xml:space="preserve">καμε με τα μνημόνια μετά το 2010. </w:t>
      </w:r>
    </w:p>
    <w:p w14:paraId="09855CA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αιτίες αυτής της χρεοκοπίας όλοι ξέρουμε ότι ήταν η οικονομική ασυδοσία των μεγάλων οικονομικών συμφερόντων, η διαπλοκή πολιτικής και οικονομικής εξουσίας, η ατιμωρησία των Υπουργών με το περίφημο άρθρο περί ευθύνης Υπ</w:t>
      </w:r>
      <w:r>
        <w:rPr>
          <w:rFonts w:eastAsia="Times New Roman" w:cs="Times New Roman"/>
          <w:szCs w:val="24"/>
        </w:rPr>
        <w:t xml:space="preserve">ουργών, η τυπική λειτουργία της </w:t>
      </w:r>
      <w:r>
        <w:rPr>
          <w:rFonts w:eastAsia="Times New Roman" w:cs="Times New Roman"/>
          <w:szCs w:val="24"/>
        </w:rPr>
        <w:t xml:space="preserve">δημοκρατίας </w:t>
      </w:r>
      <w:r>
        <w:rPr>
          <w:rFonts w:eastAsia="Times New Roman" w:cs="Times New Roman"/>
          <w:szCs w:val="24"/>
        </w:rPr>
        <w:t xml:space="preserve">και του δημοκρατικού πολιτεύματος, η απίσχναση των κοινωνικών και ατομικών δικαιωμάτων. </w:t>
      </w:r>
    </w:p>
    <w:p w14:paraId="09855CA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αντίθεση, λοιπόν, με όλες αυτές τις αιτίες και στον αντίποδα με αυτό που εμπεδώθηκε όλες τις τελευταίες δεκαετίες, η Κυβ</w:t>
      </w:r>
      <w:r>
        <w:rPr>
          <w:rFonts w:eastAsia="Times New Roman" w:cs="Times New Roman"/>
          <w:szCs w:val="24"/>
        </w:rPr>
        <w:t xml:space="preserve">έρνησή μας επιδιώκει την εμβάθυνση και τη στερέωση της ουσιαστικής </w:t>
      </w:r>
      <w:r>
        <w:rPr>
          <w:rFonts w:eastAsia="Times New Roman" w:cs="Times New Roman"/>
          <w:szCs w:val="24"/>
        </w:rPr>
        <w:t>δημοκρατίας</w:t>
      </w:r>
      <w:r>
        <w:rPr>
          <w:rFonts w:eastAsia="Times New Roman" w:cs="Times New Roman"/>
          <w:szCs w:val="24"/>
        </w:rPr>
        <w:t xml:space="preserve">, την κατοχύρωση των ατομικών και κοινωνικών δικαιωμάτων, την κατάργηση της ατιμωρησίας των </w:t>
      </w:r>
      <w:r>
        <w:rPr>
          <w:rFonts w:eastAsia="Times New Roman" w:cs="Times New Roman"/>
          <w:szCs w:val="24"/>
        </w:rPr>
        <w:lastRenderedPageBreak/>
        <w:t xml:space="preserve">Υπουργών, την κατοχύρωση των δημόσιων πόρων ως δημόσιων αγαθών, τον εξορθολογισμό των </w:t>
      </w:r>
      <w:r>
        <w:rPr>
          <w:rFonts w:eastAsia="Times New Roman" w:cs="Times New Roman"/>
          <w:szCs w:val="24"/>
        </w:rPr>
        <w:t xml:space="preserve">σχέσεων Κράτους και Εκκλησίας, τη διασφάλιση αξιοπρεπούς επιπέδου διαβίωσης, τη βιωσιμότητα και την αειφορία της ανάπτυξης. </w:t>
      </w:r>
    </w:p>
    <w:p w14:paraId="09855CB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Τέτοιες προτάσεις, λοιπόν, που αναδεικνύονται και από τις προτάσεις μας στη Συνταγματική Αναθεώρηση, είναι -και τα λέω σε τίτλους, </w:t>
      </w:r>
      <w:r>
        <w:rPr>
          <w:rFonts w:eastAsia="Times New Roman" w:cs="Times New Roman"/>
          <w:szCs w:val="24"/>
        </w:rPr>
        <w:t>γιατί θα μπω μετά ειδικότερα σε δυο ζητήματα που θέλω να αναπτύξω- οι εξής: η θρησκευτική ουδετερότητα του κράτους, ο πολιτικός όρκος, η ταυτότητα φύλου ανεξαρτήτως σεξουαλικού προσανατολισμού, το αξιοπρεπές επίπεδο διαβίωσης, ο κατώτατος μισθός και οι συλ</w:t>
      </w:r>
      <w:r>
        <w:rPr>
          <w:rFonts w:eastAsia="Times New Roman" w:cs="Times New Roman"/>
          <w:szCs w:val="24"/>
        </w:rPr>
        <w:t>λογικές συμβάσεις, η λαϊκή νομοθετική πρωτοβουλία, η προσφυγή σε δημοψηφίσματα, η καθιέρωση θητειών στους Βουλευτές, η ποινική ευθύνη των Υπουργών, η αποσύνδεση της εκλογής του Προέδρου της Δημοκρατίας από τη διάλυση της Βουλής, η ενίσχυση της αντιπροσωπευ</w:t>
      </w:r>
      <w:r>
        <w:rPr>
          <w:rFonts w:eastAsia="Times New Roman" w:cs="Times New Roman"/>
          <w:szCs w:val="24"/>
        </w:rPr>
        <w:t xml:space="preserve">τικότητας της </w:t>
      </w:r>
      <w:r>
        <w:rPr>
          <w:rFonts w:eastAsia="Times New Roman" w:cs="Times New Roman"/>
          <w:szCs w:val="24"/>
        </w:rPr>
        <w:t>αυτοδιοίκησης</w:t>
      </w:r>
      <w:r>
        <w:rPr>
          <w:rFonts w:eastAsia="Times New Roman" w:cs="Times New Roman"/>
          <w:szCs w:val="24"/>
        </w:rPr>
        <w:t>, η καθιέρωση αναλογικού εκλογικού συστήματος και της απλής αναλογικής.</w:t>
      </w:r>
    </w:p>
    <w:p w14:paraId="09855CB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Βασικά, θέλω να αναφερθώ σε δυο ζητήματα: Πρώτον, στα θέματα που αφορούν την </w:t>
      </w:r>
      <w:r>
        <w:rPr>
          <w:rFonts w:eastAsia="Times New Roman" w:cs="Times New Roman"/>
          <w:szCs w:val="24"/>
        </w:rPr>
        <w:t xml:space="preserve">αυτοδιοίκηση </w:t>
      </w:r>
      <w:r>
        <w:rPr>
          <w:rFonts w:eastAsia="Times New Roman" w:cs="Times New Roman"/>
          <w:szCs w:val="24"/>
        </w:rPr>
        <w:t xml:space="preserve">και την περιφερειακή </w:t>
      </w:r>
      <w:r>
        <w:rPr>
          <w:rFonts w:eastAsia="Times New Roman" w:cs="Times New Roman"/>
          <w:szCs w:val="24"/>
        </w:rPr>
        <w:lastRenderedPageBreak/>
        <w:t xml:space="preserve">οργάνωση του κράτους και δεύτερον, στα θέματα </w:t>
      </w:r>
      <w:r>
        <w:rPr>
          <w:rFonts w:eastAsia="Times New Roman" w:cs="Times New Roman"/>
          <w:szCs w:val="24"/>
        </w:rPr>
        <w:t xml:space="preserve">της νησιωτικής ιδιαιτερότητας, δηλαδή μιλάμε για τις προτάσεις αναθεώρησης αλλά και προσθήκες που αφορούν τα άρθρα 101 και 102 του Συντάγματος. </w:t>
      </w:r>
    </w:p>
    <w:p w14:paraId="09855CB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επειδή αυτό που μας ενδιαφέρει πρωτίστως είναι η αποκέντρωση και η περιφερειακή ανάπτυξη με </w:t>
      </w:r>
      <w:r>
        <w:rPr>
          <w:rFonts w:eastAsia="Times New Roman" w:cs="Times New Roman"/>
          <w:szCs w:val="24"/>
        </w:rPr>
        <w:t xml:space="preserve">αυτοδιοίκηση </w:t>
      </w:r>
      <w:r>
        <w:rPr>
          <w:rFonts w:eastAsia="Times New Roman" w:cs="Times New Roman"/>
          <w:szCs w:val="24"/>
        </w:rPr>
        <w:t>τώ</w:t>
      </w:r>
      <w:r>
        <w:rPr>
          <w:rFonts w:eastAsia="Times New Roman" w:cs="Times New Roman"/>
          <w:szCs w:val="24"/>
        </w:rPr>
        <w:t xml:space="preserve">ρα ιδιαίτερα που η χώρα βγαίνει από τα μνημόνια και προσπαθεί να γίνει μια χώρα κανονικότητας, αυτό γίνεται σαφές με την πρόταση αναθεώρησης της παραγράφου 1 του άρθρου 101 ότι «νόμος ορίζει το σύστημα της περιφερειακής οργάνωσης της κεντρικής διοίκησης». </w:t>
      </w:r>
      <w:r>
        <w:rPr>
          <w:rFonts w:eastAsia="Times New Roman" w:cs="Times New Roman"/>
          <w:szCs w:val="24"/>
        </w:rPr>
        <w:t xml:space="preserve">Τι σημαίνει αυτό; Σημαίνει ότι ανοίγει, κατά την άποψή μου, ο δρόμος να ξαναδούμε συνολικά τις δομές των υπηρεσιών σε περιφερειακό επίπεδο, άρα και το νόημα και την αναγκαιότητα ύπαρξης ή όχι των </w:t>
      </w:r>
      <w:r>
        <w:rPr>
          <w:rFonts w:eastAsia="Times New Roman" w:cs="Times New Roman"/>
          <w:szCs w:val="24"/>
        </w:rPr>
        <w:t>αποκεντρωμένων διοικήσεων</w:t>
      </w:r>
      <w:r>
        <w:rPr>
          <w:rFonts w:eastAsia="Times New Roman" w:cs="Times New Roman"/>
          <w:szCs w:val="24"/>
        </w:rPr>
        <w:t>.</w:t>
      </w:r>
    </w:p>
    <w:p w14:paraId="09855CB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Προσωπικά πιστεύω ότι οι </w:t>
      </w:r>
      <w:r>
        <w:rPr>
          <w:rFonts w:eastAsia="Times New Roman" w:cs="Times New Roman"/>
          <w:szCs w:val="24"/>
        </w:rPr>
        <w:t xml:space="preserve">αποκεντρωμένες διοικήσεις </w:t>
      </w:r>
      <w:r>
        <w:rPr>
          <w:rFonts w:eastAsia="Times New Roman" w:cs="Times New Roman"/>
          <w:szCs w:val="24"/>
        </w:rPr>
        <w:t>πρέπει να καταργηθούν. Αφήνει το δικαίωμα, λοιπόν, η Συνταγματική Αναθεώρηση στον νομοθέτη μετά τη Συνταγματική Αναθεώρηση να προχωρήσει σε αυτή την επιλογή.</w:t>
      </w:r>
    </w:p>
    <w:p w14:paraId="09855CB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αυτό το οποίο κάνουν οι </w:t>
      </w:r>
      <w:r>
        <w:rPr>
          <w:rFonts w:eastAsia="Times New Roman" w:cs="Times New Roman"/>
          <w:szCs w:val="24"/>
        </w:rPr>
        <w:t xml:space="preserve">αποκεντρωμένες διοικήσεις </w:t>
      </w:r>
      <w:r>
        <w:rPr>
          <w:rFonts w:eastAsia="Times New Roman" w:cs="Times New Roman"/>
          <w:szCs w:val="24"/>
        </w:rPr>
        <w:t xml:space="preserve">είναι να </w:t>
      </w:r>
      <w:r>
        <w:rPr>
          <w:rFonts w:eastAsia="Times New Roman" w:cs="Times New Roman"/>
          <w:szCs w:val="24"/>
        </w:rPr>
        <w:t xml:space="preserve">υπάρχουν ως ένα επίπεδο μεταξύ </w:t>
      </w:r>
      <w:r>
        <w:rPr>
          <w:rFonts w:eastAsia="Times New Roman" w:cs="Times New Roman"/>
          <w:szCs w:val="24"/>
        </w:rPr>
        <w:t xml:space="preserve">τοπικής αυτοδιοίκησης </w:t>
      </w:r>
      <w:r>
        <w:rPr>
          <w:rFonts w:eastAsia="Times New Roman" w:cs="Times New Roman"/>
          <w:szCs w:val="24"/>
        </w:rPr>
        <w:t xml:space="preserve">και </w:t>
      </w:r>
      <w:r>
        <w:rPr>
          <w:rFonts w:eastAsia="Times New Roman" w:cs="Times New Roman"/>
          <w:szCs w:val="24"/>
        </w:rPr>
        <w:t>κράτους</w:t>
      </w:r>
      <w:r>
        <w:rPr>
          <w:rFonts w:eastAsia="Times New Roman" w:cs="Times New Roman"/>
          <w:szCs w:val="24"/>
        </w:rPr>
        <w:t>, κάτι το οποίο καθιστά δυσλειτουργικό και αναποτελεσματικό το σύστημα διεκπεραίωσης των τοπικών υποθέσεων, με αποτέλεσμα να έχουμε μεγάλες καθυστερήσεις και πολλά πράγματα να χάνονται στον δρ</w:t>
      </w:r>
      <w:r>
        <w:rPr>
          <w:rFonts w:eastAsia="Times New Roman" w:cs="Times New Roman"/>
          <w:szCs w:val="24"/>
        </w:rPr>
        <w:t xml:space="preserve">όμο. </w:t>
      </w:r>
    </w:p>
    <w:p w14:paraId="09855CB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Πρέπει, λοιπόν, να καταργηθούν οι </w:t>
      </w:r>
      <w:r>
        <w:rPr>
          <w:rFonts w:eastAsia="Times New Roman" w:cs="Times New Roman"/>
          <w:szCs w:val="24"/>
        </w:rPr>
        <w:t>αποκεντρωμένες διοικήσεις</w:t>
      </w:r>
      <w:r>
        <w:rPr>
          <w:rFonts w:eastAsia="Times New Roman" w:cs="Times New Roman"/>
          <w:szCs w:val="24"/>
        </w:rPr>
        <w:t xml:space="preserve"> και οι αρμοδιότητές τους να επιμεριστούν είτε σε Υπουργεία σε επίπεδο περιφερειακών υπηρεσιών είτε στην </w:t>
      </w:r>
      <w:r>
        <w:rPr>
          <w:rFonts w:eastAsia="Times New Roman" w:cs="Times New Roman"/>
          <w:szCs w:val="24"/>
        </w:rPr>
        <w:t xml:space="preserve">τοπική αυτοδιοίκηση </w:t>
      </w:r>
      <w:r>
        <w:rPr>
          <w:rFonts w:eastAsia="Times New Roman" w:cs="Times New Roman"/>
          <w:szCs w:val="24"/>
        </w:rPr>
        <w:t xml:space="preserve">Α΄ και Β΄ βαθμού. </w:t>
      </w:r>
    </w:p>
    <w:p w14:paraId="09855CB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για να προλάβω τους εργαζόμενους, επειδή, ό</w:t>
      </w:r>
      <w:r>
        <w:rPr>
          <w:rFonts w:eastAsia="Times New Roman" w:cs="Times New Roman"/>
          <w:szCs w:val="24"/>
        </w:rPr>
        <w:t xml:space="preserve">ταν είχα ξαναπεί την άποψη αυτή, κάποιοι μου είπαν ότι «θέλετε να μας οδηγήσετε στην ανεργία»: Είναι προφανές ότι η μεταβίβαση των αρμοδιοτήτων θα πάει παρέα με τη μεταβίβαση των θέσεων εργασίας εκεί που θα πάνε οι αντίστοιχες αρμοδιότητες. </w:t>
      </w:r>
    </w:p>
    <w:p w14:paraId="09855CB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 xml:space="preserve">δε την </w:t>
      </w:r>
      <w:r>
        <w:rPr>
          <w:rFonts w:eastAsia="Times New Roman" w:cs="Times New Roman"/>
          <w:szCs w:val="24"/>
        </w:rPr>
        <w:t>αυτοδιοίκηση</w:t>
      </w:r>
      <w:r>
        <w:rPr>
          <w:rFonts w:eastAsia="Times New Roman" w:cs="Times New Roman"/>
          <w:szCs w:val="24"/>
        </w:rPr>
        <w:t xml:space="preserve">, είναι προφανές ότι οι προτάσεις για την αναγνώριση του τεκμηρίου αρμοδιότητας των </w:t>
      </w:r>
      <w:r>
        <w:rPr>
          <w:rFonts w:eastAsia="Times New Roman" w:cs="Times New Roman"/>
          <w:szCs w:val="24"/>
        </w:rPr>
        <w:lastRenderedPageBreak/>
        <w:t xml:space="preserve">τοπικών υποθέσεων στους ΟΤΑ, η κατοχύρωση της απλής αναλογικής στις εκλογές των οργάνων της </w:t>
      </w:r>
      <w:r>
        <w:rPr>
          <w:rFonts w:eastAsia="Times New Roman" w:cs="Times New Roman"/>
          <w:szCs w:val="24"/>
        </w:rPr>
        <w:t>τοπικής αυτοδιοίκησης</w:t>
      </w:r>
      <w:r>
        <w:rPr>
          <w:rFonts w:eastAsia="Times New Roman" w:cs="Times New Roman"/>
          <w:szCs w:val="24"/>
        </w:rPr>
        <w:t>, η θέσπιση των λαϊκών συνελεύσεων, δημο</w:t>
      </w:r>
      <w:r>
        <w:rPr>
          <w:rFonts w:eastAsia="Times New Roman" w:cs="Times New Roman"/>
          <w:szCs w:val="24"/>
        </w:rPr>
        <w:t xml:space="preserve">ψηφισμάτων και λαϊκών πρωτοβουλιών, η κατοχύρωση του συμμετοχικού προϋπολογισμού με διαβούλευση με τις τοπικές κοινωνίες είναι σαφές ότι δίνουν μια οντότητα πολύ δυναμική και ουσιαστική στην </w:t>
      </w:r>
      <w:r>
        <w:rPr>
          <w:rFonts w:eastAsia="Times New Roman" w:cs="Times New Roman"/>
          <w:szCs w:val="24"/>
        </w:rPr>
        <w:t>τοπική αυτοδιοίκηση</w:t>
      </w:r>
      <w:r>
        <w:rPr>
          <w:rFonts w:eastAsia="Times New Roman" w:cs="Times New Roman"/>
          <w:szCs w:val="24"/>
        </w:rPr>
        <w:t xml:space="preserve">. </w:t>
      </w:r>
    </w:p>
    <w:p w14:paraId="09855CB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Σε ό,τι αφορά τη νησιωτικότητα, είναι πολύ </w:t>
      </w:r>
      <w:r>
        <w:rPr>
          <w:rFonts w:eastAsia="Times New Roman" w:cs="Times New Roman"/>
          <w:szCs w:val="24"/>
        </w:rPr>
        <w:t>σημαντική η πρόταση αναθεώρησης της παραγράφου 4 του άρθρου 101 για την εύρυθμη και απρόσκοπτη λειτουργία της διοίκησης -είναι προτάσεις που κατέθεσε και ο συνάδελφος Αντώνης Συρίγος-, όπως επίσης και η προσθήκη ερμηνευτικής παραγράφου στο άρθρο 101, που π</w:t>
      </w:r>
      <w:r>
        <w:rPr>
          <w:rFonts w:eastAsia="Times New Roman" w:cs="Times New Roman"/>
          <w:szCs w:val="24"/>
        </w:rPr>
        <w:t>ροσαρμόζει το διοικητικό μοντέλο στο περιβάλλον των νησιωτικών και ορεινών περιοχών, με την εκπόνηση επιχειρησιακών σχεδίων αλλά και κινήτρων για τους δημοσίους υπαλλήλους.</w:t>
      </w:r>
    </w:p>
    <w:p w14:paraId="09855CB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855CB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συνταγματική </w:t>
      </w:r>
      <w:r>
        <w:rPr>
          <w:rFonts w:eastAsia="Times New Roman" w:cs="Times New Roman"/>
          <w:szCs w:val="24"/>
        </w:rPr>
        <w:t xml:space="preserve">Αναθεώρηση </w:t>
      </w:r>
      <w:r>
        <w:rPr>
          <w:rFonts w:eastAsia="Times New Roman" w:cs="Times New Roman"/>
          <w:szCs w:val="24"/>
        </w:rPr>
        <w:t xml:space="preserve">-κύριε Πρόεδρε, μισό λεπτό, θα κλείσω- για να μπορεί να ισχύσει, θα πρέπει να ακολουθηθεί από νομοθετικές ρυθμίσεις τέτοιες που να εναρμονίζονται με τη συνταγματική </w:t>
      </w:r>
      <w:r>
        <w:rPr>
          <w:rFonts w:eastAsia="Times New Roman" w:cs="Times New Roman"/>
          <w:szCs w:val="24"/>
        </w:rPr>
        <w:t>Αναθεώρηση</w:t>
      </w:r>
      <w:r>
        <w:rPr>
          <w:rFonts w:eastAsia="Times New Roman" w:cs="Times New Roman"/>
          <w:szCs w:val="24"/>
        </w:rPr>
        <w:t>.</w:t>
      </w:r>
    </w:p>
    <w:p w14:paraId="09855CB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Κλείνοντας, θα πω μια κουβέντα μόνο για την</w:t>
      </w:r>
      <w:r>
        <w:rPr>
          <w:rFonts w:eastAsia="Times New Roman" w:cs="Times New Roman"/>
          <w:szCs w:val="24"/>
        </w:rPr>
        <w:t xml:space="preserve"> όλη συζήτηση που έγινε το πρωί, για τη δέσμευση ή όχι της επόμενης Βουλής σε σχέση με τις κατευθύνσεις. Είναι προφανές ότι όλα τα κόμματα που κατέθεσαν προτάσεις στα πλαίσια της </w:t>
      </w:r>
      <w:r>
        <w:rPr>
          <w:rFonts w:eastAsia="Times New Roman" w:cs="Times New Roman"/>
          <w:szCs w:val="24"/>
        </w:rPr>
        <w:t xml:space="preserve">Επιτροπής </w:t>
      </w:r>
      <w:r>
        <w:rPr>
          <w:rFonts w:eastAsia="Times New Roman" w:cs="Times New Roman"/>
          <w:szCs w:val="24"/>
        </w:rPr>
        <w:t>για την Συνταγματική Αναθεώρηση, κατέθεσαν προτάσεις με συγκεκριμέν</w:t>
      </w:r>
      <w:r>
        <w:rPr>
          <w:rFonts w:eastAsia="Times New Roman" w:cs="Times New Roman"/>
          <w:szCs w:val="24"/>
        </w:rPr>
        <w:t>ο περιεχόμενο. Δεν υπάρχουν προτάσεις άοσμες και άχρωμες, οι οποίες κατατίθενται απλώς με αριθμούς, δηλαδή θέλω να αλλάξω το άρθρο 3, 5, 25 κ.λπ.</w:t>
      </w:r>
      <w:r>
        <w:rPr>
          <w:rFonts w:eastAsia="Times New Roman" w:cs="Times New Roman"/>
          <w:szCs w:val="24"/>
        </w:rPr>
        <w:t>.</w:t>
      </w:r>
      <w:r>
        <w:rPr>
          <w:rFonts w:eastAsia="Times New Roman" w:cs="Times New Roman"/>
          <w:szCs w:val="24"/>
        </w:rPr>
        <w:t xml:space="preserve"> Υπάρχει ένα συγκεκριμένο περιεχόμενο. Αυτό το περιεχόμενο είτε ψηφίζεται εδώ με εκατόν πενήντα έναν είτε με ε</w:t>
      </w:r>
      <w:r>
        <w:rPr>
          <w:rFonts w:eastAsia="Times New Roman" w:cs="Times New Roman"/>
          <w:szCs w:val="24"/>
        </w:rPr>
        <w:t>κατόν ογδόντα Βουλευτές και στην επόμενη Βουλή, βεβαίως, ψηφίζεται πάλι με εκατόν πενήντα έναν ή με εκατόν ογδόντα Βουλευτές, ανάλογα με το τι θα έχει πάρει σε αυτή τη Βουλή.</w:t>
      </w:r>
    </w:p>
    <w:p w14:paraId="09855CB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Κατά συνέπεια, με τη λαϊκή ετυμηγορία που μεσολαβεί μεταξύ των δύο Βουλών, καλείτ</w:t>
      </w:r>
      <w:r>
        <w:rPr>
          <w:rFonts w:eastAsia="Times New Roman" w:cs="Times New Roman"/>
          <w:szCs w:val="24"/>
        </w:rPr>
        <w:t xml:space="preserve">αι όταν θα πάει ο εκλογέας στην </w:t>
      </w:r>
      <w:r>
        <w:rPr>
          <w:rFonts w:eastAsia="Times New Roman" w:cs="Times New Roman"/>
          <w:szCs w:val="24"/>
        </w:rPr>
        <w:lastRenderedPageBreak/>
        <w:t xml:space="preserve">κάλπη να ξέρει ποια είναι η πρόταση που προτείνει το κάθε κόμμα για την </w:t>
      </w:r>
      <w:r>
        <w:rPr>
          <w:rFonts w:eastAsia="Times New Roman" w:cs="Times New Roman"/>
          <w:szCs w:val="24"/>
        </w:rPr>
        <w:t xml:space="preserve">Αναθεώρηση </w:t>
      </w:r>
      <w:r>
        <w:rPr>
          <w:rFonts w:eastAsia="Times New Roman" w:cs="Times New Roman"/>
          <w:szCs w:val="24"/>
        </w:rPr>
        <w:t>του Συντάγματος. Άρα, αυτοί που θέλουν να ψηφίσουν τα δημοψηφίσματα, τις θητείες, τους Βουλευτές και μια σειρά άλλα θέματα -να μην τα επαναλά</w:t>
      </w:r>
      <w:r>
        <w:rPr>
          <w:rFonts w:eastAsia="Times New Roman" w:cs="Times New Roman"/>
          <w:szCs w:val="24"/>
        </w:rPr>
        <w:t>βω- θα πουν ότι αυτές είναι προτάσεις του ΣΥΡΙΖΑ άρα, να πάω να ψηφίσω ΣΥΡΙΖΑ, αυτοί που θέλουν τη συνταγματοποίηση του φιλελευθερισμού ψηφίζουν Νέα Δημοκρατία, τους ισοσκελισμένους προϋπολογισμούς. Άρα, περί αυτού πρόκειται. Υπάρχει η σχετική δέσμευση. Κα</w:t>
      </w:r>
      <w:r>
        <w:rPr>
          <w:rFonts w:eastAsia="Times New Roman" w:cs="Times New Roman"/>
          <w:szCs w:val="24"/>
        </w:rPr>
        <w:t xml:space="preserve">νένας δεν μπορεί να δεσμεύσει την επόμενη Βουλή απολύτως. Επομένως, αυτή η συζήτηση θα έπρεπε να απομυθοποιηθεί τελείως. </w:t>
      </w:r>
    </w:p>
    <w:p w14:paraId="09855CB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855CBE" w14:textId="77777777" w:rsidR="00BE639A" w:rsidRDefault="00A212EC">
      <w:pPr>
        <w:spacing w:line="600" w:lineRule="auto"/>
        <w:ind w:firstLine="720"/>
        <w:jc w:val="both"/>
        <w:rPr>
          <w:rFonts w:eastAsia="Times New Roman" w:cs="Times New Roman"/>
          <w:szCs w:val="24"/>
        </w:rPr>
      </w:pPr>
      <w:r w:rsidRPr="00012439">
        <w:rPr>
          <w:rFonts w:eastAsia="Times New Roman" w:cs="Times New Roman"/>
          <w:b/>
          <w:szCs w:val="24"/>
        </w:rPr>
        <w:t>ΠΡΟΕΔΡΕΥΩΝ (Δημήτριος Κρεμαστινός)</w:t>
      </w:r>
      <w:r w:rsidRPr="0000594A">
        <w:rPr>
          <w:rFonts w:eastAsia="Times New Roman" w:cs="Times New Roman"/>
          <w:b/>
          <w:szCs w:val="24"/>
        </w:rPr>
        <w:t>:</w:t>
      </w:r>
      <w:r w:rsidRPr="00012439">
        <w:rPr>
          <w:rFonts w:eastAsia="Times New Roman" w:cs="Times New Roman"/>
          <w:szCs w:val="24"/>
        </w:rPr>
        <w:t xml:space="preserve"> </w:t>
      </w:r>
      <w:r>
        <w:rPr>
          <w:rFonts w:eastAsia="Times New Roman" w:cs="Times New Roman"/>
          <w:szCs w:val="24"/>
        </w:rPr>
        <w:t>Κι εγώ ευχαριστώ.</w:t>
      </w:r>
    </w:p>
    <w:p w14:paraId="09855CB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κ. Μπαργιώτας, Βουλευτής της Δημοκρατικής Συμπαράταξ</w:t>
      </w:r>
      <w:r>
        <w:rPr>
          <w:rFonts w:eastAsia="Times New Roman" w:cs="Times New Roman"/>
          <w:szCs w:val="24"/>
        </w:rPr>
        <w:t>ης, έχει τον λόγο.</w:t>
      </w:r>
    </w:p>
    <w:p w14:paraId="09855CC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sidRPr="0000594A">
        <w:rPr>
          <w:rFonts w:eastAsia="Times New Roman" w:cs="Times New Roman"/>
          <w:b/>
          <w:szCs w:val="24"/>
        </w:rPr>
        <w:t>:</w:t>
      </w:r>
      <w:r w:rsidRPr="0000594A">
        <w:rPr>
          <w:rFonts w:eastAsia="Times New Roman" w:cs="Times New Roman"/>
          <w:szCs w:val="24"/>
        </w:rPr>
        <w:t xml:space="preserve"> </w:t>
      </w:r>
      <w:r>
        <w:rPr>
          <w:rFonts w:eastAsia="Times New Roman" w:cs="Times New Roman"/>
          <w:szCs w:val="24"/>
        </w:rPr>
        <w:t>Ευχαριστώ, κύριε Πρόεδρε.</w:t>
      </w:r>
    </w:p>
    <w:p w14:paraId="09855CC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Με την έναρξη της κρίσης στην Ελλάδα, σχεδόν ταυτόχρονα άρχισε μια συζήτηση η οποία αφορούσε τη συνταγματική αλλαγή, καθώς από πολλούς -όχι μόνο από την Αριστερά, είναι η αλήθεια, αλλά κ</w:t>
      </w:r>
      <w:r>
        <w:rPr>
          <w:rFonts w:eastAsia="Times New Roman" w:cs="Times New Roman"/>
          <w:szCs w:val="24"/>
        </w:rPr>
        <w:t xml:space="preserve">αι από άλλους χώρους- υπήρχε η πίστη ή προωθούνταν η ιδέα ότι η συνταγματική αλλαγή θα αποτελέσει ένα είδος πανάκειας, η οποία από μόνη της θα αλλάξει τα κακώς κείμενα και θα οδηγήσει τη χώρα στην έξοδο από την κρίση. </w:t>
      </w:r>
    </w:p>
    <w:p w14:paraId="09855CC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Από το άρθρο 86, που συμφωνούμε όλοι πλέον στην αλλαγή του, μέχρι τις απίθανες τροποποιήσεις που ακούσαμε και αφορούσαν το πολιτειακό -θυμίζω ότι μέχρι και τη θέσπιση «Άνω Βουλής» στη Θεσσαλονίκη έχουμε ακούσει ως προτάσεις αλλαγής του Συντάγματος τα προηγ</w:t>
      </w:r>
      <w:r>
        <w:rPr>
          <w:rFonts w:eastAsia="Times New Roman" w:cs="Times New Roman"/>
          <w:szCs w:val="24"/>
        </w:rPr>
        <w:t>ούμενα χρόνια- επικράτησε για πάρα πολλά χρόνια στη χώρα αυτό που προσφυώς ο κ. Βενιζέλος χαρακτηρίζει συνταγματικό λαϊκισμό και από τον οποίο ευτυχώς λίγα πράγματα απομένουν. Συμπυκνώνονται, όμως, κατά τη γνώμη μου, τόσο στην πρόταση του ΣΥΡΙΖΑ για την αν</w:t>
      </w:r>
      <w:r>
        <w:rPr>
          <w:rFonts w:eastAsia="Times New Roman" w:cs="Times New Roman"/>
          <w:szCs w:val="24"/>
        </w:rPr>
        <w:t xml:space="preserve">αθεώρηση του άρθρου 32 και την εκλογή και προσφυγή στη λαϊκή ετυμηγορία για την εκλογή του Προέδρου της Δημοκρατίας όσο και στη λογική των δημοψηφισμάτων με τον τρόπο που τη βάζει. </w:t>
      </w:r>
    </w:p>
    <w:p w14:paraId="09855CC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Από την εποχή που ανέλαβε τη διακυβέρνηση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Pr>
          <w:rFonts w:eastAsia="Times New Roman" w:cs="Times New Roman"/>
          <w:szCs w:val="24"/>
        </w:rPr>
        <w:t>ακολούθησε για πολύ καιρό ο αναπόφευκτος, πολύ φοβάμαι, για τις Κυβερνήσεις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εκφυλισμός της διαδικασίας: Πάρτι στο προαύλιο της Βουλής με αντικείμενο τη συνταγματική </w:t>
      </w:r>
      <w:r>
        <w:rPr>
          <w:rFonts w:eastAsia="Times New Roman" w:cs="Times New Roman"/>
          <w:szCs w:val="24"/>
        </w:rPr>
        <w:t>Αναθεώρηση</w:t>
      </w:r>
      <w:r>
        <w:rPr>
          <w:rFonts w:eastAsia="Times New Roman" w:cs="Times New Roman"/>
          <w:szCs w:val="24"/>
        </w:rPr>
        <w:t xml:space="preserve">, </w:t>
      </w:r>
      <w:r>
        <w:rPr>
          <w:rFonts w:eastAsia="Times New Roman" w:cs="Times New Roman"/>
          <w:szCs w:val="24"/>
          <w:lang w:val="en-GB"/>
        </w:rPr>
        <w:t>road</w:t>
      </w:r>
      <w:r w:rsidRPr="007D6B69">
        <w:rPr>
          <w:rFonts w:eastAsia="Times New Roman" w:cs="Times New Roman"/>
          <w:szCs w:val="24"/>
        </w:rPr>
        <w:t xml:space="preserve"> </w:t>
      </w:r>
      <w:r>
        <w:rPr>
          <w:rFonts w:eastAsia="Times New Roman" w:cs="Times New Roman"/>
          <w:szCs w:val="24"/>
          <w:lang w:val="en-GB"/>
        </w:rPr>
        <w:t>show</w:t>
      </w:r>
      <w:r>
        <w:rPr>
          <w:rFonts w:eastAsia="Times New Roman" w:cs="Times New Roman"/>
          <w:szCs w:val="24"/>
        </w:rPr>
        <w:t xml:space="preserve"> ανά την Ελλάδα, Επιτροπές Συνταγματικής Αναθεώρησης, δι</w:t>
      </w:r>
      <w:r>
        <w:rPr>
          <w:rFonts w:eastAsia="Times New Roman" w:cs="Times New Roman"/>
          <w:szCs w:val="24"/>
        </w:rPr>
        <w:t xml:space="preserve">άλογος που ποτέ δεν έγινε, ακόμη και αναφορά σε δημοψηφισματικού τύπου αλλαγή του Συντάγματος -μέσω δημοψηφίσματος δηλαδή-, για να καταλήξουμε εδώ που καταλήξαμε, ουσιαστικά σε μια βραχύτατη περίοδο συζήτησης στη διάρκεια της Επιτροπής για τη Συνταγματική </w:t>
      </w:r>
      <w:r>
        <w:rPr>
          <w:rFonts w:eastAsia="Times New Roman" w:cs="Times New Roman"/>
          <w:szCs w:val="24"/>
        </w:rPr>
        <w:t xml:space="preserve">Αναθεώρηση, που ήταν εξαιρετικά μικρή και τη συζήτηση του όλου θέματος στη Βουλή σε ένα πραγματικά κακό κλίμα, καθώς μετά από όσα είδαμε τις προηγούμενες εβδομάδες σε αυτή τη Βουλή, που αφορούσαν την παροχή ψήφου εμπιστοσύνης στην Κυβέρνηση, την αποχώρηση </w:t>
      </w:r>
      <w:r>
        <w:rPr>
          <w:rFonts w:eastAsia="Times New Roman" w:cs="Times New Roman"/>
          <w:szCs w:val="24"/>
        </w:rPr>
        <w:t>των ΑΝΕΛ κ</w:t>
      </w:r>
      <w:r>
        <w:rPr>
          <w:rFonts w:eastAsia="Times New Roman" w:cs="Times New Roman"/>
          <w:szCs w:val="24"/>
        </w:rPr>
        <w:t>.</w:t>
      </w:r>
      <w:r>
        <w:rPr>
          <w:rFonts w:eastAsia="Times New Roman" w:cs="Times New Roman"/>
          <w:szCs w:val="24"/>
        </w:rPr>
        <w:t xml:space="preserve">λπ., και τη νέα πλειοψηφία για τις «Πρέσπες», αυτό που μόνο με τη λέξη «νταλαβέρι» μπορεί να χαρακτηρισθεί, είδαμε χθες ακόμη μια φορά, με αντικείμενο αυτή τη φορά τη συνταγματική αλλαγή, τις </w:t>
      </w:r>
      <w:r>
        <w:rPr>
          <w:rFonts w:eastAsia="Times New Roman" w:cs="Times New Roman"/>
          <w:szCs w:val="24"/>
        </w:rPr>
        <w:lastRenderedPageBreak/>
        <w:t>«ντρίπλες» εδώ όπου όταν η Αντιπολίτευση δήλωσε ότι θ</w:t>
      </w:r>
      <w:r>
        <w:rPr>
          <w:rFonts w:eastAsia="Times New Roman" w:cs="Times New Roman"/>
          <w:szCs w:val="24"/>
        </w:rPr>
        <w:t>α ψηφίσει την πρόταση της Κυβέρνησης, η Κυβέρνηση δήλωσε ότι δεν θα ψηφίσει τη δικιά της πρόταση επειδή την ψηφίζει η Αντιπολίτευση. Αυτό είναι ένα απίστευτο μπέρδεμα το οποίο, όπως και η προσπάθεια να δεσμευτεί σώνει και καλά η επόμενη Βουλή από σήμερα γι</w:t>
      </w:r>
      <w:r>
        <w:rPr>
          <w:rFonts w:eastAsia="Times New Roman" w:cs="Times New Roman"/>
          <w:szCs w:val="24"/>
        </w:rPr>
        <w:t xml:space="preserve">α τις κατευθύνσεις της Αναθεώρησης, δεν βοηθάει ούτε στην επίτευξη συγκλίσεων που χρειάζονται για μια πραγματικά επιτυχημένη και στέρεη διαδικασία Αναθεώρησης εκ μέρους της Βουλής και μετατρέπει, πολύ φοβάμαι, όπως έγινε και με την περίπτωση της Συμφωνίας </w:t>
      </w:r>
      <w:r>
        <w:rPr>
          <w:rFonts w:eastAsia="Times New Roman" w:cs="Times New Roman"/>
          <w:szCs w:val="24"/>
        </w:rPr>
        <w:t>των Πρεσπών, ένα μεγάλο και σημαντικό θέμα, όπως είναι η Αναθεώρηση εκ μέρους της Βουλής, σε εργαλείο άσκησης εσωτερικής πολιτικής αντί της ευκαιρίας για την Αναθεώρηση.</w:t>
      </w:r>
    </w:p>
    <w:p w14:paraId="09855CC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θέση μας είναι καθαρή εδώ: Κανένα άρθρο δεν πρέπει να πάρει πάνω από εκατόν εβδομήντ</w:t>
      </w:r>
      <w:r>
        <w:rPr>
          <w:rFonts w:eastAsia="Times New Roman" w:cs="Times New Roman"/>
          <w:szCs w:val="24"/>
        </w:rPr>
        <w:t xml:space="preserve">α εννέα ψήφους σε αυτήν τη Βουλή, έτσι ώστε μεσολαβούσης της λαϊκής ετυμηγορίας και με δεδομένο ότι στην επόμενη Βουλή όλες οι αλλαγές πρέπει να γίνουν με αυξημένη πλειοψηφία, η συνταγματική </w:t>
      </w:r>
      <w:r>
        <w:rPr>
          <w:rFonts w:eastAsia="Times New Roman" w:cs="Times New Roman"/>
          <w:szCs w:val="24"/>
        </w:rPr>
        <w:t xml:space="preserve">Αναθεώρηση </w:t>
      </w:r>
      <w:r>
        <w:rPr>
          <w:rFonts w:eastAsia="Times New Roman" w:cs="Times New Roman"/>
          <w:szCs w:val="24"/>
        </w:rPr>
        <w:lastRenderedPageBreak/>
        <w:t>να προχωρήσει με τον τρόπο που πρέπει να προχωρήσει, δ</w:t>
      </w:r>
      <w:r>
        <w:rPr>
          <w:rFonts w:eastAsia="Times New Roman" w:cs="Times New Roman"/>
          <w:szCs w:val="24"/>
        </w:rPr>
        <w:t>ηλαδή με συναινετικές διαδικασίες και χωρίς να έχει το μάτι σε εσωκομματικές και μικροκομματικές σκοπιμότητες, όπως πολύ φοβάμαι κάνει και η Νέα Δημοκρατία και ο ΣΥΡΙΖΑ.</w:t>
      </w:r>
    </w:p>
    <w:p w14:paraId="09855CC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Όμως, πολύ επιγραμματικά το έβαλε ο κ. Βενιζέλος, το πρόβλημα της χώρας δεν είναι συντ</w:t>
      </w:r>
      <w:r>
        <w:rPr>
          <w:rFonts w:eastAsia="Times New Roman" w:cs="Times New Roman"/>
          <w:szCs w:val="24"/>
        </w:rPr>
        <w:t xml:space="preserve">αγματικό, είναι πρωτίστως πολιτικό. Μπορεί να υπάρχουν πράγματα που πρέπει να αλλάξουν στο Σύνταγμα και να αναθεωρηθούν, όμως το μεγάλο πρόβλημα, ειδικά μέσα στην κρίση, είναι ότι οι κυβερνήσεις αποτυγχάνουν να αξιοποιήσουν τα συνταγματικά πλαίσια και τις </w:t>
      </w:r>
      <w:r>
        <w:rPr>
          <w:rFonts w:eastAsia="Times New Roman" w:cs="Times New Roman"/>
          <w:szCs w:val="24"/>
        </w:rPr>
        <w:t>δυνατότητες που παρέχει η σημερινή δημοκρατία, η δημοκρατία μας όπως λειτουργεί, για να εξασφαλίσουν πλειοψηφίες όχι μόνο στη Βουλή αλλά και στην κοινωνία για να προχωρήσουν αλλαγές και μεταρρυθμίσεις οι οποίες θα βγάλουν τη χώρα από την κρίση και θα την ο</w:t>
      </w:r>
      <w:r>
        <w:rPr>
          <w:rFonts w:eastAsia="Times New Roman" w:cs="Times New Roman"/>
          <w:szCs w:val="24"/>
        </w:rPr>
        <w:t xml:space="preserve">δηγήσουν στην ανάπτυξη και στον εκσυγχρονισμό. Αυτό είναι το πραγματικό πρόβλημα της χώρας και η συνταγματική </w:t>
      </w:r>
      <w:r>
        <w:rPr>
          <w:rFonts w:eastAsia="Times New Roman" w:cs="Times New Roman"/>
          <w:szCs w:val="24"/>
        </w:rPr>
        <w:t xml:space="preserve">Αναθεώρηση </w:t>
      </w:r>
      <w:r>
        <w:rPr>
          <w:rFonts w:eastAsia="Times New Roman" w:cs="Times New Roman"/>
          <w:szCs w:val="24"/>
        </w:rPr>
        <w:t xml:space="preserve">δεν μπορεί να απαντήσει σε αυτό το πρόβλημα. Πλανώνται όσοι πιστεύουν ότι αλλάζοντας ο τρόπος εκλογής του </w:t>
      </w:r>
      <w:r>
        <w:rPr>
          <w:rFonts w:eastAsia="Times New Roman" w:cs="Times New Roman"/>
          <w:szCs w:val="24"/>
        </w:rPr>
        <w:lastRenderedPageBreak/>
        <w:t>Προέδρου της Δημοκρατίας θα λ</w:t>
      </w:r>
      <w:r>
        <w:rPr>
          <w:rFonts w:eastAsia="Times New Roman" w:cs="Times New Roman"/>
          <w:szCs w:val="24"/>
        </w:rPr>
        <w:t xml:space="preserve">υθούν ως διά μαγείας τα προβλήματα ή αλλάζοντας το άρθρο 16. Σπεύδω να δηλώσω ότι είμαι υπέρ της αλλαγής του υφιστάμενου άρθρου 16, όμως δεν θα λύσει το πρόβλημα της τριτοβάθμιας παιδείας από μόνο του. Υπάρχουν πολλά πράγματα που πρέπει να γίνουν στη χώρα </w:t>
      </w:r>
      <w:r>
        <w:rPr>
          <w:rFonts w:eastAsia="Times New Roman" w:cs="Times New Roman"/>
          <w:szCs w:val="24"/>
        </w:rPr>
        <w:t>για να μπορέσουμε να τα ξεπεράσουμε και δεν είναι η πανάκεια το Σύνταγμα.</w:t>
      </w:r>
    </w:p>
    <w:p w14:paraId="09855CC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Ωστόσο, χρειάζεται και προσαρμογή και αναθεώρηση τόσο λόγω των διδαγμάτων που έχουν αντληθεί τα τελευταία χρόνια από την εφαρμογή των υφιστάμενων διατάξεων, όσο και προσαρμογή σε νέε</w:t>
      </w:r>
      <w:r>
        <w:rPr>
          <w:rFonts w:eastAsia="Times New Roman" w:cs="Times New Roman"/>
          <w:szCs w:val="24"/>
        </w:rPr>
        <w:t>ς πραγματικότητες σε μια χώρα, υπενθυμίζω, η οποία μετέχει στην Ευρωπαϊκή Ένωση και πρέπει και το Σύνταγμά της να ακολουθεί την ευρωπαϊκή πραγματικότητα, γιατί αλλιώς δημιουργούνται προβλήματα.</w:t>
      </w:r>
    </w:p>
    <w:p w14:paraId="09855CC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Φαίνεται, λοιπόν, ότι αν είναι κάτι στο οποίο συμφωνούμε σήμερ</w:t>
      </w:r>
      <w:r>
        <w:rPr>
          <w:rFonts w:eastAsia="Times New Roman" w:cs="Times New Roman"/>
          <w:szCs w:val="24"/>
        </w:rPr>
        <w:t xml:space="preserve">α είναι η σταθεροποίηση του κυβερνητικού κύκλου. Ακόμη και ο ΣΥΡΙΖΑ, ο οποίος χρησιμοποίησε -στην πραγματικότητα ήταν ο μόνος- τη συνταγματική πρόβλεψη για διάλυση της Βουλής σε περίπτωση μη δυνατότητας εκλογής του Προέδρου της </w:t>
      </w:r>
      <w:r>
        <w:rPr>
          <w:rFonts w:eastAsia="Times New Roman" w:cs="Times New Roman"/>
          <w:szCs w:val="24"/>
        </w:rPr>
        <w:lastRenderedPageBreak/>
        <w:t>Δημοκρατίας, όπως έγινε το 2</w:t>
      </w:r>
      <w:r>
        <w:rPr>
          <w:rFonts w:eastAsia="Times New Roman" w:cs="Times New Roman"/>
          <w:szCs w:val="24"/>
        </w:rPr>
        <w:t>014, φαίνεται ότι σήμερα συμφωνεί πως είναι απαραίτητο να περάσουμε σε έναν τρόπο εκλογής του Προέδρου που να μην συνεπάγεται αυτόματα τη διάλυση της Βουλής.</w:t>
      </w:r>
    </w:p>
    <w:p w14:paraId="09855CC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Όμως, τα παιχνίδια που είδαμε χθες, δηλαδή ουσιαστικά η ψήφιση, η θεσμοθέτηση, η προσπάθεια </w:t>
      </w:r>
      <w:r>
        <w:rPr>
          <w:rFonts w:eastAsia="Times New Roman" w:cs="Times New Roman"/>
          <w:szCs w:val="24"/>
        </w:rPr>
        <w:t>Αναθεώ</w:t>
      </w:r>
      <w:r>
        <w:rPr>
          <w:rFonts w:eastAsia="Times New Roman" w:cs="Times New Roman"/>
          <w:szCs w:val="24"/>
        </w:rPr>
        <w:t xml:space="preserve">ρησης </w:t>
      </w:r>
      <w:r>
        <w:rPr>
          <w:rFonts w:eastAsia="Times New Roman" w:cs="Times New Roman"/>
          <w:szCs w:val="24"/>
        </w:rPr>
        <w:t>του Συντάγματος με το μυαλό και το μάτι και των δύο μεγάλων κομμάτων στις προεδρικές εκλογές του 2020 και τις μικροκομματικές επιδιώξεις τους, είναι απαράδεκτος τρόπος για να παρέμβει κανείς σε ένα τόσο σημαντικό ζήτημα. Η αναθεώρηση του άρθρου 32 πρ</w:t>
      </w:r>
      <w:r>
        <w:rPr>
          <w:rFonts w:eastAsia="Times New Roman" w:cs="Times New Roman"/>
          <w:szCs w:val="24"/>
        </w:rPr>
        <w:t xml:space="preserve">έπει να γίνει με γνώμονα κυρίως την αλλαγή του τρόπου με τον οποίο λειτουργεί η ελληνική Βουλή και σε συνδυασμό με την πρόταση που έχουμε κάνει, έτσι ώστε η διάλυση της Βουλής και η προσφυγή σε κάλπες για εθνικό θέμα να γίνεται μόνο με αυξημένη πλειοψηφία </w:t>
      </w:r>
      <w:r>
        <w:rPr>
          <w:rFonts w:eastAsia="Times New Roman" w:cs="Times New Roman"/>
          <w:szCs w:val="24"/>
        </w:rPr>
        <w:t xml:space="preserve">και να δημιουργηθεί ένας κυβερνητικός κύκλος ο οποίος θα σώσει τη χώρα από τη διαρκή εκλογολογία και από την αστάθεια που παράγεται από όλο αυτό όχι μόνο στο πολιτικό αλλά και στο οικονομικό επίπεδο. </w:t>
      </w:r>
    </w:p>
    <w:p w14:paraId="09855CC9" w14:textId="77777777" w:rsidR="00BE639A" w:rsidRDefault="00A212EC">
      <w:pPr>
        <w:spacing w:line="600" w:lineRule="auto"/>
        <w:ind w:firstLine="720"/>
        <w:jc w:val="both"/>
        <w:rPr>
          <w:rFonts w:eastAsia="Times New Roman" w:cs="Times New Roman"/>
          <w:szCs w:val="24"/>
        </w:rPr>
      </w:pPr>
      <w:r w:rsidRPr="007E4453">
        <w:rPr>
          <w:rFonts w:eastAsia="Times New Roman" w:cs="Times New Roman"/>
          <w:szCs w:val="24"/>
        </w:rPr>
        <w:lastRenderedPageBreak/>
        <w:t>Επίσης πρέπει να δούμε τις αναθεωρήσεις που χρειάζονται</w:t>
      </w:r>
      <w:r w:rsidRPr="007E4453">
        <w:rPr>
          <w:rFonts w:eastAsia="Times New Roman" w:cs="Times New Roman"/>
          <w:szCs w:val="24"/>
        </w:rPr>
        <w:t xml:space="preserve"> με ρεαλισμό και με βάση τις νέες πραγματικότητες. Δεν χρει</w:t>
      </w:r>
      <w:r>
        <w:rPr>
          <w:rFonts w:eastAsia="Times New Roman" w:cs="Times New Roman"/>
          <w:szCs w:val="24"/>
        </w:rPr>
        <w:t>άζον</w:t>
      </w:r>
      <w:r w:rsidRPr="007E4453">
        <w:rPr>
          <w:rFonts w:eastAsia="Times New Roman" w:cs="Times New Roman"/>
          <w:szCs w:val="24"/>
        </w:rPr>
        <w:t>ται ιδεοληψίες και δεν χρειάζονται εμμονές</w:t>
      </w:r>
      <w:r>
        <w:rPr>
          <w:rFonts w:eastAsia="Times New Roman" w:cs="Times New Roman"/>
          <w:szCs w:val="24"/>
        </w:rPr>
        <w:t>.</w:t>
      </w:r>
    </w:p>
    <w:p w14:paraId="09855CCA" w14:textId="77777777" w:rsidR="00BE639A" w:rsidRDefault="00A212E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855CC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7E4453">
        <w:rPr>
          <w:rFonts w:eastAsia="Times New Roman" w:cs="Times New Roman"/>
          <w:szCs w:val="24"/>
        </w:rPr>
        <w:t>να λεπτό</w:t>
      </w:r>
      <w:r>
        <w:rPr>
          <w:rFonts w:eastAsia="Times New Roman" w:cs="Times New Roman"/>
          <w:szCs w:val="24"/>
        </w:rPr>
        <w:t>,</w:t>
      </w:r>
      <w:r w:rsidRPr="007E4453">
        <w:rPr>
          <w:rFonts w:eastAsia="Times New Roman" w:cs="Times New Roman"/>
          <w:szCs w:val="24"/>
        </w:rPr>
        <w:t xml:space="preserve"> κύριε </w:t>
      </w:r>
      <w:r>
        <w:rPr>
          <w:rFonts w:eastAsia="Times New Roman" w:cs="Times New Roman"/>
          <w:szCs w:val="24"/>
        </w:rPr>
        <w:t>Π</w:t>
      </w:r>
      <w:r w:rsidRPr="007E4453">
        <w:rPr>
          <w:rFonts w:eastAsia="Times New Roman" w:cs="Times New Roman"/>
          <w:szCs w:val="24"/>
        </w:rPr>
        <w:t>ρόεδρε</w:t>
      </w:r>
      <w:r>
        <w:rPr>
          <w:rFonts w:eastAsia="Times New Roman" w:cs="Times New Roman"/>
          <w:szCs w:val="24"/>
        </w:rPr>
        <w:t>.</w:t>
      </w:r>
    </w:p>
    <w:p w14:paraId="09855CC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7E4453">
        <w:rPr>
          <w:rFonts w:eastAsia="Times New Roman" w:cs="Times New Roman"/>
          <w:szCs w:val="24"/>
        </w:rPr>
        <w:t xml:space="preserve"> περίπτωση του άρθρου 16 είναι αυτή</w:t>
      </w:r>
      <w:r>
        <w:rPr>
          <w:rFonts w:eastAsia="Times New Roman" w:cs="Times New Roman"/>
          <w:szCs w:val="24"/>
        </w:rPr>
        <w:t>. Σ</w:t>
      </w:r>
      <w:r w:rsidRPr="007E4453">
        <w:rPr>
          <w:rFonts w:eastAsia="Times New Roman" w:cs="Times New Roman"/>
          <w:szCs w:val="24"/>
        </w:rPr>
        <w:t xml:space="preserve">τη </w:t>
      </w:r>
      <w:r>
        <w:rPr>
          <w:rFonts w:eastAsia="Times New Roman" w:cs="Times New Roman"/>
          <w:szCs w:val="24"/>
        </w:rPr>
        <w:t>χ</w:t>
      </w:r>
      <w:r w:rsidRPr="007E4453">
        <w:rPr>
          <w:rFonts w:eastAsia="Times New Roman" w:cs="Times New Roman"/>
          <w:szCs w:val="24"/>
        </w:rPr>
        <w:t>ώρα λειτουργούν ιδιωτικά πανεπιστήμια</w:t>
      </w:r>
      <w:r>
        <w:rPr>
          <w:rFonts w:eastAsia="Times New Roman" w:cs="Times New Roman"/>
          <w:szCs w:val="24"/>
        </w:rPr>
        <w:t>. Λ</w:t>
      </w:r>
      <w:r w:rsidRPr="007E4453">
        <w:rPr>
          <w:rFonts w:eastAsia="Times New Roman" w:cs="Times New Roman"/>
          <w:szCs w:val="24"/>
        </w:rPr>
        <w:t>ειτουργούν πανεπιστήμια της Ευρωπαϊκής Ένωσης μέσα σε μία πραγματικά γκρίζα ζώνη</w:t>
      </w:r>
      <w:r>
        <w:rPr>
          <w:rFonts w:eastAsia="Times New Roman" w:cs="Times New Roman"/>
          <w:szCs w:val="24"/>
        </w:rPr>
        <w:t>,</w:t>
      </w:r>
      <w:r w:rsidRPr="007E4453">
        <w:rPr>
          <w:rFonts w:eastAsia="Times New Roman" w:cs="Times New Roman"/>
          <w:szCs w:val="24"/>
        </w:rPr>
        <w:t xml:space="preserve"> η οποία δεν ελέγχεται ακριβώς</w:t>
      </w:r>
      <w:r>
        <w:rPr>
          <w:rFonts w:eastAsia="Times New Roman" w:cs="Times New Roman"/>
          <w:szCs w:val="24"/>
        </w:rPr>
        <w:t xml:space="preserve"> γ</w:t>
      </w:r>
      <w:r w:rsidRPr="007E4453">
        <w:rPr>
          <w:rFonts w:eastAsia="Times New Roman" w:cs="Times New Roman"/>
          <w:szCs w:val="24"/>
        </w:rPr>
        <w:t xml:space="preserve">ιατί το άρθρο 16 έρχεται σε </w:t>
      </w:r>
      <w:r>
        <w:rPr>
          <w:rFonts w:eastAsia="Times New Roman" w:cs="Times New Roman"/>
          <w:szCs w:val="24"/>
        </w:rPr>
        <w:t>αντίφαση με το ευρωπαϊκό δίκαιο. Σ</w:t>
      </w:r>
      <w:r w:rsidRPr="007E4453">
        <w:rPr>
          <w:rFonts w:eastAsia="Times New Roman" w:cs="Times New Roman"/>
          <w:szCs w:val="24"/>
        </w:rPr>
        <w:t xml:space="preserve">τη χώρα υπάρχουν </w:t>
      </w:r>
      <w:r>
        <w:rPr>
          <w:rFonts w:eastAsia="Times New Roman" w:cs="Times New Roman"/>
          <w:szCs w:val="24"/>
        </w:rPr>
        <w:t>δεκάδες χιλιάδες φοι</w:t>
      </w:r>
      <w:r>
        <w:rPr>
          <w:rFonts w:eastAsia="Times New Roman" w:cs="Times New Roman"/>
          <w:szCs w:val="24"/>
        </w:rPr>
        <w:t xml:space="preserve">τητές </w:t>
      </w:r>
      <w:r w:rsidRPr="007E4453">
        <w:rPr>
          <w:rFonts w:eastAsia="Times New Roman" w:cs="Times New Roman"/>
          <w:szCs w:val="24"/>
        </w:rPr>
        <w:t>κάθε χρόνο</w:t>
      </w:r>
      <w:r>
        <w:rPr>
          <w:rFonts w:eastAsia="Times New Roman" w:cs="Times New Roman"/>
          <w:szCs w:val="24"/>
        </w:rPr>
        <w:t>,</w:t>
      </w:r>
      <w:r w:rsidRPr="007E4453">
        <w:rPr>
          <w:rFonts w:eastAsia="Times New Roman" w:cs="Times New Roman"/>
          <w:szCs w:val="24"/>
        </w:rPr>
        <w:t xml:space="preserve"> που βγαίνουν στο εξωτερικό και φέρνουν στη </w:t>
      </w:r>
      <w:r>
        <w:rPr>
          <w:rFonts w:eastAsia="Times New Roman" w:cs="Times New Roman"/>
          <w:szCs w:val="24"/>
        </w:rPr>
        <w:t>χ</w:t>
      </w:r>
      <w:r w:rsidRPr="007E4453">
        <w:rPr>
          <w:rFonts w:eastAsia="Times New Roman" w:cs="Times New Roman"/>
          <w:szCs w:val="24"/>
        </w:rPr>
        <w:t>ώρα πτυχία ιδιωτικών πανεπιστημίων</w:t>
      </w:r>
      <w:r>
        <w:rPr>
          <w:rFonts w:eastAsia="Times New Roman" w:cs="Times New Roman"/>
          <w:szCs w:val="24"/>
        </w:rPr>
        <w:t>. Η Κύπρος,</w:t>
      </w:r>
      <w:r w:rsidRPr="007E4453">
        <w:rPr>
          <w:rFonts w:eastAsia="Times New Roman" w:cs="Times New Roman"/>
          <w:szCs w:val="24"/>
        </w:rPr>
        <w:t xml:space="preserve"> πολύ κοντά σε μας την τελευταία πενταετία</w:t>
      </w:r>
      <w:r>
        <w:rPr>
          <w:rFonts w:eastAsia="Times New Roman" w:cs="Times New Roman"/>
          <w:szCs w:val="24"/>
        </w:rPr>
        <w:t>,</w:t>
      </w:r>
      <w:r w:rsidRPr="007E4453">
        <w:rPr>
          <w:rFonts w:eastAsia="Times New Roman" w:cs="Times New Roman"/>
          <w:szCs w:val="24"/>
        </w:rPr>
        <w:t xml:space="preserve"> έχει μία τρομακτική</w:t>
      </w:r>
      <w:r>
        <w:rPr>
          <w:rFonts w:eastAsia="Times New Roman" w:cs="Times New Roman"/>
          <w:szCs w:val="24"/>
        </w:rPr>
        <w:t>,</w:t>
      </w:r>
      <w:r w:rsidRPr="007E4453">
        <w:rPr>
          <w:rFonts w:eastAsia="Times New Roman" w:cs="Times New Roman"/>
          <w:szCs w:val="24"/>
        </w:rPr>
        <w:t xml:space="preserve"> μία εκρηκτική ανάπτυξη της τριτοβάθμιας εκπαίδευσης</w:t>
      </w:r>
      <w:r>
        <w:rPr>
          <w:rFonts w:eastAsia="Times New Roman" w:cs="Times New Roman"/>
          <w:szCs w:val="24"/>
        </w:rPr>
        <w:t>,</w:t>
      </w:r>
      <w:r w:rsidRPr="007E4453">
        <w:rPr>
          <w:rFonts w:eastAsia="Times New Roman" w:cs="Times New Roman"/>
          <w:szCs w:val="24"/>
        </w:rPr>
        <w:t xml:space="preserve"> με βάση τη δημιουργία δημόσιων </w:t>
      </w:r>
      <w:r w:rsidRPr="007E4453">
        <w:rPr>
          <w:rFonts w:eastAsia="Times New Roman" w:cs="Times New Roman"/>
          <w:szCs w:val="24"/>
        </w:rPr>
        <w:t>και ιδιωτικών πανεπιστημίων και απορ</w:t>
      </w:r>
      <w:r w:rsidRPr="007E4453">
        <w:rPr>
          <w:rFonts w:eastAsia="Times New Roman" w:cs="Times New Roman"/>
          <w:szCs w:val="24"/>
        </w:rPr>
        <w:lastRenderedPageBreak/>
        <w:t>ροφώντα</w:t>
      </w:r>
      <w:r>
        <w:rPr>
          <w:rFonts w:eastAsia="Times New Roman" w:cs="Times New Roman"/>
          <w:szCs w:val="24"/>
        </w:rPr>
        <w:t>ς</w:t>
      </w:r>
      <w:r w:rsidRPr="007E4453">
        <w:rPr>
          <w:rFonts w:eastAsia="Times New Roman" w:cs="Times New Roman"/>
          <w:szCs w:val="24"/>
        </w:rPr>
        <w:t xml:space="preserve"> ένα πολύ μεγάλο ποσοστό Ελλήνων φοιτητών και </w:t>
      </w:r>
      <w:r>
        <w:rPr>
          <w:rFonts w:eastAsia="Times New Roman" w:cs="Times New Roman"/>
          <w:szCs w:val="24"/>
        </w:rPr>
        <w:t>ε</w:t>
      </w:r>
      <w:r w:rsidRPr="007E4453">
        <w:rPr>
          <w:rFonts w:eastAsia="Times New Roman" w:cs="Times New Roman"/>
          <w:szCs w:val="24"/>
        </w:rPr>
        <w:t>λληνικού συναλλάγματος</w:t>
      </w:r>
      <w:r>
        <w:rPr>
          <w:rFonts w:eastAsia="Times New Roman" w:cs="Times New Roman"/>
          <w:szCs w:val="24"/>
        </w:rPr>
        <w:t>. Ό</w:t>
      </w:r>
      <w:r w:rsidRPr="007E4453">
        <w:rPr>
          <w:rFonts w:eastAsia="Times New Roman" w:cs="Times New Roman"/>
          <w:szCs w:val="24"/>
        </w:rPr>
        <w:t xml:space="preserve">λα αυτά </w:t>
      </w:r>
      <w:r>
        <w:rPr>
          <w:rFonts w:eastAsia="Times New Roman" w:cs="Times New Roman"/>
          <w:szCs w:val="24"/>
        </w:rPr>
        <w:t>ε</w:t>
      </w:r>
      <w:r w:rsidRPr="007E4453">
        <w:rPr>
          <w:rFonts w:eastAsia="Times New Roman" w:cs="Times New Roman"/>
          <w:szCs w:val="24"/>
        </w:rPr>
        <w:t>ίναι πραγματικότητ</w:t>
      </w:r>
      <w:r>
        <w:rPr>
          <w:rFonts w:eastAsia="Times New Roman" w:cs="Times New Roman"/>
          <w:szCs w:val="24"/>
        </w:rPr>
        <w:t>ες, τις</w:t>
      </w:r>
      <w:r w:rsidRPr="007E4453">
        <w:rPr>
          <w:rFonts w:eastAsia="Times New Roman" w:cs="Times New Roman"/>
          <w:szCs w:val="24"/>
        </w:rPr>
        <w:t xml:space="preserve"> οποίες δεν μπορούμε να αγνοούμε και πρέπει να τις δούμε</w:t>
      </w:r>
      <w:r>
        <w:rPr>
          <w:rFonts w:eastAsia="Times New Roman" w:cs="Times New Roman"/>
          <w:szCs w:val="24"/>
        </w:rPr>
        <w:t>.</w:t>
      </w:r>
    </w:p>
    <w:p w14:paraId="09855CC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7E4453">
        <w:rPr>
          <w:rFonts w:eastAsia="Times New Roman" w:cs="Times New Roman"/>
          <w:szCs w:val="24"/>
        </w:rPr>
        <w:t>τσι λοιπόν</w:t>
      </w:r>
      <w:r>
        <w:rPr>
          <w:rFonts w:eastAsia="Times New Roman" w:cs="Times New Roman"/>
          <w:szCs w:val="24"/>
        </w:rPr>
        <w:t>,</w:t>
      </w:r>
      <w:r w:rsidRPr="007E4453">
        <w:rPr>
          <w:rFonts w:eastAsia="Times New Roman" w:cs="Times New Roman"/>
          <w:szCs w:val="24"/>
        </w:rPr>
        <w:t xml:space="preserve"> είναι απαραίτητο να επιτρέψουμε τα μη κερδοσκοπικά ιδρύματα</w:t>
      </w:r>
      <w:r>
        <w:rPr>
          <w:rFonts w:eastAsia="Times New Roman" w:cs="Times New Roman"/>
          <w:szCs w:val="24"/>
        </w:rPr>
        <w:t>,</w:t>
      </w:r>
      <w:r w:rsidRPr="007E4453">
        <w:rPr>
          <w:rFonts w:eastAsia="Times New Roman" w:cs="Times New Roman"/>
          <w:szCs w:val="24"/>
        </w:rPr>
        <w:t xml:space="preserve"> τα ιδιωτικά πανεπιστήμια όχι μόνο ως </w:t>
      </w:r>
      <w:r>
        <w:rPr>
          <w:rFonts w:eastAsia="Times New Roman" w:cs="Times New Roman"/>
          <w:szCs w:val="24"/>
        </w:rPr>
        <w:t>α</w:t>
      </w:r>
      <w:r w:rsidRPr="007E4453">
        <w:rPr>
          <w:rFonts w:eastAsia="Times New Roman" w:cs="Times New Roman"/>
          <w:szCs w:val="24"/>
        </w:rPr>
        <w:t>ναγνώρισ</w:t>
      </w:r>
      <w:r>
        <w:rPr>
          <w:rFonts w:eastAsia="Times New Roman" w:cs="Times New Roman"/>
          <w:szCs w:val="24"/>
        </w:rPr>
        <w:t>η της</w:t>
      </w:r>
      <w:r w:rsidRPr="007E4453">
        <w:rPr>
          <w:rFonts w:eastAsia="Times New Roman" w:cs="Times New Roman"/>
          <w:szCs w:val="24"/>
        </w:rPr>
        <w:t xml:space="preserve"> πραγματικότητας</w:t>
      </w:r>
      <w:r>
        <w:rPr>
          <w:rFonts w:eastAsia="Times New Roman" w:cs="Times New Roman"/>
          <w:szCs w:val="24"/>
        </w:rPr>
        <w:t>,</w:t>
      </w:r>
      <w:r w:rsidRPr="007E4453">
        <w:rPr>
          <w:rFonts w:eastAsia="Times New Roman" w:cs="Times New Roman"/>
          <w:szCs w:val="24"/>
        </w:rPr>
        <w:t xml:space="preserve"> αλλά </w:t>
      </w:r>
      <w:r>
        <w:rPr>
          <w:rFonts w:eastAsia="Times New Roman" w:cs="Times New Roman"/>
          <w:szCs w:val="24"/>
        </w:rPr>
        <w:t xml:space="preserve">και </w:t>
      </w:r>
      <w:r w:rsidRPr="007E4453">
        <w:rPr>
          <w:rFonts w:eastAsia="Times New Roman" w:cs="Times New Roman"/>
          <w:szCs w:val="24"/>
        </w:rPr>
        <w:t xml:space="preserve">για να </w:t>
      </w:r>
      <w:r>
        <w:rPr>
          <w:rFonts w:eastAsia="Times New Roman" w:cs="Times New Roman"/>
          <w:szCs w:val="24"/>
        </w:rPr>
        <w:t>ανα</w:t>
      </w:r>
      <w:r w:rsidRPr="007E4453">
        <w:rPr>
          <w:rFonts w:eastAsia="Times New Roman" w:cs="Times New Roman"/>
          <w:szCs w:val="24"/>
        </w:rPr>
        <w:t>στρέψουμε το κύμα μετανάστευσης</w:t>
      </w:r>
      <w:r>
        <w:rPr>
          <w:rFonts w:eastAsia="Times New Roman" w:cs="Times New Roman"/>
          <w:szCs w:val="24"/>
        </w:rPr>
        <w:t xml:space="preserve"> -α</w:t>
      </w:r>
      <w:r w:rsidRPr="007E4453">
        <w:rPr>
          <w:rFonts w:eastAsia="Times New Roman" w:cs="Times New Roman"/>
          <w:szCs w:val="24"/>
        </w:rPr>
        <w:t>ν πραγματικά θέλουμε να μιλάμε για αναστροφή του brain drain</w:t>
      </w:r>
      <w:r>
        <w:rPr>
          <w:rFonts w:eastAsia="Times New Roman" w:cs="Times New Roman"/>
          <w:szCs w:val="24"/>
        </w:rPr>
        <w:t>, δ</w:t>
      </w:r>
      <w:r w:rsidRPr="007E4453">
        <w:rPr>
          <w:rFonts w:eastAsia="Times New Roman" w:cs="Times New Roman"/>
          <w:szCs w:val="24"/>
        </w:rPr>
        <w:t xml:space="preserve">εν είναι </w:t>
      </w:r>
      <w:r w:rsidRPr="007E4453">
        <w:rPr>
          <w:rFonts w:eastAsia="Times New Roman" w:cs="Times New Roman"/>
          <w:szCs w:val="24"/>
        </w:rPr>
        <w:t>μόνο οι φοιτητές</w:t>
      </w:r>
      <w:r>
        <w:rPr>
          <w:rFonts w:eastAsia="Times New Roman" w:cs="Times New Roman"/>
          <w:szCs w:val="24"/>
        </w:rPr>
        <w:t>, αλλά</w:t>
      </w:r>
      <w:r w:rsidRPr="007E4453">
        <w:rPr>
          <w:rFonts w:eastAsia="Times New Roman" w:cs="Times New Roman"/>
          <w:szCs w:val="24"/>
        </w:rPr>
        <w:t xml:space="preserve"> είναι και οι διδάσκοντες που </w:t>
      </w:r>
      <w:r>
        <w:rPr>
          <w:rFonts w:eastAsia="Times New Roman" w:cs="Times New Roman"/>
          <w:szCs w:val="24"/>
        </w:rPr>
        <w:t>βγαίνουν-</w:t>
      </w:r>
      <w:r w:rsidRPr="007E4453">
        <w:rPr>
          <w:rFonts w:eastAsia="Times New Roman" w:cs="Times New Roman"/>
          <w:szCs w:val="24"/>
        </w:rPr>
        <w:t xml:space="preserve"> και </w:t>
      </w:r>
      <w:r>
        <w:rPr>
          <w:rFonts w:eastAsia="Times New Roman" w:cs="Times New Roman"/>
          <w:szCs w:val="24"/>
        </w:rPr>
        <w:t xml:space="preserve">για </w:t>
      </w:r>
      <w:r w:rsidRPr="007E4453">
        <w:rPr>
          <w:rFonts w:eastAsia="Times New Roman" w:cs="Times New Roman"/>
          <w:szCs w:val="24"/>
        </w:rPr>
        <w:t xml:space="preserve">την ανάδειξη της χώρας </w:t>
      </w:r>
      <w:r>
        <w:rPr>
          <w:rFonts w:eastAsia="Times New Roman" w:cs="Times New Roman"/>
          <w:szCs w:val="24"/>
        </w:rPr>
        <w:t xml:space="preserve">σε </w:t>
      </w:r>
      <w:r w:rsidRPr="007E4453">
        <w:rPr>
          <w:rFonts w:eastAsia="Times New Roman" w:cs="Times New Roman"/>
          <w:szCs w:val="24"/>
        </w:rPr>
        <w:t>εκπαιδευτικό πόλο στην περιοχή</w:t>
      </w:r>
      <w:r>
        <w:rPr>
          <w:rFonts w:eastAsia="Times New Roman" w:cs="Times New Roman"/>
          <w:szCs w:val="24"/>
        </w:rPr>
        <w:t>. Κ</w:t>
      </w:r>
      <w:r w:rsidRPr="007E4453">
        <w:rPr>
          <w:rFonts w:eastAsia="Times New Roman" w:cs="Times New Roman"/>
          <w:szCs w:val="24"/>
        </w:rPr>
        <w:t xml:space="preserve">υρίως </w:t>
      </w:r>
      <w:r>
        <w:rPr>
          <w:rFonts w:eastAsia="Times New Roman" w:cs="Times New Roman"/>
          <w:szCs w:val="24"/>
        </w:rPr>
        <w:t>όμως</w:t>
      </w:r>
      <w:r w:rsidRPr="007E4453">
        <w:rPr>
          <w:rFonts w:eastAsia="Times New Roman" w:cs="Times New Roman"/>
          <w:szCs w:val="24"/>
        </w:rPr>
        <w:t xml:space="preserve"> πρέπει να αλλάξουμε το άρθρο 16 για τη ρύθμιση του </w:t>
      </w:r>
      <w:r>
        <w:rPr>
          <w:rFonts w:eastAsia="Times New Roman" w:cs="Times New Roman"/>
          <w:szCs w:val="24"/>
        </w:rPr>
        <w:t xml:space="preserve">χαοτικού </w:t>
      </w:r>
      <w:r w:rsidRPr="007E4453">
        <w:rPr>
          <w:rFonts w:eastAsia="Times New Roman" w:cs="Times New Roman"/>
          <w:szCs w:val="24"/>
        </w:rPr>
        <w:t>τοπίου που υπάρχει σήμερα και το οποίο δεν επιτρέπει καν</w:t>
      </w:r>
      <w:r w:rsidRPr="007E4453">
        <w:rPr>
          <w:rFonts w:eastAsia="Times New Roman" w:cs="Times New Roman"/>
          <w:szCs w:val="24"/>
        </w:rPr>
        <w:t xml:space="preserve"> τον ποιοτικό έλεγχο της υφιστάμενης κατάστασης</w:t>
      </w:r>
      <w:r>
        <w:rPr>
          <w:rFonts w:eastAsia="Times New Roman" w:cs="Times New Roman"/>
          <w:szCs w:val="24"/>
        </w:rPr>
        <w:t>.</w:t>
      </w:r>
    </w:p>
    <w:p w14:paraId="09855CC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7E4453">
        <w:rPr>
          <w:rFonts w:eastAsia="Times New Roman" w:cs="Times New Roman"/>
          <w:szCs w:val="24"/>
        </w:rPr>
        <w:t xml:space="preserve">ίναι υποκρισία η άρνηση της διατήρησης </w:t>
      </w:r>
      <w:r>
        <w:rPr>
          <w:rFonts w:eastAsia="Times New Roman" w:cs="Times New Roman"/>
          <w:szCs w:val="24"/>
        </w:rPr>
        <w:t xml:space="preserve">εν ονόματι οποιασδήποτε ιδεολογικής επίκλησης, </w:t>
      </w:r>
      <w:r w:rsidRPr="007E4453">
        <w:rPr>
          <w:rFonts w:eastAsia="Times New Roman" w:cs="Times New Roman"/>
          <w:szCs w:val="24"/>
        </w:rPr>
        <w:t>καθώς η πραγματικότητα που έχει διαμορφωθεί είναι διαφορετική</w:t>
      </w:r>
      <w:r>
        <w:rPr>
          <w:rFonts w:eastAsia="Times New Roman" w:cs="Times New Roman"/>
          <w:szCs w:val="24"/>
        </w:rPr>
        <w:t>.</w:t>
      </w:r>
      <w:r w:rsidRPr="007E4453">
        <w:rPr>
          <w:rFonts w:eastAsia="Times New Roman" w:cs="Times New Roman"/>
          <w:szCs w:val="24"/>
        </w:rPr>
        <w:t xml:space="preserve"> Και επιτέλους</w:t>
      </w:r>
      <w:r>
        <w:rPr>
          <w:rFonts w:eastAsia="Times New Roman" w:cs="Times New Roman"/>
          <w:szCs w:val="24"/>
        </w:rPr>
        <w:t xml:space="preserve">, </w:t>
      </w:r>
      <w:r w:rsidRPr="007E4453">
        <w:rPr>
          <w:rFonts w:eastAsia="Times New Roman" w:cs="Times New Roman"/>
          <w:szCs w:val="24"/>
        </w:rPr>
        <w:t>το δημόσιο πανεπιστήμιο δεν κινδυνεύει από</w:t>
      </w:r>
      <w:r w:rsidRPr="007E4453">
        <w:rPr>
          <w:rFonts w:eastAsia="Times New Roman" w:cs="Times New Roman"/>
          <w:szCs w:val="24"/>
        </w:rPr>
        <w:t xml:space="preserve"> την ίδρυση μη κερδοσκοπικών ιδρυμάτων</w:t>
      </w:r>
      <w:r>
        <w:rPr>
          <w:rFonts w:eastAsia="Times New Roman" w:cs="Times New Roman"/>
          <w:szCs w:val="24"/>
        </w:rPr>
        <w:t>. Κ</w:t>
      </w:r>
      <w:r w:rsidRPr="007E4453">
        <w:rPr>
          <w:rFonts w:eastAsia="Times New Roman" w:cs="Times New Roman"/>
          <w:szCs w:val="24"/>
        </w:rPr>
        <w:t>ινδυνεύει από θύλακες εντός του</w:t>
      </w:r>
      <w:r>
        <w:rPr>
          <w:rFonts w:eastAsia="Times New Roman" w:cs="Times New Roman"/>
          <w:szCs w:val="24"/>
        </w:rPr>
        <w:t>,</w:t>
      </w:r>
      <w:r w:rsidRPr="007E4453">
        <w:rPr>
          <w:rFonts w:eastAsia="Times New Roman" w:cs="Times New Roman"/>
          <w:szCs w:val="24"/>
        </w:rPr>
        <w:t xml:space="preserve"> οι οποίοι δεν ξέρουν τι θα πει ci</w:t>
      </w:r>
      <w:r>
        <w:rPr>
          <w:rFonts w:eastAsia="Times New Roman" w:cs="Times New Roman"/>
          <w:szCs w:val="24"/>
        </w:rPr>
        <w:t xml:space="preserve">tation και δεν ξέρω τι θα πει πρωτότυπη </w:t>
      </w:r>
      <w:r>
        <w:rPr>
          <w:rFonts w:eastAsia="Times New Roman" w:cs="Times New Roman"/>
          <w:szCs w:val="24"/>
        </w:rPr>
        <w:lastRenderedPageBreak/>
        <w:t>έρευνα. Αυτό θ</w:t>
      </w:r>
      <w:r w:rsidRPr="007E4453">
        <w:rPr>
          <w:rFonts w:eastAsia="Times New Roman" w:cs="Times New Roman"/>
          <w:szCs w:val="24"/>
        </w:rPr>
        <w:t>α βελτιωθεί με τη δημιουργία μη κερδοσκοπικών ιδρυμάτων</w:t>
      </w:r>
      <w:r>
        <w:rPr>
          <w:rFonts w:eastAsia="Times New Roman" w:cs="Times New Roman"/>
          <w:szCs w:val="24"/>
        </w:rPr>
        <w:t>.</w:t>
      </w:r>
    </w:p>
    <w:p w14:paraId="09855CC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Σας </w:t>
      </w:r>
      <w:r w:rsidRPr="007E4453">
        <w:rPr>
          <w:rFonts w:eastAsia="Times New Roman" w:cs="Times New Roman"/>
          <w:szCs w:val="24"/>
        </w:rPr>
        <w:t>ευχαριστώ</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 xml:space="preserve">κύριε Πρόεδρε, για τον </w:t>
      </w:r>
      <w:r>
        <w:rPr>
          <w:rFonts w:eastAsia="Times New Roman" w:cs="Times New Roman"/>
          <w:szCs w:val="24"/>
        </w:rPr>
        <w:t>χρόνο.</w:t>
      </w:r>
    </w:p>
    <w:p w14:paraId="09855CD0" w14:textId="77777777" w:rsidR="00BE639A" w:rsidRDefault="00A212EC">
      <w:pPr>
        <w:spacing w:line="600" w:lineRule="auto"/>
        <w:ind w:firstLine="720"/>
        <w:jc w:val="both"/>
        <w:rPr>
          <w:rFonts w:eastAsia="Times New Roman" w:cs="Times New Roman"/>
          <w:szCs w:val="24"/>
        </w:rPr>
      </w:pPr>
      <w:r w:rsidRPr="00106459">
        <w:rPr>
          <w:rFonts w:eastAsia="Times New Roman" w:cs="Times New Roman"/>
          <w:b/>
          <w:szCs w:val="24"/>
        </w:rPr>
        <w:t>ΠΡΟΕΔΡΕΥΩΝ (Δημήτριος Κρεμαστινός):</w:t>
      </w:r>
      <w:r>
        <w:rPr>
          <w:rFonts w:eastAsia="Times New Roman" w:cs="Times New Roman"/>
          <w:szCs w:val="24"/>
        </w:rPr>
        <w:t xml:space="preserve"> Η Βουλευτής κ. Όλγα Κεφαλογιάννη ζητεί άδεια ολιγοήμερης απουσίας στο εξωτερικό από τις 14 Φεβρουαρίου έως 15 Φεβρουαρίου. Η Βουλή εγκρίνει;</w:t>
      </w:r>
    </w:p>
    <w:p w14:paraId="09855CD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ΟΛΟΙ ΟΙ</w:t>
      </w:r>
      <w:r w:rsidRPr="00106459">
        <w:rPr>
          <w:rFonts w:eastAsia="Times New Roman" w:cs="Times New Roman"/>
          <w:b/>
          <w:szCs w:val="24"/>
        </w:rPr>
        <w:t xml:space="preserve"> </w:t>
      </w:r>
      <w:r w:rsidRPr="00106459">
        <w:rPr>
          <w:rFonts w:eastAsia="Times New Roman" w:cs="Times New Roman"/>
          <w:b/>
          <w:szCs w:val="24"/>
        </w:rPr>
        <w:t>ΒΟΥΛΕΥΤΕΣ:</w:t>
      </w:r>
      <w:r>
        <w:rPr>
          <w:rFonts w:eastAsia="Times New Roman" w:cs="Times New Roman"/>
          <w:szCs w:val="24"/>
        </w:rPr>
        <w:t xml:space="preserve"> Μάλιστα, μάλιστα.</w:t>
      </w:r>
    </w:p>
    <w:p w14:paraId="09855CD2" w14:textId="77777777" w:rsidR="00BE639A" w:rsidRDefault="00A212EC">
      <w:pPr>
        <w:spacing w:line="600" w:lineRule="auto"/>
        <w:ind w:firstLine="720"/>
        <w:jc w:val="both"/>
        <w:rPr>
          <w:rFonts w:eastAsia="Times New Roman" w:cs="Times New Roman"/>
          <w:szCs w:val="24"/>
        </w:rPr>
      </w:pPr>
      <w:r w:rsidRPr="00106459">
        <w:rPr>
          <w:rFonts w:eastAsia="Times New Roman" w:cs="Times New Roman"/>
          <w:b/>
          <w:szCs w:val="24"/>
        </w:rPr>
        <w:t>ΠΡΟΕΔΡΕΥΩΝ (Δημήτριος Κρεμαστινός):</w:t>
      </w:r>
      <w:r>
        <w:rPr>
          <w:rFonts w:eastAsia="Times New Roman" w:cs="Times New Roman"/>
          <w:b/>
          <w:szCs w:val="24"/>
        </w:rPr>
        <w:t xml:space="preserve"> </w:t>
      </w:r>
      <w:r w:rsidRPr="00AF4814">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09855CD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ο κ. Χατζησάββας από τη Χρυσή Αυγή.</w:t>
      </w:r>
    </w:p>
    <w:p w14:paraId="09855CD4" w14:textId="77777777" w:rsidR="00BE639A" w:rsidRDefault="00A212EC">
      <w:pPr>
        <w:spacing w:line="600" w:lineRule="auto"/>
        <w:ind w:firstLine="720"/>
        <w:jc w:val="both"/>
        <w:rPr>
          <w:rFonts w:eastAsia="Times New Roman" w:cs="Times New Roman"/>
          <w:szCs w:val="24"/>
        </w:rPr>
      </w:pPr>
      <w:r w:rsidRPr="009C10A5">
        <w:rPr>
          <w:rFonts w:eastAsia="Times New Roman" w:cs="Times New Roman"/>
          <w:b/>
          <w:szCs w:val="24"/>
        </w:rPr>
        <w:t>ΧΡΗΣΤΟΣ ΧΑΤΖΗΣΑΒΒΑΣ:</w:t>
      </w:r>
      <w:r>
        <w:rPr>
          <w:rFonts w:eastAsia="Times New Roman" w:cs="Times New Roman"/>
          <w:szCs w:val="24"/>
        </w:rPr>
        <w:t xml:space="preserve"> Ευχαριστώ, κύριε Πρόεδρε.</w:t>
      </w:r>
    </w:p>
    <w:p w14:paraId="09855CD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Μετά από μία σχετικά γρήγορη, θα έλεγε κανείς, </w:t>
      </w:r>
      <w:r w:rsidRPr="007E4453">
        <w:rPr>
          <w:rFonts w:eastAsia="Times New Roman" w:cs="Times New Roman"/>
          <w:szCs w:val="24"/>
        </w:rPr>
        <w:t>διαδικασία</w:t>
      </w:r>
      <w:r>
        <w:rPr>
          <w:rFonts w:eastAsia="Times New Roman" w:cs="Times New Roman"/>
          <w:szCs w:val="24"/>
        </w:rPr>
        <w:t xml:space="preserve"> </w:t>
      </w:r>
      <w:r w:rsidRPr="007E4453">
        <w:rPr>
          <w:rFonts w:eastAsia="Times New Roman" w:cs="Times New Roman"/>
          <w:szCs w:val="24"/>
        </w:rPr>
        <w:t>επεξεργασίας</w:t>
      </w:r>
      <w:r>
        <w:rPr>
          <w:rFonts w:eastAsia="Times New Roman" w:cs="Times New Roman"/>
          <w:szCs w:val="24"/>
        </w:rPr>
        <w:t>,</w:t>
      </w:r>
      <w:r w:rsidRPr="007E4453">
        <w:rPr>
          <w:rFonts w:eastAsia="Times New Roman" w:cs="Times New Roman"/>
          <w:szCs w:val="24"/>
        </w:rPr>
        <w:t xml:space="preserve"> ερχόμαστε αυτές τις μέρες να συζητήσουμε</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 xml:space="preserve">σε πρώτη φάση </w:t>
      </w:r>
      <w:r w:rsidRPr="007E4453">
        <w:rPr>
          <w:rFonts w:eastAsia="Times New Roman" w:cs="Times New Roman"/>
          <w:szCs w:val="24"/>
        </w:rPr>
        <w:t>τουλάχιστον</w:t>
      </w:r>
      <w:r>
        <w:rPr>
          <w:rFonts w:eastAsia="Times New Roman" w:cs="Times New Roman"/>
          <w:szCs w:val="24"/>
        </w:rPr>
        <w:t xml:space="preserve">, την </w:t>
      </w:r>
      <w:r>
        <w:rPr>
          <w:rFonts w:eastAsia="Times New Roman" w:cs="Times New Roman"/>
          <w:szCs w:val="24"/>
        </w:rPr>
        <w:t xml:space="preserve">Αναθεώρηση </w:t>
      </w:r>
      <w:r>
        <w:rPr>
          <w:rFonts w:eastAsia="Times New Roman" w:cs="Times New Roman"/>
          <w:szCs w:val="24"/>
        </w:rPr>
        <w:t>του Σ</w:t>
      </w:r>
      <w:r w:rsidRPr="007E4453">
        <w:rPr>
          <w:rFonts w:eastAsia="Times New Roman" w:cs="Times New Roman"/>
          <w:szCs w:val="24"/>
        </w:rPr>
        <w:t>υντάγματος</w:t>
      </w:r>
      <w:r>
        <w:rPr>
          <w:rFonts w:eastAsia="Times New Roman" w:cs="Times New Roman"/>
          <w:szCs w:val="24"/>
        </w:rPr>
        <w:t xml:space="preserve">. </w:t>
      </w:r>
    </w:p>
    <w:p w14:paraId="09855CD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Υ</w:t>
      </w:r>
      <w:r w:rsidRPr="007E4453">
        <w:rPr>
          <w:rFonts w:eastAsia="Times New Roman" w:cs="Times New Roman"/>
          <w:szCs w:val="24"/>
        </w:rPr>
        <w:t xml:space="preserve">πό ποιες πολιτικές συνθήκες </w:t>
      </w:r>
      <w:r>
        <w:rPr>
          <w:rFonts w:eastAsia="Times New Roman" w:cs="Times New Roman"/>
          <w:szCs w:val="24"/>
        </w:rPr>
        <w:t>όμως</w:t>
      </w:r>
      <w:r w:rsidRPr="007E4453">
        <w:rPr>
          <w:rFonts w:eastAsia="Times New Roman" w:cs="Times New Roman"/>
          <w:szCs w:val="24"/>
        </w:rPr>
        <w:t xml:space="preserve"> γίνεται αυτή η συζήτηση</w:t>
      </w:r>
      <w:r>
        <w:rPr>
          <w:rFonts w:eastAsia="Times New Roman" w:cs="Times New Roman"/>
          <w:szCs w:val="24"/>
        </w:rPr>
        <w:t>; Ο Σ</w:t>
      </w:r>
      <w:r w:rsidRPr="007E4453">
        <w:rPr>
          <w:rFonts w:eastAsia="Times New Roman" w:cs="Times New Roman"/>
          <w:szCs w:val="24"/>
        </w:rPr>
        <w:t xml:space="preserve">ΥΡΙΖΑ μέσω </w:t>
      </w:r>
      <w:r>
        <w:rPr>
          <w:rFonts w:eastAsia="Times New Roman" w:cs="Times New Roman"/>
          <w:szCs w:val="24"/>
        </w:rPr>
        <w:t>Υ</w:t>
      </w:r>
      <w:r w:rsidRPr="007E4453">
        <w:rPr>
          <w:rFonts w:eastAsia="Times New Roman" w:cs="Times New Roman"/>
          <w:szCs w:val="24"/>
        </w:rPr>
        <w:t xml:space="preserve">πουργού του αλλά και </w:t>
      </w:r>
      <w:r>
        <w:rPr>
          <w:rFonts w:eastAsia="Times New Roman" w:cs="Times New Roman"/>
          <w:szCs w:val="24"/>
        </w:rPr>
        <w:t>Β</w:t>
      </w:r>
      <w:r w:rsidRPr="007E4453">
        <w:rPr>
          <w:rFonts w:eastAsia="Times New Roman" w:cs="Times New Roman"/>
          <w:szCs w:val="24"/>
        </w:rPr>
        <w:t>ουλευτών γνωστοποίησε τη σκέψη υπονόμευσης της ψήφισης με</w:t>
      </w:r>
      <w:r>
        <w:rPr>
          <w:rFonts w:eastAsia="Times New Roman" w:cs="Times New Roman"/>
          <w:szCs w:val="24"/>
        </w:rPr>
        <w:t xml:space="preserve"> εκατόν ογδόντα</w:t>
      </w:r>
      <w:r w:rsidRPr="007E4453">
        <w:rPr>
          <w:rFonts w:eastAsia="Times New Roman" w:cs="Times New Roman"/>
          <w:szCs w:val="24"/>
        </w:rPr>
        <w:t xml:space="preserve"> </w:t>
      </w:r>
      <w:r>
        <w:rPr>
          <w:rFonts w:eastAsia="Times New Roman" w:cs="Times New Roman"/>
          <w:szCs w:val="24"/>
        </w:rPr>
        <w:t>Β</w:t>
      </w:r>
      <w:r w:rsidRPr="007E4453">
        <w:rPr>
          <w:rFonts w:eastAsia="Times New Roman" w:cs="Times New Roman"/>
          <w:szCs w:val="24"/>
        </w:rPr>
        <w:t>ουλευτές</w:t>
      </w:r>
      <w:r>
        <w:rPr>
          <w:rFonts w:eastAsia="Times New Roman" w:cs="Times New Roman"/>
          <w:szCs w:val="24"/>
        </w:rPr>
        <w:t>,</w:t>
      </w:r>
      <w:r w:rsidRPr="007E4453">
        <w:rPr>
          <w:rFonts w:eastAsia="Times New Roman" w:cs="Times New Roman"/>
          <w:szCs w:val="24"/>
        </w:rPr>
        <w:t xml:space="preserve"> σε περίπτωση π</w:t>
      </w:r>
      <w:r w:rsidRPr="007E4453">
        <w:rPr>
          <w:rFonts w:eastAsia="Times New Roman" w:cs="Times New Roman"/>
          <w:szCs w:val="24"/>
        </w:rPr>
        <w:t xml:space="preserve">ου </w:t>
      </w:r>
      <w:r>
        <w:rPr>
          <w:rFonts w:eastAsia="Times New Roman" w:cs="Times New Roman"/>
          <w:szCs w:val="24"/>
        </w:rPr>
        <w:t>ψηφίσει</w:t>
      </w:r>
      <w:r w:rsidRPr="007E4453">
        <w:rPr>
          <w:rFonts w:eastAsia="Times New Roman" w:cs="Times New Roman"/>
          <w:szCs w:val="24"/>
        </w:rPr>
        <w:t xml:space="preserve"> η Νέα Δημοκρατία κάποια άρθρα</w:t>
      </w:r>
      <w:r>
        <w:rPr>
          <w:rFonts w:eastAsia="Times New Roman" w:cs="Times New Roman"/>
          <w:szCs w:val="24"/>
        </w:rPr>
        <w:t>,</w:t>
      </w:r>
      <w:r w:rsidRPr="007E4453">
        <w:rPr>
          <w:rFonts w:eastAsia="Times New Roman" w:cs="Times New Roman"/>
          <w:szCs w:val="24"/>
        </w:rPr>
        <w:t xml:space="preserve"> για να πρέπει </w:t>
      </w:r>
      <w:r>
        <w:rPr>
          <w:rFonts w:eastAsia="Times New Roman" w:cs="Times New Roman"/>
          <w:szCs w:val="24"/>
        </w:rPr>
        <w:t>η</w:t>
      </w:r>
      <w:r w:rsidRPr="007E4453">
        <w:rPr>
          <w:rFonts w:eastAsia="Times New Roman" w:cs="Times New Roman"/>
          <w:szCs w:val="24"/>
        </w:rPr>
        <w:t xml:space="preserve"> </w:t>
      </w:r>
      <w:r>
        <w:rPr>
          <w:rFonts w:eastAsia="Times New Roman" w:cs="Times New Roman"/>
          <w:szCs w:val="24"/>
        </w:rPr>
        <w:t>επόμενη</w:t>
      </w:r>
      <w:r w:rsidRPr="007E4453">
        <w:rPr>
          <w:rFonts w:eastAsia="Times New Roman" w:cs="Times New Roman"/>
          <w:szCs w:val="24"/>
        </w:rPr>
        <w:t xml:space="preserve"> </w:t>
      </w:r>
      <w:r>
        <w:rPr>
          <w:rFonts w:eastAsia="Times New Roman" w:cs="Times New Roman"/>
          <w:szCs w:val="24"/>
        </w:rPr>
        <w:t xml:space="preserve">ψηφοφορία με Κυβέρνηση </w:t>
      </w:r>
      <w:r w:rsidRPr="007E4453">
        <w:rPr>
          <w:rFonts w:eastAsia="Times New Roman" w:cs="Times New Roman"/>
          <w:szCs w:val="24"/>
        </w:rPr>
        <w:t>Νέας Δημοκρατίας</w:t>
      </w:r>
      <w:r>
        <w:rPr>
          <w:rFonts w:eastAsia="Times New Roman" w:cs="Times New Roman"/>
          <w:szCs w:val="24"/>
        </w:rPr>
        <w:t xml:space="preserve"> να έχει εκατόν ογδόντα </w:t>
      </w:r>
      <w:r w:rsidRPr="007E4453">
        <w:rPr>
          <w:rFonts w:eastAsia="Times New Roman" w:cs="Times New Roman"/>
          <w:szCs w:val="24"/>
        </w:rPr>
        <w:t>και αυτός να αποτελέσει ρυθμιστή των πραγμάτων</w:t>
      </w:r>
      <w:r>
        <w:rPr>
          <w:rFonts w:eastAsia="Times New Roman" w:cs="Times New Roman"/>
          <w:szCs w:val="24"/>
        </w:rPr>
        <w:t>.</w:t>
      </w:r>
    </w:p>
    <w:p w14:paraId="09855CD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7E4453">
        <w:rPr>
          <w:rFonts w:eastAsia="Times New Roman" w:cs="Times New Roman"/>
          <w:szCs w:val="24"/>
        </w:rPr>
        <w:t xml:space="preserve"> Νέα Δημοκρατία από την άλλη θέλει να περάσει τώρα με </w:t>
      </w:r>
      <w:r>
        <w:rPr>
          <w:rFonts w:eastAsia="Times New Roman" w:cs="Times New Roman"/>
          <w:szCs w:val="24"/>
        </w:rPr>
        <w:t>εκατόν ογδόντα,</w:t>
      </w:r>
      <w:r w:rsidRPr="007E4453">
        <w:rPr>
          <w:rFonts w:eastAsia="Times New Roman" w:cs="Times New Roman"/>
          <w:szCs w:val="24"/>
        </w:rPr>
        <w:t xml:space="preserve"> για να </w:t>
      </w:r>
      <w:r>
        <w:rPr>
          <w:rFonts w:eastAsia="Times New Roman" w:cs="Times New Roman"/>
          <w:szCs w:val="24"/>
        </w:rPr>
        <w:t>μην είναι απαιτητό να το κάνει ως Κ</w:t>
      </w:r>
      <w:r w:rsidRPr="007E4453">
        <w:rPr>
          <w:rFonts w:eastAsia="Times New Roman" w:cs="Times New Roman"/>
          <w:szCs w:val="24"/>
        </w:rPr>
        <w:t>υβέρνηση και να παρακαλ</w:t>
      </w:r>
      <w:r>
        <w:rPr>
          <w:rFonts w:eastAsia="Times New Roman" w:cs="Times New Roman"/>
          <w:szCs w:val="24"/>
        </w:rPr>
        <w:t>άει</w:t>
      </w:r>
      <w:r w:rsidRPr="007E4453">
        <w:rPr>
          <w:rFonts w:eastAsia="Times New Roman" w:cs="Times New Roman"/>
          <w:szCs w:val="24"/>
        </w:rPr>
        <w:t xml:space="preserve"> το</w:t>
      </w:r>
      <w:r>
        <w:rPr>
          <w:rFonts w:eastAsia="Times New Roman" w:cs="Times New Roman"/>
          <w:szCs w:val="24"/>
        </w:rPr>
        <w:t>ν</w:t>
      </w:r>
      <w:r w:rsidRPr="007E4453">
        <w:rPr>
          <w:rFonts w:eastAsia="Times New Roman" w:cs="Times New Roman"/>
          <w:szCs w:val="24"/>
        </w:rPr>
        <w:t xml:space="preserve"> ΣΥΡΙΖΑ</w:t>
      </w:r>
      <w:r>
        <w:rPr>
          <w:rFonts w:eastAsia="Times New Roman" w:cs="Times New Roman"/>
          <w:szCs w:val="24"/>
        </w:rPr>
        <w:t xml:space="preserve">. </w:t>
      </w:r>
    </w:p>
    <w:p w14:paraId="09855CD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Ακόμα έχουμε καταγγελίες</w:t>
      </w:r>
      <w:r w:rsidRPr="007E4453">
        <w:rPr>
          <w:rFonts w:eastAsia="Times New Roman" w:cs="Times New Roman"/>
          <w:szCs w:val="24"/>
        </w:rPr>
        <w:t xml:space="preserve"> από τη Νέα Δημοκρατία και την υπόλοιπη </w:t>
      </w:r>
      <w:r>
        <w:rPr>
          <w:rFonts w:eastAsia="Times New Roman" w:cs="Times New Roman"/>
          <w:szCs w:val="24"/>
        </w:rPr>
        <w:t>Α</w:t>
      </w:r>
      <w:r w:rsidRPr="007E4453">
        <w:rPr>
          <w:rFonts w:eastAsia="Times New Roman" w:cs="Times New Roman"/>
          <w:szCs w:val="24"/>
        </w:rPr>
        <w:t>ντιπολίτευση</w:t>
      </w:r>
      <w:r>
        <w:rPr>
          <w:rFonts w:eastAsia="Times New Roman" w:cs="Times New Roman"/>
          <w:szCs w:val="24"/>
        </w:rPr>
        <w:t>, κυρίως όμως από την Αξιωματική Αντιπολίτευση, για σ</w:t>
      </w:r>
      <w:r w:rsidRPr="007E4453">
        <w:rPr>
          <w:rFonts w:eastAsia="Times New Roman" w:cs="Times New Roman"/>
          <w:szCs w:val="24"/>
        </w:rPr>
        <w:t xml:space="preserve">υνταγματική κοινοβουλευτική εκτροπή της </w:t>
      </w:r>
      <w:r>
        <w:rPr>
          <w:rFonts w:eastAsia="Times New Roman" w:cs="Times New Roman"/>
          <w:szCs w:val="24"/>
        </w:rPr>
        <w:t>Κ</w:t>
      </w:r>
      <w:r w:rsidRPr="007E4453">
        <w:rPr>
          <w:rFonts w:eastAsia="Times New Roman" w:cs="Times New Roman"/>
          <w:szCs w:val="24"/>
        </w:rPr>
        <w:t>υβέρνησης</w:t>
      </w:r>
      <w:r>
        <w:rPr>
          <w:rFonts w:eastAsia="Times New Roman" w:cs="Times New Roman"/>
          <w:szCs w:val="24"/>
        </w:rPr>
        <w:t>,</w:t>
      </w:r>
      <w:r w:rsidRPr="007E4453">
        <w:rPr>
          <w:rFonts w:eastAsia="Times New Roman" w:cs="Times New Roman"/>
          <w:szCs w:val="24"/>
        </w:rPr>
        <w:t xml:space="preserve"> σε σχέση με τη δήλωση κάποιων ανεξάρτητων </w:t>
      </w:r>
      <w:r>
        <w:rPr>
          <w:rFonts w:eastAsia="Times New Roman" w:cs="Times New Roman"/>
          <w:szCs w:val="24"/>
        </w:rPr>
        <w:t>Β</w:t>
      </w:r>
      <w:r w:rsidRPr="007E4453">
        <w:rPr>
          <w:rFonts w:eastAsia="Times New Roman" w:cs="Times New Roman"/>
          <w:szCs w:val="24"/>
        </w:rPr>
        <w:t>ουλευτών</w:t>
      </w:r>
      <w:r>
        <w:rPr>
          <w:rFonts w:eastAsia="Times New Roman" w:cs="Times New Roman"/>
          <w:szCs w:val="24"/>
        </w:rPr>
        <w:t xml:space="preserve">, </w:t>
      </w:r>
      <w:r w:rsidRPr="007E4453">
        <w:rPr>
          <w:rFonts w:eastAsia="Times New Roman" w:cs="Times New Roman"/>
          <w:szCs w:val="24"/>
        </w:rPr>
        <w:t>με μία επιστολή εφάπαξ</w:t>
      </w:r>
      <w:r>
        <w:rPr>
          <w:rFonts w:eastAsia="Times New Roman" w:cs="Times New Roman"/>
          <w:szCs w:val="24"/>
        </w:rPr>
        <w:t>,</w:t>
      </w:r>
      <w:r w:rsidRPr="007E4453">
        <w:rPr>
          <w:rFonts w:eastAsia="Times New Roman" w:cs="Times New Roman"/>
          <w:szCs w:val="24"/>
        </w:rPr>
        <w:t xml:space="preserve"> ότι θα στηρίξου</w:t>
      </w:r>
      <w:r>
        <w:rPr>
          <w:rFonts w:eastAsia="Times New Roman" w:cs="Times New Roman"/>
          <w:szCs w:val="24"/>
        </w:rPr>
        <w:t>ν</w:t>
      </w:r>
      <w:r w:rsidRPr="007E4453">
        <w:rPr>
          <w:rFonts w:eastAsia="Times New Roman" w:cs="Times New Roman"/>
          <w:szCs w:val="24"/>
        </w:rPr>
        <w:t xml:space="preserve"> την </w:t>
      </w:r>
      <w:r>
        <w:rPr>
          <w:rFonts w:eastAsia="Times New Roman" w:cs="Times New Roman"/>
          <w:szCs w:val="24"/>
        </w:rPr>
        <w:t>Π</w:t>
      </w:r>
      <w:r w:rsidRPr="007E4453">
        <w:rPr>
          <w:rFonts w:eastAsia="Times New Roman" w:cs="Times New Roman"/>
          <w:szCs w:val="24"/>
        </w:rPr>
        <w:t>λειοψηφία σε όλα τα νομοσχέδια</w:t>
      </w:r>
      <w:r>
        <w:rPr>
          <w:rFonts w:eastAsia="Times New Roman" w:cs="Times New Roman"/>
          <w:szCs w:val="24"/>
        </w:rPr>
        <w:t>. Α</w:t>
      </w:r>
      <w:r w:rsidRPr="007E4453">
        <w:rPr>
          <w:rFonts w:eastAsia="Times New Roman" w:cs="Times New Roman"/>
          <w:szCs w:val="24"/>
        </w:rPr>
        <w:t xml:space="preserve">πό </w:t>
      </w:r>
      <w:r>
        <w:rPr>
          <w:rFonts w:eastAsia="Times New Roman" w:cs="Times New Roman"/>
          <w:szCs w:val="24"/>
        </w:rPr>
        <w:t>ε</w:t>
      </w:r>
      <w:r w:rsidRPr="007E4453">
        <w:rPr>
          <w:rFonts w:eastAsia="Times New Roman" w:cs="Times New Roman"/>
          <w:szCs w:val="24"/>
        </w:rPr>
        <w:t xml:space="preserve">κείνη τη μέρα </w:t>
      </w:r>
      <w:r>
        <w:rPr>
          <w:rFonts w:eastAsia="Times New Roman" w:cs="Times New Roman"/>
          <w:szCs w:val="24"/>
        </w:rPr>
        <w:t>όμως</w:t>
      </w:r>
      <w:r w:rsidRPr="007E4453">
        <w:rPr>
          <w:rFonts w:eastAsia="Times New Roman" w:cs="Times New Roman"/>
          <w:szCs w:val="24"/>
        </w:rPr>
        <w:t xml:space="preserve"> που κατήγγειλε αυτή την εκτροπή </w:t>
      </w:r>
      <w:r>
        <w:rPr>
          <w:rFonts w:eastAsia="Times New Roman" w:cs="Times New Roman"/>
          <w:szCs w:val="24"/>
        </w:rPr>
        <w:t xml:space="preserve">η </w:t>
      </w:r>
      <w:r w:rsidRPr="007E4453">
        <w:rPr>
          <w:rFonts w:eastAsia="Times New Roman" w:cs="Times New Roman"/>
          <w:szCs w:val="24"/>
        </w:rPr>
        <w:t>Αξιωματική Αντιπολίτευση δεν έχει αφήσει ούτε ένα νομοσχέδιο που ν</w:t>
      </w:r>
      <w:r w:rsidRPr="007E4453">
        <w:rPr>
          <w:rFonts w:eastAsia="Times New Roman" w:cs="Times New Roman"/>
          <w:szCs w:val="24"/>
        </w:rPr>
        <w:t>α μην το έχει υπερψηφίσει</w:t>
      </w:r>
      <w:r>
        <w:rPr>
          <w:rFonts w:eastAsia="Times New Roman" w:cs="Times New Roman"/>
          <w:szCs w:val="24"/>
        </w:rPr>
        <w:t xml:space="preserve">, </w:t>
      </w:r>
      <w:r>
        <w:rPr>
          <w:rFonts w:eastAsia="Times New Roman" w:cs="Times New Roman"/>
          <w:szCs w:val="24"/>
        </w:rPr>
        <w:lastRenderedPageBreak/>
        <w:t>κάτι που είναι ε</w:t>
      </w:r>
      <w:r w:rsidRPr="007E4453">
        <w:rPr>
          <w:rFonts w:eastAsia="Times New Roman" w:cs="Times New Roman"/>
          <w:szCs w:val="24"/>
        </w:rPr>
        <w:t xml:space="preserve">νδεικτικό φυσικά της αντιμετώπισης και διαχείρισης </w:t>
      </w:r>
      <w:r>
        <w:rPr>
          <w:rFonts w:eastAsia="Times New Roman" w:cs="Times New Roman"/>
          <w:szCs w:val="24"/>
        </w:rPr>
        <w:t>μιας τέτοιας</w:t>
      </w:r>
      <w:r w:rsidRPr="007E4453">
        <w:rPr>
          <w:rFonts w:eastAsia="Times New Roman" w:cs="Times New Roman"/>
          <w:szCs w:val="24"/>
        </w:rPr>
        <w:t xml:space="preserve"> καταγγελίας</w:t>
      </w:r>
      <w:r>
        <w:rPr>
          <w:rFonts w:eastAsia="Times New Roman" w:cs="Times New Roman"/>
          <w:szCs w:val="24"/>
        </w:rPr>
        <w:t>,</w:t>
      </w:r>
      <w:r w:rsidRPr="007E4453">
        <w:rPr>
          <w:rFonts w:eastAsia="Times New Roman" w:cs="Times New Roman"/>
          <w:szCs w:val="24"/>
        </w:rPr>
        <w:t xml:space="preserve"> που είναι μόνο για τα τηλεοπτικά πάνελ και για τα μάτια του κόσμου</w:t>
      </w:r>
      <w:r>
        <w:rPr>
          <w:rFonts w:eastAsia="Times New Roman" w:cs="Times New Roman"/>
          <w:szCs w:val="24"/>
        </w:rPr>
        <w:t xml:space="preserve">. </w:t>
      </w:r>
    </w:p>
    <w:p w14:paraId="09855CD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Οι </w:t>
      </w:r>
      <w:r w:rsidRPr="007E4453">
        <w:rPr>
          <w:rFonts w:eastAsia="Times New Roman" w:cs="Times New Roman"/>
          <w:szCs w:val="24"/>
        </w:rPr>
        <w:t>για πέντε-έξι μήνες το 2015 επαναστάτες του ΣΥΡΙΖΑ</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δυστυχώς γι’</w:t>
      </w:r>
      <w:r>
        <w:rPr>
          <w:rFonts w:eastAsia="Times New Roman" w:cs="Times New Roman"/>
          <w:szCs w:val="24"/>
        </w:rPr>
        <w:t xml:space="preserve"> αυτούς, έχουν </w:t>
      </w:r>
      <w:r w:rsidRPr="007E4453">
        <w:rPr>
          <w:rFonts w:eastAsia="Times New Roman" w:cs="Times New Roman"/>
          <w:szCs w:val="24"/>
        </w:rPr>
        <w:t xml:space="preserve">χάσει προ πολλού το ηθικό δήθεν πλεονέκτημα </w:t>
      </w:r>
      <w:r>
        <w:rPr>
          <w:rFonts w:eastAsia="Times New Roman" w:cs="Times New Roman"/>
          <w:szCs w:val="24"/>
        </w:rPr>
        <w:t>που διέθεταν ως Αριστερά και πλέον οι</w:t>
      </w:r>
      <w:r w:rsidRPr="007E4453">
        <w:rPr>
          <w:rFonts w:eastAsia="Times New Roman" w:cs="Times New Roman"/>
          <w:szCs w:val="24"/>
        </w:rPr>
        <w:t xml:space="preserve"> γεμάτες βαρύγδουπες λέξεις</w:t>
      </w:r>
      <w:r>
        <w:rPr>
          <w:rFonts w:eastAsia="Times New Roman" w:cs="Times New Roman"/>
          <w:szCs w:val="24"/>
        </w:rPr>
        <w:t>-</w:t>
      </w:r>
      <w:r w:rsidRPr="007E4453">
        <w:rPr>
          <w:rFonts w:eastAsia="Times New Roman" w:cs="Times New Roman"/>
          <w:szCs w:val="24"/>
        </w:rPr>
        <w:t>εκφράσεις</w:t>
      </w:r>
      <w:r>
        <w:rPr>
          <w:rFonts w:eastAsia="Times New Roman" w:cs="Times New Roman"/>
          <w:szCs w:val="24"/>
        </w:rPr>
        <w:t>,</w:t>
      </w:r>
      <w:r w:rsidRPr="007E4453">
        <w:rPr>
          <w:rFonts w:eastAsia="Times New Roman" w:cs="Times New Roman"/>
          <w:szCs w:val="24"/>
        </w:rPr>
        <w:t xml:space="preserve"> δήθεν για κόντρα</w:t>
      </w:r>
      <w:r>
        <w:rPr>
          <w:rFonts w:eastAsia="Times New Roman" w:cs="Times New Roman"/>
          <w:szCs w:val="24"/>
        </w:rPr>
        <w:t>,</w:t>
      </w:r>
      <w:r w:rsidRPr="007E4453">
        <w:rPr>
          <w:rFonts w:eastAsia="Times New Roman" w:cs="Times New Roman"/>
          <w:szCs w:val="24"/>
        </w:rPr>
        <w:t xml:space="preserve"> ρήξη</w:t>
      </w:r>
      <w:r>
        <w:rPr>
          <w:rFonts w:eastAsia="Times New Roman" w:cs="Times New Roman"/>
          <w:szCs w:val="24"/>
        </w:rPr>
        <w:t>,</w:t>
      </w:r>
      <w:r w:rsidRPr="007E4453">
        <w:rPr>
          <w:rFonts w:eastAsia="Times New Roman" w:cs="Times New Roman"/>
          <w:szCs w:val="24"/>
        </w:rPr>
        <w:t xml:space="preserve"> ριζοσπαστισμό και άλλες τέτοιες λέξεις από τις κασέτες ομιλιών των κομμουνιστών δεν πείθουν κανέν</w:t>
      </w:r>
      <w:r w:rsidRPr="007E4453">
        <w:rPr>
          <w:rFonts w:eastAsia="Times New Roman" w:cs="Times New Roman"/>
          <w:szCs w:val="24"/>
        </w:rPr>
        <w:t>αν</w:t>
      </w:r>
      <w:r>
        <w:rPr>
          <w:rFonts w:eastAsia="Times New Roman" w:cs="Times New Roman"/>
          <w:szCs w:val="24"/>
        </w:rPr>
        <w:t>. Πώ</w:t>
      </w:r>
      <w:r w:rsidRPr="007E4453">
        <w:rPr>
          <w:rFonts w:eastAsia="Times New Roman" w:cs="Times New Roman"/>
          <w:szCs w:val="24"/>
        </w:rPr>
        <w:t xml:space="preserve">ς θα μπορούσε </w:t>
      </w:r>
      <w:r>
        <w:rPr>
          <w:rFonts w:eastAsia="Times New Roman" w:cs="Times New Roman"/>
          <w:szCs w:val="24"/>
        </w:rPr>
        <w:t>ά</w:t>
      </w:r>
      <w:r w:rsidRPr="007E4453">
        <w:rPr>
          <w:rFonts w:eastAsia="Times New Roman" w:cs="Times New Roman"/>
          <w:szCs w:val="24"/>
        </w:rPr>
        <w:t xml:space="preserve">λλωστε η </w:t>
      </w:r>
      <w:r>
        <w:rPr>
          <w:rFonts w:eastAsia="Times New Roman" w:cs="Times New Roman"/>
          <w:szCs w:val="24"/>
        </w:rPr>
        <w:t>Κ</w:t>
      </w:r>
      <w:r w:rsidRPr="007E4453">
        <w:rPr>
          <w:rFonts w:eastAsia="Times New Roman" w:cs="Times New Roman"/>
          <w:szCs w:val="24"/>
        </w:rPr>
        <w:t xml:space="preserve">υβέρνηση </w:t>
      </w:r>
      <w:r>
        <w:rPr>
          <w:rFonts w:eastAsia="Times New Roman" w:cs="Times New Roman"/>
          <w:szCs w:val="24"/>
        </w:rPr>
        <w:t>μ</w:t>
      </w:r>
      <w:r w:rsidRPr="007E4453">
        <w:rPr>
          <w:rFonts w:eastAsia="Times New Roman" w:cs="Times New Roman"/>
          <w:szCs w:val="24"/>
        </w:rPr>
        <w:t xml:space="preserve">ειοψηφίας </w:t>
      </w:r>
      <w:r w:rsidRPr="007E4453">
        <w:rPr>
          <w:rFonts w:eastAsia="Times New Roman" w:cs="Times New Roman"/>
          <w:szCs w:val="24"/>
        </w:rPr>
        <w:t xml:space="preserve">του ΣΥΡΙΖΑ </w:t>
      </w:r>
      <w:r>
        <w:rPr>
          <w:rFonts w:eastAsia="Times New Roman" w:cs="Times New Roman"/>
          <w:szCs w:val="24"/>
        </w:rPr>
        <w:t>να δικαιολογήσει συνταγματικά το ότι</w:t>
      </w:r>
      <w:r w:rsidRPr="007E4453">
        <w:rPr>
          <w:rFonts w:eastAsia="Times New Roman" w:cs="Times New Roman"/>
          <w:szCs w:val="24"/>
        </w:rPr>
        <w:t xml:space="preserve"> αποφασίζει ο λαός με δημοψήφισμα </w:t>
      </w:r>
      <w:r>
        <w:rPr>
          <w:rFonts w:eastAsia="Times New Roman" w:cs="Times New Roman"/>
          <w:szCs w:val="24"/>
        </w:rPr>
        <w:t>«</w:t>
      </w:r>
      <w:r w:rsidRPr="007E4453">
        <w:rPr>
          <w:rFonts w:eastAsia="Times New Roman" w:cs="Times New Roman"/>
          <w:szCs w:val="24"/>
        </w:rPr>
        <w:t>όχι</w:t>
      </w:r>
      <w:r>
        <w:rPr>
          <w:rFonts w:eastAsia="Times New Roman" w:cs="Times New Roman"/>
          <w:szCs w:val="24"/>
        </w:rPr>
        <w:t>»</w:t>
      </w:r>
      <w:r w:rsidRPr="007E4453">
        <w:rPr>
          <w:rFonts w:eastAsia="Times New Roman" w:cs="Times New Roman"/>
          <w:szCs w:val="24"/>
        </w:rPr>
        <w:t xml:space="preserve"> σε νέα μνημόνια</w:t>
      </w:r>
      <w:r>
        <w:rPr>
          <w:rFonts w:eastAsia="Times New Roman" w:cs="Times New Roman"/>
          <w:szCs w:val="24"/>
        </w:rPr>
        <w:t>,</w:t>
      </w:r>
      <w:r w:rsidRPr="007E4453">
        <w:rPr>
          <w:rFonts w:eastAsia="Times New Roman" w:cs="Times New Roman"/>
          <w:szCs w:val="24"/>
        </w:rPr>
        <w:t xml:space="preserve"> αλλά </w:t>
      </w:r>
      <w:r>
        <w:rPr>
          <w:rFonts w:eastAsia="Times New Roman" w:cs="Times New Roman"/>
          <w:szCs w:val="24"/>
        </w:rPr>
        <w:t xml:space="preserve">εσείς φέρνετε και επιβάλλετε </w:t>
      </w:r>
      <w:r w:rsidRPr="007E4453">
        <w:rPr>
          <w:rFonts w:eastAsia="Times New Roman" w:cs="Times New Roman"/>
          <w:szCs w:val="24"/>
        </w:rPr>
        <w:t>νέα μνημόνια</w:t>
      </w:r>
      <w:r>
        <w:rPr>
          <w:rFonts w:eastAsia="Times New Roman" w:cs="Times New Roman"/>
          <w:szCs w:val="24"/>
        </w:rPr>
        <w:t>, συνεργαζόμενοι</w:t>
      </w:r>
      <w:r w:rsidRPr="007E4453">
        <w:rPr>
          <w:rFonts w:eastAsia="Times New Roman" w:cs="Times New Roman"/>
          <w:szCs w:val="24"/>
        </w:rPr>
        <w:t xml:space="preserve"> με τη Νέα Δημοκρατία</w:t>
      </w:r>
      <w:r>
        <w:rPr>
          <w:rFonts w:eastAsia="Times New Roman" w:cs="Times New Roman"/>
          <w:szCs w:val="24"/>
        </w:rPr>
        <w:t>,</w:t>
      </w:r>
      <w:r w:rsidRPr="007E4453">
        <w:rPr>
          <w:rFonts w:eastAsia="Times New Roman" w:cs="Times New Roman"/>
          <w:szCs w:val="24"/>
        </w:rPr>
        <w:t xml:space="preserve"> που μέχρι εκείνη τη στιγμή την κατηγορούσα</w:t>
      </w:r>
      <w:r>
        <w:rPr>
          <w:rFonts w:eastAsia="Times New Roman" w:cs="Times New Roman"/>
          <w:szCs w:val="24"/>
        </w:rPr>
        <w:t>τε</w:t>
      </w:r>
      <w:r w:rsidRPr="007E4453">
        <w:rPr>
          <w:rFonts w:eastAsia="Times New Roman" w:cs="Times New Roman"/>
          <w:szCs w:val="24"/>
        </w:rPr>
        <w:t xml:space="preserve"> ως μνημονιακή δύναμη</w:t>
      </w:r>
      <w:r>
        <w:rPr>
          <w:rFonts w:eastAsia="Times New Roman" w:cs="Times New Roman"/>
          <w:szCs w:val="24"/>
        </w:rPr>
        <w:t>;</w:t>
      </w:r>
    </w:p>
    <w:p w14:paraId="09855CD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w:t>
      </w:r>
      <w:r w:rsidRPr="007E4453">
        <w:rPr>
          <w:rFonts w:eastAsia="Times New Roman" w:cs="Times New Roman"/>
          <w:szCs w:val="24"/>
        </w:rPr>
        <w:t xml:space="preserve">ώς θα μπορούσατε να δικαιολογήσετε συνταγματικά το </w:t>
      </w:r>
      <w:r>
        <w:rPr>
          <w:rFonts w:eastAsia="Times New Roman" w:cs="Times New Roman"/>
          <w:szCs w:val="24"/>
        </w:rPr>
        <w:t>να καταγράφεται σε δημοσκοπήσεις η εναντίωση</w:t>
      </w:r>
      <w:r w:rsidRPr="007E4453">
        <w:rPr>
          <w:rFonts w:eastAsia="Times New Roman" w:cs="Times New Roman"/>
          <w:szCs w:val="24"/>
        </w:rPr>
        <w:t xml:space="preserve"> του ελληνικού λαού στη </w:t>
      </w:r>
      <w:r>
        <w:rPr>
          <w:rFonts w:eastAsia="Times New Roman" w:cs="Times New Roman"/>
          <w:szCs w:val="24"/>
        </w:rPr>
        <w:t>Σ</w:t>
      </w:r>
      <w:r w:rsidRPr="007E4453">
        <w:rPr>
          <w:rFonts w:eastAsia="Times New Roman" w:cs="Times New Roman"/>
          <w:szCs w:val="24"/>
        </w:rPr>
        <w:t>υμφωνία των Πρεσπών σε συντριπτική πλειοψηφία</w:t>
      </w:r>
      <w:r>
        <w:rPr>
          <w:rFonts w:eastAsia="Times New Roman" w:cs="Times New Roman"/>
          <w:szCs w:val="24"/>
        </w:rPr>
        <w:t>,</w:t>
      </w:r>
      <w:r w:rsidRPr="007E4453">
        <w:rPr>
          <w:rFonts w:eastAsia="Times New Roman" w:cs="Times New Roman"/>
          <w:szCs w:val="24"/>
        </w:rPr>
        <w:t xml:space="preserve"> άνω του 75%</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 xml:space="preserve">να </w:t>
      </w:r>
      <w:r w:rsidRPr="007E4453">
        <w:rPr>
          <w:rFonts w:eastAsia="Times New Roman" w:cs="Times New Roman"/>
          <w:szCs w:val="24"/>
        </w:rPr>
        <w:t>βγαί</w:t>
      </w:r>
      <w:r w:rsidRPr="007E4453">
        <w:rPr>
          <w:rFonts w:eastAsia="Times New Roman" w:cs="Times New Roman"/>
          <w:szCs w:val="24"/>
        </w:rPr>
        <w:t>νει κατά εκατομμύρια ο λαός στους δρό</w:t>
      </w:r>
      <w:r w:rsidRPr="007E4453">
        <w:rPr>
          <w:rFonts w:eastAsia="Times New Roman" w:cs="Times New Roman"/>
          <w:szCs w:val="24"/>
        </w:rPr>
        <w:lastRenderedPageBreak/>
        <w:t>μους και σε πλατείες να διαμαρτυρηθεί στα συλλαλητήρια</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να κ</w:t>
      </w:r>
      <w:r w:rsidRPr="007E4453">
        <w:rPr>
          <w:rFonts w:eastAsia="Times New Roman" w:cs="Times New Roman"/>
          <w:szCs w:val="24"/>
        </w:rPr>
        <w:t xml:space="preserve">ινητοποιείται η μαθητική νεολαία εναντίον της </w:t>
      </w:r>
      <w:r>
        <w:rPr>
          <w:rFonts w:eastAsia="Times New Roman" w:cs="Times New Roman"/>
          <w:szCs w:val="24"/>
        </w:rPr>
        <w:t>Συμφωνίας των Πρεσπών και η Κ</w:t>
      </w:r>
      <w:r w:rsidRPr="007E4453">
        <w:rPr>
          <w:rFonts w:eastAsia="Times New Roman" w:cs="Times New Roman"/>
          <w:szCs w:val="24"/>
        </w:rPr>
        <w:t>υβέρνηση να τους βρίζει</w:t>
      </w:r>
      <w:r>
        <w:rPr>
          <w:rFonts w:eastAsia="Times New Roman" w:cs="Times New Roman"/>
          <w:szCs w:val="24"/>
        </w:rPr>
        <w:t>,</w:t>
      </w:r>
      <w:r w:rsidRPr="007E4453">
        <w:rPr>
          <w:rFonts w:eastAsia="Times New Roman" w:cs="Times New Roman"/>
          <w:szCs w:val="24"/>
        </w:rPr>
        <w:t xml:space="preserve"> να τους </w:t>
      </w:r>
      <w:r>
        <w:rPr>
          <w:rFonts w:eastAsia="Times New Roman" w:cs="Times New Roman"/>
          <w:szCs w:val="24"/>
        </w:rPr>
        <w:t>στοχοποιεί</w:t>
      </w:r>
      <w:r w:rsidRPr="007E4453">
        <w:rPr>
          <w:rFonts w:eastAsia="Times New Roman" w:cs="Times New Roman"/>
          <w:szCs w:val="24"/>
        </w:rPr>
        <w:t xml:space="preserve"> και τελικά να την περνάει ενάντια στη θέ</w:t>
      </w:r>
      <w:r w:rsidRPr="007E4453">
        <w:rPr>
          <w:rFonts w:eastAsia="Times New Roman" w:cs="Times New Roman"/>
          <w:szCs w:val="24"/>
        </w:rPr>
        <w:t>ληση του ελληνικού λαού</w:t>
      </w:r>
      <w:r>
        <w:rPr>
          <w:rFonts w:eastAsia="Times New Roman" w:cs="Times New Roman"/>
          <w:szCs w:val="24"/>
        </w:rPr>
        <w:t>;</w:t>
      </w:r>
      <w:r w:rsidRPr="007E4453">
        <w:rPr>
          <w:rFonts w:eastAsia="Times New Roman" w:cs="Times New Roman"/>
          <w:szCs w:val="24"/>
        </w:rPr>
        <w:t xml:space="preserve"> Πώς μπορούν όλα αυτά να δικαιολογηθούν συνταγματικά άραγε</w:t>
      </w:r>
      <w:r>
        <w:rPr>
          <w:rFonts w:eastAsia="Times New Roman" w:cs="Times New Roman"/>
          <w:szCs w:val="24"/>
        </w:rPr>
        <w:t>;</w:t>
      </w:r>
    </w:p>
    <w:p w14:paraId="09855CD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w:t>
      </w:r>
      <w:r w:rsidRPr="007E4453">
        <w:rPr>
          <w:rFonts w:eastAsia="Times New Roman" w:cs="Times New Roman"/>
          <w:szCs w:val="24"/>
        </w:rPr>
        <w:t xml:space="preserve">ια να </w:t>
      </w:r>
      <w:r>
        <w:rPr>
          <w:rFonts w:eastAsia="Times New Roman" w:cs="Times New Roman"/>
          <w:szCs w:val="24"/>
        </w:rPr>
        <w:t>παίξετε</w:t>
      </w:r>
      <w:r w:rsidRPr="007E4453">
        <w:rPr>
          <w:rFonts w:eastAsia="Times New Roman" w:cs="Times New Roman"/>
          <w:szCs w:val="24"/>
        </w:rPr>
        <w:t xml:space="preserve"> όμως και λίγο με την εκλογική </w:t>
      </w:r>
      <w:r>
        <w:rPr>
          <w:rFonts w:eastAsia="Times New Roman" w:cs="Times New Roman"/>
          <w:szCs w:val="24"/>
        </w:rPr>
        <w:t>σας, τ</w:t>
      </w:r>
      <w:r w:rsidRPr="007E4453">
        <w:rPr>
          <w:rFonts w:eastAsia="Times New Roman" w:cs="Times New Roman"/>
          <w:szCs w:val="24"/>
        </w:rPr>
        <w:t>ην παραδοσιακή πελατεία</w:t>
      </w:r>
      <w:r>
        <w:rPr>
          <w:rFonts w:eastAsia="Times New Roman" w:cs="Times New Roman"/>
          <w:szCs w:val="24"/>
        </w:rPr>
        <w:t>,</w:t>
      </w:r>
      <w:r w:rsidRPr="007E4453">
        <w:rPr>
          <w:rFonts w:eastAsia="Times New Roman" w:cs="Times New Roman"/>
          <w:szCs w:val="24"/>
        </w:rPr>
        <w:t xml:space="preserve"> φοράτε πάλι μία </w:t>
      </w:r>
      <w:r>
        <w:rPr>
          <w:rFonts w:eastAsia="Times New Roman" w:cs="Times New Roman"/>
          <w:szCs w:val="24"/>
        </w:rPr>
        <w:t>αόρατη στολή του επαναστάτη και θέτετε δ</w:t>
      </w:r>
      <w:r w:rsidRPr="007E4453">
        <w:rPr>
          <w:rFonts w:eastAsia="Times New Roman" w:cs="Times New Roman"/>
          <w:szCs w:val="24"/>
        </w:rPr>
        <w:t>ιάφορα θέματα</w:t>
      </w:r>
      <w:r>
        <w:rPr>
          <w:rFonts w:eastAsia="Times New Roman" w:cs="Times New Roman"/>
          <w:szCs w:val="24"/>
        </w:rPr>
        <w:t>,</w:t>
      </w:r>
      <w:r w:rsidRPr="007E4453">
        <w:rPr>
          <w:rFonts w:eastAsia="Times New Roman" w:cs="Times New Roman"/>
          <w:szCs w:val="24"/>
        </w:rPr>
        <w:t xml:space="preserve"> αλλά φαίνεται η γύμνια </w:t>
      </w:r>
      <w:r>
        <w:rPr>
          <w:rFonts w:eastAsia="Times New Roman" w:cs="Times New Roman"/>
          <w:szCs w:val="24"/>
        </w:rPr>
        <w:t>σα</w:t>
      </w:r>
      <w:r>
        <w:rPr>
          <w:rFonts w:eastAsia="Times New Roman" w:cs="Times New Roman"/>
          <w:szCs w:val="24"/>
        </w:rPr>
        <w:t>ς. Θέτετ</w:t>
      </w:r>
      <w:r w:rsidRPr="007E4453">
        <w:rPr>
          <w:rFonts w:eastAsia="Times New Roman" w:cs="Times New Roman"/>
          <w:szCs w:val="24"/>
        </w:rPr>
        <w:t xml:space="preserve">ε διαχωρισμό </w:t>
      </w:r>
      <w:r>
        <w:rPr>
          <w:rFonts w:eastAsia="Times New Roman" w:cs="Times New Roman"/>
          <w:szCs w:val="24"/>
        </w:rPr>
        <w:t>Ε</w:t>
      </w:r>
      <w:r w:rsidRPr="007E4453">
        <w:rPr>
          <w:rFonts w:eastAsia="Times New Roman" w:cs="Times New Roman"/>
          <w:szCs w:val="24"/>
        </w:rPr>
        <w:t xml:space="preserve">κκλησίας και </w:t>
      </w:r>
      <w:r>
        <w:rPr>
          <w:rFonts w:eastAsia="Times New Roman" w:cs="Times New Roman"/>
          <w:szCs w:val="24"/>
        </w:rPr>
        <w:t>Κ</w:t>
      </w:r>
      <w:r w:rsidRPr="007E4453">
        <w:rPr>
          <w:rFonts w:eastAsia="Times New Roman" w:cs="Times New Roman"/>
          <w:szCs w:val="24"/>
        </w:rPr>
        <w:t>ράτους</w:t>
      </w:r>
      <w:r>
        <w:rPr>
          <w:rFonts w:eastAsia="Times New Roman" w:cs="Times New Roman"/>
          <w:szCs w:val="24"/>
        </w:rPr>
        <w:t>. Κ</w:t>
      </w:r>
      <w:r w:rsidRPr="007E4453">
        <w:rPr>
          <w:rFonts w:eastAsia="Times New Roman" w:cs="Times New Roman"/>
          <w:szCs w:val="24"/>
        </w:rPr>
        <w:t>αι δεν ξέρω βέ</w:t>
      </w:r>
      <w:r>
        <w:rPr>
          <w:rFonts w:eastAsia="Times New Roman" w:cs="Times New Roman"/>
          <w:szCs w:val="24"/>
        </w:rPr>
        <w:t>βαια αν το ακούει αυτό ο πρώην Υ</w:t>
      </w:r>
      <w:r w:rsidRPr="007E4453">
        <w:rPr>
          <w:rFonts w:eastAsia="Times New Roman" w:cs="Times New Roman"/>
          <w:szCs w:val="24"/>
        </w:rPr>
        <w:t>πουργός</w:t>
      </w:r>
      <w:r>
        <w:rPr>
          <w:rFonts w:eastAsia="Times New Roman" w:cs="Times New Roman"/>
          <w:szCs w:val="24"/>
        </w:rPr>
        <w:t xml:space="preserve"> Παιδείας, Ν</w:t>
      </w:r>
      <w:r w:rsidRPr="007E4453">
        <w:rPr>
          <w:rFonts w:eastAsia="Times New Roman" w:cs="Times New Roman"/>
          <w:szCs w:val="24"/>
        </w:rPr>
        <w:t>ίκος Φίλης</w:t>
      </w:r>
      <w:r>
        <w:rPr>
          <w:rFonts w:eastAsia="Times New Roman" w:cs="Times New Roman"/>
          <w:szCs w:val="24"/>
        </w:rPr>
        <w:t>, ο</w:t>
      </w:r>
      <w:r w:rsidRPr="007E4453">
        <w:rPr>
          <w:rFonts w:eastAsia="Times New Roman" w:cs="Times New Roman"/>
          <w:szCs w:val="24"/>
        </w:rPr>
        <w:t xml:space="preserve"> οποίος</w:t>
      </w:r>
      <w:r>
        <w:rPr>
          <w:rFonts w:eastAsia="Times New Roman" w:cs="Times New Roman"/>
          <w:szCs w:val="24"/>
        </w:rPr>
        <w:t xml:space="preserve"> κατ’</w:t>
      </w:r>
      <w:r w:rsidRPr="007E4453">
        <w:rPr>
          <w:rFonts w:eastAsia="Times New Roman" w:cs="Times New Roman"/>
          <w:szCs w:val="24"/>
        </w:rPr>
        <w:t xml:space="preserve"> εντολή</w:t>
      </w:r>
      <w:r>
        <w:rPr>
          <w:rFonts w:eastAsia="Times New Roman" w:cs="Times New Roman"/>
          <w:szCs w:val="24"/>
        </w:rPr>
        <w:t>ν της Ε</w:t>
      </w:r>
      <w:r w:rsidRPr="007E4453">
        <w:rPr>
          <w:rFonts w:eastAsia="Times New Roman" w:cs="Times New Roman"/>
          <w:szCs w:val="24"/>
        </w:rPr>
        <w:t>κκλησίας καρατομήθηκε</w:t>
      </w:r>
      <w:r>
        <w:rPr>
          <w:rFonts w:eastAsia="Times New Roman" w:cs="Times New Roman"/>
          <w:szCs w:val="24"/>
        </w:rPr>
        <w:t>. Τ</w:t>
      </w:r>
      <w:r w:rsidRPr="007E4453">
        <w:rPr>
          <w:rFonts w:eastAsia="Times New Roman" w:cs="Times New Roman"/>
          <w:szCs w:val="24"/>
        </w:rPr>
        <w:t>ι θα λέει</w:t>
      </w:r>
      <w:r>
        <w:rPr>
          <w:rFonts w:eastAsia="Times New Roman" w:cs="Times New Roman"/>
          <w:szCs w:val="24"/>
        </w:rPr>
        <w:t xml:space="preserve">; Ο σύντροφος δηλαδή, κατ’ </w:t>
      </w:r>
      <w:r w:rsidRPr="007E4453">
        <w:rPr>
          <w:rFonts w:eastAsia="Times New Roman" w:cs="Times New Roman"/>
          <w:szCs w:val="24"/>
        </w:rPr>
        <w:t>εντολή</w:t>
      </w:r>
      <w:r>
        <w:rPr>
          <w:rFonts w:eastAsia="Times New Roman" w:cs="Times New Roman"/>
          <w:szCs w:val="24"/>
        </w:rPr>
        <w:t>ν</w:t>
      </w:r>
      <w:r w:rsidRPr="007E4453">
        <w:rPr>
          <w:rFonts w:eastAsia="Times New Roman" w:cs="Times New Roman"/>
          <w:szCs w:val="24"/>
        </w:rPr>
        <w:t xml:space="preserve"> της </w:t>
      </w:r>
      <w:r>
        <w:rPr>
          <w:rFonts w:eastAsia="Times New Roman" w:cs="Times New Roman"/>
          <w:szCs w:val="24"/>
        </w:rPr>
        <w:t>Ε</w:t>
      </w:r>
      <w:r w:rsidRPr="007E4453">
        <w:rPr>
          <w:rFonts w:eastAsia="Times New Roman" w:cs="Times New Roman"/>
          <w:szCs w:val="24"/>
        </w:rPr>
        <w:t>κκλησίας</w:t>
      </w:r>
      <w:r>
        <w:rPr>
          <w:rFonts w:eastAsia="Times New Roman" w:cs="Times New Roman"/>
          <w:szCs w:val="24"/>
        </w:rPr>
        <w:t>.</w:t>
      </w:r>
      <w:r w:rsidRPr="007E4453">
        <w:rPr>
          <w:rFonts w:eastAsia="Times New Roman" w:cs="Times New Roman"/>
          <w:szCs w:val="24"/>
        </w:rPr>
        <w:t xml:space="preserve"> Κατά τα άλλα </w:t>
      </w:r>
      <w:r>
        <w:rPr>
          <w:rFonts w:eastAsia="Times New Roman" w:cs="Times New Roman"/>
          <w:szCs w:val="24"/>
        </w:rPr>
        <w:t>προσπαθείτε</w:t>
      </w:r>
      <w:r>
        <w:rPr>
          <w:rFonts w:eastAsia="Times New Roman" w:cs="Times New Roman"/>
          <w:szCs w:val="24"/>
        </w:rPr>
        <w:t xml:space="preserve"> να κάνετε </w:t>
      </w:r>
      <w:r w:rsidRPr="007E4453">
        <w:rPr>
          <w:rFonts w:eastAsia="Times New Roman" w:cs="Times New Roman"/>
          <w:szCs w:val="24"/>
        </w:rPr>
        <w:t xml:space="preserve">διαχωρισμό </w:t>
      </w:r>
      <w:r>
        <w:rPr>
          <w:rFonts w:eastAsia="Times New Roman" w:cs="Times New Roman"/>
          <w:szCs w:val="24"/>
        </w:rPr>
        <w:t>Ε</w:t>
      </w:r>
      <w:r w:rsidRPr="007E4453">
        <w:rPr>
          <w:rFonts w:eastAsia="Times New Roman" w:cs="Times New Roman"/>
          <w:szCs w:val="24"/>
        </w:rPr>
        <w:t xml:space="preserve">κκλησίας και </w:t>
      </w:r>
      <w:r>
        <w:rPr>
          <w:rFonts w:eastAsia="Times New Roman" w:cs="Times New Roman"/>
          <w:szCs w:val="24"/>
        </w:rPr>
        <w:t>Κ</w:t>
      </w:r>
      <w:r w:rsidRPr="007E4453">
        <w:rPr>
          <w:rFonts w:eastAsia="Times New Roman" w:cs="Times New Roman"/>
          <w:szCs w:val="24"/>
        </w:rPr>
        <w:t>ράτους</w:t>
      </w:r>
      <w:r>
        <w:rPr>
          <w:rFonts w:eastAsia="Times New Roman" w:cs="Times New Roman"/>
          <w:szCs w:val="24"/>
        </w:rPr>
        <w:t xml:space="preserve">. Στην ουσία όμως, </w:t>
      </w:r>
      <w:r w:rsidRPr="007E4453">
        <w:rPr>
          <w:rFonts w:eastAsia="Times New Roman" w:cs="Times New Roman"/>
          <w:szCs w:val="24"/>
        </w:rPr>
        <w:t>στην πραγματικότητα αυτό που πιστεύετε</w:t>
      </w:r>
      <w:r>
        <w:rPr>
          <w:rFonts w:eastAsia="Times New Roman" w:cs="Times New Roman"/>
          <w:szCs w:val="24"/>
        </w:rPr>
        <w:t>,</w:t>
      </w:r>
      <w:r w:rsidRPr="007E4453">
        <w:rPr>
          <w:rFonts w:eastAsia="Times New Roman" w:cs="Times New Roman"/>
          <w:szCs w:val="24"/>
        </w:rPr>
        <w:t xml:space="preserve"> που πρεσβεύετε και θέλετε </w:t>
      </w:r>
      <w:r>
        <w:rPr>
          <w:rFonts w:eastAsia="Times New Roman" w:cs="Times New Roman"/>
          <w:szCs w:val="24"/>
        </w:rPr>
        <w:t xml:space="preserve">είναι διαχωρισμό </w:t>
      </w:r>
      <w:r>
        <w:rPr>
          <w:rFonts w:eastAsia="Times New Roman" w:cs="Times New Roman"/>
          <w:szCs w:val="24"/>
        </w:rPr>
        <w:t xml:space="preserve">κράτους </w:t>
      </w:r>
      <w:r>
        <w:rPr>
          <w:rFonts w:eastAsia="Times New Roman" w:cs="Times New Roman"/>
          <w:szCs w:val="24"/>
        </w:rPr>
        <w:t>και ο</w:t>
      </w:r>
      <w:r w:rsidRPr="007E4453">
        <w:rPr>
          <w:rFonts w:eastAsia="Times New Roman" w:cs="Times New Roman"/>
          <w:szCs w:val="24"/>
        </w:rPr>
        <w:t xml:space="preserve">ρθόδοξης </w:t>
      </w:r>
      <w:r>
        <w:rPr>
          <w:rFonts w:eastAsia="Times New Roman" w:cs="Times New Roman"/>
          <w:szCs w:val="24"/>
        </w:rPr>
        <w:t>χ</w:t>
      </w:r>
      <w:r w:rsidRPr="007E4453">
        <w:rPr>
          <w:rFonts w:eastAsia="Times New Roman" w:cs="Times New Roman"/>
          <w:szCs w:val="24"/>
        </w:rPr>
        <w:t>ριστιανικής πίστης</w:t>
      </w:r>
      <w:r>
        <w:rPr>
          <w:rFonts w:eastAsia="Times New Roman" w:cs="Times New Roman"/>
          <w:szCs w:val="24"/>
        </w:rPr>
        <w:t>. Χτυπάτε Ο</w:t>
      </w:r>
      <w:r w:rsidRPr="007E4453">
        <w:rPr>
          <w:rFonts w:eastAsia="Times New Roman" w:cs="Times New Roman"/>
          <w:szCs w:val="24"/>
        </w:rPr>
        <w:t>ρθοδοξία</w:t>
      </w:r>
      <w:r>
        <w:rPr>
          <w:rFonts w:eastAsia="Times New Roman" w:cs="Times New Roman"/>
          <w:szCs w:val="24"/>
        </w:rPr>
        <w:t>,</w:t>
      </w:r>
      <w:r w:rsidRPr="007E4453">
        <w:rPr>
          <w:rFonts w:eastAsia="Times New Roman" w:cs="Times New Roman"/>
          <w:szCs w:val="24"/>
        </w:rPr>
        <w:t xml:space="preserve"> οικογένεια</w:t>
      </w:r>
      <w:r>
        <w:rPr>
          <w:rFonts w:eastAsia="Times New Roman" w:cs="Times New Roman"/>
          <w:szCs w:val="24"/>
        </w:rPr>
        <w:t>,</w:t>
      </w:r>
      <w:r w:rsidRPr="007E4453">
        <w:rPr>
          <w:rFonts w:eastAsia="Times New Roman" w:cs="Times New Roman"/>
          <w:szCs w:val="24"/>
        </w:rPr>
        <w:t xml:space="preserve"> την πολύτεκνη οικογένεια </w:t>
      </w:r>
      <w:r>
        <w:rPr>
          <w:rFonts w:eastAsia="Times New Roman" w:cs="Times New Roman"/>
          <w:szCs w:val="24"/>
        </w:rPr>
        <w:t xml:space="preserve">κυρίως, </w:t>
      </w:r>
      <w:r>
        <w:rPr>
          <w:rFonts w:eastAsia="Times New Roman" w:cs="Times New Roman"/>
          <w:szCs w:val="24"/>
        </w:rPr>
        <w:t>απαξιώσατε</w:t>
      </w:r>
      <w:r w:rsidRPr="007E4453">
        <w:rPr>
          <w:rFonts w:eastAsia="Times New Roman" w:cs="Times New Roman"/>
          <w:szCs w:val="24"/>
        </w:rPr>
        <w:t xml:space="preserve"> το μάθημα των θρησκευτικών </w:t>
      </w:r>
      <w:r>
        <w:rPr>
          <w:rFonts w:eastAsia="Times New Roman" w:cs="Times New Roman"/>
          <w:szCs w:val="24"/>
        </w:rPr>
        <w:t xml:space="preserve">καταντώντας το σε μια γελοία </w:t>
      </w:r>
      <w:r w:rsidRPr="007E4453">
        <w:rPr>
          <w:rFonts w:eastAsia="Times New Roman" w:cs="Times New Roman"/>
          <w:szCs w:val="24"/>
        </w:rPr>
        <w:t>μορφή θρησκειολογίας</w:t>
      </w:r>
      <w:r>
        <w:rPr>
          <w:rFonts w:eastAsia="Times New Roman" w:cs="Times New Roman"/>
          <w:szCs w:val="24"/>
        </w:rPr>
        <w:t>,</w:t>
      </w:r>
      <w:r w:rsidRPr="007E4453">
        <w:rPr>
          <w:rFonts w:eastAsia="Times New Roman" w:cs="Times New Roman"/>
          <w:szCs w:val="24"/>
        </w:rPr>
        <w:t xml:space="preserve"> </w:t>
      </w:r>
      <w:r w:rsidRPr="007E4453">
        <w:rPr>
          <w:rFonts w:eastAsia="Times New Roman" w:cs="Times New Roman"/>
          <w:szCs w:val="24"/>
        </w:rPr>
        <w:lastRenderedPageBreak/>
        <w:t xml:space="preserve">που οι Έλληνες </w:t>
      </w:r>
      <w:r>
        <w:rPr>
          <w:rFonts w:eastAsia="Times New Roman" w:cs="Times New Roman"/>
          <w:szCs w:val="24"/>
        </w:rPr>
        <w:t>χ</w:t>
      </w:r>
      <w:r w:rsidRPr="007E4453">
        <w:rPr>
          <w:rFonts w:eastAsia="Times New Roman" w:cs="Times New Roman"/>
          <w:szCs w:val="24"/>
        </w:rPr>
        <w:t>ριστιανοί γονείς αρνούνται να στείλουν τα παιδιά τους να το παρακολουθήσουν στα σχολεία</w:t>
      </w:r>
      <w:r>
        <w:rPr>
          <w:rFonts w:eastAsia="Times New Roman" w:cs="Times New Roman"/>
          <w:szCs w:val="24"/>
        </w:rPr>
        <w:t>.</w:t>
      </w:r>
    </w:p>
    <w:p w14:paraId="09855CD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w:t>
      </w:r>
      <w:r w:rsidRPr="007E4453">
        <w:rPr>
          <w:rFonts w:eastAsia="Times New Roman" w:cs="Times New Roman"/>
          <w:szCs w:val="24"/>
        </w:rPr>
        <w:t>τι και να κάνετε όμως και οι μπολσεβίκοι του ΣΥΡΙΖΑ και οι φ</w:t>
      </w:r>
      <w:r w:rsidRPr="007E4453">
        <w:rPr>
          <w:rFonts w:eastAsia="Times New Roman" w:cs="Times New Roman"/>
          <w:szCs w:val="24"/>
        </w:rPr>
        <w:t>ιλελεύθεροι της Νέας Δημοκρατίας</w:t>
      </w:r>
      <w:r>
        <w:rPr>
          <w:rFonts w:eastAsia="Times New Roman" w:cs="Times New Roman"/>
          <w:szCs w:val="24"/>
        </w:rPr>
        <w:t>,</w:t>
      </w:r>
      <w:r w:rsidRPr="007E4453">
        <w:rPr>
          <w:rFonts w:eastAsia="Times New Roman" w:cs="Times New Roman"/>
          <w:szCs w:val="24"/>
        </w:rPr>
        <w:t xml:space="preserve"> με τα κοινά σχέδια για </w:t>
      </w:r>
      <w:r>
        <w:rPr>
          <w:rFonts w:eastAsia="Times New Roman" w:cs="Times New Roman"/>
          <w:szCs w:val="24"/>
        </w:rPr>
        <w:t>τζαμιά,</w:t>
      </w:r>
      <w:r w:rsidRPr="007E4453">
        <w:rPr>
          <w:rFonts w:eastAsia="Times New Roman" w:cs="Times New Roman"/>
          <w:szCs w:val="24"/>
        </w:rPr>
        <w:t xml:space="preserve"> ιθαγένει</w:t>
      </w:r>
      <w:r>
        <w:rPr>
          <w:rFonts w:eastAsia="Times New Roman" w:cs="Times New Roman"/>
          <w:szCs w:val="24"/>
        </w:rPr>
        <w:t>ε</w:t>
      </w:r>
      <w:r w:rsidRPr="007E4453">
        <w:rPr>
          <w:rFonts w:eastAsia="Times New Roman" w:cs="Times New Roman"/>
          <w:szCs w:val="24"/>
        </w:rPr>
        <w:t>ς κ</w:t>
      </w:r>
      <w:r>
        <w:rPr>
          <w:rFonts w:eastAsia="Times New Roman" w:cs="Times New Roman"/>
          <w:szCs w:val="24"/>
        </w:rPr>
        <w:t>αι προσπάθεια θρησκευτικής και ε</w:t>
      </w:r>
      <w:r w:rsidRPr="007E4453">
        <w:rPr>
          <w:rFonts w:eastAsia="Times New Roman" w:cs="Times New Roman"/>
          <w:szCs w:val="24"/>
        </w:rPr>
        <w:t>θνικής αλλοίωσης του πληθυσμού της Ελλάδας</w:t>
      </w:r>
      <w:r>
        <w:rPr>
          <w:rFonts w:eastAsia="Times New Roman" w:cs="Times New Roman"/>
          <w:szCs w:val="24"/>
        </w:rPr>
        <w:t>, ρήξη</w:t>
      </w:r>
      <w:r w:rsidRPr="007E4453">
        <w:rPr>
          <w:rFonts w:eastAsia="Times New Roman" w:cs="Times New Roman"/>
          <w:szCs w:val="24"/>
        </w:rPr>
        <w:t xml:space="preserve"> ελληνικού έθνους και </w:t>
      </w:r>
      <w:r>
        <w:rPr>
          <w:rFonts w:eastAsia="Times New Roman" w:cs="Times New Roman"/>
          <w:szCs w:val="24"/>
        </w:rPr>
        <w:t>ο</w:t>
      </w:r>
      <w:r w:rsidRPr="007E4453">
        <w:rPr>
          <w:rFonts w:eastAsia="Times New Roman" w:cs="Times New Roman"/>
          <w:szCs w:val="24"/>
        </w:rPr>
        <w:t xml:space="preserve">ρθόδοξης </w:t>
      </w:r>
      <w:r>
        <w:rPr>
          <w:rFonts w:eastAsia="Times New Roman" w:cs="Times New Roman"/>
          <w:szCs w:val="24"/>
        </w:rPr>
        <w:t>χ</w:t>
      </w:r>
      <w:r w:rsidRPr="007E4453">
        <w:rPr>
          <w:rFonts w:eastAsia="Times New Roman" w:cs="Times New Roman"/>
          <w:szCs w:val="24"/>
        </w:rPr>
        <w:t>ριστιανικής πίστης δεν μπορείτε να καταφέρετε</w:t>
      </w:r>
      <w:r>
        <w:rPr>
          <w:rFonts w:eastAsia="Times New Roman" w:cs="Times New Roman"/>
          <w:szCs w:val="24"/>
        </w:rPr>
        <w:t>. Ό</w:t>
      </w:r>
      <w:r w:rsidRPr="007E4453">
        <w:rPr>
          <w:rFonts w:eastAsia="Times New Roman" w:cs="Times New Roman"/>
          <w:szCs w:val="24"/>
        </w:rPr>
        <w:t xml:space="preserve">ποιος χτυπάει τον </w:t>
      </w:r>
      <w:r>
        <w:rPr>
          <w:rFonts w:eastAsia="Times New Roman" w:cs="Times New Roman"/>
          <w:szCs w:val="24"/>
        </w:rPr>
        <w:t>Ε</w:t>
      </w:r>
      <w:r w:rsidRPr="007E4453">
        <w:rPr>
          <w:rFonts w:eastAsia="Times New Roman" w:cs="Times New Roman"/>
          <w:szCs w:val="24"/>
        </w:rPr>
        <w:t xml:space="preserve">λληνισμό </w:t>
      </w:r>
      <w:r w:rsidRPr="007E4453">
        <w:rPr>
          <w:rFonts w:eastAsia="Times New Roman" w:cs="Times New Roman"/>
          <w:szCs w:val="24"/>
        </w:rPr>
        <w:t xml:space="preserve">πλέον χτυπάει και την </w:t>
      </w:r>
      <w:r>
        <w:rPr>
          <w:rFonts w:eastAsia="Times New Roman" w:cs="Times New Roman"/>
          <w:szCs w:val="24"/>
        </w:rPr>
        <w:t>Ορθοδοξία. Ό</w:t>
      </w:r>
      <w:r w:rsidRPr="007E4453">
        <w:rPr>
          <w:rFonts w:eastAsia="Times New Roman" w:cs="Times New Roman"/>
          <w:szCs w:val="24"/>
        </w:rPr>
        <w:t xml:space="preserve">ποιος χτυπάει την </w:t>
      </w:r>
      <w:r>
        <w:rPr>
          <w:rFonts w:eastAsia="Times New Roman" w:cs="Times New Roman"/>
          <w:szCs w:val="24"/>
        </w:rPr>
        <w:t>Ο</w:t>
      </w:r>
      <w:r w:rsidRPr="007E4453">
        <w:rPr>
          <w:rFonts w:eastAsia="Times New Roman" w:cs="Times New Roman"/>
          <w:szCs w:val="24"/>
        </w:rPr>
        <w:t>ρθοδοξία</w:t>
      </w:r>
      <w:r>
        <w:rPr>
          <w:rFonts w:eastAsia="Times New Roman" w:cs="Times New Roman"/>
          <w:szCs w:val="24"/>
        </w:rPr>
        <w:t>,</w:t>
      </w:r>
      <w:r w:rsidRPr="007E4453">
        <w:rPr>
          <w:rFonts w:eastAsia="Times New Roman" w:cs="Times New Roman"/>
          <w:szCs w:val="24"/>
        </w:rPr>
        <w:t xml:space="preserve"> χτυπάει και τον </w:t>
      </w:r>
      <w:r>
        <w:rPr>
          <w:rFonts w:eastAsia="Times New Roman" w:cs="Times New Roman"/>
          <w:szCs w:val="24"/>
        </w:rPr>
        <w:t>Ε</w:t>
      </w:r>
      <w:r w:rsidRPr="007E4453">
        <w:rPr>
          <w:rFonts w:eastAsia="Times New Roman" w:cs="Times New Roman"/>
          <w:szCs w:val="24"/>
        </w:rPr>
        <w:t>λληνισμό</w:t>
      </w:r>
      <w:r>
        <w:rPr>
          <w:rFonts w:eastAsia="Times New Roman" w:cs="Times New Roman"/>
          <w:szCs w:val="24"/>
        </w:rPr>
        <w:t xml:space="preserve">. Απόδειξη </w:t>
      </w:r>
      <w:r w:rsidRPr="007E4453">
        <w:rPr>
          <w:rFonts w:eastAsia="Times New Roman" w:cs="Times New Roman"/>
          <w:szCs w:val="24"/>
        </w:rPr>
        <w:t>ότι δεν μπορείτε να κάνετε διαφορετικά</w:t>
      </w:r>
      <w:r>
        <w:rPr>
          <w:rFonts w:eastAsia="Times New Roman" w:cs="Times New Roman"/>
          <w:szCs w:val="24"/>
        </w:rPr>
        <w:t xml:space="preserve"> και δεν μπορείτε να επιβάλετε αυτόν</w:t>
      </w:r>
      <w:r w:rsidRPr="007E4453">
        <w:rPr>
          <w:rFonts w:eastAsia="Times New Roman" w:cs="Times New Roman"/>
          <w:szCs w:val="24"/>
        </w:rPr>
        <w:t xml:space="preserve"> το</w:t>
      </w:r>
      <w:r>
        <w:rPr>
          <w:rFonts w:eastAsia="Times New Roman" w:cs="Times New Roman"/>
          <w:szCs w:val="24"/>
        </w:rPr>
        <w:t>ν</w:t>
      </w:r>
      <w:r w:rsidRPr="007E4453">
        <w:rPr>
          <w:rFonts w:eastAsia="Times New Roman" w:cs="Times New Roman"/>
          <w:szCs w:val="24"/>
        </w:rPr>
        <w:t xml:space="preserve"> διαχωρισμό είναι η επίσκεψη του </w:t>
      </w:r>
      <w:r>
        <w:rPr>
          <w:rFonts w:eastAsia="Times New Roman" w:cs="Times New Roman"/>
          <w:szCs w:val="24"/>
        </w:rPr>
        <w:t>Π</w:t>
      </w:r>
      <w:r w:rsidRPr="007E4453">
        <w:rPr>
          <w:rFonts w:eastAsia="Times New Roman" w:cs="Times New Roman"/>
          <w:szCs w:val="24"/>
        </w:rPr>
        <w:t>ρωθυπουργού στην Αγία Σοφία και στη</w:t>
      </w:r>
      <w:r w:rsidRPr="007E4453">
        <w:rPr>
          <w:rFonts w:eastAsia="Times New Roman" w:cs="Times New Roman"/>
          <w:szCs w:val="24"/>
        </w:rPr>
        <w:t xml:space="preserve"> </w:t>
      </w:r>
      <w:r>
        <w:rPr>
          <w:rFonts w:eastAsia="Times New Roman" w:cs="Times New Roman"/>
          <w:szCs w:val="24"/>
        </w:rPr>
        <w:t>Θ</w:t>
      </w:r>
      <w:r w:rsidRPr="007E4453">
        <w:rPr>
          <w:rFonts w:eastAsia="Times New Roman" w:cs="Times New Roman"/>
          <w:szCs w:val="24"/>
        </w:rPr>
        <w:t xml:space="preserve">εολογική </w:t>
      </w:r>
      <w:r>
        <w:rPr>
          <w:rFonts w:eastAsia="Times New Roman" w:cs="Times New Roman"/>
          <w:szCs w:val="24"/>
        </w:rPr>
        <w:t>Σ</w:t>
      </w:r>
      <w:r w:rsidRPr="007E4453">
        <w:rPr>
          <w:rFonts w:eastAsia="Times New Roman" w:cs="Times New Roman"/>
          <w:szCs w:val="24"/>
        </w:rPr>
        <w:t>χολή της Χάλκης και όλα αυτά τα ωραία που είδαμε στην τηλεόραση</w:t>
      </w:r>
      <w:r>
        <w:rPr>
          <w:rFonts w:eastAsia="Times New Roman" w:cs="Times New Roman"/>
          <w:szCs w:val="24"/>
        </w:rPr>
        <w:t>.</w:t>
      </w:r>
    </w:p>
    <w:p w14:paraId="09855CD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από </w:t>
      </w:r>
      <w:r w:rsidRPr="007E4453">
        <w:rPr>
          <w:rFonts w:eastAsia="Times New Roman" w:cs="Times New Roman"/>
          <w:szCs w:val="24"/>
        </w:rPr>
        <w:t>την άλλη</w:t>
      </w:r>
      <w:r>
        <w:rPr>
          <w:rFonts w:eastAsia="Times New Roman" w:cs="Times New Roman"/>
          <w:szCs w:val="24"/>
        </w:rPr>
        <w:t>, πόσο</w:t>
      </w:r>
      <w:r w:rsidRPr="007E4453">
        <w:rPr>
          <w:rFonts w:eastAsia="Times New Roman" w:cs="Times New Roman"/>
          <w:szCs w:val="24"/>
        </w:rPr>
        <w:t xml:space="preserve"> μεγάλη υποκρισία</w:t>
      </w:r>
      <w:r>
        <w:rPr>
          <w:rFonts w:eastAsia="Times New Roman" w:cs="Times New Roman"/>
          <w:szCs w:val="24"/>
        </w:rPr>
        <w:t>, πό</w:t>
      </w:r>
      <w:r w:rsidRPr="007E4453">
        <w:rPr>
          <w:rFonts w:eastAsia="Times New Roman" w:cs="Times New Roman"/>
          <w:szCs w:val="24"/>
        </w:rPr>
        <w:t>σο μεγαλύτερη γελοιότητα</w:t>
      </w:r>
      <w:r>
        <w:rPr>
          <w:rFonts w:eastAsia="Times New Roman" w:cs="Times New Roman"/>
          <w:szCs w:val="24"/>
        </w:rPr>
        <w:t>, π</w:t>
      </w:r>
      <w:r w:rsidRPr="007E4453">
        <w:rPr>
          <w:rFonts w:eastAsia="Times New Roman" w:cs="Times New Roman"/>
          <w:szCs w:val="24"/>
        </w:rPr>
        <w:t>όσο μεγάλη κατάντια και θράσος μπορεί να έχει</w:t>
      </w:r>
      <w:r>
        <w:rPr>
          <w:rFonts w:eastAsia="Times New Roman" w:cs="Times New Roman"/>
          <w:szCs w:val="24"/>
        </w:rPr>
        <w:t>! Βλέπουμε να γυρνάνε Β</w:t>
      </w:r>
      <w:r w:rsidRPr="007E4453">
        <w:rPr>
          <w:rFonts w:eastAsia="Times New Roman" w:cs="Times New Roman"/>
          <w:szCs w:val="24"/>
        </w:rPr>
        <w:t>ουλευτές</w:t>
      </w:r>
      <w:r>
        <w:rPr>
          <w:rFonts w:eastAsia="Times New Roman" w:cs="Times New Roman"/>
          <w:szCs w:val="24"/>
        </w:rPr>
        <w:t>,</w:t>
      </w:r>
      <w:r w:rsidRPr="007E4453">
        <w:rPr>
          <w:rFonts w:eastAsia="Times New Roman" w:cs="Times New Roman"/>
          <w:szCs w:val="24"/>
        </w:rPr>
        <w:t xml:space="preserve"> στελέχη και δημοσι</w:t>
      </w:r>
      <w:r w:rsidRPr="007E4453">
        <w:rPr>
          <w:rFonts w:eastAsia="Times New Roman" w:cs="Times New Roman"/>
          <w:szCs w:val="24"/>
        </w:rPr>
        <w:t>ογραφίσκοι</w:t>
      </w:r>
      <w:r>
        <w:rPr>
          <w:rFonts w:eastAsia="Times New Roman" w:cs="Times New Roman"/>
          <w:szCs w:val="24"/>
        </w:rPr>
        <w:t>,</w:t>
      </w:r>
      <w:r w:rsidRPr="007E4453">
        <w:rPr>
          <w:rFonts w:eastAsia="Times New Roman" w:cs="Times New Roman"/>
          <w:szCs w:val="24"/>
        </w:rPr>
        <w:t xml:space="preserve"> που ανήκουν στο κόμμα</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 xml:space="preserve">με κλαυθμούς </w:t>
      </w:r>
      <w:r w:rsidRPr="007E4453">
        <w:rPr>
          <w:rFonts w:eastAsia="Times New Roman" w:cs="Times New Roman"/>
          <w:szCs w:val="24"/>
        </w:rPr>
        <w:t>και οδυρμούς σε όλα τα κανάλια και ενώ καταγγέλλουν πα</w:t>
      </w:r>
      <w:r w:rsidRPr="007E4453">
        <w:rPr>
          <w:rFonts w:eastAsia="Times New Roman" w:cs="Times New Roman"/>
          <w:szCs w:val="24"/>
        </w:rPr>
        <w:lastRenderedPageBreak/>
        <w:t xml:space="preserve">ρέμβαση της </w:t>
      </w:r>
      <w:r>
        <w:rPr>
          <w:rFonts w:eastAsia="Times New Roman" w:cs="Times New Roman"/>
          <w:szCs w:val="24"/>
        </w:rPr>
        <w:t>Κ</w:t>
      </w:r>
      <w:r w:rsidRPr="007E4453">
        <w:rPr>
          <w:rFonts w:eastAsia="Times New Roman" w:cs="Times New Roman"/>
          <w:szCs w:val="24"/>
        </w:rPr>
        <w:t xml:space="preserve">υβέρνησης του </w:t>
      </w:r>
      <w:r>
        <w:rPr>
          <w:rFonts w:eastAsia="Times New Roman" w:cs="Times New Roman"/>
          <w:szCs w:val="24"/>
        </w:rPr>
        <w:t>ΣΥΡΙΖΑ</w:t>
      </w:r>
      <w:r w:rsidRPr="007E4453">
        <w:rPr>
          <w:rFonts w:eastAsia="Times New Roman" w:cs="Times New Roman"/>
          <w:szCs w:val="24"/>
        </w:rPr>
        <w:t xml:space="preserve"> στη δικαστική εξουσία εναντίον της Νέας Δημοκρατίας με πολιτικά κριτήρια</w:t>
      </w:r>
      <w:r>
        <w:rPr>
          <w:rFonts w:eastAsia="Times New Roman" w:cs="Times New Roman"/>
          <w:szCs w:val="24"/>
        </w:rPr>
        <w:t>,</w:t>
      </w:r>
      <w:r w:rsidRPr="007E4453">
        <w:rPr>
          <w:rFonts w:eastAsia="Times New Roman" w:cs="Times New Roman"/>
          <w:szCs w:val="24"/>
        </w:rPr>
        <w:t xml:space="preserve"> ταυτόχρονα να παραδέχονται ότι η Νέα Δημοκρατία έκλεισε </w:t>
      </w:r>
      <w:r>
        <w:rPr>
          <w:rFonts w:eastAsia="Times New Roman" w:cs="Times New Roman"/>
          <w:szCs w:val="24"/>
        </w:rPr>
        <w:t>φυλακή</w:t>
      </w:r>
      <w:r w:rsidRPr="007E4453">
        <w:rPr>
          <w:rFonts w:eastAsia="Times New Roman" w:cs="Times New Roman"/>
          <w:szCs w:val="24"/>
        </w:rPr>
        <w:t xml:space="preserve"> τη Χρυσή Αυγή το 2013</w:t>
      </w:r>
      <w:r>
        <w:rPr>
          <w:rFonts w:eastAsia="Times New Roman" w:cs="Times New Roman"/>
          <w:szCs w:val="24"/>
        </w:rPr>
        <w:t>, λόγω του</w:t>
      </w:r>
      <w:r w:rsidRPr="007E4453">
        <w:rPr>
          <w:rFonts w:eastAsia="Times New Roman" w:cs="Times New Roman"/>
          <w:szCs w:val="24"/>
        </w:rPr>
        <w:t xml:space="preserve"> ότι έκλεβε ψήφους από τη Νέα Δημοκρατία και </w:t>
      </w:r>
      <w:r>
        <w:rPr>
          <w:rFonts w:eastAsia="Times New Roman" w:cs="Times New Roman"/>
          <w:szCs w:val="24"/>
        </w:rPr>
        <w:t>έπιανε</w:t>
      </w:r>
      <w:r w:rsidRPr="007E4453">
        <w:rPr>
          <w:rFonts w:eastAsia="Times New Roman" w:cs="Times New Roman"/>
          <w:szCs w:val="24"/>
        </w:rPr>
        <w:t xml:space="preserve"> υψηλά ποσοστά</w:t>
      </w:r>
      <w:r>
        <w:rPr>
          <w:rFonts w:eastAsia="Times New Roman" w:cs="Times New Roman"/>
          <w:szCs w:val="24"/>
        </w:rPr>
        <w:t>,</w:t>
      </w:r>
      <w:r w:rsidRPr="007E4453">
        <w:rPr>
          <w:rFonts w:eastAsia="Times New Roman" w:cs="Times New Roman"/>
          <w:szCs w:val="24"/>
        </w:rPr>
        <w:t xml:space="preserve"> </w:t>
      </w:r>
      <w:r>
        <w:rPr>
          <w:rFonts w:eastAsia="Times New Roman" w:cs="Times New Roman"/>
          <w:szCs w:val="24"/>
        </w:rPr>
        <w:t>όπως</w:t>
      </w:r>
      <w:r w:rsidRPr="007E4453">
        <w:rPr>
          <w:rFonts w:eastAsia="Times New Roman" w:cs="Times New Roman"/>
          <w:szCs w:val="24"/>
        </w:rPr>
        <w:t xml:space="preserve"> παραδέχτηκε </w:t>
      </w:r>
      <w:r>
        <w:rPr>
          <w:rFonts w:eastAsia="Times New Roman" w:cs="Times New Roman"/>
          <w:szCs w:val="24"/>
        </w:rPr>
        <w:t xml:space="preserve">ο τότε </w:t>
      </w:r>
      <w:r>
        <w:rPr>
          <w:rFonts w:eastAsia="Times New Roman" w:cs="Times New Roman"/>
          <w:szCs w:val="24"/>
        </w:rPr>
        <w:t>γ</w:t>
      </w:r>
      <w:r w:rsidRPr="007E4453">
        <w:rPr>
          <w:rFonts w:eastAsia="Times New Roman" w:cs="Times New Roman"/>
          <w:szCs w:val="24"/>
        </w:rPr>
        <w:t xml:space="preserve">ραμματέας </w:t>
      </w:r>
      <w:r w:rsidRPr="007E4453">
        <w:rPr>
          <w:rFonts w:eastAsia="Times New Roman" w:cs="Times New Roman"/>
          <w:szCs w:val="24"/>
        </w:rPr>
        <w:t>της Κυβέρνησης</w:t>
      </w:r>
      <w:r>
        <w:rPr>
          <w:rFonts w:eastAsia="Times New Roman" w:cs="Times New Roman"/>
          <w:szCs w:val="24"/>
        </w:rPr>
        <w:t>. Η επιτομή δηλαδή τη</w:t>
      </w:r>
      <w:r w:rsidRPr="007E4453">
        <w:rPr>
          <w:rFonts w:eastAsia="Times New Roman" w:cs="Times New Roman"/>
          <w:szCs w:val="24"/>
        </w:rPr>
        <w:t xml:space="preserve">ς </w:t>
      </w:r>
      <w:r>
        <w:rPr>
          <w:rFonts w:eastAsia="Times New Roman" w:cs="Times New Roman"/>
          <w:szCs w:val="24"/>
        </w:rPr>
        <w:t>παρέμβασης</w:t>
      </w:r>
      <w:r w:rsidRPr="007E4453">
        <w:rPr>
          <w:rFonts w:eastAsia="Times New Roman" w:cs="Times New Roman"/>
          <w:szCs w:val="24"/>
        </w:rPr>
        <w:t xml:space="preserve"> της Κυβέρνη</w:t>
      </w:r>
      <w:r w:rsidRPr="007E4453">
        <w:rPr>
          <w:rFonts w:eastAsia="Times New Roman" w:cs="Times New Roman"/>
          <w:szCs w:val="24"/>
        </w:rPr>
        <w:t xml:space="preserve">σης </w:t>
      </w:r>
      <w:r>
        <w:rPr>
          <w:rFonts w:eastAsia="Times New Roman" w:cs="Times New Roman"/>
          <w:szCs w:val="24"/>
        </w:rPr>
        <w:t>στ</w:t>
      </w:r>
      <w:r w:rsidRPr="007E4453">
        <w:rPr>
          <w:rFonts w:eastAsia="Times New Roman" w:cs="Times New Roman"/>
          <w:szCs w:val="24"/>
        </w:rPr>
        <w:t>η δικαστική εξουσία</w:t>
      </w:r>
      <w:r>
        <w:rPr>
          <w:rFonts w:eastAsia="Times New Roman" w:cs="Times New Roman"/>
          <w:szCs w:val="24"/>
        </w:rPr>
        <w:t>, με μικροπολιτικά κί</w:t>
      </w:r>
      <w:r w:rsidRPr="007E4453">
        <w:rPr>
          <w:rFonts w:eastAsia="Times New Roman" w:cs="Times New Roman"/>
          <w:szCs w:val="24"/>
        </w:rPr>
        <w:t>νητρα</w:t>
      </w:r>
      <w:r>
        <w:rPr>
          <w:rFonts w:eastAsia="Times New Roman" w:cs="Times New Roman"/>
          <w:szCs w:val="24"/>
        </w:rPr>
        <w:t>!</w:t>
      </w:r>
    </w:p>
    <w:p w14:paraId="09855CD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η Κυβέρνηση και η Αξιωματική Α</w:t>
      </w:r>
      <w:r w:rsidRPr="007E4453">
        <w:rPr>
          <w:rFonts w:eastAsia="Times New Roman" w:cs="Times New Roman"/>
          <w:szCs w:val="24"/>
        </w:rPr>
        <w:t xml:space="preserve">ντιπολίτευση έχουν περιχαρακωθεί στα χλιδάτα γραφεία </w:t>
      </w:r>
      <w:r>
        <w:rPr>
          <w:rFonts w:eastAsia="Times New Roman" w:cs="Times New Roman"/>
          <w:szCs w:val="24"/>
        </w:rPr>
        <w:t>τους,</w:t>
      </w:r>
      <w:r w:rsidRPr="007E4453">
        <w:rPr>
          <w:rFonts w:eastAsia="Times New Roman" w:cs="Times New Roman"/>
          <w:szCs w:val="24"/>
        </w:rPr>
        <w:t xml:space="preserve"> δεν ακούν τα καθημερινά προβλήματα του λαού</w:t>
      </w:r>
      <w:r>
        <w:rPr>
          <w:rFonts w:eastAsia="Times New Roman" w:cs="Times New Roman"/>
          <w:szCs w:val="24"/>
        </w:rPr>
        <w:t>. Έγινε αντιπαράθεση για το αν θα έχουμε</w:t>
      </w:r>
      <w:r w:rsidRPr="007E4453">
        <w:rPr>
          <w:rFonts w:eastAsia="Times New Roman" w:cs="Times New Roman"/>
          <w:szCs w:val="24"/>
        </w:rPr>
        <w:t xml:space="preserve"> ιδιωτικά ή όχι πανεπιστήμια</w:t>
      </w:r>
      <w:r>
        <w:rPr>
          <w:rFonts w:eastAsia="Times New Roman" w:cs="Times New Roman"/>
          <w:szCs w:val="24"/>
        </w:rPr>
        <w:t>,</w:t>
      </w:r>
      <w:r w:rsidRPr="007E4453">
        <w:rPr>
          <w:rFonts w:eastAsia="Times New Roman" w:cs="Times New Roman"/>
          <w:szCs w:val="24"/>
        </w:rPr>
        <w:t xml:space="preserve"> όταν οι Έλληνες γονείς δυσκολεύονται να καλύψουν οικονομικά τις απαιτήσεις σε σχολικά είδη</w:t>
      </w:r>
      <w:r>
        <w:rPr>
          <w:rFonts w:eastAsia="Times New Roman" w:cs="Times New Roman"/>
          <w:szCs w:val="24"/>
        </w:rPr>
        <w:t>,</w:t>
      </w:r>
      <w:r w:rsidRPr="007E4453">
        <w:rPr>
          <w:rFonts w:eastAsia="Times New Roman" w:cs="Times New Roman"/>
          <w:szCs w:val="24"/>
        </w:rPr>
        <w:t xml:space="preserve"> σε ρουχισμό</w:t>
      </w:r>
      <w:r>
        <w:rPr>
          <w:rFonts w:eastAsia="Times New Roman" w:cs="Times New Roman"/>
          <w:szCs w:val="24"/>
        </w:rPr>
        <w:t>,</w:t>
      </w:r>
      <w:r w:rsidRPr="007E4453">
        <w:rPr>
          <w:rFonts w:eastAsia="Times New Roman" w:cs="Times New Roman"/>
          <w:szCs w:val="24"/>
        </w:rPr>
        <w:t xml:space="preserve"> ακόμα από το </w:t>
      </w:r>
      <w:r>
        <w:rPr>
          <w:rFonts w:eastAsia="Times New Roman" w:cs="Times New Roman"/>
          <w:szCs w:val="24"/>
        </w:rPr>
        <w:t>δ</w:t>
      </w:r>
      <w:r w:rsidRPr="007E4453">
        <w:rPr>
          <w:rFonts w:eastAsia="Times New Roman" w:cs="Times New Roman"/>
          <w:szCs w:val="24"/>
        </w:rPr>
        <w:t>ημοτικό</w:t>
      </w:r>
      <w:r>
        <w:rPr>
          <w:rFonts w:eastAsia="Times New Roman" w:cs="Times New Roman"/>
          <w:szCs w:val="24"/>
        </w:rPr>
        <w:t>,</w:t>
      </w:r>
      <w:r w:rsidRPr="007E4453">
        <w:rPr>
          <w:rFonts w:eastAsia="Times New Roman" w:cs="Times New Roman"/>
          <w:szCs w:val="24"/>
        </w:rPr>
        <w:t xml:space="preserve"> και σε φροντιστήρια φυσικά</w:t>
      </w:r>
      <w:r>
        <w:rPr>
          <w:rFonts w:eastAsia="Times New Roman" w:cs="Times New Roman"/>
          <w:szCs w:val="24"/>
        </w:rPr>
        <w:t>,</w:t>
      </w:r>
      <w:r w:rsidRPr="007E4453">
        <w:rPr>
          <w:rFonts w:eastAsia="Times New Roman" w:cs="Times New Roman"/>
          <w:szCs w:val="24"/>
        </w:rPr>
        <w:t xml:space="preserve"> για τα παιδιά </w:t>
      </w:r>
      <w:r>
        <w:rPr>
          <w:rFonts w:eastAsia="Times New Roman" w:cs="Times New Roman"/>
          <w:szCs w:val="24"/>
        </w:rPr>
        <w:t>τους,</w:t>
      </w:r>
      <w:r w:rsidRPr="007E4453">
        <w:rPr>
          <w:rFonts w:eastAsia="Times New Roman" w:cs="Times New Roman"/>
          <w:szCs w:val="24"/>
        </w:rPr>
        <w:t xml:space="preserve"> για το γυμνάσιο και για το λύκειο</w:t>
      </w:r>
      <w:r>
        <w:rPr>
          <w:rFonts w:eastAsia="Times New Roman" w:cs="Times New Roman"/>
          <w:szCs w:val="24"/>
        </w:rPr>
        <w:t>.</w:t>
      </w:r>
      <w:r w:rsidRPr="007E4453">
        <w:rPr>
          <w:rFonts w:eastAsia="Times New Roman" w:cs="Times New Roman"/>
          <w:szCs w:val="24"/>
        </w:rPr>
        <w:t xml:space="preserve"> Εσείς </w:t>
      </w:r>
      <w:r>
        <w:rPr>
          <w:rFonts w:eastAsia="Times New Roman" w:cs="Times New Roman"/>
          <w:szCs w:val="24"/>
        </w:rPr>
        <w:t>πήγατε απ</w:t>
      </w:r>
      <w:r>
        <w:rPr>
          <w:rFonts w:eastAsia="Times New Roman" w:cs="Times New Roman"/>
          <w:szCs w:val="24"/>
        </w:rPr>
        <w:t>ευθείας να διευθετήσετε</w:t>
      </w:r>
      <w:r w:rsidRPr="007E4453">
        <w:rPr>
          <w:rFonts w:eastAsia="Times New Roman" w:cs="Times New Roman"/>
          <w:szCs w:val="24"/>
        </w:rPr>
        <w:t xml:space="preserve"> το θέμα των πανεπιστημίων </w:t>
      </w:r>
      <w:r w:rsidRPr="007E4453">
        <w:rPr>
          <w:rFonts w:eastAsia="Times New Roman" w:cs="Times New Roman"/>
          <w:szCs w:val="24"/>
        </w:rPr>
        <w:t>στ</w:t>
      </w:r>
      <w:r>
        <w:rPr>
          <w:rFonts w:eastAsia="Times New Roman" w:cs="Times New Roman"/>
          <w:szCs w:val="24"/>
        </w:rPr>
        <w:t>ο</w:t>
      </w:r>
      <w:r w:rsidRPr="007E4453">
        <w:rPr>
          <w:rFonts w:eastAsia="Times New Roman" w:cs="Times New Roman"/>
          <w:szCs w:val="24"/>
        </w:rPr>
        <w:t xml:space="preserve">ν </w:t>
      </w:r>
      <w:r>
        <w:rPr>
          <w:rFonts w:eastAsia="Times New Roman" w:cs="Times New Roman"/>
          <w:szCs w:val="24"/>
        </w:rPr>
        <w:t xml:space="preserve">εκτός </w:t>
      </w:r>
      <w:r w:rsidRPr="007E4453">
        <w:rPr>
          <w:rFonts w:eastAsia="Times New Roman" w:cs="Times New Roman"/>
          <w:szCs w:val="24"/>
        </w:rPr>
        <w:t>πραγματικότητα</w:t>
      </w:r>
      <w:r>
        <w:rPr>
          <w:rFonts w:eastAsia="Times New Roman" w:cs="Times New Roman"/>
          <w:szCs w:val="24"/>
        </w:rPr>
        <w:t>ς</w:t>
      </w:r>
      <w:r w:rsidRPr="007E4453">
        <w:rPr>
          <w:rFonts w:eastAsia="Times New Roman" w:cs="Times New Roman"/>
          <w:szCs w:val="24"/>
        </w:rPr>
        <w:t xml:space="preserve"> κόσμο που ζείτε</w:t>
      </w:r>
      <w:r>
        <w:rPr>
          <w:rFonts w:eastAsia="Times New Roman" w:cs="Times New Roman"/>
          <w:szCs w:val="24"/>
        </w:rPr>
        <w:t xml:space="preserve">. Φαντασιώνεστε ένα </w:t>
      </w:r>
      <w:r w:rsidRPr="007E4453">
        <w:rPr>
          <w:rFonts w:eastAsia="Times New Roman" w:cs="Times New Roman"/>
          <w:szCs w:val="24"/>
        </w:rPr>
        <w:t>κέντρο σπουδών</w:t>
      </w:r>
      <w:r>
        <w:rPr>
          <w:rFonts w:eastAsia="Times New Roman" w:cs="Times New Roman"/>
          <w:szCs w:val="24"/>
        </w:rPr>
        <w:t>, δ</w:t>
      </w:r>
      <w:r w:rsidRPr="007E4453">
        <w:rPr>
          <w:rFonts w:eastAsia="Times New Roman" w:cs="Times New Roman"/>
          <w:szCs w:val="24"/>
        </w:rPr>
        <w:t>εν ξέρω</w:t>
      </w:r>
      <w:r>
        <w:rPr>
          <w:rFonts w:eastAsia="Times New Roman" w:cs="Times New Roman"/>
          <w:szCs w:val="24"/>
        </w:rPr>
        <w:t>,</w:t>
      </w:r>
      <w:r w:rsidRPr="007E4453">
        <w:rPr>
          <w:rFonts w:eastAsia="Times New Roman" w:cs="Times New Roman"/>
          <w:szCs w:val="24"/>
        </w:rPr>
        <w:t xml:space="preserve"> πανευρωπαϊκής εμβέλεια</w:t>
      </w:r>
      <w:r>
        <w:rPr>
          <w:rFonts w:eastAsia="Times New Roman" w:cs="Times New Roman"/>
          <w:szCs w:val="24"/>
        </w:rPr>
        <w:t>ς,</w:t>
      </w:r>
      <w:r w:rsidRPr="007E4453">
        <w:rPr>
          <w:rFonts w:eastAsia="Times New Roman" w:cs="Times New Roman"/>
          <w:szCs w:val="24"/>
        </w:rPr>
        <w:t xml:space="preserve"> παγκόσμιας εμβέλει</w:t>
      </w:r>
      <w:r>
        <w:rPr>
          <w:rFonts w:eastAsia="Times New Roman" w:cs="Times New Roman"/>
          <w:szCs w:val="24"/>
        </w:rPr>
        <w:t xml:space="preserve">ας; Η </w:t>
      </w:r>
      <w:r w:rsidRPr="007E4453">
        <w:rPr>
          <w:rFonts w:eastAsia="Times New Roman" w:cs="Times New Roman"/>
          <w:szCs w:val="24"/>
        </w:rPr>
        <w:t xml:space="preserve">Θεσσαλονίκη </w:t>
      </w:r>
      <w:r>
        <w:rPr>
          <w:rFonts w:eastAsia="Times New Roman" w:cs="Times New Roman"/>
          <w:szCs w:val="24"/>
        </w:rPr>
        <w:t>όχι</w:t>
      </w:r>
      <w:r w:rsidRPr="007E4453">
        <w:rPr>
          <w:rFonts w:eastAsia="Times New Roman" w:cs="Times New Roman"/>
          <w:szCs w:val="24"/>
        </w:rPr>
        <w:t xml:space="preserve"> </w:t>
      </w:r>
      <w:r>
        <w:rPr>
          <w:rFonts w:eastAsia="Times New Roman" w:cs="Times New Roman"/>
          <w:szCs w:val="24"/>
        </w:rPr>
        <w:t>μετρό</w:t>
      </w:r>
      <w:r w:rsidRPr="007E4453">
        <w:rPr>
          <w:rFonts w:eastAsia="Times New Roman" w:cs="Times New Roman"/>
          <w:szCs w:val="24"/>
        </w:rPr>
        <w:t xml:space="preserve"> </w:t>
      </w:r>
      <w:r w:rsidRPr="007E4453">
        <w:rPr>
          <w:rFonts w:eastAsia="Times New Roman" w:cs="Times New Roman"/>
          <w:szCs w:val="24"/>
        </w:rPr>
        <w:t xml:space="preserve">δεν </w:t>
      </w:r>
      <w:r w:rsidRPr="007E4453">
        <w:rPr>
          <w:rFonts w:eastAsia="Times New Roman" w:cs="Times New Roman"/>
          <w:szCs w:val="24"/>
        </w:rPr>
        <w:lastRenderedPageBreak/>
        <w:t>έχει</w:t>
      </w:r>
      <w:r>
        <w:rPr>
          <w:rFonts w:eastAsia="Times New Roman" w:cs="Times New Roman"/>
          <w:szCs w:val="24"/>
        </w:rPr>
        <w:t>, αλλά</w:t>
      </w:r>
      <w:r w:rsidRPr="007E4453">
        <w:rPr>
          <w:rFonts w:eastAsia="Times New Roman" w:cs="Times New Roman"/>
          <w:szCs w:val="24"/>
        </w:rPr>
        <w:t xml:space="preserve"> σε λίγο καιρό </w:t>
      </w:r>
      <w:r>
        <w:rPr>
          <w:rFonts w:eastAsia="Times New Roman" w:cs="Times New Roman"/>
          <w:szCs w:val="24"/>
        </w:rPr>
        <w:t xml:space="preserve">δεν </w:t>
      </w:r>
      <w:r w:rsidRPr="007E4453">
        <w:rPr>
          <w:rFonts w:eastAsia="Times New Roman" w:cs="Times New Roman"/>
          <w:szCs w:val="24"/>
        </w:rPr>
        <w:t>θα έχει αστική</w:t>
      </w:r>
      <w:r w:rsidRPr="007E4453">
        <w:rPr>
          <w:rFonts w:eastAsia="Times New Roman" w:cs="Times New Roman"/>
          <w:szCs w:val="24"/>
        </w:rPr>
        <w:t xml:space="preserve"> συγκοινωνία και εσείς θέλετε να έρθει κόσμος για να σπουδάσ</w:t>
      </w:r>
      <w:r>
        <w:rPr>
          <w:rFonts w:eastAsia="Times New Roman" w:cs="Times New Roman"/>
          <w:szCs w:val="24"/>
        </w:rPr>
        <w:t>ει</w:t>
      </w:r>
      <w:r w:rsidRPr="007E4453">
        <w:rPr>
          <w:rFonts w:eastAsia="Times New Roman" w:cs="Times New Roman"/>
          <w:szCs w:val="24"/>
        </w:rPr>
        <w:t xml:space="preserve"> στα πανεπιστήμιά </w:t>
      </w:r>
      <w:r>
        <w:rPr>
          <w:rFonts w:eastAsia="Times New Roman" w:cs="Times New Roman"/>
          <w:szCs w:val="24"/>
        </w:rPr>
        <w:t xml:space="preserve">μας; </w:t>
      </w:r>
    </w:p>
    <w:p w14:paraId="09855CD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7E4453">
        <w:rPr>
          <w:rFonts w:eastAsia="Times New Roman" w:cs="Times New Roman"/>
          <w:szCs w:val="24"/>
        </w:rPr>
        <w:t xml:space="preserve">χετε </w:t>
      </w:r>
      <w:r>
        <w:rPr>
          <w:rFonts w:eastAsia="Times New Roman" w:cs="Times New Roman"/>
          <w:szCs w:val="24"/>
        </w:rPr>
        <w:t>επίσης</w:t>
      </w:r>
      <w:r w:rsidRPr="007E4453">
        <w:rPr>
          <w:rFonts w:eastAsia="Times New Roman" w:cs="Times New Roman"/>
          <w:szCs w:val="24"/>
        </w:rPr>
        <w:t xml:space="preserve"> αντιπαράθεση κυρίως για το π</w:t>
      </w:r>
      <w:r>
        <w:rPr>
          <w:rFonts w:eastAsia="Times New Roman" w:cs="Times New Roman"/>
          <w:szCs w:val="24"/>
        </w:rPr>
        <w:t>ώς θα βγαίνετε στην εξουσία ως Κ</w:t>
      </w:r>
      <w:r w:rsidRPr="007E4453">
        <w:rPr>
          <w:rFonts w:eastAsia="Times New Roman" w:cs="Times New Roman"/>
          <w:szCs w:val="24"/>
        </w:rPr>
        <w:t>υβέρνηση</w:t>
      </w:r>
      <w:r>
        <w:rPr>
          <w:rFonts w:eastAsia="Times New Roman" w:cs="Times New Roman"/>
          <w:szCs w:val="24"/>
        </w:rPr>
        <w:t>, πώς δηλαδή θα αρπάζετε την Κυβέρνηση, την εξουσία</w:t>
      </w:r>
      <w:r w:rsidRPr="007E4453">
        <w:rPr>
          <w:rFonts w:eastAsia="Times New Roman" w:cs="Times New Roman"/>
          <w:szCs w:val="24"/>
        </w:rPr>
        <w:t xml:space="preserve"> κα</w:t>
      </w:r>
      <w:r>
        <w:rPr>
          <w:rFonts w:eastAsia="Times New Roman" w:cs="Times New Roman"/>
          <w:szCs w:val="24"/>
        </w:rPr>
        <w:t>ι πώς σας βολεύει να κυβερνάτε. Α</w:t>
      </w:r>
      <w:r w:rsidRPr="007E4453">
        <w:rPr>
          <w:rFonts w:eastAsia="Times New Roman" w:cs="Times New Roman"/>
          <w:szCs w:val="24"/>
        </w:rPr>
        <w:t>μέ</w:t>
      </w:r>
      <w:r w:rsidRPr="007E4453">
        <w:rPr>
          <w:rFonts w:eastAsia="Times New Roman" w:cs="Times New Roman"/>
          <w:szCs w:val="24"/>
        </w:rPr>
        <w:t>σως μετά σας απασχολεί τ</w:t>
      </w:r>
      <w:r>
        <w:rPr>
          <w:rFonts w:eastAsia="Times New Roman" w:cs="Times New Roman"/>
          <w:szCs w:val="24"/>
        </w:rPr>
        <w:t>ο</w:t>
      </w:r>
      <w:r w:rsidRPr="007E4453">
        <w:rPr>
          <w:rFonts w:eastAsia="Times New Roman" w:cs="Times New Roman"/>
          <w:szCs w:val="24"/>
        </w:rPr>
        <w:t xml:space="preserve"> π</w:t>
      </w:r>
      <w:r>
        <w:rPr>
          <w:rFonts w:eastAsia="Times New Roman" w:cs="Times New Roman"/>
          <w:szCs w:val="24"/>
        </w:rPr>
        <w:t>ώς δεν θα μπορεί</w:t>
      </w:r>
      <w:r w:rsidRPr="007E4453">
        <w:rPr>
          <w:rFonts w:eastAsia="Times New Roman" w:cs="Times New Roman"/>
          <w:szCs w:val="24"/>
        </w:rPr>
        <w:t xml:space="preserve"> να σας πάρει κάποιος την εξουσία</w:t>
      </w:r>
      <w:r>
        <w:rPr>
          <w:rFonts w:eastAsia="Times New Roman" w:cs="Times New Roman"/>
          <w:szCs w:val="24"/>
        </w:rPr>
        <w:t>,</w:t>
      </w:r>
      <w:r w:rsidRPr="007E4453">
        <w:rPr>
          <w:rFonts w:eastAsia="Times New Roman" w:cs="Times New Roman"/>
          <w:szCs w:val="24"/>
        </w:rPr>
        <w:t xml:space="preserve"> το </w:t>
      </w:r>
      <w:r>
        <w:rPr>
          <w:rFonts w:eastAsia="Times New Roman" w:cs="Times New Roman"/>
          <w:szCs w:val="24"/>
        </w:rPr>
        <w:t>πώς δεν</w:t>
      </w:r>
      <w:r w:rsidRPr="007E4453">
        <w:rPr>
          <w:rFonts w:eastAsia="Times New Roman" w:cs="Times New Roman"/>
          <w:szCs w:val="24"/>
        </w:rPr>
        <w:t xml:space="preserve"> θα μπορεί να πέσει αυτή η </w:t>
      </w:r>
      <w:r>
        <w:rPr>
          <w:rFonts w:eastAsia="Times New Roman" w:cs="Times New Roman"/>
          <w:szCs w:val="24"/>
        </w:rPr>
        <w:t>Κ</w:t>
      </w:r>
      <w:r w:rsidRPr="007E4453">
        <w:rPr>
          <w:rFonts w:eastAsia="Times New Roman" w:cs="Times New Roman"/>
          <w:szCs w:val="24"/>
        </w:rPr>
        <w:t>υβέρνηση</w:t>
      </w:r>
      <w:r>
        <w:rPr>
          <w:rFonts w:eastAsia="Times New Roman" w:cs="Times New Roman"/>
          <w:szCs w:val="24"/>
        </w:rPr>
        <w:t xml:space="preserve"> κι αν τελικά</w:t>
      </w:r>
      <w:r w:rsidRPr="007E4453">
        <w:rPr>
          <w:rFonts w:eastAsia="Times New Roman" w:cs="Times New Roman"/>
          <w:szCs w:val="24"/>
        </w:rPr>
        <w:t xml:space="preserve"> καταφέρει κάποιος να πάρει την εξουσία από εσάς</w:t>
      </w:r>
      <w:r>
        <w:rPr>
          <w:rFonts w:eastAsia="Times New Roman" w:cs="Times New Roman"/>
          <w:szCs w:val="24"/>
        </w:rPr>
        <w:t>, να έχετε φροντίσει να γλιτώνουν οι Υ</w:t>
      </w:r>
      <w:r w:rsidRPr="007E4453">
        <w:rPr>
          <w:rFonts w:eastAsia="Times New Roman" w:cs="Times New Roman"/>
          <w:szCs w:val="24"/>
        </w:rPr>
        <w:t xml:space="preserve">πουργοί από ποινικές ευθύνες και </w:t>
      </w:r>
      <w:r w:rsidRPr="007E4453">
        <w:rPr>
          <w:rFonts w:eastAsia="Times New Roman" w:cs="Times New Roman"/>
          <w:szCs w:val="24"/>
        </w:rPr>
        <w:t>να μην μπαίνουν φυλακή</w:t>
      </w:r>
      <w:r>
        <w:rPr>
          <w:rFonts w:eastAsia="Times New Roman" w:cs="Times New Roman"/>
          <w:szCs w:val="24"/>
        </w:rPr>
        <w:t xml:space="preserve">. </w:t>
      </w:r>
    </w:p>
    <w:p w14:paraId="09855CE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Δηλαδή </w:t>
      </w:r>
      <w:r w:rsidRPr="007E4453">
        <w:rPr>
          <w:rFonts w:eastAsia="Times New Roman" w:cs="Times New Roman"/>
          <w:szCs w:val="24"/>
        </w:rPr>
        <w:t xml:space="preserve">με το άρθρο 86 δεν θα μπορούσαν να υπάρχουν </w:t>
      </w:r>
      <w:r>
        <w:rPr>
          <w:rFonts w:eastAsia="Times New Roman" w:cs="Times New Roman"/>
          <w:szCs w:val="24"/>
        </w:rPr>
        <w:t xml:space="preserve">διώξεις; Σας φταίει το </w:t>
      </w:r>
      <w:r w:rsidRPr="007E4453">
        <w:rPr>
          <w:rFonts w:eastAsia="Times New Roman" w:cs="Times New Roman"/>
          <w:szCs w:val="24"/>
        </w:rPr>
        <w:t xml:space="preserve">Σύνταγμα που δεν γίνονται </w:t>
      </w:r>
      <w:r>
        <w:rPr>
          <w:rFonts w:eastAsia="Times New Roman" w:cs="Times New Roman"/>
          <w:szCs w:val="24"/>
        </w:rPr>
        <w:t>διώξεις σε Υ</w:t>
      </w:r>
      <w:r w:rsidRPr="007E4453">
        <w:rPr>
          <w:rFonts w:eastAsia="Times New Roman" w:cs="Times New Roman"/>
          <w:szCs w:val="24"/>
        </w:rPr>
        <w:t>πουργούς</w:t>
      </w:r>
      <w:r>
        <w:rPr>
          <w:rFonts w:eastAsia="Times New Roman" w:cs="Times New Roman"/>
          <w:szCs w:val="24"/>
        </w:rPr>
        <w:t>,</w:t>
      </w:r>
      <w:r w:rsidRPr="007E4453">
        <w:rPr>
          <w:rFonts w:eastAsia="Times New Roman" w:cs="Times New Roman"/>
          <w:szCs w:val="24"/>
        </w:rPr>
        <w:t xml:space="preserve"> οι οποίοι </w:t>
      </w:r>
      <w:r>
        <w:rPr>
          <w:rFonts w:eastAsia="Times New Roman" w:cs="Times New Roman"/>
          <w:szCs w:val="24"/>
        </w:rPr>
        <w:t>παραβαίνουν</w:t>
      </w:r>
      <w:r w:rsidRPr="007E4453">
        <w:rPr>
          <w:rFonts w:eastAsia="Times New Roman" w:cs="Times New Roman"/>
          <w:szCs w:val="24"/>
        </w:rPr>
        <w:t xml:space="preserve"> το καθήκον τους </w:t>
      </w:r>
      <w:r>
        <w:rPr>
          <w:rFonts w:eastAsia="Times New Roman" w:cs="Times New Roman"/>
          <w:szCs w:val="24"/>
        </w:rPr>
        <w:t>ή σε</w:t>
      </w:r>
      <w:r w:rsidRPr="007E4453">
        <w:rPr>
          <w:rFonts w:eastAsia="Times New Roman" w:cs="Times New Roman"/>
          <w:szCs w:val="24"/>
        </w:rPr>
        <w:t xml:space="preserve"> προηγούμενο</w:t>
      </w:r>
      <w:r>
        <w:rPr>
          <w:rFonts w:eastAsia="Times New Roman" w:cs="Times New Roman"/>
          <w:szCs w:val="24"/>
        </w:rPr>
        <w:t>υ</w:t>
      </w:r>
      <w:r w:rsidRPr="007E4453">
        <w:rPr>
          <w:rFonts w:eastAsia="Times New Roman" w:cs="Times New Roman"/>
          <w:szCs w:val="24"/>
        </w:rPr>
        <w:t xml:space="preserve">ς </w:t>
      </w:r>
      <w:r>
        <w:rPr>
          <w:rFonts w:eastAsia="Times New Roman" w:cs="Times New Roman"/>
          <w:szCs w:val="24"/>
        </w:rPr>
        <w:t>Υπουργούς από τη νέα Κ</w:t>
      </w:r>
      <w:r w:rsidRPr="007E4453">
        <w:rPr>
          <w:rFonts w:eastAsia="Times New Roman" w:cs="Times New Roman"/>
          <w:szCs w:val="24"/>
        </w:rPr>
        <w:t>υβέρνηση που έρχεται υποτίθετα</w:t>
      </w:r>
      <w:r w:rsidRPr="007E4453">
        <w:rPr>
          <w:rFonts w:eastAsia="Times New Roman" w:cs="Times New Roman"/>
          <w:szCs w:val="24"/>
        </w:rPr>
        <w:t>ι για να καθαρίσει το τοπίο</w:t>
      </w:r>
      <w:r>
        <w:rPr>
          <w:rFonts w:eastAsia="Times New Roman" w:cs="Times New Roman"/>
          <w:szCs w:val="24"/>
        </w:rPr>
        <w:t>,</w:t>
      </w:r>
      <w:r w:rsidRPr="007E4453">
        <w:rPr>
          <w:rFonts w:eastAsia="Times New Roman" w:cs="Times New Roman"/>
          <w:szCs w:val="24"/>
        </w:rPr>
        <w:t xml:space="preserve"> αλλά τελικά κάνει τα ίδια</w:t>
      </w:r>
      <w:r>
        <w:rPr>
          <w:rFonts w:eastAsia="Times New Roman" w:cs="Times New Roman"/>
          <w:szCs w:val="24"/>
        </w:rPr>
        <w:t>;</w:t>
      </w:r>
    </w:p>
    <w:p w14:paraId="09855CE1" w14:textId="77777777" w:rsidR="00BE639A" w:rsidRDefault="00A212E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855CE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ήθελα μισό λεπτό, κύριε Π</w:t>
      </w:r>
      <w:r w:rsidRPr="007E4453">
        <w:rPr>
          <w:rFonts w:eastAsia="Times New Roman" w:cs="Times New Roman"/>
          <w:szCs w:val="24"/>
        </w:rPr>
        <w:t>ρόεδρε</w:t>
      </w:r>
      <w:r>
        <w:rPr>
          <w:rFonts w:eastAsia="Times New Roman" w:cs="Times New Roman"/>
          <w:szCs w:val="24"/>
        </w:rPr>
        <w:t>.</w:t>
      </w:r>
      <w:r w:rsidRPr="007E4453">
        <w:rPr>
          <w:rFonts w:eastAsia="Times New Roman" w:cs="Times New Roman"/>
          <w:szCs w:val="24"/>
        </w:rPr>
        <w:t xml:space="preserve"> </w:t>
      </w:r>
    </w:p>
    <w:p w14:paraId="09855CE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Η Χρυσή Αυγή, λοιπόν, ζητά την κατάργηση του επαίσχυντου άρθρου 86 περί μη ευθύ</w:t>
      </w:r>
      <w:r>
        <w:rPr>
          <w:rFonts w:eastAsia="Times New Roman" w:cs="Times New Roman"/>
          <w:szCs w:val="24"/>
        </w:rPr>
        <w:t>νης Υπουργών. Ζητά την κατάργηση της βουλευτικής ασυλίας που εμείς την εφαρμόζουμε στην πράξη, καθώς όποτε έρχεται κάποια κατηγορία, από μόνοι μας ζητάμε να γίνει άρση της βουλευτικής ασυλίας. Ζητούμε να ισχύει για όλους τους Βουλευτές.</w:t>
      </w:r>
    </w:p>
    <w:p w14:paraId="09855CE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ζητούμε την</w:t>
      </w:r>
      <w:r>
        <w:rPr>
          <w:rFonts w:eastAsia="Times New Roman" w:cs="Times New Roman"/>
          <w:szCs w:val="24"/>
        </w:rPr>
        <w:t xml:space="preserve"> κατάργηση της χρηματοδότησης των κομμάτων. Δεν χρειάζεται ο Έλληνας πολίτης να πληρώνει τα κόμματα για να λειτουργούν. Η Χρυσή Αυγή λειτουργεί πάρα πολύ καλά εδώ και τόσα χρόνια χωρίς κρατική χρηματοδότηση ούτε ενός ευρώ.</w:t>
      </w:r>
    </w:p>
    <w:p w14:paraId="09855CE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Φυσικά, ζητούμε και την κατάργηση</w:t>
      </w:r>
      <w:r>
        <w:rPr>
          <w:rFonts w:eastAsia="Times New Roman" w:cs="Times New Roman"/>
          <w:szCs w:val="24"/>
        </w:rPr>
        <w:t xml:space="preserve"> του δικαιώματος για δανειοδότηση των κομμάτων, με τα τόσα εκατομμύρια που έχετε φεσώσει τα δύο κόμματα των περασμένων δεκαετιών και θα κάνουν και τα υπόλοιπα που ακολουθούν τον ίδιο δρόμο.</w:t>
      </w:r>
    </w:p>
    <w:p w14:paraId="09855CE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λαός, όμως, ζητά κάτι πολύ πιο απλό. Αν ήσασταν έξω και ακούγατε</w:t>
      </w:r>
      <w:r>
        <w:rPr>
          <w:rFonts w:eastAsia="Times New Roman" w:cs="Times New Roman"/>
          <w:szCs w:val="24"/>
        </w:rPr>
        <w:t xml:space="preserve"> τι λέει, θα καταλαβαίνατε. Ζητά έναν νόμο </w:t>
      </w:r>
      <w:r>
        <w:rPr>
          <w:rFonts w:eastAsia="Times New Roman" w:cs="Times New Roman"/>
          <w:szCs w:val="24"/>
        </w:rPr>
        <w:t>ο</w:t>
      </w:r>
      <w:r>
        <w:rPr>
          <w:rFonts w:eastAsia="Times New Roman" w:cs="Times New Roman"/>
          <w:szCs w:val="24"/>
        </w:rPr>
        <w:t xml:space="preserve"> οποίος πολύ απλά θα σας υποχρεώνει σαν Βουλευτές, Υπουργούς και </w:t>
      </w:r>
      <w:r>
        <w:rPr>
          <w:rFonts w:eastAsia="Times New Roman" w:cs="Times New Roman"/>
          <w:szCs w:val="24"/>
        </w:rPr>
        <w:lastRenderedPageBreak/>
        <w:t>Κυβέρνηση να τηρείτε τους νόμους και φυσικά ένα άρθρο στο Σύνταγμα που θα σας υποχρεώνει σαν κυβέρνηση να τηρείτε το Σύνταγμα.</w:t>
      </w:r>
    </w:p>
    <w:p w14:paraId="09855CE7"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Χρυσής Αυγής)</w:t>
      </w:r>
    </w:p>
    <w:p w14:paraId="09855CE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Προχωρούμε με την επόμενη ομιλήτρια, την </w:t>
      </w:r>
      <w:r>
        <w:rPr>
          <w:rFonts w:eastAsia="Times New Roman" w:cs="Times New Roman"/>
          <w:szCs w:val="24"/>
        </w:rPr>
        <w:t xml:space="preserve">κ. </w:t>
      </w:r>
      <w:r>
        <w:rPr>
          <w:rFonts w:eastAsia="Times New Roman" w:cs="Times New Roman"/>
          <w:szCs w:val="24"/>
        </w:rPr>
        <w:t>Μανωλάκου, Βουλευτή του Κομμουνιστικού Κόμματος Ελλάδας.</w:t>
      </w:r>
    </w:p>
    <w:p w14:paraId="09855CE9" w14:textId="77777777" w:rsidR="00BE639A" w:rsidRDefault="00A212EC">
      <w:pPr>
        <w:spacing w:line="600" w:lineRule="auto"/>
        <w:ind w:firstLine="720"/>
        <w:jc w:val="both"/>
        <w:rPr>
          <w:rFonts w:eastAsia="Times New Roman" w:cs="Times New Roman"/>
          <w:szCs w:val="24"/>
        </w:rPr>
      </w:pPr>
      <w:r w:rsidRPr="00601643">
        <w:rPr>
          <w:rFonts w:eastAsia="Times New Roman" w:cs="Times New Roman"/>
          <w:b/>
          <w:szCs w:val="24"/>
        </w:rPr>
        <w:t xml:space="preserve">ΔΙΑΜΑΝΤΩ ΜΑΝΩΛΑΚΟΥ: </w:t>
      </w:r>
      <w:r>
        <w:rPr>
          <w:rFonts w:eastAsia="Times New Roman" w:cs="Times New Roman"/>
          <w:szCs w:val="24"/>
        </w:rPr>
        <w:t>Ευχαριστώ.</w:t>
      </w:r>
    </w:p>
    <w:p w14:paraId="09855CE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Καλλιεργείται από όλα τα κόμματα ότι το Σύνταγμα είναι υπεράνω όλων, γι' αυτό είναι καλό, διότι είναι ισότιμο για όλους. Δεν είναι όμως έτσι και δεν είναι αλήθεια. Η ανισότητα είναι σύμφυτη με το εκμεταλλευτικό σύστημα που κατοχυρώνει τη συγκέντρωση του πλ</w:t>
      </w:r>
      <w:r>
        <w:rPr>
          <w:rFonts w:eastAsia="Times New Roman" w:cs="Times New Roman"/>
          <w:szCs w:val="24"/>
        </w:rPr>
        <w:t xml:space="preserve">ούτου στους λίγους από την εκμετάλλευση των πολλών, δηλαδή ανθρώπου από άνθρωπο.  </w:t>
      </w:r>
    </w:p>
    <w:p w14:paraId="09855CE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Κάθε Σύνταγμα, λοιπόν, κατοχυρώνει τα συμφέροντα, τα προνόμια, την εξουσία της κυρίαρχης τάξης, εν προκειμένω της αστικής τάξης. Υπάρχουν αρκετά άρθρα που το πιστοποιούν προ</w:t>
      </w:r>
      <w:r>
        <w:rPr>
          <w:rFonts w:eastAsia="Times New Roman" w:cs="Times New Roman"/>
          <w:szCs w:val="24"/>
        </w:rPr>
        <w:t xml:space="preserve">κλητικά. Και, βέβαια, σε κάθε αναθεώρηση του Συντάγματος </w:t>
      </w:r>
      <w:r>
        <w:rPr>
          <w:rFonts w:eastAsia="Times New Roman" w:cs="Times New Roman"/>
          <w:szCs w:val="24"/>
        </w:rPr>
        <w:lastRenderedPageBreak/>
        <w:t>αυτά παραμένουν ανέγγιχτα και διαιωνίζουν την ισχύ τους αυτούσια, σχεδόν έτσι όπως γράφτηκαν απ' την αρχή. Ποια αναθεωρούνται; Αναθεωρούνται αυτά που πρέπει να εκσυγχρονιστούν και να προσαρμοστούν στ</w:t>
      </w:r>
      <w:r>
        <w:rPr>
          <w:rFonts w:eastAsia="Times New Roman" w:cs="Times New Roman"/>
          <w:szCs w:val="24"/>
        </w:rPr>
        <w:t xml:space="preserve">ις νέες συνθήκες. </w:t>
      </w:r>
    </w:p>
    <w:p w14:paraId="09855CE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 αυτό, ο πρώτος στόχος που υπηρετούν τόσο οι προτάσεις της Κυβέρνησης, </w:t>
      </w:r>
      <w:r>
        <w:rPr>
          <w:rFonts w:eastAsia="Times New Roman" w:cs="Times New Roman"/>
          <w:szCs w:val="24"/>
        </w:rPr>
        <w:t xml:space="preserve">όσο </w:t>
      </w:r>
      <w:r>
        <w:rPr>
          <w:rFonts w:eastAsia="Times New Roman" w:cs="Times New Roman"/>
          <w:szCs w:val="24"/>
        </w:rPr>
        <w:t>και της Νέας Δημοκρατίας και άλλων κομμάτων, είναι να διασφαλιστεί η κυβερνητική πολιτική σταθερότητα και συνέχεια, δηλαδή να μη διαταράσσεται η άσκηση της κυρ</w:t>
      </w:r>
      <w:r>
        <w:rPr>
          <w:rFonts w:eastAsia="Times New Roman" w:cs="Times New Roman"/>
          <w:szCs w:val="24"/>
        </w:rPr>
        <w:t>ίαρχης αντιλαϊκής πολιτικής από μια σειρά παράγοντες, ανάμεσα στους οποίους μπορεί να είναι και ο λαός, το κίνημά του, ο λαϊκός παράγοντας και η πίεση που μπορεί να ασκεί –και πρέπει να ασκεί- προς την κυβέρνηση, προς τις κυβερνήσεις συνολικά. Αυτό επιδιώκ</w:t>
      </w:r>
      <w:r>
        <w:rPr>
          <w:rFonts w:eastAsia="Times New Roman" w:cs="Times New Roman"/>
          <w:szCs w:val="24"/>
        </w:rPr>
        <w:t xml:space="preserve">εται με την πρόταση για αποσύνδεση της εκλογής του Προέδρου της Δημοκρατίας από τη διάλυση της Βουλής και για μια πιθανή εκλογή του από τον λαό. </w:t>
      </w:r>
    </w:p>
    <w:p w14:paraId="09855CE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Συνεπώς, προωθεί και ικανοποιεί η κάθε αναθεώρηση τις νέες ανάγκες του συστήματος, όπως αυτές διαμορφώνονται σ</w:t>
      </w:r>
      <w:r>
        <w:rPr>
          <w:rFonts w:eastAsia="Times New Roman" w:cs="Times New Roman"/>
          <w:szCs w:val="24"/>
        </w:rPr>
        <w:t xml:space="preserve">την πορεία των εξελίξεων. Την παρουσιάζετε, μάλιστα, ως εξυγίανση και ηθικοποιείτε ένα σάπιο και ξεπερασμένο σύστημα, </w:t>
      </w:r>
      <w:r>
        <w:rPr>
          <w:rFonts w:eastAsia="Times New Roman" w:cs="Times New Roman"/>
          <w:szCs w:val="24"/>
        </w:rPr>
        <w:lastRenderedPageBreak/>
        <w:t>χρησιμοποιώντας βαρύγδουπες εκφράσεις, όπως «λαϊκή κυριαρχία», «άμεση δημοκρατία», «κορυφαία θεσμική στιγμή» και άλλα. Είναι το ίδιο παραμ</w:t>
      </w:r>
      <w:r>
        <w:rPr>
          <w:rFonts w:eastAsia="Times New Roman" w:cs="Times New Roman"/>
          <w:szCs w:val="24"/>
        </w:rPr>
        <w:t>ύθι που λέτε ότι καταργήθηκαν τα μνημόνια ενώ μένουν ακλόνητοι οι οκτακόσιοι περίπου μνημονιακοί νόμοι, για να βασανίζουν τον λαό.</w:t>
      </w:r>
    </w:p>
    <w:p w14:paraId="09855CE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παρούσα, λοιπόν, </w:t>
      </w:r>
      <w:r>
        <w:rPr>
          <w:rFonts w:eastAsia="Times New Roman" w:cs="Times New Roman"/>
          <w:szCs w:val="24"/>
        </w:rPr>
        <w:t xml:space="preserve">Αναθεώρηση </w:t>
      </w:r>
      <w:r>
        <w:rPr>
          <w:rFonts w:eastAsia="Times New Roman" w:cs="Times New Roman"/>
          <w:szCs w:val="24"/>
        </w:rPr>
        <w:t>δεν θίγει τις προηγούμενες αντιδραστικού χαρακτήρα αλλαγές, αλλά προχωρά περαιτέρω στη θωράκιση</w:t>
      </w:r>
      <w:r>
        <w:rPr>
          <w:rFonts w:eastAsia="Times New Roman" w:cs="Times New Roman"/>
          <w:szCs w:val="24"/>
        </w:rPr>
        <w:t xml:space="preserve"> του αστικού πολιτικού συστήματος και την ευθυγράμμισή του με τις σημερινές ανάγκες της άρχουσας τάξης. Τα παραδείγματα είναι πολλά και επίκαιρα. Ένα παράδειγμα έχει να κάνει με την </w:t>
      </w:r>
      <w:r>
        <w:rPr>
          <w:rFonts w:eastAsia="Times New Roman" w:cs="Times New Roman"/>
          <w:szCs w:val="24"/>
        </w:rPr>
        <w:t>τοπική αυτοδιοίκηση</w:t>
      </w:r>
      <w:r>
        <w:rPr>
          <w:rFonts w:eastAsia="Times New Roman" w:cs="Times New Roman"/>
          <w:szCs w:val="24"/>
        </w:rPr>
        <w:t>, το μακρύ χέρι της κάθε κυβέρνησης και υλοποιητή των μ</w:t>
      </w:r>
      <w:r>
        <w:rPr>
          <w:rFonts w:eastAsia="Times New Roman" w:cs="Times New Roman"/>
          <w:szCs w:val="24"/>
        </w:rPr>
        <w:t>νημονίων, με εξαιρέσεις βέβαια τους κομμουνιστές δημάρχους.</w:t>
      </w:r>
    </w:p>
    <w:p w14:paraId="09855CE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πρόταση που γίνεται από τον ΣΥΡΙΖΑ για θεσμούς, όπως αναφέρονται, άμεσης δημοκρατίας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κρύβει το αντιδραστικό πλαίσιο που έχει διαμορφωθεί όλα αυτά τα χρόνια στους δήμους και τις περιφέρειε</w:t>
      </w:r>
      <w:r>
        <w:rPr>
          <w:rFonts w:eastAsia="Times New Roman" w:cs="Times New Roman"/>
          <w:szCs w:val="24"/>
        </w:rPr>
        <w:t>ς και με τη συμβολή της σημερινής Κυβέρνησης, αφού δήμοι και περιφέρειες εξελίχθηκαν σε έναν φο</w:t>
      </w:r>
      <w:r>
        <w:rPr>
          <w:rFonts w:eastAsia="Times New Roman" w:cs="Times New Roman"/>
          <w:szCs w:val="24"/>
        </w:rPr>
        <w:lastRenderedPageBreak/>
        <w:t>ρομπηχτικό αντιλαϊκό μηχανισμό, σε έναν μηχανισμό ανταποδοτικότητας για κοινωνικές υπηρεσίες κρίσιμες για τα λαϊκά δικαιώματα, που υποβαθμίζονται όμως για να εξυ</w:t>
      </w:r>
      <w:r>
        <w:rPr>
          <w:rFonts w:eastAsia="Times New Roman" w:cs="Times New Roman"/>
          <w:szCs w:val="24"/>
        </w:rPr>
        <w:t>πηρετήσουν επιχειρηματικά συμφέροντα, αλλά και σε έναν μηχανισμό αποσάθρωσης των εργασιακών σχέσεων.</w:t>
      </w:r>
    </w:p>
    <w:p w14:paraId="09855CF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Αναφορικά με τα ανταποδοτικά τέλη, αυτά είναι φωτιά και συνοδεύονται από χαράτσια και υποβαθμισμένες περαιτέρω υπηρεσίες. Στον Πειραιά, αυτές τις τελευταίε</w:t>
      </w:r>
      <w:r>
        <w:rPr>
          <w:rFonts w:eastAsia="Times New Roman" w:cs="Times New Roman"/>
          <w:szCs w:val="24"/>
        </w:rPr>
        <w:t>ς δέκα μέρες</w:t>
      </w:r>
      <w:r>
        <w:rPr>
          <w:rFonts w:eastAsia="Times New Roman" w:cs="Times New Roman"/>
          <w:szCs w:val="24"/>
        </w:rPr>
        <w:t>,</w:t>
      </w:r>
      <w:r>
        <w:rPr>
          <w:rFonts w:eastAsia="Times New Roman" w:cs="Times New Roman"/>
          <w:szCs w:val="24"/>
        </w:rPr>
        <w:t xml:space="preserve"> έχει πέσει τμήμα από το ταβάνι σε δύο σχολεία, στην Ιωνίδειο που είναι πρότυπο σχολείο και στο 26ο Νηπιαγωγείο της Πειραϊκής. Από τύχη δεν χτύπησαν παιδιά. Όμως και το προσωπικό στον </w:t>
      </w:r>
      <w:r>
        <w:rPr>
          <w:rFonts w:eastAsia="Times New Roman" w:cs="Times New Roman"/>
          <w:szCs w:val="24"/>
        </w:rPr>
        <w:t xml:space="preserve">δήμο </w:t>
      </w:r>
      <w:r>
        <w:rPr>
          <w:rFonts w:eastAsia="Times New Roman" w:cs="Times New Roman"/>
          <w:szCs w:val="24"/>
        </w:rPr>
        <w:t>είναι λειψό και γι' αυτό ευκαιριακά έχουν συμβασιούχου</w:t>
      </w:r>
      <w:r>
        <w:rPr>
          <w:rFonts w:eastAsia="Times New Roman" w:cs="Times New Roman"/>
          <w:szCs w:val="24"/>
        </w:rPr>
        <w:t xml:space="preserve">ς οκταμηνίτες, που φεύγουν όμως τον Ιούνιο, δηλαδή μετεκλογικά. </w:t>
      </w:r>
    </w:p>
    <w:p w14:paraId="09855CF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εργασιακές σχέσεις έχουν γίνει λάστιχο, για να είναι εξαρτώμενοι οι εργαζόμενοι. Βέβαια, αυτά υλοποιήθηκαν από τα προηγούμενα χρόνια, από όλες τις κυβερνήσεις –και Νέα Δημοκρατία και ΠΑΣΟΚ</w:t>
      </w:r>
      <w:r>
        <w:rPr>
          <w:rFonts w:eastAsia="Times New Roman" w:cs="Times New Roman"/>
          <w:szCs w:val="24"/>
        </w:rPr>
        <w:t xml:space="preserve"> και ΣΥΡΙΖΑ- με τους γνωστούς νόμους </w:t>
      </w:r>
      <w:r>
        <w:rPr>
          <w:rFonts w:eastAsia="Times New Roman" w:cs="Times New Roman"/>
          <w:szCs w:val="24"/>
        </w:rPr>
        <w:t>«</w:t>
      </w:r>
      <w:r>
        <w:rPr>
          <w:rFonts w:eastAsia="Times New Roman" w:cs="Times New Roman"/>
          <w:szCs w:val="24"/>
        </w:rPr>
        <w:t>ΚΑΠΟΔΙΣΤΡΙΑ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αλλά και 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Υλοποιήθηκαν τα χρόνια των μνημονίων με τα γνωστά «</w:t>
      </w:r>
      <w:r>
        <w:rPr>
          <w:rFonts w:eastAsia="Times New Roman" w:cs="Times New Roman"/>
          <w:szCs w:val="24"/>
        </w:rPr>
        <w:t>οικονομικά παρατηρητήρια</w:t>
      </w:r>
      <w:r>
        <w:rPr>
          <w:rFonts w:eastAsia="Times New Roman" w:cs="Times New Roman"/>
          <w:szCs w:val="24"/>
        </w:rPr>
        <w:t>», διάφορους «κόφτες», ποινές,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Σε μεγάλο βαθμό, οι αλλαγές που έγιναν τα προηγ</w:t>
      </w:r>
      <w:r>
        <w:rPr>
          <w:rFonts w:eastAsia="Times New Roman" w:cs="Times New Roman"/>
          <w:szCs w:val="24"/>
        </w:rPr>
        <w:t xml:space="preserve">ούμενα χρόνια στην </w:t>
      </w:r>
      <w:r>
        <w:rPr>
          <w:rFonts w:eastAsia="Times New Roman" w:cs="Times New Roman"/>
          <w:szCs w:val="24"/>
        </w:rPr>
        <w:t xml:space="preserve">τοπική αυτοδιοίκηση </w:t>
      </w:r>
      <w:r>
        <w:rPr>
          <w:rFonts w:eastAsia="Times New Roman" w:cs="Times New Roman"/>
          <w:szCs w:val="24"/>
        </w:rPr>
        <w:t>έχουν συνταγματοποιηθεί με προηγούμενες αναθεωρήσεις.</w:t>
      </w:r>
    </w:p>
    <w:p w14:paraId="09855CF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πρόταση του ΣΥΡΙΖΑ δεν θίγει αυτό το πλαίσιο. Η δε πρόταση της Νέας Δημοκρατίας στο επίπεδο των προβλέψεων του Συντάγματος, το κάνει ακόμα χειρότερο από το σημερ</w:t>
      </w:r>
      <w:r>
        <w:rPr>
          <w:rFonts w:eastAsia="Times New Roman" w:cs="Times New Roman"/>
          <w:szCs w:val="24"/>
        </w:rPr>
        <w:t>ινό.</w:t>
      </w:r>
    </w:p>
    <w:p w14:paraId="09855CF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τη συνταγματική κατοχύρωση της υποχρέωσης του Κράτους να εξασφαλίζει τους αναγκαίους οικονομικούς πόρους στους ΟΤΑ, με χρηματοδότηση μέσα από τον </w:t>
      </w:r>
      <w:r>
        <w:rPr>
          <w:rFonts w:eastAsia="Times New Roman" w:cs="Times New Roman"/>
          <w:szCs w:val="24"/>
        </w:rPr>
        <w:t>κρατικό προϋπολογισμό</w:t>
      </w:r>
      <w:r>
        <w:rPr>
          <w:rFonts w:eastAsia="Times New Roman" w:cs="Times New Roman"/>
          <w:szCs w:val="24"/>
        </w:rPr>
        <w:t xml:space="preserve">, την απαγόρευση επιβολής πειθαρχικών ποινών σε βάρος των αιρετών </w:t>
      </w:r>
      <w:r>
        <w:rPr>
          <w:rFonts w:eastAsia="Times New Roman" w:cs="Times New Roman"/>
          <w:szCs w:val="24"/>
        </w:rPr>
        <w:t xml:space="preserve">εκπροσώπων της </w:t>
      </w:r>
      <w:r>
        <w:rPr>
          <w:rFonts w:eastAsia="Times New Roman" w:cs="Times New Roman"/>
          <w:szCs w:val="24"/>
        </w:rPr>
        <w:t xml:space="preserve">τοπικής αυτοδιοίκησης </w:t>
      </w:r>
      <w:r>
        <w:rPr>
          <w:rFonts w:eastAsia="Times New Roman" w:cs="Times New Roman"/>
          <w:szCs w:val="24"/>
        </w:rPr>
        <w:t xml:space="preserve">και την απαγόρευση στον έλεγχο σκοπιμότητας των αποφάσεων από κρατικά όργανα. Η επίλυση των όποιων διαφορών πρέπει να γίνεται από τη δικαιοσύνη. Και μιλάμε συγκεκριμένα για το άρθρο 102 του Συντάγματος. </w:t>
      </w:r>
    </w:p>
    <w:p w14:paraId="09855CF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Τις προτάσεις μ</w:t>
      </w:r>
      <w:r>
        <w:rPr>
          <w:rFonts w:eastAsia="Times New Roman" w:cs="Times New Roman"/>
          <w:szCs w:val="24"/>
        </w:rPr>
        <w:t xml:space="preserve">ας αυτές τις καταθέσαμε στην </w:t>
      </w:r>
      <w:r>
        <w:rPr>
          <w:rFonts w:eastAsia="Times New Roman" w:cs="Times New Roman"/>
          <w:szCs w:val="24"/>
        </w:rPr>
        <w:t>ειδική γραμματεία</w:t>
      </w:r>
      <w:r>
        <w:rPr>
          <w:rFonts w:eastAsia="Times New Roman" w:cs="Times New Roman"/>
          <w:szCs w:val="24"/>
        </w:rPr>
        <w:t>, όπως καταθέσαμε πρόταση για να καταργηθεί η αντιδραστική και άθλια διάταξη του άρθρου 107 που κατοχυρώνει τα ειδικά προνόμια φοροαπαλλαγής στο εφοπλιστικό και στο ξένο κεφάλαιο. Ούτε δημοτικά τέλη δεν πληρώνο</w:t>
      </w:r>
      <w:r>
        <w:rPr>
          <w:rFonts w:eastAsia="Times New Roman" w:cs="Times New Roman"/>
          <w:szCs w:val="24"/>
        </w:rPr>
        <w:t>υν! Έτσι έχετε κατοχυρώσει να είναι νόμιμη η φοροαπαλλαγή και η φοροδιαφυγή που απολαμβάνουν. Αυτό είναι σκάνδαλο. Είναι σκάνδαλο των σκανδάλων να πληρώνουν περισσότερους φόρους οι ναυτεργάτες από ό,τι οι εφοπλιστές ή να έχουν αφορολόγητο πετρέλαιο οι εφοπ</w:t>
      </w:r>
      <w:r>
        <w:rPr>
          <w:rFonts w:eastAsia="Times New Roman" w:cs="Times New Roman"/>
          <w:szCs w:val="24"/>
        </w:rPr>
        <w:t>λιστές, οι αεροπορικές εταιρείες, οι μεγαλοξενοδόχοι κι άλλοι και να μη δίνετε αφορολόγητο πετρέλαιο στην αγροτιά! Αυτό το σκάνδαλο δεν το ακουμπάτε, δεν το αγγίζετε, γιατί το στηρίζετε.</w:t>
      </w:r>
    </w:p>
    <w:p w14:paraId="09855CF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στόχος σας, λοιπόν, είναι να κάνετε ένα μακιγιάζ, για να αναστηλώσε</w:t>
      </w:r>
      <w:r>
        <w:rPr>
          <w:rFonts w:eastAsia="Times New Roman" w:cs="Times New Roman"/>
          <w:szCs w:val="24"/>
        </w:rPr>
        <w:t xml:space="preserve">τε το κύρος του αστικού πολιτικού συστήματος, που κλονίστηκε ιδιαίτερα τα χρόνια της κρίσης λόγω των μνημονίων, λόγω των αντιλαϊκών πολιτικών, λόγω της ασυνέπειας λόγων και έργων. </w:t>
      </w:r>
    </w:p>
    <w:p w14:paraId="09855CF6" w14:textId="77777777" w:rsidR="00BE639A" w:rsidRDefault="00A212EC">
      <w:pPr>
        <w:spacing w:line="600" w:lineRule="auto"/>
        <w:ind w:firstLine="720"/>
        <w:jc w:val="both"/>
        <w:rPr>
          <w:rFonts w:eastAsia="Times New Roman" w:cs="Times New Roman"/>
          <w:szCs w:val="24"/>
        </w:rPr>
      </w:pPr>
      <w:r w:rsidRPr="003231A5">
        <w:rPr>
          <w:rFonts w:eastAsia="Times New Roman" w:cs="Times New Roman"/>
          <w:szCs w:val="24"/>
        </w:rPr>
        <w:lastRenderedPageBreak/>
        <w:t xml:space="preserve">(Στο σημείο αυτό </w:t>
      </w:r>
      <w:r>
        <w:rPr>
          <w:rFonts w:eastAsia="Times New Roman" w:cs="Times New Roman"/>
          <w:szCs w:val="24"/>
        </w:rPr>
        <w:t>κ</w:t>
      </w:r>
      <w:r w:rsidRPr="003231A5">
        <w:rPr>
          <w:rFonts w:eastAsia="Times New Roman" w:cs="Times New Roman"/>
          <w:szCs w:val="24"/>
        </w:rPr>
        <w:t xml:space="preserve">τυπά </w:t>
      </w:r>
      <w:r w:rsidRPr="003231A5">
        <w:rPr>
          <w:rFonts w:eastAsia="Times New Roman" w:cs="Times New Roman"/>
          <w:szCs w:val="24"/>
        </w:rPr>
        <w:t>το κουδού</w:t>
      </w:r>
      <w:r>
        <w:rPr>
          <w:rFonts w:eastAsia="Times New Roman" w:cs="Times New Roman"/>
          <w:szCs w:val="24"/>
        </w:rPr>
        <w:t xml:space="preserve">νι λήξης του χρόνου ομιλίας της κυρίας </w:t>
      </w:r>
      <w:r>
        <w:rPr>
          <w:rFonts w:eastAsia="Times New Roman" w:cs="Times New Roman"/>
          <w:szCs w:val="24"/>
        </w:rPr>
        <w:t>Βουλευτή</w:t>
      </w:r>
      <w:r w:rsidRPr="003231A5">
        <w:rPr>
          <w:rFonts w:eastAsia="Times New Roman" w:cs="Times New Roman"/>
          <w:szCs w:val="24"/>
        </w:rPr>
        <w:t>)</w:t>
      </w:r>
    </w:p>
    <w:p w14:paraId="09855CF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Όμως, ό,τι μακιγιάζ και να κάνετε, η ασχήμια του δεν κρύβεται ούτε η αναγκαιότητα της ανατροπής του. </w:t>
      </w:r>
    </w:p>
    <w:p w14:paraId="09855CF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κυρία Μανωλάκου.</w:t>
      </w:r>
    </w:p>
    <w:p w14:paraId="09855CF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επόμενο ομιλητή, που είναι η </w:t>
      </w:r>
      <w:r>
        <w:rPr>
          <w:rFonts w:eastAsia="Times New Roman" w:cs="Times New Roman"/>
          <w:szCs w:val="24"/>
        </w:rPr>
        <w:t xml:space="preserve">κ. </w:t>
      </w:r>
      <w:r>
        <w:rPr>
          <w:rFonts w:eastAsia="Times New Roman" w:cs="Times New Roman"/>
          <w:szCs w:val="24"/>
        </w:rPr>
        <w:t xml:space="preserve">Βαγιωνάκη, Βουλευτής του </w:t>
      </w:r>
      <w:r>
        <w:rPr>
          <w:rFonts w:eastAsia="Times New Roman" w:cs="Times New Roman"/>
          <w:szCs w:val="24"/>
        </w:rPr>
        <w:t>ΣΥΡΙΖΑ.</w:t>
      </w:r>
    </w:p>
    <w:p w14:paraId="09855CF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9855CF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ΕΥΑΓΓΕΛΙΑ ΒΑΓΙΩΝΑΚΗ: </w:t>
      </w:r>
      <w:r>
        <w:rPr>
          <w:rFonts w:eastAsia="Times New Roman" w:cs="Times New Roman"/>
          <w:szCs w:val="24"/>
        </w:rPr>
        <w:t xml:space="preserve">Η αναθεώρηση του Συντάγματος, πέραν του γεγονότος ότι γίνεται σε μια ιστορική συγκυρία όπου έχει συναντηθεί η Αριστερά και η </w:t>
      </w:r>
      <w:r>
        <w:rPr>
          <w:rFonts w:eastAsia="Times New Roman" w:cs="Times New Roman"/>
          <w:szCs w:val="24"/>
        </w:rPr>
        <w:t>δημοκρατία</w:t>
      </w:r>
      <w:r>
        <w:rPr>
          <w:rFonts w:eastAsia="Times New Roman" w:cs="Times New Roman"/>
          <w:szCs w:val="24"/>
        </w:rPr>
        <w:t>, χρονικά συμπίπτει με την επιστροφή της χώρας στην</w:t>
      </w:r>
      <w:r>
        <w:rPr>
          <w:rFonts w:eastAsia="Times New Roman" w:cs="Times New Roman"/>
          <w:szCs w:val="24"/>
        </w:rPr>
        <w:t xml:space="preserve"> κανονικότητα και στην πλήρη ανάκτηση της κυριαρχίας της, μετά από μια κρίσιμη περίοδο που πέρασε, η οποία περιόρισε τις θεσμικές της δυνατότητες.</w:t>
      </w:r>
    </w:p>
    <w:p w14:paraId="09855CFC" w14:textId="77777777" w:rsidR="00BE639A" w:rsidRDefault="00A212EC">
      <w:pPr>
        <w:spacing w:line="600" w:lineRule="auto"/>
        <w:ind w:firstLine="720"/>
        <w:jc w:val="both"/>
        <w:rPr>
          <w:rFonts w:eastAsia="Times New Roman"/>
          <w:szCs w:val="24"/>
        </w:rPr>
      </w:pPr>
      <w:r>
        <w:rPr>
          <w:rFonts w:eastAsia="Times New Roman"/>
          <w:szCs w:val="24"/>
        </w:rPr>
        <w:t>Π</w:t>
      </w:r>
      <w:r w:rsidRPr="00941DBF">
        <w:rPr>
          <w:rFonts w:eastAsia="Times New Roman"/>
          <w:szCs w:val="24"/>
        </w:rPr>
        <w:t xml:space="preserve">έρα </w:t>
      </w:r>
      <w:r w:rsidRPr="00941DBF">
        <w:rPr>
          <w:rFonts w:eastAsia="Times New Roman"/>
          <w:szCs w:val="24"/>
        </w:rPr>
        <w:t>απ</w:t>
      </w:r>
      <w:r>
        <w:rPr>
          <w:rFonts w:eastAsia="Times New Roman"/>
          <w:szCs w:val="24"/>
        </w:rPr>
        <w:t>’</w:t>
      </w:r>
      <w:r w:rsidRPr="00941DBF">
        <w:rPr>
          <w:rFonts w:eastAsia="Times New Roman"/>
          <w:szCs w:val="24"/>
        </w:rPr>
        <w:t xml:space="preserve"> όλα αυτά</w:t>
      </w:r>
      <w:r>
        <w:rPr>
          <w:rFonts w:eastAsia="Times New Roman"/>
          <w:szCs w:val="24"/>
        </w:rPr>
        <w:t>,</w:t>
      </w:r>
      <w:r w:rsidRPr="00941DBF">
        <w:rPr>
          <w:rFonts w:eastAsia="Times New Roman"/>
          <w:szCs w:val="24"/>
        </w:rPr>
        <w:t xml:space="preserve"> </w:t>
      </w:r>
      <w:r>
        <w:rPr>
          <w:rFonts w:eastAsia="Times New Roman"/>
          <w:szCs w:val="24"/>
        </w:rPr>
        <w:t>όμως,</w:t>
      </w:r>
      <w:r w:rsidRPr="00941DBF">
        <w:rPr>
          <w:rFonts w:eastAsia="Times New Roman"/>
          <w:szCs w:val="24"/>
        </w:rPr>
        <w:t xml:space="preserve"> η συζήτηση διεξάγεται σε </w:t>
      </w:r>
      <w:r>
        <w:rPr>
          <w:rFonts w:eastAsia="Times New Roman"/>
          <w:szCs w:val="24"/>
        </w:rPr>
        <w:t>μια</w:t>
      </w:r>
      <w:r w:rsidRPr="00941DBF">
        <w:rPr>
          <w:rFonts w:eastAsia="Times New Roman"/>
          <w:szCs w:val="24"/>
        </w:rPr>
        <w:t xml:space="preserve"> ιδιαίτερη κρίσιμη περίοδο για την Ευρώπη</w:t>
      </w:r>
      <w:r>
        <w:rPr>
          <w:rFonts w:eastAsia="Times New Roman"/>
          <w:szCs w:val="24"/>
        </w:rPr>
        <w:t>,</w:t>
      </w:r>
      <w:r w:rsidRPr="00941DBF">
        <w:rPr>
          <w:rFonts w:eastAsia="Times New Roman"/>
          <w:szCs w:val="24"/>
        </w:rPr>
        <w:t xml:space="preserve"> όπου συγκρούο</w:t>
      </w:r>
      <w:r w:rsidRPr="00941DBF">
        <w:rPr>
          <w:rFonts w:eastAsia="Times New Roman"/>
          <w:szCs w:val="24"/>
        </w:rPr>
        <w:t xml:space="preserve">νται </w:t>
      </w:r>
      <w:r w:rsidRPr="00941DBF">
        <w:rPr>
          <w:rFonts w:eastAsia="Times New Roman"/>
          <w:szCs w:val="24"/>
        </w:rPr>
        <w:lastRenderedPageBreak/>
        <w:t>δύο απόψεις</w:t>
      </w:r>
      <w:r>
        <w:rPr>
          <w:rFonts w:eastAsia="Times New Roman"/>
          <w:szCs w:val="24"/>
        </w:rPr>
        <w:t>:</w:t>
      </w:r>
      <w:r w:rsidRPr="00941DBF">
        <w:rPr>
          <w:rFonts w:eastAsia="Times New Roman"/>
          <w:szCs w:val="24"/>
        </w:rPr>
        <w:t xml:space="preserve"> οι εθνικιστικές λαϊκίστικες και </w:t>
      </w:r>
      <w:r>
        <w:rPr>
          <w:rFonts w:eastAsia="Times New Roman"/>
          <w:szCs w:val="24"/>
        </w:rPr>
        <w:t xml:space="preserve">η </w:t>
      </w:r>
      <w:r w:rsidRPr="00941DBF">
        <w:rPr>
          <w:rFonts w:eastAsia="Times New Roman"/>
          <w:szCs w:val="24"/>
        </w:rPr>
        <w:t xml:space="preserve">δική μας άποψη για </w:t>
      </w:r>
      <w:r>
        <w:rPr>
          <w:rFonts w:eastAsia="Times New Roman"/>
          <w:szCs w:val="24"/>
        </w:rPr>
        <w:t>μια</w:t>
      </w:r>
      <w:r w:rsidRPr="00941DBF">
        <w:rPr>
          <w:rFonts w:eastAsia="Times New Roman"/>
          <w:szCs w:val="24"/>
        </w:rPr>
        <w:t xml:space="preserve"> Ευρώπη της κοινωνικής συνοχής</w:t>
      </w:r>
      <w:r>
        <w:rPr>
          <w:rFonts w:eastAsia="Times New Roman"/>
          <w:szCs w:val="24"/>
        </w:rPr>
        <w:t>,</w:t>
      </w:r>
      <w:r w:rsidRPr="00941DBF">
        <w:rPr>
          <w:rFonts w:eastAsia="Times New Roman"/>
          <w:szCs w:val="24"/>
        </w:rPr>
        <w:t xml:space="preserve"> των ελευθεριών</w:t>
      </w:r>
      <w:r>
        <w:rPr>
          <w:rFonts w:eastAsia="Times New Roman"/>
          <w:szCs w:val="24"/>
        </w:rPr>
        <w:t>,</w:t>
      </w:r>
      <w:r w:rsidRPr="00941DBF">
        <w:rPr>
          <w:rFonts w:eastAsia="Times New Roman"/>
          <w:szCs w:val="24"/>
        </w:rPr>
        <w:t xml:space="preserve"> των ατομικών και κοινωνικών δικαιωμάτων</w:t>
      </w:r>
      <w:r>
        <w:rPr>
          <w:rFonts w:eastAsia="Times New Roman"/>
          <w:szCs w:val="24"/>
        </w:rPr>
        <w:t>.</w:t>
      </w:r>
      <w:r w:rsidRPr="00941DBF">
        <w:rPr>
          <w:rFonts w:eastAsia="Times New Roman"/>
          <w:szCs w:val="24"/>
        </w:rPr>
        <w:t xml:space="preserve"> Μέσα </w:t>
      </w:r>
      <w:r w:rsidRPr="00941DBF">
        <w:rPr>
          <w:rFonts w:eastAsia="Times New Roman"/>
          <w:szCs w:val="24"/>
        </w:rPr>
        <w:t>σ</w:t>
      </w:r>
      <w:r>
        <w:rPr>
          <w:rFonts w:eastAsia="Times New Roman"/>
          <w:szCs w:val="24"/>
        </w:rPr>
        <w:t>’</w:t>
      </w:r>
      <w:r w:rsidRPr="00941DBF">
        <w:rPr>
          <w:rFonts w:eastAsia="Times New Roman"/>
          <w:szCs w:val="24"/>
        </w:rPr>
        <w:t xml:space="preserve"> αυτές τις συνθήκες η </w:t>
      </w:r>
      <w:r>
        <w:rPr>
          <w:rFonts w:eastAsia="Times New Roman"/>
          <w:szCs w:val="24"/>
        </w:rPr>
        <w:t>Α</w:t>
      </w:r>
      <w:r w:rsidRPr="00941DBF">
        <w:rPr>
          <w:rFonts w:eastAsia="Times New Roman"/>
          <w:szCs w:val="24"/>
        </w:rPr>
        <w:t xml:space="preserve">ναθεώρηση </w:t>
      </w:r>
      <w:r w:rsidRPr="00941DBF">
        <w:rPr>
          <w:rFonts w:eastAsia="Times New Roman"/>
          <w:szCs w:val="24"/>
        </w:rPr>
        <w:t xml:space="preserve">του Συντάγματος αποτελεί δημοκρατικό και προοδευτικό </w:t>
      </w:r>
      <w:r w:rsidRPr="00941DBF">
        <w:rPr>
          <w:rFonts w:eastAsia="Times New Roman"/>
          <w:szCs w:val="24"/>
        </w:rPr>
        <w:t>στοίχημα</w:t>
      </w:r>
      <w:r>
        <w:rPr>
          <w:rFonts w:eastAsia="Times New Roman"/>
          <w:szCs w:val="24"/>
        </w:rPr>
        <w:t>,</w:t>
      </w:r>
      <w:r w:rsidRPr="00941DBF">
        <w:rPr>
          <w:rFonts w:eastAsia="Times New Roman"/>
          <w:szCs w:val="24"/>
        </w:rPr>
        <w:t xml:space="preserve"> ιστορική </w:t>
      </w:r>
      <w:r>
        <w:rPr>
          <w:rFonts w:eastAsia="Times New Roman"/>
          <w:szCs w:val="24"/>
        </w:rPr>
        <w:t>ε</w:t>
      </w:r>
      <w:r w:rsidRPr="00941DBF">
        <w:rPr>
          <w:rFonts w:eastAsia="Times New Roman"/>
          <w:szCs w:val="24"/>
        </w:rPr>
        <w:t>υκαιρία</w:t>
      </w:r>
      <w:r>
        <w:rPr>
          <w:rFonts w:eastAsia="Times New Roman"/>
          <w:szCs w:val="24"/>
        </w:rPr>
        <w:t xml:space="preserve">, προκειμένου να </w:t>
      </w:r>
      <w:r>
        <w:rPr>
          <w:rFonts w:eastAsia="Times New Roman"/>
          <w:szCs w:val="24"/>
        </w:rPr>
        <w:t>κ</w:t>
      </w:r>
      <w:r w:rsidRPr="00941DBF">
        <w:rPr>
          <w:rFonts w:eastAsia="Times New Roman"/>
          <w:szCs w:val="24"/>
        </w:rPr>
        <w:t xml:space="preserve">τίσουμε </w:t>
      </w:r>
      <w:r w:rsidRPr="00941DBF">
        <w:rPr>
          <w:rFonts w:eastAsia="Times New Roman"/>
          <w:szCs w:val="24"/>
        </w:rPr>
        <w:t xml:space="preserve">τους θεσμούς εκείνους που δίνουν φωνή και δύναμη </w:t>
      </w:r>
      <w:r>
        <w:rPr>
          <w:rFonts w:eastAsia="Times New Roman"/>
          <w:szCs w:val="24"/>
        </w:rPr>
        <w:t>απόφασης</w:t>
      </w:r>
      <w:r w:rsidRPr="00941DBF">
        <w:rPr>
          <w:rFonts w:eastAsia="Times New Roman"/>
          <w:szCs w:val="24"/>
        </w:rPr>
        <w:t xml:space="preserve"> στους πολλούς</w:t>
      </w:r>
      <w:r>
        <w:rPr>
          <w:rFonts w:eastAsia="Times New Roman"/>
          <w:szCs w:val="24"/>
        </w:rPr>
        <w:t>.</w:t>
      </w:r>
      <w:r w:rsidRPr="00941DBF">
        <w:rPr>
          <w:rFonts w:eastAsia="Times New Roman"/>
          <w:szCs w:val="24"/>
        </w:rPr>
        <w:t xml:space="preserve"> </w:t>
      </w:r>
      <w:r>
        <w:rPr>
          <w:rFonts w:eastAsia="Times New Roman"/>
          <w:szCs w:val="24"/>
        </w:rPr>
        <w:t>Η</w:t>
      </w:r>
      <w:r w:rsidRPr="00941DBF">
        <w:rPr>
          <w:rFonts w:eastAsia="Times New Roman"/>
          <w:szCs w:val="24"/>
        </w:rPr>
        <w:t xml:space="preserve"> πρόταση του ΣΥΡΙΖΑ έχει δύο αιχμές</w:t>
      </w:r>
      <w:r>
        <w:rPr>
          <w:rFonts w:eastAsia="Times New Roman"/>
          <w:szCs w:val="24"/>
        </w:rPr>
        <w:t>: πρώτον,</w:t>
      </w:r>
      <w:r w:rsidRPr="00941DBF">
        <w:rPr>
          <w:rFonts w:eastAsia="Times New Roman"/>
          <w:szCs w:val="24"/>
        </w:rPr>
        <w:t xml:space="preserve"> την ουσιαστική ευρυθμία του δημοκρατικού πολιτεύματος και δεύτερον</w:t>
      </w:r>
      <w:r>
        <w:rPr>
          <w:rFonts w:eastAsia="Times New Roman"/>
          <w:szCs w:val="24"/>
        </w:rPr>
        <w:t>,</w:t>
      </w:r>
      <w:r w:rsidRPr="00941DBF">
        <w:rPr>
          <w:rFonts w:eastAsia="Times New Roman"/>
          <w:szCs w:val="24"/>
        </w:rPr>
        <w:t xml:space="preserve"> την ενίσχυση και την εμβάθυνση των ατομικών </w:t>
      </w:r>
      <w:r>
        <w:rPr>
          <w:rFonts w:eastAsia="Times New Roman"/>
          <w:szCs w:val="24"/>
        </w:rPr>
        <w:t xml:space="preserve">και </w:t>
      </w:r>
      <w:r w:rsidRPr="00941DBF">
        <w:rPr>
          <w:rFonts w:eastAsia="Times New Roman"/>
          <w:szCs w:val="24"/>
        </w:rPr>
        <w:t>κοινωνικών δικαιωμάτων</w:t>
      </w:r>
      <w:r>
        <w:rPr>
          <w:rFonts w:eastAsia="Times New Roman"/>
          <w:szCs w:val="24"/>
        </w:rPr>
        <w:t>.</w:t>
      </w:r>
    </w:p>
    <w:p w14:paraId="09855CFD" w14:textId="77777777" w:rsidR="00BE639A" w:rsidRDefault="00A212EC">
      <w:pPr>
        <w:spacing w:line="600" w:lineRule="auto"/>
        <w:ind w:firstLine="720"/>
        <w:jc w:val="both"/>
        <w:rPr>
          <w:rFonts w:eastAsia="Times New Roman"/>
          <w:szCs w:val="24"/>
        </w:rPr>
      </w:pPr>
      <w:r>
        <w:rPr>
          <w:rFonts w:eastAsia="Times New Roman"/>
          <w:szCs w:val="24"/>
        </w:rPr>
        <w:t>Στο πρώτο αυτό</w:t>
      </w:r>
      <w:r w:rsidRPr="00941DBF">
        <w:rPr>
          <w:rFonts w:eastAsia="Times New Roman"/>
          <w:szCs w:val="24"/>
        </w:rPr>
        <w:t xml:space="preserve"> κομμάτι επιχειρούμε να ολοκληρώσουμε </w:t>
      </w:r>
      <w:r>
        <w:rPr>
          <w:rFonts w:eastAsia="Times New Roman"/>
          <w:szCs w:val="24"/>
        </w:rPr>
        <w:t>μια</w:t>
      </w:r>
      <w:r w:rsidRPr="00941DBF">
        <w:rPr>
          <w:rFonts w:eastAsia="Times New Roman"/>
          <w:szCs w:val="24"/>
        </w:rPr>
        <w:t xml:space="preserve"> προσπάθεια θεσμικών παρεμβάσεων που</w:t>
      </w:r>
      <w:r>
        <w:rPr>
          <w:rFonts w:eastAsia="Times New Roman"/>
          <w:szCs w:val="24"/>
        </w:rPr>
        <w:t xml:space="preserve"> εκκινήσαμε ήδη </w:t>
      </w:r>
      <w:r w:rsidRPr="00941DBF">
        <w:rPr>
          <w:rFonts w:eastAsia="Times New Roman"/>
          <w:szCs w:val="24"/>
        </w:rPr>
        <w:t>από το 2015</w:t>
      </w:r>
      <w:r>
        <w:rPr>
          <w:rFonts w:eastAsia="Times New Roman"/>
          <w:szCs w:val="24"/>
        </w:rPr>
        <w:t>.</w:t>
      </w:r>
      <w:r w:rsidRPr="00941DBF">
        <w:rPr>
          <w:rFonts w:eastAsia="Times New Roman"/>
          <w:szCs w:val="24"/>
        </w:rPr>
        <w:t xml:space="preserve"> </w:t>
      </w:r>
      <w:r>
        <w:rPr>
          <w:rFonts w:eastAsia="Times New Roman"/>
          <w:szCs w:val="24"/>
        </w:rPr>
        <w:t>Π</w:t>
      </w:r>
      <w:r w:rsidRPr="00941DBF">
        <w:rPr>
          <w:rFonts w:eastAsia="Times New Roman"/>
          <w:szCs w:val="24"/>
        </w:rPr>
        <w:t xml:space="preserve">αραδείγματα </w:t>
      </w:r>
      <w:r>
        <w:rPr>
          <w:rFonts w:eastAsia="Times New Roman"/>
          <w:szCs w:val="24"/>
        </w:rPr>
        <w:t xml:space="preserve">υπάρχουν </w:t>
      </w:r>
      <w:r w:rsidRPr="00941DBF">
        <w:rPr>
          <w:rFonts w:eastAsia="Times New Roman"/>
          <w:szCs w:val="24"/>
        </w:rPr>
        <w:t>πολλά</w:t>
      </w:r>
      <w:r>
        <w:rPr>
          <w:rFonts w:eastAsia="Times New Roman"/>
          <w:szCs w:val="24"/>
        </w:rPr>
        <w:t>:</w:t>
      </w:r>
      <w:r w:rsidRPr="00941DBF">
        <w:rPr>
          <w:rFonts w:eastAsia="Times New Roman"/>
          <w:szCs w:val="24"/>
        </w:rPr>
        <w:t xml:space="preserve"> </w:t>
      </w:r>
      <w:r>
        <w:rPr>
          <w:rFonts w:eastAsia="Times New Roman"/>
          <w:szCs w:val="24"/>
        </w:rPr>
        <w:t>η</w:t>
      </w:r>
      <w:r w:rsidRPr="00941DBF">
        <w:rPr>
          <w:rFonts w:eastAsia="Times New Roman"/>
          <w:szCs w:val="24"/>
        </w:rPr>
        <w:t xml:space="preserve"> ψήφιση της απλής αναλογικής ως ε</w:t>
      </w:r>
      <w:r w:rsidRPr="00941DBF">
        <w:rPr>
          <w:rFonts w:eastAsia="Times New Roman"/>
          <w:szCs w:val="24"/>
        </w:rPr>
        <w:t xml:space="preserve">κλογικού συστήματος στις </w:t>
      </w:r>
      <w:r>
        <w:rPr>
          <w:rFonts w:eastAsia="Times New Roman"/>
          <w:szCs w:val="24"/>
        </w:rPr>
        <w:t>β</w:t>
      </w:r>
      <w:r w:rsidRPr="00941DBF">
        <w:rPr>
          <w:rFonts w:eastAsia="Times New Roman"/>
          <w:szCs w:val="24"/>
        </w:rPr>
        <w:t>ουλευτικές αλλά και στις αυτοδιοικητικές εκλογές</w:t>
      </w:r>
      <w:r>
        <w:rPr>
          <w:rFonts w:eastAsia="Times New Roman"/>
          <w:szCs w:val="24"/>
        </w:rPr>
        <w:t>,</w:t>
      </w:r>
      <w:r w:rsidRPr="00941DBF">
        <w:rPr>
          <w:rFonts w:eastAsia="Times New Roman"/>
          <w:szCs w:val="24"/>
        </w:rPr>
        <w:t xml:space="preserve"> η κατάργηση της πολιτικής επιστράτευσης των απεργών</w:t>
      </w:r>
      <w:r>
        <w:rPr>
          <w:rFonts w:eastAsia="Times New Roman"/>
          <w:szCs w:val="24"/>
        </w:rPr>
        <w:t>,</w:t>
      </w:r>
      <w:r w:rsidRPr="00941DBF">
        <w:rPr>
          <w:rFonts w:eastAsia="Times New Roman"/>
          <w:szCs w:val="24"/>
        </w:rPr>
        <w:t xml:space="preserve"> η αποκατάσταση των συλλογικών διαπραγματεύσεων</w:t>
      </w:r>
      <w:r>
        <w:rPr>
          <w:rFonts w:eastAsia="Times New Roman"/>
          <w:szCs w:val="24"/>
        </w:rPr>
        <w:t>,</w:t>
      </w:r>
      <w:r w:rsidRPr="00941DBF">
        <w:rPr>
          <w:rFonts w:eastAsia="Times New Roman"/>
          <w:szCs w:val="24"/>
        </w:rPr>
        <w:t xml:space="preserve"> αλλά και νομοθετήματα </w:t>
      </w:r>
      <w:r>
        <w:rPr>
          <w:rFonts w:eastAsia="Times New Roman"/>
          <w:szCs w:val="24"/>
        </w:rPr>
        <w:t>διεύρυνσης</w:t>
      </w:r>
      <w:r w:rsidRPr="00941DBF">
        <w:rPr>
          <w:rFonts w:eastAsia="Times New Roman"/>
          <w:szCs w:val="24"/>
        </w:rPr>
        <w:t xml:space="preserve"> των ελευθεριών και η κατοχύρωση νέων κοινωνικώ</w:t>
      </w:r>
      <w:r w:rsidRPr="00941DBF">
        <w:rPr>
          <w:rFonts w:eastAsia="Times New Roman"/>
          <w:szCs w:val="24"/>
        </w:rPr>
        <w:t>ν και πολιτικών δικαιωμάτων</w:t>
      </w:r>
      <w:r>
        <w:rPr>
          <w:rFonts w:eastAsia="Times New Roman"/>
          <w:szCs w:val="24"/>
        </w:rPr>
        <w:t>,</w:t>
      </w:r>
      <w:r w:rsidRPr="00941DBF">
        <w:rPr>
          <w:rFonts w:eastAsia="Times New Roman"/>
          <w:szCs w:val="24"/>
        </w:rPr>
        <w:t xml:space="preserve"> κάνοντας βήματα προς την κατεύθυνση της </w:t>
      </w:r>
      <w:r w:rsidRPr="00941DBF">
        <w:rPr>
          <w:rFonts w:eastAsia="Times New Roman"/>
          <w:szCs w:val="24"/>
        </w:rPr>
        <w:lastRenderedPageBreak/>
        <w:t>πραγματικής ισότητας των πολλών</w:t>
      </w:r>
      <w:r>
        <w:rPr>
          <w:rFonts w:eastAsia="Times New Roman"/>
          <w:szCs w:val="24"/>
        </w:rPr>
        <w:t>,</w:t>
      </w:r>
      <w:r w:rsidRPr="00941DBF">
        <w:rPr>
          <w:rFonts w:eastAsia="Times New Roman"/>
          <w:szCs w:val="24"/>
        </w:rPr>
        <w:t xml:space="preserve"> ανεξαρτήτως φύλου</w:t>
      </w:r>
      <w:r>
        <w:rPr>
          <w:rFonts w:eastAsia="Times New Roman"/>
          <w:szCs w:val="24"/>
        </w:rPr>
        <w:t>,</w:t>
      </w:r>
      <w:r w:rsidRPr="00941DBF">
        <w:rPr>
          <w:rFonts w:eastAsia="Times New Roman"/>
          <w:szCs w:val="24"/>
        </w:rPr>
        <w:t xml:space="preserve"> </w:t>
      </w:r>
      <w:r>
        <w:rPr>
          <w:rFonts w:eastAsia="Times New Roman"/>
          <w:szCs w:val="24"/>
        </w:rPr>
        <w:t>φ</w:t>
      </w:r>
      <w:r w:rsidRPr="00941DBF">
        <w:rPr>
          <w:rFonts w:eastAsia="Times New Roman"/>
          <w:szCs w:val="24"/>
        </w:rPr>
        <w:t>υλής</w:t>
      </w:r>
      <w:r>
        <w:rPr>
          <w:rFonts w:eastAsia="Times New Roman"/>
          <w:szCs w:val="24"/>
        </w:rPr>
        <w:t>,</w:t>
      </w:r>
      <w:r w:rsidRPr="00941DBF">
        <w:rPr>
          <w:rFonts w:eastAsia="Times New Roman"/>
          <w:szCs w:val="24"/>
        </w:rPr>
        <w:t xml:space="preserve"> χρώματος ή σεξουαλικού προσανατολισμού</w:t>
      </w:r>
      <w:r>
        <w:rPr>
          <w:rFonts w:eastAsia="Times New Roman"/>
          <w:szCs w:val="24"/>
        </w:rPr>
        <w:t>.</w:t>
      </w:r>
    </w:p>
    <w:p w14:paraId="09855CFE" w14:textId="77777777" w:rsidR="00BE639A" w:rsidRDefault="00A212EC">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Αναθεώρηση</w:t>
      </w:r>
      <w:r>
        <w:rPr>
          <w:rFonts w:eastAsia="Times New Roman"/>
          <w:szCs w:val="24"/>
        </w:rPr>
        <w:t xml:space="preserve"> του Συντάγματος, όμως,</w:t>
      </w:r>
      <w:r w:rsidRPr="00941DBF">
        <w:rPr>
          <w:rFonts w:eastAsia="Times New Roman"/>
          <w:szCs w:val="24"/>
        </w:rPr>
        <w:t xml:space="preserve"> δύναται να προωθήσει περαιτέρω ώριμες και αναγκαίες </w:t>
      </w:r>
      <w:r w:rsidRPr="00941DBF">
        <w:rPr>
          <w:rFonts w:eastAsia="Times New Roman"/>
          <w:szCs w:val="24"/>
        </w:rPr>
        <w:t xml:space="preserve">προοδευτικές τομές για την αποκατάσταση της εμπιστοσύνης των πολιτών στο πολιτικό μας σύστημα ως απάντηση στις προκλήσεις που αντιμετωπίζει σήμερα η </w:t>
      </w:r>
      <w:r>
        <w:rPr>
          <w:rFonts w:eastAsia="Times New Roman"/>
          <w:szCs w:val="24"/>
        </w:rPr>
        <w:t>δ</w:t>
      </w:r>
      <w:r w:rsidRPr="00941DBF">
        <w:rPr>
          <w:rFonts w:eastAsia="Times New Roman"/>
          <w:szCs w:val="24"/>
        </w:rPr>
        <w:t xml:space="preserve">ημοκρατία </w:t>
      </w:r>
      <w:r w:rsidRPr="00941DBF">
        <w:rPr>
          <w:rFonts w:eastAsia="Times New Roman"/>
          <w:szCs w:val="24"/>
        </w:rPr>
        <w:t>και το κοινοβουλευτικό σύστημα</w:t>
      </w:r>
      <w:r>
        <w:rPr>
          <w:rFonts w:eastAsia="Times New Roman"/>
          <w:szCs w:val="24"/>
        </w:rPr>
        <w:t>.</w:t>
      </w:r>
      <w:r w:rsidRPr="00941DBF">
        <w:rPr>
          <w:rFonts w:eastAsia="Times New Roman"/>
          <w:szCs w:val="24"/>
        </w:rPr>
        <w:t xml:space="preserve"> </w:t>
      </w:r>
      <w:r>
        <w:rPr>
          <w:rFonts w:eastAsia="Times New Roman"/>
          <w:szCs w:val="24"/>
        </w:rPr>
        <w:t>Α</w:t>
      </w:r>
      <w:r w:rsidRPr="00941DBF">
        <w:rPr>
          <w:rFonts w:eastAsia="Times New Roman"/>
          <w:szCs w:val="24"/>
        </w:rPr>
        <w:t xml:space="preserve">υτό μπορεί να γίνει μέσω </w:t>
      </w:r>
      <w:r>
        <w:rPr>
          <w:rFonts w:eastAsia="Times New Roman"/>
          <w:szCs w:val="24"/>
        </w:rPr>
        <w:t>θ</w:t>
      </w:r>
      <w:r w:rsidRPr="00941DBF">
        <w:rPr>
          <w:rFonts w:eastAsia="Times New Roman"/>
          <w:szCs w:val="24"/>
        </w:rPr>
        <w:t xml:space="preserve">εσμών άμεσης </w:t>
      </w:r>
      <w:r>
        <w:rPr>
          <w:rFonts w:eastAsia="Times New Roman"/>
          <w:szCs w:val="24"/>
        </w:rPr>
        <w:t>δ</w:t>
      </w:r>
      <w:r w:rsidRPr="00941DBF">
        <w:rPr>
          <w:rFonts w:eastAsia="Times New Roman"/>
          <w:szCs w:val="24"/>
        </w:rPr>
        <w:t>ημοκρατίας</w:t>
      </w:r>
      <w:r>
        <w:rPr>
          <w:rFonts w:eastAsia="Times New Roman"/>
          <w:szCs w:val="24"/>
        </w:rPr>
        <w:t>,</w:t>
      </w:r>
      <w:r w:rsidRPr="00941DBF">
        <w:rPr>
          <w:rFonts w:eastAsia="Times New Roman"/>
          <w:szCs w:val="24"/>
        </w:rPr>
        <w:t xml:space="preserve"> συμπληρωματ</w:t>
      </w:r>
      <w:r w:rsidRPr="00941DBF">
        <w:rPr>
          <w:rFonts w:eastAsia="Times New Roman"/>
          <w:szCs w:val="24"/>
        </w:rPr>
        <w:t>ικούς και όχι ανταγωνιστικούς προς την αντιπροσωπευτική δημοκρατία</w:t>
      </w:r>
      <w:r>
        <w:rPr>
          <w:rFonts w:eastAsia="Times New Roman"/>
          <w:szCs w:val="24"/>
        </w:rPr>
        <w:t>, που να δίνουν στον λαό</w:t>
      </w:r>
      <w:r w:rsidRPr="00941DBF">
        <w:rPr>
          <w:rFonts w:eastAsia="Times New Roman"/>
          <w:szCs w:val="24"/>
        </w:rPr>
        <w:t xml:space="preserve"> τη δυνατότητα να έχει λόγο</w:t>
      </w:r>
      <w:r>
        <w:rPr>
          <w:rFonts w:eastAsia="Times New Roman"/>
          <w:szCs w:val="24"/>
        </w:rPr>
        <w:t>,</w:t>
      </w:r>
      <w:r w:rsidRPr="00941DBF">
        <w:rPr>
          <w:rFonts w:eastAsia="Times New Roman"/>
          <w:szCs w:val="24"/>
        </w:rPr>
        <w:t xml:space="preserve"> όχι μόνο στις εκλογές</w:t>
      </w:r>
      <w:r>
        <w:rPr>
          <w:rFonts w:eastAsia="Times New Roman"/>
          <w:szCs w:val="24"/>
        </w:rPr>
        <w:t>,</w:t>
      </w:r>
      <w:r w:rsidRPr="00941DBF">
        <w:rPr>
          <w:rFonts w:eastAsia="Times New Roman"/>
          <w:szCs w:val="24"/>
        </w:rPr>
        <w:t xml:space="preserve"> αλλά κάθε φορά που χρειάζεται η ενεργητική παρέμβασ</w:t>
      </w:r>
      <w:r>
        <w:rPr>
          <w:rFonts w:eastAsia="Times New Roman"/>
          <w:szCs w:val="24"/>
        </w:rPr>
        <w:t>ή</w:t>
      </w:r>
      <w:r w:rsidRPr="00941DBF">
        <w:rPr>
          <w:rFonts w:eastAsia="Times New Roman"/>
          <w:szCs w:val="24"/>
        </w:rPr>
        <w:t xml:space="preserve"> του</w:t>
      </w:r>
      <w:r>
        <w:rPr>
          <w:rFonts w:eastAsia="Times New Roman"/>
          <w:szCs w:val="24"/>
        </w:rPr>
        <w:t>.</w:t>
      </w:r>
      <w:r w:rsidRPr="00941DBF">
        <w:rPr>
          <w:rFonts w:eastAsia="Times New Roman"/>
          <w:szCs w:val="24"/>
        </w:rPr>
        <w:t xml:space="preserve"> </w:t>
      </w:r>
      <w:r>
        <w:rPr>
          <w:rFonts w:eastAsia="Times New Roman"/>
          <w:szCs w:val="24"/>
        </w:rPr>
        <w:t>Δ</w:t>
      </w:r>
      <w:r w:rsidRPr="00941DBF">
        <w:rPr>
          <w:rFonts w:eastAsia="Times New Roman"/>
          <w:szCs w:val="24"/>
        </w:rPr>
        <w:t>εύτερον</w:t>
      </w:r>
      <w:r>
        <w:rPr>
          <w:rFonts w:eastAsia="Times New Roman"/>
          <w:szCs w:val="24"/>
        </w:rPr>
        <w:t>,</w:t>
      </w:r>
      <w:r w:rsidRPr="00941DBF">
        <w:rPr>
          <w:rFonts w:eastAsia="Times New Roman"/>
          <w:szCs w:val="24"/>
        </w:rPr>
        <w:t xml:space="preserve"> να αποτελεί ο λαός αποτελεσματικότερο αντίβαρο</w:t>
      </w:r>
      <w:r w:rsidRPr="00941DBF">
        <w:rPr>
          <w:rFonts w:eastAsia="Times New Roman"/>
          <w:szCs w:val="24"/>
        </w:rPr>
        <w:t xml:space="preserve"> σε προσπάθειες που </w:t>
      </w:r>
      <w:r>
        <w:rPr>
          <w:rFonts w:eastAsia="Times New Roman"/>
          <w:szCs w:val="24"/>
        </w:rPr>
        <w:t>π</w:t>
      </w:r>
      <w:r w:rsidRPr="00941DBF">
        <w:rPr>
          <w:rFonts w:eastAsia="Times New Roman"/>
          <w:szCs w:val="24"/>
        </w:rPr>
        <w:t>ιθανόν να γίνουν</w:t>
      </w:r>
      <w:r>
        <w:rPr>
          <w:rFonts w:eastAsia="Times New Roman"/>
          <w:szCs w:val="24"/>
        </w:rPr>
        <w:t>,</w:t>
      </w:r>
      <w:r w:rsidRPr="00941DBF">
        <w:rPr>
          <w:rFonts w:eastAsia="Times New Roman"/>
          <w:szCs w:val="24"/>
        </w:rPr>
        <w:t xml:space="preserve"> προκειμένου </w:t>
      </w:r>
      <w:r>
        <w:rPr>
          <w:rFonts w:eastAsia="Times New Roman"/>
          <w:szCs w:val="24"/>
        </w:rPr>
        <w:t xml:space="preserve">να </w:t>
      </w:r>
      <w:r w:rsidRPr="00941DBF">
        <w:rPr>
          <w:rFonts w:eastAsia="Times New Roman"/>
          <w:szCs w:val="24"/>
        </w:rPr>
        <w:t>ανατραπεί η δημοκρατική ισορροπία του πολιτεύματος</w:t>
      </w:r>
      <w:r>
        <w:rPr>
          <w:rFonts w:eastAsia="Times New Roman"/>
          <w:szCs w:val="24"/>
        </w:rPr>
        <w:t>.</w:t>
      </w:r>
    </w:p>
    <w:p w14:paraId="09855CFF" w14:textId="77777777" w:rsidR="00BE639A" w:rsidRDefault="00A212EC">
      <w:pPr>
        <w:spacing w:line="600" w:lineRule="auto"/>
        <w:ind w:firstLine="720"/>
        <w:jc w:val="both"/>
        <w:rPr>
          <w:rFonts w:eastAsia="Times New Roman"/>
          <w:szCs w:val="24"/>
        </w:rPr>
      </w:pPr>
      <w:r>
        <w:rPr>
          <w:rFonts w:eastAsia="Times New Roman"/>
          <w:szCs w:val="24"/>
        </w:rPr>
        <w:t>Σ</w:t>
      </w:r>
      <w:r w:rsidRPr="00941DBF">
        <w:rPr>
          <w:rFonts w:eastAsia="Times New Roman"/>
          <w:szCs w:val="24"/>
        </w:rPr>
        <w:t>το πλαίσιο αυτό προτείνουμε την καθιέρωση παγίως αναλογικού εκλογικού συστήματος</w:t>
      </w:r>
      <w:r>
        <w:rPr>
          <w:rFonts w:eastAsia="Times New Roman"/>
          <w:szCs w:val="24"/>
        </w:rPr>
        <w:t>,</w:t>
      </w:r>
      <w:r w:rsidRPr="00941DBF">
        <w:rPr>
          <w:rFonts w:eastAsia="Times New Roman"/>
          <w:szCs w:val="24"/>
        </w:rPr>
        <w:t xml:space="preserve"> αλλά και την ταυτόχρονη καθιέρωση της εποικοδομητικής ψήφο</w:t>
      </w:r>
      <w:r>
        <w:rPr>
          <w:rFonts w:eastAsia="Times New Roman"/>
          <w:szCs w:val="24"/>
        </w:rPr>
        <w:t>υ</w:t>
      </w:r>
      <w:r w:rsidRPr="00941DBF">
        <w:rPr>
          <w:rFonts w:eastAsia="Times New Roman"/>
          <w:szCs w:val="24"/>
        </w:rPr>
        <w:t xml:space="preserve"> δυσπιστίας</w:t>
      </w:r>
      <w:r>
        <w:rPr>
          <w:rFonts w:eastAsia="Times New Roman"/>
          <w:szCs w:val="24"/>
        </w:rPr>
        <w:t>,</w:t>
      </w:r>
      <w:r w:rsidRPr="00941DBF">
        <w:rPr>
          <w:rFonts w:eastAsia="Times New Roman"/>
          <w:szCs w:val="24"/>
        </w:rPr>
        <w:t xml:space="preserve"> που αποτελεί θεσμό σύμφωνα με τον οποίο πρόταση δυσπιστίας δε</w:t>
      </w:r>
      <w:r>
        <w:rPr>
          <w:rFonts w:eastAsia="Times New Roman"/>
          <w:szCs w:val="24"/>
        </w:rPr>
        <w:t xml:space="preserve">ν μπορεί </w:t>
      </w:r>
      <w:r>
        <w:rPr>
          <w:rFonts w:eastAsia="Times New Roman"/>
          <w:szCs w:val="24"/>
        </w:rPr>
        <w:lastRenderedPageBreak/>
        <w:t>να γίνει δεκτή από το Κ</w:t>
      </w:r>
      <w:r w:rsidRPr="00941DBF">
        <w:rPr>
          <w:rFonts w:eastAsia="Times New Roman"/>
          <w:szCs w:val="24"/>
        </w:rPr>
        <w:t>οινοβούλιο</w:t>
      </w:r>
      <w:r>
        <w:rPr>
          <w:rFonts w:eastAsia="Times New Roman"/>
          <w:szCs w:val="24"/>
        </w:rPr>
        <w:t>,</w:t>
      </w:r>
      <w:r w:rsidRPr="00941DBF">
        <w:rPr>
          <w:rFonts w:eastAsia="Times New Roman"/>
          <w:szCs w:val="24"/>
        </w:rPr>
        <w:t xml:space="preserve"> παρά μόνο υπό την προϋπόθεση ότι υπερψηφίζεται ταυτόχρονα και νέος Πρωθυπουργός</w:t>
      </w:r>
      <w:r>
        <w:rPr>
          <w:rFonts w:eastAsia="Times New Roman"/>
          <w:szCs w:val="24"/>
        </w:rPr>
        <w:t>.</w:t>
      </w:r>
      <w:r w:rsidRPr="00941DBF">
        <w:rPr>
          <w:rFonts w:eastAsia="Times New Roman"/>
          <w:szCs w:val="24"/>
        </w:rPr>
        <w:t xml:space="preserve"> </w:t>
      </w:r>
      <w:r>
        <w:rPr>
          <w:rFonts w:eastAsia="Times New Roman"/>
          <w:szCs w:val="24"/>
        </w:rPr>
        <w:t>Κ</w:t>
      </w:r>
      <w:r w:rsidRPr="00941DBF">
        <w:rPr>
          <w:rFonts w:eastAsia="Times New Roman"/>
          <w:szCs w:val="24"/>
        </w:rPr>
        <w:t xml:space="preserve">αι </w:t>
      </w:r>
      <w:r>
        <w:rPr>
          <w:rFonts w:eastAsia="Times New Roman"/>
          <w:szCs w:val="24"/>
        </w:rPr>
        <w:t>τούτο</w:t>
      </w:r>
      <w:r w:rsidRPr="00941DBF">
        <w:rPr>
          <w:rFonts w:eastAsia="Times New Roman"/>
          <w:szCs w:val="24"/>
        </w:rPr>
        <w:t xml:space="preserve"> φυσικά δεν δημιουργεί μόνο συνθήκες πολιτικής σ</w:t>
      </w:r>
      <w:r w:rsidRPr="00941DBF">
        <w:rPr>
          <w:rFonts w:eastAsia="Times New Roman"/>
          <w:szCs w:val="24"/>
        </w:rPr>
        <w:t>ταθερότητας</w:t>
      </w:r>
      <w:r>
        <w:rPr>
          <w:rFonts w:eastAsia="Times New Roman"/>
          <w:szCs w:val="24"/>
        </w:rPr>
        <w:t>,</w:t>
      </w:r>
      <w:r w:rsidRPr="00941DBF">
        <w:rPr>
          <w:rFonts w:eastAsia="Times New Roman"/>
          <w:szCs w:val="24"/>
        </w:rPr>
        <w:t xml:space="preserve"> αλλά δημιουργεί και τους όρους εκείνους για τετραετείς πολιτικούς κύκλους</w:t>
      </w:r>
      <w:r>
        <w:rPr>
          <w:rFonts w:eastAsia="Times New Roman"/>
          <w:szCs w:val="24"/>
        </w:rPr>
        <w:t>,</w:t>
      </w:r>
      <w:r w:rsidRPr="00941DBF">
        <w:rPr>
          <w:rFonts w:eastAsia="Times New Roman"/>
          <w:szCs w:val="24"/>
        </w:rPr>
        <w:t xml:space="preserve"> πέρα και έξω από τακτικισμούς και σχεδιασμούς εξωθεσμικών πολιτικών κέντρων</w:t>
      </w:r>
      <w:r>
        <w:rPr>
          <w:rFonts w:eastAsia="Times New Roman"/>
          <w:szCs w:val="24"/>
        </w:rPr>
        <w:t>.</w:t>
      </w:r>
    </w:p>
    <w:p w14:paraId="09855D00" w14:textId="77777777" w:rsidR="00BE639A" w:rsidRDefault="00A212E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514974">
        <w:rPr>
          <w:rFonts w:eastAsia="Times New Roman"/>
          <w:b/>
          <w:szCs w:val="24"/>
        </w:rPr>
        <w:t xml:space="preserve">ΓΕΩΡΓΙΟΣ </w:t>
      </w:r>
      <w:r w:rsidRPr="00514974">
        <w:rPr>
          <w:rFonts w:eastAsia="Times New Roman"/>
          <w:b/>
          <w:szCs w:val="24"/>
        </w:rPr>
        <w:t>ΛΑΜΠΡΟΥΛΗΣ</w:t>
      </w:r>
      <w:r>
        <w:rPr>
          <w:rFonts w:eastAsia="Times New Roman"/>
          <w:szCs w:val="24"/>
        </w:rPr>
        <w:t>)</w:t>
      </w:r>
    </w:p>
    <w:p w14:paraId="09855D01" w14:textId="77777777" w:rsidR="00BE639A" w:rsidRDefault="00A212EC">
      <w:pPr>
        <w:spacing w:line="600" w:lineRule="auto"/>
        <w:ind w:firstLine="720"/>
        <w:jc w:val="both"/>
        <w:rPr>
          <w:rFonts w:eastAsia="Times New Roman"/>
          <w:szCs w:val="24"/>
        </w:rPr>
      </w:pPr>
      <w:r>
        <w:rPr>
          <w:rFonts w:eastAsia="Times New Roman"/>
          <w:szCs w:val="24"/>
        </w:rPr>
        <w:t>Στο ίδιο πλαίσιο</w:t>
      </w:r>
      <w:r>
        <w:rPr>
          <w:rFonts w:eastAsia="Times New Roman"/>
          <w:szCs w:val="24"/>
        </w:rPr>
        <w:t xml:space="preserve"> εντάσσεται και η </w:t>
      </w:r>
      <w:r w:rsidRPr="00941DBF">
        <w:rPr>
          <w:rFonts w:eastAsia="Times New Roman"/>
          <w:szCs w:val="24"/>
        </w:rPr>
        <w:t xml:space="preserve">πρόταση που </w:t>
      </w:r>
      <w:r>
        <w:rPr>
          <w:rFonts w:eastAsia="Times New Roman"/>
          <w:szCs w:val="24"/>
        </w:rPr>
        <w:t>α</w:t>
      </w:r>
      <w:r w:rsidRPr="00941DBF">
        <w:rPr>
          <w:rFonts w:eastAsia="Times New Roman"/>
          <w:szCs w:val="24"/>
        </w:rPr>
        <w:t>ποτρέπει τη διάλυση του Κοινοβουλίου με αφορμή την αδυναμία εκλογής Προέδρου της Δημοκρατίας με αυξημένη πλειοψηφία από το Κοινοβούλιο</w:t>
      </w:r>
      <w:r>
        <w:rPr>
          <w:rFonts w:eastAsia="Times New Roman"/>
          <w:szCs w:val="24"/>
        </w:rPr>
        <w:t>,</w:t>
      </w:r>
      <w:r w:rsidRPr="00941DBF">
        <w:rPr>
          <w:rFonts w:eastAsia="Times New Roman"/>
          <w:szCs w:val="24"/>
        </w:rPr>
        <w:t xml:space="preserve"> καθώς και η πρόταση για την υποχρέωση ο Πρωθυπουργός </w:t>
      </w:r>
      <w:r>
        <w:rPr>
          <w:rFonts w:eastAsia="Times New Roman"/>
          <w:szCs w:val="24"/>
        </w:rPr>
        <w:t>να</w:t>
      </w:r>
      <w:r w:rsidRPr="00941DBF">
        <w:rPr>
          <w:rFonts w:eastAsia="Times New Roman"/>
          <w:szCs w:val="24"/>
        </w:rPr>
        <w:t xml:space="preserve"> είναι</w:t>
      </w:r>
      <w:r w:rsidRPr="00941DBF">
        <w:rPr>
          <w:rFonts w:eastAsia="Times New Roman"/>
          <w:szCs w:val="24"/>
        </w:rPr>
        <w:t xml:space="preserve"> απαραιτήτως αιρετός από τον </w:t>
      </w:r>
      <w:r>
        <w:rPr>
          <w:rFonts w:eastAsia="Times New Roman"/>
          <w:szCs w:val="24"/>
        </w:rPr>
        <w:t>ε</w:t>
      </w:r>
      <w:r w:rsidRPr="00941DBF">
        <w:rPr>
          <w:rFonts w:eastAsia="Times New Roman"/>
          <w:szCs w:val="24"/>
        </w:rPr>
        <w:t>λληνικό λαό</w:t>
      </w:r>
      <w:r>
        <w:rPr>
          <w:rFonts w:eastAsia="Times New Roman"/>
          <w:szCs w:val="24"/>
        </w:rPr>
        <w:t>,</w:t>
      </w:r>
      <w:r w:rsidRPr="00941DBF">
        <w:rPr>
          <w:rFonts w:eastAsia="Times New Roman"/>
          <w:szCs w:val="24"/>
        </w:rPr>
        <w:t xml:space="preserve"> δηλαδή να είναι εκλεγμένος Βουλευτής</w:t>
      </w:r>
      <w:r>
        <w:rPr>
          <w:rFonts w:eastAsia="Times New Roman"/>
          <w:szCs w:val="24"/>
        </w:rPr>
        <w:t xml:space="preserve">. Είναι μια </w:t>
      </w:r>
      <w:r w:rsidRPr="00941DBF">
        <w:rPr>
          <w:rFonts w:eastAsia="Times New Roman"/>
          <w:szCs w:val="24"/>
        </w:rPr>
        <w:t>πρόταση που λαμβάνει υπ</w:t>
      </w:r>
      <w:r>
        <w:rPr>
          <w:rFonts w:eastAsia="Times New Roman"/>
          <w:szCs w:val="24"/>
        </w:rPr>
        <w:t xml:space="preserve">’ </w:t>
      </w:r>
      <w:r w:rsidRPr="00941DBF">
        <w:rPr>
          <w:rFonts w:eastAsia="Times New Roman"/>
          <w:szCs w:val="24"/>
        </w:rPr>
        <w:t>όψ</w:t>
      </w:r>
      <w:r>
        <w:rPr>
          <w:rFonts w:eastAsia="Times New Roman"/>
          <w:szCs w:val="24"/>
        </w:rPr>
        <w:t>ιν</w:t>
      </w:r>
      <w:r w:rsidRPr="00941DBF">
        <w:rPr>
          <w:rFonts w:eastAsia="Times New Roman"/>
          <w:szCs w:val="24"/>
        </w:rPr>
        <w:t xml:space="preserve"> της την πολιτική εμπειρία που αντλήσαμε στα χρόνια της κρίσης</w:t>
      </w:r>
      <w:r>
        <w:rPr>
          <w:rFonts w:eastAsia="Times New Roman"/>
          <w:szCs w:val="24"/>
        </w:rPr>
        <w:t>.</w:t>
      </w:r>
    </w:p>
    <w:p w14:paraId="09855D02" w14:textId="77777777" w:rsidR="00BE639A" w:rsidRDefault="00A212EC">
      <w:pPr>
        <w:spacing w:line="600" w:lineRule="auto"/>
        <w:ind w:firstLine="720"/>
        <w:jc w:val="both"/>
        <w:rPr>
          <w:rFonts w:eastAsia="Times New Roman"/>
          <w:szCs w:val="24"/>
        </w:rPr>
      </w:pPr>
      <w:r>
        <w:rPr>
          <w:rFonts w:eastAsia="Times New Roman"/>
          <w:szCs w:val="24"/>
        </w:rPr>
        <w:t>Άλλο ένα μέτρο που αφορά</w:t>
      </w:r>
      <w:r w:rsidRPr="00941DBF">
        <w:rPr>
          <w:rFonts w:eastAsia="Times New Roman"/>
          <w:szCs w:val="24"/>
        </w:rPr>
        <w:t xml:space="preserve"> </w:t>
      </w:r>
      <w:r>
        <w:rPr>
          <w:rFonts w:eastAsia="Times New Roman"/>
          <w:szCs w:val="24"/>
        </w:rPr>
        <w:t>σ</w:t>
      </w:r>
      <w:r w:rsidRPr="00941DBF">
        <w:rPr>
          <w:rFonts w:eastAsia="Times New Roman"/>
          <w:szCs w:val="24"/>
        </w:rPr>
        <w:t xml:space="preserve">την αρχιτεκτονική των </w:t>
      </w:r>
      <w:r>
        <w:rPr>
          <w:rFonts w:eastAsia="Times New Roman"/>
          <w:szCs w:val="24"/>
        </w:rPr>
        <w:t>θ</w:t>
      </w:r>
      <w:r w:rsidRPr="00941DBF">
        <w:rPr>
          <w:rFonts w:eastAsia="Times New Roman"/>
          <w:szCs w:val="24"/>
        </w:rPr>
        <w:t xml:space="preserve">εσμών είναι και </w:t>
      </w:r>
      <w:r>
        <w:rPr>
          <w:rFonts w:eastAsia="Times New Roman"/>
          <w:szCs w:val="24"/>
        </w:rPr>
        <w:t xml:space="preserve">η </w:t>
      </w:r>
      <w:r w:rsidRPr="00941DBF">
        <w:rPr>
          <w:rFonts w:eastAsia="Times New Roman"/>
          <w:szCs w:val="24"/>
        </w:rPr>
        <w:t>υποχρ</w:t>
      </w:r>
      <w:r w:rsidRPr="00941DBF">
        <w:rPr>
          <w:rFonts w:eastAsia="Times New Roman"/>
          <w:szCs w:val="24"/>
        </w:rPr>
        <w:t>έωση οι νέες ανεξάρτητες αρχές</w:t>
      </w:r>
      <w:r>
        <w:rPr>
          <w:rFonts w:eastAsia="Times New Roman"/>
          <w:szCs w:val="24"/>
        </w:rPr>
        <w:t>,</w:t>
      </w:r>
      <w:r w:rsidRPr="00941DBF">
        <w:rPr>
          <w:rFonts w:eastAsia="Times New Roman"/>
          <w:szCs w:val="24"/>
        </w:rPr>
        <w:t xml:space="preserve"> εφόσον </w:t>
      </w:r>
      <w:r w:rsidRPr="00941DBF">
        <w:rPr>
          <w:rFonts w:eastAsia="Times New Roman"/>
          <w:szCs w:val="24"/>
        </w:rPr>
        <w:lastRenderedPageBreak/>
        <w:t>υπάρξουν</w:t>
      </w:r>
      <w:r>
        <w:rPr>
          <w:rFonts w:eastAsia="Times New Roman"/>
          <w:szCs w:val="24"/>
        </w:rPr>
        <w:t>,</w:t>
      </w:r>
      <w:r w:rsidRPr="00941DBF">
        <w:rPr>
          <w:rFonts w:eastAsia="Times New Roman"/>
          <w:szCs w:val="24"/>
        </w:rPr>
        <w:t xml:space="preserve"> να ιδρύονται μόνο με αυξημένη πλειοψηφία των τριών πέμπτων του όλου αριθμού των Βουλευτών</w:t>
      </w:r>
      <w:r>
        <w:rPr>
          <w:rFonts w:eastAsia="Times New Roman"/>
          <w:szCs w:val="24"/>
        </w:rPr>
        <w:t>.</w:t>
      </w:r>
      <w:r w:rsidRPr="00941DBF">
        <w:rPr>
          <w:rFonts w:eastAsia="Times New Roman"/>
          <w:szCs w:val="24"/>
        </w:rPr>
        <w:t xml:space="preserve"> </w:t>
      </w:r>
      <w:r>
        <w:rPr>
          <w:rFonts w:eastAsia="Times New Roman"/>
          <w:szCs w:val="24"/>
        </w:rPr>
        <w:t xml:space="preserve">Εάν </w:t>
      </w:r>
      <w:r w:rsidRPr="00941DBF">
        <w:rPr>
          <w:rFonts w:eastAsia="Times New Roman"/>
          <w:szCs w:val="24"/>
        </w:rPr>
        <w:t>η ενίσχυση</w:t>
      </w:r>
      <w:r>
        <w:rPr>
          <w:rFonts w:eastAsia="Times New Roman"/>
          <w:szCs w:val="24"/>
        </w:rPr>
        <w:t>,</w:t>
      </w:r>
      <w:r w:rsidRPr="00941DBF">
        <w:rPr>
          <w:rFonts w:eastAsia="Times New Roman"/>
          <w:szCs w:val="24"/>
        </w:rPr>
        <w:t xml:space="preserve"> </w:t>
      </w:r>
      <w:r>
        <w:rPr>
          <w:rFonts w:eastAsia="Times New Roman"/>
          <w:szCs w:val="24"/>
        </w:rPr>
        <w:t>όμως,</w:t>
      </w:r>
      <w:r w:rsidRPr="00941DBF">
        <w:rPr>
          <w:rFonts w:eastAsia="Times New Roman"/>
          <w:szCs w:val="24"/>
        </w:rPr>
        <w:t xml:space="preserve"> του </w:t>
      </w:r>
      <w:r>
        <w:rPr>
          <w:rFonts w:eastAsia="Times New Roman"/>
          <w:szCs w:val="24"/>
        </w:rPr>
        <w:t>Κ</w:t>
      </w:r>
      <w:r w:rsidRPr="00941DBF">
        <w:rPr>
          <w:rFonts w:eastAsia="Times New Roman"/>
          <w:szCs w:val="24"/>
        </w:rPr>
        <w:t xml:space="preserve">οινοβουλίου και της εκλεγμένης κυβέρνησης αποτελεί τον ένα πόλο της πρότασής </w:t>
      </w:r>
      <w:r>
        <w:rPr>
          <w:rFonts w:eastAsia="Times New Roman"/>
          <w:szCs w:val="24"/>
        </w:rPr>
        <w:t>μας,</w:t>
      </w:r>
      <w:r w:rsidRPr="00941DBF">
        <w:rPr>
          <w:rFonts w:eastAsia="Times New Roman"/>
          <w:szCs w:val="24"/>
        </w:rPr>
        <w:t xml:space="preserve"> η ενίσχ</w:t>
      </w:r>
      <w:r w:rsidRPr="00941DBF">
        <w:rPr>
          <w:rFonts w:eastAsia="Times New Roman"/>
          <w:szCs w:val="24"/>
        </w:rPr>
        <w:t>υση της λαϊκής παρέμβασης αποτελεί τον άλλον</w:t>
      </w:r>
      <w:r>
        <w:rPr>
          <w:rFonts w:eastAsia="Times New Roman"/>
          <w:szCs w:val="24"/>
        </w:rPr>
        <w:t>.</w:t>
      </w:r>
      <w:r w:rsidRPr="00941DBF">
        <w:rPr>
          <w:rFonts w:eastAsia="Times New Roman"/>
          <w:szCs w:val="24"/>
        </w:rPr>
        <w:t xml:space="preserve"> </w:t>
      </w:r>
      <w:r>
        <w:rPr>
          <w:rFonts w:eastAsia="Times New Roman"/>
          <w:szCs w:val="24"/>
        </w:rPr>
        <w:t xml:space="preserve">Γιατί ο λαός αποτελεί για εμάς τη </w:t>
      </w:r>
      <w:r w:rsidRPr="00941DBF">
        <w:rPr>
          <w:rFonts w:eastAsia="Times New Roman"/>
          <w:szCs w:val="24"/>
        </w:rPr>
        <w:t>βασική εγγύηση τήρησης της δημοκρατικής αρχής</w:t>
      </w:r>
      <w:r>
        <w:rPr>
          <w:rFonts w:eastAsia="Times New Roman"/>
          <w:szCs w:val="24"/>
        </w:rPr>
        <w:t>.</w:t>
      </w:r>
      <w:r w:rsidRPr="00941DBF">
        <w:rPr>
          <w:rFonts w:eastAsia="Times New Roman"/>
          <w:szCs w:val="24"/>
        </w:rPr>
        <w:t xml:space="preserve"> Γι</w:t>
      </w:r>
      <w:r>
        <w:rPr>
          <w:rFonts w:eastAsia="Times New Roman"/>
          <w:szCs w:val="24"/>
        </w:rPr>
        <w:t>’</w:t>
      </w:r>
      <w:r w:rsidRPr="00941DBF">
        <w:rPr>
          <w:rFonts w:eastAsia="Times New Roman"/>
          <w:szCs w:val="24"/>
        </w:rPr>
        <w:t xml:space="preserve"> αυτό προτείνουμε την κατοχύρωση του δικαιώματος για διενέργεια δημοψηφίσματος με λαϊκή πρωτοβουλία</w:t>
      </w:r>
      <w:r>
        <w:rPr>
          <w:rFonts w:eastAsia="Times New Roman"/>
          <w:szCs w:val="24"/>
        </w:rPr>
        <w:t>,</w:t>
      </w:r>
      <w:r w:rsidRPr="00941DBF">
        <w:rPr>
          <w:rFonts w:eastAsia="Times New Roman"/>
          <w:szCs w:val="24"/>
        </w:rPr>
        <w:t xml:space="preserve"> είτε για κρίσιμα εθνικά θέματα είτε για ψηφισμένα νομοσχέδια που επιθυμεί ο λαός να ανατρέψει</w:t>
      </w:r>
      <w:r>
        <w:rPr>
          <w:rFonts w:eastAsia="Times New Roman"/>
          <w:szCs w:val="24"/>
        </w:rPr>
        <w:t>, αλλά και τη θεσμοθέτηση</w:t>
      </w:r>
      <w:r w:rsidRPr="00941DBF">
        <w:rPr>
          <w:rFonts w:eastAsia="Times New Roman"/>
          <w:szCs w:val="24"/>
        </w:rPr>
        <w:t xml:space="preserve"> λαϊκής νομοθετικής πρωτοβουλίας</w:t>
      </w:r>
      <w:r>
        <w:rPr>
          <w:rFonts w:eastAsia="Times New Roman"/>
          <w:szCs w:val="24"/>
        </w:rPr>
        <w:t>.</w:t>
      </w:r>
      <w:r w:rsidRPr="00941DBF">
        <w:rPr>
          <w:rFonts w:eastAsia="Times New Roman"/>
          <w:szCs w:val="24"/>
        </w:rPr>
        <w:t xml:space="preserve"> </w:t>
      </w:r>
    </w:p>
    <w:p w14:paraId="09855D03" w14:textId="77777777" w:rsidR="00BE639A" w:rsidRDefault="00A212EC">
      <w:pPr>
        <w:spacing w:line="600" w:lineRule="auto"/>
        <w:ind w:firstLine="720"/>
        <w:jc w:val="both"/>
        <w:rPr>
          <w:rFonts w:eastAsia="Times New Roman"/>
          <w:szCs w:val="24"/>
        </w:rPr>
      </w:pPr>
      <w:r>
        <w:rPr>
          <w:rFonts w:eastAsia="Times New Roman"/>
          <w:szCs w:val="24"/>
        </w:rPr>
        <w:t xml:space="preserve">Επίσης, προτείνεται </w:t>
      </w:r>
      <w:r w:rsidRPr="00941DBF">
        <w:rPr>
          <w:rFonts w:eastAsia="Times New Roman"/>
          <w:szCs w:val="24"/>
        </w:rPr>
        <w:t xml:space="preserve">για διεθνείς συνθήκες </w:t>
      </w:r>
      <w:r>
        <w:rPr>
          <w:rFonts w:eastAsia="Times New Roman"/>
          <w:szCs w:val="24"/>
        </w:rPr>
        <w:t>ή</w:t>
      </w:r>
      <w:r w:rsidRPr="00941DBF">
        <w:rPr>
          <w:rFonts w:eastAsia="Times New Roman"/>
          <w:szCs w:val="24"/>
        </w:rPr>
        <w:t xml:space="preserve"> συμφωνίες που προβλέπουν μεταβίβαση κυριαρχικών αρμοδιοτήτ</w:t>
      </w:r>
      <w:r w:rsidRPr="00941DBF">
        <w:rPr>
          <w:rFonts w:eastAsia="Times New Roman"/>
          <w:szCs w:val="24"/>
        </w:rPr>
        <w:t xml:space="preserve">ων του </w:t>
      </w:r>
      <w:r>
        <w:rPr>
          <w:rFonts w:eastAsia="Times New Roman"/>
          <w:szCs w:val="24"/>
        </w:rPr>
        <w:t>κ</w:t>
      </w:r>
      <w:r w:rsidRPr="00941DBF">
        <w:rPr>
          <w:rFonts w:eastAsia="Times New Roman"/>
          <w:szCs w:val="24"/>
        </w:rPr>
        <w:t>ράτους</w:t>
      </w:r>
      <w:r>
        <w:rPr>
          <w:rFonts w:eastAsia="Times New Roman"/>
          <w:szCs w:val="24"/>
        </w:rPr>
        <w:t>,</w:t>
      </w:r>
      <w:r w:rsidRPr="00941DBF">
        <w:rPr>
          <w:rFonts w:eastAsia="Times New Roman"/>
          <w:szCs w:val="24"/>
        </w:rPr>
        <w:t xml:space="preserve"> αυτές υποχρεωτικά να ακυρώνονται με δημοψήφισμα</w:t>
      </w:r>
      <w:r>
        <w:rPr>
          <w:rFonts w:eastAsia="Times New Roman"/>
          <w:szCs w:val="24"/>
        </w:rPr>
        <w:t>.</w:t>
      </w:r>
      <w:r w:rsidRPr="00941DBF">
        <w:rPr>
          <w:rFonts w:eastAsia="Times New Roman"/>
          <w:szCs w:val="24"/>
        </w:rPr>
        <w:t xml:space="preserve"> </w:t>
      </w:r>
      <w:r>
        <w:rPr>
          <w:rFonts w:eastAsia="Times New Roman"/>
          <w:szCs w:val="24"/>
        </w:rPr>
        <w:t>Ε</w:t>
      </w:r>
      <w:r w:rsidRPr="00941DBF">
        <w:rPr>
          <w:rFonts w:eastAsia="Times New Roman"/>
          <w:szCs w:val="24"/>
        </w:rPr>
        <w:t>ίναι</w:t>
      </w:r>
      <w:r>
        <w:rPr>
          <w:rFonts w:eastAsia="Times New Roman"/>
          <w:szCs w:val="24"/>
        </w:rPr>
        <w:t>,</w:t>
      </w:r>
      <w:r w:rsidRPr="00941DBF">
        <w:rPr>
          <w:rFonts w:eastAsia="Times New Roman"/>
          <w:szCs w:val="24"/>
        </w:rPr>
        <w:t xml:space="preserve"> δηλαδή</w:t>
      </w:r>
      <w:r>
        <w:rPr>
          <w:rFonts w:eastAsia="Times New Roman"/>
          <w:szCs w:val="24"/>
        </w:rPr>
        <w:t>,</w:t>
      </w:r>
      <w:r w:rsidRPr="00941DBF">
        <w:rPr>
          <w:rFonts w:eastAsia="Times New Roman"/>
          <w:szCs w:val="24"/>
        </w:rPr>
        <w:t xml:space="preserve"> μέτρα που φέρνουν </w:t>
      </w:r>
      <w:r w:rsidRPr="00941DBF">
        <w:rPr>
          <w:rFonts w:eastAsia="Times New Roman"/>
          <w:szCs w:val="24"/>
        </w:rPr>
        <w:t>στο προσκήνιο</w:t>
      </w:r>
      <w:r w:rsidRPr="00941DBF">
        <w:rPr>
          <w:rFonts w:eastAsia="Times New Roman"/>
          <w:szCs w:val="24"/>
        </w:rPr>
        <w:t xml:space="preserve"> το</w:t>
      </w:r>
      <w:r>
        <w:rPr>
          <w:rFonts w:eastAsia="Times New Roman"/>
          <w:szCs w:val="24"/>
        </w:rPr>
        <w:t>ν</w:t>
      </w:r>
      <w:r w:rsidRPr="00941DBF">
        <w:rPr>
          <w:rFonts w:eastAsia="Times New Roman"/>
          <w:szCs w:val="24"/>
        </w:rPr>
        <w:t xml:space="preserve"> λαό αλλά και την πολιτική</w:t>
      </w:r>
      <w:r>
        <w:rPr>
          <w:rFonts w:eastAsia="Times New Roman"/>
          <w:szCs w:val="24"/>
        </w:rPr>
        <w:t>,</w:t>
      </w:r>
      <w:r w:rsidRPr="00941DBF">
        <w:rPr>
          <w:rFonts w:eastAsia="Times New Roman"/>
          <w:szCs w:val="24"/>
        </w:rPr>
        <w:t xml:space="preserve"> το</w:t>
      </w:r>
      <w:r>
        <w:rPr>
          <w:rFonts w:eastAsia="Times New Roman"/>
          <w:szCs w:val="24"/>
        </w:rPr>
        <w:t>ν</w:t>
      </w:r>
      <w:r w:rsidRPr="00941DBF">
        <w:rPr>
          <w:rFonts w:eastAsia="Times New Roman"/>
          <w:szCs w:val="24"/>
        </w:rPr>
        <w:t xml:space="preserve"> διάλογο</w:t>
      </w:r>
      <w:r>
        <w:rPr>
          <w:rFonts w:eastAsia="Times New Roman"/>
          <w:szCs w:val="24"/>
        </w:rPr>
        <w:t>,</w:t>
      </w:r>
      <w:r w:rsidRPr="00941DBF">
        <w:rPr>
          <w:rFonts w:eastAsia="Times New Roman"/>
          <w:szCs w:val="24"/>
        </w:rPr>
        <w:t xml:space="preserve"> τη διαφωνία</w:t>
      </w:r>
      <w:r>
        <w:rPr>
          <w:rFonts w:eastAsia="Times New Roman"/>
          <w:szCs w:val="24"/>
        </w:rPr>
        <w:t>,</w:t>
      </w:r>
      <w:r w:rsidRPr="00941DBF">
        <w:rPr>
          <w:rFonts w:eastAsia="Times New Roman"/>
          <w:szCs w:val="24"/>
        </w:rPr>
        <w:t xml:space="preserve"> την αντιπαράθεση πολιτικών σχεδίων</w:t>
      </w:r>
      <w:r>
        <w:rPr>
          <w:rFonts w:eastAsia="Times New Roman"/>
          <w:szCs w:val="24"/>
        </w:rPr>
        <w:t>.</w:t>
      </w:r>
      <w:r w:rsidRPr="00941DBF">
        <w:rPr>
          <w:rFonts w:eastAsia="Times New Roman"/>
          <w:szCs w:val="24"/>
        </w:rPr>
        <w:t xml:space="preserve"> </w:t>
      </w:r>
      <w:r>
        <w:rPr>
          <w:rFonts w:eastAsia="Times New Roman"/>
          <w:szCs w:val="24"/>
        </w:rPr>
        <w:t>Όμως,</w:t>
      </w:r>
      <w:r w:rsidRPr="00941DBF">
        <w:rPr>
          <w:rFonts w:eastAsia="Times New Roman"/>
          <w:szCs w:val="24"/>
        </w:rPr>
        <w:t xml:space="preserve"> </w:t>
      </w:r>
      <w:r>
        <w:rPr>
          <w:rFonts w:eastAsia="Times New Roman"/>
          <w:szCs w:val="24"/>
        </w:rPr>
        <w:t>τ</w:t>
      </w:r>
      <w:r w:rsidRPr="00941DBF">
        <w:rPr>
          <w:rFonts w:eastAsia="Times New Roman"/>
          <w:szCs w:val="24"/>
        </w:rPr>
        <w:t xml:space="preserve">ο Σύνταγμα δεν πρέπει να υπηρετεί μόνο </w:t>
      </w:r>
      <w:r>
        <w:rPr>
          <w:rFonts w:eastAsia="Times New Roman"/>
          <w:szCs w:val="24"/>
        </w:rPr>
        <w:t>το</w:t>
      </w:r>
      <w:r w:rsidRPr="00941DBF">
        <w:rPr>
          <w:rFonts w:eastAsia="Times New Roman"/>
          <w:szCs w:val="24"/>
        </w:rPr>
        <w:t xml:space="preserve"> κρ</w:t>
      </w:r>
      <w:r w:rsidRPr="00941DBF">
        <w:rPr>
          <w:rFonts w:eastAsia="Times New Roman"/>
          <w:szCs w:val="24"/>
        </w:rPr>
        <w:t>άτος δικαίου</w:t>
      </w:r>
      <w:r>
        <w:rPr>
          <w:rFonts w:eastAsia="Times New Roman"/>
          <w:szCs w:val="24"/>
        </w:rPr>
        <w:t>,</w:t>
      </w:r>
      <w:r w:rsidRPr="00941DBF">
        <w:rPr>
          <w:rFonts w:eastAsia="Times New Roman"/>
          <w:szCs w:val="24"/>
        </w:rPr>
        <w:t xml:space="preserve"> αλλά πρέπει να υπηρετεί και το κοινωνικό κράτος δικαίου και </w:t>
      </w:r>
      <w:r>
        <w:rPr>
          <w:rFonts w:eastAsia="Times New Roman"/>
          <w:szCs w:val="24"/>
        </w:rPr>
        <w:t xml:space="preserve">να </w:t>
      </w:r>
      <w:r w:rsidRPr="00941DBF">
        <w:rPr>
          <w:rFonts w:eastAsia="Times New Roman"/>
          <w:szCs w:val="24"/>
        </w:rPr>
        <w:t xml:space="preserve">συμπληρώνει τη </w:t>
      </w:r>
      <w:r>
        <w:rPr>
          <w:rFonts w:eastAsia="Times New Roman"/>
          <w:szCs w:val="24"/>
        </w:rPr>
        <w:t>δ</w:t>
      </w:r>
      <w:r w:rsidRPr="00941DBF">
        <w:rPr>
          <w:rFonts w:eastAsia="Times New Roman"/>
          <w:szCs w:val="24"/>
        </w:rPr>
        <w:t xml:space="preserve">ημοκρατική αρχή </w:t>
      </w:r>
      <w:r w:rsidRPr="00941DBF">
        <w:rPr>
          <w:rFonts w:eastAsia="Times New Roman"/>
          <w:szCs w:val="24"/>
        </w:rPr>
        <w:lastRenderedPageBreak/>
        <w:t>αρμονικά με τις δύο αυτές θεμελιώδεις αρχές του πολιτεύματος</w:t>
      </w:r>
      <w:r>
        <w:rPr>
          <w:rFonts w:eastAsia="Times New Roman"/>
          <w:szCs w:val="24"/>
        </w:rPr>
        <w:t>.</w:t>
      </w:r>
      <w:r w:rsidRPr="00941DBF">
        <w:rPr>
          <w:rFonts w:eastAsia="Times New Roman"/>
          <w:szCs w:val="24"/>
        </w:rPr>
        <w:t xml:space="preserve"> </w:t>
      </w:r>
      <w:r>
        <w:rPr>
          <w:rFonts w:eastAsia="Times New Roman"/>
          <w:szCs w:val="24"/>
        </w:rPr>
        <w:t>Π</w:t>
      </w:r>
      <w:r w:rsidRPr="00941DBF">
        <w:rPr>
          <w:rFonts w:eastAsia="Times New Roman"/>
          <w:szCs w:val="24"/>
        </w:rPr>
        <w:t xml:space="preserve">ρέπει να αντιμετωπιστεί </w:t>
      </w:r>
      <w:r>
        <w:rPr>
          <w:rFonts w:eastAsia="Times New Roman"/>
          <w:szCs w:val="24"/>
        </w:rPr>
        <w:t xml:space="preserve">η </w:t>
      </w:r>
      <w:r w:rsidRPr="00941DBF">
        <w:rPr>
          <w:rFonts w:eastAsia="Times New Roman"/>
          <w:szCs w:val="24"/>
        </w:rPr>
        <w:t>επίθεση στα κοινωνικά δικαιώματα</w:t>
      </w:r>
      <w:r>
        <w:rPr>
          <w:rFonts w:eastAsia="Times New Roman"/>
          <w:szCs w:val="24"/>
        </w:rPr>
        <w:t>,</w:t>
      </w:r>
      <w:r w:rsidRPr="00941DBF">
        <w:rPr>
          <w:rFonts w:eastAsia="Times New Roman"/>
          <w:szCs w:val="24"/>
        </w:rPr>
        <w:t xml:space="preserve"> η οποία</w:t>
      </w:r>
      <w:r>
        <w:rPr>
          <w:rFonts w:eastAsia="Times New Roman"/>
          <w:szCs w:val="24"/>
        </w:rPr>
        <w:t>,</w:t>
      </w:r>
      <w:r w:rsidRPr="00941DBF">
        <w:rPr>
          <w:rFonts w:eastAsia="Times New Roman"/>
          <w:szCs w:val="24"/>
        </w:rPr>
        <w:t xml:space="preserve"> ιδιαίτερα τα χρ</w:t>
      </w:r>
      <w:r w:rsidRPr="00941DBF">
        <w:rPr>
          <w:rFonts w:eastAsia="Times New Roman"/>
          <w:szCs w:val="24"/>
        </w:rPr>
        <w:t>όνια των μνημονίων</w:t>
      </w:r>
      <w:r>
        <w:rPr>
          <w:rFonts w:eastAsia="Times New Roman"/>
          <w:szCs w:val="24"/>
        </w:rPr>
        <w:t xml:space="preserve"> -</w:t>
      </w:r>
      <w:r w:rsidRPr="00941DBF">
        <w:rPr>
          <w:rFonts w:eastAsia="Times New Roman"/>
          <w:szCs w:val="24"/>
        </w:rPr>
        <w:t>αλλά και πριν από αυτά</w:t>
      </w:r>
      <w:r>
        <w:rPr>
          <w:rFonts w:eastAsia="Times New Roman"/>
          <w:szCs w:val="24"/>
        </w:rPr>
        <w:t>-</w:t>
      </w:r>
      <w:r w:rsidRPr="00941DBF">
        <w:rPr>
          <w:rFonts w:eastAsia="Times New Roman"/>
          <w:szCs w:val="24"/>
        </w:rPr>
        <w:t xml:space="preserve"> ήταν ταυτισμένη με το</w:t>
      </w:r>
      <w:r>
        <w:rPr>
          <w:rFonts w:eastAsia="Times New Roman"/>
          <w:szCs w:val="24"/>
        </w:rPr>
        <w:t>ν</w:t>
      </w:r>
      <w:r w:rsidRPr="00941DBF">
        <w:rPr>
          <w:rFonts w:eastAsia="Times New Roman"/>
          <w:szCs w:val="24"/>
        </w:rPr>
        <w:t xml:space="preserve"> νεοφιλελευθερισμό</w:t>
      </w:r>
      <w:r>
        <w:rPr>
          <w:rFonts w:eastAsia="Times New Roman"/>
          <w:szCs w:val="24"/>
        </w:rPr>
        <w:t xml:space="preserve">. Πρέπει να αναστραφεί η απαξίωση </w:t>
      </w:r>
      <w:r w:rsidRPr="00941DBF">
        <w:rPr>
          <w:rFonts w:eastAsia="Times New Roman"/>
          <w:szCs w:val="24"/>
        </w:rPr>
        <w:t>του δικαιώματος στην εργασία</w:t>
      </w:r>
      <w:r>
        <w:rPr>
          <w:rFonts w:eastAsia="Times New Roman"/>
          <w:szCs w:val="24"/>
        </w:rPr>
        <w:t>,</w:t>
      </w:r>
      <w:r w:rsidRPr="00941DBF">
        <w:rPr>
          <w:rFonts w:eastAsia="Times New Roman"/>
          <w:szCs w:val="24"/>
        </w:rPr>
        <w:t xml:space="preserve"> η απορρύθμιση της αγοράς εργασίας</w:t>
      </w:r>
      <w:r>
        <w:rPr>
          <w:rFonts w:eastAsia="Times New Roman"/>
          <w:szCs w:val="24"/>
        </w:rPr>
        <w:t>,</w:t>
      </w:r>
      <w:r w:rsidRPr="00941DBF">
        <w:rPr>
          <w:rFonts w:eastAsia="Times New Roman"/>
          <w:szCs w:val="24"/>
        </w:rPr>
        <w:t xml:space="preserve"> η αποδυνάμωση της προστασίας των κοινών αγαθών</w:t>
      </w:r>
      <w:r>
        <w:rPr>
          <w:rFonts w:eastAsia="Times New Roman"/>
          <w:szCs w:val="24"/>
        </w:rPr>
        <w:t>,</w:t>
      </w:r>
      <w:r w:rsidRPr="00941DBF">
        <w:rPr>
          <w:rFonts w:eastAsia="Times New Roman"/>
          <w:szCs w:val="24"/>
        </w:rPr>
        <w:t xml:space="preserve"> η </w:t>
      </w:r>
      <w:r>
        <w:rPr>
          <w:rFonts w:eastAsia="Times New Roman"/>
          <w:szCs w:val="24"/>
        </w:rPr>
        <w:t>σ</w:t>
      </w:r>
      <w:r w:rsidRPr="00941DBF">
        <w:rPr>
          <w:rFonts w:eastAsia="Times New Roman"/>
          <w:szCs w:val="24"/>
        </w:rPr>
        <w:t>υνταγματική αφωνία για</w:t>
      </w:r>
      <w:r w:rsidRPr="00941DBF">
        <w:rPr>
          <w:rFonts w:eastAsia="Times New Roman"/>
          <w:szCs w:val="24"/>
        </w:rPr>
        <w:t xml:space="preserve"> κρίσιμα πεδία του κοινωνικού κράτους</w:t>
      </w:r>
      <w:r>
        <w:rPr>
          <w:rFonts w:eastAsia="Times New Roman"/>
          <w:szCs w:val="24"/>
        </w:rPr>
        <w:t>.</w:t>
      </w:r>
    </w:p>
    <w:p w14:paraId="09855D04" w14:textId="77777777" w:rsidR="00BE639A" w:rsidRDefault="00A212EC">
      <w:pPr>
        <w:spacing w:line="600" w:lineRule="auto"/>
        <w:ind w:firstLine="720"/>
        <w:jc w:val="both"/>
        <w:rPr>
          <w:rFonts w:eastAsia="Times New Roman"/>
          <w:szCs w:val="24"/>
        </w:rPr>
      </w:pPr>
      <w:r>
        <w:rPr>
          <w:rFonts w:eastAsia="Times New Roman"/>
          <w:szCs w:val="24"/>
        </w:rPr>
        <w:t>Α</w:t>
      </w:r>
      <w:r w:rsidRPr="00941DBF">
        <w:rPr>
          <w:rFonts w:eastAsia="Times New Roman"/>
          <w:szCs w:val="24"/>
        </w:rPr>
        <w:t xml:space="preserve">πό την πλευρά μας </w:t>
      </w:r>
      <w:r>
        <w:rPr>
          <w:rFonts w:eastAsia="Times New Roman"/>
          <w:szCs w:val="24"/>
        </w:rPr>
        <w:t>είχαμε διακηρύξει</w:t>
      </w:r>
      <w:r w:rsidRPr="00941DBF">
        <w:rPr>
          <w:rFonts w:eastAsia="Times New Roman"/>
          <w:szCs w:val="24"/>
        </w:rPr>
        <w:t xml:space="preserve"> τη βούλησή μας για ένα Σύνταγμα που θα προστατεύει τα δημόσια αγαθά</w:t>
      </w:r>
      <w:r>
        <w:rPr>
          <w:rFonts w:eastAsia="Times New Roman"/>
          <w:szCs w:val="24"/>
        </w:rPr>
        <w:t>,</w:t>
      </w:r>
      <w:r w:rsidRPr="00941DBF">
        <w:rPr>
          <w:rFonts w:eastAsia="Times New Roman"/>
          <w:szCs w:val="24"/>
        </w:rPr>
        <w:t xml:space="preserve"> όπως το νερό και </w:t>
      </w:r>
      <w:r>
        <w:rPr>
          <w:rFonts w:eastAsia="Times New Roman"/>
          <w:szCs w:val="24"/>
        </w:rPr>
        <w:t>η</w:t>
      </w:r>
      <w:r w:rsidRPr="00941DBF">
        <w:rPr>
          <w:rFonts w:eastAsia="Times New Roman"/>
          <w:szCs w:val="24"/>
        </w:rPr>
        <w:t xml:space="preserve"> ηλεκτρική ενέργεια</w:t>
      </w:r>
      <w:r>
        <w:rPr>
          <w:rFonts w:eastAsia="Times New Roman"/>
          <w:szCs w:val="24"/>
        </w:rPr>
        <w:t>,</w:t>
      </w:r>
      <w:r w:rsidRPr="00941DBF">
        <w:rPr>
          <w:rFonts w:eastAsia="Times New Roman"/>
          <w:szCs w:val="24"/>
        </w:rPr>
        <w:t xml:space="preserve"> από την επέλαση της ιδιωτικής πρωτοβουλίας</w:t>
      </w:r>
      <w:r>
        <w:rPr>
          <w:rFonts w:eastAsia="Times New Roman"/>
          <w:szCs w:val="24"/>
        </w:rPr>
        <w:t>,</w:t>
      </w:r>
      <w:r w:rsidRPr="00941DBF">
        <w:rPr>
          <w:rFonts w:eastAsia="Times New Roman"/>
          <w:szCs w:val="24"/>
        </w:rPr>
        <w:t xml:space="preserve"> που θα κατοχυρώνει εμφατικά την προστασία της εργασίας και των εργαζομένων</w:t>
      </w:r>
      <w:r>
        <w:rPr>
          <w:rFonts w:eastAsia="Times New Roman"/>
          <w:szCs w:val="24"/>
        </w:rPr>
        <w:t>,</w:t>
      </w:r>
      <w:r w:rsidRPr="00941DBF">
        <w:rPr>
          <w:rFonts w:eastAsia="Times New Roman"/>
          <w:szCs w:val="24"/>
        </w:rPr>
        <w:t xml:space="preserve"> που θα αναγνωρίζει την αποκλειστική αρμοδιότητα των κοινωνικών εταίρων για να ορίζουν τον κατώτατο μισθό και θα ενισχύει τις κρατικές εγγυήσεις για καθολική πρόσβαση σε υπηρεσίες </w:t>
      </w:r>
      <w:r w:rsidRPr="00941DBF">
        <w:rPr>
          <w:rFonts w:eastAsia="Times New Roman"/>
          <w:szCs w:val="24"/>
        </w:rPr>
        <w:t>υγείας για όλους τους πολίτες</w:t>
      </w:r>
      <w:r>
        <w:rPr>
          <w:rFonts w:eastAsia="Times New Roman"/>
          <w:szCs w:val="24"/>
        </w:rPr>
        <w:t>,</w:t>
      </w:r>
      <w:r w:rsidRPr="00941DBF">
        <w:rPr>
          <w:rFonts w:eastAsia="Times New Roman"/>
          <w:szCs w:val="24"/>
        </w:rPr>
        <w:t xml:space="preserve"> που θα κατοχυρώνει συνταγματικά την κρατική εγγύηση ενός αξιοπρεπούς επιπέδου διαβίωσης για όλους</w:t>
      </w:r>
      <w:r>
        <w:rPr>
          <w:rFonts w:eastAsia="Times New Roman"/>
          <w:szCs w:val="24"/>
        </w:rPr>
        <w:t>.</w:t>
      </w:r>
    </w:p>
    <w:p w14:paraId="09855D05" w14:textId="77777777" w:rsidR="00BE639A" w:rsidRDefault="00A212EC">
      <w:pPr>
        <w:spacing w:line="600" w:lineRule="auto"/>
        <w:ind w:firstLine="720"/>
        <w:jc w:val="both"/>
        <w:rPr>
          <w:rFonts w:eastAsia="Times New Roman"/>
          <w:szCs w:val="24"/>
        </w:rPr>
      </w:pPr>
      <w:r>
        <w:rPr>
          <w:rFonts w:eastAsia="Times New Roman"/>
          <w:szCs w:val="24"/>
        </w:rPr>
        <w:lastRenderedPageBreak/>
        <w:t>Βεβαίως, α</w:t>
      </w:r>
      <w:r w:rsidRPr="00941DBF">
        <w:rPr>
          <w:rFonts w:eastAsia="Times New Roman"/>
          <w:szCs w:val="24"/>
        </w:rPr>
        <w:t>γαπητοί συνάδελφοι</w:t>
      </w:r>
      <w:r>
        <w:rPr>
          <w:rFonts w:eastAsia="Times New Roman"/>
          <w:szCs w:val="24"/>
        </w:rPr>
        <w:t>,</w:t>
      </w:r>
      <w:r w:rsidRPr="00941DBF">
        <w:rPr>
          <w:rFonts w:eastAsia="Times New Roman"/>
          <w:szCs w:val="24"/>
        </w:rPr>
        <w:t xml:space="preserve"> όλες αυτές οι προτάσεις αντανακλούν τις δικές μας ιδεολογικές επιλογές</w:t>
      </w:r>
      <w:r>
        <w:rPr>
          <w:rFonts w:eastAsia="Times New Roman"/>
          <w:szCs w:val="24"/>
        </w:rPr>
        <w:t>,</w:t>
      </w:r>
      <w:r w:rsidRPr="00941DBF">
        <w:rPr>
          <w:rFonts w:eastAsia="Times New Roman"/>
          <w:szCs w:val="24"/>
        </w:rPr>
        <w:t xml:space="preserve"> αλλά εκτιμούμε πως είναι</w:t>
      </w:r>
      <w:r w:rsidRPr="00941DBF">
        <w:rPr>
          <w:rFonts w:eastAsia="Times New Roman"/>
          <w:szCs w:val="24"/>
        </w:rPr>
        <w:t xml:space="preserve"> και θέσεις που ανταποκρίνονται</w:t>
      </w:r>
      <w:r>
        <w:rPr>
          <w:rFonts w:eastAsia="Times New Roman"/>
          <w:szCs w:val="24"/>
        </w:rPr>
        <w:t xml:space="preserve"> στις πραγματικές ανάγκες και τις αγωνίε</w:t>
      </w:r>
      <w:r w:rsidRPr="00941DBF">
        <w:rPr>
          <w:rFonts w:eastAsia="Times New Roman"/>
          <w:szCs w:val="24"/>
        </w:rPr>
        <w:t xml:space="preserve">ς της ελληνικής κοινωνίας και ως εκ τούτου </w:t>
      </w:r>
      <w:r>
        <w:rPr>
          <w:rFonts w:eastAsia="Times New Roman"/>
          <w:szCs w:val="24"/>
        </w:rPr>
        <w:t>μ</w:t>
      </w:r>
      <w:r w:rsidRPr="00941DBF">
        <w:rPr>
          <w:rFonts w:eastAsia="Times New Roman"/>
          <w:szCs w:val="24"/>
        </w:rPr>
        <w:t>πορούν να βρουν</w:t>
      </w:r>
      <w:r>
        <w:rPr>
          <w:rFonts w:eastAsia="Times New Roman"/>
          <w:szCs w:val="24"/>
        </w:rPr>
        <w:t xml:space="preserve"> ευήκοα ώτα σε μι</w:t>
      </w:r>
      <w:r w:rsidRPr="00941DBF">
        <w:rPr>
          <w:rFonts w:eastAsia="Times New Roman"/>
          <w:szCs w:val="24"/>
        </w:rPr>
        <w:t>α τόσο εμβληματική διαδικασία</w:t>
      </w:r>
      <w:r>
        <w:rPr>
          <w:rFonts w:eastAsia="Times New Roman"/>
          <w:szCs w:val="24"/>
        </w:rPr>
        <w:t>,</w:t>
      </w:r>
      <w:r w:rsidRPr="00941DBF">
        <w:rPr>
          <w:rFonts w:eastAsia="Times New Roman"/>
          <w:szCs w:val="24"/>
        </w:rPr>
        <w:t xml:space="preserve"> όπως είναι η διαδικασία </w:t>
      </w:r>
      <w:r>
        <w:rPr>
          <w:rFonts w:eastAsia="Times New Roman"/>
          <w:szCs w:val="24"/>
        </w:rPr>
        <w:t>Α</w:t>
      </w:r>
      <w:r w:rsidRPr="00941DBF">
        <w:rPr>
          <w:rFonts w:eastAsia="Times New Roman"/>
          <w:szCs w:val="24"/>
        </w:rPr>
        <w:t>ναθεώρηση</w:t>
      </w:r>
      <w:r>
        <w:rPr>
          <w:rFonts w:eastAsia="Times New Roman"/>
          <w:szCs w:val="24"/>
        </w:rPr>
        <w:t>ς</w:t>
      </w:r>
      <w:r w:rsidRPr="00941DBF">
        <w:rPr>
          <w:rFonts w:eastAsia="Times New Roman"/>
          <w:szCs w:val="24"/>
        </w:rPr>
        <w:t xml:space="preserve"> </w:t>
      </w:r>
      <w:r w:rsidRPr="00941DBF">
        <w:rPr>
          <w:rFonts w:eastAsia="Times New Roman"/>
          <w:szCs w:val="24"/>
        </w:rPr>
        <w:t>του Συντάγματος</w:t>
      </w:r>
      <w:r>
        <w:rPr>
          <w:rFonts w:eastAsia="Times New Roman"/>
          <w:szCs w:val="24"/>
        </w:rPr>
        <w:t>.</w:t>
      </w:r>
    </w:p>
    <w:p w14:paraId="09855D06" w14:textId="77777777" w:rsidR="00BE639A" w:rsidRDefault="00A212EC">
      <w:pPr>
        <w:spacing w:line="600" w:lineRule="auto"/>
        <w:ind w:firstLine="720"/>
        <w:jc w:val="both"/>
        <w:rPr>
          <w:rFonts w:eastAsia="Times New Roman"/>
          <w:szCs w:val="24"/>
        </w:rPr>
      </w:pPr>
      <w:r w:rsidRPr="00FC73C9">
        <w:rPr>
          <w:rFonts w:eastAsia="Times New Roman" w:cs="Times New Roman"/>
          <w:b/>
          <w:szCs w:val="24"/>
        </w:rPr>
        <w:t>ΠΡΟΕΔΡΕΥΩΝ (Γεώργιος Λαμπ</w:t>
      </w:r>
      <w:r w:rsidRPr="00FC73C9">
        <w:rPr>
          <w:rFonts w:eastAsia="Times New Roman" w:cs="Times New Roman"/>
          <w:b/>
          <w:szCs w:val="24"/>
        </w:rPr>
        <w:t>ρούλης):</w:t>
      </w:r>
      <w:r>
        <w:rPr>
          <w:rFonts w:eastAsia="Times New Roman" w:cs="Times New Roman"/>
          <w:szCs w:val="24"/>
        </w:rPr>
        <w:t xml:space="preserve"> 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του Κομμουνιστικού Κόμματος Ελλάδας κ. Θ</w:t>
      </w:r>
      <w:r>
        <w:rPr>
          <w:rFonts w:eastAsia="Times New Roman"/>
          <w:szCs w:val="24"/>
        </w:rPr>
        <w:t xml:space="preserve">ανάσης </w:t>
      </w:r>
      <w:r w:rsidRPr="00941DBF">
        <w:rPr>
          <w:rFonts w:eastAsia="Times New Roman"/>
          <w:szCs w:val="24"/>
        </w:rPr>
        <w:t>Παφίλη</w:t>
      </w:r>
      <w:r>
        <w:rPr>
          <w:rFonts w:eastAsia="Times New Roman"/>
          <w:szCs w:val="24"/>
        </w:rPr>
        <w:t>ς.</w:t>
      </w:r>
      <w:r w:rsidRPr="00941DBF">
        <w:rPr>
          <w:rFonts w:eastAsia="Times New Roman"/>
          <w:szCs w:val="24"/>
        </w:rPr>
        <w:t xml:space="preserve"> </w:t>
      </w:r>
      <w:r>
        <w:rPr>
          <w:rFonts w:eastAsia="Times New Roman"/>
          <w:szCs w:val="24"/>
        </w:rPr>
        <w:t>Μ</w:t>
      </w:r>
      <w:r w:rsidRPr="00941DBF">
        <w:rPr>
          <w:rFonts w:eastAsia="Times New Roman"/>
          <w:szCs w:val="24"/>
        </w:rPr>
        <w:t>ετά θα ακολουθήσει ένας ομιλητής</w:t>
      </w:r>
      <w:r>
        <w:rPr>
          <w:rFonts w:eastAsia="Times New Roman"/>
          <w:szCs w:val="24"/>
        </w:rPr>
        <w:t xml:space="preserve">, </w:t>
      </w:r>
      <w:r w:rsidRPr="00941DBF">
        <w:rPr>
          <w:rFonts w:eastAsia="Times New Roman"/>
          <w:szCs w:val="24"/>
        </w:rPr>
        <w:t xml:space="preserve">ο </w:t>
      </w:r>
      <w:r>
        <w:rPr>
          <w:rFonts w:eastAsia="Times New Roman"/>
          <w:szCs w:val="24"/>
        </w:rPr>
        <w:t>κ.</w:t>
      </w:r>
      <w:r w:rsidRPr="00941DBF">
        <w:rPr>
          <w:rFonts w:eastAsia="Times New Roman"/>
          <w:szCs w:val="24"/>
        </w:rPr>
        <w:t xml:space="preserve"> </w:t>
      </w:r>
      <w:r w:rsidRPr="001C4745">
        <w:rPr>
          <w:rFonts w:eastAsia="Times New Roman"/>
          <w:szCs w:val="24"/>
        </w:rPr>
        <w:t xml:space="preserve">Βεσυρόπουλος </w:t>
      </w:r>
      <w:r>
        <w:rPr>
          <w:rFonts w:eastAsia="Times New Roman"/>
          <w:szCs w:val="24"/>
        </w:rPr>
        <w:t xml:space="preserve">εν προκειμένω και στη συνέχεια </w:t>
      </w:r>
      <w:r w:rsidRPr="00941DBF">
        <w:rPr>
          <w:rFonts w:eastAsia="Times New Roman"/>
          <w:szCs w:val="24"/>
        </w:rPr>
        <w:t xml:space="preserve">η </w:t>
      </w:r>
      <w:r>
        <w:rPr>
          <w:rFonts w:eastAsia="Times New Roman"/>
          <w:szCs w:val="24"/>
        </w:rPr>
        <w:t>κ.</w:t>
      </w:r>
      <w:r w:rsidRPr="00941DBF">
        <w:rPr>
          <w:rFonts w:eastAsia="Times New Roman"/>
          <w:szCs w:val="24"/>
        </w:rPr>
        <w:t xml:space="preserve"> </w:t>
      </w:r>
      <w:r w:rsidRPr="00941DBF">
        <w:rPr>
          <w:rFonts w:eastAsia="Times New Roman"/>
          <w:szCs w:val="24"/>
        </w:rPr>
        <w:t>Βάκη</w:t>
      </w:r>
      <w:r>
        <w:rPr>
          <w:rFonts w:eastAsia="Times New Roman"/>
          <w:szCs w:val="24"/>
        </w:rPr>
        <w:t>,</w:t>
      </w:r>
      <w:r w:rsidRPr="00941DBF">
        <w:rPr>
          <w:rFonts w:eastAsia="Times New Roman"/>
          <w:szCs w:val="24"/>
        </w:rPr>
        <w:t xml:space="preserve"> </w:t>
      </w:r>
      <w:r w:rsidRPr="00941DBF">
        <w:rPr>
          <w:rFonts w:eastAsia="Times New Roman"/>
          <w:szCs w:val="24"/>
        </w:rPr>
        <w:t>Κ</w:t>
      </w:r>
      <w:r w:rsidRPr="00941DBF">
        <w:rPr>
          <w:rFonts w:eastAsia="Times New Roman"/>
          <w:szCs w:val="24"/>
        </w:rPr>
        <w:t xml:space="preserve">οινοβουλευτική </w:t>
      </w:r>
      <w:r w:rsidRPr="00941DBF">
        <w:rPr>
          <w:rFonts w:eastAsia="Times New Roman"/>
          <w:szCs w:val="24"/>
        </w:rPr>
        <w:t>Ε</w:t>
      </w:r>
      <w:r w:rsidRPr="00941DBF">
        <w:rPr>
          <w:rFonts w:eastAsia="Times New Roman"/>
          <w:szCs w:val="24"/>
        </w:rPr>
        <w:t>κπρόσωπος του ΣΥΡΙΖΑ</w:t>
      </w:r>
      <w:r>
        <w:rPr>
          <w:rFonts w:eastAsia="Times New Roman"/>
          <w:szCs w:val="24"/>
        </w:rPr>
        <w:t>.</w:t>
      </w:r>
    </w:p>
    <w:p w14:paraId="09855D07" w14:textId="77777777" w:rsidR="00BE639A" w:rsidRDefault="00A212EC">
      <w:pPr>
        <w:spacing w:line="600" w:lineRule="auto"/>
        <w:ind w:firstLine="720"/>
        <w:jc w:val="both"/>
        <w:rPr>
          <w:rFonts w:eastAsia="Times New Roman"/>
          <w:szCs w:val="24"/>
        </w:rPr>
      </w:pPr>
      <w:r>
        <w:rPr>
          <w:rFonts w:eastAsia="Times New Roman"/>
          <w:szCs w:val="24"/>
        </w:rPr>
        <w:t>Ορίστε, κύριε</w:t>
      </w:r>
      <w:r>
        <w:rPr>
          <w:rFonts w:eastAsia="Times New Roman"/>
          <w:szCs w:val="24"/>
        </w:rPr>
        <w:t xml:space="preserve"> Παφίλη.</w:t>
      </w:r>
    </w:p>
    <w:p w14:paraId="09855D08" w14:textId="77777777" w:rsidR="00BE639A" w:rsidRDefault="00A212EC">
      <w:pPr>
        <w:spacing w:line="600" w:lineRule="auto"/>
        <w:ind w:firstLine="720"/>
        <w:jc w:val="both"/>
        <w:rPr>
          <w:rFonts w:eastAsia="Times New Roman"/>
          <w:szCs w:val="24"/>
        </w:rPr>
      </w:pPr>
      <w:r w:rsidRPr="00E17C88">
        <w:rPr>
          <w:rFonts w:eastAsia="Times New Roman"/>
          <w:b/>
          <w:szCs w:val="24"/>
        </w:rPr>
        <w:t>ΑΘΑΝΑΣΙΟΣ ΠΑΦΙΛΗΣ:</w:t>
      </w:r>
      <w:r>
        <w:rPr>
          <w:rFonts w:eastAsia="Times New Roman"/>
          <w:szCs w:val="24"/>
        </w:rPr>
        <w:t xml:space="preserve"> </w:t>
      </w:r>
      <w:r w:rsidRPr="00941DBF">
        <w:rPr>
          <w:rFonts w:eastAsia="Times New Roman"/>
          <w:szCs w:val="24"/>
        </w:rPr>
        <w:t xml:space="preserve">Παρά το γεγονός ότι η </w:t>
      </w:r>
      <w:r>
        <w:rPr>
          <w:rFonts w:eastAsia="Times New Roman"/>
          <w:szCs w:val="24"/>
        </w:rPr>
        <w:t>α</w:t>
      </w:r>
      <w:r w:rsidRPr="00941DBF">
        <w:rPr>
          <w:rFonts w:eastAsia="Times New Roman"/>
          <w:szCs w:val="24"/>
        </w:rPr>
        <w:t xml:space="preserve">ναθεώρηση του Συντάγματος αναγγέλθηκε με τυμπανοκρουσίες </w:t>
      </w:r>
      <w:r>
        <w:rPr>
          <w:rFonts w:eastAsia="Times New Roman"/>
          <w:szCs w:val="24"/>
        </w:rPr>
        <w:t>α</w:t>
      </w:r>
      <w:r w:rsidRPr="00941DBF">
        <w:rPr>
          <w:rFonts w:eastAsia="Times New Roman"/>
          <w:szCs w:val="24"/>
        </w:rPr>
        <w:t xml:space="preserve">πό πλευράς </w:t>
      </w:r>
      <w:r>
        <w:rPr>
          <w:rFonts w:eastAsia="Times New Roman"/>
          <w:szCs w:val="24"/>
        </w:rPr>
        <w:t xml:space="preserve">του </w:t>
      </w:r>
      <w:r w:rsidRPr="00941DBF">
        <w:rPr>
          <w:rFonts w:eastAsia="Times New Roman"/>
          <w:szCs w:val="24"/>
        </w:rPr>
        <w:t>ΣΥΡΙΖΑ και μεγάλη υποδοχή από τα αστικά κόμματα</w:t>
      </w:r>
      <w:r>
        <w:rPr>
          <w:rFonts w:eastAsia="Times New Roman"/>
          <w:szCs w:val="24"/>
        </w:rPr>
        <w:t>,</w:t>
      </w:r>
      <w:r w:rsidRPr="00941DBF">
        <w:rPr>
          <w:rFonts w:eastAsia="Times New Roman"/>
          <w:szCs w:val="24"/>
        </w:rPr>
        <w:t xml:space="preserve"> </w:t>
      </w:r>
      <w:r>
        <w:rPr>
          <w:rFonts w:eastAsia="Times New Roman"/>
          <w:szCs w:val="24"/>
        </w:rPr>
        <w:t>π</w:t>
      </w:r>
      <w:r w:rsidRPr="00941DBF">
        <w:rPr>
          <w:rFonts w:eastAsia="Times New Roman"/>
          <w:szCs w:val="24"/>
        </w:rPr>
        <w:t xml:space="preserve">αρά το γεγονός ότι επιχειρήθηκε και επιχειρείται να στηθεί ένα πλαστό </w:t>
      </w:r>
      <w:r>
        <w:rPr>
          <w:rFonts w:eastAsia="Times New Roman"/>
          <w:szCs w:val="24"/>
        </w:rPr>
        <w:t>δ</w:t>
      </w:r>
      <w:r w:rsidRPr="00941DBF">
        <w:rPr>
          <w:rFonts w:eastAsia="Times New Roman"/>
          <w:szCs w:val="24"/>
        </w:rPr>
        <w:t>ίλημμα</w:t>
      </w:r>
      <w:r>
        <w:rPr>
          <w:rFonts w:eastAsia="Times New Roman"/>
          <w:szCs w:val="24"/>
        </w:rPr>
        <w:t>,</w:t>
      </w:r>
      <w:r w:rsidRPr="00941DBF">
        <w:rPr>
          <w:rFonts w:eastAsia="Times New Roman"/>
          <w:szCs w:val="24"/>
        </w:rPr>
        <w:t xml:space="preserve"> ως συνήθως</w:t>
      </w:r>
      <w:r>
        <w:rPr>
          <w:rFonts w:eastAsia="Times New Roman"/>
          <w:szCs w:val="24"/>
        </w:rPr>
        <w:t>,</w:t>
      </w:r>
      <w:r w:rsidRPr="00941DBF">
        <w:rPr>
          <w:rFonts w:eastAsia="Times New Roman"/>
          <w:szCs w:val="24"/>
        </w:rPr>
        <w:t xml:space="preserve"> </w:t>
      </w:r>
      <w:r>
        <w:rPr>
          <w:rFonts w:eastAsia="Times New Roman"/>
          <w:szCs w:val="24"/>
        </w:rPr>
        <w:t>το δίλημμα πρόοδος-</w:t>
      </w:r>
      <w:r w:rsidRPr="00941DBF">
        <w:rPr>
          <w:rFonts w:eastAsia="Times New Roman"/>
          <w:szCs w:val="24"/>
        </w:rPr>
        <w:t>συντήρηση που δεν έχει ουσιαστική βάση</w:t>
      </w:r>
      <w:r>
        <w:rPr>
          <w:rFonts w:eastAsia="Times New Roman"/>
          <w:szCs w:val="24"/>
        </w:rPr>
        <w:t>,</w:t>
      </w:r>
      <w:r w:rsidRPr="00941DBF">
        <w:rPr>
          <w:rFonts w:eastAsia="Times New Roman"/>
          <w:szCs w:val="24"/>
        </w:rPr>
        <w:t xml:space="preserve"> σε όλη τη συζήτηση και </w:t>
      </w:r>
      <w:r w:rsidRPr="00941DBF">
        <w:rPr>
          <w:rFonts w:eastAsia="Times New Roman"/>
          <w:szCs w:val="24"/>
        </w:rPr>
        <w:lastRenderedPageBreak/>
        <w:t xml:space="preserve">στην </w:t>
      </w:r>
      <w:r>
        <w:rPr>
          <w:rFonts w:eastAsia="Times New Roman"/>
          <w:szCs w:val="24"/>
        </w:rPr>
        <w:t>ε</w:t>
      </w:r>
      <w:r w:rsidRPr="00941DBF">
        <w:rPr>
          <w:rFonts w:eastAsia="Times New Roman"/>
          <w:szCs w:val="24"/>
        </w:rPr>
        <w:t xml:space="preserve">πιτροπή </w:t>
      </w:r>
      <w:r w:rsidRPr="00941DBF">
        <w:rPr>
          <w:rFonts w:eastAsia="Times New Roman"/>
          <w:szCs w:val="24"/>
        </w:rPr>
        <w:t>και στην Ολομέλεια</w:t>
      </w:r>
      <w:r>
        <w:rPr>
          <w:rFonts w:eastAsia="Times New Roman"/>
          <w:szCs w:val="24"/>
        </w:rPr>
        <w:t>,</w:t>
      </w:r>
      <w:r w:rsidRPr="00941DBF">
        <w:rPr>
          <w:rFonts w:eastAsia="Times New Roman"/>
          <w:szCs w:val="24"/>
        </w:rPr>
        <w:t xml:space="preserve"> πέρα από επιμέρους αψιμαχίες και κορώνες</w:t>
      </w:r>
      <w:r>
        <w:rPr>
          <w:rFonts w:eastAsia="Times New Roman"/>
          <w:szCs w:val="24"/>
        </w:rPr>
        <w:t>,</w:t>
      </w:r>
      <w:r w:rsidRPr="00941DBF">
        <w:rPr>
          <w:rFonts w:eastAsia="Times New Roman"/>
          <w:szCs w:val="24"/>
        </w:rPr>
        <w:t xml:space="preserve"> </w:t>
      </w:r>
      <w:r>
        <w:rPr>
          <w:rFonts w:eastAsia="Times New Roman"/>
          <w:szCs w:val="24"/>
        </w:rPr>
        <w:t>α</w:t>
      </w:r>
      <w:r w:rsidRPr="00941DBF">
        <w:rPr>
          <w:rFonts w:eastAsia="Times New Roman"/>
          <w:szCs w:val="24"/>
        </w:rPr>
        <w:t xml:space="preserve">πό άποψη ουσίας κυριαρχούν χαμηλοί </w:t>
      </w:r>
      <w:r>
        <w:rPr>
          <w:rFonts w:eastAsia="Times New Roman"/>
          <w:szCs w:val="24"/>
        </w:rPr>
        <w:t>τ</w:t>
      </w:r>
      <w:r w:rsidRPr="00941DBF">
        <w:rPr>
          <w:rFonts w:eastAsia="Times New Roman"/>
          <w:szCs w:val="24"/>
        </w:rPr>
        <w:t>όνοι και συναινετικό κλίμα</w:t>
      </w:r>
      <w:r>
        <w:rPr>
          <w:rFonts w:eastAsia="Times New Roman"/>
          <w:szCs w:val="24"/>
        </w:rPr>
        <w:t>.</w:t>
      </w:r>
      <w:r w:rsidRPr="00941DBF">
        <w:rPr>
          <w:rFonts w:eastAsia="Times New Roman"/>
          <w:szCs w:val="24"/>
        </w:rPr>
        <w:t xml:space="preserve"> </w:t>
      </w:r>
    </w:p>
    <w:p w14:paraId="09855D09" w14:textId="77777777" w:rsidR="00BE639A" w:rsidRDefault="00A212EC">
      <w:pPr>
        <w:spacing w:line="600" w:lineRule="auto"/>
        <w:ind w:firstLine="720"/>
        <w:jc w:val="both"/>
        <w:rPr>
          <w:rFonts w:eastAsia="Times New Roman"/>
          <w:szCs w:val="24"/>
        </w:rPr>
      </w:pPr>
      <w:r>
        <w:rPr>
          <w:rFonts w:eastAsia="Times New Roman"/>
          <w:szCs w:val="24"/>
        </w:rPr>
        <w:t>Ε</w:t>
      </w:r>
      <w:r w:rsidRPr="00941DBF">
        <w:rPr>
          <w:rFonts w:eastAsia="Times New Roman"/>
          <w:szCs w:val="24"/>
        </w:rPr>
        <w:t>ίναι φυσιολογικό κ</w:t>
      </w:r>
      <w:r w:rsidRPr="00941DBF">
        <w:rPr>
          <w:rFonts w:eastAsia="Times New Roman"/>
          <w:szCs w:val="24"/>
        </w:rPr>
        <w:t>ατά τη γνώμη</w:t>
      </w:r>
      <w:r>
        <w:rPr>
          <w:rFonts w:eastAsia="Times New Roman"/>
          <w:szCs w:val="24"/>
        </w:rPr>
        <w:t xml:space="preserve"> μας.</w:t>
      </w:r>
      <w:r w:rsidRPr="00941DBF">
        <w:rPr>
          <w:rFonts w:eastAsia="Times New Roman"/>
          <w:szCs w:val="24"/>
        </w:rPr>
        <w:t xml:space="preserve"> </w:t>
      </w:r>
      <w:r>
        <w:rPr>
          <w:rFonts w:eastAsia="Times New Roman"/>
          <w:szCs w:val="24"/>
        </w:rPr>
        <w:t>Γ</w:t>
      </w:r>
      <w:r w:rsidRPr="00941DBF">
        <w:rPr>
          <w:rFonts w:eastAsia="Times New Roman"/>
          <w:szCs w:val="24"/>
        </w:rPr>
        <w:t>ιατί</w:t>
      </w:r>
      <w:r>
        <w:rPr>
          <w:rFonts w:eastAsia="Times New Roman"/>
          <w:szCs w:val="24"/>
        </w:rPr>
        <w:t>; Γ</w:t>
      </w:r>
      <w:r w:rsidRPr="00941DBF">
        <w:rPr>
          <w:rFonts w:eastAsia="Times New Roman"/>
          <w:szCs w:val="24"/>
        </w:rPr>
        <w:t xml:space="preserve">ιατί το Σύνταγμα κατοχυρώνει την εξουσία της αστικής </w:t>
      </w:r>
      <w:r>
        <w:rPr>
          <w:rFonts w:eastAsia="Times New Roman"/>
          <w:szCs w:val="24"/>
        </w:rPr>
        <w:t>τ</w:t>
      </w:r>
      <w:r w:rsidRPr="00941DBF">
        <w:rPr>
          <w:rFonts w:eastAsia="Times New Roman"/>
          <w:szCs w:val="24"/>
        </w:rPr>
        <w:t>άξης</w:t>
      </w:r>
      <w:r>
        <w:rPr>
          <w:rFonts w:eastAsia="Times New Roman"/>
          <w:szCs w:val="24"/>
        </w:rPr>
        <w:t>,</w:t>
      </w:r>
      <w:r w:rsidRPr="00941DBF">
        <w:rPr>
          <w:rFonts w:eastAsia="Times New Roman"/>
          <w:szCs w:val="24"/>
        </w:rPr>
        <w:t xml:space="preserve"> διασφαλίζει </w:t>
      </w:r>
      <w:r>
        <w:rPr>
          <w:rFonts w:eastAsia="Times New Roman"/>
          <w:szCs w:val="24"/>
        </w:rPr>
        <w:t>τ</w:t>
      </w:r>
      <w:r w:rsidRPr="00941DBF">
        <w:rPr>
          <w:rFonts w:eastAsia="Times New Roman"/>
          <w:szCs w:val="24"/>
        </w:rPr>
        <w:t>α δικά της συμφέροντα</w:t>
      </w:r>
      <w:r>
        <w:rPr>
          <w:rFonts w:eastAsia="Times New Roman"/>
          <w:szCs w:val="24"/>
        </w:rPr>
        <w:t>,</w:t>
      </w:r>
      <w:r w:rsidRPr="00941DBF">
        <w:rPr>
          <w:rFonts w:eastAsia="Times New Roman"/>
          <w:szCs w:val="24"/>
        </w:rPr>
        <w:t xml:space="preserve"> τις δικές τις συμμαχίες</w:t>
      </w:r>
      <w:r>
        <w:rPr>
          <w:rFonts w:eastAsia="Times New Roman"/>
          <w:szCs w:val="24"/>
        </w:rPr>
        <w:t>,</w:t>
      </w:r>
      <w:r w:rsidRPr="00941DBF">
        <w:rPr>
          <w:rFonts w:eastAsia="Times New Roman"/>
          <w:szCs w:val="24"/>
        </w:rPr>
        <w:t xml:space="preserve"> προωθεί τους στόχους και τις επιδιώξεις </w:t>
      </w:r>
      <w:r>
        <w:rPr>
          <w:rFonts w:eastAsia="Times New Roman"/>
          <w:szCs w:val="24"/>
        </w:rPr>
        <w:t>της.</w:t>
      </w:r>
      <w:r w:rsidRPr="00941DBF">
        <w:rPr>
          <w:rFonts w:eastAsia="Times New Roman"/>
          <w:szCs w:val="24"/>
        </w:rPr>
        <w:t xml:space="preserve"> </w:t>
      </w:r>
      <w:r>
        <w:rPr>
          <w:rFonts w:eastAsia="Times New Roman"/>
          <w:szCs w:val="24"/>
        </w:rPr>
        <w:t>Κ</w:t>
      </w:r>
      <w:r w:rsidRPr="00941DBF">
        <w:rPr>
          <w:rFonts w:eastAsia="Times New Roman"/>
          <w:szCs w:val="24"/>
        </w:rPr>
        <w:t xml:space="preserve">αι ας αφήσουν αυτά τα γελοία ορισμένοι ομιλητές του ΣΥΡΙΖΑ ότι </w:t>
      </w:r>
      <w:r w:rsidRPr="00941DBF">
        <w:rPr>
          <w:rFonts w:eastAsia="Times New Roman"/>
          <w:szCs w:val="24"/>
        </w:rPr>
        <w:t>το Σύνταγμα αποτυπώνει μόνο το</w:t>
      </w:r>
      <w:r>
        <w:rPr>
          <w:rFonts w:eastAsia="Times New Roman"/>
          <w:szCs w:val="24"/>
        </w:rPr>
        <w:t>ν</w:t>
      </w:r>
      <w:r w:rsidRPr="00941DBF">
        <w:rPr>
          <w:rFonts w:eastAsia="Times New Roman"/>
          <w:szCs w:val="24"/>
        </w:rPr>
        <w:t xml:space="preserve"> συσχετισμό των </w:t>
      </w:r>
      <w:r>
        <w:rPr>
          <w:rFonts w:eastAsia="Times New Roman"/>
          <w:szCs w:val="24"/>
        </w:rPr>
        <w:t>δ</w:t>
      </w:r>
      <w:r w:rsidRPr="00941DBF">
        <w:rPr>
          <w:rFonts w:eastAsia="Times New Roman"/>
          <w:szCs w:val="24"/>
        </w:rPr>
        <w:t>υνάμεων</w:t>
      </w:r>
      <w:r>
        <w:rPr>
          <w:rFonts w:eastAsia="Times New Roman"/>
          <w:szCs w:val="24"/>
        </w:rPr>
        <w:t>.</w:t>
      </w:r>
      <w:r w:rsidRPr="00941DBF">
        <w:rPr>
          <w:rFonts w:eastAsia="Times New Roman"/>
          <w:szCs w:val="24"/>
        </w:rPr>
        <w:t xml:space="preserve"> Όχι</w:t>
      </w:r>
      <w:r>
        <w:rPr>
          <w:rFonts w:eastAsia="Times New Roman"/>
          <w:szCs w:val="24"/>
        </w:rPr>
        <w:t>!</w:t>
      </w:r>
      <w:r w:rsidRPr="00941DBF">
        <w:rPr>
          <w:rFonts w:eastAsia="Times New Roman"/>
          <w:szCs w:val="24"/>
        </w:rPr>
        <w:t xml:space="preserve"> Είναι Σύνταγμα της </w:t>
      </w:r>
      <w:r>
        <w:rPr>
          <w:rFonts w:eastAsia="Times New Roman"/>
          <w:szCs w:val="24"/>
        </w:rPr>
        <w:t>κυρίαρχης</w:t>
      </w:r>
      <w:r w:rsidRPr="00941DBF">
        <w:rPr>
          <w:rFonts w:eastAsia="Times New Roman"/>
          <w:szCs w:val="24"/>
        </w:rPr>
        <w:t xml:space="preserve"> </w:t>
      </w:r>
      <w:r>
        <w:rPr>
          <w:rFonts w:eastAsia="Times New Roman"/>
          <w:szCs w:val="24"/>
        </w:rPr>
        <w:t>τάξης. Α</w:t>
      </w:r>
      <w:r w:rsidRPr="00941DBF">
        <w:rPr>
          <w:rFonts w:eastAsia="Times New Roman"/>
          <w:szCs w:val="24"/>
        </w:rPr>
        <w:t>λλά δεν τολμά</w:t>
      </w:r>
      <w:r>
        <w:rPr>
          <w:rFonts w:eastAsia="Times New Roman"/>
          <w:szCs w:val="24"/>
        </w:rPr>
        <w:t xml:space="preserve">νε να το πουν. </w:t>
      </w:r>
    </w:p>
    <w:p w14:paraId="09855D0A" w14:textId="77777777" w:rsidR="00BE639A" w:rsidRDefault="00A212EC">
      <w:pPr>
        <w:spacing w:line="600" w:lineRule="auto"/>
        <w:ind w:firstLine="720"/>
        <w:jc w:val="both"/>
        <w:rPr>
          <w:rFonts w:eastAsia="Times New Roman"/>
          <w:szCs w:val="24"/>
        </w:rPr>
      </w:pPr>
      <w:r>
        <w:rPr>
          <w:rFonts w:eastAsia="Times New Roman"/>
          <w:szCs w:val="24"/>
        </w:rPr>
        <w:t>Σ’</w:t>
      </w:r>
      <w:r w:rsidRPr="00941DBF">
        <w:rPr>
          <w:rFonts w:eastAsia="Times New Roman"/>
          <w:szCs w:val="24"/>
        </w:rPr>
        <w:t xml:space="preserve"> αυτό</w:t>
      </w:r>
      <w:r>
        <w:rPr>
          <w:rFonts w:eastAsia="Times New Roman"/>
          <w:szCs w:val="24"/>
        </w:rPr>
        <w:t>ν</w:t>
      </w:r>
      <w:r w:rsidRPr="00941DBF">
        <w:rPr>
          <w:rFonts w:eastAsia="Times New Roman"/>
          <w:szCs w:val="24"/>
        </w:rPr>
        <w:t xml:space="preserve"> το</w:t>
      </w:r>
      <w:r>
        <w:rPr>
          <w:rFonts w:eastAsia="Times New Roman"/>
          <w:szCs w:val="24"/>
        </w:rPr>
        <w:t>ν</w:t>
      </w:r>
      <w:r w:rsidRPr="00941DBF">
        <w:rPr>
          <w:rFonts w:eastAsia="Times New Roman"/>
          <w:szCs w:val="24"/>
        </w:rPr>
        <w:t xml:space="preserve"> χαρακτήρα συμφωνούν τα άλλα κόμματα</w:t>
      </w:r>
      <w:r>
        <w:rPr>
          <w:rFonts w:eastAsia="Times New Roman"/>
          <w:szCs w:val="24"/>
        </w:rPr>
        <w:t>;</w:t>
      </w:r>
      <w:r w:rsidRPr="00941DBF">
        <w:rPr>
          <w:rFonts w:eastAsia="Times New Roman"/>
          <w:szCs w:val="24"/>
        </w:rPr>
        <w:t xml:space="preserve"> </w:t>
      </w:r>
      <w:r>
        <w:rPr>
          <w:rFonts w:eastAsia="Times New Roman"/>
          <w:szCs w:val="24"/>
        </w:rPr>
        <w:t>Σ</w:t>
      </w:r>
      <w:r w:rsidRPr="00941DBF">
        <w:rPr>
          <w:rFonts w:eastAsia="Times New Roman"/>
          <w:szCs w:val="24"/>
        </w:rPr>
        <w:t>υμφωνούν όλα</w:t>
      </w:r>
      <w:r>
        <w:rPr>
          <w:rFonts w:eastAsia="Times New Roman"/>
          <w:szCs w:val="24"/>
        </w:rPr>
        <w:t>,</w:t>
      </w:r>
      <w:r w:rsidRPr="00941DBF">
        <w:rPr>
          <w:rFonts w:eastAsia="Times New Roman"/>
          <w:szCs w:val="24"/>
        </w:rPr>
        <w:t xml:space="preserve"> μηδενός εξαιρουμένου</w:t>
      </w:r>
      <w:r>
        <w:rPr>
          <w:rFonts w:eastAsia="Times New Roman"/>
          <w:szCs w:val="24"/>
        </w:rPr>
        <w:t>, εκτός από το ΚΚΕ</w:t>
      </w:r>
      <w:r w:rsidRPr="00941DBF">
        <w:rPr>
          <w:rFonts w:eastAsia="Times New Roman"/>
          <w:szCs w:val="24"/>
        </w:rPr>
        <w:t xml:space="preserve">. </w:t>
      </w:r>
      <w:r>
        <w:rPr>
          <w:rFonts w:eastAsia="Times New Roman"/>
          <w:szCs w:val="24"/>
        </w:rPr>
        <w:t xml:space="preserve">Και </w:t>
      </w:r>
      <w:r w:rsidRPr="00941DBF">
        <w:rPr>
          <w:rFonts w:eastAsia="Times New Roman"/>
          <w:szCs w:val="24"/>
        </w:rPr>
        <w:t xml:space="preserve">εδώ είναι η βάση της </w:t>
      </w:r>
      <w:r>
        <w:rPr>
          <w:rFonts w:eastAsia="Times New Roman"/>
          <w:szCs w:val="24"/>
        </w:rPr>
        <w:t xml:space="preserve">συναίνεσης. </w:t>
      </w:r>
      <w:r w:rsidRPr="00941DBF">
        <w:rPr>
          <w:rFonts w:eastAsia="Times New Roman"/>
          <w:szCs w:val="24"/>
        </w:rPr>
        <w:t>Αυτή είναι η κοινή βάση</w:t>
      </w:r>
      <w:r>
        <w:rPr>
          <w:rFonts w:eastAsia="Times New Roman"/>
          <w:szCs w:val="24"/>
        </w:rPr>
        <w:t>,</w:t>
      </w:r>
      <w:r w:rsidRPr="00941DBF">
        <w:rPr>
          <w:rFonts w:eastAsia="Times New Roman"/>
          <w:szCs w:val="24"/>
        </w:rPr>
        <w:t xml:space="preserve"> τα </w:t>
      </w:r>
      <w:r>
        <w:rPr>
          <w:rFonts w:eastAsia="Times New Roman"/>
          <w:szCs w:val="24"/>
        </w:rPr>
        <w:t>ά</w:t>
      </w:r>
      <w:r w:rsidRPr="00941DBF">
        <w:rPr>
          <w:rFonts w:eastAsia="Times New Roman"/>
          <w:szCs w:val="24"/>
        </w:rPr>
        <w:t xml:space="preserve">για των </w:t>
      </w:r>
      <w:r>
        <w:rPr>
          <w:rFonts w:eastAsia="Times New Roman"/>
          <w:szCs w:val="24"/>
        </w:rPr>
        <w:t>α</w:t>
      </w:r>
      <w:r w:rsidRPr="00941DBF">
        <w:rPr>
          <w:rFonts w:eastAsia="Times New Roman"/>
          <w:szCs w:val="24"/>
        </w:rPr>
        <w:t>γίων</w:t>
      </w:r>
      <w:r>
        <w:rPr>
          <w:rFonts w:eastAsia="Times New Roman"/>
          <w:szCs w:val="24"/>
        </w:rPr>
        <w:t>,</w:t>
      </w:r>
      <w:r w:rsidRPr="00941DBF">
        <w:rPr>
          <w:rFonts w:eastAsia="Times New Roman"/>
          <w:szCs w:val="24"/>
        </w:rPr>
        <w:t xml:space="preserve"> η κοινή αφετηρία</w:t>
      </w:r>
      <w:r>
        <w:rPr>
          <w:rFonts w:eastAsia="Times New Roman"/>
          <w:szCs w:val="24"/>
        </w:rPr>
        <w:t>,</w:t>
      </w:r>
      <w:r w:rsidRPr="00941DBF">
        <w:rPr>
          <w:rFonts w:eastAsia="Times New Roman"/>
          <w:szCs w:val="24"/>
        </w:rPr>
        <w:t xml:space="preserve"> που </w:t>
      </w:r>
      <w:r>
        <w:rPr>
          <w:rFonts w:eastAsia="Times New Roman"/>
          <w:szCs w:val="24"/>
        </w:rPr>
        <w:t>ά</w:t>
      </w:r>
      <w:r w:rsidRPr="00941DBF">
        <w:rPr>
          <w:rFonts w:eastAsia="Times New Roman"/>
          <w:szCs w:val="24"/>
        </w:rPr>
        <w:t>λλωστε εκφράζεται όχι μόνο στο Σύνταγμα</w:t>
      </w:r>
      <w:r>
        <w:rPr>
          <w:rFonts w:eastAsia="Times New Roman"/>
          <w:szCs w:val="24"/>
        </w:rPr>
        <w:t>,</w:t>
      </w:r>
      <w:r w:rsidRPr="00941DBF">
        <w:rPr>
          <w:rFonts w:eastAsia="Times New Roman"/>
          <w:szCs w:val="24"/>
        </w:rPr>
        <w:t xml:space="preserve"> </w:t>
      </w:r>
      <w:r>
        <w:rPr>
          <w:rFonts w:eastAsia="Times New Roman"/>
          <w:szCs w:val="24"/>
        </w:rPr>
        <w:t>α</w:t>
      </w:r>
      <w:r w:rsidRPr="00941DBF">
        <w:rPr>
          <w:rFonts w:eastAsia="Times New Roman"/>
          <w:szCs w:val="24"/>
        </w:rPr>
        <w:t>λλά στον οικονομικό τομέα</w:t>
      </w:r>
      <w:r>
        <w:rPr>
          <w:rFonts w:eastAsia="Times New Roman"/>
          <w:szCs w:val="24"/>
        </w:rPr>
        <w:t>,</w:t>
      </w:r>
      <w:r w:rsidRPr="00941DBF">
        <w:rPr>
          <w:rFonts w:eastAsia="Times New Roman"/>
          <w:szCs w:val="24"/>
        </w:rPr>
        <w:t xml:space="preserve"> στην εξωτερική πολιτική και σε όλα τα υπόλοιπα</w:t>
      </w:r>
      <w:r>
        <w:rPr>
          <w:rFonts w:eastAsia="Times New Roman"/>
          <w:szCs w:val="24"/>
        </w:rPr>
        <w:t xml:space="preserve">. </w:t>
      </w:r>
      <w:r w:rsidRPr="00941DBF">
        <w:rPr>
          <w:rFonts w:eastAsia="Times New Roman"/>
          <w:szCs w:val="24"/>
        </w:rPr>
        <w:t>Οι διαφορές είναι επουσιώδεις και όσο π</w:t>
      </w:r>
      <w:r w:rsidRPr="00941DBF">
        <w:rPr>
          <w:rFonts w:eastAsia="Times New Roman"/>
          <w:szCs w:val="24"/>
        </w:rPr>
        <w:t>ροχωράει</w:t>
      </w:r>
      <w:r>
        <w:rPr>
          <w:rFonts w:eastAsia="Times New Roman"/>
          <w:szCs w:val="24"/>
        </w:rPr>
        <w:t>,</w:t>
      </w:r>
      <w:r w:rsidRPr="00941DBF">
        <w:rPr>
          <w:rFonts w:eastAsia="Times New Roman"/>
          <w:szCs w:val="24"/>
        </w:rPr>
        <w:t xml:space="preserve"> τόσο μοιάζουν </w:t>
      </w:r>
      <w:r>
        <w:rPr>
          <w:rFonts w:eastAsia="Times New Roman"/>
          <w:szCs w:val="24"/>
        </w:rPr>
        <w:t>σ</w:t>
      </w:r>
      <w:r w:rsidRPr="00941DBF">
        <w:rPr>
          <w:rFonts w:eastAsia="Times New Roman"/>
          <w:szCs w:val="24"/>
        </w:rPr>
        <w:t>αν δυο σταγόνες νερό</w:t>
      </w:r>
      <w:r>
        <w:rPr>
          <w:rFonts w:eastAsia="Times New Roman"/>
          <w:szCs w:val="24"/>
        </w:rPr>
        <w:t>.</w:t>
      </w:r>
      <w:r w:rsidRPr="00941DBF">
        <w:rPr>
          <w:rFonts w:eastAsia="Times New Roman"/>
          <w:szCs w:val="24"/>
        </w:rPr>
        <w:t xml:space="preserve"> </w:t>
      </w:r>
      <w:r>
        <w:rPr>
          <w:rFonts w:eastAsia="Times New Roman"/>
          <w:szCs w:val="24"/>
        </w:rPr>
        <w:t>Έχουμε άδικο;</w:t>
      </w:r>
    </w:p>
    <w:p w14:paraId="09855D0B" w14:textId="77777777" w:rsidR="00BE639A" w:rsidRDefault="00A212EC">
      <w:pPr>
        <w:spacing w:line="600" w:lineRule="auto"/>
        <w:ind w:firstLine="720"/>
        <w:jc w:val="both"/>
        <w:rPr>
          <w:rFonts w:eastAsia="Times New Roman"/>
          <w:szCs w:val="24"/>
        </w:rPr>
      </w:pPr>
      <w:r>
        <w:rPr>
          <w:rFonts w:eastAsia="Times New Roman"/>
          <w:szCs w:val="24"/>
        </w:rPr>
        <w:lastRenderedPageBreak/>
        <w:t xml:space="preserve">Δεν θα ξεκινήσουμε από το </w:t>
      </w:r>
      <w:r w:rsidRPr="00941DBF">
        <w:rPr>
          <w:rFonts w:eastAsia="Times New Roman"/>
          <w:szCs w:val="24"/>
        </w:rPr>
        <w:t>τι αναθεωρείται</w:t>
      </w:r>
      <w:r>
        <w:rPr>
          <w:rFonts w:eastAsia="Times New Roman"/>
          <w:szCs w:val="24"/>
        </w:rPr>
        <w:t xml:space="preserve">, αλλά από το </w:t>
      </w:r>
      <w:r w:rsidRPr="00941DBF">
        <w:rPr>
          <w:rFonts w:eastAsia="Times New Roman"/>
          <w:szCs w:val="24"/>
        </w:rPr>
        <w:t>τι δεν αναθεωρείται</w:t>
      </w:r>
      <w:r>
        <w:rPr>
          <w:rFonts w:eastAsia="Times New Roman"/>
          <w:szCs w:val="24"/>
        </w:rPr>
        <w:t>.</w:t>
      </w:r>
      <w:r w:rsidRPr="00941DBF">
        <w:rPr>
          <w:rFonts w:eastAsia="Times New Roman"/>
          <w:szCs w:val="24"/>
        </w:rPr>
        <w:t xml:space="preserve"> Βασικά άρθρα</w:t>
      </w:r>
      <w:r>
        <w:rPr>
          <w:rFonts w:eastAsia="Times New Roman"/>
          <w:szCs w:val="24"/>
        </w:rPr>
        <w:t>,</w:t>
      </w:r>
      <w:r w:rsidRPr="00941DBF">
        <w:rPr>
          <w:rFonts w:eastAsia="Times New Roman"/>
          <w:szCs w:val="24"/>
        </w:rPr>
        <w:t xml:space="preserve"> τα αγκωνάρια του συστήματος</w:t>
      </w:r>
      <w:r>
        <w:rPr>
          <w:rFonts w:eastAsia="Times New Roman"/>
          <w:szCs w:val="24"/>
        </w:rPr>
        <w:t>, παραμένουν οι δέκα</w:t>
      </w:r>
      <w:r w:rsidRPr="00941DBF">
        <w:rPr>
          <w:rFonts w:eastAsia="Times New Roman"/>
          <w:szCs w:val="24"/>
        </w:rPr>
        <w:t xml:space="preserve"> εντολές του Μωυσή</w:t>
      </w:r>
      <w:r>
        <w:rPr>
          <w:rFonts w:eastAsia="Times New Roman"/>
          <w:szCs w:val="24"/>
        </w:rPr>
        <w:t>,</w:t>
      </w:r>
      <w:r w:rsidRPr="00941DBF">
        <w:rPr>
          <w:rFonts w:eastAsia="Times New Roman"/>
          <w:szCs w:val="24"/>
        </w:rPr>
        <w:t xml:space="preserve"> </w:t>
      </w:r>
      <w:r>
        <w:rPr>
          <w:rFonts w:eastAsia="Times New Roman"/>
          <w:szCs w:val="24"/>
        </w:rPr>
        <w:t>ό</w:t>
      </w:r>
      <w:r w:rsidRPr="00941DBF">
        <w:rPr>
          <w:rFonts w:eastAsia="Times New Roman"/>
          <w:szCs w:val="24"/>
        </w:rPr>
        <w:t xml:space="preserve">χι χαραγμένες </w:t>
      </w:r>
      <w:r>
        <w:rPr>
          <w:rFonts w:eastAsia="Times New Roman"/>
          <w:szCs w:val="24"/>
        </w:rPr>
        <w:t>σ</w:t>
      </w:r>
      <w:r w:rsidRPr="00941DBF">
        <w:rPr>
          <w:rFonts w:eastAsia="Times New Roman"/>
          <w:szCs w:val="24"/>
        </w:rPr>
        <w:t>τις πλάκες</w:t>
      </w:r>
      <w:r>
        <w:rPr>
          <w:rFonts w:eastAsia="Times New Roman"/>
          <w:szCs w:val="24"/>
        </w:rPr>
        <w:t>,</w:t>
      </w:r>
      <w:r w:rsidRPr="00941DBF">
        <w:rPr>
          <w:rFonts w:eastAsia="Times New Roman"/>
          <w:szCs w:val="24"/>
        </w:rPr>
        <w:t xml:space="preserve"> αλλά στο α</w:t>
      </w:r>
      <w:r w:rsidRPr="00941DBF">
        <w:rPr>
          <w:rFonts w:eastAsia="Times New Roman"/>
          <w:szCs w:val="24"/>
        </w:rPr>
        <w:t xml:space="preserve">στικό Σύνταγμα που </w:t>
      </w:r>
      <w:r>
        <w:rPr>
          <w:rFonts w:eastAsia="Times New Roman"/>
          <w:szCs w:val="24"/>
        </w:rPr>
        <w:t>«μη,</w:t>
      </w:r>
      <w:r w:rsidRPr="00941DBF">
        <w:rPr>
          <w:rFonts w:eastAsia="Times New Roman"/>
          <w:szCs w:val="24"/>
        </w:rPr>
        <w:t xml:space="preserve"> καίει</w:t>
      </w:r>
      <w:r>
        <w:rPr>
          <w:rFonts w:eastAsia="Times New Roman"/>
          <w:szCs w:val="24"/>
        </w:rPr>
        <w:t>».</w:t>
      </w:r>
      <w:r w:rsidRPr="00941DBF">
        <w:rPr>
          <w:rFonts w:eastAsia="Times New Roman"/>
          <w:szCs w:val="24"/>
        </w:rPr>
        <w:t xml:space="preserve"> </w:t>
      </w:r>
      <w:r>
        <w:rPr>
          <w:rFonts w:eastAsia="Times New Roman"/>
          <w:szCs w:val="24"/>
        </w:rPr>
        <w:t>Δ</w:t>
      </w:r>
      <w:r w:rsidRPr="00941DBF">
        <w:rPr>
          <w:rFonts w:eastAsia="Times New Roman"/>
          <w:szCs w:val="24"/>
        </w:rPr>
        <w:t xml:space="preserve">εν το ακουμπάει κανένας </w:t>
      </w:r>
      <w:r>
        <w:rPr>
          <w:rFonts w:eastAsia="Times New Roman"/>
          <w:szCs w:val="24"/>
        </w:rPr>
        <w:t xml:space="preserve">πλην ΚΚΕ. Δεν το συζητάει </w:t>
      </w:r>
      <w:r w:rsidRPr="00941DBF">
        <w:rPr>
          <w:rFonts w:eastAsia="Times New Roman"/>
          <w:szCs w:val="24"/>
        </w:rPr>
        <w:t>κανένας</w:t>
      </w:r>
      <w:r>
        <w:rPr>
          <w:rFonts w:eastAsia="Times New Roman"/>
          <w:szCs w:val="24"/>
        </w:rPr>
        <w:t>.</w:t>
      </w:r>
    </w:p>
    <w:p w14:paraId="09855D0C" w14:textId="77777777" w:rsidR="00BE639A" w:rsidRDefault="00A212EC">
      <w:pPr>
        <w:spacing w:line="600" w:lineRule="auto"/>
        <w:ind w:firstLine="720"/>
        <w:jc w:val="both"/>
        <w:rPr>
          <w:rFonts w:eastAsia="Times New Roman"/>
          <w:szCs w:val="24"/>
        </w:rPr>
      </w:pPr>
      <w:r w:rsidRPr="00941DBF">
        <w:rPr>
          <w:rFonts w:eastAsia="Times New Roman"/>
          <w:szCs w:val="24"/>
        </w:rPr>
        <w:t>Άλλωστε οι μέχρι τώρα αναθεωρήσεις</w:t>
      </w:r>
      <w:r>
        <w:rPr>
          <w:rFonts w:eastAsia="Times New Roman"/>
          <w:szCs w:val="24"/>
        </w:rPr>
        <w:t>,</w:t>
      </w:r>
      <w:r w:rsidRPr="00941DBF">
        <w:rPr>
          <w:rFonts w:eastAsia="Times New Roman"/>
          <w:szCs w:val="24"/>
        </w:rPr>
        <w:t xml:space="preserve"> όχι μόνο δεν ακούμπησαν αυτά τα άρθρα</w:t>
      </w:r>
      <w:r>
        <w:rPr>
          <w:rFonts w:eastAsia="Times New Roman"/>
          <w:szCs w:val="24"/>
        </w:rPr>
        <w:t>,</w:t>
      </w:r>
      <w:r w:rsidRPr="00941DBF">
        <w:rPr>
          <w:rFonts w:eastAsia="Times New Roman"/>
          <w:szCs w:val="24"/>
        </w:rPr>
        <w:t xml:space="preserve"> αλλά έγιναν για να διασφαλιστεί η σταθερότητα της αστικής εξουσίας και να αποτυπωθούν σε </w:t>
      </w:r>
      <w:r w:rsidRPr="00941DBF">
        <w:rPr>
          <w:rFonts w:eastAsia="Times New Roman"/>
          <w:szCs w:val="24"/>
        </w:rPr>
        <w:t xml:space="preserve">νομική </w:t>
      </w:r>
      <w:r>
        <w:rPr>
          <w:rFonts w:eastAsia="Times New Roman"/>
          <w:szCs w:val="24"/>
        </w:rPr>
        <w:t>σ</w:t>
      </w:r>
      <w:r w:rsidRPr="00941DBF">
        <w:rPr>
          <w:rFonts w:eastAsia="Times New Roman"/>
          <w:szCs w:val="24"/>
        </w:rPr>
        <w:t>υνταγματική μορφή οι νέες ανάγκες του συστήματος με βάση τις νέες εξελίξεις</w:t>
      </w:r>
      <w:r>
        <w:rPr>
          <w:rFonts w:eastAsia="Times New Roman"/>
          <w:szCs w:val="24"/>
        </w:rPr>
        <w:t>.</w:t>
      </w:r>
      <w:r w:rsidRPr="00941DBF">
        <w:rPr>
          <w:rFonts w:eastAsia="Times New Roman"/>
          <w:szCs w:val="24"/>
        </w:rPr>
        <w:t xml:space="preserve"> </w:t>
      </w:r>
      <w:r>
        <w:rPr>
          <w:rFonts w:eastAsia="Times New Roman"/>
          <w:szCs w:val="24"/>
        </w:rPr>
        <w:t>Ο</w:t>
      </w:r>
      <w:r w:rsidRPr="00941DBF">
        <w:rPr>
          <w:rFonts w:eastAsia="Times New Roman"/>
          <w:szCs w:val="24"/>
        </w:rPr>
        <w:t xml:space="preserve">ι προηγούμενες αναθεωρήσεις προχώρησαν σε </w:t>
      </w:r>
      <w:r>
        <w:rPr>
          <w:rFonts w:eastAsia="Times New Roman"/>
          <w:szCs w:val="24"/>
        </w:rPr>
        <w:t>μια</w:t>
      </w:r>
      <w:r w:rsidRPr="00941DBF">
        <w:rPr>
          <w:rFonts w:eastAsia="Times New Roman"/>
          <w:szCs w:val="24"/>
        </w:rPr>
        <w:t xml:space="preserve"> σειρά αλλαγές που αφ</w:t>
      </w:r>
      <w:r>
        <w:rPr>
          <w:rFonts w:eastAsia="Times New Roman"/>
          <w:szCs w:val="24"/>
        </w:rPr>
        <w:t xml:space="preserve">ορούσαν </w:t>
      </w:r>
      <w:r>
        <w:rPr>
          <w:rFonts w:eastAsia="Times New Roman"/>
          <w:szCs w:val="24"/>
        </w:rPr>
        <w:t>σ</w:t>
      </w:r>
      <w:r>
        <w:rPr>
          <w:rFonts w:eastAsia="Times New Roman"/>
          <w:szCs w:val="24"/>
        </w:rPr>
        <w:t xml:space="preserve">το πεδίο της οικονομίας, </w:t>
      </w:r>
      <w:r>
        <w:rPr>
          <w:rFonts w:eastAsia="Times New Roman"/>
          <w:szCs w:val="24"/>
        </w:rPr>
        <w:t>σ</w:t>
      </w:r>
      <w:r>
        <w:rPr>
          <w:rFonts w:eastAsia="Times New Roman"/>
          <w:szCs w:val="24"/>
        </w:rPr>
        <w:t>την ε</w:t>
      </w:r>
      <w:r w:rsidRPr="00941DBF">
        <w:rPr>
          <w:rFonts w:eastAsia="Times New Roman"/>
          <w:szCs w:val="24"/>
        </w:rPr>
        <w:t xml:space="preserve">λευθερία δράσης του κεφαλαίου που </w:t>
      </w:r>
      <w:r>
        <w:rPr>
          <w:rFonts w:eastAsia="Times New Roman"/>
          <w:szCs w:val="24"/>
        </w:rPr>
        <w:t>έθετε</w:t>
      </w:r>
      <w:r w:rsidRPr="00941DBF">
        <w:rPr>
          <w:rFonts w:eastAsia="Times New Roman"/>
          <w:szCs w:val="24"/>
        </w:rPr>
        <w:t xml:space="preserve"> η ενσωμάτωση της χώρας σ</w:t>
      </w:r>
      <w:r w:rsidRPr="00941DBF">
        <w:rPr>
          <w:rFonts w:eastAsia="Times New Roman"/>
          <w:szCs w:val="24"/>
        </w:rPr>
        <w:t xml:space="preserve">το </w:t>
      </w:r>
      <w:r>
        <w:rPr>
          <w:rFonts w:eastAsia="Times New Roman"/>
          <w:szCs w:val="24"/>
        </w:rPr>
        <w:t>ευρωενωσιακό</w:t>
      </w:r>
      <w:r w:rsidRPr="00941DBF">
        <w:rPr>
          <w:rFonts w:eastAsia="Times New Roman"/>
          <w:szCs w:val="24"/>
        </w:rPr>
        <w:t xml:space="preserve"> </w:t>
      </w:r>
      <w:r>
        <w:rPr>
          <w:rFonts w:eastAsia="Times New Roman"/>
          <w:szCs w:val="24"/>
        </w:rPr>
        <w:t>π</w:t>
      </w:r>
      <w:r w:rsidRPr="00941DBF">
        <w:rPr>
          <w:rFonts w:eastAsia="Times New Roman"/>
          <w:szCs w:val="24"/>
        </w:rPr>
        <w:t>λαίσιο</w:t>
      </w:r>
      <w:r>
        <w:rPr>
          <w:rFonts w:eastAsia="Times New Roman"/>
          <w:szCs w:val="24"/>
        </w:rPr>
        <w:t>.</w:t>
      </w:r>
      <w:r w:rsidRPr="00941DBF">
        <w:rPr>
          <w:rFonts w:eastAsia="Times New Roman"/>
          <w:szCs w:val="24"/>
        </w:rPr>
        <w:t xml:space="preserve"> </w:t>
      </w:r>
      <w:r>
        <w:rPr>
          <w:rFonts w:eastAsia="Times New Roman"/>
          <w:szCs w:val="24"/>
        </w:rPr>
        <w:t>Ν</w:t>
      </w:r>
      <w:r w:rsidRPr="00941DBF">
        <w:rPr>
          <w:rFonts w:eastAsia="Times New Roman"/>
          <w:szCs w:val="24"/>
        </w:rPr>
        <w:t>αι ή όχι</w:t>
      </w:r>
      <w:r>
        <w:rPr>
          <w:rFonts w:eastAsia="Times New Roman"/>
          <w:szCs w:val="24"/>
        </w:rPr>
        <w:t>;</w:t>
      </w:r>
      <w:r w:rsidRPr="00941DBF">
        <w:rPr>
          <w:rFonts w:eastAsia="Times New Roman"/>
          <w:szCs w:val="24"/>
        </w:rPr>
        <w:t xml:space="preserve"> </w:t>
      </w:r>
      <w:r>
        <w:rPr>
          <w:rFonts w:eastAsia="Times New Roman"/>
          <w:szCs w:val="24"/>
        </w:rPr>
        <w:t>Ναι.</w:t>
      </w:r>
    </w:p>
    <w:p w14:paraId="09855D0D" w14:textId="77777777" w:rsidR="00BE639A" w:rsidRDefault="00A212EC">
      <w:pPr>
        <w:tabs>
          <w:tab w:val="left" w:pos="7375"/>
        </w:tabs>
        <w:spacing w:line="600" w:lineRule="auto"/>
        <w:ind w:firstLine="720"/>
        <w:jc w:val="both"/>
        <w:rPr>
          <w:rFonts w:eastAsia="Times New Roman" w:cs="Times New Roman"/>
          <w:szCs w:val="24"/>
        </w:rPr>
      </w:pPr>
      <w:r>
        <w:rPr>
          <w:rFonts w:eastAsia="Times New Roman"/>
          <w:szCs w:val="24"/>
        </w:rPr>
        <w:t>Ε</w:t>
      </w:r>
      <w:r w:rsidRPr="00941DBF">
        <w:rPr>
          <w:rFonts w:eastAsia="Times New Roman"/>
          <w:szCs w:val="24"/>
        </w:rPr>
        <w:t xml:space="preserve">νισχύθηκε ακόμα περισσότερο η ισχύς του δικαίου της Ευρωπαϊκής Ένωσης και του ΝΑΤΟ </w:t>
      </w:r>
      <w:r>
        <w:rPr>
          <w:rFonts w:eastAsia="Times New Roman"/>
          <w:szCs w:val="24"/>
        </w:rPr>
        <w:t>-α</w:t>
      </w:r>
      <w:r w:rsidRPr="00941DBF">
        <w:rPr>
          <w:rFonts w:eastAsia="Times New Roman"/>
          <w:szCs w:val="24"/>
        </w:rPr>
        <w:t xml:space="preserve">υτό είναι </w:t>
      </w:r>
      <w:r>
        <w:rPr>
          <w:rFonts w:eastAsia="Times New Roman"/>
          <w:szCs w:val="24"/>
        </w:rPr>
        <w:t>μια</w:t>
      </w:r>
      <w:r w:rsidRPr="00941DBF">
        <w:rPr>
          <w:rFonts w:eastAsia="Times New Roman"/>
          <w:szCs w:val="24"/>
        </w:rPr>
        <w:t xml:space="preserve"> άλλη ιστορία και θα το πούμε</w:t>
      </w:r>
      <w:r>
        <w:rPr>
          <w:rFonts w:eastAsia="Times New Roman"/>
          <w:szCs w:val="24"/>
        </w:rPr>
        <w:t>- να επεμβαίνει ακόμα και</w:t>
      </w:r>
      <w:r w:rsidRPr="00941DBF">
        <w:rPr>
          <w:rFonts w:eastAsia="Times New Roman"/>
          <w:szCs w:val="24"/>
        </w:rPr>
        <w:t xml:space="preserve"> στα εσωτερικά των χωρών</w:t>
      </w:r>
      <w:r>
        <w:rPr>
          <w:rFonts w:eastAsia="Times New Roman"/>
          <w:szCs w:val="24"/>
        </w:rPr>
        <w:t>,</w:t>
      </w:r>
      <w:r w:rsidRPr="00941DBF">
        <w:rPr>
          <w:rFonts w:eastAsia="Times New Roman"/>
          <w:szCs w:val="24"/>
        </w:rPr>
        <w:t xml:space="preserve"> που συμφωνεί και ο ΣΥΡΙΖΑ</w:t>
      </w:r>
      <w:r>
        <w:rPr>
          <w:rFonts w:eastAsia="Times New Roman"/>
          <w:szCs w:val="24"/>
        </w:rPr>
        <w:t>.</w:t>
      </w:r>
      <w:r w:rsidRPr="00941DBF">
        <w:rPr>
          <w:rFonts w:eastAsia="Times New Roman"/>
          <w:szCs w:val="24"/>
        </w:rPr>
        <w:t xml:space="preserve"> Όταν κινδυνεύει η αστική εξουσία</w:t>
      </w:r>
      <w:r>
        <w:rPr>
          <w:rFonts w:eastAsia="Times New Roman"/>
          <w:szCs w:val="24"/>
        </w:rPr>
        <w:t>,</w:t>
      </w:r>
      <w:r w:rsidRPr="00941DBF">
        <w:rPr>
          <w:rFonts w:eastAsia="Times New Roman"/>
          <w:szCs w:val="24"/>
        </w:rPr>
        <w:t xml:space="preserve"> ισχυροποι</w:t>
      </w:r>
      <w:r>
        <w:rPr>
          <w:rFonts w:eastAsia="Times New Roman"/>
          <w:szCs w:val="24"/>
        </w:rPr>
        <w:t>είται</w:t>
      </w:r>
      <w:r w:rsidRPr="00941DBF">
        <w:rPr>
          <w:rFonts w:eastAsia="Times New Roman"/>
          <w:szCs w:val="24"/>
        </w:rPr>
        <w:t xml:space="preserve"> </w:t>
      </w:r>
      <w:r>
        <w:rPr>
          <w:rFonts w:eastAsia="Times New Roman"/>
          <w:szCs w:val="24"/>
        </w:rPr>
        <w:t>και ενισχύεται</w:t>
      </w:r>
      <w:r w:rsidRPr="00941DBF">
        <w:rPr>
          <w:rFonts w:eastAsia="Times New Roman"/>
          <w:szCs w:val="24"/>
        </w:rPr>
        <w:t xml:space="preserve"> </w:t>
      </w:r>
      <w:r>
        <w:rPr>
          <w:rFonts w:eastAsia="Times New Roman"/>
          <w:szCs w:val="24"/>
        </w:rPr>
        <w:t>η ισχύς</w:t>
      </w:r>
      <w:r w:rsidRPr="00941DBF">
        <w:rPr>
          <w:rFonts w:eastAsia="Times New Roman"/>
          <w:szCs w:val="24"/>
        </w:rPr>
        <w:t xml:space="preserve"> αυτών των νόμων</w:t>
      </w:r>
      <w:r>
        <w:rPr>
          <w:rFonts w:eastAsia="Times New Roman"/>
          <w:szCs w:val="24"/>
        </w:rPr>
        <w:t>,</w:t>
      </w:r>
      <w:r w:rsidRPr="00941DBF">
        <w:rPr>
          <w:rFonts w:eastAsia="Times New Roman"/>
          <w:szCs w:val="24"/>
        </w:rPr>
        <w:t xml:space="preserve"> </w:t>
      </w:r>
      <w:r>
        <w:rPr>
          <w:rFonts w:eastAsia="Times New Roman"/>
          <w:szCs w:val="24"/>
        </w:rPr>
        <w:t xml:space="preserve">ακόμα και του ίδιου του Συντάγματος. </w:t>
      </w:r>
    </w:p>
    <w:p w14:paraId="09855D0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Στην πραγματικότητα αυτό που σας φάνηκε σαν έκπληξη για την κατάρα του θεού, τα μνημόνια, είχε θεσμοθετηθεί από πριν, είχε δημιο</w:t>
      </w:r>
      <w:r>
        <w:rPr>
          <w:rFonts w:eastAsia="Times New Roman"/>
          <w:color w:val="222222"/>
          <w:szCs w:val="24"/>
          <w:shd w:val="clear" w:color="auto" w:fill="FFFFFF"/>
        </w:rPr>
        <w:t>υργηθεί το θεσμικό πλαίσιο ώστε να έρθουν τα μνημόνια στην Ελλάδα. Και τα είχατε χειροκροτήσει όλοι και ο ΣΥΡΙΖΑ</w:t>
      </w:r>
      <w:r>
        <w:rPr>
          <w:rFonts w:eastAsia="Times New Roman"/>
          <w:color w:val="222222"/>
          <w:szCs w:val="24"/>
          <w:shd w:val="clear" w:color="auto" w:fill="FFFFFF"/>
        </w:rPr>
        <w:t>. Κ</w:t>
      </w:r>
      <w:r>
        <w:rPr>
          <w:rFonts w:eastAsia="Times New Roman"/>
          <w:color w:val="222222"/>
          <w:szCs w:val="24"/>
          <w:shd w:val="clear" w:color="auto" w:fill="FFFFFF"/>
        </w:rPr>
        <w:t>αι την ΟΝΕ και όλα τα υπόλοιπα. Μάλιστα, ζητούσατε και μεγαλύτερη εμβάθυνση. Να, η εμβάθυνση που ήρθε με τα μνημόνια και με την οικονομική κρ</w:t>
      </w:r>
      <w:r>
        <w:rPr>
          <w:rFonts w:eastAsia="Times New Roman"/>
          <w:color w:val="222222"/>
          <w:szCs w:val="24"/>
          <w:shd w:val="clear" w:color="auto" w:fill="FFFFFF"/>
        </w:rPr>
        <w:t>ίση, που ήταν ανάγκες του κεφαλαίου.</w:t>
      </w:r>
    </w:p>
    <w:p w14:paraId="09855D0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ασφυκτική επιτροπεία όλα αυτά τα χρόνια δεν θεσμοθετήθηκε και συνταγματικά; Και βέβαια ένα σύνολο μέτρων υπέρ του κεφαλαίου. </w:t>
      </w:r>
    </w:p>
    <w:p w14:paraId="09855D1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Ερώτημα, λοιπόν: η συνταγματική αναθεώρηση αμφισβητεί την εκχώρηση κυριαρχικών δικα</w:t>
      </w:r>
      <w:r>
        <w:rPr>
          <w:rFonts w:eastAsia="Times New Roman"/>
          <w:color w:val="222222"/>
          <w:szCs w:val="24"/>
          <w:shd w:val="clear" w:color="auto" w:fill="FFFFFF"/>
        </w:rPr>
        <w:t>ιωμάτων και άλλων αρμοδιοτήτων στην Ευρωπαϊκή Ένωση; Καλά, οι υπόλοιποι είναι με χίλια. Εσείς; Όχι. Γιατί; Άρθρο 27, άρθρο 28. «Άκρα του τάφου σιωπή στον κάμπο βασιλεύει». Κουβέντα. Τι λένε τα άρθρα 27, 28 και το 80 γενικά; Για εκχώρηση αρμοδιοτήτων, λένε,</w:t>
      </w:r>
      <w:r>
        <w:rPr>
          <w:rFonts w:eastAsia="Times New Roman"/>
          <w:color w:val="222222"/>
          <w:szCs w:val="24"/>
          <w:shd w:val="clear" w:color="auto" w:fill="FFFFFF"/>
        </w:rPr>
        <w:t xml:space="preserve"> διέλευση ξένων στρατευμάτων. Κουβέντα </w:t>
      </w:r>
      <w:r>
        <w:rPr>
          <w:rFonts w:eastAsia="Times New Roman"/>
          <w:color w:val="222222"/>
          <w:szCs w:val="24"/>
          <w:shd w:val="clear" w:color="auto" w:fill="FFFFFF"/>
        </w:rPr>
        <w:t>γι’</w:t>
      </w:r>
      <w:r>
        <w:rPr>
          <w:rFonts w:eastAsia="Times New Roman"/>
          <w:color w:val="222222"/>
          <w:szCs w:val="24"/>
          <w:shd w:val="clear" w:color="auto" w:fill="FFFFFF"/>
        </w:rPr>
        <w:t xml:space="preserve"> αυτά, τσιμουδιά.</w:t>
      </w:r>
    </w:p>
    <w:p w14:paraId="09855D11"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έρχεται τώρα η κυρία -θα το πω τώρα, είναι κυβερνητικό, δεν θέλω να πω πρόσωπο- και λέει ότι εμείς παίρνουμε ένα μεγάλο μέτρο. Φοβερό. Λέμε ότι για διεθνή συνθήκη που προβλέπει μεταβίβαση κυρι</w:t>
      </w:r>
      <w:r>
        <w:rPr>
          <w:rFonts w:eastAsia="Times New Roman"/>
          <w:color w:val="222222"/>
          <w:szCs w:val="24"/>
          <w:shd w:val="clear" w:color="auto" w:fill="FFFFFF"/>
        </w:rPr>
        <w:t xml:space="preserve">αρχικών αρμοδιοτήτων του κράτους, αυτή κυρώνεται υποχρεωτικά με δημοψήφισμα. </w:t>
      </w:r>
    </w:p>
    <w:p w14:paraId="09855D12"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Πρώτο ερώτημα: Αλήθεια, για πείτε μου, υπάρχει τίποτα που δεν δώσατε; Μπορείτε να βρείτε ένα, να το κουνάτε έτσι, που δεν έδωσε πριν και τώρα; Γιατί το πριν είναι όλα αυτά που </w:t>
      </w:r>
      <w:r>
        <w:rPr>
          <w:rFonts w:eastAsia="Times New Roman"/>
          <w:color w:val="222222"/>
          <w:szCs w:val="24"/>
          <w:shd w:val="clear" w:color="auto" w:fill="FFFFFF"/>
        </w:rPr>
        <w:t>είπα, το τώρα είναι η σφραγίδα του ΣΥΡΙΖΑ και το τώρα είναι νέες βάσεις, μέχρι την ξεφτίλα να μη δέχεστε την πρόταση του ΣΥΡΙΖΑ να απαγορευτεί η εγκατάσταση πυρηνικών όπλων στην Ελλάδα. Όλοι σας δεν ντρέπεστε; Τι θα πείτε αύριο; Κάναμε πρόταση, ας δεχόσαστ</w:t>
      </w:r>
      <w:r>
        <w:rPr>
          <w:rFonts w:eastAsia="Times New Roman"/>
          <w:color w:val="222222"/>
          <w:szCs w:val="24"/>
          <w:shd w:val="clear" w:color="auto" w:fill="FFFFFF"/>
        </w:rPr>
        <w:t>αν αυτή, να την έχετε και να την κουνάτε, να απαγορευτεί η εγκατάσταση πυρηνικών όπλων στην Ελλάδα. Και είπατε «όχι». Γιατί; Τόσο πολύ υπηρέτες του συστήματος είστε;</w:t>
      </w:r>
    </w:p>
    <w:p w14:paraId="09855D1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θέμα, κοροϊδία το δημοψήφισμα. Γιατί είναι κοροϊδία; Βεβαίως, λέει, αν γίνει είναι</w:t>
      </w:r>
      <w:r>
        <w:rPr>
          <w:rFonts w:eastAsia="Times New Roman"/>
          <w:color w:val="222222"/>
          <w:szCs w:val="24"/>
          <w:shd w:val="clear" w:color="auto" w:fill="FFFFFF"/>
        </w:rPr>
        <w:t xml:space="preserve"> υποχρεωτικό. Ποιος αποφασίζει αν θα γίνει το δημοψήφισμα; Η κυβέρνηση. Να κάνουμε ένα </w:t>
      </w:r>
      <w:r>
        <w:rPr>
          <w:rFonts w:eastAsia="Times New Roman"/>
          <w:color w:val="222222"/>
          <w:szCs w:val="24"/>
          <w:shd w:val="clear" w:color="auto" w:fill="FFFFFF"/>
        </w:rPr>
        <w:lastRenderedPageBreak/>
        <w:t>υποθετικό σενάριο, ας πούμε ότι έρχεται θέμα για τις βάσεις και για άλλα για να γίνει δημοψήφισμα. Τι μπορεί να απαντήσει η κυβέρνηση με αυτό το κόλπο; Να πει ότι αυτά ε</w:t>
      </w:r>
      <w:r>
        <w:rPr>
          <w:rFonts w:eastAsia="Times New Roman"/>
          <w:color w:val="222222"/>
          <w:szCs w:val="24"/>
          <w:shd w:val="clear" w:color="auto" w:fill="FFFFFF"/>
        </w:rPr>
        <w:t>ίναι διεθνείς συνθήκες, είναι κατοχυρωμένες στο Σύνταγμα, είναι οι υποχρεώσεις της χώρας. Για όλους σας τα λέω. Επομένως, δεν είναι εθνικό θέμα, έχει λήξει. Άρα, δεν γίνεται δημοψήφισμα. Κοροϊδεύετε τον κόσμο.</w:t>
      </w:r>
    </w:p>
    <w:p w14:paraId="09855D14"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Προκαλούμε, λοιπόν, και ξαναλέμε: Γιατί; Ποια </w:t>
      </w:r>
      <w:r>
        <w:rPr>
          <w:rFonts w:eastAsia="Times New Roman"/>
          <w:color w:val="222222"/>
          <w:szCs w:val="24"/>
          <w:shd w:val="clear" w:color="auto" w:fill="FFFFFF"/>
        </w:rPr>
        <w:t>Αναθεώρηση</w:t>
      </w:r>
      <w:r>
        <w:rPr>
          <w:rFonts w:eastAsia="Times New Roman"/>
          <w:color w:val="222222"/>
          <w:szCs w:val="24"/>
          <w:shd w:val="clear" w:color="auto" w:fill="FFFFFF"/>
        </w:rPr>
        <w:t>; Εδώ δεν τολμάτε να κάνετε απλά πράγματα. Όλα τα χρόνια όταν το εργατικό φιλειρηνικό κίνημα συγκρουόταν, τέλος πάντων συγκλίναμε στα πυρηνικά -το είχατε μάλιστα και σημαία για να υποβαθμίζετε άλλα, παρ</w:t>
      </w:r>
      <w:r>
        <w:rPr>
          <w:rFonts w:eastAsia="Times New Roman"/>
          <w:color w:val="222222"/>
          <w:szCs w:val="24"/>
          <w:shd w:val="clear" w:color="auto" w:fill="FFFFFF"/>
        </w:rPr>
        <w:t xml:space="preserve">’ </w:t>
      </w:r>
      <w:r>
        <w:rPr>
          <w:rFonts w:eastAsia="Times New Roman"/>
          <w:color w:val="222222"/>
          <w:szCs w:val="24"/>
          <w:shd w:val="clear" w:color="auto" w:fill="FFFFFF"/>
        </w:rPr>
        <w:t>όλα αυτά συγκλίναμε σε αυτό- και τώρα Κυβέ</w:t>
      </w:r>
      <w:r>
        <w:rPr>
          <w:rFonts w:eastAsia="Times New Roman"/>
          <w:color w:val="222222"/>
          <w:szCs w:val="24"/>
          <w:shd w:val="clear" w:color="auto" w:fill="FFFFFF"/>
        </w:rPr>
        <w:t>ρνηση της νατοϊκής πυρηνικής Αριστεράς αρνείστε ένα βασικό πράγμα, το ότι δεν θέλουμε πυρηνικά στη χώρα μας, γιατί μπορεί να καταστραφεί.</w:t>
      </w:r>
    </w:p>
    <w:p w14:paraId="09855D1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Ειπώθηκε ότι προσπαθούμε να κλείσουμε τις πληγές των μνημονίων. Μα, τι υποκρισία</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Πώς προσπαθείτε; Ενσωματώνοντας όλα </w:t>
      </w:r>
      <w:r>
        <w:rPr>
          <w:rFonts w:eastAsia="Times New Roman"/>
          <w:color w:val="222222"/>
          <w:szCs w:val="24"/>
          <w:shd w:val="clear" w:color="auto" w:fill="FFFFFF"/>
        </w:rPr>
        <w:t xml:space="preserve">τα μνημόνια. Έχουν ενσωματωθεί όλα στη νομοθεσία. </w:t>
      </w:r>
      <w:r>
        <w:rPr>
          <w:rFonts w:eastAsia="Times New Roman"/>
          <w:color w:val="222222"/>
          <w:szCs w:val="24"/>
          <w:shd w:val="clear" w:color="auto" w:fill="FFFFFF"/>
        </w:rPr>
        <w:lastRenderedPageBreak/>
        <w:t xml:space="preserve">Δεν καταργείται νόμος και δεύτερον και προκλητικότερο, ενσωματώνετε και τα καινούργια που ήρθαν, εκτός των προηγούμενων. Έχω δύο παραδείγματα, ποια είναι η λέξη-κλειδί στο ασφαλιστικό που η Ευρωπαϊκή Ένωση </w:t>
      </w:r>
      <w:r>
        <w:rPr>
          <w:rFonts w:eastAsia="Times New Roman"/>
          <w:color w:val="222222"/>
          <w:szCs w:val="24"/>
          <w:shd w:val="clear" w:color="auto" w:fill="FFFFFF"/>
        </w:rPr>
        <w:t>λυσσαλέα προσπαθούσε να περάσει στη χώρα μας και δεν το κατάφερνε λόγω αντίστασης του εργατικού κινήματος; Η ανταποδοτικότητα.</w:t>
      </w:r>
    </w:p>
    <w:p w14:paraId="09855D16"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μπαίνει και στο Σύνταγμα και η κοροϊδία -είναι στην πρόταση που κάνατε- είναι ότι το παρουσιάζετε και σαν φιλεργατικό μέτρο</w:t>
      </w:r>
      <w:r>
        <w:rPr>
          <w:rFonts w:eastAsia="Times New Roman"/>
          <w:color w:val="222222"/>
          <w:szCs w:val="24"/>
          <w:shd w:val="clear" w:color="auto" w:fill="FFFFFF"/>
        </w:rPr>
        <w:t>. Ουσιαστικά καταργείτε τον κοινωνικό χαρακτήρα της ασφάλισης και έχετε φροντίσει και με νόμο να βάλετε την ιδιωτική, όχι από το παράθυρο, αλλά από την πόρτα.</w:t>
      </w:r>
    </w:p>
    <w:p w14:paraId="09855D1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Δεύτερη μεγάλη υποκρισία, απίστευτη. Είσαστε πρωταθλητές. Λέτε: «Εμείς κρατάμε τον δημόσιο έλεγχο</w:t>
      </w:r>
      <w:r>
        <w:rPr>
          <w:rFonts w:eastAsia="Times New Roman"/>
          <w:color w:val="222222"/>
          <w:szCs w:val="24"/>
          <w:shd w:val="clear" w:color="auto" w:fill="FFFFFF"/>
        </w:rPr>
        <w:t xml:space="preserve"> στα δίκτυα νερού, ηλεκτρικού και ενέργειας». Μάλιστα, φοβερό, αυτό απαιτούν και η ευρωενωσιακή νομοθεσία και οι επιχειρηματικοί όμιλοι. Θέλουν ένα κράτος που θα παραδώσει το νερό, που θα παραδώσει την ενέργεια και άλλα κοινωνικά αγαθά στους ιδιώτες και το</w:t>
      </w:r>
      <w:r>
        <w:rPr>
          <w:rFonts w:eastAsia="Times New Roman"/>
          <w:color w:val="222222"/>
          <w:szCs w:val="24"/>
          <w:shd w:val="clear" w:color="auto" w:fill="FFFFFF"/>
        </w:rPr>
        <w:t xml:space="preserve"> κράτος να μοιράζει ανάμεσα στα μονοπώλια και τις πολυεθνικές. Και τα μονοπώλια και οι πολυεθνικές απαιτούν τέτοιο </w:t>
      </w:r>
      <w:r>
        <w:rPr>
          <w:rFonts w:eastAsia="Times New Roman"/>
          <w:color w:val="222222"/>
          <w:szCs w:val="24"/>
          <w:shd w:val="clear" w:color="auto" w:fill="FFFFFF"/>
        </w:rPr>
        <w:lastRenderedPageBreak/>
        <w:t>κράτος, γιατί στον ανταγωνισμό το μεγάλο ψάρι τρώει το μικρότερο. Αυτό ενοποιείτε.</w:t>
      </w:r>
    </w:p>
    <w:p w14:paraId="09855D1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Άρθρο 18. Σιωπή της ενοχής. Τι λέει το άρθρο 18; Λέει: «Ει</w:t>
      </w:r>
      <w:r>
        <w:rPr>
          <w:rFonts w:eastAsia="Times New Roman"/>
          <w:color w:val="222222"/>
          <w:szCs w:val="24"/>
          <w:shd w:val="clear" w:color="auto" w:fill="FFFFFF"/>
        </w:rPr>
        <w:t>δικοί νόμοι ρυθμίζουν σχετικά με την ιδιοκτησία και τη διάθεση μεταλλείων, ορυχείων, σπηλαίων, αρχαιολογικών χώρων, θησαυρών, ιαματικών ρεόντων και υπόγειων υδάτων και γενικά του υπόγειου πλούτου. Με νόμο ρυθμίζονται σχετικά με την ιδιοκτησία, την εκμετάλλ</w:t>
      </w:r>
      <w:r>
        <w:rPr>
          <w:rFonts w:eastAsia="Times New Roman"/>
          <w:color w:val="222222"/>
          <w:szCs w:val="24"/>
          <w:shd w:val="clear" w:color="auto" w:fill="FFFFFF"/>
        </w:rPr>
        <w:t>ευση και τη διαχείριση λιμνοθαλασσών, μεγάλων λιμνών, κ.λπ.»</w:t>
      </w:r>
      <w:r>
        <w:rPr>
          <w:rFonts w:eastAsia="Times New Roman"/>
          <w:color w:val="222222"/>
          <w:szCs w:val="24"/>
          <w:shd w:val="clear" w:color="auto" w:fill="FFFFFF"/>
        </w:rPr>
        <w:t>.</w:t>
      </w:r>
      <w:r>
        <w:rPr>
          <w:rFonts w:eastAsia="Times New Roman"/>
          <w:color w:val="222222"/>
          <w:szCs w:val="24"/>
          <w:shd w:val="clear" w:color="auto" w:fill="FFFFFF"/>
        </w:rPr>
        <w:t xml:space="preserve"> Γιατί δεν το ακουμπάτε; Αφού τα έχετε δώσει όλα. Τα έχετε βάλει στο ΤΑΙΠΕΔ και δεν ξέρω αν κα</w:t>
      </w:r>
      <w:r>
        <w:rPr>
          <w:rFonts w:eastAsia="Times New Roman"/>
          <w:color w:val="222222"/>
          <w:szCs w:val="24"/>
          <w:shd w:val="clear" w:color="auto" w:fill="FFFFFF"/>
        </w:rPr>
        <w:t>μ</w:t>
      </w:r>
      <w:r>
        <w:rPr>
          <w:rFonts w:eastAsia="Times New Roman"/>
          <w:color w:val="222222"/>
          <w:szCs w:val="24"/>
          <w:shd w:val="clear" w:color="auto" w:fill="FFFFFF"/>
        </w:rPr>
        <w:t xml:space="preserve">μιά μέρα πάμε σπίτι μας και έχει πουληθεί. Εκεί έχουμε φτάσει. Τι να τολμήσετε, λοιπόν, με όλες τις </w:t>
      </w:r>
      <w:r>
        <w:rPr>
          <w:rFonts w:eastAsia="Times New Roman"/>
          <w:color w:val="222222"/>
          <w:szCs w:val="24"/>
          <w:shd w:val="clear" w:color="auto" w:fill="FFFFFF"/>
        </w:rPr>
        <w:t>μεγαλόστομες διακηρύξεις περί κοινωνικών αγαθών. Έλεος! Ένα λίτρο νερό πιο ακριβό από ένα λίτρο γάλα. Αυτή την πολιτική εφαρμόζετε και όταν τα έλεγε του ΚΚΕ εδώ και πάρα πολλά χρόνια, δεκαετίες θα έλεγα, μας κοροϊδεύατε για γραφικούς, ότι κάνουμε κινδυνολο</w:t>
      </w:r>
      <w:r>
        <w:rPr>
          <w:rFonts w:eastAsia="Times New Roman"/>
          <w:color w:val="222222"/>
          <w:szCs w:val="24"/>
          <w:shd w:val="clear" w:color="auto" w:fill="FFFFFF"/>
        </w:rPr>
        <w:t xml:space="preserve">γία. </w:t>
      </w:r>
      <w:r>
        <w:rPr>
          <w:rFonts w:eastAsia="Times New Roman"/>
          <w:color w:val="222222"/>
          <w:szCs w:val="24"/>
          <w:shd w:val="clear" w:color="auto" w:fill="FFFFFF"/>
        </w:rPr>
        <w:t>Γι’</w:t>
      </w:r>
      <w:r>
        <w:rPr>
          <w:rFonts w:eastAsia="Times New Roman"/>
          <w:color w:val="222222"/>
          <w:szCs w:val="24"/>
          <w:shd w:val="clear" w:color="auto" w:fill="FFFFFF"/>
        </w:rPr>
        <w:t xml:space="preserve"> αυτό δεν βάζετε. Πού είναι η άποψή σας ότι το νερό είναι κοινωνικό αγαθό; Αφού τα πουλάτε όλα. Όλα τα έχετε βγάλει στο σφυρί, ό,τι δίνει η φύση στον άνθρωπο.</w:t>
      </w:r>
    </w:p>
    <w:p w14:paraId="09855D19" w14:textId="77777777" w:rsidR="00BE639A" w:rsidRDefault="00A212EC">
      <w:pPr>
        <w:spacing w:line="600" w:lineRule="auto"/>
        <w:ind w:firstLine="720"/>
        <w:jc w:val="both"/>
        <w:rPr>
          <w:rFonts w:eastAsia="Times New Roman"/>
          <w:color w:val="222222"/>
          <w:szCs w:val="24"/>
          <w:shd w:val="clear" w:color="auto" w:fill="FFFFFF"/>
        </w:rPr>
      </w:pPr>
      <w:r w:rsidRPr="007C2DD2">
        <w:rPr>
          <w:rFonts w:eastAsia="Times New Roman"/>
          <w:b/>
          <w:color w:val="222222"/>
          <w:szCs w:val="24"/>
          <w:shd w:val="clear" w:color="auto" w:fill="FFFFFF"/>
        </w:rPr>
        <w:lastRenderedPageBreak/>
        <w:t>ΦΩΤΕΙΝΗ ΒΑΚΗ:</w:t>
      </w:r>
      <w:r>
        <w:rPr>
          <w:rFonts w:eastAsia="Times New Roman"/>
          <w:color w:val="222222"/>
          <w:szCs w:val="24"/>
          <w:shd w:val="clear" w:color="auto" w:fill="FFFFFF"/>
        </w:rPr>
        <w:t xml:space="preserve"> Αφού το κατοχυρώνει.</w:t>
      </w:r>
    </w:p>
    <w:p w14:paraId="09855D1A" w14:textId="77777777" w:rsidR="00BE639A" w:rsidRDefault="00A212EC">
      <w:pPr>
        <w:spacing w:line="600" w:lineRule="auto"/>
        <w:ind w:firstLine="720"/>
        <w:jc w:val="both"/>
        <w:rPr>
          <w:rFonts w:eastAsia="Times New Roman"/>
          <w:color w:val="222222"/>
          <w:szCs w:val="24"/>
          <w:shd w:val="clear" w:color="auto" w:fill="FFFFFF"/>
        </w:rPr>
      </w:pPr>
      <w:r w:rsidRPr="007C2DD2">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Να διαβάσετε καλά τι αποφασίζετε κα</w:t>
      </w:r>
      <w:r>
        <w:rPr>
          <w:rFonts w:eastAsia="Times New Roman"/>
          <w:color w:val="222222"/>
          <w:szCs w:val="24"/>
          <w:shd w:val="clear" w:color="auto" w:fill="FFFFFF"/>
        </w:rPr>
        <w:t>ι όχι να μας κάνετε τώρα λογοκοπίες, για να μην απαντήσω και πολύ περισσότερα. Τα δίνετε όλα, τα έχετε όλα στο σφυρί. Μην μας λέτε τώρα. Το νερό στην Αθήνα είναι κοινωνικό αγαθό; Πόσα είναι τα ξένα κεφάλαια μέσα; Και αλλού; Για να μην συνεχίσω.</w:t>
      </w:r>
    </w:p>
    <w:p w14:paraId="09855D1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Άρθρα-κλειδ</w:t>
      </w:r>
      <w:r>
        <w:rPr>
          <w:rFonts w:eastAsia="Times New Roman"/>
          <w:color w:val="222222"/>
          <w:szCs w:val="24"/>
          <w:shd w:val="clear" w:color="auto" w:fill="FFFFFF"/>
        </w:rPr>
        <w:t xml:space="preserve">ιά που δεν θίγονται, επίσης, γιατί θα πούμε τι </w:t>
      </w:r>
      <w:r w:rsidRPr="00F4575C">
        <w:rPr>
          <w:rFonts w:eastAsia="Times New Roman"/>
          <w:color w:val="222222"/>
          <w:szCs w:val="24"/>
          <w:shd w:val="clear" w:color="auto" w:fill="FFFFFF"/>
        </w:rPr>
        <w:t>δεν θίγεται,</w:t>
      </w:r>
      <w:r>
        <w:rPr>
          <w:rFonts w:eastAsia="Times New Roman"/>
          <w:color w:val="222222"/>
          <w:szCs w:val="24"/>
          <w:shd w:val="clear" w:color="auto" w:fill="FFFFFF"/>
        </w:rPr>
        <w:t xml:space="preserve"> μετά θα πούμε το </w:t>
      </w:r>
      <w:r w:rsidRPr="00F4575C">
        <w:rPr>
          <w:rFonts w:eastAsia="Times New Roman"/>
          <w:color w:val="222222"/>
          <w:szCs w:val="24"/>
          <w:shd w:val="clear" w:color="auto" w:fill="FFFFFF"/>
        </w:rPr>
        <w:t>τι θίγεται.</w:t>
      </w:r>
      <w:r>
        <w:rPr>
          <w:rFonts w:eastAsia="Times New Roman"/>
          <w:color w:val="222222"/>
          <w:szCs w:val="24"/>
          <w:shd w:val="clear" w:color="auto" w:fill="FFFFFF"/>
        </w:rPr>
        <w:t xml:space="preserve"> Δεν σας είπαμε να βάλετε άρθρο ότι καταργείται η ατομική ιδιοκτησία στα μέσα παραγωγής. Αυτό θα το κάνει ο λαός είτε το θέλετε είτε τον εμποδίζετε. Δεν θα πάει η ιστορ</w:t>
      </w:r>
      <w:r>
        <w:rPr>
          <w:rFonts w:eastAsia="Times New Roman"/>
          <w:color w:val="222222"/>
          <w:szCs w:val="24"/>
          <w:shd w:val="clear" w:color="auto" w:fill="FFFFFF"/>
        </w:rPr>
        <w:t>ία πίσω. Αυτά γίνονται με κοινωνικές επαναστάσεις, όπως έγιναν και στο παρελθόν για το μέλλον.</w:t>
      </w:r>
    </w:p>
    <w:p w14:paraId="09855D1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προνόμια του κεφαλαίου, άρθρο 107. Πενήντα επτά φοροαπαλλαγές στους εφοπλιστές. Καλά, εσείς είστε με τον λαό; Οι άλλοι είναι καθαροί, λένε: «Είμαστε με το κεφ</w:t>
      </w:r>
      <w:r>
        <w:rPr>
          <w:rFonts w:eastAsia="Times New Roman"/>
          <w:color w:val="222222"/>
          <w:szCs w:val="24"/>
          <w:shd w:val="clear" w:color="auto" w:fill="FFFFFF"/>
        </w:rPr>
        <w:t xml:space="preserve">άλαιο». Εσείς δεν τολμάτε ούτε μία να κόψετε από τις πενήντα επτά. Εσείς είστε με τον λαό; Που τον νόμο του 1952 –αν δεν κάνω λάθος- δεν </w:t>
      </w:r>
      <w:r>
        <w:rPr>
          <w:rFonts w:eastAsia="Times New Roman"/>
          <w:color w:val="222222"/>
          <w:szCs w:val="24"/>
          <w:shd w:val="clear" w:color="auto" w:fill="FFFFFF"/>
        </w:rPr>
        <w:lastRenderedPageBreak/>
        <w:t>τον θίγετε, που προστατεύει τις ξένες επενδύσεις; Διαβάστε τι λέγατε. «Είναι αποικιοκρατικός αυτός ο νόμος», λέγατε. Εμ</w:t>
      </w:r>
      <w:r>
        <w:rPr>
          <w:rFonts w:eastAsia="Times New Roman"/>
          <w:color w:val="222222"/>
          <w:szCs w:val="24"/>
          <w:shd w:val="clear" w:color="auto" w:fill="FFFFFF"/>
        </w:rPr>
        <w:t>είς λέγαμε ότι είναι προστασία του κεφαλαίου και των συμφερόντων του κεφαλαίου. Έστω ότι είναι αποικιοκρατικός. Αυτόν τον νόμο τον διατηρείτε.</w:t>
      </w:r>
    </w:p>
    <w:p w14:paraId="09855D1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Άρθρο 48. Όλα έχουν μία ενότητα, δεν είναι τυχαία. Κατάσταση πολιορκίας. Διαβάστε τι λέγατε παλιά, σε παλιές εποχ</w:t>
      </w:r>
      <w:r>
        <w:rPr>
          <w:rFonts w:eastAsia="Times New Roman"/>
          <w:color w:val="222222"/>
          <w:szCs w:val="24"/>
          <w:shd w:val="clear" w:color="auto" w:fill="FFFFFF"/>
        </w:rPr>
        <w:t xml:space="preserve">ές. Αλλά δεν είναι αυτό. Τι λέει το άρθρο 48; Σε περίπτωση που θα έχουμε πρόβλημα και εμπλοκές, τι θα γίνει; Αναστέλλονται όλα τα δικαιώματα του λαού. Η ελευθερία έκφρασης, γνώμης, η απεργία, η κινητοποίηση, η διαδήλωση, οι δημόσιες συναθροίσεις, πάνω από </w:t>
      </w:r>
      <w:r>
        <w:rPr>
          <w:rFonts w:eastAsia="Times New Roman"/>
          <w:color w:val="222222"/>
          <w:szCs w:val="24"/>
          <w:shd w:val="clear" w:color="auto" w:fill="FFFFFF"/>
        </w:rPr>
        <w:t>τρεις. Για θυμηθείτε! Απαγορεύονται όλα αυτά. Απαγορεύεται δηλαδή ο λαός να εκφράζει τη γνώμη του σε μία κρίση και εννοώ πολεμική και άλλη. Τι φοβάστε; Φοβάστε τον λαό; Τι θα κάνει δηλαδή ο λαός;</w:t>
      </w:r>
    </w:p>
    <w:p w14:paraId="09855D1E" w14:textId="77777777" w:rsidR="00BE639A" w:rsidRDefault="00A212EC">
      <w:pPr>
        <w:spacing w:line="600" w:lineRule="auto"/>
        <w:ind w:firstLine="720"/>
        <w:jc w:val="both"/>
        <w:rPr>
          <w:rFonts w:eastAsia="Times New Roman" w:cs="Times New Roman"/>
          <w:szCs w:val="24"/>
        </w:rPr>
      </w:pPr>
      <w:r>
        <w:rPr>
          <w:rFonts w:eastAsia="Times New Roman"/>
          <w:color w:val="222222"/>
          <w:szCs w:val="24"/>
          <w:shd w:val="clear" w:color="auto" w:fill="FFFFFF"/>
        </w:rPr>
        <w:t>Ενώ από την άλλη μεριά, είσαστε «κότες» όλοι, γιατί δεν τολμ</w:t>
      </w:r>
      <w:r>
        <w:rPr>
          <w:rFonts w:eastAsia="Times New Roman"/>
          <w:color w:val="222222"/>
          <w:szCs w:val="24"/>
          <w:shd w:val="clear" w:color="auto" w:fill="FFFFFF"/>
        </w:rPr>
        <w:t xml:space="preserve">άτε να βάλετε ότι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αυτήν την κρίση επιτάσσονται τα αεροδρόμια. Δεκαεπτά αεροδρόμια στη </w:t>
      </w:r>
      <w:r>
        <w:rPr>
          <w:rFonts w:eastAsia="Times New Roman"/>
          <w:color w:val="222222"/>
          <w:szCs w:val="24"/>
          <w:shd w:val="clear" w:color="auto" w:fill="FFFFFF"/>
        </w:rPr>
        <w:t>«</w:t>
      </w:r>
      <w:r>
        <w:rPr>
          <w:rFonts w:eastAsia="Times New Roman"/>
          <w:color w:val="222222"/>
          <w:szCs w:val="24"/>
          <w:shd w:val="clear" w:color="auto" w:fill="FFFFFF"/>
          <w:lang w:val="en-US"/>
        </w:rPr>
        <w:t>FRAPORT</w:t>
      </w:r>
      <w:r>
        <w:rPr>
          <w:rFonts w:eastAsia="Times New Roman"/>
          <w:color w:val="222222"/>
          <w:szCs w:val="24"/>
          <w:shd w:val="clear" w:color="auto" w:fill="FFFFFF"/>
        </w:rPr>
        <w:t>»</w:t>
      </w:r>
      <w:r>
        <w:rPr>
          <w:rFonts w:eastAsia="Times New Roman"/>
          <w:color w:val="222222"/>
          <w:szCs w:val="24"/>
          <w:shd w:val="clear" w:color="auto" w:fill="FFFFFF"/>
        </w:rPr>
        <w:t>. Η</w:t>
      </w:r>
      <w:r w:rsidRPr="00EC51DA">
        <w:rPr>
          <w:rFonts w:eastAsia="Times New Roman"/>
          <w:color w:val="222222"/>
          <w:szCs w:val="24"/>
          <w:shd w:val="clear" w:color="auto" w:fill="FFFFFF"/>
        </w:rPr>
        <w:t xml:space="preserve"> </w:t>
      </w:r>
      <w:r>
        <w:rPr>
          <w:rFonts w:eastAsia="Times New Roman"/>
          <w:color w:val="222222"/>
          <w:szCs w:val="24"/>
          <w:shd w:val="clear" w:color="auto" w:fill="FFFFFF"/>
        </w:rPr>
        <w:t xml:space="preserve">συμφωνία λέει ότι δεν έχετε δικαίωμα ούτε κατά τη διάρκεια του πολέμου </w:t>
      </w:r>
      <w:r>
        <w:rPr>
          <w:rFonts w:eastAsia="Times New Roman"/>
          <w:color w:val="222222"/>
          <w:szCs w:val="24"/>
          <w:shd w:val="clear" w:color="auto" w:fill="FFFFFF"/>
        </w:rPr>
        <w:lastRenderedPageBreak/>
        <w:t>να τα επιτάξετε. Αποθήκες τροφίμων, φάρμακα, για να μην πεινάσει ο λαός. Αλλά να ξέ</w:t>
      </w:r>
      <w:r>
        <w:rPr>
          <w:rFonts w:eastAsia="Times New Roman"/>
          <w:color w:val="222222"/>
          <w:szCs w:val="24"/>
          <w:shd w:val="clear" w:color="auto" w:fill="FFFFFF"/>
        </w:rPr>
        <w:t>ρετε ο λαός δεν θα τα δεχτεί αυτά και σε τέτοια περίοδο, θα το κάνει μόνος του κόντρα σε αυτά που του βάζετε. Απαγορεύετε, λοιπόν, τη δράση στον λαό και δεν ακουμπάτε τίποτα άλλο.</w:t>
      </w:r>
    </w:p>
    <w:p w14:paraId="09855D1F" w14:textId="77777777" w:rsidR="00BE639A" w:rsidRDefault="00A212EC">
      <w:pPr>
        <w:spacing w:line="600" w:lineRule="auto"/>
        <w:ind w:firstLine="720"/>
        <w:jc w:val="both"/>
        <w:rPr>
          <w:rFonts w:eastAsia="Times New Roman"/>
          <w:szCs w:val="24"/>
        </w:rPr>
      </w:pPr>
      <w:r>
        <w:rPr>
          <w:rFonts w:eastAsia="Times New Roman"/>
          <w:szCs w:val="24"/>
        </w:rPr>
        <w:t xml:space="preserve">Πάμε παρακάτω. Εκσυγχρονισμοί που κάνετε -προσέξτε αυτό θα το πω δύο και </w:t>
      </w:r>
      <w:r>
        <w:rPr>
          <w:rFonts w:eastAsia="Times New Roman"/>
          <w:szCs w:val="24"/>
        </w:rPr>
        <w:t>τρεις φορές- όπως λέγαμε παλιά για να διευκολύνουμε την ταξική πάλη. Γιατί μπας και τελείωσε; Εσείς και ο Λάσκαρης. Αλλά εσείς την έχετε τελειώσει εδώ και πολλά χρόνια.</w:t>
      </w:r>
    </w:p>
    <w:p w14:paraId="09855D20" w14:textId="77777777" w:rsidR="00BE639A" w:rsidRDefault="00A212EC">
      <w:pPr>
        <w:spacing w:line="600" w:lineRule="auto"/>
        <w:ind w:firstLine="720"/>
        <w:jc w:val="both"/>
        <w:rPr>
          <w:rFonts w:eastAsia="Times New Roman"/>
          <w:szCs w:val="24"/>
        </w:rPr>
      </w:pPr>
      <w:r>
        <w:rPr>
          <w:rFonts w:eastAsia="Times New Roman"/>
          <w:szCs w:val="24"/>
        </w:rPr>
        <w:t>Κοινωνικοί εταίροι. Αλήθεια, συνέταιροι είναι οι εργάτες με το κεφάλαιο; Συνέταιρος είν</w:t>
      </w:r>
      <w:r>
        <w:rPr>
          <w:rFonts w:eastAsia="Times New Roman"/>
          <w:szCs w:val="24"/>
        </w:rPr>
        <w:t xml:space="preserve">αι αυτός που δουλεύει στο τρίτο υπόγειο με τον εφοπλιστή; Συνέταιρος είναι αυτός που δουλεύει μέσα στη βρώμα, μέσα σε άθλιες συνθήκες και με άθλια μεροκάματα με τον ιδιοκτήτη που ζει όπου θέλει; Κοινωνικοί εταίροι, </w:t>
      </w:r>
      <w:r w:rsidRPr="009364F2">
        <w:rPr>
          <w:rFonts w:eastAsia="Times New Roman"/>
          <w:szCs w:val="24"/>
        </w:rPr>
        <w:t xml:space="preserve">το </w:t>
      </w:r>
      <w:r>
        <w:rPr>
          <w:rFonts w:eastAsia="Times New Roman"/>
          <w:szCs w:val="24"/>
        </w:rPr>
        <w:t>έ</w:t>
      </w:r>
      <w:r w:rsidRPr="009364F2">
        <w:rPr>
          <w:rFonts w:eastAsia="Times New Roman"/>
          <w:szCs w:val="24"/>
        </w:rPr>
        <w:t>χετε ε</w:t>
      </w:r>
      <w:r>
        <w:rPr>
          <w:rFonts w:eastAsia="Times New Roman"/>
          <w:szCs w:val="24"/>
        </w:rPr>
        <w:t>νσωματώσει. Τ</w:t>
      </w:r>
      <w:r w:rsidRPr="009364F2">
        <w:rPr>
          <w:rFonts w:eastAsia="Times New Roman"/>
          <w:szCs w:val="24"/>
        </w:rPr>
        <w:t>ελείωσε η ταξική π</w:t>
      </w:r>
      <w:r w:rsidRPr="009364F2">
        <w:rPr>
          <w:rFonts w:eastAsia="Times New Roman"/>
          <w:szCs w:val="24"/>
        </w:rPr>
        <w:t>άλη</w:t>
      </w:r>
      <w:r>
        <w:rPr>
          <w:rFonts w:eastAsia="Times New Roman"/>
          <w:szCs w:val="24"/>
        </w:rPr>
        <w:t xml:space="preserve">, αλλά είναι ασυμφιλίωτες </w:t>
      </w:r>
      <w:r w:rsidRPr="009364F2">
        <w:rPr>
          <w:rFonts w:eastAsia="Times New Roman"/>
          <w:szCs w:val="24"/>
        </w:rPr>
        <w:t xml:space="preserve">οι ταξικές </w:t>
      </w:r>
      <w:r>
        <w:rPr>
          <w:rFonts w:eastAsia="Times New Roman"/>
          <w:szCs w:val="24"/>
        </w:rPr>
        <w:t>α</w:t>
      </w:r>
      <w:r w:rsidRPr="009364F2">
        <w:rPr>
          <w:rFonts w:eastAsia="Times New Roman"/>
          <w:szCs w:val="24"/>
        </w:rPr>
        <w:t>ντιθέσεις</w:t>
      </w:r>
      <w:r>
        <w:rPr>
          <w:rFonts w:eastAsia="Times New Roman"/>
          <w:szCs w:val="24"/>
        </w:rPr>
        <w:t>.</w:t>
      </w:r>
    </w:p>
    <w:p w14:paraId="09855D21" w14:textId="77777777" w:rsidR="00BE639A" w:rsidRDefault="00A212EC">
      <w:pPr>
        <w:spacing w:line="600" w:lineRule="auto"/>
        <w:ind w:firstLine="720"/>
        <w:jc w:val="both"/>
        <w:rPr>
          <w:rFonts w:eastAsia="Times New Roman"/>
          <w:szCs w:val="24"/>
        </w:rPr>
      </w:pPr>
      <w:r w:rsidRPr="009364F2">
        <w:rPr>
          <w:rFonts w:eastAsia="Times New Roman"/>
          <w:szCs w:val="24"/>
        </w:rPr>
        <w:lastRenderedPageBreak/>
        <w:t xml:space="preserve">Και γιατί δεν </w:t>
      </w:r>
      <w:r>
        <w:rPr>
          <w:rFonts w:eastAsia="Times New Roman"/>
          <w:szCs w:val="24"/>
        </w:rPr>
        <w:t>δέχεστε</w:t>
      </w:r>
      <w:r w:rsidRPr="009364F2">
        <w:rPr>
          <w:rFonts w:eastAsia="Times New Roman"/>
          <w:szCs w:val="24"/>
        </w:rPr>
        <w:t xml:space="preserve"> αφού θέλετε</w:t>
      </w:r>
      <w:r>
        <w:rPr>
          <w:rFonts w:eastAsia="Times New Roman"/>
          <w:szCs w:val="24"/>
        </w:rPr>
        <w:t>,</w:t>
      </w:r>
      <w:r w:rsidRPr="009364F2">
        <w:rPr>
          <w:rFonts w:eastAsia="Times New Roman"/>
          <w:szCs w:val="24"/>
        </w:rPr>
        <w:t xml:space="preserve"> όπως λέτε</w:t>
      </w:r>
      <w:r>
        <w:rPr>
          <w:rFonts w:eastAsia="Times New Roman"/>
          <w:szCs w:val="24"/>
        </w:rPr>
        <w:t>,</w:t>
      </w:r>
      <w:r w:rsidRPr="009364F2">
        <w:rPr>
          <w:rFonts w:eastAsia="Times New Roman"/>
          <w:szCs w:val="24"/>
        </w:rPr>
        <w:t xml:space="preserve"> να διευκολύνετε αυ</w:t>
      </w:r>
      <w:r>
        <w:rPr>
          <w:rFonts w:eastAsia="Times New Roman"/>
          <w:szCs w:val="24"/>
        </w:rPr>
        <w:t xml:space="preserve">τό που κάποτε λέγατε και που τώρα αρνείστε την ταξική πάλη, </w:t>
      </w:r>
      <w:r w:rsidRPr="009364F2">
        <w:rPr>
          <w:rFonts w:eastAsia="Times New Roman"/>
          <w:szCs w:val="24"/>
        </w:rPr>
        <w:t xml:space="preserve">τις προτάσεις του </w:t>
      </w:r>
      <w:r>
        <w:rPr>
          <w:rFonts w:eastAsia="Times New Roman"/>
          <w:szCs w:val="24"/>
        </w:rPr>
        <w:t xml:space="preserve">ΚΚΕ; </w:t>
      </w:r>
      <w:r w:rsidRPr="009364F2">
        <w:rPr>
          <w:rFonts w:eastAsia="Times New Roman"/>
          <w:szCs w:val="24"/>
        </w:rPr>
        <w:t>Γιατί δεν καταργείτ</w:t>
      </w:r>
      <w:r>
        <w:rPr>
          <w:rFonts w:eastAsia="Times New Roman"/>
          <w:szCs w:val="24"/>
        </w:rPr>
        <w:t xml:space="preserve">ε τους περιορισμούς στην </w:t>
      </w:r>
      <w:r w:rsidRPr="009364F2">
        <w:rPr>
          <w:rFonts w:eastAsia="Times New Roman"/>
          <w:szCs w:val="24"/>
        </w:rPr>
        <w:t>απεργία</w:t>
      </w:r>
      <w:r>
        <w:rPr>
          <w:rFonts w:eastAsia="Times New Roman"/>
          <w:szCs w:val="24"/>
        </w:rPr>
        <w:t>;</w:t>
      </w:r>
      <w:r w:rsidRPr="009364F2">
        <w:rPr>
          <w:rFonts w:eastAsia="Times New Roman"/>
          <w:szCs w:val="24"/>
        </w:rPr>
        <w:t xml:space="preserve"> Γιατ</w:t>
      </w:r>
      <w:r w:rsidRPr="009364F2">
        <w:rPr>
          <w:rFonts w:eastAsia="Times New Roman"/>
          <w:szCs w:val="24"/>
        </w:rPr>
        <w:t>ί δεν καταργείτ</w:t>
      </w:r>
      <w:r>
        <w:rPr>
          <w:rFonts w:eastAsia="Times New Roman"/>
          <w:szCs w:val="24"/>
        </w:rPr>
        <w:t xml:space="preserve">ε το </w:t>
      </w:r>
      <w:r>
        <w:rPr>
          <w:rFonts w:eastAsia="Times New Roman"/>
          <w:szCs w:val="24"/>
          <w:lang w:val="en-US"/>
        </w:rPr>
        <w:t>lock</w:t>
      </w:r>
      <w:r w:rsidRPr="002E74C2">
        <w:rPr>
          <w:rFonts w:eastAsia="Times New Roman"/>
          <w:szCs w:val="24"/>
        </w:rPr>
        <w:t xml:space="preserve"> </w:t>
      </w:r>
      <w:r>
        <w:rPr>
          <w:rFonts w:eastAsia="Times New Roman"/>
          <w:szCs w:val="24"/>
          <w:lang w:val="en-US"/>
        </w:rPr>
        <w:t>out</w:t>
      </w:r>
      <w:r w:rsidRPr="009364F2">
        <w:rPr>
          <w:rFonts w:eastAsia="Times New Roman"/>
          <w:szCs w:val="24"/>
        </w:rPr>
        <w:t xml:space="preserve"> και πάρα πολλά άλλα</w:t>
      </w:r>
      <w:r>
        <w:rPr>
          <w:rFonts w:eastAsia="Times New Roman"/>
          <w:szCs w:val="24"/>
        </w:rPr>
        <w:t>;</w:t>
      </w:r>
      <w:r w:rsidRPr="009364F2">
        <w:rPr>
          <w:rFonts w:eastAsia="Times New Roman"/>
          <w:szCs w:val="24"/>
        </w:rPr>
        <w:t xml:space="preserve"> </w:t>
      </w:r>
    </w:p>
    <w:p w14:paraId="09855D22" w14:textId="77777777" w:rsidR="00BE639A" w:rsidRDefault="00A212EC">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9855D23" w14:textId="77777777" w:rsidR="00BE639A" w:rsidRDefault="00A212EC">
      <w:pPr>
        <w:spacing w:line="600" w:lineRule="auto"/>
        <w:ind w:firstLine="720"/>
        <w:jc w:val="both"/>
        <w:rPr>
          <w:rFonts w:eastAsia="Times New Roman"/>
          <w:szCs w:val="24"/>
        </w:rPr>
      </w:pPr>
      <w:r>
        <w:rPr>
          <w:rFonts w:eastAsia="Times New Roman"/>
          <w:szCs w:val="24"/>
        </w:rPr>
        <w:t xml:space="preserve">Κοινωνικά δικαιώματα, ο τομέας. </w:t>
      </w:r>
      <w:r w:rsidRPr="009364F2">
        <w:rPr>
          <w:rFonts w:eastAsia="Times New Roman"/>
          <w:szCs w:val="24"/>
        </w:rPr>
        <w:t>Απάτη</w:t>
      </w:r>
      <w:r>
        <w:rPr>
          <w:rFonts w:eastAsia="Times New Roman"/>
          <w:szCs w:val="24"/>
        </w:rPr>
        <w:t>.</w:t>
      </w:r>
      <w:r w:rsidRPr="009364F2">
        <w:rPr>
          <w:rFonts w:eastAsia="Times New Roman"/>
          <w:szCs w:val="24"/>
        </w:rPr>
        <w:t xml:space="preserve"> Είναι </w:t>
      </w:r>
      <w:r>
        <w:rPr>
          <w:rFonts w:eastAsia="Times New Roman"/>
          <w:szCs w:val="24"/>
        </w:rPr>
        <w:t>διακηρύξεις.</w:t>
      </w:r>
      <w:r w:rsidRPr="009364F2">
        <w:rPr>
          <w:rFonts w:eastAsia="Times New Roman"/>
          <w:szCs w:val="24"/>
        </w:rPr>
        <w:t xml:space="preserve"> Στα θέματα που αφορούν </w:t>
      </w:r>
      <w:r>
        <w:rPr>
          <w:rFonts w:eastAsia="Times New Roman"/>
          <w:szCs w:val="24"/>
        </w:rPr>
        <w:t>σ</w:t>
      </w:r>
      <w:r w:rsidRPr="009364F2">
        <w:rPr>
          <w:rFonts w:eastAsia="Times New Roman"/>
          <w:szCs w:val="24"/>
        </w:rPr>
        <w:t>το κεφάλαιο</w:t>
      </w:r>
      <w:r>
        <w:rPr>
          <w:rFonts w:eastAsia="Times New Roman"/>
          <w:szCs w:val="24"/>
        </w:rPr>
        <w:t>,</w:t>
      </w:r>
      <w:r w:rsidRPr="009364F2">
        <w:rPr>
          <w:rFonts w:eastAsia="Times New Roman"/>
          <w:szCs w:val="24"/>
        </w:rPr>
        <w:t xml:space="preserve"> την </w:t>
      </w:r>
      <w:r>
        <w:rPr>
          <w:rFonts w:eastAsia="Times New Roman"/>
          <w:szCs w:val="24"/>
        </w:rPr>
        <w:t xml:space="preserve">εξάρτηση και τα λοιπά </w:t>
      </w:r>
      <w:r>
        <w:rPr>
          <w:rFonts w:eastAsia="Times New Roman"/>
          <w:szCs w:val="24"/>
        </w:rPr>
        <w:t>είστε συγκεκριμένοι.</w:t>
      </w:r>
      <w:r w:rsidRPr="009364F2">
        <w:rPr>
          <w:rFonts w:eastAsia="Times New Roman"/>
          <w:szCs w:val="24"/>
        </w:rPr>
        <w:t xml:space="preserve"> </w:t>
      </w:r>
      <w:r>
        <w:rPr>
          <w:rFonts w:eastAsia="Times New Roman"/>
          <w:szCs w:val="24"/>
        </w:rPr>
        <w:t>Σ</w:t>
      </w:r>
      <w:r w:rsidRPr="009364F2">
        <w:rPr>
          <w:rFonts w:eastAsia="Times New Roman"/>
          <w:szCs w:val="24"/>
        </w:rPr>
        <w:t xml:space="preserve">τα θέματα που αφορούν </w:t>
      </w:r>
      <w:r>
        <w:rPr>
          <w:rFonts w:eastAsia="Times New Roman"/>
          <w:szCs w:val="24"/>
        </w:rPr>
        <w:t>σ</w:t>
      </w:r>
      <w:r w:rsidRPr="009364F2">
        <w:rPr>
          <w:rFonts w:eastAsia="Times New Roman"/>
          <w:szCs w:val="24"/>
        </w:rPr>
        <w:t xml:space="preserve">τα κοινωνικά δικαιώματα είστε </w:t>
      </w:r>
      <w:r>
        <w:rPr>
          <w:rFonts w:eastAsia="Times New Roman"/>
          <w:szCs w:val="24"/>
        </w:rPr>
        <w:t>διακηρυκτικοί,</w:t>
      </w:r>
      <w:r w:rsidRPr="009364F2">
        <w:rPr>
          <w:rFonts w:eastAsia="Times New Roman"/>
          <w:szCs w:val="24"/>
        </w:rPr>
        <w:t xml:space="preserve"> όπως άλλωστε </w:t>
      </w:r>
      <w:r>
        <w:rPr>
          <w:rFonts w:eastAsia="Times New Roman"/>
          <w:szCs w:val="24"/>
        </w:rPr>
        <w:t xml:space="preserve">όλα τα αστικά </w:t>
      </w:r>
      <w:r w:rsidRPr="009364F2">
        <w:rPr>
          <w:rFonts w:eastAsia="Times New Roman"/>
          <w:szCs w:val="24"/>
        </w:rPr>
        <w:t>συντάγματα που λένε ότι όλοι οι Έλληνες έχουν δικαίωμα στην εργασία</w:t>
      </w:r>
      <w:r>
        <w:rPr>
          <w:rFonts w:eastAsia="Times New Roman"/>
          <w:szCs w:val="24"/>
        </w:rPr>
        <w:t>,</w:t>
      </w:r>
      <w:r w:rsidRPr="009364F2">
        <w:rPr>
          <w:rFonts w:eastAsia="Times New Roman"/>
          <w:szCs w:val="24"/>
        </w:rPr>
        <w:t xml:space="preserve"> στην </w:t>
      </w:r>
      <w:r>
        <w:rPr>
          <w:rFonts w:eastAsia="Times New Roman"/>
          <w:szCs w:val="24"/>
        </w:rPr>
        <w:t>π</w:t>
      </w:r>
      <w:r w:rsidRPr="009364F2">
        <w:rPr>
          <w:rFonts w:eastAsia="Times New Roman"/>
          <w:szCs w:val="24"/>
        </w:rPr>
        <w:t>αιδεία</w:t>
      </w:r>
      <w:r>
        <w:rPr>
          <w:rFonts w:eastAsia="Times New Roman"/>
          <w:szCs w:val="24"/>
        </w:rPr>
        <w:t>,</w:t>
      </w:r>
      <w:r w:rsidRPr="009364F2">
        <w:rPr>
          <w:rFonts w:eastAsia="Times New Roman"/>
          <w:szCs w:val="24"/>
        </w:rPr>
        <w:t xml:space="preserve"> στην κατοικία</w:t>
      </w:r>
      <w:r>
        <w:rPr>
          <w:rFonts w:eastAsia="Times New Roman"/>
          <w:szCs w:val="24"/>
        </w:rPr>
        <w:t>.</w:t>
      </w:r>
      <w:r w:rsidRPr="009364F2">
        <w:rPr>
          <w:rFonts w:eastAsia="Times New Roman"/>
          <w:szCs w:val="24"/>
        </w:rPr>
        <w:t xml:space="preserve"> Έφτασαν </w:t>
      </w:r>
      <w:r>
        <w:rPr>
          <w:rFonts w:eastAsia="Times New Roman"/>
          <w:szCs w:val="24"/>
        </w:rPr>
        <w:t>ο</w:t>
      </w:r>
      <w:r w:rsidRPr="009364F2">
        <w:rPr>
          <w:rFonts w:eastAsia="Times New Roman"/>
          <w:szCs w:val="24"/>
        </w:rPr>
        <w:t>ι άνεργοι</w:t>
      </w:r>
      <w:r>
        <w:rPr>
          <w:rFonts w:eastAsia="Times New Roman"/>
          <w:szCs w:val="24"/>
        </w:rPr>
        <w:t xml:space="preserve"> 30%.</w:t>
      </w:r>
      <w:r w:rsidRPr="009364F2">
        <w:rPr>
          <w:rFonts w:eastAsia="Times New Roman"/>
          <w:szCs w:val="24"/>
        </w:rPr>
        <w:t xml:space="preserve"> Στην </w:t>
      </w:r>
      <w:r>
        <w:rPr>
          <w:rFonts w:eastAsia="Times New Roman"/>
          <w:szCs w:val="24"/>
        </w:rPr>
        <w:t>υ</w:t>
      </w:r>
      <w:r w:rsidRPr="009364F2">
        <w:rPr>
          <w:rFonts w:eastAsia="Times New Roman"/>
          <w:szCs w:val="24"/>
        </w:rPr>
        <w:t>γεία</w:t>
      </w:r>
      <w:r w:rsidRPr="009364F2">
        <w:rPr>
          <w:rFonts w:eastAsia="Times New Roman"/>
          <w:szCs w:val="24"/>
        </w:rPr>
        <w:t xml:space="preserve"> </w:t>
      </w:r>
      <w:r>
        <w:rPr>
          <w:rFonts w:eastAsia="Times New Roman"/>
          <w:szCs w:val="24"/>
        </w:rPr>
        <w:t>έχουμε</w:t>
      </w:r>
      <w:r>
        <w:rPr>
          <w:rFonts w:eastAsia="Times New Roman"/>
          <w:szCs w:val="24"/>
        </w:rPr>
        <w:t xml:space="preserve"> </w:t>
      </w:r>
      <w:r w:rsidRPr="009364F2">
        <w:rPr>
          <w:rFonts w:eastAsia="Times New Roman"/>
          <w:szCs w:val="24"/>
        </w:rPr>
        <w:t xml:space="preserve">τα ράντζα και στην κατοικία έρχεται τώρα και το κόκκινο δάνειο και πληρώνει και ενοίκιο </w:t>
      </w:r>
      <w:r w:rsidRPr="009364F2">
        <w:rPr>
          <w:rFonts w:eastAsia="Times New Roman"/>
          <w:szCs w:val="24"/>
        </w:rPr>
        <w:t>σ</w:t>
      </w:r>
      <w:r>
        <w:rPr>
          <w:rFonts w:eastAsia="Times New Roman"/>
          <w:szCs w:val="24"/>
        </w:rPr>
        <w:t>’</w:t>
      </w:r>
      <w:r w:rsidRPr="009364F2">
        <w:rPr>
          <w:rFonts w:eastAsia="Times New Roman"/>
          <w:szCs w:val="24"/>
        </w:rPr>
        <w:t xml:space="preserve"> </w:t>
      </w:r>
      <w:r w:rsidRPr="009364F2">
        <w:rPr>
          <w:rFonts w:eastAsia="Times New Roman"/>
          <w:szCs w:val="24"/>
        </w:rPr>
        <w:t xml:space="preserve">αυτό που το πλήρωσε </w:t>
      </w:r>
      <w:r>
        <w:rPr>
          <w:rFonts w:eastAsia="Times New Roman"/>
          <w:szCs w:val="24"/>
        </w:rPr>
        <w:t>τρεις</w:t>
      </w:r>
      <w:r w:rsidRPr="009364F2">
        <w:rPr>
          <w:rFonts w:eastAsia="Times New Roman"/>
          <w:szCs w:val="24"/>
        </w:rPr>
        <w:t xml:space="preserve"> φορές πάνω από την τράπεζα</w:t>
      </w:r>
      <w:r>
        <w:rPr>
          <w:rFonts w:eastAsia="Times New Roman"/>
          <w:szCs w:val="24"/>
        </w:rPr>
        <w:t>.</w:t>
      </w:r>
    </w:p>
    <w:p w14:paraId="09855D24" w14:textId="77777777" w:rsidR="00BE639A" w:rsidRDefault="00A212EC">
      <w:pPr>
        <w:spacing w:line="600" w:lineRule="auto"/>
        <w:ind w:firstLine="720"/>
        <w:jc w:val="both"/>
        <w:rPr>
          <w:rFonts w:eastAsia="Times New Roman"/>
          <w:szCs w:val="24"/>
        </w:rPr>
      </w:pPr>
      <w:r>
        <w:rPr>
          <w:rFonts w:eastAsia="Times New Roman"/>
          <w:szCs w:val="24"/>
        </w:rPr>
        <w:t>Κ</w:t>
      </w:r>
      <w:r w:rsidRPr="009364F2">
        <w:rPr>
          <w:rFonts w:eastAsia="Times New Roman"/>
          <w:szCs w:val="24"/>
        </w:rPr>
        <w:t>αι μάλιστα θεωρείται σαν μεγάλο κοινωνικό επίτευγμα</w:t>
      </w:r>
      <w:r>
        <w:rPr>
          <w:rFonts w:eastAsia="Times New Roman"/>
          <w:szCs w:val="24"/>
        </w:rPr>
        <w:t>,</w:t>
      </w:r>
      <w:r w:rsidRPr="009364F2">
        <w:rPr>
          <w:rFonts w:eastAsia="Times New Roman"/>
          <w:szCs w:val="24"/>
        </w:rPr>
        <w:t xml:space="preserve"> όπως λέτε</w:t>
      </w:r>
      <w:r>
        <w:rPr>
          <w:rFonts w:eastAsia="Times New Roman"/>
          <w:szCs w:val="24"/>
        </w:rPr>
        <w:t>,</w:t>
      </w:r>
      <w:r w:rsidRPr="009364F2">
        <w:rPr>
          <w:rFonts w:eastAsia="Times New Roman"/>
          <w:szCs w:val="24"/>
        </w:rPr>
        <w:t xml:space="preserve"> </w:t>
      </w:r>
      <w:r>
        <w:rPr>
          <w:rFonts w:eastAsia="Times New Roman"/>
          <w:szCs w:val="24"/>
        </w:rPr>
        <w:t xml:space="preserve">την </w:t>
      </w:r>
      <w:r w:rsidRPr="009364F2">
        <w:rPr>
          <w:rFonts w:eastAsia="Times New Roman"/>
          <w:szCs w:val="24"/>
        </w:rPr>
        <w:t>κρατική εγγύηση ενός αξιοπρεπούς επιπέδου</w:t>
      </w:r>
      <w:r w:rsidRPr="009364F2">
        <w:rPr>
          <w:rFonts w:eastAsia="Times New Roman"/>
          <w:szCs w:val="24"/>
        </w:rPr>
        <w:t xml:space="preserve"> </w:t>
      </w:r>
      <w:r w:rsidRPr="009364F2">
        <w:rPr>
          <w:rFonts w:eastAsia="Times New Roman"/>
          <w:szCs w:val="24"/>
        </w:rPr>
        <w:lastRenderedPageBreak/>
        <w:t>διαβίωσης</w:t>
      </w:r>
      <w:r>
        <w:rPr>
          <w:rFonts w:eastAsia="Times New Roman"/>
          <w:szCs w:val="24"/>
        </w:rPr>
        <w:t>. Τι σημαίνει «αξιοπρεπούς»;</w:t>
      </w:r>
      <w:r w:rsidRPr="009364F2">
        <w:rPr>
          <w:rFonts w:eastAsia="Times New Roman"/>
          <w:szCs w:val="24"/>
        </w:rPr>
        <w:t xml:space="preserve"> </w:t>
      </w:r>
      <w:r>
        <w:rPr>
          <w:rFonts w:eastAsia="Times New Roman"/>
          <w:szCs w:val="24"/>
        </w:rPr>
        <w:t xml:space="preserve">Για πέστε μας. Σημαίνει </w:t>
      </w:r>
      <w:r w:rsidRPr="009364F2">
        <w:rPr>
          <w:rFonts w:eastAsia="Times New Roman"/>
          <w:szCs w:val="24"/>
        </w:rPr>
        <w:t>500 ευρώ</w:t>
      </w:r>
      <w:r>
        <w:rPr>
          <w:rFonts w:eastAsia="Times New Roman"/>
          <w:szCs w:val="24"/>
        </w:rPr>
        <w:t>, 300 ευρώ που παίρνουν οι νέοι, 200 ευρώ, 100 ευρώ σαν χαρτζιλίκι;</w:t>
      </w:r>
    </w:p>
    <w:p w14:paraId="09855D25" w14:textId="77777777" w:rsidR="00BE639A" w:rsidRDefault="00A212EC">
      <w:pPr>
        <w:spacing w:line="600" w:lineRule="auto"/>
        <w:ind w:firstLine="720"/>
        <w:jc w:val="both"/>
        <w:rPr>
          <w:rFonts w:eastAsia="Times New Roman"/>
          <w:szCs w:val="24"/>
        </w:rPr>
      </w:pPr>
      <w:r>
        <w:rPr>
          <w:rFonts w:eastAsia="Times New Roman"/>
          <w:szCs w:val="24"/>
        </w:rPr>
        <w:t xml:space="preserve">Τι </w:t>
      </w:r>
      <w:r w:rsidRPr="009364F2">
        <w:rPr>
          <w:rFonts w:eastAsia="Times New Roman"/>
          <w:szCs w:val="24"/>
        </w:rPr>
        <w:t>σημαίνει κοινωνικό δικαίωμα στην υγεία</w:t>
      </w:r>
      <w:r>
        <w:rPr>
          <w:rFonts w:eastAsia="Times New Roman"/>
          <w:szCs w:val="24"/>
        </w:rPr>
        <w:t>;</w:t>
      </w:r>
      <w:r w:rsidRPr="009364F2">
        <w:rPr>
          <w:rFonts w:eastAsia="Times New Roman"/>
          <w:szCs w:val="24"/>
        </w:rPr>
        <w:t xml:space="preserve"> Άλλο</w:t>
      </w:r>
      <w:r>
        <w:rPr>
          <w:rFonts w:eastAsia="Times New Roman"/>
          <w:szCs w:val="24"/>
        </w:rPr>
        <w:t>ς</w:t>
      </w:r>
      <w:r w:rsidRPr="009364F2">
        <w:rPr>
          <w:rFonts w:eastAsia="Times New Roman"/>
          <w:szCs w:val="24"/>
        </w:rPr>
        <w:t xml:space="preserve"> στο </w:t>
      </w:r>
      <w:r>
        <w:rPr>
          <w:rFonts w:eastAsia="Times New Roman"/>
          <w:szCs w:val="24"/>
        </w:rPr>
        <w:t>ρ</w:t>
      </w:r>
      <w:r w:rsidRPr="009364F2">
        <w:rPr>
          <w:rFonts w:eastAsia="Times New Roman"/>
          <w:szCs w:val="24"/>
        </w:rPr>
        <w:t>άντζο και άλλο</w:t>
      </w:r>
      <w:r>
        <w:rPr>
          <w:rFonts w:eastAsia="Times New Roman"/>
          <w:szCs w:val="24"/>
        </w:rPr>
        <w:t>ς</w:t>
      </w:r>
      <w:r w:rsidRPr="009364F2">
        <w:rPr>
          <w:rFonts w:eastAsia="Times New Roman"/>
          <w:szCs w:val="24"/>
        </w:rPr>
        <w:t xml:space="preserve"> στην Ελβετία και στην Αμερική και </w:t>
      </w:r>
      <w:r>
        <w:rPr>
          <w:rFonts w:eastAsia="Times New Roman"/>
          <w:szCs w:val="24"/>
        </w:rPr>
        <w:t>στις</w:t>
      </w:r>
      <w:r w:rsidRPr="009364F2">
        <w:rPr>
          <w:rFonts w:eastAsia="Times New Roman"/>
          <w:szCs w:val="24"/>
        </w:rPr>
        <w:t xml:space="preserve"> ιδιωτικέ</w:t>
      </w:r>
      <w:r w:rsidRPr="009364F2">
        <w:rPr>
          <w:rFonts w:eastAsia="Times New Roman"/>
          <w:szCs w:val="24"/>
        </w:rPr>
        <w:t>ς κλινικές</w:t>
      </w:r>
      <w:r>
        <w:rPr>
          <w:rFonts w:eastAsia="Times New Roman"/>
          <w:szCs w:val="24"/>
        </w:rPr>
        <w:t>.</w:t>
      </w:r>
      <w:r w:rsidRPr="009364F2">
        <w:rPr>
          <w:rFonts w:eastAsia="Times New Roman"/>
          <w:szCs w:val="24"/>
        </w:rPr>
        <w:t xml:space="preserve"> Και μας λέτε τώρα</w:t>
      </w:r>
      <w:r>
        <w:rPr>
          <w:rFonts w:eastAsia="Times New Roman"/>
          <w:szCs w:val="24"/>
        </w:rPr>
        <w:t xml:space="preserve"> για ίσα </w:t>
      </w:r>
      <w:r w:rsidRPr="009364F2">
        <w:rPr>
          <w:rFonts w:eastAsia="Times New Roman"/>
          <w:szCs w:val="24"/>
        </w:rPr>
        <w:t xml:space="preserve">δικαιώματα και </w:t>
      </w:r>
      <w:r>
        <w:rPr>
          <w:rFonts w:eastAsia="Times New Roman"/>
          <w:szCs w:val="24"/>
        </w:rPr>
        <w:t>κ</w:t>
      </w:r>
      <w:r w:rsidRPr="009364F2">
        <w:rPr>
          <w:rFonts w:eastAsia="Times New Roman"/>
          <w:szCs w:val="24"/>
        </w:rPr>
        <w:t>οροϊδεύετε κυριολεκτικά τον κόσμο</w:t>
      </w:r>
      <w:r>
        <w:rPr>
          <w:rFonts w:eastAsia="Times New Roman"/>
          <w:szCs w:val="24"/>
        </w:rPr>
        <w:t>.</w:t>
      </w:r>
      <w:r w:rsidRPr="009364F2">
        <w:rPr>
          <w:rFonts w:eastAsia="Times New Roman"/>
          <w:szCs w:val="24"/>
        </w:rPr>
        <w:t xml:space="preserve"> Αν είναι κοινωνικά αγαθά</w:t>
      </w:r>
      <w:r>
        <w:rPr>
          <w:rFonts w:eastAsia="Times New Roman"/>
          <w:szCs w:val="24"/>
        </w:rPr>
        <w:t>,</w:t>
      </w:r>
      <w:r w:rsidRPr="009364F2">
        <w:rPr>
          <w:rFonts w:eastAsia="Times New Roman"/>
          <w:szCs w:val="24"/>
        </w:rPr>
        <w:t xml:space="preserve"> όλα δημόσια και δωρεάν</w:t>
      </w:r>
      <w:r>
        <w:rPr>
          <w:rFonts w:eastAsia="Times New Roman"/>
          <w:szCs w:val="24"/>
        </w:rPr>
        <w:t>,</w:t>
      </w:r>
      <w:r w:rsidRPr="009364F2">
        <w:rPr>
          <w:rFonts w:eastAsia="Times New Roman"/>
          <w:szCs w:val="24"/>
        </w:rPr>
        <w:t xml:space="preserve"> καμ</w:t>
      </w:r>
      <w:r>
        <w:rPr>
          <w:rFonts w:eastAsia="Times New Roman"/>
          <w:szCs w:val="24"/>
        </w:rPr>
        <w:t>μ</w:t>
      </w:r>
      <w:r w:rsidRPr="009364F2">
        <w:rPr>
          <w:rFonts w:eastAsia="Times New Roman"/>
          <w:szCs w:val="24"/>
        </w:rPr>
        <w:t>ιά επιχειρηματική δράση</w:t>
      </w:r>
      <w:r>
        <w:rPr>
          <w:rFonts w:eastAsia="Times New Roman"/>
          <w:szCs w:val="24"/>
        </w:rPr>
        <w:t>.</w:t>
      </w:r>
    </w:p>
    <w:p w14:paraId="09855D26" w14:textId="77777777" w:rsidR="00BE639A" w:rsidRDefault="00A212EC">
      <w:pPr>
        <w:spacing w:line="600" w:lineRule="auto"/>
        <w:ind w:firstLine="720"/>
        <w:jc w:val="both"/>
        <w:rPr>
          <w:rFonts w:eastAsia="Times New Roman"/>
          <w:szCs w:val="24"/>
        </w:rPr>
      </w:pPr>
      <w:r w:rsidRPr="009364F2">
        <w:rPr>
          <w:rFonts w:eastAsia="Times New Roman"/>
          <w:szCs w:val="24"/>
        </w:rPr>
        <w:t>Δεν είναι μόνο αυτό</w:t>
      </w:r>
      <w:r>
        <w:rPr>
          <w:rFonts w:eastAsia="Times New Roman"/>
          <w:szCs w:val="24"/>
        </w:rPr>
        <w:t>. Ε</w:t>
      </w:r>
      <w:r w:rsidRPr="009364F2">
        <w:rPr>
          <w:rFonts w:eastAsia="Times New Roman"/>
          <w:szCs w:val="24"/>
        </w:rPr>
        <w:t>μφανίζετ</w:t>
      </w:r>
      <w:r>
        <w:rPr>
          <w:rFonts w:eastAsia="Times New Roman"/>
          <w:szCs w:val="24"/>
        </w:rPr>
        <w:t>ε</w:t>
      </w:r>
      <w:r w:rsidRPr="009364F2">
        <w:rPr>
          <w:rFonts w:eastAsia="Times New Roman"/>
          <w:szCs w:val="24"/>
        </w:rPr>
        <w:t xml:space="preserve"> και αλλαγές δημοκρατίας </w:t>
      </w:r>
      <w:r>
        <w:rPr>
          <w:rFonts w:eastAsia="Times New Roman"/>
          <w:szCs w:val="24"/>
        </w:rPr>
        <w:t xml:space="preserve">για την εμβάθυνση της </w:t>
      </w:r>
      <w:r>
        <w:rPr>
          <w:rFonts w:eastAsia="Times New Roman"/>
          <w:szCs w:val="24"/>
        </w:rPr>
        <w:t>δημοκρατία</w:t>
      </w:r>
      <w:r>
        <w:rPr>
          <w:rFonts w:eastAsia="Times New Roman"/>
          <w:szCs w:val="24"/>
        </w:rPr>
        <w:t>ς</w:t>
      </w:r>
      <w:r>
        <w:rPr>
          <w:rFonts w:eastAsia="Times New Roman"/>
          <w:szCs w:val="24"/>
        </w:rPr>
        <w:t>.</w:t>
      </w:r>
      <w:r w:rsidRPr="009364F2">
        <w:rPr>
          <w:rFonts w:eastAsia="Times New Roman"/>
          <w:szCs w:val="24"/>
        </w:rPr>
        <w:t xml:space="preserve"> Μάλιστα</w:t>
      </w:r>
      <w:r>
        <w:rPr>
          <w:rFonts w:eastAsia="Times New Roman"/>
          <w:szCs w:val="24"/>
        </w:rPr>
        <w:t>,</w:t>
      </w:r>
      <w:r w:rsidRPr="009364F2">
        <w:rPr>
          <w:rFonts w:eastAsia="Times New Roman"/>
          <w:szCs w:val="24"/>
        </w:rPr>
        <w:t xml:space="preserve"> είναι αντιδραστικές</w:t>
      </w:r>
      <w:r>
        <w:rPr>
          <w:rFonts w:eastAsia="Times New Roman"/>
          <w:szCs w:val="24"/>
        </w:rPr>
        <w:t>,</w:t>
      </w:r>
      <w:r w:rsidRPr="009364F2">
        <w:rPr>
          <w:rFonts w:eastAsia="Times New Roman"/>
          <w:szCs w:val="24"/>
        </w:rPr>
        <w:t xml:space="preserve"> βαθιά αντιδραστικές</w:t>
      </w:r>
      <w:r>
        <w:rPr>
          <w:rFonts w:eastAsia="Times New Roman"/>
          <w:szCs w:val="24"/>
        </w:rPr>
        <w:t>.</w:t>
      </w:r>
    </w:p>
    <w:p w14:paraId="09855D27" w14:textId="77777777" w:rsidR="00BE639A" w:rsidRDefault="00A212EC">
      <w:pPr>
        <w:spacing w:line="600" w:lineRule="auto"/>
        <w:ind w:firstLine="720"/>
        <w:jc w:val="both"/>
        <w:rPr>
          <w:rFonts w:eastAsia="Times New Roman"/>
          <w:szCs w:val="24"/>
        </w:rPr>
      </w:pPr>
      <w:r>
        <w:rPr>
          <w:rFonts w:eastAsia="Times New Roman"/>
          <w:szCs w:val="24"/>
        </w:rPr>
        <w:t>Τ</w:t>
      </w:r>
      <w:r w:rsidRPr="009364F2">
        <w:rPr>
          <w:rFonts w:eastAsia="Times New Roman"/>
          <w:szCs w:val="24"/>
        </w:rPr>
        <w:t xml:space="preserve">ι κάνετε τώρα με την εκλογή Προέδρου Δημοκρατίας που την </w:t>
      </w:r>
      <w:r>
        <w:rPr>
          <w:rFonts w:eastAsia="Times New Roman"/>
          <w:szCs w:val="24"/>
        </w:rPr>
        <w:t>απεμπλέκετε</w:t>
      </w:r>
      <w:r w:rsidRPr="009364F2">
        <w:rPr>
          <w:rFonts w:eastAsia="Times New Roman"/>
          <w:szCs w:val="24"/>
        </w:rPr>
        <w:t xml:space="preserve"> από τη Βουλή και με την εποικοδομητική ψήφο δυσπιστίας</w:t>
      </w:r>
      <w:r>
        <w:rPr>
          <w:rFonts w:eastAsia="Times New Roman"/>
          <w:szCs w:val="24"/>
        </w:rPr>
        <w:t>;</w:t>
      </w:r>
      <w:r w:rsidRPr="009364F2">
        <w:rPr>
          <w:rFonts w:eastAsia="Times New Roman"/>
          <w:szCs w:val="24"/>
        </w:rPr>
        <w:t xml:space="preserve"> Αλήθεια</w:t>
      </w:r>
      <w:r>
        <w:rPr>
          <w:rFonts w:eastAsia="Times New Roman"/>
          <w:szCs w:val="24"/>
        </w:rPr>
        <w:t>,</w:t>
      </w:r>
      <w:r w:rsidRPr="009364F2">
        <w:rPr>
          <w:rFonts w:eastAsia="Times New Roman"/>
          <w:szCs w:val="24"/>
        </w:rPr>
        <w:t xml:space="preserve"> ήθελα να ρωτήσω διευκρινίστηκα</w:t>
      </w:r>
      <w:r>
        <w:rPr>
          <w:rFonts w:eastAsia="Times New Roman"/>
          <w:szCs w:val="24"/>
        </w:rPr>
        <w:t xml:space="preserve"> α</w:t>
      </w:r>
      <w:r w:rsidRPr="009364F2">
        <w:rPr>
          <w:rFonts w:eastAsia="Times New Roman"/>
          <w:szCs w:val="24"/>
        </w:rPr>
        <w:t xml:space="preserve">ν ξέρει </w:t>
      </w:r>
      <w:r>
        <w:rPr>
          <w:rFonts w:eastAsia="Times New Roman"/>
          <w:szCs w:val="24"/>
        </w:rPr>
        <w:t>κάποιος</w:t>
      </w:r>
      <w:r>
        <w:rPr>
          <w:rFonts w:eastAsia="Times New Roman"/>
          <w:szCs w:val="24"/>
        </w:rPr>
        <w:t>: Ποιος σ</w:t>
      </w:r>
      <w:r w:rsidRPr="009364F2">
        <w:rPr>
          <w:rFonts w:eastAsia="Times New Roman"/>
          <w:szCs w:val="24"/>
        </w:rPr>
        <w:t>οφός το βρή</w:t>
      </w:r>
      <w:r w:rsidRPr="009364F2">
        <w:rPr>
          <w:rFonts w:eastAsia="Times New Roman"/>
          <w:szCs w:val="24"/>
        </w:rPr>
        <w:t>κε αυτό</w:t>
      </w:r>
      <w:r>
        <w:rPr>
          <w:rFonts w:eastAsia="Times New Roman"/>
          <w:szCs w:val="24"/>
        </w:rPr>
        <w:t xml:space="preserve">; Πού </w:t>
      </w:r>
      <w:r w:rsidRPr="009364F2">
        <w:rPr>
          <w:rFonts w:eastAsia="Times New Roman"/>
          <w:szCs w:val="24"/>
        </w:rPr>
        <w:t>διάολο το βρήκε αυτό το πράγμα</w:t>
      </w:r>
      <w:r>
        <w:rPr>
          <w:rFonts w:eastAsia="Times New Roman"/>
          <w:szCs w:val="24"/>
        </w:rPr>
        <w:t>;</w:t>
      </w:r>
      <w:r w:rsidRPr="009364F2">
        <w:rPr>
          <w:rFonts w:eastAsia="Times New Roman"/>
          <w:szCs w:val="24"/>
        </w:rPr>
        <w:t xml:space="preserve"> Δεν έχουμε ξανακούσει ποτέ</w:t>
      </w:r>
      <w:r>
        <w:rPr>
          <w:rFonts w:eastAsia="Times New Roman"/>
          <w:szCs w:val="24"/>
        </w:rPr>
        <w:t xml:space="preserve"> «</w:t>
      </w:r>
      <w:r w:rsidRPr="009364F2">
        <w:rPr>
          <w:rFonts w:eastAsia="Times New Roman"/>
          <w:szCs w:val="24"/>
        </w:rPr>
        <w:t>εποικοδομητική ψήφος δυσπιστίας</w:t>
      </w:r>
      <w:r>
        <w:rPr>
          <w:rFonts w:eastAsia="Times New Roman"/>
          <w:szCs w:val="24"/>
        </w:rPr>
        <w:t xml:space="preserve">». Τι θέλετε να κάνετε με αυτό; </w:t>
      </w:r>
    </w:p>
    <w:p w14:paraId="09855D28" w14:textId="77777777" w:rsidR="00BE639A" w:rsidRDefault="00A212EC">
      <w:pPr>
        <w:spacing w:line="600" w:lineRule="auto"/>
        <w:ind w:firstLine="720"/>
        <w:jc w:val="both"/>
        <w:rPr>
          <w:rFonts w:eastAsia="Times New Roman"/>
          <w:szCs w:val="24"/>
        </w:rPr>
      </w:pPr>
      <w:r>
        <w:rPr>
          <w:rFonts w:eastAsia="Times New Roman"/>
          <w:szCs w:val="24"/>
        </w:rPr>
        <w:lastRenderedPageBreak/>
        <w:t>Α</w:t>
      </w:r>
      <w:r w:rsidRPr="009364F2">
        <w:rPr>
          <w:rFonts w:eastAsia="Times New Roman"/>
          <w:szCs w:val="24"/>
        </w:rPr>
        <w:t xml:space="preserve">κόμα και αν δεν έχει κοινοβουλευτική πλειοψηφία η </w:t>
      </w:r>
      <w:r>
        <w:rPr>
          <w:rFonts w:eastAsia="Times New Roman"/>
          <w:szCs w:val="24"/>
        </w:rPr>
        <w:t>κ</w:t>
      </w:r>
      <w:r w:rsidRPr="009364F2">
        <w:rPr>
          <w:rFonts w:eastAsia="Times New Roman"/>
          <w:szCs w:val="24"/>
        </w:rPr>
        <w:t>υβέρνηση</w:t>
      </w:r>
      <w:r>
        <w:rPr>
          <w:rFonts w:eastAsia="Times New Roman"/>
          <w:szCs w:val="24"/>
        </w:rPr>
        <w:t>,</w:t>
      </w:r>
      <w:r w:rsidRPr="009364F2">
        <w:rPr>
          <w:rFonts w:eastAsia="Times New Roman"/>
          <w:szCs w:val="24"/>
        </w:rPr>
        <w:t xml:space="preserve"> ακόμα και </w:t>
      </w:r>
      <w:r>
        <w:rPr>
          <w:rFonts w:eastAsia="Times New Roman"/>
          <w:szCs w:val="24"/>
        </w:rPr>
        <w:t>αν είναι</w:t>
      </w:r>
      <w:r w:rsidRPr="009364F2">
        <w:rPr>
          <w:rFonts w:eastAsia="Times New Roman"/>
          <w:szCs w:val="24"/>
        </w:rPr>
        <w:t xml:space="preserve"> α</w:t>
      </w:r>
      <w:r>
        <w:rPr>
          <w:rFonts w:eastAsia="Times New Roman"/>
          <w:szCs w:val="24"/>
        </w:rPr>
        <w:t xml:space="preserve">ντίθετη με το λαϊκό αίσθημα μέσα </w:t>
      </w:r>
      <w:r w:rsidRPr="009364F2">
        <w:rPr>
          <w:rFonts w:eastAsia="Times New Roman"/>
          <w:szCs w:val="24"/>
        </w:rPr>
        <w:t>στον</w:t>
      </w:r>
      <w:r w:rsidRPr="009364F2">
        <w:rPr>
          <w:rFonts w:eastAsia="Times New Roman"/>
          <w:szCs w:val="24"/>
        </w:rPr>
        <w:t xml:space="preserve"> καπιταλισμό μιλάμε</w:t>
      </w:r>
      <w:r>
        <w:rPr>
          <w:rFonts w:eastAsia="Times New Roman"/>
          <w:szCs w:val="24"/>
        </w:rPr>
        <w:t>,</w:t>
      </w:r>
      <w:r w:rsidRPr="009364F2">
        <w:rPr>
          <w:rFonts w:eastAsia="Times New Roman"/>
          <w:szCs w:val="24"/>
        </w:rPr>
        <w:t xml:space="preserve"> θα παραμένει στην </w:t>
      </w:r>
      <w:r>
        <w:rPr>
          <w:rFonts w:eastAsia="Times New Roman"/>
          <w:szCs w:val="24"/>
        </w:rPr>
        <w:t>κ</w:t>
      </w:r>
      <w:r w:rsidRPr="009364F2">
        <w:rPr>
          <w:rFonts w:eastAsia="Times New Roman"/>
          <w:szCs w:val="24"/>
        </w:rPr>
        <w:t>υβέρνηση</w:t>
      </w:r>
      <w:r>
        <w:rPr>
          <w:rFonts w:eastAsia="Times New Roman"/>
          <w:szCs w:val="24"/>
        </w:rPr>
        <w:t>.</w:t>
      </w:r>
      <w:r w:rsidRPr="009364F2">
        <w:rPr>
          <w:rFonts w:eastAsia="Times New Roman"/>
          <w:szCs w:val="24"/>
        </w:rPr>
        <w:t xml:space="preserve"> Γιατί</w:t>
      </w:r>
      <w:r>
        <w:rPr>
          <w:rFonts w:eastAsia="Times New Roman"/>
          <w:szCs w:val="24"/>
        </w:rPr>
        <w:t xml:space="preserve">; Για να </w:t>
      </w:r>
      <w:r w:rsidRPr="009364F2">
        <w:rPr>
          <w:rFonts w:eastAsia="Times New Roman"/>
          <w:szCs w:val="24"/>
        </w:rPr>
        <w:t>εξασφαλιστεί η σταθερότητα</w:t>
      </w:r>
      <w:r>
        <w:rPr>
          <w:rFonts w:eastAsia="Times New Roman"/>
          <w:szCs w:val="24"/>
        </w:rPr>
        <w:t>. Ποιον διευκολύνει η σταθερότητα; Τους εργαζόμενους, τον λαό ή το αστικό κράτος;</w:t>
      </w:r>
      <w:r w:rsidRPr="009364F2">
        <w:rPr>
          <w:rFonts w:eastAsia="Times New Roman"/>
          <w:szCs w:val="24"/>
        </w:rPr>
        <w:t xml:space="preserve"> </w:t>
      </w:r>
    </w:p>
    <w:p w14:paraId="09855D29" w14:textId="77777777" w:rsidR="00BE639A" w:rsidRDefault="00A212EC">
      <w:pPr>
        <w:spacing w:line="600" w:lineRule="auto"/>
        <w:ind w:firstLine="720"/>
        <w:jc w:val="both"/>
        <w:rPr>
          <w:rFonts w:eastAsia="Times New Roman"/>
          <w:szCs w:val="24"/>
        </w:rPr>
      </w:pPr>
      <w:r>
        <w:rPr>
          <w:rFonts w:eastAsia="Times New Roman"/>
          <w:szCs w:val="24"/>
        </w:rPr>
        <w:t xml:space="preserve">Αυτή είναι η συνεισφορά σας. </w:t>
      </w:r>
      <w:r w:rsidRPr="009364F2">
        <w:rPr>
          <w:rFonts w:eastAsia="Times New Roman"/>
          <w:szCs w:val="24"/>
        </w:rPr>
        <w:t xml:space="preserve">Προσπαθείτε </w:t>
      </w:r>
      <w:r>
        <w:rPr>
          <w:rFonts w:eastAsia="Times New Roman"/>
          <w:szCs w:val="24"/>
        </w:rPr>
        <w:t>προληπτικά -</w:t>
      </w:r>
      <w:r w:rsidRPr="009364F2">
        <w:rPr>
          <w:rFonts w:eastAsia="Times New Roman"/>
          <w:szCs w:val="24"/>
        </w:rPr>
        <w:t>και άλλοι πανηγυρίζουν</w:t>
      </w:r>
      <w:r>
        <w:rPr>
          <w:rFonts w:eastAsia="Times New Roman"/>
          <w:szCs w:val="24"/>
        </w:rPr>
        <w:t>,</w:t>
      </w:r>
      <w:r w:rsidRPr="009364F2">
        <w:rPr>
          <w:rFonts w:eastAsia="Times New Roman"/>
          <w:szCs w:val="24"/>
        </w:rPr>
        <w:t xml:space="preserve"> είναι </w:t>
      </w:r>
      <w:r w:rsidRPr="009364F2">
        <w:rPr>
          <w:rFonts w:eastAsia="Times New Roman"/>
          <w:szCs w:val="24"/>
        </w:rPr>
        <w:t>στα κάγκελα</w:t>
      </w:r>
      <w:r>
        <w:rPr>
          <w:rFonts w:eastAsia="Times New Roman"/>
          <w:szCs w:val="24"/>
        </w:rPr>
        <w:t>,</w:t>
      </w:r>
      <w:r w:rsidRPr="009364F2">
        <w:rPr>
          <w:rFonts w:eastAsia="Times New Roman"/>
          <w:szCs w:val="24"/>
        </w:rPr>
        <w:t xml:space="preserve"> στα κεραμίδια</w:t>
      </w:r>
      <w:r>
        <w:rPr>
          <w:rFonts w:eastAsia="Times New Roman"/>
          <w:szCs w:val="24"/>
        </w:rPr>
        <w:t>,</w:t>
      </w:r>
      <w:r w:rsidRPr="009364F2">
        <w:rPr>
          <w:rFonts w:eastAsia="Times New Roman"/>
          <w:szCs w:val="24"/>
        </w:rPr>
        <w:t xml:space="preserve"> </w:t>
      </w:r>
      <w:r>
        <w:rPr>
          <w:rFonts w:eastAsia="Times New Roman"/>
          <w:szCs w:val="24"/>
        </w:rPr>
        <w:t>ζητωκραυγάζουν-</w:t>
      </w:r>
      <w:r w:rsidRPr="009364F2">
        <w:rPr>
          <w:rFonts w:eastAsia="Times New Roman"/>
          <w:szCs w:val="24"/>
        </w:rPr>
        <w:t xml:space="preserve"> να κλείσετε όποι</w:t>
      </w:r>
      <w:r>
        <w:rPr>
          <w:rFonts w:eastAsia="Times New Roman"/>
          <w:szCs w:val="24"/>
        </w:rPr>
        <w:t>ε</w:t>
      </w:r>
      <w:r w:rsidRPr="009364F2">
        <w:rPr>
          <w:rFonts w:eastAsia="Times New Roman"/>
          <w:szCs w:val="24"/>
        </w:rPr>
        <w:t xml:space="preserve">ς ρωγμές μπορεί να εκμεταλλευτεί το λαϊκό κίνημα για να πάρει κατακτήσεις και </w:t>
      </w:r>
      <w:r>
        <w:rPr>
          <w:rFonts w:eastAsia="Times New Roman"/>
          <w:szCs w:val="24"/>
        </w:rPr>
        <w:t>τα υπόλοιπα.</w:t>
      </w:r>
    </w:p>
    <w:p w14:paraId="09855D2A" w14:textId="77777777" w:rsidR="00BE639A" w:rsidRDefault="00A212EC">
      <w:pPr>
        <w:spacing w:line="600" w:lineRule="auto"/>
        <w:ind w:firstLine="720"/>
        <w:jc w:val="both"/>
        <w:rPr>
          <w:rFonts w:eastAsia="Times New Roman"/>
          <w:szCs w:val="24"/>
        </w:rPr>
      </w:pPr>
      <w:r>
        <w:rPr>
          <w:rFonts w:eastAsia="Times New Roman"/>
          <w:szCs w:val="24"/>
        </w:rPr>
        <w:t>Τ</w:t>
      </w:r>
      <w:r w:rsidRPr="009364F2">
        <w:rPr>
          <w:rFonts w:eastAsia="Times New Roman"/>
          <w:szCs w:val="24"/>
        </w:rPr>
        <w:t>έλος</w:t>
      </w:r>
      <w:r>
        <w:rPr>
          <w:rFonts w:eastAsia="Times New Roman"/>
          <w:szCs w:val="24"/>
        </w:rPr>
        <w:t>, θέλετε να αποκαταστήσετε</w:t>
      </w:r>
      <w:r w:rsidRPr="009364F2">
        <w:rPr>
          <w:rFonts w:eastAsia="Times New Roman"/>
          <w:szCs w:val="24"/>
        </w:rPr>
        <w:t xml:space="preserve"> και την αξιοπιστία του πολιτικού συστήματος</w:t>
      </w:r>
      <w:r>
        <w:rPr>
          <w:rFonts w:eastAsia="Times New Roman"/>
          <w:szCs w:val="24"/>
        </w:rPr>
        <w:t>.</w:t>
      </w:r>
      <w:r w:rsidRPr="009364F2">
        <w:rPr>
          <w:rFonts w:eastAsia="Times New Roman"/>
          <w:szCs w:val="24"/>
        </w:rPr>
        <w:t xml:space="preserve"> Μπράβο</w:t>
      </w:r>
      <w:r>
        <w:rPr>
          <w:rFonts w:eastAsia="Times New Roman"/>
          <w:szCs w:val="24"/>
        </w:rPr>
        <w:t>,</w:t>
      </w:r>
      <w:r w:rsidRPr="009364F2">
        <w:rPr>
          <w:rFonts w:eastAsia="Times New Roman"/>
          <w:szCs w:val="24"/>
        </w:rPr>
        <w:t xml:space="preserve"> σας συγχαίρουμε</w:t>
      </w:r>
      <w:r>
        <w:rPr>
          <w:rFonts w:eastAsia="Times New Roman"/>
          <w:szCs w:val="24"/>
        </w:rPr>
        <w:t>!</w:t>
      </w:r>
      <w:r w:rsidRPr="009364F2">
        <w:rPr>
          <w:rFonts w:eastAsia="Times New Roman"/>
          <w:szCs w:val="24"/>
        </w:rPr>
        <w:t xml:space="preserve"> </w:t>
      </w:r>
      <w:r>
        <w:rPr>
          <w:rFonts w:eastAsia="Times New Roman"/>
          <w:szCs w:val="24"/>
        </w:rPr>
        <w:t>Θέ</w:t>
      </w:r>
      <w:r>
        <w:rPr>
          <w:rFonts w:eastAsia="Times New Roman"/>
          <w:szCs w:val="24"/>
        </w:rPr>
        <w:t>λετε</w:t>
      </w:r>
      <w:r w:rsidRPr="009364F2">
        <w:rPr>
          <w:rFonts w:eastAsia="Times New Roman"/>
          <w:szCs w:val="24"/>
        </w:rPr>
        <w:t xml:space="preserve"> να αποκαταστήσε</w:t>
      </w:r>
      <w:r>
        <w:rPr>
          <w:rFonts w:eastAsia="Times New Roman"/>
          <w:szCs w:val="24"/>
        </w:rPr>
        <w:t>τε</w:t>
      </w:r>
      <w:r w:rsidRPr="009364F2">
        <w:rPr>
          <w:rFonts w:eastAsia="Times New Roman"/>
          <w:szCs w:val="24"/>
        </w:rPr>
        <w:t xml:space="preserve"> </w:t>
      </w:r>
      <w:r>
        <w:rPr>
          <w:rFonts w:eastAsia="Times New Roman"/>
          <w:szCs w:val="24"/>
        </w:rPr>
        <w:t>α</w:t>
      </w:r>
      <w:r w:rsidRPr="009364F2">
        <w:rPr>
          <w:rFonts w:eastAsia="Times New Roman"/>
          <w:szCs w:val="24"/>
        </w:rPr>
        <w:t>υτό το σάπιο αστικό πολιτικό σύστημα</w:t>
      </w:r>
      <w:r>
        <w:rPr>
          <w:rFonts w:eastAsia="Times New Roman"/>
          <w:szCs w:val="24"/>
        </w:rPr>
        <w:t>,</w:t>
      </w:r>
      <w:r w:rsidRPr="009364F2">
        <w:rPr>
          <w:rFonts w:eastAsia="Times New Roman"/>
          <w:szCs w:val="24"/>
        </w:rPr>
        <w:t xml:space="preserve"> αυτό της βαρβαρότητας που έφερε ό</w:t>
      </w:r>
      <w:r>
        <w:rPr>
          <w:rFonts w:eastAsia="Times New Roman"/>
          <w:szCs w:val="24"/>
        </w:rPr>
        <w:t>,</w:t>
      </w:r>
      <w:r w:rsidRPr="009364F2">
        <w:rPr>
          <w:rFonts w:eastAsia="Times New Roman"/>
          <w:szCs w:val="24"/>
        </w:rPr>
        <w:t>τι έφερε</w:t>
      </w:r>
      <w:r>
        <w:rPr>
          <w:rFonts w:eastAsia="Times New Roman"/>
          <w:szCs w:val="24"/>
        </w:rPr>
        <w:t>.</w:t>
      </w:r>
      <w:r w:rsidRPr="009364F2">
        <w:rPr>
          <w:rFonts w:eastAsia="Times New Roman"/>
          <w:szCs w:val="24"/>
        </w:rPr>
        <w:t xml:space="preserve"> Δεν </w:t>
      </w:r>
      <w:r>
        <w:rPr>
          <w:rFonts w:eastAsia="Times New Roman"/>
          <w:szCs w:val="24"/>
        </w:rPr>
        <w:t xml:space="preserve">λύνετε ούτε ώριμα αιτήματα. </w:t>
      </w:r>
    </w:p>
    <w:p w14:paraId="09855D2B" w14:textId="77777777" w:rsidR="00BE639A" w:rsidRDefault="00A212EC">
      <w:pPr>
        <w:spacing w:line="600" w:lineRule="auto"/>
        <w:ind w:firstLine="720"/>
        <w:jc w:val="both"/>
        <w:rPr>
          <w:rFonts w:eastAsia="Times New Roman"/>
          <w:szCs w:val="24"/>
        </w:rPr>
      </w:pPr>
      <w:r w:rsidRPr="00F4345B">
        <w:rPr>
          <w:rFonts w:eastAsia="Times New Roman"/>
          <w:b/>
          <w:szCs w:val="24"/>
        </w:rPr>
        <w:t>ΠΡΟΕΔΡΕΥΩΝ (Γεώργιος Λαμπρούλης):</w:t>
      </w:r>
      <w:r w:rsidRPr="00F4345B">
        <w:rPr>
          <w:rFonts w:eastAsia="Times New Roman"/>
          <w:szCs w:val="24"/>
        </w:rPr>
        <w:t xml:space="preserve"> </w:t>
      </w:r>
      <w:r>
        <w:rPr>
          <w:rFonts w:eastAsia="Times New Roman"/>
          <w:szCs w:val="24"/>
        </w:rPr>
        <w:t>Ολοκληρώστε, κύριε Παφίλη, σας παρακαλώ.</w:t>
      </w:r>
    </w:p>
    <w:p w14:paraId="09855D2C" w14:textId="77777777" w:rsidR="00BE639A" w:rsidRDefault="00A212EC">
      <w:pPr>
        <w:spacing w:line="600" w:lineRule="auto"/>
        <w:ind w:firstLine="720"/>
        <w:jc w:val="both"/>
        <w:rPr>
          <w:rFonts w:eastAsia="Times New Roman"/>
          <w:szCs w:val="24"/>
        </w:rPr>
      </w:pPr>
      <w:r w:rsidRPr="00F4345B">
        <w:rPr>
          <w:rFonts w:eastAsia="Times New Roman"/>
          <w:b/>
          <w:szCs w:val="24"/>
        </w:rPr>
        <w:t>ΑΘΑΝΑΣΙΟΣ ΠΑΦΙΛΗΣ:</w:t>
      </w:r>
      <w:r w:rsidRPr="00F4345B">
        <w:rPr>
          <w:rFonts w:eastAsia="Times New Roman"/>
          <w:szCs w:val="24"/>
        </w:rPr>
        <w:t xml:space="preserve"> </w:t>
      </w:r>
      <w:r>
        <w:rPr>
          <w:rFonts w:eastAsia="Times New Roman"/>
          <w:szCs w:val="24"/>
        </w:rPr>
        <w:t>Τελειώνω σε μισό λεπτό,</w:t>
      </w:r>
      <w:r>
        <w:rPr>
          <w:rFonts w:eastAsia="Times New Roman"/>
          <w:szCs w:val="24"/>
        </w:rPr>
        <w:t xml:space="preserve"> κύριε Πρόεδρε.</w:t>
      </w:r>
    </w:p>
    <w:p w14:paraId="09855D2D" w14:textId="77777777" w:rsidR="00BE639A" w:rsidRDefault="00A212EC">
      <w:pPr>
        <w:spacing w:line="600" w:lineRule="auto"/>
        <w:ind w:firstLine="720"/>
        <w:jc w:val="both"/>
        <w:rPr>
          <w:rFonts w:eastAsia="Times New Roman"/>
          <w:szCs w:val="24"/>
        </w:rPr>
      </w:pPr>
      <w:r>
        <w:rPr>
          <w:rFonts w:eastAsia="Times New Roman"/>
          <w:szCs w:val="24"/>
        </w:rPr>
        <w:lastRenderedPageBreak/>
        <w:t>Α</w:t>
      </w:r>
      <w:r w:rsidRPr="009364F2">
        <w:rPr>
          <w:rFonts w:eastAsia="Times New Roman"/>
          <w:szCs w:val="24"/>
        </w:rPr>
        <w:t>λήθεια</w:t>
      </w:r>
      <w:r>
        <w:rPr>
          <w:rFonts w:eastAsia="Times New Roman"/>
          <w:szCs w:val="24"/>
        </w:rPr>
        <w:t>,</w:t>
      </w:r>
      <w:r w:rsidRPr="009364F2">
        <w:rPr>
          <w:rFonts w:eastAsia="Times New Roman"/>
          <w:szCs w:val="24"/>
        </w:rPr>
        <w:t xml:space="preserve"> </w:t>
      </w:r>
      <w:r>
        <w:rPr>
          <w:rFonts w:eastAsia="Times New Roman"/>
          <w:szCs w:val="24"/>
        </w:rPr>
        <w:t xml:space="preserve">πού </w:t>
      </w:r>
      <w:r w:rsidRPr="009364F2">
        <w:rPr>
          <w:rFonts w:eastAsia="Times New Roman"/>
          <w:szCs w:val="24"/>
        </w:rPr>
        <w:t xml:space="preserve">πήγε η </w:t>
      </w:r>
      <w:r>
        <w:rPr>
          <w:rFonts w:eastAsia="Times New Roman"/>
          <w:szCs w:val="24"/>
        </w:rPr>
        <w:t>π</w:t>
      </w:r>
      <w:r w:rsidRPr="009364F2">
        <w:rPr>
          <w:rFonts w:eastAsia="Times New Roman"/>
          <w:szCs w:val="24"/>
        </w:rPr>
        <w:t>ρόταση νόμου</w:t>
      </w:r>
      <w:r>
        <w:rPr>
          <w:rFonts w:eastAsia="Times New Roman"/>
          <w:szCs w:val="24"/>
        </w:rPr>
        <w:t xml:space="preserve">, </w:t>
      </w:r>
      <w:r w:rsidRPr="009364F2">
        <w:rPr>
          <w:rFonts w:eastAsia="Times New Roman"/>
          <w:szCs w:val="24"/>
        </w:rPr>
        <w:t xml:space="preserve">κυρίες και κύριοι του </w:t>
      </w:r>
      <w:r>
        <w:rPr>
          <w:rFonts w:eastAsia="Times New Roman"/>
          <w:szCs w:val="24"/>
        </w:rPr>
        <w:t>ΣΥΡΙΖΑ,</w:t>
      </w:r>
      <w:r w:rsidRPr="009364F2">
        <w:rPr>
          <w:rFonts w:eastAsia="Times New Roman"/>
          <w:szCs w:val="24"/>
        </w:rPr>
        <w:t xml:space="preserve"> που είχαμε καταθέσει </w:t>
      </w:r>
      <w:r>
        <w:rPr>
          <w:rFonts w:eastAsia="Times New Roman"/>
          <w:szCs w:val="24"/>
        </w:rPr>
        <w:t>κάποτε και</w:t>
      </w:r>
      <w:r w:rsidRPr="009364F2">
        <w:rPr>
          <w:rFonts w:eastAsia="Times New Roman"/>
          <w:szCs w:val="24"/>
        </w:rPr>
        <w:t xml:space="preserve"> που ήταν παραπλήσι</w:t>
      </w:r>
      <w:r>
        <w:rPr>
          <w:rFonts w:eastAsia="Times New Roman"/>
          <w:szCs w:val="24"/>
        </w:rPr>
        <w:t>α</w:t>
      </w:r>
      <w:r w:rsidRPr="009364F2">
        <w:rPr>
          <w:rFonts w:eastAsia="Times New Roman"/>
          <w:szCs w:val="24"/>
        </w:rPr>
        <w:t xml:space="preserve"> περί πλήρους διαχωρισμού </w:t>
      </w:r>
      <w:r w:rsidRPr="009364F2">
        <w:rPr>
          <w:rFonts w:eastAsia="Times New Roman"/>
          <w:szCs w:val="24"/>
        </w:rPr>
        <w:t>Κ</w:t>
      </w:r>
      <w:r w:rsidRPr="009364F2">
        <w:rPr>
          <w:rFonts w:eastAsia="Times New Roman"/>
          <w:szCs w:val="24"/>
        </w:rPr>
        <w:t xml:space="preserve">ράτους και </w:t>
      </w:r>
      <w:r w:rsidRPr="009364F2">
        <w:rPr>
          <w:rFonts w:eastAsia="Times New Roman"/>
          <w:szCs w:val="24"/>
        </w:rPr>
        <w:t>Ε</w:t>
      </w:r>
      <w:r w:rsidRPr="009364F2">
        <w:rPr>
          <w:rFonts w:eastAsia="Times New Roman"/>
          <w:szCs w:val="24"/>
        </w:rPr>
        <w:t xml:space="preserve">κκλησίας </w:t>
      </w:r>
      <w:r>
        <w:rPr>
          <w:rFonts w:eastAsia="Times New Roman"/>
          <w:szCs w:val="24"/>
        </w:rPr>
        <w:t>σ</w:t>
      </w:r>
      <w:r w:rsidRPr="009364F2">
        <w:rPr>
          <w:rFonts w:eastAsia="Times New Roman"/>
          <w:szCs w:val="24"/>
        </w:rPr>
        <w:t xml:space="preserve">την προηγούμενη </w:t>
      </w:r>
      <w:r>
        <w:rPr>
          <w:rFonts w:eastAsia="Times New Roman"/>
          <w:szCs w:val="24"/>
        </w:rPr>
        <w:t>Συνταγματική</w:t>
      </w:r>
      <w:r w:rsidRPr="009364F2">
        <w:rPr>
          <w:rFonts w:eastAsia="Times New Roman"/>
          <w:szCs w:val="24"/>
        </w:rPr>
        <w:t xml:space="preserve"> </w:t>
      </w:r>
      <w:r>
        <w:rPr>
          <w:rFonts w:eastAsia="Times New Roman"/>
          <w:szCs w:val="24"/>
        </w:rPr>
        <w:t>Αναθεώρηση</w:t>
      </w:r>
      <w:r>
        <w:rPr>
          <w:rFonts w:eastAsia="Times New Roman"/>
          <w:szCs w:val="24"/>
        </w:rPr>
        <w:t>;</w:t>
      </w:r>
      <w:r w:rsidRPr="009364F2">
        <w:rPr>
          <w:rFonts w:eastAsia="Times New Roman"/>
          <w:szCs w:val="24"/>
        </w:rPr>
        <w:t xml:space="preserve"> </w:t>
      </w:r>
      <w:r>
        <w:rPr>
          <w:rFonts w:eastAsia="Times New Roman"/>
          <w:szCs w:val="24"/>
        </w:rPr>
        <w:t>Πήγε σ</w:t>
      </w:r>
      <w:r w:rsidRPr="009364F2">
        <w:rPr>
          <w:rFonts w:eastAsia="Times New Roman"/>
          <w:szCs w:val="24"/>
        </w:rPr>
        <w:t>τα αζήτητα</w:t>
      </w:r>
      <w:r>
        <w:rPr>
          <w:rFonts w:eastAsia="Times New Roman"/>
          <w:szCs w:val="24"/>
        </w:rPr>
        <w:t xml:space="preserve">. Ποιο </w:t>
      </w:r>
      <w:r w:rsidRPr="009364F2">
        <w:rPr>
          <w:rFonts w:eastAsia="Times New Roman"/>
          <w:szCs w:val="24"/>
        </w:rPr>
        <w:t>ήταν σωστό</w:t>
      </w:r>
      <w:r>
        <w:rPr>
          <w:rFonts w:eastAsia="Times New Roman"/>
          <w:szCs w:val="24"/>
        </w:rPr>
        <w:t>;</w:t>
      </w:r>
      <w:r>
        <w:rPr>
          <w:rFonts w:eastAsia="Times New Roman"/>
          <w:szCs w:val="24"/>
        </w:rPr>
        <w:t xml:space="preserve"> Τ</w:t>
      </w:r>
      <w:r w:rsidRPr="009364F2">
        <w:rPr>
          <w:rFonts w:eastAsia="Times New Roman"/>
          <w:szCs w:val="24"/>
        </w:rPr>
        <w:t xml:space="preserve">ο τότε </w:t>
      </w:r>
      <w:r>
        <w:rPr>
          <w:rFonts w:eastAsia="Times New Roman"/>
          <w:szCs w:val="24"/>
        </w:rPr>
        <w:t xml:space="preserve">ή το σήμερα; Αυτά που έχουν γίνει </w:t>
      </w:r>
      <w:r w:rsidRPr="009364F2">
        <w:rPr>
          <w:rFonts w:eastAsia="Times New Roman"/>
          <w:szCs w:val="24"/>
        </w:rPr>
        <w:t xml:space="preserve">πριν από </w:t>
      </w:r>
      <w:r>
        <w:rPr>
          <w:rFonts w:eastAsia="Times New Roman"/>
          <w:szCs w:val="24"/>
        </w:rPr>
        <w:t>διακόσια</w:t>
      </w:r>
      <w:r w:rsidRPr="009364F2">
        <w:rPr>
          <w:rFonts w:eastAsia="Times New Roman"/>
          <w:szCs w:val="24"/>
        </w:rPr>
        <w:t xml:space="preserve"> χρόνια σε καπιταλιστικά κράτη </w:t>
      </w:r>
      <w:r>
        <w:rPr>
          <w:rFonts w:eastAsia="Times New Roman"/>
          <w:szCs w:val="24"/>
        </w:rPr>
        <w:t xml:space="preserve">θέλετε να </w:t>
      </w:r>
      <w:r w:rsidRPr="009364F2">
        <w:rPr>
          <w:rFonts w:eastAsia="Times New Roman"/>
          <w:szCs w:val="24"/>
        </w:rPr>
        <w:t>τα κάνετε και σήμερα</w:t>
      </w:r>
      <w:r>
        <w:rPr>
          <w:rFonts w:eastAsia="Times New Roman"/>
          <w:szCs w:val="24"/>
        </w:rPr>
        <w:t>.</w:t>
      </w:r>
    </w:p>
    <w:p w14:paraId="09855D2E" w14:textId="77777777" w:rsidR="00BE639A" w:rsidRDefault="00A212EC">
      <w:pPr>
        <w:spacing w:line="600" w:lineRule="auto"/>
        <w:ind w:firstLine="720"/>
        <w:jc w:val="both"/>
        <w:rPr>
          <w:rFonts w:eastAsia="Times New Roman"/>
          <w:szCs w:val="24"/>
        </w:rPr>
      </w:pPr>
      <w:r>
        <w:rPr>
          <w:rFonts w:eastAsia="Times New Roman"/>
          <w:szCs w:val="24"/>
        </w:rPr>
        <w:t>Το συμπέρασμα, λοιπόν, είναι</w:t>
      </w:r>
      <w:r w:rsidRPr="009364F2">
        <w:rPr>
          <w:rFonts w:eastAsia="Times New Roman"/>
          <w:szCs w:val="24"/>
        </w:rPr>
        <w:t xml:space="preserve"> </w:t>
      </w:r>
      <w:r>
        <w:rPr>
          <w:rFonts w:eastAsia="Times New Roman"/>
          <w:szCs w:val="24"/>
        </w:rPr>
        <w:t xml:space="preserve">το εξής: </w:t>
      </w:r>
      <w:r w:rsidRPr="009364F2">
        <w:rPr>
          <w:rFonts w:eastAsia="Times New Roman"/>
          <w:szCs w:val="24"/>
        </w:rPr>
        <w:t xml:space="preserve">Αυτό που κάνετε </w:t>
      </w:r>
      <w:r>
        <w:rPr>
          <w:rFonts w:eastAsia="Times New Roman"/>
          <w:szCs w:val="24"/>
        </w:rPr>
        <w:t xml:space="preserve">ουσιαστικά σήμερα όλοι μαζί -χοροστατούντος σήμερα του ΣΥΡΙΖΑ, επειδή είναι Κυβέρνηση και όχι επειδή δεν θα τα έκαναν οι άλλοι- </w:t>
      </w:r>
      <w:r w:rsidRPr="009364F2">
        <w:rPr>
          <w:rFonts w:eastAsia="Times New Roman"/>
          <w:szCs w:val="24"/>
        </w:rPr>
        <w:t xml:space="preserve">είναι </w:t>
      </w:r>
      <w:r>
        <w:rPr>
          <w:rFonts w:eastAsia="Times New Roman"/>
          <w:szCs w:val="24"/>
        </w:rPr>
        <w:t>να χτίσετε τείχη</w:t>
      </w:r>
      <w:r w:rsidRPr="009364F2">
        <w:rPr>
          <w:rFonts w:eastAsia="Times New Roman"/>
          <w:szCs w:val="24"/>
        </w:rPr>
        <w:t xml:space="preserve"> ακόμα παραπέρα</w:t>
      </w:r>
      <w:r>
        <w:rPr>
          <w:rFonts w:eastAsia="Times New Roman"/>
          <w:szCs w:val="24"/>
        </w:rPr>
        <w:t xml:space="preserve">, συνταγματοποιημένα τείχη για να </w:t>
      </w:r>
      <w:r w:rsidRPr="009364F2">
        <w:rPr>
          <w:rFonts w:eastAsia="Times New Roman"/>
          <w:szCs w:val="24"/>
        </w:rPr>
        <w:t>βάζουν εμπόδια στο</w:t>
      </w:r>
      <w:r>
        <w:rPr>
          <w:rFonts w:eastAsia="Times New Roman"/>
          <w:szCs w:val="24"/>
        </w:rPr>
        <w:t>ν</w:t>
      </w:r>
      <w:r w:rsidRPr="009364F2">
        <w:rPr>
          <w:rFonts w:eastAsia="Times New Roman"/>
          <w:szCs w:val="24"/>
        </w:rPr>
        <w:t xml:space="preserve"> λαό να μη διεκδικεί</w:t>
      </w:r>
      <w:r>
        <w:rPr>
          <w:rFonts w:eastAsia="Times New Roman"/>
          <w:szCs w:val="24"/>
        </w:rPr>
        <w:t>.</w:t>
      </w:r>
      <w:r w:rsidRPr="009364F2">
        <w:rPr>
          <w:rFonts w:eastAsia="Times New Roman"/>
          <w:szCs w:val="24"/>
        </w:rPr>
        <w:t xml:space="preserve"> </w:t>
      </w:r>
      <w:r>
        <w:rPr>
          <w:rFonts w:eastAsia="Times New Roman"/>
          <w:szCs w:val="24"/>
        </w:rPr>
        <w:t xml:space="preserve">Όσο μπορείτε να </w:t>
      </w:r>
      <w:r>
        <w:rPr>
          <w:rFonts w:eastAsia="Times New Roman"/>
          <w:szCs w:val="24"/>
        </w:rPr>
        <w:t>τον στριμώξετε.</w:t>
      </w:r>
      <w:r w:rsidRPr="009364F2">
        <w:rPr>
          <w:rFonts w:eastAsia="Times New Roman"/>
          <w:szCs w:val="24"/>
        </w:rPr>
        <w:t xml:space="preserve"> Να προστατέψετε όσο μπορείτε την καπιταλιστική βαρβαρότητα αντικειμενικά και πέρα από προθέσεις</w:t>
      </w:r>
      <w:r>
        <w:rPr>
          <w:rFonts w:eastAsia="Times New Roman"/>
          <w:szCs w:val="24"/>
        </w:rPr>
        <w:t>.</w:t>
      </w:r>
    </w:p>
    <w:p w14:paraId="09855D2F" w14:textId="77777777" w:rsidR="00BE639A" w:rsidRDefault="00A212EC">
      <w:pPr>
        <w:spacing w:line="600" w:lineRule="auto"/>
        <w:ind w:firstLine="720"/>
        <w:jc w:val="both"/>
        <w:rPr>
          <w:rFonts w:eastAsia="Times New Roman"/>
          <w:szCs w:val="24"/>
        </w:rPr>
      </w:pPr>
      <w:r>
        <w:rPr>
          <w:rFonts w:eastAsia="Times New Roman"/>
          <w:szCs w:val="24"/>
        </w:rPr>
        <w:t>Ο</w:t>
      </w:r>
      <w:r w:rsidRPr="009364F2">
        <w:rPr>
          <w:rFonts w:eastAsia="Times New Roman"/>
          <w:szCs w:val="24"/>
        </w:rPr>
        <w:t xml:space="preserve"> λαός</w:t>
      </w:r>
      <w:r>
        <w:rPr>
          <w:rFonts w:eastAsia="Times New Roman"/>
          <w:szCs w:val="24"/>
        </w:rPr>
        <w:t xml:space="preserve">, όμως, θα βγει στο προσκήνιο, </w:t>
      </w:r>
      <w:r w:rsidRPr="009364F2">
        <w:rPr>
          <w:rFonts w:eastAsia="Times New Roman"/>
          <w:szCs w:val="24"/>
        </w:rPr>
        <w:t>θα γκρεμίσει τα τ</w:t>
      </w:r>
      <w:r>
        <w:rPr>
          <w:rFonts w:eastAsia="Times New Roman"/>
          <w:szCs w:val="24"/>
        </w:rPr>
        <w:t xml:space="preserve">είχη και τις φυλακές που </w:t>
      </w:r>
      <w:r>
        <w:rPr>
          <w:rFonts w:eastAsia="Times New Roman"/>
          <w:szCs w:val="24"/>
        </w:rPr>
        <w:t>κτίζετε</w:t>
      </w:r>
      <w:r>
        <w:rPr>
          <w:rFonts w:eastAsia="Times New Roman"/>
          <w:szCs w:val="24"/>
        </w:rPr>
        <w:t>.</w:t>
      </w:r>
      <w:r w:rsidRPr="009364F2">
        <w:rPr>
          <w:rFonts w:eastAsia="Times New Roman"/>
          <w:szCs w:val="24"/>
        </w:rPr>
        <w:t xml:space="preserve"> Και </w:t>
      </w:r>
      <w:r>
        <w:rPr>
          <w:rFonts w:eastAsia="Times New Roman"/>
          <w:szCs w:val="24"/>
        </w:rPr>
        <w:t>επειδή λέτε</w:t>
      </w:r>
      <w:r w:rsidRPr="00090FC4">
        <w:rPr>
          <w:rFonts w:eastAsia="Times New Roman"/>
          <w:szCs w:val="24"/>
        </w:rPr>
        <w:t>:</w:t>
      </w:r>
      <w:r>
        <w:rPr>
          <w:rFonts w:eastAsia="Times New Roman"/>
          <w:szCs w:val="24"/>
        </w:rPr>
        <w:t xml:space="preserve"> «Πότε, πότε»; Να ξέρετε ότι όσα</w:t>
      </w:r>
      <w:r w:rsidRPr="009364F2">
        <w:rPr>
          <w:rFonts w:eastAsia="Times New Roman"/>
          <w:szCs w:val="24"/>
        </w:rPr>
        <w:t xml:space="preserve"> φέρνει</w:t>
      </w:r>
      <w:r w:rsidRPr="009364F2">
        <w:rPr>
          <w:rFonts w:eastAsia="Times New Roman"/>
          <w:szCs w:val="24"/>
        </w:rPr>
        <w:t xml:space="preserve"> η ώρα</w:t>
      </w:r>
      <w:r>
        <w:rPr>
          <w:rFonts w:eastAsia="Times New Roman"/>
          <w:szCs w:val="24"/>
        </w:rPr>
        <w:t>,</w:t>
      </w:r>
      <w:r w:rsidRPr="009364F2">
        <w:rPr>
          <w:rFonts w:eastAsia="Times New Roman"/>
          <w:szCs w:val="24"/>
        </w:rPr>
        <w:t xml:space="preserve"> δεν τα φέρνει ο χρόνος</w:t>
      </w:r>
      <w:r>
        <w:rPr>
          <w:rFonts w:eastAsia="Times New Roman"/>
          <w:szCs w:val="24"/>
        </w:rPr>
        <w:t xml:space="preserve">. Τότε θα πάρει την </w:t>
      </w:r>
      <w:r w:rsidRPr="009364F2">
        <w:rPr>
          <w:rFonts w:eastAsia="Times New Roman"/>
          <w:szCs w:val="24"/>
        </w:rPr>
        <w:t>εξουσία</w:t>
      </w:r>
      <w:r>
        <w:rPr>
          <w:rFonts w:eastAsia="Times New Roman"/>
          <w:szCs w:val="24"/>
        </w:rPr>
        <w:t xml:space="preserve">, τότε θα υπάρχει η </w:t>
      </w:r>
      <w:r w:rsidRPr="009364F2">
        <w:rPr>
          <w:rFonts w:eastAsia="Times New Roman"/>
          <w:szCs w:val="24"/>
        </w:rPr>
        <w:t>λαϊκή κυριαρχία</w:t>
      </w:r>
      <w:r>
        <w:rPr>
          <w:rFonts w:eastAsia="Times New Roman"/>
          <w:szCs w:val="24"/>
        </w:rPr>
        <w:t>,</w:t>
      </w:r>
      <w:r w:rsidRPr="009364F2">
        <w:rPr>
          <w:rFonts w:eastAsia="Times New Roman"/>
          <w:szCs w:val="24"/>
        </w:rPr>
        <w:t xml:space="preserve"> όταν </w:t>
      </w:r>
      <w:r w:rsidRPr="009364F2">
        <w:rPr>
          <w:rFonts w:eastAsia="Times New Roman"/>
          <w:szCs w:val="24"/>
        </w:rPr>
        <w:lastRenderedPageBreak/>
        <w:t>πάρει τον πλούτο στα χέρια του</w:t>
      </w:r>
      <w:r>
        <w:rPr>
          <w:rFonts w:eastAsia="Times New Roman"/>
          <w:szCs w:val="24"/>
        </w:rPr>
        <w:t>. Τ</w:t>
      </w:r>
      <w:r w:rsidRPr="009364F2">
        <w:rPr>
          <w:rFonts w:eastAsia="Times New Roman"/>
          <w:szCs w:val="24"/>
        </w:rPr>
        <w:t xml:space="preserve">ότε </w:t>
      </w:r>
      <w:r>
        <w:rPr>
          <w:rFonts w:eastAsia="Times New Roman"/>
          <w:szCs w:val="24"/>
        </w:rPr>
        <w:t xml:space="preserve">θα υπάρχει το Σύνταγμα του λαού, του </w:t>
      </w:r>
      <w:r w:rsidRPr="009364F2">
        <w:rPr>
          <w:rFonts w:eastAsia="Times New Roman"/>
          <w:szCs w:val="24"/>
        </w:rPr>
        <w:t>μέ</w:t>
      </w:r>
      <w:r>
        <w:rPr>
          <w:rFonts w:eastAsia="Times New Roman"/>
          <w:szCs w:val="24"/>
        </w:rPr>
        <w:t>λ</w:t>
      </w:r>
      <w:r w:rsidRPr="009364F2">
        <w:rPr>
          <w:rFonts w:eastAsia="Times New Roman"/>
          <w:szCs w:val="24"/>
        </w:rPr>
        <w:t>λο</w:t>
      </w:r>
      <w:r>
        <w:rPr>
          <w:rFonts w:eastAsia="Times New Roman"/>
          <w:szCs w:val="24"/>
        </w:rPr>
        <w:t>ντος,</w:t>
      </w:r>
      <w:r w:rsidRPr="009364F2">
        <w:rPr>
          <w:rFonts w:eastAsia="Times New Roman"/>
          <w:szCs w:val="24"/>
        </w:rPr>
        <w:t xml:space="preserve"> της πραγματικής κοινωνικής δικαιοσύνης</w:t>
      </w:r>
      <w:r>
        <w:rPr>
          <w:rFonts w:eastAsia="Times New Roman"/>
          <w:szCs w:val="24"/>
        </w:rPr>
        <w:t>,</w:t>
      </w:r>
      <w:r w:rsidRPr="009364F2">
        <w:rPr>
          <w:rFonts w:eastAsia="Times New Roman"/>
          <w:szCs w:val="24"/>
        </w:rPr>
        <w:t xml:space="preserve"> της ελευθερίας</w:t>
      </w:r>
      <w:r>
        <w:rPr>
          <w:rFonts w:eastAsia="Times New Roman"/>
          <w:szCs w:val="24"/>
        </w:rPr>
        <w:t>,</w:t>
      </w:r>
      <w:r w:rsidRPr="009364F2">
        <w:rPr>
          <w:rFonts w:eastAsia="Times New Roman"/>
          <w:szCs w:val="24"/>
        </w:rPr>
        <w:t xml:space="preserve"> της απελευθέρωσης του ανθρώπου και το πρώτο </w:t>
      </w:r>
      <w:r>
        <w:rPr>
          <w:rFonts w:eastAsia="Times New Roman"/>
          <w:szCs w:val="24"/>
        </w:rPr>
        <w:t>άρθρο του θ</w:t>
      </w:r>
      <w:r w:rsidRPr="009364F2">
        <w:rPr>
          <w:rFonts w:eastAsia="Times New Roman"/>
          <w:szCs w:val="24"/>
        </w:rPr>
        <w:t>α γραφεί</w:t>
      </w:r>
      <w:r w:rsidRPr="00F4345B">
        <w:rPr>
          <w:rFonts w:eastAsia="Times New Roman"/>
          <w:szCs w:val="24"/>
        </w:rPr>
        <w:t>:</w:t>
      </w:r>
      <w:r w:rsidRPr="009364F2">
        <w:rPr>
          <w:rFonts w:eastAsia="Times New Roman"/>
          <w:szCs w:val="24"/>
        </w:rPr>
        <w:t xml:space="preserve"> </w:t>
      </w:r>
      <w:r>
        <w:rPr>
          <w:rFonts w:eastAsia="Times New Roman"/>
          <w:szCs w:val="24"/>
        </w:rPr>
        <w:t>«</w:t>
      </w:r>
      <w:r w:rsidRPr="009364F2">
        <w:rPr>
          <w:rFonts w:eastAsia="Times New Roman"/>
          <w:szCs w:val="24"/>
        </w:rPr>
        <w:t>Καταργείται η εκμετάλλευση ανθρώπου από άνθρωπο</w:t>
      </w:r>
      <w:r>
        <w:rPr>
          <w:rFonts w:eastAsia="Times New Roman"/>
          <w:szCs w:val="24"/>
        </w:rPr>
        <w:t xml:space="preserve">», με το ΚΚΕ </w:t>
      </w:r>
      <w:r w:rsidRPr="009364F2">
        <w:rPr>
          <w:rFonts w:eastAsia="Times New Roman"/>
          <w:szCs w:val="24"/>
        </w:rPr>
        <w:t>στην πρώτη γραμμή</w:t>
      </w:r>
      <w:r>
        <w:rPr>
          <w:rFonts w:eastAsia="Times New Roman"/>
          <w:szCs w:val="24"/>
        </w:rPr>
        <w:t>,</w:t>
      </w:r>
      <w:r w:rsidRPr="009364F2">
        <w:rPr>
          <w:rFonts w:eastAsia="Times New Roman"/>
          <w:szCs w:val="24"/>
        </w:rPr>
        <w:t xml:space="preserve"> όπως πάντα</w:t>
      </w:r>
      <w:r>
        <w:rPr>
          <w:rFonts w:eastAsia="Times New Roman"/>
          <w:szCs w:val="24"/>
        </w:rPr>
        <w:t>,</w:t>
      </w:r>
      <w:r w:rsidRPr="009364F2">
        <w:rPr>
          <w:rFonts w:eastAsia="Times New Roman"/>
          <w:szCs w:val="24"/>
        </w:rPr>
        <w:t xml:space="preserve"> </w:t>
      </w:r>
      <w:r w:rsidRPr="009364F2">
        <w:rPr>
          <w:rFonts w:eastAsia="Times New Roman"/>
          <w:szCs w:val="24"/>
        </w:rPr>
        <w:t>σ</w:t>
      </w:r>
      <w:r>
        <w:rPr>
          <w:rFonts w:eastAsia="Times New Roman"/>
          <w:szCs w:val="24"/>
        </w:rPr>
        <w:t>’</w:t>
      </w:r>
      <w:r w:rsidRPr="009364F2">
        <w:rPr>
          <w:rFonts w:eastAsia="Times New Roman"/>
          <w:szCs w:val="24"/>
        </w:rPr>
        <w:t xml:space="preserve"> </w:t>
      </w:r>
      <w:r w:rsidRPr="009364F2">
        <w:rPr>
          <w:rFonts w:eastAsia="Times New Roman"/>
          <w:szCs w:val="24"/>
        </w:rPr>
        <w:t>αυτόν τον αγώνα</w:t>
      </w:r>
      <w:r>
        <w:rPr>
          <w:rFonts w:eastAsia="Times New Roman"/>
          <w:szCs w:val="24"/>
        </w:rPr>
        <w:t>.</w:t>
      </w:r>
    </w:p>
    <w:p w14:paraId="09855D30" w14:textId="77777777" w:rsidR="00BE639A" w:rsidRDefault="00A212EC">
      <w:pPr>
        <w:spacing w:line="600" w:lineRule="auto"/>
        <w:ind w:firstLine="720"/>
        <w:jc w:val="both"/>
        <w:rPr>
          <w:rFonts w:eastAsia="Times New Roman"/>
          <w:b/>
          <w:szCs w:val="24"/>
        </w:rPr>
      </w:pPr>
      <w:r>
        <w:rPr>
          <w:rFonts w:eastAsia="Times New Roman"/>
          <w:b/>
          <w:szCs w:val="24"/>
        </w:rPr>
        <w:t xml:space="preserve">ΠΡΟΕΔΡΕΥΩΝ (Γεώργιος Λαμπρούλης): </w:t>
      </w:r>
      <w:r w:rsidRPr="002E6BAC">
        <w:rPr>
          <w:rFonts w:eastAsia="Times New Roman"/>
          <w:szCs w:val="24"/>
        </w:rPr>
        <w:t>Τον λόγο έχει ο κ. Απόστολος Βεσυρόπουλος απ</w:t>
      </w:r>
      <w:r w:rsidRPr="002E6BAC">
        <w:rPr>
          <w:rFonts w:eastAsia="Times New Roman"/>
          <w:szCs w:val="24"/>
        </w:rPr>
        <w:t>ό τη Νέα Δημοκρατία.</w:t>
      </w:r>
    </w:p>
    <w:p w14:paraId="09855D31" w14:textId="77777777" w:rsidR="00BE639A" w:rsidRDefault="00A212EC">
      <w:pPr>
        <w:spacing w:line="600" w:lineRule="auto"/>
        <w:ind w:firstLine="720"/>
        <w:jc w:val="both"/>
        <w:rPr>
          <w:rFonts w:eastAsia="Times New Roman"/>
          <w:szCs w:val="24"/>
        </w:rPr>
      </w:pPr>
      <w:r>
        <w:rPr>
          <w:rFonts w:eastAsia="Times New Roman"/>
          <w:b/>
          <w:szCs w:val="24"/>
        </w:rPr>
        <w:t>ΑΠΟΣΤΟΛΟΣ ΒΕΣΥΡΟΠΟΥΛΟΣ</w:t>
      </w:r>
      <w:r w:rsidRPr="002E6BAC">
        <w:rPr>
          <w:rFonts w:eastAsia="Times New Roman"/>
          <w:b/>
          <w:szCs w:val="24"/>
        </w:rPr>
        <w:t>:</w:t>
      </w:r>
      <w:r>
        <w:rPr>
          <w:rFonts w:eastAsia="Times New Roman"/>
          <w:b/>
          <w:szCs w:val="24"/>
        </w:rPr>
        <w:t xml:space="preserve"> </w:t>
      </w:r>
      <w:r w:rsidRPr="002E6BAC">
        <w:rPr>
          <w:rFonts w:eastAsia="Times New Roman"/>
          <w:szCs w:val="24"/>
        </w:rPr>
        <w:t>Ευχαριστώ, κύριε</w:t>
      </w:r>
      <w:r>
        <w:rPr>
          <w:rFonts w:eastAsia="Times New Roman"/>
          <w:b/>
          <w:szCs w:val="24"/>
        </w:rPr>
        <w:t xml:space="preserve"> </w:t>
      </w:r>
      <w:r w:rsidRPr="009364F2">
        <w:rPr>
          <w:rFonts w:eastAsia="Times New Roman"/>
          <w:szCs w:val="24"/>
        </w:rPr>
        <w:t>Πρόεδρε</w:t>
      </w:r>
      <w:r>
        <w:rPr>
          <w:rFonts w:eastAsia="Times New Roman"/>
          <w:szCs w:val="24"/>
        </w:rPr>
        <w:t>.</w:t>
      </w:r>
    </w:p>
    <w:p w14:paraId="09855D32" w14:textId="77777777" w:rsidR="00BE639A" w:rsidRDefault="00A212EC">
      <w:pPr>
        <w:spacing w:line="600" w:lineRule="auto"/>
        <w:ind w:firstLine="720"/>
        <w:jc w:val="both"/>
        <w:rPr>
          <w:rFonts w:eastAsia="Times New Roman"/>
          <w:szCs w:val="24"/>
        </w:rPr>
      </w:pPr>
      <w:r>
        <w:rPr>
          <w:rFonts w:eastAsia="Times New Roman"/>
          <w:szCs w:val="24"/>
        </w:rPr>
        <w:t>Κ</w:t>
      </w:r>
      <w:r w:rsidRPr="009364F2">
        <w:rPr>
          <w:rFonts w:eastAsia="Times New Roman"/>
          <w:szCs w:val="24"/>
        </w:rPr>
        <w:t>υρίες και κύριοι συνάδελφοι</w:t>
      </w:r>
      <w:r>
        <w:rPr>
          <w:rFonts w:eastAsia="Times New Roman"/>
          <w:szCs w:val="24"/>
        </w:rPr>
        <w:t>,</w:t>
      </w:r>
      <w:r w:rsidRPr="009364F2">
        <w:rPr>
          <w:rFonts w:eastAsia="Times New Roman"/>
          <w:szCs w:val="24"/>
        </w:rPr>
        <w:t xml:space="preserve"> η συζήτηση για την </w:t>
      </w:r>
      <w:r>
        <w:rPr>
          <w:rFonts w:eastAsia="Times New Roman"/>
          <w:szCs w:val="24"/>
        </w:rPr>
        <w:t>Α</w:t>
      </w:r>
      <w:r w:rsidRPr="009364F2">
        <w:rPr>
          <w:rFonts w:eastAsia="Times New Roman"/>
          <w:szCs w:val="24"/>
        </w:rPr>
        <w:t xml:space="preserve">ναθεώρηση </w:t>
      </w:r>
      <w:r w:rsidRPr="009364F2">
        <w:rPr>
          <w:rFonts w:eastAsia="Times New Roman"/>
          <w:szCs w:val="24"/>
        </w:rPr>
        <w:t>του Συντάγματος είναι ιδιαίτερα αποκαλυπτική για τις πραγματικές προθέσεις της Κυβέρνησης</w:t>
      </w:r>
      <w:r>
        <w:rPr>
          <w:rFonts w:eastAsia="Times New Roman"/>
          <w:szCs w:val="24"/>
        </w:rPr>
        <w:t>.</w:t>
      </w:r>
    </w:p>
    <w:p w14:paraId="09855D33" w14:textId="77777777" w:rsidR="00BE639A" w:rsidRDefault="00A212EC">
      <w:pPr>
        <w:spacing w:line="600" w:lineRule="auto"/>
        <w:ind w:firstLine="720"/>
        <w:jc w:val="both"/>
        <w:rPr>
          <w:rFonts w:eastAsia="Times New Roman"/>
          <w:szCs w:val="24"/>
        </w:rPr>
      </w:pPr>
      <w:r>
        <w:rPr>
          <w:rFonts w:eastAsia="Times New Roman"/>
          <w:szCs w:val="24"/>
        </w:rPr>
        <w:t>Κ</w:t>
      </w:r>
      <w:r w:rsidRPr="009364F2">
        <w:rPr>
          <w:rFonts w:eastAsia="Times New Roman"/>
          <w:szCs w:val="24"/>
        </w:rPr>
        <w:t xml:space="preserve">ατά πρώτο λόγο η Κυβέρνηση του </w:t>
      </w:r>
      <w:r>
        <w:rPr>
          <w:rFonts w:eastAsia="Times New Roman"/>
          <w:szCs w:val="24"/>
        </w:rPr>
        <w:t>κ.</w:t>
      </w:r>
      <w:r w:rsidRPr="009364F2">
        <w:rPr>
          <w:rFonts w:eastAsia="Times New Roman"/>
          <w:szCs w:val="24"/>
        </w:rPr>
        <w:t xml:space="preserve"> Τσίπρα δεν θέλει και ποτέ δεν ήθελε να δρομολογηθεί στη βάση ενός εθνικού διαλόγου και μιας </w:t>
      </w:r>
      <w:r>
        <w:rPr>
          <w:rFonts w:eastAsia="Times New Roman"/>
          <w:szCs w:val="24"/>
        </w:rPr>
        <w:t>εθνικής συνεννόησης μι</w:t>
      </w:r>
      <w:r w:rsidRPr="009364F2">
        <w:rPr>
          <w:rFonts w:eastAsia="Times New Roman"/>
          <w:szCs w:val="24"/>
        </w:rPr>
        <w:t>α ουσιαστική αναθεώρηση άρθρων του Συντάγματος</w:t>
      </w:r>
      <w:r>
        <w:rPr>
          <w:rFonts w:eastAsia="Times New Roman"/>
          <w:szCs w:val="24"/>
        </w:rPr>
        <w:t>.</w:t>
      </w:r>
      <w:r w:rsidRPr="009364F2">
        <w:rPr>
          <w:rFonts w:eastAsia="Times New Roman"/>
          <w:szCs w:val="24"/>
        </w:rPr>
        <w:t xml:space="preserve"> </w:t>
      </w:r>
    </w:p>
    <w:p w14:paraId="09855D34" w14:textId="77777777" w:rsidR="00BE639A" w:rsidRDefault="00A212EC">
      <w:pPr>
        <w:spacing w:line="600" w:lineRule="auto"/>
        <w:ind w:firstLine="720"/>
        <w:jc w:val="both"/>
        <w:rPr>
          <w:rFonts w:eastAsia="Times New Roman"/>
          <w:szCs w:val="24"/>
        </w:rPr>
      </w:pPr>
      <w:r w:rsidRPr="009364F2">
        <w:rPr>
          <w:rFonts w:eastAsia="Times New Roman"/>
          <w:szCs w:val="24"/>
        </w:rPr>
        <w:lastRenderedPageBreak/>
        <w:t>Κατά δεύτερο λόγο</w:t>
      </w:r>
      <w:r>
        <w:rPr>
          <w:rFonts w:eastAsia="Times New Roman"/>
          <w:szCs w:val="24"/>
        </w:rPr>
        <w:t>,</w:t>
      </w:r>
      <w:r w:rsidRPr="009364F2">
        <w:rPr>
          <w:rFonts w:eastAsia="Times New Roman"/>
          <w:szCs w:val="24"/>
        </w:rPr>
        <w:t xml:space="preserve"> αυτό που ενδιέφερε και </w:t>
      </w:r>
      <w:r>
        <w:rPr>
          <w:rFonts w:eastAsia="Times New Roman"/>
          <w:szCs w:val="24"/>
        </w:rPr>
        <w:t>ενδιαφέρει την</w:t>
      </w:r>
      <w:r w:rsidRPr="009364F2">
        <w:rPr>
          <w:rFonts w:eastAsia="Times New Roman"/>
          <w:szCs w:val="24"/>
        </w:rPr>
        <w:t xml:space="preserve"> Κυβέρνηση του </w:t>
      </w:r>
      <w:r>
        <w:rPr>
          <w:rFonts w:eastAsia="Times New Roman"/>
          <w:szCs w:val="24"/>
        </w:rPr>
        <w:t>κ.</w:t>
      </w:r>
      <w:r w:rsidRPr="009364F2">
        <w:rPr>
          <w:rFonts w:eastAsia="Times New Roman"/>
          <w:szCs w:val="24"/>
        </w:rPr>
        <w:t xml:space="preserve"> Τσίπρα είναι να</w:t>
      </w:r>
      <w:r>
        <w:rPr>
          <w:rFonts w:eastAsia="Times New Roman"/>
          <w:szCs w:val="24"/>
        </w:rPr>
        <w:t xml:space="preserve"> να</w:t>
      </w:r>
      <w:r>
        <w:rPr>
          <w:rFonts w:eastAsia="Times New Roman"/>
          <w:szCs w:val="24"/>
        </w:rPr>
        <w:t>ρκοθετήσει</w:t>
      </w:r>
      <w:r w:rsidRPr="009364F2">
        <w:rPr>
          <w:rFonts w:eastAsia="Times New Roman"/>
          <w:szCs w:val="24"/>
        </w:rPr>
        <w:t xml:space="preserve"> τη θητεία της επόμενης κυβέρνησης όχι μόνο στο ζήτημα της συνταγματικής αναθεώρησης</w:t>
      </w:r>
      <w:r>
        <w:rPr>
          <w:rFonts w:eastAsia="Times New Roman"/>
          <w:szCs w:val="24"/>
        </w:rPr>
        <w:t>,</w:t>
      </w:r>
      <w:r w:rsidRPr="009364F2">
        <w:rPr>
          <w:rFonts w:eastAsia="Times New Roman"/>
          <w:szCs w:val="24"/>
        </w:rPr>
        <w:t xml:space="preserve"> αλλά και σε άλλους τομείς</w:t>
      </w:r>
      <w:r>
        <w:rPr>
          <w:rFonts w:eastAsia="Times New Roman"/>
          <w:szCs w:val="24"/>
        </w:rPr>
        <w:t>,</w:t>
      </w:r>
      <w:r w:rsidRPr="009364F2">
        <w:rPr>
          <w:rFonts w:eastAsia="Times New Roman"/>
          <w:szCs w:val="24"/>
        </w:rPr>
        <w:t xml:space="preserve"> όπως είναι η οικονομία</w:t>
      </w:r>
      <w:r>
        <w:rPr>
          <w:rFonts w:eastAsia="Times New Roman"/>
          <w:szCs w:val="24"/>
        </w:rPr>
        <w:t xml:space="preserve">, αλλά και τα εθνικά θέματα. </w:t>
      </w:r>
    </w:p>
    <w:p w14:paraId="09855D35" w14:textId="77777777" w:rsidR="00BE639A" w:rsidRDefault="00A212EC">
      <w:pPr>
        <w:spacing w:line="600" w:lineRule="auto"/>
        <w:ind w:firstLine="720"/>
        <w:jc w:val="both"/>
        <w:rPr>
          <w:rFonts w:eastAsia="Times New Roman"/>
          <w:szCs w:val="24"/>
        </w:rPr>
      </w:pPr>
      <w:r>
        <w:rPr>
          <w:rFonts w:eastAsia="Times New Roman"/>
          <w:szCs w:val="24"/>
        </w:rPr>
        <w:t>Έ</w:t>
      </w:r>
      <w:r w:rsidRPr="009364F2">
        <w:rPr>
          <w:rFonts w:eastAsia="Times New Roman"/>
          <w:szCs w:val="24"/>
        </w:rPr>
        <w:t>φτασε στο σημείο να λένε κάποιοι κυβερνητικοί Βουλευτές</w:t>
      </w:r>
      <w:r>
        <w:rPr>
          <w:rFonts w:eastAsia="Times New Roman"/>
          <w:szCs w:val="24"/>
        </w:rPr>
        <w:t>,</w:t>
      </w:r>
      <w:r w:rsidRPr="009364F2">
        <w:rPr>
          <w:rFonts w:eastAsia="Times New Roman"/>
          <w:szCs w:val="24"/>
        </w:rPr>
        <w:t xml:space="preserve"> αλλά και Υπουργοί από τ</w:t>
      </w:r>
      <w:r w:rsidRPr="009364F2">
        <w:rPr>
          <w:rFonts w:eastAsia="Times New Roman"/>
          <w:szCs w:val="24"/>
        </w:rPr>
        <w:t xml:space="preserve">ο Βήμα της </w:t>
      </w:r>
      <w:r>
        <w:rPr>
          <w:rFonts w:eastAsia="Times New Roman"/>
          <w:szCs w:val="24"/>
        </w:rPr>
        <w:t>Βουλής,</w:t>
      </w:r>
      <w:r w:rsidRPr="009364F2">
        <w:rPr>
          <w:rFonts w:eastAsia="Times New Roman"/>
          <w:szCs w:val="24"/>
        </w:rPr>
        <w:t xml:space="preserve"> ότι αυτά τα οποία προτείνουν για κάθε αν</w:t>
      </w:r>
      <w:r>
        <w:rPr>
          <w:rFonts w:eastAsia="Times New Roman"/>
          <w:szCs w:val="24"/>
        </w:rPr>
        <w:t>αθεωρητέο ά</w:t>
      </w:r>
      <w:r w:rsidRPr="009364F2">
        <w:rPr>
          <w:rFonts w:eastAsia="Times New Roman"/>
          <w:szCs w:val="24"/>
        </w:rPr>
        <w:t xml:space="preserve">ρθρο δεσμεύουν και την επόμενη Βουλή που δεν μπορεί να αλλάξει το περιεχόμενό </w:t>
      </w:r>
      <w:r>
        <w:rPr>
          <w:rFonts w:eastAsia="Times New Roman"/>
          <w:szCs w:val="24"/>
        </w:rPr>
        <w:t xml:space="preserve">τους. Η καινοφανής αυτή </w:t>
      </w:r>
      <w:r w:rsidRPr="009364F2">
        <w:rPr>
          <w:rFonts w:eastAsia="Times New Roman"/>
          <w:szCs w:val="24"/>
        </w:rPr>
        <w:t>θεωρία αποκαλύπτει τις διαθέσεις</w:t>
      </w:r>
      <w:r>
        <w:rPr>
          <w:rFonts w:eastAsia="Times New Roman"/>
          <w:szCs w:val="24"/>
        </w:rPr>
        <w:t>,</w:t>
      </w:r>
      <w:r w:rsidRPr="009364F2">
        <w:rPr>
          <w:rFonts w:eastAsia="Times New Roman"/>
          <w:szCs w:val="24"/>
        </w:rPr>
        <w:t xml:space="preserve"> αλλά και την ιδιοσυγκρασία αυτής της </w:t>
      </w:r>
      <w:r>
        <w:rPr>
          <w:rFonts w:eastAsia="Times New Roman"/>
          <w:szCs w:val="24"/>
        </w:rPr>
        <w:t>Κυβέρνησης.</w:t>
      </w:r>
    </w:p>
    <w:p w14:paraId="09855D36" w14:textId="77777777" w:rsidR="00BE639A" w:rsidRDefault="00A212EC">
      <w:pPr>
        <w:spacing w:line="600" w:lineRule="auto"/>
        <w:ind w:firstLine="720"/>
        <w:jc w:val="both"/>
        <w:rPr>
          <w:rFonts w:eastAsia="Times New Roman"/>
          <w:szCs w:val="24"/>
        </w:rPr>
      </w:pPr>
      <w:r>
        <w:rPr>
          <w:rFonts w:eastAsia="Times New Roman"/>
          <w:szCs w:val="24"/>
        </w:rPr>
        <w:t>Ό</w:t>
      </w:r>
      <w:r w:rsidRPr="009364F2">
        <w:rPr>
          <w:rFonts w:eastAsia="Times New Roman"/>
          <w:szCs w:val="24"/>
        </w:rPr>
        <w:t>σοι υποστηρίζουν αυτή</w:t>
      </w:r>
      <w:r>
        <w:rPr>
          <w:rFonts w:eastAsia="Times New Roman"/>
          <w:szCs w:val="24"/>
        </w:rPr>
        <w:t>ν</w:t>
      </w:r>
      <w:r w:rsidRPr="009364F2">
        <w:rPr>
          <w:rFonts w:eastAsia="Times New Roman"/>
          <w:szCs w:val="24"/>
        </w:rPr>
        <w:t xml:space="preserve"> την άποψη μπορούν να μας εξηγήσουν </w:t>
      </w:r>
      <w:r>
        <w:rPr>
          <w:rFonts w:eastAsia="Times New Roman"/>
          <w:szCs w:val="24"/>
        </w:rPr>
        <w:t xml:space="preserve">για ποιον λόγο τότε ο </w:t>
      </w:r>
      <w:r w:rsidRPr="009364F2">
        <w:rPr>
          <w:rFonts w:eastAsia="Times New Roman"/>
          <w:szCs w:val="24"/>
        </w:rPr>
        <w:t>συνταγ</w:t>
      </w:r>
      <w:r>
        <w:rPr>
          <w:rFonts w:eastAsia="Times New Roman"/>
          <w:szCs w:val="24"/>
        </w:rPr>
        <w:t>ματικός νομοθέτης παραπέμπει τη</w:t>
      </w:r>
      <w:r w:rsidRPr="009364F2">
        <w:rPr>
          <w:rFonts w:eastAsia="Times New Roman"/>
          <w:szCs w:val="24"/>
        </w:rPr>
        <w:t xml:space="preserve"> ψήφιση των </w:t>
      </w:r>
      <w:r>
        <w:rPr>
          <w:rFonts w:eastAsia="Times New Roman"/>
          <w:szCs w:val="24"/>
        </w:rPr>
        <w:t>αναθεωρητέων άρθρων</w:t>
      </w:r>
      <w:r w:rsidRPr="009364F2">
        <w:rPr>
          <w:rFonts w:eastAsia="Times New Roman"/>
          <w:szCs w:val="24"/>
        </w:rPr>
        <w:t xml:space="preserve"> στην επόμενη Βουλή</w:t>
      </w:r>
      <w:r>
        <w:rPr>
          <w:rFonts w:eastAsia="Times New Roman"/>
          <w:szCs w:val="24"/>
        </w:rPr>
        <w:t>;</w:t>
      </w:r>
      <w:r w:rsidRPr="009364F2">
        <w:rPr>
          <w:rFonts w:eastAsia="Times New Roman"/>
          <w:szCs w:val="24"/>
        </w:rPr>
        <w:t xml:space="preserve"> Για ποιο</w:t>
      </w:r>
      <w:r>
        <w:rPr>
          <w:rFonts w:eastAsia="Times New Roman"/>
          <w:szCs w:val="24"/>
        </w:rPr>
        <w:t>ν</w:t>
      </w:r>
      <w:r w:rsidRPr="009364F2">
        <w:rPr>
          <w:rFonts w:eastAsia="Times New Roman"/>
          <w:szCs w:val="24"/>
        </w:rPr>
        <w:t xml:space="preserve"> λόγο έχει προβλέψει να μεσολαβούν εκλογές</w:t>
      </w:r>
      <w:r>
        <w:rPr>
          <w:rFonts w:eastAsia="Times New Roman"/>
          <w:szCs w:val="24"/>
        </w:rPr>
        <w:t>;</w:t>
      </w:r>
    </w:p>
    <w:p w14:paraId="09855D37" w14:textId="77777777" w:rsidR="00BE639A" w:rsidRDefault="00A212EC">
      <w:pPr>
        <w:spacing w:line="600" w:lineRule="auto"/>
        <w:ind w:firstLine="720"/>
        <w:jc w:val="both"/>
        <w:rPr>
          <w:rFonts w:eastAsia="Times New Roman"/>
          <w:szCs w:val="24"/>
        </w:rPr>
      </w:pPr>
      <w:r w:rsidRPr="009364F2">
        <w:rPr>
          <w:rFonts w:eastAsia="Times New Roman"/>
          <w:szCs w:val="24"/>
        </w:rPr>
        <w:t>Γιατί σε διαφορετική περίπτωση κάθ</w:t>
      </w:r>
      <w:r w:rsidRPr="009364F2">
        <w:rPr>
          <w:rFonts w:eastAsia="Times New Roman"/>
          <w:szCs w:val="24"/>
        </w:rPr>
        <w:t xml:space="preserve">ε κυβέρνηση θα </w:t>
      </w:r>
      <w:r>
        <w:rPr>
          <w:rFonts w:eastAsia="Times New Roman"/>
          <w:szCs w:val="24"/>
        </w:rPr>
        <w:t>ολοκλήρωνε</w:t>
      </w:r>
      <w:r w:rsidRPr="009364F2">
        <w:rPr>
          <w:rFonts w:eastAsia="Times New Roman"/>
          <w:szCs w:val="24"/>
        </w:rPr>
        <w:t xml:space="preserve"> την αναθεώρηση στη δική της κυβερνητική θητεία και δεν θα χρειαζόταν να γίνει από την επόμενη Βουλή</w:t>
      </w:r>
      <w:r>
        <w:rPr>
          <w:rFonts w:eastAsia="Times New Roman"/>
          <w:szCs w:val="24"/>
        </w:rPr>
        <w:t>.</w:t>
      </w:r>
    </w:p>
    <w:p w14:paraId="09855D38" w14:textId="77777777" w:rsidR="00BE639A" w:rsidRDefault="00A212EC">
      <w:pPr>
        <w:spacing w:line="600" w:lineRule="auto"/>
        <w:ind w:firstLine="720"/>
        <w:jc w:val="both"/>
        <w:rPr>
          <w:rFonts w:eastAsia="Times New Roman"/>
          <w:szCs w:val="24"/>
        </w:rPr>
      </w:pPr>
      <w:r w:rsidRPr="009364F2">
        <w:rPr>
          <w:rFonts w:eastAsia="Times New Roman"/>
          <w:szCs w:val="24"/>
        </w:rPr>
        <w:lastRenderedPageBreak/>
        <w:t>Η πρόβλεψη αυτή υπάρχει</w:t>
      </w:r>
      <w:r>
        <w:rPr>
          <w:rFonts w:eastAsia="Times New Roman"/>
          <w:szCs w:val="24"/>
        </w:rPr>
        <w:t>,</w:t>
      </w:r>
      <w:r w:rsidRPr="009364F2">
        <w:rPr>
          <w:rFonts w:eastAsia="Times New Roman"/>
          <w:szCs w:val="24"/>
        </w:rPr>
        <w:t xml:space="preserve"> κυρίες και κύριοι συνάδελφοι</w:t>
      </w:r>
      <w:r>
        <w:rPr>
          <w:rFonts w:eastAsia="Times New Roman"/>
          <w:szCs w:val="24"/>
        </w:rPr>
        <w:t>,</w:t>
      </w:r>
      <w:r w:rsidRPr="009364F2">
        <w:rPr>
          <w:rFonts w:eastAsia="Times New Roman"/>
          <w:szCs w:val="24"/>
        </w:rPr>
        <w:t xml:space="preserve"> γιατί με τη μεσολάβηση των εκλογών και μέσω των εκλογών επιτυγχάνεται και </w:t>
      </w:r>
      <w:r w:rsidRPr="009364F2">
        <w:rPr>
          <w:rFonts w:eastAsia="Times New Roman"/>
          <w:szCs w:val="24"/>
        </w:rPr>
        <w:t xml:space="preserve">η συμμετοχή του πολίτη στη διαδικασία </w:t>
      </w:r>
      <w:r>
        <w:rPr>
          <w:rFonts w:eastAsia="Times New Roman"/>
          <w:szCs w:val="24"/>
        </w:rPr>
        <w:t>Α</w:t>
      </w:r>
      <w:r w:rsidRPr="009364F2">
        <w:rPr>
          <w:rFonts w:eastAsia="Times New Roman"/>
          <w:szCs w:val="24"/>
        </w:rPr>
        <w:t>ναθεώρησης</w:t>
      </w:r>
      <w:r>
        <w:rPr>
          <w:rFonts w:eastAsia="Times New Roman"/>
          <w:szCs w:val="24"/>
        </w:rPr>
        <w:t xml:space="preserve"> </w:t>
      </w:r>
      <w:r>
        <w:rPr>
          <w:rFonts w:eastAsia="Times New Roman"/>
          <w:szCs w:val="24"/>
        </w:rPr>
        <w:t>του</w:t>
      </w:r>
      <w:r w:rsidRPr="009364F2">
        <w:rPr>
          <w:rFonts w:eastAsia="Times New Roman"/>
          <w:szCs w:val="24"/>
        </w:rPr>
        <w:t xml:space="preserve"> Συντάγματος</w:t>
      </w:r>
      <w:r>
        <w:rPr>
          <w:rFonts w:eastAsia="Times New Roman"/>
          <w:szCs w:val="24"/>
        </w:rPr>
        <w:t>, γ</w:t>
      </w:r>
      <w:r w:rsidRPr="009364F2">
        <w:rPr>
          <w:rFonts w:eastAsia="Times New Roman"/>
          <w:szCs w:val="24"/>
        </w:rPr>
        <w:t xml:space="preserve">ιατί όταν ο πολίτης </w:t>
      </w:r>
      <w:r>
        <w:rPr>
          <w:rFonts w:eastAsia="Times New Roman"/>
          <w:szCs w:val="24"/>
        </w:rPr>
        <w:t xml:space="preserve">ψηφίζει </w:t>
      </w:r>
      <w:r w:rsidRPr="009364F2">
        <w:rPr>
          <w:rFonts w:eastAsia="Times New Roman"/>
          <w:szCs w:val="24"/>
        </w:rPr>
        <w:t xml:space="preserve">ένα </w:t>
      </w:r>
      <w:r>
        <w:rPr>
          <w:rFonts w:eastAsia="Times New Roman"/>
          <w:szCs w:val="24"/>
        </w:rPr>
        <w:t>κόμμα</w:t>
      </w:r>
      <w:r w:rsidRPr="009364F2">
        <w:rPr>
          <w:rFonts w:eastAsia="Times New Roman"/>
          <w:szCs w:val="24"/>
        </w:rPr>
        <w:t xml:space="preserve"> σημαίνει ότι </w:t>
      </w:r>
      <w:r>
        <w:rPr>
          <w:rFonts w:eastAsia="Times New Roman"/>
          <w:szCs w:val="24"/>
        </w:rPr>
        <w:t>συναινεί</w:t>
      </w:r>
      <w:r w:rsidRPr="009364F2">
        <w:rPr>
          <w:rFonts w:eastAsia="Times New Roman"/>
          <w:szCs w:val="24"/>
        </w:rPr>
        <w:t xml:space="preserve"> και εγκρίνει τις προτάσεις </w:t>
      </w:r>
      <w:r>
        <w:rPr>
          <w:rFonts w:eastAsia="Times New Roman"/>
          <w:szCs w:val="24"/>
        </w:rPr>
        <w:t>αυτού του</w:t>
      </w:r>
      <w:r w:rsidRPr="009364F2">
        <w:rPr>
          <w:rFonts w:eastAsia="Times New Roman"/>
          <w:szCs w:val="24"/>
        </w:rPr>
        <w:t xml:space="preserve"> κόμματος για το περιεχόμενο των άρθρων που θα αναθεωρηθούν</w:t>
      </w:r>
      <w:r>
        <w:rPr>
          <w:rFonts w:eastAsia="Times New Roman"/>
          <w:szCs w:val="24"/>
        </w:rPr>
        <w:t>.</w:t>
      </w:r>
    </w:p>
    <w:p w14:paraId="09855D39" w14:textId="77777777" w:rsidR="00BE639A" w:rsidRDefault="00A212EC">
      <w:pPr>
        <w:spacing w:line="600" w:lineRule="auto"/>
        <w:ind w:firstLine="720"/>
        <w:jc w:val="both"/>
        <w:rPr>
          <w:rFonts w:eastAsia="Times New Roman"/>
          <w:szCs w:val="24"/>
        </w:rPr>
      </w:pPr>
      <w:r>
        <w:rPr>
          <w:rFonts w:eastAsia="Times New Roman"/>
          <w:szCs w:val="24"/>
        </w:rPr>
        <w:t>Ψ</w:t>
      </w:r>
      <w:r w:rsidRPr="009364F2">
        <w:rPr>
          <w:rFonts w:eastAsia="Times New Roman"/>
          <w:szCs w:val="24"/>
        </w:rPr>
        <w:t xml:space="preserve">ιλά γράμματα </w:t>
      </w:r>
      <w:r>
        <w:rPr>
          <w:rFonts w:eastAsia="Times New Roman"/>
          <w:szCs w:val="24"/>
        </w:rPr>
        <w:t>α</w:t>
      </w:r>
      <w:r w:rsidRPr="009364F2">
        <w:rPr>
          <w:rFonts w:eastAsia="Times New Roman"/>
          <w:szCs w:val="24"/>
        </w:rPr>
        <w:t>υτά για την Κυβέ</w:t>
      </w:r>
      <w:r w:rsidRPr="009364F2">
        <w:rPr>
          <w:rFonts w:eastAsia="Times New Roman"/>
          <w:szCs w:val="24"/>
        </w:rPr>
        <w:t xml:space="preserve">ρνηση που το μόνο που την ενδιαφέρει είναι να </w:t>
      </w:r>
      <w:r>
        <w:rPr>
          <w:rFonts w:eastAsia="Times New Roman"/>
          <w:szCs w:val="24"/>
        </w:rPr>
        <w:t>φαλκιδεύσει</w:t>
      </w:r>
      <w:r w:rsidRPr="009364F2">
        <w:rPr>
          <w:rFonts w:eastAsia="Times New Roman"/>
          <w:szCs w:val="24"/>
        </w:rPr>
        <w:t xml:space="preserve"> το περιεχόμενο της </w:t>
      </w:r>
      <w:r>
        <w:rPr>
          <w:rFonts w:eastAsia="Times New Roman"/>
          <w:szCs w:val="24"/>
        </w:rPr>
        <w:t>σ</w:t>
      </w:r>
      <w:r w:rsidRPr="009364F2">
        <w:rPr>
          <w:rFonts w:eastAsia="Times New Roman"/>
          <w:szCs w:val="24"/>
        </w:rPr>
        <w:t xml:space="preserve">υνταγματικής </w:t>
      </w:r>
      <w:r>
        <w:rPr>
          <w:rFonts w:eastAsia="Times New Roman"/>
          <w:szCs w:val="24"/>
        </w:rPr>
        <w:t>Α</w:t>
      </w:r>
      <w:r w:rsidRPr="009364F2">
        <w:rPr>
          <w:rFonts w:eastAsia="Times New Roman"/>
          <w:szCs w:val="24"/>
        </w:rPr>
        <w:t>ναθεώρησης</w:t>
      </w:r>
      <w:r>
        <w:rPr>
          <w:rFonts w:eastAsia="Times New Roman"/>
          <w:szCs w:val="24"/>
        </w:rPr>
        <w:t>.</w:t>
      </w:r>
      <w:r w:rsidRPr="009364F2">
        <w:rPr>
          <w:rFonts w:eastAsia="Times New Roman"/>
          <w:szCs w:val="24"/>
        </w:rPr>
        <w:t xml:space="preserve"> </w:t>
      </w:r>
      <w:r>
        <w:rPr>
          <w:rFonts w:eastAsia="Times New Roman"/>
          <w:szCs w:val="24"/>
        </w:rPr>
        <w:t>Άλλωστε, τις</w:t>
      </w:r>
      <w:r w:rsidRPr="009364F2">
        <w:rPr>
          <w:rFonts w:eastAsia="Times New Roman"/>
          <w:szCs w:val="24"/>
        </w:rPr>
        <w:t xml:space="preserve"> </w:t>
      </w:r>
      <w:r>
        <w:rPr>
          <w:rFonts w:eastAsia="Times New Roman"/>
          <w:szCs w:val="24"/>
        </w:rPr>
        <w:t>απόψεις</w:t>
      </w:r>
      <w:r w:rsidRPr="009364F2">
        <w:rPr>
          <w:rFonts w:eastAsia="Times New Roman"/>
          <w:szCs w:val="24"/>
        </w:rPr>
        <w:t xml:space="preserve"> που διατυπώνονται από την κυβερνητική παράταξη </w:t>
      </w:r>
      <w:r>
        <w:rPr>
          <w:rFonts w:eastAsia="Times New Roman"/>
          <w:szCs w:val="24"/>
        </w:rPr>
        <w:t>τις</w:t>
      </w:r>
      <w:r w:rsidRPr="009364F2">
        <w:rPr>
          <w:rFonts w:eastAsia="Times New Roman"/>
          <w:szCs w:val="24"/>
        </w:rPr>
        <w:t xml:space="preserve"> απέρριψαν </w:t>
      </w:r>
      <w:r>
        <w:rPr>
          <w:rFonts w:eastAsia="Times New Roman"/>
          <w:szCs w:val="24"/>
        </w:rPr>
        <w:t>επτά</w:t>
      </w:r>
      <w:r w:rsidRPr="009364F2">
        <w:rPr>
          <w:rFonts w:eastAsia="Times New Roman"/>
          <w:szCs w:val="24"/>
        </w:rPr>
        <w:t xml:space="preserve"> διαπρεπείς συνταγματολόγοι που απεφάνθησαν ότι η επόμενη Βουλή</w:t>
      </w:r>
      <w:r>
        <w:rPr>
          <w:rFonts w:eastAsia="Times New Roman"/>
          <w:szCs w:val="24"/>
        </w:rPr>
        <w:t>,</w:t>
      </w:r>
      <w:r w:rsidRPr="009364F2">
        <w:rPr>
          <w:rFonts w:eastAsia="Times New Roman"/>
          <w:szCs w:val="24"/>
        </w:rPr>
        <w:t xml:space="preserve"> π</w:t>
      </w:r>
      <w:r w:rsidRPr="009364F2">
        <w:rPr>
          <w:rFonts w:eastAsia="Times New Roman"/>
          <w:szCs w:val="24"/>
        </w:rPr>
        <w:t xml:space="preserve">ου θα είναι </w:t>
      </w:r>
      <w:r>
        <w:rPr>
          <w:rFonts w:eastAsia="Times New Roman"/>
          <w:szCs w:val="24"/>
        </w:rPr>
        <w:t>α</w:t>
      </w:r>
      <w:r w:rsidRPr="009364F2">
        <w:rPr>
          <w:rFonts w:eastAsia="Times New Roman"/>
          <w:szCs w:val="24"/>
        </w:rPr>
        <w:t>ναθεωρητική</w:t>
      </w:r>
      <w:r>
        <w:rPr>
          <w:rFonts w:eastAsia="Times New Roman"/>
          <w:szCs w:val="24"/>
        </w:rPr>
        <w:t>,</w:t>
      </w:r>
      <w:r w:rsidRPr="009364F2">
        <w:rPr>
          <w:rFonts w:eastAsia="Times New Roman"/>
          <w:szCs w:val="24"/>
        </w:rPr>
        <w:t xml:space="preserve"> δεν δεσμεύεται ως προς το περιεχόμενο των </w:t>
      </w:r>
      <w:r>
        <w:rPr>
          <w:rFonts w:eastAsia="Times New Roman"/>
          <w:szCs w:val="24"/>
        </w:rPr>
        <w:t>αναθεωρητέων</w:t>
      </w:r>
      <w:r w:rsidRPr="009364F2">
        <w:rPr>
          <w:rFonts w:eastAsia="Times New Roman"/>
          <w:szCs w:val="24"/>
        </w:rPr>
        <w:t xml:space="preserve"> διατάξεων των άρθρων που θα ψηφιστούν από αυτή</w:t>
      </w:r>
      <w:r>
        <w:rPr>
          <w:rFonts w:eastAsia="Times New Roman"/>
          <w:szCs w:val="24"/>
        </w:rPr>
        <w:t>ν</w:t>
      </w:r>
      <w:r w:rsidRPr="009364F2">
        <w:rPr>
          <w:rFonts w:eastAsia="Times New Roman"/>
          <w:szCs w:val="24"/>
        </w:rPr>
        <w:t xml:space="preserve"> τη Βουλή</w:t>
      </w:r>
      <w:r>
        <w:rPr>
          <w:rFonts w:eastAsia="Times New Roman"/>
          <w:szCs w:val="24"/>
        </w:rPr>
        <w:t>.</w:t>
      </w:r>
    </w:p>
    <w:p w14:paraId="09855D3A" w14:textId="77777777" w:rsidR="00BE639A" w:rsidRDefault="00A212EC">
      <w:pPr>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κυρίες και</w:t>
      </w:r>
      <w:r w:rsidRPr="009364F2">
        <w:rPr>
          <w:rFonts w:eastAsia="Times New Roman"/>
          <w:szCs w:val="24"/>
        </w:rPr>
        <w:t xml:space="preserve"> κύριοι συνάδελφοι</w:t>
      </w:r>
      <w:r>
        <w:rPr>
          <w:rFonts w:eastAsia="Times New Roman"/>
          <w:szCs w:val="24"/>
        </w:rPr>
        <w:t>,</w:t>
      </w:r>
      <w:r w:rsidRPr="009364F2">
        <w:rPr>
          <w:rFonts w:eastAsia="Times New Roman"/>
          <w:szCs w:val="24"/>
        </w:rPr>
        <w:t xml:space="preserve"> η Νέα Δημοκρατία επέδειξε για άλλη μία φορά στάση ευθύνης συναινώντας </w:t>
      </w:r>
      <w:r>
        <w:rPr>
          <w:rFonts w:eastAsia="Times New Roman"/>
          <w:szCs w:val="24"/>
        </w:rPr>
        <w:t>σ</w:t>
      </w:r>
      <w:r w:rsidRPr="009364F2">
        <w:rPr>
          <w:rFonts w:eastAsia="Times New Roman"/>
          <w:szCs w:val="24"/>
        </w:rPr>
        <w:t>την αναθεώρηση άρθρων</w:t>
      </w:r>
      <w:r>
        <w:rPr>
          <w:rFonts w:eastAsia="Times New Roman"/>
          <w:szCs w:val="24"/>
        </w:rPr>
        <w:t>,</w:t>
      </w:r>
      <w:r w:rsidRPr="009364F2">
        <w:rPr>
          <w:rFonts w:eastAsia="Times New Roman"/>
          <w:szCs w:val="24"/>
        </w:rPr>
        <w:t xml:space="preserve"> όπως το άρθρο 32 για την </w:t>
      </w:r>
      <w:r>
        <w:rPr>
          <w:rFonts w:eastAsia="Times New Roman"/>
          <w:szCs w:val="24"/>
        </w:rPr>
        <w:t>αποσύνδεση</w:t>
      </w:r>
      <w:r w:rsidRPr="009364F2">
        <w:rPr>
          <w:rFonts w:eastAsia="Times New Roman"/>
          <w:szCs w:val="24"/>
        </w:rPr>
        <w:t xml:space="preserve"> της εκλογής Προέδρου της Δημοκρατίας από τις </w:t>
      </w:r>
      <w:r w:rsidRPr="009364F2">
        <w:rPr>
          <w:rFonts w:eastAsia="Times New Roman"/>
          <w:szCs w:val="24"/>
        </w:rPr>
        <w:lastRenderedPageBreak/>
        <w:t>βουλευτικές εκλογές</w:t>
      </w:r>
      <w:r>
        <w:rPr>
          <w:rFonts w:eastAsia="Times New Roman"/>
          <w:szCs w:val="24"/>
        </w:rPr>
        <w:t>,</w:t>
      </w:r>
      <w:r w:rsidRPr="009364F2">
        <w:rPr>
          <w:rFonts w:eastAsia="Times New Roman"/>
          <w:szCs w:val="24"/>
        </w:rPr>
        <w:t xml:space="preserve"> όπως το άρθρο 86 και την κατάργηση του χρόνου παραγραφής για ζητήματα που συνιστούν ποινική ευθύνη Υπουργών και πολιτικών προσώπων</w:t>
      </w:r>
      <w:r>
        <w:rPr>
          <w:rFonts w:eastAsia="Times New Roman"/>
          <w:szCs w:val="24"/>
        </w:rPr>
        <w:t>,</w:t>
      </w:r>
      <w:r w:rsidRPr="009364F2">
        <w:rPr>
          <w:rFonts w:eastAsia="Times New Roman"/>
          <w:szCs w:val="24"/>
        </w:rPr>
        <w:t xml:space="preserve"> αλλά και για το άρθρο 62 που προβλέπει τον περιορισμό της βουλευτικής ασυλίας μόνο για τα αδικήματα που τελέστηκαν κατά την άσ</w:t>
      </w:r>
      <w:r>
        <w:rPr>
          <w:rFonts w:eastAsia="Times New Roman"/>
          <w:szCs w:val="24"/>
        </w:rPr>
        <w:t xml:space="preserve">κηση των βουλευτικών καθηκόντων, όπως επίσης </w:t>
      </w:r>
      <w:r w:rsidRPr="009364F2">
        <w:rPr>
          <w:rFonts w:eastAsia="Times New Roman"/>
          <w:szCs w:val="24"/>
        </w:rPr>
        <w:t>και το άρθρο 101</w:t>
      </w:r>
      <w:r>
        <w:rPr>
          <w:rFonts w:eastAsia="Times New Roman"/>
          <w:szCs w:val="24"/>
        </w:rPr>
        <w:t>Α</w:t>
      </w:r>
      <w:r w:rsidRPr="009364F2">
        <w:rPr>
          <w:rFonts w:eastAsia="Times New Roman"/>
          <w:szCs w:val="24"/>
        </w:rPr>
        <w:t xml:space="preserve"> για τη συγκρότηση των </w:t>
      </w:r>
      <w:r>
        <w:rPr>
          <w:rFonts w:eastAsia="Times New Roman"/>
          <w:szCs w:val="24"/>
        </w:rPr>
        <w:t>α</w:t>
      </w:r>
      <w:r w:rsidRPr="009364F2">
        <w:rPr>
          <w:rFonts w:eastAsia="Times New Roman"/>
          <w:szCs w:val="24"/>
        </w:rPr>
        <w:t xml:space="preserve">νεξάρτητων </w:t>
      </w:r>
      <w:r>
        <w:rPr>
          <w:rFonts w:eastAsia="Times New Roman"/>
          <w:szCs w:val="24"/>
        </w:rPr>
        <w:t>α</w:t>
      </w:r>
      <w:r w:rsidRPr="009364F2">
        <w:rPr>
          <w:rFonts w:eastAsia="Times New Roman"/>
          <w:szCs w:val="24"/>
        </w:rPr>
        <w:t>ρχών</w:t>
      </w:r>
      <w:r>
        <w:rPr>
          <w:rFonts w:eastAsia="Times New Roman"/>
          <w:szCs w:val="24"/>
        </w:rPr>
        <w:t>.</w:t>
      </w:r>
    </w:p>
    <w:p w14:paraId="09855D3B" w14:textId="77777777" w:rsidR="00BE639A" w:rsidRDefault="00A212EC">
      <w:pPr>
        <w:spacing w:line="600" w:lineRule="auto"/>
        <w:ind w:firstLine="720"/>
        <w:jc w:val="both"/>
        <w:rPr>
          <w:rFonts w:eastAsia="Times New Roman"/>
          <w:szCs w:val="24"/>
        </w:rPr>
      </w:pPr>
      <w:r>
        <w:rPr>
          <w:rFonts w:eastAsia="Times New Roman"/>
          <w:szCs w:val="24"/>
        </w:rPr>
        <w:t>Δεν παύει, όμως,</w:t>
      </w:r>
      <w:r w:rsidRPr="009364F2">
        <w:rPr>
          <w:rFonts w:eastAsia="Times New Roman"/>
          <w:szCs w:val="24"/>
        </w:rPr>
        <w:t xml:space="preserve"> η συγκεκ</w:t>
      </w:r>
      <w:r w:rsidRPr="009364F2">
        <w:rPr>
          <w:rFonts w:eastAsia="Times New Roman"/>
          <w:szCs w:val="24"/>
        </w:rPr>
        <w:t xml:space="preserve">ριμένη πρόταση συνταγματικής </w:t>
      </w:r>
      <w:r>
        <w:rPr>
          <w:rFonts w:eastAsia="Times New Roman"/>
          <w:szCs w:val="24"/>
        </w:rPr>
        <w:t>Α</w:t>
      </w:r>
      <w:r w:rsidRPr="009364F2">
        <w:rPr>
          <w:rFonts w:eastAsia="Times New Roman"/>
          <w:szCs w:val="24"/>
        </w:rPr>
        <w:t xml:space="preserve">ναθεώρησης </w:t>
      </w:r>
      <w:r w:rsidRPr="009364F2">
        <w:rPr>
          <w:rFonts w:eastAsia="Times New Roman"/>
          <w:szCs w:val="24"/>
        </w:rPr>
        <w:t xml:space="preserve">να είναι </w:t>
      </w:r>
      <w:r>
        <w:rPr>
          <w:rFonts w:eastAsia="Times New Roman"/>
          <w:szCs w:val="24"/>
        </w:rPr>
        <w:t>άτολμη</w:t>
      </w:r>
      <w:r w:rsidRPr="009364F2">
        <w:rPr>
          <w:rFonts w:eastAsia="Times New Roman"/>
          <w:szCs w:val="24"/>
        </w:rPr>
        <w:t xml:space="preserve"> και ανεπαρκής πρόταση</w:t>
      </w:r>
      <w:r>
        <w:rPr>
          <w:rFonts w:eastAsia="Times New Roman"/>
          <w:szCs w:val="24"/>
        </w:rPr>
        <w:t>. Η Κυβέρνηση αρνήθηκε</w:t>
      </w:r>
      <w:r w:rsidRPr="009364F2">
        <w:rPr>
          <w:rFonts w:eastAsia="Times New Roman"/>
          <w:szCs w:val="24"/>
        </w:rPr>
        <w:t xml:space="preserve"> να συμπεριλάβει στις </w:t>
      </w:r>
      <w:r>
        <w:rPr>
          <w:rFonts w:eastAsia="Times New Roman"/>
          <w:szCs w:val="24"/>
        </w:rPr>
        <w:t>αναθεωρητέες</w:t>
      </w:r>
      <w:r w:rsidRPr="009364F2">
        <w:rPr>
          <w:rFonts w:eastAsia="Times New Roman"/>
          <w:szCs w:val="24"/>
        </w:rPr>
        <w:t xml:space="preserve"> διατάξεις το άρθρο 16 για την ίδρυση και λειτουργία μη </w:t>
      </w:r>
      <w:r>
        <w:rPr>
          <w:rFonts w:eastAsia="Times New Roman"/>
          <w:szCs w:val="24"/>
        </w:rPr>
        <w:t>κρατικών</w:t>
      </w:r>
      <w:r w:rsidRPr="009364F2">
        <w:rPr>
          <w:rFonts w:eastAsia="Times New Roman"/>
          <w:szCs w:val="24"/>
        </w:rPr>
        <w:t xml:space="preserve"> πανεπιστημίων</w:t>
      </w:r>
      <w:r>
        <w:rPr>
          <w:rFonts w:eastAsia="Times New Roman"/>
          <w:szCs w:val="24"/>
        </w:rPr>
        <w:t>.</w:t>
      </w:r>
      <w:r w:rsidRPr="009364F2">
        <w:rPr>
          <w:rFonts w:eastAsia="Times New Roman"/>
          <w:szCs w:val="24"/>
        </w:rPr>
        <w:t xml:space="preserve"> Συνεχίζουν</w:t>
      </w:r>
      <w:r>
        <w:rPr>
          <w:rFonts w:eastAsia="Times New Roman"/>
          <w:szCs w:val="24"/>
        </w:rPr>
        <w:t>,</w:t>
      </w:r>
      <w:r w:rsidRPr="009364F2">
        <w:rPr>
          <w:rFonts w:eastAsia="Times New Roman"/>
          <w:szCs w:val="24"/>
        </w:rPr>
        <w:t xml:space="preserve"> </w:t>
      </w:r>
      <w:r>
        <w:rPr>
          <w:rFonts w:eastAsia="Times New Roman"/>
          <w:szCs w:val="24"/>
        </w:rPr>
        <w:t>μ</w:t>
      </w:r>
      <w:r w:rsidRPr="009364F2">
        <w:rPr>
          <w:rFonts w:eastAsia="Times New Roman"/>
          <w:szCs w:val="24"/>
        </w:rPr>
        <w:t>άλιστα</w:t>
      </w:r>
      <w:r>
        <w:rPr>
          <w:rFonts w:eastAsia="Times New Roman"/>
          <w:szCs w:val="24"/>
        </w:rPr>
        <w:t>,</w:t>
      </w:r>
      <w:r w:rsidRPr="009364F2">
        <w:rPr>
          <w:rFonts w:eastAsia="Times New Roman"/>
          <w:szCs w:val="24"/>
        </w:rPr>
        <w:t xml:space="preserve"> κάποιοι Βουλευτές της</w:t>
      </w:r>
      <w:r w:rsidRPr="009364F2">
        <w:rPr>
          <w:rFonts w:eastAsia="Times New Roman"/>
          <w:szCs w:val="24"/>
        </w:rPr>
        <w:t xml:space="preserve"> κυβερνητικής πλειοψηφίας να υποστηρίζουν ότι τα μη κρατικά πανεπιστήμια είναι αμφιβόλου </w:t>
      </w:r>
      <w:r>
        <w:rPr>
          <w:rFonts w:eastAsia="Times New Roman"/>
          <w:szCs w:val="24"/>
        </w:rPr>
        <w:t xml:space="preserve">ποιότητας και αξίας. </w:t>
      </w:r>
      <w:r w:rsidRPr="009364F2">
        <w:rPr>
          <w:rFonts w:eastAsia="Times New Roman"/>
          <w:szCs w:val="24"/>
        </w:rPr>
        <w:t xml:space="preserve">Προφανώς </w:t>
      </w:r>
      <w:r>
        <w:rPr>
          <w:rFonts w:eastAsia="Times New Roman"/>
          <w:szCs w:val="24"/>
        </w:rPr>
        <w:t>ό</w:t>
      </w:r>
      <w:r w:rsidRPr="009364F2">
        <w:rPr>
          <w:rFonts w:eastAsia="Times New Roman"/>
          <w:szCs w:val="24"/>
        </w:rPr>
        <w:t>λοι αυτοί δεν έχουν αντιληφθεί τι συμβαίνει σε διεθνές επίπεδο</w:t>
      </w:r>
      <w:r>
        <w:rPr>
          <w:rFonts w:eastAsia="Times New Roman"/>
          <w:szCs w:val="24"/>
        </w:rPr>
        <w:t>.</w:t>
      </w:r>
      <w:r w:rsidRPr="009364F2">
        <w:rPr>
          <w:rFonts w:eastAsia="Times New Roman"/>
          <w:szCs w:val="24"/>
        </w:rPr>
        <w:t xml:space="preserve"> </w:t>
      </w:r>
    </w:p>
    <w:p w14:paraId="09855D3C" w14:textId="77777777" w:rsidR="00BE639A" w:rsidRDefault="00A212EC">
      <w:pPr>
        <w:spacing w:line="600" w:lineRule="auto"/>
        <w:ind w:firstLine="720"/>
        <w:jc w:val="both"/>
        <w:rPr>
          <w:rFonts w:eastAsia="Times New Roman"/>
          <w:szCs w:val="24"/>
        </w:rPr>
      </w:pPr>
      <w:r w:rsidRPr="009364F2">
        <w:rPr>
          <w:rFonts w:eastAsia="Times New Roman"/>
          <w:szCs w:val="24"/>
        </w:rPr>
        <w:t>Στην Κύπρο υπάρχει</w:t>
      </w:r>
      <w:r>
        <w:rPr>
          <w:rFonts w:eastAsia="Times New Roman"/>
          <w:szCs w:val="24"/>
        </w:rPr>
        <w:t>,</w:t>
      </w:r>
      <w:r w:rsidRPr="009364F2">
        <w:rPr>
          <w:rFonts w:eastAsia="Times New Roman"/>
          <w:szCs w:val="24"/>
        </w:rPr>
        <w:t xml:space="preserve"> κυρίες και κύριοι συνάδελφοι</w:t>
      </w:r>
      <w:r>
        <w:rPr>
          <w:rFonts w:eastAsia="Times New Roman"/>
          <w:szCs w:val="24"/>
        </w:rPr>
        <w:t xml:space="preserve">, ένα μη κρατικό </w:t>
      </w:r>
      <w:r w:rsidRPr="009364F2">
        <w:rPr>
          <w:rFonts w:eastAsia="Times New Roman"/>
          <w:szCs w:val="24"/>
        </w:rPr>
        <w:t>πανεπι</w:t>
      </w:r>
      <w:r w:rsidRPr="009364F2">
        <w:rPr>
          <w:rFonts w:eastAsia="Times New Roman"/>
          <w:szCs w:val="24"/>
        </w:rPr>
        <w:t>στήμιο</w:t>
      </w:r>
      <w:r>
        <w:rPr>
          <w:rFonts w:eastAsia="Times New Roman"/>
          <w:szCs w:val="24"/>
        </w:rPr>
        <w:t>,</w:t>
      </w:r>
      <w:r w:rsidRPr="009364F2">
        <w:rPr>
          <w:rFonts w:eastAsia="Times New Roman"/>
          <w:szCs w:val="24"/>
        </w:rPr>
        <w:t xml:space="preserve"> το Πανεπιστήμιο Λευκωσίας που προσφέρει το Μεταπτυχιακό Πρόγραμμα Ιατρικής του Πανεπιστημίου του </w:t>
      </w:r>
      <w:r>
        <w:rPr>
          <w:rFonts w:eastAsia="Times New Roman"/>
          <w:szCs w:val="24"/>
        </w:rPr>
        <w:t>«</w:t>
      </w:r>
      <w:r>
        <w:rPr>
          <w:rFonts w:eastAsia="Times New Roman"/>
          <w:szCs w:val="24"/>
          <w:lang w:val="en-US"/>
        </w:rPr>
        <w:t>Saint</w:t>
      </w:r>
      <w:r w:rsidRPr="00E420BE">
        <w:rPr>
          <w:rFonts w:eastAsia="Times New Roman"/>
          <w:szCs w:val="24"/>
        </w:rPr>
        <w:t xml:space="preserve"> </w:t>
      </w:r>
      <w:r>
        <w:rPr>
          <w:rFonts w:eastAsia="Times New Roman"/>
          <w:szCs w:val="24"/>
          <w:lang w:val="en-US"/>
        </w:rPr>
        <w:t>George</w:t>
      </w:r>
      <w:r>
        <w:rPr>
          <w:rFonts w:eastAsia="Times New Roman"/>
          <w:szCs w:val="24"/>
        </w:rPr>
        <w:t>»</w:t>
      </w:r>
      <w:r w:rsidRPr="009364F2">
        <w:rPr>
          <w:rFonts w:eastAsia="Times New Roman"/>
          <w:szCs w:val="24"/>
        </w:rPr>
        <w:t xml:space="preserve"> του Λονδίνου μαζί με το δικό του κύκλο </w:t>
      </w:r>
      <w:r w:rsidRPr="009364F2">
        <w:rPr>
          <w:rFonts w:eastAsia="Times New Roman"/>
          <w:szCs w:val="24"/>
        </w:rPr>
        <w:lastRenderedPageBreak/>
        <w:t>σπουδών και με τα δύο προγράμματα να καταλαμβάνουν υψηλές θέσεις αριστείας</w:t>
      </w:r>
      <w:r>
        <w:rPr>
          <w:rFonts w:eastAsia="Times New Roman"/>
          <w:szCs w:val="24"/>
        </w:rPr>
        <w:t>.</w:t>
      </w:r>
    </w:p>
    <w:p w14:paraId="09855D3D" w14:textId="77777777" w:rsidR="00BE639A" w:rsidRDefault="00A212EC">
      <w:pPr>
        <w:spacing w:line="600" w:lineRule="auto"/>
        <w:ind w:firstLine="720"/>
        <w:jc w:val="both"/>
        <w:rPr>
          <w:rFonts w:eastAsia="Times New Roman"/>
          <w:szCs w:val="24"/>
        </w:rPr>
      </w:pPr>
      <w:r>
        <w:rPr>
          <w:rFonts w:eastAsia="Times New Roman"/>
          <w:szCs w:val="24"/>
        </w:rPr>
        <w:t>Σ</w:t>
      </w:r>
      <w:r w:rsidRPr="009364F2">
        <w:rPr>
          <w:rFonts w:eastAsia="Times New Roman"/>
          <w:szCs w:val="24"/>
        </w:rPr>
        <w:t>την Κύπρο</w:t>
      </w:r>
      <w:r>
        <w:rPr>
          <w:rFonts w:eastAsia="Times New Roman"/>
          <w:szCs w:val="24"/>
        </w:rPr>
        <w:t>, επίσης,</w:t>
      </w:r>
      <w:r w:rsidRPr="009364F2">
        <w:rPr>
          <w:rFonts w:eastAsia="Times New Roman"/>
          <w:szCs w:val="24"/>
        </w:rPr>
        <w:t xml:space="preserve"> υ</w:t>
      </w:r>
      <w:r w:rsidRPr="009364F2">
        <w:rPr>
          <w:rFonts w:eastAsia="Times New Roman"/>
          <w:szCs w:val="24"/>
        </w:rPr>
        <w:t>πάρχουν αγγλόφων</w:t>
      </w:r>
      <w:r>
        <w:rPr>
          <w:rFonts w:eastAsia="Times New Roman"/>
          <w:szCs w:val="24"/>
        </w:rPr>
        <w:t>α</w:t>
      </w:r>
      <w:r w:rsidRPr="009364F2">
        <w:rPr>
          <w:rFonts w:eastAsia="Times New Roman"/>
          <w:szCs w:val="24"/>
        </w:rPr>
        <w:t xml:space="preserve"> και </w:t>
      </w:r>
      <w:r>
        <w:rPr>
          <w:rFonts w:eastAsia="Times New Roman"/>
          <w:szCs w:val="24"/>
        </w:rPr>
        <w:t>διεθνή</w:t>
      </w:r>
      <w:r w:rsidRPr="009364F2">
        <w:rPr>
          <w:rFonts w:eastAsia="Times New Roman"/>
          <w:szCs w:val="24"/>
        </w:rPr>
        <w:t xml:space="preserve"> προγράμματα</w:t>
      </w:r>
      <w:r>
        <w:rPr>
          <w:rFonts w:eastAsia="Times New Roman"/>
          <w:szCs w:val="24"/>
        </w:rPr>
        <w:t>.</w:t>
      </w:r>
      <w:r w:rsidRPr="009364F2">
        <w:rPr>
          <w:rFonts w:eastAsia="Times New Roman"/>
          <w:szCs w:val="24"/>
        </w:rPr>
        <w:t xml:space="preserve"> Ενισχύθηκε η φοίτηση και</w:t>
      </w:r>
      <w:r w:rsidRPr="00CD41DF">
        <w:rPr>
          <w:rFonts w:eastAsia="Times New Roman"/>
          <w:szCs w:val="24"/>
        </w:rPr>
        <w:t xml:space="preserve"> </w:t>
      </w:r>
      <w:r>
        <w:rPr>
          <w:rFonts w:eastAsia="Times New Roman"/>
          <w:szCs w:val="24"/>
        </w:rPr>
        <w:t>η</w:t>
      </w:r>
      <w:r w:rsidRPr="009364F2">
        <w:rPr>
          <w:rFonts w:eastAsia="Times New Roman"/>
          <w:szCs w:val="24"/>
        </w:rPr>
        <w:t xml:space="preserve"> εκπαίδευση εξ αποστάσεως</w:t>
      </w:r>
      <w:r>
        <w:rPr>
          <w:rFonts w:eastAsia="Times New Roman"/>
          <w:szCs w:val="24"/>
        </w:rPr>
        <w:t>.</w:t>
      </w:r>
      <w:r w:rsidRPr="009364F2">
        <w:rPr>
          <w:rFonts w:eastAsia="Times New Roman"/>
          <w:szCs w:val="24"/>
        </w:rPr>
        <w:t xml:space="preserve"> Τα πανεπιστήμια εκεί</w:t>
      </w:r>
      <w:r>
        <w:rPr>
          <w:rFonts w:eastAsia="Times New Roman"/>
          <w:szCs w:val="24"/>
        </w:rPr>
        <w:t>,</w:t>
      </w:r>
      <w:r w:rsidRPr="009364F2">
        <w:rPr>
          <w:rFonts w:eastAsia="Times New Roman"/>
          <w:szCs w:val="24"/>
        </w:rPr>
        <w:t xml:space="preserve"> δημόσια και ιδιωτικά</w:t>
      </w:r>
      <w:r>
        <w:rPr>
          <w:rFonts w:eastAsia="Times New Roman"/>
          <w:szCs w:val="24"/>
        </w:rPr>
        <w:t>,</w:t>
      </w:r>
      <w:r w:rsidRPr="009364F2">
        <w:rPr>
          <w:rFonts w:eastAsia="Times New Roman"/>
          <w:szCs w:val="24"/>
        </w:rPr>
        <w:t xml:space="preserve"> έφτασαν να έχουν </w:t>
      </w:r>
      <w:r>
        <w:rPr>
          <w:rFonts w:eastAsia="Times New Roman"/>
          <w:szCs w:val="24"/>
        </w:rPr>
        <w:t>σαράντα πέντε χιλιάδες</w:t>
      </w:r>
      <w:r w:rsidRPr="009364F2">
        <w:rPr>
          <w:rFonts w:eastAsia="Times New Roman"/>
          <w:szCs w:val="24"/>
        </w:rPr>
        <w:t xml:space="preserve"> </w:t>
      </w:r>
      <w:r>
        <w:rPr>
          <w:rFonts w:eastAsia="Times New Roman"/>
          <w:szCs w:val="24"/>
        </w:rPr>
        <w:t>φοιτητές</w:t>
      </w:r>
      <w:r w:rsidRPr="009364F2">
        <w:rPr>
          <w:rFonts w:eastAsia="Times New Roman"/>
          <w:szCs w:val="24"/>
        </w:rPr>
        <w:t xml:space="preserve"> και να αντιπροσωπεύουν το 4,8% του ΑΕΠ της Κυπριακής Δημοκρατίας</w:t>
      </w:r>
      <w:r>
        <w:rPr>
          <w:rFonts w:eastAsia="Times New Roman"/>
          <w:szCs w:val="24"/>
        </w:rPr>
        <w:t>.</w:t>
      </w:r>
    </w:p>
    <w:p w14:paraId="09855D3E" w14:textId="77777777" w:rsidR="00BE639A" w:rsidRDefault="00A212EC">
      <w:pPr>
        <w:spacing w:line="600" w:lineRule="auto"/>
        <w:ind w:firstLine="720"/>
        <w:jc w:val="both"/>
        <w:rPr>
          <w:rFonts w:eastAsia="Times New Roman"/>
          <w:szCs w:val="24"/>
        </w:rPr>
      </w:pPr>
      <w:r>
        <w:rPr>
          <w:rFonts w:eastAsia="Times New Roman"/>
          <w:szCs w:val="24"/>
        </w:rPr>
        <w:t>Ό</w:t>
      </w:r>
      <w:r w:rsidRPr="006C1BCD">
        <w:rPr>
          <w:rFonts w:eastAsia="Times New Roman"/>
          <w:szCs w:val="24"/>
        </w:rPr>
        <w:t>λα αυτά</w:t>
      </w:r>
      <w:r>
        <w:rPr>
          <w:rFonts w:eastAsia="Times New Roman"/>
          <w:szCs w:val="24"/>
        </w:rPr>
        <w:t>, ενώ</w:t>
      </w:r>
      <w:r w:rsidRPr="006C1BCD">
        <w:rPr>
          <w:rFonts w:eastAsia="Times New Roman"/>
          <w:szCs w:val="24"/>
        </w:rPr>
        <w:t xml:space="preserve"> το πρώτο δημόσιο πανεπιστήμιο στην Κύπρο ιδρύθηκε στις αρχές της δεκαετίας του </w:t>
      </w:r>
      <w:r>
        <w:rPr>
          <w:rFonts w:eastAsia="Times New Roman"/>
          <w:szCs w:val="24"/>
        </w:rPr>
        <w:t>19</w:t>
      </w:r>
      <w:r w:rsidRPr="006C1BCD">
        <w:rPr>
          <w:rFonts w:eastAsia="Times New Roman"/>
          <w:szCs w:val="24"/>
        </w:rPr>
        <w:t>90 και η άδεια για τη λειτουργία των τριών πρώτων μη κρατικών πανεπιστημίων δόθηκε το 2007</w:t>
      </w:r>
      <w:r>
        <w:rPr>
          <w:rFonts w:eastAsia="Times New Roman"/>
          <w:szCs w:val="24"/>
        </w:rPr>
        <w:t>.</w:t>
      </w:r>
      <w:r w:rsidRPr="006C1BCD">
        <w:rPr>
          <w:rFonts w:eastAsia="Times New Roman"/>
          <w:szCs w:val="24"/>
        </w:rPr>
        <w:t xml:space="preserve"> </w:t>
      </w:r>
      <w:r>
        <w:rPr>
          <w:rFonts w:eastAsia="Times New Roman"/>
          <w:szCs w:val="24"/>
        </w:rPr>
        <w:t>Α</w:t>
      </w:r>
      <w:r w:rsidRPr="006C1BCD">
        <w:rPr>
          <w:rFonts w:eastAsia="Times New Roman"/>
          <w:szCs w:val="24"/>
        </w:rPr>
        <w:t>πό αυτά τα δύο στοιχεία κ</w:t>
      </w:r>
      <w:r>
        <w:rPr>
          <w:rFonts w:eastAsia="Times New Roman"/>
          <w:szCs w:val="24"/>
        </w:rPr>
        <w:t xml:space="preserve">αι μόνο </w:t>
      </w:r>
      <w:r w:rsidRPr="006C1BCD">
        <w:rPr>
          <w:rFonts w:eastAsia="Times New Roman"/>
          <w:szCs w:val="24"/>
        </w:rPr>
        <w:t>αντιλαμβάνεται κανείς πόσο γρήγορα π</w:t>
      </w:r>
      <w:r w:rsidRPr="006C1BCD">
        <w:rPr>
          <w:rFonts w:eastAsia="Times New Roman"/>
          <w:szCs w:val="24"/>
        </w:rPr>
        <w:t>ροχώρησε η Κύπρος και αντίστοιχα πόσα βήματα πίσω έχει κάνει η Ελλάδα</w:t>
      </w:r>
      <w:r>
        <w:rPr>
          <w:rFonts w:eastAsia="Times New Roman"/>
          <w:szCs w:val="24"/>
        </w:rPr>
        <w:t>.</w:t>
      </w:r>
    </w:p>
    <w:p w14:paraId="09855D3F" w14:textId="77777777" w:rsidR="00BE639A" w:rsidRDefault="00A212EC">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σ</w:t>
      </w:r>
      <w:r w:rsidRPr="006C1BCD">
        <w:rPr>
          <w:rFonts w:eastAsia="Times New Roman"/>
          <w:szCs w:val="24"/>
        </w:rPr>
        <w:t>υνταγματική</w:t>
      </w:r>
      <w:r w:rsidRPr="006C1BCD">
        <w:rPr>
          <w:rFonts w:eastAsia="Times New Roman"/>
          <w:szCs w:val="24"/>
        </w:rPr>
        <w:t xml:space="preserve"> </w:t>
      </w:r>
      <w:r>
        <w:rPr>
          <w:rFonts w:eastAsia="Times New Roman"/>
          <w:szCs w:val="24"/>
        </w:rPr>
        <w:t>Α</w:t>
      </w:r>
      <w:r w:rsidRPr="006C1BCD">
        <w:rPr>
          <w:rFonts w:eastAsia="Times New Roman"/>
          <w:szCs w:val="24"/>
        </w:rPr>
        <w:t xml:space="preserve">ναθεώρηση της </w:t>
      </w:r>
      <w:r>
        <w:rPr>
          <w:rFonts w:eastAsia="Times New Roman"/>
          <w:szCs w:val="24"/>
        </w:rPr>
        <w:t>Κ</w:t>
      </w:r>
      <w:r w:rsidRPr="006C1BCD">
        <w:rPr>
          <w:rFonts w:eastAsia="Times New Roman"/>
          <w:szCs w:val="24"/>
        </w:rPr>
        <w:t>υβέρνησης υπ</w:t>
      </w:r>
      <w:r>
        <w:rPr>
          <w:rFonts w:eastAsia="Times New Roman"/>
          <w:szCs w:val="24"/>
        </w:rPr>
        <w:t>ηρετεί κομματικές σκοπιμότητες α</w:t>
      </w:r>
      <w:r w:rsidRPr="006C1BCD">
        <w:rPr>
          <w:rFonts w:eastAsia="Times New Roman"/>
          <w:szCs w:val="24"/>
        </w:rPr>
        <w:t xml:space="preserve">πό τη στιγμή που δεν τόλμησε να </w:t>
      </w:r>
      <w:r>
        <w:rPr>
          <w:rFonts w:eastAsia="Times New Roman"/>
          <w:szCs w:val="24"/>
        </w:rPr>
        <w:t>ε</w:t>
      </w:r>
      <w:r w:rsidRPr="006C1BCD">
        <w:rPr>
          <w:rFonts w:eastAsia="Times New Roman"/>
          <w:szCs w:val="24"/>
        </w:rPr>
        <w:t>ντάξει στο</w:t>
      </w:r>
      <w:r>
        <w:rPr>
          <w:rFonts w:eastAsia="Times New Roman"/>
          <w:szCs w:val="24"/>
        </w:rPr>
        <w:t>ν</w:t>
      </w:r>
      <w:r w:rsidRPr="006C1BCD">
        <w:rPr>
          <w:rFonts w:eastAsia="Times New Roman"/>
          <w:szCs w:val="24"/>
        </w:rPr>
        <w:t xml:space="preserve"> καταστατικό χάρτη της χώρας </w:t>
      </w:r>
      <w:r>
        <w:rPr>
          <w:rFonts w:eastAsia="Times New Roman"/>
          <w:szCs w:val="24"/>
        </w:rPr>
        <w:t>τολμηρές</w:t>
      </w:r>
      <w:r w:rsidRPr="006C1BCD">
        <w:rPr>
          <w:rFonts w:eastAsia="Times New Roman"/>
          <w:szCs w:val="24"/>
        </w:rPr>
        <w:t xml:space="preserve"> αλλαγές </w:t>
      </w:r>
      <w:r>
        <w:rPr>
          <w:rFonts w:eastAsia="Times New Roman"/>
          <w:szCs w:val="24"/>
        </w:rPr>
        <w:t>όπως</w:t>
      </w:r>
      <w:r w:rsidRPr="00046982">
        <w:rPr>
          <w:rFonts w:eastAsia="Times New Roman"/>
          <w:szCs w:val="24"/>
        </w:rPr>
        <w:t xml:space="preserve"> </w:t>
      </w:r>
      <w:r>
        <w:rPr>
          <w:rFonts w:eastAsia="Times New Roman"/>
          <w:szCs w:val="24"/>
        </w:rPr>
        <w:t>είναι: Η</w:t>
      </w:r>
      <w:r w:rsidRPr="006C1BCD">
        <w:rPr>
          <w:rFonts w:eastAsia="Times New Roman"/>
          <w:szCs w:val="24"/>
        </w:rPr>
        <w:t xml:space="preserve"> παραχώ</w:t>
      </w:r>
      <w:r w:rsidRPr="006C1BCD">
        <w:rPr>
          <w:rFonts w:eastAsia="Times New Roman"/>
          <w:szCs w:val="24"/>
        </w:rPr>
        <w:t xml:space="preserve">ρηση αρμοδιοτήτων και αυτοτελών πόρων </w:t>
      </w:r>
      <w:r w:rsidRPr="006C1BCD">
        <w:rPr>
          <w:rFonts w:eastAsia="Times New Roman"/>
          <w:szCs w:val="24"/>
        </w:rPr>
        <w:lastRenderedPageBreak/>
        <w:t xml:space="preserve">για την άσκησή τους στην αυτοδιοίκηση με </w:t>
      </w:r>
      <w:r>
        <w:rPr>
          <w:rFonts w:eastAsia="Times New Roman"/>
          <w:szCs w:val="24"/>
        </w:rPr>
        <w:t>σ</w:t>
      </w:r>
      <w:r w:rsidRPr="006C1BCD">
        <w:rPr>
          <w:rFonts w:eastAsia="Times New Roman"/>
          <w:szCs w:val="24"/>
        </w:rPr>
        <w:t>υνταγματική πρόβλεψη</w:t>
      </w:r>
      <w:r>
        <w:rPr>
          <w:rFonts w:eastAsia="Times New Roman"/>
          <w:szCs w:val="24"/>
        </w:rPr>
        <w:t>.</w:t>
      </w:r>
      <w:r w:rsidRPr="006C1BCD">
        <w:rPr>
          <w:rFonts w:eastAsia="Times New Roman"/>
          <w:szCs w:val="24"/>
        </w:rPr>
        <w:t xml:space="preserve"> Η αναγνώριση ελάχιστου εγγυημένου εισοδήματος για κάθε πολίτη αυτής της χώρας</w:t>
      </w:r>
      <w:r>
        <w:rPr>
          <w:rFonts w:eastAsia="Times New Roman"/>
          <w:szCs w:val="24"/>
        </w:rPr>
        <w:t>.</w:t>
      </w:r>
      <w:r w:rsidRPr="006C1BCD">
        <w:rPr>
          <w:rFonts w:eastAsia="Times New Roman"/>
          <w:szCs w:val="24"/>
        </w:rPr>
        <w:t xml:space="preserve"> </w:t>
      </w:r>
      <w:r>
        <w:rPr>
          <w:rFonts w:eastAsia="Times New Roman"/>
          <w:szCs w:val="24"/>
        </w:rPr>
        <w:t>Η θεσμοθέτηση</w:t>
      </w:r>
      <w:r w:rsidRPr="006C1BCD">
        <w:rPr>
          <w:rFonts w:eastAsia="Times New Roman"/>
          <w:szCs w:val="24"/>
        </w:rPr>
        <w:t xml:space="preserve"> ασφαλούς φορολογικού περιβάλλοντος με απαγόρευση της αναδρομι</w:t>
      </w:r>
      <w:r w:rsidRPr="006C1BCD">
        <w:rPr>
          <w:rFonts w:eastAsia="Times New Roman"/>
          <w:szCs w:val="24"/>
        </w:rPr>
        <w:t>κής επιβολής οποιο</w:t>
      </w:r>
      <w:r>
        <w:rPr>
          <w:rFonts w:eastAsia="Times New Roman"/>
          <w:szCs w:val="24"/>
        </w:rPr>
        <w:t>υ</w:t>
      </w:r>
      <w:r w:rsidRPr="006C1BCD">
        <w:rPr>
          <w:rFonts w:eastAsia="Times New Roman"/>
          <w:szCs w:val="24"/>
        </w:rPr>
        <w:t>δήποτε βάρο</w:t>
      </w:r>
      <w:r>
        <w:rPr>
          <w:rFonts w:eastAsia="Times New Roman"/>
          <w:szCs w:val="24"/>
        </w:rPr>
        <w:t>υ</w:t>
      </w:r>
      <w:r w:rsidRPr="006C1BCD">
        <w:rPr>
          <w:rFonts w:eastAsia="Times New Roman"/>
          <w:szCs w:val="24"/>
        </w:rPr>
        <w:t>ς</w:t>
      </w:r>
      <w:r>
        <w:rPr>
          <w:rFonts w:eastAsia="Times New Roman"/>
          <w:szCs w:val="24"/>
        </w:rPr>
        <w:t>. Η αναβάθμιση του πλαισίου</w:t>
      </w:r>
      <w:r w:rsidRPr="006C1BCD">
        <w:rPr>
          <w:rFonts w:eastAsia="Times New Roman"/>
          <w:szCs w:val="24"/>
        </w:rPr>
        <w:t xml:space="preserve"> </w:t>
      </w:r>
      <w:r>
        <w:rPr>
          <w:rFonts w:eastAsia="Times New Roman"/>
          <w:szCs w:val="24"/>
        </w:rPr>
        <w:t xml:space="preserve">που </w:t>
      </w:r>
      <w:r w:rsidRPr="006C1BCD">
        <w:rPr>
          <w:rFonts w:eastAsia="Times New Roman"/>
          <w:szCs w:val="24"/>
        </w:rPr>
        <w:t>διασφαλίζει την απόλυτη ανεξαρτησία της δικαιοσύνης και των δικαστικών λειτουργών</w:t>
      </w:r>
      <w:r>
        <w:rPr>
          <w:rFonts w:eastAsia="Times New Roman"/>
          <w:szCs w:val="24"/>
        </w:rPr>
        <w:t>,</w:t>
      </w:r>
      <w:r w:rsidRPr="006C1BCD">
        <w:rPr>
          <w:rFonts w:eastAsia="Times New Roman"/>
          <w:szCs w:val="24"/>
        </w:rPr>
        <w:t xml:space="preserve"> αλλά και την επιτάχυνση της απονομής της δικαιοσύνης</w:t>
      </w:r>
      <w:r>
        <w:rPr>
          <w:rFonts w:eastAsia="Times New Roman"/>
          <w:szCs w:val="24"/>
        </w:rPr>
        <w:t>.</w:t>
      </w:r>
    </w:p>
    <w:p w14:paraId="09855D40" w14:textId="77777777" w:rsidR="00BE639A" w:rsidRDefault="00A212EC">
      <w:pPr>
        <w:spacing w:line="600" w:lineRule="auto"/>
        <w:ind w:firstLine="720"/>
        <w:jc w:val="both"/>
        <w:rPr>
          <w:rFonts w:eastAsia="Times New Roman"/>
          <w:szCs w:val="24"/>
        </w:rPr>
      </w:pPr>
      <w:r w:rsidRPr="006C1BCD">
        <w:rPr>
          <w:rFonts w:eastAsia="Times New Roman"/>
          <w:szCs w:val="24"/>
        </w:rPr>
        <w:t xml:space="preserve">Όλα αυτά η </w:t>
      </w:r>
      <w:r>
        <w:rPr>
          <w:rFonts w:eastAsia="Times New Roman"/>
          <w:szCs w:val="24"/>
        </w:rPr>
        <w:t>Κ</w:t>
      </w:r>
      <w:r w:rsidRPr="006C1BCD">
        <w:rPr>
          <w:rFonts w:eastAsia="Times New Roman"/>
          <w:szCs w:val="24"/>
        </w:rPr>
        <w:t xml:space="preserve">υβέρνηση </w:t>
      </w:r>
      <w:r>
        <w:rPr>
          <w:rFonts w:eastAsia="Times New Roman"/>
          <w:szCs w:val="24"/>
        </w:rPr>
        <w:t>δ</w:t>
      </w:r>
      <w:r w:rsidRPr="006C1BCD">
        <w:rPr>
          <w:rFonts w:eastAsia="Times New Roman"/>
          <w:szCs w:val="24"/>
        </w:rPr>
        <w:t>εν θέλησε να τα συζητήσει</w:t>
      </w:r>
      <w:r>
        <w:rPr>
          <w:rFonts w:eastAsia="Times New Roman"/>
          <w:szCs w:val="24"/>
        </w:rPr>
        <w:t>,</w:t>
      </w:r>
      <w:r w:rsidRPr="006C1BCD">
        <w:rPr>
          <w:rFonts w:eastAsia="Times New Roman"/>
          <w:szCs w:val="24"/>
        </w:rPr>
        <w:t xml:space="preserve"> όπως </w:t>
      </w:r>
      <w:r>
        <w:rPr>
          <w:rFonts w:eastAsia="Times New Roman"/>
          <w:szCs w:val="24"/>
        </w:rPr>
        <w:t>δ</w:t>
      </w:r>
      <w:r w:rsidRPr="006C1BCD">
        <w:rPr>
          <w:rFonts w:eastAsia="Times New Roman"/>
          <w:szCs w:val="24"/>
        </w:rPr>
        <w:t>εν θέλησε να συζητήσει ή να αφήσει τους πολίτες να αποφασίσουν για την αναθεώρηση του άρθρου 16</w:t>
      </w:r>
      <w:r>
        <w:rPr>
          <w:rFonts w:eastAsia="Times New Roman"/>
          <w:szCs w:val="24"/>
        </w:rPr>
        <w:t>.</w:t>
      </w:r>
      <w:r w:rsidRPr="006C1BCD">
        <w:rPr>
          <w:rFonts w:eastAsia="Times New Roman"/>
          <w:szCs w:val="24"/>
        </w:rPr>
        <w:t xml:space="preserve"> </w:t>
      </w:r>
      <w:r>
        <w:rPr>
          <w:rFonts w:eastAsia="Times New Roman"/>
          <w:szCs w:val="24"/>
        </w:rPr>
        <w:t>Ό</w:t>
      </w:r>
      <w:r w:rsidRPr="006C1BCD">
        <w:rPr>
          <w:rFonts w:eastAsia="Times New Roman"/>
          <w:szCs w:val="24"/>
        </w:rPr>
        <w:t xml:space="preserve">πως </w:t>
      </w:r>
      <w:r>
        <w:rPr>
          <w:rFonts w:eastAsia="Times New Roman"/>
          <w:szCs w:val="24"/>
        </w:rPr>
        <w:t>δ</w:t>
      </w:r>
      <w:r w:rsidRPr="006C1BCD">
        <w:rPr>
          <w:rFonts w:eastAsia="Times New Roman"/>
          <w:szCs w:val="24"/>
        </w:rPr>
        <w:t xml:space="preserve">εν θέλησε </w:t>
      </w:r>
      <w:r>
        <w:rPr>
          <w:rFonts w:eastAsia="Times New Roman"/>
          <w:szCs w:val="24"/>
        </w:rPr>
        <w:t>να αφήσει</w:t>
      </w:r>
      <w:r w:rsidRPr="006C1BCD">
        <w:rPr>
          <w:rFonts w:eastAsia="Times New Roman"/>
          <w:szCs w:val="24"/>
        </w:rPr>
        <w:t xml:space="preserve"> τους πολίτες να τοποθετηθούν για το αν συμφωνούν ή όχι με τη </w:t>
      </w:r>
      <w:r>
        <w:rPr>
          <w:rFonts w:eastAsia="Times New Roman"/>
          <w:szCs w:val="24"/>
        </w:rPr>
        <w:t>Σ</w:t>
      </w:r>
      <w:r w:rsidRPr="006C1BCD">
        <w:rPr>
          <w:rFonts w:eastAsia="Times New Roman"/>
          <w:szCs w:val="24"/>
        </w:rPr>
        <w:t>υμφωνία των Πρεσπών</w:t>
      </w:r>
      <w:r>
        <w:rPr>
          <w:rFonts w:eastAsia="Times New Roman"/>
          <w:szCs w:val="24"/>
        </w:rPr>
        <w:t>.</w:t>
      </w:r>
      <w:r w:rsidRPr="006C1BCD">
        <w:rPr>
          <w:rFonts w:eastAsia="Times New Roman"/>
          <w:szCs w:val="24"/>
        </w:rPr>
        <w:t xml:space="preserve"> </w:t>
      </w:r>
      <w:r>
        <w:rPr>
          <w:rFonts w:eastAsia="Times New Roman"/>
          <w:szCs w:val="24"/>
        </w:rPr>
        <w:t>Ευνόητοι ήταν</w:t>
      </w:r>
      <w:r w:rsidRPr="006C1BCD">
        <w:rPr>
          <w:rFonts w:eastAsia="Times New Roman"/>
          <w:szCs w:val="24"/>
        </w:rPr>
        <w:t xml:space="preserve"> </w:t>
      </w:r>
      <w:r>
        <w:rPr>
          <w:rFonts w:eastAsia="Times New Roman"/>
          <w:szCs w:val="24"/>
        </w:rPr>
        <w:t>οι λόγοι. Γνώριζε και στη μία και στ</w:t>
      </w:r>
      <w:r>
        <w:rPr>
          <w:rFonts w:eastAsia="Times New Roman"/>
          <w:szCs w:val="24"/>
        </w:rPr>
        <w:t xml:space="preserve">ην άλλη περίπτωση ότι η συντριπτική πλειοψηφία των πολιτών είναι </w:t>
      </w:r>
      <w:r w:rsidRPr="006C1BCD">
        <w:rPr>
          <w:rFonts w:eastAsia="Times New Roman"/>
          <w:szCs w:val="24"/>
        </w:rPr>
        <w:t xml:space="preserve">απέναντί </w:t>
      </w:r>
      <w:r>
        <w:rPr>
          <w:rFonts w:eastAsia="Times New Roman"/>
          <w:szCs w:val="24"/>
        </w:rPr>
        <w:t>της.</w:t>
      </w:r>
      <w:r w:rsidRPr="006C1BCD">
        <w:rPr>
          <w:rFonts w:eastAsia="Times New Roman"/>
          <w:szCs w:val="24"/>
        </w:rPr>
        <w:t xml:space="preserve"> </w:t>
      </w:r>
    </w:p>
    <w:p w14:paraId="09855D41" w14:textId="77777777" w:rsidR="00BE639A" w:rsidRDefault="00A212EC">
      <w:pPr>
        <w:spacing w:line="600" w:lineRule="auto"/>
        <w:ind w:firstLine="720"/>
        <w:jc w:val="both"/>
        <w:rPr>
          <w:rFonts w:eastAsia="Times New Roman"/>
          <w:szCs w:val="24"/>
        </w:rPr>
      </w:pPr>
      <w:r>
        <w:rPr>
          <w:rFonts w:eastAsia="Times New Roman"/>
          <w:szCs w:val="24"/>
        </w:rPr>
        <w:t>Την ετυμηγορία,</w:t>
      </w:r>
      <w:r w:rsidRPr="006C1BCD">
        <w:rPr>
          <w:rFonts w:eastAsia="Times New Roman"/>
          <w:szCs w:val="24"/>
        </w:rPr>
        <w:t xml:space="preserve"> </w:t>
      </w:r>
      <w:r>
        <w:rPr>
          <w:rFonts w:eastAsia="Times New Roman"/>
          <w:szCs w:val="24"/>
        </w:rPr>
        <w:t>όμως,</w:t>
      </w:r>
      <w:r w:rsidRPr="006C1BCD">
        <w:rPr>
          <w:rFonts w:eastAsia="Times New Roman"/>
          <w:szCs w:val="24"/>
        </w:rPr>
        <w:t xml:space="preserve"> των πολιτών ό</w:t>
      </w:r>
      <w:r>
        <w:rPr>
          <w:rFonts w:eastAsia="Times New Roman"/>
          <w:szCs w:val="24"/>
        </w:rPr>
        <w:t>,</w:t>
      </w:r>
      <w:r w:rsidRPr="006C1BCD">
        <w:rPr>
          <w:rFonts w:eastAsia="Times New Roman"/>
          <w:szCs w:val="24"/>
        </w:rPr>
        <w:t>τι και να κάνε</w:t>
      </w:r>
      <w:r>
        <w:rPr>
          <w:rFonts w:eastAsia="Times New Roman"/>
          <w:szCs w:val="24"/>
        </w:rPr>
        <w:t>ι,</w:t>
      </w:r>
      <w:r w:rsidRPr="006C1BCD">
        <w:rPr>
          <w:rFonts w:eastAsia="Times New Roman"/>
          <w:szCs w:val="24"/>
        </w:rPr>
        <w:t xml:space="preserve"> </w:t>
      </w:r>
      <w:r>
        <w:rPr>
          <w:rFonts w:eastAsia="Times New Roman"/>
          <w:szCs w:val="24"/>
        </w:rPr>
        <w:t xml:space="preserve">δεν </w:t>
      </w:r>
      <w:r w:rsidRPr="006C1BCD">
        <w:rPr>
          <w:rFonts w:eastAsia="Times New Roman"/>
          <w:szCs w:val="24"/>
        </w:rPr>
        <w:t>θα μπορέσει να την αποφύγει</w:t>
      </w:r>
      <w:r>
        <w:rPr>
          <w:rFonts w:eastAsia="Times New Roman"/>
          <w:szCs w:val="24"/>
        </w:rPr>
        <w:t>.</w:t>
      </w:r>
      <w:r w:rsidRPr="006C1BCD">
        <w:rPr>
          <w:rFonts w:eastAsia="Times New Roman"/>
          <w:szCs w:val="24"/>
        </w:rPr>
        <w:t xml:space="preserve"> </w:t>
      </w:r>
      <w:r>
        <w:rPr>
          <w:rFonts w:eastAsia="Times New Roman"/>
          <w:szCs w:val="24"/>
        </w:rPr>
        <w:t>Ο</w:t>
      </w:r>
      <w:r w:rsidRPr="006C1BCD">
        <w:rPr>
          <w:rFonts w:eastAsia="Times New Roman"/>
          <w:szCs w:val="24"/>
        </w:rPr>
        <w:t>ι Έλληνες πολίτες στις εκλογές θα δώσ</w:t>
      </w:r>
      <w:r>
        <w:rPr>
          <w:rFonts w:eastAsia="Times New Roman"/>
          <w:szCs w:val="24"/>
        </w:rPr>
        <w:t>ουν</w:t>
      </w:r>
      <w:r w:rsidRPr="006C1BCD">
        <w:rPr>
          <w:rFonts w:eastAsia="Times New Roman"/>
          <w:szCs w:val="24"/>
        </w:rPr>
        <w:t xml:space="preserve"> την απάντησή του</w:t>
      </w:r>
      <w:r>
        <w:rPr>
          <w:rFonts w:eastAsia="Times New Roman"/>
          <w:szCs w:val="24"/>
        </w:rPr>
        <w:t>ς</w:t>
      </w:r>
      <w:r w:rsidRPr="006C1BCD">
        <w:rPr>
          <w:rFonts w:eastAsia="Times New Roman"/>
          <w:szCs w:val="24"/>
        </w:rPr>
        <w:t xml:space="preserve"> </w:t>
      </w:r>
      <w:r w:rsidRPr="006C1BCD">
        <w:rPr>
          <w:rFonts w:eastAsia="Times New Roman"/>
          <w:szCs w:val="24"/>
        </w:rPr>
        <w:t>σ</w:t>
      </w:r>
      <w:r>
        <w:rPr>
          <w:rFonts w:eastAsia="Times New Roman"/>
          <w:szCs w:val="24"/>
        </w:rPr>
        <w:t>’</w:t>
      </w:r>
      <w:r w:rsidRPr="006C1BCD">
        <w:rPr>
          <w:rFonts w:eastAsia="Times New Roman"/>
          <w:szCs w:val="24"/>
        </w:rPr>
        <w:t xml:space="preserve"> </w:t>
      </w:r>
      <w:r w:rsidRPr="006C1BCD">
        <w:rPr>
          <w:rFonts w:eastAsia="Times New Roman"/>
          <w:szCs w:val="24"/>
        </w:rPr>
        <w:t>αυτή</w:t>
      </w:r>
      <w:r>
        <w:rPr>
          <w:rFonts w:eastAsia="Times New Roman"/>
          <w:szCs w:val="24"/>
        </w:rPr>
        <w:t>ν</w:t>
      </w:r>
      <w:r w:rsidRPr="006C1BCD">
        <w:rPr>
          <w:rFonts w:eastAsia="Times New Roman"/>
          <w:szCs w:val="24"/>
        </w:rPr>
        <w:t xml:space="preserve"> την </w:t>
      </w:r>
      <w:r>
        <w:rPr>
          <w:rFonts w:eastAsia="Times New Roman"/>
          <w:szCs w:val="24"/>
        </w:rPr>
        <w:t>Κ</w:t>
      </w:r>
      <w:r w:rsidRPr="006C1BCD">
        <w:rPr>
          <w:rFonts w:eastAsia="Times New Roman"/>
          <w:szCs w:val="24"/>
        </w:rPr>
        <w:t>υβέρνηση</w:t>
      </w:r>
      <w:r>
        <w:rPr>
          <w:rFonts w:eastAsia="Times New Roman"/>
          <w:szCs w:val="24"/>
        </w:rPr>
        <w:t>.</w:t>
      </w:r>
      <w:r w:rsidRPr="006C1BCD">
        <w:rPr>
          <w:rFonts w:eastAsia="Times New Roman"/>
          <w:szCs w:val="24"/>
        </w:rPr>
        <w:t xml:space="preserve"> </w:t>
      </w:r>
      <w:r>
        <w:rPr>
          <w:rFonts w:eastAsia="Times New Roman"/>
          <w:szCs w:val="24"/>
        </w:rPr>
        <w:t>Α</w:t>
      </w:r>
      <w:r w:rsidRPr="006C1BCD">
        <w:rPr>
          <w:rFonts w:eastAsia="Times New Roman"/>
          <w:szCs w:val="24"/>
        </w:rPr>
        <w:t>ν κάν</w:t>
      </w:r>
      <w:r w:rsidRPr="006C1BCD">
        <w:rPr>
          <w:rFonts w:eastAsia="Times New Roman"/>
          <w:szCs w:val="24"/>
        </w:rPr>
        <w:t>ετε πρώτα τις ευρωεκλογές</w:t>
      </w:r>
      <w:r>
        <w:rPr>
          <w:rFonts w:eastAsia="Times New Roman"/>
          <w:szCs w:val="24"/>
        </w:rPr>
        <w:t>,</w:t>
      </w:r>
      <w:r w:rsidRPr="006C1BCD">
        <w:rPr>
          <w:rFonts w:eastAsia="Times New Roman"/>
          <w:szCs w:val="24"/>
        </w:rPr>
        <w:t xml:space="preserve"> </w:t>
      </w:r>
      <w:r>
        <w:rPr>
          <w:rFonts w:eastAsia="Times New Roman"/>
          <w:szCs w:val="24"/>
        </w:rPr>
        <w:t>θ</w:t>
      </w:r>
      <w:r w:rsidRPr="006C1BCD">
        <w:rPr>
          <w:rFonts w:eastAsia="Times New Roman"/>
          <w:szCs w:val="24"/>
        </w:rPr>
        <w:t xml:space="preserve">α χάσετε και μετά </w:t>
      </w:r>
      <w:r>
        <w:rPr>
          <w:rFonts w:eastAsia="Times New Roman"/>
          <w:szCs w:val="24"/>
        </w:rPr>
        <w:t xml:space="preserve">θα υποστείτε </w:t>
      </w:r>
      <w:r w:rsidRPr="006C1BCD">
        <w:rPr>
          <w:rFonts w:eastAsia="Times New Roman"/>
          <w:szCs w:val="24"/>
        </w:rPr>
        <w:lastRenderedPageBreak/>
        <w:t>την απόλυτη συντριβή στις βουλευτικές εκλογές</w:t>
      </w:r>
      <w:r>
        <w:rPr>
          <w:rFonts w:eastAsia="Times New Roman"/>
          <w:szCs w:val="24"/>
        </w:rPr>
        <w:t>.</w:t>
      </w:r>
      <w:r w:rsidRPr="006C1BCD">
        <w:rPr>
          <w:rFonts w:eastAsia="Times New Roman"/>
          <w:szCs w:val="24"/>
        </w:rPr>
        <w:t xml:space="preserve"> </w:t>
      </w:r>
      <w:r>
        <w:rPr>
          <w:rFonts w:eastAsia="Times New Roman"/>
          <w:szCs w:val="24"/>
        </w:rPr>
        <w:t>Α</w:t>
      </w:r>
      <w:r w:rsidRPr="006C1BCD">
        <w:rPr>
          <w:rFonts w:eastAsia="Times New Roman"/>
          <w:szCs w:val="24"/>
        </w:rPr>
        <w:t>ν κάνετε ταυτόχρονες εκλογές και στήσετε τέσσερις κάλπες</w:t>
      </w:r>
      <w:r>
        <w:rPr>
          <w:rFonts w:eastAsia="Times New Roman"/>
          <w:szCs w:val="24"/>
        </w:rPr>
        <w:t>,</w:t>
      </w:r>
      <w:r w:rsidRPr="006C1BCD">
        <w:rPr>
          <w:rFonts w:eastAsia="Times New Roman"/>
          <w:szCs w:val="24"/>
        </w:rPr>
        <w:t xml:space="preserve"> </w:t>
      </w:r>
      <w:r>
        <w:rPr>
          <w:rFonts w:eastAsia="Times New Roman"/>
          <w:szCs w:val="24"/>
        </w:rPr>
        <w:t>θ</w:t>
      </w:r>
      <w:r w:rsidRPr="006C1BCD">
        <w:rPr>
          <w:rFonts w:eastAsia="Times New Roman"/>
          <w:szCs w:val="24"/>
        </w:rPr>
        <w:t xml:space="preserve">α χάσετε και στις </w:t>
      </w:r>
      <w:r>
        <w:rPr>
          <w:rFonts w:eastAsia="Times New Roman"/>
          <w:szCs w:val="24"/>
        </w:rPr>
        <w:t xml:space="preserve">τέσσερις. </w:t>
      </w:r>
    </w:p>
    <w:p w14:paraId="09855D42" w14:textId="77777777" w:rsidR="00BE639A" w:rsidRDefault="00A212EC">
      <w:pPr>
        <w:spacing w:line="600" w:lineRule="auto"/>
        <w:ind w:firstLine="720"/>
        <w:jc w:val="both"/>
        <w:rPr>
          <w:rFonts w:eastAsia="Times New Roman"/>
          <w:szCs w:val="24"/>
        </w:rPr>
      </w:pPr>
      <w:r>
        <w:rPr>
          <w:rFonts w:eastAsia="Times New Roman"/>
          <w:szCs w:val="24"/>
        </w:rPr>
        <w:t>Μέχρι εδώ ήταν η διαδρομή αυτής της Κ</w:t>
      </w:r>
      <w:r w:rsidRPr="006C1BCD">
        <w:rPr>
          <w:rFonts w:eastAsia="Times New Roman"/>
          <w:szCs w:val="24"/>
        </w:rPr>
        <w:t>υβέρνησης που συνέδεσε τ</w:t>
      </w:r>
      <w:r w:rsidRPr="006C1BCD">
        <w:rPr>
          <w:rFonts w:eastAsia="Times New Roman"/>
          <w:szCs w:val="24"/>
        </w:rPr>
        <w:t xml:space="preserve">η θητεία της με ένα </w:t>
      </w:r>
      <w:r>
        <w:rPr>
          <w:rFonts w:eastAsia="Times New Roman"/>
          <w:szCs w:val="24"/>
        </w:rPr>
        <w:t>επώδυνο και αχρείαστο μνημόνιο,</w:t>
      </w:r>
      <w:r w:rsidRPr="006C1BCD">
        <w:rPr>
          <w:rFonts w:eastAsia="Times New Roman"/>
          <w:szCs w:val="24"/>
        </w:rPr>
        <w:t xml:space="preserve"> με την παραχώρηση της δημόσιας περιουσίας </w:t>
      </w:r>
      <w:r>
        <w:rPr>
          <w:rFonts w:eastAsia="Times New Roman"/>
          <w:szCs w:val="24"/>
        </w:rPr>
        <w:t>σ</w:t>
      </w:r>
      <w:r w:rsidRPr="006C1BCD">
        <w:rPr>
          <w:rFonts w:eastAsia="Times New Roman"/>
          <w:szCs w:val="24"/>
        </w:rPr>
        <w:t xml:space="preserve">τους δανειστές για </w:t>
      </w:r>
      <w:r>
        <w:rPr>
          <w:rFonts w:eastAsia="Times New Roman"/>
          <w:szCs w:val="24"/>
        </w:rPr>
        <w:t>ενενήντα εννέα</w:t>
      </w:r>
      <w:r w:rsidRPr="006C1BCD">
        <w:rPr>
          <w:rFonts w:eastAsia="Times New Roman"/>
          <w:szCs w:val="24"/>
        </w:rPr>
        <w:t xml:space="preserve"> χρόνια και με απαράδεκτες εθνικές υποχωρήσεις</w:t>
      </w:r>
      <w:r>
        <w:rPr>
          <w:rFonts w:eastAsia="Times New Roman"/>
          <w:szCs w:val="24"/>
        </w:rPr>
        <w:t>.</w:t>
      </w:r>
    </w:p>
    <w:p w14:paraId="09855D43" w14:textId="77777777" w:rsidR="00BE639A" w:rsidRDefault="00A212EC">
      <w:pPr>
        <w:spacing w:line="600" w:lineRule="auto"/>
        <w:ind w:firstLine="720"/>
        <w:jc w:val="both"/>
        <w:rPr>
          <w:rFonts w:eastAsia="Times New Roman"/>
          <w:szCs w:val="24"/>
        </w:rPr>
      </w:pPr>
      <w:r>
        <w:rPr>
          <w:rFonts w:eastAsia="Times New Roman"/>
          <w:szCs w:val="24"/>
        </w:rPr>
        <w:t>Ό</w:t>
      </w:r>
      <w:r w:rsidRPr="006C1BCD">
        <w:rPr>
          <w:rFonts w:eastAsia="Times New Roman"/>
          <w:szCs w:val="24"/>
        </w:rPr>
        <w:t xml:space="preserve">λα αυτά δεν τα ξεχνούν οι Έλληνες πολίτες και περιμένουν να σας δώσουν τη δική </w:t>
      </w:r>
      <w:r w:rsidRPr="006C1BCD">
        <w:rPr>
          <w:rFonts w:eastAsia="Times New Roman"/>
          <w:szCs w:val="24"/>
        </w:rPr>
        <w:t>τους απάντηση</w:t>
      </w:r>
      <w:r>
        <w:rPr>
          <w:rFonts w:eastAsia="Times New Roman"/>
          <w:szCs w:val="24"/>
        </w:rPr>
        <w:t>.</w:t>
      </w:r>
    </w:p>
    <w:p w14:paraId="09855D44" w14:textId="77777777" w:rsidR="00BE639A" w:rsidRDefault="00A212EC">
      <w:pPr>
        <w:spacing w:line="600" w:lineRule="auto"/>
        <w:ind w:firstLine="720"/>
        <w:jc w:val="both"/>
        <w:rPr>
          <w:rFonts w:eastAsia="Times New Roman"/>
          <w:szCs w:val="24"/>
        </w:rPr>
      </w:pPr>
      <w:r w:rsidRPr="006C1BCD">
        <w:rPr>
          <w:rFonts w:eastAsia="Times New Roman"/>
          <w:szCs w:val="24"/>
        </w:rPr>
        <w:t>Σ</w:t>
      </w:r>
      <w:r>
        <w:rPr>
          <w:rFonts w:eastAsia="Times New Roman"/>
          <w:szCs w:val="24"/>
        </w:rPr>
        <w:t>ας</w:t>
      </w:r>
      <w:r w:rsidRPr="006C1BCD">
        <w:rPr>
          <w:rFonts w:eastAsia="Times New Roman"/>
          <w:szCs w:val="24"/>
        </w:rPr>
        <w:t xml:space="preserve"> ευχαριστώ</w:t>
      </w:r>
      <w:r>
        <w:rPr>
          <w:rFonts w:eastAsia="Times New Roman"/>
          <w:szCs w:val="24"/>
        </w:rPr>
        <w:t>.</w:t>
      </w:r>
    </w:p>
    <w:p w14:paraId="09855D45"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55D46"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Βεσυρόπουλο.</w:t>
      </w:r>
    </w:p>
    <w:p w14:paraId="09855D47" w14:textId="77777777" w:rsidR="00BE639A" w:rsidRDefault="00A212EC">
      <w:pPr>
        <w:spacing w:line="600" w:lineRule="auto"/>
        <w:ind w:firstLine="720"/>
        <w:jc w:val="both"/>
        <w:rPr>
          <w:rFonts w:eastAsia="Times New Roman"/>
          <w:szCs w:val="24"/>
        </w:rPr>
      </w:pPr>
      <w:r>
        <w:rPr>
          <w:rFonts w:eastAsia="Times New Roman"/>
          <w:szCs w:val="24"/>
        </w:rPr>
        <w:t>Τ</w:t>
      </w:r>
      <w:r w:rsidRPr="006C1BCD">
        <w:rPr>
          <w:rFonts w:eastAsia="Times New Roman"/>
          <w:szCs w:val="24"/>
        </w:rPr>
        <w:t xml:space="preserve">ο λόγο έχει η </w:t>
      </w:r>
      <w:r>
        <w:rPr>
          <w:rFonts w:eastAsia="Times New Roman"/>
          <w:szCs w:val="24"/>
        </w:rPr>
        <w:t>κ.</w:t>
      </w:r>
      <w:r w:rsidRPr="006C1BCD">
        <w:rPr>
          <w:rFonts w:eastAsia="Times New Roman"/>
          <w:szCs w:val="24"/>
        </w:rPr>
        <w:t xml:space="preserve"> </w:t>
      </w:r>
      <w:r>
        <w:rPr>
          <w:rFonts w:eastAsia="Times New Roman"/>
          <w:szCs w:val="24"/>
        </w:rPr>
        <w:t>Β</w:t>
      </w:r>
      <w:r w:rsidRPr="006C1BCD">
        <w:rPr>
          <w:rFonts w:eastAsia="Times New Roman"/>
          <w:szCs w:val="24"/>
        </w:rPr>
        <w:t>άκη</w:t>
      </w:r>
      <w:r>
        <w:rPr>
          <w:rFonts w:eastAsia="Times New Roman"/>
          <w:szCs w:val="24"/>
        </w:rPr>
        <w:t>,</w:t>
      </w:r>
      <w:r w:rsidRPr="006C1BCD">
        <w:rPr>
          <w:rFonts w:eastAsia="Times New Roman"/>
          <w:szCs w:val="24"/>
        </w:rPr>
        <w:t xml:space="preserve"> Κοινοβουλευτική Εκπρόσωπος του ΣΥΡΙΖΑ</w:t>
      </w:r>
      <w:r>
        <w:rPr>
          <w:rFonts w:eastAsia="Times New Roman"/>
          <w:szCs w:val="24"/>
        </w:rPr>
        <w:t>.</w:t>
      </w:r>
    </w:p>
    <w:p w14:paraId="09855D48" w14:textId="77777777" w:rsidR="00BE639A" w:rsidRDefault="00A212EC">
      <w:pPr>
        <w:spacing w:line="600" w:lineRule="auto"/>
        <w:ind w:firstLine="720"/>
        <w:jc w:val="both"/>
        <w:rPr>
          <w:rFonts w:eastAsia="Times New Roman"/>
          <w:szCs w:val="24"/>
        </w:rPr>
      </w:pPr>
      <w:r w:rsidRPr="00EC1E76">
        <w:rPr>
          <w:rFonts w:eastAsia="Times New Roman"/>
          <w:b/>
          <w:szCs w:val="24"/>
        </w:rPr>
        <w:t>ΦΩΤΕΙΝΗ ΒΑΚΗ:</w:t>
      </w:r>
      <w:r>
        <w:rPr>
          <w:rFonts w:eastAsia="Times New Roman"/>
          <w:szCs w:val="24"/>
        </w:rPr>
        <w:t xml:space="preserve"> </w:t>
      </w:r>
      <w:r w:rsidRPr="006C1BCD">
        <w:rPr>
          <w:rFonts w:eastAsia="Times New Roman"/>
          <w:szCs w:val="24"/>
        </w:rPr>
        <w:t xml:space="preserve"> </w:t>
      </w:r>
      <w:r>
        <w:rPr>
          <w:rFonts w:eastAsia="Times New Roman"/>
          <w:szCs w:val="24"/>
        </w:rPr>
        <w:t>Ε</w:t>
      </w:r>
      <w:r w:rsidRPr="006C1BCD">
        <w:rPr>
          <w:rFonts w:eastAsia="Times New Roman"/>
          <w:szCs w:val="24"/>
        </w:rPr>
        <w:t>υχαριστώ</w:t>
      </w:r>
      <w:r>
        <w:rPr>
          <w:rFonts w:eastAsia="Times New Roman"/>
          <w:szCs w:val="24"/>
        </w:rPr>
        <w:t>,</w:t>
      </w:r>
      <w:r w:rsidRPr="006C1BCD">
        <w:rPr>
          <w:rFonts w:eastAsia="Times New Roman"/>
          <w:szCs w:val="24"/>
        </w:rPr>
        <w:t xml:space="preserve"> κύριε </w:t>
      </w:r>
      <w:r>
        <w:rPr>
          <w:rFonts w:eastAsia="Times New Roman"/>
          <w:szCs w:val="24"/>
        </w:rPr>
        <w:t>Π</w:t>
      </w:r>
      <w:r w:rsidRPr="006C1BCD">
        <w:rPr>
          <w:rFonts w:eastAsia="Times New Roman"/>
          <w:szCs w:val="24"/>
        </w:rPr>
        <w:t>ρόεδρε</w:t>
      </w:r>
      <w:r>
        <w:rPr>
          <w:rFonts w:eastAsia="Times New Roman"/>
          <w:szCs w:val="24"/>
        </w:rPr>
        <w:t>.</w:t>
      </w:r>
    </w:p>
    <w:p w14:paraId="09855D49" w14:textId="77777777" w:rsidR="00BE639A" w:rsidRDefault="00A212EC">
      <w:pPr>
        <w:spacing w:line="600" w:lineRule="auto"/>
        <w:ind w:firstLine="720"/>
        <w:jc w:val="both"/>
        <w:rPr>
          <w:rFonts w:eastAsia="Times New Roman"/>
          <w:szCs w:val="24"/>
        </w:rPr>
      </w:pPr>
      <w:r>
        <w:rPr>
          <w:rFonts w:eastAsia="Times New Roman"/>
          <w:szCs w:val="24"/>
        </w:rPr>
        <w:lastRenderedPageBreak/>
        <w:t>Κυρίες και κύριοι</w:t>
      </w:r>
      <w:r w:rsidRPr="006C1BCD">
        <w:rPr>
          <w:rFonts w:eastAsia="Times New Roman"/>
          <w:szCs w:val="24"/>
        </w:rPr>
        <w:t xml:space="preserve"> </w:t>
      </w:r>
      <w:r>
        <w:rPr>
          <w:rFonts w:eastAsia="Times New Roman"/>
          <w:szCs w:val="24"/>
        </w:rPr>
        <w:t>Β</w:t>
      </w:r>
      <w:r w:rsidRPr="006C1BCD">
        <w:rPr>
          <w:rFonts w:eastAsia="Times New Roman"/>
          <w:szCs w:val="24"/>
        </w:rPr>
        <w:t>ουλευτές</w:t>
      </w:r>
      <w:r>
        <w:rPr>
          <w:rFonts w:eastAsia="Times New Roman"/>
          <w:szCs w:val="24"/>
        </w:rPr>
        <w:t>,</w:t>
      </w:r>
      <w:r w:rsidRPr="006C1BCD">
        <w:rPr>
          <w:rFonts w:eastAsia="Times New Roman"/>
          <w:szCs w:val="24"/>
        </w:rPr>
        <w:t xml:space="preserve"> η </w:t>
      </w:r>
      <w:r>
        <w:rPr>
          <w:rFonts w:eastAsia="Times New Roman"/>
          <w:szCs w:val="24"/>
        </w:rPr>
        <w:t>Α</w:t>
      </w:r>
      <w:r w:rsidRPr="006C1BCD">
        <w:rPr>
          <w:rFonts w:eastAsia="Times New Roman"/>
          <w:szCs w:val="24"/>
        </w:rPr>
        <w:t xml:space="preserve">ναθεώρηση του </w:t>
      </w:r>
      <w:r>
        <w:rPr>
          <w:rFonts w:eastAsia="Times New Roman"/>
          <w:szCs w:val="24"/>
        </w:rPr>
        <w:t>Σ</w:t>
      </w:r>
      <w:r w:rsidRPr="006C1BCD">
        <w:rPr>
          <w:rFonts w:eastAsia="Times New Roman"/>
          <w:szCs w:val="24"/>
        </w:rPr>
        <w:t>υντάγματος</w:t>
      </w:r>
      <w:r>
        <w:rPr>
          <w:rFonts w:eastAsia="Times New Roman"/>
          <w:szCs w:val="24"/>
        </w:rPr>
        <w:t>,</w:t>
      </w:r>
      <w:r w:rsidRPr="006C1BCD">
        <w:rPr>
          <w:rFonts w:eastAsia="Times New Roman"/>
          <w:szCs w:val="24"/>
        </w:rPr>
        <w:t xml:space="preserve"> ως κορυφαία πολιτική πράξη της Δημοκρατίας</w:t>
      </w:r>
      <w:r>
        <w:rPr>
          <w:rFonts w:eastAsia="Times New Roman"/>
          <w:szCs w:val="24"/>
        </w:rPr>
        <w:t>,</w:t>
      </w:r>
      <w:r w:rsidRPr="006C1BCD">
        <w:rPr>
          <w:rFonts w:eastAsia="Times New Roman"/>
          <w:szCs w:val="24"/>
        </w:rPr>
        <w:t xml:space="preserve"> ουδέποτε συνετελέσθη σε ιστορικό κενό</w:t>
      </w:r>
      <w:r>
        <w:rPr>
          <w:rFonts w:eastAsia="Times New Roman"/>
          <w:szCs w:val="24"/>
        </w:rPr>
        <w:t>.</w:t>
      </w:r>
      <w:r w:rsidRPr="006C1BCD">
        <w:rPr>
          <w:rFonts w:eastAsia="Times New Roman"/>
          <w:szCs w:val="24"/>
        </w:rPr>
        <w:t xml:space="preserve"> </w:t>
      </w:r>
      <w:r>
        <w:rPr>
          <w:rFonts w:eastAsia="Times New Roman"/>
          <w:szCs w:val="24"/>
        </w:rPr>
        <w:t>Τ</w:t>
      </w:r>
      <w:r w:rsidRPr="006C1BCD">
        <w:rPr>
          <w:rFonts w:eastAsia="Times New Roman"/>
          <w:szCs w:val="24"/>
        </w:rPr>
        <w:t xml:space="preserve">α σημαντικότερα </w:t>
      </w:r>
      <w:r>
        <w:rPr>
          <w:rFonts w:eastAsia="Times New Roman"/>
          <w:szCs w:val="24"/>
        </w:rPr>
        <w:t>Συ</w:t>
      </w:r>
      <w:r w:rsidRPr="006C1BCD">
        <w:rPr>
          <w:rFonts w:eastAsia="Times New Roman"/>
          <w:szCs w:val="24"/>
        </w:rPr>
        <w:t>ντάγματ</w:t>
      </w:r>
      <w:r>
        <w:rPr>
          <w:rFonts w:eastAsia="Times New Roman"/>
          <w:szCs w:val="24"/>
        </w:rPr>
        <w:t>α</w:t>
      </w:r>
      <w:r w:rsidRPr="006C1BCD">
        <w:rPr>
          <w:rFonts w:eastAsia="Times New Roman"/>
          <w:szCs w:val="24"/>
        </w:rPr>
        <w:t xml:space="preserve"> στην ιστορία γέννησαν επαναστάσ</w:t>
      </w:r>
      <w:r>
        <w:rPr>
          <w:rFonts w:eastAsia="Times New Roman"/>
          <w:szCs w:val="24"/>
        </w:rPr>
        <w:t>εις</w:t>
      </w:r>
      <w:r w:rsidRPr="006C1BCD">
        <w:rPr>
          <w:rFonts w:eastAsia="Times New Roman"/>
          <w:szCs w:val="24"/>
        </w:rPr>
        <w:t xml:space="preserve"> και αγώνες εναντίον δικτατορικών καθεστώτων και ολο</w:t>
      </w:r>
      <w:r w:rsidRPr="006C1BCD">
        <w:rPr>
          <w:rFonts w:eastAsia="Times New Roman"/>
          <w:szCs w:val="24"/>
        </w:rPr>
        <w:t>κληρωτισμών</w:t>
      </w:r>
      <w:r>
        <w:rPr>
          <w:rFonts w:eastAsia="Times New Roman"/>
          <w:szCs w:val="24"/>
        </w:rPr>
        <w:t>.</w:t>
      </w:r>
      <w:r w:rsidRPr="006C1BCD">
        <w:rPr>
          <w:rFonts w:eastAsia="Times New Roman"/>
          <w:szCs w:val="24"/>
        </w:rPr>
        <w:t xml:space="preserve"> </w:t>
      </w:r>
      <w:r>
        <w:rPr>
          <w:rFonts w:eastAsia="Times New Roman"/>
          <w:szCs w:val="24"/>
        </w:rPr>
        <w:t>Ο</w:t>
      </w:r>
      <w:r w:rsidRPr="006C1BCD">
        <w:rPr>
          <w:rFonts w:eastAsia="Times New Roman"/>
          <w:szCs w:val="24"/>
        </w:rPr>
        <w:t>ι συνταγματικές αναθεωρήσεις</w:t>
      </w:r>
      <w:r>
        <w:rPr>
          <w:rFonts w:eastAsia="Times New Roman"/>
          <w:szCs w:val="24"/>
        </w:rPr>
        <w:t>,</w:t>
      </w:r>
      <w:r w:rsidRPr="006C1BCD">
        <w:rPr>
          <w:rFonts w:eastAsia="Times New Roman"/>
          <w:szCs w:val="24"/>
        </w:rPr>
        <w:t xml:space="preserve"> συνακόλουθα</w:t>
      </w:r>
      <w:r>
        <w:rPr>
          <w:rFonts w:eastAsia="Times New Roman"/>
          <w:szCs w:val="24"/>
        </w:rPr>
        <w:t>,</w:t>
      </w:r>
      <w:r w:rsidRPr="006C1BCD">
        <w:rPr>
          <w:rFonts w:eastAsia="Times New Roman"/>
          <w:szCs w:val="24"/>
        </w:rPr>
        <w:t xml:space="preserve"> μολονότι διεξάγονται με πνεύμα συναίνεσης και δεν προκύπτουν ως δωρεά </w:t>
      </w:r>
      <w:r>
        <w:rPr>
          <w:rFonts w:eastAsia="Times New Roman"/>
          <w:szCs w:val="24"/>
        </w:rPr>
        <w:t>ή</w:t>
      </w:r>
      <w:r w:rsidRPr="006C1BCD">
        <w:rPr>
          <w:rFonts w:eastAsia="Times New Roman"/>
          <w:szCs w:val="24"/>
        </w:rPr>
        <w:t xml:space="preserve"> </w:t>
      </w:r>
      <w:r>
        <w:rPr>
          <w:rFonts w:eastAsia="Times New Roman"/>
          <w:szCs w:val="24"/>
        </w:rPr>
        <w:t>σ</w:t>
      </w:r>
      <w:r w:rsidRPr="006C1BCD">
        <w:rPr>
          <w:rFonts w:eastAsia="Times New Roman"/>
          <w:szCs w:val="24"/>
        </w:rPr>
        <w:t>οφία του νομοθέτη</w:t>
      </w:r>
      <w:r>
        <w:rPr>
          <w:rFonts w:eastAsia="Times New Roman"/>
          <w:szCs w:val="24"/>
        </w:rPr>
        <w:t>,</w:t>
      </w:r>
      <w:r w:rsidRPr="006C1BCD">
        <w:rPr>
          <w:rFonts w:eastAsia="Times New Roman"/>
          <w:szCs w:val="24"/>
        </w:rPr>
        <w:t xml:space="preserve"> αλλά εγγρ</w:t>
      </w:r>
      <w:r>
        <w:rPr>
          <w:rFonts w:eastAsia="Times New Roman"/>
          <w:szCs w:val="24"/>
        </w:rPr>
        <w:t>άφουν</w:t>
      </w:r>
      <w:r w:rsidRPr="006C1BCD">
        <w:rPr>
          <w:rFonts w:eastAsia="Times New Roman"/>
          <w:szCs w:val="24"/>
        </w:rPr>
        <w:t xml:space="preserve"> και συμπυκνώνουν συμφέροντα</w:t>
      </w:r>
      <w:r>
        <w:rPr>
          <w:rFonts w:eastAsia="Times New Roman"/>
          <w:szCs w:val="24"/>
        </w:rPr>
        <w:t>,</w:t>
      </w:r>
      <w:r w:rsidRPr="006C1BCD">
        <w:rPr>
          <w:rFonts w:eastAsia="Times New Roman"/>
          <w:szCs w:val="24"/>
        </w:rPr>
        <w:t xml:space="preserve"> κοινωνικούς αγώνες</w:t>
      </w:r>
      <w:r>
        <w:rPr>
          <w:rFonts w:eastAsia="Times New Roman"/>
          <w:szCs w:val="24"/>
        </w:rPr>
        <w:t>,</w:t>
      </w:r>
      <w:r w:rsidRPr="006C1BCD">
        <w:rPr>
          <w:rFonts w:eastAsia="Times New Roman"/>
          <w:szCs w:val="24"/>
        </w:rPr>
        <w:t xml:space="preserve"> αξιακά προτάγματα</w:t>
      </w:r>
      <w:r>
        <w:rPr>
          <w:rFonts w:eastAsia="Times New Roman"/>
          <w:szCs w:val="24"/>
        </w:rPr>
        <w:t>.</w:t>
      </w:r>
    </w:p>
    <w:p w14:paraId="09855D4A" w14:textId="77777777" w:rsidR="00BE639A" w:rsidRDefault="00A212EC">
      <w:pPr>
        <w:spacing w:line="600" w:lineRule="auto"/>
        <w:ind w:firstLine="720"/>
        <w:jc w:val="both"/>
        <w:rPr>
          <w:rFonts w:eastAsia="Times New Roman"/>
          <w:szCs w:val="24"/>
        </w:rPr>
      </w:pPr>
      <w:r>
        <w:rPr>
          <w:rFonts w:eastAsia="Times New Roman"/>
          <w:szCs w:val="24"/>
        </w:rPr>
        <w:t>Σε τι, ε</w:t>
      </w:r>
      <w:r w:rsidRPr="006C1BCD">
        <w:rPr>
          <w:rFonts w:eastAsia="Times New Roman"/>
          <w:szCs w:val="24"/>
        </w:rPr>
        <w:t>πομένως</w:t>
      </w:r>
      <w:r>
        <w:rPr>
          <w:rFonts w:eastAsia="Times New Roman"/>
          <w:szCs w:val="24"/>
        </w:rPr>
        <w:t>,</w:t>
      </w:r>
      <w:r w:rsidRPr="006C1BCD">
        <w:rPr>
          <w:rFonts w:eastAsia="Times New Roman"/>
          <w:szCs w:val="24"/>
        </w:rPr>
        <w:t xml:space="preserve"> αποσκοπ</w:t>
      </w:r>
      <w:r w:rsidRPr="006C1BCD">
        <w:rPr>
          <w:rFonts w:eastAsia="Times New Roman"/>
          <w:szCs w:val="24"/>
        </w:rPr>
        <w:t xml:space="preserve">εί </w:t>
      </w:r>
      <w:r>
        <w:rPr>
          <w:rFonts w:eastAsia="Times New Roman"/>
          <w:szCs w:val="24"/>
        </w:rPr>
        <w:t xml:space="preserve">η </w:t>
      </w:r>
      <w:r w:rsidRPr="006C1BCD">
        <w:rPr>
          <w:rFonts w:eastAsia="Times New Roman"/>
          <w:szCs w:val="24"/>
        </w:rPr>
        <w:t xml:space="preserve">πρόταση </w:t>
      </w:r>
      <w:r>
        <w:rPr>
          <w:rFonts w:eastAsia="Times New Roman"/>
          <w:szCs w:val="24"/>
        </w:rPr>
        <w:t>Α</w:t>
      </w:r>
      <w:r w:rsidRPr="006C1BCD">
        <w:rPr>
          <w:rFonts w:eastAsia="Times New Roman"/>
          <w:szCs w:val="24"/>
        </w:rPr>
        <w:t xml:space="preserve">ναθεώρησης του </w:t>
      </w:r>
      <w:r>
        <w:rPr>
          <w:rFonts w:eastAsia="Times New Roman"/>
          <w:szCs w:val="24"/>
        </w:rPr>
        <w:t>Σ</w:t>
      </w:r>
      <w:r w:rsidRPr="006C1BCD">
        <w:rPr>
          <w:rFonts w:eastAsia="Times New Roman"/>
          <w:szCs w:val="24"/>
        </w:rPr>
        <w:t xml:space="preserve">υντάγματος </w:t>
      </w:r>
      <w:r>
        <w:rPr>
          <w:rFonts w:eastAsia="Times New Roman"/>
          <w:szCs w:val="24"/>
        </w:rPr>
        <w:t>σ</w:t>
      </w:r>
      <w:r w:rsidRPr="006C1BCD">
        <w:rPr>
          <w:rFonts w:eastAsia="Times New Roman"/>
          <w:szCs w:val="24"/>
        </w:rPr>
        <w:t>την παρούσα συγκυρία</w:t>
      </w:r>
      <w:r>
        <w:rPr>
          <w:rFonts w:eastAsia="Times New Roman"/>
          <w:szCs w:val="24"/>
        </w:rPr>
        <w:t>;</w:t>
      </w:r>
      <w:r w:rsidRPr="006C1BCD">
        <w:rPr>
          <w:rFonts w:eastAsia="Times New Roman"/>
          <w:szCs w:val="24"/>
        </w:rPr>
        <w:t xml:space="preserve"> </w:t>
      </w:r>
      <w:r>
        <w:rPr>
          <w:rFonts w:eastAsia="Times New Roman"/>
          <w:szCs w:val="24"/>
        </w:rPr>
        <w:t>Α</w:t>
      </w:r>
      <w:r w:rsidRPr="006C1BCD">
        <w:rPr>
          <w:rFonts w:eastAsia="Times New Roman"/>
          <w:szCs w:val="24"/>
        </w:rPr>
        <w:t xml:space="preserve">ν το Σύνταγμα του 1975 γέννησε </w:t>
      </w:r>
      <w:r>
        <w:rPr>
          <w:rFonts w:eastAsia="Times New Roman"/>
          <w:szCs w:val="24"/>
        </w:rPr>
        <w:t>η</w:t>
      </w:r>
      <w:r w:rsidRPr="006C1BCD">
        <w:rPr>
          <w:rFonts w:eastAsia="Times New Roman"/>
          <w:szCs w:val="24"/>
        </w:rPr>
        <w:t xml:space="preserve"> διττή </w:t>
      </w:r>
      <w:r>
        <w:rPr>
          <w:rFonts w:eastAsia="Times New Roman"/>
          <w:szCs w:val="24"/>
        </w:rPr>
        <w:t>α</w:t>
      </w:r>
      <w:r w:rsidRPr="006C1BCD">
        <w:rPr>
          <w:rFonts w:eastAsia="Times New Roman"/>
          <w:szCs w:val="24"/>
        </w:rPr>
        <w:t xml:space="preserve">νάγκη εδραίωσης της </w:t>
      </w:r>
      <w:r>
        <w:rPr>
          <w:rFonts w:eastAsia="Times New Roman"/>
          <w:szCs w:val="24"/>
        </w:rPr>
        <w:t>δ</w:t>
      </w:r>
      <w:r w:rsidRPr="006C1BCD">
        <w:rPr>
          <w:rFonts w:eastAsia="Times New Roman"/>
          <w:szCs w:val="24"/>
        </w:rPr>
        <w:t xml:space="preserve">ημοκρατίας </w:t>
      </w:r>
      <w:r w:rsidRPr="006C1BCD">
        <w:rPr>
          <w:rFonts w:eastAsia="Times New Roman"/>
          <w:szCs w:val="24"/>
        </w:rPr>
        <w:t>μετά από μία επτάχρονη δικτατορία και συμπερίληψης μιας καθημαγμέν</w:t>
      </w:r>
      <w:r>
        <w:rPr>
          <w:rFonts w:eastAsia="Times New Roman"/>
          <w:szCs w:val="24"/>
        </w:rPr>
        <w:t>η</w:t>
      </w:r>
      <w:r w:rsidRPr="006C1BCD">
        <w:rPr>
          <w:rFonts w:eastAsia="Times New Roman"/>
          <w:szCs w:val="24"/>
        </w:rPr>
        <w:t xml:space="preserve">ς χώρας στην </w:t>
      </w:r>
      <w:r>
        <w:rPr>
          <w:rFonts w:eastAsia="Times New Roman"/>
          <w:szCs w:val="24"/>
        </w:rPr>
        <w:t>ε</w:t>
      </w:r>
      <w:r w:rsidRPr="006C1BCD">
        <w:rPr>
          <w:rFonts w:eastAsia="Times New Roman"/>
          <w:szCs w:val="24"/>
        </w:rPr>
        <w:t>υρωπαϊκή οικογένεια</w:t>
      </w:r>
      <w:r>
        <w:rPr>
          <w:rFonts w:eastAsia="Times New Roman"/>
          <w:szCs w:val="24"/>
        </w:rPr>
        <w:t>,</w:t>
      </w:r>
      <w:r w:rsidRPr="006C1BCD">
        <w:rPr>
          <w:rFonts w:eastAsia="Times New Roman"/>
          <w:szCs w:val="24"/>
        </w:rPr>
        <w:t xml:space="preserve"> την παρούσα πρόταση </w:t>
      </w:r>
      <w:r>
        <w:rPr>
          <w:rFonts w:eastAsia="Times New Roman"/>
          <w:szCs w:val="24"/>
        </w:rPr>
        <w:t>Α</w:t>
      </w:r>
      <w:r w:rsidRPr="006C1BCD">
        <w:rPr>
          <w:rFonts w:eastAsia="Times New Roman"/>
          <w:szCs w:val="24"/>
        </w:rPr>
        <w:t xml:space="preserve">ναθεώρησης του </w:t>
      </w:r>
      <w:r>
        <w:rPr>
          <w:rFonts w:eastAsia="Times New Roman"/>
          <w:szCs w:val="24"/>
        </w:rPr>
        <w:t>Σ</w:t>
      </w:r>
      <w:r w:rsidRPr="006C1BCD">
        <w:rPr>
          <w:rFonts w:eastAsia="Times New Roman"/>
          <w:szCs w:val="24"/>
        </w:rPr>
        <w:t xml:space="preserve">υντάγματος γεννά η ανάγκη δημιουργίας δημοκρατικών αναχωμάτων στην επέλαση του νεοφιλελευθερισμού που στη χώρα </w:t>
      </w:r>
      <w:r>
        <w:rPr>
          <w:rFonts w:eastAsia="Times New Roman"/>
          <w:szCs w:val="24"/>
        </w:rPr>
        <w:t>μας,</w:t>
      </w:r>
      <w:r w:rsidRPr="006C1BCD">
        <w:rPr>
          <w:rFonts w:eastAsia="Times New Roman"/>
          <w:szCs w:val="24"/>
        </w:rPr>
        <w:t xml:space="preserve"> υπό τη μορφή των μνημονίων</w:t>
      </w:r>
      <w:r>
        <w:rPr>
          <w:rFonts w:eastAsia="Times New Roman"/>
          <w:szCs w:val="24"/>
        </w:rPr>
        <w:t>,</w:t>
      </w:r>
      <w:r w:rsidRPr="006C1BCD">
        <w:rPr>
          <w:rFonts w:eastAsia="Times New Roman"/>
          <w:szCs w:val="24"/>
        </w:rPr>
        <w:t xml:space="preserve"> καταστρατήγησ</w:t>
      </w:r>
      <w:r>
        <w:rPr>
          <w:rFonts w:eastAsia="Times New Roman"/>
          <w:szCs w:val="24"/>
        </w:rPr>
        <w:t>ε</w:t>
      </w:r>
      <w:r w:rsidRPr="006C1BCD">
        <w:rPr>
          <w:rFonts w:eastAsia="Times New Roman"/>
          <w:szCs w:val="24"/>
        </w:rPr>
        <w:t xml:space="preserve"> ελευθερίες και δικαιώματα</w:t>
      </w:r>
      <w:r>
        <w:rPr>
          <w:rFonts w:eastAsia="Times New Roman"/>
          <w:szCs w:val="24"/>
        </w:rPr>
        <w:t>,</w:t>
      </w:r>
      <w:r w:rsidRPr="006C1BCD">
        <w:rPr>
          <w:rFonts w:eastAsia="Times New Roman"/>
          <w:szCs w:val="24"/>
        </w:rPr>
        <w:t xml:space="preserve"> υπονόμευσε το κοινωνικό κράτος κ</w:t>
      </w:r>
      <w:r w:rsidRPr="006C1BCD">
        <w:rPr>
          <w:rFonts w:eastAsia="Times New Roman"/>
          <w:szCs w:val="24"/>
        </w:rPr>
        <w:t>αι εξασθένησε δημοκρατικούς θεσμούς</w:t>
      </w:r>
      <w:r>
        <w:rPr>
          <w:rFonts w:eastAsia="Times New Roman"/>
          <w:szCs w:val="24"/>
        </w:rPr>
        <w:t>.</w:t>
      </w:r>
    </w:p>
    <w:p w14:paraId="09855D4B" w14:textId="77777777" w:rsidR="00BE639A" w:rsidRDefault="00A212EC">
      <w:pPr>
        <w:spacing w:line="600" w:lineRule="auto"/>
        <w:ind w:firstLine="720"/>
        <w:jc w:val="both"/>
        <w:rPr>
          <w:rFonts w:eastAsia="Times New Roman"/>
          <w:szCs w:val="24"/>
        </w:rPr>
      </w:pPr>
      <w:r>
        <w:rPr>
          <w:rFonts w:eastAsia="Times New Roman"/>
          <w:szCs w:val="24"/>
        </w:rPr>
        <w:lastRenderedPageBreak/>
        <w:t xml:space="preserve">Ας ανακαλέσουμε τις παράπλευρες, </w:t>
      </w:r>
      <w:r w:rsidRPr="006C1BCD">
        <w:rPr>
          <w:rFonts w:eastAsia="Times New Roman"/>
          <w:szCs w:val="24"/>
        </w:rPr>
        <w:t>πλην οδυνηρές</w:t>
      </w:r>
      <w:r>
        <w:rPr>
          <w:rFonts w:eastAsia="Times New Roman"/>
          <w:szCs w:val="24"/>
        </w:rPr>
        <w:t>,</w:t>
      </w:r>
      <w:r w:rsidRPr="006C1BCD">
        <w:rPr>
          <w:rFonts w:eastAsia="Times New Roman"/>
          <w:szCs w:val="24"/>
        </w:rPr>
        <w:t xml:space="preserve"> απώλειες που επέφεραν τα πρώτα χρόνια των μνημονίων</w:t>
      </w:r>
      <w:r>
        <w:rPr>
          <w:rFonts w:eastAsia="Times New Roman"/>
          <w:szCs w:val="24"/>
        </w:rPr>
        <w:t>:</w:t>
      </w:r>
      <w:r w:rsidRPr="006C1BCD">
        <w:rPr>
          <w:rFonts w:eastAsia="Times New Roman"/>
          <w:szCs w:val="24"/>
        </w:rPr>
        <w:t xml:space="preserve"> </w:t>
      </w:r>
      <w:r>
        <w:rPr>
          <w:rFonts w:eastAsia="Times New Roman"/>
          <w:szCs w:val="24"/>
        </w:rPr>
        <w:t>Ε</w:t>
      </w:r>
      <w:r w:rsidRPr="006C1BCD">
        <w:rPr>
          <w:rFonts w:eastAsia="Times New Roman"/>
          <w:szCs w:val="24"/>
        </w:rPr>
        <w:t xml:space="preserve">ξαΰλωση του ρόλου του </w:t>
      </w:r>
      <w:r>
        <w:rPr>
          <w:rFonts w:eastAsia="Times New Roman"/>
          <w:szCs w:val="24"/>
        </w:rPr>
        <w:t>Κ</w:t>
      </w:r>
      <w:r w:rsidRPr="006C1BCD">
        <w:rPr>
          <w:rFonts w:eastAsia="Times New Roman"/>
          <w:szCs w:val="24"/>
        </w:rPr>
        <w:t>οινοβουλίου</w:t>
      </w:r>
      <w:r>
        <w:rPr>
          <w:rFonts w:eastAsia="Times New Roman"/>
          <w:szCs w:val="24"/>
        </w:rPr>
        <w:t>,</w:t>
      </w:r>
      <w:r w:rsidRPr="006C1BCD">
        <w:rPr>
          <w:rFonts w:eastAsia="Times New Roman"/>
          <w:szCs w:val="24"/>
        </w:rPr>
        <w:t xml:space="preserve"> κρίση των </w:t>
      </w:r>
      <w:r>
        <w:rPr>
          <w:rFonts w:eastAsia="Times New Roman"/>
          <w:szCs w:val="24"/>
        </w:rPr>
        <w:t>θ</w:t>
      </w:r>
      <w:r w:rsidRPr="006C1BCD">
        <w:rPr>
          <w:rFonts w:eastAsia="Times New Roman"/>
          <w:szCs w:val="24"/>
        </w:rPr>
        <w:t>εσμών</w:t>
      </w:r>
      <w:r>
        <w:rPr>
          <w:rFonts w:eastAsia="Times New Roman"/>
          <w:szCs w:val="24"/>
        </w:rPr>
        <w:t>,</w:t>
      </w:r>
      <w:r w:rsidRPr="006C1BCD">
        <w:rPr>
          <w:rFonts w:eastAsia="Times New Roman"/>
          <w:szCs w:val="24"/>
        </w:rPr>
        <w:t xml:space="preserve"> απαξίωση του πολιτικού συστήματος και μία επικίνδυνη άνοδος του</w:t>
      </w:r>
      <w:r w:rsidRPr="006C1BCD">
        <w:rPr>
          <w:rFonts w:eastAsia="Times New Roman"/>
          <w:szCs w:val="24"/>
        </w:rPr>
        <w:t xml:space="preserve"> φασισμού</w:t>
      </w:r>
      <w:r>
        <w:rPr>
          <w:rFonts w:eastAsia="Times New Roman"/>
          <w:szCs w:val="24"/>
        </w:rPr>
        <w:t>. Η χρεοκοπία στην οικονομία</w:t>
      </w:r>
      <w:r w:rsidRPr="006C1BCD">
        <w:rPr>
          <w:rFonts w:eastAsia="Times New Roman"/>
          <w:szCs w:val="24"/>
        </w:rPr>
        <w:t xml:space="preserve"> που επέβαλε τα δημοσι</w:t>
      </w:r>
      <w:r>
        <w:rPr>
          <w:rFonts w:eastAsia="Times New Roman"/>
          <w:szCs w:val="24"/>
        </w:rPr>
        <w:t xml:space="preserve">ονομικά προγράμματα προσαρμογής, ήτοι </w:t>
      </w:r>
      <w:r w:rsidRPr="006C1BCD">
        <w:rPr>
          <w:rFonts w:eastAsia="Times New Roman"/>
          <w:szCs w:val="24"/>
        </w:rPr>
        <w:t>μ</w:t>
      </w:r>
      <w:r>
        <w:rPr>
          <w:rFonts w:eastAsia="Times New Roman"/>
          <w:szCs w:val="24"/>
        </w:rPr>
        <w:t>ι</w:t>
      </w:r>
      <w:r w:rsidRPr="006C1BCD">
        <w:rPr>
          <w:rFonts w:eastAsia="Times New Roman"/>
          <w:szCs w:val="24"/>
        </w:rPr>
        <w:t>α δυσβάσταχτη λιτότητα</w:t>
      </w:r>
      <w:r>
        <w:rPr>
          <w:rFonts w:eastAsia="Times New Roman"/>
          <w:szCs w:val="24"/>
        </w:rPr>
        <w:t>,</w:t>
      </w:r>
      <w:r w:rsidRPr="006C1BCD">
        <w:rPr>
          <w:rFonts w:eastAsia="Times New Roman"/>
          <w:szCs w:val="24"/>
        </w:rPr>
        <w:t xml:space="preserve"> φαίνεται να συνεπάγεται πάντοτε τη λιτότητα στη </w:t>
      </w:r>
      <w:r>
        <w:rPr>
          <w:rFonts w:eastAsia="Times New Roman"/>
          <w:szCs w:val="24"/>
        </w:rPr>
        <w:t>δ</w:t>
      </w:r>
      <w:r w:rsidRPr="006C1BCD">
        <w:rPr>
          <w:rFonts w:eastAsia="Times New Roman"/>
          <w:szCs w:val="24"/>
        </w:rPr>
        <w:t>ημοκρατία</w:t>
      </w:r>
      <w:r>
        <w:rPr>
          <w:rFonts w:eastAsia="Times New Roman"/>
          <w:szCs w:val="24"/>
        </w:rPr>
        <w:t>.</w:t>
      </w:r>
      <w:r w:rsidRPr="006C1BCD">
        <w:rPr>
          <w:rFonts w:eastAsia="Times New Roman"/>
          <w:szCs w:val="24"/>
        </w:rPr>
        <w:t xml:space="preserve"> </w:t>
      </w:r>
      <w:r>
        <w:rPr>
          <w:rFonts w:eastAsia="Times New Roman"/>
          <w:szCs w:val="24"/>
        </w:rPr>
        <w:t>Δ</w:t>
      </w:r>
      <w:r w:rsidRPr="006C1BCD">
        <w:rPr>
          <w:rFonts w:eastAsia="Times New Roman"/>
          <w:szCs w:val="24"/>
        </w:rPr>
        <w:t>ιότι προγράμματα που συρρικνώνουν εισοδήματα και δημόσιες δαπάνες</w:t>
      </w:r>
      <w:r>
        <w:rPr>
          <w:rFonts w:eastAsia="Times New Roman"/>
          <w:szCs w:val="24"/>
        </w:rPr>
        <w:t>,</w:t>
      </w:r>
      <w:r w:rsidRPr="006C1BCD">
        <w:rPr>
          <w:rFonts w:eastAsia="Times New Roman"/>
          <w:szCs w:val="24"/>
        </w:rPr>
        <w:t xml:space="preserve"> αυξάν</w:t>
      </w:r>
      <w:r w:rsidRPr="006C1BCD">
        <w:rPr>
          <w:rFonts w:eastAsia="Times New Roman"/>
          <w:szCs w:val="24"/>
        </w:rPr>
        <w:t>ουν αλματωδώς την ανεργία</w:t>
      </w:r>
      <w:r>
        <w:rPr>
          <w:rFonts w:eastAsia="Times New Roman"/>
          <w:szCs w:val="24"/>
        </w:rPr>
        <w:t>,</w:t>
      </w:r>
      <w:r w:rsidRPr="006C1BCD">
        <w:rPr>
          <w:rFonts w:eastAsia="Times New Roman"/>
          <w:szCs w:val="24"/>
        </w:rPr>
        <w:t xml:space="preserve"> στερούν τα ιερά και απαράγραπτα δικαιώματα του </w:t>
      </w:r>
      <w:r>
        <w:rPr>
          <w:rFonts w:eastAsia="Times New Roman"/>
          <w:szCs w:val="24"/>
        </w:rPr>
        <w:t>π</w:t>
      </w:r>
      <w:r w:rsidRPr="006C1BCD">
        <w:rPr>
          <w:rFonts w:eastAsia="Times New Roman"/>
          <w:szCs w:val="24"/>
        </w:rPr>
        <w:t>ολίτη</w:t>
      </w:r>
      <w:r>
        <w:rPr>
          <w:rFonts w:eastAsia="Times New Roman"/>
          <w:szCs w:val="24"/>
        </w:rPr>
        <w:t>,</w:t>
      </w:r>
      <w:r w:rsidRPr="006C1BCD">
        <w:rPr>
          <w:rFonts w:eastAsia="Times New Roman"/>
          <w:szCs w:val="24"/>
        </w:rPr>
        <w:t xml:space="preserve"> όπως την εργασία</w:t>
      </w:r>
      <w:r>
        <w:rPr>
          <w:rFonts w:eastAsia="Times New Roman"/>
          <w:szCs w:val="24"/>
        </w:rPr>
        <w:t>,</w:t>
      </w:r>
      <w:r w:rsidRPr="006C1BCD">
        <w:rPr>
          <w:rFonts w:eastAsia="Times New Roman"/>
          <w:szCs w:val="24"/>
        </w:rPr>
        <w:t xml:space="preserve"> τη στέγη</w:t>
      </w:r>
      <w:r>
        <w:rPr>
          <w:rFonts w:eastAsia="Times New Roman"/>
          <w:szCs w:val="24"/>
        </w:rPr>
        <w:t>,</w:t>
      </w:r>
      <w:r w:rsidRPr="006C1BCD">
        <w:rPr>
          <w:rFonts w:eastAsia="Times New Roman"/>
          <w:szCs w:val="24"/>
        </w:rPr>
        <w:t xml:space="preserve"> την ασφάλιση</w:t>
      </w:r>
      <w:r>
        <w:rPr>
          <w:rFonts w:eastAsia="Times New Roman"/>
          <w:szCs w:val="24"/>
        </w:rPr>
        <w:t>,</w:t>
      </w:r>
      <w:r w:rsidRPr="006C1BCD">
        <w:rPr>
          <w:rFonts w:eastAsia="Times New Roman"/>
          <w:szCs w:val="24"/>
        </w:rPr>
        <w:t xml:space="preserve"> τουτέστιν την αξιοπρέπει</w:t>
      </w:r>
      <w:r>
        <w:rPr>
          <w:rFonts w:eastAsia="Times New Roman"/>
          <w:szCs w:val="24"/>
        </w:rPr>
        <w:t>α</w:t>
      </w:r>
      <w:r w:rsidRPr="006C1BCD">
        <w:rPr>
          <w:rFonts w:eastAsia="Times New Roman"/>
          <w:szCs w:val="24"/>
        </w:rPr>
        <w:t xml:space="preserve"> που εγγυάται ένα υλικό μίνιμουμ διαβίωσης</w:t>
      </w:r>
      <w:r>
        <w:rPr>
          <w:rFonts w:eastAsia="Times New Roman"/>
          <w:szCs w:val="24"/>
        </w:rPr>
        <w:t>,</w:t>
      </w:r>
      <w:r w:rsidRPr="006C1BCD">
        <w:rPr>
          <w:rFonts w:eastAsia="Times New Roman"/>
          <w:szCs w:val="24"/>
        </w:rPr>
        <w:t xml:space="preserve"> δεν δύνανται να διασφαλίζουν τη συναίνεση ή να εδράζονται σε κάποιο κοινωνικό συμβόλαιο</w:t>
      </w:r>
      <w:r>
        <w:rPr>
          <w:rFonts w:eastAsia="Times New Roman"/>
          <w:szCs w:val="24"/>
        </w:rPr>
        <w:t>.</w:t>
      </w:r>
    </w:p>
    <w:p w14:paraId="09855D4C" w14:textId="77777777" w:rsidR="00BE639A" w:rsidRDefault="00A212EC">
      <w:pPr>
        <w:spacing w:line="600" w:lineRule="auto"/>
        <w:ind w:firstLine="720"/>
        <w:jc w:val="both"/>
        <w:rPr>
          <w:rFonts w:eastAsia="Times New Roman"/>
          <w:szCs w:val="24"/>
        </w:rPr>
      </w:pPr>
      <w:r>
        <w:rPr>
          <w:rFonts w:eastAsia="Times New Roman"/>
          <w:szCs w:val="24"/>
        </w:rPr>
        <w:t>Επιβάλλονται, σ</w:t>
      </w:r>
      <w:r w:rsidRPr="006C1BCD">
        <w:rPr>
          <w:rFonts w:eastAsia="Times New Roman"/>
          <w:szCs w:val="24"/>
        </w:rPr>
        <w:t>υνεπώς</w:t>
      </w:r>
      <w:r>
        <w:rPr>
          <w:rFonts w:eastAsia="Times New Roman"/>
          <w:szCs w:val="24"/>
        </w:rPr>
        <w:t>,</w:t>
      </w:r>
      <w:r w:rsidRPr="006C1BCD">
        <w:rPr>
          <w:rFonts w:eastAsia="Times New Roman"/>
          <w:szCs w:val="24"/>
        </w:rPr>
        <w:t xml:space="preserve"> με κόστος θεσμικές εκτροπές</w:t>
      </w:r>
      <w:r>
        <w:rPr>
          <w:rFonts w:eastAsia="Times New Roman"/>
          <w:szCs w:val="24"/>
        </w:rPr>
        <w:t>,</w:t>
      </w:r>
      <w:r w:rsidRPr="006C1BCD">
        <w:rPr>
          <w:rFonts w:eastAsia="Times New Roman"/>
          <w:szCs w:val="24"/>
        </w:rPr>
        <w:t xml:space="preserve"> μικρά κοινοβουλευτικά πραξικοπήματα</w:t>
      </w:r>
      <w:r>
        <w:rPr>
          <w:rFonts w:eastAsia="Times New Roman"/>
          <w:szCs w:val="24"/>
        </w:rPr>
        <w:t>,</w:t>
      </w:r>
      <w:r w:rsidRPr="006C1BCD">
        <w:rPr>
          <w:rFonts w:eastAsia="Times New Roman"/>
          <w:szCs w:val="24"/>
        </w:rPr>
        <w:t xml:space="preserve"> καταδικάζοντας τη νομοθετική εξουσία του πολιτεύματος σε ρόλο παρατηρητή</w:t>
      </w:r>
      <w:r>
        <w:rPr>
          <w:rFonts w:eastAsia="Times New Roman"/>
          <w:szCs w:val="24"/>
        </w:rPr>
        <w:t>,</w:t>
      </w:r>
      <w:r w:rsidRPr="006C1BCD">
        <w:rPr>
          <w:rFonts w:eastAsia="Times New Roman"/>
          <w:szCs w:val="24"/>
        </w:rPr>
        <w:t xml:space="preserve"> διο</w:t>
      </w:r>
      <w:r w:rsidRPr="006C1BCD">
        <w:rPr>
          <w:rFonts w:eastAsia="Times New Roman"/>
          <w:szCs w:val="24"/>
        </w:rPr>
        <w:t>ρίζοντας ακόμη τεχνοκράτες πρωθυπουργούς</w:t>
      </w:r>
      <w:r>
        <w:rPr>
          <w:rFonts w:eastAsia="Times New Roman"/>
          <w:szCs w:val="24"/>
        </w:rPr>
        <w:t>.</w:t>
      </w:r>
      <w:r w:rsidRPr="006C1BCD">
        <w:rPr>
          <w:rFonts w:eastAsia="Times New Roman"/>
          <w:szCs w:val="24"/>
        </w:rPr>
        <w:t xml:space="preserve"> </w:t>
      </w:r>
    </w:p>
    <w:p w14:paraId="09855D4D" w14:textId="77777777" w:rsidR="00BE639A" w:rsidRDefault="00A212EC">
      <w:pPr>
        <w:spacing w:line="600" w:lineRule="auto"/>
        <w:ind w:firstLine="720"/>
        <w:jc w:val="both"/>
        <w:rPr>
          <w:rFonts w:eastAsia="Times New Roman"/>
          <w:szCs w:val="24"/>
        </w:rPr>
      </w:pPr>
      <w:r>
        <w:rPr>
          <w:rFonts w:eastAsia="Times New Roman"/>
          <w:szCs w:val="24"/>
        </w:rPr>
        <w:lastRenderedPageBreak/>
        <w:t>Η μομφή της</w:t>
      </w:r>
      <w:r w:rsidRPr="006C1BCD">
        <w:rPr>
          <w:rFonts w:eastAsia="Times New Roman"/>
          <w:szCs w:val="24"/>
        </w:rPr>
        <w:t xml:space="preserve"> </w:t>
      </w:r>
      <w:r>
        <w:rPr>
          <w:rFonts w:eastAsia="Times New Roman"/>
          <w:szCs w:val="24"/>
        </w:rPr>
        <w:t>«συριζοποίησης»</w:t>
      </w:r>
      <w:r w:rsidRPr="006C1BCD">
        <w:rPr>
          <w:rFonts w:eastAsia="Times New Roman"/>
          <w:szCs w:val="24"/>
        </w:rPr>
        <w:t xml:space="preserve"> που επιρρίπτει </w:t>
      </w:r>
      <w:r>
        <w:rPr>
          <w:rFonts w:eastAsia="Times New Roman"/>
          <w:szCs w:val="24"/>
        </w:rPr>
        <w:t>η</w:t>
      </w:r>
      <w:r w:rsidRPr="006C1BCD">
        <w:rPr>
          <w:rFonts w:eastAsia="Times New Roman"/>
          <w:szCs w:val="24"/>
        </w:rPr>
        <w:t xml:space="preserve"> Αξιωματική Αντιπολίτευση στην πρότασή μας της </w:t>
      </w:r>
      <w:r>
        <w:rPr>
          <w:rFonts w:eastAsia="Times New Roman"/>
          <w:szCs w:val="24"/>
        </w:rPr>
        <w:t>Α</w:t>
      </w:r>
      <w:r w:rsidRPr="006C1BCD">
        <w:rPr>
          <w:rFonts w:eastAsia="Times New Roman"/>
          <w:szCs w:val="24"/>
        </w:rPr>
        <w:t xml:space="preserve">ναθεώρησης του </w:t>
      </w:r>
      <w:r>
        <w:rPr>
          <w:rFonts w:eastAsia="Times New Roman"/>
          <w:szCs w:val="24"/>
        </w:rPr>
        <w:t>Σ</w:t>
      </w:r>
      <w:r w:rsidRPr="006C1BCD">
        <w:rPr>
          <w:rFonts w:eastAsia="Times New Roman"/>
          <w:szCs w:val="24"/>
        </w:rPr>
        <w:t xml:space="preserve">υντάγματος δεν είναι τίποτε άλλο παρά η θωράκιση της </w:t>
      </w:r>
      <w:r>
        <w:rPr>
          <w:rFonts w:eastAsia="Times New Roman"/>
          <w:szCs w:val="24"/>
        </w:rPr>
        <w:t>δ</w:t>
      </w:r>
      <w:r w:rsidRPr="006C1BCD">
        <w:rPr>
          <w:rFonts w:eastAsia="Times New Roman"/>
          <w:szCs w:val="24"/>
        </w:rPr>
        <w:t>ημοκρατίας δι</w:t>
      </w:r>
      <w:r>
        <w:rPr>
          <w:rFonts w:eastAsia="Times New Roman"/>
          <w:szCs w:val="24"/>
        </w:rPr>
        <w:t>ά</w:t>
      </w:r>
      <w:r>
        <w:rPr>
          <w:rFonts w:eastAsia="Times New Roman"/>
          <w:szCs w:val="24"/>
        </w:rPr>
        <w:t xml:space="preserve"> </w:t>
      </w:r>
      <w:r w:rsidRPr="006C1BCD">
        <w:rPr>
          <w:rFonts w:eastAsia="Times New Roman"/>
          <w:szCs w:val="24"/>
        </w:rPr>
        <w:t>μέσου μιας νέας αρχιτεκτονικής του π</w:t>
      </w:r>
      <w:r w:rsidRPr="006C1BCD">
        <w:rPr>
          <w:rFonts w:eastAsia="Times New Roman"/>
          <w:szCs w:val="24"/>
        </w:rPr>
        <w:t>ολιτεύματος</w:t>
      </w:r>
      <w:r>
        <w:rPr>
          <w:rFonts w:eastAsia="Times New Roman"/>
          <w:szCs w:val="24"/>
        </w:rPr>
        <w:t>,</w:t>
      </w:r>
      <w:r w:rsidRPr="006C1BCD">
        <w:rPr>
          <w:rFonts w:eastAsia="Times New Roman"/>
          <w:szCs w:val="24"/>
        </w:rPr>
        <w:t xml:space="preserve"> της εισαγωγής </w:t>
      </w:r>
      <w:r>
        <w:rPr>
          <w:rFonts w:eastAsia="Times New Roman"/>
          <w:szCs w:val="24"/>
        </w:rPr>
        <w:t>θ</w:t>
      </w:r>
      <w:r w:rsidRPr="006C1BCD">
        <w:rPr>
          <w:rFonts w:eastAsia="Times New Roman"/>
          <w:szCs w:val="24"/>
        </w:rPr>
        <w:t xml:space="preserve">εσμών άμεσης </w:t>
      </w:r>
      <w:r>
        <w:rPr>
          <w:rFonts w:eastAsia="Times New Roman"/>
          <w:szCs w:val="24"/>
        </w:rPr>
        <w:t>δ</w:t>
      </w:r>
      <w:r w:rsidRPr="006C1BCD">
        <w:rPr>
          <w:rFonts w:eastAsia="Times New Roman"/>
          <w:szCs w:val="24"/>
        </w:rPr>
        <w:t>ημοκρατίας</w:t>
      </w:r>
      <w:r>
        <w:rPr>
          <w:rFonts w:eastAsia="Times New Roman"/>
          <w:szCs w:val="24"/>
        </w:rPr>
        <w:t>,</w:t>
      </w:r>
      <w:r w:rsidRPr="006C1BCD">
        <w:rPr>
          <w:rFonts w:eastAsia="Times New Roman"/>
          <w:szCs w:val="24"/>
        </w:rPr>
        <w:t xml:space="preserve"> που θα λειτουργούν </w:t>
      </w:r>
      <w:r>
        <w:rPr>
          <w:rFonts w:eastAsia="Times New Roman"/>
          <w:szCs w:val="24"/>
        </w:rPr>
        <w:t>ό</w:t>
      </w:r>
      <w:r w:rsidRPr="006C1BCD">
        <w:rPr>
          <w:rFonts w:eastAsia="Times New Roman"/>
          <w:szCs w:val="24"/>
        </w:rPr>
        <w:t xml:space="preserve">χι </w:t>
      </w:r>
      <w:r>
        <w:rPr>
          <w:rFonts w:eastAsia="Times New Roman"/>
          <w:szCs w:val="24"/>
        </w:rPr>
        <w:t>β</w:t>
      </w:r>
      <w:r w:rsidRPr="006C1BCD">
        <w:rPr>
          <w:rFonts w:eastAsia="Times New Roman"/>
          <w:szCs w:val="24"/>
        </w:rPr>
        <w:t>εβαίως ως υποκατάστατο</w:t>
      </w:r>
      <w:r>
        <w:rPr>
          <w:rFonts w:eastAsia="Times New Roman"/>
          <w:szCs w:val="24"/>
        </w:rPr>
        <w:t>, αλλά ως</w:t>
      </w:r>
      <w:r w:rsidRPr="006C1BCD">
        <w:rPr>
          <w:rFonts w:eastAsia="Times New Roman"/>
          <w:szCs w:val="24"/>
        </w:rPr>
        <w:t xml:space="preserve"> ενίσχυση της αντιπροσωπευτικής δημοκρατίας</w:t>
      </w:r>
      <w:r>
        <w:rPr>
          <w:rFonts w:eastAsia="Times New Roman"/>
          <w:szCs w:val="24"/>
        </w:rPr>
        <w:t>,</w:t>
      </w:r>
      <w:r w:rsidRPr="006C1BCD">
        <w:rPr>
          <w:rFonts w:eastAsia="Times New Roman"/>
          <w:szCs w:val="24"/>
        </w:rPr>
        <w:t xml:space="preserve"> ενδυναμώνοντας τη φωνή του πολίτη και της συνταγματικής θεμελίωσης κοινωνικών δικαιωμάτων και των κοιν</w:t>
      </w:r>
      <w:r w:rsidRPr="006C1BCD">
        <w:rPr>
          <w:rFonts w:eastAsia="Times New Roman"/>
          <w:szCs w:val="24"/>
        </w:rPr>
        <w:t>ών</w:t>
      </w:r>
      <w:r>
        <w:rPr>
          <w:rFonts w:eastAsia="Times New Roman"/>
          <w:szCs w:val="24"/>
        </w:rPr>
        <w:t>.</w:t>
      </w:r>
    </w:p>
    <w:p w14:paraId="09855D4E" w14:textId="77777777" w:rsidR="00BE639A" w:rsidRDefault="00A212EC">
      <w:pPr>
        <w:spacing w:line="600" w:lineRule="auto"/>
        <w:ind w:firstLine="720"/>
        <w:jc w:val="both"/>
        <w:rPr>
          <w:rFonts w:eastAsia="Times New Roman"/>
          <w:szCs w:val="24"/>
        </w:rPr>
      </w:pPr>
      <w:r>
        <w:rPr>
          <w:rFonts w:eastAsia="Times New Roman"/>
          <w:szCs w:val="24"/>
        </w:rPr>
        <w:t xml:space="preserve">Βεβαίως, δεν μας εκπλήσσει η </w:t>
      </w:r>
      <w:r w:rsidRPr="006C1BCD">
        <w:rPr>
          <w:rFonts w:eastAsia="Times New Roman"/>
          <w:szCs w:val="24"/>
        </w:rPr>
        <w:t>εναντίωσ</w:t>
      </w:r>
      <w:r>
        <w:rPr>
          <w:rFonts w:eastAsia="Times New Roman"/>
          <w:szCs w:val="24"/>
        </w:rPr>
        <w:t>ή</w:t>
      </w:r>
      <w:r w:rsidRPr="006C1BCD">
        <w:rPr>
          <w:rFonts w:eastAsia="Times New Roman"/>
          <w:szCs w:val="24"/>
        </w:rPr>
        <w:t xml:space="preserve"> σας στη </w:t>
      </w:r>
      <w:r>
        <w:rPr>
          <w:rFonts w:eastAsia="Times New Roman"/>
          <w:szCs w:val="24"/>
        </w:rPr>
        <w:t>σ</w:t>
      </w:r>
      <w:r w:rsidRPr="006C1BCD">
        <w:rPr>
          <w:rFonts w:eastAsia="Times New Roman"/>
          <w:szCs w:val="24"/>
        </w:rPr>
        <w:t>υνταγματική θεμελίωση κοινωνικών δικαιωμάτων</w:t>
      </w:r>
      <w:r>
        <w:rPr>
          <w:rFonts w:eastAsia="Times New Roman"/>
          <w:szCs w:val="24"/>
        </w:rPr>
        <w:t>.</w:t>
      </w:r>
      <w:r w:rsidRPr="006C1BCD">
        <w:rPr>
          <w:rFonts w:eastAsia="Times New Roman"/>
          <w:szCs w:val="24"/>
        </w:rPr>
        <w:t xml:space="preserve"> </w:t>
      </w:r>
      <w:r>
        <w:rPr>
          <w:rFonts w:eastAsia="Times New Roman"/>
          <w:szCs w:val="24"/>
        </w:rPr>
        <w:t>Κ</w:t>
      </w:r>
      <w:r w:rsidRPr="006C1BCD">
        <w:rPr>
          <w:rFonts w:eastAsia="Times New Roman"/>
          <w:szCs w:val="24"/>
        </w:rPr>
        <w:t>αι δεν μας εκπλήσσει</w:t>
      </w:r>
      <w:r>
        <w:rPr>
          <w:rFonts w:eastAsia="Times New Roman"/>
          <w:szCs w:val="24"/>
        </w:rPr>
        <w:t>, διότι διά</w:t>
      </w:r>
      <w:r w:rsidRPr="006C1BCD">
        <w:rPr>
          <w:rFonts w:eastAsia="Times New Roman"/>
          <w:szCs w:val="24"/>
        </w:rPr>
        <w:t xml:space="preserve"> στόματος του </w:t>
      </w:r>
      <w:r>
        <w:rPr>
          <w:rFonts w:eastAsia="Times New Roman"/>
          <w:szCs w:val="24"/>
        </w:rPr>
        <w:t>Α</w:t>
      </w:r>
      <w:r w:rsidRPr="006C1BCD">
        <w:rPr>
          <w:rFonts w:eastAsia="Times New Roman"/>
          <w:szCs w:val="24"/>
        </w:rPr>
        <w:t>ρχηγού σας θεωρείτε την κοινωνική ανισότητα ως μία φυσική κατάσταση και δεν τρέφετε αυταπά</w:t>
      </w:r>
      <w:r>
        <w:rPr>
          <w:rFonts w:eastAsia="Times New Roman"/>
          <w:szCs w:val="24"/>
        </w:rPr>
        <w:t>τες για μι</w:t>
      </w:r>
      <w:r w:rsidRPr="006C1BCD">
        <w:rPr>
          <w:rFonts w:eastAsia="Times New Roman"/>
          <w:szCs w:val="24"/>
        </w:rPr>
        <w:t xml:space="preserve">α κοινωνία </w:t>
      </w:r>
      <w:r w:rsidRPr="006C1BCD">
        <w:rPr>
          <w:rFonts w:eastAsia="Times New Roman"/>
          <w:szCs w:val="24"/>
        </w:rPr>
        <w:t>χωρίς ανισότητες</w:t>
      </w:r>
      <w:r>
        <w:rPr>
          <w:rFonts w:eastAsia="Times New Roman"/>
          <w:szCs w:val="24"/>
        </w:rPr>
        <w:t>.</w:t>
      </w:r>
      <w:r w:rsidRPr="006C1BCD">
        <w:rPr>
          <w:rFonts w:eastAsia="Times New Roman"/>
          <w:szCs w:val="24"/>
        </w:rPr>
        <w:t xml:space="preserve"> </w:t>
      </w:r>
      <w:r>
        <w:rPr>
          <w:rFonts w:eastAsia="Times New Roman"/>
          <w:szCs w:val="24"/>
        </w:rPr>
        <w:t>Δ</w:t>
      </w:r>
      <w:r w:rsidRPr="006C1BCD">
        <w:rPr>
          <w:rFonts w:eastAsia="Times New Roman"/>
          <w:szCs w:val="24"/>
        </w:rPr>
        <w:t>εν μας εκπλήσσει</w:t>
      </w:r>
      <w:r>
        <w:rPr>
          <w:rFonts w:eastAsia="Times New Roman"/>
          <w:szCs w:val="24"/>
        </w:rPr>
        <w:t>,</w:t>
      </w:r>
      <w:r w:rsidRPr="006C1BCD">
        <w:rPr>
          <w:rFonts w:eastAsia="Times New Roman"/>
          <w:szCs w:val="24"/>
        </w:rPr>
        <w:t xml:space="preserve"> διότι πρώτιστη έγνοια για την αναθεωρ</w:t>
      </w:r>
      <w:r>
        <w:rPr>
          <w:rFonts w:eastAsia="Times New Roman"/>
          <w:szCs w:val="24"/>
        </w:rPr>
        <w:t>ητέα ύλη</w:t>
      </w:r>
      <w:r w:rsidRPr="006C1BCD">
        <w:rPr>
          <w:rFonts w:eastAsia="Times New Roman"/>
          <w:szCs w:val="24"/>
        </w:rPr>
        <w:t xml:space="preserve"> ήταν η συνταγματοποίηση των ισοσκελισμένων προϋπολογισμών</w:t>
      </w:r>
      <w:r>
        <w:rPr>
          <w:rFonts w:eastAsia="Times New Roman"/>
          <w:szCs w:val="24"/>
        </w:rPr>
        <w:t>, ήτοι η νεο</w:t>
      </w:r>
      <w:r w:rsidRPr="006C1BCD">
        <w:rPr>
          <w:rFonts w:eastAsia="Times New Roman"/>
          <w:szCs w:val="24"/>
        </w:rPr>
        <w:t xml:space="preserve">φιλελευθεροποίηση του </w:t>
      </w:r>
      <w:r>
        <w:rPr>
          <w:rFonts w:eastAsia="Times New Roman"/>
          <w:szCs w:val="24"/>
        </w:rPr>
        <w:t>Σ</w:t>
      </w:r>
      <w:r w:rsidRPr="006C1BCD">
        <w:rPr>
          <w:rFonts w:eastAsia="Times New Roman"/>
          <w:szCs w:val="24"/>
        </w:rPr>
        <w:t>υντάγματος</w:t>
      </w:r>
      <w:r>
        <w:rPr>
          <w:rFonts w:eastAsia="Times New Roman"/>
          <w:szCs w:val="24"/>
        </w:rPr>
        <w:t>.</w:t>
      </w:r>
      <w:r w:rsidRPr="006C1BCD">
        <w:rPr>
          <w:rFonts w:eastAsia="Times New Roman"/>
          <w:szCs w:val="24"/>
        </w:rPr>
        <w:t xml:space="preserve"> </w:t>
      </w:r>
      <w:r>
        <w:rPr>
          <w:rFonts w:eastAsia="Times New Roman"/>
          <w:szCs w:val="24"/>
        </w:rPr>
        <w:t>Δ</w:t>
      </w:r>
      <w:r w:rsidRPr="006C1BCD">
        <w:rPr>
          <w:rFonts w:eastAsia="Times New Roman"/>
          <w:szCs w:val="24"/>
        </w:rPr>
        <w:t>εν μας εκπλήσσει</w:t>
      </w:r>
      <w:r>
        <w:rPr>
          <w:rFonts w:eastAsia="Times New Roman"/>
          <w:szCs w:val="24"/>
        </w:rPr>
        <w:t>,</w:t>
      </w:r>
      <w:r w:rsidRPr="006C1BCD">
        <w:rPr>
          <w:rFonts w:eastAsia="Times New Roman"/>
          <w:szCs w:val="24"/>
        </w:rPr>
        <w:t xml:space="preserve"> διότι </w:t>
      </w:r>
      <w:r>
        <w:rPr>
          <w:rFonts w:eastAsia="Times New Roman"/>
          <w:szCs w:val="24"/>
        </w:rPr>
        <w:t xml:space="preserve">η </w:t>
      </w:r>
      <w:r w:rsidRPr="006C1BCD">
        <w:rPr>
          <w:rFonts w:eastAsia="Times New Roman"/>
          <w:szCs w:val="24"/>
        </w:rPr>
        <w:t xml:space="preserve">προτεραιότητα της οικονομίας έναντι της </w:t>
      </w:r>
      <w:r w:rsidRPr="006C1BCD">
        <w:rPr>
          <w:rFonts w:eastAsia="Times New Roman"/>
          <w:szCs w:val="24"/>
        </w:rPr>
        <w:t>πολιτικής</w:t>
      </w:r>
      <w:r>
        <w:rPr>
          <w:rFonts w:eastAsia="Times New Roman"/>
          <w:szCs w:val="24"/>
        </w:rPr>
        <w:t>,</w:t>
      </w:r>
      <w:r w:rsidRPr="006C1BCD">
        <w:rPr>
          <w:rFonts w:eastAsia="Times New Roman"/>
          <w:szCs w:val="24"/>
        </w:rPr>
        <w:t xml:space="preserve"> η εκχώρηση της πολιτικής σε τεχνοκράτες</w:t>
      </w:r>
      <w:r>
        <w:rPr>
          <w:rFonts w:eastAsia="Times New Roman"/>
          <w:szCs w:val="24"/>
        </w:rPr>
        <w:t>,</w:t>
      </w:r>
      <w:r w:rsidRPr="006C1BCD">
        <w:rPr>
          <w:rFonts w:eastAsia="Times New Roman"/>
          <w:szCs w:val="24"/>
        </w:rPr>
        <w:t xml:space="preserve"> είναι καταστατικός όρος της </w:t>
      </w:r>
      <w:r w:rsidRPr="006C1BCD">
        <w:rPr>
          <w:rFonts w:eastAsia="Times New Roman"/>
          <w:szCs w:val="24"/>
        </w:rPr>
        <w:lastRenderedPageBreak/>
        <w:t xml:space="preserve">ιδεολογίας σας και η </w:t>
      </w:r>
      <w:r>
        <w:rPr>
          <w:rFonts w:eastAsia="Times New Roman"/>
          <w:szCs w:val="24"/>
        </w:rPr>
        <w:t>δ</w:t>
      </w:r>
      <w:r w:rsidRPr="006C1BCD">
        <w:rPr>
          <w:rFonts w:eastAsia="Times New Roman"/>
          <w:szCs w:val="24"/>
        </w:rPr>
        <w:t>ημοκρατία</w:t>
      </w:r>
      <w:r>
        <w:rPr>
          <w:rFonts w:eastAsia="Times New Roman"/>
          <w:szCs w:val="24"/>
        </w:rPr>
        <w:t>,</w:t>
      </w:r>
      <w:r w:rsidRPr="006C1BCD">
        <w:rPr>
          <w:rFonts w:eastAsia="Times New Roman"/>
          <w:szCs w:val="24"/>
        </w:rPr>
        <w:t xml:space="preserve"> το κράτος του δήμου</w:t>
      </w:r>
      <w:r>
        <w:rPr>
          <w:rFonts w:eastAsia="Times New Roman"/>
          <w:szCs w:val="24"/>
        </w:rPr>
        <w:t>,</w:t>
      </w:r>
      <w:r w:rsidRPr="006C1BCD">
        <w:rPr>
          <w:rFonts w:eastAsia="Times New Roman"/>
          <w:szCs w:val="24"/>
        </w:rPr>
        <w:t xml:space="preserve"> η φωνή του </w:t>
      </w:r>
      <w:r>
        <w:rPr>
          <w:rFonts w:eastAsia="Times New Roman"/>
          <w:szCs w:val="24"/>
        </w:rPr>
        <w:t>π</w:t>
      </w:r>
      <w:r w:rsidRPr="006C1BCD">
        <w:rPr>
          <w:rFonts w:eastAsia="Times New Roman"/>
          <w:szCs w:val="24"/>
        </w:rPr>
        <w:t>ολίτη</w:t>
      </w:r>
      <w:r>
        <w:rPr>
          <w:rFonts w:eastAsia="Times New Roman"/>
          <w:szCs w:val="24"/>
        </w:rPr>
        <w:t>,</w:t>
      </w:r>
      <w:r w:rsidRPr="006C1BCD">
        <w:rPr>
          <w:rFonts w:eastAsia="Times New Roman"/>
          <w:szCs w:val="24"/>
        </w:rPr>
        <w:t xml:space="preserve"> για </w:t>
      </w:r>
      <w:r>
        <w:rPr>
          <w:rFonts w:eastAsia="Times New Roman"/>
          <w:szCs w:val="24"/>
        </w:rPr>
        <w:t>ε</w:t>
      </w:r>
      <w:r w:rsidRPr="006C1BCD">
        <w:rPr>
          <w:rFonts w:eastAsia="Times New Roman"/>
          <w:szCs w:val="24"/>
        </w:rPr>
        <w:t>σάς φαίνεται να είναι ένας αφόρητος λαϊκισμός</w:t>
      </w:r>
      <w:r>
        <w:rPr>
          <w:rFonts w:eastAsia="Times New Roman"/>
          <w:szCs w:val="24"/>
        </w:rPr>
        <w:t>.</w:t>
      </w:r>
    </w:p>
    <w:p w14:paraId="09855D4F" w14:textId="77777777" w:rsidR="00BE639A" w:rsidRDefault="00A212EC">
      <w:pPr>
        <w:spacing w:line="600" w:lineRule="auto"/>
        <w:ind w:firstLine="720"/>
        <w:jc w:val="both"/>
        <w:rPr>
          <w:rFonts w:eastAsia="Times New Roman"/>
          <w:szCs w:val="24"/>
        </w:rPr>
      </w:pPr>
      <w:r>
        <w:rPr>
          <w:rFonts w:eastAsia="Times New Roman"/>
          <w:szCs w:val="24"/>
        </w:rPr>
        <w:t>Κ</w:t>
      </w:r>
      <w:r w:rsidRPr="006C1BCD">
        <w:rPr>
          <w:rFonts w:eastAsia="Times New Roman"/>
          <w:szCs w:val="24"/>
        </w:rPr>
        <w:t xml:space="preserve">υρίες και κύριοι </w:t>
      </w:r>
      <w:r>
        <w:rPr>
          <w:rFonts w:eastAsia="Times New Roman"/>
          <w:szCs w:val="24"/>
        </w:rPr>
        <w:t>Β</w:t>
      </w:r>
      <w:r w:rsidRPr="006C1BCD">
        <w:rPr>
          <w:rFonts w:eastAsia="Times New Roman"/>
          <w:szCs w:val="24"/>
        </w:rPr>
        <w:t>ουλευτές</w:t>
      </w:r>
      <w:r>
        <w:rPr>
          <w:rFonts w:eastAsia="Times New Roman"/>
          <w:szCs w:val="24"/>
        </w:rPr>
        <w:t>, είναι γνωστή η θυμηδία</w:t>
      </w:r>
      <w:r w:rsidRPr="006C1BCD">
        <w:rPr>
          <w:rFonts w:eastAsia="Times New Roman"/>
          <w:szCs w:val="24"/>
        </w:rPr>
        <w:t xml:space="preserve"> </w:t>
      </w:r>
      <w:r>
        <w:rPr>
          <w:rFonts w:eastAsia="Times New Roman"/>
          <w:szCs w:val="24"/>
        </w:rPr>
        <w:t xml:space="preserve">του Μαρξ </w:t>
      </w:r>
      <w:r w:rsidRPr="006C1BCD">
        <w:rPr>
          <w:rFonts w:eastAsia="Times New Roman"/>
          <w:szCs w:val="24"/>
        </w:rPr>
        <w:t xml:space="preserve">για τα δικαιώματα των </w:t>
      </w:r>
      <w:r>
        <w:rPr>
          <w:rFonts w:eastAsia="Times New Roman"/>
          <w:szCs w:val="24"/>
        </w:rPr>
        <w:t>πρώτων</w:t>
      </w:r>
      <w:r w:rsidRPr="006C1BCD">
        <w:rPr>
          <w:rFonts w:eastAsia="Times New Roman"/>
          <w:szCs w:val="24"/>
        </w:rPr>
        <w:t xml:space="preserve"> νεωτερικών </w:t>
      </w:r>
      <w:r>
        <w:rPr>
          <w:rFonts w:eastAsia="Times New Roman"/>
          <w:szCs w:val="24"/>
        </w:rPr>
        <w:t>Σ</w:t>
      </w:r>
      <w:r w:rsidRPr="006C1BCD">
        <w:rPr>
          <w:rFonts w:eastAsia="Times New Roman"/>
          <w:szCs w:val="24"/>
        </w:rPr>
        <w:t>υντ</w:t>
      </w:r>
      <w:r>
        <w:rPr>
          <w:rFonts w:eastAsia="Times New Roman"/>
          <w:szCs w:val="24"/>
        </w:rPr>
        <w:t>αγμάτων,</w:t>
      </w:r>
      <w:r w:rsidRPr="006C1BCD">
        <w:rPr>
          <w:rFonts w:eastAsia="Times New Roman"/>
          <w:szCs w:val="24"/>
        </w:rPr>
        <w:t xml:space="preserve"> για τις χρήσεις και καταχρήσεις της ελευθερίας και της ισότητας</w:t>
      </w:r>
      <w:r>
        <w:rPr>
          <w:rFonts w:eastAsia="Times New Roman"/>
          <w:szCs w:val="24"/>
        </w:rPr>
        <w:t>.</w:t>
      </w:r>
      <w:r w:rsidRPr="006C1BCD">
        <w:rPr>
          <w:rFonts w:eastAsia="Times New Roman"/>
          <w:szCs w:val="24"/>
        </w:rPr>
        <w:t xml:space="preserve"> </w:t>
      </w:r>
      <w:r>
        <w:rPr>
          <w:rFonts w:eastAsia="Times New Roman"/>
          <w:szCs w:val="24"/>
        </w:rPr>
        <w:t>Γ</w:t>
      </w:r>
      <w:r w:rsidRPr="006C1BCD">
        <w:rPr>
          <w:rFonts w:eastAsia="Times New Roman"/>
          <w:szCs w:val="24"/>
        </w:rPr>
        <w:t>ια το</w:t>
      </w:r>
      <w:r>
        <w:rPr>
          <w:rFonts w:eastAsia="Times New Roman"/>
          <w:szCs w:val="24"/>
        </w:rPr>
        <w:t>ν</w:t>
      </w:r>
      <w:r w:rsidRPr="006C1BCD">
        <w:rPr>
          <w:rFonts w:eastAsia="Times New Roman"/>
          <w:szCs w:val="24"/>
        </w:rPr>
        <w:t xml:space="preserve"> Μαρξ η ελευθερία και </w:t>
      </w:r>
      <w:r>
        <w:rPr>
          <w:rFonts w:eastAsia="Times New Roman"/>
          <w:szCs w:val="24"/>
        </w:rPr>
        <w:t xml:space="preserve">η </w:t>
      </w:r>
      <w:r w:rsidRPr="006C1BCD">
        <w:rPr>
          <w:rFonts w:eastAsia="Times New Roman"/>
          <w:szCs w:val="24"/>
        </w:rPr>
        <w:t xml:space="preserve">ισότητα </w:t>
      </w:r>
      <w:r>
        <w:rPr>
          <w:rFonts w:eastAsia="Times New Roman"/>
          <w:szCs w:val="24"/>
        </w:rPr>
        <w:t xml:space="preserve">γίνονταν </w:t>
      </w:r>
      <w:r w:rsidRPr="006C1BCD">
        <w:rPr>
          <w:rFonts w:eastAsia="Times New Roman"/>
          <w:szCs w:val="24"/>
        </w:rPr>
        <w:t>φενάκη που επ</w:t>
      </w:r>
      <w:r>
        <w:rPr>
          <w:rFonts w:eastAsia="Times New Roman"/>
          <w:szCs w:val="24"/>
        </w:rPr>
        <w:t xml:space="preserve">ικάλυπτε </w:t>
      </w:r>
      <w:r w:rsidRPr="006C1BCD">
        <w:rPr>
          <w:rFonts w:eastAsia="Times New Roman"/>
          <w:szCs w:val="24"/>
        </w:rPr>
        <w:t>σχέσεις ανισότητας και εκμετάλλευσης και η ερμηνεία τους ε</w:t>
      </w:r>
      <w:r w:rsidRPr="006C1BCD">
        <w:rPr>
          <w:rFonts w:eastAsia="Times New Roman"/>
          <w:szCs w:val="24"/>
        </w:rPr>
        <w:t>ξαντλείτ</w:t>
      </w:r>
      <w:r>
        <w:rPr>
          <w:rFonts w:eastAsia="Times New Roman"/>
          <w:szCs w:val="24"/>
        </w:rPr>
        <w:t xml:space="preserve">ο </w:t>
      </w:r>
      <w:r w:rsidRPr="006C1BCD">
        <w:rPr>
          <w:rFonts w:eastAsia="Times New Roman"/>
          <w:szCs w:val="24"/>
        </w:rPr>
        <w:t xml:space="preserve">στην </w:t>
      </w:r>
      <w:r>
        <w:rPr>
          <w:rFonts w:eastAsia="Times New Roman"/>
          <w:szCs w:val="24"/>
        </w:rPr>
        <w:t>ε</w:t>
      </w:r>
      <w:r w:rsidRPr="006C1BCD">
        <w:rPr>
          <w:rFonts w:eastAsia="Times New Roman"/>
          <w:szCs w:val="24"/>
        </w:rPr>
        <w:t>λευθερία του εμπορεύεσ</w:t>
      </w:r>
      <w:r>
        <w:rPr>
          <w:rFonts w:eastAsia="Times New Roman"/>
          <w:szCs w:val="24"/>
        </w:rPr>
        <w:t>θαι</w:t>
      </w:r>
      <w:r w:rsidRPr="006C1BCD">
        <w:rPr>
          <w:rFonts w:eastAsia="Times New Roman"/>
          <w:szCs w:val="24"/>
        </w:rPr>
        <w:t xml:space="preserve"> και στην ισότητα αποκλειστικά ως ισονομία</w:t>
      </w:r>
      <w:r>
        <w:rPr>
          <w:rFonts w:eastAsia="Times New Roman"/>
          <w:szCs w:val="24"/>
        </w:rPr>
        <w:t>. Ε</w:t>
      </w:r>
      <w:r w:rsidRPr="006C1BCD">
        <w:rPr>
          <w:rFonts w:eastAsia="Times New Roman"/>
          <w:szCs w:val="24"/>
        </w:rPr>
        <w:t>ίναι</w:t>
      </w:r>
      <w:r>
        <w:rPr>
          <w:rFonts w:eastAsia="Times New Roman"/>
          <w:szCs w:val="24"/>
        </w:rPr>
        <w:t>,</w:t>
      </w:r>
      <w:r w:rsidRPr="006C1BCD">
        <w:rPr>
          <w:rFonts w:eastAsia="Times New Roman"/>
          <w:szCs w:val="24"/>
        </w:rPr>
        <w:t xml:space="preserve"> </w:t>
      </w:r>
      <w:r>
        <w:rPr>
          <w:rFonts w:eastAsia="Times New Roman"/>
          <w:szCs w:val="24"/>
        </w:rPr>
        <w:t>επίσης,</w:t>
      </w:r>
      <w:r w:rsidRPr="006C1BCD">
        <w:rPr>
          <w:rFonts w:eastAsia="Times New Roman"/>
          <w:szCs w:val="24"/>
        </w:rPr>
        <w:t xml:space="preserve"> γνωστή και η κριτική του </w:t>
      </w:r>
      <w:r>
        <w:rPr>
          <w:rFonts w:eastAsia="Times New Roman"/>
          <w:szCs w:val="24"/>
        </w:rPr>
        <w:t>Ρ</w:t>
      </w:r>
      <w:r w:rsidRPr="006C1BCD">
        <w:rPr>
          <w:rFonts w:eastAsia="Times New Roman"/>
          <w:szCs w:val="24"/>
        </w:rPr>
        <w:t>ουσσώ στην ισονομία</w:t>
      </w:r>
      <w:r>
        <w:rPr>
          <w:rFonts w:eastAsia="Times New Roman"/>
          <w:szCs w:val="24"/>
        </w:rPr>
        <w:t>,</w:t>
      </w:r>
      <w:r w:rsidRPr="006C1BCD">
        <w:rPr>
          <w:rFonts w:eastAsia="Times New Roman"/>
          <w:szCs w:val="24"/>
        </w:rPr>
        <w:t xml:space="preserve"> σύμφωνα με την οποία ακόμα και η ισονομία</w:t>
      </w:r>
      <w:r>
        <w:rPr>
          <w:rFonts w:eastAsia="Times New Roman"/>
          <w:szCs w:val="24"/>
        </w:rPr>
        <w:t>,</w:t>
      </w:r>
      <w:r w:rsidRPr="006C1BCD">
        <w:rPr>
          <w:rFonts w:eastAsia="Times New Roman"/>
          <w:szCs w:val="24"/>
        </w:rPr>
        <w:t xml:space="preserve"> για να μην είναι κενό περιεχομένου γράμμα</w:t>
      </w:r>
      <w:r>
        <w:rPr>
          <w:rFonts w:eastAsia="Times New Roman"/>
          <w:szCs w:val="24"/>
        </w:rPr>
        <w:t>,</w:t>
      </w:r>
      <w:r w:rsidRPr="006C1BCD">
        <w:rPr>
          <w:rFonts w:eastAsia="Times New Roman"/>
          <w:szCs w:val="24"/>
        </w:rPr>
        <w:t xml:space="preserve"> προϋποθέτει την υλική ι</w:t>
      </w:r>
      <w:r w:rsidRPr="006C1BCD">
        <w:rPr>
          <w:rFonts w:eastAsia="Times New Roman"/>
          <w:szCs w:val="24"/>
        </w:rPr>
        <w:t>σότητα</w:t>
      </w:r>
      <w:r>
        <w:rPr>
          <w:rFonts w:eastAsia="Times New Roman"/>
          <w:szCs w:val="24"/>
        </w:rPr>
        <w:t xml:space="preserve">. </w:t>
      </w:r>
    </w:p>
    <w:p w14:paraId="09855D50" w14:textId="77777777" w:rsidR="00BE639A" w:rsidRDefault="00A212EC">
      <w:pPr>
        <w:spacing w:line="600" w:lineRule="auto"/>
        <w:ind w:firstLine="720"/>
        <w:jc w:val="both"/>
        <w:rPr>
          <w:rFonts w:eastAsia="Times New Roman"/>
          <w:szCs w:val="24"/>
        </w:rPr>
      </w:pPr>
      <w:r>
        <w:rPr>
          <w:rFonts w:eastAsia="Times New Roman"/>
          <w:szCs w:val="24"/>
        </w:rPr>
        <w:t>Η</w:t>
      </w:r>
      <w:r w:rsidRPr="006C1BCD">
        <w:rPr>
          <w:rFonts w:eastAsia="Times New Roman"/>
          <w:szCs w:val="24"/>
        </w:rPr>
        <w:t xml:space="preserve"> ισονομία σε μία κοινωνία βαθέων ανισοτήτων </w:t>
      </w:r>
      <w:r>
        <w:rPr>
          <w:rFonts w:eastAsia="Times New Roman"/>
          <w:szCs w:val="24"/>
        </w:rPr>
        <w:t>ε</w:t>
      </w:r>
      <w:r w:rsidRPr="006C1BCD">
        <w:rPr>
          <w:rFonts w:eastAsia="Times New Roman"/>
          <w:szCs w:val="24"/>
        </w:rPr>
        <w:t>ίναι οξύμωρο</w:t>
      </w:r>
      <w:r>
        <w:rPr>
          <w:rFonts w:eastAsia="Times New Roman"/>
          <w:szCs w:val="24"/>
        </w:rPr>
        <w:t>.</w:t>
      </w:r>
      <w:r w:rsidRPr="006C1BCD">
        <w:rPr>
          <w:rFonts w:eastAsia="Times New Roman"/>
          <w:szCs w:val="24"/>
        </w:rPr>
        <w:t xml:space="preserve"> </w:t>
      </w:r>
      <w:r>
        <w:rPr>
          <w:rFonts w:eastAsia="Times New Roman"/>
          <w:szCs w:val="24"/>
        </w:rPr>
        <w:t>Ά</w:t>
      </w:r>
      <w:r w:rsidRPr="006C1BCD">
        <w:rPr>
          <w:rFonts w:eastAsia="Times New Roman"/>
          <w:szCs w:val="24"/>
        </w:rPr>
        <w:t>ρα</w:t>
      </w:r>
      <w:r>
        <w:rPr>
          <w:rFonts w:eastAsia="Times New Roman"/>
          <w:szCs w:val="24"/>
        </w:rPr>
        <w:t>,</w:t>
      </w:r>
      <w:r w:rsidRPr="006C1BCD">
        <w:rPr>
          <w:rFonts w:eastAsia="Times New Roman"/>
          <w:szCs w:val="24"/>
        </w:rPr>
        <w:t xml:space="preserve"> αδήριτη προϋπόθεση και όρος της </w:t>
      </w:r>
      <w:r>
        <w:rPr>
          <w:rFonts w:eastAsia="Times New Roman"/>
          <w:szCs w:val="24"/>
        </w:rPr>
        <w:t>δ</w:t>
      </w:r>
      <w:r w:rsidRPr="006C1BCD">
        <w:rPr>
          <w:rFonts w:eastAsia="Times New Roman"/>
          <w:szCs w:val="24"/>
        </w:rPr>
        <w:t xml:space="preserve">ημοκρατίας </w:t>
      </w:r>
      <w:r w:rsidRPr="006C1BCD">
        <w:rPr>
          <w:rFonts w:eastAsia="Times New Roman"/>
          <w:szCs w:val="24"/>
        </w:rPr>
        <w:t>και του κοινωνικού κράτους</w:t>
      </w:r>
      <w:r>
        <w:rPr>
          <w:rFonts w:eastAsia="Times New Roman"/>
          <w:szCs w:val="24"/>
        </w:rPr>
        <w:t>,</w:t>
      </w:r>
      <w:r w:rsidRPr="006C1BCD">
        <w:rPr>
          <w:rFonts w:eastAsia="Times New Roman"/>
          <w:szCs w:val="24"/>
        </w:rPr>
        <w:t xml:space="preserve"> που κεί</w:t>
      </w:r>
      <w:r>
        <w:rPr>
          <w:rFonts w:eastAsia="Times New Roman"/>
          <w:szCs w:val="24"/>
        </w:rPr>
        <w:t>ν</w:t>
      </w:r>
      <w:r w:rsidRPr="006C1BCD">
        <w:rPr>
          <w:rFonts w:eastAsia="Times New Roman"/>
          <w:szCs w:val="24"/>
        </w:rPr>
        <w:t>ται στο</w:t>
      </w:r>
      <w:r>
        <w:rPr>
          <w:rFonts w:eastAsia="Times New Roman"/>
          <w:szCs w:val="24"/>
        </w:rPr>
        <w:t>ν</w:t>
      </w:r>
      <w:r w:rsidRPr="006C1BCD">
        <w:rPr>
          <w:rFonts w:eastAsia="Times New Roman"/>
          <w:szCs w:val="24"/>
        </w:rPr>
        <w:t xml:space="preserve"> πυρήνα των δικών μας οραμάτων</w:t>
      </w:r>
      <w:r>
        <w:rPr>
          <w:rFonts w:eastAsia="Times New Roman"/>
          <w:szCs w:val="24"/>
        </w:rPr>
        <w:t>,</w:t>
      </w:r>
      <w:r w:rsidRPr="006C1BCD">
        <w:rPr>
          <w:rFonts w:eastAsia="Times New Roman"/>
          <w:szCs w:val="24"/>
        </w:rPr>
        <w:t xml:space="preserve"> είναι στα συνταγματικά θεμελιωμένα δικαιώματα του τυπικού φιλελεύθερου κράτους δικαίου να προστίθεται πάντα ένα υλικό μίνιμουμ διαβίωσης</w:t>
      </w:r>
      <w:r>
        <w:rPr>
          <w:rFonts w:eastAsia="Times New Roman"/>
          <w:szCs w:val="24"/>
        </w:rPr>
        <w:t>,</w:t>
      </w:r>
      <w:r w:rsidRPr="006C1BCD">
        <w:rPr>
          <w:rFonts w:eastAsia="Times New Roman"/>
          <w:szCs w:val="24"/>
        </w:rPr>
        <w:t xml:space="preserve"> αναγκαίου </w:t>
      </w:r>
      <w:r>
        <w:rPr>
          <w:rFonts w:eastAsia="Times New Roman"/>
          <w:szCs w:val="24"/>
        </w:rPr>
        <w:t>κ</w:t>
      </w:r>
      <w:r w:rsidRPr="006C1BCD">
        <w:rPr>
          <w:rFonts w:eastAsia="Times New Roman"/>
          <w:szCs w:val="24"/>
        </w:rPr>
        <w:t xml:space="preserve">αι ικανού </w:t>
      </w:r>
      <w:r>
        <w:rPr>
          <w:rFonts w:eastAsia="Times New Roman"/>
          <w:szCs w:val="24"/>
        </w:rPr>
        <w:t>όμως</w:t>
      </w:r>
      <w:r w:rsidRPr="006C1BCD">
        <w:rPr>
          <w:rFonts w:eastAsia="Times New Roman"/>
          <w:szCs w:val="24"/>
        </w:rPr>
        <w:t xml:space="preserve"> να κατοχυρώνει την αξιοπρέπεια του ανθρώπινου προσώπου</w:t>
      </w:r>
      <w:r>
        <w:rPr>
          <w:rFonts w:eastAsia="Times New Roman"/>
          <w:szCs w:val="24"/>
        </w:rPr>
        <w:t>.</w:t>
      </w:r>
      <w:r w:rsidRPr="006C1BCD">
        <w:rPr>
          <w:rFonts w:eastAsia="Times New Roman"/>
          <w:szCs w:val="24"/>
        </w:rPr>
        <w:t xml:space="preserve"> </w:t>
      </w:r>
      <w:r>
        <w:rPr>
          <w:rFonts w:eastAsia="Times New Roman"/>
          <w:szCs w:val="24"/>
        </w:rPr>
        <w:lastRenderedPageBreak/>
        <w:t>Τ</w:t>
      </w:r>
      <w:r w:rsidRPr="006C1BCD">
        <w:rPr>
          <w:rFonts w:eastAsia="Times New Roman"/>
          <w:szCs w:val="24"/>
        </w:rPr>
        <w:t>α κοινωνικά δικαιώματα</w:t>
      </w:r>
      <w:r>
        <w:rPr>
          <w:rFonts w:eastAsia="Times New Roman"/>
          <w:szCs w:val="24"/>
        </w:rPr>
        <w:t>,</w:t>
      </w:r>
      <w:r w:rsidRPr="006C1BCD">
        <w:rPr>
          <w:rFonts w:eastAsia="Times New Roman"/>
          <w:szCs w:val="24"/>
        </w:rPr>
        <w:t xml:space="preserve"> </w:t>
      </w:r>
      <w:r>
        <w:rPr>
          <w:rFonts w:eastAsia="Times New Roman"/>
          <w:szCs w:val="24"/>
        </w:rPr>
        <w:t>λ</w:t>
      </w:r>
      <w:r w:rsidRPr="006C1BCD">
        <w:rPr>
          <w:rFonts w:eastAsia="Times New Roman"/>
          <w:szCs w:val="24"/>
        </w:rPr>
        <w:t>οιπόν</w:t>
      </w:r>
      <w:r>
        <w:rPr>
          <w:rFonts w:eastAsia="Times New Roman"/>
          <w:szCs w:val="24"/>
        </w:rPr>
        <w:t>,</w:t>
      </w:r>
      <w:r w:rsidRPr="006C1BCD">
        <w:rPr>
          <w:rFonts w:eastAsia="Times New Roman"/>
          <w:szCs w:val="24"/>
        </w:rPr>
        <w:t xml:space="preserve"> πο</w:t>
      </w:r>
      <w:r w:rsidRPr="006C1BCD">
        <w:rPr>
          <w:rFonts w:eastAsia="Times New Roman"/>
          <w:szCs w:val="24"/>
        </w:rPr>
        <w:t xml:space="preserve">υ εμπεριέχονται στη δική μας πρόταση </w:t>
      </w:r>
      <w:r>
        <w:rPr>
          <w:rFonts w:eastAsia="Times New Roman"/>
          <w:szCs w:val="24"/>
        </w:rPr>
        <w:t>Α</w:t>
      </w:r>
      <w:r w:rsidRPr="006C1BCD">
        <w:rPr>
          <w:rFonts w:eastAsia="Times New Roman"/>
          <w:szCs w:val="24"/>
        </w:rPr>
        <w:t xml:space="preserve">ναθεώρησης του </w:t>
      </w:r>
      <w:r>
        <w:rPr>
          <w:rFonts w:eastAsia="Times New Roman"/>
          <w:szCs w:val="24"/>
        </w:rPr>
        <w:t>Σ</w:t>
      </w:r>
      <w:r w:rsidRPr="006C1BCD">
        <w:rPr>
          <w:rFonts w:eastAsia="Times New Roman"/>
          <w:szCs w:val="24"/>
        </w:rPr>
        <w:t>υντάγματος είναι προαπαιτούμενο</w:t>
      </w:r>
      <w:r>
        <w:rPr>
          <w:rFonts w:eastAsia="Times New Roman"/>
          <w:szCs w:val="24"/>
        </w:rPr>
        <w:t>,</w:t>
      </w:r>
      <w:r w:rsidRPr="006C1BCD">
        <w:rPr>
          <w:rFonts w:eastAsia="Times New Roman"/>
          <w:szCs w:val="24"/>
        </w:rPr>
        <w:t xml:space="preserve"> είναι πυξίδα που προσανατολίζει στο μακρύ ταξίδι προς το</w:t>
      </w:r>
      <w:r>
        <w:rPr>
          <w:rFonts w:eastAsia="Times New Roman"/>
          <w:szCs w:val="24"/>
        </w:rPr>
        <w:t>ν</w:t>
      </w:r>
      <w:r w:rsidRPr="006C1BCD">
        <w:rPr>
          <w:rFonts w:eastAsia="Times New Roman"/>
          <w:szCs w:val="24"/>
        </w:rPr>
        <w:t xml:space="preserve"> δημοκρατικό σοσιαλισμό</w:t>
      </w:r>
      <w:r>
        <w:rPr>
          <w:rFonts w:eastAsia="Times New Roman"/>
          <w:szCs w:val="24"/>
        </w:rPr>
        <w:t>.</w:t>
      </w:r>
    </w:p>
    <w:p w14:paraId="09855D51" w14:textId="77777777" w:rsidR="00BE639A" w:rsidRDefault="00A212EC">
      <w:pPr>
        <w:spacing w:line="600" w:lineRule="auto"/>
        <w:ind w:firstLine="720"/>
        <w:jc w:val="both"/>
        <w:rPr>
          <w:rFonts w:eastAsia="Times New Roman"/>
          <w:szCs w:val="24"/>
        </w:rPr>
      </w:pPr>
      <w:r>
        <w:rPr>
          <w:rFonts w:eastAsia="Times New Roman"/>
          <w:szCs w:val="24"/>
        </w:rPr>
        <w:t>Κ</w:t>
      </w:r>
      <w:r w:rsidRPr="006C1BCD">
        <w:rPr>
          <w:rFonts w:eastAsia="Times New Roman"/>
          <w:szCs w:val="24"/>
        </w:rPr>
        <w:t xml:space="preserve">υρίες και κύριοι </w:t>
      </w:r>
      <w:r>
        <w:rPr>
          <w:rFonts w:eastAsia="Times New Roman"/>
          <w:szCs w:val="24"/>
        </w:rPr>
        <w:t>Β</w:t>
      </w:r>
      <w:r w:rsidRPr="006C1BCD">
        <w:rPr>
          <w:rFonts w:eastAsia="Times New Roman"/>
          <w:szCs w:val="24"/>
        </w:rPr>
        <w:t>ουλευτές</w:t>
      </w:r>
      <w:r>
        <w:rPr>
          <w:rFonts w:eastAsia="Times New Roman"/>
          <w:szCs w:val="24"/>
        </w:rPr>
        <w:t>,</w:t>
      </w:r>
      <w:r w:rsidRPr="006C1BCD">
        <w:rPr>
          <w:rFonts w:eastAsia="Times New Roman"/>
          <w:szCs w:val="24"/>
        </w:rPr>
        <w:t xml:space="preserve"> τη </w:t>
      </w:r>
      <w:r>
        <w:rPr>
          <w:rFonts w:eastAsia="Times New Roman"/>
          <w:szCs w:val="24"/>
        </w:rPr>
        <w:t>σ</w:t>
      </w:r>
      <w:r w:rsidRPr="006C1BCD">
        <w:rPr>
          <w:rFonts w:eastAsia="Times New Roman"/>
          <w:szCs w:val="24"/>
        </w:rPr>
        <w:t>υνταγματική θεμελίωση των κοινωνικών δικαιωμάτων επιτά</w:t>
      </w:r>
      <w:r w:rsidRPr="006C1BCD">
        <w:rPr>
          <w:rFonts w:eastAsia="Times New Roman"/>
          <w:szCs w:val="24"/>
        </w:rPr>
        <w:t xml:space="preserve">σσει η βούληση </w:t>
      </w:r>
      <w:r>
        <w:rPr>
          <w:rFonts w:eastAsia="Times New Roman"/>
          <w:szCs w:val="24"/>
        </w:rPr>
        <w:t>άμβλυνσης</w:t>
      </w:r>
      <w:r w:rsidRPr="006C1BCD">
        <w:rPr>
          <w:rFonts w:eastAsia="Times New Roman"/>
          <w:szCs w:val="24"/>
        </w:rPr>
        <w:t xml:space="preserve"> και εξάλειψης των κοινωνικών ανισοτήτων</w:t>
      </w:r>
      <w:r>
        <w:rPr>
          <w:rFonts w:eastAsia="Times New Roman"/>
          <w:szCs w:val="24"/>
        </w:rPr>
        <w:t>,</w:t>
      </w:r>
      <w:r w:rsidRPr="006C1BCD">
        <w:rPr>
          <w:rFonts w:eastAsia="Times New Roman"/>
          <w:szCs w:val="24"/>
        </w:rPr>
        <w:t xml:space="preserve"> η θεραπεία των οποίων επ</w:t>
      </w:r>
      <w:r>
        <w:rPr>
          <w:rFonts w:eastAsia="Times New Roman"/>
          <w:szCs w:val="24"/>
        </w:rPr>
        <w:t xml:space="preserve">’ </w:t>
      </w:r>
      <w:r w:rsidRPr="006C1BCD">
        <w:rPr>
          <w:rFonts w:eastAsia="Times New Roman"/>
          <w:szCs w:val="24"/>
        </w:rPr>
        <w:t xml:space="preserve">ουδενί δεν πρέπει να επαφίεται στη φιλανθρωπία </w:t>
      </w:r>
      <w:r>
        <w:rPr>
          <w:rFonts w:eastAsia="Times New Roman"/>
          <w:szCs w:val="24"/>
        </w:rPr>
        <w:t>ή σε</w:t>
      </w:r>
      <w:r w:rsidRPr="006C1BCD">
        <w:rPr>
          <w:rFonts w:eastAsia="Times New Roman"/>
          <w:szCs w:val="24"/>
        </w:rPr>
        <w:t xml:space="preserve"> μία γενικόλογα διατυπωμένη υποχρέωση του </w:t>
      </w:r>
      <w:r>
        <w:rPr>
          <w:rFonts w:eastAsia="Times New Roman"/>
          <w:szCs w:val="24"/>
        </w:rPr>
        <w:t>κ</w:t>
      </w:r>
      <w:r w:rsidRPr="006C1BCD">
        <w:rPr>
          <w:rFonts w:eastAsia="Times New Roman"/>
          <w:szCs w:val="24"/>
        </w:rPr>
        <w:t>ράτους</w:t>
      </w:r>
      <w:r>
        <w:rPr>
          <w:rFonts w:eastAsia="Times New Roman"/>
          <w:szCs w:val="24"/>
        </w:rPr>
        <w:t>.</w:t>
      </w:r>
      <w:r w:rsidRPr="006C1BCD">
        <w:rPr>
          <w:rFonts w:eastAsia="Times New Roman"/>
          <w:szCs w:val="24"/>
        </w:rPr>
        <w:t xml:space="preserve"> </w:t>
      </w:r>
    </w:p>
    <w:p w14:paraId="09855D52" w14:textId="77777777" w:rsidR="00BE639A" w:rsidRDefault="00A212EC">
      <w:pPr>
        <w:spacing w:line="600" w:lineRule="auto"/>
        <w:ind w:firstLine="720"/>
        <w:jc w:val="both"/>
        <w:rPr>
          <w:rFonts w:eastAsia="Times New Roman"/>
          <w:szCs w:val="24"/>
        </w:rPr>
      </w:pPr>
      <w:r>
        <w:rPr>
          <w:rFonts w:eastAsia="Times New Roman"/>
          <w:szCs w:val="24"/>
        </w:rPr>
        <w:t>Τ</w:t>
      </w:r>
      <w:r w:rsidRPr="006C1BCD">
        <w:rPr>
          <w:rFonts w:eastAsia="Times New Roman"/>
          <w:szCs w:val="24"/>
        </w:rPr>
        <w:t xml:space="preserve">η </w:t>
      </w:r>
      <w:r>
        <w:rPr>
          <w:rFonts w:eastAsia="Times New Roman"/>
          <w:szCs w:val="24"/>
        </w:rPr>
        <w:t>σ</w:t>
      </w:r>
      <w:r w:rsidRPr="006C1BCD">
        <w:rPr>
          <w:rFonts w:eastAsia="Times New Roman"/>
          <w:szCs w:val="24"/>
        </w:rPr>
        <w:t>υνταγματική θεμελίωση της καθολικής πρόσβασης στην ιατροφ</w:t>
      </w:r>
      <w:r w:rsidRPr="006C1BCD">
        <w:rPr>
          <w:rFonts w:eastAsia="Times New Roman"/>
          <w:szCs w:val="24"/>
        </w:rPr>
        <w:t>αρμακευτική περίθαλψη</w:t>
      </w:r>
      <w:r>
        <w:rPr>
          <w:rFonts w:eastAsia="Times New Roman"/>
          <w:szCs w:val="24"/>
        </w:rPr>
        <w:t>,</w:t>
      </w:r>
      <w:r w:rsidRPr="006C1BCD">
        <w:rPr>
          <w:rFonts w:eastAsia="Times New Roman"/>
          <w:szCs w:val="24"/>
        </w:rPr>
        <w:t xml:space="preserve"> στην </w:t>
      </w:r>
      <w:r>
        <w:rPr>
          <w:rFonts w:eastAsia="Times New Roman"/>
          <w:szCs w:val="24"/>
        </w:rPr>
        <w:t>π</w:t>
      </w:r>
      <w:r w:rsidRPr="006C1BCD">
        <w:rPr>
          <w:rFonts w:eastAsia="Times New Roman"/>
          <w:szCs w:val="24"/>
        </w:rPr>
        <w:t>αιδεία</w:t>
      </w:r>
      <w:r>
        <w:rPr>
          <w:rFonts w:eastAsia="Times New Roman"/>
          <w:szCs w:val="24"/>
        </w:rPr>
        <w:t>,</w:t>
      </w:r>
      <w:r w:rsidRPr="006C1BCD">
        <w:rPr>
          <w:rFonts w:eastAsia="Times New Roman"/>
          <w:szCs w:val="24"/>
        </w:rPr>
        <w:t xml:space="preserve"> στα κοινά</w:t>
      </w:r>
      <w:r>
        <w:rPr>
          <w:rFonts w:eastAsia="Times New Roman"/>
          <w:szCs w:val="24"/>
        </w:rPr>
        <w:t>,</w:t>
      </w:r>
      <w:r w:rsidRPr="006C1BCD">
        <w:rPr>
          <w:rFonts w:eastAsia="Times New Roman"/>
          <w:szCs w:val="24"/>
        </w:rPr>
        <w:t xml:space="preserve"> το νερό και την ενέργεια</w:t>
      </w:r>
      <w:r>
        <w:rPr>
          <w:rFonts w:eastAsia="Times New Roman"/>
          <w:szCs w:val="24"/>
        </w:rPr>
        <w:t>,</w:t>
      </w:r>
      <w:r w:rsidRPr="006C1BCD">
        <w:rPr>
          <w:rFonts w:eastAsia="Times New Roman"/>
          <w:szCs w:val="24"/>
        </w:rPr>
        <w:t xml:space="preserve"> που αποδομ</w:t>
      </w:r>
      <w:r>
        <w:rPr>
          <w:rFonts w:eastAsia="Times New Roman"/>
          <w:szCs w:val="24"/>
        </w:rPr>
        <w:t xml:space="preserve">ήθηκαν </w:t>
      </w:r>
      <w:r w:rsidRPr="006C1BCD">
        <w:rPr>
          <w:rFonts w:eastAsia="Times New Roman"/>
          <w:szCs w:val="24"/>
        </w:rPr>
        <w:t xml:space="preserve">από την ιδεοληπτική εμμονή στις ιδιωτικοποιήσεις και </w:t>
      </w:r>
      <w:r>
        <w:rPr>
          <w:rFonts w:eastAsia="Times New Roman"/>
          <w:szCs w:val="24"/>
        </w:rPr>
        <w:t>β</w:t>
      </w:r>
      <w:r w:rsidRPr="006C1BCD">
        <w:rPr>
          <w:rFonts w:eastAsia="Times New Roman"/>
          <w:szCs w:val="24"/>
        </w:rPr>
        <w:t>εβαίως</w:t>
      </w:r>
      <w:r>
        <w:rPr>
          <w:rFonts w:eastAsia="Times New Roman"/>
          <w:szCs w:val="24"/>
        </w:rPr>
        <w:t>,</w:t>
      </w:r>
      <w:r w:rsidRPr="006C1BCD">
        <w:rPr>
          <w:rFonts w:eastAsia="Times New Roman"/>
          <w:szCs w:val="24"/>
        </w:rPr>
        <w:t xml:space="preserve"> δεν συνιστούν όρο ευζωίας</w:t>
      </w:r>
      <w:r>
        <w:rPr>
          <w:rFonts w:eastAsia="Times New Roman"/>
          <w:szCs w:val="24"/>
        </w:rPr>
        <w:t>,</w:t>
      </w:r>
      <w:r w:rsidRPr="006C1BCD">
        <w:rPr>
          <w:rFonts w:eastAsia="Times New Roman"/>
          <w:szCs w:val="24"/>
        </w:rPr>
        <w:t xml:space="preserve"> αλλά στοιχειώδη όρο επιβίωσης</w:t>
      </w:r>
      <w:r>
        <w:rPr>
          <w:rFonts w:eastAsia="Times New Roman"/>
          <w:szCs w:val="24"/>
        </w:rPr>
        <w:t>,</w:t>
      </w:r>
      <w:r w:rsidRPr="006C1BCD">
        <w:rPr>
          <w:rFonts w:eastAsia="Times New Roman"/>
          <w:szCs w:val="24"/>
        </w:rPr>
        <w:t xml:space="preserve"> επιβά</w:t>
      </w:r>
      <w:r>
        <w:rPr>
          <w:rFonts w:eastAsia="Times New Roman"/>
          <w:szCs w:val="24"/>
        </w:rPr>
        <w:t>λ</w:t>
      </w:r>
      <w:r w:rsidRPr="006C1BCD">
        <w:rPr>
          <w:rFonts w:eastAsia="Times New Roman"/>
          <w:szCs w:val="24"/>
        </w:rPr>
        <w:t xml:space="preserve">λει </w:t>
      </w:r>
      <w:r>
        <w:rPr>
          <w:rFonts w:eastAsia="Times New Roman"/>
          <w:szCs w:val="24"/>
        </w:rPr>
        <w:t xml:space="preserve">η </w:t>
      </w:r>
      <w:r w:rsidRPr="006C1BCD">
        <w:rPr>
          <w:rFonts w:eastAsia="Times New Roman"/>
          <w:szCs w:val="24"/>
        </w:rPr>
        <w:t>απόπειρα να ανοικοδομηθεί το κοιν</w:t>
      </w:r>
      <w:r w:rsidRPr="006C1BCD">
        <w:rPr>
          <w:rFonts w:eastAsia="Times New Roman"/>
          <w:szCs w:val="24"/>
        </w:rPr>
        <w:t>ωνικό κράτος και η κοινωνική δικαιοσύνη</w:t>
      </w:r>
      <w:r>
        <w:rPr>
          <w:rFonts w:eastAsia="Times New Roman"/>
          <w:szCs w:val="24"/>
        </w:rPr>
        <w:t>,</w:t>
      </w:r>
      <w:r w:rsidRPr="006C1BCD">
        <w:rPr>
          <w:rFonts w:eastAsia="Times New Roman"/>
          <w:szCs w:val="24"/>
        </w:rPr>
        <w:t xml:space="preserve"> θεμέλιος λίθος των οποίων είναι </w:t>
      </w:r>
      <w:r>
        <w:rPr>
          <w:rFonts w:eastAsia="Times New Roman"/>
          <w:szCs w:val="24"/>
        </w:rPr>
        <w:t>η</w:t>
      </w:r>
      <w:r w:rsidRPr="006C1BCD">
        <w:rPr>
          <w:rFonts w:eastAsia="Times New Roman"/>
          <w:szCs w:val="24"/>
        </w:rPr>
        <w:t xml:space="preserve"> ισότητα στην πρόσβαση των δημόσιων αγαθών όλων ανεξαιρέτως</w:t>
      </w:r>
      <w:r>
        <w:rPr>
          <w:rFonts w:eastAsia="Times New Roman"/>
          <w:szCs w:val="24"/>
        </w:rPr>
        <w:t>,</w:t>
      </w:r>
      <w:r w:rsidRPr="006C1BCD">
        <w:rPr>
          <w:rFonts w:eastAsia="Times New Roman"/>
          <w:szCs w:val="24"/>
        </w:rPr>
        <w:t xml:space="preserve"> ανεξαρτήτως της αξίας τους και των επιμέρους κατηγ</w:t>
      </w:r>
      <w:r>
        <w:rPr>
          <w:rFonts w:eastAsia="Times New Roman"/>
          <w:szCs w:val="24"/>
        </w:rPr>
        <w:t>ορημάτων τους.</w:t>
      </w:r>
    </w:p>
    <w:p w14:paraId="09855D53" w14:textId="77777777" w:rsidR="00BE639A" w:rsidRDefault="00A212EC">
      <w:pPr>
        <w:spacing w:line="600" w:lineRule="auto"/>
        <w:ind w:firstLine="720"/>
        <w:jc w:val="both"/>
        <w:rPr>
          <w:rFonts w:eastAsia="Times New Roman"/>
          <w:szCs w:val="24"/>
        </w:rPr>
      </w:pPr>
      <w:r>
        <w:rPr>
          <w:rFonts w:eastAsia="Times New Roman"/>
          <w:szCs w:val="24"/>
        </w:rPr>
        <w:lastRenderedPageBreak/>
        <w:t>Εδώ</w:t>
      </w:r>
      <w:r w:rsidRPr="006C1BCD">
        <w:rPr>
          <w:rFonts w:eastAsia="Times New Roman"/>
          <w:szCs w:val="24"/>
        </w:rPr>
        <w:t xml:space="preserve"> επιτρέψτε μου μία σύντομη αναφορά</w:t>
      </w:r>
      <w:r>
        <w:rPr>
          <w:rFonts w:eastAsia="Times New Roman"/>
          <w:szCs w:val="24"/>
        </w:rPr>
        <w:t>,</w:t>
      </w:r>
      <w:r w:rsidRPr="006C1BCD">
        <w:rPr>
          <w:rFonts w:eastAsia="Times New Roman"/>
          <w:szCs w:val="24"/>
        </w:rPr>
        <w:t xml:space="preserve"> έχει γίνει πολύς </w:t>
      </w:r>
      <w:r w:rsidRPr="006C1BCD">
        <w:rPr>
          <w:rFonts w:eastAsia="Times New Roman"/>
          <w:szCs w:val="24"/>
        </w:rPr>
        <w:t>λόγος</w:t>
      </w:r>
      <w:r>
        <w:rPr>
          <w:rFonts w:eastAsia="Times New Roman"/>
          <w:szCs w:val="24"/>
        </w:rPr>
        <w:t>,</w:t>
      </w:r>
      <w:r w:rsidRPr="006C1BCD">
        <w:rPr>
          <w:rFonts w:eastAsia="Times New Roman"/>
          <w:szCs w:val="24"/>
        </w:rPr>
        <w:t xml:space="preserve"> για το άρθρο 16</w:t>
      </w:r>
      <w:r>
        <w:rPr>
          <w:rFonts w:eastAsia="Times New Roman"/>
          <w:szCs w:val="24"/>
        </w:rPr>
        <w:t xml:space="preserve">. Το πανεπιστήμιο, </w:t>
      </w:r>
      <w:r w:rsidRPr="006C1BCD">
        <w:rPr>
          <w:rFonts w:eastAsia="Times New Roman"/>
          <w:szCs w:val="24"/>
        </w:rPr>
        <w:t xml:space="preserve">όπως </w:t>
      </w:r>
      <w:r>
        <w:rPr>
          <w:rFonts w:eastAsia="Times New Roman"/>
          <w:szCs w:val="24"/>
        </w:rPr>
        <w:t>το όρισε</w:t>
      </w:r>
      <w:r w:rsidRPr="006C1BCD">
        <w:rPr>
          <w:rFonts w:eastAsia="Times New Roman"/>
          <w:szCs w:val="24"/>
        </w:rPr>
        <w:t xml:space="preserve"> η ιδρυτική του συνθήκη τι είναι</w:t>
      </w:r>
      <w:r>
        <w:rPr>
          <w:rFonts w:eastAsia="Times New Roman"/>
          <w:szCs w:val="24"/>
        </w:rPr>
        <w:t>; Ε</w:t>
      </w:r>
      <w:r w:rsidRPr="006C1BCD">
        <w:rPr>
          <w:rFonts w:eastAsia="Times New Roman"/>
          <w:szCs w:val="24"/>
        </w:rPr>
        <w:t xml:space="preserve">ίναι ο δημόσιος χώρος ελεύθερης διδασκαλίας και έρευνας που κατοχυρώνει θεσμικά </w:t>
      </w:r>
      <w:r>
        <w:rPr>
          <w:rFonts w:eastAsia="Times New Roman"/>
          <w:szCs w:val="24"/>
        </w:rPr>
        <w:t xml:space="preserve">η </w:t>
      </w:r>
      <w:r w:rsidRPr="006C1BCD">
        <w:rPr>
          <w:rFonts w:eastAsia="Times New Roman"/>
          <w:szCs w:val="24"/>
        </w:rPr>
        <w:t>διοικητική του αυτονομία και η δημοκρατική διαβούλευση των μελών της κοινότητας</w:t>
      </w:r>
      <w:r>
        <w:rPr>
          <w:rFonts w:eastAsia="Times New Roman"/>
          <w:szCs w:val="24"/>
        </w:rPr>
        <w:t>.</w:t>
      </w:r>
      <w:r w:rsidRPr="006C1BCD">
        <w:rPr>
          <w:rFonts w:eastAsia="Times New Roman"/>
          <w:szCs w:val="24"/>
        </w:rPr>
        <w:t xml:space="preserve"> Ποια ήταν η γενεσιουργός αιτία των πρώτων πανεπιστημίων οκτώ αιώνες πριν</w:t>
      </w:r>
      <w:r>
        <w:rPr>
          <w:rFonts w:eastAsia="Times New Roman"/>
          <w:szCs w:val="24"/>
        </w:rPr>
        <w:t>;</w:t>
      </w:r>
      <w:r w:rsidRPr="006C1BCD">
        <w:rPr>
          <w:rFonts w:eastAsia="Times New Roman"/>
          <w:szCs w:val="24"/>
        </w:rPr>
        <w:t xml:space="preserve"> </w:t>
      </w:r>
      <w:r>
        <w:rPr>
          <w:rFonts w:eastAsia="Times New Roman"/>
          <w:szCs w:val="24"/>
        </w:rPr>
        <w:t>Ή</w:t>
      </w:r>
      <w:r w:rsidRPr="006C1BCD">
        <w:rPr>
          <w:rFonts w:eastAsia="Times New Roman"/>
          <w:szCs w:val="24"/>
        </w:rPr>
        <w:t xml:space="preserve">ταν η κατοχύρωση και θέσπιση ενός δημόσιου χώρου διεξαγωγής απρόσκοπτης έρευνας και εκφοράς </w:t>
      </w:r>
      <w:r>
        <w:rPr>
          <w:rFonts w:eastAsia="Times New Roman"/>
          <w:szCs w:val="24"/>
        </w:rPr>
        <w:t>ε</w:t>
      </w:r>
      <w:r w:rsidRPr="006C1BCD">
        <w:rPr>
          <w:rFonts w:eastAsia="Times New Roman"/>
          <w:szCs w:val="24"/>
        </w:rPr>
        <w:t>λεύθερη</w:t>
      </w:r>
      <w:r>
        <w:rPr>
          <w:rFonts w:eastAsia="Times New Roman"/>
          <w:szCs w:val="24"/>
        </w:rPr>
        <w:t>ς</w:t>
      </w:r>
      <w:r w:rsidRPr="006C1BCD">
        <w:rPr>
          <w:rFonts w:eastAsia="Times New Roman"/>
          <w:szCs w:val="24"/>
        </w:rPr>
        <w:t xml:space="preserve"> </w:t>
      </w:r>
      <w:r>
        <w:rPr>
          <w:rFonts w:eastAsia="Times New Roman"/>
          <w:szCs w:val="24"/>
        </w:rPr>
        <w:t xml:space="preserve">σκέψης, </w:t>
      </w:r>
      <w:r w:rsidRPr="006C1BCD">
        <w:rPr>
          <w:rFonts w:eastAsia="Times New Roman"/>
          <w:szCs w:val="24"/>
        </w:rPr>
        <w:t>χειραφετημέν</w:t>
      </w:r>
      <w:r>
        <w:rPr>
          <w:rFonts w:eastAsia="Times New Roman"/>
          <w:szCs w:val="24"/>
        </w:rPr>
        <w:t>η</w:t>
      </w:r>
      <w:r w:rsidRPr="006C1BCD">
        <w:rPr>
          <w:rFonts w:eastAsia="Times New Roman"/>
          <w:szCs w:val="24"/>
        </w:rPr>
        <w:t>ς από το</w:t>
      </w:r>
      <w:r>
        <w:rPr>
          <w:rFonts w:eastAsia="Times New Roman"/>
          <w:szCs w:val="24"/>
        </w:rPr>
        <w:t>ν</w:t>
      </w:r>
      <w:r w:rsidRPr="006C1BCD">
        <w:rPr>
          <w:rFonts w:eastAsia="Times New Roman"/>
          <w:szCs w:val="24"/>
        </w:rPr>
        <w:t xml:space="preserve"> ζυγό οποιασδήποτε εξουσίας</w:t>
      </w:r>
      <w:r>
        <w:rPr>
          <w:rFonts w:eastAsia="Times New Roman"/>
          <w:szCs w:val="24"/>
        </w:rPr>
        <w:t>,</w:t>
      </w:r>
      <w:r w:rsidRPr="006C1BCD">
        <w:rPr>
          <w:rFonts w:eastAsia="Times New Roman"/>
          <w:szCs w:val="24"/>
        </w:rPr>
        <w:t xml:space="preserve"> οικονομικής</w:t>
      </w:r>
      <w:r>
        <w:rPr>
          <w:rFonts w:eastAsia="Times New Roman"/>
          <w:szCs w:val="24"/>
        </w:rPr>
        <w:t>,</w:t>
      </w:r>
      <w:r w:rsidRPr="006C1BCD">
        <w:rPr>
          <w:rFonts w:eastAsia="Times New Roman"/>
          <w:szCs w:val="24"/>
        </w:rPr>
        <w:t xml:space="preserve"> εκκλησ</w:t>
      </w:r>
      <w:r w:rsidRPr="006C1BCD">
        <w:rPr>
          <w:rFonts w:eastAsia="Times New Roman"/>
          <w:szCs w:val="24"/>
        </w:rPr>
        <w:t>ιαστικής</w:t>
      </w:r>
      <w:r>
        <w:rPr>
          <w:rFonts w:eastAsia="Times New Roman"/>
          <w:szCs w:val="24"/>
        </w:rPr>
        <w:t>,</w:t>
      </w:r>
      <w:r w:rsidRPr="006C1BCD">
        <w:rPr>
          <w:rFonts w:eastAsia="Times New Roman"/>
          <w:szCs w:val="24"/>
        </w:rPr>
        <w:t xml:space="preserve"> κρατικής</w:t>
      </w:r>
      <w:r>
        <w:rPr>
          <w:rFonts w:eastAsia="Times New Roman"/>
          <w:szCs w:val="24"/>
        </w:rPr>
        <w:t>.</w:t>
      </w:r>
      <w:r w:rsidRPr="006C1BCD">
        <w:rPr>
          <w:rFonts w:eastAsia="Times New Roman"/>
          <w:szCs w:val="24"/>
        </w:rPr>
        <w:t xml:space="preserve"> </w:t>
      </w:r>
    </w:p>
    <w:p w14:paraId="09855D54" w14:textId="77777777" w:rsidR="00BE639A" w:rsidRDefault="00A212EC">
      <w:pPr>
        <w:spacing w:line="600" w:lineRule="auto"/>
        <w:ind w:firstLine="720"/>
        <w:jc w:val="both"/>
        <w:rPr>
          <w:rFonts w:eastAsia="Times New Roman"/>
          <w:szCs w:val="24"/>
        </w:rPr>
      </w:pPr>
      <w:r w:rsidRPr="006C1BCD">
        <w:rPr>
          <w:rFonts w:eastAsia="Times New Roman"/>
          <w:szCs w:val="24"/>
        </w:rPr>
        <w:t>Συνεπώς</w:t>
      </w:r>
      <w:r>
        <w:rPr>
          <w:rFonts w:eastAsia="Times New Roman"/>
          <w:szCs w:val="24"/>
        </w:rPr>
        <w:t>,</w:t>
      </w:r>
      <w:r w:rsidRPr="006C1BCD">
        <w:rPr>
          <w:rFonts w:eastAsia="Times New Roman"/>
          <w:szCs w:val="24"/>
        </w:rPr>
        <w:t xml:space="preserve"> τα πανεπιστήμια δεν είναι </w:t>
      </w:r>
      <w:r>
        <w:rPr>
          <w:rFonts w:eastAsia="Times New Roman"/>
          <w:szCs w:val="24"/>
        </w:rPr>
        <w:t>τ</w:t>
      </w:r>
      <w:r w:rsidRPr="006C1BCD">
        <w:rPr>
          <w:rFonts w:eastAsia="Times New Roman"/>
          <w:szCs w:val="24"/>
        </w:rPr>
        <w:t xml:space="preserve">εχνικές </w:t>
      </w:r>
      <w:r>
        <w:rPr>
          <w:rFonts w:eastAsia="Times New Roman"/>
          <w:szCs w:val="24"/>
        </w:rPr>
        <w:t>σ</w:t>
      </w:r>
      <w:r w:rsidRPr="006C1BCD">
        <w:rPr>
          <w:rFonts w:eastAsia="Times New Roman"/>
          <w:szCs w:val="24"/>
        </w:rPr>
        <w:t>χολές κατάρτισης κ</w:t>
      </w:r>
      <w:r>
        <w:rPr>
          <w:rFonts w:eastAsia="Times New Roman"/>
          <w:szCs w:val="24"/>
        </w:rPr>
        <w:t>αι ειδίκευσης και οι σπουδαστές, β</w:t>
      </w:r>
      <w:r w:rsidRPr="006C1BCD">
        <w:rPr>
          <w:rFonts w:eastAsia="Times New Roman"/>
          <w:szCs w:val="24"/>
        </w:rPr>
        <w:t>εβαίως</w:t>
      </w:r>
      <w:r>
        <w:rPr>
          <w:rFonts w:eastAsia="Times New Roman"/>
          <w:szCs w:val="24"/>
        </w:rPr>
        <w:t>,</w:t>
      </w:r>
      <w:r w:rsidRPr="006C1BCD">
        <w:rPr>
          <w:rFonts w:eastAsia="Times New Roman"/>
          <w:szCs w:val="24"/>
        </w:rPr>
        <w:t xml:space="preserve"> δεν είναι πελάτες που αγοράζουν γνώση από </w:t>
      </w:r>
      <w:r>
        <w:rPr>
          <w:rFonts w:eastAsia="Times New Roman"/>
          <w:szCs w:val="24"/>
        </w:rPr>
        <w:t>πωλητές</w:t>
      </w:r>
      <w:r w:rsidRPr="006C1BCD">
        <w:rPr>
          <w:rFonts w:eastAsia="Times New Roman"/>
          <w:szCs w:val="24"/>
        </w:rPr>
        <w:t xml:space="preserve"> διδάσκοντες</w:t>
      </w:r>
      <w:r>
        <w:rPr>
          <w:rFonts w:eastAsia="Times New Roman"/>
          <w:szCs w:val="24"/>
        </w:rPr>
        <w:t>.</w:t>
      </w:r>
      <w:r w:rsidRPr="006C1BCD">
        <w:rPr>
          <w:rFonts w:eastAsia="Times New Roman"/>
          <w:szCs w:val="24"/>
        </w:rPr>
        <w:t xml:space="preserve"> </w:t>
      </w:r>
    </w:p>
    <w:p w14:paraId="09855D5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Δεν ρυθμίζει το αόρατο χέρι της αγοράς γνωστικά αντικείμενα και ερ</w:t>
      </w:r>
      <w:r>
        <w:rPr>
          <w:rFonts w:eastAsia="Times New Roman" w:cs="Times New Roman"/>
          <w:szCs w:val="24"/>
        </w:rPr>
        <w:t xml:space="preserve">ευνητικά πεδία που θεραπεύει το πανεπιστήμιο. Διότι η επιστημονική έρευνα ή θα είναι ελεύθερη και ακηδεμόνευτη ή δεν θα υπάρχει. Έρευνα χειραγωγούμενη, έρευνα έρμαιο της οικονομικής χρησιμοθηρίας είναι σχήμα οξύμωρο. </w:t>
      </w:r>
    </w:p>
    <w:p w14:paraId="09855D5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Και μάλιστα τα αντικείμενα έρευνας όχι</w:t>
      </w:r>
      <w:r>
        <w:rPr>
          <w:rFonts w:eastAsia="Times New Roman" w:cs="Times New Roman"/>
          <w:szCs w:val="24"/>
        </w:rPr>
        <w:t xml:space="preserve"> μόνο δεν υπόκεινται στους νόμους της αγοράς, αλλά πρέπει να είναι και τέτοια, μπορεί να είναι τέτοια που να την αμφισβητούν ευθέως. Μπορούμε να φανταστούμε ένα πανεπιστήμιο από το οποίο  απουσιάζουν οι κοινωνικές και οι ανθρωπιστικές επιστήμες, που αρθρών</w:t>
      </w:r>
      <w:r>
        <w:rPr>
          <w:rFonts w:eastAsia="Times New Roman" w:cs="Times New Roman"/>
          <w:szCs w:val="24"/>
        </w:rPr>
        <w:t xml:space="preserve">ουν λόγο ρηξικέλευθο και λόγος ύπαρξής τους είναι και η κριτική της υπάρχουσας τάξης πραγμάτων; Είναι τυχαία η εχθρότητα και η συστηματική υποβάθμιση αυτών των επιστημών από την εποχή του </w:t>
      </w:r>
      <w:r>
        <w:rPr>
          <w:rFonts w:eastAsia="Times New Roman" w:cs="Times New Roman"/>
          <w:szCs w:val="24"/>
        </w:rPr>
        <w:t>θατσερισμού</w:t>
      </w:r>
      <w:r>
        <w:rPr>
          <w:rFonts w:eastAsia="Times New Roman" w:cs="Times New Roman"/>
          <w:szCs w:val="24"/>
        </w:rPr>
        <w:t xml:space="preserve">; </w:t>
      </w:r>
    </w:p>
    <w:p w14:paraId="09855D5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w:t>
      </w:r>
      <w:r>
        <w:rPr>
          <w:rFonts w:eastAsia="Times New Roman" w:cs="Times New Roman"/>
          <w:szCs w:val="24"/>
        </w:rPr>
        <w:t xml:space="preserve">ευσης, έρχομαι στα κοινωνικά δικαιώματα. Το μόνο δικαίωμα που προτίθεστε να αναγνωρίσετε είναι αυτό της ανταπεργίας. </w:t>
      </w:r>
    </w:p>
    <w:p w14:paraId="09855D5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για το άρθρο 22 προστατεύει την εργασία κατοχυρώνοντας το δικαίωμα ίσης αμοιβής για ίσης αξίας εργασία, που αμαύρωσε ο </w:t>
      </w:r>
      <w:r>
        <w:rPr>
          <w:rFonts w:eastAsia="Times New Roman" w:cs="Times New Roman"/>
          <w:szCs w:val="24"/>
        </w:rPr>
        <w:t xml:space="preserve">επαίσχυντος υποκατώτατος μισθός, τις συλλογικές διαπραγματεύσεις, το δικαίωμα μονομερούς προσφυγής των κοινωνικών εταίρων στη διαιτησία και την αρχή της ευνοϊκότερης ρύθμισης. </w:t>
      </w:r>
    </w:p>
    <w:p w14:paraId="09855D5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για τους φίλους των </w:t>
      </w:r>
      <w:r>
        <w:rPr>
          <w:rFonts w:eastAsia="Times New Roman" w:cs="Times New Roman"/>
          <w:szCs w:val="24"/>
        </w:rPr>
        <w:t>«Σικάγο μπόις»</w:t>
      </w:r>
      <w:r w:rsidRPr="004D2EAB">
        <w:rPr>
          <w:rFonts w:eastAsia="Times New Roman" w:cs="Times New Roman"/>
          <w:szCs w:val="24"/>
        </w:rPr>
        <w:t xml:space="preserve"> </w:t>
      </w:r>
      <w:r>
        <w:rPr>
          <w:rFonts w:eastAsia="Times New Roman" w:cs="Times New Roman"/>
          <w:szCs w:val="24"/>
        </w:rPr>
        <w:t>που ενέπνευσαν τον Πινοσέτ η ασφάλεια</w:t>
      </w:r>
      <w:r>
        <w:rPr>
          <w:rFonts w:eastAsia="Times New Roman" w:cs="Times New Roman"/>
          <w:szCs w:val="24"/>
        </w:rPr>
        <w:t xml:space="preserve"> εκτός από την ιδιωτική ασφάλιση εξισώνεται με την καταστολή, με τα τείχη και το ανηλεές κυνήγι του ξένου που παρεισέφρησε στα πατρώα εδάφη μολύνοντάς τα, για μας η ασφάλεια παραπέμπει στο δικαίωμα καθολικής ασφάλισης, καθολικής κάλυψης στο πλαίσιο ενός δη</w:t>
      </w:r>
      <w:r>
        <w:rPr>
          <w:rFonts w:eastAsia="Times New Roman" w:cs="Times New Roman"/>
          <w:szCs w:val="24"/>
        </w:rPr>
        <w:t xml:space="preserve">μόσιου αναδιανεμητικού συστήματος επί τη βάσει της αρχής της αλληλεγγύης. </w:t>
      </w:r>
    </w:p>
    <w:p w14:paraId="09855D5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έλλειμμα δημοκρατικής νομιμοποίησης που περιγράφουν οι όροι «</w:t>
      </w:r>
      <w:r>
        <w:rPr>
          <w:rFonts w:eastAsia="Times New Roman" w:cs="Times New Roman"/>
          <w:szCs w:val="24"/>
        </w:rPr>
        <w:t>μεταπολιτική</w:t>
      </w:r>
      <w:r>
        <w:rPr>
          <w:rFonts w:eastAsia="Times New Roman" w:cs="Times New Roman"/>
          <w:szCs w:val="24"/>
        </w:rPr>
        <w:t>», «μεταδημοκρατία», αντιπολιτική και αντιδημοκρατία κατ’ ουσία, έγκειται σ</w:t>
      </w:r>
      <w:r>
        <w:rPr>
          <w:rFonts w:eastAsia="Times New Roman" w:cs="Times New Roman"/>
          <w:szCs w:val="24"/>
        </w:rPr>
        <w:t xml:space="preserve">την άνευ όρων εκχώρηση της άσκησης της εξουσίας, της άσκησης πολιτικής είτε σε μηχανισμούς της εξουσίας και τεχνοκράτες-ειδικούς είτε σε ανέλεγκτα οικονομικά και πολιτικά κέντρα που ασκούν εξουσία ερήμην των πολιτών. </w:t>
      </w:r>
    </w:p>
    <w:p w14:paraId="09855D5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καθιέρωση του θεσμού του δημοψηφίσμα</w:t>
      </w:r>
      <w:r>
        <w:rPr>
          <w:rFonts w:eastAsia="Times New Roman" w:cs="Times New Roman"/>
          <w:szCs w:val="24"/>
        </w:rPr>
        <w:t xml:space="preserve">τος διά της τροποποίησης της παραγράφου 2 του άρθρου 44 δεν εμφορείται από μια νοσταλγία για την αρχαία αθηναϊκή δημοκρατία ή για τις </w:t>
      </w:r>
      <w:r>
        <w:rPr>
          <w:rFonts w:eastAsia="Times New Roman" w:cs="Times New Roman"/>
          <w:szCs w:val="24"/>
        </w:rPr>
        <w:lastRenderedPageBreak/>
        <w:t>νεωτερικές της αναβιώσεις, ούτε αποπειράται –προσοχή- να υποκαταστήσει την αντιπροσωπευτική εντολή, που κατοχυρώνουν όλα τ</w:t>
      </w:r>
      <w:r>
        <w:rPr>
          <w:rFonts w:eastAsia="Times New Roman" w:cs="Times New Roman"/>
          <w:szCs w:val="24"/>
        </w:rPr>
        <w:t>α σύγχρονα συντάγματα, αλλά να την ενισχύσει. Διότι στην παρούσα αντιπολιτική συνθήκη, που η πολιτική εκφυλίζεται σε υποχείριο της οικονομίας και κέντρων που λειτουργούν πέρα και έξω από τη βούληση του πολίτη, η δημόσια σφαίρα συνακόλουθα έχει εκφυλιστεί σ</w:t>
      </w:r>
      <w:r>
        <w:rPr>
          <w:rFonts w:eastAsia="Times New Roman" w:cs="Times New Roman"/>
          <w:szCs w:val="24"/>
        </w:rPr>
        <w:t xml:space="preserve">ε χαλκείο προπαγάνδας, παραπολιτικής, </w:t>
      </w:r>
      <w:r>
        <w:rPr>
          <w:rFonts w:eastAsia="Times New Roman" w:cs="Times New Roman"/>
          <w:szCs w:val="24"/>
          <w:lang w:val="en-US"/>
        </w:rPr>
        <w:t>fake</w:t>
      </w:r>
      <w:r w:rsidRPr="0048783F">
        <w:rPr>
          <w:rFonts w:eastAsia="Times New Roman" w:cs="Times New Roman"/>
          <w:szCs w:val="24"/>
        </w:rPr>
        <w:t xml:space="preserve"> </w:t>
      </w:r>
      <w:r>
        <w:rPr>
          <w:rFonts w:eastAsia="Times New Roman" w:cs="Times New Roman"/>
          <w:szCs w:val="24"/>
          <w:lang w:val="en-US"/>
        </w:rPr>
        <w:t>news</w:t>
      </w:r>
      <w:r w:rsidRPr="0048783F">
        <w:rPr>
          <w:rFonts w:eastAsia="Times New Roman" w:cs="Times New Roman"/>
          <w:szCs w:val="24"/>
        </w:rPr>
        <w:t xml:space="preserve"> </w:t>
      </w:r>
      <w:r>
        <w:rPr>
          <w:rFonts w:eastAsia="Times New Roman" w:cs="Times New Roman"/>
          <w:szCs w:val="24"/>
        </w:rPr>
        <w:t xml:space="preserve">και τιτιβισμάτων εν είδει κραυγών και αφορισμών. </w:t>
      </w:r>
    </w:p>
    <w:p w14:paraId="09855D5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w:t>
      </w:r>
      <w:r w:rsidRPr="004622D8">
        <w:rPr>
          <w:rFonts w:eastAsia="Times New Roman" w:cs="Times New Roman"/>
          <w:szCs w:val="24"/>
          <w:lang w:val="en-US"/>
        </w:rPr>
        <w:t>vox</w:t>
      </w:r>
      <w:r w:rsidRPr="004622D8">
        <w:rPr>
          <w:rFonts w:eastAsia="Times New Roman" w:cs="Times New Roman"/>
          <w:szCs w:val="24"/>
        </w:rPr>
        <w:t xml:space="preserve"> </w:t>
      </w:r>
      <w:r w:rsidRPr="004622D8">
        <w:rPr>
          <w:rFonts w:eastAsia="Times New Roman" w:cs="Times New Roman"/>
          <w:szCs w:val="24"/>
          <w:lang w:val="en-US"/>
        </w:rPr>
        <w:t>populi</w:t>
      </w:r>
      <w:r w:rsidRPr="004622D8">
        <w:rPr>
          <w:rFonts w:eastAsia="Times New Roman" w:cs="Times New Roman"/>
          <w:szCs w:val="24"/>
        </w:rPr>
        <w:t xml:space="preserve">, </w:t>
      </w:r>
      <w:r w:rsidRPr="004622D8">
        <w:rPr>
          <w:rFonts w:eastAsia="Times New Roman" w:cs="Times New Roman"/>
          <w:szCs w:val="24"/>
          <w:lang w:val="en-US"/>
        </w:rPr>
        <w:t>vox</w:t>
      </w:r>
      <w:r w:rsidRPr="004622D8">
        <w:rPr>
          <w:rFonts w:eastAsia="Times New Roman" w:cs="Times New Roman"/>
          <w:szCs w:val="24"/>
        </w:rPr>
        <w:t xml:space="preserve"> </w:t>
      </w:r>
      <w:r w:rsidRPr="004622D8">
        <w:rPr>
          <w:rFonts w:eastAsia="Times New Roman" w:cs="Times New Roman"/>
          <w:szCs w:val="24"/>
          <w:lang w:val="en-US"/>
        </w:rPr>
        <w:t>dei</w:t>
      </w:r>
      <w:r w:rsidRPr="004622D8">
        <w:rPr>
          <w:rFonts w:eastAsia="Times New Roman" w:cs="Times New Roman"/>
          <w:szCs w:val="24"/>
        </w:rPr>
        <w:t>,</w:t>
      </w:r>
      <w:r w:rsidRPr="0048783F">
        <w:rPr>
          <w:rFonts w:eastAsia="Times New Roman" w:cs="Times New Roman"/>
          <w:szCs w:val="24"/>
        </w:rPr>
        <w:t xml:space="preserve"> </w:t>
      </w:r>
      <w:r>
        <w:rPr>
          <w:rFonts w:eastAsia="Times New Roman" w:cs="Times New Roman"/>
          <w:szCs w:val="24"/>
        </w:rPr>
        <w:t>η γενική βούληση, που μολονότι κατά Ρουσσώ είναι ορθή αλλά ενίοτε πλανάται, ενδεχομένως να αποφασίζει εν θυμώ και όχι με τη δύναμη του καλύτερου επιχειρήματος. Τα δημοψηφίσματα δίνοντας φωνή και ρόλο σε έναν απελπισμένο και παροπλισμένο πολίτη μπορούν να ε</w:t>
      </w:r>
      <w:r>
        <w:rPr>
          <w:rFonts w:eastAsia="Times New Roman" w:cs="Times New Roman"/>
          <w:szCs w:val="24"/>
        </w:rPr>
        <w:t xml:space="preserve">πιτελέσουν έναν παιδευτικό ρόλο, να εκπαιδεύσουν στη συμμετοχική δημοκρατία και στη δημόσια διαβούλευση, στην ορθή χρήση του λόγου και συνεπώς να ισχυροποιήσουν τη δημοκρατία. </w:t>
      </w:r>
    </w:p>
    <w:p w14:paraId="09855D5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Έρχομαι τώρα στο περίφημο άρθρο 86 στην αναθεώρηση του οποίου όλες και όλοι, νο</w:t>
      </w:r>
      <w:r>
        <w:rPr>
          <w:rFonts w:eastAsia="Times New Roman" w:cs="Times New Roman"/>
          <w:szCs w:val="24"/>
        </w:rPr>
        <w:t xml:space="preserve">μίζω, οφείλουμε να συμφωνήσουμε. </w:t>
      </w:r>
    </w:p>
    <w:p w14:paraId="09855D5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09855D5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09855D6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Κοιτάξτε</w:t>
      </w:r>
      <w:r>
        <w:rPr>
          <w:rFonts w:eastAsia="Times New Roman" w:cs="Times New Roman"/>
          <w:szCs w:val="24"/>
        </w:rPr>
        <w:t>,</w:t>
      </w:r>
      <w:r>
        <w:rPr>
          <w:rFonts w:eastAsia="Times New Roman" w:cs="Times New Roman"/>
          <w:szCs w:val="24"/>
        </w:rPr>
        <w:t xml:space="preserve"> η επιδημία σκανδάλων που ενέσκηψε στη χώρα μας και αποτέλεσε μία από τις εγχώριες αιτίες </w:t>
      </w:r>
      <w:r>
        <w:rPr>
          <w:rFonts w:eastAsia="Times New Roman" w:cs="Times New Roman"/>
          <w:szCs w:val="24"/>
        </w:rPr>
        <w:t>της ελληνικής τραγωδίας, μιας τραγωδίας που εξαέρωσε το ένα τέταρτο του εθνικού μας πλούτου, καταδίκασε σε φτώχεια την ελληνική κοινωνία και υποθήκευσε το μέλλον των νεότερων γενεών, συνιστά μια αν όχι αντεστραμμένη, μια διεστραμμένη ανάγνωση του αόρατου χ</w:t>
      </w:r>
      <w:r>
        <w:rPr>
          <w:rFonts w:eastAsia="Times New Roman" w:cs="Times New Roman"/>
          <w:szCs w:val="24"/>
        </w:rPr>
        <w:t xml:space="preserve">εριού. </w:t>
      </w:r>
    </w:p>
    <w:p w14:paraId="09855D6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Διότι αν το αόρατο χέρι της οικονομίας μεταμορφώνει, μας έλεγε ο Σμιθ, το ιδιωτικό συμφέρον σε δημόσιο αγαθό, το ορατό χέρι ενός συστήματος παρεισέφρησε στον δημόσιο βίο μετατρέποντας κρατικές λειτουργίες και δημόσια αξιώματα σε θύλακες διαφθοράς κ</w:t>
      </w:r>
      <w:r>
        <w:rPr>
          <w:rFonts w:eastAsia="Times New Roman" w:cs="Times New Roman"/>
          <w:szCs w:val="24"/>
        </w:rPr>
        <w:t xml:space="preserve">αι μέσα εξυπηρέτησης ιδιωτικών συμφερόντων. </w:t>
      </w:r>
    </w:p>
    <w:p w14:paraId="09855D6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σταματήσει αυτό και να δημιουργηθούν ασφαλιστικές θεσμικές δικλείδες ασφαλείας για να μην επανεμφανίζονται τέτοια φαινόμενα. </w:t>
      </w:r>
    </w:p>
    <w:p w14:paraId="09855D6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Κλείνω με τη ρύθμιση του άρθρου 3 που και για αυτό ακούστηκαν πάρ</w:t>
      </w:r>
      <w:r>
        <w:rPr>
          <w:rFonts w:eastAsia="Times New Roman" w:cs="Times New Roman"/>
          <w:szCs w:val="24"/>
        </w:rPr>
        <w:t xml:space="preserve">α πολλά. Ουδέποτε η χώρα μας είχε αντικληρικαλιστική παράδοση, ουδέποτε βαπτίστηκε στα νάματα του Διαφωτισμού και στα προτάγματα της νεωτερικότητας που εισάγονταν. Στη χώρα μας που εσχάτως αναβιώνει μια εθνικοφροσύνη και το έθνος δεν ορίζεται ως κοινότητα </w:t>
      </w:r>
      <w:r>
        <w:rPr>
          <w:rFonts w:eastAsia="Times New Roman" w:cs="Times New Roman"/>
          <w:szCs w:val="24"/>
        </w:rPr>
        <w:t xml:space="preserve">που μετέχει σε κοινές αξίες ή το έθνος των πολιτών που μας κληροδότησε ο </w:t>
      </w:r>
      <w:r>
        <w:rPr>
          <w:rFonts w:eastAsia="Times New Roman" w:cs="Times New Roman"/>
          <w:szCs w:val="24"/>
        </w:rPr>
        <w:t xml:space="preserve">μακρύς </w:t>
      </w:r>
      <w:r>
        <w:rPr>
          <w:rFonts w:eastAsia="Times New Roman" w:cs="Times New Roman"/>
          <w:szCs w:val="24"/>
        </w:rPr>
        <w:t>18</w:t>
      </w:r>
      <w:r w:rsidRPr="00AE0638">
        <w:rPr>
          <w:rFonts w:eastAsia="Times New Roman" w:cs="Times New Roman"/>
          <w:szCs w:val="24"/>
          <w:vertAlign w:val="superscript"/>
        </w:rPr>
        <w:t>ο</w:t>
      </w:r>
      <w:r>
        <w:rPr>
          <w:rFonts w:eastAsia="Times New Roman" w:cs="Times New Roman"/>
          <w:szCs w:val="24"/>
          <w:vertAlign w:val="superscript"/>
        </w:rPr>
        <w:t>ς</w:t>
      </w:r>
      <w:r>
        <w:rPr>
          <w:rFonts w:eastAsia="Times New Roman" w:cs="Times New Roman"/>
          <w:szCs w:val="24"/>
        </w:rPr>
        <w:t xml:space="preserve"> αιώνας και οι μεγάλες νεωτερικές επαναστάσεις που γέννησαν και τα πρώτα συντάγματα, αλλά ως το όμαιμων, το ομόθρησκον, το ομόγλωσσον εις το όνομα του οποίου, ξέρετε, διαπρ</w:t>
      </w:r>
      <w:r>
        <w:rPr>
          <w:rFonts w:eastAsia="Times New Roman" w:cs="Times New Roman"/>
          <w:szCs w:val="24"/>
        </w:rPr>
        <w:t xml:space="preserve">άχθηκαν εγκλήματα και αποκλεισμοί, διχάστηκαν κοινωνίας και επωάστηκε το αυγό του φιδιού. </w:t>
      </w:r>
    </w:p>
    <w:p w14:paraId="09855D6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Ας ολοκληρώσει, λοιπόν, η διαδικασία της αναθεώρησης ό,τι άφησε ημιτελές ο διαφωτισμός που μας προσπέρασε. Ας καθιερωθεί η διακριτότητα Εκκλησίας-</w:t>
      </w:r>
      <w:r>
        <w:rPr>
          <w:rFonts w:eastAsia="Times New Roman" w:cs="Times New Roman"/>
          <w:szCs w:val="24"/>
        </w:rPr>
        <w:t xml:space="preserve">Πολιτείας </w:t>
      </w:r>
      <w:r>
        <w:rPr>
          <w:rFonts w:eastAsia="Times New Roman" w:cs="Times New Roman"/>
          <w:szCs w:val="24"/>
        </w:rPr>
        <w:t xml:space="preserve">και ας θεσπίσουμε έστω τώρα μια πολιτεία ουδετερόθρησκη που θα ισχύει τα του Καίσαρος τω Καίσαρι, τα του Θεού τω Θεώ και δεν θα παρατηρείται το φαινόμενο ενός θρησκευόμενου κράτους ή ενός κλήρου </w:t>
      </w:r>
      <w:r>
        <w:rPr>
          <w:rFonts w:eastAsia="Times New Roman" w:cs="Times New Roman"/>
          <w:szCs w:val="24"/>
        </w:rPr>
        <w:lastRenderedPageBreak/>
        <w:t>που πολιτικολογεί και παρεμβαίνει είτε στο περιεχόμενο μαθημά</w:t>
      </w:r>
      <w:r>
        <w:rPr>
          <w:rFonts w:eastAsia="Times New Roman" w:cs="Times New Roman"/>
          <w:szCs w:val="24"/>
        </w:rPr>
        <w:t xml:space="preserve">των είτε στην εξωτερική πολιτική. </w:t>
      </w:r>
    </w:p>
    <w:p w14:paraId="09855D6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κλίμα συναίνεσης, αμοιβαίου σεβασμού και εμπιστοσύνης, όπως επιτάσσουν οι κανόνες της δημοκρατίας, ας τολμήσουμε να κάνουμε κάποια βήματα διαφωτισμού με φόντο όχι τη μικρή, αλλά τη μεγάλη </w:t>
      </w:r>
      <w:r>
        <w:rPr>
          <w:rFonts w:eastAsia="Times New Roman" w:cs="Times New Roman"/>
          <w:szCs w:val="24"/>
        </w:rPr>
        <w:t xml:space="preserve">εικόνα που δεν είναι ευοίωνη. </w:t>
      </w:r>
    </w:p>
    <w:p w14:paraId="09855D6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Ευρώπη, δυστυχώς, γερνάει ανεπιτυχώς. Έχει ήδη απωλέσει ένα μέλος της και απειλείται και με άλλους ακρωτηριασμούς και φαίνεται τελευταία να αποφάσισε να κατεβάσει τον διακόπτη των φώτων και να βυθιστεί στο σκοτάδι. </w:t>
      </w:r>
    </w:p>
    <w:p w14:paraId="09855D6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ξέρ</w:t>
      </w:r>
      <w:r>
        <w:rPr>
          <w:rFonts w:eastAsia="Times New Roman" w:cs="Times New Roman"/>
          <w:szCs w:val="24"/>
        </w:rPr>
        <w:t>ουμε, δυστυχώς, ποιοι προσπαθούν να αποσπάσουν την πολιτική υπεραξία της κρίσης, της κατεδάφισης του κοινωνικού κράτους του ελλείμματος της δημοκρατίας. Το έλλειμμα της δημοκρατίας που γεννάει η προτεραιότητα της οικονομίας έναντι της πολιτικής, η θέαση τω</w:t>
      </w:r>
      <w:r>
        <w:rPr>
          <w:rFonts w:eastAsia="Times New Roman" w:cs="Times New Roman"/>
          <w:szCs w:val="24"/>
        </w:rPr>
        <w:t xml:space="preserve">ν αγορών ως μιας μετανεωτερικής ειμαρμένης που επικρέμεται πάνω από τα κεφάλια μας ορίζοντας τις ζωές μας, αλλά και η λήψη αποφάσεων σε κάποια </w:t>
      </w:r>
      <w:r>
        <w:rPr>
          <w:rFonts w:eastAsia="Times New Roman" w:cs="Times New Roman"/>
          <w:szCs w:val="24"/>
        </w:rPr>
        <w:lastRenderedPageBreak/>
        <w:t xml:space="preserve">παραθεσμικά κονκλάβια ερήμην των πολιτών δεν θεραπεύεται με άρση της δημοκρατίας ούτε θα ιανθεί από εθνικιστικές </w:t>
      </w:r>
      <w:r>
        <w:rPr>
          <w:rFonts w:eastAsia="Times New Roman" w:cs="Times New Roman"/>
          <w:szCs w:val="24"/>
        </w:rPr>
        <w:t xml:space="preserve">κραυγές- περιχαρακώσεις που ορθώνουν τείχη, αλλά μόνο με περισσότερη δημοκρατία. Αυτό χρειαζόμαστε. </w:t>
      </w:r>
    </w:p>
    <w:p w14:paraId="09855D6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9855D69"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55D6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Κρεμαστινός από τη Δημοκρατική Συμπαρ</w:t>
      </w:r>
      <w:r>
        <w:rPr>
          <w:rFonts w:eastAsia="Times New Roman" w:cs="Times New Roman"/>
          <w:szCs w:val="24"/>
        </w:rPr>
        <w:t xml:space="preserve">άταξη. </w:t>
      </w:r>
    </w:p>
    <w:p w14:paraId="09855D6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κυρίες και κύριοι συνάδελφοι, έχω υποβάλει </w:t>
      </w:r>
      <w:r>
        <w:rPr>
          <w:rFonts w:eastAsia="Times New Roman" w:cs="Times New Roman"/>
          <w:szCs w:val="24"/>
        </w:rPr>
        <w:t xml:space="preserve">μία </w:t>
      </w:r>
      <w:r>
        <w:rPr>
          <w:rFonts w:eastAsia="Times New Roman" w:cs="Times New Roman"/>
          <w:szCs w:val="24"/>
        </w:rPr>
        <w:t xml:space="preserve">τροπολογία για το άρθρο 38 παράγραφος 2 του Συντάγματος, η οποία αναφέρεται σε αντικατάσταση του Πρωθυπουργού όταν υπάρχουν σοβαροί λόγοι υγείας και δεν μπορεί να επιτελέσει τα καθήκοντά του. </w:t>
      </w:r>
    </w:p>
    <w:p w14:paraId="09855D6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αλήθεια είναι ότι πολλοί συνάδελφοι μου είπαν «Μα γιατί; Αφού</w:t>
      </w:r>
      <w:r>
        <w:rPr>
          <w:rFonts w:eastAsia="Times New Roman" w:cs="Times New Roman"/>
          <w:szCs w:val="24"/>
        </w:rPr>
        <w:t xml:space="preserve"> το Σύνταγμα λέει ότι όταν ο Πρωθυπουργός δεν μπορεί να ασκήσει τα καθήκοντά του, τότε η κοινοβουλευτική ομάδα </w:t>
      </w:r>
      <w:r>
        <w:rPr>
          <w:rFonts w:eastAsia="Times New Roman" w:cs="Times New Roman"/>
          <w:szCs w:val="24"/>
        </w:rPr>
        <w:lastRenderedPageBreak/>
        <w:t>ορίζει άλλον Πρωθυπουργό». Και μάλιστα και μια σοβαρή εφημερίδα και ένας σοβαρός αρθρογράφος μού αφιέρωσε ένα κομμάτι λέγοντας περίπου αυτό το πρ</w:t>
      </w:r>
      <w:r>
        <w:rPr>
          <w:rFonts w:eastAsia="Times New Roman" w:cs="Times New Roman"/>
          <w:szCs w:val="24"/>
        </w:rPr>
        <w:t xml:space="preserve">άγμα. </w:t>
      </w:r>
    </w:p>
    <w:p w14:paraId="09855D6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Βέβαια, εκ πρώτης όψεως ακούγεται λογικό. Όμως, στην πραγματικότητα αυτό δεν μπορεί να γίνει ποτέ. Και ανέφερα εγώ ως παράδειγμα τη δική μου εμπειρία, τη κάκιστη εμπειρία, με την υπόθεση τότε του Ωνασείου και του Ανδρέα Παπανδρέου, όπου ουσιαστικά ο</w:t>
      </w:r>
      <w:r>
        <w:rPr>
          <w:rFonts w:eastAsia="Times New Roman" w:cs="Times New Roman"/>
          <w:szCs w:val="24"/>
        </w:rPr>
        <w:t xml:space="preserve"> Πρόεδρος της Δημοκρατίας εκλιπαρούσε τους γιατρούς να δώσουν ένα πιστοποιητικό ότι αδυνατεί ο Πρωθυπουργός να εκτελέσει τα καθήκοντά του. Ο Αρχηγός τότε της </w:t>
      </w:r>
      <w:r>
        <w:rPr>
          <w:rFonts w:eastAsia="Times New Roman" w:cs="Times New Roman"/>
          <w:szCs w:val="24"/>
        </w:rPr>
        <w:t>αντιπολίτευσης</w:t>
      </w:r>
      <w:r>
        <w:rPr>
          <w:rFonts w:eastAsia="Times New Roman" w:cs="Times New Roman"/>
          <w:szCs w:val="24"/>
        </w:rPr>
        <w:t>, ο κ. Έβερτ, απηύθυνε και αυτός, αν θέλετε, το ίδιο αίτημα και μάλιστα με προσωπική</w:t>
      </w:r>
      <w:r>
        <w:rPr>
          <w:rFonts w:eastAsia="Times New Roman" w:cs="Times New Roman"/>
          <w:szCs w:val="24"/>
        </w:rPr>
        <w:t xml:space="preserve"> επιστολή που έστειλε σε εμένα και η οποία θα υπάρχει στα γραφεία της Νέας Δημοκρατίας. </w:t>
      </w:r>
    </w:p>
    <w:p w14:paraId="09855D6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φυσικά οι γιατροί αρνήθηκαν να δώσουν πιστοποιητικό ότι αδυνατεί ο Πρωθυπουργός να εκτελέσει τα καθήκοντά του, γιατί απλούστατα οι γιατροί δεν ήθελαν να αναλάβουν </w:t>
      </w:r>
      <w:r>
        <w:rPr>
          <w:rFonts w:eastAsia="Times New Roman" w:cs="Times New Roman"/>
          <w:szCs w:val="24"/>
        </w:rPr>
        <w:t>αυτήν την ευθύνη. Γιατί έλεγαν και ότι και μία στο εκατομμύριο πιθανότητες να έχει να επανέλθει ο Πρωθυπουργός</w:t>
      </w:r>
      <w:r w:rsidRPr="00EC1FBD">
        <w:rPr>
          <w:rFonts w:eastAsia="Times New Roman" w:cs="Times New Roman"/>
          <w:szCs w:val="24"/>
        </w:rPr>
        <w:t>,</w:t>
      </w:r>
      <w:r>
        <w:rPr>
          <w:rFonts w:eastAsia="Times New Roman" w:cs="Times New Roman"/>
          <w:szCs w:val="24"/>
        </w:rPr>
        <w:t xml:space="preserve"> εμείς θα τον αντικαταστήσουμε; </w:t>
      </w:r>
    </w:p>
    <w:p w14:paraId="09855D6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Ε, λοιπόν, τι έγινε; Ο Πρωθυπουργός μετά από ενάμισι μήνα στην </w:t>
      </w:r>
      <w:r>
        <w:rPr>
          <w:rFonts w:eastAsia="Times New Roman" w:cs="Times New Roman"/>
          <w:szCs w:val="24"/>
        </w:rPr>
        <w:t xml:space="preserve">εντατική μονάδα </w:t>
      </w:r>
      <w:r>
        <w:rPr>
          <w:rFonts w:eastAsia="Times New Roman" w:cs="Times New Roman"/>
          <w:szCs w:val="24"/>
        </w:rPr>
        <w:t xml:space="preserve">συνήλθε, έφυγε από την </w:t>
      </w:r>
      <w:r>
        <w:rPr>
          <w:rFonts w:eastAsia="Times New Roman" w:cs="Times New Roman"/>
          <w:szCs w:val="24"/>
        </w:rPr>
        <w:t>εντατική μ</w:t>
      </w:r>
      <w:r>
        <w:rPr>
          <w:rFonts w:eastAsia="Times New Roman" w:cs="Times New Roman"/>
          <w:szCs w:val="24"/>
        </w:rPr>
        <w:t xml:space="preserve">ονάδα </w:t>
      </w:r>
      <w:r>
        <w:rPr>
          <w:rFonts w:eastAsia="Times New Roman" w:cs="Times New Roman"/>
          <w:szCs w:val="24"/>
        </w:rPr>
        <w:t>και υπέβαλε την παραίτηση του μετά από δεκαπέντε ημέρες. Εάν οι γιατροί είχαν δώσει αυτή τη γνωμάτευση -που δεν την έδωσαν και καλώς δεν την έδωσαν και προεξοφλώ ότι ουδέποτε θα τη δώσουν οι γιατροί- τι θα συνέβαινε; Θα είχε αντικατασταθεί ο Πρωθυπου</w:t>
      </w:r>
      <w:r>
        <w:rPr>
          <w:rFonts w:eastAsia="Times New Roman" w:cs="Times New Roman"/>
          <w:szCs w:val="24"/>
        </w:rPr>
        <w:t xml:space="preserve">ργός προ των Χριστουγέννων, θα ξυπνούσε τον Ιανουάριο, θα του έλεγαν ότι δεν είσαι Πρωθυπουργός και θα ήταν αρχηγός του ΠΑΣΟΚ, γιατί δεν είχε παραιτηθεί. </w:t>
      </w:r>
    </w:p>
    <w:p w14:paraId="09855D7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Αυτά τα πράγματα δεν είναι τόσο απλά. Ας μην τα απλουστεύουμε, λοιπόν, και ας μη λέμε, «ξέρετε, οι γι</w:t>
      </w:r>
      <w:r>
        <w:rPr>
          <w:rFonts w:eastAsia="Times New Roman" w:cs="Times New Roman"/>
          <w:szCs w:val="24"/>
        </w:rPr>
        <w:t xml:space="preserve">ατροί θα δώσουν γνωμάτευση». Οι γιατροί δεν αναλαμβάνουν τέτοια ευθύνη. </w:t>
      </w:r>
    </w:p>
    <w:p w14:paraId="09855D7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Σας έφερα ένα κλασικό παράδειγμα για να το αντιληφθείτε. </w:t>
      </w:r>
    </w:p>
    <w:p w14:paraId="09855D7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Κατά συνέπεια, πρέπει να βρεθεί μια διάταξη που περίπου να λειτουργούμε όπως λειτουργεί το αμερικανικό σύνταγμα, που είναι πρ</w:t>
      </w:r>
      <w:r>
        <w:rPr>
          <w:rFonts w:eastAsia="Times New Roman" w:cs="Times New Roman"/>
          <w:szCs w:val="24"/>
        </w:rPr>
        <w:t>οεδρικό. Εμείς δεν έχουμε προεδρικό, έχουμε πρω</w:t>
      </w:r>
      <w:r>
        <w:rPr>
          <w:rFonts w:eastAsia="Times New Roman" w:cs="Times New Roman"/>
          <w:szCs w:val="24"/>
        </w:rPr>
        <w:lastRenderedPageBreak/>
        <w:t xml:space="preserve">θυπουργικό. Εν πάση περιπτώσει, όμως, δεν μπορεί να επαφίεται η </w:t>
      </w:r>
      <w:r>
        <w:rPr>
          <w:rFonts w:eastAsia="Times New Roman" w:cs="Times New Roman"/>
          <w:szCs w:val="24"/>
        </w:rPr>
        <w:t>δημοκρατία</w:t>
      </w:r>
      <w:r>
        <w:rPr>
          <w:rFonts w:eastAsia="Times New Roman" w:cs="Times New Roman"/>
          <w:szCs w:val="24"/>
        </w:rPr>
        <w:t xml:space="preserve">, αν θέλετε, στα χέρια των γιατρών, οι οποίοι πολύ δικαίως δεν μπορούν να αναλάβουν τέτοια ευθύνη. </w:t>
      </w:r>
    </w:p>
    <w:p w14:paraId="09855D7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Πρέπει να πω και κάτι άλλο: Αν τυχό</w:t>
      </w:r>
      <w:r>
        <w:rPr>
          <w:rFonts w:eastAsia="Times New Roman" w:cs="Times New Roman"/>
          <w:szCs w:val="24"/>
        </w:rPr>
        <w:t xml:space="preserve">ν η κατάσταση του Ανδρέα Παπανδρέου παρετείνετο και δεν γινόταν ό,τι έγινε και έφευγε και ο Ιανουάριος, τι θα είχε συμβεί; Θα ερχόντουσαν τα Ίμια -που ήρθαν κάπου στα μέσα Ιανουαρίου- και δεν θα υπήρχε Πρωθυπουργός. Ο Πρωθυπουργός θα ήταν στη </w:t>
      </w:r>
      <w:r>
        <w:rPr>
          <w:rFonts w:eastAsia="Times New Roman" w:cs="Times New Roman"/>
          <w:szCs w:val="24"/>
        </w:rPr>
        <w:t>μονάδα</w:t>
      </w:r>
      <w:r>
        <w:rPr>
          <w:rFonts w:eastAsia="Times New Roman" w:cs="Times New Roman"/>
          <w:szCs w:val="24"/>
        </w:rPr>
        <w:t xml:space="preserve">. Τότε </w:t>
      </w:r>
      <w:r>
        <w:rPr>
          <w:rFonts w:eastAsia="Times New Roman" w:cs="Times New Roman"/>
          <w:szCs w:val="24"/>
        </w:rPr>
        <w:t xml:space="preserve">και ο αείμνηστος Μιλτιάδης Έβερτ και ο Πρόεδρος της Δημοκρατίας και όλοι είχαν στηρίξει τις ελπίδες τους στους γιατρούς. Οι γιατροί δεν έδιναν κανένα πιστοποιητικό και είχε παραλύσει η χώρα. </w:t>
      </w:r>
    </w:p>
    <w:p w14:paraId="09855D7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Άρα, δεν είναι ένα </w:t>
      </w:r>
      <w:r>
        <w:rPr>
          <w:rFonts w:eastAsia="Times New Roman" w:cs="Times New Roman"/>
          <w:szCs w:val="24"/>
        </w:rPr>
        <w:t xml:space="preserve">ζήτημα </w:t>
      </w:r>
      <w:r>
        <w:rPr>
          <w:rFonts w:eastAsia="Times New Roman" w:cs="Times New Roman"/>
          <w:szCs w:val="24"/>
        </w:rPr>
        <w:t>που πρέπει να μας προβληματίσει όλους;</w:t>
      </w:r>
      <w:r>
        <w:rPr>
          <w:rFonts w:eastAsia="Times New Roman" w:cs="Times New Roman"/>
          <w:szCs w:val="24"/>
        </w:rPr>
        <w:t xml:space="preserve"> </w:t>
      </w:r>
    </w:p>
    <w:p w14:paraId="09855D7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Με βάση, λοιπόν, τα γεγονότα -και μόνο τα γεγονότα- έκανα αυτή</w:t>
      </w:r>
      <w:r>
        <w:rPr>
          <w:rFonts w:eastAsia="Times New Roman" w:cs="Times New Roman"/>
          <w:szCs w:val="24"/>
        </w:rPr>
        <w:t>ν</w:t>
      </w:r>
      <w:r>
        <w:rPr>
          <w:rFonts w:eastAsia="Times New Roman" w:cs="Times New Roman"/>
          <w:szCs w:val="24"/>
        </w:rPr>
        <w:t xml:space="preserve"> την πρόταση, την οποία και θα σας παρακαλέσω να τη δείτε σοβαρά και όχι κομματικά, γιατί μου έκανε εντύπωση που δεν υπέγραψε κανένας Βουλευτής της Νέας Δημοκρατίας. </w:t>
      </w:r>
      <w:r>
        <w:rPr>
          <w:rFonts w:eastAsia="Times New Roman" w:cs="Times New Roman"/>
          <w:szCs w:val="24"/>
        </w:rPr>
        <w:lastRenderedPageBreak/>
        <w:t xml:space="preserve">Δεν μπορώ να καταλάβω το </w:t>
      </w:r>
      <w:r>
        <w:rPr>
          <w:rFonts w:eastAsia="Times New Roman" w:cs="Times New Roman"/>
          <w:szCs w:val="24"/>
        </w:rPr>
        <w:t>γιατί. Ο ίδιος ο Μιλτιάδης Έβερτ ζητούσε αυτό το πράγμα. Και γνωρίζω καλά ότι το γνωρίζουν και οι στενοί συνεργάτες του, πολλοί από τους οποίους είναι σήμερα σε ανώτατες θέσεις στο δημοκρατικό μας πολίτευμα. Δεν μπορώ να καταλάβω το γιατί. Ούτε κομματικό ε</w:t>
      </w:r>
      <w:r>
        <w:rPr>
          <w:rFonts w:eastAsia="Times New Roman" w:cs="Times New Roman"/>
          <w:szCs w:val="24"/>
        </w:rPr>
        <w:t>ίναι, ούτε έχει κα</w:t>
      </w:r>
      <w:r>
        <w:rPr>
          <w:rFonts w:eastAsia="Times New Roman" w:cs="Times New Roman"/>
          <w:szCs w:val="24"/>
        </w:rPr>
        <w:t>μ</w:t>
      </w:r>
      <w:r>
        <w:rPr>
          <w:rFonts w:eastAsia="Times New Roman" w:cs="Times New Roman"/>
          <w:szCs w:val="24"/>
        </w:rPr>
        <w:t>μία άλλη σκοπιμότητα. Θα ήθελα, λοιπόν, να παρακαλέσω να το δούμε όλοι αντικειμενικά αυτό το θέμα και να βρούμε τον σωστό δρόμο για να ξεμπλοκαριστεί μια τέτοια, αν θέλετε, περίπτωση, η οποία την εποχή εκείνη, τουλάχιστον, ήταν ένα αρνητ</w:t>
      </w:r>
      <w:r>
        <w:rPr>
          <w:rFonts w:eastAsia="Times New Roman" w:cs="Times New Roman"/>
          <w:szCs w:val="24"/>
        </w:rPr>
        <w:t>ικό σημείο για την πολιτική ζωή της χώρας.</w:t>
      </w:r>
    </w:p>
    <w:p w14:paraId="09855D7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w:t>
      </w:r>
    </w:p>
    <w:p w14:paraId="09855D7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και του ΣΥΡΙΖΑ)</w:t>
      </w:r>
    </w:p>
    <w:p w14:paraId="09855D78" w14:textId="77777777" w:rsidR="00BE639A" w:rsidRDefault="00A212EC">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Ευχαριστούμε τον κ. Κρεμαστινό.</w:t>
      </w:r>
    </w:p>
    <w:p w14:paraId="09855D79" w14:textId="77777777" w:rsidR="00BE639A" w:rsidRDefault="00A212EC">
      <w:pPr>
        <w:spacing w:line="600" w:lineRule="auto"/>
        <w:ind w:firstLine="720"/>
        <w:jc w:val="both"/>
        <w:rPr>
          <w:rFonts w:eastAsia="Times New Roman" w:cs="Times New Roman"/>
        </w:rPr>
      </w:pPr>
      <w:r w:rsidRPr="00E860FA">
        <w:rPr>
          <w:rFonts w:eastAsia="Times New Roman" w:cs="Times New Roman"/>
        </w:rPr>
        <w:t xml:space="preserve">Κυρίες και κύριοι συνάδελφοι, έχω την τιμή να ανακοινώσω </w:t>
      </w:r>
      <w:r w:rsidRPr="00E860FA">
        <w:rPr>
          <w:rFonts w:eastAsia="Times New Roman" w:cs="Times New Roman"/>
        </w:rPr>
        <w:t xml:space="preserve">στο Σώμα ότι τη συνεδρίασή μας παρακολουθούν από τα </w:t>
      </w:r>
      <w:r w:rsidRPr="00E860FA">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έξ</w:t>
      </w:r>
      <w:r>
        <w:rPr>
          <w:rFonts w:eastAsia="Times New Roman" w:cs="Times New Roman"/>
        </w:rPr>
        <w:t>ι</w:t>
      </w:r>
      <w:r w:rsidRPr="00E860FA">
        <w:rPr>
          <w:rFonts w:eastAsia="Times New Roman" w:cs="Times New Roman"/>
        </w:rPr>
        <w:t xml:space="preserve"> μαθητές και μαθήτριες και </w:t>
      </w:r>
      <w:r>
        <w:rPr>
          <w:rFonts w:eastAsia="Times New Roman" w:cs="Times New Roman"/>
        </w:rPr>
        <w:t>δυο</w:t>
      </w:r>
      <w:r w:rsidRPr="00E860FA">
        <w:rPr>
          <w:rFonts w:eastAsia="Times New Roman" w:cs="Times New Roman"/>
        </w:rPr>
        <w:t xml:space="preserve"> εκπαιδευτικοί συνοδοί τους από το </w:t>
      </w:r>
      <w:r>
        <w:rPr>
          <w:rFonts w:eastAsia="Times New Roman" w:cs="Times New Roman"/>
        </w:rPr>
        <w:t>4</w:t>
      </w:r>
      <w:r w:rsidRPr="0014734E">
        <w:rPr>
          <w:rFonts w:eastAsia="Times New Roman" w:cs="Times New Roman"/>
          <w:vertAlign w:val="superscript"/>
        </w:rPr>
        <w:t>ο</w:t>
      </w:r>
      <w:r>
        <w:rPr>
          <w:rFonts w:eastAsia="Times New Roman" w:cs="Times New Roman"/>
        </w:rPr>
        <w:t xml:space="preserve"> Γυμνάσιο Αγρινίου</w:t>
      </w:r>
      <w:r w:rsidRPr="00E860FA">
        <w:rPr>
          <w:rFonts w:eastAsia="Times New Roman" w:cs="Times New Roman"/>
        </w:rPr>
        <w:t xml:space="preserve">. </w:t>
      </w:r>
    </w:p>
    <w:p w14:paraId="09855D7A" w14:textId="77777777" w:rsidR="00BE639A" w:rsidRDefault="00A212EC">
      <w:pPr>
        <w:spacing w:line="600" w:lineRule="auto"/>
        <w:ind w:firstLine="720"/>
        <w:jc w:val="both"/>
        <w:rPr>
          <w:rFonts w:eastAsia="Times New Roman" w:cs="Times New Roman"/>
        </w:rPr>
      </w:pPr>
      <w:r w:rsidRPr="00E860FA">
        <w:rPr>
          <w:rFonts w:eastAsia="Times New Roman" w:cs="Times New Roman"/>
        </w:rPr>
        <w:t xml:space="preserve">Η Βουλή τούς καλωσορίζει. </w:t>
      </w:r>
    </w:p>
    <w:p w14:paraId="09855D7B" w14:textId="77777777" w:rsidR="00BE639A" w:rsidRDefault="00A212EC">
      <w:pPr>
        <w:spacing w:line="60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09855D7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ο κ. Κέλλας από τη Νέα Δημοκρατία.</w:t>
      </w:r>
    </w:p>
    <w:p w14:paraId="09855D7D"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14:paraId="09855D7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σαράντα πέντε χρόνια μετά </w:t>
      </w:r>
      <w:r>
        <w:rPr>
          <w:rFonts w:eastAsia="Times New Roman" w:cs="Times New Roman"/>
          <w:szCs w:val="24"/>
        </w:rPr>
        <w:t>από</w:t>
      </w:r>
      <w:r>
        <w:rPr>
          <w:rFonts w:eastAsia="Times New Roman" w:cs="Times New Roman"/>
          <w:szCs w:val="24"/>
        </w:rPr>
        <w:t xml:space="preserve"> τη Μεταπολίτευση θα έπρεπε να έχουμε καταλήξει σε συγκεκριμένες κατευθύνσεις για μια </w:t>
      </w:r>
      <w:r>
        <w:rPr>
          <w:rFonts w:eastAsia="Times New Roman" w:cs="Times New Roman"/>
          <w:szCs w:val="24"/>
        </w:rPr>
        <w:t xml:space="preserve">συνταγματική </w:t>
      </w:r>
      <w:r>
        <w:rPr>
          <w:rFonts w:eastAsia="Times New Roman" w:cs="Times New Roman"/>
          <w:szCs w:val="24"/>
        </w:rPr>
        <w:t xml:space="preserve">Αναθεώρηση που θα έχει ως σκοπό την αναθεώρηση του κράτους και τη στήριξη της ελληνικής κοινωνίας, θέτοντας ως στόχους τις αναγκαίες μεταρρυθμίσεις στην </w:t>
      </w:r>
      <w:r>
        <w:rPr>
          <w:rFonts w:eastAsia="Times New Roman" w:cs="Times New Roman"/>
          <w:szCs w:val="24"/>
        </w:rPr>
        <w:t>παιδεία</w:t>
      </w:r>
      <w:r>
        <w:rPr>
          <w:rFonts w:eastAsia="Times New Roman" w:cs="Times New Roman"/>
          <w:szCs w:val="24"/>
        </w:rPr>
        <w:t xml:space="preserve">, στην οικονομία, στη </w:t>
      </w:r>
      <w:r>
        <w:rPr>
          <w:rFonts w:eastAsia="Times New Roman" w:cs="Times New Roman"/>
          <w:szCs w:val="24"/>
        </w:rPr>
        <w:t xml:space="preserve">δημόσια διοίκηση </w:t>
      </w:r>
      <w:r>
        <w:rPr>
          <w:rFonts w:eastAsia="Times New Roman" w:cs="Times New Roman"/>
          <w:szCs w:val="24"/>
        </w:rPr>
        <w:t xml:space="preserve">και </w:t>
      </w:r>
      <w:r>
        <w:rPr>
          <w:rFonts w:eastAsia="Times New Roman" w:cs="Times New Roman"/>
          <w:szCs w:val="24"/>
        </w:rPr>
        <w:t>σ</w:t>
      </w:r>
      <w:r>
        <w:rPr>
          <w:rFonts w:eastAsia="Times New Roman" w:cs="Times New Roman"/>
          <w:szCs w:val="24"/>
        </w:rPr>
        <w:t xml:space="preserve">τη </w:t>
      </w:r>
      <w:r>
        <w:rPr>
          <w:rFonts w:eastAsia="Times New Roman" w:cs="Times New Roman"/>
          <w:szCs w:val="24"/>
        </w:rPr>
        <w:t>δικαιοσύνη</w:t>
      </w:r>
      <w:r>
        <w:rPr>
          <w:rFonts w:eastAsia="Times New Roman" w:cs="Times New Roman"/>
          <w:szCs w:val="24"/>
        </w:rPr>
        <w:t>.</w:t>
      </w:r>
    </w:p>
    <w:p w14:paraId="09855D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Αντ’ αυτού, η Κυβέρνηση ΣΥΡΙΖΑ-προθύμ</w:t>
      </w:r>
      <w:r>
        <w:rPr>
          <w:rFonts w:eastAsia="Times New Roman" w:cs="Times New Roman"/>
          <w:szCs w:val="24"/>
        </w:rPr>
        <w:t xml:space="preserve">ων έφερε τη </w:t>
      </w:r>
      <w:r>
        <w:rPr>
          <w:rFonts w:eastAsia="Times New Roman" w:cs="Times New Roman"/>
          <w:szCs w:val="24"/>
        </w:rPr>
        <w:t xml:space="preserve">συνταγματική </w:t>
      </w:r>
      <w:r>
        <w:rPr>
          <w:rFonts w:eastAsia="Times New Roman" w:cs="Times New Roman"/>
          <w:szCs w:val="24"/>
        </w:rPr>
        <w:t>Αναθεώρηση με μια σειρά από προτάσεις, οι οποίες όχι μόνο δεν ανταποκρίνονται κατ’ ελάχιστο στην εκπλήρωση των ανωτέρω στόχων, αλλά προδήλως εξυπηρετούν προεκλογικές σκοπιμότητες. Όπως και με την κατάπτυστη Συμφωνία των Πρεσπών, εν</w:t>
      </w:r>
      <w:r>
        <w:rPr>
          <w:rFonts w:eastAsia="Times New Roman" w:cs="Times New Roman"/>
          <w:szCs w:val="24"/>
        </w:rPr>
        <w:t>αντιώνεστε στα θρησκευτικά πιστεύω της συντριπτικής πλειοψηφίας του ελληνικού λαού.</w:t>
      </w:r>
    </w:p>
    <w:p w14:paraId="09855D8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Με το άρθρο 3 επιδιώκετε το διαχωρισμό Εκκλησίας-</w:t>
      </w:r>
      <w:r>
        <w:rPr>
          <w:rFonts w:eastAsia="Times New Roman" w:cs="Times New Roman"/>
          <w:szCs w:val="24"/>
        </w:rPr>
        <w:t xml:space="preserve">Κράτους </w:t>
      </w:r>
      <w:r>
        <w:rPr>
          <w:rFonts w:eastAsia="Times New Roman" w:cs="Times New Roman"/>
          <w:szCs w:val="24"/>
        </w:rPr>
        <w:t>και την ουδετεροθρησκεία. Ποια ουδετεροθρησκεία; Η θρησκευτική ελευθερία είναι απόλυτα κατοχυρωμένη στο άρθρο 13 το</w:t>
      </w:r>
      <w:r>
        <w:rPr>
          <w:rFonts w:eastAsia="Times New Roman" w:cs="Times New Roman"/>
          <w:szCs w:val="24"/>
        </w:rPr>
        <w:t xml:space="preserve">υ Συντάγματος και διασφαλίζει την ισότητα των θρησκειών. Βέβαια, όλα αυτά συνοδεύονται από το </w:t>
      </w:r>
      <w:r>
        <w:rPr>
          <w:rFonts w:eastAsia="Times New Roman" w:cs="Times New Roman"/>
          <w:szCs w:val="24"/>
        </w:rPr>
        <w:t xml:space="preserve">μόνιμο </w:t>
      </w:r>
      <w:r>
        <w:rPr>
          <w:rFonts w:eastAsia="Times New Roman" w:cs="Times New Roman"/>
          <w:szCs w:val="24"/>
        </w:rPr>
        <w:t>σύνθημά σας: όποιος έχει θρησκευτική και εθνική συνείδηση είναι ακροδεξιός ή φασίστας.</w:t>
      </w:r>
    </w:p>
    <w:p w14:paraId="09855D8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Εδώ, λοιπόν, σας λέμε το πρώτο μεγάλο «</w:t>
      </w:r>
      <w:r>
        <w:rPr>
          <w:rFonts w:eastAsia="Times New Roman" w:cs="Times New Roman"/>
          <w:szCs w:val="24"/>
        </w:rPr>
        <w:t>ό</w:t>
      </w:r>
      <w:r>
        <w:rPr>
          <w:rFonts w:eastAsia="Times New Roman" w:cs="Times New Roman"/>
          <w:szCs w:val="24"/>
        </w:rPr>
        <w:t>χι». Κα</w:t>
      </w:r>
      <w:r>
        <w:rPr>
          <w:rFonts w:eastAsia="Times New Roman" w:cs="Times New Roman"/>
          <w:szCs w:val="24"/>
        </w:rPr>
        <w:t>μ</w:t>
      </w:r>
      <w:r>
        <w:rPr>
          <w:rFonts w:eastAsia="Times New Roman" w:cs="Times New Roman"/>
          <w:szCs w:val="24"/>
        </w:rPr>
        <w:t>μία αλλαγή του άρθρο</w:t>
      </w:r>
      <w:r>
        <w:rPr>
          <w:rFonts w:eastAsia="Times New Roman" w:cs="Times New Roman"/>
          <w:szCs w:val="24"/>
        </w:rPr>
        <w:t>υ 3, κα</w:t>
      </w:r>
      <w:r>
        <w:rPr>
          <w:rFonts w:eastAsia="Times New Roman" w:cs="Times New Roman"/>
          <w:szCs w:val="24"/>
        </w:rPr>
        <w:t>μ</w:t>
      </w:r>
      <w:r>
        <w:rPr>
          <w:rFonts w:eastAsia="Times New Roman" w:cs="Times New Roman"/>
          <w:szCs w:val="24"/>
        </w:rPr>
        <w:t>μία μεταβολή του καθεστώτος των κληρικών. Η Ορθόδοξη Εκκλησία θα παραμείνει πυλώνας του έθνους.</w:t>
      </w:r>
    </w:p>
    <w:p w14:paraId="09855D8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Έρχομαι στον έτερο πυλώνα του έθνους, την ελληνική οικογένεια. Προτείνετε την αναθεώρηση του άρθρου 21 παράγραφος 1, αφαιρώντας τη διάταξη που ορίζει τη</w:t>
      </w:r>
      <w:r>
        <w:rPr>
          <w:rFonts w:eastAsia="Times New Roman" w:cs="Times New Roman"/>
          <w:szCs w:val="24"/>
        </w:rPr>
        <w:t>ν οικογένεια ως θεμέλιο της συντήρησης και της προαγωγής του έθνους. Γιατί; Τόσο πολύ σας ενοχλεί η συνείδηση της εθνικότητας; Γιατί δεν στηρίζετε την ελληνική οικογένεια; Γιατί τα βάζετε με τους πολύτεκνους και τους τρίτεκνους; Αρνείστε το δημογραφικό πρό</w:t>
      </w:r>
      <w:r>
        <w:rPr>
          <w:rFonts w:eastAsia="Times New Roman" w:cs="Times New Roman"/>
          <w:szCs w:val="24"/>
        </w:rPr>
        <w:t xml:space="preserve">βλημα της Ελλάδος; </w:t>
      </w:r>
    </w:p>
    <w:p w14:paraId="09855D8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στόχος σας είναι προφανής. Αποδυνάμωση της εθνικής και θρησκευτικής συνείδησης. Άλλωστε, για αυτό προβλέψατε και την παραχάραξη της ιστορίας και την αναθεώρηση των σχολικών βιβλίων και των χαρτών. Σήμερα με τους Σκοπιανούς, αύριο ποιο</w:t>
      </w:r>
      <w:r>
        <w:rPr>
          <w:rFonts w:eastAsia="Times New Roman" w:cs="Times New Roman"/>
          <w:szCs w:val="24"/>
        </w:rPr>
        <w:t xml:space="preserve">ς ξέρει; </w:t>
      </w:r>
    </w:p>
    <w:p w14:paraId="09855D8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βορειοηπειρώτες αδελφοί μας υφίστανται διώξεις κάθε είδους από την κυβέρνηση Ράμα, ώστε να αναγκαστούν να εγκαταλείψουν τα σπίτια τους. Βέβαια, κάποιοι από εσάς δεν βλέπουν Βόρειο Ήπειρο, αλλά νότιο Αλβανία. Η αδυναμία σας σε ό,τι έχει σχέση μ</w:t>
      </w:r>
      <w:r>
        <w:rPr>
          <w:rFonts w:eastAsia="Times New Roman" w:cs="Times New Roman"/>
          <w:szCs w:val="24"/>
        </w:rPr>
        <w:t>ε τη λέξη «Βόρειο», είναι γνωστή. «Βόρεια Κύπρος», «Βόρεια Ήπειρος», «Βόρεια Μακεδονία».</w:t>
      </w:r>
    </w:p>
    <w:p w14:paraId="09855D8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ΜΠΓΙΑΛΑΣ: </w:t>
      </w:r>
      <w:r>
        <w:rPr>
          <w:rFonts w:eastAsia="Times New Roman" w:cs="Times New Roman"/>
          <w:szCs w:val="24"/>
        </w:rPr>
        <w:t>Έλεος!</w:t>
      </w:r>
    </w:p>
    <w:p w14:paraId="09855D8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9855D87" w14:textId="77777777" w:rsidR="00BE639A" w:rsidRDefault="00A212EC">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Σας παρακαλώ, κύριοι συνάδελφοι, μη διακόπτετε.</w:t>
      </w:r>
    </w:p>
    <w:p w14:paraId="09855D8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Κατά τα</w:t>
      </w:r>
      <w:r>
        <w:rPr>
          <w:rFonts w:eastAsia="Times New Roman" w:cs="Times New Roman"/>
          <w:szCs w:val="24"/>
        </w:rPr>
        <w:t xml:space="preserve"> λοιπά, προβλέπετε στο ίδιο άρθρο το δημόσιο έλεγχο της ηλεκτρικής ενέργειας και των δικτύων κοινωνικής διανομής </w:t>
      </w:r>
      <w:r>
        <w:rPr>
          <w:rFonts w:eastAsia="Times New Roman" w:cs="Times New Roman"/>
          <w:szCs w:val="24"/>
        </w:rPr>
        <w:t xml:space="preserve">και </w:t>
      </w:r>
      <w:r>
        <w:rPr>
          <w:rFonts w:eastAsia="Times New Roman" w:cs="Times New Roman"/>
          <w:szCs w:val="24"/>
        </w:rPr>
        <w:t>των κοινωνικών αγαθών. Σας ρωτώ: Ποιον κοροϊδεύετε; Εσείς δεν εκχωρήσατε τη δημόσια περιουσία, κύριε Δουζίνα, που σας βλέπω ότι διαμαρτύρεσ</w:t>
      </w:r>
      <w:r>
        <w:rPr>
          <w:rFonts w:eastAsia="Times New Roman" w:cs="Times New Roman"/>
          <w:szCs w:val="24"/>
        </w:rPr>
        <w:t xml:space="preserve">τε, για εκατό ολόκληρα χρόνια στο υπό </w:t>
      </w:r>
      <w:r w:rsidRPr="00D61340">
        <w:rPr>
          <w:rFonts w:eastAsia="Times New Roman" w:cs="Times New Roman"/>
          <w:szCs w:val="24"/>
        </w:rPr>
        <w:t>ξένη διοίκηση</w:t>
      </w:r>
      <w:r>
        <w:rPr>
          <w:rFonts w:eastAsia="Times New Roman" w:cs="Times New Roman"/>
          <w:szCs w:val="24"/>
        </w:rPr>
        <w:t xml:space="preserve"> Υπερταμείο; </w:t>
      </w:r>
    </w:p>
    <w:p w14:paraId="09855D89" w14:textId="77777777" w:rsidR="00BE639A" w:rsidRDefault="00A212EC">
      <w:pPr>
        <w:spacing w:line="600" w:lineRule="auto"/>
        <w:ind w:firstLine="720"/>
        <w:jc w:val="both"/>
        <w:rPr>
          <w:rFonts w:eastAsia="Times New Roman" w:cs="Times New Roman"/>
          <w:szCs w:val="24"/>
        </w:rPr>
      </w:pPr>
      <w:r w:rsidRPr="0087745A">
        <w:rPr>
          <w:rFonts w:eastAsia="Times New Roman" w:cs="Times New Roman"/>
          <w:b/>
          <w:szCs w:val="24"/>
        </w:rPr>
        <w:t xml:space="preserve">ΠΡΟΕΔΡΕΥΩΝ (Γεώργιος Λαμπρούλης): </w:t>
      </w:r>
      <w:r>
        <w:rPr>
          <w:rFonts w:eastAsia="Times New Roman" w:cs="Times New Roman"/>
          <w:szCs w:val="24"/>
        </w:rPr>
        <w:t xml:space="preserve">Κύριε Κέλλα, θερμή παράκληση, μην αναφέρεστε προσωπικά. </w:t>
      </w:r>
    </w:p>
    <w:p w14:paraId="09855D8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Μάλιστα, κύριε Πρόεδρε.</w:t>
      </w:r>
    </w:p>
    <w:p w14:paraId="09855D8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Εσείς δεν προωθείτε τώρα την ιδιωτικοποίηση της ΔΕΗ; Δεν το </w:t>
      </w:r>
      <w:r>
        <w:rPr>
          <w:rFonts w:eastAsia="Times New Roman" w:cs="Times New Roman"/>
          <w:szCs w:val="24"/>
        </w:rPr>
        <w:t xml:space="preserve">κάνετε; </w:t>
      </w:r>
    </w:p>
    <w:p w14:paraId="09855D8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Έρχομαι και σε άλλα δυο σημεία, όπου όχι μόνο κοροϊδεύετε, αλλά εμπαίζετε τον κόσμο. Προβλέπετε τη διεξαγωγή δημοψηφίσματος με πεντακόσιες χιλιάδες ή ένα εκατομμύριο αιτήσεις πολιτών. Εδώ, βέβαια, όχι απλώς γελάμε. Εσείς είστε που ξεφτιλίσατε παγκ</w:t>
      </w:r>
      <w:r>
        <w:rPr>
          <w:rFonts w:eastAsia="Times New Roman" w:cs="Times New Roman"/>
          <w:szCs w:val="24"/>
        </w:rPr>
        <w:t>οσμίως την έννοια του δημοψηφίσματος. Εσείς δεν κάνατε το «</w:t>
      </w:r>
      <w:r>
        <w:rPr>
          <w:rFonts w:eastAsia="Times New Roman" w:cs="Times New Roman"/>
          <w:szCs w:val="24"/>
        </w:rPr>
        <w:t>ό</w:t>
      </w:r>
      <w:r>
        <w:rPr>
          <w:rFonts w:eastAsia="Times New Roman" w:cs="Times New Roman"/>
          <w:szCs w:val="24"/>
        </w:rPr>
        <w:t>χι», «</w:t>
      </w:r>
      <w:r>
        <w:rPr>
          <w:rFonts w:eastAsia="Times New Roman" w:cs="Times New Roman"/>
          <w:szCs w:val="24"/>
        </w:rPr>
        <w:t>ν</w:t>
      </w:r>
      <w:r>
        <w:rPr>
          <w:rFonts w:eastAsia="Times New Roman" w:cs="Times New Roman"/>
          <w:szCs w:val="24"/>
        </w:rPr>
        <w:t>αι»; Και η υποκρισία έχει τα όριά της, αγαπητοί συνάδελφοι!</w:t>
      </w:r>
    </w:p>
    <w:p w14:paraId="09855D8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Στον αντίποδα βρίσκεται η δική μας πρόταση, μια </w:t>
      </w:r>
      <w:r>
        <w:rPr>
          <w:rFonts w:eastAsia="Times New Roman" w:cs="Times New Roman"/>
          <w:szCs w:val="24"/>
        </w:rPr>
        <w:t xml:space="preserve">συνταγματική </w:t>
      </w:r>
      <w:r>
        <w:rPr>
          <w:rFonts w:eastAsia="Times New Roman" w:cs="Times New Roman"/>
          <w:szCs w:val="24"/>
        </w:rPr>
        <w:t>Αναθεώρηση για ένα κράτος που θα είναι σύγχρονο, ανταγωνιστικό και α</w:t>
      </w:r>
      <w:r>
        <w:rPr>
          <w:rFonts w:eastAsia="Times New Roman" w:cs="Times New Roman"/>
          <w:szCs w:val="24"/>
        </w:rPr>
        <w:t xml:space="preserve">ποτελεσματικό. </w:t>
      </w:r>
    </w:p>
    <w:p w14:paraId="09855D8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Έρχομαι στο άρθρο 16. Όπως έχει πει ο Πρόεδρός μας, ο Κυριάκος Μητσοτάκης, όλα είναι θέμα παιδείας. Προτείνουμε την αυτοτέλεια και τη στήριξη, ενίσχυση των δημόσιων πανεπιστημίων και τασσόμεθα υπέρ της ίδρυσης ιδιωτικών και μη κερδοσκοπικών</w:t>
      </w:r>
      <w:r>
        <w:rPr>
          <w:rFonts w:eastAsia="Times New Roman" w:cs="Times New Roman"/>
          <w:szCs w:val="24"/>
        </w:rPr>
        <w:t xml:space="preserve"> πανεπιστημίων.</w:t>
      </w:r>
    </w:p>
    <w:p w14:paraId="09855D8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Επιτέλους, συμπληρώνουμε τη δεύτερη δεκαετία του 21</w:t>
      </w:r>
      <w:r w:rsidRPr="004766C3">
        <w:rPr>
          <w:rFonts w:eastAsia="Times New Roman" w:cs="Times New Roman"/>
          <w:szCs w:val="24"/>
        </w:rPr>
        <w:t>ου</w:t>
      </w:r>
      <w:r>
        <w:rPr>
          <w:rFonts w:eastAsia="Times New Roman" w:cs="Times New Roman"/>
          <w:szCs w:val="24"/>
        </w:rPr>
        <w:t xml:space="preserve"> αιώνα και η χώρα οφείλει να ευθυγραμμιστεί με το διεθνές και το ευρωπαϊκό περιβάλλον. Πρέπει να αντιληφθείτε τα οφέλη </w:t>
      </w:r>
      <w:r>
        <w:rPr>
          <w:rFonts w:eastAsia="Times New Roman" w:cs="Times New Roman"/>
          <w:szCs w:val="24"/>
        </w:rPr>
        <w:lastRenderedPageBreak/>
        <w:t xml:space="preserve">που θα έχουν για την οικονομία και την ανάπτυξη η λειτουργία ιδιωτικών και μη κερδοσκοπικών πανεπιστημίων υπό την εποπτεία μιας </w:t>
      </w:r>
      <w:r>
        <w:rPr>
          <w:rFonts w:eastAsia="Times New Roman" w:cs="Times New Roman"/>
          <w:szCs w:val="24"/>
        </w:rPr>
        <w:t>ανεξάρτητ</w:t>
      </w:r>
      <w:r>
        <w:rPr>
          <w:rFonts w:eastAsia="Times New Roman" w:cs="Times New Roman"/>
          <w:szCs w:val="24"/>
        </w:rPr>
        <w:t>ης αρχής</w:t>
      </w:r>
      <w:r>
        <w:rPr>
          <w:rFonts w:eastAsia="Times New Roman" w:cs="Times New Roman"/>
          <w:szCs w:val="24"/>
        </w:rPr>
        <w:t>.</w:t>
      </w:r>
    </w:p>
    <w:p w14:paraId="09855D9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Τα παιδιά μας θα έχουν περισσότερες επιλογές και θα μένουν στην Ελλάδα χωρίς να υπάρχει </w:t>
      </w:r>
      <w:r>
        <w:rPr>
          <w:rFonts w:eastAsia="Times New Roman" w:cs="Times New Roman"/>
          <w:szCs w:val="24"/>
        </w:rPr>
        <w:t>«</w:t>
      </w:r>
      <w:r>
        <w:rPr>
          <w:rFonts w:eastAsia="Times New Roman" w:cs="Times New Roman"/>
          <w:szCs w:val="24"/>
        </w:rPr>
        <w:t>αιμορραγία</w:t>
      </w:r>
      <w:r>
        <w:rPr>
          <w:rFonts w:eastAsia="Times New Roman" w:cs="Times New Roman"/>
          <w:szCs w:val="24"/>
        </w:rPr>
        <w:t>»</w:t>
      </w:r>
      <w:r>
        <w:rPr>
          <w:rFonts w:eastAsia="Times New Roman" w:cs="Times New Roman"/>
          <w:szCs w:val="24"/>
        </w:rPr>
        <w:t xml:space="preserve"> προς το εξωτερικό. Η χώρα μας μπορεί να μετατραπεί σε ένα διαπεριφερειακό κέντρο εκπαίδευσης, προσελκύοντας επιστήμονες από κάθε γωνιά της Μεσογε</w:t>
      </w:r>
      <w:r>
        <w:rPr>
          <w:rFonts w:eastAsia="Times New Roman" w:cs="Times New Roman"/>
          <w:szCs w:val="24"/>
        </w:rPr>
        <w:t>ίου, της Ευρώπης και της Ευρασίας. Είναι καιρός να κάνουμε ένα μεγάλο άλμα προς τα μπροστά, αντιμετωπίζοντας μεταξύ άλλων και το «</w:t>
      </w:r>
      <w:r>
        <w:rPr>
          <w:rFonts w:eastAsia="Times New Roman" w:cs="Times New Roman"/>
          <w:szCs w:val="24"/>
          <w:lang w:val="en-US"/>
        </w:rPr>
        <w:t>brain</w:t>
      </w:r>
      <w:r w:rsidRPr="0014734E">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όλες τις επακόλουθες επιπτώσεις του. </w:t>
      </w:r>
    </w:p>
    <w:p w14:paraId="09855D9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Συγχρόνως, η πρότασή μας περιλαμβάνει ισχυρά εχέγγυα για την ενίσχυση τ</w:t>
      </w:r>
      <w:r>
        <w:rPr>
          <w:rFonts w:eastAsia="Times New Roman" w:cs="Times New Roman"/>
          <w:szCs w:val="24"/>
        </w:rPr>
        <w:t xml:space="preserve">ης αγροτικής ανάπτυξης και την απελευθέρωση της οικονομικής δραστηριότητας, σε συνδυασμό με τη στήριξη των κοινωνικά ασθενέστερων. </w:t>
      </w:r>
    </w:p>
    <w:p w14:paraId="09855D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την αναθεώρηση του άρθρου 24, προκειμένου να αντιμετωπίσουμε την κλιματική αλλαγή και να διασφαλίσουμε τους υδάτ</w:t>
      </w:r>
      <w:r>
        <w:rPr>
          <w:rFonts w:eastAsia="Times New Roman" w:cs="Times New Roman"/>
          <w:szCs w:val="24"/>
        </w:rPr>
        <w:t xml:space="preserve">ινους πόρους. Πρόκειται για δυο μέτωπα, με τα </w:t>
      </w:r>
      <w:r>
        <w:rPr>
          <w:rFonts w:eastAsia="Times New Roman" w:cs="Times New Roman"/>
          <w:szCs w:val="24"/>
        </w:rPr>
        <w:lastRenderedPageBreak/>
        <w:t xml:space="preserve">οποία οι αγρότες μας βρίσκονται διαρκώς αντιμέτωποι, ιδιαίτερα στη Θεσσαλία και στη Λάρισα. </w:t>
      </w:r>
    </w:p>
    <w:p w14:paraId="09855D9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Παράλληλα, προωθούμε την αξιοποίηση των </w:t>
      </w:r>
      <w:r>
        <w:rPr>
          <w:rFonts w:eastAsia="Times New Roman" w:cs="Times New Roman"/>
          <w:szCs w:val="24"/>
        </w:rPr>
        <w:t xml:space="preserve">ανανεώσιμων πηγών ενέργειας </w:t>
      </w:r>
      <w:r>
        <w:rPr>
          <w:rFonts w:eastAsia="Times New Roman" w:cs="Times New Roman"/>
          <w:szCs w:val="24"/>
        </w:rPr>
        <w:t>που αποτελούν ένα σημαντικό μέσο για την ανάπτυξη</w:t>
      </w:r>
      <w:r>
        <w:rPr>
          <w:rFonts w:eastAsia="Times New Roman" w:cs="Times New Roman"/>
          <w:szCs w:val="24"/>
        </w:rPr>
        <w:t xml:space="preserve"> της χώρας. </w:t>
      </w:r>
    </w:p>
    <w:p w14:paraId="09855D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άρθρο 106 προτείνουμε την κατοχύρωση της οικονομικής ελευθερίας και του ανόθευτου ανταγωνισμού, προκειμένου να υποστηριχθεί η επιχειρηματικότητα και να καταστήσουμε τη χώρα μας έναν ασφαλή επενδυτικό προορισμό. </w:t>
      </w:r>
    </w:p>
    <w:p w14:paraId="09855D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Συγχρόνως, διασφαλίζουμε το</w:t>
      </w:r>
      <w:r>
        <w:rPr>
          <w:rFonts w:eastAsia="Times New Roman" w:cs="Times New Roman"/>
          <w:szCs w:val="24"/>
        </w:rPr>
        <w:t>ν κρατικό παρεμβατισμό με γνώμονα την κοινωνική δικαιοσύνη και την ισόρροπη ανάπτυξη, ενώ προτείνουμε τη συνταγματική πρόβλεψη για το ελάχιστο εγγυημένο εισόδημα και τη διασφάλιση συνθηκών αξιοπρεπούς διαβίωσης όλων των πολιτών. Τολμάμε και προχωρούμε μπρο</w:t>
      </w:r>
      <w:r>
        <w:rPr>
          <w:rFonts w:eastAsia="Times New Roman" w:cs="Times New Roman"/>
          <w:szCs w:val="24"/>
        </w:rPr>
        <w:t>στά.</w:t>
      </w:r>
    </w:p>
    <w:p w14:paraId="09855D9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 xml:space="preserve">τη </w:t>
      </w:r>
      <w:r>
        <w:rPr>
          <w:rFonts w:eastAsia="Times New Roman" w:cs="Times New Roman"/>
          <w:szCs w:val="24"/>
        </w:rPr>
        <w:t>διοίκηση</w:t>
      </w:r>
      <w:r>
        <w:rPr>
          <w:rFonts w:eastAsia="Times New Roman" w:cs="Times New Roman"/>
          <w:szCs w:val="24"/>
        </w:rPr>
        <w:t xml:space="preserve"> και το πολιτικό σύστημα; Ξεκινώντας από την κορυφή, προτείνουμε τη σταθερότητα του εκλογικού κύκλου και των κυβερνήσεων, καθώς επίσης, και το δικαίωμα ψήφου στους απόδημους. </w:t>
      </w:r>
    </w:p>
    <w:p w14:paraId="09855D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προβλέπουμε την κατοχύρωση αρχών καλής νομοθ</w:t>
      </w:r>
      <w:r>
        <w:rPr>
          <w:rFonts w:eastAsia="Times New Roman" w:cs="Times New Roman"/>
          <w:szCs w:val="24"/>
        </w:rPr>
        <w:t xml:space="preserve">έτησης και κωδικοποίησης της νομοθεσίας. Προτείνουμε τη συνταγματική κατοχύρωση </w:t>
      </w:r>
      <w:r>
        <w:rPr>
          <w:rFonts w:eastAsia="Times New Roman" w:cs="Times New Roman"/>
          <w:szCs w:val="24"/>
        </w:rPr>
        <w:t xml:space="preserve">του </w:t>
      </w:r>
      <w:r>
        <w:rPr>
          <w:rFonts w:eastAsia="Times New Roman" w:cs="Times New Roman"/>
          <w:szCs w:val="24"/>
        </w:rPr>
        <w:t xml:space="preserve">«ΔΙΑΥΓΕΙΑ», ενώ δίνουμε ιδιαίτερη βαρύτητα στην ηλεκτρονική διακυβέρνηση. Ακόμα, προβλέπουμε τη σύσταση </w:t>
      </w:r>
      <w:r>
        <w:rPr>
          <w:rFonts w:eastAsia="Times New Roman" w:cs="Times New Roman"/>
          <w:szCs w:val="24"/>
        </w:rPr>
        <w:t>σ</w:t>
      </w:r>
      <w:r>
        <w:rPr>
          <w:rFonts w:eastAsia="Times New Roman" w:cs="Times New Roman"/>
          <w:szCs w:val="24"/>
        </w:rPr>
        <w:t xml:space="preserve">υμβουλίου </w:t>
      </w:r>
      <w:r>
        <w:rPr>
          <w:rFonts w:eastAsia="Times New Roman" w:cs="Times New Roman"/>
          <w:szCs w:val="24"/>
        </w:rPr>
        <w:t>ε</w:t>
      </w:r>
      <w:r>
        <w:rPr>
          <w:rFonts w:eastAsia="Times New Roman" w:cs="Times New Roman"/>
          <w:szCs w:val="24"/>
        </w:rPr>
        <w:t xml:space="preserve">θνικής </w:t>
      </w:r>
      <w:r>
        <w:rPr>
          <w:rFonts w:eastAsia="Times New Roman" w:cs="Times New Roman"/>
          <w:szCs w:val="24"/>
        </w:rPr>
        <w:t>α</w:t>
      </w:r>
      <w:r>
        <w:rPr>
          <w:rFonts w:eastAsia="Times New Roman" w:cs="Times New Roman"/>
          <w:szCs w:val="24"/>
        </w:rPr>
        <w:t>σφάλειας, όπως υπάρχει σε όλες τις προηγμένες χώ</w:t>
      </w:r>
      <w:r>
        <w:rPr>
          <w:rFonts w:eastAsia="Times New Roman" w:cs="Times New Roman"/>
          <w:szCs w:val="24"/>
        </w:rPr>
        <w:t xml:space="preserve">ρες του κόσμου. </w:t>
      </w:r>
    </w:p>
    <w:p w14:paraId="09855D9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Τέλος, μεταξύ άλλων προτείνουμε τις μεταρρυθμίσεις στη </w:t>
      </w:r>
      <w:r>
        <w:rPr>
          <w:rFonts w:eastAsia="Times New Roman" w:cs="Times New Roman"/>
          <w:szCs w:val="24"/>
        </w:rPr>
        <w:t>δ</w:t>
      </w:r>
      <w:r>
        <w:rPr>
          <w:rFonts w:eastAsia="Times New Roman" w:cs="Times New Roman"/>
          <w:szCs w:val="24"/>
        </w:rPr>
        <w:t xml:space="preserve">ικαιοσύνη. Ξεκινάμε από τη μόνιμη λειτουργία του Ανώτατου Ειδικού Δικαστηρίου και τις ρυθμίσεις για την επιτάχυνση της </w:t>
      </w:r>
      <w:r>
        <w:rPr>
          <w:rFonts w:eastAsia="Times New Roman" w:cs="Times New Roman"/>
          <w:szCs w:val="24"/>
        </w:rPr>
        <w:t>δ</w:t>
      </w:r>
      <w:r>
        <w:rPr>
          <w:rFonts w:eastAsia="Times New Roman" w:cs="Times New Roman"/>
          <w:szCs w:val="24"/>
        </w:rPr>
        <w:t xml:space="preserve">ικαιοσύνης μέσω της κατά προτεραιότητα εκδίκασης υποθέσεων και την εγκατάσταση ηλεκτρονικών τεχνολογιών. </w:t>
      </w:r>
    </w:p>
    <w:p w14:paraId="09855D99"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Κυρίες και κύριοι συνάδελφοι, η Νέα Δημοκρατία </w:t>
      </w:r>
      <w:r>
        <w:rPr>
          <w:rFonts w:eastAsia="Times New Roman"/>
          <w:szCs w:val="24"/>
        </w:rPr>
        <w:t xml:space="preserve">φέρνει </w:t>
      </w:r>
      <w:r w:rsidRPr="001E42D0">
        <w:rPr>
          <w:rFonts w:eastAsia="Times New Roman"/>
          <w:szCs w:val="24"/>
        </w:rPr>
        <w:t xml:space="preserve">σήμερα ένα </w:t>
      </w:r>
      <w:r>
        <w:rPr>
          <w:rFonts w:eastAsia="Times New Roman"/>
          <w:szCs w:val="24"/>
        </w:rPr>
        <w:t>σχέδιο συνταγματικής αναθεώρηση</w:t>
      </w:r>
      <w:r w:rsidRPr="001E42D0">
        <w:rPr>
          <w:rFonts w:eastAsia="Times New Roman"/>
          <w:szCs w:val="24"/>
        </w:rPr>
        <w:t xml:space="preserve">ς που κατοχυρώνει </w:t>
      </w:r>
      <w:r>
        <w:rPr>
          <w:rFonts w:eastAsia="Times New Roman"/>
          <w:szCs w:val="24"/>
        </w:rPr>
        <w:t xml:space="preserve">τις βάσεις </w:t>
      </w:r>
      <w:r w:rsidRPr="001E42D0">
        <w:rPr>
          <w:rFonts w:eastAsia="Times New Roman"/>
          <w:szCs w:val="24"/>
        </w:rPr>
        <w:t xml:space="preserve">για </w:t>
      </w:r>
      <w:r>
        <w:rPr>
          <w:rFonts w:eastAsia="Times New Roman"/>
          <w:szCs w:val="24"/>
        </w:rPr>
        <w:t>μια</w:t>
      </w:r>
      <w:r w:rsidRPr="001E42D0">
        <w:rPr>
          <w:rFonts w:eastAsia="Times New Roman"/>
          <w:szCs w:val="24"/>
        </w:rPr>
        <w:t xml:space="preserve"> </w:t>
      </w:r>
      <w:r>
        <w:rPr>
          <w:rFonts w:eastAsia="Times New Roman"/>
          <w:szCs w:val="24"/>
        </w:rPr>
        <w:t>εθνική π</w:t>
      </w:r>
      <w:r w:rsidRPr="001E42D0">
        <w:rPr>
          <w:rFonts w:eastAsia="Times New Roman"/>
          <w:szCs w:val="24"/>
        </w:rPr>
        <w:t>ροοδευτικ</w:t>
      </w:r>
      <w:r w:rsidRPr="001E42D0">
        <w:rPr>
          <w:rFonts w:eastAsia="Times New Roman"/>
          <w:szCs w:val="24"/>
        </w:rPr>
        <w:t xml:space="preserve">ή ανασυγκρότηση, </w:t>
      </w:r>
      <w:r w:rsidRPr="001E42D0">
        <w:rPr>
          <w:rFonts w:eastAsia="Times New Roman"/>
          <w:szCs w:val="24"/>
        </w:rPr>
        <w:lastRenderedPageBreak/>
        <w:t xml:space="preserve">που θα επιτρέψει στο ελληνικό κράτος να καταστεί πιο ισχυρό και πιο ανταγωνιστικό, σύμφωνα με τα διεθνή πρότυπα. Οφείλουμε </w:t>
      </w:r>
      <w:r>
        <w:rPr>
          <w:rFonts w:eastAsia="Times New Roman"/>
          <w:szCs w:val="24"/>
        </w:rPr>
        <w:t xml:space="preserve">διακόσια </w:t>
      </w:r>
      <w:r w:rsidRPr="001E42D0">
        <w:rPr>
          <w:rFonts w:eastAsia="Times New Roman"/>
          <w:szCs w:val="24"/>
        </w:rPr>
        <w:t>χρόνια μετά εθνική παλιγγενεσία</w:t>
      </w:r>
      <w:r>
        <w:rPr>
          <w:rFonts w:eastAsia="Times New Roman"/>
          <w:szCs w:val="24"/>
        </w:rPr>
        <w:t>,</w:t>
      </w:r>
      <w:r w:rsidRPr="001E42D0">
        <w:rPr>
          <w:rFonts w:eastAsia="Times New Roman"/>
          <w:szCs w:val="24"/>
        </w:rPr>
        <w:t xml:space="preserve"> να αφήσουμε κατά μέρος τις κομματικές σκοπιμότητες και τα μικροπολιτικά συ</w:t>
      </w:r>
      <w:r w:rsidRPr="001E42D0">
        <w:rPr>
          <w:rFonts w:eastAsia="Times New Roman"/>
          <w:szCs w:val="24"/>
        </w:rPr>
        <w:t>μφέροντα και να ανταποκριθούμε στο όραμα των νέων γενεών. Αποτελεί ύψιστο καθήκον να παραδώσουμε στα παιδιά μας μία Ελλάδα με έναν καταστατικό χάρτη που θα εγγυάται το μέλλον τους.</w:t>
      </w:r>
    </w:p>
    <w:p w14:paraId="09855D9A" w14:textId="77777777" w:rsidR="00BE639A" w:rsidRDefault="00A212EC">
      <w:pPr>
        <w:spacing w:line="600" w:lineRule="auto"/>
        <w:ind w:firstLine="720"/>
        <w:jc w:val="both"/>
        <w:rPr>
          <w:rFonts w:eastAsia="Times New Roman"/>
          <w:szCs w:val="24"/>
        </w:rPr>
      </w:pPr>
      <w:r w:rsidRPr="001E42D0">
        <w:rPr>
          <w:rFonts w:eastAsia="Times New Roman"/>
          <w:szCs w:val="24"/>
        </w:rPr>
        <w:t>Σας ευχαριστώ.</w:t>
      </w:r>
    </w:p>
    <w:p w14:paraId="09855D9B"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55D9C"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sidRPr="001E42D0">
        <w:rPr>
          <w:rFonts w:eastAsia="Times New Roman"/>
          <w:szCs w:val="24"/>
        </w:rPr>
        <w:t xml:space="preserve">Επόμενος ομιλητής </w:t>
      </w:r>
      <w:r>
        <w:rPr>
          <w:rFonts w:eastAsia="Times New Roman"/>
          <w:szCs w:val="24"/>
        </w:rPr>
        <w:t>ο κ. Κ</w:t>
      </w:r>
      <w:r w:rsidRPr="001E42D0">
        <w:rPr>
          <w:rFonts w:eastAsia="Times New Roman"/>
          <w:szCs w:val="24"/>
        </w:rPr>
        <w:t>αματερός από το ΣΥΡΙΖΑ.</w:t>
      </w:r>
    </w:p>
    <w:p w14:paraId="09855D9D" w14:textId="77777777" w:rsidR="00BE639A" w:rsidRDefault="00A212EC">
      <w:pPr>
        <w:spacing w:line="600" w:lineRule="auto"/>
        <w:ind w:firstLine="720"/>
        <w:jc w:val="both"/>
        <w:rPr>
          <w:rFonts w:eastAsia="Times New Roman"/>
          <w:szCs w:val="24"/>
        </w:rPr>
      </w:pPr>
      <w:r>
        <w:rPr>
          <w:rFonts w:eastAsia="Times New Roman"/>
          <w:b/>
          <w:szCs w:val="24"/>
        </w:rPr>
        <w:t xml:space="preserve">ΗΛΙΑΣ ΚΑΜΑΤΕΡΟΣ: </w:t>
      </w:r>
      <w:r w:rsidRPr="001E42D0">
        <w:rPr>
          <w:rFonts w:eastAsia="Times New Roman"/>
          <w:szCs w:val="24"/>
        </w:rPr>
        <w:t>Κ</w:t>
      </w:r>
      <w:r>
        <w:rPr>
          <w:rFonts w:eastAsia="Times New Roman"/>
          <w:szCs w:val="24"/>
        </w:rPr>
        <w:t>ύριοι Υπουργοί, κ</w:t>
      </w:r>
      <w:r w:rsidRPr="001E42D0">
        <w:rPr>
          <w:rFonts w:eastAsia="Times New Roman"/>
          <w:szCs w:val="24"/>
        </w:rPr>
        <w:t>υρίες και κύριοι συνάδελφοι, θα σταθώ μόνο σε ένα άρθρο και λόγω χρόν</w:t>
      </w:r>
      <w:r>
        <w:rPr>
          <w:rFonts w:eastAsia="Times New Roman"/>
          <w:szCs w:val="24"/>
        </w:rPr>
        <w:t>ου, στο άρθρο 101, επειδή έχουν</w:t>
      </w:r>
      <w:r w:rsidRPr="001E42D0">
        <w:rPr>
          <w:rFonts w:eastAsia="Times New Roman"/>
          <w:szCs w:val="24"/>
        </w:rPr>
        <w:t xml:space="preserve"> γίνει κάποιες προτάσεις.</w:t>
      </w:r>
      <w:r>
        <w:rPr>
          <w:rFonts w:eastAsia="Times New Roman"/>
          <w:szCs w:val="24"/>
        </w:rPr>
        <w:t xml:space="preserve"> Ο τίτλος της </w:t>
      </w:r>
      <w:r>
        <w:rPr>
          <w:rFonts w:eastAsia="Times New Roman"/>
          <w:szCs w:val="24"/>
        </w:rPr>
        <w:t>πρότασης</w:t>
      </w:r>
      <w:r w:rsidRPr="001E42D0">
        <w:rPr>
          <w:rFonts w:eastAsia="Times New Roman"/>
          <w:szCs w:val="24"/>
        </w:rPr>
        <w:t xml:space="preserve"> είναι </w:t>
      </w:r>
      <w:r>
        <w:rPr>
          <w:rFonts w:eastAsia="Times New Roman"/>
          <w:szCs w:val="24"/>
        </w:rPr>
        <w:t>«Α</w:t>
      </w:r>
      <w:r w:rsidRPr="001E42D0">
        <w:rPr>
          <w:rFonts w:eastAsia="Times New Roman"/>
          <w:szCs w:val="24"/>
        </w:rPr>
        <w:t>ναβάθμιση της νησιωτικής πολιτικής</w:t>
      </w:r>
      <w:r>
        <w:rPr>
          <w:rFonts w:eastAsia="Times New Roman"/>
          <w:szCs w:val="24"/>
        </w:rPr>
        <w:t>»</w:t>
      </w:r>
      <w:r w:rsidRPr="001E42D0">
        <w:rPr>
          <w:rFonts w:eastAsia="Times New Roman"/>
          <w:szCs w:val="24"/>
        </w:rPr>
        <w:t xml:space="preserve">, κάτι </w:t>
      </w:r>
      <w:r w:rsidRPr="001E42D0">
        <w:rPr>
          <w:rFonts w:eastAsia="Times New Roman"/>
          <w:szCs w:val="24"/>
        </w:rPr>
        <w:lastRenderedPageBreak/>
        <w:t>στο οποίο θα δούμε αν η πρ</w:t>
      </w:r>
      <w:r>
        <w:rPr>
          <w:rFonts w:eastAsia="Times New Roman"/>
          <w:szCs w:val="24"/>
        </w:rPr>
        <w:t>όταση συντελεί στην αναβάθμιση ή</w:t>
      </w:r>
      <w:r w:rsidRPr="001E42D0">
        <w:rPr>
          <w:rFonts w:eastAsia="Times New Roman"/>
          <w:szCs w:val="24"/>
        </w:rPr>
        <w:t xml:space="preserve"> στην υποβάθμιση.</w:t>
      </w:r>
    </w:p>
    <w:p w14:paraId="09855D9E"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Το άρθρο 101 για το συγκεκριμένο θέμα </w:t>
      </w:r>
      <w:r>
        <w:rPr>
          <w:rFonts w:eastAsia="Times New Roman"/>
          <w:szCs w:val="24"/>
        </w:rPr>
        <w:t xml:space="preserve">λέει </w:t>
      </w:r>
      <w:r w:rsidRPr="001E42D0">
        <w:rPr>
          <w:rFonts w:eastAsia="Times New Roman"/>
          <w:szCs w:val="24"/>
        </w:rPr>
        <w:t xml:space="preserve">επί λέξει: </w:t>
      </w:r>
      <w:r>
        <w:rPr>
          <w:rFonts w:eastAsia="Times New Roman"/>
          <w:szCs w:val="24"/>
        </w:rPr>
        <w:t>«</w:t>
      </w:r>
      <w:r w:rsidRPr="001E42D0">
        <w:rPr>
          <w:rFonts w:eastAsia="Times New Roman"/>
          <w:szCs w:val="24"/>
        </w:rPr>
        <w:t xml:space="preserve">Ο κοινός νομοθέτης και η </w:t>
      </w:r>
      <w:r>
        <w:rPr>
          <w:rFonts w:eastAsia="Times New Roman"/>
          <w:szCs w:val="24"/>
        </w:rPr>
        <w:t>Δ</w:t>
      </w:r>
      <w:r w:rsidRPr="001E42D0">
        <w:rPr>
          <w:rFonts w:eastAsia="Times New Roman"/>
          <w:szCs w:val="24"/>
        </w:rPr>
        <w:t xml:space="preserve">ιοίκηση </w:t>
      </w:r>
      <w:r>
        <w:rPr>
          <w:rFonts w:eastAsia="Times New Roman"/>
          <w:szCs w:val="24"/>
        </w:rPr>
        <w:t xml:space="preserve">όταν </w:t>
      </w:r>
      <w:r w:rsidRPr="001E42D0">
        <w:rPr>
          <w:rFonts w:eastAsia="Times New Roman"/>
          <w:szCs w:val="24"/>
        </w:rPr>
        <w:t xml:space="preserve">δρουν κανονιστικά, </w:t>
      </w:r>
      <w:r>
        <w:rPr>
          <w:rFonts w:eastAsia="Times New Roman"/>
          <w:szCs w:val="24"/>
        </w:rPr>
        <w:t xml:space="preserve">έχουν </w:t>
      </w:r>
      <w:r w:rsidRPr="001E42D0">
        <w:rPr>
          <w:rFonts w:eastAsia="Times New Roman"/>
          <w:szCs w:val="24"/>
        </w:rPr>
        <w:t>υπ</w:t>
      </w:r>
      <w:r w:rsidRPr="001E42D0">
        <w:rPr>
          <w:rFonts w:eastAsia="Times New Roman"/>
          <w:szCs w:val="24"/>
        </w:rPr>
        <w:t xml:space="preserve">οχρέωση να λαμβάνουν υπόψιν τις ιδιαίτερες συνθήκες των ορεινών και νησιωτικών περιοχών, μεριμνώντας για την ανάπτυξή </w:t>
      </w:r>
      <w:r>
        <w:rPr>
          <w:rFonts w:eastAsia="Times New Roman"/>
          <w:szCs w:val="24"/>
        </w:rPr>
        <w:t>τους»</w:t>
      </w:r>
      <w:r w:rsidRPr="001E42D0">
        <w:rPr>
          <w:rFonts w:eastAsia="Times New Roman"/>
          <w:szCs w:val="24"/>
        </w:rPr>
        <w:t xml:space="preserve">. </w:t>
      </w:r>
    </w:p>
    <w:p w14:paraId="09855D9F"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Εδώ, λοιπόν, </w:t>
      </w:r>
      <w:r>
        <w:rPr>
          <w:rFonts w:eastAsia="Times New Roman"/>
          <w:szCs w:val="24"/>
        </w:rPr>
        <w:t xml:space="preserve">έχουμε </w:t>
      </w:r>
      <w:r w:rsidRPr="001E42D0">
        <w:rPr>
          <w:rFonts w:eastAsia="Times New Roman"/>
          <w:szCs w:val="24"/>
        </w:rPr>
        <w:t xml:space="preserve">προτάσεις που λένε ότι πρέπει να προσδιορίσουμε την ανάπτυξη και να την πούμε </w:t>
      </w:r>
      <w:r>
        <w:rPr>
          <w:rFonts w:eastAsia="Times New Roman"/>
          <w:szCs w:val="24"/>
        </w:rPr>
        <w:t>«</w:t>
      </w:r>
      <w:r w:rsidRPr="001E42D0">
        <w:rPr>
          <w:rFonts w:eastAsia="Times New Roman"/>
          <w:szCs w:val="24"/>
        </w:rPr>
        <w:t>διοικητική</w:t>
      </w:r>
      <w:r>
        <w:rPr>
          <w:rFonts w:eastAsia="Times New Roman"/>
          <w:szCs w:val="24"/>
        </w:rPr>
        <w:t>»</w:t>
      </w:r>
      <w:r w:rsidRPr="001E42D0">
        <w:rPr>
          <w:rFonts w:eastAsia="Times New Roman"/>
          <w:szCs w:val="24"/>
        </w:rPr>
        <w:t xml:space="preserve">, </w:t>
      </w:r>
      <w:r>
        <w:rPr>
          <w:rFonts w:eastAsia="Times New Roman"/>
          <w:szCs w:val="24"/>
        </w:rPr>
        <w:t>«</w:t>
      </w:r>
      <w:r w:rsidRPr="001E42D0">
        <w:rPr>
          <w:rFonts w:eastAsia="Times New Roman"/>
          <w:szCs w:val="24"/>
        </w:rPr>
        <w:t>κοινωνική</w:t>
      </w:r>
      <w:r>
        <w:rPr>
          <w:rFonts w:eastAsia="Times New Roman"/>
          <w:szCs w:val="24"/>
        </w:rPr>
        <w:t>»</w:t>
      </w:r>
      <w:r w:rsidRPr="001E42D0">
        <w:rPr>
          <w:rFonts w:eastAsia="Times New Roman"/>
          <w:szCs w:val="24"/>
        </w:rPr>
        <w:t xml:space="preserve"> και </w:t>
      </w:r>
      <w:r>
        <w:rPr>
          <w:rFonts w:eastAsia="Times New Roman"/>
          <w:szCs w:val="24"/>
        </w:rPr>
        <w:t>«</w:t>
      </w:r>
      <w:r w:rsidRPr="001E42D0">
        <w:rPr>
          <w:rFonts w:eastAsia="Times New Roman"/>
          <w:szCs w:val="24"/>
        </w:rPr>
        <w:t>ο</w:t>
      </w:r>
      <w:r w:rsidRPr="001E42D0">
        <w:rPr>
          <w:rFonts w:eastAsia="Times New Roman"/>
          <w:szCs w:val="24"/>
        </w:rPr>
        <w:t>ικονομική</w:t>
      </w:r>
      <w:r>
        <w:rPr>
          <w:rFonts w:eastAsia="Times New Roman"/>
          <w:szCs w:val="24"/>
        </w:rPr>
        <w:t>»</w:t>
      </w:r>
      <w:r w:rsidRPr="001E42D0">
        <w:rPr>
          <w:rFonts w:eastAsia="Times New Roman"/>
          <w:szCs w:val="24"/>
        </w:rPr>
        <w:t>. Αυτό, κατά τη</w:t>
      </w:r>
      <w:r>
        <w:rPr>
          <w:rFonts w:eastAsia="Times New Roman"/>
          <w:szCs w:val="24"/>
        </w:rPr>
        <w:t xml:space="preserve">ν άποψή </w:t>
      </w:r>
      <w:r w:rsidRPr="001E42D0">
        <w:rPr>
          <w:rFonts w:eastAsia="Times New Roman"/>
          <w:szCs w:val="24"/>
        </w:rPr>
        <w:t xml:space="preserve">μου, είναι λάθος και διαφωνώ απόλυτα. Ο νομοθέτης </w:t>
      </w:r>
      <w:r>
        <w:rPr>
          <w:rFonts w:eastAsia="Times New Roman"/>
          <w:szCs w:val="24"/>
        </w:rPr>
        <w:t xml:space="preserve">πολύ σωστά </w:t>
      </w:r>
      <w:r w:rsidRPr="001E42D0">
        <w:rPr>
          <w:rFonts w:eastAsia="Times New Roman"/>
          <w:szCs w:val="24"/>
        </w:rPr>
        <w:t xml:space="preserve">έχει λιτά τη </w:t>
      </w:r>
      <w:r w:rsidRPr="001E42D0">
        <w:rPr>
          <w:rFonts w:eastAsia="Times New Roman"/>
          <w:szCs w:val="24"/>
        </w:rPr>
        <w:t>λέξη</w:t>
      </w:r>
      <w:r>
        <w:rPr>
          <w:rFonts w:eastAsia="Times New Roman"/>
          <w:szCs w:val="24"/>
        </w:rPr>
        <w:t xml:space="preserve"> </w:t>
      </w:r>
      <w:r>
        <w:rPr>
          <w:rFonts w:eastAsia="Times New Roman"/>
          <w:szCs w:val="24"/>
        </w:rPr>
        <w:t>«</w:t>
      </w:r>
      <w:r w:rsidRPr="001E42D0">
        <w:rPr>
          <w:rFonts w:eastAsia="Times New Roman"/>
          <w:szCs w:val="24"/>
        </w:rPr>
        <w:t>ανάπτυξη</w:t>
      </w:r>
      <w:r>
        <w:rPr>
          <w:rFonts w:eastAsia="Times New Roman"/>
          <w:szCs w:val="24"/>
        </w:rPr>
        <w:t>»</w:t>
      </w:r>
      <w:r w:rsidRPr="001E42D0">
        <w:rPr>
          <w:rFonts w:eastAsia="Times New Roman"/>
          <w:szCs w:val="24"/>
        </w:rPr>
        <w:t xml:space="preserve">, γιατί η ανάπτυξη πρέπει να είναι ολιστική, πρέπει να είναι η ολόπλευρη, πρέπει να είναι </w:t>
      </w:r>
      <w:r w:rsidRPr="001E42D0">
        <w:rPr>
          <w:rFonts w:eastAsia="Times New Roman"/>
          <w:szCs w:val="24"/>
        </w:rPr>
        <w:t>ανθρωπ</w:t>
      </w:r>
      <w:r>
        <w:rPr>
          <w:rFonts w:eastAsia="Times New Roman"/>
          <w:szCs w:val="24"/>
        </w:rPr>
        <w:t>οκεντρι</w:t>
      </w:r>
      <w:r w:rsidRPr="001E42D0">
        <w:rPr>
          <w:rFonts w:eastAsia="Times New Roman"/>
          <w:szCs w:val="24"/>
        </w:rPr>
        <w:t>κή</w:t>
      </w:r>
      <w:r w:rsidRPr="001E42D0">
        <w:rPr>
          <w:rFonts w:eastAsia="Times New Roman"/>
          <w:szCs w:val="24"/>
        </w:rPr>
        <w:t>. Όταν αρχίζουμε και της δίνο</w:t>
      </w:r>
      <w:r w:rsidRPr="001E42D0">
        <w:rPr>
          <w:rFonts w:eastAsia="Times New Roman"/>
          <w:szCs w:val="24"/>
        </w:rPr>
        <w:t xml:space="preserve">υμε επίθετα και την προσδιορίζουμε και λέμε </w:t>
      </w:r>
      <w:r>
        <w:rPr>
          <w:rFonts w:eastAsia="Times New Roman"/>
          <w:szCs w:val="24"/>
        </w:rPr>
        <w:t>«</w:t>
      </w:r>
      <w:r w:rsidRPr="001E42D0">
        <w:rPr>
          <w:rFonts w:eastAsia="Times New Roman"/>
          <w:szCs w:val="24"/>
        </w:rPr>
        <w:t>διοικητική</w:t>
      </w:r>
      <w:r>
        <w:rPr>
          <w:rFonts w:eastAsia="Times New Roman"/>
          <w:szCs w:val="24"/>
        </w:rPr>
        <w:t>»</w:t>
      </w:r>
      <w:r w:rsidRPr="001E42D0">
        <w:rPr>
          <w:rFonts w:eastAsia="Times New Roman"/>
          <w:szCs w:val="24"/>
        </w:rPr>
        <w:t xml:space="preserve">, </w:t>
      </w:r>
      <w:r>
        <w:rPr>
          <w:rFonts w:eastAsia="Times New Roman"/>
          <w:szCs w:val="24"/>
        </w:rPr>
        <w:t>«</w:t>
      </w:r>
      <w:r w:rsidRPr="001E42D0">
        <w:rPr>
          <w:rFonts w:eastAsia="Times New Roman"/>
          <w:szCs w:val="24"/>
        </w:rPr>
        <w:t>κοινωνική</w:t>
      </w:r>
      <w:r>
        <w:rPr>
          <w:rFonts w:eastAsia="Times New Roman"/>
          <w:szCs w:val="24"/>
        </w:rPr>
        <w:t>»</w:t>
      </w:r>
      <w:r w:rsidRPr="001E42D0">
        <w:rPr>
          <w:rFonts w:eastAsia="Times New Roman"/>
          <w:szCs w:val="24"/>
        </w:rPr>
        <w:t xml:space="preserve">, </w:t>
      </w:r>
      <w:r>
        <w:rPr>
          <w:rFonts w:eastAsia="Times New Roman"/>
          <w:szCs w:val="24"/>
        </w:rPr>
        <w:t>«</w:t>
      </w:r>
      <w:r w:rsidRPr="001E42D0">
        <w:rPr>
          <w:rFonts w:eastAsia="Times New Roman"/>
          <w:szCs w:val="24"/>
        </w:rPr>
        <w:t>οικονομική</w:t>
      </w:r>
      <w:r>
        <w:rPr>
          <w:rFonts w:eastAsia="Times New Roman"/>
          <w:szCs w:val="24"/>
        </w:rPr>
        <w:t>»</w:t>
      </w:r>
      <w:r w:rsidRPr="001E42D0">
        <w:rPr>
          <w:rFonts w:eastAsia="Times New Roman"/>
          <w:szCs w:val="24"/>
        </w:rPr>
        <w:t xml:space="preserve">, τότε θα μπορούσαμε να πούμε και </w:t>
      </w:r>
      <w:r>
        <w:rPr>
          <w:rFonts w:eastAsia="Times New Roman"/>
          <w:szCs w:val="24"/>
        </w:rPr>
        <w:t>«</w:t>
      </w:r>
      <w:r w:rsidRPr="001E42D0">
        <w:rPr>
          <w:rFonts w:eastAsia="Times New Roman"/>
          <w:szCs w:val="24"/>
        </w:rPr>
        <w:t>πολιτιστική</w:t>
      </w:r>
      <w:r>
        <w:rPr>
          <w:rFonts w:eastAsia="Times New Roman"/>
          <w:szCs w:val="24"/>
        </w:rPr>
        <w:t>»</w:t>
      </w:r>
      <w:r w:rsidRPr="001E42D0">
        <w:rPr>
          <w:rFonts w:eastAsia="Times New Roman"/>
          <w:szCs w:val="24"/>
        </w:rPr>
        <w:t xml:space="preserve"> και </w:t>
      </w:r>
      <w:r>
        <w:rPr>
          <w:rFonts w:eastAsia="Times New Roman"/>
          <w:szCs w:val="24"/>
        </w:rPr>
        <w:t>«</w:t>
      </w:r>
      <w:r w:rsidRPr="001E42D0">
        <w:rPr>
          <w:rFonts w:eastAsia="Times New Roman"/>
          <w:szCs w:val="24"/>
        </w:rPr>
        <w:t>μορφωτική</w:t>
      </w:r>
      <w:r>
        <w:rPr>
          <w:rFonts w:eastAsia="Times New Roman"/>
          <w:szCs w:val="24"/>
        </w:rPr>
        <w:t xml:space="preserve">». Και </w:t>
      </w:r>
      <w:r w:rsidRPr="001E42D0">
        <w:rPr>
          <w:rFonts w:eastAsia="Times New Roman"/>
          <w:szCs w:val="24"/>
        </w:rPr>
        <w:t xml:space="preserve">επειδή ακριβώς θέλουμε να δώσουμε στις διάφορες πολιτικές που ασκούμε έναν χαρακτηρισμό, λόγω των στρεβλώσεων που </w:t>
      </w:r>
      <w:r w:rsidRPr="001E42D0">
        <w:rPr>
          <w:rFonts w:eastAsia="Times New Roman"/>
          <w:szCs w:val="24"/>
        </w:rPr>
        <w:lastRenderedPageBreak/>
        <w:t xml:space="preserve">έχει υποστεί </w:t>
      </w:r>
      <w:r>
        <w:rPr>
          <w:rFonts w:eastAsia="Times New Roman"/>
          <w:szCs w:val="24"/>
        </w:rPr>
        <w:t xml:space="preserve">η </w:t>
      </w:r>
      <w:r w:rsidRPr="001E42D0">
        <w:rPr>
          <w:rFonts w:eastAsia="Times New Roman"/>
          <w:szCs w:val="24"/>
        </w:rPr>
        <w:t xml:space="preserve">ανάπτυξη, έχουμε αρχίσει και λέμε αειφόρος ανάπτυξη, </w:t>
      </w:r>
      <w:r>
        <w:rPr>
          <w:rFonts w:eastAsia="Times New Roman"/>
          <w:szCs w:val="24"/>
        </w:rPr>
        <w:t xml:space="preserve">βιώσιμη ανάπτυξη, </w:t>
      </w:r>
      <w:r w:rsidRPr="001E42D0">
        <w:rPr>
          <w:rFonts w:eastAsia="Times New Roman"/>
          <w:szCs w:val="24"/>
        </w:rPr>
        <w:t>πράσινη, γαλάζια. Έχει βγει και η ασημένια τελευταία. Αν</w:t>
      </w:r>
      <w:r w:rsidRPr="001E42D0">
        <w:rPr>
          <w:rFonts w:eastAsia="Times New Roman"/>
          <w:szCs w:val="24"/>
        </w:rPr>
        <w:t xml:space="preserve"> είχα χρόνο, θα σας εξηγούσα τι είναι. Ο νομοθέτης, λ</w:t>
      </w:r>
      <w:r>
        <w:rPr>
          <w:rFonts w:eastAsia="Times New Roman"/>
          <w:szCs w:val="24"/>
        </w:rPr>
        <w:t>οιπόν, πολύ σωστά βάζει τη λέξη «</w:t>
      </w:r>
      <w:r w:rsidRPr="001E42D0">
        <w:rPr>
          <w:rFonts w:eastAsia="Times New Roman"/>
          <w:szCs w:val="24"/>
        </w:rPr>
        <w:t>ανάπτυξη</w:t>
      </w:r>
      <w:r>
        <w:rPr>
          <w:rFonts w:eastAsia="Times New Roman"/>
          <w:szCs w:val="24"/>
        </w:rPr>
        <w:t>»</w:t>
      </w:r>
      <w:r w:rsidRPr="001E42D0">
        <w:rPr>
          <w:rFonts w:eastAsia="Times New Roman"/>
          <w:szCs w:val="24"/>
        </w:rPr>
        <w:t xml:space="preserve"> χωρίς να προσδιορίζει, γιατί υποβαθμίζει και δεν αναβαθμίζει την έννοια της ανάπτυξης.</w:t>
      </w:r>
    </w:p>
    <w:p w14:paraId="09855DA0"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Ξέρετε, το πρόβλημα δεν είναι </w:t>
      </w:r>
      <w:r>
        <w:rPr>
          <w:rFonts w:eastAsia="Times New Roman"/>
          <w:szCs w:val="24"/>
        </w:rPr>
        <w:t xml:space="preserve">τι </w:t>
      </w:r>
      <w:r w:rsidRPr="001E42D0">
        <w:rPr>
          <w:rFonts w:eastAsia="Times New Roman"/>
          <w:szCs w:val="24"/>
        </w:rPr>
        <w:t xml:space="preserve">προβλέπει το Σύνταγμα, γιατί έχουμε και </w:t>
      </w:r>
      <w:r w:rsidRPr="001E42D0">
        <w:rPr>
          <w:rFonts w:eastAsia="Times New Roman"/>
          <w:szCs w:val="24"/>
        </w:rPr>
        <w:t>ένα νομοθετικό πλαίσιο πάρα πολύ σοβαρό και πλούσιο. Το πρόβλημα είναι πώς εφαρμόζουμε αυτό το πλαίσιο για τη νησιωτική πολιτική. Έτσι, θα αναβαθμιστεί και όχι με τη συγκεκριμένη τροποποίηση του άρθρου.</w:t>
      </w:r>
    </w:p>
    <w:p w14:paraId="09855DA1"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Πολύ σύντομα θα ήθελα να αναφερθώ σε αυτό το θεσμικό </w:t>
      </w:r>
      <w:r w:rsidRPr="001E42D0">
        <w:rPr>
          <w:rFonts w:eastAsia="Times New Roman"/>
          <w:szCs w:val="24"/>
        </w:rPr>
        <w:t>πλ</w:t>
      </w:r>
      <w:r>
        <w:rPr>
          <w:rFonts w:eastAsia="Times New Roman"/>
          <w:szCs w:val="24"/>
        </w:rPr>
        <w:t xml:space="preserve">αίσιο, το νομοθετικό που έχουμε. </w:t>
      </w:r>
    </w:p>
    <w:p w14:paraId="09855DA2" w14:textId="77777777" w:rsidR="00BE639A" w:rsidRDefault="00A212EC">
      <w:pPr>
        <w:spacing w:line="600" w:lineRule="auto"/>
        <w:ind w:firstLine="720"/>
        <w:jc w:val="both"/>
        <w:rPr>
          <w:rFonts w:eastAsia="Times New Roman"/>
          <w:szCs w:val="24"/>
        </w:rPr>
      </w:pPr>
      <w:r>
        <w:rPr>
          <w:rFonts w:eastAsia="Times New Roman"/>
          <w:szCs w:val="24"/>
        </w:rPr>
        <w:t>Π</w:t>
      </w:r>
      <w:r w:rsidRPr="001E42D0">
        <w:rPr>
          <w:rFonts w:eastAsia="Times New Roman"/>
          <w:szCs w:val="24"/>
        </w:rPr>
        <w:t xml:space="preserve">ρώτα-πρώτα </w:t>
      </w:r>
      <w:r>
        <w:rPr>
          <w:rFonts w:eastAsia="Times New Roman"/>
          <w:szCs w:val="24"/>
        </w:rPr>
        <w:t xml:space="preserve">είναι </w:t>
      </w:r>
      <w:r w:rsidRPr="001E42D0">
        <w:rPr>
          <w:rFonts w:eastAsia="Times New Roman"/>
          <w:szCs w:val="24"/>
        </w:rPr>
        <w:t xml:space="preserve">το εθνικό. Πέρα από αυτό το άρθρο 101, που σας διάβασα, υπάρχει και το άρθρο 106 παράγραφος 1, που λέει: </w:t>
      </w:r>
      <w:r>
        <w:rPr>
          <w:rFonts w:eastAsia="Times New Roman"/>
          <w:szCs w:val="24"/>
        </w:rPr>
        <w:t>«Η Διοίκηση…» -κ.λπ.- «…λ</w:t>
      </w:r>
      <w:r w:rsidRPr="001E42D0">
        <w:rPr>
          <w:rFonts w:eastAsia="Times New Roman"/>
          <w:szCs w:val="24"/>
        </w:rPr>
        <w:t xml:space="preserve">αμβάνει τα επιβαλλόμενα μέτρα για την αξιοποίηση των πηγών του </w:t>
      </w:r>
      <w:r>
        <w:rPr>
          <w:rFonts w:eastAsia="Times New Roman"/>
          <w:szCs w:val="24"/>
        </w:rPr>
        <w:t>ε</w:t>
      </w:r>
      <w:r w:rsidRPr="001E42D0">
        <w:rPr>
          <w:rFonts w:eastAsia="Times New Roman"/>
          <w:szCs w:val="24"/>
        </w:rPr>
        <w:t>θνικού π</w:t>
      </w:r>
      <w:r w:rsidRPr="001E42D0">
        <w:rPr>
          <w:rFonts w:eastAsia="Times New Roman"/>
          <w:szCs w:val="24"/>
        </w:rPr>
        <w:t xml:space="preserve">λούτου </w:t>
      </w:r>
      <w:r>
        <w:rPr>
          <w:rFonts w:eastAsia="Times New Roman"/>
          <w:szCs w:val="24"/>
        </w:rPr>
        <w:t xml:space="preserve">από </w:t>
      </w:r>
      <w:r w:rsidRPr="001E42D0">
        <w:rPr>
          <w:rFonts w:eastAsia="Times New Roman"/>
          <w:szCs w:val="24"/>
        </w:rPr>
        <w:t xml:space="preserve">την ατμόσφαιρα και τα υπόγεια υποθαλάσσια κοιτάσματα, </w:t>
      </w:r>
      <w:r>
        <w:rPr>
          <w:rFonts w:eastAsia="Times New Roman"/>
          <w:szCs w:val="24"/>
        </w:rPr>
        <w:lastRenderedPageBreak/>
        <w:t xml:space="preserve">για </w:t>
      </w:r>
      <w:r w:rsidRPr="001E42D0">
        <w:rPr>
          <w:rFonts w:eastAsia="Times New Roman"/>
          <w:szCs w:val="24"/>
        </w:rPr>
        <w:t>την προώθηση της περιφερειακής ανάπτυξης και την προαγωγή ιδίως της οικονομίας των ορεινών, νησιωτικών και παραμεθόριων περιοχών</w:t>
      </w:r>
      <w:r>
        <w:rPr>
          <w:rFonts w:eastAsia="Times New Roman"/>
          <w:szCs w:val="24"/>
        </w:rPr>
        <w:t>»</w:t>
      </w:r>
      <w:r w:rsidRPr="001E42D0">
        <w:rPr>
          <w:rFonts w:eastAsia="Times New Roman"/>
          <w:szCs w:val="24"/>
        </w:rPr>
        <w:t>.</w:t>
      </w:r>
    </w:p>
    <w:p w14:paraId="09855DA3" w14:textId="77777777" w:rsidR="00BE639A" w:rsidRDefault="00A212EC">
      <w:pPr>
        <w:spacing w:line="600" w:lineRule="auto"/>
        <w:ind w:firstLine="720"/>
        <w:jc w:val="both"/>
        <w:rPr>
          <w:rFonts w:eastAsia="Times New Roman"/>
          <w:szCs w:val="24"/>
        </w:rPr>
      </w:pPr>
      <w:r>
        <w:rPr>
          <w:rFonts w:eastAsia="Times New Roman"/>
          <w:szCs w:val="24"/>
        </w:rPr>
        <w:t xml:space="preserve">Επίσης, υπάρχει ο ν.4150, ο νόμος «περί καλής </w:t>
      </w:r>
      <w:r w:rsidRPr="001E42D0">
        <w:rPr>
          <w:rFonts w:eastAsia="Times New Roman"/>
          <w:szCs w:val="24"/>
        </w:rPr>
        <w:t>νομοθέτηση</w:t>
      </w:r>
      <w:r>
        <w:rPr>
          <w:rFonts w:eastAsia="Times New Roman"/>
          <w:szCs w:val="24"/>
        </w:rPr>
        <w:t>ς»</w:t>
      </w:r>
      <w:r w:rsidRPr="001E42D0">
        <w:rPr>
          <w:rFonts w:eastAsia="Times New Roman"/>
          <w:szCs w:val="24"/>
        </w:rPr>
        <w:t>, που λέει -και το αναφέρω</w:t>
      </w:r>
      <w:r>
        <w:rPr>
          <w:rFonts w:eastAsia="Times New Roman"/>
          <w:szCs w:val="24"/>
        </w:rPr>
        <w:t>,</w:t>
      </w:r>
      <w:r w:rsidRPr="001E42D0">
        <w:rPr>
          <w:rFonts w:eastAsia="Times New Roman"/>
          <w:szCs w:val="24"/>
        </w:rPr>
        <w:t xml:space="preserve"> γιατί κάποιοι αμφισβητούν ότι υπάρχει</w:t>
      </w:r>
      <w:r>
        <w:rPr>
          <w:rFonts w:eastAsia="Times New Roman"/>
          <w:szCs w:val="24"/>
        </w:rPr>
        <w:t xml:space="preserve"> αυτή η νομοθεσία ή την αγνοούν- τα εξής:</w:t>
      </w:r>
      <w:r w:rsidRPr="001E42D0">
        <w:rPr>
          <w:rFonts w:eastAsia="Times New Roman"/>
          <w:szCs w:val="24"/>
        </w:rPr>
        <w:t xml:space="preserve"> </w:t>
      </w:r>
      <w:r>
        <w:rPr>
          <w:rFonts w:eastAsia="Times New Roman"/>
          <w:szCs w:val="24"/>
        </w:rPr>
        <w:t>«</w:t>
      </w:r>
      <w:r w:rsidRPr="001E42D0">
        <w:rPr>
          <w:rFonts w:eastAsia="Times New Roman"/>
          <w:szCs w:val="24"/>
        </w:rPr>
        <w:t>Κάθε σχέδιο νόμου, προσθήκη ή τροπολογία, καθώς και κανονιστική απόφαση μείζονος οικονομικής ή κοινωνικής σημασίας</w:t>
      </w:r>
      <w:r>
        <w:rPr>
          <w:rFonts w:eastAsia="Times New Roman"/>
          <w:szCs w:val="24"/>
        </w:rPr>
        <w:t>,</w:t>
      </w:r>
      <w:r w:rsidRPr="001E42D0">
        <w:rPr>
          <w:rFonts w:eastAsia="Times New Roman"/>
          <w:szCs w:val="24"/>
        </w:rPr>
        <w:t xml:space="preserve"> συνοδεύεται </w:t>
      </w:r>
      <w:r>
        <w:rPr>
          <w:rFonts w:eastAsia="Times New Roman"/>
          <w:szCs w:val="24"/>
        </w:rPr>
        <w:t xml:space="preserve">από </w:t>
      </w:r>
      <w:r w:rsidRPr="001E42D0">
        <w:rPr>
          <w:rFonts w:eastAsia="Times New Roman"/>
          <w:szCs w:val="24"/>
        </w:rPr>
        <w:t>ανάλυση συνεπε</w:t>
      </w:r>
      <w:r w:rsidRPr="001E42D0">
        <w:rPr>
          <w:rFonts w:eastAsia="Times New Roman"/>
          <w:szCs w:val="24"/>
        </w:rPr>
        <w:t>ιών</w:t>
      </w:r>
      <w:r>
        <w:rPr>
          <w:rFonts w:eastAsia="Times New Roman"/>
          <w:szCs w:val="24"/>
        </w:rPr>
        <w:t>,</w:t>
      </w:r>
      <w:r w:rsidRPr="001E42D0">
        <w:rPr>
          <w:rFonts w:eastAsia="Times New Roman"/>
          <w:szCs w:val="24"/>
        </w:rPr>
        <w:t xml:space="preserve"> ρ</w:t>
      </w:r>
      <w:r>
        <w:rPr>
          <w:rFonts w:eastAsia="Times New Roman"/>
          <w:szCs w:val="24"/>
        </w:rPr>
        <w:t>υθμίσεων, στην οποία περιλαμβάνον</w:t>
      </w:r>
      <w:r w:rsidRPr="001E42D0">
        <w:rPr>
          <w:rFonts w:eastAsia="Times New Roman"/>
          <w:szCs w:val="24"/>
        </w:rPr>
        <w:t xml:space="preserve">ται και η τεκμηρίωση της </w:t>
      </w:r>
      <w:r>
        <w:rPr>
          <w:rFonts w:eastAsia="Times New Roman"/>
          <w:szCs w:val="24"/>
        </w:rPr>
        <w:t xml:space="preserve">τήρησης </w:t>
      </w:r>
      <w:r w:rsidRPr="001E42D0">
        <w:rPr>
          <w:rFonts w:eastAsia="Times New Roman"/>
          <w:szCs w:val="24"/>
        </w:rPr>
        <w:t>των αρχών που</w:t>
      </w:r>
      <w:r>
        <w:rPr>
          <w:rFonts w:eastAsia="Times New Roman"/>
          <w:szCs w:val="24"/>
        </w:rPr>
        <w:t xml:space="preserve"> αναφέρονται στα παραπάνω άρθρα και</w:t>
      </w:r>
      <w:r w:rsidRPr="001E42D0">
        <w:rPr>
          <w:rFonts w:eastAsia="Times New Roman"/>
          <w:szCs w:val="24"/>
        </w:rPr>
        <w:t xml:space="preserve"> οι ενδεχόμενες συνέπειες </w:t>
      </w:r>
      <w:r>
        <w:rPr>
          <w:rFonts w:eastAsia="Times New Roman"/>
          <w:szCs w:val="24"/>
        </w:rPr>
        <w:t>σ</w:t>
      </w:r>
      <w:r w:rsidRPr="001E42D0">
        <w:rPr>
          <w:rFonts w:eastAsia="Times New Roman"/>
          <w:szCs w:val="24"/>
        </w:rPr>
        <w:t xml:space="preserve">την οικονομική, κοινωνική και περιβαλλοντική ανάπτυξη των νησιών. </w:t>
      </w:r>
      <w:r>
        <w:rPr>
          <w:rFonts w:eastAsia="Times New Roman"/>
          <w:szCs w:val="24"/>
        </w:rPr>
        <w:t>Για την τ</w:t>
      </w:r>
      <w:r w:rsidRPr="001E42D0">
        <w:rPr>
          <w:rFonts w:eastAsia="Times New Roman"/>
          <w:szCs w:val="24"/>
        </w:rPr>
        <w:t>ελευταία ως άνω περίπτωση</w:t>
      </w:r>
      <w:r>
        <w:rPr>
          <w:rFonts w:eastAsia="Times New Roman"/>
          <w:szCs w:val="24"/>
        </w:rPr>
        <w:t>,</w:t>
      </w:r>
      <w:r w:rsidRPr="001E42D0">
        <w:rPr>
          <w:rFonts w:eastAsia="Times New Roman"/>
          <w:szCs w:val="24"/>
        </w:rPr>
        <w:t xml:space="preserve"> απαιτεί</w:t>
      </w:r>
      <w:r w:rsidRPr="001E42D0">
        <w:rPr>
          <w:rFonts w:eastAsia="Times New Roman"/>
          <w:szCs w:val="24"/>
        </w:rPr>
        <w:t>ται ειδική τεκμηρίωση και αξιολόγηση</w:t>
      </w:r>
      <w:r>
        <w:rPr>
          <w:rFonts w:eastAsia="Times New Roman"/>
          <w:szCs w:val="24"/>
        </w:rPr>
        <w:t xml:space="preserve"> κ</w:t>
      </w:r>
      <w:r w:rsidRPr="001E42D0">
        <w:rPr>
          <w:rFonts w:eastAsia="Times New Roman"/>
          <w:szCs w:val="24"/>
        </w:rPr>
        <w:t>αι προς τον σκοπό αυτό αναζητείται υποχρεωτικά η προηγούμενη γνώμη της Γενικής Γραμματείας Α</w:t>
      </w:r>
      <w:r>
        <w:rPr>
          <w:rFonts w:eastAsia="Times New Roman"/>
          <w:szCs w:val="24"/>
        </w:rPr>
        <w:t>ιγαίου και Νησιωτικής Πολιτικής». Αυτό, όμως, είναι</w:t>
      </w:r>
      <w:r w:rsidRPr="001E42D0">
        <w:rPr>
          <w:rFonts w:eastAsia="Times New Roman"/>
          <w:szCs w:val="24"/>
        </w:rPr>
        <w:t xml:space="preserve"> κάτι το οποίο δεν κάνουμε. Δεν ξέρω αν καταλάβατε τι λέει. Λέει ότι κάθε ν</w:t>
      </w:r>
      <w:r w:rsidRPr="001E42D0">
        <w:rPr>
          <w:rFonts w:eastAsia="Times New Roman"/>
          <w:szCs w:val="24"/>
        </w:rPr>
        <w:t xml:space="preserve">ομοσχέδιο που έρχεται, </w:t>
      </w:r>
      <w:r>
        <w:rPr>
          <w:rFonts w:eastAsia="Times New Roman"/>
          <w:szCs w:val="24"/>
        </w:rPr>
        <w:t xml:space="preserve">πρέπει </w:t>
      </w:r>
      <w:r w:rsidRPr="001E42D0">
        <w:rPr>
          <w:rFonts w:eastAsia="Times New Roman"/>
          <w:szCs w:val="24"/>
        </w:rPr>
        <w:t xml:space="preserve">να περνάει και να έχει ένα υπόμνημα από τη Γενική Γραμματεία Αιγαίου και Νησιωτικής Πολιτικής. Τώρα </w:t>
      </w:r>
      <w:r w:rsidRPr="001E42D0">
        <w:rPr>
          <w:rFonts w:eastAsia="Times New Roman"/>
          <w:szCs w:val="24"/>
        </w:rPr>
        <w:lastRenderedPageBreak/>
        <w:t>έχουμε και Υφυπουργείο.</w:t>
      </w:r>
      <w:r>
        <w:rPr>
          <w:rFonts w:eastAsia="Times New Roman"/>
          <w:szCs w:val="24"/>
        </w:rPr>
        <w:t xml:space="preserve"> </w:t>
      </w:r>
      <w:r w:rsidRPr="001E42D0">
        <w:rPr>
          <w:rFonts w:eastAsia="Times New Roman"/>
          <w:szCs w:val="24"/>
        </w:rPr>
        <w:t>Η ανάλυση των συνεπειών και των ρυθμίσεων υποβάλλεται</w:t>
      </w:r>
      <w:r>
        <w:rPr>
          <w:rFonts w:eastAsia="Times New Roman"/>
          <w:szCs w:val="24"/>
        </w:rPr>
        <w:t>, μαζί</w:t>
      </w:r>
      <w:r w:rsidRPr="001E42D0">
        <w:rPr>
          <w:rFonts w:eastAsia="Times New Roman"/>
          <w:szCs w:val="24"/>
        </w:rPr>
        <w:t xml:space="preserve"> με το σχέδιο των διατάξεων</w:t>
      </w:r>
      <w:r>
        <w:rPr>
          <w:rFonts w:eastAsia="Times New Roman"/>
          <w:szCs w:val="24"/>
        </w:rPr>
        <w:t>,</w:t>
      </w:r>
      <w:r w:rsidRPr="001E42D0">
        <w:rPr>
          <w:rFonts w:eastAsia="Times New Roman"/>
          <w:szCs w:val="24"/>
        </w:rPr>
        <w:t xml:space="preserve"> στο </w:t>
      </w:r>
      <w:r>
        <w:rPr>
          <w:rFonts w:eastAsia="Times New Roman"/>
          <w:szCs w:val="24"/>
        </w:rPr>
        <w:t>γ</w:t>
      </w:r>
      <w:r w:rsidRPr="001E42D0">
        <w:rPr>
          <w:rFonts w:eastAsia="Times New Roman"/>
          <w:szCs w:val="24"/>
        </w:rPr>
        <w:t xml:space="preserve">ραφείο </w:t>
      </w:r>
      <w:r>
        <w:rPr>
          <w:rFonts w:eastAsia="Times New Roman"/>
          <w:szCs w:val="24"/>
        </w:rPr>
        <w:t>κ</w:t>
      </w:r>
      <w:r w:rsidRPr="001E42D0">
        <w:rPr>
          <w:rFonts w:eastAsia="Times New Roman"/>
          <w:szCs w:val="24"/>
        </w:rPr>
        <w:t>α</w:t>
      </w:r>
      <w:r w:rsidRPr="001E42D0">
        <w:rPr>
          <w:rFonts w:eastAsia="Times New Roman"/>
          <w:szCs w:val="24"/>
        </w:rPr>
        <w:t xml:space="preserve">λής </w:t>
      </w:r>
      <w:r>
        <w:rPr>
          <w:rFonts w:eastAsia="Times New Roman"/>
          <w:szCs w:val="24"/>
        </w:rPr>
        <w:t>ν</w:t>
      </w:r>
      <w:r w:rsidRPr="001E42D0">
        <w:rPr>
          <w:rFonts w:eastAsia="Times New Roman"/>
          <w:szCs w:val="24"/>
        </w:rPr>
        <w:t>ομοθέτησης</w:t>
      </w:r>
      <w:r w:rsidRPr="001E42D0">
        <w:rPr>
          <w:rFonts w:eastAsia="Times New Roman"/>
          <w:szCs w:val="24"/>
        </w:rPr>
        <w:t>, που προβλέπεται στο άρθρο 14.</w:t>
      </w:r>
      <w:r>
        <w:rPr>
          <w:rFonts w:eastAsia="Times New Roman"/>
          <w:szCs w:val="24"/>
        </w:rPr>
        <w:t xml:space="preserve"> </w:t>
      </w:r>
    </w:p>
    <w:p w14:paraId="09855DA4"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Επίσης, στον ίδιο νόμο προβλέπεται η δημιουργία </w:t>
      </w:r>
      <w:r>
        <w:rPr>
          <w:rFonts w:eastAsia="Times New Roman"/>
          <w:szCs w:val="24"/>
        </w:rPr>
        <w:t>σ</w:t>
      </w:r>
      <w:r w:rsidRPr="001E42D0">
        <w:rPr>
          <w:rFonts w:eastAsia="Times New Roman"/>
          <w:szCs w:val="24"/>
        </w:rPr>
        <w:t xml:space="preserve">υμβουλίου </w:t>
      </w:r>
      <w:r>
        <w:rPr>
          <w:rFonts w:eastAsia="Times New Roman"/>
          <w:szCs w:val="24"/>
        </w:rPr>
        <w:t>ν</w:t>
      </w:r>
      <w:r w:rsidRPr="001E42D0">
        <w:rPr>
          <w:rFonts w:eastAsia="Times New Roman"/>
          <w:szCs w:val="24"/>
        </w:rPr>
        <w:t xml:space="preserve">ησιωτικής </w:t>
      </w:r>
      <w:r>
        <w:rPr>
          <w:rFonts w:eastAsia="Times New Roman"/>
          <w:szCs w:val="24"/>
        </w:rPr>
        <w:t>π</w:t>
      </w:r>
      <w:r w:rsidRPr="001E42D0">
        <w:rPr>
          <w:rFonts w:eastAsia="Times New Roman"/>
          <w:szCs w:val="24"/>
        </w:rPr>
        <w:t>ολιτικής</w:t>
      </w:r>
      <w:r w:rsidRPr="001E42D0">
        <w:rPr>
          <w:rFonts w:eastAsia="Times New Roman"/>
          <w:szCs w:val="24"/>
        </w:rPr>
        <w:t xml:space="preserve">. </w:t>
      </w:r>
    </w:p>
    <w:p w14:paraId="09855DA5"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Πάλι σε ένα άλλο άρθρο </w:t>
      </w:r>
      <w:r>
        <w:rPr>
          <w:rFonts w:eastAsia="Times New Roman"/>
          <w:szCs w:val="24"/>
        </w:rPr>
        <w:t xml:space="preserve">του ίδιου νόμου </w:t>
      </w:r>
      <w:r w:rsidRPr="001E42D0">
        <w:rPr>
          <w:rFonts w:eastAsia="Times New Roman"/>
          <w:szCs w:val="24"/>
        </w:rPr>
        <w:t xml:space="preserve">προβλέπεται η ίδρυση </w:t>
      </w:r>
      <w:r>
        <w:rPr>
          <w:rFonts w:eastAsia="Times New Roman"/>
          <w:szCs w:val="24"/>
        </w:rPr>
        <w:t>ε</w:t>
      </w:r>
      <w:r w:rsidRPr="001E42D0">
        <w:rPr>
          <w:rFonts w:eastAsia="Times New Roman"/>
          <w:szCs w:val="24"/>
        </w:rPr>
        <w:t xml:space="preserve">ρευνητικού </w:t>
      </w:r>
      <w:r>
        <w:rPr>
          <w:rFonts w:eastAsia="Times New Roman"/>
          <w:szCs w:val="24"/>
        </w:rPr>
        <w:t>ι</w:t>
      </w:r>
      <w:r w:rsidRPr="001E42D0">
        <w:rPr>
          <w:rFonts w:eastAsia="Times New Roman"/>
          <w:szCs w:val="24"/>
        </w:rPr>
        <w:t xml:space="preserve">νστιτούτου </w:t>
      </w:r>
      <w:r>
        <w:rPr>
          <w:rFonts w:eastAsia="Times New Roman"/>
          <w:szCs w:val="24"/>
        </w:rPr>
        <w:t>ν</w:t>
      </w:r>
      <w:r w:rsidRPr="001E42D0">
        <w:rPr>
          <w:rFonts w:eastAsia="Times New Roman"/>
          <w:szCs w:val="24"/>
        </w:rPr>
        <w:t xml:space="preserve">ησιωτικής </w:t>
      </w:r>
      <w:r>
        <w:rPr>
          <w:rFonts w:eastAsia="Times New Roman"/>
          <w:szCs w:val="24"/>
        </w:rPr>
        <w:t>π</w:t>
      </w:r>
      <w:r w:rsidRPr="001E42D0">
        <w:rPr>
          <w:rFonts w:eastAsia="Times New Roman"/>
          <w:szCs w:val="24"/>
        </w:rPr>
        <w:t>ολιτικής</w:t>
      </w:r>
      <w:r w:rsidRPr="001E42D0">
        <w:rPr>
          <w:rFonts w:eastAsia="Times New Roman"/>
          <w:szCs w:val="24"/>
        </w:rPr>
        <w:t xml:space="preserve">. </w:t>
      </w:r>
    </w:p>
    <w:p w14:paraId="09855DA6"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Όλα αυτά και πολλά </w:t>
      </w:r>
      <w:r w:rsidRPr="001E42D0">
        <w:rPr>
          <w:rFonts w:eastAsia="Times New Roman"/>
          <w:szCs w:val="24"/>
        </w:rPr>
        <w:t>ακ</w:t>
      </w:r>
      <w:r>
        <w:rPr>
          <w:rFonts w:eastAsia="Times New Roman"/>
          <w:szCs w:val="24"/>
        </w:rPr>
        <w:t xml:space="preserve">όμα υπάρχουν στο εθνικό πλαίσιο. Όμως, </w:t>
      </w:r>
      <w:r w:rsidRPr="001E42D0">
        <w:rPr>
          <w:rFonts w:eastAsia="Times New Roman"/>
          <w:szCs w:val="24"/>
        </w:rPr>
        <w:t xml:space="preserve">επιτρέψτε μου να κάνω μια αναφορά και στο ευρωπαϊκό </w:t>
      </w:r>
      <w:r>
        <w:rPr>
          <w:rFonts w:eastAsia="Times New Roman"/>
          <w:szCs w:val="24"/>
        </w:rPr>
        <w:t xml:space="preserve">θεσμικό </w:t>
      </w:r>
      <w:r w:rsidRPr="001E42D0">
        <w:rPr>
          <w:rFonts w:eastAsia="Times New Roman"/>
          <w:szCs w:val="24"/>
        </w:rPr>
        <w:t>πλαίσιο που υπάρχει.</w:t>
      </w:r>
    </w:p>
    <w:p w14:paraId="09855DA7" w14:textId="77777777" w:rsidR="00BE639A" w:rsidRDefault="00A212EC">
      <w:pPr>
        <w:spacing w:line="600" w:lineRule="auto"/>
        <w:ind w:firstLine="720"/>
        <w:jc w:val="both"/>
        <w:rPr>
          <w:rFonts w:eastAsia="Times New Roman"/>
          <w:szCs w:val="24"/>
        </w:rPr>
      </w:pPr>
      <w:r w:rsidRPr="001E42D0">
        <w:rPr>
          <w:rFonts w:eastAsia="Times New Roman"/>
          <w:szCs w:val="24"/>
        </w:rPr>
        <w:t>Κατ</w:t>
      </w:r>
      <w:r>
        <w:rPr>
          <w:rFonts w:eastAsia="Times New Roman"/>
          <w:szCs w:val="24"/>
        </w:rPr>
        <w:t xml:space="preserve">’ </w:t>
      </w:r>
      <w:r w:rsidRPr="001E42D0">
        <w:rPr>
          <w:rFonts w:eastAsia="Times New Roman"/>
          <w:szCs w:val="24"/>
        </w:rPr>
        <w:t xml:space="preserve">αρχάς, δεν ξέρω πόσοι </w:t>
      </w:r>
      <w:r>
        <w:rPr>
          <w:rFonts w:eastAsia="Times New Roman"/>
          <w:szCs w:val="24"/>
        </w:rPr>
        <w:t xml:space="preserve">γνωρίζουν πως </w:t>
      </w:r>
      <w:r w:rsidRPr="001E42D0">
        <w:rPr>
          <w:rFonts w:eastAsia="Times New Roman"/>
          <w:szCs w:val="24"/>
        </w:rPr>
        <w:t xml:space="preserve">όταν μπήκαμε </w:t>
      </w:r>
      <w:r>
        <w:rPr>
          <w:rFonts w:eastAsia="Times New Roman"/>
          <w:szCs w:val="24"/>
        </w:rPr>
        <w:t xml:space="preserve">στην </w:t>
      </w:r>
      <w:r w:rsidRPr="001E42D0">
        <w:rPr>
          <w:rFonts w:eastAsia="Times New Roman"/>
          <w:szCs w:val="24"/>
        </w:rPr>
        <w:t>τότε ΕΟΚ</w:t>
      </w:r>
      <w:r>
        <w:rPr>
          <w:rFonts w:eastAsia="Times New Roman"/>
          <w:szCs w:val="24"/>
        </w:rPr>
        <w:t>,</w:t>
      </w:r>
      <w:r w:rsidRPr="001E42D0">
        <w:rPr>
          <w:rFonts w:eastAsia="Times New Roman"/>
          <w:szCs w:val="24"/>
        </w:rPr>
        <w:t xml:space="preserve"> </w:t>
      </w:r>
      <w:r>
        <w:rPr>
          <w:rFonts w:eastAsia="Times New Roman"/>
          <w:szCs w:val="24"/>
        </w:rPr>
        <w:t xml:space="preserve">το </w:t>
      </w:r>
      <w:r w:rsidRPr="001E42D0">
        <w:rPr>
          <w:rFonts w:eastAsia="Times New Roman"/>
          <w:szCs w:val="24"/>
        </w:rPr>
        <w:t>1981</w:t>
      </w:r>
      <w:r>
        <w:rPr>
          <w:rFonts w:eastAsia="Times New Roman"/>
          <w:szCs w:val="24"/>
        </w:rPr>
        <w:t>,</w:t>
      </w:r>
      <w:r w:rsidRPr="001E42D0">
        <w:rPr>
          <w:rFonts w:eastAsia="Times New Roman"/>
          <w:szCs w:val="24"/>
        </w:rPr>
        <w:t xml:space="preserve"> η είσοδος αυτή δεν συνοδεύτηκε από κα</w:t>
      </w:r>
      <w:r>
        <w:rPr>
          <w:rFonts w:eastAsia="Times New Roman"/>
          <w:szCs w:val="24"/>
        </w:rPr>
        <w:t>μ</w:t>
      </w:r>
      <w:r w:rsidRPr="001E42D0">
        <w:rPr>
          <w:rFonts w:eastAsia="Times New Roman"/>
          <w:szCs w:val="24"/>
        </w:rPr>
        <w:t>μία πρόνοια για τη</w:t>
      </w:r>
      <w:r w:rsidRPr="001E42D0">
        <w:rPr>
          <w:rFonts w:eastAsia="Times New Roman"/>
          <w:szCs w:val="24"/>
        </w:rPr>
        <w:t xml:space="preserve">ν </w:t>
      </w:r>
      <w:r>
        <w:rPr>
          <w:rFonts w:eastAsia="Times New Roman"/>
          <w:szCs w:val="24"/>
        </w:rPr>
        <w:t xml:space="preserve">ανάδειξη </w:t>
      </w:r>
      <w:r w:rsidRPr="001E42D0">
        <w:rPr>
          <w:rFonts w:eastAsia="Times New Roman"/>
          <w:szCs w:val="24"/>
        </w:rPr>
        <w:t xml:space="preserve">των </w:t>
      </w:r>
      <w:r>
        <w:rPr>
          <w:rFonts w:eastAsia="Times New Roman"/>
          <w:szCs w:val="24"/>
        </w:rPr>
        <w:t xml:space="preserve">ειδικών προβλημάτων των </w:t>
      </w:r>
      <w:r w:rsidRPr="001E42D0">
        <w:rPr>
          <w:rFonts w:eastAsia="Times New Roman"/>
          <w:szCs w:val="24"/>
        </w:rPr>
        <w:t xml:space="preserve">νησιών. Η Ελλάδα </w:t>
      </w:r>
      <w:r>
        <w:rPr>
          <w:rFonts w:eastAsia="Times New Roman"/>
          <w:szCs w:val="24"/>
        </w:rPr>
        <w:t xml:space="preserve">τότε </w:t>
      </w:r>
      <w:r w:rsidRPr="001E42D0">
        <w:rPr>
          <w:rFonts w:eastAsia="Times New Roman"/>
          <w:szCs w:val="24"/>
        </w:rPr>
        <w:t>δεν πέτυχε να εισαχθε</w:t>
      </w:r>
      <w:r>
        <w:rPr>
          <w:rFonts w:eastAsia="Times New Roman"/>
          <w:szCs w:val="24"/>
        </w:rPr>
        <w:t>ί κάποια ειδική θεσμική μέριμνα, ενώ τ</w:t>
      </w:r>
      <w:r w:rsidRPr="001E42D0">
        <w:rPr>
          <w:rFonts w:eastAsia="Times New Roman"/>
          <w:szCs w:val="24"/>
        </w:rPr>
        <w:t>ο αντίθετο έγινε</w:t>
      </w:r>
      <w:r>
        <w:rPr>
          <w:rFonts w:eastAsia="Times New Roman"/>
          <w:szCs w:val="24"/>
        </w:rPr>
        <w:t xml:space="preserve"> μ</w:t>
      </w:r>
      <w:r w:rsidRPr="001E42D0">
        <w:rPr>
          <w:rFonts w:eastAsia="Times New Roman"/>
          <w:szCs w:val="24"/>
        </w:rPr>
        <w:t>ε τη Δανία, την Ιρλανδία, τη Μεγάλη Βρετανία και μετέπειτα την Ισπανία και την Πορτογαλία, οι οποίες κατοχύρωσαν προνό</w:t>
      </w:r>
      <w:r w:rsidRPr="001E42D0">
        <w:rPr>
          <w:rFonts w:eastAsia="Times New Roman"/>
          <w:szCs w:val="24"/>
        </w:rPr>
        <w:t>μια και πέτυχαν ειδικούς ό</w:t>
      </w:r>
      <w:r w:rsidRPr="001E42D0">
        <w:rPr>
          <w:rFonts w:eastAsia="Times New Roman"/>
          <w:szCs w:val="24"/>
        </w:rPr>
        <w:lastRenderedPageBreak/>
        <w:t xml:space="preserve">ρους προσαρμογής </w:t>
      </w:r>
      <w:r>
        <w:rPr>
          <w:rFonts w:eastAsia="Times New Roman"/>
          <w:szCs w:val="24"/>
        </w:rPr>
        <w:t xml:space="preserve">για </w:t>
      </w:r>
      <w:r w:rsidRPr="001E42D0">
        <w:rPr>
          <w:rFonts w:eastAsia="Times New Roman"/>
          <w:szCs w:val="24"/>
        </w:rPr>
        <w:t>τα νησιά τους, τα οποία σε πολλές περιπτώσεις αποτελούν υπερπόντια εδάφη.</w:t>
      </w:r>
      <w:r>
        <w:rPr>
          <w:rFonts w:eastAsia="Times New Roman"/>
          <w:szCs w:val="24"/>
        </w:rPr>
        <w:t xml:space="preserve"> </w:t>
      </w:r>
      <w:r w:rsidRPr="001E42D0">
        <w:rPr>
          <w:rFonts w:eastAsia="Times New Roman"/>
          <w:szCs w:val="24"/>
        </w:rPr>
        <w:t>Ούτε στη Συνθήκη του Μάαστριχτ καταφέραμε να κατοχυρώσουμε τα νησιά μας, παρ</w:t>
      </w:r>
      <w:r>
        <w:rPr>
          <w:rFonts w:eastAsia="Times New Roman"/>
          <w:szCs w:val="24"/>
        </w:rPr>
        <w:t xml:space="preserve">’ </w:t>
      </w:r>
      <w:r w:rsidRPr="001E42D0">
        <w:rPr>
          <w:rFonts w:eastAsia="Times New Roman"/>
          <w:szCs w:val="24"/>
        </w:rPr>
        <w:t xml:space="preserve">ότι αναφέρεται στις νησιωτικές περιοχές της Γαλλίας, της </w:t>
      </w:r>
      <w:r w:rsidRPr="001E42D0">
        <w:rPr>
          <w:rFonts w:eastAsia="Times New Roman"/>
          <w:szCs w:val="24"/>
        </w:rPr>
        <w:t>Ισπανίας και της Πορτογαλίας. Αναφέρεται η Συνθήκη του Μάαστριχ σε αυτό.</w:t>
      </w:r>
    </w:p>
    <w:p w14:paraId="09855DA8" w14:textId="77777777" w:rsidR="00BE639A" w:rsidRDefault="00A212EC">
      <w:pPr>
        <w:spacing w:line="600" w:lineRule="auto"/>
        <w:ind w:firstLine="720"/>
        <w:jc w:val="both"/>
        <w:rPr>
          <w:rFonts w:eastAsia="Times New Roman"/>
          <w:szCs w:val="24"/>
        </w:rPr>
      </w:pPr>
      <w:r w:rsidRPr="001E42D0">
        <w:rPr>
          <w:rFonts w:eastAsia="Times New Roman"/>
          <w:szCs w:val="24"/>
        </w:rPr>
        <w:t>Υπάρχει</w:t>
      </w:r>
      <w:r>
        <w:rPr>
          <w:rFonts w:eastAsia="Times New Roman"/>
          <w:szCs w:val="24"/>
        </w:rPr>
        <w:t>,</w:t>
      </w:r>
      <w:r w:rsidRPr="001E42D0">
        <w:rPr>
          <w:rFonts w:eastAsia="Times New Roman"/>
          <w:szCs w:val="24"/>
        </w:rPr>
        <w:t xml:space="preserve"> </w:t>
      </w:r>
      <w:r>
        <w:rPr>
          <w:rFonts w:eastAsia="Times New Roman"/>
          <w:szCs w:val="24"/>
        </w:rPr>
        <w:t>όμως,</w:t>
      </w:r>
      <w:r w:rsidRPr="001E42D0">
        <w:rPr>
          <w:rFonts w:eastAsia="Times New Roman"/>
          <w:szCs w:val="24"/>
        </w:rPr>
        <w:t xml:space="preserve"> το άρθρο 1</w:t>
      </w:r>
      <w:r>
        <w:rPr>
          <w:rFonts w:eastAsia="Times New Roman"/>
          <w:szCs w:val="24"/>
        </w:rPr>
        <w:t>5</w:t>
      </w:r>
      <w:r w:rsidRPr="001E42D0">
        <w:rPr>
          <w:rFonts w:eastAsia="Times New Roman"/>
          <w:szCs w:val="24"/>
        </w:rPr>
        <w:t xml:space="preserve">8 της Συνθήκης </w:t>
      </w:r>
      <w:r>
        <w:rPr>
          <w:rFonts w:eastAsia="Times New Roman"/>
          <w:szCs w:val="24"/>
        </w:rPr>
        <w:t xml:space="preserve">του </w:t>
      </w:r>
      <w:r w:rsidRPr="001E42D0">
        <w:rPr>
          <w:rFonts w:eastAsia="Times New Roman"/>
          <w:szCs w:val="24"/>
        </w:rPr>
        <w:t>Άμστερνταμ</w:t>
      </w:r>
      <w:r>
        <w:rPr>
          <w:rFonts w:eastAsia="Times New Roman"/>
          <w:szCs w:val="24"/>
        </w:rPr>
        <w:t>,</w:t>
      </w:r>
      <w:r w:rsidRPr="001E42D0">
        <w:rPr>
          <w:rFonts w:eastAsia="Times New Roman"/>
          <w:szCs w:val="24"/>
        </w:rPr>
        <w:t xml:space="preserve"> που μιλάει για τη μέριμνα που πρέπει να λαμβάνεται για τα νησιά, το άρθρο 174 της Συνθήκης της Λισαβόνας </w:t>
      </w:r>
      <w:r>
        <w:rPr>
          <w:rFonts w:eastAsia="Times New Roman"/>
          <w:szCs w:val="24"/>
        </w:rPr>
        <w:t xml:space="preserve">που μιλάει για </w:t>
      </w:r>
      <w:r w:rsidRPr="001E42D0">
        <w:rPr>
          <w:rFonts w:eastAsia="Times New Roman"/>
          <w:szCs w:val="24"/>
        </w:rPr>
        <w:t>την εν</w:t>
      </w:r>
      <w:r w:rsidRPr="001E42D0">
        <w:rPr>
          <w:rFonts w:eastAsia="Times New Roman"/>
          <w:szCs w:val="24"/>
        </w:rPr>
        <w:t xml:space="preserve">ίσχυση της οικονομικής, κοινωνικής και εδαφικής συνοχής των διαφόρων περιοχών και αναφέρεται ρητά στις νησιωτικές, διασυνοριακές και ορεινές περιοχές. </w:t>
      </w:r>
      <w:r>
        <w:rPr>
          <w:rFonts w:eastAsia="Times New Roman"/>
          <w:szCs w:val="24"/>
        </w:rPr>
        <w:t>Επίσης, υ</w:t>
      </w:r>
      <w:r w:rsidRPr="001E42D0">
        <w:rPr>
          <w:rFonts w:eastAsia="Times New Roman"/>
          <w:szCs w:val="24"/>
        </w:rPr>
        <w:t xml:space="preserve">πάρχει το </w:t>
      </w:r>
      <w:r>
        <w:rPr>
          <w:rFonts w:eastAsia="Times New Roman"/>
          <w:szCs w:val="24"/>
        </w:rPr>
        <w:t>ε</w:t>
      </w:r>
      <w:r w:rsidRPr="001E42D0">
        <w:rPr>
          <w:rFonts w:eastAsia="Times New Roman"/>
          <w:szCs w:val="24"/>
        </w:rPr>
        <w:t xml:space="preserve">υρωσύνταγμα, </w:t>
      </w:r>
      <w:r>
        <w:rPr>
          <w:rFonts w:eastAsia="Times New Roman"/>
          <w:szCs w:val="24"/>
        </w:rPr>
        <w:t xml:space="preserve">όπου </w:t>
      </w:r>
      <w:r w:rsidRPr="001E42D0">
        <w:rPr>
          <w:rFonts w:eastAsia="Times New Roman"/>
          <w:szCs w:val="24"/>
        </w:rPr>
        <w:t xml:space="preserve">στο άρθρο 220 μιλάει για την οικονομική συνοχή και κάνει ιδιαίτερη </w:t>
      </w:r>
      <w:r w:rsidRPr="001E42D0">
        <w:rPr>
          <w:rFonts w:eastAsia="Times New Roman"/>
          <w:szCs w:val="24"/>
        </w:rPr>
        <w:t xml:space="preserve">αναφορά στα νησιά. </w:t>
      </w:r>
    </w:p>
    <w:p w14:paraId="09855DA9" w14:textId="77777777" w:rsidR="00BE639A" w:rsidRDefault="00A212E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09855DAA" w14:textId="77777777" w:rsidR="00BE639A" w:rsidRDefault="00A212EC">
      <w:pPr>
        <w:spacing w:line="600" w:lineRule="auto"/>
        <w:ind w:firstLine="720"/>
        <w:jc w:val="both"/>
        <w:rPr>
          <w:rFonts w:eastAsia="Times New Roman"/>
          <w:szCs w:val="24"/>
        </w:rPr>
      </w:pPr>
      <w:r>
        <w:rPr>
          <w:rFonts w:eastAsia="Times New Roman"/>
          <w:szCs w:val="24"/>
        </w:rPr>
        <w:t>Τελειώνω, κύριε Πρόεδρε.</w:t>
      </w:r>
    </w:p>
    <w:p w14:paraId="09855DAB" w14:textId="77777777" w:rsidR="00BE639A" w:rsidRDefault="00A212EC">
      <w:pPr>
        <w:spacing w:line="600" w:lineRule="auto"/>
        <w:ind w:firstLine="720"/>
        <w:jc w:val="both"/>
        <w:rPr>
          <w:rFonts w:eastAsia="Times New Roman"/>
          <w:szCs w:val="24"/>
        </w:rPr>
      </w:pPr>
      <w:r w:rsidRPr="001E42D0">
        <w:rPr>
          <w:rFonts w:eastAsia="Times New Roman"/>
          <w:szCs w:val="24"/>
        </w:rPr>
        <w:lastRenderedPageBreak/>
        <w:t xml:space="preserve">Υπάρχει μεγάλο, πλούσιο θεσμικό πλαίσιο, αλλά θα σταματήσω γιατί τελειώνει ο χρόνος. </w:t>
      </w:r>
    </w:p>
    <w:p w14:paraId="09855DAC" w14:textId="77777777" w:rsidR="00BE639A" w:rsidRDefault="00A212EC">
      <w:pPr>
        <w:spacing w:line="600" w:lineRule="auto"/>
        <w:ind w:firstLine="720"/>
        <w:jc w:val="both"/>
        <w:rPr>
          <w:rFonts w:eastAsia="Times New Roman"/>
          <w:szCs w:val="24"/>
        </w:rPr>
      </w:pPr>
      <w:r w:rsidRPr="001E42D0">
        <w:rPr>
          <w:rFonts w:eastAsia="Times New Roman"/>
          <w:szCs w:val="24"/>
        </w:rPr>
        <w:t>Υπάρχουν</w:t>
      </w:r>
      <w:r>
        <w:rPr>
          <w:rFonts w:eastAsia="Times New Roman"/>
          <w:szCs w:val="24"/>
        </w:rPr>
        <w:t>, λοιπόν,</w:t>
      </w:r>
      <w:r w:rsidRPr="001E42D0">
        <w:rPr>
          <w:rFonts w:eastAsia="Times New Roman"/>
          <w:szCs w:val="24"/>
        </w:rPr>
        <w:t xml:space="preserve"> και διάφορα άρθρα του </w:t>
      </w:r>
      <w:r>
        <w:rPr>
          <w:rFonts w:eastAsia="Times New Roman"/>
          <w:szCs w:val="24"/>
        </w:rPr>
        <w:t>ε</w:t>
      </w:r>
      <w:r w:rsidRPr="001E42D0">
        <w:rPr>
          <w:rFonts w:eastAsia="Times New Roman"/>
          <w:szCs w:val="24"/>
        </w:rPr>
        <w:t>υρωσυντάγματος, τα οποία κάνουν ειδική αναφορά στις νησιωτικές περιοχές.</w:t>
      </w:r>
    </w:p>
    <w:p w14:paraId="09855DAD" w14:textId="77777777" w:rsidR="00BE639A" w:rsidRDefault="00A212EC">
      <w:pPr>
        <w:spacing w:line="600" w:lineRule="auto"/>
        <w:ind w:firstLine="720"/>
        <w:jc w:val="both"/>
        <w:rPr>
          <w:rFonts w:eastAsia="Times New Roman"/>
          <w:szCs w:val="24"/>
        </w:rPr>
      </w:pPr>
      <w:r w:rsidRPr="001E42D0">
        <w:rPr>
          <w:rFonts w:eastAsia="Times New Roman"/>
          <w:szCs w:val="24"/>
        </w:rPr>
        <w:t xml:space="preserve">Να τελειώσω με το ψήφισμα του Ευρωπαϊκού Κοινοβουλίου στις 4 Φεβρουαρίου του 2016, σχετικά με την ειδική κατάσταση των νησιών. Εδώ, αν θα δείτε, υπάρχει απόφαση του </w:t>
      </w:r>
      <w:r>
        <w:rPr>
          <w:rFonts w:eastAsia="Times New Roman"/>
          <w:szCs w:val="24"/>
        </w:rPr>
        <w:t>Ε</w:t>
      </w:r>
      <w:r w:rsidRPr="001E42D0">
        <w:rPr>
          <w:rFonts w:eastAsia="Times New Roman"/>
          <w:szCs w:val="24"/>
        </w:rPr>
        <w:t xml:space="preserve">υρωπαϊκού </w:t>
      </w:r>
      <w:r>
        <w:rPr>
          <w:rFonts w:eastAsia="Times New Roman"/>
          <w:szCs w:val="24"/>
        </w:rPr>
        <w:t>Κ</w:t>
      </w:r>
      <w:r w:rsidRPr="001E42D0">
        <w:rPr>
          <w:rFonts w:eastAsia="Times New Roman"/>
          <w:szCs w:val="24"/>
        </w:rPr>
        <w:t>οινοβο</w:t>
      </w:r>
      <w:r w:rsidRPr="001E42D0">
        <w:rPr>
          <w:rFonts w:eastAsia="Times New Roman"/>
          <w:szCs w:val="24"/>
        </w:rPr>
        <w:t xml:space="preserve">υλίου προς την </w:t>
      </w:r>
      <w:r>
        <w:rPr>
          <w:rFonts w:eastAsia="Times New Roman"/>
          <w:szCs w:val="24"/>
        </w:rPr>
        <w:t>ε</w:t>
      </w:r>
      <w:r w:rsidRPr="001E42D0">
        <w:rPr>
          <w:rFonts w:eastAsia="Times New Roman"/>
          <w:szCs w:val="24"/>
        </w:rPr>
        <w:t>πιτροπή</w:t>
      </w:r>
      <w:r>
        <w:rPr>
          <w:rFonts w:eastAsia="Times New Roman"/>
          <w:szCs w:val="24"/>
        </w:rPr>
        <w:t>,</w:t>
      </w:r>
      <w:r w:rsidRPr="001E42D0">
        <w:rPr>
          <w:rFonts w:eastAsia="Times New Roman"/>
          <w:szCs w:val="24"/>
        </w:rPr>
        <w:t xml:space="preserve"> που λέει τι θα πρέπει να λάβει </w:t>
      </w:r>
      <w:r>
        <w:rPr>
          <w:rFonts w:eastAsia="Times New Roman"/>
          <w:szCs w:val="24"/>
        </w:rPr>
        <w:t>υπ’ όψιν</w:t>
      </w:r>
      <w:r w:rsidRPr="001E42D0">
        <w:rPr>
          <w:rFonts w:eastAsia="Times New Roman"/>
          <w:szCs w:val="24"/>
        </w:rPr>
        <w:t xml:space="preserve"> της και τι πρέπει να κάνει για τα νησιά</w:t>
      </w:r>
      <w:r>
        <w:rPr>
          <w:rFonts w:eastAsia="Times New Roman"/>
          <w:szCs w:val="24"/>
        </w:rPr>
        <w:t>. Π</w:t>
      </w:r>
      <w:r w:rsidRPr="001E42D0">
        <w:rPr>
          <w:rFonts w:eastAsia="Times New Roman"/>
          <w:szCs w:val="24"/>
        </w:rPr>
        <w:t xml:space="preserve">αρέχει κίνητρα στην </w:t>
      </w:r>
      <w:r>
        <w:rPr>
          <w:rFonts w:eastAsia="Times New Roman"/>
          <w:szCs w:val="24"/>
        </w:rPr>
        <w:t>ε</w:t>
      </w:r>
      <w:r w:rsidRPr="001E42D0">
        <w:rPr>
          <w:rFonts w:eastAsia="Times New Roman"/>
          <w:szCs w:val="24"/>
        </w:rPr>
        <w:t>πιτροπή</w:t>
      </w:r>
      <w:r>
        <w:rPr>
          <w:rFonts w:eastAsia="Times New Roman"/>
          <w:szCs w:val="24"/>
        </w:rPr>
        <w:t>,</w:t>
      </w:r>
      <w:r w:rsidRPr="001E42D0">
        <w:rPr>
          <w:rFonts w:eastAsia="Times New Roman"/>
          <w:szCs w:val="24"/>
        </w:rPr>
        <w:t xml:space="preserve"> ώστε </w:t>
      </w:r>
      <w:r>
        <w:rPr>
          <w:rFonts w:eastAsia="Times New Roman"/>
          <w:szCs w:val="24"/>
        </w:rPr>
        <w:t xml:space="preserve">με </w:t>
      </w:r>
      <w:r w:rsidRPr="001E42D0">
        <w:rPr>
          <w:rFonts w:eastAsia="Times New Roman"/>
          <w:szCs w:val="24"/>
        </w:rPr>
        <w:t>αναφορά στο άρθρο της Λισαβόνας να δώσει ένα</w:t>
      </w:r>
      <w:r>
        <w:rPr>
          <w:rFonts w:eastAsia="Times New Roman"/>
          <w:szCs w:val="24"/>
        </w:rPr>
        <w:t>ν</w:t>
      </w:r>
      <w:r w:rsidRPr="001E42D0">
        <w:rPr>
          <w:rFonts w:eastAsia="Times New Roman"/>
          <w:szCs w:val="24"/>
        </w:rPr>
        <w:t xml:space="preserve"> σαφή ορισμό της μορφής των γεωγραφικών</w:t>
      </w:r>
      <w:r>
        <w:rPr>
          <w:rFonts w:eastAsia="Times New Roman"/>
          <w:szCs w:val="24"/>
        </w:rPr>
        <w:t xml:space="preserve">, </w:t>
      </w:r>
      <w:r w:rsidRPr="001E42D0">
        <w:rPr>
          <w:rFonts w:eastAsia="Times New Roman"/>
          <w:szCs w:val="24"/>
        </w:rPr>
        <w:t xml:space="preserve">δημογραφικών </w:t>
      </w:r>
      <w:r>
        <w:rPr>
          <w:rFonts w:eastAsia="Times New Roman"/>
          <w:szCs w:val="24"/>
        </w:rPr>
        <w:t>κ.λπ. διαφορ</w:t>
      </w:r>
      <w:r>
        <w:rPr>
          <w:rFonts w:eastAsia="Times New Roman"/>
          <w:szCs w:val="24"/>
        </w:rPr>
        <w:t>ώ</w:t>
      </w:r>
      <w:r w:rsidRPr="001E42D0">
        <w:rPr>
          <w:rFonts w:eastAsia="Times New Roman"/>
          <w:szCs w:val="24"/>
        </w:rPr>
        <w:t>ν</w:t>
      </w:r>
      <w:r>
        <w:rPr>
          <w:rFonts w:eastAsia="Times New Roman"/>
          <w:szCs w:val="24"/>
        </w:rPr>
        <w:t>. Κ</w:t>
      </w:r>
      <w:r w:rsidRPr="001E42D0">
        <w:rPr>
          <w:rFonts w:eastAsia="Times New Roman"/>
          <w:szCs w:val="24"/>
        </w:rPr>
        <w:t xml:space="preserve">αλεί την </w:t>
      </w:r>
      <w:r>
        <w:rPr>
          <w:rFonts w:eastAsia="Times New Roman"/>
          <w:szCs w:val="24"/>
        </w:rPr>
        <w:t>ε</w:t>
      </w:r>
      <w:r w:rsidRPr="001E42D0">
        <w:rPr>
          <w:rFonts w:eastAsia="Times New Roman"/>
          <w:szCs w:val="24"/>
        </w:rPr>
        <w:t xml:space="preserve">πιτροπή </w:t>
      </w:r>
      <w:r w:rsidRPr="001E42D0">
        <w:rPr>
          <w:rFonts w:eastAsia="Times New Roman"/>
          <w:szCs w:val="24"/>
        </w:rPr>
        <w:t xml:space="preserve">να αναφέρει </w:t>
      </w:r>
      <w:r>
        <w:rPr>
          <w:rFonts w:eastAsia="Times New Roman"/>
          <w:szCs w:val="24"/>
        </w:rPr>
        <w:t>κ.λπ</w:t>
      </w:r>
      <w:r>
        <w:rPr>
          <w:rFonts w:eastAsia="Times New Roman"/>
          <w:szCs w:val="24"/>
        </w:rPr>
        <w:t>.</w:t>
      </w:r>
      <w:r>
        <w:rPr>
          <w:rFonts w:eastAsia="Times New Roman"/>
          <w:szCs w:val="24"/>
        </w:rPr>
        <w:t>. Α</w:t>
      </w:r>
      <w:r w:rsidRPr="001E42D0">
        <w:rPr>
          <w:rFonts w:eastAsia="Times New Roman"/>
          <w:szCs w:val="24"/>
        </w:rPr>
        <w:t>ν</w:t>
      </w:r>
      <w:r>
        <w:rPr>
          <w:rFonts w:eastAsia="Times New Roman"/>
          <w:szCs w:val="24"/>
        </w:rPr>
        <w:t xml:space="preserve">αγνωρίζει τη </w:t>
      </w:r>
      <w:r w:rsidRPr="001E42D0">
        <w:rPr>
          <w:rFonts w:eastAsia="Times New Roman"/>
          <w:szCs w:val="24"/>
        </w:rPr>
        <w:t xml:space="preserve">σπουδαιότητα της παροχής στήριξης για να αντιμετωπιστεί η σημαντική τάση συρρίκνωσης του πληθυσμού στις νησιωτικές περιοχές </w:t>
      </w:r>
      <w:r>
        <w:rPr>
          <w:rFonts w:eastAsia="Times New Roman"/>
          <w:szCs w:val="24"/>
        </w:rPr>
        <w:t>κ.λπ</w:t>
      </w:r>
      <w:r>
        <w:rPr>
          <w:rFonts w:eastAsia="Times New Roman"/>
          <w:szCs w:val="24"/>
        </w:rPr>
        <w:t>.</w:t>
      </w:r>
      <w:r>
        <w:rPr>
          <w:rFonts w:eastAsia="Times New Roman"/>
          <w:szCs w:val="24"/>
        </w:rPr>
        <w:t>.</w:t>
      </w:r>
    </w:p>
    <w:p w14:paraId="09855DAE" w14:textId="77777777" w:rsidR="00BE639A" w:rsidRDefault="00A212EC">
      <w:pPr>
        <w:spacing w:line="600" w:lineRule="auto"/>
        <w:ind w:firstLine="720"/>
        <w:jc w:val="both"/>
        <w:rPr>
          <w:rFonts w:eastAsia="Times New Roman"/>
          <w:szCs w:val="24"/>
        </w:rPr>
      </w:pPr>
      <w:r>
        <w:rPr>
          <w:rFonts w:eastAsia="Times New Roman"/>
          <w:szCs w:val="24"/>
        </w:rPr>
        <w:t xml:space="preserve">(Στο σημείο αυτό κτυπάει ξανά το κουδούνι λήξεως του χρόνου ομιλίας </w:t>
      </w:r>
      <w:r>
        <w:rPr>
          <w:rFonts w:eastAsia="Times New Roman"/>
          <w:szCs w:val="24"/>
        </w:rPr>
        <w:t>του κυρίου Βουλευτή)</w:t>
      </w:r>
    </w:p>
    <w:p w14:paraId="09855DAF" w14:textId="77777777" w:rsidR="00BE639A" w:rsidRDefault="00A212EC">
      <w:pPr>
        <w:spacing w:line="600" w:lineRule="auto"/>
        <w:ind w:firstLine="720"/>
        <w:jc w:val="both"/>
        <w:rPr>
          <w:rFonts w:eastAsia="Times New Roman"/>
          <w:szCs w:val="24"/>
        </w:rPr>
      </w:pPr>
      <w:r>
        <w:rPr>
          <w:rFonts w:eastAsia="Times New Roman"/>
          <w:szCs w:val="24"/>
        </w:rPr>
        <w:lastRenderedPageBreak/>
        <w:t>Ζητάει</w:t>
      </w:r>
      <w:r w:rsidRPr="001E42D0">
        <w:rPr>
          <w:rFonts w:eastAsia="Times New Roman"/>
          <w:szCs w:val="24"/>
        </w:rPr>
        <w:t xml:space="preserve"> από την </w:t>
      </w:r>
      <w:r>
        <w:rPr>
          <w:rFonts w:eastAsia="Times New Roman"/>
          <w:szCs w:val="24"/>
        </w:rPr>
        <w:t>ε</w:t>
      </w:r>
      <w:r w:rsidRPr="001E42D0">
        <w:rPr>
          <w:rFonts w:eastAsia="Times New Roman"/>
          <w:szCs w:val="24"/>
        </w:rPr>
        <w:t xml:space="preserve">πιτροπή </w:t>
      </w:r>
      <w:r w:rsidRPr="001E42D0">
        <w:rPr>
          <w:rFonts w:eastAsia="Times New Roman"/>
          <w:szCs w:val="24"/>
        </w:rPr>
        <w:t xml:space="preserve">να εκπονήσει </w:t>
      </w:r>
      <w:r>
        <w:rPr>
          <w:rFonts w:eastAsia="Times New Roman"/>
          <w:szCs w:val="24"/>
        </w:rPr>
        <w:t>-και τελειώνω, κύριε Πρόεδρε- μια εις βάθος μ</w:t>
      </w:r>
      <w:r w:rsidRPr="001E42D0">
        <w:rPr>
          <w:rFonts w:eastAsia="Times New Roman"/>
          <w:szCs w:val="24"/>
        </w:rPr>
        <w:t>ελέτη</w:t>
      </w:r>
      <w:r>
        <w:rPr>
          <w:rFonts w:eastAsia="Times New Roman"/>
          <w:szCs w:val="24"/>
        </w:rPr>
        <w:t>-</w:t>
      </w:r>
      <w:r w:rsidRPr="001E42D0">
        <w:rPr>
          <w:rFonts w:eastAsia="Times New Roman"/>
          <w:szCs w:val="24"/>
        </w:rPr>
        <w:t>ανάλυση σχετικά με τα επιπλέον έξοδα που συνεπάγεται η ζωή σε νησιωτικές περιοχές σε ό</w:t>
      </w:r>
      <w:r>
        <w:rPr>
          <w:rFonts w:eastAsia="Times New Roman"/>
          <w:szCs w:val="24"/>
        </w:rPr>
        <w:t>,</w:t>
      </w:r>
      <w:r w:rsidRPr="001E42D0">
        <w:rPr>
          <w:rFonts w:eastAsia="Times New Roman"/>
          <w:szCs w:val="24"/>
        </w:rPr>
        <w:t xml:space="preserve">τι αφορά </w:t>
      </w:r>
      <w:r>
        <w:rPr>
          <w:rFonts w:eastAsia="Times New Roman"/>
          <w:szCs w:val="24"/>
        </w:rPr>
        <w:t>σ</w:t>
      </w:r>
      <w:r w:rsidRPr="001E42D0">
        <w:rPr>
          <w:rFonts w:eastAsia="Times New Roman"/>
          <w:szCs w:val="24"/>
        </w:rPr>
        <w:t>το σύστημα μεταφορών για πρόσωπα και εμπορεύματα</w:t>
      </w:r>
      <w:r>
        <w:rPr>
          <w:rFonts w:eastAsia="Times New Roman"/>
          <w:szCs w:val="24"/>
        </w:rPr>
        <w:t xml:space="preserve">. </w:t>
      </w:r>
      <w:r>
        <w:rPr>
          <w:rFonts w:eastAsia="Times New Roman"/>
          <w:szCs w:val="24"/>
        </w:rPr>
        <w:t>Κ</w:t>
      </w:r>
      <w:r w:rsidRPr="001E42D0">
        <w:rPr>
          <w:rFonts w:eastAsia="Times New Roman"/>
          <w:szCs w:val="24"/>
        </w:rPr>
        <w:t>αι εδώ ήρθαμε και κάν</w:t>
      </w:r>
      <w:r>
        <w:rPr>
          <w:rFonts w:eastAsia="Times New Roman"/>
          <w:szCs w:val="24"/>
        </w:rPr>
        <w:t>α</w:t>
      </w:r>
      <w:r w:rsidRPr="001E42D0">
        <w:rPr>
          <w:rFonts w:eastAsia="Times New Roman"/>
          <w:szCs w:val="24"/>
        </w:rPr>
        <w:t>με το μεταφορικό ισοδύναμο</w:t>
      </w:r>
      <w:r>
        <w:rPr>
          <w:rFonts w:eastAsia="Times New Roman"/>
          <w:szCs w:val="24"/>
        </w:rPr>
        <w:t xml:space="preserve">. Για να </w:t>
      </w:r>
      <w:r w:rsidRPr="001E42D0">
        <w:rPr>
          <w:rFonts w:eastAsia="Times New Roman"/>
          <w:szCs w:val="24"/>
        </w:rPr>
        <w:t>ολοκληρωθεί</w:t>
      </w:r>
      <w:r>
        <w:rPr>
          <w:rFonts w:eastAsia="Times New Roman"/>
          <w:szCs w:val="24"/>
        </w:rPr>
        <w:t>, όμως -</w:t>
      </w:r>
      <w:r w:rsidRPr="001E42D0">
        <w:rPr>
          <w:rFonts w:eastAsia="Times New Roman"/>
          <w:szCs w:val="24"/>
        </w:rPr>
        <w:t>το επαναλαμβάνω</w:t>
      </w:r>
      <w:r>
        <w:rPr>
          <w:rFonts w:eastAsia="Times New Roman"/>
          <w:szCs w:val="24"/>
        </w:rPr>
        <w:t>-</w:t>
      </w:r>
      <w:r w:rsidRPr="001E42D0">
        <w:rPr>
          <w:rFonts w:eastAsia="Times New Roman"/>
          <w:szCs w:val="24"/>
        </w:rPr>
        <w:t xml:space="preserve"> πρέπει να αξιοποιήσουμε αυτή εδώ την απόφαση του </w:t>
      </w:r>
      <w:r>
        <w:rPr>
          <w:rFonts w:eastAsia="Times New Roman"/>
          <w:szCs w:val="24"/>
        </w:rPr>
        <w:t>Ε</w:t>
      </w:r>
      <w:r w:rsidRPr="001E42D0">
        <w:rPr>
          <w:rFonts w:eastAsia="Times New Roman"/>
          <w:szCs w:val="24"/>
        </w:rPr>
        <w:t xml:space="preserve">υρωπαϊκού </w:t>
      </w:r>
      <w:r>
        <w:rPr>
          <w:rFonts w:eastAsia="Times New Roman"/>
          <w:szCs w:val="24"/>
        </w:rPr>
        <w:t>Κ</w:t>
      </w:r>
      <w:r w:rsidRPr="001E42D0">
        <w:rPr>
          <w:rFonts w:eastAsia="Times New Roman"/>
          <w:szCs w:val="24"/>
        </w:rPr>
        <w:t>οινοβουλίου</w:t>
      </w:r>
      <w:r>
        <w:rPr>
          <w:rFonts w:eastAsia="Times New Roman"/>
          <w:szCs w:val="24"/>
        </w:rPr>
        <w:t>,</w:t>
      </w:r>
      <w:r w:rsidRPr="001E42D0">
        <w:rPr>
          <w:rFonts w:eastAsia="Times New Roman"/>
          <w:szCs w:val="24"/>
        </w:rPr>
        <w:t xml:space="preserve"> να απαιτήσουμε να χαρακτηριστούν </w:t>
      </w:r>
      <w:r>
        <w:rPr>
          <w:rFonts w:eastAsia="Times New Roman"/>
          <w:szCs w:val="24"/>
        </w:rPr>
        <w:t xml:space="preserve">οι </w:t>
      </w:r>
      <w:r w:rsidRPr="001E42D0">
        <w:rPr>
          <w:rFonts w:eastAsia="Times New Roman"/>
          <w:szCs w:val="24"/>
        </w:rPr>
        <w:t xml:space="preserve">μεταφορές αυτές </w:t>
      </w:r>
      <w:r>
        <w:rPr>
          <w:rFonts w:eastAsia="Times New Roman"/>
          <w:szCs w:val="24"/>
        </w:rPr>
        <w:t>«</w:t>
      </w:r>
      <w:r w:rsidRPr="001E42D0">
        <w:rPr>
          <w:rFonts w:eastAsia="Times New Roman"/>
          <w:szCs w:val="24"/>
        </w:rPr>
        <w:t>γενικού οικονομικού συμφέροντος</w:t>
      </w:r>
      <w:r>
        <w:rPr>
          <w:rFonts w:eastAsia="Times New Roman"/>
          <w:szCs w:val="24"/>
        </w:rPr>
        <w:t>»,</w:t>
      </w:r>
      <w:r w:rsidRPr="001E42D0">
        <w:rPr>
          <w:rFonts w:eastAsia="Times New Roman"/>
          <w:szCs w:val="24"/>
        </w:rPr>
        <w:t xml:space="preserve"> για να μπορέσουν να επιδοτούνται</w:t>
      </w:r>
      <w:r>
        <w:rPr>
          <w:rFonts w:eastAsia="Times New Roman"/>
          <w:szCs w:val="24"/>
        </w:rPr>
        <w:t xml:space="preserve"> -γ</w:t>
      </w:r>
      <w:r w:rsidRPr="001E42D0">
        <w:rPr>
          <w:rFonts w:eastAsia="Times New Roman"/>
          <w:szCs w:val="24"/>
        </w:rPr>
        <w:t>ιατί αυτή τη στιγμή δεν μπορούν να επιδοτούνται</w:t>
      </w:r>
      <w:r>
        <w:rPr>
          <w:rFonts w:eastAsia="Times New Roman"/>
          <w:szCs w:val="24"/>
        </w:rPr>
        <w:t>-,</w:t>
      </w:r>
      <w:r w:rsidRPr="001E42D0">
        <w:rPr>
          <w:rFonts w:eastAsia="Times New Roman"/>
          <w:szCs w:val="24"/>
        </w:rPr>
        <w:t xml:space="preserve"> </w:t>
      </w:r>
      <w:r>
        <w:rPr>
          <w:rFonts w:eastAsia="Times New Roman"/>
          <w:szCs w:val="24"/>
        </w:rPr>
        <w:t xml:space="preserve">και </w:t>
      </w:r>
      <w:r w:rsidRPr="001E42D0">
        <w:rPr>
          <w:rFonts w:eastAsia="Times New Roman"/>
          <w:szCs w:val="24"/>
        </w:rPr>
        <w:t>να λύσουμε και το ακτοπλοϊκό</w:t>
      </w:r>
      <w:r>
        <w:rPr>
          <w:rFonts w:eastAsia="Times New Roman"/>
          <w:szCs w:val="24"/>
        </w:rPr>
        <w:t>.</w:t>
      </w:r>
    </w:p>
    <w:p w14:paraId="09855DB0" w14:textId="77777777" w:rsidR="00BE639A" w:rsidRDefault="00A212EC">
      <w:pPr>
        <w:spacing w:line="600" w:lineRule="auto"/>
        <w:ind w:firstLine="720"/>
        <w:jc w:val="both"/>
        <w:rPr>
          <w:rFonts w:eastAsia="Times New Roman"/>
          <w:szCs w:val="24"/>
        </w:rPr>
      </w:pPr>
      <w:r>
        <w:rPr>
          <w:rFonts w:eastAsia="Times New Roman"/>
          <w:szCs w:val="24"/>
        </w:rPr>
        <w:t>Σ</w:t>
      </w:r>
      <w:r w:rsidRPr="001E42D0">
        <w:rPr>
          <w:rFonts w:eastAsia="Times New Roman"/>
          <w:szCs w:val="24"/>
        </w:rPr>
        <w:t>εβόμενος το χρόνο και των συναδέλφων</w:t>
      </w:r>
      <w:r>
        <w:rPr>
          <w:rFonts w:eastAsia="Times New Roman"/>
          <w:szCs w:val="24"/>
        </w:rPr>
        <w:t>, κύριε Πρόεδρε, σταματώ. Υ</w:t>
      </w:r>
      <w:r w:rsidRPr="001E42D0">
        <w:rPr>
          <w:rFonts w:eastAsia="Times New Roman"/>
          <w:szCs w:val="24"/>
        </w:rPr>
        <w:t>πάρχει</w:t>
      </w:r>
      <w:r>
        <w:rPr>
          <w:rFonts w:eastAsia="Times New Roman"/>
          <w:szCs w:val="24"/>
        </w:rPr>
        <w:t>, όμως,</w:t>
      </w:r>
      <w:r w:rsidRPr="001E42D0">
        <w:rPr>
          <w:rFonts w:eastAsia="Times New Roman"/>
          <w:szCs w:val="24"/>
        </w:rPr>
        <w:t xml:space="preserve"> ένα φοβερό θεσμικό </w:t>
      </w:r>
      <w:r>
        <w:rPr>
          <w:rFonts w:eastAsia="Times New Roman"/>
          <w:szCs w:val="24"/>
        </w:rPr>
        <w:t>π</w:t>
      </w:r>
      <w:r w:rsidRPr="001E42D0">
        <w:rPr>
          <w:rFonts w:eastAsia="Times New Roman"/>
          <w:szCs w:val="24"/>
        </w:rPr>
        <w:t xml:space="preserve">λαίσιο που μας δίνει </w:t>
      </w:r>
      <w:r>
        <w:rPr>
          <w:rFonts w:eastAsia="Times New Roman"/>
          <w:szCs w:val="24"/>
        </w:rPr>
        <w:t xml:space="preserve">τη δυνατότητα να </w:t>
      </w:r>
      <w:r>
        <w:rPr>
          <w:rFonts w:eastAsia="Times New Roman"/>
          <w:szCs w:val="24"/>
        </w:rPr>
        <w:t xml:space="preserve">αναπτύξουμε τη νησιωτική μας πολιτική. Και το πρόβλημα δεν είναι το άρθρο του Συντάγματος, το οποίο είναι λιτό μεν, αλλά καθαρό και σαφές. Νομίζω ότι η πρόταση αυτή </w:t>
      </w:r>
      <w:r w:rsidRPr="001E42D0">
        <w:rPr>
          <w:rFonts w:eastAsia="Times New Roman"/>
          <w:szCs w:val="24"/>
        </w:rPr>
        <w:t>πιο πολύ έγιν</w:t>
      </w:r>
      <w:r>
        <w:rPr>
          <w:rFonts w:eastAsia="Times New Roman"/>
          <w:szCs w:val="24"/>
        </w:rPr>
        <w:t>ε</w:t>
      </w:r>
      <w:r w:rsidRPr="001E42D0">
        <w:rPr>
          <w:rFonts w:eastAsia="Times New Roman"/>
          <w:szCs w:val="24"/>
        </w:rPr>
        <w:t xml:space="preserve"> σαν κύμβαλον αλαλάζον</w:t>
      </w:r>
      <w:r>
        <w:rPr>
          <w:rFonts w:eastAsia="Times New Roman"/>
          <w:szCs w:val="24"/>
        </w:rPr>
        <w:t>,</w:t>
      </w:r>
      <w:r w:rsidRPr="001E42D0">
        <w:rPr>
          <w:rFonts w:eastAsia="Times New Roman"/>
          <w:szCs w:val="24"/>
        </w:rPr>
        <w:t xml:space="preserve"> για να δημιουργ</w:t>
      </w:r>
      <w:r>
        <w:rPr>
          <w:rFonts w:eastAsia="Times New Roman"/>
          <w:szCs w:val="24"/>
        </w:rPr>
        <w:t>ηθεί</w:t>
      </w:r>
      <w:r w:rsidRPr="001E42D0">
        <w:rPr>
          <w:rFonts w:eastAsia="Times New Roman"/>
          <w:szCs w:val="24"/>
        </w:rPr>
        <w:t xml:space="preserve"> ένας θόρυβος και από την άποψη αυ</w:t>
      </w:r>
      <w:r w:rsidRPr="001E42D0">
        <w:rPr>
          <w:rFonts w:eastAsia="Times New Roman"/>
          <w:szCs w:val="24"/>
        </w:rPr>
        <w:t>τή</w:t>
      </w:r>
      <w:r>
        <w:rPr>
          <w:rFonts w:eastAsia="Times New Roman"/>
          <w:szCs w:val="24"/>
        </w:rPr>
        <w:t>,</w:t>
      </w:r>
      <w:r w:rsidRPr="001E42D0">
        <w:rPr>
          <w:rFonts w:eastAsia="Times New Roman"/>
          <w:szCs w:val="24"/>
        </w:rPr>
        <w:t xml:space="preserve"> καλό ήταν</w:t>
      </w:r>
      <w:r>
        <w:rPr>
          <w:rFonts w:eastAsia="Times New Roman"/>
          <w:szCs w:val="24"/>
        </w:rPr>
        <w:t>,</w:t>
      </w:r>
      <w:r w:rsidRPr="001E42D0">
        <w:rPr>
          <w:rFonts w:eastAsia="Times New Roman"/>
          <w:szCs w:val="24"/>
        </w:rPr>
        <w:t xml:space="preserve"> γιατί μας έδωσε την ευκαιρία να </w:t>
      </w:r>
      <w:r>
        <w:rPr>
          <w:rFonts w:eastAsia="Times New Roman"/>
          <w:szCs w:val="24"/>
        </w:rPr>
        <w:t>ανα</w:t>
      </w:r>
      <w:r w:rsidRPr="001E42D0">
        <w:rPr>
          <w:rFonts w:eastAsia="Times New Roman"/>
          <w:szCs w:val="24"/>
        </w:rPr>
        <w:t xml:space="preserve">φέρουμε αυτά τα </w:t>
      </w:r>
      <w:r>
        <w:rPr>
          <w:rFonts w:eastAsia="Times New Roman"/>
          <w:szCs w:val="24"/>
        </w:rPr>
        <w:t>λίγα.</w:t>
      </w:r>
    </w:p>
    <w:p w14:paraId="09855DB1" w14:textId="77777777" w:rsidR="00BE639A" w:rsidRDefault="00A212EC">
      <w:pPr>
        <w:spacing w:line="600" w:lineRule="auto"/>
        <w:ind w:firstLine="720"/>
        <w:jc w:val="both"/>
        <w:rPr>
          <w:rFonts w:eastAsia="Times New Roman"/>
          <w:szCs w:val="24"/>
        </w:rPr>
      </w:pPr>
      <w:r>
        <w:rPr>
          <w:rFonts w:eastAsia="Times New Roman"/>
          <w:szCs w:val="24"/>
        </w:rPr>
        <w:lastRenderedPageBreak/>
        <w:t>Ευχαριστώ.</w:t>
      </w:r>
    </w:p>
    <w:p w14:paraId="09855DB2"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855DB3"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w:t>
      </w:r>
      <w:r w:rsidRPr="001E42D0">
        <w:rPr>
          <w:rFonts w:eastAsia="Times New Roman"/>
          <w:szCs w:val="24"/>
        </w:rPr>
        <w:t xml:space="preserve"> λόγο έχει </w:t>
      </w:r>
      <w:r>
        <w:rPr>
          <w:rFonts w:eastAsia="Times New Roman"/>
          <w:szCs w:val="24"/>
        </w:rPr>
        <w:t xml:space="preserve">ο κ. </w:t>
      </w:r>
      <w:r w:rsidRPr="001E42D0">
        <w:rPr>
          <w:rFonts w:eastAsia="Times New Roman"/>
          <w:szCs w:val="24"/>
        </w:rPr>
        <w:t>Αυγενάκης από τη Νέα Δημοκρατία</w:t>
      </w:r>
      <w:r>
        <w:rPr>
          <w:rFonts w:eastAsia="Times New Roman"/>
          <w:szCs w:val="24"/>
        </w:rPr>
        <w:t>.</w:t>
      </w:r>
    </w:p>
    <w:p w14:paraId="09855DB4" w14:textId="77777777" w:rsidR="00BE639A" w:rsidRDefault="00A212EC">
      <w:pPr>
        <w:spacing w:line="600" w:lineRule="auto"/>
        <w:ind w:firstLine="720"/>
        <w:jc w:val="both"/>
        <w:rPr>
          <w:rFonts w:eastAsia="Times New Roman"/>
          <w:szCs w:val="24"/>
        </w:rPr>
      </w:pPr>
      <w:r>
        <w:rPr>
          <w:rFonts w:eastAsia="Times New Roman"/>
          <w:b/>
          <w:szCs w:val="24"/>
        </w:rPr>
        <w:t>ΑΝΔΡΕΑΣ ΛΟΒΕΡΔΟΣ:</w:t>
      </w:r>
      <w:r w:rsidRPr="001E42D0">
        <w:rPr>
          <w:rFonts w:eastAsia="Times New Roman"/>
          <w:szCs w:val="24"/>
        </w:rPr>
        <w:t xml:space="preserve"> </w:t>
      </w:r>
      <w:r>
        <w:rPr>
          <w:rFonts w:eastAsia="Times New Roman"/>
          <w:szCs w:val="24"/>
        </w:rPr>
        <w:t xml:space="preserve">Κύριε Πρόεδρε, η ώρα </w:t>
      </w:r>
      <w:r>
        <w:rPr>
          <w:rFonts w:eastAsia="Times New Roman"/>
          <w:szCs w:val="24"/>
        </w:rPr>
        <w:t>είναι 16.00΄ και δεν έχουμε πάρει το ψηφοδέλτιο. Το μαγειρεύουν, κύριε Πρόεδρε; Τι το κάνουν;</w:t>
      </w:r>
    </w:p>
    <w:p w14:paraId="09855DB5"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Θα ρωτήσω και θα σας πω, κύριε Λοβέρδο. Δεν </w:t>
      </w:r>
      <w:r w:rsidRPr="001E42D0">
        <w:rPr>
          <w:rFonts w:eastAsia="Times New Roman"/>
          <w:szCs w:val="24"/>
        </w:rPr>
        <w:t>μπορώ να ξέρω</w:t>
      </w:r>
      <w:r>
        <w:rPr>
          <w:rFonts w:eastAsia="Times New Roman"/>
          <w:szCs w:val="24"/>
        </w:rPr>
        <w:t>. Με αυτό που κάνετε</w:t>
      </w:r>
      <w:r w:rsidRPr="001E42D0">
        <w:rPr>
          <w:rFonts w:eastAsia="Times New Roman"/>
          <w:szCs w:val="24"/>
        </w:rPr>
        <w:t xml:space="preserve"> συνεχώς</w:t>
      </w:r>
      <w:r>
        <w:rPr>
          <w:rFonts w:eastAsia="Times New Roman"/>
          <w:szCs w:val="24"/>
        </w:rPr>
        <w:t>,</w:t>
      </w:r>
      <w:r w:rsidRPr="001E42D0">
        <w:rPr>
          <w:rFonts w:eastAsia="Times New Roman"/>
          <w:szCs w:val="24"/>
        </w:rPr>
        <w:t xml:space="preserve"> μου θυμίζετε </w:t>
      </w:r>
      <w:r>
        <w:rPr>
          <w:rFonts w:eastAsia="Times New Roman"/>
          <w:szCs w:val="24"/>
        </w:rPr>
        <w:t xml:space="preserve">στο ποδόσφαιρο </w:t>
      </w:r>
      <w:r w:rsidRPr="00D17ABD">
        <w:rPr>
          <w:rFonts w:eastAsia="Times New Roman"/>
          <w:szCs w:val="24"/>
        </w:rPr>
        <w:t xml:space="preserve">το </w:t>
      </w:r>
      <w:r>
        <w:rPr>
          <w:rFonts w:eastAsia="Times New Roman"/>
          <w:szCs w:val="24"/>
          <w:lang w:val="en-US"/>
        </w:rPr>
        <w:t>VAR</w:t>
      </w:r>
      <w:r w:rsidRPr="00860E48">
        <w:rPr>
          <w:rFonts w:eastAsia="Times New Roman"/>
          <w:szCs w:val="24"/>
        </w:rPr>
        <w:t>,</w:t>
      </w:r>
      <w:r>
        <w:rPr>
          <w:rFonts w:eastAsia="Times New Roman"/>
          <w:szCs w:val="24"/>
        </w:rPr>
        <w:t xml:space="preserve"> </w:t>
      </w:r>
      <w:r w:rsidRPr="001E42D0">
        <w:rPr>
          <w:rFonts w:eastAsia="Times New Roman"/>
          <w:szCs w:val="24"/>
        </w:rPr>
        <w:t>που ζ</w:t>
      </w:r>
      <w:r w:rsidRPr="001E42D0">
        <w:rPr>
          <w:rFonts w:eastAsia="Times New Roman"/>
          <w:szCs w:val="24"/>
        </w:rPr>
        <w:t>ητάει ο διαιτητής</w:t>
      </w:r>
      <w:r w:rsidRPr="00860E48">
        <w:rPr>
          <w:rFonts w:eastAsia="Times New Roman"/>
          <w:szCs w:val="24"/>
        </w:rPr>
        <w:t xml:space="preserve"> </w:t>
      </w:r>
      <w:r>
        <w:rPr>
          <w:rFonts w:eastAsia="Times New Roman"/>
          <w:szCs w:val="24"/>
        </w:rPr>
        <w:t xml:space="preserve">το </w:t>
      </w:r>
      <w:r>
        <w:rPr>
          <w:rFonts w:eastAsia="Times New Roman"/>
          <w:szCs w:val="24"/>
          <w:lang w:val="en-US"/>
        </w:rPr>
        <w:t>VAR</w:t>
      </w:r>
      <w:r>
        <w:rPr>
          <w:rFonts w:eastAsia="Times New Roman"/>
          <w:szCs w:val="24"/>
        </w:rPr>
        <w:t>. Συνεχώς αυτήν την κίνηση κάνετε.</w:t>
      </w:r>
    </w:p>
    <w:p w14:paraId="09855DB6" w14:textId="77777777" w:rsidR="00BE639A" w:rsidRDefault="00A212EC">
      <w:pPr>
        <w:spacing w:line="600" w:lineRule="auto"/>
        <w:ind w:firstLine="720"/>
        <w:jc w:val="both"/>
        <w:rPr>
          <w:rFonts w:eastAsia="Times New Roman"/>
          <w:szCs w:val="24"/>
        </w:rPr>
      </w:pPr>
      <w:r>
        <w:rPr>
          <w:rFonts w:eastAsia="Times New Roman"/>
          <w:szCs w:val="24"/>
        </w:rPr>
        <w:t>Ορίστε, κύριε Αυγενάκη, έχετε τον λόγο.</w:t>
      </w:r>
    </w:p>
    <w:p w14:paraId="09855DB7" w14:textId="77777777" w:rsidR="00BE639A" w:rsidRDefault="00A212EC">
      <w:pPr>
        <w:spacing w:line="600" w:lineRule="auto"/>
        <w:ind w:firstLine="720"/>
        <w:jc w:val="both"/>
        <w:rPr>
          <w:rFonts w:eastAsia="Times New Roman"/>
          <w:szCs w:val="24"/>
        </w:rPr>
      </w:pPr>
      <w:r>
        <w:rPr>
          <w:rFonts w:eastAsia="Times New Roman"/>
          <w:b/>
          <w:szCs w:val="24"/>
        </w:rPr>
        <w:t xml:space="preserve">ΕΛΕΥΘΕΡΙΟΣ ΑΥΓΕΝΑΚΗΣ: </w:t>
      </w:r>
      <w:r>
        <w:rPr>
          <w:rFonts w:eastAsia="Times New Roman"/>
          <w:szCs w:val="24"/>
        </w:rPr>
        <w:t>Κ</w:t>
      </w:r>
      <w:r w:rsidRPr="001E42D0">
        <w:rPr>
          <w:rFonts w:eastAsia="Times New Roman"/>
          <w:szCs w:val="24"/>
        </w:rPr>
        <w:t>υρίες και κύριοι συνάδελφοι</w:t>
      </w:r>
      <w:r>
        <w:rPr>
          <w:rFonts w:eastAsia="Times New Roman"/>
          <w:szCs w:val="24"/>
        </w:rPr>
        <w:t>,</w:t>
      </w:r>
      <w:r w:rsidRPr="001E42D0">
        <w:rPr>
          <w:rFonts w:eastAsia="Times New Roman"/>
          <w:szCs w:val="24"/>
        </w:rPr>
        <w:t xml:space="preserve"> αισθάνομαι ιδιαίτερη τιμή</w:t>
      </w:r>
      <w:r>
        <w:rPr>
          <w:rFonts w:eastAsia="Times New Roman"/>
          <w:szCs w:val="24"/>
        </w:rPr>
        <w:t>,</w:t>
      </w:r>
      <w:r w:rsidRPr="001E42D0">
        <w:rPr>
          <w:rFonts w:eastAsia="Times New Roman"/>
          <w:szCs w:val="24"/>
        </w:rPr>
        <w:t xml:space="preserve"> αλλά και μεγάλη ευθύνη να συμμετέχω σήμερα στη συζήτηση για τη </w:t>
      </w:r>
      <w:r>
        <w:rPr>
          <w:rFonts w:eastAsia="Times New Roman"/>
          <w:szCs w:val="24"/>
        </w:rPr>
        <w:t>σ</w:t>
      </w:r>
      <w:r w:rsidRPr="001E42D0">
        <w:rPr>
          <w:rFonts w:eastAsia="Times New Roman"/>
          <w:szCs w:val="24"/>
        </w:rPr>
        <w:t xml:space="preserve">υνταγματική </w:t>
      </w:r>
      <w:r>
        <w:rPr>
          <w:rFonts w:eastAsia="Times New Roman"/>
          <w:szCs w:val="24"/>
        </w:rPr>
        <w:t>Α</w:t>
      </w:r>
      <w:r w:rsidRPr="001E42D0">
        <w:rPr>
          <w:rFonts w:eastAsia="Times New Roman"/>
          <w:szCs w:val="24"/>
        </w:rPr>
        <w:t>ναθεώρηση</w:t>
      </w:r>
      <w:r>
        <w:rPr>
          <w:rFonts w:eastAsia="Times New Roman"/>
          <w:szCs w:val="24"/>
        </w:rPr>
        <w:t>, στη</w:t>
      </w:r>
      <w:r w:rsidRPr="001E42D0">
        <w:rPr>
          <w:rFonts w:eastAsia="Times New Roman"/>
          <w:szCs w:val="24"/>
        </w:rPr>
        <w:t xml:space="preserve"> συζήτηση για την αλλαγή του </w:t>
      </w:r>
      <w:r w:rsidRPr="001E42D0">
        <w:rPr>
          <w:rFonts w:eastAsia="Times New Roman"/>
          <w:szCs w:val="24"/>
        </w:rPr>
        <w:t>Κ</w:t>
      </w:r>
      <w:r w:rsidRPr="001E42D0">
        <w:rPr>
          <w:rFonts w:eastAsia="Times New Roman"/>
          <w:szCs w:val="24"/>
        </w:rPr>
        <w:t xml:space="preserve">αταστατικού </w:t>
      </w:r>
      <w:r>
        <w:rPr>
          <w:rFonts w:eastAsia="Times New Roman"/>
          <w:szCs w:val="24"/>
        </w:rPr>
        <w:t>Χ</w:t>
      </w:r>
      <w:r w:rsidRPr="001E42D0">
        <w:rPr>
          <w:rFonts w:eastAsia="Times New Roman"/>
          <w:szCs w:val="24"/>
        </w:rPr>
        <w:t xml:space="preserve">άρτη </w:t>
      </w:r>
      <w:r w:rsidRPr="001E42D0">
        <w:rPr>
          <w:rFonts w:eastAsia="Times New Roman"/>
          <w:szCs w:val="24"/>
        </w:rPr>
        <w:t xml:space="preserve">της χώρας </w:t>
      </w:r>
      <w:r>
        <w:rPr>
          <w:rFonts w:eastAsia="Times New Roman"/>
          <w:szCs w:val="24"/>
        </w:rPr>
        <w:t xml:space="preserve">μας. </w:t>
      </w:r>
    </w:p>
    <w:p w14:paraId="09855DB8" w14:textId="77777777" w:rsidR="00BE639A" w:rsidRDefault="00A212EC">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Πρόεδρος της Βουλής κ. </w:t>
      </w:r>
      <w:r w:rsidRPr="00CF73DC">
        <w:rPr>
          <w:rFonts w:eastAsia="Times New Roman"/>
          <w:b/>
          <w:szCs w:val="24"/>
        </w:rPr>
        <w:t>ΝΙΚΟΛΑΟΣ ΒΟΥΤΣΗΣ</w:t>
      </w:r>
      <w:r>
        <w:rPr>
          <w:rFonts w:eastAsia="Times New Roman"/>
          <w:szCs w:val="24"/>
        </w:rPr>
        <w:t>)</w:t>
      </w:r>
    </w:p>
    <w:p w14:paraId="09855DB9" w14:textId="77777777" w:rsidR="00BE639A" w:rsidRDefault="00A212EC">
      <w:pPr>
        <w:spacing w:line="600" w:lineRule="auto"/>
        <w:ind w:firstLine="720"/>
        <w:jc w:val="both"/>
        <w:rPr>
          <w:rFonts w:eastAsia="Times New Roman" w:cs="Times New Roman"/>
          <w:szCs w:val="24"/>
        </w:rPr>
      </w:pPr>
      <w:r>
        <w:rPr>
          <w:rFonts w:eastAsia="Times New Roman"/>
          <w:szCs w:val="24"/>
        </w:rPr>
        <w:t>Κυρίες και κύριοι συνάδελφοι, η Αναθεώρηση του Σ</w:t>
      </w:r>
      <w:r w:rsidRPr="001E42D0">
        <w:rPr>
          <w:rFonts w:eastAsia="Times New Roman"/>
          <w:szCs w:val="24"/>
        </w:rPr>
        <w:t>υντάγματος απαιτεί ευρύτερες συναινέσε</w:t>
      </w:r>
      <w:r w:rsidRPr="001E42D0">
        <w:rPr>
          <w:rFonts w:eastAsia="Times New Roman"/>
          <w:szCs w:val="24"/>
        </w:rPr>
        <w:t>ις</w:t>
      </w:r>
      <w:r>
        <w:rPr>
          <w:rFonts w:eastAsia="Times New Roman"/>
          <w:szCs w:val="24"/>
        </w:rPr>
        <w:t>,</w:t>
      </w:r>
      <w:r w:rsidRPr="001E42D0">
        <w:rPr>
          <w:rFonts w:eastAsia="Times New Roman"/>
          <w:szCs w:val="24"/>
        </w:rPr>
        <w:t xml:space="preserve"> αλλά και συνθέσεις</w:t>
      </w:r>
      <w:r>
        <w:rPr>
          <w:rFonts w:eastAsia="Times New Roman"/>
          <w:szCs w:val="24"/>
        </w:rPr>
        <w:t>.</w:t>
      </w:r>
      <w:r w:rsidRPr="001E42D0">
        <w:rPr>
          <w:rFonts w:eastAsia="Times New Roman"/>
          <w:szCs w:val="24"/>
        </w:rPr>
        <w:t xml:space="preserve"> Δυστυχώς</w:t>
      </w:r>
      <w:r>
        <w:rPr>
          <w:rFonts w:eastAsia="Times New Roman"/>
          <w:szCs w:val="24"/>
        </w:rPr>
        <w:t>,</w:t>
      </w:r>
      <w:r w:rsidRPr="001E42D0">
        <w:rPr>
          <w:rFonts w:eastAsia="Times New Roman"/>
          <w:szCs w:val="24"/>
        </w:rPr>
        <w:t xml:space="preserve"> </w:t>
      </w:r>
      <w:r>
        <w:rPr>
          <w:rFonts w:eastAsia="Times New Roman"/>
          <w:szCs w:val="24"/>
        </w:rPr>
        <w:t>όμως,</w:t>
      </w:r>
      <w:r w:rsidRPr="001E42D0">
        <w:rPr>
          <w:rFonts w:eastAsia="Times New Roman"/>
          <w:szCs w:val="24"/>
        </w:rPr>
        <w:t xml:space="preserve"> η </w:t>
      </w:r>
      <w:r>
        <w:rPr>
          <w:rFonts w:eastAsia="Times New Roman"/>
          <w:szCs w:val="24"/>
        </w:rPr>
        <w:t>Κ</w:t>
      </w:r>
      <w:r w:rsidRPr="001E42D0">
        <w:rPr>
          <w:rFonts w:eastAsia="Times New Roman"/>
          <w:szCs w:val="24"/>
        </w:rPr>
        <w:t>υβέρνηση και αυτή</w:t>
      </w:r>
      <w:r>
        <w:rPr>
          <w:rFonts w:eastAsia="Times New Roman"/>
          <w:szCs w:val="24"/>
        </w:rPr>
        <w:t>ν</w:t>
      </w:r>
      <w:r w:rsidRPr="001E42D0">
        <w:rPr>
          <w:rFonts w:eastAsia="Times New Roman"/>
          <w:szCs w:val="24"/>
        </w:rPr>
        <w:t xml:space="preserve"> την κορυφαία θεσμική διαδικασία την αντιμετωπίζει εργαλειακά</w:t>
      </w:r>
      <w:r>
        <w:rPr>
          <w:rFonts w:eastAsia="Times New Roman"/>
          <w:szCs w:val="24"/>
        </w:rPr>
        <w:t>,</w:t>
      </w:r>
      <w:r w:rsidRPr="001E42D0">
        <w:rPr>
          <w:rFonts w:eastAsia="Times New Roman"/>
          <w:szCs w:val="24"/>
        </w:rPr>
        <w:t xml:space="preserve"> με </w:t>
      </w:r>
      <w:r>
        <w:rPr>
          <w:rFonts w:eastAsia="Times New Roman"/>
          <w:szCs w:val="24"/>
        </w:rPr>
        <w:t>επικοινωνιακά</w:t>
      </w:r>
      <w:r w:rsidRPr="001E42D0">
        <w:rPr>
          <w:rFonts w:eastAsia="Times New Roman"/>
          <w:szCs w:val="24"/>
        </w:rPr>
        <w:t xml:space="preserve"> τρικ και κυρίως με μικροπολιτικές σκοπιμότητες</w:t>
      </w:r>
      <w:r>
        <w:rPr>
          <w:rFonts w:eastAsia="Times New Roman"/>
          <w:szCs w:val="24"/>
        </w:rPr>
        <w:t>.</w:t>
      </w:r>
      <w:r>
        <w:rPr>
          <w:rFonts w:eastAsia="Times New Roman"/>
          <w:szCs w:val="24"/>
        </w:rPr>
        <w:t xml:space="preserve"> </w:t>
      </w:r>
      <w:r>
        <w:rPr>
          <w:rFonts w:eastAsia="Times New Roman" w:cs="Times New Roman"/>
          <w:szCs w:val="24"/>
        </w:rPr>
        <w:t>Α</w:t>
      </w:r>
      <w:r w:rsidRPr="00105DF1">
        <w:rPr>
          <w:rFonts w:eastAsia="Times New Roman" w:cs="Times New Roman"/>
          <w:szCs w:val="24"/>
        </w:rPr>
        <w:t xml:space="preserve">ντί να καλλιεργήσει από την αρχή κλίμα συναίνεσης συστηματικά και </w:t>
      </w:r>
      <w:r w:rsidRPr="00105DF1">
        <w:rPr>
          <w:rFonts w:eastAsia="Times New Roman" w:cs="Times New Roman"/>
          <w:szCs w:val="24"/>
        </w:rPr>
        <w:t>μεθοδικά</w:t>
      </w:r>
      <w:r>
        <w:rPr>
          <w:rFonts w:eastAsia="Times New Roman" w:cs="Times New Roman"/>
          <w:szCs w:val="24"/>
        </w:rPr>
        <w:t>,</w:t>
      </w:r>
      <w:r w:rsidRPr="00105DF1">
        <w:rPr>
          <w:rFonts w:eastAsia="Times New Roman" w:cs="Times New Roman"/>
          <w:szCs w:val="24"/>
        </w:rPr>
        <w:t xml:space="preserve"> διχάζει την κοινωνία και φυσικά</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προσπαθεί και</w:t>
      </w:r>
      <w:r w:rsidRPr="00105DF1">
        <w:rPr>
          <w:rFonts w:eastAsia="Times New Roman" w:cs="Times New Roman"/>
          <w:szCs w:val="24"/>
        </w:rPr>
        <w:t xml:space="preserve"> το </w:t>
      </w:r>
      <w:r>
        <w:rPr>
          <w:rFonts w:eastAsia="Times New Roman" w:cs="Times New Roman"/>
          <w:szCs w:val="24"/>
        </w:rPr>
        <w:t>Κ</w:t>
      </w:r>
      <w:r w:rsidRPr="00105DF1">
        <w:rPr>
          <w:rFonts w:eastAsia="Times New Roman" w:cs="Times New Roman"/>
          <w:szCs w:val="24"/>
        </w:rPr>
        <w:t>οινοβούλιο</w:t>
      </w:r>
      <w:r>
        <w:rPr>
          <w:rFonts w:eastAsia="Times New Roman" w:cs="Times New Roman"/>
          <w:szCs w:val="24"/>
        </w:rPr>
        <w:t xml:space="preserve">. </w:t>
      </w:r>
    </w:p>
    <w:p w14:paraId="09855DB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w:t>
      </w:r>
      <w:r w:rsidRPr="00105DF1">
        <w:rPr>
          <w:rFonts w:eastAsia="Times New Roman" w:cs="Times New Roman"/>
          <w:szCs w:val="24"/>
        </w:rPr>
        <w:t>υβέρνηση επέλεξε να γίνει αυτή η συζήτηση</w:t>
      </w:r>
      <w:r>
        <w:rPr>
          <w:rFonts w:eastAsia="Times New Roman" w:cs="Times New Roman"/>
          <w:szCs w:val="24"/>
        </w:rPr>
        <w:t>,</w:t>
      </w:r>
      <w:r w:rsidRPr="00105DF1">
        <w:rPr>
          <w:rFonts w:eastAsia="Times New Roman" w:cs="Times New Roman"/>
          <w:szCs w:val="24"/>
        </w:rPr>
        <w:t xml:space="preserve"> τη στιγμή που έχει ήδη ξεκινήσει η προεκλογική περίοδος</w:t>
      </w:r>
      <w:r>
        <w:rPr>
          <w:rFonts w:eastAsia="Times New Roman" w:cs="Times New Roman"/>
          <w:szCs w:val="24"/>
        </w:rPr>
        <w:t>,</w:t>
      </w:r>
      <w:r w:rsidRPr="00105DF1">
        <w:rPr>
          <w:rFonts w:eastAsia="Times New Roman" w:cs="Times New Roman"/>
          <w:szCs w:val="24"/>
        </w:rPr>
        <w:t xml:space="preserve"> μόλις </w:t>
      </w:r>
      <w:r>
        <w:rPr>
          <w:rFonts w:eastAsia="Times New Roman" w:cs="Times New Roman"/>
          <w:szCs w:val="24"/>
        </w:rPr>
        <w:t>εκατό</w:t>
      </w:r>
      <w:r w:rsidRPr="00105DF1">
        <w:rPr>
          <w:rFonts w:eastAsia="Times New Roman" w:cs="Times New Roman"/>
          <w:szCs w:val="24"/>
        </w:rPr>
        <w:t xml:space="preserve"> περίπου ημέρες πριν τις εκλογές</w:t>
      </w:r>
      <w:r>
        <w:rPr>
          <w:rFonts w:eastAsia="Times New Roman" w:cs="Times New Roman"/>
          <w:szCs w:val="24"/>
        </w:rPr>
        <w:t>.</w:t>
      </w:r>
      <w:r w:rsidRPr="00105DF1">
        <w:rPr>
          <w:rFonts w:eastAsia="Times New Roman" w:cs="Times New Roman"/>
          <w:szCs w:val="24"/>
        </w:rPr>
        <w:t xml:space="preserve"> </w:t>
      </w:r>
    </w:p>
    <w:p w14:paraId="09855DBB" w14:textId="77777777" w:rsidR="00BE639A" w:rsidRDefault="00A212EC">
      <w:pPr>
        <w:spacing w:line="600" w:lineRule="auto"/>
        <w:ind w:firstLine="720"/>
        <w:jc w:val="both"/>
        <w:rPr>
          <w:rFonts w:eastAsia="Times New Roman" w:cs="Times New Roman"/>
          <w:szCs w:val="24"/>
        </w:rPr>
      </w:pPr>
      <w:r w:rsidRPr="00105DF1">
        <w:rPr>
          <w:rFonts w:eastAsia="Times New Roman" w:cs="Times New Roman"/>
          <w:szCs w:val="24"/>
        </w:rPr>
        <w:t>Να θυμίσουμε εδώ ότι από τις 25 Ι</w:t>
      </w:r>
      <w:r w:rsidRPr="00105DF1">
        <w:rPr>
          <w:rFonts w:eastAsia="Times New Roman" w:cs="Times New Roman"/>
          <w:szCs w:val="24"/>
        </w:rPr>
        <w:t xml:space="preserve">ουλίου </w:t>
      </w:r>
      <w:r>
        <w:rPr>
          <w:rFonts w:eastAsia="Times New Roman" w:cs="Times New Roman"/>
          <w:szCs w:val="24"/>
        </w:rPr>
        <w:t xml:space="preserve">2016, πριν </w:t>
      </w:r>
      <w:r w:rsidRPr="00105DF1">
        <w:rPr>
          <w:rFonts w:eastAsia="Times New Roman" w:cs="Times New Roman"/>
          <w:szCs w:val="24"/>
        </w:rPr>
        <w:t>από δυόμι</w:t>
      </w:r>
      <w:r>
        <w:rPr>
          <w:rFonts w:eastAsia="Times New Roman" w:cs="Times New Roman"/>
          <w:szCs w:val="24"/>
        </w:rPr>
        <w:t>σι χρόνια και πλέον, εξαγγείλατε -</w:t>
      </w:r>
      <w:r w:rsidRPr="00105DF1">
        <w:rPr>
          <w:rFonts w:eastAsia="Times New Roman" w:cs="Times New Roman"/>
          <w:szCs w:val="24"/>
        </w:rPr>
        <w:t>φωτίζοντα</w:t>
      </w:r>
      <w:r>
        <w:rPr>
          <w:rFonts w:eastAsia="Times New Roman" w:cs="Times New Roman"/>
          <w:szCs w:val="24"/>
        </w:rPr>
        <w:t>ς, μ</w:t>
      </w:r>
      <w:r w:rsidRPr="00105DF1">
        <w:rPr>
          <w:rFonts w:eastAsia="Times New Roman" w:cs="Times New Roman"/>
          <w:szCs w:val="24"/>
        </w:rPr>
        <w:t>άλιστα</w:t>
      </w:r>
      <w:r>
        <w:rPr>
          <w:rFonts w:eastAsia="Times New Roman" w:cs="Times New Roman"/>
          <w:szCs w:val="24"/>
        </w:rPr>
        <w:t>,</w:t>
      </w:r>
      <w:r w:rsidRPr="00105DF1">
        <w:rPr>
          <w:rFonts w:eastAsia="Times New Roman" w:cs="Times New Roman"/>
          <w:szCs w:val="24"/>
        </w:rPr>
        <w:t xml:space="preserve"> κόκκινη τη Βουλή</w:t>
      </w:r>
      <w:r>
        <w:rPr>
          <w:rFonts w:eastAsia="Times New Roman" w:cs="Times New Roman"/>
          <w:szCs w:val="24"/>
        </w:rPr>
        <w:t>-</w:t>
      </w:r>
      <w:r w:rsidRPr="00105DF1">
        <w:rPr>
          <w:rFonts w:eastAsia="Times New Roman" w:cs="Times New Roman"/>
          <w:szCs w:val="24"/>
        </w:rPr>
        <w:t xml:space="preserve"> μία λαϊκή</w:t>
      </w:r>
      <w:r>
        <w:rPr>
          <w:rFonts w:eastAsia="Times New Roman" w:cs="Times New Roman"/>
          <w:szCs w:val="24"/>
        </w:rPr>
        <w:t xml:space="preserve"> - όπως λέγατ</w:t>
      </w:r>
      <w:r w:rsidRPr="00105DF1">
        <w:rPr>
          <w:rFonts w:eastAsia="Times New Roman" w:cs="Times New Roman"/>
          <w:szCs w:val="24"/>
        </w:rPr>
        <w:t>ε τότε</w:t>
      </w:r>
      <w:r>
        <w:rPr>
          <w:rFonts w:eastAsia="Times New Roman" w:cs="Times New Roman"/>
          <w:szCs w:val="24"/>
        </w:rPr>
        <w:t>- διαβούλευση για σ</w:t>
      </w:r>
      <w:r w:rsidRPr="00105DF1">
        <w:rPr>
          <w:rFonts w:eastAsia="Times New Roman" w:cs="Times New Roman"/>
          <w:szCs w:val="24"/>
        </w:rPr>
        <w:t>υνταγματική αναθεώρηση</w:t>
      </w:r>
      <w:r>
        <w:rPr>
          <w:rFonts w:eastAsia="Times New Roman" w:cs="Times New Roman"/>
          <w:szCs w:val="24"/>
        </w:rPr>
        <w:t xml:space="preserve">. Για δυόμιση χρόνια αυτή </w:t>
      </w:r>
      <w:r w:rsidRPr="00105DF1">
        <w:rPr>
          <w:rFonts w:eastAsia="Times New Roman" w:cs="Times New Roman"/>
          <w:szCs w:val="24"/>
        </w:rPr>
        <w:t>η διαβούλευση ξεχάστηκε και την ξαν</w:t>
      </w:r>
      <w:r>
        <w:rPr>
          <w:rFonts w:eastAsia="Times New Roman" w:cs="Times New Roman"/>
          <w:szCs w:val="24"/>
        </w:rPr>
        <w:t>αθυμηθήκατε τ</w:t>
      </w:r>
      <w:r w:rsidRPr="00105DF1">
        <w:rPr>
          <w:rFonts w:eastAsia="Times New Roman" w:cs="Times New Roman"/>
          <w:szCs w:val="24"/>
        </w:rPr>
        <w:t>ο</w:t>
      </w:r>
      <w:r>
        <w:rPr>
          <w:rFonts w:eastAsia="Times New Roman" w:cs="Times New Roman"/>
          <w:szCs w:val="24"/>
        </w:rPr>
        <w:t>ν</w:t>
      </w:r>
      <w:r w:rsidRPr="00105DF1">
        <w:rPr>
          <w:rFonts w:eastAsia="Times New Roman" w:cs="Times New Roman"/>
          <w:szCs w:val="24"/>
        </w:rPr>
        <w:t xml:space="preserve"> περασμένο </w:t>
      </w:r>
      <w:r w:rsidRPr="00105DF1">
        <w:rPr>
          <w:rFonts w:eastAsia="Times New Roman" w:cs="Times New Roman"/>
          <w:szCs w:val="24"/>
        </w:rPr>
        <w:lastRenderedPageBreak/>
        <w:t>Νοέμβριο</w:t>
      </w:r>
      <w:r>
        <w:rPr>
          <w:rFonts w:eastAsia="Times New Roman" w:cs="Times New Roman"/>
          <w:szCs w:val="24"/>
        </w:rPr>
        <w:t>,</w:t>
      </w:r>
      <w:r w:rsidRPr="00105DF1">
        <w:rPr>
          <w:rFonts w:eastAsia="Times New Roman" w:cs="Times New Roman"/>
          <w:szCs w:val="24"/>
        </w:rPr>
        <w:t xml:space="preserve"> λίγους μήνες πριν τις εκλογές</w:t>
      </w:r>
      <w:r>
        <w:rPr>
          <w:rFonts w:eastAsia="Times New Roman" w:cs="Times New Roman"/>
          <w:szCs w:val="24"/>
        </w:rPr>
        <w:t>. Κ</w:t>
      </w:r>
      <w:r w:rsidRPr="00105DF1">
        <w:rPr>
          <w:rFonts w:eastAsia="Times New Roman" w:cs="Times New Roman"/>
          <w:szCs w:val="24"/>
        </w:rPr>
        <w:t>αι μέσα σε δύο μήνες</w:t>
      </w:r>
      <w:r>
        <w:rPr>
          <w:rFonts w:eastAsia="Times New Roman" w:cs="Times New Roman"/>
          <w:szCs w:val="24"/>
        </w:rPr>
        <w:t>,</w:t>
      </w:r>
      <w:r w:rsidRPr="00105DF1">
        <w:rPr>
          <w:rFonts w:eastAsia="Times New Roman" w:cs="Times New Roman"/>
          <w:szCs w:val="24"/>
        </w:rPr>
        <w:t xml:space="preserve"> βεβιασμένα</w:t>
      </w:r>
      <w:r>
        <w:rPr>
          <w:rFonts w:eastAsia="Times New Roman" w:cs="Times New Roman"/>
          <w:szCs w:val="24"/>
        </w:rPr>
        <w:t>,</w:t>
      </w:r>
      <w:r w:rsidRPr="00105DF1">
        <w:rPr>
          <w:rFonts w:eastAsia="Times New Roman" w:cs="Times New Roman"/>
          <w:szCs w:val="24"/>
        </w:rPr>
        <w:t xml:space="preserve"> θέλετε να ολοκληρωθεί η διαδικασία</w:t>
      </w:r>
      <w:r>
        <w:rPr>
          <w:rFonts w:eastAsia="Times New Roman" w:cs="Times New Roman"/>
          <w:szCs w:val="24"/>
        </w:rPr>
        <w:t>.</w:t>
      </w:r>
    </w:p>
    <w:p w14:paraId="09855DB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δ</w:t>
      </w:r>
      <w:r w:rsidRPr="00105DF1">
        <w:rPr>
          <w:rFonts w:eastAsia="Times New Roman" w:cs="Times New Roman"/>
          <w:szCs w:val="24"/>
        </w:rPr>
        <w:t xml:space="preserve">υστυχώς δεν σας ενδιαφέρει </w:t>
      </w:r>
      <w:r>
        <w:rPr>
          <w:rFonts w:eastAsia="Times New Roman" w:cs="Times New Roman"/>
          <w:szCs w:val="24"/>
        </w:rPr>
        <w:t xml:space="preserve">η ουσιαστική </w:t>
      </w:r>
      <w:r>
        <w:rPr>
          <w:rFonts w:eastAsia="Times New Roman" w:cs="Times New Roman"/>
          <w:szCs w:val="24"/>
        </w:rPr>
        <w:t xml:space="preserve">Αναθεώρηση </w:t>
      </w:r>
      <w:r>
        <w:rPr>
          <w:rFonts w:eastAsia="Times New Roman" w:cs="Times New Roman"/>
          <w:szCs w:val="24"/>
        </w:rPr>
        <w:t>του Σ</w:t>
      </w:r>
      <w:r w:rsidRPr="00105DF1">
        <w:rPr>
          <w:rFonts w:eastAsia="Times New Roman" w:cs="Times New Roman"/>
          <w:szCs w:val="24"/>
        </w:rPr>
        <w:t>υντάγματος</w:t>
      </w:r>
      <w:r>
        <w:rPr>
          <w:rFonts w:eastAsia="Times New Roman" w:cs="Times New Roman"/>
          <w:szCs w:val="24"/>
        </w:rPr>
        <w:t>.</w:t>
      </w:r>
      <w:r w:rsidRPr="00105DF1">
        <w:rPr>
          <w:rFonts w:eastAsia="Times New Roman" w:cs="Times New Roman"/>
          <w:szCs w:val="24"/>
        </w:rPr>
        <w:t xml:space="preserve"> Άλλοι είναι οι στόχοι </w:t>
      </w:r>
      <w:r>
        <w:rPr>
          <w:rFonts w:eastAsia="Times New Roman" w:cs="Times New Roman"/>
          <w:szCs w:val="24"/>
        </w:rPr>
        <w:t>σας. Χρη</w:t>
      </w:r>
      <w:r>
        <w:rPr>
          <w:rFonts w:eastAsia="Times New Roman" w:cs="Times New Roman"/>
          <w:szCs w:val="24"/>
        </w:rPr>
        <w:t>σιμοποιείτε τη σ</w:t>
      </w:r>
      <w:r w:rsidRPr="00105DF1">
        <w:rPr>
          <w:rFonts w:eastAsia="Times New Roman" w:cs="Times New Roman"/>
          <w:szCs w:val="24"/>
        </w:rPr>
        <w:t>υνταγματική αναθεώρηση ως ένα προσχηματικό ακόμα εργαλείο</w:t>
      </w:r>
      <w:r>
        <w:rPr>
          <w:rFonts w:eastAsia="Times New Roman" w:cs="Times New Roman"/>
          <w:szCs w:val="24"/>
        </w:rPr>
        <w:t>,</w:t>
      </w:r>
      <w:r w:rsidRPr="00105DF1">
        <w:rPr>
          <w:rFonts w:eastAsia="Times New Roman" w:cs="Times New Roman"/>
          <w:szCs w:val="24"/>
        </w:rPr>
        <w:t xml:space="preserve"> για να ξεφύγετε από τη σκληρή πραγματικότητα</w:t>
      </w:r>
      <w:r>
        <w:rPr>
          <w:rFonts w:eastAsia="Times New Roman" w:cs="Times New Roman"/>
          <w:szCs w:val="24"/>
        </w:rPr>
        <w:t>,</w:t>
      </w:r>
      <w:r w:rsidRPr="00105DF1">
        <w:rPr>
          <w:rFonts w:eastAsia="Times New Roman" w:cs="Times New Roman"/>
          <w:szCs w:val="24"/>
        </w:rPr>
        <w:t xml:space="preserve"> την οποία οι πολιτικές σας έχουν επιφέρει στους Έλληνες πολίτες</w:t>
      </w:r>
      <w:r>
        <w:rPr>
          <w:rFonts w:eastAsia="Times New Roman" w:cs="Times New Roman"/>
          <w:szCs w:val="24"/>
        </w:rPr>
        <w:t xml:space="preserve">: </w:t>
      </w:r>
      <w:r w:rsidRPr="00105DF1">
        <w:rPr>
          <w:rFonts w:eastAsia="Times New Roman" w:cs="Times New Roman"/>
          <w:szCs w:val="24"/>
        </w:rPr>
        <w:t>επιβάρυνση όλων των Ελλήνων με δυσβάσταχτους φόρους και εισφορές</w:t>
      </w:r>
      <w:r>
        <w:rPr>
          <w:rFonts w:eastAsia="Times New Roman" w:cs="Times New Roman"/>
          <w:szCs w:val="24"/>
        </w:rPr>
        <w:t>, δύο</w:t>
      </w:r>
      <w:r w:rsidRPr="00105DF1">
        <w:rPr>
          <w:rFonts w:eastAsia="Times New Roman" w:cs="Times New Roman"/>
          <w:szCs w:val="24"/>
        </w:rPr>
        <w:t xml:space="preserve"> </w:t>
      </w:r>
      <w:r w:rsidRPr="00105DF1">
        <w:rPr>
          <w:rFonts w:eastAsia="Times New Roman" w:cs="Times New Roman"/>
          <w:szCs w:val="24"/>
        </w:rPr>
        <w:t>αχρείαστα μνημόνια και βαριές δεσμεύσεις για πολλά χρόνια</w:t>
      </w:r>
      <w:r>
        <w:rPr>
          <w:rFonts w:eastAsia="Times New Roman" w:cs="Times New Roman"/>
          <w:szCs w:val="24"/>
        </w:rPr>
        <w:t>, προσπάθεια</w:t>
      </w:r>
      <w:r w:rsidRPr="00105DF1">
        <w:rPr>
          <w:rFonts w:eastAsia="Times New Roman" w:cs="Times New Roman"/>
          <w:szCs w:val="24"/>
        </w:rPr>
        <w:t xml:space="preserve"> χειραγώγησης της </w:t>
      </w:r>
      <w:r>
        <w:rPr>
          <w:rFonts w:eastAsia="Times New Roman" w:cs="Times New Roman"/>
          <w:szCs w:val="24"/>
        </w:rPr>
        <w:t>δ</w:t>
      </w:r>
      <w:r w:rsidRPr="00105DF1">
        <w:rPr>
          <w:rFonts w:eastAsia="Times New Roman" w:cs="Times New Roman"/>
          <w:szCs w:val="24"/>
        </w:rPr>
        <w:t>ικαιοσύνης</w:t>
      </w:r>
      <w:r>
        <w:rPr>
          <w:rFonts w:eastAsia="Times New Roman" w:cs="Times New Roman"/>
          <w:szCs w:val="24"/>
        </w:rPr>
        <w:t>,</w:t>
      </w:r>
      <w:r w:rsidRPr="00105DF1">
        <w:rPr>
          <w:rFonts w:eastAsia="Times New Roman" w:cs="Times New Roman"/>
          <w:szCs w:val="24"/>
        </w:rPr>
        <w:t xml:space="preserve"> θεσμική εκτροπή</w:t>
      </w:r>
      <w:r>
        <w:rPr>
          <w:rFonts w:eastAsia="Times New Roman" w:cs="Times New Roman"/>
          <w:szCs w:val="24"/>
        </w:rPr>
        <w:t>, εθνικές</w:t>
      </w:r>
      <w:r w:rsidRPr="00105DF1">
        <w:rPr>
          <w:rFonts w:eastAsia="Times New Roman" w:cs="Times New Roman"/>
          <w:szCs w:val="24"/>
        </w:rPr>
        <w:t xml:space="preserve"> ήττες σε μείζονα θέματα εξωτερικής πολιτικής</w:t>
      </w:r>
      <w:r>
        <w:rPr>
          <w:rFonts w:eastAsia="Times New Roman" w:cs="Times New Roman"/>
          <w:szCs w:val="24"/>
        </w:rPr>
        <w:t>, όπως η Σ</w:t>
      </w:r>
      <w:r w:rsidRPr="00105DF1">
        <w:rPr>
          <w:rFonts w:eastAsia="Times New Roman" w:cs="Times New Roman"/>
          <w:szCs w:val="24"/>
        </w:rPr>
        <w:t>υμφωνία των Πρεσπών</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τ</w:t>
      </w:r>
      <w:r w:rsidRPr="00105DF1">
        <w:rPr>
          <w:rFonts w:eastAsia="Times New Roman" w:cs="Times New Roman"/>
          <w:szCs w:val="24"/>
        </w:rPr>
        <w:t xml:space="preserve">ουρκική προκλητικότητα </w:t>
      </w:r>
      <w:r>
        <w:rPr>
          <w:rFonts w:eastAsia="Times New Roman" w:cs="Times New Roman"/>
          <w:szCs w:val="24"/>
        </w:rPr>
        <w:t>κ</w:t>
      </w:r>
      <w:r w:rsidRPr="00105DF1">
        <w:rPr>
          <w:rFonts w:eastAsia="Times New Roman" w:cs="Times New Roman"/>
          <w:szCs w:val="24"/>
        </w:rPr>
        <w:t>αι</w:t>
      </w:r>
      <w:r>
        <w:rPr>
          <w:rFonts w:eastAsia="Times New Roman" w:cs="Times New Roman"/>
          <w:szCs w:val="24"/>
        </w:rPr>
        <w:t>,</w:t>
      </w:r>
      <w:r w:rsidRPr="00105DF1">
        <w:rPr>
          <w:rFonts w:eastAsia="Times New Roman" w:cs="Times New Roman"/>
          <w:szCs w:val="24"/>
        </w:rPr>
        <w:t xml:space="preserve"> βέβαια</w:t>
      </w:r>
      <w:r>
        <w:rPr>
          <w:rFonts w:eastAsia="Times New Roman" w:cs="Times New Roman"/>
          <w:szCs w:val="24"/>
        </w:rPr>
        <w:t>,</w:t>
      </w:r>
      <w:r w:rsidRPr="00105DF1">
        <w:rPr>
          <w:rFonts w:eastAsia="Times New Roman" w:cs="Times New Roman"/>
          <w:szCs w:val="24"/>
        </w:rPr>
        <w:t xml:space="preserve"> μετάθεση της</w:t>
      </w:r>
      <w:r>
        <w:rPr>
          <w:rFonts w:eastAsia="Times New Roman" w:cs="Times New Roman"/>
          <w:szCs w:val="24"/>
        </w:rPr>
        <w:t xml:space="preserve"> συζήτη</w:t>
      </w:r>
      <w:r>
        <w:rPr>
          <w:rFonts w:eastAsia="Times New Roman" w:cs="Times New Roman"/>
          <w:szCs w:val="24"/>
        </w:rPr>
        <w:t xml:space="preserve">σης από τα σκάνδαλα της Κυβέρνησης, </w:t>
      </w:r>
      <w:r w:rsidRPr="00105DF1">
        <w:rPr>
          <w:rFonts w:eastAsia="Times New Roman" w:cs="Times New Roman"/>
          <w:szCs w:val="24"/>
        </w:rPr>
        <w:t xml:space="preserve">τα οποία </w:t>
      </w:r>
      <w:r>
        <w:rPr>
          <w:rFonts w:eastAsia="Times New Roman" w:cs="Times New Roman"/>
          <w:szCs w:val="24"/>
        </w:rPr>
        <w:t>αποκαλύπτονται</w:t>
      </w:r>
      <w:r w:rsidRPr="00105DF1">
        <w:rPr>
          <w:rFonts w:eastAsia="Times New Roman" w:cs="Times New Roman"/>
          <w:szCs w:val="24"/>
        </w:rPr>
        <w:t xml:space="preserve"> το ένα πίσω από το άλλο</w:t>
      </w:r>
      <w:r>
        <w:rPr>
          <w:rFonts w:eastAsia="Times New Roman" w:cs="Times New Roman"/>
          <w:szCs w:val="24"/>
        </w:rPr>
        <w:t>.</w:t>
      </w:r>
    </w:p>
    <w:p w14:paraId="09855DB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w:t>
      </w:r>
      <w:r w:rsidRPr="00105DF1">
        <w:rPr>
          <w:rFonts w:eastAsia="Times New Roman" w:cs="Times New Roman"/>
          <w:szCs w:val="24"/>
        </w:rPr>
        <w:t>μως ό</w:t>
      </w:r>
      <w:r>
        <w:rPr>
          <w:rFonts w:eastAsia="Times New Roman" w:cs="Times New Roman"/>
          <w:szCs w:val="24"/>
        </w:rPr>
        <w:t>,</w:t>
      </w:r>
      <w:r w:rsidRPr="00105DF1">
        <w:rPr>
          <w:rFonts w:eastAsia="Times New Roman" w:cs="Times New Roman"/>
          <w:szCs w:val="24"/>
        </w:rPr>
        <w:t>τι και να κάνετε</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οι πολίτες</w:t>
      </w:r>
      <w:r w:rsidRPr="00105DF1">
        <w:rPr>
          <w:rFonts w:eastAsia="Times New Roman" w:cs="Times New Roman"/>
          <w:szCs w:val="24"/>
        </w:rPr>
        <w:t xml:space="preserve"> </w:t>
      </w:r>
      <w:r>
        <w:rPr>
          <w:rFonts w:eastAsia="Times New Roman" w:cs="Times New Roman"/>
          <w:szCs w:val="24"/>
        </w:rPr>
        <w:t>βιώνουν</w:t>
      </w:r>
      <w:r w:rsidRPr="00105DF1">
        <w:rPr>
          <w:rFonts w:eastAsia="Times New Roman" w:cs="Times New Roman"/>
          <w:szCs w:val="24"/>
        </w:rPr>
        <w:t xml:space="preserve"> τα αποτελέσματα της καταστροφικής </w:t>
      </w:r>
      <w:r>
        <w:rPr>
          <w:rFonts w:eastAsia="Times New Roman" w:cs="Times New Roman"/>
          <w:szCs w:val="24"/>
        </w:rPr>
        <w:t>σας πολιτικής. Ο</w:t>
      </w:r>
      <w:r w:rsidRPr="00105DF1">
        <w:rPr>
          <w:rFonts w:eastAsia="Times New Roman" w:cs="Times New Roman"/>
          <w:szCs w:val="24"/>
        </w:rPr>
        <w:t xml:space="preserve">ι πολίτες θα δώσουν την απάντηση </w:t>
      </w:r>
      <w:r>
        <w:rPr>
          <w:rFonts w:eastAsia="Times New Roman" w:cs="Times New Roman"/>
          <w:szCs w:val="24"/>
        </w:rPr>
        <w:t>τ</w:t>
      </w:r>
      <w:r w:rsidRPr="00105DF1">
        <w:rPr>
          <w:rFonts w:eastAsia="Times New Roman" w:cs="Times New Roman"/>
          <w:szCs w:val="24"/>
        </w:rPr>
        <w:t>ους και θα αποφασίσουν με την ψήφο τους στι</w:t>
      </w:r>
      <w:r w:rsidRPr="00105DF1">
        <w:rPr>
          <w:rFonts w:eastAsia="Times New Roman" w:cs="Times New Roman"/>
          <w:szCs w:val="24"/>
        </w:rPr>
        <w:t xml:space="preserve">ς </w:t>
      </w:r>
      <w:r w:rsidRPr="00105DF1">
        <w:rPr>
          <w:rFonts w:eastAsia="Times New Roman" w:cs="Times New Roman"/>
          <w:szCs w:val="24"/>
        </w:rPr>
        <w:lastRenderedPageBreak/>
        <w:t>επόμενες εθνικές εκλογές ή έστω και στις ευρωεκλογές</w:t>
      </w:r>
      <w:r>
        <w:rPr>
          <w:rFonts w:eastAsia="Times New Roman" w:cs="Times New Roman"/>
          <w:szCs w:val="24"/>
        </w:rPr>
        <w:t xml:space="preserve">. Θα </w:t>
      </w:r>
      <w:r w:rsidRPr="00105DF1">
        <w:rPr>
          <w:rFonts w:eastAsia="Times New Roman" w:cs="Times New Roman"/>
          <w:szCs w:val="24"/>
        </w:rPr>
        <w:t xml:space="preserve">αποφασίσουν ποια θα είναι η επόμενη </w:t>
      </w:r>
      <w:r>
        <w:rPr>
          <w:rFonts w:eastAsia="Times New Roman" w:cs="Times New Roman"/>
          <w:szCs w:val="24"/>
        </w:rPr>
        <w:t>α</w:t>
      </w:r>
      <w:r w:rsidRPr="00105DF1">
        <w:rPr>
          <w:rFonts w:eastAsia="Times New Roman" w:cs="Times New Roman"/>
          <w:szCs w:val="24"/>
        </w:rPr>
        <w:t>ναθεωρητική Βουλή και το τι πρέπει να αλλάξει στο Σύνταγμα και προς ποια κατεύθυνση</w:t>
      </w:r>
      <w:r>
        <w:rPr>
          <w:rFonts w:eastAsia="Times New Roman" w:cs="Times New Roman"/>
          <w:szCs w:val="24"/>
        </w:rPr>
        <w:t>.</w:t>
      </w:r>
    </w:p>
    <w:p w14:paraId="09855DB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105DF1">
        <w:rPr>
          <w:rFonts w:eastAsia="Times New Roman" w:cs="Times New Roman"/>
          <w:szCs w:val="24"/>
        </w:rPr>
        <w:t>υρίες και κύριοι συνάδελφοι</w:t>
      </w:r>
      <w:r>
        <w:rPr>
          <w:rFonts w:eastAsia="Times New Roman" w:cs="Times New Roman"/>
          <w:szCs w:val="24"/>
        </w:rPr>
        <w:t>,</w:t>
      </w:r>
      <w:r w:rsidRPr="00105DF1">
        <w:rPr>
          <w:rFonts w:eastAsia="Times New Roman" w:cs="Times New Roman"/>
          <w:szCs w:val="24"/>
        </w:rPr>
        <w:t xml:space="preserve"> η πρόταση της Νέας Δημοκρατίας για τη </w:t>
      </w:r>
      <w:r>
        <w:rPr>
          <w:rFonts w:eastAsia="Times New Roman" w:cs="Times New Roman"/>
          <w:szCs w:val="24"/>
        </w:rPr>
        <w:t xml:space="preserve">συνταγματική </w:t>
      </w:r>
      <w:r>
        <w:rPr>
          <w:rFonts w:eastAsia="Times New Roman" w:cs="Times New Roman"/>
          <w:szCs w:val="24"/>
        </w:rPr>
        <w:t>Αναθεώρηση είναι τολμηρή, π</w:t>
      </w:r>
      <w:r w:rsidRPr="00105DF1">
        <w:rPr>
          <w:rFonts w:eastAsia="Times New Roman" w:cs="Times New Roman"/>
          <w:szCs w:val="24"/>
        </w:rPr>
        <w:t>ροοδευτική</w:t>
      </w:r>
      <w:r>
        <w:rPr>
          <w:rFonts w:eastAsia="Times New Roman" w:cs="Times New Roman"/>
          <w:szCs w:val="24"/>
        </w:rPr>
        <w:t>,</w:t>
      </w:r>
      <w:r w:rsidRPr="00105DF1">
        <w:rPr>
          <w:rFonts w:eastAsia="Times New Roman" w:cs="Times New Roman"/>
          <w:szCs w:val="24"/>
        </w:rPr>
        <w:t xml:space="preserve"> αλλά και ευρεία</w:t>
      </w:r>
      <w:r>
        <w:rPr>
          <w:rFonts w:eastAsia="Times New Roman" w:cs="Times New Roman"/>
          <w:szCs w:val="24"/>
        </w:rPr>
        <w:t>. Π</w:t>
      </w:r>
      <w:r w:rsidRPr="00105DF1">
        <w:rPr>
          <w:rFonts w:eastAsia="Times New Roman" w:cs="Times New Roman"/>
          <w:szCs w:val="24"/>
        </w:rPr>
        <w:t xml:space="preserve">εριλαμβάνει την εισήγηση αναθεώρησης σε </w:t>
      </w:r>
      <w:r>
        <w:rPr>
          <w:rFonts w:eastAsia="Times New Roman" w:cs="Times New Roman"/>
          <w:szCs w:val="24"/>
        </w:rPr>
        <w:t xml:space="preserve">πενήντα εννέα </w:t>
      </w:r>
      <w:r w:rsidRPr="00105DF1">
        <w:rPr>
          <w:rFonts w:eastAsia="Times New Roman" w:cs="Times New Roman"/>
          <w:szCs w:val="24"/>
        </w:rPr>
        <w:t>άρθρα και εί</w:t>
      </w:r>
      <w:r>
        <w:rPr>
          <w:rFonts w:eastAsia="Times New Roman" w:cs="Times New Roman"/>
          <w:szCs w:val="24"/>
        </w:rPr>
        <w:t>ν</w:t>
      </w:r>
      <w:r w:rsidRPr="00105DF1">
        <w:rPr>
          <w:rFonts w:eastAsia="Times New Roman" w:cs="Times New Roman"/>
          <w:szCs w:val="24"/>
        </w:rPr>
        <w:t xml:space="preserve">αι συνεπής με τις αξίες και με τις αρχές της παράταξής μας και της </w:t>
      </w:r>
      <w:r>
        <w:rPr>
          <w:rFonts w:eastAsia="Times New Roman" w:cs="Times New Roman"/>
          <w:szCs w:val="24"/>
        </w:rPr>
        <w:t>Κ</w:t>
      </w:r>
      <w:r w:rsidRPr="00105DF1">
        <w:rPr>
          <w:rFonts w:eastAsia="Times New Roman" w:cs="Times New Roman"/>
          <w:szCs w:val="24"/>
        </w:rPr>
        <w:t xml:space="preserve">οινοβουλευτικής </w:t>
      </w:r>
      <w:r>
        <w:rPr>
          <w:rFonts w:eastAsia="Times New Roman" w:cs="Times New Roman"/>
          <w:szCs w:val="24"/>
        </w:rPr>
        <w:t>Δ</w:t>
      </w:r>
      <w:r w:rsidRPr="00105DF1">
        <w:rPr>
          <w:rFonts w:eastAsia="Times New Roman" w:cs="Times New Roman"/>
          <w:szCs w:val="24"/>
        </w:rPr>
        <w:t>ημοκρατίας</w:t>
      </w:r>
      <w:r>
        <w:rPr>
          <w:rFonts w:eastAsia="Times New Roman" w:cs="Times New Roman"/>
          <w:szCs w:val="24"/>
        </w:rPr>
        <w:t>. Είναι μ</w:t>
      </w:r>
      <w:r w:rsidRPr="00105DF1">
        <w:rPr>
          <w:rFonts w:eastAsia="Times New Roman" w:cs="Times New Roman"/>
          <w:szCs w:val="24"/>
        </w:rPr>
        <w:t>ία πρόταση</w:t>
      </w:r>
      <w:r>
        <w:rPr>
          <w:rFonts w:eastAsia="Times New Roman" w:cs="Times New Roman"/>
          <w:szCs w:val="24"/>
        </w:rPr>
        <w:t>,</w:t>
      </w:r>
      <w:r w:rsidRPr="00105DF1">
        <w:rPr>
          <w:rFonts w:eastAsia="Times New Roman" w:cs="Times New Roman"/>
          <w:szCs w:val="24"/>
        </w:rPr>
        <w:t xml:space="preserve"> η ο</w:t>
      </w:r>
      <w:r w:rsidRPr="00105DF1">
        <w:rPr>
          <w:rFonts w:eastAsia="Times New Roman" w:cs="Times New Roman"/>
          <w:szCs w:val="24"/>
        </w:rPr>
        <w:t>ποία ενθαρρύνει την ανάπτυξη</w:t>
      </w:r>
      <w:r>
        <w:rPr>
          <w:rFonts w:eastAsia="Times New Roman" w:cs="Times New Roman"/>
          <w:szCs w:val="24"/>
        </w:rPr>
        <w:t>,</w:t>
      </w:r>
      <w:r w:rsidRPr="00105DF1">
        <w:rPr>
          <w:rFonts w:eastAsia="Times New Roman" w:cs="Times New Roman"/>
          <w:szCs w:val="24"/>
        </w:rPr>
        <w:t xml:space="preserve"> προωθεί την αξιολόγηση</w:t>
      </w:r>
      <w:r>
        <w:rPr>
          <w:rFonts w:eastAsia="Times New Roman" w:cs="Times New Roman"/>
          <w:szCs w:val="24"/>
        </w:rPr>
        <w:t>,</w:t>
      </w:r>
      <w:r w:rsidRPr="00105DF1">
        <w:rPr>
          <w:rFonts w:eastAsia="Times New Roman" w:cs="Times New Roman"/>
          <w:szCs w:val="24"/>
        </w:rPr>
        <w:t xml:space="preserve"> αναδεικνύει </w:t>
      </w:r>
      <w:r>
        <w:rPr>
          <w:rFonts w:eastAsia="Times New Roman" w:cs="Times New Roman"/>
          <w:szCs w:val="24"/>
        </w:rPr>
        <w:t xml:space="preserve">την </w:t>
      </w:r>
      <w:r w:rsidRPr="00105DF1">
        <w:rPr>
          <w:rFonts w:eastAsia="Times New Roman" w:cs="Times New Roman"/>
          <w:szCs w:val="24"/>
        </w:rPr>
        <w:t>αξιοκρατία</w:t>
      </w:r>
      <w:r>
        <w:rPr>
          <w:rFonts w:eastAsia="Times New Roman" w:cs="Times New Roman"/>
          <w:szCs w:val="24"/>
        </w:rPr>
        <w:t>,</w:t>
      </w:r>
      <w:r w:rsidRPr="00105DF1">
        <w:rPr>
          <w:rFonts w:eastAsia="Times New Roman" w:cs="Times New Roman"/>
          <w:szCs w:val="24"/>
        </w:rPr>
        <w:t xml:space="preserve"> τονώνει την αλληλεγγύη και</w:t>
      </w:r>
      <w:r>
        <w:rPr>
          <w:rFonts w:eastAsia="Times New Roman" w:cs="Times New Roman"/>
          <w:szCs w:val="24"/>
        </w:rPr>
        <w:t>,</w:t>
      </w:r>
      <w:r w:rsidRPr="00105DF1">
        <w:rPr>
          <w:rFonts w:eastAsia="Times New Roman" w:cs="Times New Roman"/>
          <w:szCs w:val="24"/>
        </w:rPr>
        <w:t xml:space="preserve"> κυρίως</w:t>
      </w:r>
      <w:r>
        <w:rPr>
          <w:rFonts w:eastAsia="Times New Roman" w:cs="Times New Roman"/>
          <w:szCs w:val="24"/>
        </w:rPr>
        <w:t>,</w:t>
      </w:r>
      <w:r w:rsidRPr="00105DF1">
        <w:rPr>
          <w:rFonts w:eastAsia="Times New Roman" w:cs="Times New Roman"/>
          <w:szCs w:val="24"/>
        </w:rPr>
        <w:t xml:space="preserve"> ενισχύει την αξιοπιστία</w:t>
      </w:r>
      <w:r>
        <w:rPr>
          <w:rFonts w:eastAsia="Times New Roman" w:cs="Times New Roman"/>
          <w:szCs w:val="24"/>
        </w:rPr>
        <w:t>. Ε</w:t>
      </w:r>
      <w:r w:rsidRPr="00105DF1">
        <w:rPr>
          <w:rFonts w:eastAsia="Times New Roman" w:cs="Times New Roman"/>
          <w:szCs w:val="24"/>
        </w:rPr>
        <w:t xml:space="preserve">φόσον η πρόταση αυτή </w:t>
      </w:r>
      <w:r>
        <w:rPr>
          <w:rFonts w:eastAsia="Times New Roman" w:cs="Times New Roman"/>
          <w:szCs w:val="24"/>
        </w:rPr>
        <w:t xml:space="preserve">υιοθετηθεί, </w:t>
      </w:r>
      <w:r w:rsidRPr="00105DF1">
        <w:rPr>
          <w:rFonts w:eastAsia="Times New Roman" w:cs="Times New Roman"/>
          <w:szCs w:val="24"/>
        </w:rPr>
        <w:t xml:space="preserve">η πατρίδα μας θα </w:t>
      </w:r>
      <w:r>
        <w:rPr>
          <w:rFonts w:eastAsia="Times New Roman" w:cs="Times New Roman"/>
          <w:szCs w:val="24"/>
        </w:rPr>
        <w:t>αποκτήσει</w:t>
      </w:r>
      <w:r w:rsidRPr="00105DF1">
        <w:rPr>
          <w:rFonts w:eastAsia="Times New Roman" w:cs="Times New Roman"/>
          <w:szCs w:val="24"/>
        </w:rPr>
        <w:t xml:space="preserve"> πραγματικά ένα νέο Σύνταγμα</w:t>
      </w:r>
      <w:r>
        <w:rPr>
          <w:rFonts w:eastAsia="Times New Roman" w:cs="Times New Roman"/>
          <w:szCs w:val="24"/>
        </w:rPr>
        <w:t>,</w:t>
      </w:r>
      <w:r w:rsidRPr="00105DF1">
        <w:rPr>
          <w:rFonts w:eastAsia="Times New Roman" w:cs="Times New Roman"/>
          <w:szCs w:val="24"/>
        </w:rPr>
        <w:t xml:space="preserve"> για μία νέα Ελλάδα</w:t>
      </w:r>
      <w:r>
        <w:rPr>
          <w:rFonts w:eastAsia="Times New Roman" w:cs="Times New Roman"/>
          <w:szCs w:val="24"/>
        </w:rPr>
        <w:t>.</w:t>
      </w:r>
    </w:p>
    <w:p w14:paraId="09855DB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w:t>
      </w:r>
      <w:r w:rsidRPr="00105DF1">
        <w:rPr>
          <w:rFonts w:eastAsia="Times New Roman" w:cs="Times New Roman"/>
          <w:szCs w:val="24"/>
        </w:rPr>
        <w:t xml:space="preserve">ο </w:t>
      </w:r>
      <w:r w:rsidRPr="00105DF1">
        <w:rPr>
          <w:rFonts w:eastAsia="Times New Roman" w:cs="Times New Roman"/>
          <w:szCs w:val="24"/>
        </w:rPr>
        <w:t>Σύνταγμα του 1975 έθεσε τις βάσεις για μία μακρά περίοδο πολιτικής ομαλότητας και σταθε</w:t>
      </w:r>
      <w:r>
        <w:rPr>
          <w:rFonts w:eastAsia="Times New Roman" w:cs="Times New Roman"/>
          <w:szCs w:val="24"/>
        </w:rPr>
        <w:t>ρότητας και σταθερής δ</w:t>
      </w:r>
      <w:r w:rsidRPr="00105DF1">
        <w:rPr>
          <w:rFonts w:eastAsia="Times New Roman" w:cs="Times New Roman"/>
          <w:szCs w:val="24"/>
        </w:rPr>
        <w:t>ημοκρατίας</w:t>
      </w:r>
      <w:r w:rsidRPr="00DB7276">
        <w:rPr>
          <w:rFonts w:eastAsia="Times New Roman" w:cs="Times New Roman"/>
          <w:szCs w:val="24"/>
        </w:rPr>
        <w:t xml:space="preserve"> </w:t>
      </w:r>
      <w:r>
        <w:rPr>
          <w:rFonts w:eastAsia="Times New Roman" w:cs="Times New Roman"/>
          <w:szCs w:val="24"/>
        </w:rPr>
        <w:t>όμως</w:t>
      </w:r>
      <w:r>
        <w:rPr>
          <w:rFonts w:eastAsia="Times New Roman" w:cs="Times New Roman"/>
          <w:szCs w:val="24"/>
        </w:rPr>
        <w:t>.</w:t>
      </w:r>
      <w:r w:rsidRPr="00105DF1">
        <w:rPr>
          <w:rFonts w:eastAsia="Times New Roman" w:cs="Times New Roman"/>
          <w:szCs w:val="24"/>
        </w:rPr>
        <w:t xml:space="preserve"> Ωστόσο</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σαράντα τέσσερα</w:t>
      </w:r>
      <w:r w:rsidRPr="00105DF1">
        <w:rPr>
          <w:rFonts w:eastAsia="Times New Roman" w:cs="Times New Roman"/>
          <w:szCs w:val="24"/>
        </w:rPr>
        <w:t xml:space="preserve"> χρόνια μετά</w:t>
      </w:r>
      <w:r>
        <w:rPr>
          <w:rFonts w:eastAsia="Times New Roman" w:cs="Times New Roman"/>
          <w:szCs w:val="24"/>
        </w:rPr>
        <w:t>,</w:t>
      </w:r>
      <w:r w:rsidRPr="00105DF1">
        <w:rPr>
          <w:rFonts w:eastAsia="Times New Roman" w:cs="Times New Roman"/>
          <w:szCs w:val="24"/>
        </w:rPr>
        <w:t xml:space="preserve"> έχει έρθει η ώρα πλέον για μία τολμηρή επαναξιολόγηση του</w:t>
      </w:r>
      <w:r>
        <w:rPr>
          <w:rFonts w:eastAsia="Times New Roman" w:cs="Times New Roman"/>
          <w:szCs w:val="24"/>
        </w:rPr>
        <w:t>. Σ</w:t>
      </w:r>
      <w:r w:rsidRPr="00105DF1">
        <w:rPr>
          <w:rFonts w:eastAsia="Times New Roman" w:cs="Times New Roman"/>
          <w:szCs w:val="24"/>
        </w:rPr>
        <w:t xml:space="preserve">τόχος μας είναι το </w:t>
      </w:r>
      <w:r>
        <w:rPr>
          <w:rFonts w:eastAsia="Times New Roman" w:cs="Times New Roman"/>
          <w:szCs w:val="24"/>
        </w:rPr>
        <w:t>Σ</w:t>
      </w:r>
      <w:r w:rsidRPr="00105DF1">
        <w:rPr>
          <w:rFonts w:eastAsia="Times New Roman" w:cs="Times New Roman"/>
          <w:szCs w:val="24"/>
        </w:rPr>
        <w:t>ύνταγμα να συ</w:t>
      </w:r>
      <w:r w:rsidRPr="00105DF1">
        <w:rPr>
          <w:rFonts w:eastAsia="Times New Roman" w:cs="Times New Roman"/>
          <w:szCs w:val="24"/>
        </w:rPr>
        <w:t>μβαδίζει με τις σύγχρονες ανάγκες της χώρας μας στην οικονομία</w:t>
      </w:r>
      <w:r>
        <w:rPr>
          <w:rFonts w:eastAsia="Times New Roman" w:cs="Times New Roman"/>
          <w:szCs w:val="24"/>
        </w:rPr>
        <w:t xml:space="preserve">, στη </w:t>
      </w:r>
      <w:r>
        <w:rPr>
          <w:rFonts w:eastAsia="Times New Roman" w:cs="Times New Roman"/>
          <w:szCs w:val="24"/>
        </w:rPr>
        <w:t>δ</w:t>
      </w:r>
      <w:r w:rsidRPr="00105DF1">
        <w:rPr>
          <w:rFonts w:eastAsia="Times New Roman" w:cs="Times New Roman"/>
          <w:szCs w:val="24"/>
        </w:rPr>
        <w:t>ιοίκηση</w:t>
      </w:r>
      <w:r>
        <w:rPr>
          <w:rFonts w:eastAsia="Times New Roman" w:cs="Times New Roman"/>
          <w:szCs w:val="24"/>
        </w:rPr>
        <w:t>,</w:t>
      </w:r>
      <w:r w:rsidRPr="00105DF1">
        <w:rPr>
          <w:rFonts w:eastAsia="Times New Roman" w:cs="Times New Roman"/>
          <w:szCs w:val="24"/>
        </w:rPr>
        <w:t xml:space="preserve"> στη </w:t>
      </w:r>
      <w:r>
        <w:rPr>
          <w:rFonts w:eastAsia="Times New Roman" w:cs="Times New Roman"/>
          <w:szCs w:val="24"/>
        </w:rPr>
        <w:t>δ</w:t>
      </w:r>
      <w:r w:rsidRPr="00105DF1">
        <w:rPr>
          <w:rFonts w:eastAsia="Times New Roman" w:cs="Times New Roman"/>
          <w:szCs w:val="24"/>
        </w:rPr>
        <w:t>ικαιοσύνη</w:t>
      </w:r>
      <w:r>
        <w:rPr>
          <w:rFonts w:eastAsia="Times New Roman" w:cs="Times New Roman"/>
          <w:szCs w:val="24"/>
        </w:rPr>
        <w:t>,</w:t>
      </w:r>
      <w:r w:rsidRPr="00105DF1">
        <w:rPr>
          <w:rFonts w:eastAsia="Times New Roman" w:cs="Times New Roman"/>
          <w:szCs w:val="24"/>
        </w:rPr>
        <w:t xml:space="preserve"> </w:t>
      </w:r>
      <w:r w:rsidRPr="00105DF1">
        <w:rPr>
          <w:rFonts w:eastAsia="Times New Roman" w:cs="Times New Roman"/>
          <w:szCs w:val="24"/>
        </w:rPr>
        <w:lastRenderedPageBreak/>
        <w:t xml:space="preserve">στην </w:t>
      </w:r>
      <w:r>
        <w:rPr>
          <w:rFonts w:eastAsia="Times New Roman" w:cs="Times New Roman"/>
          <w:szCs w:val="24"/>
        </w:rPr>
        <w:t>π</w:t>
      </w:r>
      <w:r w:rsidRPr="00105DF1">
        <w:rPr>
          <w:rFonts w:eastAsia="Times New Roman" w:cs="Times New Roman"/>
          <w:szCs w:val="24"/>
        </w:rPr>
        <w:t>αιδεία</w:t>
      </w:r>
      <w:r>
        <w:rPr>
          <w:rFonts w:eastAsia="Times New Roman" w:cs="Times New Roman"/>
          <w:szCs w:val="24"/>
        </w:rPr>
        <w:t>,</w:t>
      </w:r>
      <w:r w:rsidRPr="00105DF1">
        <w:rPr>
          <w:rFonts w:eastAsia="Times New Roman" w:cs="Times New Roman"/>
          <w:szCs w:val="24"/>
        </w:rPr>
        <w:t xml:space="preserve"> στο περιβάλλον</w:t>
      </w:r>
      <w:r>
        <w:rPr>
          <w:rFonts w:eastAsia="Times New Roman" w:cs="Times New Roman"/>
          <w:szCs w:val="24"/>
        </w:rPr>
        <w:t>,</w:t>
      </w:r>
      <w:r w:rsidRPr="00105DF1">
        <w:rPr>
          <w:rFonts w:eastAsia="Times New Roman" w:cs="Times New Roman"/>
          <w:szCs w:val="24"/>
        </w:rPr>
        <w:t xml:space="preserve"> στην ανάπτυξη</w:t>
      </w:r>
      <w:r>
        <w:rPr>
          <w:rFonts w:eastAsia="Times New Roman" w:cs="Times New Roman"/>
          <w:szCs w:val="24"/>
        </w:rPr>
        <w:t>,</w:t>
      </w:r>
      <w:r w:rsidRPr="00105DF1">
        <w:rPr>
          <w:rFonts w:eastAsia="Times New Roman" w:cs="Times New Roman"/>
          <w:szCs w:val="24"/>
        </w:rPr>
        <w:t xml:space="preserve"> παντού</w:t>
      </w:r>
      <w:r>
        <w:rPr>
          <w:rFonts w:eastAsia="Times New Roman" w:cs="Times New Roman"/>
          <w:szCs w:val="24"/>
        </w:rPr>
        <w:t>. Προβάλλουμε τη δική μας ολοκληρωμένη</w:t>
      </w:r>
      <w:r w:rsidRPr="00105DF1">
        <w:rPr>
          <w:rFonts w:eastAsia="Times New Roman" w:cs="Times New Roman"/>
          <w:szCs w:val="24"/>
        </w:rPr>
        <w:t xml:space="preserve"> πρόταση</w:t>
      </w:r>
      <w:r>
        <w:rPr>
          <w:rFonts w:eastAsia="Times New Roman" w:cs="Times New Roman"/>
          <w:szCs w:val="24"/>
        </w:rPr>
        <w:t>,</w:t>
      </w:r>
      <w:r w:rsidRPr="00105DF1">
        <w:rPr>
          <w:rFonts w:eastAsia="Times New Roman" w:cs="Times New Roman"/>
          <w:szCs w:val="24"/>
        </w:rPr>
        <w:t xml:space="preserve"> η οποία στηρίζεται σε τρεις βασικούς άξονες</w:t>
      </w:r>
      <w:r>
        <w:rPr>
          <w:rFonts w:eastAsia="Times New Roman" w:cs="Times New Roman"/>
          <w:szCs w:val="24"/>
        </w:rPr>
        <w:t xml:space="preserve">. </w:t>
      </w:r>
    </w:p>
    <w:p w14:paraId="09855DC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Άξονας πρώτος: Π</w:t>
      </w:r>
      <w:r w:rsidRPr="00105DF1">
        <w:rPr>
          <w:rFonts w:eastAsia="Times New Roman" w:cs="Times New Roman"/>
          <w:szCs w:val="24"/>
        </w:rPr>
        <w:t xml:space="preserve">ολιτική σταθερότητα και αποτελεσματική </w:t>
      </w:r>
      <w:r>
        <w:rPr>
          <w:rFonts w:eastAsia="Times New Roman" w:cs="Times New Roman"/>
          <w:szCs w:val="24"/>
        </w:rPr>
        <w:t>λ</w:t>
      </w:r>
      <w:r w:rsidRPr="00105DF1">
        <w:rPr>
          <w:rFonts w:eastAsia="Times New Roman" w:cs="Times New Roman"/>
          <w:szCs w:val="24"/>
        </w:rPr>
        <w:t xml:space="preserve">ειτουργία των </w:t>
      </w:r>
      <w:r>
        <w:rPr>
          <w:rFonts w:eastAsia="Times New Roman" w:cs="Times New Roman"/>
          <w:szCs w:val="24"/>
        </w:rPr>
        <w:t>θ</w:t>
      </w:r>
      <w:r w:rsidRPr="00105DF1">
        <w:rPr>
          <w:rFonts w:eastAsia="Times New Roman" w:cs="Times New Roman"/>
          <w:szCs w:val="24"/>
        </w:rPr>
        <w:t>εσμών</w:t>
      </w:r>
      <w:r>
        <w:rPr>
          <w:rFonts w:eastAsia="Times New Roman" w:cs="Times New Roman"/>
          <w:szCs w:val="24"/>
        </w:rPr>
        <w:t>,</w:t>
      </w:r>
      <w:r w:rsidRPr="00105DF1">
        <w:rPr>
          <w:rFonts w:eastAsia="Times New Roman" w:cs="Times New Roman"/>
          <w:szCs w:val="24"/>
        </w:rPr>
        <w:t xml:space="preserve"> το οποίο περιλαμβάνει τη συνέχεια και </w:t>
      </w:r>
      <w:r>
        <w:rPr>
          <w:rFonts w:eastAsia="Times New Roman" w:cs="Times New Roman"/>
          <w:szCs w:val="24"/>
        </w:rPr>
        <w:t>τ</w:t>
      </w:r>
      <w:r w:rsidRPr="00105DF1">
        <w:rPr>
          <w:rFonts w:eastAsia="Times New Roman" w:cs="Times New Roman"/>
          <w:szCs w:val="24"/>
        </w:rPr>
        <w:t>η</w:t>
      </w:r>
      <w:r>
        <w:rPr>
          <w:rFonts w:eastAsia="Times New Roman" w:cs="Times New Roman"/>
          <w:szCs w:val="24"/>
        </w:rPr>
        <w:t>ν</w:t>
      </w:r>
      <w:r w:rsidRPr="00105DF1">
        <w:rPr>
          <w:rFonts w:eastAsia="Times New Roman" w:cs="Times New Roman"/>
          <w:szCs w:val="24"/>
        </w:rPr>
        <w:t xml:space="preserve"> αποτελεσματικότητα του κράτους</w:t>
      </w:r>
      <w:r>
        <w:rPr>
          <w:rFonts w:eastAsia="Times New Roman" w:cs="Times New Roman"/>
          <w:szCs w:val="24"/>
        </w:rPr>
        <w:t>, τ</w:t>
      </w:r>
      <w:r w:rsidRPr="00105DF1">
        <w:rPr>
          <w:rFonts w:eastAsia="Times New Roman" w:cs="Times New Roman"/>
          <w:szCs w:val="24"/>
        </w:rPr>
        <w:t>ο διαχωρισμό των εξουσιών</w:t>
      </w:r>
      <w:r>
        <w:rPr>
          <w:rFonts w:eastAsia="Times New Roman" w:cs="Times New Roman"/>
          <w:szCs w:val="24"/>
        </w:rPr>
        <w:t xml:space="preserve"> -</w:t>
      </w:r>
      <w:r w:rsidRPr="00105DF1">
        <w:rPr>
          <w:rFonts w:eastAsia="Times New Roman" w:cs="Times New Roman"/>
          <w:szCs w:val="24"/>
        </w:rPr>
        <w:t>κάτι που σας ενοχλεί</w:t>
      </w:r>
      <w:r>
        <w:rPr>
          <w:rFonts w:eastAsia="Times New Roman" w:cs="Times New Roman"/>
          <w:szCs w:val="24"/>
        </w:rPr>
        <w:t>- την ενίσχυση του Κ</w:t>
      </w:r>
      <w:r w:rsidRPr="00105DF1">
        <w:rPr>
          <w:rFonts w:eastAsia="Times New Roman" w:cs="Times New Roman"/>
          <w:szCs w:val="24"/>
        </w:rPr>
        <w:t>οινοβουλίου</w:t>
      </w:r>
      <w:r>
        <w:rPr>
          <w:rFonts w:eastAsia="Times New Roman" w:cs="Times New Roman"/>
          <w:szCs w:val="24"/>
        </w:rPr>
        <w:t>,</w:t>
      </w:r>
      <w:r w:rsidRPr="00105DF1">
        <w:rPr>
          <w:rFonts w:eastAsia="Times New Roman" w:cs="Times New Roman"/>
          <w:szCs w:val="24"/>
        </w:rPr>
        <w:t xml:space="preserve"> τη θωράκιση της </w:t>
      </w:r>
      <w:r>
        <w:rPr>
          <w:rFonts w:eastAsia="Times New Roman" w:cs="Times New Roman"/>
          <w:szCs w:val="24"/>
        </w:rPr>
        <w:t>δ</w:t>
      </w:r>
      <w:r w:rsidRPr="00105DF1">
        <w:rPr>
          <w:rFonts w:eastAsia="Times New Roman" w:cs="Times New Roman"/>
          <w:szCs w:val="24"/>
        </w:rPr>
        <w:t>ικαιοσύνης</w:t>
      </w:r>
      <w:r>
        <w:rPr>
          <w:rFonts w:eastAsia="Times New Roman" w:cs="Times New Roman"/>
          <w:szCs w:val="24"/>
        </w:rPr>
        <w:t>,</w:t>
      </w:r>
      <w:r w:rsidRPr="00105DF1">
        <w:rPr>
          <w:rFonts w:eastAsia="Times New Roman" w:cs="Times New Roman"/>
          <w:szCs w:val="24"/>
        </w:rPr>
        <w:t xml:space="preserve"> τον περιορ</w:t>
      </w:r>
      <w:r w:rsidRPr="00105DF1">
        <w:rPr>
          <w:rFonts w:eastAsia="Times New Roman" w:cs="Times New Roman"/>
          <w:szCs w:val="24"/>
        </w:rPr>
        <w:t>ισμό στους λόγους πρόωρης διάλυσης της Βουλής</w:t>
      </w:r>
      <w:r>
        <w:rPr>
          <w:rFonts w:eastAsia="Times New Roman" w:cs="Times New Roman"/>
          <w:szCs w:val="24"/>
        </w:rPr>
        <w:t>,</w:t>
      </w:r>
      <w:r w:rsidRPr="00105DF1">
        <w:rPr>
          <w:rFonts w:eastAsia="Times New Roman" w:cs="Times New Roman"/>
          <w:szCs w:val="24"/>
        </w:rPr>
        <w:t xml:space="preserve"> ώστε να υπάρχει σταθερός εκλογικός κύκλος</w:t>
      </w:r>
      <w:r>
        <w:rPr>
          <w:rFonts w:eastAsia="Times New Roman" w:cs="Times New Roman"/>
          <w:szCs w:val="24"/>
        </w:rPr>
        <w:t>.</w:t>
      </w:r>
      <w:r w:rsidRPr="00105DF1">
        <w:rPr>
          <w:rFonts w:eastAsia="Times New Roman" w:cs="Times New Roman"/>
          <w:szCs w:val="24"/>
        </w:rPr>
        <w:t xml:space="preserve"> </w:t>
      </w:r>
    </w:p>
    <w:p w14:paraId="09855DC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με την αναθεώρηση του</w:t>
      </w:r>
      <w:r w:rsidRPr="00105DF1">
        <w:rPr>
          <w:rFonts w:eastAsia="Times New Roman" w:cs="Times New Roman"/>
          <w:szCs w:val="24"/>
        </w:rPr>
        <w:t xml:space="preserve"> άρθρου 32 η εκλογή του </w:t>
      </w:r>
      <w:r>
        <w:rPr>
          <w:rFonts w:eastAsia="Times New Roman" w:cs="Times New Roman"/>
          <w:szCs w:val="24"/>
        </w:rPr>
        <w:t>Π</w:t>
      </w:r>
      <w:r w:rsidRPr="00105DF1">
        <w:rPr>
          <w:rFonts w:eastAsia="Times New Roman" w:cs="Times New Roman"/>
          <w:szCs w:val="24"/>
        </w:rPr>
        <w:t xml:space="preserve">ροέδρου της </w:t>
      </w:r>
      <w:r>
        <w:rPr>
          <w:rFonts w:eastAsia="Times New Roman" w:cs="Times New Roman"/>
          <w:szCs w:val="24"/>
        </w:rPr>
        <w:t>Δ</w:t>
      </w:r>
      <w:r w:rsidRPr="00105DF1">
        <w:rPr>
          <w:rFonts w:eastAsia="Times New Roman" w:cs="Times New Roman"/>
          <w:szCs w:val="24"/>
        </w:rPr>
        <w:t xml:space="preserve">ημοκρατίας αποσυνδέεται πλήρως από την πρόωρη διάλυση της </w:t>
      </w:r>
      <w:r>
        <w:rPr>
          <w:rFonts w:eastAsia="Times New Roman" w:cs="Times New Roman"/>
          <w:szCs w:val="24"/>
        </w:rPr>
        <w:t>Β</w:t>
      </w:r>
      <w:r w:rsidRPr="00105DF1">
        <w:rPr>
          <w:rFonts w:eastAsia="Times New Roman" w:cs="Times New Roman"/>
          <w:szCs w:val="24"/>
        </w:rPr>
        <w:t>ουλής και φυσικά τη διεξαγωγή εθνικών ε</w:t>
      </w:r>
      <w:r w:rsidRPr="00105DF1">
        <w:rPr>
          <w:rFonts w:eastAsia="Times New Roman" w:cs="Times New Roman"/>
          <w:szCs w:val="24"/>
        </w:rPr>
        <w:t>κλογών</w:t>
      </w:r>
      <w:r>
        <w:rPr>
          <w:rFonts w:eastAsia="Times New Roman" w:cs="Times New Roman"/>
          <w:szCs w:val="24"/>
        </w:rPr>
        <w:t xml:space="preserve">. </w:t>
      </w:r>
    </w:p>
    <w:p w14:paraId="09855DC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Χ</w:t>
      </w:r>
      <w:r w:rsidRPr="00105DF1">
        <w:rPr>
          <w:rFonts w:eastAsia="Times New Roman" w:cs="Times New Roman"/>
          <w:szCs w:val="24"/>
        </w:rPr>
        <w:t>θες</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κυρίες</w:t>
      </w:r>
      <w:r w:rsidRPr="00105DF1">
        <w:rPr>
          <w:rFonts w:eastAsia="Times New Roman" w:cs="Times New Roman"/>
          <w:szCs w:val="24"/>
        </w:rPr>
        <w:t xml:space="preserve"> και κύριοι της Κυβέρνησης</w:t>
      </w:r>
      <w:r>
        <w:rPr>
          <w:rFonts w:eastAsia="Times New Roman" w:cs="Times New Roman"/>
          <w:szCs w:val="24"/>
        </w:rPr>
        <w:t xml:space="preserve"> ρίξατε τις μάσκες</w:t>
      </w:r>
      <w:r w:rsidRPr="00105DF1">
        <w:rPr>
          <w:rFonts w:eastAsia="Times New Roman" w:cs="Times New Roman"/>
          <w:szCs w:val="24"/>
        </w:rPr>
        <w:t xml:space="preserve"> και </w:t>
      </w:r>
      <w:r w:rsidRPr="00105DF1">
        <w:rPr>
          <w:rFonts w:eastAsia="Times New Roman" w:cs="Times New Roman"/>
          <w:szCs w:val="24"/>
        </w:rPr>
        <w:t>σ</w:t>
      </w:r>
      <w:r>
        <w:rPr>
          <w:rFonts w:eastAsia="Times New Roman" w:cs="Times New Roman"/>
          <w:szCs w:val="24"/>
        </w:rPr>
        <w:t>’</w:t>
      </w:r>
      <w:r w:rsidRPr="00105DF1">
        <w:rPr>
          <w:rFonts w:eastAsia="Times New Roman" w:cs="Times New Roman"/>
          <w:szCs w:val="24"/>
        </w:rPr>
        <w:t xml:space="preserve"> </w:t>
      </w:r>
      <w:r w:rsidRPr="00105DF1">
        <w:rPr>
          <w:rFonts w:eastAsia="Times New Roman" w:cs="Times New Roman"/>
          <w:szCs w:val="24"/>
        </w:rPr>
        <w:t>αυτό το θέμα</w:t>
      </w:r>
      <w:r>
        <w:rPr>
          <w:rFonts w:eastAsia="Times New Roman" w:cs="Times New Roman"/>
          <w:szCs w:val="24"/>
        </w:rPr>
        <w:t xml:space="preserve">. Δηλώσατε ότι θα καταψηφίσετε </w:t>
      </w:r>
      <w:r w:rsidRPr="00105DF1">
        <w:rPr>
          <w:rFonts w:eastAsia="Times New Roman" w:cs="Times New Roman"/>
          <w:szCs w:val="24"/>
        </w:rPr>
        <w:t>τη δική σας πρόταση για το άρθρο 32</w:t>
      </w:r>
      <w:r>
        <w:rPr>
          <w:rFonts w:eastAsia="Times New Roman" w:cs="Times New Roman"/>
          <w:szCs w:val="24"/>
        </w:rPr>
        <w:t>. Έ</w:t>
      </w:r>
      <w:r w:rsidRPr="00105DF1">
        <w:rPr>
          <w:rFonts w:eastAsia="Times New Roman" w:cs="Times New Roman"/>
          <w:szCs w:val="24"/>
        </w:rPr>
        <w:t xml:space="preserve">να φιάσκο </w:t>
      </w:r>
      <w:r>
        <w:rPr>
          <w:rFonts w:eastAsia="Times New Roman" w:cs="Times New Roman"/>
          <w:szCs w:val="24"/>
        </w:rPr>
        <w:t>ακόμα</w:t>
      </w:r>
      <w:r w:rsidRPr="00105DF1">
        <w:rPr>
          <w:rFonts w:eastAsia="Times New Roman" w:cs="Times New Roman"/>
          <w:szCs w:val="24"/>
        </w:rPr>
        <w:t xml:space="preserve"> της </w:t>
      </w:r>
      <w:r>
        <w:rPr>
          <w:rFonts w:eastAsia="Times New Roman" w:cs="Times New Roman"/>
          <w:szCs w:val="24"/>
        </w:rPr>
        <w:t>Κ</w:t>
      </w:r>
      <w:r w:rsidRPr="00105DF1">
        <w:rPr>
          <w:rFonts w:eastAsia="Times New Roman" w:cs="Times New Roman"/>
          <w:szCs w:val="24"/>
        </w:rPr>
        <w:t>υβέρνησης</w:t>
      </w:r>
      <w:r>
        <w:rPr>
          <w:rFonts w:eastAsia="Times New Roman" w:cs="Times New Roman"/>
          <w:szCs w:val="24"/>
        </w:rPr>
        <w:t>,</w:t>
      </w:r>
      <w:r w:rsidRPr="00105DF1">
        <w:rPr>
          <w:rFonts w:eastAsia="Times New Roman" w:cs="Times New Roman"/>
          <w:szCs w:val="24"/>
        </w:rPr>
        <w:t xml:space="preserve"> που είναι ομολογία ότι χρησιμοποιείτε την αναθεώρηση για μικροκομματικά παιχνίδια</w:t>
      </w:r>
      <w:r>
        <w:rPr>
          <w:rFonts w:eastAsia="Times New Roman" w:cs="Times New Roman"/>
          <w:szCs w:val="24"/>
        </w:rPr>
        <w:t>. Ε</w:t>
      </w:r>
      <w:r w:rsidRPr="00105DF1">
        <w:rPr>
          <w:rFonts w:eastAsia="Times New Roman" w:cs="Times New Roman"/>
          <w:szCs w:val="24"/>
        </w:rPr>
        <w:t xml:space="preserve">ίναι ομολογία ότι θα </w:t>
      </w:r>
      <w:r>
        <w:rPr>
          <w:rFonts w:eastAsia="Times New Roman" w:cs="Times New Roman"/>
          <w:szCs w:val="24"/>
        </w:rPr>
        <w:t>χάσετε</w:t>
      </w:r>
      <w:r w:rsidRPr="00105DF1">
        <w:rPr>
          <w:rFonts w:eastAsia="Times New Roman" w:cs="Times New Roman"/>
          <w:szCs w:val="24"/>
        </w:rPr>
        <w:t xml:space="preserve"> τις επόμενες εκλογές</w:t>
      </w:r>
      <w:r>
        <w:rPr>
          <w:rFonts w:eastAsia="Times New Roman" w:cs="Times New Roman"/>
          <w:szCs w:val="24"/>
        </w:rPr>
        <w:t>. Και είναι ο</w:t>
      </w:r>
      <w:r w:rsidRPr="00105DF1">
        <w:rPr>
          <w:rFonts w:eastAsia="Times New Roman" w:cs="Times New Roman"/>
          <w:szCs w:val="24"/>
        </w:rPr>
        <w:t xml:space="preserve">μολογία ότι επόμενη </w:t>
      </w:r>
      <w:r>
        <w:rPr>
          <w:rFonts w:eastAsia="Times New Roman" w:cs="Times New Roman"/>
          <w:szCs w:val="24"/>
        </w:rPr>
        <w:t>κ</w:t>
      </w:r>
      <w:r w:rsidRPr="00105DF1">
        <w:rPr>
          <w:rFonts w:eastAsia="Times New Roman" w:cs="Times New Roman"/>
          <w:szCs w:val="24"/>
        </w:rPr>
        <w:t>υβέρνηση</w:t>
      </w:r>
      <w:r>
        <w:rPr>
          <w:rFonts w:eastAsia="Times New Roman" w:cs="Times New Roman"/>
          <w:szCs w:val="24"/>
        </w:rPr>
        <w:t xml:space="preserve"> θα είναι η κ</w:t>
      </w:r>
      <w:r w:rsidRPr="00105DF1">
        <w:rPr>
          <w:rFonts w:eastAsia="Times New Roman" w:cs="Times New Roman"/>
          <w:szCs w:val="24"/>
        </w:rPr>
        <w:t xml:space="preserve">υβέρνηση της Νέας Δημοκρατίας με </w:t>
      </w:r>
      <w:r>
        <w:rPr>
          <w:rFonts w:eastAsia="Times New Roman" w:cs="Times New Roman"/>
          <w:szCs w:val="24"/>
        </w:rPr>
        <w:t>Π</w:t>
      </w:r>
      <w:r w:rsidRPr="00105DF1">
        <w:rPr>
          <w:rFonts w:eastAsia="Times New Roman" w:cs="Times New Roman"/>
          <w:szCs w:val="24"/>
        </w:rPr>
        <w:t>ρωθυπουργό τον Κυριάκο Μητσοτάκη</w:t>
      </w:r>
      <w:r>
        <w:rPr>
          <w:rFonts w:eastAsia="Times New Roman" w:cs="Times New Roman"/>
          <w:szCs w:val="24"/>
        </w:rPr>
        <w:t xml:space="preserve">. </w:t>
      </w:r>
    </w:p>
    <w:p w14:paraId="09855DC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θέλετε να βάλετε</w:t>
      </w:r>
      <w:r w:rsidRPr="00105DF1">
        <w:rPr>
          <w:rFonts w:eastAsia="Times New Roman" w:cs="Times New Roman"/>
          <w:szCs w:val="24"/>
        </w:rPr>
        <w:t xml:space="preserve"> κι άλλες τρικλοποδιές</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Βρίσκεστε</w:t>
      </w:r>
      <w:r w:rsidRPr="00105DF1">
        <w:rPr>
          <w:rFonts w:eastAsia="Times New Roman" w:cs="Times New Roman"/>
          <w:szCs w:val="24"/>
        </w:rPr>
        <w:t xml:space="preserve"> σε πανικό και</w:t>
      </w:r>
      <w:r>
        <w:rPr>
          <w:rFonts w:eastAsia="Times New Roman" w:cs="Times New Roman"/>
          <w:szCs w:val="24"/>
        </w:rPr>
        <w:t>,</w:t>
      </w:r>
      <w:r w:rsidRPr="00105DF1">
        <w:rPr>
          <w:rFonts w:eastAsia="Times New Roman" w:cs="Times New Roman"/>
          <w:szCs w:val="24"/>
        </w:rPr>
        <w:t xml:space="preserve"> δυστυχώς</w:t>
      </w:r>
      <w:r>
        <w:rPr>
          <w:rFonts w:eastAsia="Times New Roman" w:cs="Times New Roman"/>
          <w:szCs w:val="24"/>
        </w:rPr>
        <w:t>, αυτογελοιοποιείστε.</w:t>
      </w:r>
    </w:p>
    <w:p w14:paraId="09855DC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δ</w:t>
      </w:r>
      <w:r w:rsidRPr="00105DF1">
        <w:rPr>
          <w:rFonts w:eastAsia="Times New Roman" w:cs="Times New Roman"/>
          <w:szCs w:val="24"/>
        </w:rPr>
        <w:t xml:space="preserve">εύτερος άξονας </w:t>
      </w:r>
      <w:r>
        <w:rPr>
          <w:rFonts w:eastAsia="Times New Roman" w:cs="Times New Roman"/>
          <w:szCs w:val="24"/>
        </w:rPr>
        <w:t xml:space="preserve">της πρότασής μας αφορά </w:t>
      </w:r>
      <w:r>
        <w:rPr>
          <w:rFonts w:eastAsia="Times New Roman" w:cs="Times New Roman"/>
          <w:szCs w:val="24"/>
        </w:rPr>
        <w:t>σ</w:t>
      </w:r>
      <w:r>
        <w:rPr>
          <w:rFonts w:eastAsia="Times New Roman" w:cs="Times New Roman"/>
          <w:szCs w:val="24"/>
        </w:rPr>
        <w:t xml:space="preserve">την </w:t>
      </w:r>
      <w:r w:rsidRPr="00105DF1">
        <w:rPr>
          <w:rFonts w:eastAsia="Times New Roman" w:cs="Times New Roman"/>
          <w:szCs w:val="24"/>
        </w:rPr>
        <w:t>οικονομική σταθερ</w:t>
      </w:r>
      <w:r>
        <w:rPr>
          <w:rFonts w:eastAsia="Times New Roman" w:cs="Times New Roman"/>
          <w:szCs w:val="24"/>
        </w:rPr>
        <w:t>ότητα και αναπτυξιακή προοπτική. Κα</w:t>
      </w:r>
      <w:r w:rsidRPr="00105DF1">
        <w:rPr>
          <w:rFonts w:eastAsia="Times New Roman" w:cs="Times New Roman"/>
          <w:szCs w:val="24"/>
        </w:rPr>
        <w:t>θιερών</w:t>
      </w:r>
      <w:r>
        <w:rPr>
          <w:rFonts w:eastAsia="Times New Roman" w:cs="Times New Roman"/>
          <w:szCs w:val="24"/>
        </w:rPr>
        <w:t>ον</w:t>
      </w:r>
      <w:r w:rsidRPr="00105DF1">
        <w:rPr>
          <w:rFonts w:eastAsia="Times New Roman" w:cs="Times New Roman"/>
          <w:szCs w:val="24"/>
        </w:rPr>
        <w:t xml:space="preserve">ται </w:t>
      </w:r>
      <w:r>
        <w:rPr>
          <w:rFonts w:eastAsia="Times New Roman" w:cs="Times New Roman"/>
          <w:szCs w:val="24"/>
        </w:rPr>
        <w:t xml:space="preserve">στο Σύνταγμα μηχανισμοί </w:t>
      </w:r>
      <w:r w:rsidRPr="00105DF1">
        <w:rPr>
          <w:rFonts w:eastAsia="Times New Roman" w:cs="Times New Roman"/>
          <w:szCs w:val="24"/>
        </w:rPr>
        <w:t>που αποτρέπουν το</w:t>
      </w:r>
      <w:r>
        <w:rPr>
          <w:rFonts w:eastAsia="Times New Roman" w:cs="Times New Roman"/>
          <w:szCs w:val="24"/>
        </w:rPr>
        <w:t xml:space="preserve"> </w:t>
      </w:r>
      <w:r w:rsidRPr="00105DF1">
        <w:rPr>
          <w:rFonts w:eastAsia="Times New Roman" w:cs="Times New Roman"/>
          <w:szCs w:val="24"/>
        </w:rPr>
        <w:t>δημο</w:t>
      </w:r>
      <w:r w:rsidRPr="00105DF1">
        <w:rPr>
          <w:rFonts w:eastAsia="Times New Roman" w:cs="Times New Roman"/>
          <w:szCs w:val="24"/>
        </w:rPr>
        <w:t>σιονομικό εκτροχιασμό της χώρας</w:t>
      </w:r>
      <w:r>
        <w:rPr>
          <w:rFonts w:eastAsia="Times New Roman" w:cs="Times New Roman"/>
          <w:szCs w:val="24"/>
        </w:rPr>
        <w:t>. Οι προϋπολογισμοί του κ</w:t>
      </w:r>
      <w:r w:rsidRPr="00105DF1">
        <w:rPr>
          <w:rFonts w:eastAsia="Times New Roman" w:cs="Times New Roman"/>
          <w:szCs w:val="24"/>
        </w:rPr>
        <w:t>ράτους οφείλουν να είνα</w:t>
      </w:r>
      <w:r>
        <w:rPr>
          <w:rFonts w:eastAsia="Times New Roman" w:cs="Times New Roman"/>
          <w:szCs w:val="24"/>
        </w:rPr>
        <w:t>ι ισοσκελισμένοι ή να συμμορφώνον</w:t>
      </w:r>
      <w:r w:rsidRPr="00105DF1">
        <w:rPr>
          <w:rFonts w:eastAsia="Times New Roman" w:cs="Times New Roman"/>
          <w:szCs w:val="24"/>
        </w:rPr>
        <w:t>ται με το μέγιστο επιτρεπτό</w:t>
      </w:r>
      <w:r>
        <w:rPr>
          <w:rFonts w:eastAsia="Times New Roman" w:cs="Times New Roman"/>
          <w:szCs w:val="24"/>
        </w:rPr>
        <w:t>,</w:t>
      </w:r>
      <w:r w:rsidRPr="00105DF1">
        <w:rPr>
          <w:rFonts w:eastAsia="Times New Roman" w:cs="Times New Roman"/>
          <w:szCs w:val="24"/>
        </w:rPr>
        <w:t xml:space="preserve"> υπό όρους</w:t>
      </w:r>
      <w:r>
        <w:rPr>
          <w:rFonts w:eastAsia="Times New Roman" w:cs="Times New Roman"/>
          <w:szCs w:val="24"/>
        </w:rPr>
        <w:t>,</w:t>
      </w:r>
      <w:r w:rsidRPr="00105DF1">
        <w:rPr>
          <w:rFonts w:eastAsia="Times New Roman" w:cs="Times New Roman"/>
          <w:szCs w:val="24"/>
        </w:rPr>
        <w:t xml:space="preserve"> δημοσιονομικό έλλειμμα</w:t>
      </w:r>
      <w:r>
        <w:rPr>
          <w:rFonts w:eastAsia="Times New Roman" w:cs="Times New Roman"/>
          <w:szCs w:val="24"/>
        </w:rPr>
        <w:t>. Τ</w:t>
      </w:r>
      <w:r w:rsidRPr="00105DF1">
        <w:rPr>
          <w:rFonts w:eastAsia="Times New Roman" w:cs="Times New Roman"/>
          <w:szCs w:val="24"/>
        </w:rPr>
        <w:t>ονώνεται</w:t>
      </w:r>
      <w:r>
        <w:rPr>
          <w:rFonts w:eastAsia="Times New Roman" w:cs="Times New Roman"/>
          <w:szCs w:val="24"/>
        </w:rPr>
        <w:t>,</w:t>
      </w:r>
      <w:r w:rsidRPr="00105DF1">
        <w:rPr>
          <w:rFonts w:eastAsia="Times New Roman" w:cs="Times New Roman"/>
          <w:szCs w:val="24"/>
        </w:rPr>
        <w:t xml:space="preserve"> έτσι</w:t>
      </w:r>
      <w:r>
        <w:rPr>
          <w:rFonts w:eastAsia="Times New Roman" w:cs="Times New Roman"/>
          <w:szCs w:val="24"/>
        </w:rPr>
        <w:t>,</w:t>
      </w:r>
      <w:r w:rsidRPr="00105DF1">
        <w:rPr>
          <w:rFonts w:eastAsia="Times New Roman" w:cs="Times New Roman"/>
          <w:szCs w:val="24"/>
        </w:rPr>
        <w:t xml:space="preserve"> ο υγιής ανταγωνισμός</w:t>
      </w:r>
      <w:r>
        <w:rPr>
          <w:rFonts w:eastAsia="Times New Roman" w:cs="Times New Roman"/>
          <w:szCs w:val="24"/>
        </w:rPr>
        <w:t>,</w:t>
      </w:r>
      <w:r w:rsidRPr="00105DF1">
        <w:rPr>
          <w:rFonts w:eastAsia="Times New Roman" w:cs="Times New Roman"/>
          <w:szCs w:val="24"/>
        </w:rPr>
        <w:t xml:space="preserve"> στηρίζεται η επιχειρηματικότητα</w:t>
      </w:r>
      <w:r>
        <w:rPr>
          <w:rFonts w:eastAsia="Times New Roman" w:cs="Times New Roman"/>
          <w:szCs w:val="24"/>
        </w:rPr>
        <w:t>,</w:t>
      </w:r>
      <w:r w:rsidRPr="00105DF1">
        <w:rPr>
          <w:rFonts w:eastAsia="Times New Roman" w:cs="Times New Roman"/>
          <w:szCs w:val="24"/>
        </w:rPr>
        <w:t xml:space="preserve"> ενώ φ</w:t>
      </w:r>
      <w:r>
        <w:rPr>
          <w:rFonts w:eastAsia="Times New Roman" w:cs="Times New Roman"/>
          <w:szCs w:val="24"/>
        </w:rPr>
        <w:t>όρο</w:t>
      </w:r>
      <w:r>
        <w:rPr>
          <w:rFonts w:eastAsia="Times New Roman" w:cs="Times New Roman"/>
          <w:szCs w:val="24"/>
        </w:rPr>
        <w:t>ι</w:t>
      </w:r>
      <w:r w:rsidRPr="00105DF1">
        <w:rPr>
          <w:rFonts w:eastAsia="Times New Roman" w:cs="Times New Roman"/>
          <w:szCs w:val="24"/>
        </w:rPr>
        <w:t xml:space="preserve"> και άλλα </w:t>
      </w:r>
      <w:r>
        <w:rPr>
          <w:rFonts w:eastAsia="Times New Roman" w:cs="Times New Roman"/>
          <w:szCs w:val="24"/>
        </w:rPr>
        <w:t>β</w:t>
      </w:r>
      <w:r w:rsidRPr="00105DF1">
        <w:rPr>
          <w:rFonts w:eastAsia="Times New Roman" w:cs="Times New Roman"/>
          <w:szCs w:val="24"/>
        </w:rPr>
        <w:t>άρη επιβάλλονται μόνο για το μέλλον και δεν έχουν αναδρομική ισχύ</w:t>
      </w:r>
      <w:r>
        <w:rPr>
          <w:rFonts w:eastAsia="Times New Roman" w:cs="Times New Roman"/>
          <w:szCs w:val="24"/>
        </w:rPr>
        <w:t>. Π</w:t>
      </w:r>
      <w:r w:rsidRPr="00105DF1">
        <w:rPr>
          <w:rFonts w:eastAsia="Times New Roman" w:cs="Times New Roman"/>
          <w:szCs w:val="24"/>
        </w:rPr>
        <w:t>αράλληλα</w:t>
      </w:r>
      <w:r>
        <w:rPr>
          <w:rFonts w:eastAsia="Times New Roman" w:cs="Times New Roman"/>
          <w:szCs w:val="24"/>
        </w:rPr>
        <w:t>,</w:t>
      </w:r>
      <w:r w:rsidRPr="00105DF1">
        <w:rPr>
          <w:rFonts w:eastAsia="Times New Roman" w:cs="Times New Roman"/>
          <w:szCs w:val="24"/>
        </w:rPr>
        <w:t xml:space="preserve"> το περιβάλλον προστατεύεται με σύγχρονα εργαλεία</w:t>
      </w:r>
      <w:r>
        <w:rPr>
          <w:rFonts w:eastAsia="Times New Roman" w:cs="Times New Roman"/>
          <w:szCs w:val="24"/>
        </w:rPr>
        <w:t>,</w:t>
      </w:r>
      <w:r w:rsidRPr="00105DF1">
        <w:rPr>
          <w:rFonts w:eastAsia="Times New Roman" w:cs="Times New Roman"/>
          <w:szCs w:val="24"/>
        </w:rPr>
        <w:t xml:space="preserve"> με ορθολογικό</w:t>
      </w:r>
      <w:r>
        <w:rPr>
          <w:rFonts w:eastAsia="Times New Roman" w:cs="Times New Roman"/>
          <w:szCs w:val="24"/>
        </w:rPr>
        <w:t>,</w:t>
      </w:r>
      <w:r w:rsidRPr="00105DF1">
        <w:rPr>
          <w:rFonts w:eastAsia="Times New Roman" w:cs="Times New Roman"/>
          <w:szCs w:val="24"/>
        </w:rPr>
        <w:t xml:space="preserve"> χωροταξικό και περιβαλλοντικό σχεδιασμό και η προστασία από την κλιματική αλλαγή είναι πολύ πιο </w:t>
      </w:r>
      <w:r>
        <w:rPr>
          <w:rFonts w:eastAsia="Times New Roman" w:cs="Times New Roman"/>
          <w:szCs w:val="24"/>
        </w:rPr>
        <w:t>ξεκάθ</w:t>
      </w:r>
      <w:r>
        <w:rPr>
          <w:rFonts w:eastAsia="Times New Roman" w:cs="Times New Roman"/>
          <w:szCs w:val="24"/>
        </w:rPr>
        <w:t>αρη</w:t>
      </w:r>
      <w:r w:rsidRPr="00105DF1">
        <w:rPr>
          <w:rFonts w:eastAsia="Times New Roman" w:cs="Times New Roman"/>
          <w:szCs w:val="24"/>
        </w:rPr>
        <w:t xml:space="preserve"> και έντ</w:t>
      </w:r>
      <w:r>
        <w:rPr>
          <w:rFonts w:eastAsia="Times New Roman" w:cs="Times New Roman"/>
          <w:szCs w:val="24"/>
        </w:rPr>
        <w:t>ον</w:t>
      </w:r>
      <w:r w:rsidRPr="00105DF1">
        <w:rPr>
          <w:rFonts w:eastAsia="Times New Roman" w:cs="Times New Roman"/>
          <w:szCs w:val="24"/>
        </w:rPr>
        <w:t>η</w:t>
      </w:r>
      <w:r>
        <w:rPr>
          <w:rFonts w:eastAsia="Times New Roman" w:cs="Times New Roman"/>
          <w:szCs w:val="24"/>
        </w:rPr>
        <w:t>.</w:t>
      </w:r>
    </w:p>
    <w:p w14:paraId="09855DC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w:t>
      </w:r>
      <w:r w:rsidRPr="00105DF1">
        <w:rPr>
          <w:rFonts w:eastAsia="Times New Roman" w:cs="Times New Roman"/>
          <w:szCs w:val="24"/>
        </w:rPr>
        <w:t xml:space="preserve"> η </w:t>
      </w:r>
      <w:r>
        <w:rPr>
          <w:rFonts w:eastAsia="Times New Roman" w:cs="Times New Roman"/>
          <w:szCs w:val="24"/>
        </w:rPr>
        <w:t>τ</w:t>
      </w:r>
      <w:r w:rsidRPr="00105DF1">
        <w:rPr>
          <w:rFonts w:eastAsia="Times New Roman" w:cs="Times New Roman"/>
          <w:szCs w:val="24"/>
        </w:rPr>
        <w:t xml:space="preserve">οπική </w:t>
      </w:r>
      <w:r>
        <w:rPr>
          <w:rFonts w:eastAsia="Times New Roman" w:cs="Times New Roman"/>
          <w:szCs w:val="24"/>
        </w:rPr>
        <w:t>α</w:t>
      </w:r>
      <w:r w:rsidRPr="00105DF1">
        <w:rPr>
          <w:rFonts w:eastAsia="Times New Roman" w:cs="Times New Roman"/>
          <w:szCs w:val="24"/>
        </w:rPr>
        <w:t xml:space="preserve">υτοδιοίκηση </w:t>
      </w:r>
      <w:r>
        <w:rPr>
          <w:rFonts w:eastAsia="Times New Roman" w:cs="Times New Roman"/>
          <w:szCs w:val="24"/>
        </w:rPr>
        <w:t xml:space="preserve">αποκτά αυτοτελείς πόρους, αλλά </w:t>
      </w:r>
      <w:r w:rsidRPr="00105DF1">
        <w:rPr>
          <w:rFonts w:eastAsia="Times New Roman" w:cs="Times New Roman"/>
          <w:szCs w:val="24"/>
        </w:rPr>
        <w:t>και μηχανισμούς λογοδοσίας</w:t>
      </w:r>
      <w:r>
        <w:rPr>
          <w:rFonts w:eastAsia="Times New Roman" w:cs="Times New Roman"/>
          <w:szCs w:val="24"/>
        </w:rPr>
        <w:t>. Ο</w:t>
      </w:r>
      <w:r w:rsidRPr="00105DF1">
        <w:rPr>
          <w:rFonts w:eastAsia="Times New Roman" w:cs="Times New Roman"/>
          <w:szCs w:val="24"/>
        </w:rPr>
        <w:t>ι προϋπολογισμοί τ</w:t>
      </w:r>
      <w:r>
        <w:rPr>
          <w:rFonts w:eastAsia="Times New Roman" w:cs="Times New Roman"/>
          <w:szCs w:val="24"/>
        </w:rPr>
        <w:t>ης</w:t>
      </w:r>
      <w:r w:rsidRPr="00105DF1">
        <w:rPr>
          <w:rFonts w:eastAsia="Times New Roman" w:cs="Times New Roman"/>
          <w:szCs w:val="24"/>
        </w:rPr>
        <w:t xml:space="preserve"> οφείλουν να διασφαλίζουν τη δημοσιονομική ισορροπία με διαφάνεια</w:t>
      </w:r>
      <w:r>
        <w:rPr>
          <w:rFonts w:eastAsia="Times New Roman" w:cs="Times New Roman"/>
          <w:szCs w:val="24"/>
        </w:rPr>
        <w:t>.</w:t>
      </w:r>
      <w:r w:rsidRPr="00105DF1">
        <w:rPr>
          <w:rFonts w:eastAsia="Times New Roman" w:cs="Times New Roman"/>
          <w:szCs w:val="24"/>
        </w:rPr>
        <w:t xml:space="preserve"> </w:t>
      </w:r>
    </w:p>
    <w:p w14:paraId="09855DC6" w14:textId="77777777" w:rsidR="00BE639A" w:rsidRDefault="00A212EC">
      <w:pPr>
        <w:spacing w:line="600" w:lineRule="auto"/>
        <w:ind w:firstLine="720"/>
        <w:jc w:val="both"/>
        <w:rPr>
          <w:rFonts w:eastAsia="Times New Roman" w:cs="Times New Roman"/>
          <w:szCs w:val="24"/>
        </w:rPr>
      </w:pPr>
      <w:r w:rsidRPr="00105DF1">
        <w:rPr>
          <w:rFonts w:eastAsia="Times New Roman" w:cs="Times New Roman"/>
          <w:szCs w:val="24"/>
        </w:rPr>
        <w:t>Τέλος</w:t>
      </w:r>
      <w:r>
        <w:rPr>
          <w:rFonts w:eastAsia="Times New Roman" w:cs="Times New Roman"/>
          <w:szCs w:val="24"/>
        </w:rPr>
        <w:t xml:space="preserve">, αναβαθμίζεται η </w:t>
      </w:r>
      <w:r>
        <w:rPr>
          <w:rFonts w:eastAsia="Times New Roman" w:cs="Times New Roman"/>
          <w:szCs w:val="24"/>
        </w:rPr>
        <w:t>π</w:t>
      </w:r>
      <w:r w:rsidRPr="00105DF1">
        <w:rPr>
          <w:rFonts w:eastAsia="Times New Roman" w:cs="Times New Roman"/>
          <w:szCs w:val="24"/>
        </w:rPr>
        <w:t>αιδεία</w:t>
      </w:r>
      <w:r>
        <w:rPr>
          <w:rFonts w:eastAsia="Times New Roman" w:cs="Times New Roman"/>
          <w:szCs w:val="24"/>
        </w:rPr>
        <w:t>,</w:t>
      </w:r>
      <w:r w:rsidRPr="00105DF1">
        <w:rPr>
          <w:rFonts w:eastAsia="Times New Roman" w:cs="Times New Roman"/>
          <w:szCs w:val="24"/>
        </w:rPr>
        <w:t xml:space="preserve"> αφού παράλληλα με την πλήρη αυτονομία των δημόσιων </w:t>
      </w:r>
      <w:r>
        <w:rPr>
          <w:rFonts w:eastAsia="Times New Roman" w:cs="Times New Roman"/>
          <w:szCs w:val="24"/>
        </w:rPr>
        <w:t xml:space="preserve">ΑΕΙ, </w:t>
      </w:r>
      <w:r w:rsidRPr="00105DF1">
        <w:rPr>
          <w:rFonts w:eastAsia="Times New Roman" w:cs="Times New Roman"/>
          <w:szCs w:val="24"/>
        </w:rPr>
        <w:t xml:space="preserve">προτείνουμε να αλλάξει το άρθρο 16 </w:t>
      </w:r>
      <w:r>
        <w:rPr>
          <w:rFonts w:eastAsia="Times New Roman" w:cs="Times New Roman"/>
          <w:szCs w:val="24"/>
        </w:rPr>
        <w:t xml:space="preserve">και να λειτουργήσουν, επιτέλους, και στη χώρα μας </w:t>
      </w:r>
      <w:r w:rsidRPr="00105DF1">
        <w:rPr>
          <w:rFonts w:eastAsia="Times New Roman" w:cs="Times New Roman"/>
          <w:szCs w:val="24"/>
        </w:rPr>
        <w:t>τα ιδιωτικά</w:t>
      </w:r>
      <w:r>
        <w:rPr>
          <w:rFonts w:eastAsia="Times New Roman" w:cs="Times New Roman"/>
          <w:szCs w:val="24"/>
        </w:rPr>
        <w:t>,</w:t>
      </w:r>
      <w:r w:rsidRPr="00105DF1">
        <w:rPr>
          <w:rFonts w:eastAsia="Times New Roman" w:cs="Times New Roman"/>
          <w:szCs w:val="24"/>
        </w:rPr>
        <w:t xml:space="preserve"> μη κρατικά πανεπιστήμια υπό την εποπτεία μιας ανεξάρτητης αρχής υψηλού κύρους</w:t>
      </w:r>
      <w:r>
        <w:rPr>
          <w:rFonts w:eastAsia="Times New Roman" w:cs="Times New Roman"/>
          <w:szCs w:val="24"/>
        </w:rPr>
        <w:t>.</w:t>
      </w:r>
    </w:p>
    <w:p w14:paraId="09855DC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η</w:t>
      </w:r>
      <w:r w:rsidRPr="00105DF1">
        <w:rPr>
          <w:rFonts w:eastAsia="Times New Roman" w:cs="Times New Roman"/>
          <w:szCs w:val="24"/>
        </w:rPr>
        <w:t xml:space="preserve"> π</w:t>
      </w:r>
      <w:r w:rsidRPr="00105DF1">
        <w:rPr>
          <w:rFonts w:eastAsia="Times New Roman" w:cs="Times New Roman"/>
          <w:szCs w:val="24"/>
        </w:rPr>
        <w:t>ολιτεία οφείλει να εγγυάται την ποιοτική δημόσια ανώτατη εκπαίδευση</w:t>
      </w:r>
      <w:r>
        <w:rPr>
          <w:rFonts w:eastAsia="Times New Roman" w:cs="Times New Roman"/>
          <w:szCs w:val="24"/>
        </w:rPr>
        <w:t>,</w:t>
      </w:r>
      <w:r w:rsidRPr="00105DF1">
        <w:rPr>
          <w:rFonts w:eastAsia="Times New Roman" w:cs="Times New Roman"/>
          <w:szCs w:val="24"/>
        </w:rPr>
        <w:t xml:space="preserve"> δίνοντας </w:t>
      </w:r>
      <w:r>
        <w:rPr>
          <w:rFonts w:eastAsia="Times New Roman" w:cs="Times New Roman"/>
          <w:szCs w:val="24"/>
        </w:rPr>
        <w:t>ε</w:t>
      </w:r>
      <w:r w:rsidRPr="00105DF1">
        <w:rPr>
          <w:rFonts w:eastAsia="Times New Roman" w:cs="Times New Roman"/>
          <w:szCs w:val="24"/>
        </w:rPr>
        <w:t>υκαιρίες σε όλους</w:t>
      </w:r>
      <w:r>
        <w:rPr>
          <w:rFonts w:eastAsia="Times New Roman" w:cs="Times New Roman"/>
          <w:szCs w:val="24"/>
        </w:rPr>
        <w:t>. Π</w:t>
      </w:r>
      <w:r w:rsidRPr="00105DF1">
        <w:rPr>
          <w:rFonts w:eastAsia="Times New Roman" w:cs="Times New Roman"/>
          <w:szCs w:val="24"/>
        </w:rPr>
        <w:t>αράλληλα</w:t>
      </w:r>
      <w:r>
        <w:rPr>
          <w:rFonts w:eastAsia="Times New Roman" w:cs="Times New Roman"/>
          <w:szCs w:val="24"/>
        </w:rPr>
        <w:t>,</w:t>
      </w:r>
      <w:r w:rsidRPr="00105DF1">
        <w:rPr>
          <w:rFonts w:eastAsia="Times New Roman" w:cs="Times New Roman"/>
          <w:szCs w:val="24"/>
        </w:rPr>
        <w:t xml:space="preserve"> πρέπει να επιτρέπει αυτό που ισχύει σε όλο τον κόσμο</w:t>
      </w:r>
      <w:r>
        <w:rPr>
          <w:rFonts w:eastAsia="Times New Roman" w:cs="Times New Roman"/>
          <w:szCs w:val="24"/>
        </w:rPr>
        <w:t>,</w:t>
      </w:r>
      <w:r w:rsidRPr="00105DF1">
        <w:rPr>
          <w:rFonts w:eastAsia="Times New Roman" w:cs="Times New Roman"/>
          <w:szCs w:val="24"/>
        </w:rPr>
        <w:t xml:space="preserve"> τη λειτουργία των ιδιωτικών</w:t>
      </w:r>
      <w:r>
        <w:rPr>
          <w:rFonts w:eastAsia="Times New Roman" w:cs="Times New Roman"/>
          <w:szCs w:val="24"/>
        </w:rPr>
        <w:t>,</w:t>
      </w:r>
      <w:r w:rsidRPr="00105DF1">
        <w:rPr>
          <w:rFonts w:eastAsia="Times New Roman" w:cs="Times New Roman"/>
          <w:szCs w:val="24"/>
        </w:rPr>
        <w:t xml:space="preserve"> μη κερδοσκοπικών ιδρυμάτων</w:t>
      </w:r>
      <w:r>
        <w:rPr>
          <w:rFonts w:eastAsia="Times New Roman" w:cs="Times New Roman"/>
          <w:szCs w:val="24"/>
        </w:rPr>
        <w:t>. Είναι καιρός να πάψει η φ</w:t>
      </w:r>
      <w:r w:rsidRPr="00105DF1">
        <w:rPr>
          <w:rFonts w:eastAsia="Times New Roman" w:cs="Times New Roman"/>
          <w:szCs w:val="24"/>
        </w:rPr>
        <w:t>υγή των παι</w:t>
      </w:r>
      <w:r w:rsidRPr="00105DF1">
        <w:rPr>
          <w:rFonts w:eastAsia="Times New Roman" w:cs="Times New Roman"/>
          <w:szCs w:val="24"/>
        </w:rPr>
        <w:t>διών μας για σπουδές στο εξωτερικό</w:t>
      </w:r>
      <w:r>
        <w:rPr>
          <w:rFonts w:eastAsia="Times New Roman" w:cs="Times New Roman"/>
          <w:szCs w:val="24"/>
        </w:rPr>
        <w:t>,</w:t>
      </w:r>
      <w:r w:rsidRPr="00105DF1">
        <w:rPr>
          <w:rFonts w:eastAsia="Times New Roman" w:cs="Times New Roman"/>
          <w:szCs w:val="24"/>
        </w:rPr>
        <w:t xml:space="preserve"> να τους δώσουμε περισσότερες δυνατότητες </w:t>
      </w:r>
      <w:r>
        <w:rPr>
          <w:rFonts w:eastAsia="Times New Roman" w:cs="Times New Roman"/>
          <w:szCs w:val="24"/>
        </w:rPr>
        <w:t>για σπουδές</w:t>
      </w:r>
      <w:r w:rsidRPr="00105DF1">
        <w:rPr>
          <w:rFonts w:eastAsia="Times New Roman" w:cs="Times New Roman"/>
          <w:szCs w:val="24"/>
        </w:rPr>
        <w:t xml:space="preserve"> στην Ελλάδα και οι οικογένειές τους να μην επιβαρύνοντ</w:t>
      </w:r>
      <w:r>
        <w:rPr>
          <w:rFonts w:eastAsia="Times New Roman" w:cs="Times New Roman"/>
          <w:szCs w:val="24"/>
        </w:rPr>
        <w:t>αι με δυσβάσταχτα</w:t>
      </w:r>
      <w:r w:rsidRPr="00105DF1">
        <w:rPr>
          <w:rFonts w:eastAsia="Times New Roman" w:cs="Times New Roman"/>
          <w:szCs w:val="24"/>
        </w:rPr>
        <w:t xml:space="preserve"> έξοδα</w:t>
      </w:r>
      <w:r>
        <w:rPr>
          <w:rFonts w:eastAsia="Times New Roman" w:cs="Times New Roman"/>
          <w:szCs w:val="24"/>
        </w:rPr>
        <w:t>.</w:t>
      </w:r>
    </w:p>
    <w:p w14:paraId="09855DC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105DF1">
        <w:rPr>
          <w:rFonts w:eastAsia="Times New Roman" w:cs="Times New Roman"/>
          <w:szCs w:val="24"/>
        </w:rPr>
        <w:t xml:space="preserve"> Ελλάδα μπορεί να μετατραπεί σε </w:t>
      </w:r>
      <w:r>
        <w:rPr>
          <w:rFonts w:eastAsia="Times New Roman" w:cs="Times New Roman"/>
          <w:szCs w:val="24"/>
        </w:rPr>
        <w:t>ε</w:t>
      </w:r>
      <w:r w:rsidRPr="00105DF1">
        <w:rPr>
          <w:rFonts w:eastAsia="Times New Roman" w:cs="Times New Roman"/>
          <w:szCs w:val="24"/>
        </w:rPr>
        <w:t xml:space="preserve">κπαιδευτικό </w:t>
      </w:r>
      <w:r>
        <w:rPr>
          <w:rFonts w:eastAsia="Times New Roman" w:cs="Times New Roman"/>
          <w:szCs w:val="24"/>
        </w:rPr>
        <w:t>κ</w:t>
      </w:r>
      <w:r w:rsidRPr="00105DF1">
        <w:rPr>
          <w:rFonts w:eastAsia="Times New Roman" w:cs="Times New Roman"/>
          <w:szCs w:val="24"/>
        </w:rPr>
        <w:t>έντρο όλης της Μεσογείου</w:t>
      </w:r>
      <w:r>
        <w:rPr>
          <w:rFonts w:eastAsia="Times New Roman" w:cs="Times New Roman"/>
          <w:szCs w:val="24"/>
        </w:rPr>
        <w:t>,</w:t>
      </w:r>
      <w:r w:rsidRPr="00105DF1">
        <w:rPr>
          <w:rFonts w:eastAsia="Times New Roman" w:cs="Times New Roman"/>
          <w:szCs w:val="24"/>
        </w:rPr>
        <w:t xml:space="preserve"> να αξιοποιήσει </w:t>
      </w:r>
      <w:r w:rsidRPr="00105DF1">
        <w:rPr>
          <w:rFonts w:eastAsia="Times New Roman" w:cs="Times New Roman"/>
          <w:szCs w:val="24"/>
        </w:rPr>
        <w:t>το σημαντικό επιστημονικό δυναμικό εντός και εκτός της Ελλάδας</w:t>
      </w:r>
      <w:r>
        <w:rPr>
          <w:rFonts w:eastAsia="Times New Roman" w:cs="Times New Roman"/>
          <w:szCs w:val="24"/>
        </w:rPr>
        <w:t>,</w:t>
      </w:r>
      <w:r w:rsidRPr="00105DF1">
        <w:rPr>
          <w:rFonts w:eastAsia="Times New Roman" w:cs="Times New Roman"/>
          <w:szCs w:val="24"/>
        </w:rPr>
        <w:t xml:space="preserve"> να εξασφαλίσει σημαντικότατα έσοδα από χιλιάδες ξένους φοιτητές</w:t>
      </w:r>
      <w:r>
        <w:rPr>
          <w:rFonts w:eastAsia="Times New Roman" w:cs="Times New Roman"/>
          <w:szCs w:val="24"/>
        </w:rPr>
        <w:t>,</w:t>
      </w:r>
      <w:r w:rsidRPr="00105DF1">
        <w:rPr>
          <w:rFonts w:eastAsia="Times New Roman" w:cs="Times New Roman"/>
          <w:szCs w:val="24"/>
        </w:rPr>
        <w:t xml:space="preserve"> που θα σπουδάσουν </w:t>
      </w:r>
      <w:r>
        <w:rPr>
          <w:rFonts w:eastAsia="Times New Roman" w:cs="Times New Roman"/>
          <w:szCs w:val="24"/>
        </w:rPr>
        <w:t xml:space="preserve">στη χώρα μας. Η </w:t>
      </w:r>
      <w:r w:rsidRPr="00105DF1">
        <w:rPr>
          <w:rFonts w:eastAsia="Times New Roman" w:cs="Times New Roman"/>
          <w:szCs w:val="24"/>
        </w:rPr>
        <w:t xml:space="preserve">κοινή γνώμη είναι εναντίον </w:t>
      </w:r>
      <w:r>
        <w:rPr>
          <w:rFonts w:eastAsia="Times New Roman" w:cs="Times New Roman"/>
          <w:szCs w:val="24"/>
        </w:rPr>
        <w:t>σας ειδικά γι’</w:t>
      </w:r>
      <w:r w:rsidRPr="00105DF1">
        <w:rPr>
          <w:rFonts w:eastAsia="Times New Roman" w:cs="Times New Roman"/>
          <w:szCs w:val="24"/>
        </w:rPr>
        <w:t xml:space="preserve"> αυτό το θέμα</w:t>
      </w:r>
      <w:r>
        <w:rPr>
          <w:rFonts w:eastAsia="Times New Roman" w:cs="Times New Roman"/>
          <w:szCs w:val="24"/>
        </w:rPr>
        <w:t>. Τ</w:t>
      </w:r>
      <w:r w:rsidRPr="00105DF1">
        <w:rPr>
          <w:rFonts w:eastAsia="Times New Roman" w:cs="Times New Roman"/>
          <w:szCs w:val="24"/>
        </w:rPr>
        <w:t xml:space="preserve">α τελευταία </w:t>
      </w:r>
      <w:r>
        <w:rPr>
          <w:rFonts w:eastAsia="Times New Roman" w:cs="Times New Roman"/>
          <w:szCs w:val="24"/>
        </w:rPr>
        <w:t>είκοσι</w:t>
      </w:r>
      <w:r w:rsidRPr="00105DF1">
        <w:rPr>
          <w:rFonts w:eastAsia="Times New Roman" w:cs="Times New Roman"/>
          <w:szCs w:val="24"/>
        </w:rPr>
        <w:t xml:space="preserve"> χρόνια έχει ωριμά</w:t>
      </w:r>
      <w:r w:rsidRPr="00105DF1">
        <w:rPr>
          <w:rFonts w:eastAsia="Times New Roman" w:cs="Times New Roman"/>
          <w:szCs w:val="24"/>
        </w:rPr>
        <w:t>σει πλέον</w:t>
      </w:r>
      <w:r>
        <w:rPr>
          <w:rFonts w:eastAsia="Times New Roman" w:cs="Times New Roman"/>
          <w:szCs w:val="24"/>
        </w:rPr>
        <w:t xml:space="preserve"> σ</w:t>
      </w:r>
      <w:r w:rsidRPr="00105DF1">
        <w:rPr>
          <w:rFonts w:eastAsia="Times New Roman" w:cs="Times New Roman"/>
          <w:szCs w:val="24"/>
        </w:rPr>
        <w:t>την κοινωνία η αναγκαιότητα ίδρυσης μη κρατικών πανεπιστημίων</w:t>
      </w:r>
      <w:r>
        <w:rPr>
          <w:rFonts w:eastAsia="Times New Roman" w:cs="Times New Roman"/>
          <w:szCs w:val="24"/>
        </w:rPr>
        <w:t>. Ο</w:t>
      </w:r>
      <w:r w:rsidRPr="00105DF1">
        <w:rPr>
          <w:rFonts w:eastAsia="Times New Roman" w:cs="Times New Roman"/>
          <w:szCs w:val="24"/>
        </w:rPr>
        <w:t xml:space="preserve"> κόσμος πηγαίνει μπροστά και εμείς</w:t>
      </w:r>
      <w:r>
        <w:rPr>
          <w:rFonts w:eastAsia="Times New Roman" w:cs="Times New Roman"/>
          <w:szCs w:val="24"/>
        </w:rPr>
        <w:t>, δ</w:t>
      </w:r>
      <w:r w:rsidRPr="00105DF1">
        <w:rPr>
          <w:rFonts w:eastAsia="Times New Roman" w:cs="Times New Roman"/>
          <w:szCs w:val="24"/>
        </w:rPr>
        <w:t>υστυχώς</w:t>
      </w:r>
      <w:r>
        <w:rPr>
          <w:rFonts w:eastAsia="Times New Roman" w:cs="Times New Roman"/>
          <w:szCs w:val="24"/>
        </w:rPr>
        <w:t>,</w:t>
      </w:r>
      <w:r w:rsidRPr="00105DF1">
        <w:rPr>
          <w:rFonts w:eastAsia="Times New Roman" w:cs="Times New Roman"/>
          <w:szCs w:val="24"/>
        </w:rPr>
        <w:t xml:space="preserve"> ως χώρα ακολουθούμε </w:t>
      </w:r>
      <w:r>
        <w:rPr>
          <w:rFonts w:eastAsia="Times New Roman" w:cs="Times New Roman"/>
          <w:szCs w:val="24"/>
        </w:rPr>
        <w:t>ασθμαίνοντας.</w:t>
      </w:r>
    </w:p>
    <w:p w14:paraId="09855DC9" w14:textId="77777777" w:rsidR="00BE639A" w:rsidRDefault="00A212E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9855DC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w:t>
      </w:r>
      <w:r w:rsidRPr="00105DF1">
        <w:rPr>
          <w:rFonts w:eastAsia="Times New Roman" w:cs="Times New Roman"/>
          <w:szCs w:val="24"/>
        </w:rPr>
        <w:t xml:space="preserve">λες οι χώρες </w:t>
      </w:r>
      <w:r w:rsidRPr="00105DF1">
        <w:rPr>
          <w:rFonts w:eastAsia="Times New Roman" w:cs="Times New Roman"/>
          <w:szCs w:val="24"/>
        </w:rPr>
        <w:t>παγκοσμίως επιτρέπουν τη λειτουργία μη κρατικών πανεπιστημίων</w:t>
      </w:r>
      <w:r>
        <w:rPr>
          <w:rFonts w:eastAsia="Times New Roman" w:cs="Times New Roman"/>
          <w:szCs w:val="24"/>
        </w:rPr>
        <w:t>. Ο</w:t>
      </w:r>
      <w:r w:rsidRPr="00105DF1">
        <w:rPr>
          <w:rFonts w:eastAsia="Times New Roman" w:cs="Times New Roman"/>
          <w:szCs w:val="24"/>
        </w:rPr>
        <w:t>ι τελευταίες χώρες που το απαγόρευσαν</w:t>
      </w:r>
      <w:r>
        <w:rPr>
          <w:rFonts w:eastAsia="Times New Roman" w:cs="Times New Roman"/>
          <w:szCs w:val="24"/>
        </w:rPr>
        <w:t xml:space="preserve"> -</w:t>
      </w:r>
      <w:r w:rsidRPr="00105DF1">
        <w:rPr>
          <w:rFonts w:eastAsia="Times New Roman" w:cs="Times New Roman"/>
          <w:szCs w:val="24"/>
        </w:rPr>
        <w:t xml:space="preserve">παρακαλώ πολύ </w:t>
      </w:r>
      <w:r>
        <w:rPr>
          <w:rFonts w:eastAsia="Times New Roman" w:cs="Times New Roman"/>
          <w:szCs w:val="24"/>
        </w:rPr>
        <w:t>σημειώστε- είναι η</w:t>
      </w:r>
      <w:r w:rsidRPr="00105DF1">
        <w:rPr>
          <w:rFonts w:eastAsia="Times New Roman" w:cs="Times New Roman"/>
          <w:szCs w:val="24"/>
        </w:rPr>
        <w:t xml:space="preserve"> Βόρεια Κορέα</w:t>
      </w:r>
      <w:r>
        <w:rPr>
          <w:rFonts w:eastAsia="Times New Roman" w:cs="Times New Roman"/>
          <w:szCs w:val="24"/>
        </w:rPr>
        <w:t>,</w:t>
      </w:r>
      <w:r w:rsidRPr="00105DF1">
        <w:rPr>
          <w:rFonts w:eastAsia="Times New Roman" w:cs="Times New Roman"/>
          <w:szCs w:val="24"/>
        </w:rPr>
        <w:t xml:space="preserve"> η Κούβα</w:t>
      </w:r>
      <w:r>
        <w:rPr>
          <w:rFonts w:eastAsia="Times New Roman" w:cs="Times New Roman"/>
          <w:szCs w:val="24"/>
        </w:rPr>
        <w:t>,</w:t>
      </w:r>
      <w:r w:rsidRPr="00105DF1">
        <w:rPr>
          <w:rFonts w:eastAsia="Times New Roman" w:cs="Times New Roman"/>
          <w:szCs w:val="24"/>
        </w:rPr>
        <w:t xml:space="preserve"> το </w:t>
      </w:r>
      <w:r>
        <w:rPr>
          <w:rFonts w:eastAsia="Times New Roman" w:cs="Times New Roman"/>
          <w:szCs w:val="24"/>
        </w:rPr>
        <w:t xml:space="preserve">Μπουτάν </w:t>
      </w:r>
      <w:r w:rsidRPr="00105DF1">
        <w:rPr>
          <w:rFonts w:eastAsia="Times New Roman" w:cs="Times New Roman"/>
          <w:szCs w:val="24"/>
        </w:rPr>
        <w:t>και η Ελλάδα</w:t>
      </w:r>
      <w:r>
        <w:rPr>
          <w:rFonts w:eastAsia="Times New Roman" w:cs="Times New Roman"/>
          <w:szCs w:val="24"/>
        </w:rPr>
        <w:t>.</w:t>
      </w:r>
      <w:r w:rsidRPr="00105DF1">
        <w:rPr>
          <w:rFonts w:eastAsia="Times New Roman" w:cs="Times New Roman"/>
          <w:szCs w:val="24"/>
        </w:rPr>
        <w:t xml:space="preserve"> Ωστόσο</w:t>
      </w:r>
      <w:r>
        <w:rPr>
          <w:rFonts w:eastAsia="Times New Roman" w:cs="Times New Roman"/>
          <w:szCs w:val="24"/>
        </w:rPr>
        <w:t>,</w:t>
      </w:r>
      <w:r w:rsidRPr="00105DF1">
        <w:rPr>
          <w:rFonts w:eastAsia="Times New Roman" w:cs="Times New Roman"/>
          <w:szCs w:val="24"/>
        </w:rPr>
        <w:t xml:space="preserve"> την τελευταία δεκαετία και η Βόρεια Κορέα και </w:t>
      </w:r>
      <w:r>
        <w:rPr>
          <w:rFonts w:eastAsia="Times New Roman" w:cs="Times New Roman"/>
          <w:szCs w:val="24"/>
        </w:rPr>
        <w:t>το Μπουτάν</w:t>
      </w:r>
      <w:r w:rsidRPr="00105DF1">
        <w:rPr>
          <w:rFonts w:eastAsia="Times New Roman" w:cs="Times New Roman"/>
          <w:szCs w:val="24"/>
        </w:rPr>
        <w:t xml:space="preserve"> και η Κ</w:t>
      </w:r>
      <w:r w:rsidRPr="00105DF1">
        <w:rPr>
          <w:rFonts w:eastAsia="Times New Roman" w:cs="Times New Roman"/>
          <w:szCs w:val="24"/>
        </w:rPr>
        <w:t>ούβα επέτρεψαν τη λειτουργία ιδιωτικών πανεπιστημίων</w:t>
      </w:r>
      <w:r>
        <w:rPr>
          <w:rFonts w:eastAsia="Times New Roman" w:cs="Times New Roman"/>
          <w:szCs w:val="24"/>
        </w:rPr>
        <w:t>.</w:t>
      </w:r>
    </w:p>
    <w:p w14:paraId="09855DC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w:t>
      </w:r>
      <w:r w:rsidRPr="00105DF1">
        <w:rPr>
          <w:rFonts w:eastAsia="Times New Roman" w:cs="Times New Roman"/>
          <w:szCs w:val="24"/>
        </w:rPr>
        <w:t>ην αλλαγή του άρθρου 16 την έχει ανάγκη η κοινωνία</w:t>
      </w:r>
      <w:r>
        <w:rPr>
          <w:rFonts w:eastAsia="Times New Roman" w:cs="Times New Roman"/>
          <w:szCs w:val="24"/>
        </w:rPr>
        <w:t>, η Π</w:t>
      </w:r>
      <w:r w:rsidRPr="00105DF1">
        <w:rPr>
          <w:rFonts w:eastAsia="Times New Roman" w:cs="Times New Roman"/>
          <w:szCs w:val="24"/>
        </w:rPr>
        <w:t>αιδεία</w:t>
      </w:r>
      <w:r>
        <w:rPr>
          <w:rFonts w:eastAsia="Times New Roman" w:cs="Times New Roman"/>
          <w:szCs w:val="24"/>
        </w:rPr>
        <w:t>,</w:t>
      </w:r>
      <w:r w:rsidRPr="00105DF1">
        <w:rPr>
          <w:rFonts w:eastAsia="Times New Roman" w:cs="Times New Roman"/>
          <w:szCs w:val="24"/>
        </w:rPr>
        <w:t xml:space="preserve"> η οικονομία</w:t>
      </w:r>
      <w:r>
        <w:rPr>
          <w:rFonts w:eastAsia="Times New Roman" w:cs="Times New Roman"/>
          <w:szCs w:val="24"/>
        </w:rPr>
        <w:t>,</w:t>
      </w:r>
      <w:r w:rsidRPr="00105DF1">
        <w:rPr>
          <w:rFonts w:eastAsia="Times New Roman" w:cs="Times New Roman"/>
          <w:szCs w:val="24"/>
        </w:rPr>
        <w:t xml:space="preserve"> την υπαγορεύ</w:t>
      </w:r>
      <w:r>
        <w:rPr>
          <w:rFonts w:eastAsia="Times New Roman" w:cs="Times New Roman"/>
          <w:szCs w:val="24"/>
        </w:rPr>
        <w:t>ει</w:t>
      </w:r>
      <w:r w:rsidRPr="00105DF1">
        <w:rPr>
          <w:rFonts w:eastAsia="Times New Roman" w:cs="Times New Roman"/>
          <w:szCs w:val="24"/>
        </w:rPr>
        <w:t xml:space="preserve"> </w:t>
      </w:r>
      <w:r>
        <w:rPr>
          <w:rFonts w:eastAsia="Times New Roman" w:cs="Times New Roman"/>
          <w:szCs w:val="24"/>
        </w:rPr>
        <w:t>τ</w:t>
      </w:r>
      <w:r w:rsidRPr="00105DF1">
        <w:rPr>
          <w:rFonts w:eastAsia="Times New Roman" w:cs="Times New Roman"/>
          <w:szCs w:val="24"/>
        </w:rPr>
        <w:t xml:space="preserve">ο μέλλον των παιδιών μας </w:t>
      </w:r>
      <w:r>
        <w:rPr>
          <w:rFonts w:eastAsia="Times New Roman" w:cs="Times New Roman"/>
          <w:szCs w:val="24"/>
        </w:rPr>
        <w:t>και</w:t>
      </w:r>
      <w:r w:rsidRPr="00105DF1">
        <w:rPr>
          <w:rFonts w:eastAsia="Times New Roman" w:cs="Times New Roman"/>
          <w:szCs w:val="24"/>
        </w:rPr>
        <w:t xml:space="preserve"> το αύριο του τόπου </w:t>
      </w:r>
      <w:r>
        <w:rPr>
          <w:rFonts w:eastAsia="Times New Roman" w:cs="Times New Roman"/>
          <w:szCs w:val="24"/>
        </w:rPr>
        <w:t>μας. Σ</w:t>
      </w:r>
      <w:r w:rsidRPr="00105DF1">
        <w:rPr>
          <w:rFonts w:eastAsia="Times New Roman" w:cs="Times New Roman"/>
          <w:szCs w:val="24"/>
        </w:rPr>
        <w:t>τέλνου</w:t>
      </w:r>
      <w:r>
        <w:rPr>
          <w:rFonts w:eastAsia="Times New Roman" w:cs="Times New Roman"/>
          <w:szCs w:val="24"/>
        </w:rPr>
        <w:t>με</w:t>
      </w:r>
      <w:r w:rsidRPr="00105DF1">
        <w:rPr>
          <w:rFonts w:eastAsia="Times New Roman" w:cs="Times New Roman"/>
          <w:szCs w:val="24"/>
        </w:rPr>
        <w:t xml:space="preserve"> τα παιδιά μας στο εξωτερικό για σπουδές</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Ο</w:t>
      </w:r>
      <w:r w:rsidRPr="00105DF1">
        <w:rPr>
          <w:rFonts w:eastAsia="Times New Roman" w:cs="Times New Roman"/>
          <w:szCs w:val="24"/>
        </w:rPr>
        <w:t>ι επ</w:t>
      </w:r>
      <w:r w:rsidRPr="00105DF1">
        <w:rPr>
          <w:rFonts w:eastAsia="Times New Roman" w:cs="Times New Roman"/>
          <w:szCs w:val="24"/>
        </w:rPr>
        <w:t xml:space="preserve">ιχειρήσεις </w:t>
      </w:r>
      <w:r>
        <w:rPr>
          <w:rFonts w:eastAsia="Times New Roman" w:cs="Times New Roman"/>
          <w:szCs w:val="24"/>
        </w:rPr>
        <w:t xml:space="preserve">και το </w:t>
      </w:r>
      <w:r>
        <w:rPr>
          <w:rFonts w:eastAsia="Times New Roman" w:cs="Times New Roman"/>
          <w:szCs w:val="24"/>
        </w:rPr>
        <w:t>δημόσιο</w:t>
      </w:r>
      <w:r w:rsidRPr="00105DF1">
        <w:rPr>
          <w:rFonts w:eastAsia="Times New Roman" w:cs="Times New Roman"/>
          <w:szCs w:val="24"/>
        </w:rPr>
        <w:t xml:space="preserve"> </w:t>
      </w:r>
      <w:r w:rsidRPr="00105DF1">
        <w:rPr>
          <w:rFonts w:eastAsia="Times New Roman" w:cs="Times New Roman"/>
          <w:szCs w:val="24"/>
        </w:rPr>
        <w:t>προσλαμβάνουν πτυχιούχους ιδιωτικών πανεπιστημίων από το εξωτερικό</w:t>
      </w:r>
      <w:r>
        <w:rPr>
          <w:rFonts w:eastAsia="Times New Roman" w:cs="Times New Roman"/>
          <w:szCs w:val="24"/>
        </w:rPr>
        <w:t>,</w:t>
      </w:r>
      <w:r w:rsidRPr="00105DF1">
        <w:rPr>
          <w:rFonts w:eastAsia="Times New Roman" w:cs="Times New Roman"/>
          <w:szCs w:val="24"/>
        </w:rPr>
        <w:t xml:space="preserve"> από την Αμερική</w:t>
      </w:r>
      <w:r>
        <w:rPr>
          <w:rFonts w:eastAsia="Times New Roman" w:cs="Times New Roman"/>
          <w:szCs w:val="24"/>
        </w:rPr>
        <w:t>,</w:t>
      </w:r>
      <w:r w:rsidRPr="00105DF1">
        <w:rPr>
          <w:rFonts w:eastAsia="Times New Roman" w:cs="Times New Roman"/>
          <w:szCs w:val="24"/>
        </w:rPr>
        <w:t xml:space="preserve"> από την Αγγλία</w:t>
      </w:r>
      <w:r>
        <w:rPr>
          <w:rFonts w:eastAsia="Times New Roman" w:cs="Times New Roman"/>
          <w:szCs w:val="24"/>
        </w:rPr>
        <w:t>, τη Γαλλία, ακόμα και τη Βουλγαρία. Κ</w:t>
      </w:r>
      <w:r w:rsidRPr="00105DF1">
        <w:rPr>
          <w:rFonts w:eastAsia="Times New Roman" w:cs="Times New Roman"/>
          <w:szCs w:val="24"/>
        </w:rPr>
        <w:t>αι εμείς εδώ τι λέμε</w:t>
      </w:r>
      <w:r>
        <w:rPr>
          <w:rFonts w:eastAsia="Times New Roman" w:cs="Times New Roman"/>
          <w:szCs w:val="24"/>
        </w:rPr>
        <w:t>; Τ</w:t>
      </w:r>
      <w:r w:rsidRPr="00105DF1">
        <w:rPr>
          <w:rFonts w:eastAsia="Times New Roman" w:cs="Times New Roman"/>
          <w:szCs w:val="24"/>
        </w:rPr>
        <w:t>ους λέμε να μη λειτουργούν στην Ελλάδα τα ιδιωτικά πανεπιστήμια</w:t>
      </w:r>
      <w:r>
        <w:rPr>
          <w:rFonts w:eastAsia="Times New Roman" w:cs="Times New Roman"/>
          <w:szCs w:val="24"/>
        </w:rPr>
        <w:t>,</w:t>
      </w:r>
      <w:r w:rsidRPr="00105DF1">
        <w:rPr>
          <w:rFonts w:eastAsia="Times New Roman" w:cs="Times New Roman"/>
          <w:szCs w:val="24"/>
        </w:rPr>
        <w:t xml:space="preserve"> αλλά </w:t>
      </w:r>
      <w:r w:rsidRPr="00105DF1">
        <w:rPr>
          <w:rFonts w:eastAsia="Times New Roman" w:cs="Times New Roman"/>
          <w:szCs w:val="24"/>
        </w:rPr>
        <w:t xml:space="preserve">να δεχόμαστε τα πτυχία </w:t>
      </w:r>
      <w:r>
        <w:rPr>
          <w:rFonts w:eastAsia="Times New Roman" w:cs="Times New Roman"/>
          <w:szCs w:val="24"/>
        </w:rPr>
        <w:t>τους.</w:t>
      </w:r>
    </w:p>
    <w:p w14:paraId="09855DCC" w14:textId="77777777" w:rsidR="00BE639A" w:rsidRDefault="00A212EC">
      <w:pPr>
        <w:spacing w:line="600" w:lineRule="auto"/>
        <w:ind w:firstLine="720"/>
        <w:jc w:val="both"/>
        <w:rPr>
          <w:rFonts w:eastAsia="Times New Roman" w:cs="Times New Roman"/>
          <w:szCs w:val="24"/>
        </w:rPr>
      </w:pPr>
      <w:r w:rsidRPr="00105DF1">
        <w:rPr>
          <w:rFonts w:eastAsia="Times New Roman" w:cs="Times New Roman"/>
          <w:szCs w:val="24"/>
        </w:rPr>
        <w:t>Σας καλούμε να αφήσετε τον στρουθοκαμηλισμό και να δείτε την πραγματικότητα</w:t>
      </w:r>
      <w:r>
        <w:rPr>
          <w:rFonts w:eastAsia="Times New Roman" w:cs="Times New Roman"/>
          <w:szCs w:val="24"/>
        </w:rPr>
        <w:t>.</w:t>
      </w:r>
      <w:r w:rsidRPr="00105DF1">
        <w:rPr>
          <w:rFonts w:eastAsia="Times New Roman" w:cs="Times New Roman"/>
          <w:szCs w:val="24"/>
        </w:rPr>
        <w:t xml:space="preserve"> Σας καλούμε να αφήσετε το σκοταδισμό και να </w:t>
      </w:r>
      <w:r>
        <w:rPr>
          <w:rFonts w:eastAsia="Times New Roman" w:cs="Times New Roman"/>
          <w:szCs w:val="24"/>
        </w:rPr>
        <w:t>ακολουθήσετε</w:t>
      </w:r>
      <w:r w:rsidRPr="00105DF1">
        <w:rPr>
          <w:rFonts w:eastAsia="Times New Roman" w:cs="Times New Roman"/>
          <w:szCs w:val="24"/>
        </w:rPr>
        <w:t xml:space="preserve"> την πρόοδο και το φως</w:t>
      </w:r>
      <w:r>
        <w:rPr>
          <w:rFonts w:eastAsia="Times New Roman" w:cs="Times New Roman"/>
          <w:szCs w:val="24"/>
        </w:rPr>
        <w:t xml:space="preserve">. </w:t>
      </w:r>
    </w:p>
    <w:p w14:paraId="09855DCD" w14:textId="77777777" w:rsidR="00BE639A" w:rsidRDefault="00A212EC">
      <w:pPr>
        <w:spacing w:line="600" w:lineRule="auto"/>
        <w:ind w:firstLine="720"/>
        <w:jc w:val="both"/>
        <w:rPr>
          <w:rFonts w:eastAsia="Times New Roman" w:cs="Times New Roman"/>
          <w:szCs w:val="24"/>
        </w:rPr>
      </w:pPr>
      <w:r w:rsidRPr="00105DF1">
        <w:rPr>
          <w:rFonts w:eastAsia="Times New Roman" w:cs="Times New Roman"/>
          <w:szCs w:val="24"/>
        </w:rPr>
        <w:t>Τελικά</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 xml:space="preserve">το </w:t>
      </w:r>
      <w:r w:rsidRPr="00105DF1">
        <w:rPr>
          <w:rFonts w:eastAsia="Times New Roman" w:cs="Times New Roman"/>
          <w:szCs w:val="24"/>
        </w:rPr>
        <w:t xml:space="preserve">ποιος είναι προοδευτικός και </w:t>
      </w:r>
      <w:r>
        <w:rPr>
          <w:rFonts w:eastAsia="Times New Roman" w:cs="Times New Roman"/>
          <w:szCs w:val="24"/>
        </w:rPr>
        <w:t xml:space="preserve">το </w:t>
      </w:r>
      <w:r w:rsidRPr="00105DF1">
        <w:rPr>
          <w:rFonts w:eastAsia="Times New Roman" w:cs="Times New Roman"/>
          <w:szCs w:val="24"/>
        </w:rPr>
        <w:t>ποιος είναι προσκολλημένος</w:t>
      </w:r>
      <w:r w:rsidRPr="00105DF1">
        <w:rPr>
          <w:rFonts w:eastAsia="Times New Roman" w:cs="Times New Roman"/>
          <w:szCs w:val="24"/>
        </w:rPr>
        <w:t xml:space="preserve"> σε απαρχαιωμένες αντιλήψεις</w:t>
      </w:r>
      <w:r>
        <w:rPr>
          <w:rFonts w:eastAsia="Times New Roman" w:cs="Times New Roman"/>
          <w:szCs w:val="24"/>
        </w:rPr>
        <w:t>, νομίζω ότι το καταλαβαίνουν όλοι. Σ</w:t>
      </w:r>
      <w:r w:rsidRPr="00105DF1">
        <w:rPr>
          <w:rFonts w:eastAsia="Times New Roman" w:cs="Times New Roman"/>
          <w:szCs w:val="24"/>
        </w:rPr>
        <w:t>ας καλούμε να αφήσετε πίσω τις ιδεολογικές σας εμμονές σε ένα τόσο σημαντικό ζήτημα</w:t>
      </w:r>
      <w:r>
        <w:rPr>
          <w:rFonts w:eastAsia="Times New Roman" w:cs="Times New Roman"/>
          <w:szCs w:val="24"/>
        </w:rPr>
        <w:t xml:space="preserve"> κ</w:t>
      </w:r>
      <w:r w:rsidRPr="00105DF1">
        <w:rPr>
          <w:rFonts w:eastAsia="Times New Roman" w:cs="Times New Roman"/>
          <w:szCs w:val="24"/>
        </w:rPr>
        <w:t xml:space="preserve">αι να </w:t>
      </w:r>
      <w:r>
        <w:rPr>
          <w:rFonts w:eastAsia="Times New Roman" w:cs="Times New Roman"/>
          <w:szCs w:val="24"/>
        </w:rPr>
        <w:t>αφουγκραστείτε</w:t>
      </w:r>
      <w:r w:rsidRPr="00105DF1">
        <w:rPr>
          <w:rFonts w:eastAsia="Times New Roman" w:cs="Times New Roman"/>
          <w:szCs w:val="24"/>
        </w:rPr>
        <w:t xml:space="preserve"> την κοινωνία</w:t>
      </w:r>
      <w:r>
        <w:rPr>
          <w:rFonts w:eastAsia="Times New Roman" w:cs="Times New Roman"/>
          <w:szCs w:val="24"/>
        </w:rPr>
        <w:t>,</w:t>
      </w:r>
      <w:r w:rsidRPr="00105DF1">
        <w:rPr>
          <w:rFonts w:eastAsia="Times New Roman" w:cs="Times New Roman"/>
          <w:szCs w:val="24"/>
        </w:rPr>
        <w:t xml:space="preserve"> τα νέα παιδιά και τις οικογένειές </w:t>
      </w:r>
      <w:r>
        <w:rPr>
          <w:rFonts w:eastAsia="Times New Roman" w:cs="Times New Roman"/>
          <w:szCs w:val="24"/>
        </w:rPr>
        <w:t>τους,</w:t>
      </w:r>
      <w:r w:rsidRPr="00105DF1">
        <w:rPr>
          <w:rFonts w:eastAsia="Times New Roman" w:cs="Times New Roman"/>
          <w:szCs w:val="24"/>
        </w:rPr>
        <w:t xml:space="preserve"> τους νέους επιστήμονες και τους ακαδημαϊκούς </w:t>
      </w:r>
      <w:r>
        <w:rPr>
          <w:rFonts w:eastAsia="Times New Roman" w:cs="Times New Roman"/>
          <w:szCs w:val="24"/>
        </w:rPr>
        <w:t>μας,</w:t>
      </w:r>
      <w:r w:rsidRPr="00105DF1">
        <w:rPr>
          <w:rFonts w:eastAsia="Times New Roman" w:cs="Times New Roman"/>
          <w:szCs w:val="24"/>
        </w:rPr>
        <w:t xml:space="preserve"> που διαπρέπουν στο εξωτερικό</w:t>
      </w:r>
      <w:r>
        <w:rPr>
          <w:rFonts w:eastAsia="Times New Roman" w:cs="Times New Roman"/>
          <w:szCs w:val="24"/>
        </w:rPr>
        <w:t>. Η</w:t>
      </w:r>
      <w:r w:rsidRPr="00105DF1">
        <w:rPr>
          <w:rFonts w:eastAsia="Times New Roman" w:cs="Times New Roman"/>
          <w:szCs w:val="24"/>
        </w:rPr>
        <w:t xml:space="preserve"> Κύπρος το κατάφερε αυτό</w:t>
      </w:r>
      <w:r>
        <w:rPr>
          <w:rFonts w:eastAsia="Times New Roman" w:cs="Times New Roman"/>
          <w:szCs w:val="24"/>
        </w:rPr>
        <w:t>. Α</w:t>
      </w:r>
      <w:r w:rsidRPr="00105DF1">
        <w:rPr>
          <w:rFonts w:eastAsia="Times New Roman" w:cs="Times New Roman"/>
          <w:szCs w:val="24"/>
        </w:rPr>
        <w:t xml:space="preserve">ποτελεί </w:t>
      </w:r>
      <w:r>
        <w:rPr>
          <w:rFonts w:eastAsia="Times New Roman" w:cs="Times New Roman"/>
          <w:szCs w:val="24"/>
        </w:rPr>
        <w:t>π</w:t>
      </w:r>
      <w:r w:rsidRPr="00105DF1">
        <w:rPr>
          <w:rFonts w:eastAsia="Times New Roman" w:cs="Times New Roman"/>
          <w:szCs w:val="24"/>
        </w:rPr>
        <w:t>αράδειγμα προς μίμηση</w:t>
      </w:r>
      <w:r>
        <w:rPr>
          <w:rFonts w:eastAsia="Times New Roman" w:cs="Times New Roman"/>
          <w:szCs w:val="24"/>
        </w:rPr>
        <w:t>.</w:t>
      </w:r>
    </w:p>
    <w:p w14:paraId="09855DC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Θα κάνω </w:t>
      </w:r>
      <w:r w:rsidRPr="00105DF1">
        <w:rPr>
          <w:rFonts w:eastAsia="Times New Roman" w:cs="Times New Roman"/>
          <w:szCs w:val="24"/>
        </w:rPr>
        <w:t>μία αναφορά στον τρίτο άξονα</w:t>
      </w:r>
      <w:r>
        <w:rPr>
          <w:rFonts w:eastAsia="Times New Roman" w:cs="Times New Roman"/>
          <w:szCs w:val="24"/>
        </w:rPr>
        <w:t>, και</w:t>
      </w:r>
      <w:r w:rsidRPr="00105DF1">
        <w:rPr>
          <w:rFonts w:eastAsia="Times New Roman" w:cs="Times New Roman"/>
          <w:szCs w:val="24"/>
        </w:rPr>
        <w:t xml:space="preserve"> </w:t>
      </w:r>
      <w:r>
        <w:rPr>
          <w:rFonts w:eastAsia="Times New Roman" w:cs="Times New Roman"/>
          <w:szCs w:val="24"/>
        </w:rPr>
        <w:t>ολοκληρώνω κύριε Πρόεδρε. Ο τρίτος άξονας της πρότασής</w:t>
      </w:r>
      <w:r w:rsidRPr="00105DF1">
        <w:rPr>
          <w:rFonts w:eastAsia="Times New Roman" w:cs="Times New Roman"/>
          <w:szCs w:val="24"/>
        </w:rPr>
        <w:t xml:space="preserve"> μας αφορά </w:t>
      </w:r>
      <w:r>
        <w:rPr>
          <w:rFonts w:eastAsia="Times New Roman" w:cs="Times New Roman"/>
          <w:szCs w:val="24"/>
        </w:rPr>
        <w:t>σ</w:t>
      </w:r>
      <w:r w:rsidRPr="00105DF1">
        <w:rPr>
          <w:rFonts w:eastAsia="Times New Roman" w:cs="Times New Roman"/>
          <w:szCs w:val="24"/>
        </w:rPr>
        <w:t>την κοι</w:t>
      </w:r>
      <w:r w:rsidRPr="00105DF1">
        <w:rPr>
          <w:rFonts w:eastAsia="Times New Roman" w:cs="Times New Roman"/>
          <w:szCs w:val="24"/>
        </w:rPr>
        <w:t>νωνική αλληλεγγύη και την ισότητα των ευκαιριών</w:t>
      </w:r>
      <w:r>
        <w:rPr>
          <w:rFonts w:eastAsia="Times New Roman" w:cs="Times New Roman"/>
          <w:szCs w:val="24"/>
        </w:rPr>
        <w:t>,</w:t>
      </w:r>
      <w:r w:rsidRPr="00105DF1">
        <w:rPr>
          <w:rFonts w:eastAsia="Times New Roman" w:cs="Times New Roman"/>
          <w:szCs w:val="24"/>
        </w:rPr>
        <w:t xml:space="preserve"> όπου ενισχύει την κοινωνία των πολιτών και δημιουργεί συνθήκες κοινωνικής κινητικότητας και ευημερίας για όλους</w:t>
      </w:r>
      <w:r>
        <w:rPr>
          <w:rFonts w:eastAsia="Times New Roman" w:cs="Times New Roman"/>
          <w:szCs w:val="24"/>
        </w:rPr>
        <w:t>. Κ</w:t>
      </w:r>
      <w:r w:rsidRPr="00105DF1">
        <w:rPr>
          <w:rFonts w:eastAsia="Times New Roman" w:cs="Times New Roman"/>
          <w:szCs w:val="24"/>
        </w:rPr>
        <w:t>αθιερώνει το ελάχιστο εγγυημένο εισόδημα</w:t>
      </w:r>
      <w:r>
        <w:rPr>
          <w:rFonts w:eastAsia="Times New Roman" w:cs="Times New Roman"/>
          <w:szCs w:val="24"/>
        </w:rPr>
        <w:t>, εγγυάται</w:t>
      </w:r>
      <w:r w:rsidRPr="00105DF1">
        <w:rPr>
          <w:rFonts w:eastAsia="Times New Roman" w:cs="Times New Roman"/>
          <w:szCs w:val="24"/>
        </w:rPr>
        <w:t xml:space="preserve"> το δικαίωμα των πολιτών στην ασφάλεια και </w:t>
      </w:r>
      <w:r w:rsidRPr="00105DF1">
        <w:rPr>
          <w:rFonts w:eastAsia="Times New Roman" w:cs="Times New Roman"/>
          <w:szCs w:val="24"/>
        </w:rPr>
        <w:t>διασφαλίζει πρόσβαση για όλους στην υγεία</w:t>
      </w:r>
      <w:r>
        <w:rPr>
          <w:rFonts w:eastAsia="Times New Roman" w:cs="Times New Roman"/>
          <w:szCs w:val="24"/>
        </w:rPr>
        <w:t>,</w:t>
      </w:r>
      <w:r w:rsidRPr="00105DF1">
        <w:rPr>
          <w:rFonts w:eastAsia="Times New Roman" w:cs="Times New Roman"/>
          <w:szCs w:val="24"/>
        </w:rPr>
        <w:t xml:space="preserve"> στην </w:t>
      </w:r>
      <w:r>
        <w:rPr>
          <w:rFonts w:eastAsia="Times New Roman" w:cs="Times New Roman"/>
          <w:szCs w:val="24"/>
        </w:rPr>
        <w:t>Π</w:t>
      </w:r>
      <w:r w:rsidRPr="00105DF1">
        <w:rPr>
          <w:rFonts w:eastAsia="Times New Roman" w:cs="Times New Roman"/>
          <w:szCs w:val="24"/>
        </w:rPr>
        <w:t>αιδεία</w:t>
      </w:r>
      <w:r>
        <w:rPr>
          <w:rFonts w:eastAsia="Times New Roman" w:cs="Times New Roman"/>
          <w:szCs w:val="24"/>
        </w:rPr>
        <w:t>,</w:t>
      </w:r>
      <w:r w:rsidRPr="00105DF1">
        <w:rPr>
          <w:rFonts w:eastAsia="Times New Roman" w:cs="Times New Roman"/>
          <w:szCs w:val="24"/>
        </w:rPr>
        <w:t xml:space="preserve"> αλλά και στον πολιτισμό</w:t>
      </w:r>
      <w:r>
        <w:rPr>
          <w:rFonts w:eastAsia="Times New Roman" w:cs="Times New Roman"/>
          <w:szCs w:val="24"/>
        </w:rPr>
        <w:t>.</w:t>
      </w:r>
    </w:p>
    <w:p w14:paraId="09855DC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Κλείνοντας, κύριε Π</w:t>
      </w:r>
      <w:r w:rsidRPr="00105DF1">
        <w:rPr>
          <w:rFonts w:eastAsia="Times New Roman" w:cs="Times New Roman"/>
          <w:szCs w:val="24"/>
        </w:rPr>
        <w:t>ρόεδρε</w:t>
      </w:r>
      <w:r>
        <w:rPr>
          <w:rFonts w:eastAsia="Times New Roman" w:cs="Times New Roman"/>
          <w:szCs w:val="24"/>
        </w:rPr>
        <w:t>,</w:t>
      </w:r>
      <w:r w:rsidRPr="00105DF1">
        <w:rPr>
          <w:rFonts w:eastAsia="Times New Roman" w:cs="Times New Roman"/>
          <w:szCs w:val="24"/>
        </w:rPr>
        <w:t xml:space="preserve"> θέλω να σταθώ στο ζήτημα των σχέσεων </w:t>
      </w:r>
      <w:r>
        <w:rPr>
          <w:rFonts w:eastAsia="Times New Roman" w:cs="Times New Roman"/>
          <w:szCs w:val="24"/>
        </w:rPr>
        <w:t>Ε</w:t>
      </w:r>
      <w:r w:rsidRPr="00105DF1">
        <w:rPr>
          <w:rFonts w:eastAsia="Times New Roman" w:cs="Times New Roman"/>
          <w:szCs w:val="24"/>
        </w:rPr>
        <w:t xml:space="preserve">κκλησίας </w:t>
      </w:r>
      <w:r>
        <w:rPr>
          <w:rFonts w:eastAsia="Times New Roman" w:cs="Times New Roman"/>
          <w:szCs w:val="24"/>
        </w:rPr>
        <w:t>-</w:t>
      </w:r>
      <w:r w:rsidRPr="00105DF1">
        <w:rPr>
          <w:rFonts w:eastAsia="Times New Roman" w:cs="Times New Roman"/>
          <w:szCs w:val="24"/>
        </w:rPr>
        <w:t xml:space="preserve"> </w:t>
      </w:r>
      <w:r>
        <w:rPr>
          <w:rFonts w:eastAsia="Times New Roman" w:cs="Times New Roman"/>
          <w:szCs w:val="24"/>
        </w:rPr>
        <w:t>Κ</w:t>
      </w:r>
      <w:r w:rsidRPr="00105DF1">
        <w:rPr>
          <w:rFonts w:eastAsia="Times New Roman" w:cs="Times New Roman"/>
          <w:szCs w:val="24"/>
        </w:rPr>
        <w:t>ράτους</w:t>
      </w:r>
      <w:r>
        <w:rPr>
          <w:rFonts w:eastAsia="Times New Roman" w:cs="Times New Roman"/>
          <w:szCs w:val="24"/>
        </w:rPr>
        <w:t>. Είμαστε σαφεί</w:t>
      </w:r>
      <w:r w:rsidRPr="00105DF1">
        <w:rPr>
          <w:rFonts w:eastAsia="Times New Roman" w:cs="Times New Roman"/>
          <w:szCs w:val="24"/>
        </w:rPr>
        <w:t>ς και ξεκάθαρ</w:t>
      </w:r>
      <w:r>
        <w:rPr>
          <w:rFonts w:eastAsia="Times New Roman" w:cs="Times New Roman"/>
          <w:szCs w:val="24"/>
        </w:rPr>
        <w:t>οι. Τ</w:t>
      </w:r>
      <w:r w:rsidRPr="00105DF1">
        <w:rPr>
          <w:rFonts w:eastAsia="Times New Roman" w:cs="Times New Roman"/>
          <w:szCs w:val="24"/>
        </w:rPr>
        <w:t xml:space="preserve">ο άρθρο 3 </w:t>
      </w:r>
      <w:r>
        <w:rPr>
          <w:rFonts w:eastAsia="Times New Roman" w:cs="Times New Roman"/>
          <w:szCs w:val="24"/>
        </w:rPr>
        <w:t>δ</w:t>
      </w:r>
      <w:r w:rsidRPr="00105DF1">
        <w:rPr>
          <w:rFonts w:eastAsia="Times New Roman" w:cs="Times New Roman"/>
          <w:szCs w:val="24"/>
        </w:rPr>
        <w:t xml:space="preserve">εν χρειάζεται </w:t>
      </w:r>
      <w:r>
        <w:rPr>
          <w:rFonts w:eastAsia="Times New Roman" w:cs="Times New Roman"/>
          <w:szCs w:val="24"/>
        </w:rPr>
        <w:t>αναθεώρηση. Η θ</w:t>
      </w:r>
      <w:r w:rsidRPr="00105DF1">
        <w:rPr>
          <w:rFonts w:eastAsia="Times New Roman" w:cs="Times New Roman"/>
          <w:szCs w:val="24"/>
        </w:rPr>
        <w:t>ρη</w:t>
      </w:r>
      <w:r>
        <w:rPr>
          <w:rFonts w:eastAsia="Times New Roman" w:cs="Times New Roman"/>
          <w:szCs w:val="24"/>
        </w:rPr>
        <w:t>σκευτική ουδετερ</w:t>
      </w:r>
      <w:r>
        <w:rPr>
          <w:rFonts w:eastAsia="Times New Roman" w:cs="Times New Roman"/>
          <w:szCs w:val="24"/>
        </w:rPr>
        <w:t>ότητα κατοχυρώνε</w:t>
      </w:r>
      <w:r w:rsidRPr="00105DF1">
        <w:rPr>
          <w:rFonts w:eastAsia="Times New Roman" w:cs="Times New Roman"/>
          <w:szCs w:val="24"/>
        </w:rPr>
        <w:t xml:space="preserve">ται με απόλυτο και σαφή τρόπο στο άρθρο 13 του </w:t>
      </w:r>
      <w:r>
        <w:rPr>
          <w:rFonts w:eastAsia="Times New Roman" w:cs="Times New Roman"/>
          <w:szCs w:val="24"/>
        </w:rPr>
        <w:t>Σ</w:t>
      </w:r>
      <w:r w:rsidRPr="00105DF1">
        <w:rPr>
          <w:rFonts w:eastAsia="Times New Roman" w:cs="Times New Roman"/>
          <w:szCs w:val="24"/>
        </w:rPr>
        <w:t>υντάγματος</w:t>
      </w:r>
      <w:r>
        <w:rPr>
          <w:rFonts w:eastAsia="Times New Roman" w:cs="Times New Roman"/>
          <w:szCs w:val="24"/>
        </w:rPr>
        <w:t>,</w:t>
      </w:r>
      <w:r w:rsidRPr="00105DF1">
        <w:rPr>
          <w:rFonts w:eastAsia="Times New Roman" w:cs="Times New Roman"/>
          <w:szCs w:val="24"/>
        </w:rPr>
        <w:t xml:space="preserve"> όπου ρυθμίζεται η ελευθερία της θρησκευτικής συνείδησης και </w:t>
      </w:r>
      <w:r>
        <w:rPr>
          <w:rFonts w:eastAsia="Times New Roman" w:cs="Times New Roman"/>
          <w:szCs w:val="24"/>
        </w:rPr>
        <w:t xml:space="preserve">η </w:t>
      </w:r>
      <w:r w:rsidRPr="00105DF1">
        <w:rPr>
          <w:rFonts w:eastAsia="Times New Roman" w:cs="Times New Roman"/>
          <w:szCs w:val="24"/>
        </w:rPr>
        <w:t>ίση αντιμετώπιση ό</w:t>
      </w:r>
      <w:r>
        <w:rPr>
          <w:rFonts w:eastAsia="Times New Roman" w:cs="Times New Roman"/>
          <w:szCs w:val="24"/>
        </w:rPr>
        <w:t xml:space="preserve">λων των θρησκειών από το κράτος. Υπερασπιζόμαστε την </w:t>
      </w:r>
      <w:r w:rsidRPr="00105DF1">
        <w:rPr>
          <w:rFonts w:eastAsia="Times New Roman" w:cs="Times New Roman"/>
          <w:szCs w:val="24"/>
        </w:rPr>
        <w:t>προστασία της θρησκευτικής ελευθερίας</w:t>
      </w:r>
      <w:r>
        <w:rPr>
          <w:rFonts w:eastAsia="Times New Roman" w:cs="Times New Roman"/>
          <w:szCs w:val="24"/>
        </w:rPr>
        <w:t xml:space="preserve"> και </w:t>
      </w:r>
      <w:r w:rsidRPr="00105DF1">
        <w:rPr>
          <w:rFonts w:eastAsia="Times New Roman" w:cs="Times New Roman"/>
          <w:szCs w:val="24"/>
        </w:rPr>
        <w:t>παράλ</w:t>
      </w:r>
      <w:r w:rsidRPr="00105DF1">
        <w:rPr>
          <w:rFonts w:eastAsia="Times New Roman" w:cs="Times New Roman"/>
          <w:szCs w:val="24"/>
        </w:rPr>
        <w:t>ληλα σεβόμαστε την ιστορία μας και το</w:t>
      </w:r>
      <w:r>
        <w:rPr>
          <w:rFonts w:eastAsia="Times New Roman" w:cs="Times New Roman"/>
          <w:szCs w:val="24"/>
        </w:rPr>
        <w:t>ν πολιτισμό μας.</w:t>
      </w:r>
    </w:p>
    <w:p w14:paraId="09855DD0" w14:textId="77777777" w:rsidR="00BE639A" w:rsidRDefault="00A212EC">
      <w:pPr>
        <w:spacing w:line="600" w:lineRule="auto"/>
        <w:ind w:firstLine="720"/>
        <w:jc w:val="both"/>
        <w:rPr>
          <w:rFonts w:eastAsia="Times New Roman" w:cs="Times New Roman"/>
          <w:szCs w:val="24"/>
        </w:rPr>
      </w:pPr>
      <w:r w:rsidRPr="00105DF1">
        <w:rPr>
          <w:rFonts w:eastAsia="Times New Roman" w:cs="Times New Roman"/>
          <w:szCs w:val="24"/>
        </w:rPr>
        <w:t>Σας ευχαριστώ πολύ</w:t>
      </w:r>
      <w:r>
        <w:rPr>
          <w:rFonts w:eastAsia="Times New Roman" w:cs="Times New Roman"/>
          <w:szCs w:val="24"/>
        </w:rPr>
        <w:t>.</w:t>
      </w:r>
    </w:p>
    <w:p w14:paraId="09855DD1"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DD2" w14:textId="77777777" w:rsidR="00BE639A" w:rsidRDefault="00A212EC">
      <w:pPr>
        <w:spacing w:line="600" w:lineRule="auto"/>
        <w:ind w:firstLine="720"/>
        <w:jc w:val="both"/>
        <w:rPr>
          <w:rFonts w:eastAsia="Times New Roman" w:cs="Times New Roman"/>
          <w:szCs w:val="24"/>
        </w:rPr>
      </w:pPr>
      <w:r w:rsidRPr="00A50B07">
        <w:rPr>
          <w:rFonts w:eastAsia="Times New Roman" w:cs="Times New Roman"/>
          <w:b/>
          <w:szCs w:val="24"/>
        </w:rPr>
        <w:t>ΠΡΟΕΔΡΟΣ (Νικόλαος Βούτσης):</w:t>
      </w:r>
      <w:r>
        <w:rPr>
          <w:rFonts w:eastAsia="Times New Roman" w:cs="Times New Roman"/>
          <w:szCs w:val="24"/>
        </w:rPr>
        <w:t xml:space="preserve"> Ευχαριστώ.</w:t>
      </w:r>
    </w:p>
    <w:p w14:paraId="09855DD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ο κ. Παπαθεοδώρου για έξι λεπτά.</w:t>
      </w:r>
    </w:p>
    <w:p w14:paraId="09855DD4" w14:textId="77777777" w:rsidR="00BE639A" w:rsidRDefault="00A212EC">
      <w:pPr>
        <w:spacing w:line="600" w:lineRule="auto"/>
        <w:ind w:firstLine="720"/>
        <w:jc w:val="both"/>
        <w:rPr>
          <w:rFonts w:eastAsia="Times New Roman" w:cs="Times New Roman"/>
          <w:szCs w:val="24"/>
        </w:rPr>
      </w:pPr>
      <w:r w:rsidRPr="00A50B07">
        <w:rPr>
          <w:rFonts w:eastAsia="Times New Roman" w:cs="Times New Roman"/>
          <w:b/>
          <w:szCs w:val="24"/>
        </w:rPr>
        <w:t>ΘΕΟΔΩΡΟΣ ΠΑΠΑΘΕΟΔΩΡΟΥ:</w:t>
      </w:r>
      <w:r>
        <w:rPr>
          <w:rFonts w:eastAsia="Times New Roman" w:cs="Times New Roman"/>
          <w:szCs w:val="24"/>
        </w:rPr>
        <w:t xml:space="preserve"> Ευχαριστώ, κύριε Πρόεδρε. Προκαταβολικά θα </w:t>
      </w:r>
      <w:r w:rsidRPr="00105DF1">
        <w:rPr>
          <w:rFonts w:eastAsia="Times New Roman" w:cs="Times New Roman"/>
          <w:szCs w:val="24"/>
        </w:rPr>
        <w:t>ζητήσω την ανοχή σας για πάρα πολύ λίγο</w:t>
      </w:r>
      <w:r>
        <w:rPr>
          <w:rFonts w:eastAsia="Times New Roman" w:cs="Times New Roman"/>
          <w:szCs w:val="24"/>
        </w:rPr>
        <w:t>.</w:t>
      </w:r>
    </w:p>
    <w:p w14:paraId="09855DD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105DF1">
        <w:rPr>
          <w:rFonts w:eastAsia="Times New Roman" w:cs="Times New Roman"/>
          <w:szCs w:val="24"/>
        </w:rPr>
        <w:t xml:space="preserve"> διαδικασία αναθεώρησης </w:t>
      </w:r>
      <w:r>
        <w:rPr>
          <w:rFonts w:eastAsia="Times New Roman" w:cs="Times New Roman"/>
          <w:szCs w:val="24"/>
        </w:rPr>
        <w:t>Σ</w:t>
      </w:r>
      <w:r w:rsidRPr="00105DF1">
        <w:rPr>
          <w:rFonts w:eastAsia="Times New Roman" w:cs="Times New Roman"/>
          <w:szCs w:val="24"/>
        </w:rPr>
        <w:t>υντάγματος</w:t>
      </w:r>
      <w:r>
        <w:rPr>
          <w:rFonts w:eastAsia="Times New Roman" w:cs="Times New Roman"/>
          <w:szCs w:val="24"/>
        </w:rPr>
        <w:t>,</w:t>
      </w:r>
      <w:r w:rsidRPr="00105DF1">
        <w:rPr>
          <w:rFonts w:eastAsia="Times New Roman" w:cs="Times New Roman"/>
          <w:szCs w:val="24"/>
        </w:rPr>
        <w:t xml:space="preserve"> κυρίες και κύριοι συνάδελφοι</w:t>
      </w:r>
      <w:r>
        <w:rPr>
          <w:rFonts w:eastAsia="Times New Roman" w:cs="Times New Roman"/>
          <w:szCs w:val="24"/>
        </w:rPr>
        <w:t>,</w:t>
      </w:r>
      <w:r w:rsidRPr="00105DF1">
        <w:rPr>
          <w:rFonts w:eastAsia="Times New Roman" w:cs="Times New Roman"/>
          <w:szCs w:val="24"/>
        </w:rPr>
        <w:t xml:space="preserve"> υπήρξε για την παράταξή μας πάντα μία ουσιαστική προσπάθεια διαμόρφωσης συναινετικών διαδικασιών και πο</w:t>
      </w:r>
      <w:r w:rsidRPr="00105DF1">
        <w:rPr>
          <w:rFonts w:eastAsia="Times New Roman" w:cs="Times New Roman"/>
          <w:szCs w:val="24"/>
        </w:rPr>
        <w:t>λιτικών κοινών τόπων</w:t>
      </w:r>
      <w:r>
        <w:rPr>
          <w:rFonts w:eastAsia="Times New Roman" w:cs="Times New Roman"/>
          <w:szCs w:val="24"/>
        </w:rPr>
        <w:t>,</w:t>
      </w:r>
      <w:r w:rsidRPr="00105DF1">
        <w:rPr>
          <w:rFonts w:eastAsia="Times New Roman" w:cs="Times New Roman"/>
          <w:szCs w:val="24"/>
        </w:rPr>
        <w:t xml:space="preserve"> ουσιαστι</w:t>
      </w:r>
      <w:r>
        <w:rPr>
          <w:rFonts w:eastAsia="Times New Roman" w:cs="Times New Roman"/>
          <w:szCs w:val="24"/>
        </w:rPr>
        <w:t>κής ενίσχυσης των δημοκρατικών θ</w:t>
      </w:r>
      <w:r w:rsidRPr="00105DF1">
        <w:rPr>
          <w:rFonts w:eastAsia="Times New Roman" w:cs="Times New Roman"/>
          <w:szCs w:val="24"/>
        </w:rPr>
        <w:t xml:space="preserve">εσμών και </w:t>
      </w:r>
      <w:r>
        <w:rPr>
          <w:rFonts w:eastAsia="Times New Roman" w:cs="Times New Roman"/>
          <w:szCs w:val="24"/>
        </w:rPr>
        <w:t>εγγύησης</w:t>
      </w:r>
      <w:r w:rsidRPr="00105DF1">
        <w:rPr>
          <w:rFonts w:eastAsia="Times New Roman" w:cs="Times New Roman"/>
          <w:szCs w:val="24"/>
        </w:rPr>
        <w:t xml:space="preserve"> των δικαιωμάτων των πολιτών</w:t>
      </w:r>
      <w:r>
        <w:rPr>
          <w:rFonts w:eastAsia="Times New Roman" w:cs="Times New Roman"/>
          <w:szCs w:val="24"/>
        </w:rPr>
        <w:t>. Γ</w:t>
      </w:r>
      <w:r w:rsidRPr="00105DF1">
        <w:rPr>
          <w:rFonts w:eastAsia="Times New Roman" w:cs="Times New Roman"/>
          <w:szCs w:val="24"/>
        </w:rPr>
        <w:t>ι</w:t>
      </w:r>
      <w:r>
        <w:rPr>
          <w:rFonts w:eastAsia="Times New Roman" w:cs="Times New Roman"/>
          <w:szCs w:val="24"/>
        </w:rPr>
        <w:t>’</w:t>
      </w:r>
      <w:r w:rsidRPr="00105DF1">
        <w:rPr>
          <w:rFonts w:eastAsia="Times New Roman" w:cs="Times New Roman"/>
          <w:szCs w:val="24"/>
        </w:rPr>
        <w:t xml:space="preserve"> αυτό και οι μεγάλες αναθεωρήσεις που ξεκίνησαν και ολοκλήρωσαν </w:t>
      </w:r>
      <w:r>
        <w:rPr>
          <w:rFonts w:eastAsia="Times New Roman" w:cs="Times New Roman"/>
          <w:szCs w:val="24"/>
        </w:rPr>
        <w:t xml:space="preserve">οι κυβερνήσεις </w:t>
      </w:r>
      <w:r w:rsidRPr="00105DF1">
        <w:rPr>
          <w:rFonts w:eastAsia="Times New Roman" w:cs="Times New Roman"/>
          <w:szCs w:val="24"/>
        </w:rPr>
        <w:t>του ΠΑΣΟΚ</w:t>
      </w:r>
      <w:r>
        <w:rPr>
          <w:rFonts w:eastAsia="Times New Roman" w:cs="Times New Roman"/>
          <w:szCs w:val="24"/>
        </w:rPr>
        <w:t>,</w:t>
      </w:r>
      <w:r w:rsidRPr="00105DF1">
        <w:rPr>
          <w:rFonts w:eastAsia="Times New Roman" w:cs="Times New Roman"/>
          <w:szCs w:val="24"/>
        </w:rPr>
        <w:t xml:space="preserve"> ήταν </w:t>
      </w:r>
      <w:r>
        <w:rPr>
          <w:rFonts w:eastAsia="Times New Roman" w:cs="Times New Roman"/>
          <w:szCs w:val="24"/>
        </w:rPr>
        <w:t>διαβουλευτικές,</w:t>
      </w:r>
      <w:r w:rsidRPr="00105DF1">
        <w:rPr>
          <w:rFonts w:eastAsia="Times New Roman" w:cs="Times New Roman"/>
          <w:szCs w:val="24"/>
        </w:rPr>
        <w:t xml:space="preserve"> συναινετικές και αντίστοιχες των</w:t>
      </w:r>
      <w:r w:rsidRPr="00105DF1">
        <w:rPr>
          <w:rFonts w:eastAsia="Times New Roman" w:cs="Times New Roman"/>
          <w:szCs w:val="24"/>
        </w:rPr>
        <w:t xml:space="preserve"> αναγκών του εκσυγχρονισμού του </w:t>
      </w:r>
      <w:r>
        <w:rPr>
          <w:rFonts w:eastAsia="Times New Roman" w:cs="Times New Roman"/>
          <w:szCs w:val="24"/>
        </w:rPr>
        <w:t>Σ</w:t>
      </w:r>
      <w:r w:rsidRPr="00105DF1">
        <w:rPr>
          <w:rFonts w:eastAsia="Times New Roman" w:cs="Times New Roman"/>
          <w:szCs w:val="24"/>
        </w:rPr>
        <w:t>υντάγματος</w:t>
      </w:r>
      <w:r>
        <w:rPr>
          <w:rFonts w:eastAsia="Times New Roman" w:cs="Times New Roman"/>
          <w:szCs w:val="24"/>
        </w:rPr>
        <w:t>.</w:t>
      </w:r>
    </w:p>
    <w:p w14:paraId="09855DD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κάθε περίπτωση, όμως, δεν ήταν αναθεωρήσεις που στόχευαν στον ελάχιστο κοινό παρονομαστή, στην όξυνση της πολιτικής αντιπαράθεσης, στη μετάλλαξη των θεσμών και του αυστηρού χαρακτήρα του Συντάγματος ή στη μικ</w:t>
      </w:r>
      <w:r>
        <w:rPr>
          <w:rFonts w:eastAsia="Times New Roman" w:cs="Times New Roman"/>
          <w:szCs w:val="24"/>
        </w:rPr>
        <w:t>ροκομματική συσπείρωση εκλογικών ακροατηρίων, με την όξυνση των διαχωριστικών γραμμών και τον διχασμό των πολιτών.</w:t>
      </w:r>
    </w:p>
    <w:p w14:paraId="09855DD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παρούσα αναθεωρητική διαδικασία είχε -θα μου επιτρέψετε- διαφορετικό χαρακτήρα. Ξεκίνησε από την τότε πλειοψηφία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ως πολιτική </w:t>
      </w:r>
      <w:r>
        <w:rPr>
          <w:rFonts w:eastAsia="Times New Roman" w:cs="Times New Roman"/>
          <w:szCs w:val="24"/>
        </w:rPr>
        <w:t xml:space="preserve">ανταπόκριση της Κυβέρνησης σ’ αυτό που ονόμασε στην πρότασή της «μεταδημοκρατική συνθήκη» και που στην ουσία έθετε σε αμφισβήτηση την ενοποιητική λειτουργία του Συντάγματος, όπως έλεγε ο Αριστόβουλος Μάνεσης, η οποία δεν αίρει, αλλά διευθετεί και αμβλύνει </w:t>
      </w:r>
      <w:r>
        <w:rPr>
          <w:rFonts w:eastAsia="Times New Roman" w:cs="Times New Roman"/>
          <w:szCs w:val="24"/>
        </w:rPr>
        <w:t xml:space="preserve">τις αντιθέσεις μέσα σε μια </w:t>
      </w:r>
      <w:r>
        <w:rPr>
          <w:rFonts w:eastAsia="Times New Roman" w:cs="Times New Roman"/>
          <w:szCs w:val="24"/>
        </w:rPr>
        <w:t>δημοκρατία</w:t>
      </w:r>
      <w:r>
        <w:rPr>
          <w:rFonts w:eastAsia="Times New Roman" w:cs="Times New Roman"/>
          <w:szCs w:val="24"/>
        </w:rPr>
        <w:t>, αποτελώντας σύμβολο κοινού πεπρωμένου των πολιτών.</w:t>
      </w:r>
    </w:p>
    <w:p w14:paraId="09855DD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έννοια και μόνο της «μεταδημοκρατικής συνθήκης» που αναφέρεται στην πρόταση της Κυβέρνησης επιχειρούσε να συνδέσει το Σύνταγμα με την κρίση, να τη χρησιμοποιήσει ως</w:t>
      </w:r>
      <w:r>
        <w:rPr>
          <w:rFonts w:eastAsia="Times New Roman" w:cs="Times New Roman"/>
          <w:szCs w:val="24"/>
        </w:rPr>
        <w:t xml:space="preserve"> εργαλείο αλλαγής της πολιτικής ατζέντας και να εμφανίσει μέσω της αναθεωρητικής διαδικασίας νέες –υποτίθεται- παραστάσεις ρήξης με το παρελθόν.</w:t>
      </w:r>
    </w:p>
    <w:p w14:paraId="09855DD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μεταδημοκρατική συνθήκη δεν υφίσταται σήμερα και, προφανώς, το Σύνταγμα δεν ευθύνεται για την κρίση, στη</w:t>
      </w:r>
      <w:r>
        <w:rPr>
          <w:rFonts w:eastAsia="Times New Roman" w:cs="Times New Roman"/>
          <w:szCs w:val="24"/>
        </w:rPr>
        <w:t xml:space="preserve">ν οποία οδήγησαν </w:t>
      </w:r>
      <w:r>
        <w:rPr>
          <w:rFonts w:eastAsia="Times New Roman" w:cs="Times New Roman"/>
          <w:szCs w:val="24"/>
        </w:rPr>
        <w:t xml:space="preserve">οι </w:t>
      </w:r>
      <w:r>
        <w:rPr>
          <w:rFonts w:eastAsia="Times New Roman" w:cs="Times New Roman"/>
          <w:szCs w:val="24"/>
        </w:rPr>
        <w:t xml:space="preserve">χρόνιες παθογένειες και </w:t>
      </w:r>
      <w:r>
        <w:rPr>
          <w:rFonts w:eastAsia="Times New Roman" w:cs="Times New Roman"/>
          <w:szCs w:val="24"/>
        </w:rPr>
        <w:t>η</w:t>
      </w:r>
      <w:r>
        <w:rPr>
          <w:rFonts w:eastAsia="Times New Roman" w:cs="Times New Roman"/>
          <w:szCs w:val="24"/>
        </w:rPr>
        <w:t xml:space="preserve"> έλλειψη επίγνωσης των πραγματικών αναγκών της οικονομίας και της χώρας πριν, αλλά και κατά τη διάρκεια της κρίσης. </w:t>
      </w:r>
    </w:p>
    <w:p w14:paraId="09855DD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Σήμερα, η ανάγκη εκσυγχρονισμού του Συντάγματος περιορίζεται σε μικρού εύρους συναίνεση, η οπο</w:t>
      </w:r>
      <w:r>
        <w:rPr>
          <w:rFonts w:eastAsia="Times New Roman" w:cs="Times New Roman"/>
          <w:szCs w:val="24"/>
        </w:rPr>
        <w:t xml:space="preserve">ία ίσως τελικά να εξαντλείται στην ευθύνη του πολιτικού προσωπικού και στην εκλογή του Προέδρου της Δημοκρατίας. Δεν εκτείνεται αυτή η συναίνεση –σας τα είπε ο κ. Λοβέρδος- σε θέματα που αφορούν </w:t>
      </w:r>
      <w:r>
        <w:rPr>
          <w:rFonts w:eastAsia="Times New Roman" w:cs="Times New Roman"/>
          <w:szCs w:val="24"/>
        </w:rPr>
        <w:t>σ</w:t>
      </w:r>
      <w:r>
        <w:rPr>
          <w:rFonts w:eastAsia="Times New Roman" w:cs="Times New Roman"/>
          <w:szCs w:val="24"/>
        </w:rPr>
        <w:t>την πραγματική ζωή των πολιτών, όπως είναι η ανάγκη για μεγα</w:t>
      </w:r>
      <w:r>
        <w:rPr>
          <w:rFonts w:eastAsia="Times New Roman" w:cs="Times New Roman"/>
          <w:szCs w:val="24"/>
        </w:rPr>
        <w:t>λύτερη ενίσχυση της δημοσιονομικής προστασίας και της ανάπτυξης, η προστασία ενός σταθερού δημοσιονομικού και επενδυτικού περιβάλλοντος, η απελευθέρωση της δυναμικής εκπαίδευσης στις νέες αρμοδιότητες για την τοπική και περιφερειακή αυτοδιοίκηση.</w:t>
      </w:r>
    </w:p>
    <w:p w14:paraId="09855DD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πολλές</w:t>
      </w:r>
      <w:r>
        <w:rPr>
          <w:rFonts w:eastAsia="Times New Roman" w:cs="Times New Roman"/>
          <w:szCs w:val="24"/>
        </w:rPr>
        <w:t xml:space="preserve"> από τις παραπάνω ανάγκες αυτή η αναθεώρηση δεν φαίνεται να ανταποκρίνεται. Αντίθετα, η Κυβέρνηση διά στόματος του γενικού εισηγητή συνέδεσε τη συνταγματική αναθεώρηση με την επιστροφή στην κανονικότητα και την αναβάθμιση της διεθνούς εικόνας της χώρας, όρ</w:t>
      </w:r>
      <w:r>
        <w:rPr>
          <w:rFonts w:eastAsia="Times New Roman" w:cs="Times New Roman"/>
          <w:szCs w:val="24"/>
        </w:rPr>
        <w:t xml:space="preserve">ισε δε την επιστροφή στην κανονικότητα ως την τομή με το παρελθόν και τις παθογένειες που προκάλεσαν την κρίση. </w:t>
      </w:r>
    </w:p>
    <w:p w14:paraId="09855DD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Ας δούμε, επομένως, ποια είναι η πραγματικότητα αυτής της κανονικότητας και </w:t>
      </w:r>
      <w:r>
        <w:rPr>
          <w:rFonts w:eastAsia="Times New Roman" w:cs="Times New Roman"/>
          <w:szCs w:val="24"/>
        </w:rPr>
        <w:t xml:space="preserve">πως </w:t>
      </w:r>
      <w:r>
        <w:rPr>
          <w:rFonts w:eastAsia="Times New Roman" w:cs="Times New Roman"/>
          <w:szCs w:val="24"/>
        </w:rPr>
        <w:t xml:space="preserve">επηρέασε την αναθεώρηση. Η αναθεώρηση άρχισε από την Κυβέρνηση </w:t>
      </w:r>
      <w:r>
        <w:rPr>
          <w:rFonts w:eastAsia="Times New Roman" w:cs="Times New Roman"/>
          <w:szCs w:val="24"/>
        </w:rPr>
        <w:t xml:space="preserve">ως αντικείμενο περιφοράς σε συνάξεις και άτυπες επιτροπές, χωρίς ουσιαστικό τελικά αντικείμενο, βυθίζοντάς την στην πολιτική απαξίωση και κυρίως στην αδιαφορία μεγάλου μέρους των πολιτών. </w:t>
      </w:r>
    </w:p>
    <w:p w14:paraId="09855DD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διαδικασία αυτής της </w:t>
      </w:r>
      <w:r>
        <w:rPr>
          <w:rFonts w:eastAsia="Times New Roman" w:cs="Times New Roman"/>
          <w:szCs w:val="24"/>
        </w:rPr>
        <w:t>Α</w:t>
      </w:r>
      <w:r>
        <w:rPr>
          <w:rFonts w:eastAsia="Times New Roman" w:cs="Times New Roman"/>
          <w:szCs w:val="24"/>
        </w:rPr>
        <w:t>ναθεώρησης περιέπεσε στη συνέχεια σε αδράνε</w:t>
      </w:r>
      <w:r>
        <w:rPr>
          <w:rFonts w:eastAsia="Times New Roman" w:cs="Times New Roman"/>
          <w:szCs w:val="24"/>
        </w:rPr>
        <w:t xml:space="preserve">ια και σιωπή, ενώ την ίδια στιγμή εξελισσόταν στη Βουλή η κατασκευή της δίωξης πολιτικών αντιπάλων μέσω της υπόθεσης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Όμως, εξελισσόταν με τη συγκάλυψη της πραγματικής διαφθοράς στον χώρο των φαρμακευτικών εταιρειών, με αργόσυρτες δικαστικές έρε</w:t>
      </w:r>
      <w:r>
        <w:rPr>
          <w:rFonts w:eastAsia="Times New Roman" w:cs="Times New Roman"/>
          <w:szCs w:val="24"/>
        </w:rPr>
        <w:t>υνες που δ</w:t>
      </w:r>
      <w:r>
        <w:rPr>
          <w:rFonts w:eastAsia="Times New Roman" w:cs="Times New Roman"/>
          <w:szCs w:val="24"/>
        </w:rPr>
        <w:t>ύ</w:t>
      </w:r>
      <w:r>
        <w:rPr>
          <w:rFonts w:eastAsia="Times New Roman" w:cs="Times New Roman"/>
          <w:szCs w:val="24"/>
        </w:rPr>
        <w:t>ο χρόνια τώρα δεν έχουν αποδώσει κανένα αποτέλεσμα.</w:t>
      </w:r>
    </w:p>
    <w:p w14:paraId="09855DD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Κατά την ίδια περίοδο, όπου η Κυβέρνηση εκόπτετο για την τιμή του πολιτικού κόσμου και την αναθεώρηση του άρθρου 86, κορυφαίοι Υπουργοί της Κυβέρνησης κρύβονταν πίσω από το επαίσχυντο κατά τα </w:t>
      </w:r>
      <w:r>
        <w:rPr>
          <w:rFonts w:eastAsia="Times New Roman" w:cs="Times New Roman"/>
          <w:szCs w:val="24"/>
        </w:rPr>
        <w:t>άλλα άρθρο 86 της πολιτικής συγκάλυψης. Το επικαλούντο, για να διαφύγουν από τη δικαστική έρευνα και να απολαύσουν την υπουργική ασυλία. Μέχρι και εχθές ψηφίσατε για τον κ. Καμμένο.</w:t>
      </w:r>
    </w:p>
    <w:p w14:paraId="09855DD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Επίσης, κατά την ίδια περίοδο της κυοφορίας αυτής της </w:t>
      </w:r>
      <w:r>
        <w:rPr>
          <w:rFonts w:eastAsia="Times New Roman" w:cs="Times New Roman"/>
          <w:szCs w:val="24"/>
        </w:rPr>
        <w:t>Α</w:t>
      </w:r>
      <w:r>
        <w:rPr>
          <w:rFonts w:eastAsia="Times New Roman" w:cs="Times New Roman"/>
          <w:szCs w:val="24"/>
        </w:rPr>
        <w:t>ναθεώρησης, ο κύριο</w:t>
      </w:r>
      <w:r>
        <w:rPr>
          <w:rFonts w:eastAsia="Times New Roman" w:cs="Times New Roman"/>
          <w:szCs w:val="24"/>
        </w:rPr>
        <w:t>ς Πρωθυπουργός αποκαλούσε τους δικαστικούς θεσμούς «δικαστικά εμπόδια», «θεσμικά εμπόδια» και «βαρίδια», όπου η Κυβέρνησή του έπρεπε να υπερβεί. Υπουργοί απειλούσαν και χειραγωγούσαν δικαστικούς λειτουργούς, ενώ οι τελευταίοι προσπαθούσαν να προστατευτούν,</w:t>
      </w:r>
      <w:r>
        <w:rPr>
          <w:rFonts w:eastAsia="Times New Roman" w:cs="Times New Roman"/>
          <w:szCs w:val="24"/>
        </w:rPr>
        <w:t xml:space="preserve"> καταγγέλλοντας δημόσια και σε ευρωπαϊκά </w:t>
      </w:r>
      <w:r>
        <w:rPr>
          <w:rFonts w:eastAsia="Times New Roman" w:cs="Times New Roman"/>
          <w:szCs w:val="24"/>
        </w:rPr>
        <w:t>ό</w:t>
      </w:r>
      <w:r>
        <w:rPr>
          <w:rFonts w:eastAsia="Times New Roman" w:cs="Times New Roman"/>
          <w:szCs w:val="24"/>
        </w:rPr>
        <w:t>ργανα εκβιασμούς και πιέσεις από ισχυρούς πολιτικούς παράγοντες.</w:t>
      </w:r>
    </w:p>
    <w:p w14:paraId="09855DE0" w14:textId="77777777" w:rsidR="00BE639A" w:rsidRDefault="00A212EC">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 προειδοποιητικά</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09855DE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Τέλος, η αναθεωρητική διαδικασία φτάνει στην Ολομ</w:t>
      </w:r>
      <w:r>
        <w:rPr>
          <w:rFonts w:eastAsia="Times New Roman" w:cs="Times New Roman"/>
          <w:szCs w:val="24"/>
        </w:rPr>
        <w:t>έλεια εν μέσω ευτελισμού των κοινοβουλευτικών διαδικασιών, εν μέσω διασυρμού της Βουλής και του πολιτικού συστήματος από ορισμένους Βουλευτές και Υπουργούς βραχύχρονης πολιτικής χρήσης, με εικόνες και εκφράσεις μεγάλης ευτέλειας και έκπτωσης στη λειτουργία</w:t>
      </w:r>
      <w:r>
        <w:rPr>
          <w:rFonts w:eastAsia="Times New Roman" w:cs="Times New Roman"/>
          <w:szCs w:val="24"/>
        </w:rPr>
        <w:t xml:space="preserve"> των θεσμών της </w:t>
      </w:r>
      <w:r>
        <w:rPr>
          <w:rFonts w:eastAsia="Times New Roman" w:cs="Times New Roman"/>
          <w:szCs w:val="24"/>
        </w:rPr>
        <w:t>δ</w:t>
      </w:r>
      <w:r>
        <w:rPr>
          <w:rFonts w:eastAsia="Times New Roman" w:cs="Times New Roman"/>
          <w:szCs w:val="24"/>
        </w:rPr>
        <w:t>ημοκρατίας.</w:t>
      </w:r>
    </w:p>
    <w:p w14:paraId="09855DE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Ωστόσο, τα παραπάνω η Κυβέρνηση δεν τα συνδέει με τις βασικές παθογένειες του πολιτικού συστήματος, αλλά τα αντιλαμβάνεται ως πλαίσιο δράσης που προσδιορίζει μ</w:t>
      </w:r>
      <w:r>
        <w:rPr>
          <w:rFonts w:eastAsia="Times New Roman" w:cs="Times New Roman"/>
          <w:szCs w:val="24"/>
        </w:rPr>
        <w:t>ί</w:t>
      </w:r>
      <w:r>
        <w:rPr>
          <w:rFonts w:eastAsia="Times New Roman" w:cs="Times New Roman"/>
          <w:szCs w:val="24"/>
        </w:rPr>
        <w:t>α δήθεν προοδευτική αναθεώρηση, μάλιστα μ</w:t>
      </w:r>
      <w:r>
        <w:rPr>
          <w:rFonts w:eastAsia="Times New Roman" w:cs="Times New Roman"/>
          <w:szCs w:val="24"/>
        </w:rPr>
        <w:t>ί</w:t>
      </w:r>
      <w:r>
        <w:rPr>
          <w:rFonts w:eastAsia="Times New Roman" w:cs="Times New Roman"/>
          <w:szCs w:val="24"/>
        </w:rPr>
        <w:t>α αναθεώρηση κατά την οπο</w:t>
      </w:r>
      <w:r>
        <w:rPr>
          <w:rFonts w:eastAsia="Times New Roman" w:cs="Times New Roman"/>
          <w:szCs w:val="24"/>
        </w:rPr>
        <w:t xml:space="preserve">ία η παρούσα, όπως στηρίξατε σήμερα, προτείνουσα Βουλή θα δεσμεύσει, όπως πιστεύετε εσείς, την κατεύθυνση που θα ακολουθήσει η </w:t>
      </w:r>
      <w:r>
        <w:rPr>
          <w:rFonts w:eastAsia="Times New Roman" w:cs="Times New Roman"/>
          <w:szCs w:val="24"/>
        </w:rPr>
        <w:t>α</w:t>
      </w:r>
      <w:r>
        <w:rPr>
          <w:rFonts w:eastAsia="Times New Roman" w:cs="Times New Roman"/>
          <w:szCs w:val="24"/>
        </w:rPr>
        <w:t>ναθεωρητική Βουλή.</w:t>
      </w:r>
    </w:p>
    <w:p w14:paraId="09855DE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αναθεωρητικό σύστημα που θεσπίζει το ισχύον Σύνταγμα με το άρθρο 110, στηρίζεται σε μ</w:t>
      </w:r>
      <w:r>
        <w:rPr>
          <w:rFonts w:eastAsia="Times New Roman" w:cs="Times New Roman"/>
          <w:szCs w:val="24"/>
        </w:rPr>
        <w:t>ί</w:t>
      </w:r>
      <w:r>
        <w:rPr>
          <w:rFonts w:eastAsia="Times New Roman" w:cs="Times New Roman"/>
          <w:szCs w:val="24"/>
        </w:rPr>
        <w:t>α σαφή κατανομή αναθ</w:t>
      </w:r>
      <w:r>
        <w:rPr>
          <w:rFonts w:eastAsia="Times New Roman" w:cs="Times New Roman"/>
          <w:szCs w:val="24"/>
        </w:rPr>
        <w:t xml:space="preserve">εωρητικών αρμοδιοτήτων μεταξύ των δύο διαδοχικών Βουλών που συμπράττουν στην </w:t>
      </w:r>
      <w:r>
        <w:rPr>
          <w:rFonts w:eastAsia="Times New Roman" w:cs="Times New Roman"/>
          <w:szCs w:val="24"/>
        </w:rPr>
        <w:t>Α</w:t>
      </w:r>
      <w:r>
        <w:rPr>
          <w:rFonts w:eastAsia="Times New Roman" w:cs="Times New Roman"/>
          <w:szCs w:val="24"/>
        </w:rPr>
        <w:t>ναθεώρηση του Συντάγματος.</w:t>
      </w:r>
    </w:p>
    <w:p w14:paraId="09855DE4" w14:textId="77777777" w:rsidR="00BE639A" w:rsidRDefault="00A212EC">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09855DE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Ένα ή ενάμισ</w:t>
      </w:r>
      <w:r>
        <w:rPr>
          <w:rFonts w:eastAsia="Times New Roman" w:cs="Times New Roman"/>
          <w:szCs w:val="24"/>
        </w:rPr>
        <w:t>η</w:t>
      </w:r>
      <w:r>
        <w:rPr>
          <w:rFonts w:eastAsia="Times New Roman" w:cs="Times New Roman"/>
          <w:szCs w:val="24"/>
        </w:rPr>
        <w:t xml:space="preserve"> λεπτό, κύριε Πρόεδρε, θα χρειαστώ. Δεν θα ζητήσω παρα</w:t>
      </w:r>
      <w:r>
        <w:rPr>
          <w:rFonts w:eastAsia="Times New Roman" w:cs="Times New Roman"/>
          <w:szCs w:val="24"/>
        </w:rPr>
        <w:t>πάνω.</w:t>
      </w:r>
    </w:p>
    <w:p w14:paraId="09855DE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σύστημα αυτό στηρίζεται στη διάκριση μεταξύ της διαπίστωσης της ανάγκης αναθεώρησης ορισμένων συνταγματικών διατάξεων, αρμοδιότητα που ανήκει στην πρώτη Βουλή, και της απόφασης για τον προσδιορισμό του περιεχομένου των αναθεωρητικών διατάξεων, αρμοδιότη</w:t>
      </w:r>
      <w:r>
        <w:rPr>
          <w:rFonts w:eastAsia="Times New Roman" w:cs="Times New Roman"/>
          <w:szCs w:val="24"/>
        </w:rPr>
        <w:t xml:space="preserve">τα που ανήκει στη δεύτερη Βουλή, η οποία γι’ αυτόν τον λόγο ονομάζεται </w:t>
      </w:r>
      <w:r>
        <w:rPr>
          <w:rFonts w:eastAsia="Times New Roman" w:cs="Times New Roman"/>
          <w:szCs w:val="24"/>
        </w:rPr>
        <w:t>α</w:t>
      </w:r>
      <w:r>
        <w:rPr>
          <w:rFonts w:eastAsia="Times New Roman" w:cs="Times New Roman"/>
          <w:szCs w:val="24"/>
        </w:rPr>
        <w:t xml:space="preserve">ναθεωρητική. Σήμερα, αποφασίζουμε αν πρέπει να γίνει αναθεώρηση και ποιες συνταγματικές διατάξεις πρέπει να αναθεωρηθούν. Μετά τη διεξαγωγή των βουλευτικών εκλογών, η επόμενη Βουλή θα </w:t>
      </w:r>
      <w:r>
        <w:rPr>
          <w:rFonts w:eastAsia="Times New Roman" w:cs="Times New Roman"/>
          <w:szCs w:val="24"/>
        </w:rPr>
        <w:t xml:space="preserve">αποφασίσει κυριαρχικά για το νέο περιεχόμενο των αναθεωρητικών διατάξεων. </w:t>
      </w:r>
    </w:p>
    <w:p w14:paraId="09855DE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επερχόμενη εκλογική ήττα του ΣΥΡΙΖΑ, την οποία φαίνεται να προεξοφλεί το κυβερνών κόμμα, δεν σημαίνει ότι θα πρέπει να επινοηθεί ένα άλλο άρθρο 110 του Συντάγματος, έτσι ώστε η ετ</w:t>
      </w:r>
      <w:r>
        <w:rPr>
          <w:rFonts w:eastAsia="Times New Roman" w:cs="Times New Roman"/>
          <w:szCs w:val="24"/>
        </w:rPr>
        <w:t xml:space="preserve">ερόκλιτη και επισφαλής σημερινή κυβερνητική </w:t>
      </w:r>
      <w:r>
        <w:rPr>
          <w:rFonts w:eastAsia="Times New Roman" w:cs="Times New Roman"/>
          <w:szCs w:val="24"/>
        </w:rPr>
        <w:t>Π</w:t>
      </w:r>
      <w:r>
        <w:rPr>
          <w:rFonts w:eastAsia="Times New Roman" w:cs="Times New Roman"/>
          <w:szCs w:val="24"/>
        </w:rPr>
        <w:t xml:space="preserve">λειοψηφία που βρίσκεται πλέον σε προφανή δυσαρμονία προς το λαϊκό αίσθημα, να δεσμεύει τις αποφάσεις της </w:t>
      </w:r>
      <w:r>
        <w:rPr>
          <w:rFonts w:eastAsia="Times New Roman" w:cs="Times New Roman"/>
          <w:szCs w:val="24"/>
        </w:rPr>
        <w:t>α</w:t>
      </w:r>
      <w:r>
        <w:rPr>
          <w:rFonts w:eastAsia="Times New Roman" w:cs="Times New Roman"/>
          <w:szCs w:val="24"/>
        </w:rPr>
        <w:t>ναθεωρητικής Βουλής.</w:t>
      </w:r>
    </w:p>
    <w:p w14:paraId="09855DE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Επαναλαμβάνουμε, λοιπόν, για μ</w:t>
      </w:r>
      <w:r>
        <w:rPr>
          <w:rFonts w:eastAsia="Times New Roman" w:cs="Times New Roman"/>
          <w:szCs w:val="24"/>
        </w:rPr>
        <w:t>ί</w:t>
      </w:r>
      <w:r>
        <w:rPr>
          <w:rFonts w:eastAsia="Times New Roman" w:cs="Times New Roman"/>
          <w:szCs w:val="24"/>
        </w:rPr>
        <w:t xml:space="preserve">α ακόμα φορά ότι η μόνη δέσμευση της </w:t>
      </w:r>
      <w:r>
        <w:rPr>
          <w:rFonts w:eastAsia="Times New Roman" w:cs="Times New Roman"/>
          <w:szCs w:val="24"/>
        </w:rPr>
        <w:t>α</w:t>
      </w:r>
      <w:r>
        <w:rPr>
          <w:rFonts w:eastAsia="Times New Roman" w:cs="Times New Roman"/>
          <w:szCs w:val="24"/>
        </w:rPr>
        <w:t>ναθεωρητικής Βο</w:t>
      </w:r>
      <w:r>
        <w:rPr>
          <w:rFonts w:eastAsia="Times New Roman" w:cs="Times New Roman"/>
          <w:szCs w:val="24"/>
        </w:rPr>
        <w:t>υλής, της επόμενης που θα προκύψει από τις εκλογές, είναι ως προς το αντικείμενο, αλλά όχι ως προς το περιεχόμενο των διατάξεων που θα αναθεωρηθούν. Οτιδήποτε μπαίνει πλέον στην αναθεωρητική απόφαση της πρώτης Βουλής σχετικά μ’ αυτήν την κατεύθυνση ή και τ</w:t>
      </w:r>
      <w:r>
        <w:rPr>
          <w:rFonts w:eastAsia="Times New Roman" w:cs="Times New Roman"/>
          <w:szCs w:val="24"/>
        </w:rPr>
        <w:t xml:space="preserve">ο περιεχόμενο των αναθεωρητικών διατάξεων δεν είναι δυνατόν να δεσμεύσει την </w:t>
      </w:r>
      <w:r>
        <w:rPr>
          <w:rFonts w:eastAsia="Times New Roman" w:cs="Times New Roman"/>
          <w:szCs w:val="24"/>
        </w:rPr>
        <w:t>α</w:t>
      </w:r>
      <w:r>
        <w:rPr>
          <w:rFonts w:eastAsia="Times New Roman" w:cs="Times New Roman"/>
          <w:szCs w:val="24"/>
        </w:rPr>
        <w:t>ναθεωρητική Βουλή.</w:t>
      </w:r>
    </w:p>
    <w:p w14:paraId="09855DE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 αυτό κι εμείς προτείνουμε ότι σε καμία περίπτωση τα άρθρα τα οποία θα ψηφιστούν δεν πρέπει να ξεπερνούν τον αριθμό των εκατόν εβδομήντα εννέα για την ακρίβ</w:t>
      </w:r>
      <w:r>
        <w:rPr>
          <w:rFonts w:eastAsia="Times New Roman" w:cs="Times New Roman"/>
          <w:szCs w:val="24"/>
        </w:rPr>
        <w:t xml:space="preserve">εια Βουλευτών, για να μην μπορεί η επόμενη Βουλή, η επόμενη </w:t>
      </w:r>
      <w:r>
        <w:rPr>
          <w:rFonts w:eastAsia="Times New Roman" w:cs="Times New Roman"/>
          <w:szCs w:val="24"/>
        </w:rPr>
        <w:t>π</w:t>
      </w:r>
      <w:r>
        <w:rPr>
          <w:rFonts w:eastAsia="Times New Roman" w:cs="Times New Roman"/>
          <w:szCs w:val="24"/>
        </w:rPr>
        <w:t>λειοψηφία, όποια κι αν είναι, να διαμορφώσει κατά τρόπο μονομερή το περιεχόμενο των συνταγματικών διατάξεων. Αυτό λέει το Σύνταγμα, αυτό σημαίνει «συναίνεση», αυτό σημαίνει «διαβούλευση», αυτό ση</w:t>
      </w:r>
      <w:r>
        <w:rPr>
          <w:rFonts w:eastAsia="Times New Roman" w:cs="Times New Roman"/>
          <w:szCs w:val="24"/>
        </w:rPr>
        <w:t>μαίνει «</w:t>
      </w:r>
      <w:r>
        <w:rPr>
          <w:rFonts w:eastAsia="Times New Roman" w:cs="Times New Roman"/>
          <w:szCs w:val="24"/>
        </w:rPr>
        <w:t>δ</w:t>
      </w:r>
      <w:r>
        <w:rPr>
          <w:rFonts w:eastAsia="Times New Roman" w:cs="Times New Roman"/>
          <w:szCs w:val="24"/>
        </w:rPr>
        <w:t>ημοκρατία».</w:t>
      </w:r>
    </w:p>
    <w:p w14:paraId="09855DE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9855DEB"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5DEC" w14:textId="77777777" w:rsidR="00BE639A" w:rsidRDefault="00A212EC">
      <w:pPr>
        <w:spacing w:line="600" w:lineRule="auto"/>
        <w:ind w:firstLine="720"/>
        <w:jc w:val="both"/>
        <w:rPr>
          <w:rFonts w:eastAsia="Times New Roman" w:cs="Times New Roman"/>
        </w:rPr>
      </w:pPr>
      <w:r>
        <w:rPr>
          <w:rFonts w:eastAsia="Times New Roman" w:cs="Times New Roman"/>
          <w:b/>
          <w:szCs w:val="24"/>
        </w:rPr>
        <w:t xml:space="preserve">ΠΡΟΕΔΡΟΣ (Νικόλαος Βούτσης):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ένας μαθητές και μαθήτριες και τρεις εκπαιδευτικοί συνοδοί τους από τη Δανία και από τον Άγιο Δομίνικο. </w:t>
      </w:r>
    </w:p>
    <w:p w14:paraId="09855DED" w14:textId="77777777" w:rsidR="00BE639A" w:rsidRDefault="00A212EC">
      <w:pPr>
        <w:spacing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09855DEE" w14:textId="77777777" w:rsidR="00BE639A" w:rsidRDefault="00A212EC">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09855DE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r>
        <w:rPr>
          <w:rFonts w:eastAsia="Times New Roman" w:cs="Times New Roman"/>
          <w:szCs w:val="24"/>
        </w:rPr>
        <w:t>Σεβαστάκης, αυστηρά για επτά λεπτά.</w:t>
      </w:r>
    </w:p>
    <w:p w14:paraId="09855DF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Μόνο για επτά λεπτά, κύριε Πρόεδρε;</w:t>
      </w:r>
    </w:p>
    <w:p w14:paraId="09855DF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να κάνουμε; Καθηγητές είστε. Μπορείτε και σε λιγότερο χρόνο…</w:t>
      </w:r>
    </w:p>
    <w:p w14:paraId="09855DF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πολύ. </w:t>
      </w:r>
    </w:p>
    <w:p w14:paraId="09855DF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Α</w:t>
      </w:r>
      <w:r>
        <w:rPr>
          <w:rFonts w:eastAsia="Times New Roman" w:cs="Times New Roman"/>
          <w:szCs w:val="24"/>
        </w:rPr>
        <w:t>λίμονο!</w:t>
      </w:r>
    </w:p>
    <w:p w14:paraId="09855DF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Ήσασταν πιο γενναιόδωρος με τον κ. Παπαθεοδώρου που του βάλατε επιπλέον…</w:t>
      </w:r>
    </w:p>
    <w:p w14:paraId="09855DF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Τι να κάνω; Ο κ. Παπαθεοδώρου και ο κ. Αυγενάκης είναι πιο αρεστοί στο Προεδρείο.</w:t>
      </w:r>
    </w:p>
    <w:p w14:paraId="09855DF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Ας ξεκινήσουμε. </w:t>
      </w:r>
    </w:p>
    <w:p w14:paraId="09855DF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 xml:space="preserve">ΗΜΗΤΡΙΟΣ ΣΕΒΑΣΤΑΚΗΣ: </w:t>
      </w:r>
      <w:r>
        <w:rPr>
          <w:rFonts w:eastAsia="Times New Roman" w:cs="Times New Roman"/>
          <w:szCs w:val="24"/>
        </w:rPr>
        <w:t>Ευχαριστώ πολύ.</w:t>
      </w:r>
    </w:p>
    <w:p w14:paraId="09855DF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Παρ’ όλο που σήμερα και χθες φαίνεται ότι είναι μ</w:t>
      </w:r>
      <w:r>
        <w:rPr>
          <w:rFonts w:eastAsia="Times New Roman" w:cs="Times New Roman"/>
          <w:szCs w:val="24"/>
        </w:rPr>
        <w:t>ί</w:t>
      </w:r>
      <w:r>
        <w:rPr>
          <w:rFonts w:eastAsia="Times New Roman" w:cs="Times New Roman"/>
          <w:szCs w:val="24"/>
        </w:rPr>
        <w:t>α συζήτηση έξω από την άμεση επικαιρότητα, εν τούτοις έχει πάρα πολύ μεγάλο ενδιαφέρον, όχι ακαδημαϊκό ή θεωρητικό. Νομίζω ότι έχει ενδιαφέρον, γιατί συμπυκνώνει και εκφ</w:t>
      </w:r>
      <w:r>
        <w:rPr>
          <w:rFonts w:eastAsia="Times New Roman" w:cs="Times New Roman"/>
          <w:szCs w:val="24"/>
        </w:rPr>
        <w:t>ράζει με πολύ μεγάλη ευκρίνεια τις ιδεολογικές διήκουσες που διατρέχουν την ελληνική πολιτική σκηνή και που υποτίθεται ότι απηχούν και τις ορμές, τις διαθέσεις της κοινωνίας, αν υποθέσουμε ότι η πολιτική σκηνή είναι ο εκφραστής, ο ευθύβολος εκφραστής αυτών</w:t>
      </w:r>
      <w:r>
        <w:rPr>
          <w:rFonts w:eastAsia="Times New Roman" w:cs="Times New Roman"/>
          <w:szCs w:val="24"/>
        </w:rPr>
        <w:t xml:space="preserve"> των κοινωνικών ροπών.</w:t>
      </w:r>
    </w:p>
    <w:p w14:paraId="09855DF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Επομένως, η συζήτηση παρ’ όλο που έχει στοιχεία διαφωνιών, εν τούτοις νομίζω ότι εισφέρει και στον πολιτικό στοχασμό και στην κατανόηση ενός μεγέθους, το οποίο συνήθως η πολιτική το έχει πετάξει έξω από τη γραμματική και το συντακτικ</w:t>
      </w:r>
      <w:r>
        <w:rPr>
          <w:rFonts w:eastAsia="Times New Roman" w:cs="Times New Roman"/>
          <w:szCs w:val="24"/>
        </w:rPr>
        <w:t>ό της και το οποίο είναι το μέγεθος του χρόνου, το στοιχείο της μακροσκόπευσης.</w:t>
      </w:r>
    </w:p>
    <w:p w14:paraId="09855DFA" w14:textId="77777777" w:rsidR="00BE639A" w:rsidRDefault="00A212EC">
      <w:pPr>
        <w:spacing w:line="600" w:lineRule="auto"/>
        <w:ind w:firstLine="720"/>
        <w:jc w:val="both"/>
        <w:rPr>
          <w:rFonts w:eastAsia="Times New Roman"/>
          <w:szCs w:val="24"/>
        </w:rPr>
      </w:pPr>
      <w:r>
        <w:rPr>
          <w:rFonts w:eastAsia="Times New Roman"/>
          <w:szCs w:val="24"/>
        </w:rPr>
        <w:t>Θα μείνω σε</w:t>
      </w:r>
      <w:r w:rsidRPr="009C2485">
        <w:rPr>
          <w:rFonts w:eastAsia="Times New Roman"/>
          <w:szCs w:val="24"/>
        </w:rPr>
        <w:t xml:space="preserve"> ένα κομμάτι της πρότασης </w:t>
      </w:r>
      <w:r>
        <w:rPr>
          <w:rFonts w:eastAsia="Times New Roman"/>
          <w:szCs w:val="24"/>
        </w:rPr>
        <w:t>των Βουλευτών του</w:t>
      </w:r>
      <w:r w:rsidRPr="009C2485">
        <w:rPr>
          <w:rFonts w:eastAsia="Times New Roman"/>
          <w:szCs w:val="24"/>
        </w:rPr>
        <w:t xml:space="preserve"> ΣΥΡΙΖΑ που είναι το </w:t>
      </w:r>
      <w:r>
        <w:rPr>
          <w:rFonts w:eastAsia="Times New Roman"/>
          <w:szCs w:val="24"/>
        </w:rPr>
        <w:t>αναλογικό σύστημα, που είναι η πρόνοια ο</w:t>
      </w:r>
      <w:r w:rsidRPr="009C2485">
        <w:rPr>
          <w:rFonts w:eastAsia="Times New Roman"/>
          <w:szCs w:val="24"/>
        </w:rPr>
        <w:t xml:space="preserve"> </w:t>
      </w:r>
      <w:r>
        <w:rPr>
          <w:rFonts w:eastAsia="Times New Roman"/>
          <w:szCs w:val="24"/>
        </w:rPr>
        <w:t>Π</w:t>
      </w:r>
      <w:r w:rsidRPr="009C2485">
        <w:rPr>
          <w:rFonts w:eastAsia="Times New Roman"/>
          <w:szCs w:val="24"/>
        </w:rPr>
        <w:t>ρωθυπουργός να είναι Βουλευτής</w:t>
      </w:r>
      <w:r>
        <w:rPr>
          <w:rFonts w:eastAsia="Times New Roman"/>
          <w:szCs w:val="24"/>
        </w:rPr>
        <w:t>,</w:t>
      </w:r>
      <w:r w:rsidRPr="009C2485">
        <w:rPr>
          <w:rFonts w:eastAsia="Times New Roman"/>
          <w:szCs w:val="24"/>
        </w:rPr>
        <w:t xml:space="preserve"> δηλαδή </w:t>
      </w:r>
      <w:r>
        <w:rPr>
          <w:rFonts w:eastAsia="Times New Roman"/>
          <w:szCs w:val="24"/>
        </w:rPr>
        <w:t>εν</w:t>
      </w:r>
      <w:r w:rsidRPr="009C2485">
        <w:rPr>
          <w:rFonts w:eastAsia="Times New Roman"/>
          <w:szCs w:val="24"/>
        </w:rPr>
        <w:t xml:space="preserve">ισχύει </w:t>
      </w:r>
      <w:r>
        <w:rPr>
          <w:rFonts w:eastAsia="Times New Roman"/>
          <w:szCs w:val="24"/>
        </w:rPr>
        <w:t>τη</w:t>
      </w:r>
      <w:r w:rsidRPr="009C2485">
        <w:rPr>
          <w:rFonts w:eastAsia="Times New Roman"/>
          <w:szCs w:val="24"/>
        </w:rPr>
        <w:t xml:space="preserve"> βουλευτι</w:t>
      </w:r>
      <w:r w:rsidRPr="009C2485">
        <w:rPr>
          <w:rFonts w:eastAsia="Times New Roman"/>
          <w:szCs w:val="24"/>
        </w:rPr>
        <w:t>κή ταυτότητα του πρώτου πολίτη</w:t>
      </w:r>
      <w:r>
        <w:rPr>
          <w:rFonts w:eastAsia="Times New Roman"/>
          <w:szCs w:val="24"/>
        </w:rPr>
        <w:t>.</w:t>
      </w:r>
      <w:r w:rsidRPr="009C2485">
        <w:rPr>
          <w:rFonts w:eastAsia="Times New Roman"/>
          <w:szCs w:val="24"/>
        </w:rPr>
        <w:t xml:space="preserve"> </w:t>
      </w:r>
      <w:r>
        <w:rPr>
          <w:rFonts w:eastAsia="Times New Roman"/>
          <w:szCs w:val="24"/>
        </w:rPr>
        <w:t>Αποδεσμεύει τον Πρόεδρο της Δ</w:t>
      </w:r>
      <w:r w:rsidRPr="009C2485">
        <w:rPr>
          <w:rFonts w:eastAsia="Times New Roman"/>
          <w:szCs w:val="24"/>
        </w:rPr>
        <w:t xml:space="preserve">ημοκρατίας από την </w:t>
      </w:r>
      <w:r>
        <w:rPr>
          <w:rFonts w:eastAsia="Times New Roman"/>
          <w:szCs w:val="24"/>
        </w:rPr>
        <w:t xml:space="preserve">ανατροπή της κοινοβουλευτικής τάξης με τη μη τελεσφόρο εκλογή του, που οδηγεί τα </w:t>
      </w:r>
      <w:r w:rsidRPr="009C2485">
        <w:rPr>
          <w:rFonts w:eastAsia="Times New Roman"/>
          <w:szCs w:val="24"/>
        </w:rPr>
        <w:t>κόμματα σε εκλογές</w:t>
      </w:r>
      <w:r>
        <w:rPr>
          <w:rFonts w:eastAsia="Times New Roman"/>
          <w:szCs w:val="24"/>
        </w:rPr>
        <w:t>.</w:t>
      </w:r>
      <w:r w:rsidRPr="009C2485">
        <w:rPr>
          <w:rFonts w:eastAsia="Times New Roman"/>
          <w:szCs w:val="24"/>
        </w:rPr>
        <w:t xml:space="preserve"> </w:t>
      </w:r>
      <w:r>
        <w:rPr>
          <w:rFonts w:eastAsia="Times New Roman"/>
          <w:szCs w:val="24"/>
        </w:rPr>
        <w:t>Υ</w:t>
      </w:r>
      <w:r w:rsidRPr="009C2485">
        <w:rPr>
          <w:rFonts w:eastAsia="Times New Roman"/>
          <w:szCs w:val="24"/>
        </w:rPr>
        <w:t xml:space="preserve">ποδεικνύει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αυτοδιοικητική μεταρρύθμιση με αναλογικά χαρακτηριστικά και</w:t>
      </w:r>
      <w:r w:rsidRPr="009C2485">
        <w:rPr>
          <w:rFonts w:eastAsia="Times New Roman"/>
          <w:szCs w:val="24"/>
        </w:rPr>
        <w:t xml:space="preserve"> στο τέλος θα έβαζα και την περίφημη ανάσχεση του άρθρου 86</w:t>
      </w:r>
      <w:r>
        <w:rPr>
          <w:rFonts w:eastAsia="Times New Roman"/>
          <w:szCs w:val="24"/>
        </w:rPr>
        <w:t>,</w:t>
      </w:r>
      <w:r w:rsidRPr="009C2485">
        <w:rPr>
          <w:rFonts w:eastAsia="Times New Roman"/>
          <w:szCs w:val="24"/>
        </w:rPr>
        <w:t xml:space="preserve"> που εξομοιώνει την</w:t>
      </w:r>
      <w:r>
        <w:rPr>
          <w:rFonts w:eastAsia="Times New Roman"/>
          <w:szCs w:val="24"/>
        </w:rPr>
        <w:t xml:space="preserve"> ευθύνη του πολιτικού στελέχους, </w:t>
      </w:r>
      <w:r w:rsidRPr="009C2485">
        <w:rPr>
          <w:rFonts w:eastAsia="Times New Roman"/>
          <w:szCs w:val="24"/>
        </w:rPr>
        <w:t>του Υπουργού</w:t>
      </w:r>
      <w:r>
        <w:rPr>
          <w:rFonts w:eastAsia="Times New Roman"/>
          <w:szCs w:val="24"/>
        </w:rPr>
        <w:t>,</w:t>
      </w:r>
      <w:r w:rsidRPr="009C2485">
        <w:rPr>
          <w:rFonts w:eastAsia="Times New Roman"/>
          <w:szCs w:val="24"/>
        </w:rPr>
        <w:t xml:space="preserve"> με τον πολίτη</w:t>
      </w:r>
      <w:r>
        <w:rPr>
          <w:rFonts w:eastAsia="Times New Roman"/>
          <w:szCs w:val="24"/>
        </w:rPr>
        <w:t>.</w:t>
      </w:r>
      <w:r w:rsidRPr="009C2485">
        <w:rPr>
          <w:rFonts w:eastAsia="Times New Roman"/>
          <w:szCs w:val="24"/>
        </w:rPr>
        <w:t xml:space="preserve"> </w:t>
      </w:r>
    </w:p>
    <w:p w14:paraId="09855DFB" w14:textId="77777777" w:rsidR="00BE639A" w:rsidRDefault="00A212EC">
      <w:pPr>
        <w:spacing w:line="600" w:lineRule="auto"/>
        <w:ind w:firstLine="720"/>
        <w:jc w:val="both"/>
        <w:rPr>
          <w:rFonts w:eastAsia="Times New Roman"/>
          <w:szCs w:val="24"/>
        </w:rPr>
      </w:pPr>
      <w:r>
        <w:rPr>
          <w:rFonts w:eastAsia="Times New Roman"/>
          <w:szCs w:val="24"/>
        </w:rPr>
        <w:t>Ό</w:t>
      </w:r>
      <w:r w:rsidRPr="009C2485">
        <w:rPr>
          <w:rFonts w:eastAsia="Times New Roman"/>
          <w:szCs w:val="24"/>
        </w:rPr>
        <w:t xml:space="preserve">λα αυτά τα στοιχεία εισηγούνται </w:t>
      </w:r>
      <w:r>
        <w:rPr>
          <w:rFonts w:eastAsia="Times New Roman"/>
          <w:szCs w:val="24"/>
        </w:rPr>
        <w:t>με μ</w:t>
      </w:r>
      <w:r>
        <w:rPr>
          <w:rFonts w:eastAsia="Times New Roman"/>
          <w:szCs w:val="24"/>
        </w:rPr>
        <w:t>ί</w:t>
      </w:r>
      <w:r>
        <w:rPr>
          <w:rFonts w:eastAsia="Times New Roman"/>
          <w:szCs w:val="24"/>
        </w:rPr>
        <w:t>α</w:t>
      </w:r>
      <w:r w:rsidRPr="009C2485">
        <w:rPr>
          <w:rFonts w:eastAsia="Times New Roman"/>
          <w:szCs w:val="24"/>
        </w:rPr>
        <w:t xml:space="preserve"> εσωτερική συνέπεια</w:t>
      </w:r>
      <w:r>
        <w:rPr>
          <w:rFonts w:eastAsia="Times New Roman"/>
          <w:szCs w:val="24"/>
        </w:rPr>
        <w:t>,</w:t>
      </w:r>
      <w:r w:rsidRPr="009C2485">
        <w:rPr>
          <w:rFonts w:eastAsia="Times New Roman"/>
          <w:szCs w:val="24"/>
        </w:rPr>
        <w:t xml:space="preserve"> κατά τη δική μου άποψη</w:t>
      </w:r>
      <w:r>
        <w:rPr>
          <w:rFonts w:eastAsia="Times New Roman"/>
          <w:szCs w:val="24"/>
        </w:rPr>
        <w:t>,</w:t>
      </w:r>
      <w:r w:rsidRPr="009C2485">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 διάρκεια</w:t>
      </w:r>
      <w:r w:rsidRPr="009C2485">
        <w:rPr>
          <w:rFonts w:eastAsia="Times New Roman"/>
          <w:szCs w:val="24"/>
        </w:rPr>
        <w:t xml:space="preserve"> χρονική τέτοια που κάνει πολύ </w:t>
      </w:r>
      <w:r>
        <w:rPr>
          <w:rFonts w:eastAsia="Times New Roman"/>
          <w:szCs w:val="24"/>
        </w:rPr>
        <w:t>λ</w:t>
      </w:r>
      <w:r w:rsidRPr="009C2485">
        <w:rPr>
          <w:rFonts w:eastAsia="Times New Roman"/>
          <w:szCs w:val="24"/>
        </w:rPr>
        <w:t>ογικό το επιχείρημα το</w:t>
      </w:r>
      <w:r>
        <w:rPr>
          <w:rFonts w:eastAsia="Times New Roman"/>
          <w:szCs w:val="24"/>
        </w:rPr>
        <w:t>ύ</w:t>
      </w:r>
      <w:r w:rsidRPr="009C2485">
        <w:rPr>
          <w:rFonts w:eastAsia="Times New Roman"/>
          <w:szCs w:val="24"/>
        </w:rPr>
        <w:t xml:space="preserve"> ότι η </w:t>
      </w:r>
      <w:r>
        <w:rPr>
          <w:rFonts w:eastAsia="Times New Roman"/>
          <w:szCs w:val="24"/>
        </w:rPr>
        <w:t>προτείνουσα</w:t>
      </w:r>
      <w:r w:rsidRPr="009C2485">
        <w:rPr>
          <w:rFonts w:eastAsia="Times New Roman"/>
          <w:szCs w:val="24"/>
        </w:rPr>
        <w:t xml:space="preserve"> Βουλή πρέπει να επικοινωνεί με την </w:t>
      </w:r>
      <w:r>
        <w:rPr>
          <w:rFonts w:eastAsia="Times New Roman"/>
          <w:szCs w:val="24"/>
        </w:rPr>
        <w:t>α</w:t>
      </w:r>
      <w:r w:rsidRPr="009C2485">
        <w:rPr>
          <w:rFonts w:eastAsia="Times New Roman"/>
          <w:szCs w:val="24"/>
        </w:rPr>
        <w:t>ναθεωρητική Βουλή</w:t>
      </w:r>
      <w:r>
        <w:rPr>
          <w:rFonts w:eastAsia="Times New Roman"/>
          <w:szCs w:val="24"/>
        </w:rPr>
        <w:t>,</w:t>
      </w:r>
      <w:r w:rsidRPr="009C2485">
        <w:rPr>
          <w:rFonts w:eastAsia="Times New Roman"/>
          <w:szCs w:val="24"/>
        </w:rPr>
        <w:t xml:space="preserve"> ότι οι δύο </w:t>
      </w:r>
      <w:r>
        <w:rPr>
          <w:rFonts w:eastAsia="Times New Roman"/>
          <w:szCs w:val="24"/>
        </w:rPr>
        <w:t xml:space="preserve">στιγμές, </w:t>
      </w:r>
      <w:r w:rsidRPr="009C2485">
        <w:rPr>
          <w:rFonts w:eastAsia="Times New Roman"/>
          <w:szCs w:val="24"/>
        </w:rPr>
        <w:t xml:space="preserve">η εκλογική διαδικασία με την οποία προκύπτει </w:t>
      </w:r>
      <w:r>
        <w:rPr>
          <w:rFonts w:eastAsia="Times New Roman"/>
          <w:szCs w:val="24"/>
        </w:rPr>
        <w:t>η προτείνουσα</w:t>
      </w:r>
      <w:r w:rsidRPr="009C2485">
        <w:rPr>
          <w:rFonts w:eastAsia="Times New Roman"/>
          <w:szCs w:val="24"/>
        </w:rPr>
        <w:t xml:space="preserve"> </w:t>
      </w:r>
      <w:r>
        <w:rPr>
          <w:rFonts w:eastAsia="Times New Roman"/>
          <w:szCs w:val="24"/>
        </w:rPr>
        <w:t>Β</w:t>
      </w:r>
      <w:r w:rsidRPr="009C2485">
        <w:rPr>
          <w:rFonts w:eastAsia="Times New Roman"/>
          <w:szCs w:val="24"/>
        </w:rPr>
        <w:t>ουλή και η εκλογική διαδικασία με την οποία προ</w:t>
      </w:r>
      <w:r w:rsidRPr="009C2485">
        <w:rPr>
          <w:rFonts w:eastAsia="Times New Roman"/>
          <w:szCs w:val="24"/>
        </w:rPr>
        <w:t xml:space="preserve">κύπτει η </w:t>
      </w:r>
      <w:r>
        <w:rPr>
          <w:rFonts w:eastAsia="Times New Roman"/>
          <w:szCs w:val="24"/>
        </w:rPr>
        <w:t>α</w:t>
      </w:r>
      <w:r w:rsidRPr="009C2485">
        <w:rPr>
          <w:rFonts w:eastAsia="Times New Roman"/>
          <w:szCs w:val="24"/>
        </w:rPr>
        <w:t>ναθεωρητική Βουλή</w:t>
      </w:r>
      <w:r>
        <w:rPr>
          <w:rFonts w:eastAsia="Times New Roman"/>
          <w:szCs w:val="24"/>
        </w:rPr>
        <w:t>,</w:t>
      </w:r>
      <w:r w:rsidRPr="009C2485">
        <w:rPr>
          <w:rFonts w:eastAsia="Times New Roman"/>
          <w:szCs w:val="24"/>
        </w:rPr>
        <w:t xml:space="preserve"> αυτό το μακρύ κομμάτι</w:t>
      </w:r>
      <w:r>
        <w:rPr>
          <w:rFonts w:eastAsia="Times New Roman"/>
          <w:szCs w:val="24"/>
        </w:rPr>
        <w:t xml:space="preserve"> χρόνου μέσα στο οποίο</w:t>
      </w:r>
      <w:r w:rsidRPr="009C2485">
        <w:rPr>
          <w:rFonts w:eastAsia="Times New Roman"/>
          <w:szCs w:val="24"/>
        </w:rPr>
        <w:t xml:space="preserve"> συμπυκνώνε</w:t>
      </w:r>
      <w:r>
        <w:rPr>
          <w:rFonts w:eastAsia="Times New Roman"/>
          <w:szCs w:val="24"/>
        </w:rPr>
        <w:t>ται η</w:t>
      </w:r>
      <w:r w:rsidRPr="009C2485">
        <w:rPr>
          <w:rFonts w:eastAsia="Times New Roman"/>
          <w:szCs w:val="24"/>
        </w:rPr>
        <w:t xml:space="preserve"> </w:t>
      </w:r>
      <w:r>
        <w:rPr>
          <w:rFonts w:eastAsia="Times New Roman"/>
          <w:szCs w:val="24"/>
        </w:rPr>
        <w:t xml:space="preserve">πολιτική </w:t>
      </w:r>
      <w:r w:rsidRPr="00AA6776">
        <w:rPr>
          <w:rFonts w:eastAsia="Times New Roman"/>
          <w:szCs w:val="24"/>
        </w:rPr>
        <w:t xml:space="preserve">προβληματοθεσία </w:t>
      </w:r>
      <w:r w:rsidRPr="009C2485">
        <w:rPr>
          <w:rFonts w:eastAsia="Times New Roman"/>
          <w:szCs w:val="24"/>
        </w:rPr>
        <w:t>πρέπει να έχει σχέση</w:t>
      </w:r>
      <w:r>
        <w:rPr>
          <w:rFonts w:eastAsia="Times New Roman"/>
          <w:szCs w:val="24"/>
        </w:rPr>
        <w:t>,</w:t>
      </w:r>
      <w:r w:rsidRPr="009C2485">
        <w:rPr>
          <w:rFonts w:eastAsia="Times New Roman"/>
          <w:szCs w:val="24"/>
        </w:rPr>
        <w:t xml:space="preserve"> πρέπει να συνδέεται</w:t>
      </w:r>
      <w:r>
        <w:rPr>
          <w:rFonts w:eastAsia="Times New Roman"/>
          <w:szCs w:val="24"/>
        </w:rPr>
        <w:t>,</w:t>
      </w:r>
      <w:r w:rsidRPr="009C2485">
        <w:rPr>
          <w:rFonts w:eastAsia="Times New Roman"/>
          <w:szCs w:val="24"/>
        </w:rPr>
        <w:t xml:space="preserve"> πρέπει να ορίζει</w:t>
      </w:r>
      <w:r>
        <w:rPr>
          <w:rFonts w:eastAsia="Times New Roman"/>
          <w:szCs w:val="24"/>
        </w:rPr>
        <w:t>,</w:t>
      </w:r>
      <w:r w:rsidRPr="009C2485">
        <w:rPr>
          <w:rFonts w:eastAsia="Times New Roman"/>
          <w:szCs w:val="24"/>
        </w:rPr>
        <w:t xml:space="preserve"> να μεριμνά και να </w:t>
      </w:r>
      <w:r>
        <w:rPr>
          <w:rFonts w:eastAsia="Times New Roman"/>
          <w:szCs w:val="24"/>
        </w:rPr>
        <w:t>υπερ</w:t>
      </w:r>
      <w:r w:rsidRPr="009C2485">
        <w:rPr>
          <w:rFonts w:eastAsia="Times New Roman"/>
          <w:szCs w:val="24"/>
        </w:rPr>
        <w:t>καθορίζει τις κανονιστικές ρυθμίσεις</w:t>
      </w:r>
      <w:r>
        <w:rPr>
          <w:rFonts w:eastAsia="Times New Roman"/>
          <w:szCs w:val="24"/>
        </w:rPr>
        <w:t>.</w:t>
      </w:r>
      <w:r w:rsidRPr="009C2485">
        <w:rPr>
          <w:rFonts w:eastAsia="Times New Roman"/>
          <w:szCs w:val="24"/>
        </w:rPr>
        <w:t xml:space="preserve"> </w:t>
      </w:r>
      <w:r>
        <w:rPr>
          <w:rFonts w:eastAsia="Times New Roman"/>
          <w:szCs w:val="24"/>
        </w:rPr>
        <w:t>Α</w:t>
      </w:r>
      <w:r w:rsidRPr="009C2485">
        <w:rPr>
          <w:rFonts w:eastAsia="Times New Roman"/>
          <w:szCs w:val="24"/>
        </w:rPr>
        <w:t>υτή η ειδική ποιότητ</w:t>
      </w:r>
      <w:r w:rsidRPr="009C2485">
        <w:rPr>
          <w:rFonts w:eastAsia="Times New Roman"/>
          <w:szCs w:val="24"/>
        </w:rPr>
        <w:t>α ανάγνωση</w:t>
      </w:r>
      <w:r>
        <w:rPr>
          <w:rFonts w:eastAsia="Times New Roman"/>
          <w:szCs w:val="24"/>
        </w:rPr>
        <w:t>ς</w:t>
      </w:r>
      <w:r w:rsidRPr="009C2485">
        <w:rPr>
          <w:rFonts w:eastAsia="Times New Roman"/>
          <w:szCs w:val="24"/>
        </w:rPr>
        <w:t xml:space="preserve"> του πολιτικού χρόνου </w:t>
      </w:r>
      <w:r>
        <w:rPr>
          <w:rFonts w:eastAsia="Times New Roman"/>
          <w:szCs w:val="24"/>
        </w:rPr>
        <w:t>ε</w:t>
      </w:r>
      <w:r w:rsidRPr="009C2485">
        <w:rPr>
          <w:rFonts w:eastAsia="Times New Roman"/>
          <w:szCs w:val="24"/>
        </w:rPr>
        <w:t>μένα με ενδιαφέρει πάρα πολύ</w:t>
      </w:r>
      <w:r>
        <w:rPr>
          <w:rFonts w:eastAsia="Times New Roman"/>
          <w:szCs w:val="24"/>
        </w:rPr>
        <w:t>,</w:t>
      </w:r>
      <w:r w:rsidRPr="009C2485">
        <w:rPr>
          <w:rFonts w:eastAsia="Times New Roman"/>
          <w:szCs w:val="24"/>
        </w:rPr>
        <w:t xml:space="preserve"> πέρα από τη συμπτωματολογία</w:t>
      </w:r>
      <w:r>
        <w:rPr>
          <w:rFonts w:eastAsia="Times New Roman"/>
          <w:szCs w:val="24"/>
        </w:rPr>
        <w:t>,</w:t>
      </w:r>
      <w:r w:rsidRPr="009C2485">
        <w:rPr>
          <w:rFonts w:eastAsia="Times New Roman"/>
          <w:szCs w:val="24"/>
        </w:rPr>
        <w:t xml:space="preserve"> πέρα από </w:t>
      </w:r>
      <w:r>
        <w:rPr>
          <w:rFonts w:eastAsia="Times New Roman"/>
          <w:szCs w:val="24"/>
        </w:rPr>
        <w:t>τους</w:t>
      </w:r>
      <w:r w:rsidRPr="009C2485">
        <w:rPr>
          <w:rFonts w:eastAsia="Times New Roman"/>
          <w:szCs w:val="24"/>
        </w:rPr>
        <w:t xml:space="preserve"> </w:t>
      </w:r>
      <w:r>
        <w:rPr>
          <w:rFonts w:eastAsia="Times New Roman"/>
          <w:szCs w:val="24"/>
        </w:rPr>
        <w:t>θνησιγενείς</w:t>
      </w:r>
      <w:r w:rsidRPr="009C2485">
        <w:rPr>
          <w:rFonts w:eastAsia="Times New Roman"/>
          <w:szCs w:val="24"/>
        </w:rPr>
        <w:t xml:space="preserve"> </w:t>
      </w:r>
      <w:r>
        <w:rPr>
          <w:rFonts w:eastAsia="Times New Roman"/>
          <w:szCs w:val="24"/>
        </w:rPr>
        <w:t>συσχετισμούς</w:t>
      </w:r>
      <w:r w:rsidRPr="009C2485">
        <w:rPr>
          <w:rFonts w:eastAsia="Times New Roman"/>
          <w:szCs w:val="24"/>
        </w:rPr>
        <w:t xml:space="preserve"> </w:t>
      </w:r>
      <w:r>
        <w:rPr>
          <w:rFonts w:eastAsia="Times New Roman"/>
          <w:szCs w:val="24"/>
        </w:rPr>
        <w:t>δ</w:t>
      </w:r>
      <w:r w:rsidRPr="009C2485">
        <w:rPr>
          <w:rFonts w:eastAsia="Times New Roman"/>
          <w:szCs w:val="24"/>
        </w:rPr>
        <w:t>υνάμεων και πέρα από την τεχνική συνελεύσεων</w:t>
      </w:r>
      <w:r>
        <w:rPr>
          <w:rFonts w:eastAsia="Times New Roman"/>
          <w:szCs w:val="24"/>
        </w:rPr>
        <w:t>.</w:t>
      </w:r>
      <w:r w:rsidRPr="009C2485">
        <w:rPr>
          <w:rFonts w:eastAsia="Times New Roman"/>
          <w:szCs w:val="24"/>
        </w:rPr>
        <w:t xml:space="preserve"> </w:t>
      </w:r>
      <w:r>
        <w:rPr>
          <w:rFonts w:eastAsia="Times New Roman"/>
          <w:szCs w:val="24"/>
        </w:rPr>
        <w:t>Δ</w:t>
      </w:r>
      <w:r w:rsidRPr="009C2485">
        <w:rPr>
          <w:rFonts w:eastAsia="Times New Roman"/>
          <w:szCs w:val="24"/>
        </w:rPr>
        <w:t>εν είνα</w:t>
      </w:r>
      <w:r>
        <w:rPr>
          <w:rFonts w:eastAsia="Times New Roman"/>
          <w:szCs w:val="24"/>
        </w:rPr>
        <w:t xml:space="preserve">ι οι κοινοβουλευτικές περίοδοι συνελεύσεις για </w:t>
      </w:r>
      <w:r w:rsidRPr="009C2485">
        <w:rPr>
          <w:rFonts w:eastAsia="Times New Roman"/>
          <w:szCs w:val="24"/>
        </w:rPr>
        <w:t xml:space="preserve">να έχουμε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συμπτωματική ισχύ και με την οποία παίρνουμε μακροχρόν</w:t>
      </w:r>
      <w:r>
        <w:rPr>
          <w:rFonts w:eastAsia="Times New Roman"/>
          <w:szCs w:val="24"/>
        </w:rPr>
        <w:t>ιες</w:t>
      </w:r>
      <w:r w:rsidRPr="009C2485">
        <w:rPr>
          <w:rFonts w:eastAsia="Times New Roman"/>
          <w:szCs w:val="24"/>
        </w:rPr>
        <w:t xml:space="preserve"> ρυθμίσεις</w:t>
      </w:r>
      <w:r>
        <w:rPr>
          <w:rFonts w:eastAsia="Times New Roman"/>
          <w:szCs w:val="24"/>
        </w:rPr>
        <w:t>.</w:t>
      </w:r>
    </w:p>
    <w:p w14:paraId="09855DFC" w14:textId="77777777" w:rsidR="00BE639A" w:rsidRDefault="00A212EC">
      <w:pPr>
        <w:spacing w:line="600" w:lineRule="auto"/>
        <w:ind w:firstLine="720"/>
        <w:jc w:val="both"/>
        <w:rPr>
          <w:rFonts w:eastAsia="Times New Roman"/>
          <w:szCs w:val="24"/>
        </w:rPr>
      </w:pPr>
      <w:r>
        <w:rPr>
          <w:rFonts w:eastAsia="Times New Roman"/>
          <w:szCs w:val="24"/>
        </w:rPr>
        <w:t>Α</w:t>
      </w:r>
      <w:r w:rsidRPr="009C2485">
        <w:rPr>
          <w:rFonts w:eastAsia="Times New Roman"/>
          <w:szCs w:val="24"/>
        </w:rPr>
        <w:t>ντίθετα με αυτή</w:t>
      </w:r>
      <w:r>
        <w:rPr>
          <w:rFonts w:eastAsia="Times New Roman"/>
          <w:szCs w:val="24"/>
        </w:rPr>
        <w:t>ν</w:t>
      </w:r>
      <w:r w:rsidRPr="009C2485">
        <w:rPr>
          <w:rFonts w:eastAsia="Times New Roman"/>
          <w:szCs w:val="24"/>
        </w:rPr>
        <w:t xml:space="preserve"> την άποψη</w:t>
      </w:r>
      <w:r>
        <w:rPr>
          <w:rFonts w:eastAsia="Times New Roman"/>
          <w:szCs w:val="24"/>
        </w:rPr>
        <w:t>,</w:t>
      </w:r>
      <w:r w:rsidRPr="009C2485">
        <w:rPr>
          <w:rFonts w:eastAsia="Times New Roman"/>
          <w:szCs w:val="24"/>
        </w:rPr>
        <w:t xml:space="preserve"> που νομίζω ότι έχει ένα υποσυνείδητο</w:t>
      </w:r>
      <w:r>
        <w:rPr>
          <w:rFonts w:eastAsia="Times New Roman"/>
          <w:szCs w:val="24"/>
        </w:rPr>
        <w:t xml:space="preserve"> βαθέος χρόνου,</w:t>
      </w:r>
      <w:r w:rsidRPr="009C2485">
        <w:rPr>
          <w:rFonts w:eastAsia="Times New Roman"/>
          <w:szCs w:val="24"/>
        </w:rPr>
        <w:t xml:space="preserve"> υπάρχει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άλλη άποψη</w:t>
      </w:r>
      <w:r>
        <w:rPr>
          <w:rFonts w:eastAsia="Times New Roman"/>
          <w:szCs w:val="24"/>
        </w:rPr>
        <w:t>,</w:t>
      </w:r>
      <w:r w:rsidRPr="009C2485">
        <w:rPr>
          <w:rFonts w:eastAsia="Times New Roman"/>
          <w:szCs w:val="24"/>
        </w:rPr>
        <w:t xml:space="preserve"> της Νέας Δημοκρατίας</w:t>
      </w:r>
      <w:r>
        <w:rPr>
          <w:rFonts w:eastAsia="Times New Roman"/>
          <w:szCs w:val="24"/>
        </w:rPr>
        <w:t>, η οποία αντιφάσκει απολύτως με την προσέγγιση των προβλημάτ</w:t>
      </w:r>
      <w:r>
        <w:rPr>
          <w:rFonts w:eastAsia="Times New Roman"/>
          <w:szCs w:val="24"/>
        </w:rPr>
        <w:t xml:space="preserve">ων. Η </w:t>
      </w:r>
      <w:r w:rsidRPr="009C2485">
        <w:rPr>
          <w:rFonts w:eastAsia="Times New Roman"/>
          <w:szCs w:val="24"/>
        </w:rPr>
        <w:t xml:space="preserve">Νέα Δημοκρατία προτείνει πάρα πολλές αλλαγές σε πάρα πολλά άρθρα και </w:t>
      </w:r>
      <w:r>
        <w:rPr>
          <w:rFonts w:eastAsia="Times New Roman"/>
          <w:szCs w:val="24"/>
        </w:rPr>
        <w:t xml:space="preserve">με </w:t>
      </w:r>
      <w:r w:rsidRPr="009C2485">
        <w:rPr>
          <w:rFonts w:eastAsia="Times New Roman"/>
          <w:szCs w:val="24"/>
        </w:rPr>
        <w:t>ανοιχτή την κατεύθυνση των αλλαγών</w:t>
      </w:r>
      <w:r>
        <w:rPr>
          <w:rFonts w:eastAsia="Times New Roman"/>
          <w:szCs w:val="24"/>
        </w:rPr>
        <w:t>.</w:t>
      </w:r>
      <w:r w:rsidRPr="009C2485">
        <w:rPr>
          <w:rFonts w:eastAsia="Times New Roman"/>
          <w:szCs w:val="24"/>
        </w:rPr>
        <w:t xml:space="preserve"> Επομένως</w:t>
      </w:r>
      <w:r>
        <w:rPr>
          <w:rFonts w:eastAsia="Times New Roman"/>
          <w:szCs w:val="24"/>
        </w:rPr>
        <w:t>, προτείνει ουσιαστικά</w:t>
      </w:r>
      <w:r w:rsidRPr="009C2485">
        <w:rPr>
          <w:rFonts w:eastAsia="Times New Roman"/>
          <w:szCs w:val="24"/>
        </w:rPr>
        <w:t xml:space="preserve"> τη δυνατότητα να ξαναγραφ</w:t>
      </w:r>
      <w:r>
        <w:rPr>
          <w:rFonts w:eastAsia="Times New Roman"/>
          <w:szCs w:val="24"/>
        </w:rPr>
        <w:t>τ</w:t>
      </w:r>
      <w:r w:rsidRPr="009C2485">
        <w:rPr>
          <w:rFonts w:eastAsia="Times New Roman"/>
          <w:szCs w:val="24"/>
        </w:rPr>
        <w:t xml:space="preserve">εί το </w:t>
      </w:r>
      <w:r>
        <w:rPr>
          <w:rFonts w:eastAsia="Times New Roman"/>
          <w:szCs w:val="24"/>
        </w:rPr>
        <w:t>Σ</w:t>
      </w:r>
      <w:r w:rsidRPr="009C2485">
        <w:rPr>
          <w:rFonts w:eastAsia="Times New Roman"/>
          <w:szCs w:val="24"/>
        </w:rPr>
        <w:t xml:space="preserve">ύνταγμα σε </w:t>
      </w:r>
      <w:r>
        <w:rPr>
          <w:rFonts w:eastAsia="Times New Roman"/>
          <w:szCs w:val="24"/>
        </w:rPr>
        <w:t>μ</w:t>
      </w:r>
      <w:r>
        <w:rPr>
          <w:rFonts w:eastAsia="Times New Roman"/>
          <w:szCs w:val="24"/>
        </w:rPr>
        <w:t>ί</w:t>
      </w:r>
      <w:r w:rsidRPr="009C2485">
        <w:rPr>
          <w:rFonts w:eastAsia="Times New Roman"/>
          <w:szCs w:val="24"/>
        </w:rPr>
        <w:t xml:space="preserve">α επόμενη φάση όπου θα έχει </w:t>
      </w:r>
      <w:r>
        <w:rPr>
          <w:rFonts w:eastAsia="Times New Roman"/>
          <w:szCs w:val="24"/>
        </w:rPr>
        <w:t xml:space="preserve">έναν </w:t>
      </w:r>
      <w:r w:rsidRPr="009C2485">
        <w:rPr>
          <w:rFonts w:eastAsia="Times New Roman"/>
          <w:szCs w:val="24"/>
        </w:rPr>
        <w:t>άλλο</w:t>
      </w:r>
      <w:r>
        <w:rPr>
          <w:rFonts w:eastAsia="Times New Roman"/>
          <w:szCs w:val="24"/>
        </w:rPr>
        <w:t>ν</w:t>
      </w:r>
      <w:r w:rsidRPr="009C2485">
        <w:rPr>
          <w:rFonts w:eastAsia="Times New Roman"/>
          <w:szCs w:val="24"/>
        </w:rPr>
        <w:t xml:space="preserve"> πολιτικό συσχετισμό</w:t>
      </w:r>
      <w:r>
        <w:rPr>
          <w:rFonts w:eastAsia="Times New Roman"/>
          <w:szCs w:val="24"/>
        </w:rPr>
        <w:t>.</w:t>
      </w:r>
    </w:p>
    <w:p w14:paraId="09855DFD" w14:textId="77777777" w:rsidR="00BE639A" w:rsidRDefault="00A212EC">
      <w:pPr>
        <w:spacing w:line="600" w:lineRule="auto"/>
        <w:ind w:firstLine="720"/>
        <w:jc w:val="both"/>
        <w:rPr>
          <w:rFonts w:eastAsia="Times New Roman"/>
          <w:szCs w:val="24"/>
        </w:rPr>
      </w:pPr>
      <w:r>
        <w:rPr>
          <w:rFonts w:eastAsia="Times New Roman"/>
          <w:szCs w:val="24"/>
        </w:rPr>
        <w:t>Ε</w:t>
      </w:r>
      <w:r w:rsidRPr="009C2485">
        <w:rPr>
          <w:rFonts w:eastAsia="Times New Roman"/>
          <w:szCs w:val="24"/>
        </w:rPr>
        <w:t xml:space="preserve">ίναι </w:t>
      </w:r>
      <w:r>
        <w:rPr>
          <w:rFonts w:eastAsia="Times New Roman"/>
          <w:szCs w:val="24"/>
        </w:rPr>
        <w:t>λίγο</w:t>
      </w:r>
      <w:r w:rsidRPr="009C2485">
        <w:rPr>
          <w:rFonts w:eastAsia="Times New Roman"/>
          <w:szCs w:val="24"/>
        </w:rPr>
        <w:t xml:space="preserve"> θνησιγενής και κοντόφθαλμη </w:t>
      </w:r>
      <w:r>
        <w:rPr>
          <w:rFonts w:eastAsia="Times New Roman"/>
          <w:szCs w:val="24"/>
        </w:rPr>
        <w:t>-</w:t>
      </w:r>
      <w:r w:rsidRPr="009C2485">
        <w:rPr>
          <w:rFonts w:eastAsia="Times New Roman"/>
          <w:szCs w:val="24"/>
        </w:rPr>
        <w:t>νομίζω</w:t>
      </w:r>
      <w:r>
        <w:rPr>
          <w:rFonts w:eastAsia="Times New Roman"/>
          <w:szCs w:val="24"/>
        </w:rPr>
        <w:t>-</w:t>
      </w:r>
      <w:r w:rsidRPr="009C2485">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τέτοια προσέγγιση</w:t>
      </w:r>
      <w:r>
        <w:rPr>
          <w:rFonts w:eastAsia="Times New Roman"/>
          <w:szCs w:val="24"/>
        </w:rPr>
        <w:t>, η οποία αντιφάσκει με αυτό το οποίο</w:t>
      </w:r>
      <w:r w:rsidRPr="009C2485">
        <w:rPr>
          <w:rFonts w:eastAsia="Times New Roman"/>
          <w:szCs w:val="24"/>
        </w:rPr>
        <w:t xml:space="preserve"> θεωρώ ότι είναι το πολιτικό υποσυνείδητο της Νέας Δημοκρατίας</w:t>
      </w:r>
      <w:r>
        <w:rPr>
          <w:rFonts w:eastAsia="Times New Roman"/>
          <w:szCs w:val="24"/>
        </w:rPr>
        <w:t>. Π</w:t>
      </w:r>
      <w:r w:rsidRPr="009C2485">
        <w:rPr>
          <w:rFonts w:eastAsia="Times New Roman"/>
          <w:szCs w:val="24"/>
        </w:rPr>
        <w:t>ροτείνει την αλλαγή του άρθρου 53</w:t>
      </w:r>
      <w:r>
        <w:rPr>
          <w:rFonts w:eastAsia="Times New Roman"/>
          <w:szCs w:val="24"/>
        </w:rPr>
        <w:t>,</w:t>
      </w:r>
      <w:r w:rsidRPr="009C2485">
        <w:rPr>
          <w:rFonts w:eastAsia="Times New Roman"/>
          <w:szCs w:val="24"/>
        </w:rPr>
        <w:t xml:space="preserve"> προσπαθώντας να ορίσει σταθερές περιόδους εκλογικών </w:t>
      </w:r>
      <w:r w:rsidRPr="009C2485">
        <w:rPr>
          <w:rFonts w:eastAsia="Times New Roman"/>
          <w:szCs w:val="24"/>
        </w:rPr>
        <w:t>αναμετρήσεων</w:t>
      </w:r>
      <w:r>
        <w:rPr>
          <w:rFonts w:eastAsia="Times New Roman"/>
          <w:szCs w:val="24"/>
        </w:rPr>
        <w:t>. Οι σταθερές περίοδοι εκλογικών αναμετρήσεων χτίζονται</w:t>
      </w:r>
      <w:r w:rsidRPr="009C2485">
        <w:rPr>
          <w:rFonts w:eastAsia="Times New Roman"/>
          <w:szCs w:val="24"/>
        </w:rPr>
        <w:t xml:space="preserve"> </w:t>
      </w:r>
      <w:r>
        <w:rPr>
          <w:rFonts w:eastAsia="Times New Roman"/>
          <w:szCs w:val="24"/>
        </w:rPr>
        <w:t>ό</w:t>
      </w:r>
      <w:r w:rsidRPr="009C2485">
        <w:rPr>
          <w:rFonts w:eastAsia="Times New Roman"/>
          <w:szCs w:val="24"/>
        </w:rPr>
        <w:t>χι τεχνικά</w:t>
      </w:r>
      <w:r>
        <w:rPr>
          <w:rFonts w:eastAsia="Times New Roman"/>
          <w:szCs w:val="24"/>
        </w:rPr>
        <w:t>, αλλά μέσα από τη</w:t>
      </w:r>
      <w:r w:rsidRPr="009C2485">
        <w:rPr>
          <w:rFonts w:eastAsia="Times New Roman"/>
          <w:szCs w:val="24"/>
        </w:rPr>
        <w:t xml:space="preserve"> διαβούλευση</w:t>
      </w:r>
      <w:r>
        <w:rPr>
          <w:rFonts w:eastAsia="Times New Roman"/>
          <w:szCs w:val="24"/>
        </w:rPr>
        <w:t>,</w:t>
      </w:r>
      <w:r w:rsidRPr="009C2485">
        <w:rPr>
          <w:rFonts w:eastAsia="Times New Roman"/>
          <w:szCs w:val="24"/>
        </w:rPr>
        <w:t xml:space="preserve"> δηλαδή μέσα από το αναλογικό σύστημα το οποίο φτιάχνει συσχετισμούς εύκολα</w:t>
      </w:r>
      <w:r>
        <w:rPr>
          <w:rFonts w:eastAsia="Times New Roman"/>
          <w:szCs w:val="24"/>
        </w:rPr>
        <w:t>,</w:t>
      </w:r>
      <w:r w:rsidRPr="009C2485">
        <w:rPr>
          <w:rFonts w:eastAsia="Times New Roman"/>
          <w:szCs w:val="24"/>
        </w:rPr>
        <w:t xml:space="preserve"> όχι</w:t>
      </w:r>
      <w:r>
        <w:rPr>
          <w:rFonts w:eastAsia="Times New Roman"/>
          <w:szCs w:val="24"/>
        </w:rPr>
        <w:t xml:space="preserve"> ηγεμονικούς. Γιατί </w:t>
      </w:r>
      <w:r w:rsidRPr="009C2485">
        <w:rPr>
          <w:rFonts w:eastAsia="Times New Roman"/>
          <w:szCs w:val="24"/>
        </w:rPr>
        <w:t xml:space="preserve">αυτό είναι η κυρίαρχη πολιτιστική θεώρηση του </w:t>
      </w:r>
      <w:r w:rsidRPr="009C2485">
        <w:rPr>
          <w:rFonts w:eastAsia="Times New Roman"/>
          <w:szCs w:val="24"/>
        </w:rPr>
        <w:t>ελληνικού λαού</w:t>
      </w:r>
      <w:r>
        <w:rPr>
          <w:rFonts w:eastAsia="Times New Roman"/>
          <w:szCs w:val="24"/>
        </w:rPr>
        <w:t>. Ο ελληνικός λαός έχει μ</w:t>
      </w:r>
      <w:r>
        <w:rPr>
          <w:rFonts w:eastAsia="Times New Roman"/>
          <w:szCs w:val="24"/>
        </w:rPr>
        <w:t>ί</w:t>
      </w:r>
      <w:r>
        <w:rPr>
          <w:rFonts w:eastAsia="Times New Roman"/>
          <w:szCs w:val="24"/>
        </w:rPr>
        <w:t>α αντίληψη σχετικο</w:t>
      </w:r>
      <w:r w:rsidRPr="009C2485">
        <w:rPr>
          <w:rFonts w:eastAsia="Times New Roman"/>
          <w:szCs w:val="24"/>
        </w:rPr>
        <w:t>κρατική</w:t>
      </w:r>
      <w:r>
        <w:rPr>
          <w:rFonts w:eastAsia="Times New Roman"/>
          <w:szCs w:val="24"/>
        </w:rPr>
        <w:t>:</w:t>
      </w:r>
      <w:r w:rsidRPr="009C2485">
        <w:rPr>
          <w:rFonts w:eastAsia="Times New Roman"/>
          <w:szCs w:val="24"/>
        </w:rPr>
        <w:t xml:space="preserve"> μικρές δυνάμεις</w:t>
      </w:r>
      <w:r>
        <w:rPr>
          <w:rFonts w:eastAsia="Times New Roman"/>
          <w:szCs w:val="24"/>
        </w:rPr>
        <w:t>,</w:t>
      </w:r>
      <w:r w:rsidRPr="009C2485">
        <w:rPr>
          <w:rFonts w:eastAsia="Times New Roman"/>
          <w:szCs w:val="24"/>
        </w:rPr>
        <w:t xml:space="preserve"> </w:t>
      </w:r>
      <w:r>
        <w:rPr>
          <w:rFonts w:eastAsia="Times New Roman"/>
          <w:szCs w:val="24"/>
        </w:rPr>
        <w:t>μικρή</w:t>
      </w:r>
      <w:r w:rsidRPr="009C2485">
        <w:rPr>
          <w:rFonts w:eastAsia="Times New Roman"/>
          <w:szCs w:val="24"/>
        </w:rPr>
        <w:t xml:space="preserve"> πριμοδότηση</w:t>
      </w:r>
      <w:r>
        <w:rPr>
          <w:rFonts w:eastAsia="Times New Roman"/>
          <w:szCs w:val="24"/>
        </w:rPr>
        <w:t>,</w:t>
      </w:r>
      <w:r w:rsidRPr="009C2485">
        <w:rPr>
          <w:rFonts w:eastAsia="Times New Roman"/>
          <w:szCs w:val="24"/>
        </w:rPr>
        <w:t xml:space="preserve"> όχι κόμματα </w:t>
      </w:r>
      <w:r>
        <w:rPr>
          <w:rFonts w:eastAsia="Times New Roman"/>
          <w:szCs w:val="24"/>
        </w:rPr>
        <w:t>δομικής, τυφλής ηγεμονίας. Α</w:t>
      </w:r>
      <w:r w:rsidRPr="009C2485">
        <w:rPr>
          <w:rFonts w:eastAsia="Times New Roman"/>
          <w:szCs w:val="24"/>
        </w:rPr>
        <w:t xml:space="preserve">υτό το στοιχείο πρέπει να το παραλάβει </w:t>
      </w:r>
      <w:r>
        <w:rPr>
          <w:rFonts w:eastAsia="Times New Roman"/>
          <w:szCs w:val="24"/>
        </w:rPr>
        <w:t xml:space="preserve">η </w:t>
      </w:r>
      <w:r>
        <w:rPr>
          <w:rFonts w:eastAsia="Times New Roman"/>
          <w:szCs w:val="24"/>
        </w:rPr>
        <w:t>σ</w:t>
      </w:r>
      <w:r w:rsidRPr="009C2485">
        <w:rPr>
          <w:rFonts w:eastAsia="Times New Roman"/>
          <w:szCs w:val="24"/>
        </w:rPr>
        <w:t>υνταγματική Αναθεώρηση</w:t>
      </w:r>
      <w:r>
        <w:rPr>
          <w:rFonts w:eastAsia="Times New Roman"/>
          <w:szCs w:val="24"/>
        </w:rPr>
        <w:t>.</w:t>
      </w:r>
    </w:p>
    <w:p w14:paraId="09855DFE" w14:textId="77777777" w:rsidR="00BE639A" w:rsidRDefault="00A212EC">
      <w:pPr>
        <w:spacing w:line="600" w:lineRule="auto"/>
        <w:ind w:firstLine="720"/>
        <w:jc w:val="both"/>
        <w:rPr>
          <w:rFonts w:eastAsia="Times New Roman"/>
          <w:szCs w:val="24"/>
        </w:rPr>
      </w:pPr>
      <w:r>
        <w:rPr>
          <w:rFonts w:eastAsia="Times New Roman"/>
          <w:szCs w:val="24"/>
        </w:rPr>
        <w:t>Μ</w:t>
      </w:r>
      <w:r w:rsidRPr="009C2485">
        <w:rPr>
          <w:rFonts w:eastAsia="Times New Roman"/>
          <w:szCs w:val="24"/>
        </w:rPr>
        <w:t xml:space="preserve">ιλώντας προηγουμένως </w:t>
      </w:r>
      <w:r>
        <w:rPr>
          <w:rFonts w:eastAsia="Times New Roman"/>
          <w:szCs w:val="24"/>
        </w:rPr>
        <w:t>και</w:t>
      </w:r>
      <w:r w:rsidRPr="009C2485">
        <w:rPr>
          <w:rFonts w:eastAsia="Times New Roman"/>
          <w:szCs w:val="24"/>
        </w:rPr>
        <w:t xml:space="preserve"> με συνταγματολόγους συναδέλφους ουσιαστικά αποδέχονται ότι έχουν ιδεολογικές κατευθύνσ</w:t>
      </w:r>
      <w:r>
        <w:rPr>
          <w:rFonts w:eastAsia="Times New Roman"/>
          <w:szCs w:val="24"/>
        </w:rPr>
        <w:t>ει</w:t>
      </w:r>
      <w:r w:rsidRPr="009C2485">
        <w:rPr>
          <w:rFonts w:eastAsia="Times New Roman"/>
          <w:szCs w:val="24"/>
        </w:rPr>
        <w:t>ς</w:t>
      </w:r>
      <w:r>
        <w:rPr>
          <w:rFonts w:eastAsia="Times New Roman"/>
          <w:szCs w:val="24"/>
        </w:rPr>
        <w:t>.</w:t>
      </w:r>
      <w:r w:rsidRPr="009C2485">
        <w:rPr>
          <w:rFonts w:eastAsia="Times New Roman"/>
          <w:szCs w:val="24"/>
        </w:rPr>
        <w:t xml:space="preserve"> </w:t>
      </w:r>
      <w:r>
        <w:rPr>
          <w:rFonts w:eastAsia="Times New Roman"/>
          <w:szCs w:val="24"/>
        </w:rPr>
        <w:t>Κ</w:t>
      </w:r>
      <w:r w:rsidRPr="009C2485">
        <w:rPr>
          <w:rFonts w:eastAsia="Times New Roman"/>
          <w:szCs w:val="24"/>
        </w:rPr>
        <w:t xml:space="preserve">άθε </w:t>
      </w:r>
      <w:r>
        <w:rPr>
          <w:rFonts w:eastAsia="Times New Roman"/>
          <w:szCs w:val="24"/>
        </w:rPr>
        <w:t>σ</w:t>
      </w:r>
      <w:r w:rsidRPr="009C2485">
        <w:rPr>
          <w:rFonts w:eastAsia="Times New Roman"/>
          <w:szCs w:val="24"/>
        </w:rPr>
        <w:t xml:space="preserve">υνταγματική </w:t>
      </w:r>
      <w:r>
        <w:rPr>
          <w:rFonts w:eastAsia="Times New Roman"/>
          <w:szCs w:val="24"/>
        </w:rPr>
        <w:t>Α</w:t>
      </w:r>
      <w:r w:rsidRPr="009C2485">
        <w:rPr>
          <w:rFonts w:eastAsia="Times New Roman"/>
          <w:szCs w:val="24"/>
        </w:rPr>
        <w:t>ναθεώρηση έχει τ</w:t>
      </w:r>
      <w:r>
        <w:rPr>
          <w:rFonts w:eastAsia="Times New Roman"/>
          <w:szCs w:val="24"/>
        </w:rPr>
        <w:t>ι</w:t>
      </w:r>
      <w:r w:rsidRPr="009C2485">
        <w:rPr>
          <w:rFonts w:eastAsia="Times New Roman"/>
          <w:szCs w:val="24"/>
        </w:rPr>
        <w:t>ς ιδεολογικ</w:t>
      </w:r>
      <w:r>
        <w:rPr>
          <w:rFonts w:eastAsia="Times New Roman"/>
          <w:szCs w:val="24"/>
        </w:rPr>
        <w:t>έ</w:t>
      </w:r>
      <w:r w:rsidRPr="009C2485">
        <w:rPr>
          <w:rFonts w:eastAsia="Times New Roman"/>
          <w:szCs w:val="24"/>
        </w:rPr>
        <w:t>ς</w:t>
      </w:r>
      <w:r>
        <w:rPr>
          <w:rFonts w:eastAsia="Times New Roman"/>
          <w:szCs w:val="24"/>
        </w:rPr>
        <w:t xml:space="preserve"> της</w:t>
      </w:r>
      <w:r w:rsidRPr="009C2485">
        <w:rPr>
          <w:rFonts w:eastAsia="Times New Roman"/>
          <w:szCs w:val="24"/>
        </w:rPr>
        <w:t xml:space="preserve"> κατευθύνσε</w:t>
      </w:r>
      <w:r>
        <w:rPr>
          <w:rFonts w:eastAsia="Times New Roman"/>
          <w:szCs w:val="24"/>
        </w:rPr>
        <w:t>ις.</w:t>
      </w:r>
      <w:r w:rsidRPr="009C2485">
        <w:rPr>
          <w:rFonts w:eastAsia="Times New Roman"/>
          <w:szCs w:val="24"/>
        </w:rPr>
        <w:t xml:space="preserve"> Έχει από κάτω τον αχό της ιδεολογίας και </w:t>
      </w:r>
      <w:r>
        <w:rPr>
          <w:rFonts w:eastAsia="Times New Roman"/>
          <w:szCs w:val="24"/>
        </w:rPr>
        <w:t xml:space="preserve">ο αχός της </w:t>
      </w:r>
      <w:r w:rsidRPr="009C2485">
        <w:rPr>
          <w:rFonts w:eastAsia="Times New Roman"/>
          <w:szCs w:val="24"/>
        </w:rPr>
        <w:t>ιδεολογίας είναι οι αντιλήψεις του κοινωνικο</w:t>
      </w:r>
      <w:r w:rsidRPr="009C2485">
        <w:rPr>
          <w:rFonts w:eastAsia="Times New Roman"/>
          <w:szCs w:val="24"/>
        </w:rPr>
        <w:t>ύ σώματος</w:t>
      </w:r>
      <w:r>
        <w:rPr>
          <w:rFonts w:eastAsia="Times New Roman"/>
          <w:szCs w:val="24"/>
        </w:rPr>
        <w:t>.</w:t>
      </w:r>
      <w:r w:rsidRPr="009C2485">
        <w:rPr>
          <w:rFonts w:eastAsia="Times New Roman"/>
          <w:szCs w:val="24"/>
        </w:rPr>
        <w:t xml:space="preserve"> </w:t>
      </w:r>
    </w:p>
    <w:p w14:paraId="09855DFF" w14:textId="77777777" w:rsidR="00BE639A" w:rsidRDefault="00A212EC">
      <w:pPr>
        <w:spacing w:line="600" w:lineRule="auto"/>
        <w:ind w:firstLine="720"/>
        <w:jc w:val="both"/>
        <w:rPr>
          <w:rFonts w:eastAsia="Times New Roman"/>
          <w:szCs w:val="24"/>
        </w:rPr>
      </w:pPr>
      <w:r>
        <w:rPr>
          <w:rFonts w:eastAsia="Times New Roman"/>
          <w:szCs w:val="24"/>
        </w:rPr>
        <w:t>Μ</w:t>
      </w:r>
      <w:r w:rsidRPr="009C2485">
        <w:rPr>
          <w:rFonts w:eastAsia="Times New Roman"/>
          <w:szCs w:val="24"/>
        </w:rPr>
        <w:t xml:space="preserve">ε αυτές τις </w:t>
      </w:r>
      <w:r>
        <w:rPr>
          <w:rFonts w:eastAsia="Times New Roman"/>
          <w:szCs w:val="24"/>
        </w:rPr>
        <w:t>σκέψεις νομίζω ότι η μέριμνα τού</w:t>
      </w:r>
      <w:r w:rsidRPr="009C2485">
        <w:rPr>
          <w:rFonts w:eastAsia="Times New Roman"/>
          <w:szCs w:val="24"/>
        </w:rPr>
        <w:t xml:space="preserve"> να κάνουμε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κοινοβουλευτική συνθήκη πιο αναλογική</w:t>
      </w:r>
      <w:r>
        <w:rPr>
          <w:rFonts w:eastAsia="Times New Roman"/>
          <w:szCs w:val="24"/>
        </w:rPr>
        <w:t>,</w:t>
      </w:r>
      <w:r w:rsidRPr="009C2485">
        <w:rPr>
          <w:rFonts w:eastAsia="Times New Roman"/>
          <w:szCs w:val="24"/>
        </w:rPr>
        <w:t xml:space="preserve"> του να </w:t>
      </w:r>
      <w:r>
        <w:rPr>
          <w:rFonts w:eastAsia="Times New Roman"/>
          <w:szCs w:val="24"/>
        </w:rPr>
        <w:t xml:space="preserve">προβλέψουμε έναν </w:t>
      </w:r>
      <w:r w:rsidRPr="009C2485">
        <w:rPr>
          <w:rFonts w:eastAsia="Times New Roman"/>
          <w:szCs w:val="24"/>
        </w:rPr>
        <w:t>πρωθυπουργό ο οποίος οπωσδήποτε θα έχει μπει στην εκλογική δοκιμασία</w:t>
      </w:r>
      <w:r>
        <w:rPr>
          <w:rFonts w:eastAsia="Times New Roman"/>
          <w:szCs w:val="24"/>
        </w:rPr>
        <w:t>,</w:t>
      </w:r>
      <w:r w:rsidRPr="009C2485">
        <w:rPr>
          <w:rFonts w:eastAsia="Times New Roman"/>
          <w:szCs w:val="24"/>
        </w:rPr>
        <w:t xml:space="preserve"> να αποδεσμεύσουμε τον Πρόεδρο της Δημοκρατίας ως σ</w:t>
      </w:r>
      <w:r w:rsidRPr="009C2485">
        <w:rPr>
          <w:rFonts w:eastAsia="Times New Roman"/>
          <w:szCs w:val="24"/>
        </w:rPr>
        <w:t xml:space="preserve">ύστημα παραγωγής πολιτικής που θα ανεξαρτητοποιείται </w:t>
      </w:r>
      <w:r>
        <w:rPr>
          <w:rFonts w:eastAsia="Times New Roman"/>
          <w:szCs w:val="24"/>
        </w:rPr>
        <w:t xml:space="preserve">από τους κοινοβουλευτικούς </w:t>
      </w:r>
      <w:r w:rsidRPr="009C2485">
        <w:rPr>
          <w:rFonts w:eastAsia="Times New Roman"/>
          <w:szCs w:val="24"/>
        </w:rPr>
        <w:t xml:space="preserve">συσχετισμούς </w:t>
      </w:r>
      <w:r>
        <w:rPr>
          <w:rFonts w:eastAsia="Times New Roman"/>
          <w:szCs w:val="24"/>
        </w:rPr>
        <w:t>κ</w:t>
      </w:r>
      <w:r w:rsidRPr="009C2485">
        <w:rPr>
          <w:rFonts w:eastAsia="Times New Roman"/>
          <w:szCs w:val="24"/>
        </w:rPr>
        <w:t xml:space="preserve">αι τελικά να οδηγήσουμε τον κοινοβουλευτικό τελεστή στην </w:t>
      </w:r>
      <w:r>
        <w:rPr>
          <w:rFonts w:eastAsia="Times New Roman"/>
          <w:szCs w:val="24"/>
        </w:rPr>
        <w:t>επιβεβαίωση της ευθύνης</w:t>
      </w:r>
      <w:r w:rsidRPr="009C2485">
        <w:rPr>
          <w:rFonts w:eastAsia="Times New Roman"/>
          <w:szCs w:val="24"/>
        </w:rPr>
        <w:t xml:space="preserve"> με την </w:t>
      </w:r>
      <w:r>
        <w:rPr>
          <w:rFonts w:eastAsia="Times New Roman"/>
          <w:szCs w:val="24"/>
        </w:rPr>
        <w:t>ά</w:t>
      </w:r>
      <w:r w:rsidRPr="009C2485">
        <w:rPr>
          <w:rFonts w:eastAsia="Times New Roman"/>
          <w:szCs w:val="24"/>
        </w:rPr>
        <w:t>ρση του άρθρου 86</w:t>
      </w:r>
      <w:r>
        <w:rPr>
          <w:rFonts w:eastAsia="Times New Roman"/>
          <w:szCs w:val="24"/>
        </w:rPr>
        <w:t>,</w:t>
      </w:r>
      <w:r w:rsidRPr="009C2485">
        <w:rPr>
          <w:rFonts w:eastAsia="Times New Roman"/>
          <w:szCs w:val="24"/>
        </w:rPr>
        <w:t xml:space="preserve"> </w:t>
      </w:r>
      <w:r>
        <w:rPr>
          <w:rFonts w:eastAsia="Times New Roman"/>
          <w:szCs w:val="24"/>
        </w:rPr>
        <w:t>ν</w:t>
      </w:r>
      <w:r w:rsidRPr="009C2485">
        <w:rPr>
          <w:rFonts w:eastAsia="Times New Roman"/>
          <w:szCs w:val="24"/>
        </w:rPr>
        <w:t xml:space="preserve">ομίζω ότι είναι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κατεύθυνση πολύ δημιουργική</w:t>
      </w:r>
      <w:r>
        <w:rPr>
          <w:rFonts w:eastAsia="Times New Roman"/>
          <w:szCs w:val="24"/>
        </w:rPr>
        <w:t>.</w:t>
      </w:r>
    </w:p>
    <w:p w14:paraId="09855E00" w14:textId="77777777" w:rsidR="00BE639A" w:rsidRDefault="00A212EC">
      <w:pPr>
        <w:spacing w:line="600" w:lineRule="auto"/>
        <w:ind w:firstLine="720"/>
        <w:jc w:val="both"/>
        <w:rPr>
          <w:rFonts w:eastAsia="Times New Roman"/>
          <w:szCs w:val="24"/>
        </w:rPr>
      </w:pPr>
      <w:r>
        <w:rPr>
          <w:rFonts w:eastAsia="Times New Roman"/>
          <w:szCs w:val="24"/>
        </w:rPr>
        <w:t>Θ</w:t>
      </w:r>
      <w:r w:rsidRPr="009C2485">
        <w:rPr>
          <w:rFonts w:eastAsia="Times New Roman"/>
          <w:szCs w:val="24"/>
        </w:rPr>
        <w:t>έλω</w:t>
      </w:r>
      <w:r w:rsidRPr="009C2485">
        <w:rPr>
          <w:rFonts w:eastAsia="Times New Roman"/>
          <w:szCs w:val="24"/>
        </w:rPr>
        <w:t xml:space="preserve"> να πω κάτι που δεν ξέρω αν τεχνικά ήταν το σωστό</w:t>
      </w:r>
      <w:r>
        <w:rPr>
          <w:rFonts w:eastAsia="Times New Roman"/>
          <w:szCs w:val="24"/>
        </w:rPr>
        <w:t>.</w:t>
      </w:r>
      <w:r w:rsidRPr="009C2485">
        <w:rPr>
          <w:rFonts w:eastAsia="Times New Roman"/>
          <w:szCs w:val="24"/>
        </w:rPr>
        <w:t xml:space="preserve"> </w:t>
      </w:r>
      <w:r>
        <w:rPr>
          <w:rFonts w:eastAsia="Times New Roman"/>
          <w:szCs w:val="24"/>
        </w:rPr>
        <w:t>Θ</w:t>
      </w:r>
      <w:r w:rsidRPr="009C2485">
        <w:rPr>
          <w:rFonts w:eastAsia="Times New Roman"/>
          <w:szCs w:val="24"/>
        </w:rPr>
        <w:t>α ήθελα περισσότερο χρόνο διαβούλευσ</w:t>
      </w:r>
      <w:r>
        <w:rPr>
          <w:rFonts w:eastAsia="Times New Roman"/>
          <w:szCs w:val="24"/>
        </w:rPr>
        <w:t>η</w:t>
      </w:r>
      <w:r w:rsidRPr="009C2485">
        <w:rPr>
          <w:rFonts w:eastAsia="Times New Roman"/>
          <w:szCs w:val="24"/>
        </w:rPr>
        <w:t>ς</w:t>
      </w:r>
      <w:r>
        <w:rPr>
          <w:rFonts w:eastAsia="Times New Roman"/>
          <w:szCs w:val="24"/>
        </w:rPr>
        <w:t>.</w:t>
      </w:r>
      <w:r w:rsidRPr="009C2485">
        <w:rPr>
          <w:rFonts w:eastAsia="Times New Roman"/>
          <w:szCs w:val="24"/>
        </w:rPr>
        <w:t xml:space="preserve"> </w:t>
      </w:r>
      <w:r>
        <w:rPr>
          <w:rFonts w:eastAsia="Times New Roman"/>
          <w:szCs w:val="24"/>
        </w:rPr>
        <w:t>Έ</w:t>
      </w:r>
      <w:r w:rsidRPr="009C2485">
        <w:rPr>
          <w:rFonts w:eastAsia="Times New Roman"/>
          <w:szCs w:val="24"/>
        </w:rPr>
        <w:t xml:space="preserve">τσι κι αλλιώς </w:t>
      </w:r>
      <w:r>
        <w:rPr>
          <w:rFonts w:eastAsia="Times New Roman"/>
          <w:szCs w:val="24"/>
        </w:rPr>
        <w:t>τ</w:t>
      </w:r>
      <w:r w:rsidRPr="009C2485">
        <w:rPr>
          <w:rFonts w:eastAsia="Times New Roman"/>
          <w:szCs w:val="24"/>
        </w:rPr>
        <w:t xml:space="preserve">α </w:t>
      </w:r>
      <w:r>
        <w:rPr>
          <w:rFonts w:eastAsia="Times New Roman"/>
          <w:szCs w:val="24"/>
        </w:rPr>
        <w:t>Π</w:t>
      </w:r>
      <w:r w:rsidRPr="009C2485">
        <w:rPr>
          <w:rFonts w:eastAsia="Times New Roman"/>
          <w:szCs w:val="24"/>
        </w:rPr>
        <w:t>ρακτικά αυτών των συζητήσεων του διημέρου</w:t>
      </w:r>
      <w:r>
        <w:rPr>
          <w:rFonts w:eastAsia="Times New Roman"/>
          <w:szCs w:val="24"/>
        </w:rPr>
        <w:t>,</w:t>
      </w:r>
      <w:r w:rsidRPr="009C2485">
        <w:rPr>
          <w:rFonts w:eastAsia="Times New Roman"/>
          <w:szCs w:val="24"/>
        </w:rPr>
        <w:t xml:space="preserve"> θα έχουν πολύ σημαντικό διδακτικό χαρακτήρα</w:t>
      </w:r>
      <w:r>
        <w:rPr>
          <w:rFonts w:eastAsia="Times New Roman"/>
          <w:szCs w:val="24"/>
        </w:rPr>
        <w:t>,</w:t>
      </w:r>
      <w:r w:rsidRPr="009C2485">
        <w:rPr>
          <w:rFonts w:eastAsia="Times New Roman"/>
          <w:szCs w:val="24"/>
        </w:rPr>
        <w:t xml:space="preserve"> θα μπορούμε να ανατρέξουμε και θα μπορούμε να δούμε ορισμ</w:t>
      </w:r>
      <w:r w:rsidRPr="009C2485">
        <w:rPr>
          <w:rFonts w:eastAsia="Times New Roman"/>
          <w:szCs w:val="24"/>
        </w:rPr>
        <w:t xml:space="preserve">ένες εξαιρετικές τοποθετήσεις που έχουν γίνει διάσπαρτα και που </w:t>
      </w:r>
      <w:r>
        <w:rPr>
          <w:rFonts w:eastAsia="Times New Roman"/>
          <w:szCs w:val="24"/>
        </w:rPr>
        <w:t>υ</w:t>
      </w:r>
      <w:r w:rsidRPr="009C2485">
        <w:rPr>
          <w:rFonts w:eastAsia="Times New Roman"/>
          <w:szCs w:val="24"/>
        </w:rPr>
        <w:t>ποτίθεται ότι αποτελούν την επιτομή του πολιτισμού μας και της πολιτιστ</w:t>
      </w:r>
      <w:r>
        <w:rPr>
          <w:rFonts w:eastAsia="Times New Roman"/>
          <w:szCs w:val="24"/>
        </w:rPr>
        <w:t>ικής μας συνθήκη</w:t>
      </w:r>
      <w:r w:rsidRPr="009C2485">
        <w:rPr>
          <w:rFonts w:eastAsia="Times New Roman"/>
          <w:szCs w:val="24"/>
        </w:rPr>
        <w:t>ς</w:t>
      </w:r>
      <w:r>
        <w:rPr>
          <w:rFonts w:eastAsia="Times New Roman"/>
          <w:szCs w:val="24"/>
        </w:rPr>
        <w:t>,</w:t>
      </w:r>
    </w:p>
    <w:p w14:paraId="09855E01" w14:textId="77777777" w:rsidR="00BE639A" w:rsidRDefault="00A212EC">
      <w:pPr>
        <w:spacing w:line="600" w:lineRule="auto"/>
        <w:ind w:firstLine="720"/>
        <w:jc w:val="both"/>
        <w:rPr>
          <w:rFonts w:eastAsia="Times New Roman"/>
          <w:szCs w:val="24"/>
        </w:rPr>
      </w:pPr>
      <w:r>
        <w:rPr>
          <w:rFonts w:eastAsia="Times New Roman"/>
          <w:szCs w:val="24"/>
        </w:rPr>
        <w:t>Ε</w:t>
      </w:r>
      <w:r w:rsidRPr="009C2485">
        <w:rPr>
          <w:rFonts w:eastAsia="Times New Roman"/>
          <w:szCs w:val="24"/>
        </w:rPr>
        <w:t>υχαριστώ πολύ</w:t>
      </w:r>
      <w:r>
        <w:rPr>
          <w:rFonts w:eastAsia="Times New Roman"/>
          <w:szCs w:val="24"/>
        </w:rPr>
        <w:t xml:space="preserve">. </w:t>
      </w:r>
    </w:p>
    <w:p w14:paraId="09855E02"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855E03" w14:textId="77777777" w:rsidR="00BE639A" w:rsidRDefault="00A212EC">
      <w:pPr>
        <w:spacing w:line="600" w:lineRule="auto"/>
        <w:ind w:firstLine="720"/>
        <w:jc w:val="both"/>
        <w:rPr>
          <w:rFonts w:eastAsia="Times New Roman"/>
          <w:szCs w:val="24"/>
        </w:rPr>
      </w:pPr>
      <w:r w:rsidRPr="00276D2D">
        <w:rPr>
          <w:rFonts w:eastAsia="Times New Roman" w:cs="Times New Roman"/>
          <w:b/>
          <w:szCs w:val="24"/>
        </w:rPr>
        <w:t>ΠΡΟΕΔΡΟΣ (Νικόλαος Βούτσης):</w:t>
      </w:r>
      <w:r>
        <w:rPr>
          <w:rFonts w:eastAsia="Times New Roman" w:cs="Times New Roman"/>
          <w:szCs w:val="24"/>
        </w:rPr>
        <w:t xml:space="preserve"> Τον λόγο έχει </w:t>
      </w:r>
      <w:r w:rsidRPr="009C2485">
        <w:rPr>
          <w:rFonts w:eastAsia="Times New Roman"/>
          <w:szCs w:val="24"/>
        </w:rPr>
        <w:t>ο συνάδελφος κ</w:t>
      </w:r>
      <w:r>
        <w:rPr>
          <w:rFonts w:eastAsia="Times New Roman"/>
          <w:szCs w:val="24"/>
        </w:rPr>
        <w:t>.</w:t>
      </w:r>
      <w:r w:rsidRPr="009C2485">
        <w:rPr>
          <w:rFonts w:eastAsia="Times New Roman"/>
          <w:szCs w:val="24"/>
        </w:rPr>
        <w:t xml:space="preserve"> Τζαβάρας</w:t>
      </w:r>
      <w:r>
        <w:rPr>
          <w:rFonts w:eastAsia="Times New Roman"/>
          <w:szCs w:val="24"/>
        </w:rPr>
        <w:t xml:space="preserve">, αυστηρά για δώδεκα λεπτά. </w:t>
      </w:r>
    </w:p>
    <w:p w14:paraId="09855E04" w14:textId="77777777" w:rsidR="00BE639A" w:rsidRDefault="00A212EC">
      <w:pPr>
        <w:spacing w:line="600" w:lineRule="auto"/>
        <w:ind w:firstLine="720"/>
        <w:jc w:val="both"/>
        <w:rPr>
          <w:rFonts w:eastAsia="Times New Roman"/>
          <w:szCs w:val="24"/>
        </w:rPr>
      </w:pPr>
      <w:r w:rsidRPr="0035351F">
        <w:rPr>
          <w:rFonts w:eastAsia="Times New Roman"/>
          <w:b/>
          <w:szCs w:val="24"/>
        </w:rPr>
        <w:t>ΚΩΝΣΤΑΝΤΙΝΟΣ ΤΖΑΒΑΡΑΣ:</w:t>
      </w:r>
      <w:r>
        <w:rPr>
          <w:rFonts w:eastAsia="Times New Roman"/>
          <w:szCs w:val="24"/>
        </w:rPr>
        <w:t xml:space="preserve"> Ε</w:t>
      </w:r>
      <w:r w:rsidRPr="009C2485">
        <w:rPr>
          <w:rFonts w:eastAsia="Times New Roman"/>
          <w:szCs w:val="24"/>
        </w:rPr>
        <w:t>υχαριστώ πολύ</w:t>
      </w:r>
      <w:r>
        <w:rPr>
          <w:rFonts w:eastAsia="Times New Roman"/>
          <w:szCs w:val="24"/>
        </w:rPr>
        <w:t>,</w:t>
      </w:r>
      <w:r w:rsidRPr="009C2485">
        <w:rPr>
          <w:rFonts w:eastAsia="Times New Roman"/>
          <w:szCs w:val="24"/>
        </w:rPr>
        <w:t xml:space="preserve"> κύριε </w:t>
      </w:r>
      <w:r>
        <w:rPr>
          <w:rFonts w:eastAsia="Times New Roman"/>
          <w:szCs w:val="24"/>
        </w:rPr>
        <w:t>Π</w:t>
      </w:r>
      <w:r w:rsidRPr="009C2485">
        <w:rPr>
          <w:rFonts w:eastAsia="Times New Roman"/>
          <w:szCs w:val="24"/>
        </w:rPr>
        <w:t>ρόεδρε</w:t>
      </w:r>
      <w:r>
        <w:rPr>
          <w:rFonts w:eastAsia="Times New Roman"/>
          <w:szCs w:val="24"/>
        </w:rPr>
        <w:t>, με όλη την</w:t>
      </w:r>
      <w:r w:rsidRPr="009C2485">
        <w:rPr>
          <w:rFonts w:eastAsia="Times New Roman"/>
          <w:szCs w:val="24"/>
        </w:rPr>
        <w:t xml:space="preserve"> αυστηρότητα βέβαια που απευθύνετ</w:t>
      </w:r>
      <w:r>
        <w:rPr>
          <w:rFonts w:eastAsia="Times New Roman"/>
          <w:szCs w:val="24"/>
        </w:rPr>
        <w:t xml:space="preserve">ε </w:t>
      </w:r>
      <w:r w:rsidRPr="009C2485">
        <w:rPr>
          <w:rFonts w:eastAsia="Times New Roman"/>
          <w:szCs w:val="24"/>
        </w:rPr>
        <w:t xml:space="preserve">σε </w:t>
      </w:r>
      <w:r>
        <w:rPr>
          <w:rFonts w:eastAsia="Times New Roman"/>
          <w:szCs w:val="24"/>
        </w:rPr>
        <w:t>ε</w:t>
      </w:r>
      <w:r w:rsidRPr="009C2485">
        <w:rPr>
          <w:rFonts w:eastAsia="Times New Roman"/>
          <w:szCs w:val="24"/>
        </w:rPr>
        <w:t>μένα</w:t>
      </w:r>
      <w:r>
        <w:rPr>
          <w:rFonts w:eastAsia="Times New Roman"/>
          <w:szCs w:val="24"/>
        </w:rPr>
        <w:t>.</w:t>
      </w:r>
    </w:p>
    <w:p w14:paraId="09855E05" w14:textId="77777777" w:rsidR="00BE639A" w:rsidRDefault="00A212EC">
      <w:pPr>
        <w:spacing w:line="600" w:lineRule="auto"/>
        <w:ind w:firstLine="720"/>
        <w:jc w:val="both"/>
        <w:rPr>
          <w:rFonts w:eastAsia="Times New Roman"/>
          <w:szCs w:val="24"/>
        </w:rPr>
      </w:pPr>
      <w:r>
        <w:rPr>
          <w:rFonts w:eastAsia="Times New Roman"/>
          <w:szCs w:val="24"/>
        </w:rPr>
        <w:t xml:space="preserve">Θα ήθελα να πω ότι κατά τη διάρκεια των εργασιών της </w:t>
      </w:r>
      <w:r>
        <w:rPr>
          <w:rFonts w:eastAsia="Times New Roman"/>
          <w:szCs w:val="24"/>
        </w:rPr>
        <w:t>ε</w:t>
      </w:r>
      <w:r w:rsidRPr="009C2485">
        <w:rPr>
          <w:rFonts w:eastAsia="Times New Roman"/>
          <w:szCs w:val="24"/>
        </w:rPr>
        <w:t>πιτροπής που επεξεργάστηκ</w:t>
      </w:r>
      <w:r w:rsidRPr="009C2485">
        <w:rPr>
          <w:rFonts w:eastAsia="Times New Roman"/>
          <w:szCs w:val="24"/>
        </w:rPr>
        <w:t>ε τις προτάσεις που είχαν κατατεθεί υπήρξε ένας γόνιμος διάλογος</w:t>
      </w:r>
      <w:r>
        <w:rPr>
          <w:rFonts w:eastAsia="Times New Roman"/>
          <w:szCs w:val="24"/>
        </w:rPr>
        <w:t>,</w:t>
      </w:r>
      <w:r w:rsidRPr="009C2485">
        <w:rPr>
          <w:rFonts w:eastAsia="Times New Roman"/>
          <w:szCs w:val="24"/>
        </w:rPr>
        <w:t xml:space="preserve"> ένας διάλογος ποιοτικός</w:t>
      </w:r>
      <w:r>
        <w:rPr>
          <w:rFonts w:eastAsia="Times New Roman"/>
          <w:szCs w:val="24"/>
        </w:rPr>
        <w:t>, θα έλεγα υψηλού</w:t>
      </w:r>
      <w:r w:rsidRPr="009C2485">
        <w:rPr>
          <w:rFonts w:eastAsia="Times New Roman"/>
          <w:szCs w:val="24"/>
        </w:rPr>
        <w:t xml:space="preserve"> επιπέδου</w:t>
      </w:r>
      <w:r>
        <w:rPr>
          <w:rFonts w:eastAsia="Times New Roman"/>
          <w:szCs w:val="24"/>
        </w:rPr>
        <w:t>,</w:t>
      </w:r>
      <w:r w:rsidRPr="009C2485">
        <w:rPr>
          <w:rFonts w:eastAsia="Times New Roman"/>
          <w:szCs w:val="24"/>
        </w:rPr>
        <w:t xml:space="preserve"> που </w:t>
      </w:r>
      <w:r>
        <w:rPr>
          <w:rFonts w:eastAsia="Times New Roman"/>
          <w:szCs w:val="24"/>
        </w:rPr>
        <w:t xml:space="preserve">κατά γενική </w:t>
      </w:r>
      <w:r w:rsidRPr="009C2485">
        <w:rPr>
          <w:rFonts w:eastAsia="Times New Roman"/>
          <w:szCs w:val="24"/>
        </w:rPr>
        <w:t xml:space="preserve">ομολογία </w:t>
      </w:r>
      <w:r>
        <w:rPr>
          <w:rFonts w:eastAsia="Times New Roman"/>
          <w:szCs w:val="24"/>
        </w:rPr>
        <w:t>ά</w:t>
      </w:r>
      <w:r w:rsidRPr="009C2485">
        <w:rPr>
          <w:rFonts w:eastAsia="Times New Roman"/>
          <w:szCs w:val="24"/>
        </w:rPr>
        <w:t xml:space="preserve">γγιξε </w:t>
      </w:r>
      <w:r>
        <w:rPr>
          <w:rFonts w:eastAsia="Times New Roman"/>
          <w:szCs w:val="24"/>
        </w:rPr>
        <w:t>στιγμές κοινοβουλευτισμού</w:t>
      </w:r>
      <w:r w:rsidRPr="009C2485">
        <w:rPr>
          <w:rFonts w:eastAsia="Times New Roman"/>
          <w:szCs w:val="24"/>
        </w:rPr>
        <w:t xml:space="preserve"> μιας παλιάς εποχής </w:t>
      </w:r>
      <w:r>
        <w:rPr>
          <w:rFonts w:eastAsia="Times New Roman"/>
          <w:szCs w:val="24"/>
        </w:rPr>
        <w:t>ό</w:t>
      </w:r>
      <w:r w:rsidRPr="009C2485">
        <w:rPr>
          <w:rFonts w:eastAsia="Times New Roman"/>
          <w:szCs w:val="24"/>
        </w:rPr>
        <w:t>που ο καθένας προσ</w:t>
      </w:r>
      <w:r>
        <w:rPr>
          <w:rFonts w:eastAsia="Times New Roman"/>
          <w:szCs w:val="24"/>
        </w:rPr>
        <w:t>ή</w:t>
      </w:r>
      <w:r w:rsidRPr="009C2485">
        <w:rPr>
          <w:rFonts w:eastAsia="Times New Roman"/>
          <w:szCs w:val="24"/>
        </w:rPr>
        <w:t>ρχετ</w:t>
      </w:r>
      <w:r>
        <w:rPr>
          <w:rFonts w:eastAsia="Times New Roman"/>
          <w:szCs w:val="24"/>
        </w:rPr>
        <w:t>ο</w:t>
      </w:r>
      <w:r w:rsidRPr="009C2485">
        <w:rPr>
          <w:rFonts w:eastAsia="Times New Roman"/>
          <w:szCs w:val="24"/>
        </w:rPr>
        <w:t xml:space="preserve"> στην κοινοβουλευτική διαδικασία έχον</w:t>
      </w:r>
      <w:r w:rsidRPr="009C2485">
        <w:rPr>
          <w:rFonts w:eastAsia="Times New Roman"/>
          <w:szCs w:val="24"/>
        </w:rPr>
        <w:t>τας στο μυαλό του την υποχρέωση</w:t>
      </w:r>
      <w:r>
        <w:rPr>
          <w:rFonts w:eastAsia="Times New Roman"/>
          <w:szCs w:val="24"/>
        </w:rPr>
        <w:t>,</w:t>
      </w:r>
      <w:r w:rsidRPr="009C2485">
        <w:rPr>
          <w:rFonts w:eastAsia="Times New Roman"/>
          <w:szCs w:val="24"/>
        </w:rPr>
        <w:t xml:space="preserve"> το καθήκον να συμβάλει σε συνθέσεις και να αποκρούσει επιχειρήματα με επιχειρήματα</w:t>
      </w:r>
      <w:r>
        <w:rPr>
          <w:rFonts w:eastAsia="Times New Roman"/>
          <w:szCs w:val="24"/>
        </w:rPr>
        <w:t>.</w:t>
      </w:r>
    </w:p>
    <w:p w14:paraId="09855E06" w14:textId="77777777" w:rsidR="00BE639A" w:rsidRDefault="00A212EC">
      <w:pPr>
        <w:spacing w:line="600" w:lineRule="auto"/>
        <w:ind w:firstLine="720"/>
        <w:jc w:val="both"/>
        <w:rPr>
          <w:rFonts w:eastAsia="Times New Roman"/>
          <w:szCs w:val="24"/>
        </w:rPr>
      </w:pPr>
      <w:r>
        <w:rPr>
          <w:rFonts w:eastAsia="Times New Roman"/>
          <w:szCs w:val="24"/>
        </w:rPr>
        <w:t xml:space="preserve">Ιδιαιτέρως </w:t>
      </w:r>
      <w:r w:rsidRPr="009C2485">
        <w:rPr>
          <w:rFonts w:eastAsia="Times New Roman"/>
          <w:szCs w:val="24"/>
        </w:rPr>
        <w:t>θα ήθελα να σημειώσω την πολ</w:t>
      </w:r>
      <w:r>
        <w:rPr>
          <w:rFonts w:eastAsia="Times New Roman"/>
          <w:szCs w:val="24"/>
        </w:rPr>
        <w:t>ύ</w:t>
      </w:r>
      <w:r w:rsidRPr="009C2485">
        <w:rPr>
          <w:rFonts w:eastAsia="Times New Roman"/>
          <w:szCs w:val="24"/>
        </w:rPr>
        <w:t xml:space="preserve"> θετική παρουσία του κ</w:t>
      </w:r>
      <w:r>
        <w:rPr>
          <w:rFonts w:eastAsia="Times New Roman"/>
          <w:szCs w:val="24"/>
        </w:rPr>
        <w:t xml:space="preserve">. Δουζίνα, της </w:t>
      </w:r>
      <w:r w:rsidRPr="009C2485">
        <w:rPr>
          <w:rFonts w:eastAsia="Times New Roman"/>
          <w:szCs w:val="24"/>
        </w:rPr>
        <w:t>κ</w:t>
      </w:r>
      <w:r>
        <w:rPr>
          <w:rFonts w:eastAsia="Times New Roman"/>
          <w:szCs w:val="24"/>
        </w:rPr>
        <w:t>.</w:t>
      </w:r>
      <w:r w:rsidRPr="009C2485">
        <w:rPr>
          <w:rFonts w:eastAsia="Times New Roman"/>
          <w:szCs w:val="24"/>
        </w:rPr>
        <w:t xml:space="preserve"> Σίας Αναγνωστοπούλου</w:t>
      </w:r>
      <w:r>
        <w:rPr>
          <w:rFonts w:eastAsia="Times New Roman"/>
          <w:szCs w:val="24"/>
        </w:rPr>
        <w:t>,</w:t>
      </w:r>
      <w:r w:rsidRPr="009C2485">
        <w:rPr>
          <w:rFonts w:eastAsia="Times New Roman"/>
          <w:szCs w:val="24"/>
        </w:rPr>
        <w:t xml:space="preserve"> του </w:t>
      </w:r>
      <w:r>
        <w:rPr>
          <w:rFonts w:eastAsia="Times New Roman"/>
          <w:szCs w:val="24"/>
        </w:rPr>
        <w:t xml:space="preserve">κ. Μπαλτά, από την πλευρά μας, </w:t>
      </w:r>
      <w:r w:rsidRPr="009C2485">
        <w:rPr>
          <w:rFonts w:eastAsia="Times New Roman"/>
          <w:szCs w:val="24"/>
        </w:rPr>
        <w:t>τω</w:t>
      </w:r>
      <w:r w:rsidRPr="009C2485">
        <w:rPr>
          <w:rFonts w:eastAsia="Times New Roman"/>
          <w:szCs w:val="24"/>
        </w:rPr>
        <w:t xml:space="preserve">ν </w:t>
      </w:r>
      <w:r>
        <w:rPr>
          <w:rFonts w:eastAsia="Times New Roman"/>
          <w:szCs w:val="24"/>
        </w:rPr>
        <w:t>Β</w:t>
      </w:r>
      <w:r w:rsidRPr="009C2485">
        <w:rPr>
          <w:rFonts w:eastAsia="Times New Roman"/>
          <w:szCs w:val="24"/>
        </w:rPr>
        <w:t>ουλευτών της Νέας Δημοκρατίας</w:t>
      </w:r>
      <w:r>
        <w:rPr>
          <w:rFonts w:eastAsia="Times New Roman"/>
          <w:szCs w:val="24"/>
        </w:rPr>
        <w:t>,</w:t>
      </w:r>
      <w:r w:rsidRPr="009C2485">
        <w:rPr>
          <w:rFonts w:eastAsia="Times New Roman"/>
          <w:szCs w:val="24"/>
        </w:rPr>
        <w:t xml:space="preserve"> όπως επίσης και από την πλευρά του </w:t>
      </w:r>
      <w:r>
        <w:rPr>
          <w:rFonts w:eastAsia="Times New Roman"/>
          <w:szCs w:val="24"/>
        </w:rPr>
        <w:t>ΚΙΝΑΛ</w:t>
      </w:r>
      <w:r w:rsidRPr="009C2485">
        <w:rPr>
          <w:rFonts w:eastAsia="Times New Roman"/>
          <w:szCs w:val="24"/>
        </w:rPr>
        <w:t xml:space="preserve"> με την πληθωρική παρουσία του καθηγητή</w:t>
      </w:r>
      <w:r>
        <w:rPr>
          <w:rFonts w:eastAsia="Times New Roman"/>
          <w:szCs w:val="24"/>
        </w:rPr>
        <w:t>,</w:t>
      </w:r>
      <w:r w:rsidRPr="009C2485">
        <w:rPr>
          <w:rFonts w:eastAsia="Times New Roman"/>
          <w:szCs w:val="24"/>
        </w:rPr>
        <w:t xml:space="preserve"> του </w:t>
      </w:r>
      <w:r>
        <w:rPr>
          <w:rFonts w:eastAsia="Times New Roman"/>
          <w:szCs w:val="24"/>
        </w:rPr>
        <w:t xml:space="preserve">κ. Βενιζέλου, όπου </w:t>
      </w:r>
      <w:r w:rsidRPr="009C2485">
        <w:rPr>
          <w:rFonts w:eastAsia="Times New Roman"/>
          <w:szCs w:val="24"/>
        </w:rPr>
        <w:t xml:space="preserve">μας δόθηκε η δυνατότητα να επεξεργαστούμε και να καταλήξουμε σε </w:t>
      </w:r>
      <w:r>
        <w:rPr>
          <w:rFonts w:eastAsia="Times New Roman"/>
          <w:szCs w:val="24"/>
        </w:rPr>
        <w:t xml:space="preserve">πολύ καλές συνθέσεις, διατηρώντας </w:t>
      </w:r>
      <w:r w:rsidRPr="009C2485">
        <w:rPr>
          <w:rFonts w:eastAsia="Times New Roman"/>
          <w:szCs w:val="24"/>
        </w:rPr>
        <w:t>βέβαια ο καθένας για</w:t>
      </w:r>
      <w:r w:rsidRPr="009C2485">
        <w:rPr>
          <w:rFonts w:eastAsia="Times New Roman"/>
          <w:szCs w:val="24"/>
        </w:rPr>
        <w:t xml:space="preserve"> λογαριασμό του το δικαίωμα της ιδεολογικής ιδιοπροσωπία</w:t>
      </w:r>
      <w:r>
        <w:rPr>
          <w:rFonts w:eastAsia="Times New Roman"/>
          <w:szCs w:val="24"/>
        </w:rPr>
        <w:t xml:space="preserve">ς </w:t>
      </w:r>
      <w:r w:rsidRPr="009C2485">
        <w:rPr>
          <w:rFonts w:eastAsia="Times New Roman"/>
          <w:szCs w:val="24"/>
        </w:rPr>
        <w:t>του</w:t>
      </w:r>
      <w:r>
        <w:rPr>
          <w:rFonts w:eastAsia="Times New Roman"/>
          <w:szCs w:val="24"/>
        </w:rPr>
        <w:t>.</w:t>
      </w:r>
      <w:r w:rsidRPr="009C2485">
        <w:rPr>
          <w:rFonts w:eastAsia="Times New Roman"/>
          <w:szCs w:val="24"/>
        </w:rPr>
        <w:t xml:space="preserve"> </w:t>
      </w:r>
      <w:r>
        <w:rPr>
          <w:rFonts w:eastAsia="Times New Roman"/>
          <w:szCs w:val="24"/>
        </w:rPr>
        <w:t>Ό</w:t>
      </w:r>
      <w:r w:rsidRPr="009C2485">
        <w:rPr>
          <w:rFonts w:eastAsia="Times New Roman"/>
          <w:szCs w:val="24"/>
        </w:rPr>
        <w:t>λα αυτά κάτω από τη δίκαιη διεύθυνση του Προεδρείου</w:t>
      </w:r>
      <w:r>
        <w:rPr>
          <w:rFonts w:eastAsia="Times New Roman"/>
          <w:szCs w:val="24"/>
        </w:rPr>
        <w:t>,</w:t>
      </w:r>
      <w:r w:rsidRPr="009C2485">
        <w:rPr>
          <w:rFonts w:eastAsia="Times New Roman"/>
          <w:szCs w:val="24"/>
        </w:rPr>
        <w:t xml:space="preserve"> το οποίο </w:t>
      </w:r>
      <w:r>
        <w:rPr>
          <w:rFonts w:eastAsia="Times New Roman"/>
          <w:szCs w:val="24"/>
        </w:rPr>
        <w:t>π</w:t>
      </w:r>
      <w:r w:rsidRPr="009C2485">
        <w:rPr>
          <w:rFonts w:eastAsia="Times New Roman"/>
          <w:szCs w:val="24"/>
        </w:rPr>
        <w:t xml:space="preserve">ράγματι πρέπει να το τιμήσουμε και στο πρόσωπο του Προέδρου </w:t>
      </w:r>
      <w:r>
        <w:rPr>
          <w:rFonts w:eastAsia="Times New Roman"/>
          <w:szCs w:val="24"/>
        </w:rPr>
        <w:t>κ. Παρασκευόπου</w:t>
      </w:r>
      <w:r w:rsidRPr="009C2485">
        <w:rPr>
          <w:rFonts w:eastAsia="Times New Roman"/>
          <w:szCs w:val="24"/>
        </w:rPr>
        <w:t>λου και στο πρόσωπο του Αντιπροέδρου κ</w:t>
      </w:r>
      <w:r>
        <w:rPr>
          <w:rFonts w:eastAsia="Times New Roman"/>
          <w:szCs w:val="24"/>
        </w:rPr>
        <w:t>.</w:t>
      </w:r>
      <w:r w:rsidRPr="009C2485">
        <w:rPr>
          <w:rFonts w:eastAsia="Times New Roman"/>
          <w:szCs w:val="24"/>
        </w:rPr>
        <w:t xml:space="preserve"> Τραγάκ</w:t>
      </w:r>
      <w:r>
        <w:rPr>
          <w:rFonts w:eastAsia="Times New Roman"/>
          <w:szCs w:val="24"/>
        </w:rPr>
        <w:t>η,</w:t>
      </w:r>
      <w:r w:rsidRPr="009C2485">
        <w:rPr>
          <w:rFonts w:eastAsia="Times New Roman"/>
          <w:szCs w:val="24"/>
        </w:rPr>
        <w:t xml:space="preserve"> όπως και στο πρόσωπο του Γραμματέα κ</w:t>
      </w:r>
      <w:r>
        <w:rPr>
          <w:rFonts w:eastAsia="Times New Roman"/>
          <w:szCs w:val="24"/>
        </w:rPr>
        <w:t>.</w:t>
      </w:r>
      <w:r w:rsidRPr="009C2485">
        <w:rPr>
          <w:rFonts w:eastAsia="Times New Roman"/>
          <w:szCs w:val="24"/>
        </w:rPr>
        <w:t xml:space="preserve"> Παπαθεοδώρου</w:t>
      </w:r>
      <w:r>
        <w:rPr>
          <w:rFonts w:eastAsia="Times New Roman"/>
          <w:szCs w:val="24"/>
        </w:rPr>
        <w:t>.</w:t>
      </w:r>
      <w:r w:rsidRPr="009C2485">
        <w:rPr>
          <w:rFonts w:eastAsia="Times New Roman"/>
          <w:szCs w:val="24"/>
        </w:rPr>
        <w:t xml:space="preserve"> </w:t>
      </w:r>
    </w:p>
    <w:p w14:paraId="09855E07" w14:textId="77777777" w:rsidR="00BE639A" w:rsidRDefault="00A212EC">
      <w:pPr>
        <w:spacing w:line="600" w:lineRule="auto"/>
        <w:ind w:firstLine="720"/>
        <w:jc w:val="both"/>
        <w:rPr>
          <w:rFonts w:eastAsia="Times New Roman" w:cs="Times New Roman"/>
          <w:szCs w:val="24"/>
        </w:rPr>
      </w:pPr>
      <w:r>
        <w:rPr>
          <w:rFonts w:eastAsia="Times New Roman"/>
          <w:szCs w:val="24"/>
        </w:rPr>
        <w:t>Α</w:t>
      </w:r>
      <w:r w:rsidRPr="009C2485">
        <w:rPr>
          <w:rFonts w:eastAsia="Times New Roman"/>
          <w:szCs w:val="24"/>
        </w:rPr>
        <w:t xml:space="preserve">υτό </w:t>
      </w:r>
      <w:r>
        <w:rPr>
          <w:rFonts w:eastAsia="Times New Roman"/>
          <w:szCs w:val="24"/>
        </w:rPr>
        <w:t>όμως</w:t>
      </w:r>
      <w:r w:rsidRPr="009C2485">
        <w:rPr>
          <w:rFonts w:eastAsia="Times New Roman"/>
          <w:szCs w:val="24"/>
        </w:rPr>
        <w:t xml:space="preserve"> το κλίμα </w:t>
      </w:r>
      <w:r>
        <w:rPr>
          <w:rFonts w:eastAsia="Times New Roman"/>
          <w:szCs w:val="24"/>
        </w:rPr>
        <w:t>θ</w:t>
      </w:r>
      <w:r w:rsidRPr="009C2485">
        <w:rPr>
          <w:rFonts w:eastAsia="Times New Roman"/>
          <w:szCs w:val="24"/>
        </w:rPr>
        <w:t>α μου επιτρέψετε να πω</w:t>
      </w:r>
      <w:r>
        <w:rPr>
          <w:rFonts w:eastAsia="Times New Roman"/>
          <w:szCs w:val="24"/>
        </w:rPr>
        <w:t>,</w:t>
      </w:r>
      <w:r w:rsidRPr="009C2485">
        <w:rPr>
          <w:rFonts w:eastAsia="Times New Roman"/>
          <w:szCs w:val="24"/>
        </w:rPr>
        <w:t xml:space="preserve"> κύριε Πρόεδρε</w:t>
      </w:r>
      <w:r>
        <w:rPr>
          <w:rFonts w:eastAsia="Times New Roman"/>
          <w:szCs w:val="24"/>
        </w:rPr>
        <w:t>,</w:t>
      </w:r>
      <w:r w:rsidRPr="009C2485">
        <w:rPr>
          <w:rFonts w:eastAsia="Times New Roman"/>
          <w:szCs w:val="24"/>
        </w:rPr>
        <w:t xml:space="preserve"> ότι </w:t>
      </w:r>
      <w:r>
        <w:rPr>
          <w:rFonts w:eastAsia="Times New Roman"/>
          <w:szCs w:val="24"/>
        </w:rPr>
        <w:t xml:space="preserve">δυστυχώς </w:t>
      </w:r>
      <w:r w:rsidRPr="004E32D1">
        <w:rPr>
          <w:rFonts w:eastAsia="Times New Roman"/>
          <w:szCs w:val="24"/>
        </w:rPr>
        <w:t>δι</w:t>
      </w:r>
      <w:r>
        <w:rPr>
          <w:rFonts w:eastAsia="Times New Roman"/>
          <w:szCs w:val="24"/>
        </w:rPr>
        <w:t>εσπάσθη</w:t>
      </w:r>
      <w:r w:rsidRPr="004E32D1">
        <w:rPr>
          <w:rFonts w:eastAsia="Times New Roman"/>
          <w:szCs w:val="24"/>
        </w:rPr>
        <w:t xml:space="preserve"> </w:t>
      </w:r>
      <w:r w:rsidRPr="009C2485">
        <w:rPr>
          <w:rFonts w:eastAsia="Times New Roman"/>
          <w:szCs w:val="24"/>
        </w:rPr>
        <w:t>σήμερα το πρωί</w:t>
      </w:r>
      <w:r>
        <w:rPr>
          <w:rFonts w:eastAsia="Times New Roman"/>
          <w:szCs w:val="24"/>
        </w:rPr>
        <w:t>,</w:t>
      </w:r>
      <w:r w:rsidRPr="009C2485">
        <w:rPr>
          <w:rFonts w:eastAsia="Times New Roman"/>
          <w:szCs w:val="24"/>
        </w:rPr>
        <w:t xml:space="preserve"> όταν ένα από τα ζητήματα που η </w:t>
      </w:r>
      <w:r>
        <w:rPr>
          <w:rFonts w:eastAsia="Times New Roman"/>
          <w:szCs w:val="24"/>
        </w:rPr>
        <w:t>ε</w:t>
      </w:r>
      <w:r w:rsidRPr="009C2485">
        <w:rPr>
          <w:rFonts w:eastAsia="Times New Roman"/>
          <w:szCs w:val="24"/>
        </w:rPr>
        <w:t xml:space="preserve">πιτροπή είχε αντιμετωπίσει με τον καλύτερο τρόπο </w:t>
      </w:r>
      <w:r>
        <w:rPr>
          <w:rFonts w:eastAsia="Times New Roman"/>
          <w:szCs w:val="24"/>
        </w:rPr>
        <w:t>-</w:t>
      </w:r>
      <w:r w:rsidRPr="009C2485">
        <w:rPr>
          <w:rFonts w:eastAsia="Times New Roman"/>
          <w:szCs w:val="24"/>
        </w:rPr>
        <w:t>και αναφέρομαι στο θέμ</w:t>
      </w:r>
      <w:r w:rsidRPr="009C2485">
        <w:rPr>
          <w:rFonts w:eastAsia="Times New Roman"/>
          <w:szCs w:val="24"/>
        </w:rPr>
        <w:t>α της δεσμευτικότητα</w:t>
      </w:r>
      <w:r>
        <w:rPr>
          <w:rFonts w:eastAsia="Times New Roman"/>
          <w:szCs w:val="24"/>
        </w:rPr>
        <w:t xml:space="preserve">ς </w:t>
      </w:r>
      <w:r w:rsidRPr="009C2485">
        <w:rPr>
          <w:rFonts w:eastAsia="Times New Roman"/>
          <w:szCs w:val="24"/>
        </w:rPr>
        <w:t>τ</w:t>
      </w:r>
      <w:r>
        <w:rPr>
          <w:rFonts w:eastAsia="Times New Roman"/>
          <w:szCs w:val="24"/>
        </w:rPr>
        <w:t>ω</w:t>
      </w:r>
      <w:r w:rsidRPr="009C2485">
        <w:rPr>
          <w:rFonts w:eastAsia="Times New Roman"/>
          <w:szCs w:val="24"/>
        </w:rPr>
        <w:t xml:space="preserve">ν κατευθύνσεων της </w:t>
      </w:r>
      <w:r>
        <w:rPr>
          <w:rFonts w:eastAsia="Times New Roman"/>
          <w:szCs w:val="24"/>
        </w:rPr>
        <w:t>προτείνουσας Βουλής</w:t>
      </w:r>
      <w:r w:rsidRPr="009C2485">
        <w:rPr>
          <w:rFonts w:eastAsia="Times New Roman"/>
          <w:szCs w:val="24"/>
        </w:rPr>
        <w:t xml:space="preserve"> από την </w:t>
      </w:r>
      <w:r>
        <w:rPr>
          <w:rFonts w:eastAsia="Times New Roman"/>
          <w:szCs w:val="24"/>
        </w:rPr>
        <w:t>α</w:t>
      </w:r>
      <w:r w:rsidRPr="009C2485">
        <w:rPr>
          <w:rFonts w:eastAsia="Times New Roman"/>
          <w:szCs w:val="24"/>
        </w:rPr>
        <w:t>ναθεωρητική Βουλή</w:t>
      </w:r>
      <w:r>
        <w:rPr>
          <w:rFonts w:eastAsia="Times New Roman"/>
          <w:szCs w:val="24"/>
        </w:rPr>
        <w:t xml:space="preserve">- έτυχε μιας ειδικής </w:t>
      </w:r>
      <w:r w:rsidRPr="009C2485">
        <w:rPr>
          <w:rFonts w:eastAsia="Times New Roman"/>
          <w:szCs w:val="24"/>
        </w:rPr>
        <w:t>μεταχείρισης</w:t>
      </w:r>
      <w:r>
        <w:rPr>
          <w:rFonts w:eastAsia="Times New Roman"/>
          <w:szCs w:val="24"/>
        </w:rPr>
        <w:t xml:space="preserve"> </w:t>
      </w:r>
      <w:r w:rsidRPr="009C2485">
        <w:rPr>
          <w:rFonts w:eastAsia="Times New Roman"/>
          <w:szCs w:val="24"/>
        </w:rPr>
        <w:t>που σκοπό είχε να αντιπαραθέσει την επιστημονική γνώση με την πολιτική βούληση</w:t>
      </w:r>
      <w:r>
        <w:rPr>
          <w:rFonts w:eastAsia="Times New Roman"/>
          <w:szCs w:val="24"/>
        </w:rPr>
        <w:t>. Τ</w:t>
      </w:r>
      <w:r w:rsidRPr="009C2485">
        <w:rPr>
          <w:rFonts w:eastAsia="Times New Roman"/>
          <w:szCs w:val="24"/>
        </w:rPr>
        <w:t>ην επιστημονική γνώση που κατατέθηκε από όλους όσους</w:t>
      </w:r>
      <w:r w:rsidRPr="009C2485">
        <w:rPr>
          <w:rFonts w:eastAsia="Times New Roman"/>
          <w:szCs w:val="24"/>
        </w:rPr>
        <w:t xml:space="preserve"> συμμετείχαν στη συγκεκριμένη συζήτηση σήμερα το πρωί</w:t>
      </w:r>
      <w:r>
        <w:rPr>
          <w:rFonts w:eastAsia="Times New Roman"/>
          <w:szCs w:val="24"/>
        </w:rPr>
        <w:t xml:space="preserve">, </w:t>
      </w:r>
      <w:r w:rsidRPr="009C2485">
        <w:rPr>
          <w:rFonts w:eastAsia="Times New Roman"/>
          <w:szCs w:val="24"/>
        </w:rPr>
        <w:t xml:space="preserve">αλλά και </w:t>
      </w:r>
      <w:r>
        <w:rPr>
          <w:rFonts w:eastAsia="Times New Roman"/>
          <w:szCs w:val="24"/>
        </w:rPr>
        <w:t>μ</w:t>
      </w:r>
      <w:r w:rsidRPr="009C2485">
        <w:rPr>
          <w:rFonts w:eastAsia="Times New Roman"/>
          <w:szCs w:val="24"/>
        </w:rPr>
        <w:t>ε τρόπο πάρα πολύ πληθωρικό</w:t>
      </w:r>
      <w:r>
        <w:rPr>
          <w:rFonts w:eastAsia="Times New Roman"/>
          <w:szCs w:val="24"/>
        </w:rPr>
        <w:t xml:space="preserve"> ε</w:t>
      </w:r>
      <w:r w:rsidRPr="009C2485">
        <w:rPr>
          <w:rFonts w:eastAsia="Times New Roman"/>
          <w:szCs w:val="24"/>
        </w:rPr>
        <w:t xml:space="preserve">ίχε εκτεθεί κατά την διάρκεια των εργασιών της κοινοβουλευτικής </w:t>
      </w:r>
      <w:r>
        <w:rPr>
          <w:rFonts w:eastAsia="Times New Roman"/>
          <w:szCs w:val="24"/>
        </w:rPr>
        <w:t>ε</w:t>
      </w:r>
      <w:r w:rsidRPr="009C2485">
        <w:rPr>
          <w:rFonts w:eastAsia="Times New Roman"/>
          <w:szCs w:val="24"/>
        </w:rPr>
        <w:t>πιτροπής</w:t>
      </w:r>
      <w:r>
        <w:rPr>
          <w:rFonts w:eastAsia="Times New Roman"/>
          <w:szCs w:val="24"/>
        </w:rPr>
        <w:t>, α</w:t>
      </w:r>
      <w:r w:rsidRPr="009C2485">
        <w:rPr>
          <w:rFonts w:eastAsia="Times New Roman"/>
          <w:szCs w:val="24"/>
        </w:rPr>
        <w:t>υτή</w:t>
      </w:r>
      <w:r>
        <w:rPr>
          <w:rFonts w:eastAsia="Times New Roman"/>
          <w:szCs w:val="24"/>
        </w:rPr>
        <w:t>ν</w:t>
      </w:r>
      <w:r w:rsidRPr="009C2485">
        <w:rPr>
          <w:rFonts w:eastAsia="Times New Roman"/>
          <w:szCs w:val="24"/>
        </w:rPr>
        <w:t xml:space="preserve"> ακριβώς την επιστημονική γνώση </w:t>
      </w:r>
      <w:r>
        <w:rPr>
          <w:rFonts w:eastAsia="Times New Roman"/>
          <w:szCs w:val="24"/>
        </w:rPr>
        <w:t>που την</w:t>
      </w:r>
      <w:r w:rsidRPr="009C2485">
        <w:rPr>
          <w:rFonts w:eastAsia="Times New Roman"/>
          <w:szCs w:val="24"/>
        </w:rPr>
        <w:t xml:space="preserve"> παρακολουθήσαμε από το 1993 σε διάφορες δι</w:t>
      </w:r>
      <w:r w:rsidRPr="009C2485">
        <w:rPr>
          <w:rFonts w:eastAsia="Times New Roman"/>
          <w:szCs w:val="24"/>
        </w:rPr>
        <w:t>ακυμάνσεις</w:t>
      </w:r>
      <w:r>
        <w:rPr>
          <w:rFonts w:eastAsia="Times New Roman"/>
          <w:szCs w:val="24"/>
        </w:rPr>
        <w:t>. Ή</w:t>
      </w:r>
      <w:r w:rsidRPr="009C2485">
        <w:rPr>
          <w:rFonts w:eastAsia="Times New Roman"/>
          <w:szCs w:val="24"/>
        </w:rPr>
        <w:t xml:space="preserve">ρθε η δημιουργία ενός δήθεν </w:t>
      </w:r>
      <w:r>
        <w:rPr>
          <w:rFonts w:eastAsia="Times New Roman"/>
          <w:szCs w:val="24"/>
        </w:rPr>
        <w:t>π</w:t>
      </w:r>
      <w:r w:rsidRPr="009C2485">
        <w:rPr>
          <w:rFonts w:eastAsia="Times New Roman"/>
          <w:szCs w:val="24"/>
        </w:rPr>
        <w:t>αρεμπίπτοντ</w:t>
      </w:r>
      <w:r>
        <w:rPr>
          <w:rFonts w:eastAsia="Times New Roman"/>
          <w:szCs w:val="24"/>
        </w:rPr>
        <w:t>ο</w:t>
      </w:r>
      <w:r w:rsidRPr="009C2485">
        <w:rPr>
          <w:rFonts w:eastAsia="Times New Roman"/>
          <w:szCs w:val="24"/>
        </w:rPr>
        <w:t xml:space="preserve">ς </w:t>
      </w:r>
      <w:r>
        <w:rPr>
          <w:rFonts w:eastAsia="Times New Roman"/>
          <w:szCs w:val="24"/>
        </w:rPr>
        <w:t>-</w:t>
      </w:r>
      <w:r w:rsidRPr="009C2485">
        <w:rPr>
          <w:rFonts w:eastAsia="Times New Roman"/>
          <w:szCs w:val="24"/>
        </w:rPr>
        <w:t xml:space="preserve">που κατέληξε </w:t>
      </w:r>
      <w:r>
        <w:rPr>
          <w:rFonts w:eastAsia="Times New Roman"/>
          <w:szCs w:val="24"/>
        </w:rPr>
        <w:t>ν</w:t>
      </w:r>
      <w:r w:rsidRPr="009C2485">
        <w:rPr>
          <w:rFonts w:eastAsia="Times New Roman"/>
          <w:szCs w:val="24"/>
        </w:rPr>
        <w:t xml:space="preserve">α ονομαστεί </w:t>
      </w:r>
      <w:r>
        <w:rPr>
          <w:rFonts w:eastAsia="Times New Roman"/>
          <w:szCs w:val="24"/>
        </w:rPr>
        <w:t>«</w:t>
      </w:r>
      <w:r w:rsidRPr="009C2485">
        <w:rPr>
          <w:rFonts w:eastAsia="Times New Roman"/>
          <w:szCs w:val="24"/>
        </w:rPr>
        <w:t>παρεμπίπτουσα συζήτηση</w:t>
      </w:r>
      <w:r>
        <w:rPr>
          <w:rFonts w:eastAsia="Times New Roman"/>
          <w:szCs w:val="24"/>
        </w:rPr>
        <w:t>»</w:t>
      </w:r>
      <w:r w:rsidRPr="009C2485">
        <w:rPr>
          <w:rFonts w:eastAsia="Times New Roman"/>
          <w:szCs w:val="24"/>
        </w:rPr>
        <w:t xml:space="preserve"> και στο τέλος έγινε </w:t>
      </w:r>
      <w:r>
        <w:rPr>
          <w:rFonts w:eastAsia="Times New Roman"/>
          <w:szCs w:val="24"/>
        </w:rPr>
        <w:t>μ</w:t>
      </w:r>
      <w:r>
        <w:rPr>
          <w:rFonts w:eastAsia="Times New Roman"/>
          <w:szCs w:val="24"/>
        </w:rPr>
        <w:t>ί</w:t>
      </w:r>
      <w:r>
        <w:rPr>
          <w:rFonts w:eastAsia="Times New Roman"/>
          <w:szCs w:val="24"/>
        </w:rPr>
        <w:t>α</w:t>
      </w:r>
      <w:r w:rsidRPr="009C2485">
        <w:rPr>
          <w:rFonts w:eastAsia="Times New Roman"/>
          <w:szCs w:val="24"/>
        </w:rPr>
        <w:t xml:space="preserve"> ελεύθερη ανταλλαγή γνωμών</w:t>
      </w:r>
      <w:r>
        <w:rPr>
          <w:rFonts w:eastAsia="Times New Roman"/>
          <w:szCs w:val="24"/>
        </w:rPr>
        <w:t>-</w:t>
      </w:r>
      <w:r w:rsidRPr="009C2485">
        <w:rPr>
          <w:rFonts w:eastAsia="Times New Roman"/>
          <w:szCs w:val="24"/>
        </w:rPr>
        <w:t xml:space="preserve"> να αντιμετωπίσει την </w:t>
      </w:r>
      <w:r>
        <w:rPr>
          <w:rFonts w:eastAsia="Times New Roman"/>
          <w:szCs w:val="24"/>
        </w:rPr>
        <w:t xml:space="preserve">πολιτική </w:t>
      </w:r>
      <w:r w:rsidRPr="009C2485">
        <w:rPr>
          <w:rFonts w:eastAsia="Times New Roman"/>
          <w:szCs w:val="24"/>
        </w:rPr>
        <w:t xml:space="preserve">βούληση της </w:t>
      </w:r>
      <w:r>
        <w:rPr>
          <w:rFonts w:eastAsia="Times New Roman"/>
          <w:szCs w:val="24"/>
        </w:rPr>
        <w:t>π</w:t>
      </w:r>
      <w:r w:rsidRPr="009C2485">
        <w:rPr>
          <w:rFonts w:eastAsia="Times New Roman"/>
          <w:szCs w:val="24"/>
        </w:rPr>
        <w:t>λειοψηφίας</w:t>
      </w:r>
      <w:r>
        <w:rPr>
          <w:rFonts w:eastAsia="Times New Roman"/>
          <w:szCs w:val="24"/>
        </w:rPr>
        <w:t>.</w:t>
      </w:r>
      <w:r w:rsidRPr="009C2485">
        <w:rPr>
          <w:rFonts w:eastAsia="Times New Roman"/>
          <w:szCs w:val="24"/>
        </w:rPr>
        <w:t xml:space="preserve"> </w:t>
      </w:r>
      <w:r>
        <w:rPr>
          <w:rFonts w:eastAsia="Times New Roman"/>
          <w:szCs w:val="24"/>
        </w:rPr>
        <w:t>Δ</w:t>
      </w:r>
      <w:r w:rsidRPr="009C2485">
        <w:rPr>
          <w:rFonts w:eastAsia="Times New Roman"/>
          <w:szCs w:val="24"/>
        </w:rPr>
        <w:t>ηλαδή</w:t>
      </w:r>
      <w:r>
        <w:rPr>
          <w:rFonts w:eastAsia="Times New Roman"/>
          <w:szCs w:val="24"/>
        </w:rPr>
        <w:t>,</w:t>
      </w:r>
      <w:r w:rsidRPr="009C2485">
        <w:rPr>
          <w:rFonts w:eastAsia="Times New Roman"/>
          <w:szCs w:val="24"/>
        </w:rPr>
        <w:t xml:space="preserve"> ένα θέμα επιστημονικής εγκυρότητας</w:t>
      </w:r>
      <w:r>
        <w:rPr>
          <w:rFonts w:eastAsia="Times New Roman"/>
          <w:szCs w:val="24"/>
        </w:rPr>
        <w:t>,</w:t>
      </w:r>
      <w:r w:rsidRPr="009C2485">
        <w:rPr>
          <w:rFonts w:eastAsia="Times New Roman"/>
          <w:szCs w:val="24"/>
        </w:rPr>
        <w:t xml:space="preserve"> ένα θέμα αξιολόγησης </w:t>
      </w:r>
      <w:r>
        <w:rPr>
          <w:rFonts w:eastAsia="Times New Roman"/>
          <w:szCs w:val="24"/>
        </w:rPr>
        <w:t xml:space="preserve">στασιαζομένων </w:t>
      </w:r>
      <w:r w:rsidRPr="009C2485">
        <w:rPr>
          <w:rFonts w:eastAsia="Times New Roman"/>
          <w:szCs w:val="24"/>
        </w:rPr>
        <w:t>γνωμών στο επίπεδο της επιστημονικής κοινότητας</w:t>
      </w:r>
      <w:r>
        <w:rPr>
          <w:rFonts w:eastAsia="Times New Roman"/>
          <w:szCs w:val="24"/>
        </w:rPr>
        <w:t>,</w:t>
      </w:r>
      <w:r w:rsidRPr="009C2485">
        <w:rPr>
          <w:rFonts w:eastAsia="Times New Roman"/>
          <w:szCs w:val="24"/>
        </w:rPr>
        <w:t xml:space="preserve"> εμείς πήραμε την απόφαση να το επιλύσουμε </w:t>
      </w:r>
      <w:r>
        <w:rPr>
          <w:rFonts w:eastAsia="Times New Roman"/>
          <w:szCs w:val="24"/>
        </w:rPr>
        <w:t xml:space="preserve">χρησιμοποιώντας τη δύναμη της </w:t>
      </w:r>
      <w:r>
        <w:rPr>
          <w:rFonts w:eastAsia="Times New Roman"/>
          <w:szCs w:val="24"/>
        </w:rPr>
        <w:t>π</w:t>
      </w:r>
      <w:r>
        <w:rPr>
          <w:rFonts w:eastAsia="Times New Roman"/>
          <w:szCs w:val="24"/>
        </w:rPr>
        <w:t>λειοψηφίας.</w:t>
      </w:r>
    </w:p>
    <w:p w14:paraId="09855E0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εδώ θα μου επιτρέψετε πράγματι να εκφράσω κάποιες απόψεις που αφορούν αυτήν ακριβ</w:t>
      </w:r>
      <w:r>
        <w:rPr>
          <w:rFonts w:eastAsia="Times New Roman"/>
          <w:color w:val="222222"/>
          <w:szCs w:val="24"/>
          <w:shd w:val="clear" w:color="auto" w:fill="FFFFFF"/>
        </w:rPr>
        <w:t xml:space="preserve">ώς την ιδιαιτερότητα του κοινοβουλευτικού φαινομένου, που είναι καταδικασμένο να βλέπει διαλόγους να αναπτύσσονται, αλλά διαλόγους που πρέπει όλοι μας να φροντίσουμε να είναι δημιουργικοί. Γιατί εάν στην κοινοβουλευτική διαδικασία επικρατήσει αυτό που για </w:t>
      </w:r>
      <w:r>
        <w:rPr>
          <w:rFonts w:eastAsia="Times New Roman"/>
          <w:color w:val="222222"/>
          <w:szCs w:val="24"/>
          <w:shd w:val="clear" w:color="auto" w:fill="FFFFFF"/>
        </w:rPr>
        <w:t xml:space="preserve">πρώτη φορά ο Αλέξις ντε Τοκβίλ σε αυτό το μνημειώδες έργο του για τη </w:t>
      </w:r>
      <w:r>
        <w:rPr>
          <w:rFonts w:eastAsia="Times New Roman"/>
          <w:color w:val="222222"/>
          <w:szCs w:val="24"/>
          <w:shd w:val="clear" w:color="auto" w:fill="FFFFFF"/>
        </w:rPr>
        <w:t>δ</w:t>
      </w:r>
      <w:r>
        <w:rPr>
          <w:rFonts w:eastAsia="Times New Roman"/>
          <w:color w:val="222222"/>
          <w:szCs w:val="24"/>
          <w:shd w:val="clear" w:color="auto" w:fill="FFFFFF"/>
        </w:rPr>
        <w:t>ημοκρατία στην Αμερική, εκδοθέν γύρω στο 1850, το είχε χαρακτηρίσει ως «τυραννία της πλειοψηφίας», αντιλαμβάνεστε ότι τέτοιες έντιμες ανταλλαγές απόψεων σαν κι αυτές που επικράτησαν στην</w:t>
      </w:r>
      <w:r>
        <w:rPr>
          <w:rFonts w:eastAsia="Times New Roman"/>
          <w:color w:val="222222"/>
          <w:szCs w:val="24"/>
          <w:shd w:val="clear" w:color="auto" w:fill="FFFFFF"/>
        </w:rPr>
        <w:t xml:space="preserve">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είναι καταδικασμένες να μένουν χωρίς αντίκρισμα και να μην συγκεντρώνουν τον έπαινο του </w:t>
      </w:r>
      <w:r>
        <w:rPr>
          <w:rFonts w:eastAsia="Times New Roman"/>
          <w:color w:val="222222"/>
          <w:szCs w:val="24"/>
          <w:shd w:val="clear" w:color="auto" w:fill="FFFFFF"/>
        </w:rPr>
        <w:t>δ</w:t>
      </w:r>
      <w:r>
        <w:rPr>
          <w:rFonts w:eastAsia="Times New Roman"/>
          <w:color w:val="222222"/>
          <w:szCs w:val="24"/>
          <w:shd w:val="clear" w:color="auto" w:fill="FFFFFF"/>
        </w:rPr>
        <w:t xml:space="preserve">ήμου και των </w:t>
      </w:r>
      <w:r>
        <w:rPr>
          <w:rFonts w:eastAsia="Times New Roman"/>
          <w:color w:val="222222"/>
          <w:szCs w:val="24"/>
          <w:shd w:val="clear" w:color="auto" w:fill="FFFFFF"/>
        </w:rPr>
        <w:t>σ</w:t>
      </w:r>
      <w:r>
        <w:rPr>
          <w:rFonts w:eastAsia="Times New Roman"/>
          <w:color w:val="222222"/>
          <w:szCs w:val="24"/>
          <w:shd w:val="clear" w:color="auto" w:fill="FFFFFF"/>
        </w:rPr>
        <w:t>οφιστών, αλλά πάντα να τροφοδοτούν μικρόψυχα αρνητικά σχόλια εναντίον του κοινοβουλευτικού συστήματος, αυτού του είδους τα σχόλια που κατά τη δ</w:t>
      </w:r>
      <w:r>
        <w:rPr>
          <w:rFonts w:eastAsia="Times New Roman"/>
          <w:color w:val="222222"/>
          <w:szCs w:val="24"/>
          <w:shd w:val="clear" w:color="auto" w:fill="FFFFFF"/>
        </w:rPr>
        <w:t>εκαετία του 1920 είχε τροφοδοτήσει ένας άλλος πολιτειολόγος, ο Καρλ Σμιτ, δύσπιστος απέναντι στο κοινοβουλευτικό φαινόμενο εξαιτίας τέτοιων φαινομένων, φαινομένων δηλαδή που δεν τηρούσαν την κανονικότητα, που δεν σέβονταν τη νομιμότητα, αλλά ανοίγονταν στα</w:t>
      </w:r>
      <w:r>
        <w:rPr>
          <w:rFonts w:eastAsia="Times New Roman"/>
          <w:color w:val="222222"/>
          <w:szCs w:val="24"/>
          <w:shd w:val="clear" w:color="auto" w:fill="FFFFFF"/>
        </w:rPr>
        <w:t xml:space="preserve"> πεδία της άτυπης διαδικασίας, της αρρύθμιστης διαδικασίας, της διαδικασίας που την επιβάλλει η πολιτική βούληση και η ισχύς της πλειοψηφίας. Σε αυτήν ακριβώς τη διάσταση υπήρχε απέναντι ένας άλλος σοφός, ο Χανς Κέλσεν, που αγωνιζόταν ως συνήγορος της </w:t>
      </w:r>
      <w:r>
        <w:rPr>
          <w:rFonts w:eastAsia="Times New Roman"/>
          <w:color w:val="222222"/>
          <w:szCs w:val="24"/>
          <w:shd w:val="clear" w:color="auto" w:fill="FFFFFF"/>
        </w:rPr>
        <w:t>δ</w:t>
      </w:r>
      <w:r>
        <w:rPr>
          <w:rFonts w:eastAsia="Times New Roman"/>
          <w:color w:val="222222"/>
          <w:szCs w:val="24"/>
          <w:shd w:val="clear" w:color="auto" w:fill="FFFFFF"/>
        </w:rPr>
        <w:t>ημο</w:t>
      </w:r>
      <w:r>
        <w:rPr>
          <w:rFonts w:eastAsia="Times New Roman"/>
          <w:color w:val="222222"/>
          <w:szCs w:val="24"/>
          <w:shd w:val="clear" w:color="auto" w:fill="FFFFFF"/>
        </w:rPr>
        <w:t>κρατίας.</w:t>
      </w:r>
    </w:p>
    <w:p w14:paraId="09855E09"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Αυτήν ακριβώς τη στάση πρέπει να τηρήσουμε, και πρέπει να την τηρήσουμε γιατί βαθύ θεμέλιο νομιμοποίησης κάθε κοινοβουλευτικής διαδικασίας είναι η δημοκρατική νομιμοποίηση, αλλά είναι ταυτόχρονα και η συνταγματική νομιμότητα. Γι’ αυτό ακριβώς μία </w:t>
      </w:r>
      <w:r>
        <w:rPr>
          <w:rFonts w:eastAsia="Times New Roman"/>
          <w:color w:val="222222"/>
          <w:szCs w:val="24"/>
          <w:shd w:val="clear" w:color="auto" w:fill="FFFFFF"/>
        </w:rPr>
        <w:t>από τις κορυφαίες προτάσεις που έκανε η Νέα Δημοκρατία είναι να θεραπεύσει, με συγκεκριμένη αναθεωρητική πρόταση, αυτό το φαινόμενο που παρατηρείται συνεχώς κατά τη διάρκεια των εργασιών της Βουλής στο νομοθετικό επίπεδο.</w:t>
      </w:r>
    </w:p>
    <w:p w14:paraId="09855E0A"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 νομοθετική της λειτουργία,</w:t>
      </w:r>
      <w:r>
        <w:rPr>
          <w:rFonts w:eastAsia="Times New Roman"/>
          <w:color w:val="222222"/>
          <w:szCs w:val="24"/>
          <w:shd w:val="clear" w:color="auto" w:fill="FFFFFF"/>
        </w:rPr>
        <w:t xml:space="preserve"> λοιπόν, όλοι ξέρουμε ότι εκδίδονται σωρηδόν αντισυνταγματικοί νόμοι. Μάλιστα, διατάξεις οι οποίες έρχονται την υστάτη στιγμή με τη μορφή της τροπολογίας διαφεύγουν ή εκφεύγουν τον έλεγχο της Επιστημονικής Επιτροπής και στη συνέχεια τα διοικητικά δικαστήρι</w:t>
      </w:r>
      <w:r>
        <w:rPr>
          <w:rFonts w:eastAsia="Times New Roman"/>
          <w:color w:val="222222"/>
          <w:szCs w:val="24"/>
          <w:shd w:val="clear" w:color="auto" w:fill="FFFFFF"/>
        </w:rPr>
        <w:t>α, όπως είναι το Συμβούλιο της Επικρατείας, δημιουργεί την αβεβαιότητα και στο δημοσιονομικό επίπεδο και στο νομικό επίπεδο. Πράγματι, ανασφάλεια δικαίου, θα την έλεγα.</w:t>
      </w:r>
    </w:p>
    <w:p w14:paraId="09855E0B"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μπορεί, λοιπόν, να ζητάμε να βρισκόμαστε σε καθεστώς προβλέψιμης </w:t>
      </w:r>
      <w:r>
        <w:rPr>
          <w:rFonts w:eastAsia="Times New Roman"/>
          <w:color w:val="222222"/>
          <w:szCs w:val="24"/>
          <w:shd w:val="clear" w:color="auto" w:fill="FFFFFF"/>
        </w:rPr>
        <w:t>δ</w:t>
      </w:r>
      <w:r>
        <w:rPr>
          <w:rFonts w:eastAsia="Times New Roman"/>
          <w:color w:val="222222"/>
          <w:szCs w:val="24"/>
          <w:shd w:val="clear" w:color="auto" w:fill="FFFFFF"/>
        </w:rPr>
        <w:t>ημοκρατίας, προβλ</w:t>
      </w:r>
      <w:r>
        <w:rPr>
          <w:rFonts w:eastAsia="Times New Roman"/>
          <w:color w:val="222222"/>
          <w:szCs w:val="24"/>
          <w:shd w:val="clear" w:color="auto" w:fill="FFFFFF"/>
        </w:rPr>
        <w:t xml:space="preserve">έψιμης νομιμότητας, προβλέψιμης </w:t>
      </w:r>
      <w:r>
        <w:rPr>
          <w:rFonts w:eastAsia="Times New Roman"/>
          <w:color w:val="222222"/>
          <w:szCs w:val="24"/>
          <w:shd w:val="clear" w:color="auto" w:fill="FFFFFF"/>
        </w:rPr>
        <w:t>δ</w:t>
      </w:r>
      <w:r>
        <w:rPr>
          <w:rFonts w:eastAsia="Times New Roman"/>
          <w:color w:val="222222"/>
          <w:szCs w:val="24"/>
          <w:shd w:val="clear" w:color="auto" w:fill="FFFFFF"/>
        </w:rPr>
        <w:t>ικαιοσύνης, εάν προηγουμένως δεν εξασφαλίσουμε με συγκεκριμένη πρόταση το ζήτημα του προληπτικού και του καταστατικού ελέγχου της συνταγματικής νομιμότητας των παραγόμενων νόμων.</w:t>
      </w:r>
    </w:p>
    <w:p w14:paraId="09855E0C"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η αδυναμία, μέχρι σήμερα, της Βουλ</w:t>
      </w:r>
      <w:r>
        <w:rPr>
          <w:rFonts w:eastAsia="Times New Roman"/>
          <w:color w:val="222222"/>
          <w:szCs w:val="24"/>
          <w:shd w:val="clear" w:color="auto" w:fill="FFFFFF"/>
        </w:rPr>
        <w:t xml:space="preserve">ής να καταφύγει στην Αναθεώρηση του Συντάγματος, ιδρύοντας συνταγματικό δικαστήριο, μάς οδήγησε στο να προτείνουμε τη μονιμοποίηση του Ανωτάτου Ειδικού Δικαστηρίου που να έχει ακριβώς την αρμοδιότητα τόσο του προκριματικού ελέγχου με γνωμοδοτήσεις όσο και </w:t>
      </w:r>
      <w:r>
        <w:rPr>
          <w:rFonts w:eastAsia="Times New Roman"/>
          <w:color w:val="222222"/>
          <w:szCs w:val="24"/>
          <w:shd w:val="clear" w:color="auto" w:fill="FFFFFF"/>
        </w:rPr>
        <w:t>του εν γένει ελέγχου της συνταγματικότητας των ψηφιζομένων από τη Βουλή νόμων.</w:t>
      </w:r>
    </w:p>
    <w:p w14:paraId="09855E0D"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όμως, κύριοι συνάδελφοι, εσείς κατά τη διάρκεια των συζητήσεων πιο πολύ είχατε γοητευθεί από την ευκαιρία και τη δυνατότητα που σας δίνεται να ενσωματώσετε στο ισχύον </w:t>
      </w:r>
      <w:r>
        <w:rPr>
          <w:rFonts w:eastAsia="Times New Roman"/>
          <w:color w:val="222222"/>
          <w:szCs w:val="24"/>
          <w:shd w:val="clear" w:color="auto" w:fill="FFFFFF"/>
        </w:rPr>
        <w:t>συνταγματικό κείμενο κάποιες διακηρυκτικού χαρακτήρα αφηγήσεις που έχουν να κάνουν πιο πολύ με την ιδεολογία υπέρ της οποίας μάχεστε, που έχουν να κάνουν πιο πολύ με τον εχθρό τον οποίο κατονομάζετε στο πρόσωπο της Νέας Δημοκρατίας ως θεματοφύλακα του οποι</w:t>
      </w:r>
      <w:r>
        <w:rPr>
          <w:rFonts w:eastAsia="Times New Roman"/>
          <w:color w:val="222222"/>
          <w:szCs w:val="24"/>
          <w:shd w:val="clear" w:color="auto" w:fill="FFFFFF"/>
        </w:rPr>
        <w:t>ουδήποτε ιδιώματος λέγεται νεοφιλελευθερισμός ή ακροδεξιός λαϊκισμός. Αυτό, δυστυχώς, είναι κάτι που δεν σας κάνει τόσο πολύ άξιους για επαίνους. Φτάσατε στο σημείο να δημιουργείτε την εντύπωση ότι απέναντί σας έχετε την Αξιωματική Αντιπολίτευση, όχι σαν μ</w:t>
      </w:r>
      <w:r>
        <w:rPr>
          <w:rFonts w:eastAsia="Times New Roman"/>
          <w:color w:val="222222"/>
          <w:szCs w:val="24"/>
          <w:shd w:val="clear" w:color="auto" w:fill="FFFFFF"/>
        </w:rPr>
        <w:t xml:space="preserve">ία δύναμη δημοκρατίας, ελέγχου και κριτικής, αλλά σαν ένα κόμμα που εμποδίζει την πρόοδό σας προς τη διατήρηση στον τομέα της εξουσίας και στον τομέα της </w:t>
      </w:r>
      <w:r>
        <w:rPr>
          <w:rFonts w:eastAsia="Times New Roman"/>
          <w:color w:val="222222"/>
          <w:szCs w:val="24"/>
          <w:shd w:val="clear" w:color="auto" w:fill="FFFFFF"/>
        </w:rPr>
        <w:t>δ</w:t>
      </w:r>
      <w:r>
        <w:rPr>
          <w:rFonts w:eastAsia="Times New Roman"/>
          <w:color w:val="222222"/>
          <w:szCs w:val="24"/>
          <w:shd w:val="clear" w:color="auto" w:fill="FFFFFF"/>
        </w:rPr>
        <w:t>ημοκρατίας, υπό τη μορφή της διακυβέρνησης της χώρας.</w:t>
      </w:r>
    </w:p>
    <w:p w14:paraId="09855E0E"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λοιπόν, ότι -έστω και αυτήν τη στιγμή- θ</w:t>
      </w:r>
      <w:r>
        <w:rPr>
          <w:rFonts w:eastAsia="Times New Roman"/>
          <w:color w:val="222222"/>
          <w:szCs w:val="24"/>
          <w:shd w:val="clear" w:color="auto" w:fill="FFFFFF"/>
        </w:rPr>
        <w:t>α πρέπει να πάψουμε να σκεφτόμαστε με μία κοινοβουλευτική πονηρία που δεν ταιριάζει στην ιστορία αυτού του Σώματος και να φροντίσουμε όλοι οποιεσδήποτε ρυθμίσεις και προτάσεις κρίνουμε ότι απαντούν στις προκλήσεις των καιρών και δίνουν λύσεις στα οξυμένα π</w:t>
      </w:r>
      <w:r>
        <w:rPr>
          <w:rFonts w:eastAsia="Times New Roman"/>
          <w:color w:val="222222"/>
          <w:szCs w:val="24"/>
          <w:shd w:val="clear" w:color="auto" w:fill="FFFFFF"/>
        </w:rPr>
        <w:t>ροβλήματα που μετά την οικονομική κρίση και την κρίση των θεσμών, που ζήσαμε, είναι επάναγκες να αντιμετωπίσουν την πιο κατάλληλη θεραπεία. Σε αυτό ακριβώς το επίπεδο δηλαδή θα πρέπει όλοι, εφόσον κρίνουμε ότι κάποιες προτάσεις του πολιτικού αντιπάλου αξίζ</w:t>
      </w:r>
      <w:r>
        <w:rPr>
          <w:rFonts w:eastAsia="Times New Roman"/>
          <w:color w:val="222222"/>
          <w:szCs w:val="24"/>
          <w:shd w:val="clear" w:color="auto" w:fill="FFFFFF"/>
        </w:rPr>
        <w:t xml:space="preserve">ουν, να τις υποστηρίξουμε, χωρίς σχολιασμούς, χωρίς κατευθύνσεις, χωρίς οποιαδήποτε άλλα σχόλια που σκοπό δεν έχουν να εκφράσουν τη βούληση αυτού του Σώματος για την άσκηση της αρμοδιότητας που του έχει αναθέσει το άρθρο 110 του Συντάγματος, που δεν είναι </w:t>
      </w:r>
      <w:r>
        <w:rPr>
          <w:rFonts w:eastAsia="Times New Roman"/>
          <w:color w:val="222222"/>
          <w:szCs w:val="24"/>
          <w:shd w:val="clear" w:color="auto" w:fill="FFFFFF"/>
        </w:rPr>
        <w:t>άλλη από τη διαπίστωση της ανάγκης αναθεώρησης των συγκεκριμένων διατάξεων. Είναι διατάξεις όπως το άρθρο 32, όπως το άρθρο 86, όπως το άρθρο 62, που έχουμε κοινές αναφορές, έχουμε κοινούς τρόπους και μπορεί να διαφέρουν οι απόψεις μας ως προς το περιεχόμε</w:t>
      </w:r>
      <w:r>
        <w:rPr>
          <w:rFonts w:eastAsia="Times New Roman"/>
          <w:color w:val="222222"/>
          <w:szCs w:val="24"/>
          <w:shd w:val="clear" w:color="auto" w:fill="FFFFFF"/>
        </w:rPr>
        <w:t>νο της διάταξης.</w:t>
      </w:r>
    </w:p>
    <w:p w14:paraId="09855E0F"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το αφήσουμε αυτό για την επόμενη Βουλή, για αυτήν τη Βουλή που δικαιούται να ασχοληθεί και να αποφασίσει οτιδήποτε σχετικό αφορά την αναθεώρηση -γιατί αυτή είναι η </w:t>
      </w:r>
      <w:r>
        <w:rPr>
          <w:rFonts w:eastAsia="Times New Roman"/>
          <w:color w:val="222222"/>
          <w:szCs w:val="24"/>
          <w:shd w:val="clear" w:color="auto" w:fill="FFFFFF"/>
        </w:rPr>
        <w:t>α</w:t>
      </w:r>
      <w:r>
        <w:rPr>
          <w:rFonts w:eastAsia="Times New Roman"/>
          <w:color w:val="222222"/>
          <w:szCs w:val="24"/>
          <w:shd w:val="clear" w:color="auto" w:fill="FFFFFF"/>
        </w:rPr>
        <w:t>ναθεωρητική Βουλή και γιατί σε αυτήν ο ελληνικός λαός θα αναθέσει με τη</w:t>
      </w:r>
      <w:r>
        <w:rPr>
          <w:rFonts w:eastAsia="Times New Roman"/>
          <w:color w:val="222222"/>
          <w:szCs w:val="24"/>
          <w:shd w:val="clear" w:color="auto" w:fill="FFFFFF"/>
        </w:rPr>
        <w:t>ν ψήφο του, με την ετυμηγορία του, το έργο της διεκπεραίωσης αυτού του σημαντικού έργου-, χωρίς να προσφεύγουμε σε κατασκευές όπως δήθεν εκείνη που δέχεται η περιώνυμη απόφαση του Ανωτάτου Ειδικού Δικαστηρίου, που ανέπτυξα το πρωί, ότι δήθεν η επόμενη Βουλ</w:t>
      </w:r>
      <w:r>
        <w:rPr>
          <w:rFonts w:eastAsia="Times New Roman"/>
          <w:color w:val="222222"/>
          <w:szCs w:val="24"/>
          <w:shd w:val="clear" w:color="auto" w:fill="FFFFFF"/>
        </w:rPr>
        <w:t>ή είναι εντολοδόχος αυτής της σημερινής Βουλής. Δεν υπάρχει κα</w:t>
      </w:r>
      <w:r>
        <w:rPr>
          <w:rFonts w:eastAsia="Times New Roman"/>
          <w:color w:val="222222"/>
          <w:szCs w:val="24"/>
          <w:shd w:val="clear" w:color="auto" w:fill="FFFFFF"/>
        </w:rPr>
        <w:t>μ</w:t>
      </w:r>
      <w:r>
        <w:rPr>
          <w:rFonts w:eastAsia="Times New Roman"/>
          <w:color w:val="222222"/>
          <w:szCs w:val="24"/>
          <w:shd w:val="clear" w:color="auto" w:fill="FFFFFF"/>
        </w:rPr>
        <w:t>μία, μα κα</w:t>
      </w:r>
      <w:r>
        <w:rPr>
          <w:rFonts w:eastAsia="Times New Roman"/>
          <w:color w:val="222222"/>
          <w:szCs w:val="24"/>
          <w:shd w:val="clear" w:color="auto" w:fill="FFFFFF"/>
        </w:rPr>
        <w:t>μ</w:t>
      </w:r>
      <w:r>
        <w:rPr>
          <w:rFonts w:eastAsia="Times New Roman"/>
          <w:color w:val="222222"/>
          <w:szCs w:val="24"/>
          <w:shd w:val="clear" w:color="auto" w:fill="FFFFFF"/>
        </w:rPr>
        <w:t>μία περίπτωση να στοιχειοθετείται σχέση εντολής μεταξύ δύο Βουλών που έχουν βγει από δύο διαφορετικές ετυμηγορίες, που είναι ισάξιες, που είναι ισοδύναμες, που είναι ισότιμες και που</w:t>
      </w:r>
      <w:r>
        <w:rPr>
          <w:rFonts w:eastAsia="Times New Roman"/>
          <w:color w:val="222222"/>
          <w:szCs w:val="24"/>
          <w:shd w:val="clear" w:color="auto" w:fill="FFFFFF"/>
        </w:rPr>
        <w:t xml:space="preserve"> η κάθε μία από αυτές έχει διακριτή αρμοδιότητα.</w:t>
      </w:r>
    </w:p>
    <w:p w14:paraId="09855E10"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κύριε Πρόεδρε.</w:t>
      </w:r>
    </w:p>
    <w:p w14:paraId="09855E11" w14:textId="77777777" w:rsidR="00BE639A" w:rsidRDefault="00A212E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09855E12" w14:textId="77777777" w:rsidR="00BE639A" w:rsidRDefault="00A212EC">
      <w:pPr>
        <w:spacing w:line="600" w:lineRule="auto"/>
        <w:ind w:firstLine="720"/>
        <w:jc w:val="both"/>
        <w:rPr>
          <w:rFonts w:eastAsia="Times New Roman"/>
          <w:color w:val="222222"/>
          <w:szCs w:val="24"/>
          <w:shd w:val="clear" w:color="auto" w:fill="FFFFFF"/>
        </w:rPr>
      </w:pPr>
      <w:r w:rsidRPr="00444A9A">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Είσαστε εξαιρετικός, κύριε Τζαβάρα. Επειδή μιλάτε από στήθους μπορείτε και κάνετε την οικονομία της συζήτησης.</w:t>
      </w:r>
    </w:p>
    <w:p w14:paraId="09855E13"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ευχαριστούμε πάρα πολύ.</w:t>
      </w:r>
    </w:p>
    <w:p w14:paraId="09855E14" w14:textId="77777777" w:rsidR="00BE639A" w:rsidRDefault="00A212EC">
      <w:pPr>
        <w:spacing w:line="600" w:lineRule="auto"/>
        <w:ind w:firstLine="720"/>
        <w:jc w:val="both"/>
        <w:rPr>
          <w:rFonts w:eastAsia="Times New Roman"/>
          <w:color w:val="222222"/>
          <w:szCs w:val="24"/>
          <w:shd w:val="clear" w:color="auto" w:fill="FFFFFF"/>
        </w:rPr>
      </w:pPr>
      <w:r w:rsidRPr="00CC005E">
        <w:rPr>
          <w:rFonts w:eastAsia="Times New Roman"/>
          <w:szCs w:val="24"/>
        </w:rPr>
        <w:t>Κυρίες και κύριοι συνάδελφοι, έχω την τιμή να ανακοινώσω στο Σώμα ότι τη συνεδρίασή μας παρακολουθούν από τα άνω δυτ</w:t>
      </w:r>
      <w:r w:rsidRPr="00CC005E">
        <w:rPr>
          <w:rFonts w:eastAsia="Times New Roman"/>
          <w:szCs w:val="24"/>
        </w:rPr>
        <w:t xml:space="preserve">ικά θεωρεία, αφού προηγουμένως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μαθήτριες και τρεις συνοδοί καθηγητές α</w:t>
      </w:r>
      <w:r>
        <w:rPr>
          <w:rFonts w:eastAsia="Times New Roman"/>
          <w:szCs w:val="24"/>
        </w:rPr>
        <w:t>πό το 4</w:t>
      </w:r>
      <w:r w:rsidRPr="0021786C">
        <w:rPr>
          <w:rFonts w:eastAsia="Times New Roman"/>
          <w:szCs w:val="24"/>
          <w:vertAlign w:val="superscript"/>
        </w:rPr>
        <w:t>ο</w:t>
      </w:r>
      <w:r>
        <w:rPr>
          <w:rFonts w:eastAsia="Times New Roman"/>
          <w:szCs w:val="24"/>
        </w:rPr>
        <w:t xml:space="preserve"> Γυμνάσιο Αγρινίου </w:t>
      </w:r>
      <w:r>
        <w:rPr>
          <w:rFonts w:eastAsia="Times New Roman"/>
          <w:szCs w:val="24"/>
        </w:rPr>
        <w:t>(δεύτερο τμήμα)</w:t>
      </w:r>
      <w:r>
        <w:rPr>
          <w:rFonts w:eastAsia="Times New Roman"/>
          <w:szCs w:val="24"/>
        </w:rPr>
        <w:t>.</w:t>
      </w:r>
    </w:p>
    <w:p w14:paraId="09855E15"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szCs w:val="24"/>
        </w:rPr>
        <w:t>Η Βουλή τούς καλωσορίζει.</w:t>
      </w:r>
    </w:p>
    <w:p w14:paraId="09855E16" w14:textId="77777777" w:rsidR="00BE639A" w:rsidRDefault="00A212EC">
      <w:pPr>
        <w:spacing w:line="600" w:lineRule="auto"/>
        <w:ind w:firstLine="720"/>
        <w:jc w:val="center"/>
        <w:rPr>
          <w:rFonts w:eastAsia="Times New Roman"/>
          <w:color w:val="222222"/>
          <w:szCs w:val="24"/>
          <w:shd w:val="clear" w:color="auto" w:fill="FFFFFF"/>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09855E17"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θα καλέσω σε λίγο στο Βήμα τον Πρόεδρο της Κοινοβουλευτικής Ομάδας του ΣΥΡΙΖΑ και Πρωθυπουργό κ. Τσίπρα, θέλω να πω για τη </w:t>
      </w:r>
      <w:r>
        <w:rPr>
          <w:rFonts w:eastAsia="Times New Roman"/>
          <w:color w:val="222222"/>
          <w:szCs w:val="24"/>
          <w:shd w:val="clear" w:color="auto" w:fill="FFFFFF"/>
        </w:rPr>
        <w:t>διαδικασία τα εξής. Αμέσως ύστερα έχουν ζητήσει τον λόγο ο Γενικός Γραμματέας του ΚΚΕ κ. Κουτσούμπας και ο Πρόεδρος της Αξιωματικής Αντιπολίτευσης κ. Μητσοτάκης.</w:t>
      </w:r>
    </w:p>
    <w:p w14:paraId="09855E18" w14:textId="77777777" w:rsidR="00BE639A" w:rsidRDefault="00A212E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Παρακαλώ, κύριε Πρωθυπουργέ, έχετε τον λόγο.</w:t>
      </w:r>
    </w:p>
    <w:p w14:paraId="09855E19" w14:textId="77777777" w:rsidR="00BE639A" w:rsidRDefault="00A212EC">
      <w:pPr>
        <w:spacing w:line="600" w:lineRule="auto"/>
        <w:ind w:firstLine="720"/>
        <w:jc w:val="both"/>
        <w:rPr>
          <w:rFonts w:eastAsia="Times New Roman"/>
          <w:color w:val="222222"/>
          <w:szCs w:val="24"/>
          <w:shd w:val="clear" w:color="auto" w:fill="FFFFFF"/>
        </w:rPr>
      </w:pPr>
      <w:r w:rsidRPr="0021786C">
        <w:rPr>
          <w:rFonts w:eastAsia="Times New Roman"/>
          <w:b/>
          <w:color w:val="222222"/>
          <w:szCs w:val="24"/>
          <w:shd w:val="clear" w:color="auto" w:fill="FFFFFF"/>
        </w:rPr>
        <w:t>ΑΛΕΞΗΣ ΤΣΙΠΡΑΣ (Πρόεδρος της Κυβέρνησης</w:t>
      </w:r>
      <w:r>
        <w:rPr>
          <w:rFonts w:eastAsia="Times New Roman"/>
          <w:b/>
          <w:color w:val="222222"/>
          <w:szCs w:val="24"/>
          <w:shd w:val="clear" w:color="auto" w:fill="FFFFFF"/>
        </w:rPr>
        <w:t xml:space="preserve"> και </w:t>
      </w:r>
      <w:r w:rsidRPr="0021786C">
        <w:rPr>
          <w:rFonts w:eastAsia="Times New Roman"/>
          <w:b/>
          <w:color w:val="222222"/>
          <w:szCs w:val="24"/>
          <w:shd w:val="clear" w:color="auto" w:fill="FFFFFF"/>
        </w:rPr>
        <w:t>Υπουρ</w:t>
      </w:r>
      <w:r w:rsidRPr="0021786C">
        <w:rPr>
          <w:rFonts w:eastAsia="Times New Roman"/>
          <w:b/>
          <w:color w:val="222222"/>
          <w:szCs w:val="24"/>
          <w:shd w:val="clear" w:color="auto" w:fill="FFFFFF"/>
        </w:rPr>
        <w:t>γός Εξωτερικών):</w:t>
      </w:r>
      <w:r>
        <w:rPr>
          <w:rFonts w:eastAsia="Times New Roman"/>
          <w:color w:val="222222"/>
          <w:szCs w:val="24"/>
          <w:shd w:val="clear" w:color="auto" w:fill="FFFFFF"/>
        </w:rPr>
        <w:t xml:space="preserve"> Ευχαριστώ, κύριε Πρόεδρε.</w:t>
      </w:r>
    </w:p>
    <w:p w14:paraId="09855E1A" w14:textId="77777777" w:rsidR="00BE639A" w:rsidRDefault="00A212EC">
      <w:pPr>
        <w:spacing w:line="600" w:lineRule="auto"/>
        <w:ind w:firstLine="720"/>
        <w:jc w:val="both"/>
        <w:rPr>
          <w:rFonts w:eastAsia="Times New Roman" w:cs="Times New Roman"/>
          <w:szCs w:val="24"/>
        </w:rPr>
      </w:pPr>
      <w:r>
        <w:rPr>
          <w:rFonts w:eastAsia="Times New Roman"/>
          <w:color w:val="222222"/>
          <w:szCs w:val="24"/>
          <w:shd w:val="clear" w:color="auto" w:fill="FFFFFF"/>
        </w:rPr>
        <w:t>Το Σύνταγμα αποτελεί το κεντρικό κείμενο, το πυρηνικό νομοθέτημα που κατοχυρώνει τη λαϊκή κυριαρχία και τον κοινοβουλευτισμό και από το οποίο αντλείται η δεσμευτικότητα αρχών και αξιών που συγκροτούν την ίδια τη δ</w:t>
      </w:r>
      <w:r>
        <w:rPr>
          <w:rFonts w:eastAsia="Times New Roman"/>
          <w:color w:val="222222"/>
          <w:szCs w:val="24"/>
          <w:shd w:val="clear" w:color="auto" w:fill="FFFFFF"/>
        </w:rPr>
        <w:t xml:space="preserve">ημοκρατική οργάνωση της </w:t>
      </w:r>
      <w:r>
        <w:rPr>
          <w:rFonts w:eastAsia="Times New Roman"/>
          <w:color w:val="222222"/>
          <w:szCs w:val="24"/>
          <w:shd w:val="clear" w:color="auto" w:fill="FFFFFF"/>
        </w:rPr>
        <w:t>π</w:t>
      </w:r>
      <w:r>
        <w:rPr>
          <w:rFonts w:eastAsia="Times New Roman"/>
          <w:color w:val="222222"/>
          <w:szCs w:val="24"/>
          <w:shd w:val="clear" w:color="auto" w:fill="FFFFFF"/>
        </w:rPr>
        <w:t xml:space="preserve">ολιτείας, το κράτος δικαίου και την κοινωνική προστασία και αλληλεγγύη. Η </w:t>
      </w:r>
      <w:r>
        <w:rPr>
          <w:rFonts w:eastAsia="Times New Roman"/>
          <w:color w:val="222222"/>
          <w:szCs w:val="24"/>
          <w:shd w:val="clear" w:color="auto" w:fill="FFFFFF"/>
        </w:rPr>
        <w:t>Α</w:t>
      </w:r>
      <w:r>
        <w:rPr>
          <w:rFonts w:eastAsia="Times New Roman"/>
          <w:color w:val="222222"/>
          <w:szCs w:val="24"/>
          <w:shd w:val="clear" w:color="auto" w:fill="FFFFFF"/>
        </w:rPr>
        <w:t>ναθεώρησή του επομένως αποτελεί μ</w:t>
      </w:r>
      <w:r>
        <w:rPr>
          <w:rFonts w:eastAsia="Times New Roman"/>
          <w:color w:val="222222"/>
          <w:szCs w:val="24"/>
          <w:shd w:val="clear" w:color="auto" w:fill="FFFFFF"/>
        </w:rPr>
        <w:t>ί</w:t>
      </w:r>
      <w:r>
        <w:rPr>
          <w:rFonts w:eastAsia="Times New Roman"/>
          <w:color w:val="222222"/>
          <w:szCs w:val="24"/>
          <w:shd w:val="clear" w:color="auto" w:fill="FFFFFF"/>
        </w:rPr>
        <w:t>α κορυφαία θεσμική διαδικασία της κοινοβουλευτικής δημοκρατίας.</w:t>
      </w:r>
    </w:p>
    <w:p w14:paraId="09855E1B" w14:textId="77777777" w:rsidR="00BE639A" w:rsidRDefault="00A212EC">
      <w:pPr>
        <w:spacing w:line="600" w:lineRule="auto"/>
        <w:ind w:firstLine="720"/>
        <w:jc w:val="both"/>
        <w:rPr>
          <w:rFonts w:eastAsia="Times New Roman"/>
          <w:szCs w:val="24"/>
        </w:rPr>
      </w:pPr>
      <w:r>
        <w:rPr>
          <w:rFonts w:eastAsia="Times New Roman"/>
          <w:szCs w:val="24"/>
        </w:rPr>
        <w:t xml:space="preserve">Και νομίζω ότι από την πρώτη στιγμή εμείς την αντιμετωπίσαμε ως τέτοια, καθώς η πρόθεσή μας για την </w:t>
      </w:r>
      <w:r>
        <w:rPr>
          <w:rFonts w:eastAsia="Times New Roman"/>
          <w:szCs w:val="24"/>
        </w:rPr>
        <w:t>Α</w:t>
      </w:r>
      <w:r>
        <w:rPr>
          <w:rFonts w:eastAsia="Times New Roman"/>
          <w:szCs w:val="24"/>
        </w:rPr>
        <w:t>ναθεώρηση του Συντάγματος δεν είναι μ</w:t>
      </w:r>
      <w:r>
        <w:rPr>
          <w:rFonts w:eastAsia="Times New Roman"/>
          <w:szCs w:val="24"/>
        </w:rPr>
        <w:t>ί</w:t>
      </w:r>
      <w:r>
        <w:rPr>
          <w:rFonts w:eastAsia="Times New Roman"/>
          <w:szCs w:val="24"/>
        </w:rPr>
        <w:t>α πρόθεση τελευταίας στιγμής, αλλά ήταν</w:t>
      </w:r>
      <w:r w:rsidRPr="00C83140">
        <w:rPr>
          <w:rFonts w:eastAsia="Times New Roman"/>
          <w:szCs w:val="24"/>
        </w:rPr>
        <w:t xml:space="preserve"> </w:t>
      </w:r>
      <w:r>
        <w:rPr>
          <w:rFonts w:eastAsia="Times New Roman"/>
          <w:szCs w:val="24"/>
        </w:rPr>
        <w:t>ευθαρσώς διατυπωμένη προεκλογικά και αμέσως μετά τις εκλογές στις προγραμματι</w:t>
      </w:r>
      <w:r>
        <w:rPr>
          <w:rFonts w:eastAsia="Times New Roman"/>
          <w:szCs w:val="24"/>
        </w:rPr>
        <w:t>κές δηλώσεις της Κυβέρνησης. Ήταν μ</w:t>
      </w:r>
      <w:r>
        <w:rPr>
          <w:rFonts w:eastAsia="Times New Roman"/>
          <w:szCs w:val="24"/>
        </w:rPr>
        <w:t>ί</w:t>
      </w:r>
      <w:r>
        <w:rPr>
          <w:rFonts w:eastAsia="Times New Roman"/>
          <w:szCs w:val="24"/>
        </w:rPr>
        <w:t>α δ</w:t>
      </w:r>
      <w:r w:rsidRPr="001E2796">
        <w:rPr>
          <w:rFonts w:eastAsia="Times New Roman"/>
          <w:szCs w:val="24"/>
        </w:rPr>
        <w:t>ιαδικασία</w:t>
      </w:r>
      <w:r>
        <w:rPr>
          <w:rFonts w:eastAsia="Times New Roman"/>
          <w:szCs w:val="24"/>
        </w:rPr>
        <w:t xml:space="preserve"> την οποία</w:t>
      </w:r>
      <w:r w:rsidRPr="001E2796">
        <w:rPr>
          <w:rFonts w:eastAsia="Times New Roman"/>
          <w:szCs w:val="24"/>
        </w:rPr>
        <w:t xml:space="preserve"> ξεκινήσαμε με ένα </w:t>
      </w:r>
      <w:r>
        <w:rPr>
          <w:rFonts w:eastAsia="Times New Roman"/>
          <w:szCs w:val="24"/>
        </w:rPr>
        <w:t>π</w:t>
      </w:r>
      <w:r w:rsidRPr="001E2796">
        <w:rPr>
          <w:rFonts w:eastAsia="Times New Roman"/>
          <w:szCs w:val="24"/>
        </w:rPr>
        <w:t>λατύ διάλογο</w:t>
      </w:r>
      <w:r>
        <w:rPr>
          <w:rFonts w:eastAsia="Times New Roman"/>
          <w:szCs w:val="24"/>
        </w:rPr>
        <w:t xml:space="preserve">, τον επιδιώξαμε, </w:t>
      </w:r>
      <w:r w:rsidRPr="001E2796">
        <w:rPr>
          <w:rFonts w:eastAsia="Times New Roman"/>
          <w:szCs w:val="24"/>
        </w:rPr>
        <w:t>δεν την περιορίσαμε στη σχετική συζήτηση στο Κοινοβούλιο</w:t>
      </w:r>
      <w:r>
        <w:rPr>
          <w:rFonts w:eastAsia="Times New Roman"/>
          <w:szCs w:val="24"/>
        </w:rPr>
        <w:t xml:space="preserve">. </w:t>
      </w:r>
    </w:p>
    <w:p w14:paraId="09855E1C" w14:textId="77777777" w:rsidR="00BE639A" w:rsidRDefault="00A212EC">
      <w:pPr>
        <w:spacing w:line="600" w:lineRule="auto"/>
        <w:ind w:firstLine="720"/>
        <w:jc w:val="both"/>
        <w:rPr>
          <w:rFonts w:eastAsia="Times New Roman"/>
          <w:szCs w:val="24"/>
        </w:rPr>
      </w:pPr>
      <w:r>
        <w:rPr>
          <w:rFonts w:eastAsia="Times New Roman"/>
          <w:szCs w:val="24"/>
        </w:rPr>
        <w:t xml:space="preserve">Αντίθετα, όμως, επιχειρήσαμε να την </w:t>
      </w:r>
      <w:r w:rsidRPr="001E2796">
        <w:rPr>
          <w:rFonts w:eastAsia="Times New Roman"/>
          <w:szCs w:val="24"/>
        </w:rPr>
        <w:t>ανοίξουμε στην ίδια την κοινωνία</w:t>
      </w:r>
      <w:r>
        <w:rPr>
          <w:rFonts w:eastAsia="Times New Roman"/>
          <w:szCs w:val="24"/>
        </w:rPr>
        <w:t>,</w:t>
      </w:r>
      <w:r w:rsidRPr="001E2796">
        <w:rPr>
          <w:rFonts w:eastAsia="Times New Roman"/>
          <w:szCs w:val="24"/>
        </w:rPr>
        <w:t xml:space="preserve"> στους συλλογικούς φ</w:t>
      </w:r>
      <w:r w:rsidRPr="001E2796">
        <w:rPr>
          <w:rFonts w:eastAsia="Times New Roman"/>
          <w:szCs w:val="24"/>
        </w:rPr>
        <w:t>ορείς</w:t>
      </w:r>
      <w:r>
        <w:rPr>
          <w:rFonts w:eastAsia="Times New Roman"/>
          <w:szCs w:val="24"/>
        </w:rPr>
        <w:t>,</w:t>
      </w:r>
      <w:r w:rsidRPr="001E2796">
        <w:rPr>
          <w:rFonts w:eastAsia="Times New Roman"/>
          <w:szCs w:val="24"/>
        </w:rPr>
        <w:t xml:space="preserve"> στις κοινωνικές οργανώσεις</w:t>
      </w:r>
      <w:r>
        <w:rPr>
          <w:rFonts w:eastAsia="Times New Roman"/>
          <w:szCs w:val="24"/>
        </w:rPr>
        <w:t>, στις</w:t>
      </w:r>
      <w:r w:rsidRPr="001E2796">
        <w:rPr>
          <w:rFonts w:eastAsia="Times New Roman"/>
          <w:szCs w:val="24"/>
        </w:rPr>
        <w:t xml:space="preserve"> παραγωγικές δυνάμεις</w:t>
      </w:r>
      <w:r>
        <w:rPr>
          <w:rFonts w:eastAsia="Times New Roman"/>
          <w:szCs w:val="24"/>
        </w:rPr>
        <w:t xml:space="preserve">, τα πολύμορφα κινήματα. </w:t>
      </w:r>
      <w:r w:rsidRPr="001E2796">
        <w:rPr>
          <w:rFonts w:eastAsia="Times New Roman"/>
          <w:szCs w:val="24"/>
        </w:rPr>
        <w:t>Επιχειρήσαμε</w:t>
      </w:r>
      <w:r>
        <w:rPr>
          <w:rFonts w:eastAsia="Times New Roman"/>
          <w:szCs w:val="24"/>
        </w:rPr>
        <w:t>, δ</w:t>
      </w:r>
      <w:r w:rsidRPr="001E2796">
        <w:rPr>
          <w:rFonts w:eastAsia="Times New Roman"/>
          <w:szCs w:val="24"/>
        </w:rPr>
        <w:t>ηλαδή</w:t>
      </w:r>
      <w:r>
        <w:rPr>
          <w:rFonts w:eastAsia="Times New Roman"/>
          <w:szCs w:val="24"/>
        </w:rPr>
        <w:t>,</w:t>
      </w:r>
      <w:r w:rsidRPr="001E2796">
        <w:rPr>
          <w:rFonts w:eastAsia="Times New Roman"/>
          <w:szCs w:val="24"/>
        </w:rPr>
        <w:t xml:space="preserve"> να μην την αφήσουμε στην αποκλειστική αρμοδιότητα των ειδικών και των συνταγματολόγων</w:t>
      </w:r>
      <w:r>
        <w:rPr>
          <w:rFonts w:eastAsia="Times New Roman"/>
          <w:szCs w:val="24"/>
        </w:rPr>
        <w:t>,</w:t>
      </w:r>
      <w:r w:rsidRPr="001E2796">
        <w:rPr>
          <w:rFonts w:eastAsia="Times New Roman"/>
          <w:szCs w:val="24"/>
        </w:rPr>
        <w:t xml:space="preserve"> που ουδόλως </w:t>
      </w:r>
      <w:r>
        <w:rPr>
          <w:rFonts w:eastAsia="Times New Roman"/>
          <w:szCs w:val="24"/>
        </w:rPr>
        <w:t>β</w:t>
      </w:r>
      <w:r w:rsidRPr="001E2796">
        <w:rPr>
          <w:rFonts w:eastAsia="Times New Roman"/>
          <w:szCs w:val="24"/>
        </w:rPr>
        <w:t>εβαίως τους υποτιμούμε</w:t>
      </w:r>
      <w:r>
        <w:rPr>
          <w:rFonts w:eastAsia="Times New Roman"/>
          <w:szCs w:val="24"/>
        </w:rPr>
        <w:t xml:space="preserve">, γιατί οφείλουν και αυτοί </w:t>
      </w:r>
      <w:r>
        <w:rPr>
          <w:rFonts w:eastAsia="Times New Roman"/>
          <w:szCs w:val="24"/>
        </w:rPr>
        <w:t>να</w:t>
      </w:r>
      <w:r w:rsidRPr="001E2796">
        <w:rPr>
          <w:rFonts w:eastAsia="Times New Roman"/>
          <w:szCs w:val="24"/>
        </w:rPr>
        <w:t xml:space="preserve"> παίξουν τον </w:t>
      </w:r>
      <w:r>
        <w:rPr>
          <w:rFonts w:eastAsia="Times New Roman"/>
          <w:szCs w:val="24"/>
        </w:rPr>
        <w:t>ειδικό</w:t>
      </w:r>
      <w:r w:rsidRPr="001E2796">
        <w:rPr>
          <w:rFonts w:eastAsia="Times New Roman"/>
          <w:szCs w:val="24"/>
        </w:rPr>
        <w:t xml:space="preserve"> τους ρόλο με βάση την τεχνική γνώση που κατέχουν</w:t>
      </w:r>
      <w:r>
        <w:rPr>
          <w:rFonts w:eastAsia="Times New Roman"/>
          <w:szCs w:val="24"/>
        </w:rPr>
        <w:t>.</w:t>
      </w:r>
    </w:p>
    <w:p w14:paraId="09855E1D" w14:textId="77777777" w:rsidR="00BE639A" w:rsidRDefault="00A212EC">
      <w:pPr>
        <w:spacing w:line="600" w:lineRule="auto"/>
        <w:ind w:firstLine="720"/>
        <w:jc w:val="both"/>
        <w:rPr>
          <w:rFonts w:eastAsia="Times New Roman"/>
          <w:szCs w:val="24"/>
        </w:rPr>
      </w:pPr>
      <w:r>
        <w:rPr>
          <w:rFonts w:eastAsia="Times New Roman"/>
          <w:szCs w:val="24"/>
        </w:rPr>
        <w:t>Πάνω από όλα, όμως,</w:t>
      </w:r>
      <w:r w:rsidRPr="001E2796">
        <w:rPr>
          <w:rFonts w:eastAsia="Times New Roman"/>
          <w:szCs w:val="24"/>
        </w:rPr>
        <w:t xml:space="preserve"> επιχειρήσαμε να μην περιορίσουμε</w:t>
      </w:r>
      <w:r>
        <w:rPr>
          <w:rFonts w:eastAsia="Times New Roman"/>
          <w:szCs w:val="24"/>
        </w:rPr>
        <w:t xml:space="preserve"> τη συζήτηση αυτή σε μ</w:t>
      </w:r>
      <w:r>
        <w:rPr>
          <w:rFonts w:eastAsia="Times New Roman"/>
          <w:szCs w:val="24"/>
        </w:rPr>
        <w:t>ί</w:t>
      </w:r>
      <w:r>
        <w:rPr>
          <w:rFonts w:eastAsia="Times New Roman"/>
          <w:szCs w:val="24"/>
        </w:rPr>
        <w:t>α</w:t>
      </w:r>
      <w:r w:rsidRPr="001E2796">
        <w:rPr>
          <w:rFonts w:eastAsia="Times New Roman"/>
          <w:szCs w:val="24"/>
        </w:rPr>
        <w:t xml:space="preserve"> διαδικασία που θα αφορά αποκλειστικά το πολιτικό προσωπικό</w:t>
      </w:r>
      <w:r>
        <w:rPr>
          <w:rFonts w:eastAsia="Times New Roman"/>
          <w:szCs w:val="24"/>
        </w:rPr>
        <w:t xml:space="preserve"> και</w:t>
      </w:r>
      <w:r w:rsidRPr="001E2796">
        <w:rPr>
          <w:rFonts w:eastAsia="Times New Roman"/>
          <w:szCs w:val="24"/>
        </w:rPr>
        <w:t xml:space="preserve"> γι</w:t>
      </w:r>
      <w:r>
        <w:rPr>
          <w:rFonts w:eastAsia="Times New Roman"/>
          <w:szCs w:val="24"/>
        </w:rPr>
        <w:t>’</w:t>
      </w:r>
      <w:r w:rsidRPr="001E2796">
        <w:rPr>
          <w:rFonts w:eastAsia="Times New Roman"/>
          <w:szCs w:val="24"/>
        </w:rPr>
        <w:t xml:space="preserve"> αυτό η πρόταση</w:t>
      </w:r>
      <w:r>
        <w:rPr>
          <w:rFonts w:eastAsia="Times New Roman"/>
          <w:szCs w:val="24"/>
        </w:rPr>
        <w:t>,</w:t>
      </w:r>
      <w:r w:rsidRPr="001E2796">
        <w:rPr>
          <w:rFonts w:eastAsia="Times New Roman"/>
          <w:szCs w:val="24"/>
        </w:rPr>
        <w:t xml:space="preserve"> την οποία καταθέσαμε και</w:t>
      </w:r>
      <w:r w:rsidRPr="001E2796">
        <w:rPr>
          <w:rFonts w:eastAsia="Times New Roman"/>
          <w:szCs w:val="24"/>
        </w:rPr>
        <w:t xml:space="preserve"> την οποία συζητάμε σήμερα</w:t>
      </w:r>
      <w:r>
        <w:rPr>
          <w:rFonts w:eastAsia="Times New Roman"/>
          <w:szCs w:val="24"/>
        </w:rPr>
        <w:t>,</w:t>
      </w:r>
      <w:r w:rsidRPr="001E2796">
        <w:rPr>
          <w:rFonts w:eastAsia="Times New Roman"/>
          <w:szCs w:val="24"/>
        </w:rPr>
        <w:t xml:space="preserve"> </w:t>
      </w:r>
      <w:r>
        <w:rPr>
          <w:rFonts w:eastAsia="Times New Roman"/>
          <w:szCs w:val="24"/>
        </w:rPr>
        <w:t xml:space="preserve">δεν </w:t>
      </w:r>
      <w:r w:rsidRPr="001E2796">
        <w:rPr>
          <w:rFonts w:eastAsia="Times New Roman"/>
          <w:szCs w:val="24"/>
        </w:rPr>
        <w:t xml:space="preserve">αποτυπώνει </w:t>
      </w:r>
      <w:r>
        <w:rPr>
          <w:rFonts w:eastAsia="Times New Roman"/>
          <w:szCs w:val="24"/>
        </w:rPr>
        <w:t>α</w:t>
      </w:r>
      <w:r w:rsidRPr="001E2796">
        <w:rPr>
          <w:rFonts w:eastAsia="Times New Roman"/>
          <w:szCs w:val="24"/>
        </w:rPr>
        <w:t xml:space="preserve">πλώς μία διάθεση </w:t>
      </w:r>
      <w:r>
        <w:rPr>
          <w:rFonts w:eastAsia="Times New Roman"/>
          <w:szCs w:val="24"/>
        </w:rPr>
        <w:t xml:space="preserve">διευθέτησης </w:t>
      </w:r>
      <w:r w:rsidRPr="001E2796">
        <w:rPr>
          <w:rFonts w:eastAsia="Times New Roman"/>
          <w:szCs w:val="24"/>
        </w:rPr>
        <w:t>τεχνικών ζητημάτων</w:t>
      </w:r>
      <w:r>
        <w:rPr>
          <w:rFonts w:eastAsia="Times New Roman"/>
          <w:szCs w:val="24"/>
        </w:rPr>
        <w:t>. Α</w:t>
      </w:r>
      <w:r w:rsidRPr="001E2796">
        <w:rPr>
          <w:rFonts w:eastAsia="Times New Roman"/>
          <w:szCs w:val="24"/>
        </w:rPr>
        <w:t>ντίθετ</w:t>
      </w:r>
      <w:r>
        <w:rPr>
          <w:rFonts w:eastAsia="Times New Roman"/>
          <w:szCs w:val="24"/>
        </w:rPr>
        <w:t>α,</w:t>
      </w:r>
      <w:r w:rsidRPr="001E2796">
        <w:rPr>
          <w:rFonts w:eastAsia="Times New Roman"/>
          <w:szCs w:val="24"/>
        </w:rPr>
        <w:t xml:space="preserve"> θα έλεγα ότι αντανακλά τη βούληση για αλλαγές και για μεταρρυθμίσεις που εκφράζουν</w:t>
      </w:r>
      <w:r>
        <w:rPr>
          <w:rFonts w:eastAsia="Times New Roman"/>
          <w:szCs w:val="24"/>
        </w:rPr>
        <w:t xml:space="preserve"> και δικαιώνουν αιτήματα, κινήματα, κατά την εκτίμησή μας </w:t>
      </w:r>
      <w:r w:rsidRPr="001E2796">
        <w:rPr>
          <w:rFonts w:eastAsia="Times New Roman"/>
          <w:szCs w:val="24"/>
        </w:rPr>
        <w:t>πλειοψηφικά λ</w:t>
      </w:r>
      <w:r w:rsidRPr="001E2796">
        <w:rPr>
          <w:rFonts w:eastAsia="Times New Roman"/>
          <w:szCs w:val="24"/>
        </w:rPr>
        <w:t>αϊκά αιτήματα</w:t>
      </w:r>
      <w:r>
        <w:rPr>
          <w:rFonts w:eastAsia="Times New Roman"/>
          <w:szCs w:val="24"/>
        </w:rPr>
        <w:t>.</w:t>
      </w:r>
    </w:p>
    <w:p w14:paraId="09855E1E" w14:textId="77777777" w:rsidR="00BE639A" w:rsidRDefault="00A212EC">
      <w:pPr>
        <w:spacing w:line="600" w:lineRule="auto"/>
        <w:ind w:firstLine="720"/>
        <w:jc w:val="both"/>
        <w:rPr>
          <w:rFonts w:eastAsia="Times New Roman"/>
          <w:szCs w:val="24"/>
        </w:rPr>
      </w:pPr>
      <w:r>
        <w:rPr>
          <w:rFonts w:eastAsia="Times New Roman"/>
          <w:szCs w:val="24"/>
        </w:rPr>
        <w:t>Κ</w:t>
      </w:r>
      <w:r w:rsidRPr="001E2796">
        <w:rPr>
          <w:rFonts w:eastAsia="Times New Roman"/>
          <w:szCs w:val="24"/>
        </w:rPr>
        <w:t xml:space="preserve">αι </w:t>
      </w:r>
      <w:r>
        <w:rPr>
          <w:rFonts w:eastAsia="Times New Roman"/>
          <w:szCs w:val="24"/>
        </w:rPr>
        <w:t>την ίδια στιγμή λαμβάνει υπόψιν και τη συνθήκη</w:t>
      </w:r>
      <w:r w:rsidRPr="001E2796">
        <w:rPr>
          <w:rFonts w:eastAsia="Times New Roman"/>
          <w:szCs w:val="24"/>
        </w:rPr>
        <w:t xml:space="preserve"> της κρίσης</w:t>
      </w:r>
      <w:r>
        <w:rPr>
          <w:rFonts w:eastAsia="Times New Roman"/>
          <w:szCs w:val="24"/>
        </w:rPr>
        <w:t>,</w:t>
      </w:r>
      <w:r w:rsidRPr="001E2796">
        <w:rPr>
          <w:rFonts w:eastAsia="Times New Roman"/>
          <w:szCs w:val="24"/>
        </w:rPr>
        <w:t xml:space="preserve"> τα διδάγματα δηλαδή των τελευταίων ετών</w:t>
      </w:r>
      <w:r>
        <w:rPr>
          <w:rFonts w:eastAsia="Times New Roman"/>
          <w:szCs w:val="24"/>
        </w:rPr>
        <w:t xml:space="preserve">, το διαρκώς </w:t>
      </w:r>
      <w:r w:rsidRPr="001E2796">
        <w:rPr>
          <w:rFonts w:eastAsia="Times New Roman"/>
          <w:szCs w:val="24"/>
        </w:rPr>
        <w:t>μεταβαλλόμενο διεθνές περιβάλλον</w:t>
      </w:r>
      <w:r>
        <w:rPr>
          <w:rFonts w:eastAsia="Times New Roman"/>
          <w:szCs w:val="24"/>
        </w:rPr>
        <w:t>, αλλά και τις σύγχρονες</w:t>
      </w:r>
      <w:r w:rsidRPr="001E2796">
        <w:rPr>
          <w:rFonts w:eastAsia="Times New Roman"/>
          <w:szCs w:val="24"/>
        </w:rPr>
        <w:t xml:space="preserve"> προκλήσεις που αντιμετωπίζει </w:t>
      </w:r>
      <w:r>
        <w:rPr>
          <w:rFonts w:eastAsia="Times New Roman"/>
          <w:szCs w:val="24"/>
        </w:rPr>
        <w:t xml:space="preserve">ο κοινοβουλευτισμός από τις διαρκώς </w:t>
      </w:r>
      <w:r>
        <w:rPr>
          <w:rFonts w:eastAsia="Times New Roman"/>
          <w:szCs w:val="24"/>
        </w:rPr>
        <w:t>ενισχυόμενες εξωθεσμικές,</w:t>
      </w:r>
      <w:r w:rsidRPr="001E2796">
        <w:rPr>
          <w:rFonts w:eastAsia="Times New Roman"/>
          <w:szCs w:val="24"/>
        </w:rPr>
        <w:t xml:space="preserve"> εξωσυνταγματικές εξουσίες</w:t>
      </w:r>
      <w:r>
        <w:rPr>
          <w:rFonts w:eastAsia="Times New Roman"/>
          <w:szCs w:val="24"/>
        </w:rPr>
        <w:t xml:space="preserve">, διότι </w:t>
      </w:r>
      <w:r w:rsidRPr="001E2796">
        <w:rPr>
          <w:rFonts w:eastAsia="Times New Roman"/>
          <w:szCs w:val="24"/>
        </w:rPr>
        <w:t xml:space="preserve">οι τεχνολογίες πειθάρχησης των σύγχρονων κοινωνιών </w:t>
      </w:r>
      <w:r>
        <w:rPr>
          <w:rFonts w:eastAsia="Times New Roman"/>
          <w:szCs w:val="24"/>
        </w:rPr>
        <w:t>και οι τεχνολ</w:t>
      </w:r>
      <w:r w:rsidRPr="001E2796">
        <w:rPr>
          <w:rFonts w:eastAsia="Times New Roman"/>
          <w:szCs w:val="24"/>
        </w:rPr>
        <w:t xml:space="preserve">ογίες παράκαμψης των κανόνων της </w:t>
      </w:r>
      <w:r>
        <w:rPr>
          <w:rFonts w:eastAsia="Times New Roman"/>
          <w:szCs w:val="24"/>
        </w:rPr>
        <w:t>δ</w:t>
      </w:r>
      <w:r w:rsidRPr="001E2796">
        <w:rPr>
          <w:rFonts w:eastAsia="Times New Roman"/>
          <w:szCs w:val="24"/>
        </w:rPr>
        <w:t xml:space="preserve">ημοκρατίας και της λαϊκής βούλησης διαρκώς εξελίσσονται </w:t>
      </w:r>
      <w:r>
        <w:rPr>
          <w:rFonts w:eastAsia="Times New Roman"/>
          <w:szCs w:val="24"/>
        </w:rPr>
        <w:t>σε μια σύνθετη και</w:t>
      </w:r>
      <w:r w:rsidRPr="001E2796">
        <w:rPr>
          <w:rFonts w:eastAsia="Times New Roman"/>
          <w:szCs w:val="24"/>
        </w:rPr>
        <w:t xml:space="preserve"> πολύπλοκη εποχή</w:t>
      </w:r>
      <w:r>
        <w:rPr>
          <w:rFonts w:eastAsia="Times New Roman"/>
          <w:szCs w:val="24"/>
        </w:rPr>
        <w:t>, την επο</w:t>
      </w:r>
      <w:r>
        <w:rPr>
          <w:rFonts w:eastAsia="Times New Roman"/>
          <w:szCs w:val="24"/>
        </w:rPr>
        <w:t>χή της οικονομικής</w:t>
      </w:r>
      <w:r w:rsidRPr="001E2796">
        <w:rPr>
          <w:rFonts w:eastAsia="Times New Roman"/>
          <w:szCs w:val="24"/>
        </w:rPr>
        <w:t xml:space="preserve"> παγκοσμιοποίησης</w:t>
      </w:r>
      <w:r>
        <w:rPr>
          <w:rFonts w:eastAsia="Times New Roman"/>
          <w:szCs w:val="24"/>
        </w:rPr>
        <w:t>.</w:t>
      </w:r>
    </w:p>
    <w:p w14:paraId="09855E1F" w14:textId="77777777" w:rsidR="00BE639A" w:rsidRDefault="00A212EC">
      <w:pPr>
        <w:spacing w:line="600" w:lineRule="auto"/>
        <w:ind w:firstLine="720"/>
        <w:jc w:val="both"/>
        <w:rPr>
          <w:rFonts w:eastAsia="Times New Roman"/>
          <w:szCs w:val="24"/>
        </w:rPr>
      </w:pPr>
      <w:r>
        <w:rPr>
          <w:rFonts w:eastAsia="Times New Roman"/>
          <w:szCs w:val="24"/>
        </w:rPr>
        <w:t>Και είναι ακριβώς γι’</w:t>
      </w:r>
      <w:r w:rsidRPr="001E2796">
        <w:rPr>
          <w:rFonts w:eastAsia="Times New Roman"/>
          <w:szCs w:val="24"/>
        </w:rPr>
        <w:t xml:space="preserve"> αυτό</w:t>
      </w:r>
      <w:r>
        <w:rPr>
          <w:rFonts w:eastAsia="Times New Roman"/>
          <w:szCs w:val="24"/>
        </w:rPr>
        <w:t>ν</w:t>
      </w:r>
      <w:r w:rsidRPr="001E2796">
        <w:rPr>
          <w:rFonts w:eastAsia="Times New Roman"/>
          <w:szCs w:val="24"/>
        </w:rPr>
        <w:t xml:space="preserve"> το</w:t>
      </w:r>
      <w:r>
        <w:rPr>
          <w:rFonts w:eastAsia="Times New Roman"/>
          <w:szCs w:val="24"/>
        </w:rPr>
        <w:t>ν</w:t>
      </w:r>
      <w:r w:rsidRPr="001E2796">
        <w:rPr>
          <w:rFonts w:eastAsia="Times New Roman"/>
          <w:szCs w:val="24"/>
        </w:rPr>
        <w:t xml:space="preserve"> λόγο που η πρότασή μας </w:t>
      </w:r>
      <w:r>
        <w:rPr>
          <w:rFonts w:eastAsia="Times New Roman"/>
          <w:szCs w:val="24"/>
        </w:rPr>
        <w:t>εκκινεί</w:t>
      </w:r>
      <w:r w:rsidRPr="001E2796">
        <w:rPr>
          <w:rFonts w:eastAsia="Times New Roman"/>
          <w:szCs w:val="24"/>
        </w:rPr>
        <w:t xml:space="preserve"> από την ανάγκη ενίσχυσης του Κοινοβουλίου ως θεσμού και κοιτίδα και πυρήνα της δημοκρατίας</w:t>
      </w:r>
      <w:r>
        <w:rPr>
          <w:rFonts w:eastAsia="Times New Roman"/>
          <w:szCs w:val="24"/>
        </w:rPr>
        <w:t xml:space="preserve">, αλλά ενίσχυσης και της </w:t>
      </w:r>
      <w:r w:rsidRPr="001E2796">
        <w:rPr>
          <w:rFonts w:eastAsia="Times New Roman"/>
          <w:szCs w:val="24"/>
        </w:rPr>
        <w:t>δημοκρατικά εκλεγμέν</w:t>
      </w:r>
      <w:r>
        <w:rPr>
          <w:rFonts w:eastAsia="Times New Roman"/>
          <w:szCs w:val="24"/>
        </w:rPr>
        <w:t>η</w:t>
      </w:r>
      <w:r w:rsidRPr="001E2796">
        <w:rPr>
          <w:rFonts w:eastAsia="Times New Roman"/>
          <w:szCs w:val="24"/>
        </w:rPr>
        <w:t xml:space="preserve">ς </w:t>
      </w:r>
      <w:r>
        <w:rPr>
          <w:rFonts w:eastAsia="Times New Roman"/>
          <w:szCs w:val="24"/>
        </w:rPr>
        <w:t xml:space="preserve">κυβέρνησης, αυτής </w:t>
      </w:r>
      <w:r>
        <w:rPr>
          <w:rFonts w:eastAsia="Times New Roman"/>
          <w:szCs w:val="24"/>
        </w:rPr>
        <w:t>που λαμβάνει την</w:t>
      </w:r>
      <w:r w:rsidRPr="001E2796">
        <w:rPr>
          <w:rFonts w:eastAsia="Times New Roman"/>
          <w:szCs w:val="24"/>
        </w:rPr>
        <w:t xml:space="preserve"> ψήφο εμπιστοσύνης των αιρετών</w:t>
      </w:r>
      <w:r>
        <w:rPr>
          <w:rFonts w:eastAsia="Times New Roman"/>
          <w:szCs w:val="24"/>
        </w:rPr>
        <w:t>,</w:t>
      </w:r>
      <w:r w:rsidRPr="001E2796">
        <w:rPr>
          <w:rFonts w:eastAsia="Times New Roman"/>
          <w:szCs w:val="24"/>
        </w:rPr>
        <w:t xml:space="preserve"> των αντιπροσώπων του ελληνικού λαού</w:t>
      </w:r>
      <w:r>
        <w:rPr>
          <w:rFonts w:eastAsia="Times New Roman"/>
          <w:szCs w:val="24"/>
        </w:rPr>
        <w:t xml:space="preserve"> </w:t>
      </w:r>
      <w:r w:rsidRPr="001E2796">
        <w:rPr>
          <w:rFonts w:eastAsia="Times New Roman"/>
          <w:szCs w:val="24"/>
        </w:rPr>
        <w:t xml:space="preserve">απέναντι ακριβώς σε αυτές τις εξουσίες που είναι πολλές στις μέρες </w:t>
      </w:r>
      <w:r>
        <w:rPr>
          <w:rFonts w:eastAsia="Times New Roman"/>
          <w:szCs w:val="24"/>
        </w:rPr>
        <w:t>μας,</w:t>
      </w:r>
      <w:r w:rsidRPr="001E2796">
        <w:rPr>
          <w:rFonts w:eastAsia="Times New Roman"/>
          <w:szCs w:val="24"/>
        </w:rPr>
        <w:t xml:space="preserve"> που δεν ανάγονται ευθέως σε αυτό που ονομάζουμε λαϊκή κυριαρχία</w:t>
      </w:r>
      <w:r>
        <w:rPr>
          <w:rFonts w:eastAsia="Times New Roman"/>
          <w:szCs w:val="24"/>
        </w:rPr>
        <w:t>: ανεξάρτητες α</w:t>
      </w:r>
      <w:r w:rsidRPr="001E2796">
        <w:rPr>
          <w:rFonts w:eastAsia="Times New Roman"/>
          <w:szCs w:val="24"/>
        </w:rPr>
        <w:t>ρχές</w:t>
      </w:r>
      <w:r>
        <w:rPr>
          <w:rFonts w:eastAsia="Times New Roman"/>
          <w:szCs w:val="24"/>
        </w:rPr>
        <w:t>, υπερ</w:t>
      </w:r>
      <w:r w:rsidRPr="001E2796">
        <w:rPr>
          <w:rFonts w:eastAsia="Times New Roman"/>
          <w:szCs w:val="24"/>
        </w:rPr>
        <w:t>εθνικοί οργα</w:t>
      </w:r>
      <w:r w:rsidRPr="001E2796">
        <w:rPr>
          <w:rFonts w:eastAsia="Times New Roman"/>
          <w:szCs w:val="24"/>
        </w:rPr>
        <w:t>νισμοί</w:t>
      </w:r>
      <w:r>
        <w:rPr>
          <w:rFonts w:eastAsia="Times New Roman"/>
          <w:szCs w:val="24"/>
        </w:rPr>
        <w:t>,</w:t>
      </w:r>
      <w:r w:rsidRPr="001E2796">
        <w:rPr>
          <w:rFonts w:eastAsia="Times New Roman"/>
          <w:szCs w:val="24"/>
        </w:rPr>
        <w:t xml:space="preserve"> διεθνείς οίκοι αξιολόγησης </w:t>
      </w:r>
      <w:r>
        <w:rPr>
          <w:rFonts w:eastAsia="Times New Roman"/>
          <w:szCs w:val="24"/>
        </w:rPr>
        <w:t xml:space="preserve">και </w:t>
      </w:r>
      <w:r w:rsidRPr="001E2796">
        <w:rPr>
          <w:rFonts w:eastAsia="Times New Roman"/>
          <w:szCs w:val="24"/>
        </w:rPr>
        <w:t xml:space="preserve">θα μπορούσα </w:t>
      </w:r>
      <w:r>
        <w:rPr>
          <w:rFonts w:eastAsia="Times New Roman"/>
          <w:szCs w:val="24"/>
        </w:rPr>
        <w:t xml:space="preserve">εδώ </w:t>
      </w:r>
      <w:r w:rsidRPr="001E2796">
        <w:rPr>
          <w:rFonts w:eastAsia="Times New Roman"/>
          <w:szCs w:val="24"/>
        </w:rPr>
        <w:t xml:space="preserve">να απαριθμήσω πολλές </w:t>
      </w:r>
      <w:r>
        <w:rPr>
          <w:rFonts w:eastAsia="Times New Roman"/>
          <w:szCs w:val="24"/>
        </w:rPr>
        <w:t>άλλες.</w:t>
      </w:r>
    </w:p>
    <w:p w14:paraId="09855E20" w14:textId="77777777" w:rsidR="00BE639A" w:rsidRDefault="00A212EC">
      <w:pPr>
        <w:spacing w:line="600" w:lineRule="auto"/>
        <w:ind w:firstLine="720"/>
        <w:jc w:val="both"/>
        <w:rPr>
          <w:rFonts w:eastAsia="Times New Roman"/>
          <w:szCs w:val="24"/>
        </w:rPr>
      </w:pPr>
      <w:r>
        <w:rPr>
          <w:rFonts w:eastAsia="Times New Roman"/>
          <w:szCs w:val="24"/>
        </w:rPr>
        <w:t>Η</w:t>
      </w:r>
      <w:r w:rsidRPr="001E2796">
        <w:rPr>
          <w:rFonts w:eastAsia="Times New Roman"/>
          <w:szCs w:val="24"/>
        </w:rPr>
        <w:t xml:space="preserve"> ενίσχυση του Κοινοβουλίου </w:t>
      </w:r>
      <w:r>
        <w:rPr>
          <w:rFonts w:eastAsia="Times New Roman"/>
          <w:szCs w:val="24"/>
        </w:rPr>
        <w:t>και της εκλεγμένης κ</w:t>
      </w:r>
      <w:r w:rsidRPr="001E2796">
        <w:rPr>
          <w:rFonts w:eastAsia="Times New Roman"/>
          <w:szCs w:val="24"/>
        </w:rPr>
        <w:t>υβέρνησης</w:t>
      </w:r>
      <w:r>
        <w:rPr>
          <w:rFonts w:eastAsia="Times New Roman"/>
          <w:szCs w:val="24"/>
        </w:rPr>
        <w:t>, που αποτελεί ά</w:t>
      </w:r>
      <w:r w:rsidRPr="001E2796">
        <w:rPr>
          <w:rFonts w:eastAsia="Times New Roman"/>
          <w:szCs w:val="24"/>
        </w:rPr>
        <w:t xml:space="preserve">λλωστε και τον πρώτο άξονα </w:t>
      </w:r>
      <w:r>
        <w:rPr>
          <w:rFonts w:eastAsia="Times New Roman"/>
          <w:szCs w:val="24"/>
        </w:rPr>
        <w:t>της πρότασής μας,</w:t>
      </w:r>
      <w:r w:rsidRPr="001E2796">
        <w:rPr>
          <w:rFonts w:eastAsia="Times New Roman"/>
          <w:szCs w:val="24"/>
        </w:rPr>
        <w:t xml:space="preserve"> επιτυγχάνεται </w:t>
      </w:r>
      <w:r>
        <w:rPr>
          <w:rFonts w:eastAsia="Times New Roman"/>
          <w:szCs w:val="24"/>
        </w:rPr>
        <w:t xml:space="preserve">με έναν </w:t>
      </w:r>
      <w:r w:rsidRPr="001E2796">
        <w:rPr>
          <w:rFonts w:eastAsia="Times New Roman"/>
          <w:szCs w:val="24"/>
        </w:rPr>
        <w:t>συνδυασμό αλλαγών που δημιουργούν</w:t>
      </w:r>
      <w:r w:rsidRPr="001E2796">
        <w:rPr>
          <w:rFonts w:eastAsia="Times New Roman"/>
          <w:szCs w:val="24"/>
        </w:rPr>
        <w:t xml:space="preserve"> </w:t>
      </w:r>
      <w:r>
        <w:rPr>
          <w:rFonts w:eastAsia="Times New Roman"/>
          <w:szCs w:val="24"/>
        </w:rPr>
        <w:t>ό</w:t>
      </w:r>
      <w:r w:rsidRPr="001E2796">
        <w:rPr>
          <w:rFonts w:eastAsia="Times New Roman"/>
          <w:szCs w:val="24"/>
        </w:rPr>
        <w:t xml:space="preserve">ρους </w:t>
      </w:r>
      <w:r>
        <w:rPr>
          <w:rFonts w:eastAsia="Times New Roman"/>
          <w:szCs w:val="24"/>
        </w:rPr>
        <w:t>εμπέδωσης τ</w:t>
      </w:r>
      <w:r w:rsidRPr="001E2796">
        <w:rPr>
          <w:rFonts w:eastAsia="Times New Roman"/>
          <w:szCs w:val="24"/>
        </w:rPr>
        <w:t>ης πολιτικής σταθερότητας</w:t>
      </w:r>
      <w:r>
        <w:rPr>
          <w:rFonts w:eastAsia="Times New Roman"/>
          <w:szCs w:val="24"/>
        </w:rPr>
        <w:t xml:space="preserve">, αλλά και </w:t>
      </w:r>
      <w:r w:rsidRPr="001E2796">
        <w:rPr>
          <w:rFonts w:eastAsia="Times New Roman"/>
          <w:szCs w:val="24"/>
        </w:rPr>
        <w:t>προϋποθέσεις για τετραετείς εκλογικούς κύκλους</w:t>
      </w:r>
      <w:r>
        <w:rPr>
          <w:rFonts w:eastAsia="Times New Roman"/>
          <w:szCs w:val="24"/>
        </w:rPr>
        <w:t>.</w:t>
      </w:r>
    </w:p>
    <w:p w14:paraId="09855E21" w14:textId="77777777" w:rsidR="00BE639A" w:rsidRDefault="00A212EC">
      <w:pPr>
        <w:spacing w:line="600" w:lineRule="auto"/>
        <w:ind w:firstLine="720"/>
        <w:jc w:val="both"/>
        <w:rPr>
          <w:rFonts w:eastAsia="Times New Roman"/>
          <w:szCs w:val="24"/>
        </w:rPr>
      </w:pPr>
      <w:r>
        <w:rPr>
          <w:rFonts w:eastAsia="Times New Roman"/>
          <w:szCs w:val="24"/>
        </w:rPr>
        <w:t>Σ</w:t>
      </w:r>
      <w:r w:rsidRPr="001E2796">
        <w:rPr>
          <w:rFonts w:eastAsia="Times New Roman"/>
          <w:szCs w:val="24"/>
        </w:rPr>
        <w:t>ύντομα</w:t>
      </w:r>
      <w:r>
        <w:rPr>
          <w:rFonts w:eastAsia="Times New Roman"/>
          <w:szCs w:val="24"/>
        </w:rPr>
        <w:t>,</w:t>
      </w:r>
      <w:r w:rsidRPr="001E2796">
        <w:rPr>
          <w:rFonts w:eastAsia="Times New Roman"/>
          <w:szCs w:val="24"/>
        </w:rPr>
        <w:t xml:space="preserve"> λοιπόν</w:t>
      </w:r>
      <w:r>
        <w:rPr>
          <w:rFonts w:eastAsia="Times New Roman"/>
          <w:szCs w:val="24"/>
        </w:rPr>
        <w:t>,</w:t>
      </w:r>
      <w:r w:rsidRPr="001E2796">
        <w:rPr>
          <w:rFonts w:eastAsia="Times New Roman"/>
          <w:szCs w:val="24"/>
        </w:rPr>
        <w:t xml:space="preserve"> θα ήθελα να επαναλάβω τις προτάσεις αυτές που αφορούν αυτό</w:t>
      </w:r>
      <w:r>
        <w:rPr>
          <w:rFonts w:eastAsia="Times New Roman"/>
          <w:szCs w:val="24"/>
        </w:rPr>
        <w:t>ν</w:t>
      </w:r>
      <w:r w:rsidRPr="001E2796">
        <w:rPr>
          <w:rFonts w:eastAsia="Times New Roman"/>
          <w:szCs w:val="24"/>
        </w:rPr>
        <w:t xml:space="preserve"> τον πρώτο άξονα </w:t>
      </w:r>
      <w:r>
        <w:rPr>
          <w:rFonts w:eastAsia="Times New Roman"/>
          <w:szCs w:val="24"/>
        </w:rPr>
        <w:t>της</w:t>
      </w:r>
      <w:r w:rsidRPr="001E2796">
        <w:rPr>
          <w:rFonts w:eastAsia="Times New Roman"/>
          <w:szCs w:val="24"/>
        </w:rPr>
        <w:t xml:space="preserve"> </w:t>
      </w:r>
      <w:r>
        <w:rPr>
          <w:rFonts w:eastAsia="Times New Roman"/>
          <w:szCs w:val="24"/>
        </w:rPr>
        <w:t xml:space="preserve">μεταρρύθμισης, την οποία εισηγούμαστε. </w:t>
      </w:r>
    </w:p>
    <w:p w14:paraId="09855E22" w14:textId="77777777" w:rsidR="00BE639A" w:rsidRDefault="00A212EC">
      <w:pPr>
        <w:spacing w:line="600" w:lineRule="auto"/>
        <w:ind w:firstLine="720"/>
        <w:jc w:val="both"/>
        <w:rPr>
          <w:rFonts w:eastAsia="Times New Roman"/>
          <w:szCs w:val="24"/>
        </w:rPr>
      </w:pPr>
      <w:r>
        <w:rPr>
          <w:rFonts w:eastAsia="Times New Roman"/>
          <w:szCs w:val="24"/>
        </w:rPr>
        <w:t>Π</w:t>
      </w:r>
      <w:r w:rsidRPr="001E2796">
        <w:rPr>
          <w:rFonts w:eastAsia="Times New Roman"/>
          <w:szCs w:val="24"/>
        </w:rPr>
        <w:t>ρώτον</w:t>
      </w:r>
      <w:r>
        <w:rPr>
          <w:rFonts w:eastAsia="Times New Roman"/>
          <w:szCs w:val="24"/>
        </w:rPr>
        <w:t>,</w:t>
      </w:r>
      <w:r w:rsidRPr="001E2796">
        <w:rPr>
          <w:rFonts w:eastAsia="Times New Roman"/>
          <w:szCs w:val="24"/>
        </w:rPr>
        <w:t xml:space="preserve"> την κατοχ</w:t>
      </w:r>
      <w:r w:rsidRPr="001E2796">
        <w:rPr>
          <w:rFonts w:eastAsia="Times New Roman"/>
          <w:szCs w:val="24"/>
        </w:rPr>
        <w:t>ύρωση της λεγόμενης εποικοδομητικής ψήφου δυσπιστίας</w:t>
      </w:r>
      <w:r>
        <w:rPr>
          <w:rFonts w:eastAsia="Times New Roman"/>
          <w:szCs w:val="24"/>
        </w:rPr>
        <w:t xml:space="preserve">, τον θεσμό δηλαδή </w:t>
      </w:r>
      <w:r w:rsidRPr="001E2796">
        <w:rPr>
          <w:rFonts w:eastAsia="Times New Roman"/>
          <w:szCs w:val="24"/>
        </w:rPr>
        <w:t xml:space="preserve">που επιβάλλει την ταυτόχρονη υπερψήφιση ενός νέου Πρωθυπουργού ως προϋπόθεση </w:t>
      </w:r>
      <w:r>
        <w:rPr>
          <w:rFonts w:eastAsia="Times New Roman"/>
          <w:szCs w:val="24"/>
        </w:rPr>
        <w:t xml:space="preserve">για να γίνεται δεκτή </w:t>
      </w:r>
      <w:r w:rsidRPr="001E2796">
        <w:rPr>
          <w:rFonts w:eastAsia="Times New Roman"/>
          <w:szCs w:val="24"/>
        </w:rPr>
        <w:t>η πρόταση δυσπιστίας κατά της κυβέρνησης</w:t>
      </w:r>
      <w:r>
        <w:rPr>
          <w:rFonts w:eastAsia="Times New Roman"/>
          <w:szCs w:val="24"/>
        </w:rPr>
        <w:t>.</w:t>
      </w:r>
      <w:r w:rsidRPr="001E2796">
        <w:rPr>
          <w:rFonts w:eastAsia="Times New Roman"/>
          <w:szCs w:val="24"/>
        </w:rPr>
        <w:t xml:space="preserve"> Με αυτό</w:t>
      </w:r>
      <w:r>
        <w:rPr>
          <w:rFonts w:eastAsia="Times New Roman"/>
          <w:szCs w:val="24"/>
        </w:rPr>
        <w:t>ν</w:t>
      </w:r>
      <w:r w:rsidRPr="001E2796">
        <w:rPr>
          <w:rFonts w:eastAsia="Times New Roman"/>
          <w:szCs w:val="24"/>
        </w:rPr>
        <w:t xml:space="preserve"> τον τρόπο </w:t>
      </w:r>
      <w:r>
        <w:rPr>
          <w:rFonts w:eastAsia="Times New Roman"/>
          <w:szCs w:val="24"/>
        </w:rPr>
        <w:t xml:space="preserve">επιδιώκουμε να </w:t>
      </w:r>
      <w:r w:rsidRPr="001E2796">
        <w:rPr>
          <w:rFonts w:eastAsia="Times New Roman"/>
          <w:szCs w:val="24"/>
        </w:rPr>
        <w:t>ομαλοπο</w:t>
      </w:r>
      <w:r>
        <w:rPr>
          <w:rFonts w:eastAsia="Times New Roman"/>
          <w:szCs w:val="24"/>
        </w:rPr>
        <w:t>ιήσουμε</w:t>
      </w:r>
      <w:r w:rsidRPr="001E2796">
        <w:rPr>
          <w:rFonts w:eastAsia="Times New Roman"/>
          <w:szCs w:val="24"/>
        </w:rPr>
        <w:t xml:space="preserve"> τον εκλογικό κύκλο</w:t>
      </w:r>
      <w:r>
        <w:rPr>
          <w:rFonts w:eastAsia="Times New Roman"/>
          <w:szCs w:val="24"/>
        </w:rPr>
        <w:t>, να έχουμε</w:t>
      </w:r>
      <w:r w:rsidRPr="001E2796">
        <w:rPr>
          <w:rFonts w:eastAsia="Times New Roman"/>
          <w:szCs w:val="24"/>
        </w:rPr>
        <w:t xml:space="preserve"> σταθερές κυβερνήσεις και </w:t>
      </w:r>
      <w:r>
        <w:rPr>
          <w:rFonts w:eastAsia="Times New Roman"/>
          <w:szCs w:val="24"/>
        </w:rPr>
        <w:t xml:space="preserve">ας τις ονομάζετε εσείς αυτές τις </w:t>
      </w:r>
      <w:r w:rsidRPr="001E2796">
        <w:rPr>
          <w:rFonts w:eastAsia="Times New Roman"/>
          <w:szCs w:val="24"/>
        </w:rPr>
        <w:t>κυβερνήσεις που παίρνουν την ψήφο εμπιστοσύνης του Κοινοβουλίου</w:t>
      </w:r>
      <w:r>
        <w:rPr>
          <w:rFonts w:eastAsia="Times New Roman"/>
          <w:szCs w:val="24"/>
        </w:rPr>
        <w:t>,</w:t>
      </w:r>
      <w:r w:rsidRPr="001E2796">
        <w:rPr>
          <w:rFonts w:eastAsia="Times New Roman"/>
          <w:szCs w:val="24"/>
        </w:rPr>
        <w:t xml:space="preserve"> των αιρετών εκπροσώπων του λαού</w:t>
      </w:r>
      <w:r>
        <w:rPr>
          <w:rFonts w:eastAsia="Times New Roman"/>
          <w:szCs w:val="24"/>
        </w:rPr>
        <w:t>,</w:t>
      </w:r>
      <w:r w:rsidRPr="001E2796">
        <w:rPr>
          <w:rFonts w:eastAsia="Times New Roman"/>
          <w:szCs w:val="24"/>
        </w:rPr>
        <w:t xml:space="preserve"> ως </w:t>
      </w:r>
      <w:r>
        <w:rPr>
          <w:rFonts w:eastAsia="Times New Roman"/>
          <w:szCs w:val="24"/>
        </w:rPr>
        <w:t>κυβερνήσεις</w:t>
      </w:r>
      <w:r w:rsidRPr="001E2796">
        <w:rPr>
          <w:rFonts w:eastAsia="Times New Roman"/>
          <w:szCs w:val="24"/>
        </w:rPr>
        <w:t xml:space="preserve"> </w:t>
      </w:r>
      <w:r>
        <w:rPr>
          <w:rFonts w:eastAsia="Times New Roman"/>
          <w:szCs w:val="24"/>
        </w:rPr>
        <w:t>«</w:t>
      </w:r>
      <w:r w:rsidRPr="001E2796">
        <w:rPr>
          <w:rFonts w:eastAsia="Times New Roman"/>
          <w:szCs w:val="24"/>
        </w:rPr>
        <w:t>κουρελού</w:t>
      </w:r>
      <w:r>
        <w:rPr>
          <w:rFonts w:eastAsia="Times New Roman"/>
          <w:szCs w:val="24"/>
        </w:rPr>
        <w:t>».</w:t>
      </w:r>
    </w:p>
    <w:p w14:paraId="09855E23" w14:textId="77777777" w:rsidR="00BE639A" w:rsidRDefault="00A212EC">
      <w:pPr>
        <w:spacing w:line="600" w:lineRule="auto"/>
        <w:ind w:firstLine="720"/>
        <w:jc w:val="both"/>
        <w:rPr>
          <w:rFonts w:eastAsia="Times New Roman"/>
          <w:szCs w:val="24"/>
        </w:rPr>
      </w:pPr>
      <w:r>
        <w:rPr>
          <w:rFonts w:eastAsia="Times New Roman"/>
          <w:szCs w:val="24"/>
        </w:rPr>
        <w:t>Ν</w:t>
      </w:r>
      <w:r w:rsidRPr="001E2796">
        <w:rPr>
          <w:rFonts w:eastAsia="Times New Roman"/>
          <w:szCs w:val="24"/>
        </w:rPr>
        <w:t>ομίζω</w:t>
      </w:r>
      <w:r>
        <w:rPr>
          <w:rFonts w:eastAsia="Times New Roman"/>
          <w:szCs w:val="24"/>
        </w:rPr>
        <w:t>, όμως,</w:t>
      </w:r>
      <w:r w:rsidRPr="001E2796">
        <w:rPr>
          <w:rFonts w:eastAsia="Times New Roman"/>
          <w:szCs w:val="24"/>
        </w:rPr>
        <w:t xml:space="preserve"> ότι αυτή είναι μία απ</w:t>
      </w:r>
      <w:r w:rsidRPr="001E2796">
        <w:rPr>
          <w:rFonts w:eastAsia="Times New Roman"/>
          <w:szCs w:val="24"/>
        </w:rPr>
        <w:t>ό τις απαραίτητες προϋποθέσεις</w:t>
      </w:r>
      <w:r>
        <w:rPr>
          <w:rFonts w:eastAsia="Times New Roman"/>
          <w:szCs w:val="24"/>
        </w:rPr>
        <w:t xml:space="preserve"> πολιτικής εμπιστοσύνης</w:t>
      </w:r>
      <w:r w:rsidRPr="001E2796">
        <w:rPr>
          <w:rFonts w:eastAsia="Times New Roman"/>
          <w:szCs w:val="24"/>
        </w:rPr>
        <w:t xml:space="preserve"> μεταξύ μας για τους κανόνες του πολιτικού παιχνιδιού</w:t>
      </w:r>
      <w:r>
        <w:rPr>
          <w:rFonts w:eastAsia="Times New Roman"/>
          <w:szCs w:val="24"/>
        </w:rPr>
        <w:t>,</w:t>
      </w:r>
      <w:r w:rsidRPr="001E2796">
        <w:rPr>
          <w:rFonts w:eastAsia="Times New Roman"/>
          <w:szCs w:val="24"/>
        </w:rPr>
        <w:t xml:space="preserve"> αν </w:t>
      </w:r>
      <w:r>
        <w:rPr>
          <w:rFonts w:eastAsia="Times New Roman"/>
          <w:szCs w:val="24"/>
        </w:rPr>
        <w:t>ομνύουμε κ</w:t>
      </w:r>
      <w:r w:rsidRPr="001E2796">
        <w:rPr>
          <w:rFonts w:eastAsia="Times New Roman"/>
          <w:szCs w:val="24"/>
        </w:rPr>
        <w:t>ατά τα άλλα στην πολιτική σταθερότητα και στους εκλογικούς κύκλους</w:t>
      </w:r>
      <w:r>
        <w:rPr>
          <w:rFonts w:eastAsia="Times New Roman"/>
          <w:szCs w:val="24"/>
        </w:rPr>
        <w:t>,</w:t>
      </w:r>
      <w:r w:rsidRPr="001E2796">
        <w:rPr>
          <w:rFonts w:eastAsia="Times New Roman"/>
          <w:szCs w:val="24"/>
        </w:rPr>
        <w:t xml:space="preserve"> οι οποίοι πρέπει να ολοκληρώνονται</w:t>
      </w:r>
      <w:r>
        <w:rPr>
          <w:rFonts w:eastAsia="Times New Roman"/>
          <w:szCs w:val="24"/>
        </w:rPr>
        <w:t>.</w:t>
      </w:r>
    </w:p>
    <w:p w14:paraId="09855E24" w14:textId="77777777" w:rsidR="00BE639A" w:rsidRDefault="00A212EC">
      <w:pPr>
        <w:spacing w:line="600" w:lineRule="auto"/>
        <w:ind w:firstLine="720"/>
        <w:jc w:val="both"/>
        <w:rPr>
          <w:rFonts w:eastAsia="Times New Roman"/>
          <w:szCs w:val="24"/>
        </w:rPr>
      </w:pPr>
      <w:r>
        <w:rPr>
          <w:rFonts w:eastAsia="Times New Roman"/>
          <w:szCs w:val="24"/>
        </w:rPr>
        <w:t xml:space="preserve">Η </w:t>
      </w:r>
      <w:r w:rsidRPr="001E2796">
        <w:rPr>
          <w:rFonts w:eastAsia="Times New Roman"/>
          <w:szCs w:val="24"/>
        </w:rPr>
        <w:t>δεύτερη πρόταση αφορά την απο</w:t>
      </w:r>
      <w:r w:rsidRPr="001E2796">
        <w:rPr>
          <w:rFonts w:eastAsia="Times New Roman"/>
          <w:szCs w:val="24"/>
        </w:rPr>
        <w:t xml:space="preserve">σύνδεση της εκλογής του Προέδρου </w:t>
      </w:r>
      <w:r>
        <w:rPr>
          <w:rFonts w:eastAsia="Times New Roman"/>
          <w:szCs w:val="24"/>
        </w:rPr>
        <w:t xml:space="preserve">της </w:t>
      </w:r>
      <w:r w:rsidRPr="001E2796">
        <w:rPr>
          <w:rFonts w:eastAsia="Times New Roman"/>
          <w:szCs w:val="24"/>
        </w:rPr>
        <w:t xml:space="preserve">Δημοκρατίας </w:t>
      </w:r>
      <w:r>
        <w:rPr>
          <w:rFonts w:eastAsia="Times New Roman"/>
          <w:szCs w:val="24"/>
        </w:rPr>
        <w:t>από τη διάλυση της Β</w:t>
      </w:r>
      <w:r w:rsidRPr="001E2796">
        <w:rPr>
          <w:rFonts w:eastAsia="Times New Roman"/>
          <w:szCs w:val="24"/>
        </w:rPr>
        <w:t>ουλή στην ίδια ακριβώς κατεύθυνση</w:t>
      </w:r>
      <w:r>
        <w:rPr>
          <w:rFonts w:eastAsia="Times New Roman"/>
          <w:szCs w:val="24"/>
        </w:rPr>
        <w:t>,</w:t>
      </w:r>
      <w:r w:rsidRPr="001E2796">
        <w:rPr>
          <w:rFonts w:eastAsia="Times New Roman"/>
          <w:szCs w:val="24"/>
        </w:rPr>
        <w:t xml:space="preserve"> ώστε να μην επηρεάζεται ο κοινοβουλευτικός κύκλος από την αδυναμία επίτευξης συναινέσεων μεταξύ των πολιτικών δυνάμεων</w:t>
      </w:r>
      <w:r>
        <w:rPr>
          <w:rFonts w:eastAsia="Times New Roman"/>
          <w:szCs w:val="24"/>
        </w:rPr>
        <w:t>.</w:t>
      </w:r>
      <w:r w:rsidRPr="001E2796">
        <w:rPr>
          <w:rFonts w:eastAsia="Times New Roman"/>
          <w:szCs w:val="24"/>
        </w:rPr>
        <w:t xml:space="preserve"> </w:t>
      </w:r>
    </w:p>
    <w:p w14:paraId="09855E25" w14:textId="77777777" w:rsidR="00BE639A" w:rsidRDefault="00A212EC">
      <w:pPr>
        <w:spacing w:line="600" w:lineRule="auto"/>
        <w:ind w:firstLine="720"/>
        <w:jc w:val="both"/>
        <w:rPr>
          <w:rFonts w:eastAsia="Times New Roman"/>
          <w:szCs w:val="24"/>
        </w:rPr>
      </w:pPr>
      <w:r>
        <w:rPr>
          <w:rFonts w:eastAsia="Times New Roman"/>
          <w:szCs w:val="24"/>
        </w:rPr>
        <w:t xml:space="preserve">Η τρίτη πρόταση </w:t>
      </w:r>
      <w:r w:rsidRPr="001E2796">
        <w:rPr>
          <w:rFonts w:eastAsia="Times New Roman"/>
          <w:szCs w:val="24"/>
        </w:rPr>
        <w:t>στον πρώτο άξον</w:t>
      </w:r>
      <w:r w:rsidRPr="001E2796">
        <w:rPr>
          <w:rFonts w:eastAsia="Times New Roman"/>
          <w:szCs w:val="24"/>
        </w:rPr>
        <w:t xml:space="preserve">α αφορά την άμεση εκλογή του Προέδρου </w:t>
      </w:r>
      <w:r>
        <w:rPr>
          <w:rFonts w:eastAsia="Times New Roman"/>
          <w:szCs w:val="24"/>
        </w:rPr>
        <w:t xml:space="preserve">της </w:t>
      </w:r>
      <w:r w:rsidRPr="001E2796">
        <w:rPr>
          <w:rFonts w:eastAsia="Times New Roman"/>
          <w:szCs w:val="24"/>
        </w:rPr>
        <w:t>Δημοκρατίας από το</w:t>
      </w:r>
      <w:r>
        <w:rPr>
          <w:rFonts w:eastAsia="Times New Roman"/>
          <w:szCs w:val="24"/>
        </w:rPr>
        <w:t>ν</w:t>
      </w:r>
      <w:r w:rsidRPr="001E2796">
        <w:rPr>
          <w:rFonts w:eastAsia="Times New Roman"/>
          <w:szCs w:val="24"/>
        </w:rPr>
        <w:t xml:space="preserve"> λαό</w:t>
      </w:r>
      <w:r>
        <w:rPr>
          <w:rFonts w:eastAsia="Times New Roman"/>
          <w:szCs w:val="24"/>
        </w:rPr>
        <w:t>,</w:t>
      </w:r>
      <w:r w:rsidRPr="001E2796">
        <w:rPr>
          <w:rFonts w:eastAsia="Times New Roman"/>
          <w:szCs w:val="24"/>
        </w:rPr>
        <w:t xml:space="preserve"> μόνο εφόσον η εξαντλητική διαδικασία </w:t>
      </w:r>
      <w:r>
        <w:rPr>
          <w:rFonts w:eastAsia="Times New Roman"/>
          <w:szCs w:val="24"/>
        </w:rPr>
        <w:t xml:space="preserve">δημιουργίας συναίνεσης </w:t>
      </w:r>
      <w:r w:rsidRPr="001E2796">
        <w:rPr>
          <w:rFonts w:eastAsia="Times New Roman"/>
          <w:szCs w:val="24"/>
        </w:rPr>
        <w:t>μέσα στο Κοινοβούλιο αποτύχει</w:t>
      </w:r>
      <w:r>
        <w:rPr>
          <w:rFonts w:eastAsia="Times New Roman"/>
          <w:szCs w:val="24"/>
        </w:rPr>
        <w:t xml:space="preserve">, </w:t>
      </w:r>
      <w:r w:rsidRPr="001E2796">
        <w:rPr>
          <w:rFonts w:eastAsia="Times New Roman"/>
          <w:szCs w:val="24"/>
        </w:rPr>
        <w:t xml:space="preserve">αν αποτύχει δηλαδή η διαδικασία αυτή </w:t>
      </w:r>
      <w:r>
        <w:rPr>
          <w:rFonts w:eastAsia="Times New Roman"/>
          <w:szCs w:val="24"/>
        </w:rPr>
        <w:t>για εξασφάλιση εκατόν ογδόντα</w:t>
      </w:r>
      <w:r w:rsidRPr="001E2796">
        <w:rPr>
          <w:rFonts w:eastAsia="Times New Roman"/>
          <w:szCs w:val="24"/>
        </w:rPr>
        <w:t xml:space="preserve"> ψήφων ευρύτερης συναίνεσης σε ε</w:t>
      </w:r>
      <w:r w:rsidRPr="001E2796">
        <w:rPr>
          <w:rFonts w:eastAsia="Times New Roman"/>
          <w:szCs w:val="24"/>
        </w:rPr>
        <w:t>πτά διαδοχικές ψηφοφορίες</w:t>
      </w:r>
      <w:r>
        <w:rPr>
          <w:rFonts w:eastAsia="Times New Roman"/>
          <w:szCs w:val="24"/>
        </w:rPr>
        <w:t>.</w:t>
      </w:r>
      <w:r w:rsidRPr="001E2796">
        <w:rPr>
          <w:rFonts w:eastAsia="Times New Roman"/>
          <w:szCs w:val="24"/>
        </w:rPr>
        <w:t xml:space="preserve"> Και εκτιμώ ότι η πρόταση αυτή </w:t>
      </w:r>
      <w:r>
        <w:rPr>
          <w:rFonts w:eastAsia="Times New Roman"/>
          <w:szCs w:val="24"/>
        </w:rPr>
        <w:t xml:space="preserve">είναι </w:t>
      </w:r>
      <w:r w:rsidRPr="001E2796">
        <w:rPr>
          <w:rFonts w:eastAsia="Times New Roman"/>
          <w:szCs w:val="24"/>
        </w:rPr>
        <w:t>σοφή</w:t>
      </w:r>
      <w:r>
        <w:rPr>
          <w:rFonts w:eastAsia="Times New Roman"/>
          <w:szCs w:val="24"/>
        </w:rPr>
        <w:t>,</w:t>
      </w:r>
      <w:r w:rsidRPr="001E2796">
        <w:rPr>
          <w:rFonts w:eastAsia="Times New Roman"/>
          <w:szCs w:val="24"/>
        </w:rPr>
        <w:t xml:space="preserve"> καθώς στην πραγματικότητα αποτελεί και ένα ισχυρό κίνητρο</w:t>
      </w:r>
      <w:r>
        <w:rPr>
          <w:rFonts w:eastAsia="Times New Roman"/>
          <w:szCs w:val="24"/>
        </w:rPr>
        <w:t>, μ</w:t>
      </w:r>
      <w:r>
        <w:rPr>
          <w:rFonts w:eastAsia="Times New Roman"/>
          <w:szCs w:val="24"/>
        </w:rPr>
        <w:t>ί</w:t>
      </w:r>
      <w:r>
        <w:rPr>
          <w:rFonts w:eastAsia="Times New Roman"/>
          <w:szCs w:val="24"/>
        </w:rPr>
        <w:t xml:space="preserve">α ισχυρή </w:t>
      </w:r>
      <w:r w:rsidRPr="001E2796">
        <w:rPr>
          <w:rFonts w:eastAsia="Times New Roman"/>
          <w:szCs w:val="24"/>
        </w:rPr>
        <w:t xml:space="preserve">πίεση ηθική και πολιτική </w:t>
      </w:r>
      <w:r>
        <w:rPr>
          <w:rFonts w:eastAsia="Times New Roman"/>
          <w:szCs w:val="24"/>
        </w:rPr>
        <w:t xml:space="preserve">στις </w:t>
      </w:r>
      <w:r w:rsidRPr="001E2796">
        <w:rPr>
          <w:rFonts w:eastAsia="Times New Roman"/>
          <w:szCs w:val="24"/>
        </w:rPr>
        <w:t xml:space="preserve">εκάστοτε </w:t>
      </w:r>
      <w:r>
        <w:rPr>
          <w:rFonts w:eastAsia="Times New Roman"/>
          <w:szCs w:val="24"/>
        </w:rPr>
        <w:t>κυβερνήσεις</w:t>
      </w:r>
      <w:r w:rsidRPr="001E2796">
        <w:rPr>
          <w:rFonts w:eastAsia="Times New Roman"/>
          <w:szCs w:val="24"/>
        </w:rPr>
        <w:t xml:space="preserve"> και </w:t>
      </w:r>
      <w:r>
        <w:rPr>
          <w:rFonts w:eastAsia="Times New Roman"/>
          <w:szCs w:val="24"/>
        </w:rPr>
        <w:t>αντιπολιτεύσεις,</w:t>
      </w:r>
      <w:r w:rsidRPr="001E2796">
        <w:rPr>
          <w:rFonts w:eastAsia="Times New Roman"/>
          <w:szCs w:val="24"/>
        </w:rPr>
        <w:t xml:space="preserve"> στα κόμματα που συγκροτούν το Κοινοβούλιο</w:t>
      </w:r>
      <w:r>
        <w:rPr>
          <w:rFonts w:eastAsia="Times New Roman"/>
          <w:szCs w:val="24"/>
        </w:rPr>
        <w:t>,</w:t>
      </w:r>
      <w:r w:rsidRPr="001E2796">
        <w:rPr>
          <w:rFonts w:eastAsia="Times New Roman"/>
          <w:szCs w:val="24"/>
        </w:rPr>
        <w:t xml:space="preserve"> πρ</w:t>
      </w:r>
      <w:r w:rsidRPr="001E2796">
        <w:rPr>
          <w:rFonts w:eastAsia="Times New Roman"/>
          <w:szCs w:val="24"/>
        </w:rPr>
        <w:t>οκειμένου να επιτυγχάνεται συναίνεση στο πρόσωπο του Προέδρου Δημοκρατίας</w:t>
      </w:r>
      <w:r>
        <w:rPr>
          <w:rFonts w:eastAsia="Times New Roman"/>
          <w:szCs w:val="24"/>
        </w:rPr>
        <w:t>, διότι το</w:t>
      </w:r>
      <w:r w:rsidRPr="001E2796">
        <w:rPr>
          <w:rFonts w:eastAsia="Times New Roman"/>
          <w:szCs w:val="24"/>
        </w:rPr>
        <w:t xml:space="preserve"> πρόσωπο του Προέδρου </w:t>
      </w:r>
      <w:r>
        <w:rPr>
          <w:rFonts w:eastAsia="Times New Roman"/>
          <w:szCs w:val="24"/>
        </w:rPr>
        <w:t>της Δημοκρατίας</w:t>
      </w:r>
      <w:r w:rsidRPr="001E2796">
        <w:rPr>
          <w:rFonts w:eastAsia="Times New Roman"/>
          <w:szCs w:val="24"/>
        </w:rPr>
        <w:t xml:space="preserve"> πρέπει να εκφράζει το σύνολο του έθνους και του ελληνικού λαού</w:t>
      </w:r>
      <w:r>
        <w:rPr>
          <w:rFonts w:eastAsia="Times New Roman"/>
          <w:szCs w:val="24"/>
        </w:rPr>
        <w:t>.</w:t>
      </w:r>
    </w:p>
    <w:p w14:paraId="09855E26" w14:textId="77777777" w:rsidR="00BE639A" w:rsidRDefault="00A212EC">
      <w:pPr>
        <w:spacing w:line="600" w:lineRule="auto"/>
        <w:ind w:firstLine="720"/>
        <w:jc w:val="both"/>
        <w:rPr>
          <w:rFonts w:eastAsia="Times New Roman"/>
          <w:szCs w:val="24"/>
        </w:rPr>
      </w:pPr>
      <w:r>
        <w:rPr>
          <w:rFonts w:eastAsia="Times New Roman"/>
          <w:szCs w:val="24"/>
        </w:rPr>
        <w:t>Κ</w:t>
      </w:r>
      <w:r w:rsidRPr="001E2796">
        <w:rPr>
          <w:rFonts w:eastAsia="Times New Roman"/>
          <w:szCs w:val="24"/>
        </w:rPr>
        <w:t xml:space="preserve">αι βεβαίως </w:t>
      </w:r>
      <w:r>
        <w:rPr>
          <w:rFonts w:eastAsia="Times New Roman"/>
          <w:szCs w:val="24"/>
        </w:rPr>
        <w:t xml:space="preserve">αυτή η πρόταση έρχεται </w:t>
      </w:r>
      <w:r w:rsidRPr="001E2796">
        <w:rPr>
          <w:rFonts w:eastAsia="Times New Roman"/>
          <w:szCs w:val="24"/>
        </w:rPr>
        <w:t>σε αντίθεση με την πρόταση</w:t>
      </w:r>
      <w:r>
        <w:rPr>
          <w:rFonts w:eastAsia="Times New Roman"/>
          <w:szCs w:val="24"/>
        </w:rPr>
        <w:t>,</w:t>
      </w:r>
      <w:r w:rsidRPr="001E2796">
        <w:rPr>
          <w:rFonts w:eastAsia="Times New Roman"/>
          <w:szCs w:val="24"/>
        </w:rPr>
        <w:t xml:space="preserve"> </w:t>
      </w:r>
      <w:r>
        <w:rPr>
          <w:rFonts w:eastAsia="Times New Roman"/>
          <w:szCs w:val="24"/>
        </w:rPr>
        <w:t>σ</w:t>
      </w:r>
      <w:r w:rsidRPr="001E2796">
        <w:rPr>
          <w:rFonts w:eastAsia="Times New Roman"/>
          <w:szCs w:val="24"/>
        </w:rPr>
        <w:t xml:space="preserve">εβαστή </w:t>
      </w:r>
      <w:r>
        <w:rPr>
          <w:rFonts w:eastAsia="Times New Roman"/>
          <w:szCs w:val="24"/>
        </w:rPr>
        <w:t>κ</w:t>
      </w:r>
      <w:r w:rsidRPr="001E2796">
        <w:rPr>
          <w:rFonts w:eastAsia="Times New Roman"/>
          <w:szCs w:val="24"/>
        </w:rPr>
        <w:t>ατά τα άλλα</w:t>
      </w:r>
      <w:r>
        <w:rPr>
          <w:rFonts w:eastAsia="Times New Roman"/>
          <w:szCs w:val="24"/>
        </w:rPr>
        <w:t>,</w:t>
      </w:r>
      <w:r w:rsidRPr="001E2796">
        <w:rPr>
          <w:rFonts w:eastAsia="Times New Roman"/>
          <w:szCs w:val="24"/>
        </w:rPr>
        <w:t xml:space="preserve"> που κατατέθηκε κατά τη διάρκειά της </w:t>
      </w:r>
      <w:r>
        <w:rPr>
          <w:rFonts w:eastAsia="Times New Roman"/>
          <w:szCs w:val="24"/>
        </w:rPr>
        <w:t xml:space="preserve">συζήτησης </w:t>
      </w:r>
      <w:r w:rsidRPr="001E2796">
        <w:rPr>
          <w:rFonts w:eastAsia="Times New Roman"/>
          <w:szCs w:val="24"/>
        </w:rPr>
        <w:t>για την αναθεώρηση</w:t>
      </w:r>
      <w:r>
        <w:rPr>
          <w:rFonts w:eastAsia="Times New Roman"/>
          <w:szCs w:val="24"/>
        </w:rPr>
        <w:t>,</w:t>
      </w:r>
      <w:r w:rsidRPr="001E2796">
        <w:rPr>
          <w:rFonts w:eastAsia="Times New Roman"/>
          <w:szCs w:val="24"/>
        </w:rPr>
        <w:t xml:space="preserve"> από την πλευρά της Νέας Δημοκρατίας</w:t>
      </w:r>
      <w:r>
        <w:rPr>
          <w:rFonts w:eastAsia="Times New Roman"/>
          <w:szCs w:val="24"/>
        </w:rPr>
        <w:t>,</w:t>
      </w:r>
      <w:r w:rsidRPr="001E2796">
        <w:rPr>
          <w:rFonts w:eastAsia="Times New Roman"/>
          <w:szCs w:val="24"/>
        </w:rPr>
        <w:t xml:space="preserve"> που μιλάει για εκλογή </w:t>
      </w:r>
      <w:r>
        <w:rPr>
          <w:rFonts w:eastAsia="Times New Roman"/>
          <w:szCs w:val="24"/>
        </w:rPr>
        <w:t>με εκατόν πενήντα έναν</w:t>
      </w:r>
      <w:r w:rsidRPr="001E2796">
        <w:rPr>
          <w:rFonts w:eastAsia="Times New Roman"/>
          <w:szCs w:val="24"/>
        </w:rPr>
        <w:t xml:space="preserve"> Βουλευτές του Προέδρου </w:t>
      </w:r>
      <w:r>
        <w:rPr>
          <w:rFonts w:eastAsia="Times New Roman"/>
          <w:szCs w:val="24"/>
        </w:rPr>
        <w:t xml:space="preserve">της </w:t>
      </w:r>
      <w:r w:rsidRPr="001E2796">
        <w:rPr>
          <w:rFonts w:eastAsia="Times New Roman"/>
          <w:szCs w:val="24"/>
        </w:rPr>
        <w:t xml:space="preserve">Δημοκρατίας σε περίπτωση που </w:t>
      </w:r>
      <w:r>
        <w:rPr>
          <w:rFonts w:eastAsia="Times New Roman"/>
          <w:szCs w:val="24"/>
        </w:rPr>
        <w:t xml:space="preserve">αποβεί </w:t>
      </w:r>
      <w:r w:rsidRPr="001E2796">
        <w:rPr>
          <w:rFonts w:eastAsia="Times New Roman"/>
          <w:szCs w:val="24"/>
        </w:rPr>
        <w:t>άκαρπη</w:t>
      </w:r>
      <w:r>
        <w:rPr>
          <w:rFonts w:eastAsia="Times New Roman"/>
          <w:szCs w:val="24"/>
        </w:rPr>
        <w:t xml:space="preserve"> η</w:t>
      </w:r>
      <w:r w:rsidRPr="001E2796">
        <w:rPr>
          <w:rFonts w:eastAsia="Times New Roman"/>
          <w:szCs w:val="24"/>
        </w:rPr>
        <w:t xml:space="preserve"> διαδικασία συναί</w:t>
      </w:r>
      <w:r>
        <w:rPr>
          <w:rFonts w:eastAsia="Times New Roman"/>
          <w:szCs w:val="24"/>
        </w:rPr>
        <w:t xml:space="preserve">νεσης </w:t>
      </w:r>
      <w:r>
        <w:rPr>
          <w:rFonts w:eastAsia="Times New Roman"/>
          <w:szCs w:val="24"/>
        </w:rPr>
        <w:t>στις πρώτες δύο ψηφοφορίες, διότι</w:t>
      </w:r>
      <w:r w:rsidRPr="001E2796">
        <w:rPr>
          <w:rFonts w:eastAsia="Times New Roman"/>
          <w:szCs w:val="24"/>
        </w:rPr>
        <w:t xml:space="preserve"> με αυτό</w:t>
      </w:r>
      <w:r>
        <w:rPr>
          <w:rFonts w:eastAsia="Times New Roman"/>
          <w:szCs w:val="24"/>
        </w:rPr>
        <w:t>ν</w:t>
      </w:r>
      <w:r w:rsidRPr="001E2796">
        <w:rPr>
          <w:rFonts w:eastAsia="Times New Roman"/>
          <w:szCs w:val="24"/>
        </w:rPr>
        <w:t xml:space="preserve"> τον τρόπο η προεδρική εκλογή μετατρέπεται σε διορισμό</w:t>
      </w:r>
      <w:r>
        <w:rPr>
          <w:rFonts w:eastAsia="Times New Roman"/>
          <w:szCs w:val="24"/>
        </w:rPr>
        <w:t xml:space="preserve"> από την εκάστοτε</w:t>
      </w:r>
      <w:r w:rsidRPr="001E2796">
        <w:rPr>
          <w:rFonts w:eastAsia="Times New Roman"/>
          <w:szCs w:val="24"/>
        </w:rPr>
        <w:t xml:space="preserve"> κο</w:t>
      </w:r>
      <w:r>
        <w:rPr>
          <w:rFonts w:eastAsia="Times New Roman"/>
          <w:szCs w:val="24"/>
        </w:rPr>
        <w:t xml:space="preserve">ινοβουλευτική </w:t>
      </w:r>
      <w:r>
        <w:rPr>
          <w:rFonts w:eastAsia="Times New Roman"/>
          <w:szCs w:val="24"/>
        </w:rPr>
        <w:t>Π</w:t>
      </w:r>
      <w:r>
        <w:rPr>
          <w:rFonts w:eastAsia="Times New Roman"/>
          <w:szCs w:val="24"/>
        </w:rPr>
        <w:t>λειοψηφία των εκατόν πενήντα έναν</w:t>
      </w:r>
      <w:r w:rsidRPr="001E2796">
        <w:rPr>
          <w:rFonts w:eastAsia="Times New Roman"/>
          <w:szCs w:val="24"/>
        </w:rPr>
        <w:t xml:space="preserve"> Βουλευτών</w:t>
      </w:r>
      <w:r>
        <w:rPr>
          <w:rFonts w:eastAsia="Times New Roman"/>
          <w:szCs w:val="24"/>
        </w:rPr>
        <w:t>, τ</w:t>
      </w:r>
      <w:r w:rsidRPr="001E2796">
        <w:rPr>
          <w:rFonts w:eastAsia="Times New Roman"/>
          <w:szCs w:val="24"/>
        </w:rPr>
        <w:t>ην εκάστοτε κυβέρνηση</w:t>
      </w:r>
      <w:r>
        <w:rPr>
          <w:rFonts w:eastAsia="Times New Roman"/>
          <w:szCs w:val="24"/>
        </w:rPr>
        <w:t>.</w:t>
      </w:r>
    </w:p>
    <w:p w14:paraId="09855E27" w14:textId="77777777" w:rsidR="00BE639A" w:rsidRDefault="00A212EC">
      <w:pPr>
        <w:spacing w:line="600" w:lineRule="auto"/>
        <w:ind w:firstLine="720"/>
        <w:jc w:val="both"/>
        <w:rPr>
          <w:rFonts w:eastAsia="Times New Roman"/>
          <w:szCs w:val="24"/>
        </w:rPr>
      </w:pPr>
      <w:r>
        <w:rPr>
          <w:rFonts w:eastAsia="Times New Roman"/>
          <w:szCs w:val="24"/>
        </w:rPr>
        <w:t>Τ</w:t>
      </w:r>
      <w:r w:rsidRPr="001E2796">
        <w:rPr>
          <w:rFonts w:eastAsia="Times New Roman"/>
          <w:szCs w:val="24"/>
        </w:rPr>
        <w:t xml:space="preserve">ο τέταρτο σημείο </w:t>
      </w:r>
      <w:r>
        <w:rPr>
          <w:rFonts w:eastAsia="Times New Roman"/>
          <w:szCs w:val="24"/>
        </w:rPr>
        <w:t xml:space="preserve">πάλι του </w:t>
      </w:r>
      <w:r w:rsidRPr="001E2796">
        <w:rPr>
          <w:rFonts w:eastAsia="Times New Roman"/>
          <w:szCs w:val="24"/>
        </w:rPr>
        <w:t>πρώτο</w:t>
      </w:r>
      <w:r>
        <w:rPr>
          <w:rFonts w:eastAsia="Times New Roman"/>
          <w:szCs w:val="24"/>
        </w:rPr>
        <w:t>υ</w:t>
      </w:r>
      <w:r w:rsidRPr="001E2796">
        <w:rPr>
          <w:rFonts w:eastAsia="Times New Roman"/>
          <w:szCs w:val="24"/>
        </w:rPr>
        <w:t xml:space="preserve"> άξονα αφορά την υποχρέ</w:t>
      </w:r>
      <w:r w:rsidRPr="001E2796">
        <w:rPr>
          <w:rFonts w:eastAsia="Times New Roman"/>
          <w:szCs w:val="24"/>
        </w:rPr>
        <w:t xml:space="preserve">ωση </w:t>
      </w:r>
      <w:r>
        <w:rPr>
          <w:rFonts w:eastAsia="Times New Roman"/>
          <w:szCs w:val="24"/>
        </w:rPr>
        <w:t>ο Πρωθυπουργός της χώρας να είν</w:t>
      </w:r>
      <w:r w:rsidRPr="001E2796">
        <w:rPr>
          <w:rFonts w:eastAsia="Times New Roman"/>
          <w:szCs w:val="24"/>
        </w:rPr>
        <w:t>αι εκλεγμένος Βουλευτής</w:t>
      </w:r>
      <w:r>
        <w:rPr>
          <w:rFonts w:eastAsia="Times New Roman"/>
          <w:szCs w:val="24"/>
        </w:rPr>
        <w:t>,</w:t>
      </w:r>
      <w:r w:rsidRPr="001E2796">
        <w:rPr>
          <w:rFonts w:eastAsia="Times New Roman"/>
          <w:szCs w:val="24"/>
        </w:rPr>
        <w:t xml:space="preserve"> ώστε να μην παραδίδονται τα κλειδιά της χώρας ερήμην του λαού σε κανέναν τεχνοκράτη Πρωθυπουργό</w:t>
      </w:r>
      <w:r>
        <w:rPr>
          <w:rFonts w:eastAsia="Times New Roman"/>
          <w:szCs w:val="24"/>
        </w:rPr>
        <w:t>,</w:t>
      </w:r>
      <w:r w:rsidRPr="001E2796">
        <w:rPr>
          <w:rFonts w:eastAsia="Times New Roman"/>
          <w:szCs w:val="24"/>
        </w:rPr>
        <w:t xml:space="preserve"> όσο σημαντικός και άριστος τεχνοκράτης και αν είναι</w:t>
      </w:r>
      <w:r>
        <w:rPr>
          <w:rFonts w:eastAsia="Times New Roman"/>
          <w:szCs w:val="24"/>
        </w:rPr>
        <w:t>,</w:t>
      </w:r>
      <w:r w:rsidRPr="001E2796">
        <w:rPr>
          <w:rFonts w:eastAsia="Times New Roman"/>
          <w:szCs w:val="24"/>
        </w:rPr>
        <w:t xml:space="preserve"> διότι τώρα που έχουμε και την εμπειρία της κρί</w:t>
      </w:r>
      <w:r w:rsidRPr="001E2796">
        <w:rPr>
          <w:rFonts w:eastAsia="Times New Roman"/>
          <w:szCs w:val="24"/>
        </w:rPr>
        <w:t>σης</w:t>
      </w:r>
      <w:r>
        <w:rPr>
          <w:rFonts w:eastAsia="Times New Roman"/>
          <w:szCs w:val="24"/>
        </w:rPr>
        <w:t>,</w:t>
      </w:r>
      <w:r w:rsidRPr="001E2796">
        <w:rPr>
          <w:rFonts w:eastAsia="Times New Roman"/>
          <w:szCs w:val="24"/>
        </w:rPr>
        <w:t xml:space="preserve"> γνωρίζουμε </w:t>
      </w:r>
      <w:r>
        <w:rPr>
          <w:rFonts w:eastAsia="Times New Roman"/>
          <w:szCs w:val="24"/>
        </w:rPr>
        <w:t xml:space="preserve">ότι </w:t>
      </w:r>
      <w:r w:rsidRPr="001E2796">
        <w:rPr>
          <w:rFonts w:eastAsia="Times New Roman"/>
          <w:szCs w:val="24"/>
        </w:rPr>
        <w:t>οι Πρωθυπουργοί της χώρας οφείλουν να λογοδοτούν στον ελληνικό λαό και μόνο στο</w:t>
      </w:r>
      <w:r>
        <w:rPr>
          <w:rFonts w:eastAsia="Times New Roman"/>
          <w:szCs w:val="24"/>
        </w:rPr>
        <w:t>ν</w:t>
      </w:r>
      <w:r w:rsidRPr="001E2796">
        <w:rPr>
          <w:rFonts w:eastAsia="Times New Roman"/>
          <w:szCs w:val="24"/>
        </w:rPr>
        <w:t xml:space="preserve"> </w:t>
      </w:r>
      <w:r>
        <w:rPr>
          <w:rFonts w:eastAsia="Times New Roman"/>
          <w:szCs w:val="24"/>
        </w:rPr>
        <w:t>ε</w:t>
      </w:r>
      <w:r w:rsidRPr="001E2796">
        <w:rPr>
          <w:rFonts w:eastAsia="Times New Roman"/>
          <w:szCs w:val="24"/>
        </w:rPr>
        <w:t xml:space="preserve">λληνικό λαό </w:t>
      </w:r>
      <w:r>
        <w:rPr>
          <w:rFonts w:eastAsia="Times New Roman"/>
          <w:szCs w:val="24"/>
        </w:rPr>
        <w:t xml:space="preserve">και όχι σε </w:t>
      </w:r>
      <w:r w:rsidRPr="001E2796">
        <w:rPr>
          <w:rFonts w:eastAsia="Times New Roman"/>
          <w:szCs w:val="24"/>
        </w:rPr>
        <w:t>άλλα κέντρα εξουσίας</w:t>
      </w:r>
      <w:r>
        <w:rPr>
          <w:rFonts w:eastAsia="Times New Roman"/>
          <w:szCs w:val="24"/>
        </w:rPr>
        <w:t>.</w:t>
      </w:r>
    </w:p>
    <w:p w14:paraId="09855E28" w14:textId="77777777" w:rsidR="00BE639A" w:rsidRDefault="00A212EC">
      <w:pPr>
        <w:spacing w:line="600" w:lineRule="auto"/>
        <w:ind w:firstLine="720"/>
        <w:jc w:val="both"/>
        <w:rPr>
          <w:rFonts w:eastAsia="Times New Roman"/>
          <w:szCs w:val="24"/>
        </w:rPr>
      </w:pPr>
      <w:r>
        <w:rPr>
          <w:rFonts w:eastAsia="Times New Roman"/>
          <w:szCs w:val="24"/>
        </w:rPr>
        <w:t>Κ</w:t>
      </w:r>
      <w:r w:rsidRPr="001E2796">
        <w:rPr>
          <w:rFonts w:eastAsia="Times New Roman"/>
          <w:szCs w:val="24"/>
        </w:rPr>
        <w:t>αι το πέμπτο σημείο του πρώτου άξονα αφορά την καθιέρωση ενός αναλογικού εκλογικού συστήματος</w:t>
      </w:r>
      <w:r>
        <w:rPr>
          <w:rFonts w:eastAsia="Times New Roman"/>
          <w:szCs w:val="24"/>
        </w:rPr>
        <w:t>,</w:t>
      </w:r>
      <w:r w:rsidRPr="001E2796">
        <w:rPr>
          <w:rFonts w:eastAsia="Times New Roman"/>
          <w:szCs w:val="24"/>
        </w:rPr>
        <w:t xml:space="preserve"> </w:t>
      </w:r>
      <w:r>
        <w:rPr>
          <w:rFonts w:eastAsia="Times New Roman"/>
          <w:szCs w:val="24"/>
        </w:rPr>
        <w:t xml:space="preserve">που θα </w:t>
      </w:r>
      <w:r w:rsidRPr="001E2796">
        <w:rPr>
          <w:rFonts w:eastAsia="Times New Roman"/>
          <w:szCs w:val="24"/>
        </w:rPr>
        <w:t>λειτου</w:t>
      </w:r>
      <w:r w:rsidRPr="001E2796">
        <w:rPr>
          <w:rFonts w:eastAsia="Times New Roman"/>
          <w:szCs w:val="24"/>
        </w:rPr>
        <w:t>ργεί εξισορροπητικά στην ενίσχυση της εκτελεστικής εξουσίας και την ίδια στιγμή θα ενεργοποιεί και θα ισχυροποιεί το νομοθετικό και ελεγκτικό ρόλο του Κοινοβουλίου</w:t>
      </w:r>
      <w:r>
        <w:rPr>
          <w:rFonts w:eastAsia="Times New Roman"/>
          <w:szCs w:val="24"/>
        </w:rPr>
        <w:t>,</w:t>
      </w:r>
      <w:r w:rsidRPr="001E2796">
        <w:rPr>
          <w:rFonts w:eastAsia="Times New Roman"/>
          <w:szCs w:val="24"/>
        </w:rPr>
        <w:t xml:space="preserve"> που από κομπάρσος θα μετατραπεί σε ένα πραγματικό πρωταγωνιστή της πολιτικής ζωής</w:t>
      </w:r>
      <w:r>
        <w:rPr>
          <w:rFonts w:eastAsia="Times New Roman"/>
          <w:szCs w:val="24"/>
        </w:rPr>
        <w:t>.</w:t>
      </w:r>
      <w:r w:rsidRPr="001E2796">
        <w:rPr>
          <w:rFonts w:eastAsia="Times New Roman"/>
          <w:szCs w:val="24"/>
        </w:rPr>
        <w:t xml:space="preserve"> Αυτός εί</w:t>
      </w:r>
      <w:r w:rsidRPr="001E2796">
        <w:rPr>
          <w:rFonts w:eastAsia="Times New Roman"/>
          <w:szCs w:val="24"/>
        </w:rPr>
        <w:t>ναι ο πρώτος άξονας</w:t>
      </w:r>
      <w:r>
        <w:rPr>
          <w:rFonts w:eastAsia="Times New Roman"/>
          <w:szCs w:val="24"/>
        </w:rPr>
        <w:t>.</w:t>
      </w:r>
    </w:p>
    <w:p w14:paraId="09855E29" w14:textId="77777777" w:rsidR="00BE639A" w:rsidRDefault="00A212EC">
      <w:pPr>
        <w:spacing w:line="600" w:lineRule="auto"/>
        <w:ind w:firstLine="720"/>
        <w:jc w:val="both"/>
        <w:rPr>
          <w:rFonts w:eastAsia="Times New Roman"/>
          <w:szCs w:val="24"/>
        </w:rPr>
      </w:pPr>
      <w:r>
        <w:rPr>
          <w:rFonts w:eastAsia="Times New Roman"/>
          <w:szCs w:val="24"/>
        </w:rPr>
        <w:t>Ο</w:t>
      </w:r>
      <w:r w:rsidRPr="001E2796">
        <w:rPr>
          <w:rFonts w:eastAsia="Times New Roman"/>
          <w:szCs w:val="24"/>
        </w:rPr>
        <w:t xml:space="preserve"> δεύτερος άξονας τ</w:t>
      </w:r>
      <w:r>
        <w:rPr>
          <w:rFonts w:eastAsia="Times New Roman"/>
          <w:szCs w:val="24"/>
        </w:rPr>
        <w:t>η</w:t>
      </w:r>
      <w:r w:rsidRPr="001E2796">
        <w:rPr>
          <w:rFonts w:eastAsia="Times New Roman"/>
          <w:szCs w:val="24"/>
        </w:rPr>
        <w:t>ς πρ</w:t>
      </w:r>
      <w:r>
        <w:rPr>
          <w:rFonts w:eastAsia="Times New Roman"/>
          <w:szCs w:val="24"/>
        </w:rPr>
        <w:t>ότασής</w:t>
      </w:r>
      <w:r w:rsidRPr="001E2796">
        <w:rPr>
          <w:rFonts w:eastAsia="Times New Roman"/>
          <w:szCs w:val="24"/>
        </w:rPr>
        <w:t xml:space="preserve"> μας αφορά αυτό που εμείς ονομάζουμε </w:t>
      </w:r>
      <w:r>
        <w:rPr>
          <w:rFonts w:eastAsia="Times New Roman"/>
          <w:szCs w:val="24"/>
        </w:rPr>
        <w:t>«</w:t>
      </w:r>
      <w:r w:rsidRPr="001E2796">
        <w:rPr>
          <w:rFonts w:eastAsia="Times New Roman"/>
          <w:szCs w:val="24"/>
        </w:rPr>
        <w:t>αποκατάσταση της αξιοπιστίας της πολιτικής ζωής</w:t>
      </w:r>
      <w:r>
        <w:rPr>
          <w:rFonts w:eastAsia="Times New Roman"/>
          <w:szCs w:val="24"/>
        </w:rPr>
        <w:t>»,</w:t>
      </w:r>
      <w:r w:rsidRPr="001E2796">
        <w:rPr>
          <w:rFonts w:eastAsia="Times New Roman"/>
          <w:szCs w:val="24"/>
        </w:rPr>
        <w:t xml:space="preserve"> αυτό που ίσως είναι το πιο σημαντικό </w:t>
      </w:r>
      <w:r>
        <w:rPr>
          <w:rFonts w:eastAsia="Times New Roman"/>
          <w:szCs w:val="24"/>
        </w:rPr>
        <w:t>σε ό,</w:t>
      </w:r>
      <w:r w:rsidRPr="001E2796">
        <w:rPr>
          <w:rFonts w:eastAsia="Times New Roman"/>
          <w:szCs w:val="24"/>
        </w:rPr>
        <w:t xml:space="preserve">τι αφορά την κρίση </w:t>
      </w:r>
      <w:r>
        <w:rPr>
          <w:rFonts w:eastAsia="Times New Roman"/>
          <w:szCs w:val="24"/>
        </w:rPr>
        <w:t xml:space="preserve">θεσμών και εκπροσώπησης, </w:t>
      </w:r>
      <w:r w:rsidRPr="001E2796">
        <w:rPr>
          <w:rFonts w:eastAsia="Times New Roman"/>
          <w:szCs w:val="24"/>
        </w:rPr>
        <w:t>την κρίση αξιών</w:t>
      </w:r>
      <w:r>
        <w:rPr>
          <w:rFonts w:eastAsia="Times New Roman"/>
          <w:szCs w:val="24"/>
        </w:rPr>
        <w:t>,</w:t>
      </w:r>
      <w:r w:rsidRPr="001E2796">
        <w:rPr>
          <w:rFonts w:eastAsia="Times New Roman"/>
          <w:szCs w:val="24"/>
        </w:rPr>
        <w:t xml:space="preserve"> την κρίση του </w:t>
      </w:r>
      <w:r w:rsidRPr="001E2796">
        <w:rPr>
          <w:rFonts w:eastAsia="Times New Roman"/>
          <w:szCs w:val="24"/>
        </w:rPr>
        <w:t>πολιτικού συστήματος τα τελευταία χρόνια</w:t>
      </w:r>
      <w:r>
        <w:rPr>
          <w:rFonts w:eastAsia="Times New Roman"/>
          <w:szCs w:val="24"/>
        </w:rPr>
        <w:t>.</w:t>
      </w:r>
    </w:p>
    <w:p w14:paraId="09855E2A" w14:textId="77777777" w:rsidR="00BE639A" w:rsidRDefault="00A212EC">
      <w:pPr>
        <w:spacing w:line="600" w:lineRule="auto"/>
        <w:ind w:firstLine="720"/>
        <w:jc w:val="both"/>
        <w:rPr>
          <w:rFonts w:eastAsia="Times New Roman"/>
          <w:szCs w:val="24"/>
        </w:rPr>
      </w:pPr>
      <w:r>
        <w:rPr>
          <w:rFonts w:eastAsia="Times New Roman"/>
          <w:szCs w:val="24"/>
        </w:rPr>
        <w:t>Π</w:t>
      </w:r>
      <w:r w:rsidRPr="009836F1">
        <w:rPr>
          <w:rFonts w:eastAsia="Times New Roman"/>
          <w:szCs w:val="24"/>
        </w:rPr>
        <w:t xml:space="preserve">ρόκειται για προτάσεις που έρχονται να απαντήσουν στη δυσπιστία των πολιτών απέναντι στο </w:t>
      </w:r>
      <w:r>
        <w:rPr>
          <w:rFonts w:eastAsia="Times New Roman"/>
          <w:szCs w:val="24"/>
        </w:rPr>
        <w:t xml:space="preserve">ίδιο το </w:t>
      </w:r>
      <w:r w:rsidRPr="009836F1">
        <w:rPr>
          <w:rFonts w:eastAsia="Times New Roman"/>
          <w:szCs w:val="24"/>
        </w:rPr>
        <w:t xml:space="preserve">πολιτικό σύστημα </w:t>
      </w:r>
      <w:r>
        <w:rPr>
          <w:rFonts w:eastAsia="Times New Roman"/>
          <w:szCs w:val="24"/>
        </w:rPr>
        <w:t xml:space="preserve">και να καταπολεμήσουν στον πυρήνα την κρίση </w:t>
      </w:r>
      <w:r w:rsidRPr="009836F1">
        <w:rPr>
          <w:rFonts w:eastAsia="Times New Roman"/>
          <w:szCs w:val="24"/>
        </w:rPr>
        <w:t>αντιπροσώπευσης</w:t>
      </w:r>
      <w:r>
        <w:rPr>
          <w:rFonts w:eastAsia="Times New Roman"/>
          <w:szCs w:val="24"/>
        </w:rPr>
        <w:t xml:space="preserve">, η οποία σχετίζεται με τη </w:t>
      </w:r>
      <w:r w:rsidRPr="009836F1">
        <w:rPr>
          <w:rFonts w:eastAsia="Times New Roman"/>
          <w:szCs w:val="24"/>
        </w:rPr>
        <w:t xml:space="preserve">βαθιά </w:t>
      </w:r>
      <w:r w:rsidRPr="009836F1">
        <w:rPr>
          <w:rFonts w:eastAsia="Times New Roman"/>
          <w:szCs w:val="24"/>
        </w:rPr>
        <w:t>διαδεδομένη</w:t>
      </w:r>
      <w:r>
        <w:rPr>
          <w:rFonts w:eastAsia="Times New Roman"/>
          <w:szCs w:val="24"/>
        </w:rPr>
        <w:t>,</w:t>
      </w:r>
      <w:r w:rsidRPr="009836F1">
        <w:rPr>
          <w:rFonts w:eastAsia="Times New Roman"/>
          <w:szCs w:val="24"/>
        </w:rPr>
        <w:t xml:space="preserve"> </w:t>
      </w:r>
      <w:r>
        <w:rPr>
          <w:rFonts w:eastAsia="Times New Roman"/>
          <w:szCs w:val="24"/>
        </w:rPr>
        <w:t>δ</w:t>
      </w:r>
      <w:r w:rsidRPr="009836F1">
        <w:rPr>
          <w:rFonts w:eastAsia="Times New Roman"/>
          <w:szCs w:val="24"/>
        </w:rPr>
        <w:t>υστυχώς</w:t>
      </w:r>
      <w:r>
        <w:rPr>
          <w:rFonts w:eastAsia="Times New Roman"/>
          <w:szCs w:val="24"/>
        </w:rPr>
        <w:t>,</w:t>
      </w:r>
      <w:r w:rsidRPr="009836F1">
        <w:rPr>
          <w:rFonts w:eastAsia="Times New Roman"/>
          <w:szCs w:val="24"/>
        </w:rPr>
        <w:t xml:space="preserve"> πεποίθηση στην κοινή γνώμη ότι το πολιτικό προσωπικό αποτελεί στην πραγματικότητα μία κάστα ξεχωριστή</w:t>
      </w:r>
      <w:r>
        <w:rPr>
          <w:rFonts w:eastAsia="Times New Roman"/>
          <w:szCs w:val="24"/>
        </w:rPr>
        <w:t>,</w:t>
      </w:r>
      <w:r w:rsidRPr="009836F1">
        <w:rPr>
          <w:rFonts w:eastAsia="Times New Roman"/>
          <w:szCs w:val="24"/>
        </w:rPr>
        <w:t xml:space="preserve"> η οποία ενδιαφέρεται κυρίως για την αναπαραγωγή προνομίων και όχι για την εξυπηρέτηση του δημοσίου συμφέροντος</w:t>
      </w:r>
      <w:r>
        <w:rPr>
          <w:rFonts w:eastAsia="Times New Roman"/>
          <w:szCs w:val="24"/>
        </w:rPr>
        <w:t>.</w:t>
      </w:r>
    </w:p>
    <w:p w14:paraId="09855E2B" w14:textId="77777777" w:rsidR="00BE639A" w:rsidRDefault="00A212EC">
      <w:pPr>
        <w:spacing w:line="600" w:lineRule="auto"/>
        <w:ind w:firstLine="720"/>
        <w:jc w:val="both"/>
        <w:rPr>
          <w:rFonts w:eastAsia="Times New Roman"/>
          <w:szCs w:val="24"/>
        </w:rPr>
      </w:pPr>
      <w:r>
        <w:rPr>
          <w:rFonts w:eastAsia="Times New Roman"/>
          <w:szCs w:val="24"/>
        </w:rPr>
        <w:t xml:space="preserve">Στο πλαίσιο αυτό, </w:t>
      </w:r>
      <w:r>
        <w:rPr>
          <w:rFonts w:eastAsia="Times New Roman"/>
          <w:szCs w:val="24"/>
        </w:rPr>
        <w:t xml:space="preserve">προτείνουμε, πρώτο και ίσως κορυφαίο και πιο συμβολικό απ’ όλα, την </w:t>
      </w:r>
      <w:r w:rsidRPr="009836F1">
        <w:rPr>
          <w:rFonts w:eastAsia="Times New Roman"/>
          <w:szCs w:val="24"/>
        </w:rPr>
        <w:t xml:space="preserve">τροποποίηση </w:t>
      </w:r>
      <w:r>
        <w:rPr>
          <w:rFonts w:eastAsia="Times New Roman"/>
          <w:szCs w:val="24"/>
        </w:rPr>
        <w:t>του κατάπτυστου άρθρου 86 του Σ</w:t>
      </w:r>
      <w:r w:rsidRPr="009836F1">
        <w:rPr>
          <w:rFonts w:eastAsia="Times New Roman"/>
          <w:szCs w:val="24"/>
        </w:rPr>
        <w:t>υντάγματος</w:t>
      </w:r>
      <w:r>
        <w:rPr>
          <w:rFonts w:eastAsia="Times New Roman"/>
          <w:szCs w:val="24"/>
        </w:rPr>
        <w:t>, ενός άρθρου που</w:t>
      </w:r>
      <w:r w:rsidRPr="009836F1">
        <w:rPr>
          <w:rFonts w:eastAsia="Times New Roman"/>
          <w:szCs w:val="24"/>
        </w:rPr>
        <w:t xml:space="preserve"> συμβολίζει ακριβώς την μετατροπή του πολιτικού προσωπικού σε </w:t>
      </w:r>
      <w:r>
        <w:rPr>
          <w:rFonts w:eastAsia="Times New Roman"/>
          <w:szCs w:val="24"/>
        </w:rPr>
        <w:t>κάστα, που θεωρούσε</w:t>
      </w:r>
      <w:r w:rsidRPr="009836F1">
        <w:rPr>
          <w:rFonts w:eastAsia="Times New Roman"/>
          <w:szCs w:val="24"/>
        </w:rPr>
        <w:t xml:space="preserve"> </w:t>
      </w:r>
      <w:r>
        <w:rPr>
          <w:rFonts w:eastAsia="Times New Roman"/>
          <w:szCs w:val="24"/>
        </w:rPr>
        <w:t>ό</w:t>
      </w:r>
      <w:r w:rsidRPr="009836F1">
        <w:rPr>
          <w:rFonts w:eastAsia="Times New Roman"/>
          <w:szCs w:val="24"/>
        </w:rPr>
        <w:t>τι θα πρέπει να έχει μία άλλη μεταχ</w:t>
      </w:r>
      <w:r w:rsidRPr="009836F1">
        <w:rPr>
          <w:rFonts w:eastAsia="Times New Roman"/>
          <w:szCs w:val="24"/>
        </w:rPr>
        <w:t>είριση από το</w:t>
      </w:r>
      <w:r>
        <w:rPr>
          <w:rFonts w:eastAsia="Times New Roman"/>
          <w:szCs w:val="24"/>
        </w:rPr>
        <w:t>ν</w:t>
      </w:r>
      <w:r w:rsidRPr="009836F1">
        <w:rPr>
          <w:rFonts w:eastAsia="Times New Roman"/>
          <w:szCs w:val="24"/>
        </w:rPr>
        <w:t xml:space="preserve"> νόμο</w:t>
      </w:r>
      <w:r>
        <w:rPr>
          <w:rFonts w:eastAsia="Times New Roman"/>
          <w:szCs w:val="24"/>
        </w:rPr>
        <w:t>,</w:t>
      </w:r>
      <w:r w:rsidRPr="009836F1">
        <w:rPr>
          <w:rFonts w:eastAsia="Times New Roman"/>
          <w:szCs w:val="24"/>
        </w:rPr>
        <w:t xml:space="preserve"> καθώς η εξουσία αποτελεί </w:t>
      </w:r>
      <w:r>
        <w:rPr>
          <w:rFonts w:eastAsia="Times New Roman"/>
          <w:szCs w:val="24"/>
        </w:rPr>
        <w:t>κληρονομικό</w:t>
      </w:r>
      <w:r w:rsidRPr="009836F1">
        <w:rPr>
          <w:rFonts w:eastAsia="Times New Roman"/>
          <w:szCs w:val="24"/>
        </w:rPr>
        <w:t xml:space="preserve"> δικαίωμα ή αποτελεί μία ιδιότητα που δεν χάνεται</w:t>
      </w:r>
      <w:r>
        <w:rPr>
          <w:rFonts w:eastAsia="Times New Roman"/>
          <w:szCs w:val="24"/>
        </w:rPr>
        <w:t xml:space="preserve"> -είναι η αντίληψη περί</w:t>
      </w:r>
      <w:r w:rsidRPr="009836F1">
        <w:rPr>
          <w:rFonts w:eastAsia="Times New Roman"/>
          <w:szCs w:val="24"/>
        </w:rPr>
        <w:t xml:space="preserve"> της νόμιμης ιδιοκτησί</w:t>
      </w:r>
      <w:r>
        <w:rPr>
          <w:rFonts w:eastAsia="Times New Roman"/>
          <w:szCs w:val="24"/>
        </w:rPr>
        <w:t>α</w:t>
      </w:r>
      <w:r w:rsidRPr="009836F1">
        <w:rPr>
          <w:rFonts w:eastAsia="Times New Roman"/>
          <w:szCs w:val="24"/>
        </w:rPr>
        <w:t>ς της εξουσίας</w:t>
      </w:r>
      <w:r>
        <w:rPr>
          <w:rFonts w:eastAsia="Times New Roman"/>
          <w:szCs w:val="24"/>
        </w:rPr>
        <w:t>-</w:t>
      </w:r>
      <w:r w:rsidRPr="009836F1">
        <w:rPr>
          <w:rFonts w:eastAsia="Times New Roman"/>
          <w:szCs w:val="24"/>
        </w:rPr>
        <w:t xml:space="preserve"> μία κάστα που θεωρούσε πολλές φορές και θεωρεί ότι δικαιούται ειδικά προνόμια</w:t>
      </w:r>
      <w:r>
        <w:rPr>
          <w:rFonts w:eastAsia="Times New Roman"/>
          <w:szCs w:val="24"/>
        </w:rPr>
        <w:t xml:space="preserve"> και ειδική</w:t>
      </w:r>
      <w:r w:rsidRPr="009836F1">
        <w:rPr>
          <w:rFonts w:eastAsia="Times New Roman"/>
          <w:szCs w:val="24"/>
        </w:rPr>
        <w:t xml:space="preserve"> ποινική μεταχείριση σε σχέση με όλους τους υπόλοιπους πολίτες</w:t>
      </w:r>
      <w:r>
        <w:rPr>
          <w:rFonts w:eastAsia="Times New Roman"/>
          <w:szCs w:val="24"/>
        </w:rPr>
        <w:t>.</w:t>
      </w:r>
    </w:p>
    <w:p w14:paraId="09855E2C" w14:textId="77777777" w:rsidR="00BE639A" w:rsidRDefault="00A212EC">
      <w:pPr>
        <w:spacing w:line="600" w:lineRule="auto"/>
        <w:ind w:firstLine="720"/>
        <w:jc w:val="both"/>
        <w:rPr>
          <w:rFonts w:eastAsia="Times New Roman"/>
          <w:szCs w:val="24"/>
        </w:rPr>
      </w:pPr>
      <w:r w:rsidRPr="009836F1">
        <w:rPr>
          <w:rFonts w:eastAsia="Times New Roman"/>
          <w:szCs w:val="24"/>
        </w:rPr>
        <w:t xml:space="preserve">Γιατί η σύντομη παραγραφή για τα αδικήματα των </w:t>
      </w:r>
      <w:r>
        <w:rPr>
          <w:rFonts w:eastAsia="Times New Roman"/>
          <w:szCs w:val="24"/>
        </w:rPr>
        <w:t>Υ</w:t>
      </w:r>
      <w:r w:rsidRPr="009836F1">
        <w:rPr>
          <w:rFonts w:eastAsia="Times New Roman"/>
          <w:szCs w:val="24"/>
        </w:rPr>
        <w:t>πουργών</w:t>
      </w:r>
      <w:r>
        <w:rPr>
          <w:rFonts w:eastAsia="Times New Roman"/>
          <w:szCs w:val="24"/>
        </w:rPr>
        <w:t xml:space="preserve"> που</w:t>
      </w:r>
      <w:r w:rsidRPr="009836F1">
        <w:rPr>
          <w:rFonts w:eastAsia="Times New Roman"/>
          <w:szCs w:val="24"/>
        </w:rPr>
        <w:t xml:space="preserve"> προβλέπει σήμερα το άρθρο 86 δεν είναι τίποτα άλλο </w:t>
      </w:r>
      <w:r>
        <w:rPr>
          <w:rFonts w:eastAsia="Times New Roman"/>
          <w:szCs w:val="24"/>
        </w:rPr>
        <w:t>παρά ένας μηχανισμός νόμιμης συγκάλυψης και συστημικού</w:t>
      </w:r>
      <w:r w:rsidRPr="009836F1">
        <w:rPr>
          <w:rFonts w:eastAsia="Times New Roman"/>
          <w:szCs w:val="24"/>
        </w:rPr>
        <w:t xml:space="preserve"> κουκουλώματος της εκτεταμέ</w:t>
      </w:r>
      <w:r w:rsidRPr="009836F1">
        <w:rPr>
          <w:rFonts w:eastAsia="Times New Roman"/>
          <w:szCs w:val="24"/>
        </w:rPr>
        <w:t>νης πολιτικής διαφ</w:t>
      </w:r>
      <w:r>
        <w:rPr>
          <w:rFonts w:eastAsia="Times New Roman"/>
          <w:szCs w:val="24"/>
        </w:rPr>
        <w:t>θ</w:t>
      </w:r>
      <w:r w:rsidRPr="009836F1">
        <w:rPr>
          <w:rFonts w:eastAsia="Times New Roman"/>
          <w:szCs w:val="24"/>
        </w:rPr>
        <w:t xml:space="preserve">οράς που ευδοκιμούσε στη </w:t>
      </w:r>
      <w:r>
        <w:rPr>
          <w:rFonts w:eastAsia="Times New Roman"/>
          <w:szCs w:val="24"/>
        </w:rPr>
        <w:t>χ</w:t>
      </w:r>
      <w:r w:rsidRPr="009836F1">
        <w:rPr>
          <w:rFonts w:eastAsia="Times New Roman"/>
          <w:szCs w:val="24"/>
        </w:rPr>
        <w:t>ώρα</w:t>
      </w:r>
      <w:r>
        <w:rPr>
          <w:rFonts w:eastAsia="Times New Roman"/>
          <w:szCs w:val="24"/>
        </w:rPr>
        <w:t>, ιδιαίτερα</w:t>
      </w:r>
      <w:r w:rsidRPr="009836F1">
        <w:rPr>
          <w:rFonts w:eastAsia="Times New Roman"/>
          <w:szCs w:val="24"/>
        </w:rPr>
        <w:t xml:space="preserve"> την περίοδο </w:t>
      </w:r>
      <w:r>
        <w:rPr>
          <w:rFonts w:eastAsia="Times New Roman"/>
          <w:szCs w:val="24"/>
        </w:rPr>
        <w:t xml:space="preserve">των παχέων αγελάδων και βεβαίως, την περίοδο της απόλυτης κυριαρχίας </w:t>
      </w:r>
      <w:r w:rsidRPr="009836F1">
        <w:rPr>
          <w:rFonts w:eastAsia="Times New Roman"/>
          <w:szCs w:val="24"/>
        </w:rPr>
        <w:t xml:space="preserve">του </w:t>
      </w:r>
      <w:r>
        <w:rPr>
          <w:rFonts w:eastAsia="Times New Roman"/>
          <w:szCs w:val="24"/>
        </w:rPr>
        <w:t>«</w:t>
      </w:r>
      <w:r w:rsidRPr="009836F1">
        <w:rPr>
          <w:rFonts w:eastAsia="Times New Roman"/>
          <w:szCs w:val="24"/>
        </w:rPr>
        <w:t>παλιού πολιτικού συστήματος</w:t>
      </w:r>
      <w:r>
        <w:rPr>
          <w:rFonts w:eastAsia="Times New Roman"/>
          <w:szCs w:val="24"/>
        </w:rPr>
        <w:t>»,</w:t>
      </w:r>
      <w:r w:rsidRPr="009836F1">
        <w:rPr>
          <w:rFonts w:eastAsia="Times New Roman"/>
          <w:szCs w:val="24"/>
        </w:rPr>
        <w:t xml:space="preserve"> όπως εμείς </w:t>
      </w:r>
      <w:r>
        <w:rPr>
          <w:rFonts w:eastAsia="Times New Roman"/>
          <w:szCs w:val="24"/>
        </w:rPr>
        <w:t>το ονομάζουμε.</w:t>
      </w:r>
    </w:p>
    <w:p w14:paraId="09855E2D" w14:textId="77777777" w:rsidR="00BE639A" w:rsidRDefault="00A212EC">
      <w:pPr>
        <w:spacing w:line="600" w:lineRule="auto"/>
        <w:ind w:firstLine="720"/>
        <w:jc w:val="both"/>
        <w:rPr>
          <w:rFonts w:eastAsia="Times New Roman"/>
          <w:szCs w:val="24"/>
        </w:rPr>
      </w:pPr>
      <w:r w:rsidRPr="009836F1">
        <w:rPr>
          <w:rFonts w:eastAsia="Times New Roman"/>
          <w:szCs w:val="24"/>
        </w:rPr>
        <w:t>Βεβαίως</w:t>
      </w:r>
      <w:r>
        <w:rPr>
          <w:rFonts w:eastAsia="Times New Roman"/>
          <w:szCs w:val="24"/>
        </w:rPr>
        <w:t xml:space="preserve">, </w:t>
      </w:r>
      <w:r w:rsidRPr="009836F1">
        <w:rPr>
          <w:rFonts w:eastAsia="Times New Roman"/>
          <w:szCs w:val="24"/>
        </w:rPr>
        <w:t xml:space="preserve">εκτίμησή μας είναι </w:t>
      </w:r>
      <w:r>
        <w:rPr>
          <w:rFonts w:eastAsia="Times New Roman"/>
          <w:szCs w:val="24"/>
        </w:rPr>
        <w:t>ότι αν δεν έμπαινε ένα τέλ</w:t>
      </w:r>
      <w:r>
        <w:rPr>
          <w:rFonts w:eastAsia="Times New Roman"/>
          <w:szCs w:val="24"/>
        </w:rPr>
        <w:t>ος σε αυτό</w:t>
      </w:r>
      <w:r w:rsidRPr="009836F1">
        <w:rPr>
          <w:rFonts w:eastAsia="Times New Roman"/>
          <w:szCs w:val="24"/>
        </w:rPr>
        <w:t xml:space="preserve"> το συνεχές</w:t>
      </w:r>
      <w:r>
        <w:rPr>
          <w:rFonts w:eastAsia="Times New Roman"/>
          <w:szCs w:val="24"/>
        </w:rPr>
        <w:t>,</w:t>
      </w:r>
      <w:r w:rsidRPr="009836F1">
        <w:rPr>
          <w:rFonts w:eastAsia="Times New Roman"/>
          <w:szCs w:val="24"/>
        </w:rPr>
        <w:t xml:space="preserve"> </w:t>
      </w:r>
      <w:r>
        <w:rPr>
          <w:rFonts w:eastAsia="Times New Roman"/>
          <w:szCs w:val="24"/>
        </w:rPr>
        <w:t xml:space="preserve">δεν θα βρισκόμασταν σήμερα </w:t>
      </w:r>
      <w:r w:rsidRPr="009836F1">
        <w:rPr>
          <w:rFonts w:eastAsia="Times New Roman"/>
          <w:szCs w:val="24"/>
        </w:rPr>
        <w:t xml:space="preserve">εδώ μπροστά σε αυτή την </w:t>
      </w:r>
      <w:r>
        <w:rPr>
          <w:rFonts w:eastAsia="Times New Roman"/>
          <w:szCs w:val="24"/>
        </w:rPr>
        <w:t>Α</w:t>
      </w:r>
      <w:r w:rsidRPr="009836F1">
        <w:rPr>
          <w:rFonts w:eastAsia="Times New Roman"/>
          <w:szCs w:val="24"/>
        </w:rPr>
        <w:t>ναθεώρηση</w:t>
      </w:r>
      <w:r>
        <w:rPr>
          <w:rFonts w:eastAsia="Times New Roman"/>
          <w:szCs w:val="24"/>
        </w:rPr>
        <w:t>, παρά τα</w:t>
      </w:r>
      <w:r w:rsidRPr="009836F1">
        <w:rPr>
          <w:rFonts w:eastAsia="Times New Roman"/>
          <w:szCs w:val="24"/>
        </w:rPr>
        <w:t xml:space="preserve"> αντιθέτως λεγόμενα από </w:t>
      </w:r>
      <w:r>
        <w:rPr>
          <w:rFonts w:eastAsia="Times New Roman"/>
          <w:szCs w:val="24"/>
        </w:rPr>
        <w:t>όλες τις πλευρές.</w:t>
      </w:r>
      <w:r w:rsidRPr="009836F1">
        <w:rPr>
          <w:rFonts w:eastAsia="Times New Roman"/>
          <w:szCs w:val="24"/>
        </w:rPr>
        <w:t xml:space="preserve"> </w:t>
      </w:r>
      <w:r>
        <w:rPr>
          <w:rFonts w:eastAsia="Times New Roman"/>
          <w:szCs w:val="24"/>
        </w:rPr>
        <w:t xml:space="preserve">Διότι όλοι </w:t>
      </w:r>
      <w:r w:rsidRPr="009836F1">
        <w:rPr>
          <w:rFonts w:eastAsia="Times New Roman"/>
          <w:szCs w:val="24"/>
        </w:rPr>
        <w:t>βάλλουν εναντίον αυτής της διάταξης</w:t>
      </w:r>
      <w:r>
        <w:rPr>
          <w:rFonts w:eastAsia="Times New Roman"/>
          <w:szCs w:val="24"/>
        </w:rPr>
        <w:t>, αλλά βεβαίως δεν έχουν κανέναν αντίλογο στο να δέχονται</w:t>
      </w:r>
      <w:r w:rsidRPr="009836F1">
        <w:rPr>
          <w:rFonts w:eastAsia="Times New Roman"/>
          <w:szCs w:val="24"/>
        </w:rPr>
        <w:t xml:space="preserve"> </w:t>
      </w:r>
      <w:r>
        <w:rPr>
          <w:rFonts w:eastAsia="Times New Roman"/>
          <w:szCs w:val="24"/>
        </w:rPr>
        <w:t>τις ευεργετικές</w:t>
      </w:r>
      <w:r w:rsidRPr="009836F1">
        <w:rPr>
          <w:rFonts w:eastAsia="Times New Roman"/>
          <w:szCs w:val="24"/>
        </w:rPr>
        <w:t xml:space="preserve"> συνέπειες αυτής της διάταξης τα στελέχη </w:t>
      </w:r>
      <w:r>
        <w:rPr>
          <w:rFonts w:eastAsia="Times New Roman"/>
          <w:szCs w:val="24"/>
        </w:rPr>
        <w:t>τους. Και β</w:t>
      </w:r>
      <w:r w:rsidRPr="009836F1">
        <w:rPr>
          <w:rFonts w:eastAsia="Times New Roman"/>
          <w:szCs w:val="24"/>
        </w:rPr>
        <w:t>εβαίως θα μπορούσε να έχει αναθεωρηθεί</w:t>
      </w:r>
      <w:r>
        <w:rPr>
          <w:rFonts w:eastAsia="Times New Roman"/>
          <w:szCs w:val="24"/>
        </w:rPr>
        <w:t>,</w:t>
      </w:r>
      <w:r w:rsidRPr="009836F1">
        <w:rPr>
          <w:rFonts w:eastAsia="Times New Roman"/>
          <w:szCs w:val="24"/>
        </w:rPr>
        <w:t xml:space="preserve"> αν </w:t>
      </w:r>
      <w:r>
        <w:rPr>
          <w:rFonts w:eastAsia="Times New Roman"/>
          <w:szCs w:val="24"/>
        </w:rPr>
        <w:t xml:space="preserve">τα </w:t>
      </w:r>
      <w:r w:rsidRPr="009836F1">
        <w:rPr>
          <w:rFonts w:eastAsia="Times New Roman"/>
          <w:szCs w:val="24"/>
        </w:rPr>
        <w:t>πιστεύουν αυτά που λένε</w:t>
      </w:r>
      <w:r>
        <w:rPr>
          <w:rFonts w:eastAsia="Times New Roman"/>
          <w:szCs w:val="24"/>
        </w:rPr>
        <w:t>,</w:t>
      </w:r>
      <w:r w:rsidRPr="009836F1">
        <w:rPr>
          <w:rFonts w:eastAsia="Times New Roman"/>
          <w:szCs w:val="24"/>
        </w:rPr>
        <w:t xml:space="preserve"> στην προηγούμενη </w:t>
      </w:r>
      <w:r>
        <w:rPr>
          <w:rFonts w:eastAsia="Times New Roman"/>
          <w:szCs w:val="24"/>
        </w:rPr>
        <w:t>α</w:t>
      </w:r>
      <w:r w:rsidRPr="009836F1">
        <w:rPr>
          <w:rFonts w:eastAsia="Times New Roman"/>
          <w:szCs w:val="24"/>
        </w:rPr>
        <w:t>ναθεώρηση</w:t>
      </w:r>
      <w:r>
        <w:rPr>
          <w:rFonts w:eastAsia="Times New Roman"/>
          <w:szCs w:val="24"/>
        </w:rPr>
        <w:t>, αλλά δεν συνέβη αυτό. Τ</w:t>
      </w:r>
      <w:r w:rsidRPr="009836F1">
        <w:rPr>
          <w:rFonts w:eastAsia="Times New Roman"/>
          <w:szCs w:val="24"/>
        </w:rPr>
        <w:t xml:space="preserve">όσο η Νέα Δημοκρατία όσο και το ΚΙΝΑΛ το ψήφισαν </w:t>
      </w:r>
      <w:r>
        <w:rPr>
          <w:rFonts w:eastAsia="Times New Roman"/>
          <w:szCs w:val="24"/>
        </w:rPr>
        <w:t>α</w:t>
      </w:r>
      <w:r w:rsidRPr="009836F1">
        <w:rPr>
          <w:rFonts w:eastAsia="Times New Roman"/>
          <w:szCs w:val="24"/>
        </w:rPr>
        <w:t xml:space="preserve">πό κοινού στην </w:t>
      </w:r>
      <w:r>
        <w:rPr>
          <w:rFonts w:eastAsia="Times New Roman"/>
          <w:szCs w:val="24"/>
        </w:rPr>
        <w:t>ανα</w:t>
      </w:r>
      <w:r w:rsidRPr="009836F1">
        <w:rPr>
          <w:rFonts w:eastAsia="Times New Roman"/>
          <w:szCs w:val="24"/>
        </w:rPr>
        <w:t>θεώρηση του 2</w:t>
      </w:r>
      <w:r w:rsidRPr="009836F1">
        <w:rPr>
          <w:rFonts w:eastAsia="Times New Roman"/>
          <w:szCs w:val="24"/>
        </w:rPr>
        <w:t>001</w:t>
      </w:r>
      <w:r>
        <w:rPr>
          <w:rFonts w:eastAsia="Times New Roman"/>
          <w:szCs w:val="24"/>
        </w:rPr>
        <w:t>.</w:t>
      </w:r>
    </w:p>
    <w:p w14:paraId="09855E2E" w14:textId="77777777" w:rsidR="00BE639A" w:rsidRDefault="00A212EC">
      <w:pPr>
        <w:spacing w:line="600" w:lineRule="auto"/>
        <w:ind w:firstLine="720"/>
        <w:jc w:val="both"/>
        <w:rPr>
          <w:rFonts w:eastAsia="Times New Roman"/>
          <w:szCs w:val="24"/>
        </w:rPr>
      </w:pPr>
      <w:r>
        <w:rPr>
          <w:rFonts w:eastAsia="Times New Roman"/>
          <w:szCs w:val="24"/>
        </w:rPr>
        <w:t>Δεύτερη πρόταση</w:t>
      </w:r>
      <w:r w:rsidRPr="009836F1">
        <w:rPr>
          <w:rFonts w:eastAsia="Times New Roman"/>
          <w:szCs w:val="24"/>
        </w:rPr>
        <w:t xml:space="preserve"> στον άξονα που αφορά την αξιοπιστία του πολιτικού συστήματος</w:t>
      </w:r>
      <w:r>
        <w:rPr>
          <w:rFonts w:eastAsia="Times New Roman"/>
          <w:szCs w:val="24"/>
        </w:rPr>
        <w:t>,</w:t>
      </w:r>
      <w:r w:rsidRPr="009836F1">
        <w:rPr>
          <w:rFonts w:eastAsia="Times New Roman"/>
          <w:szCs w:val="24"/>
        </w:rPr>
        <w:t xml:space="preserve"> είναι αυτή που αφορά τον </w:t>
      </w:r>
      <w:r>
        <w:rPr>
          <w:rFonts w:eastAsia="Times New Roman"/>
          <w:szCs w:val="24"/>
        </w:rPr>
        <w:t>περιορισμό της βουλευτικής ασυλίας</w:t>
      </w:r>
      <w:r w:rsidRPr="009836F1">
        <w:rPr>
          <w:rFonts w:eastAsia="Times New Roman"/>
          <w:szCs w:val="24"/>
        </w:rPr>
        <w:t xml:space="preserve"> μόνο </w:t>
      </w:r>
      <w:r>
        <w:rPr>
          <w:rFonts w:eastAsia="Times New Roman"/>
          <w:szCs w:val="24"/>
        </w:rPr>
        <w:t>σε αδικήματα που αφορούν την άσκηση των καθηκόντων του Βουλευτή. Ν</w:t>
      </w:r>
      <w:r w:rsidRPr="009836F1">
        <w:rPr>
          <w:rFonts w:eastAsia="Times New Roman"/>
          <w:szCs w:val="24"/>
        </w:rPr>
        <w:t>α πάμε</w:t>
      </w:r>
      <w:r>
        <w:rPr>
          <w:rFonts w:eastAsia="Times New Roman"/>
          <w:szCs w:val="24"/>
        </w:rPr>
        <w:t>,</w:t>
      </w:r>
      <w:r w:rsidRPr="009836F1">
        <w:rPr>
          <w:rFonts w:eastAsia="Times New Roman"/>
          <w:szCs w:val="24"/>
        </w:rPr>
        <w:t xml:space="preserve"> δηλαδή</w:t>
      </w:r>
      <w:r>
        <w:rPr>
          <w:rFonts w:eastAsia="Times New Roman"/>
          <w:szCs w:val="24"/>
        </w:rPr>
        <w:t>,</w:t>
      </w:r>
      <w:r w:rsidRPr="009836F1">
        <w:rPr>
          <w:rFonts w:eastAsia="Times New Roman"/>
          <w:szCs w:val="24"/>
        </w:rPr>
        <w:t xml:space="preserve"> σε μία τελείως διαφορετική</w:t>
      </w:r>
      <w:r w:rsidRPr="009836F1">
        <w:rPr>
          <w:rFonts w:eastAsia="Times New Roman"/>
          <w:szCs w:val="24"/>
        </w:rPr>
        <w:t xml:space="preserve"> θεώρηση των πραγμάτων</w:t>
      </w:r>
      <w:r>
        <w:rPr>
          <w:rFonts w:eastAsia="Times New Roman"/>
          <w:szCs w:val="24"/>
        </w:rPr>
        <w:t>,</w:t>
      </w:r>
      <w:r w:rsidRPr="009836F1">
        <w:rPr>
          <w:rFonts w:eastAsia="Times New Roman"/>
          <w:szCs w:val="24"/>
        </w:rPr>
        <w:t xml:space="preserve"> να </w:t>
      </w:r>
      <w:r>
        <w:rPr>
          <w:rFonts w:eastAsia="Times New Roman"/>
          <w:szCs w:val="24"/>
        </w:rPr>
        <w:t>μ</w:t>
      </w:r>
      <w:r w:rsidRPr="009836F1">
        <w:rPr>
          <w:rFonts w:eastAsia="Times New Roman"/>
          <w:szCs w:val="24"/>
        </w:rPr>
        <w:t>η</w:t>
      </w:r>
      <w:r>
        <w:rPr>
          <w:rFonts w:eastAsia="Times New Roman"/>
          <w:szCs w:val="24"/>
        </w:rPr>
        <w:t>ν</w:t>
      </w:r>
      <w:r w:rsidRPr="009836F1">
        <w:rPr>
          <w:rFonts w:eastAsia="Times New Roman"/>
          <w:szCs w:val="24"/>
        </w:rPr>
        <w:t xml:space="preserve"> ζητάτ</w:t>
      </w:r>
      <w:r>
        <w:rPr>
          <w:rFonts w:eastAsia="Times New Roman"/>
          <w:szCs w:val="24"/>
        </w:rPr>
        <w:t>αι</w:t>
      </w:r>
      <w:r w:rsidRPr="009836F1">
        <w:rPr>
          <w:rFonts w:eastAsia="Times New Roman"/>
          <w:szCs w:val="24"/>
        </w:rPr>
        <w:t xml:space="preserve"> κάθε φορά η άρση της ασυλίας</w:t>
      </w:r>
      <w:r>
        <w:rPr>
          <w:rFonts w:eastAsia="Times New Roman"/>
          <w:szCs w:val="24"/>
        </w:rPr>
        <w:t>,</w:t>
      </w:r>
      <w:r w:rsidRPr="009836F1">
        <w:rPr>
          <w:rFonts w:eastAsia="Times New Roman"/>
          <w:szCs w:val="24"/>
        </w:rPr>
        <w:t xml:space="preserve"> </w:t>
      </w:r>
      <w:r>
        <w:rPr>
          <w:rFonts w:eastAsia="Times New Roman"/>
          <w:szCs w:val="24"/>
        </w:rPr>
        <w:t>θ</w:t>
      </w:r>
      <w:r w:rsidRPr="009836F1">
        <w:rPr>
          <w:rFonts w:eastAsia="Times New Roman"/>
          <w:szCs w:val="24"/>
        </w:rPr>
        <w:t xml:space="preserve">εωρώντας ότι </w:t>
      </w:r>
      <w:r>
        <w:rPr>
          <w:rFonts w:eastAsia="Times New Roman"/>
          <w:szCs w:val="24"/>
        </w:rPr>
        <w:t>η ασυλία είναι</w:t>
      </w:r>
      <w:r w:rsidRPr="009836F1">
        <w:rPr>
          <w:rFonts w:eastAsia="Times New Roman"/>
          <w:szCs w:val="24"/>
        </w:rPr>
        <w:t xml:space="preserve"> κάτι δεδομένο</w:t>
      </w:r>
      <w:r>
        <w:rPr>
          <w:rFonts w:eastAsia="Times New Roman"/>
          <w:szCs w:val="24"/>
        </w:rPr>
        <w:t xml:space="preserve"> που θα πρέπει να ψηφίσουν οι Βουλευτές για να αίρεται.</w:t>
      </w:r>
      <w:r w:rsidRPr="009836F1">
        <w:rPr>
          <w:rFonts w:eastAsia="Times New Roman"/>
          <w:szCs w:val="24"/>
        </w:rPr>
        <w:t xml:space="preserve"> </w:t>
      </w:r>
      <w:r>
        <w:rPr>
          <w:rFonts w:eastAsia="Times New Roman"/>
          <w:szCs w:val="24"/>
        </w:rPr>
        <w:t xml:space="preserve">Αντιθέτως, θα πρέπει να ζητείται η ασυλία, </w:t>
      </w:r>
      <w:r w:rsidRPr="009836F1">
        <w:rPr>
          <w:rFonts w:eastAsia="Times New Roman"/>
          <w:szCs w:val="24"/>
        </w:rPr>
        <w:t xml:space="preserve">όταν και εφόσον κρίνει </w:t>
      </w:r>
      <w:r>
        <w:rPr>
          <w:rFonts w:eastAsia="Times New Roman"/>
          <w:szCs w:val="24"/>
        </w:rPr>
        <w:t>η Ολομέλεια</w:t>
      </w:r>
      <w:r w:rsidRPr="009836F1">
        <w:rPr>
          <w:rFonts w:eastAsia="Times New Roman"/>
          <w:szCs w:val="24"/>
        </w:rPr>
        <w:t xml:space="preserve"> ότι πρόκειτ</w:t>
      </w:r>
      <w:r w:rsidRPr="009836F1">
        <w:rPr>
          <w:rFonts w:eastAsia="Times New Roman"/>
          <w:szCs w:val="24"/>
        </w:rPr>
        <w:t xml:space="preserve">αι για αδίκημα που αφορά την άσκηση καθηκόντων του </w:t>
      </w:r>
      <w:r>
        <w:rPr>
          <w:rFonts w:eastAsia="Times New Roman"/>
          <w:szCs w:val="24"/>
        </w:rPr>
        <w:t>Β</w:t>
      </w:r>
      <w:r w:rsidRPr="009836F1">
        <w:rPr>
          <w:rFonts w:eastAsia="Times New Roman"/>
          <w:szCs w:val="24"/>
        </w:rPr>
        <w:t>ουλευτή και όχι γενικότερα αδικήματα</w:t>
      </w:r>
      <w:r>
        <w:rPr>
          <w:rFonts w:eastAsia="Times New Roman"/>
          <w:szCs w:val="24"/>
        </w:rPr>
        <w:t>.</w:t>
      </w:r>
    </w:p>
    <w:p w14:paraId="09855E2F" w14:textId="77777777" w:rsidR="00BE639A" w:rsidRDefault="00A212EC">
      <w:pPr>
        <w:spacing w:line="600" w:lineRule="auto"/>
        <w:ind w:firstLine="720"/>
        <w:jc w:val="both"/>
        <w:rPr>
          <w:rFonts w:eastAsia="Times New Roman"/>
          <w:szCs w:val="24"/>
        </w:rPr>
      </w:pPr>
      <w:r>
        <w:rPr>
          <w:rFonts w:eastAsia="Times New Roman"/>
          <w:szCs w:val="24"/>
        </w:rPr>
        <w:t>Η τρίτη πρόταση α</w:t>
      </w:r>
      <w:r w:rsidRPr="009836F1">
        <w:rPr>
          <w:rFonts w:eastAsia="Times New Roman"/>
          <w:szCs w:val="24"/>
        </w:rPr>
        <w:t>φορά την κατοχύρωση περιορισμέν</w:t>
      </w:r>
      <w:r>
        <w:rPr>
          <w:rFonts w:eastAsia="Times New Roman"/>
          <w:szCs w:val="24"/>
        </w:rPr>
        <w:t>ων</w:t>
      </w:r>
      <w:r w:rsidRPr="009836F1">
        <w:rPr>
          <w:rFonts w:eastAsia="Times New Roman"/>
          <w:szCs w:val="24"/>
        </w:rPr>
        <w:t xml:space="preserve"> κοινοβουλευτικών θητειών για κάθε </w:t>
      </w:r>
      <w:r>
        <w:rPr>
          <w:rFonts w:eastAsia="Times New Roman"/>
          <w:szCs w:val="24"/>
        </w:rPr>
        <w:t>Β</w:t>
      </w:r>
      <w:r w:rsidRPr="009836F1">
        <w:rPr>
          <w:rFonts w:eastAsia="Times New Roman"/>
          <w:szCs w:val="24"/>
        </w:rPr>
        <w:t>ουλευτή</w:t>
      </w:r>
      <w:r>
        <w:rPr>
          <w:rFonts w:eastAsia="Times New Roman"/>
          <w:szCs w:val="24"/>
        </w:rPr>
        <w:t>,</w:t>
      </w:r>
      <w:r w:rsidRPr="009836F1">
        <w:rPr>
          <w:rFonts w:eastAsia="Times New Roman"/>
          <w:szCs w:val="24"/>
        </w:rPr>
        <w:t xml:space="preserve"> ώστε να αποφεύγεται η δημιουργία πελατειακών δικτύων</w:t>
      </w:r>
      <w:r>
        <w:rPr>
          <w:rFonts w:eastAsia="Times New Roman"/>
          <w:szCs w:val="24"/>
        </w:rPr>
        <w:t xml:space="preserve"> και συστημάτων που</w:t>
      </w:r>
      <w:r>
        <w:rPr>
          <w:rFonts w:eastAsia="Times New Roman"/>
          <w:szCs w:val="24"/>
        </w:rPr>
        <w:t xml:space="preserve"> μετατρέπουν πολλές φορές</w:t>
      </w:r>
      <w:r w:rsidRPr="009836F1">
        <w:rPr>
          <w:rFonts w:eastAsia="Times New Roman"/>
          <w:szCs w:val="24"/>
        </w:rPr>
        <w:t xml:space="preserve"> τον </w:t>
      </w:r>
      <w:r>
        <w:rPr>
          <w:rFonts w:eastAsia="Times New Roman"/>
          <w:szCs w:val="24"/>
        </w:rPr>
        <w:t>Β</w:t>
      </w:r>
      <w:r w:rsidRPr="009836F1">
        <w:rPr>
          <w:rFonts w:eastAsia="Times New Roman"/>
          <w:szCs w:val="24"/>
        </w:rPr>
        <w:t xml:space="preserve">ουλευτή </w:t>
      </w:r>
      <w:r>
        <w:rPr>
          <w:rFonts w:eastAsia="Times New Roman"/>
          <w:szCs w:val="24"/>
        </w:rPr>
        <w:t xml:space="preserve">σε έμπορο </w:t>
      </w:r>
      <w:r w:rsidRPr="009836F1">
        <w:rPr>
          <w:rFonts w:eastAsia="Times New Roman"/>
          <w:szCs w:val="24"/>
        </w:rPr>
        <w:t>εξυπη</w:t>
      </w:r>
      <w:r>
        <w:rPr>
          <w:rFonts w:eastAsia="Times New Roman"/>
          <w:szCs w:val="24"/>
        </w:rPr>
        <w:t>ρετήσεων</w:t>
      </w:r>
      <w:r w:rsidRPr="009836F1">
        <w:rPr>
          <w:rFonts w:eastAsia="Times New Roman"/>
          <w:szCs w:val="24"/>
        </w:rPr>
        <w:t xml:space="preserve"> </w:t>
      </w:r>
      <w:r>
        <w:rPr>
          <w:rFonts w:eastAsia="Times New Roman"/>
          <w:szCs w:val="24"/>
        </w:rPr>
        <w:t>και τους εκλογείς σε πελάτες. Π</w:t>
      </w:r>
      <w:r w:rsidRPr="009836F1">
        <w:rPr>
          <w:rFonts w:eastAsia="Times New Roman"/>
          <w:szCs w:val="24"/>
        </w:rPr>
        <w:t>ρόκειται για μία πρόταση</w:t>
      </w:r>
      <w:r>
        <w:rPr>
          <w:rFonts w:eastAsia="Times New Roman"/>
          <w:szCs w:val="24"/>
        </w:rPr>
        <w:t>,</w:t>
      </w:r>
      <w:r w:rsidRPr="009836F1">
        <w:rPr>
          <w:rFonts w:eastAsia="Times New Roman"/>
          <w:szCs w:val="24"/>
        </w:rPr>
        <w:t xml:space="preserve"> για μία ρύθμιση</w:t>
      </w:r>
      <w:r>
        <w:rPr>
          <w:rFonts w:eastAsia="Times New Roman"/>
          <w:szCs w:val="24"/>
        </w:rPr>
        <w:t>, που πέραν της</w:t>
      </w:r>
      <w:r w:rsidRPr="009836F1">
        <w:rPr>
          <w:rFonts w:eastAsia="Times New Roman"/>
          <w:szCs w:val="24"/>
        </w:rPr>
        <w:t xml:space="preserve"> ουσιαστικής αξίας που έχει</w:t>
      </w:r>
      <w:r>
        <w:rPr>
          <w:rFonts w:eastAsia="Times New Roman"/>
          <w:szCs w:val="24"/>
        </w:rPr>
        <w:t>,</w:t>
      </w:r>
      <w:r w:rsidRPr="009836F1">
        <w:rPr>
          <w:rFonts w:eastAsia="Times New Roman"/>
          <w:szCs w:val="24"/>
        </w:rPr>
        <w:t xml:space="preserve"> έχει και μία ιδιαίτερη συμβολική αξία</w:t>
      </w:r>
      <w:r>
        <w:rPr>
          <w:rFonts w:eastAsia="Times New Roman"/>
          <w:szCs w:val="24"/>
        </w:rPr>
        <w:t>, να σταματήσει</w:t>
      </w:r>
      <w:r w:rsidRPr="009836F1">
        <w:rPr>
          <w:rFonts w:eastAsia="Times New Roman"/>
          <w:szCs w:val="24"/>
        </w:rPr>
        <w:t xml:space="preserve"> αυτή η σπέκουλα στην κοι</w:t>
      </w:r>
      <w:r w:rsidRPr="009836F1">
        <w:rPr>
          <w:rFonts w:eastAsia="Times New Roman"/>
          <w:szCs w:val="24"/>
        </w:rPr>
        <w:t>νή γνώμη</w:t>
      </w:r>
      <w:r>
        <w:rPr>
          <w:rFonts w:eastAsia="Times New Roman"/>
          <w:szCs w:val="24"/>
        </w:rPr>
        <w:t>, η εδραιωμένη πεποίθηση</w:t>
      </w:r>
      <w:r w:rsidRPr="009836F1">
        <w:rPr>
          <w:rFonts w:eastAsia="Times New Roman"/>
          <w:szCs w:val="24"/>
        </w:rPr>
        <w:t xml:space="preserve"> </w:t>
      </w:r>
      <w:r>
        <w:rPr>
          <w:rFonts w:eastAsia="Times New Roman"/>
          <w:szCs w:val="24"/>
        </w:rPr>
        <w:t>στ</w:t>
      </w:r>
      <w:r w:rsidRPr="009836F1">
        <w:rPr>
          <w:rFonts w:eastAsia="Times New Roman"/>
          <w:szCs w:val="24"/>
        </w:rPr>
        <w:t xml:space="preserve">ην κοινή γνώμη </w:t>
      </w:r>
      <w:r>
        <w:rPr>
          <w:rFonts w:eastAsia="Times New Roman"/>
          <w:szCs w:val="24"/>
        </w:rPr>
        <w:t xml:space="preserve">ότι </w:t>
      </w:r>
      <w:r w:rsidRPr="009836F1">
        <w:rPr>
          <w:rFonts w:eastAsia="Times New Roman"/>
          <w:szCs w:val="24"/>
        </w:rPr>
        <w:t>η</w:t>
      </w:r>
      <w:r>
        <w:rPr>
          <w:rFonts w:eastAsia="Times New Roman"/>
          <w:szCs w:val="24"/>
        </w:rPr>
        <w:t xml:space="preserve"> ενασχόληση με την</w:t>
      </w:r>
      <w:r w:rsidRPr="009836F1">
        <w:rPr>
          <w:rFonts w:eastAsia="Times New Roman"/>
          <w:szCs w:val="24"/>
        </w:rPr>
        <w:t xml:space="preserve"> πολιτική είναι επάγγελμα και όχι λειτούργημα προς το δημόσιο συμφέρον</w:t>
      </w:r>
      <w:r>
        <w:rPr>
          <w:rFonts w:eastAsia="Times New Roman"/>
          <w:szCs w:val="24"/>
        </w:rPr>
        <w:t>.</w:t>
      </w:r>
    </w:p>
    <w:p w14:paraId="09855E30" w14:textId="77777777" w:rsidR="00BE639A" w:rsidRDefault="00A212EC">
      <w:pPr>
        <w:spacing w:line="600" w:lineRule="auto"/>
        <w:ind w:firstLine="720"/>
        <w:jc w:val="both"/>
        <w:rPr>
          <w:rFonts w:eastAsia="Times New Roman"/>
          <w:szCs w:val="24"/>
        </w:rPr>
      </w:pPr>
      <w:r>
        <w:rPr>
          <w:rFonts w:eastAsia="Times New Roman"/>
          <w:szCs w:val="24"/>
        </w:rPr>
        <w:t xml:space="preserve">Ο </w:t>
      </w:r>
      <w:r w:rsidRPr="009836F1">
        <w:rPr>
          <w:rFonts w:eastAsia="Times New Roman"/>
          <w:szCs w:val="24"/>
        </w:rPr>
        <w:t>τρίτος άξονας της πρότασ</w:t>
      </w:r>
      <w:r>
        <w:rPr>
          <w:rFonts w:eastAsia="Times New Roman"/>
          <w:szCs w:val="24"/>
        </w:rPr>
        <w:t>ή</w:t>
      </w:r>
      <w:r w:rsidRPr="009836F1">
        <w:rPr>
          <w:rFonts w:eastAsia="Times New Roman"/>
          <w:szCs w:val="24"/>
        </w:rPr>
        <w:t xml:space="preserve">ς μας </w:t>
      </w:r>
      <w:r>
        <w:rPr>
          <w:rFonts w:eastAsia="Times New Roman"/>
          <w:szCs w:val="24"/>
        </w:rPr>
        <w:t xml:space="preserve">αφορά την </w:t>
      </w:r>
      <w:r w:rsidRPr="009836F1">
        <w:rPr>
          <w:rFonts w:eastAsia="Times New Roman"/>
          <w:szCs w:val="24"/>
        </w:rPr>
        <w:t xml:space="preserve">ενίσχυση της </w:t>
      </w:r>
      <w:r>
        <w:rPr>
          <w:rFonts w:eastAsia="Times New Roman"/>
          <w:szCs w:val="24"/>
        </w:rPr>
        <w:t>Δ</w:t>
      </w:r>
      <w:r w:rsidRPr="009836F1">
        <w:rPr>
          <w:rFonts w:eastAsia="Times New Roman"/>
          <w:szCs w:val="24"/>
        </w:rPr>
        <w:t xml:space="preserve">ημοκρατίας </w:t>
      </w:r>
      <w:r>
        <w:rPr>
          <w:rFonts w:eastAsia="Times New Roman"/>
          <w:szCs w:val="24"/>
        </w:rPr>
        <w:t xml:space="preserve">και της εμπλοκής </w:t>
      </w:r>
      <w:r w:rsidRPr="009836F1">
        <w:rPr>
          <w:rFonts w:eastAsia="Times New Roman"/>
          <w:szCs w:val="24"/>
        </w:rPr>
        <w:t>του λαϊκού παράγοντα</w:t>
      </w:r>
      <w:r>
        <w:rPr>
          <w:rFonts w:eastAsia="Times New Roman"/>
          <w:szCs w:val="24"/>
        </w:rPr>
        <w:t>,</w:t>
      </w:r>
      <w:r w:rsidRPr="009836F1">
        <w:rPr>
          <w:rFonts w:eastAsia="Times New Roman"/>
          <w:szCs w:val="24"/>
        </w:rPr>
        <w:t xml:space="preserve"> των πολιτών</w:t>
      </w:r>
      <w:r>
        <w:rPr>
          <w:rFonts w:eastAsia="Times New Roman"/>
          <w:szCs w:val="24"/>
        </w:rPr>
        <w:t>,</w:t>
      </w:r>
      <w:r w:rsidRPr="009836F1">
        <w:rPr>
          <w:rFonts w:eastAsia="Times New Roman"/>
          <w:szCs w:val="24"/>
        </w:rPr>
        <w:t xml:space="preserve"> στη λήψη των αποφάσεων</w:t>
      </w:r>
      <w:r>
        <w:rPr>
          <w:rFonts w:eastAsia="Times New Roman"/>
          <w:szCs w:val="24"/>
        </w:rPr>
        <w:t>.</w:t>
      </w:r>
      <w:r w:rsidRPr="009836F1">
        <w:rPr>
          <w:rFonts w:eastAsia="Times New Roman"/>
          <w:szCs w:val="24"/>
        </w:rPr>
        <w:t xml:space="preserve"> </w:t>
      </w:r>
      <w:r>
        <w:rPr>
          <w:rFonts w:eastAsia="Times New Roman"/>
          <w:szCs w:val="24"/>
        </w:rPr>
        <w:t>Α</w:t>
      </w:r>
      <w:r w:rsidRPr="009836F1">
        <w:rPr>
          <w:rFonts w:eastAsia="Times New Roman"/>
          <w:szCs w:val="24"/>
        </w:rPr>
        <w:t xml:space="preserve">υτή η πρόταση έρχεται σε μεγάλο βαθμό και ως </w:t>
      </w:r>
      <w:r>
        <w:rPr>
          <w:rFonts w:eastAsia="Times New Roman"/>
          <w:szCs w:val="24"/>
        </w:rPr>
        <w:t>δ</w:t>
      </w:r>
      <w:r w:rsidRPr="009836F1">
        <w:rPr>
          <w:rFonts w:eastAsia="Times New Roman"/>
          <w:szCs w:val="24"/>
        </w:rPr>
        <w:t xml:space="preserve">ικαίωση </w:t>
      </w:r>
      <w:r>
        <w:rPr>
          <w:rFonts w:eastAsia="Times New Roman"/>
          <w:szCs w:val="24"/>
        </w:rPr>
        <w:t xml:space="preserve">ενός μαζικού λαϊκού </w:t>
      </w:r>
      <w:r w:rsidRPr="009836F1">
        <w:rPr>
          <w:rFonts w:eastAsia="Times New Roman"/>
          <w:szCs w:val="24"/>
        </w:rPr>
        <w:t>αιτήματος</w:t>
      </w:r>
      <w:r>
        <w:rPr>
          <w:rFonts w:eastAsia="Times New Roman"/>
          <w:szCs w:val="24"/>
        </w:rPr>
        <w:t>,</w:t>
      </w:r>
      <w:r w:rsidRPr="009836F1">
        <w:rPr>
          <w:rFonts w:eastAsia="Times New Roman"/>
          <w:szCs w:val="24"/>
        </w:rPr>
        <w:t xml:space="preserve"> ιδιαίτερα </w:t>
      </w:r>
      <w:r>
        <w:rPr>
          <w:rFonts w:eastAsia="Times New Roman"/>
          <w:szCs w:val="24"/>
        </w:rPr>
        <w:t xml:space="preserve">την περίοδο των </w:t>
      </w:r>
      <w:r w:rsidRPr="009836F1">
        <w:rPr>
          <w:rFonts w:eastAsia="Times New Roman"/>
          <w:szCs w:val="24"/>
        </w:rPr>
        <w:t xml:space="preserve">κινητοποιήσεων ενάντια στην λιτότητα </w:t>
      </w:r>
      <w:r>
        <w:rPr>
          <w:rFonts w:eastAsia="Times New Roman"/>
          <w:szCs w:val="24"/>
        </w:rPr>
        <w:t>2011</w:t>
      </w:r>
      <w:r>
        <w:rPr>
          <w:rFonts w:eastAsia="Times New Roman"/>
          <w:szCs w:val="24"/>
        </w:rPr>
        <w:t xml:space="preserve"> </w:t>
      </w:r>
      <w:r>
        <w:rPr>
          <w:rFonts w:eastAsia="Times New Roman"/>
          <w:szCs w:val="24"/>
        </w:rPr>
        <w:t>-</w:t>
      </w:r>
      <w:r>
        <w:rPr>
          <w:rFonts w:eastAsia="Times New Roman"/>
          <w:szCs w:val="24"/>
        </w:rPr>
        <w:t xml:space="preserve"> </w:t>
      </w:r>
      <w:r w:rsidRPr="009836F1">
        <w:rPr>
          <w:rFonts w:eastAsia="Times New Roman"/>
          <w:szCs w:val="24"/>
        </w:rPr>
        <w:t>2012</w:t>
      </w:r>
      <w:r>
        <w:rPr>
          <w:rFonts w:eastAsia="Times New Roman"/>
          <w:szCs w:val="24"/>
        </w:rPr>
        <w:t>,</w:t>
      </w:r>
      <w:r w:rsidRPr="009836F1">
        <w:rPr>
          <w:rFonts w:eastAsia="Times New Roman"/>
          <w:szCs w:val="24"/>
        </w:rPr>
        <w:t xml:space="preserve"> του λαϊκού αιτήματος για περισσότερη και βαθύτερη </w:t>
      </w:r>
      <w:r>
        <w:rPr>
          <w:rFonts w:eastAsia="Times New Roman"/>
          <w:szCs w:val="24"/>
        </w:rPr>
        <w:t>δ</w:t>
      </w:r>
      <w:r w:rsidRPr="009836F1">
        <w:rPr>
          <w:rFonts w:eastAsia="Times New Roman"/>
          <w:szCs w:val="24"/>
        </w:rPr>
        <w:t>ημοκρ</w:t>
      </w:r>
      <w:r w:rsidRPr="009836F1">
        <w:rPr>
          <w:rFonts w:eastAsia="Times New Roman"/>
          <w:szCs w:val="24"/>
        </w:rPr>
        <w:t xml:space="preserve">ατία και για </w:t>
      </w:r>
      <w:r>
        <w:rPr>
          <w:rFonts w:eastAsia="Times New Roman"/>
          <w:szCs w:val="24"/>
        </w:rPr>
        <w:t>τη συμμετοχή των πολιτών στη</w:t>
      </w:r>
      <w:r w:rsidRPr="009836F1">
        <w:rPr>
          <w:rFonts w:eastAsia="Times New Roman"/>
          <w:szCs w:val="24"/>
        </w:rPr>
        <w:t xml:space="preserve"> λήψη κρίσιμων αποφάσεων</w:t>
      </w:r>
      <w:r>
        <w:rPr>
          <w:rFonts w:eastAsia="Times New Roman"/>
          <w:szCs w:val="24"/>
        </w:rPr>
        <w:t>.</w:t>
      </w:r>
    </w:p>
    <w:p w14:paraId="09855E31" w14:textId="77777777" w:rsidR="00BE639A" w:rsidRDefault="00A212EC">
      <w:pPr>
        <w:spacing w:line="600" w:lineRule="auto"/>
        <w:ind w:firstLine="720"/>
        <w:jc w:val="both"/>
        <w:rPr>
          <w:rFonts w:eastAsia="Times New Roman"/>
          <w:szCs w:val="24"/>
        </w:rPr>
      </w:pPr>
      <w:r>
        <w:rPr>
          <w:rFonts w:eastAsia="Times New Roman"/>
          <w:szCs w:val="24"/>
        </w:rPr>
        <w:t>Προτείνουμε,</w:t>
      </w:r>
      <w:r w:rsidRPr="009836F1">
        <w:rPr>
          <w:rFonts w:eastAsia="Times New Roman"/>
          <w:szCs w:val="24"/>
        </w:rPr>
        <w:t xml:space="preserve"> </w:t>
      </w:r>
      <w:r>
        <w:rPr>
          <w:rFonts w:eastAsia="Times New Roman"/>
          <w:szCs w:val="24"/>
        </w:rPr>
        <w:t>λ</w:t>
      </w:r>
      <w:r w:rsidRPr="009836F1">
        <w:rPr>
          <w:rFonts w:eastAsia="Times New Roman"/>
          <w:szCs w:val="24"/>
        </w:rPr>
        <w:t>οιπόν</w:t>
      </w:r>
      <w:r>
        <w:rPr>
          <w:rFonts w:eastAsia="Times New Roman"/>
          <w:szCs w:val="24"/>
        </w:rPr>
        <w:t>,</w:t>
      </w:r>
      <w:r w:rsidRPr="009836F1">
        <w:rPr>
          <w:rFonts w:eastAsia="Times New Roman"/>
          <w:szCs w:val="24"/>
        </w:rPr>
        <w:t xml:space="preserve"> την καθιέρωση λαϊκού δημοψηφίσματος</w:t>
      </w:r>
      <w:r>
        <w:rPr>
          <w:rFonts w:eastAsia="Times New Roman"/>
          <w:szCs w:val="24"/>
        </w:rPr>
        <w:t>, αλλά και τη λεγόμενη</w:t>
      </w:r>
      <w:r w:rsidRPr="009836F1">
        <w:rPr>
          <w:rFonts w:eastAsia="Times New Roman"/>
          <w:szCs w:val="24"/>
        </w:rPr>
        <w:t xml:space="preserve"> λαϊκή νομοθετική πρωτοβουλία</w:t>
      </w:r>
      <w:r>
        <w:rPr>
          <w:rFonts w:eastAsia="Times New Roman"/>
          <w:szCs w:val="24"/>
        </w:rPr>
        <w:t>,</w:t>
      </w:r>
      <w:r w:rsidRPr="009836F1">
        <w:rPr>
          <w:rFonts w:eastAsia="Times New Roman"/>
          <w:szCs w:val="24"/>
        </w:rPr>
        <w:t xml:space="preserve"> ενώ ταυτόχρο</w:t>
      </w:r>
      <w:r>
        <w:rPr>
          <w:rFonts w:eastAsia="Times New Roman"/>
          <w:szCs w:val="24"/>
        </w:rPr>
        <w:t xml:space="preserve">να θεσπίζουμε την υποχρέωση να </w:t>
      </w:r>
      <w:r w:rsidRPr="009836F1">
        <w:rPr>
          <w:rFonts w:eastAsia="Times New Roman"/>
          <w:szCs w:val="24"/>
        </w:rPr>
        <w:t>κυρώνεται με δημοψήφισμα κάθε διεθνής</w:t>
      </w:r>
      <w:r w:rsidRPr="009836F1">
        <w:rPr>
          <w:rFonts w:eastAsia="Times New Roman"/>
          <w:szCs w:val="24"/>
        </w:rPr>
        <w:t xml:space="preserve"> συνθήκη</w:t>
      </w:r>
      <w:r>
        <w:rPr>
          <w:rFonts w:eastAsia="Times New Roman"/>
          <w:szCs w:val="24"/>
        </w:rPr>
        <w:t>,</w:t>
      </w:r>
      <w:r w:rsidRPr="009836F1">
        <w:rPr>
          <w:rFonts w:eastAsia="Times New Roman"/>
          <w:szCs w:val="24"/>
        </w:rPr>
        <w:t xml:space="preserve"> η οποία </w:t>
      </w:r>
      <w:r>
        <w:rPr>
          <w:rFonts w:eastAsia="Times New Roman"/>
          <w:szCs w:val="24"/>
        </w:rPr>
        <w:t xml:space="preserve">παραχωρεί κυριαρχικές αρμοδιότητες της χώρας </w:t>
      </w:r>
      <w:r w:rsidRPr="009836F1">
        <w:rPr>
          <w:rFonts w:eastAsia="Times New Roman"/>
          <w:szCs w:val="24"/>
        </w:rPr>
        <w:t>σε διεθνείς οργανισμούς</w:t>
      </w:r>
      <w:r>
        <w:rPr>
          <w:rFonts w:eastAsia="Times New Roman"/>
          <w:szCs w:val="24"/>
        </w:rPr>
        <w:t xml:space="preserve">. </w:t>
      </w:r>
    </w:p>
    <w:p w14:paraId="09855E32" w14:textId="77777777" w:rsidR="00BE639A" w:rsidRDefault="00A212EC">
      <w:pPr>
        <w:spacing w:line="600" w:lineRule="auto"/>
        <w:ind w:firstLine="720"/>
        <w:jc w:val="both"/>
        <w:rPr>
          <w:rFonts w:eastAsia="Times New Roman"/>
          <w:szCs w:val="24"/>
        </w:rPr>
      </w:pPr>
      <w:r>
        <w:rPr>
          <w:rFonts w:eastAsia="Times New Roman"/>
          <w:szCs w:val="24"/>
        </w:rPr>
        <w:t>Είναι ακριβώς</w:t>
      </w:r>
      <w:r w:rsidRPr="009836F1">
        <w:rPr>
          <w:rFonts w:eastAsia="Times New Roman"/>
          <w:szCs w:val="24"/>
        </w:rPr>
        <w:t xml:space="preserve"> σε αυτό το σημείο που η άρνηση της </w:t>
      </w:r>
      <w:r>
        <w:rPr>
          <w:rFonts w:eastAsia="Times New Roman"/>
          <w:szCs w:val="24"/>
        </w:rPr>
        <w:t>Α</w:t>
      </w:r>
      <w:r w:rsidRPr="009836F1">
        <w:rPr>
          <w:rFonts w:eastAsia="Times New Roman"/>
          <w:szCs w:val="24"/>
        </w:rPr>
        <w:t>ντιπολίτευσης αναδεικνύει</w:t>
      </w:r>
      <w:r>
        <w:rPr>
          <w:rFonts w:eastAsia="Times New Roman"/>
          <w:szCs w:val="24"/>
        </w:rPr>
        <w:t>, θα έλεγα, μ</w:t>
      </w:r>
      <w:r>
        <w:rPr>
          <w:rFonts w:eastAsia="Times New Roman"/>
          <w:szCs w:val="24"/>
        </w:rPr>
        <w:t>ί</w:t>
      </w:r>
      <w:r>
        <w:rPr>
          <w:rFonts w:eastAsia="Times New Roman"/>
          <w:szCs w:val="24"/>
        </w:rPr>
        <w:t>α</w:t>
      </w:r>
      <w:r w:rsidRPr="009836F1">
        <w:rPr>
          <w:rFonts w:eastAsia="Times New Roman"/>
          <w:szCs w:val="24"/>
        </w:rPr>
        <w:t xml:space="preserve"> βαθιά διαφωνία</w:t>
      </w:r>
      <w:r>
        <w:rPr>
          <w:rFonts w:eastAsia="Times New Roman"/>
          <w:szCs w:val="24"/>
        </w:rPr>
        <w:t xml:space="preserve"> και ιδεολογική, αλλά και μ</w:t>
      </w:r>
      <w:r>
        <w:rPr>
          <w:rFonts w:eastAsia="Times New Roman"/>
          <w:szCs w:val="24"/>
        </w:rPr>
        <w:t>ί</w:t>
      </w:r>
      <w:r>
        <w:rPr>
          <w:rFonts w:eastAsia="Times New Roman"/>
          <w:szCs w:val="24"/>
        </w:rPr>
        <w:t xml:space="preserve">α διαφορετική </w:t>
      </w:r>
      <w:r w:rsidRPr="009836F1">
        <w:rPr>
          <w:rFonts w:eastAsia="Times New Roman"/>
          <w:szCs w:val="24"/>
        </w:rPr>
        <w:t xml:space="preserve">θεώρηση </w:t>
      </w:r>
      <w:r>
        <w:rPr>
          <w:rFonts w:eastAsia="Times New Roman"/>
          <w:szCs w:val="24"/>
        </w:rPr>
        <w:t>της ίδιας τη</w:t>
      </w:r>
      <w:r>
        <w:rPr>
          <w:rFonts w:eastAsia="Times New Roman"/>
          <w:szCs w:val="24"/>
        </w:rPr>
        <w:t>ς αντίληψης</w:t>
      </w:r>
      <w:r w:rsidRPr="009836F1">
        <w:rPr>
          <w:rFonts w:eastAsia="Times New Roman"/>
          <w:szCs w:val="24"/>
        </w:rPr>
        <w:t xml:space="preserve"> που έχουμε για την πολιτική</w:t>
      </w:r>
      <w:r>
        <w:rPr>
          <w:rFonts w:eastAsia="Times New Roman"/>
          <w:szCs w:val="24"/>
        </w:rPr>
        <w:t xml:space="preserve">, σύμφωνα με την οποία </w:t>
      </w:r>
      <w:r w:rsidRPr="009836F1">
        <w:rPr>
          <w:rFonts w:eastAsia="Times New Roman"/>
          <w:szCs w:val="24"/>
        </w:rPr>
        <w:t>η δουλειά του λαού είναι απλώς και μόνο να δίνει τη συγκατάθεσή του κάθε τέσσερα χρόνια σε κάποιο</w:t>
      </w:r>
      <w:r>
        <w:rPr>
          <w:rFonts w:eastAsia="Times New Roman"/>
          <w:szCs w:val="24"/>
        </w:rPr>
        <w:t>υς που γνωρίζουν, διότι οι πολλοί, ως αδαείς</w:t>
      </w:r>
      <w:r w:rsidRPr="009836F1">
        <w:rPr>
          <w:rFonts w:eastAsia="Times New Roman"/>
          <w:szCs w:val="24"/>
        </w:rPr>
        <w:t xml:space="preserve"> </w:t>
      </w:r>
      <w:r>
        <w:rPr>
          <w:rFonts w:eastAsia="Times New Roman"/>
          <w:szCs w:val="24"/>
        </w:rPr>
        <w:t>-</w:t>
      </w:r>
      <w:r w:rsidRPr="009836F1">
        <w:rPr>
          <w:rFonts w:eastAsia="Times New Roman"/>
          <w:szCs w:val="24"/>
        </w:rPr>
        <w:t xml:space="preserve">ακούστηκε </w:t>
      </w:r>
      <w:r>
        <w:rPr>
          <w:rFonts w:eastAsia="Times New Roman"/>
          <w:szCs w:val="24"/>
        </w:rPr>
        <w:t xml:space="preserve">κι </w:t>
      </w:r>
      <w:r w:rsidRPr="009836F1">
        <w:rPr>
          <w:rFonts w:eastAsia="Times New Roman"/>
          <w:szCs w:val="24"/>
        </w:rPr>
        <w:t>αυτό</w:t>
      </w:r>
      <w:r>
        <w:rPr>
          <w:rFonts w:eastAsia="Times New Roman"/>
          <w:szCs w:val="24"/>
        </w:rPr>
        <w:t xml:space="preserve">, η «αδαής </w:t>
      </w:r>
      <w:r w:rsidRPr="009836F1">
        <w:rPr>
          <w:rFonts w:eastAsia="Times New Roman"/>
          <w:szCs w:val="24"/>
        </w:rPr>
        <w:t>πλειοψηφία</w:t>
      </w:r>
      <w:r>
        <w:rPr>
          <w:rFonts w:eastAsia="Times New Roman"/>
          <w:szCs w:val="24"/>
        </w:rPr>
        <w:t>»-</w:t>
      </w:r>
      <w:r w:rsidRPr="009836F1">
        <w:rPr>
          <w:rFonts w:eastAsia="Times New Roman"/>
          <w:szCs w:val="24"/>
        </w:rPr>
        <w:t xml:space="preserve"> είναι αυτο</w:t>
      </w:r>
      <w:r w:rsidRPr="009836F1">
        <w:rPr>
          <w:rFonts w:eastAsia="Times New Roman"/>
          <w:szCs w:val="24"/>
        </w:rPr>
        <w:t>ί οι οποίοι δεν γνωρίζουν</w:t>
      </w:r>
      <w:r>
        <w:rPr>
          <w:rFonts w:eastAsia="Times New Roman"/>
          <w:szCs w:val="24"/>
        </w:rPr>
        <w:t>, ενώ οι μεγαλοφυείς,</w:t>
      </w:r>
      <w:r w:rsidRPr="009836F1">
        <w:rPr>
          <w:rFonts w:eastAsia="Times New Roman"/>
          <w:szCs w:val="24"/>
        </w:rPr>
        <w:t xml:space="preserve"> που </w:t>
      </w:r>
      <w:r>
        <w:rPr>
          <w:rFonts w:eastAsia="Times New Roman"/>
          <w:szCs w:val="24"/>
        </w:rPr>
        <w:t>προ</w:t>
      </w:r>
      <w:r w:rsidRPr="009836F1">
        <w:rPr>
          <w:rFonts w:eastAsia="Times New Roman"/>
          <w:szCs w:val="24"/>
        </w:rPr>
        <w:t xml:space="preserve">έρχονται πολλές φορές και </w:t>
      </w:r>
      <w:r>
        <w:rPr>
          <w:rFonts w:eastAsia="Times New Roman"/>
          <w:szCs w:val="24"/>
        </w:rPr>
        <w:t>από</w:t>
      </w:r>
      <w:r w:rsidRPr="009836F1">
        <w:rPr>
          <w:rFonts w:eastAsia="Times New Roman"/>
          <w:szCs w:val="24"/>
        </w:rPr>
        <w:t xml:space="preserve"> πολιτικά τζάκια</w:t>
      </w:r>
      <w:r>
        <w:rPr>
          <w:rFonts w:eastAsia="Times New Roman"/>
          <w:szCs w:val="24"/>
        </w:rPr>
        <w:t>,</w:t>
      </w:r>
      <w:r w:rsidRPr="009836F1">
        <w:rPr>
          <w:rFonts w:eastAsia="Times New Roman"/>
          <w:szCs w:val="24"/>
        </w:rPr>
        <w:t xml:space="preserve"> είναι αυτοί που ξέρουν να χειρίζονται τα προβλήματα</w:t>
      </w:r>
      <w:r>
        <w:rPr>
          <w:rFonts w:eastAsia="Times New Roman"/>
          <w:szCs w:val="24"/>
        </w:rPr>
        <w:t>, άλλο αν αυτοί είναι που μας έριξαν στη χρεοκοπία τα</w:t>
      </w:r>
      <w:r w:rsidRPr="009836F1">
        <w:rPr>
          <w:rFonts w:eastAsia="Times New Roman"/>
          <w:szCs w:val="24"/>
        </w:rPr>
        <w:t xml:space="preserve"> προηγούμενα χρόνια</w:t>
      </w:r>
      <w:r>
        <w:rPr>
          <w:rFonts w:eastAsia="Times New Roman"/>
          <w:szCs w:val="24"/>
        </w:rPr>
        <w:t>.</w:t>
      </w:r>
    </w:p>
    <w:p w14:paraId="09855E33" w14:textId="77777777" w:rsidR="00BE639A" w:rsidRDefault="00A212EC">
      <w:pPr>
        <w:spacing w:line="600" w:lineRule="auto"/>
        <w:ind w:firstLine="720"/>
        <w:jc w:val="both"/>
        <w:rPr>
          <w:rFonts w:eastAsia="Times New Roman"/>
          <w:szCs w:val="24"/>
        </w:rPr>
      </w:pPr>
      <w:r>
        <w:rPr>
          <w:rFonts w:eastAsia="Times New Roman"/>
          <w:szCs w:val="24"/>
        </w:rPr>
        <w:t>Ο</w:t>
      </w:r>
      <w:r w:rsidRPr="009836F1">
        <w:rPr>
          <w:rFonts w:eastAsia="Times New Roman"/>
          <w:szCs w:val="24"/>
        </w:rPr>
        <w:t xml:space="preserve"> τέταρτος άξονας </w:t>
      </w:r>
      <w:r>
        <w:rPr>
          <w:rFonts w:eastAsia="Times New Roman"/>
          <w:szCs w:val="24"/>
        </w:rPr>
        <w:t>αφορά στ</w:t>
      </w:r>
      <w:r w:rsidRPr="009836F1">
        <w:rPr>
          <w:rFonts w:eastAsia="Times New Roman"/>
          <w:szCs w:val="24"/>
        </w:rPr>
        <w:t xml:space="preserve">ον εξορθολογισμό των σχέσεων </w:t>
      </w:r>
      <w:r>
        <w:rPr>
          <w:rFonts w:eastAsia="Times New Roman"/>
          <w:szCs w:val="24"/>
        </w:rPr>
        <w:t>Εκκλησίας και Κ</w:t>
      </w:r>
      <w:r w:rsidRPr="009836F1">
        <w:rPr>
          <w:rFonts w:eastAsia="Times New Roman"/>
          <w:szCs w:val="24"/>
        </w:rPr>
        <w:t>ράτους</w:t>
      </w:r>
      <w:r>
        <w:rPr>
          <w:rFonts w:eastAsia="Times New Roman"/>
          <w:szCs w:val="24"/>
        </w:rPr>
        <w:t>, με τ</w:t>
      </w:r>
      <w:r w:rsidRPr="009836F1">
        <w:rPr>
          <w:rFonts w:eastAsia="Times New Roman"/>
          <w:szCs w:val="24"/>
        </w:rPr>
        <w:t xml:space="preserve">η </w:t>
      </w:r>
      <w:r>
        <w:rPr>
          <w:rFonts w:eastAsia="Times New Roman"/>
          <w:szCs w:val="24"/>
        </w:rPr>
        <w:t xml:space="preserve">ρητή </w:t>
      </w:r>
      <w:r w:rsidRPr="009836F1">
        <w:rPr>
          <w:rFonts w:eastAsia="Times New Roman"/>
          <w:szCs w:val="24"/>
        </w:rPr>
        <w:t xml:space="preserve">κατοχύρωση </w:t>
      </w:r>
      <w:r>
        <w:rPr>
          <w:rFonts w:eastAsia="Times New Roman"/>
          <w:szCs w:val="24"/>
        </w:rPr>
        <w:t>στο άρθρο 3</w:t>
      </w:r>
      <w:r w:rsidRPr="009836F1">
        <w:rPr>
          <w:rFonts w:eastAsia="Times New Roman"/>
          <w:szCs w:val="24"/>
        </w:rPr>
        <w:t xml:space="preserve"> της αρχής της θρησκευτικής ουδετερότητας του </w:t>
      </w:r>
      <w:r>
        <w:rPr>
          <w:rFonts w:eastAsia="Times New Roman"/>
          <w:szCs w:val="24"/>
        </w:rPr>
        <w:t>κ</w:t>
      </w:r>
      <w:r w:rsidRPr="009836F1">
        <w:rPr>
          <w:rFonts w:eastAsia="Times New Roman"/>
          <w:szCs w:val="24"/>
        </w:rPr>
        <w:t>ράτους</w:t>
      </w:r>
      <w:r>
        <w:rPr>
          <w:rFonts w:eastAsia="Times New Roman"/>
          <w:szCs w:val="24"/>
        </w:rPr>
        <w:t>,</w:t>
      </w:r>
      <w:r w:rsidRPr="009836F1">
        <w:rPr>
          <w:rFonts w:eastAsia="Times New Roman"/>
          <w:szCs w:val="24"/>
        </w:rPr>
        <w:t xml:space="preserve"> αλλά και του υποχρεωτικού πολιτικού </w:t>
      </w:r>
      <w:r>
        <w:rPr>
          <w:rFonts w:eastAsia="Times New Roman"/>
          <w:szCs w:val="24"/>
        </w:rPr>
        <w:t xml:space="preserve">όρκου στις πολιτειακές </w:t>
      </w:r>
      <w:r w:rsidRPr="009836F1">
        <w:rPr>
          <w:rFonts w:eastAsia="Times New Roman"/>
          <w:szCs w:val="24"/>
        </w:rPr>
        <w:t>και διοικητικές υποθέσεις</w:t>
      </w:r>
      <w:r>
        <w:rPr>
          <w:rFonts w:eastAsia="Times New Roman"/>
          <w:szCs w:val="24"/>
        </w:rPr>
        <w:t>. Κι εδώ νομίζω ότι γίνεται</w:t>
      </w:r>
      <w:r w:rsidRPr="009836F1">
        <w:rPr>
          <w:rFonts w:eastAsia="Times New Roman"/>
          <w:szCs w:val="24"/>
        </w:rPr>
        <w:t xml:space="preserve"> ένα </w:t>
      </w:r>
      <w:r w:rsidRPr="009836F1">
        <w:rPr>
          <w:rFonts w:eastAsia="Times New Roman"/>
          <w:szCs w:val="24"/>
        </w:rPr>
        <w:t>σημαντικό βήμα</w:t>
      </w:r>
      <w:r>
        <w:rPr>
          <w:rFonts w:eastAsia="Times New Roman"/>
          <w:szCs w:val="24"/>
        </w:rPr>
        <w:t>,</w:t>
      </w:r>
      <w:r w:rsidRPr="009836F1">
        <w:rPr>
          <w:rFonts w:eastAsia="Times New Roman"/>
          <w:szCs w:val="24"/>
        </w:rPr>
        <w:t xml:space="preserve"> με απόλυτο σεβασμό</w:t>
      </w:r>
      <w:r>
        <w:rPr>
          <w:rFonts w:eastAsia="Times New Roman"/>
          <w:szCs w:val="24"/>
        </w:rPr>
        <w:t>,</w:t>
      </w:r>
      <w:r w:rsidRPr="009836F1">
        <w:rPr>
          <w:rFonts w:eastAsia="Times New Roman"/>
          <w:szCs w:val="24"/>
        </w:rPr>
        <w:t xml:space="preserve"> </w:t>
      </w:r>
      <w:r>
        <w:rPr>
          <w:rFonts w:eastAsia="Times New Roman"/>
          <w:szCs w:val="24"/>
        </w:rPr>
        <w:t>β</w:t>
      </w:r>
      <w:r w:rsidRPr="009836F1">
        <w:rPr>
          <w:rFonts w:eastAsia="Times New Roman"/>
          <w:szCs w:val="24"/>
        </w:rPr>
        <w:t>εβαίως</w:t>
      </w:r>
      <w:r>
        <w:rPr>
          <w:rFonts w:eastAsia="Times New Roman"/>
          <w:szCs w:val="24"/>
        </w:rPr>
        <w:t>,</w:t>
      </w:r>
      <w:r w:rsidRPr="009836F1">
        <w:rPr>
          <w:rFonts w:eastAsia="Times New Roman"/>
          <w:szCs w:val="24"/>
        </w:rPr>
        <w:t xml:space="preserve"> στις θρησκευτικές πεποιθήσεις των πολιτών</w:t>
      </w:r>
      <w:r>
        <w:rPr>
          <w:rFonts w:eastAsia="Times New Roman"/>
          <w:szCs w:val="24"/>
        </w:rPr>
        <w:t>,</w:t>
      </w:r>
      <w:r w:rsidRPr="009836F1">
        <w:rPr>
          <w:rFonts w:eastAsia="Times New Roman"/>
          <w:szCs w:val="24"/>
        </w:rPr>
        <w:t xml:space="preserve"> ένα βήμα στην κατεύθυνση της </w:t>
      </w:r>
      <w:r>
        <w:rPr>
          <w:rFonts w:eastAsia="Times New Roman"/>
          <w:szCs w:val="24"/>
        </w:rPr>
        <w:t>κατοχύρωσης του κοσμικού κράτους, που</w:t>
      </w:r>
      <w:r w:rsidRPr="009836F1">
        <w:rPr>
          <w:rFonts w:eastAsia="Times New Roman"/>
          <w:szCs w:val="24"/>
        </w:rPr>
        <w:t xml:space="preserve"> αποτελεί το θεμέλιο λίθο ενός οποιουδήποτε φιλελεύθερου Συντάγματος</w:t>
      </w:r>
      <w:r>
        <w:rPr>
          <w:rFonts w:eastAsia="Times New Roman"/>
          <w:szCs w:val="24"/>
        </w:rPr>
        <w:t>.</w:t>
      </w:r>
      <w:r w:rsidRPr="009836F1">
        <w:rPr>
          <w:rFonts w:eastAsia="Times New Roman"/>
          <w:szCs w:val="24"/>
        </w:rPr>
        <w:t xml:space="preserve"> </w:t>
      </w:r>
    </w:p>
    <w:p w14:paraId="09855E34" w14:textId="77777777" w:rsidR="00BE639A" w:rsidRDefault="00A212EC">
      <w:pPr>
        <w:spacing w:line="600" w:lineRule="auto"/>
        <w:ind w:firstLine="720"/>
        <w:jc w:val="both"/>
        <w:rPr>
          <w:rFonts w:eastAsia="Times New Roman"/>
          <w:szCs w:val="24"/>
        </w:rPr>
      </w:pPr>
      <w:r>
        <w:rPr>
          <w:rFonts w:eastAsia="Times New Roman"/>
          <w:szCs w:val="24"/>
        </w:rPr>
        <w:t>Και πάλι εδώ υπάρχει μία διαφορ</w:t>
      </w:r>
      <w:r>
        <w:rPr>
          <w:rFonts w:eastAsia="Times New Roman"/>
          <w:szCs w:val="24"/>
        </w:rPr>
        <w:t>ά -βαθιά, σεβαστή, αλλά υπάρχει μ</w:t>
      </w:r>
      <w:r>
        <w:rPr>
          <w:rFonts w:eastAsia="Times New Roman"/>
          <w:szCs w:val="24"/>
        </w:rPr>
        <w:t>ί</w:t>
      </w:r>
      <w:r>
        <w:rPr>
          <w:rFonts w:eastAsia="Times New Roman"/>
          <w:szCs w:val="24"/>
        </w:rPr>
        <w:t xml:space="preserve">α διαφορά- και ιδεολογική, αν και μου κάνει εντύπωση που ο κ. Μητσοτάκης ειδικά έχει προσχωρήσει στην άποψη εκείνη που δεν </w:t>
      </w:r>
      <w:r w:rsidRPr="009836F1">
        <w:rPr>
          <w:rFonts w:eastAsia="Times New Roman"/>
          <w:szCs w:val="24"/>
        </w:rPr>
        <w:t xml:space="preserve"> αποτελούσε παλιότερα προσφιλή άποψη και γνώμη και τοποθέτηση </w:t>
      </w:r>
      <w:r>
        <w:rPr>
          <w:rFonts w:eastAsia="Times New Roman"/>
          <w:szCs w:val="24"/>
        </w:rPr>
        <w:t>όλων όσων ήθελαν ή θέλουν να αυτοαποκ</w:t>
      </w:r>
      <w:r>
        <w:rPr>
          <w:rFonts w:eastAsia="Times New Roman"/>
          <w:szCs w:val="24"/>
        </w:rPr>
        <w:t>αλούνται φιλελεύθεροι. Φαίνεται, όμως, ότι η συνολικότερη μετατόπιση</w:t>
      </w:r>
      <w:r w:rsidRPr="009836F1">
        <w:rPr>
          <w:rFonts w:eastAsia="Times New Roman"/>
          <w:szCs w:val="24"/>
        </w:rPr>
        <w:t xml:space="preserve"> και του ιδίου και της Νέας Δημοκρατίας τον έχουν οδηγήσει σε αυτές τις θέσεις</w:t>
      </w:r>
      <w:r>
        <w:rPr>
          <w:rFonts w:eastAsia="Times New Roman"/>
          <w:szCs w:val="24"/>
        </w:rPr>
        <w:t xml:space="preserve">. Έχουμε μείνει να έχουμε να έχουμε τον φιλελευθερισμό μόνο σε ό,τι έχει να κάνει με τα ζητήματα της </w:t>
      </w:r>
      <w:r w:rsidRPr="009836F1">
        <w:rPr>
          <w:rFonts w:eastAsia="Times New Roman"/>
          <w:szCs w:val="24"/>
        </w:rPr>
        <w:t xml:space="preserve"> οικονομί</w:t>
      </w:r>
      <w:r w:rsidRPr="009836F1">
        <w:rPr>
          <w:rFonts w:eastAsia="Times New Roman"/>
          <w:szCs w:val="24"/>
        </w:rPr>
        <w:t xml:space="preserve">ας </w:t>
      </w:r>
      <w:r>
        <w:rPr>
          <w:rFonts w:eastAsia="Times New Roman"/>
          <w:szCs w:val="24"/>
        </w:rPr>
        <w:t>-</w:t>
      </w:r>
      <w:r w:rsidRPr="009836F1">
        <w:rPr>
          <w:rFonts w:eastAsia="Times New Roman"/>
          <w:szCs w:val="24"/>
        </w:rPr>
        <w:t>τον νεοφιλελευθερισμό μάλιστα</w:t>
      </w:r>
      <w:r>
        <w:rPr>
          <w:rFonts w:eastAsia="Times New Roman"/>
          <w:szCs w:val="24"/>
        </w:rPr>
        <w:t>-</w:t>
      </w:r>
      <w:r w:rsidRPr="009836F1">
        <w:rPr>
          <w:rFonts w:eastAsia="Times New Roman"/>
          <w:szCs w:val="24"/>
        </w:rPr>
        <w:t xml:space="preserve"> της ασυδοσίας της αγοράς</w:t>
      </w:r>
      <w:r>
        <w:rPr>
          <w:rFonts w:eastAsia="Times New Roman"/>
          <w:szCs w:val="24"/>
        </w:rPr>
        <w:t>,</w:t>
      </w:r>
      <w:r w:rsidRPr="009836F1">
        <w:rPr>
          <w:rFonts w:eastAsia="Times New Roman"/>
          <w:szCs w:val="24"/>
        </w:rPr>
        <w:t xml:space="preserve"> της διάλυσης </w:t>
      </w:r>
      <w:r>
        <w:rPr>
          <w:rFonts w:eastAsia="Times New Roman"/>
          <w:szCs w:val="24"/>
        </w:rPr>
        <w:t xml:space="preserve">του </w:t>
      </w:r>
      <w:r w:rsidRPr="009836F1">
        <w:rPr>
          <w:rFonts w:eastAsia="Times New Roman"/>
          <w:szCs w:val="24"/>
        </w:rPr>
        <w:t>κοινωνικού κράτους</w:t>
      </w:r>
      <w:r>
        <w:rPr>
          <w:rFonts w:eastAsia="Times New Roman"/>
          <w:szCs w:val="24"/>
        </w:rPr>
        <w:t>, της υποστήριξης των ε</w:t>
      </w:r>
      <w:r w:rsidRPr="009836F1">
        <w:rPr>
          <w:rFonts w:eastAsia="Times New Roman"/>
          <w:szCs w:val="24"/>
        </w:rPr>
        <w:t>λίτ</w:t>
      </w:r>
      <w:r>
        <w:rPr>
          <w:rFonts w:eastAsia="Times New Roman"/>
          <w:szCs w:val="24"/>
        </w:rPr>
        <w:t>,</w:t>
      </w:r>
      <w:r w:rsidRPr="009836F1">
        <w:rPr>
          <w:rFonts w:eastAsia="Times New Roman"/>
          <w:szCs w:val="24"/>
        </w:rPr>
        <w:t xml:space="preserve"> αλλά όχι σε ζητήματα που αφορούν κοινωνικά και πολιτικά δικαιώματα</w:t>
      </w:r>
      <w:r>
        <w:rPr>
          <w:rFonts w:eastAsia="Times New Roman"/>
          <w:szCs w:val="24"/>
        </w:rPr>
        <w:t>,</w:t>
      </w:r>
      <w:r w:rsidRPr="009836F1">
        <w:rPr>
          <w:rFonts w:eastAsia="Times New Roman"/>
          <w:szCs w:val="24"/>
        </w:rPr>
        <w:t xml:space="preserve"> στοιχειώδη ζητήματα</w:t>
      </w:r>
      <w:r>
        <w:rPr>
          <w:rFonts w:eastAsia="Times New Roman"/>
          <w:szCs w:val="24"/>
        </w:rPr>
        <w:t>,</w:t>
      </w:r>
      <w:r w:rsidRPr="009836F1">
        <w:rPr>
          <w:rFonts w:eastAsia="Times New Roman"/>
          <w:szCs w:val="24"/>
        </w:rPr>
        <w:t xml:space="preserve"> θα έλεγα εγώ</w:t>
      </w:r>
      <w:r>
        <w:rPr>
          <w:rFonts w:eastAsia="Times New Roman"/>
          <w:szCs w:val="24"/>
        </w:rPr>
        <w:t>,</w:t>
      </w:r>
      <w:r w:rsidRPr="009836F1">
        <w:rPr>
          <w:rFonts w:eastAsia="Times New Roman"/>
          <w:szCs w:val="24"/>
        </w:rPr>
        <w:t xml:space="preserve"> για τη συγκρότηση μιας σύγχρο</w:t>
      </w:r>
      <w:r w:rsidRPr="009836F1">
        <w:rPr>
          <w:rFonts w:eastAsia="Times New Roman"/>
          <w:szCs w:val="24"/>
        </w:rPr>
        <w:t>νης φιλελεύθερης κοινωνίας</w:t>
      </w:r>
      <w:r>
        <w:rPr>
          <w:rFonts w:eastAsia="Times New Roman"/>
          <w:szCs w:val="24"/>
        </w:rPr>
        <w:t>,</w:t>
      </w:r>
      <w:r w:rsidRPr="009836F1">
        <w:rPr>
          <w:rFonts w:eastAsia="Times New Roman"/>
          <w:szCs w:val="24"/>
        </w:rPr>
        <w:t xml:space="preserve"> όπως η αρχή της θρησκευτικής ελευθερίας και της ανεξιθρησκείας</w:t>
      </w:r>
      <w:r>
        <w:rPr>
          <w:rFonts w:eastAsia="Times New Roman"/>
          <w:szCs w:val="24"/>
        </w:rPr>
        <w:t>.</w:t>
      </w:r>
    </w:p>
    <w:p w14:paraId="09855E35" w14:textId="77777777" w:rsidR="00BE639A" w:rsidRDefault="00A212EC">
      <w:pPr>
        <w:spacing w:line="600" w:lineRule="auto"/>
        <w:ind w:firstLine="720"/>
        <w:jc w:val="both"/>
        <w:rPr>
          <w:rFonts w:eastAsia="Times New Roman"/>
          <w:szCs w:val="24"/>
        </w:rPr>
      </w:pPr>
      <w:r>
        <w:rPr>
          <w:rFonts w:eastAsia="Times New Roman"/>
          <w:szCs w:val="24"/>
        </w:rPr>
        <w:t xml:space="preserve">Με το σχόλιο αυτό περνάω στον </w:t>
      </w:r>
      <w:r w:rsidRPr="009836F1">
        <w:rPr>
          <w:rFonts w:eastAsia="Times New Roman"/>
          <w:szCs w:val="24"/>
        </w:rPr>
        <w:t xml:space="preserve">πέμπτο και τελευταίο άξονα </w:t>
      </w:r>
      <w:r>
        <w:rPr>
          <w:rFonts w:eastAsia="Times New Roman"/>
          <w:szCs w:val="24"/>
        </w:rPr>
        <w:t xml:space="preserve">της πρότασής </w:t>
      </w:r>
      <w:r w:rsidRPr="009836F1">
        <w:rPr>
          <w:rFonts w:eastAsia="Times New Roman"/>
          <w:szCs w:val="24"/>
        </w:rPr>
        <w:t xml:space="preserve"> </w:t>
      </w:r>
      <w:r>
        <w:rPr>
          <w:rFonts w:eastAsia="Times New Roman"/>
          <w:szCs w:val="24"/>
        </w:rPr>
        <w:t>μας,</w:t>
      </w:r>
      <w:r w:rsidRPr="009836F1">
        <w:rPr>
          <w:rFonts w:eastAsia="Times New Roman"/>
          <w:szCs w:val="24"/>
        </w:rPr>
        <w:t xml:space="preserve"> που αφορά την ενίσχυση της προστασίας των </w:t>
      </w:r>
      <w:r>
        <w:rPr>
          <w:rFonts w:eastAsia="Times New Roman"/>
          <w:szCs w:val="24"/>
        </w:rPr>
        <w:t xml:space="preserve">κοινωνικών </w:t>
      </w:r>
      <w:r w:rsidRPr="009836F1">
        <w:rPr>
          <w:rFonts w:eastAsia="Times New Roman"/>
          <w:szCs w:val="24"/>
        </w:rPr>
        <w:t>δικαιωμάτων και των κοινών αγαθών</w:t>
      </w:r>
      <w:r>
        <w:rPr>
          <w:rFonts w:eastAsia="Times New Roman"/>
          <w:szCs w:val="24"/>
        </w:rPr>
        <w:t xml:space="preserve">, </w:t>
      </w:r>
      <w:r>
        <w:rPr>
          <w:rFonts w:eastAsia="Times New Roman"/>
          <w:szCs w:val="24"/>
        </w:rPr>
        <w:t>που υπό τις σημερινές</w:t>
      </w:r>
      <w:r w:rsidRPr="009836F1">
        <w:rPr>
          <w:rFonts w:eastAsia="Times New Roman"/>
          <w:szCs w:val="24"/>
        </w:rPr>
        <w:t xml:space="preserve"> συνθήκες κυριαρχίας </w:t>
      </w:r>
      <w:r>
        <w:rPr>
          <w:rFonts w:eastAsia="Times New Roman"/>
          <w:szCs w:val="24"/>
        </w:rPr>
        <w:t>του οικονομικού νεοφιλελευθερισμού,</w:t>
      </w:r>
      <w:r w:rsidRPr="009836F1">
        <w:rPr>
          <w:rFonts w:eastAsia="Times New Roman"/>
          <w:szCs w:val="24"/>
        </w:rPr>
        <w:t xml:space="preserve"> </w:t>
      </w:r>
      <w:r>
        <w:rPr>
          <w:rFonts w:eastAsia="Times New Roman"/>
          <w:szCs w:val="24"/>
        </w:rPr>
        <w:t>απειλούνται διαρκώς. Εμείς</w:t>
      </w:r>
      <w:r w:rsidRPr="009836F1">
        <w:rPr>
          <w:rFonts w:eastAsia="Times New Roman"/>
          <w:szCs w:val="24"/>
        </w:rPr>
        <w:t xml:space="preserve"> πιστεύουμε ότι πρέπει να προστατευτούν</w:t>
      </w:r>
      <w:r>
        <w:rPr>
          <w:rFonts w:eastAsia="Times New Roman"/>
          <w:szCs w:val="24"/>
        </w:rPr>
        <w:t xml:space="preserve">, </w:t>
      </w:r>
      <w:r w:rsidRPr="009836F1">
        <w:rPr>
          <w:rFonts w:eastAsia="Times New Roman"/>
          <w:szCs w:val="24"/>
        </w:rPr>
        <w:t>συνταγματικά</w:t>
      </w:r>
      <w:r>
        <w:rPr>
          <w:rFonts w:eastAsia="Times New Roman"/>
          <w:szCs w:val="24"/>
        </w:rPr>
        <w:t>,</w:t>
      </w:r>
      <w:r w:rsidRPr="009836F1">
        <w:rPr>
          <w:rFonts w:eastAsia="Times New Roman"/>
          <w:szCs w:val="24"/>
        </w:rPr>
        <w:t xml:space="preserve"> νομικά και πραγματικά από τις επιθέσεις μιας αγοραίας αντίληψης</w:t>
      </w:r>
      <w:r>
        <w:rPr>
          <w:rFonts w:eastAsia="Times New Roman"/>
          <w:szCs w:val="24"/>
        </w:rPr>
        <w:t>,</w:t>
      </w:r>
      <w:r w:rsidRPr="009836F1">
        <w:rPr>
          <w:rFonts w:eastAsia="Times New Roman"/>
          <w:szCs w:val="24"/>
        </w:rPr>
        <w:t xml:space="preserve"> η οποία </w:t>
      </w:r>
      <w:r>
        <w:rPr>
          <w:rFonts w:eastAsia="Times New Roman"/>
          <w:szCs w:val="24"/>
        </w:rPr>
        <w:t xml:space="preserve">δυστυχώς στις μέρες μας </w:t>
      </w:r>
      <w:r>
        <w:rPr>
          <w:rFonts w:eastAsia="Times New Roman"/>
          <w:szCs w:val="24"/>
        </w:rPr>
        <w:t xml:space="preserve">είναι κυρίαρχη και σε </w:t>
      </w:r>
      <w:r w:rsidRPr="009836F1">
        <w:rPr>
          <w:rFonts w:eastAsia="Times New Roman"/>
          <w:szCs w:val="24"/>
        </w:rPr>
        <w:t xml:space="preserve">ευρωπαϊκό </w:t>
      </w:r>
      <w:r>
        <w:rPr>
          <w:rFonts w:eastAsia="Times New Roman"/>
          <w:szCs w:val="24"/>
        </w:rPr>
        <w:t>π</w:t>
      </w:r>
      <w:r w:rsidRPr="009836F1">
        <w:rPr>
          <w:rFonts w:eastAsia="Times New Roman"/>
          <w:szCs w:val="24"/>
        </w:rPr>
        <w:t>λαίσιο</w:t>
      </w:r>
      <w:r>
        <w:rPr>
          <w:rFonts w:eastAsia="Times New Roman"/>
          <w:szCs w:val="24"/>
        </w:rPr>
        <w:t>,</w:t>
      </w:r>
      <w:r w:rsidRPr="009836F1">
        <w:rPr>
          <w:rFonts w:eastAsia="Times New Roman"/>
          <w:szCs w:val="24"/>
        </w:rPr>
        <w:t xml:space="preserve"> κατά τη δική μας εκτίμηση</w:t>
      </w:r>
      <w:r>
        <w:rPr>
          <w:rFonts w:eastAsia="Times New Roman"/>
          <w:szCs w:val="24"/>
        </w:rPr>
        <w:t>.</w:t>
      </w:r>
    </w:p>
    <w:p w14:paraId="09855E36" w14:textId="77777777" w:rsidR="00BE639A" w:rsidRDefault="00A212EC">
      <w:pPr>
        <w:spacing w:line="600" w:lineRule="auto"/>
        <w:ind w:firstLine="720"/>
        <w:jc w:val="both"/>
        <w:rPr>
          <w:rFonts w:eastAsia="Times New Roman"/>
          <w:szCs w:val="24"/>
        </w:rPr>
      </w:pPr>
      <w:r>
        <w:rPr>
          <w:rFonts w:eastAsia="Times New Roman"/>
          <w:szCs w:val="24"/>
        </w:rPr>
        <w:t>Ε</w:t>
      </w:r>
      <w:r w:rsidRPr="009836F1">
        <w:rPr>
          <w:rFonts w:eastAsia="Times New Roman"/>
          <w:szCs w:val="24"/>
        </w:rPr>
        <w:t>πιτρέψτε</w:t>
      </w:r>
      <w:r>
        <w:rPr>
          <w:rFonts w:eastAsia="Times New Roman"/>
          <w:szCs w:val="24"/>
        </w:rPr>
        <w:t xml:space="preserve"> μου, κυρίες και κύριοι Βουλευτές, </w:t>
      </w:r>
      <w:r w:rsidRPr="009836F1">
        <w:rPr>
          <w:rFonts w:eastAsia="Times New Roman"/>
          <w:szCs w:val="24"/>
        </w:rPr>
        <w:t xml:space="preserve">τώρα που σας παρουσίασα τις βασικές </w:t>
      </w:r>
      <w:r>
        <w:rPr>
          <w:rFonts w:eastAsia="Times New Roman"/>
          <w:szCs w:val="24"/>
        </w:rPr>
        <w:t xml:space="preserve">μας </w:t>
      </w:r>
      <w:r w:rsidRPr="009836F1">
        <w:rPr>
          <w:rFonts w:eastAsia="Times New Roman"/>
          <w:szCs w:val="24"/>
        </w:rPr>
        <w:t>θέσεις και προτάσεις</w:t>
      </w:r>
      <w:r>
        <w:rPr>
          <w:rFonts w:eastAsia="Times New Roman"/>
          <w:szCs w:val="24"/>
        </w:rPr>
        <w:t>, να κάνω ορισμένα</w:t>
      </w:r>
      <w:r w:rsidRPr="009836F1">
        <w:rPr>
          <w:rFonts w:eastAsia="Times New Roman"/>
          <w:szCs w:val="24"/>
        </w:rPr>
        <w:t xml:space="preserve"> σχόλια</w:t>
      </w:r>
      <w:r>
        <w:rPr>
          <w:rFonts w:eastAsia="Times New Roman"/>
          <w:szCs w:val="24"/>
        </w:rPr>
        <w:t xml:space="preserve"> πριν κατέλθω από το Βήμα. Από την πρώτη στιγμή σε </w:t>
      </w:r>
      <w:r w:rsidRPr="009836F1">
        <w:rPr>
          <w:rFonts w:eastAsia="Times New Roman"/>
          <w:szCs w:val="24"/>
        </w:rPr>
        <w:t>αυτή</w:t>
      </w:r>
      <w:r>
        <w:rPr>
          <w:rFonts w:eastAsia="Times New Roman"/>
          <w:szCs w:val="24"/>
        </w:rPr>
        <w:t>ν</w:t>
      </w:r>
      <w:r w:rsidRPr="009836F1">
        <w:rPr>
          <w:rFonts w:eastAsia="Times New Roman"/>
          <w:szCs w:val="24"/>
        </w:rPr>
        <w:t xml:space="preserve"> τ</w:t>
      </w:r>
      <w:r>
        <w:rPr>
          <w:rFonts w:eastAsia="Times New Roman"/>
          <w:szCs w:val="24"/>
        </w:rPr>
        <w:t xml:space="preserve">η συζήτηση για τη συνταγματική </w:t>
      </w:r>
      <w:r>
        <w:rPr>
          <w:rFonts w:eastAsia="Times New Roman"/>
          <w:szCs w:val="24"/>
        </w:rPr>
        <w:t>Α</w:t>
      </w:r>
      <w:r w:rsidRPr="009836F1">
        <w:rPr>
          <w:rFonts w:eastAsia="Times New Roman"/>
          <w:szCs w:val="24"/>
        </w:rPr>
        <w:t>ναθεώρηση</w:t>
      </w:r>
      <w:r>
        <w:rPr>
          <w:rFonts w:eastAsia="Times New Roman"/>
          <w:szCs w:val="24"/>
        </w:rPr>
        <w:t>, σεβαστήκαμε</w:t>
      </w:r>
      <w:r w:rsidRPr="009836F1">
        <w:rPr>
          <w:rFonts w:eastAsia="Times New Roman"/>
          <w:szCs w:val="24"/>
        </w:rPr>
        <w:t xml:space="preserve"> απόλυτα το κύρος και την κεντρική σημασία αυτής της κορυφαίας θεσμικής διαδικασίας</w:t>
      </w:r>
      <w:r>
        <w:rPr>
          <w:rFonts w:eastAsia="Times New Roman"/>
          <w:szCs w:val="24"/>
        </w:rPr>
        <w:t>.</w:t>
      </w:r>
      <w:r w:rsidRPr="009836F1">
        <w:rPr>
          <w:rFonts w:eastAsia="Times New Roman"/>
          <w:szCs w:val="24"/>
        </w:rPr>
        <w:t xml:space="preserve"> </w:t>
      </w:r>
    </w:p>
    <w:p w14:paraId="09855E3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Θέλω να πω με λύπη ότι δεν μπορώ να πω το ίδιο για τη στάση της Αξιωματικής Αντιπολίτευσης. Δεν θέλησε να ακολουθήσε</w:t>
      </w:r>
      <w:r>
        <w:rPr>
          <w:rFonts w:eastAsia="Times New Roman" w:cs="Times New Roman"/>
          <w:szCs w:val="24"/>
        </w:rPr>
        <w:t>ι αυτόν τον δρόμο. Στην αρχή θέλησε να σαμποτάρει τελείως τον διάλογο, δεν συμμετείχε καθόλου στη διαδικασία του διαλόγου. Ακολούθως διάλεξε όχι τον δρόμο της σοβαρότητας και της υπευθυνότητας, αλλά επέλεξε να παίξει παιχνίδια που αναδεικνύουν</w:t>
      </w:r>
      <w:r w:rsidRPr="000C3805">
        <w:rPr>
          <w:rFonts w:eastAsia="Times New Roman" w:cs="Times New Roman"/>
          <w:szCs w:val="24"/>
        </w:rPr>
        <w:t xml:space="preserve"> </w:t>
      </w:r>
      <w:r>
        <w:rPr>
          <w:rFonts w:eastAsia="Times New Roman" w:cs="Times New Roman"/>
          <w:szCs w:val="24"/>
        </w:rPr>
        <w:t>πολλές φορές</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αντιθεσμική συμπεριφορά, παιχνίδια συναλλαγής, να μετατρέψει τη συνταγματική </w:t>
      </w:r>
      <w:r>
        <w:rPr>
          <w:rFonts w:eastAsia="Times New Roman" w:cs="Times New Roman"/>
          <w:szCs w:val="24"/>
        </w:rPr>
        <w:t>Α</w:t>
      </w:r>
      <w:r>
        <w:rPr>
          <w:rFonts w:eastAsia="Times New Roman" w:cs="Times New Roman"/>
          <w:szCs w:val="24"/>
        </w:rPr>
        <w:t>ναθεώρηση σε μ</w:t>
      </w:r>
      <w:r>
        <w:rPr>
          <w:rFonts w:eastAsia="Times New Roman" w:cs="Times New Roman"/>
          <w:szCs w:val="24"/>
        </w:rPr>
        <w:t>ί</w:t>
      </w:r>
      <w:r>
        <w:rPr>
          <w:rFonts w:eastAsia="Times New Roman" w:cs="Times New Roman"/>
          <w:szCs w:val="24"/>
        </w:rPr>
        <w:t xml:space="preserve">α παρτίδα πόκερ, να μην σεβαστεί καν τη συνταγματική επιταγή, που επιβάλλει την επιδίωξη ευρέων συναινέσεων για τη συνταγματική </w:t>
      </w:r>
      <w:r>
        <w:rPr>
          <w:rFonts w:eastAsia="Times New Roman" w:cs="Times New Roman"/>
          <w:szCs w:val="24"/>
        </w:rPr>
        <w:t>Α</w:t>
      </w:r>
      <w:r>
        <w:rPr>
          <w:rFonts w:eastAsia="Times New Roman" w:cs="Times New Roman"/>
          <w:szCs w:val="24"/>
        </w:rPr>
        <w:t xml:space="preserve">ναθεώρηση. </w:t>
      </w:r>
    </w:p>
    <w:p w14:paraId="09855E3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όταν λέω ότι </w:t>
      </w:r>
      <w:r>
        <w:rPr>
          <w:rFonts w:eastAsia="Times New Roman" w:cs="Times New Roman"/>
          <w:szCs w:val="24"/>
        </w:rPr>
        <w:t>έπαιξε παιχνίδια θα αναφερθώ συγκεκριμένα. Διότι στην αρχή μάς έλεγε: «Αν δεχτείτε το σύνολο των προτάσεών μας, θα μπούμε στη διαδικασία. Αν δεν δεχτείτε το σύνολο των προτάσεών μας, θα αποχωρήσουμε και δεν θα συμμετάσχουμε στη διαδικασία της συνταγματικής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ναθεώρησης», πρωτοφανές στα πολιτικά χρονικά. </w:t>
      </w:r>
    </w:p>
    <w:p w14:paraId="09855E3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sidRPr="00902653">
        <w:rPr>
          <w:rFonts w:eastAsia="Times New Roman" w:cs="Times New Roman"/>
          <w:b/>
          <w:szCs w:val="24"/>
        </w:rPr>
        <w:t>:</w:t>
      </w:r>
      <w:r w:rsidRPr="00902653">
        <w:rPr>
          <w:rFonts w:eastAsia="Times New Roman" w:cs="Times New Roman"/>
          <w:szCs w:val="24"/>
        </w:rPr>
        <w:t xml:space="preserve"> </w:t>
      </w:r>
      <w:r>
        <w:rPr>
          <w:rFonts w:eastAsia="Times New Roman" w:cs="Times New Roman"/>
          <w:szCs w:val="24"/>
        </w:rPr>
        <w:t xml:space="preserve">Πότε ειπώθηκε αυτό, κύριε Πρωθυπουργέ; </w:t>
      </w:r>
    </w:p>
    <w:p w14:paraId="09855E3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sidRPr="00902653">
        <w:rPr>
          <w:rFonts w:eastAsia="Times New Roman" w:cs="Times New Roman"/>
          <w:b/>
          <w:szCs w:val="24"/>
        </w:rPr>
        <w:t>:</w:t>
      </w:r>
      <w:r>
        <w:rPr>
          <w:rFonts w:eastAsia="Times New Roman" w:cs="Times New Roman"/>
          <w:b/>
          <w:szCs w:val="24"/>
        </w:rPr>
        <w:t xml:space="preserve"> </w:t>
      </w:r>
      <w:r>
        <w:rPr>
          <w:rFonts w:eastAsia="Times New Roman" w:cs="Times New Roman"/>
          <w:szCs w:val="24"/>
        </w:rPr>
        <w:t>Ξέρετε, είναι πρόσφατες οι συνεδριάσεις και πρόσφατες οι στιχομυθίες εδώ μέσα.</w:t>
      </w:r>
      <w:r>
        <w:rPr>
          <w:rFonts w:eastAsia="Times New Roman" w:cs="Times New Roman"/>
          <w:szCs w:val="24"/>
        </w:rPr>
        <w:t xml:space="preserve"> </w:t>
      </w:r>
    </w:p>
    <w:p w14:paraId="09855E3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Κάτω από την κατακραυγή, βεβαίως, υποχώρησε από αυτήν τη στάση, γιατί όλοι κατάλαβαν, κύριε Κουμουτσάκο, ότι εάν επιμένατε στη θέση της μη συμμετοχής στη διαδικασία της συνταγματικής </w:t>
      </w:r>
      <w:r>
        <w:rPr>
          <w:rFonts w:eastAsia="Times New Roman" w:cs="Times New Roman"/>
          <w:szCs w:val="24"/>
        </w:rPr>
        <w:t>Α</w:t>
      </w:r>
      <w:r>
        <w:rPr>
          <w:rFonts w:eastAsia="Times New Roman" w:cs="Times New Roman"/>
          <w:szCs w:val="24"/>
        </w:rPr>
        <w:t>ναθεώρησης, τότε το επιχείρημα, που είναι ισχυρό επιχείρημα και αληθές</w:t>
      </w:r>
      <w:r>
        <w:rPr>
          <w:rFonts w:eastAsia="Times New Roman" w:cs="Times New Roman"/>
          <w:szCs w:val="24"/>
        </w:rPr>
        <w:t>, ότι αυτό θα το κάνετε μόνο και μόνο για να εμποδίσετε μία διαδικασία η οποία θα αναθεωρούσε και το άρθρο 86, όταν καταλάβατε, λοιπόν, ότι αυτό θα δημιουργούσε σοβαρό πολιτικό πρόβλημα, καθώς η μεγάλη πλειοψηφία της κοινής γνώμης και των δικών σας ψηφοφόρ</w:t>
      </w:r>
      <w:r>
        <w:rPr>
          <w:rFonts w:eastAsia="Times New Roman" w:cs="Times New Roman"/>
          <w:szCs w:val="24"/>
        </w:rPr>
        <w:t xml:space="preserve">ων θεωρεί ότι είναι ένα εξόχως προβληματικό, ντροπιαστικό για τη δημοκρατία μας άρθρο που πρέπει να αναθεωρηθεί, τότε αλλάξατε θέση. </w:t>
      </w:r>
    </w:p>
    <w:p w14:paraId="09855E3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Αλλάξατε θέση, συμμετείχατε στη διαδικασία εντός της Βουλής, όμως, συνεχίζατε να παίζετε ένα παιχνίδι, κατά την άποψή μου </w:t>
      </w:r>
      <w:r>
        <w:rPr>
          <w:rFonts w:eastAsia="Times New Roman" w:cs="Times New Roman"/>
          <w:szCs w:val="24"/>
        </w:rPr>
        <w:t>θεσμικά αποκρουστικό σε σχέση με το ζήτημα της εκλογής του Προέδρου της Δημοκρατίας.</w:t>
      </w:r>
    </w:p>
    <w:p w14:paraId="09855E3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θυμάστε όλοι σας αυτήν τη χαριτωμένη στιχομυθία που είχα με τον Αρχηγό της Αξιωματικής Αντιπολίτευσης, όταν και ο ίδιος με χιούμορ μου απάντησε στην προηγούμενη συζήτησ</w:t>
      </w:r>
      <w:r>
        <w:rPr>
          <w:rFonts w:eastAsia="Times New Roman" w:cs="Times New Roman"/>
          <w:szCs w:val="24"/>
        </w:rPr>
        <w:t xml:space="preserve">η. Όταν του είπα ότι μου θυμίζει έναν συμπαθή ποδοσφαιρικό παράγοντα, μου επισήμανε ότι δεν είναι Πρόεδρος, αλλά ήταν Αντιπρόεδρος. </w:t>
      </w:r>
    </w:p>
    <w:p w14:paraId="09855E3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Αλλά γιατί το είπα αυτό; Διότι, η στάση της Νέας Δημοκρατίας και του κ. Μητσοτάκη στο θέμα της εκλογής Προέδρου της Δημοκρα</w:t>
      </w:r>
      <w:r>
        <w:rPr>
          <w:rFonts w:eastAsia="Times New Roman" w:cs="Times New Roman"/>
          <w:szCs w:val="24"/>
        </w:rPr>
        <w:t>τίας ήταν μ</w:t>
      </w:r>
      <w:r>
        <w:rPr>
          <w:rFonts w:eastAsia="Times New Roman" w:cs="Times New Roman"/>
          <w:szCs w:val="24"/>
        </w:rPr>
        <w:t>ί</w:t>
      </w:r>
      <w:r>
        <w:rPr>
          <w:rFonts w:eastAsia="Times New Roman" w:cs="Times New Roman"/>
          <w:szCs w:val="24"/>
        </w:rPr>
        <w:t>α στάση αλλοπρόσαλλη και παραμένει μ</w:t>
      </w:r>
      <w:r>
        <w:rPr>
          <w:rFonts w:eastAsia="Times New Roman" w:cs="Times New Roman"/>
          <w:szCs w:val="24"/>
        </w:rPr>
        <w:t>ί</w:t>
      </w:r>
      <w:r>
        <w:rPr>
          <w:rFonts w:eastAsia="Times New Roman" w:cs="Times New Roman"/>
          <w:szCs w:val="24"/>
        </w:rPr>
        <w:t xml:space="preserve">α στάση αλλοπρόσαλλη. Μια έλεγε ότι συμφωνεί, μετά ότι διαφωνεί. Μετά άλλαζε γνώμη και συμφωνούσε λίγο. Και ακολούθως πάλι διαφωνούσε πολύ. Και, όταν τελικά ρώτησα ποια είναι η πρότασή σας στο θέμα αυτό, </w:t>
      </w:r>
      <w:r>
        <w:rPr>
          <w:rFonts w:eastAsia="Times New Roman" w:cs="Times New Roman"/>
          <w:szCs w:val="24"/>
        </w:rPr>
        <w:t>απαντήσατε ότι θα το σκεφτείτε.</w:t>
      </w:r>
    </w:p>
    <w:p w14:paraId="09855E3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σήμερα, μετά από πολλή σκέψη μάλλον, συνεχίζετε και στο θέμα αυτό θεσμικά παιχνίδια. Λέτε ότι τελικά παρ</w:t>
      </w:r>
      <w:r>
        <w:rPr>
          <w:rFonts w:eastAsia="Times New Roman" w:cs="Times New Roman"/>
          <w:szCs w:val="24"/>
        </w:rPr>
        <w:t xml:space="preserve">’ </w:t>
      </w:r>
      <w:r>
        <w:rPr>
          <w:rFonts w:eastAsia="Times New Roman" w:cs="Times New Roman"/>
          <w:szCs w:val="24"/>
        </w:rPr>
        <w:t>ότι διαφωνείτε με την πρόταση που καταθέτει ο ΣΥΡΙΖΑ, θα ψηφίσετε την πρόταση με την οποία διαφωνείτε. Αλλά μετά π</w:t>
      </w:r>
      <w:r>
        <w:rPr>
          <w:rFonts w:eastAsia="Times New Roman" w:cs="Times New Roman"/>
          <w:szCs w:val="24"/>
        </w:rPr>
        <w:t>ροσθέτετε ότι η πρόταση αυτή με την οποία διαφωνείτε και την οποία θα ψηφίσετε, δεν θα σας δεσμεύει. Και άμα, τρομάρα σας, γίνετε και Πρωθυπουργός, θα κάνετε ό,τι θέλετε εσείς, γράφοντας στα παλαιότερα των υποδημάτων σας συναινέσεις, συνταγματικά έθιμα και</w:t>
      </w:r>
      <w:r>
        <w:rPr>
          <w:rFonts w:eastAsia="Times New Roman" w:cs="Times New Roman"/>
          <w:szCs w:val="24"/>
        </w:rPr>
        <w:t xml:space="preserve"> αποφάσεις δικαστηρίων.</w:t>
      </w:r>
    </w:p>
    <w:p w14:paraId="09855E40"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9855E4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ΑΝΝΑ ΚΑΡΑΜΑΝΛΗ</w:t>
      </w:r>
      <w:r w:rsidRPr="00D86A9A">
        <w:rPr>
          <w:rFonts w:eastAsia="Times New Roman" w:cs="Times New Roman"/>
          <w:b/>
          <w:szCs w:val="24"/>
        </w:rPr>
        <w:t>:</w:t>
      </w:r>
      <w:r>
        <w:rPr>
          <w:rFonts w:eastAsia="Times New Roman" w:cs="Times New Roman"/>
          <w:szCs w:val="24"/>
        </w:rPr>
        <w:t xml:space="preserve"> Ντροπή!</w:t>
      </w:r>
    </w:p>
    <w:p w14:paraId="09855E4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sidRPr="00902653">
        <w:rPr>
          <w:rFonts w:eastAsia="Times New Roman" w:cs="Times New Roman"/>
          <w:b/>
          <w:szCs w:val="24"/>
        </w:rPr>
        <w:t>:</w:t>
      </w:r>
      <w:r>
        <w:rPr>
          <w:rFonts w:eastAsia="Times New Roman" w:cs="Times New Roman"/>
          <w:szCs w:val="24"/>
        </w:rPr>
        <w:t xml:space="preserve"> Ποια είναι η ντροπή; Οι θέσεις σας είναι ντροπή ή αυτά που λέω εγώ είναι ντροπή; </w:t>
      </w:r>
    </w:p>
    <w:p w14:paraId="09855E4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όλαος Βούτσης):</w:t>
      </w:r>
      <w:r>
        <w:rPr>
          <w:rFonts w:eastAsia="Times New Roman" w:cs="Times New Roman"/>
          <w:szCs w:val="24"/>
        </w:rPr>
        <w:t xml:space="preserve"> Ησυχία, κύριοι συνάδελφοι.</w:t>
      </w:r>
    </w:p>
    <w:p w14:paraId="09855E4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Συνεχίστε, κύριε Πρωθυπουργέ.</w:t>
      </w:r>
    </w:p>
    <w:p w14:paraId="09855E4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Σας ενοχλεί όταν ο πολιτικός λόγος γίνεται διεισδυτικός και καταλαβαίνει ο ελληνικός λαός τι ακριβώς κάνετε. Διότι εσ</w:t>
      </w:r>
      <w:r>
        <w:rPr>
          <w:rFonts w:eastAsia="Times New Roman" w:cs="Times New Roman"/>
          <w:szCs w:val="24"/>
        </w:rPr>
        <w:t>είς μας κατηγορείτε για κυβέρνηση–κουρελού, αλλά εσείς έχετε μετατραπεί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Α</w:t>
      </w:r>
      <w:r>
        <w:rPr>
          <w:rFonts w:eastAsia="Times New Roman" w:cs="Times New Roman"/>
          <w:szCs w:val="24"/>
        </w:rPr>
        <w:t xml:space="preserve">ντιπολίτευση η οποία δεν έχει έρμα. </w:t>
      </w:r>
    </w:p>
    <w:p w14:paraId="09855E4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συνεχίσω, λοιπόν, παρά το γεγονός ότι κατανοώ ότι σας εκνευρίζει. Εκνευρίζεστε, αλλά η στάση σας είναι εξαιρετικά θεσμικά επικίνδυνη, θα</w:t>
      </w:r>
      <w:r>
        <w:rPr>
          <w:rFonts w:eastAsia="Times New Roman" w:cs="Times New Roman"/>
          <w:szCs w:val="24"/>
        </w:rPr>
        <w:t xml:space="preserve"> έλεγα, και θα σας εξηγήσω γιατί. </w:t>
      </w:r>
    </w:p>
    <w:p w14:paraId="09855E4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Διότι, αν το θέμα σας είναι ότι είστε τόσο σίγουρος ότι θα κερδίσετε τις επόμενες εκλογές και θα έχετε την κοινοβουλευτική </w:t>
      </w:r>
      <w:r>
        <w:rPr>
          <w:rFonts w:eastAsia="Times New Roman" w:cs="Times New Roman"/>
          <w:szCs w:val="24"/>
        </w:rPr>
        <w:t>Π</w:t>
      </w:r>
      <w:r>
        <w:rPr>
          <w:rFonts w:eastAsia="Times New Roman" w:cs="Times New Roman"/>
          <w:szCs w:val="24"/>
        </w:rPr>
        <w:t xml:space="preserve">λειοψηφία των εκατόν πενήντα έναν στη Βουλή, γιατί τότε δεν ψηφίζετε όλα τα άρθρα τα οποία εμείς </w:t>
      </w:r>
      <w:r>
        <w:rPr>
          <w:rFonts w:eastAsia="Times New Roman" w:cs="Times New Roman"/>
          <w:szCs w:val="24"/>
        </w:rPr>
        <w:t xml:space="preserve">προτείνουμε και με τα οποία εσείς διαφωνείτε, ώστε να έχετε τα χέρια σας λυμένα; </w:t>
      </w:r>
    </w:p>
    <w:p w14:paraId="09855E48"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9855E4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Θα απαντήσετε όταν θα έρθετε στο Βήμα. </w:t>
      </w:r>
    </w:p>
    <w:p w14:paraId="09855E4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 η θεσμική σας προσέγγιση και όχι κάποια άλλη σκοπιμότητα είναι αυτή που καθοδηγεί τη</w:t>
      </w:r>
      <w:r>
        <w:rPr>
          <w:rFonts w:eastAsia="Times New Roman" w:cs="Times New Roman"/>
          <w:szCs w:val="24"/>
        </w:rPr>
        <w:t xml:space="preserve"> θέση και την άποψή σας, τη θέση και άποψη ότι η αναθεωρητική Βουλή δεν δεσμεύει τίποτα και η δεύτερη τα καθορίζει όλα και αν ταυτόχρονα έχετε την απόλυτη σιγουριά της εκλογικής νίκης, δηλαδή ότι θα έχετε πλειοψηφία στην επόμενη Βουλή, γιατί αποφασίζετε να</w:t>
      </w:r>
      <w:r>
        <w:rPr>
          <w:rFonts w:eastAsia="Times New Roman" w:cs="Times New Roman"/>
          <w:szCs w:val="24"/>
        </w:rPr>
        <w:t xml:space="preserve"> εστιάσετε στο άρθρο αυτό, σε ένα κρίσιμο άρθρο και κρίσιμο όχι μόνο θεσμικά, αλλά κρίσιμο και πολιτικά, που αφορά την εκλογή του Προέδρου της Δημοκρατίας, με το οποίο μάλιστα εκ των προτέρων δηλώνετε τη διαφωνία σας ως προς την κατεύθυνση; Γιατί, λοιπόν, </w:t>
      </w:r>
      <w:r>
        <w:rPr>
          <w:rFonts w:eastAsia="Times New Roman" w:cs="Times New Roman"/>
          <w:szCs w:val="24"/>
        </w:rPr>
        <w:t>δεν τα ψηφίζετε όλα, ώστε να είστε σίγουρος, αφού λέτε ότι θα εκλεγείτε, να αλλάξετε και τα υπόλοιπα άρθρα, όπως επιθυμείτε;</w:t>
      </w:r>
    </w:p>
    <w:p w14:paraId="09855E4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Άρα, δεν είναι η σιγουριά η οποία σας καθοδηγεί, ούτε η θεσμική σας προσήλωση σε μία θέση, την οποία οψίμως ανακαλύψατε. Διότι, θυμ</w:t>
      </w:r>
      <w:r>
        <w:rPr>
          <w:rFonts w:eastAsia="Times New Roman" w:cs="Times New Roman"/>
          <w:szCs w:val="24"/>
        </w:rPr>
        <w:t xml:space="preserve">ίζω στο Σώμα ότι αναθεωρήσεις συνταγματικές έχουν γίνει πολλές και ουδέποτε αυτή η θέση και άποψη διατυπώθηκε επισήμως από τη δική σας παράταξη ως θέση και άποψη. Δεν υποτιμώ και δεν θα μπω στην ουσία της νομικής αντιπαράθεσης. </w:t>
      </w:r>
    </w:p>
    <w:p w14:paraId="09855E4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σας πω, όμως, μονάχα τού</w:t>
      </w:r>
      <w:r>
        <w:rPr>
          <w:rFonts w:eastAsia="Times New Roman" w:cs="Times New Roman"/>
          <w:szCs w:val="24"/>
        </w:rPr>
        <w:t>το</w:t>
      </w:r>
      <w:r w:rsidRPr="00FB5155">
        <w:rPr>
          <w:rFonts w:eastAsia="Times New Roman" w:cs="Times New Roman"/>
          <w:szCs w:val="24"/>
        </w:rPr>
        <w:t xml:space="preserve">: </w:t>
      </w:r>
      <w:r>
        <w:rPr>
          <w:rFonts w:eastAsia="Times New Roman" w:cs="Times New Roman"/>
          <w:szCs w:val="24"/>
        </w:rPr>
        <w:t xml:space="preserve">Το 1985, όταν έγινε η συνταγματική μεταρρύθμιση που αφορούσε ακριβώς αυτό το ζήτημα, το άρθρο 32 και τις αρμοδιότητες του Προέδρου της Δημοκρατίας, υπήρξε η βούληση της τότε Κυβέρνησης του Ανδρέα Παπανδρέου, που σε συνεργασία με την Αριστερά στη Βουλή </w:t>
      </w:r>
      <w:r>
        <w:rPr>
          <w:rFonts w:eastAsia="Times New Roman" w:cs="Times New Roman"/>
          <w:szCs w:val="24"/>
        </w:rPr>
        <w:t xml:space="preserve">είχε τότε την πλειοψηφία των εκατόν ογδόντα, για να μειώσει τις αρμοδιότητες του Προέδρου της Δημοκρατίας. Εψηφίσθη, λοιπόν, αυτό ως κατεύθυνση στην πρώτη Βουλή. </w:t>
      </w:r>
    </w:p>
    <w:p w14:paraId="09855E4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Διαφώνησε τότε η παράταξη και το κόμμα της Νέας Δημοκρατίας με Αρχηγό τότε τον αείμνηστο πατέρα σας, τον Κωνσταντίνο Μητσοτάκη. Ουδέποτε, όμως, βγήκε να πει στις εκλογές ζητώντας την ψήφο του ελληνικού λαού ότι «ψηφίστε με, διότι αν εκλεγώ και έχω εκατόν π</w:t>
      </w:r>
      <w:r>
        <w:rPr>
          <w:rFonts w:eastAsia="Times New Roman" w:cs="Times New Roman"/>
          <w:szCs w:val="24"/>
        </w:rPr>
        <w:t xml:space="preserve">ενήντα έναν, εγώ που διαφωνώ με τη μείωση των αρμοδιοτήτων, θα αυξήσω τις αρμοδιότητες». Δηλαδή, αυτό που ψηφίστηκε ως κατεύθυνση στην πρώτη Βουλή, θα αλλάξω τη ροπή του στη δεύτερη Βουλή. Ουδέποτε το είπατε. </w:t>
      </w:r>
    </w:p>
    <w:p w14:paraId="09855E4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Τι κρύβεται, όμως, πίσω από όλο αυτό; </w:t>
      </w:r>
    </w:p>
    <w:p w14:paraId="09855E4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ΚΥΡΙΑΚΟ</w:t>
      </w:r>
      <w:r>
        <w:rPr>
          <w:rFonts w:eastAsia="Times New Roman" w:cs="Times New Roman"/>
          <w:b/>
          <w:szCs w:val="24"/>
        </w:rPr>
        <w:t>Σ ΜΗΤΣΟΤΑΚΗΣ (Πρόεδρος της Νέας Δημοκρατίας):</w:t>
      </w:r>
      <w:r>
        <w:rPr>
          <w:rFonts w:eastAsia="Times New Roman" w:cs="Times New Roman"/>
          <w:szCs w:val="24"/>
        </w:rPr>
        <w:t xml:space="preserve"> Αδυνατούμε να σας παρακολουθήσουμε.</w:t>
      </w:r>
    </w:p>
    <w:p w14:paraId="09855E5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Εντάξει, τώρα θα σταματήσετε να αδυνατείτε να απαντήσετε και να κατανοήσετε, διότι τώρα θα μπω και στην ουσί</w:t>
      </w:r>
      <w:r>
        <w:rPr>
          <w:rFonts w:eastAsia="Times New Roman" w:cs="Times New Roman"/>
          <w:szCs w:val="24"/>
        </w:rPr>
        <w:t>α.</w:t>
      </w:r>
    </w:p>
    <w:p w14:paraId="09855E5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 που κρύβεται είναι μ</w:t>
      </w:r>
      <w:r>
        <w:rPr>
          <w:rFonts w:eastAsia="Times New Roman" w:cs="Times New Roman"/>
          <w:szCs w:val="24"/>
        </w:rPr>
        <w:t>ί</w:t>
      </w:r>
      <w:r>
        <w:rPr>
          <w:rFonts w:eastAsia="Times New Roman" w:cs="Times New Roman"/>
          <w:szCs w:val="24"/>
        </w:rPr>
        <w:t xml:space="preserve">α πολιτική σκοπιμότητα. Και θα σας πω αμέσως ποια είναι αυτή πολιτική σκοπιμότητα και τι κρύβεται από πίσω. Θέλετε να μας πείσετε ότι αυτό που κρύβεται είναι δήθεν ο φόβος σας μήπως εμείς παίζουμε πολιτικά παιχνίδια. Είναι ένα </w:t>
      </w:r>
      <w:r>
        <w:rPr>
          <w:rFonts w:eastAsia="Times New Roman" w:cs="Times New Roman"/>
          <w:szCs w:val="24"/>
        </w:rPr>
        <w:t>απολύτως αίολο επιχείρημα, από τη στιγμή που εμείς έχουμε ξεκαθαρίσει ότι θέλουμε και εμείς είμαστε αυτοί που φέρνουμε στη Βουλή την πρόταση για την αποσύνδεση της προεδρικής εκλογής από τη διάλυση της Βουλής.</w:t>
      </w:r>
    </w:p>
    <w:p w14:paraId="09855E5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Εφόσον εμείς το φέρνουμε, τι είναι αυτό που σα</w:t>
      </w:r>
      <w:r>
        <w:rPr>
          <w:rFonts w:eastAsia="Times New Roman" w:cs="Times New Roman"/>
          <w:szCs w:val="24"/>
        </w:rPr>
        <w:t>ς απασχολεί; Λέτε τάχα ότι αυτό που σας απασχολεί είναι μην τυχόν αν εσείς έχετε κερδίσει στις εκλογές, σας δημιουργήσουμε πρόβλημα. Δηλαδή, αν εμείς θελήσουμε να εμποδίσουμε την εκλογή Προέδρου της Δημοκρατίας πηγαίνοντας στην άμεση εκλογή, δηλαδή να εκλέ</w:t>
      </w:r>
      <w:r>
        <w:rPr>
          <w:rFonts w:eastAsia="Times New Roman" w:cs="Times New Roman"/>
          <w:szCs w:val="24"/>
        </w:rPr>
        <w:t xml:space="preserve">ξουμε Πρόεδρο από τον λαό μετά από επτά συνεχείς ψηφοφορίες που απαιτούν τους εκατόν ογδόντα Βουλευτές, ενώ εσείς σε αυτήν την εκδοχή θα θελήσετε, εάν έχετε την πλειοψηφία, να εκλέξετε Πρόεδρο της Δημοκρατίας από τη Βουλή με εκατόν πενήντα μία ψήφους. </w:t>
      </w:r>
    </w:p>
    <w:p w14:paraId="09855E5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Μας</w:t>
      </w:r>
      <w:r>
        <w:rPr>
          <w:rFonts w:eastAsia="Times New Roman" w:cs="Times New Roman"/>
          <w:szCs w:val="24"/>
        </w:rPr>
        <w:t xml:space="preserve"> λέτε δήθεν ότι αυτό που σας απασχολεί είναι το δήθεν θεσμικό ζήτημα –γιατί είναι και θεσμικό- μιας υποκρύπτουσας δικής μας πολιτικής σκοπιμότητας. Όμως, εγώ ευθαρσώς πριν από λίγες ημέρες σε τηλεοπτική μου συνέντευξη -προφανώς, για λογαριασμό του ΣΥΡΙΖΑ κ</w:t>
      </w:r>
      <w:r>
        <w:rPr>
          <w:rFonts w:eastAsia="Times New Roman" w:cs="Times New Roman"/>
          <w:szCs w:val="24"/>
        </w:rPr>
        <w:t>αι όχι για δικό μου λογαριασμό- έχω μιλήσει και έχω δεσμευθεί πολιτικά –κάτι που εσείς δεν έχετε κάνει, κύριε Μητσοτάκη- ότι ο ΣΥΡΙΖΑ θεωρεί πως ο σημερινός Πρόεδρος της Δημοκρατίας επιτελεί τα καθήκοντά του εξαιρετικά και θα τον προτείνουμε να είναι και ο</w:t>
      </w:r>
      <w:r>
        <w:rPr>
          <w:rFonts w:eastAsia="Times New Roman" w:cs="Times New Roman"/>
          <w:szCs w:val="24"/>
        </w:rPr>
        <w:t xml:space="preserve"> επόμενος Πρόεδρος της Δημοκρατίας. </w:t>
      </w:r>
    </w:p>
    <w:p w14:paraId="09855E5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Θα το βάλετε στην πρότασή σας; </w:t>
      </w:r>
    </w:p>
    <w:p w14:paraId="09855E55" w14:textId="77777777" w:rsidR="00BE639A" w:rsidRDefault="00A212EC">
      <w:pPr>
        <w:spacing w:line="600" w:lineRule="auto"/>
        <w:ind w:firstLine="720"/>
        <w:jc w:val="both"/>
        <w:rPr>
          <w:rFonts w:eastAsia="Times New Roman" w:cs="Times New Roman"/>
          <w:szCs w:val="24"/>
        </w:rPr>
      </w:pPr>
      <w:r w:rsidRPr="007840CC">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7840CC">
        <w:rPr>
          <w:rFonts w:eastAsia="Times New Roman" w:cs="Times New Roman"/>
          <w:b/>
          <w:szCs w:val="24"/>
        </w:rPr>
        <w:t>Υπουργός Εξωτερικών):</w:t>
      </w:r>
      <w:r>
        <w:rPr>
          <w:rFonts w:eastAsia="Times New Roman" w:cs="Times New Roman"/>
          <w:szCs w:val="24"/>
        </w:rPr>
        <w:t xml:space="preserve"> Αφήστε τώρα τις υπεκφυγές, γιατί είναι πολιτικό το ζήτημα και μην ψάχνετε υπεκφυγές. </w:t>
      </w:r>
    </w:p>
    <w:p w14:paraId="09855E5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Εσείς, λοιπόν, τι ακριβώς λέτε γι’ αυτό το ζήτημα; </w:t>
      </w:r>
    </w:p>
    <w:p w14:paraId="09855E57"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9855E5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κύριοι συνάδελφοι! </w:t>
      </w:r>
    </w:p>
    <w:p w14:paraId="09855E59" w14:textId="77777777" w:rsidR="00BE639A" w:rsidRDefault="00A212EC">
      <w:pPr>
        <w:spacing w:line="600" w:lineRule="auto"/>
        <w:ind w:firstLine="720"/>
        <w:jc w:val="both"/>
        <w:rPr>
          <w:rFonts w:eastAsia="Times New Roman" w:cs="Times New Roman"/>
          <w:szCs w:val="24"/>
        </w:rPr>
      </w:pPr>
      <w:r w:rsidRPr="00BA7E16">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BA7E16">
        <w:rPr>
          <w:rFonts w:eastAsia="Times New Roman" w:cs="Times New Roman"/>
          <w:b/>
          <w:szCs w:val="24"/>
        </w:rPr>
        <w:t>Υπουργός Εξωτερικών):</w:t>
      </w:r>
      <w:r>
        <w:rPr>
          <w:rFonts w:eastAsia="Times New Roman" w:cs="Times New Roman"/>
          <w:b/>
          <w:szCs w:val="24"/>
        </w:rPr>
        <w:t xml:space="preserve"> </w:t>
      </w:r>
      <w:r>
        <w:rPr>
          <w:rFonts w:eastAsia="Times New Roman" w:cs="Times New Roman"/>
          <w:szCs w:val="24"/>
        </w:rPr>
        <w:t>Όταν εμείς ευθαρσώς έχουμε δηλώσει την πρότασή μας κ</w:t>
      </w:r>
      <w:r>
        <w:rPr>
          <w:rFonts w:eastAsia="Times New Roman" w:cs="Times New Roman"/>
          <w:szCs w:val="24"/>
        </w:rPr>
        <w:t xml:space="preserve">αι για την αλλαγή του Συντάγματος, αλλά και τι προτείνουμε σε ό,τι αφορά το πολιτικό ζήτημα, εσείς, κύριε Μητσοτάκη, επιμελώς αποφεύγετε να τοποθετηθείτε για κάτι τέτοιο. </w:t>
      </w:r>
    </w:p>
    <w:p w14:paraId="09855E5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 λοιπόν, με απλά λόγια σημαίνει ότι η Νέα Δημοκρατία και ο κ. Μητσοτάκης δεν θα</w:t>
      </w:r>
      <w:r>
        <w:rPr>
          <w:rFonts w:eastAsia="Times New Roman" w:cs="Times New Roman"/>
          <w:szCs w:val="24"/>
        </w:rPr>
        <w:t xml:space="preserve"> προτείνει εκ νέου τον Προκόπη Παυλόπουλο για Πρόεδρο της Δημοκρατίας, διότι δεν επιθυμεί ο σημερινός Πρόεδρος να ανανεώσει τη θητεία του. Ίσως γιατί δεν θεωρεί ότι είναι καλός Πρόεδρος είτε γιατί έχει τάξει κάπου αλλού τη στήριξή του. </w:t>
      </w:r>
    </w:p>
    <w:p w14:paraId="09855E5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Τι κάνει για αυτό; </w:t>
      </w:r>
      <w:r>
        <w:rPr>
          <w:rFonts w:eastAsia="Times New Roman" w:cs="Times New Roman"/>
          <w:szCs w:val="24"/>
        </w:rPr>
        <w:t xml:space="preserve">Επιχειρεί να μετατρέψει τη διαδικασία της </w:t>
      </w:r>
      <w:r>
        <w:rPr>
          <w:rFonts w:eastAsia="Times New Roman" w:cs="Times New Roman"/>
          <w:szCs w:val="24"/>
        </w:rPr>
        <w:t>σ</w:t>
      </w:r>
      <w:r>
        <w:rPr>
          <w:rFonts w:eastAsia="Times New Roman" w:cs="Times New Roman"/>
          <w:szCs w:val="24"/>
        </w:rPr>
        <w:t>υνταγματικής Αναθεώρησης σε παρωδία, μαζεύει διάφορους αξιόλογους, κατά τα άλλα, συνταγματολόγους να του ενισχύσουν την άποψη ότι δεν παίζει ρόλο τι ακριβώς ψηφίζει στην πρώτη Βουλή, ψηφίζει μόνο το άρθρο αυτό, εν</w:t>
      </w:r>
      <w:r>
        <w:rPr>
          <w:rFonts w:eastAsia="Times New Roman" w:cs="Times New Roman"/>
          <w:szCs w:val="24"/>
        </w:rPr>
        <w:t>ώ λέει ρητά ότι διαφωνεί στην κατεύθυνση και στο περιεχόμενο, ώστε να έχει το άρθρο αυτό εκατόν ογδόντα, ευελπιστώντας ότι στην επόμενη Βουλή θα έχει μαζί με το ΚΙΝΑΛ, προφανώς, εκατόν πενήντα έναν Βουλευτές και να το αλλάξει για να καταφέρει να εκλέξει Πρ</w:t>
      </w:r>
      <w:r>
        <w:rPr>
          <w:rFonts w:eastAsia="Times New Roman" w:cs="Times New Roman"/>
          <w:szCs w:val="24"/>
        </w:rPr>
        <w:t xml:space="preserve">όεδρο της Δημοκρατίας, όχι τον σημερινό Πρόεδρο που εμείς προτείνουμε, αλλά κάποιον άλλον, ενδεχομένως κάποιο στέλεχος, νυν ή σε αποστρατεία, του ΚΙΝΑΛ. </w:t>
      </w:r>
    </w:p>
    <w:p w14:paraId="09855E5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Αυτή είναι όλη η σκοπιμότητα. Αυτό είναι όλο το πολιτικό παιχνίδι που κρύβεται πίσω από αυτήν την ιστο</w:t>
      </w:r>
      <w:r>
        <w:rPr>
          <w:rFonts w:eastAsia="Times New Roman" w:cs="Times New Roman"/>
          <w:szCs w:val="24"/>
        </w:rPr>
        <w:t xml:space="preserve">ρία που ξεκίνησε από χθες. Εμείς, λοιπόν, θα το πούμε καθαρά. </w:t>
      </w:r>
    </w:p>
    <w:p w14:paraId="09855E5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9855E5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Σας παρακαλώ, ησυχία. </w:t>
      </w:r>
    </w:p>
    <w:p w14:paraId="09855E5F" w14:textId="77777777" w:rsidR="00BE639A" w:rsidRDefault="00A212EC">
      <w:pPr>
        <w:spacing w:line="600" w:lineRule="auto"/>
        <w:ind w:firstLine="720"/>
        <w:jc w:val="both"/>
        <w:rPr>
          <w:rFonts w:eastAsia="Times New Roman" w:cs="Times New Roman"/>
          <w:szCs w:val="24"/>
        </w:rPr>
      </w:pPr>
      <w:r w:rsidRPr="00A31109">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A31109">
        <w:rPr>
          <w:rFonts w:eastAsia="Times New Roman" w:cs="Times New Roman"/>
          <w:b/>
          <w:szCs w:val="24"/>
        </w:rPr>
        <w:t>Υπουργός Εξωτερικών):</w:t>
      </w:r>
      <w:r>
        <w:rPr>
          <w:rFonts w:eastAsia="Times New Roman" w:cs="Times New Roman"/>
          <w:b/>
          <w:szCs w:val="24"/>
        </w:rPr>
        <w:t xml:space="preserve"> </w:t>
      </w:r>
      <w:r>
        <w:rPr>
          <w:rFonts w:eastAsia="Times New Roman" w:cs="Times New Roman"/>
          <w:szCs w:val="24"/>
        </w:rPr>
        <w:t>Υπάρχει μεγάλη ανησυχία, αλλά εάν θέλει, μπορεί να τ</w:t>
      </w:r>
      <w:r>
        <w:rPr>
          <w:rFonts w:eastAsia="Times New Roman" w:cs="Times New Roman"/>
          <w:szCs w:val="24"/>
        </w:rPr>
        <w:t xml:space="preserve">ο διαψεύσει ο κ. Μητσοτάκης. Θα πάρει τον λόγο και θα πει «όχι, εμείς θα προτείνουμε τον Παυλόπουλο», οπότε όλη αυτή η ιστορία θα τελειώσει. Τον προκαλώ να το κάνει. </w:t>
      </w:r>
    </w:p>
    <w:p w14:paraId="09855E60"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55E6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Όμως, εμείς θέλουμε καθαρά και ξάστερα να μιλ</w:t>
      </w:r>
      <w:r>
        <w:rPr>
          <w:rFonts w:eastAsia="Times New Roman" w:cs="Times New Roman"/>
          <w:szCs w:val="24"/>
        </w:rPr>
        <w:t>ήσουμε και τώρα, όπως και πάντα. Πρώτον, σε ό,τι μας αφορά, με τους θεσμούς δεν θα παίξουμε. Ο ελληνικός λαός πρέπει να γνωρίζει ότι αυτοί που σχεδίαζαν παρενθέσεις ήταν αυτοί που έκαναν πολιτική καριέρα με τα εθνικά μας θέματα, που οδήγησαν τον ελληνικό λ</w:t>
      </w:r>
      <w:r>
        <w:rPr>
          <w:rFonts w:eastAsia="Times New Roman" w:cs="Times New Roman"/>
          <w:szCs w:val="24"/>
        </w:rPr>
        <w:t xml:space="preserve">αό στην κοινωνική λεηλασία της βαθιάς λιτότητας, που τα έδωσαν όλα, δεν διαπραγματεύτηκαν τίποτα και όταν είδαν ότι χάνουν τις επερχόμενες εκλογές, έφτιαξαν στο μυαλό τους σχέδια παρενθέσεων και περίμεναν να πέσει ξανά η εξουσία σαν ώριμο φρούτο. </w:t>
      </w:r>
    </w:p>
    <w:p w14:paraId="09855E62"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του ΣΥΡΙΖΑ)</w:t>
      </w:r>
    </w:p>
    <w:p w14:paraId="09855E6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Εμείς τέτοια παιχνίδια δεν θα παίξουμε. Εμείς πιστεύουμε ότι οι κυβερνήσεις που παίρνουν την ψήφο εμπιστοσύνης της Βουλής δεν είναι κυβερνήσεις κουρελού, είναι κυβερνήσεις που παίρνουν την εμπιστοσύνη των εκλεγμένων, των</w:t>
      </w:r>
      <w:r>
        <w:rPr>
          <w:rFonts w:eastAsia="Times New Roman" w:cs="Times New Roman"/>
          <w:szCs w:val="24"/>
        </w:rPr>
        <w:t xml:space="preserve"> αιρετών αντιπροσώπων του ελληνικού λαού και πρέπει να έχουν ορίζοντα τετραετίας. </w:t>
      </w:r>
    </w:p>
    <w:p w14:paraId="09855E6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Βέβαια, θα μου πείτε «μα, εσείς δεν κάνατε χρήση αυτής της δυνατότητας;». Ναι, γιατί το Σύνταγμα μας έδινε αυτή τη δυνατότητα. Και όποιος κι αν ήταν στη θέση μας, στη θέση τ</w:t>
      </w:r>
      <w:r>
        <w:rPr>
          <w:rFonts w:eastAsia="Times New Roman" w:cs="Times New Roman"/>
          <w:szCs w:val="24"/>
        </w:rPr>
        <w:t>ης Αντιπολίτευσης σε μ</w:t>
      </w:r>
      <w:r>
        <w:rPr>
          <w:rFonts w:eastAsia="Times New Roman" w:cs="Times New Roman"/>
          <w:szCs w:val="24"/>
        </w:rPr>
        <w:t>ί</w:t>
      </w:r>
      <w:r>
        <w:rPr>
          <w:rFonts w:eastAsia="Times New Roman" w:cs="Times New Roman"/>
          <w:szCs w:val="24"/>
        </w:rPr>
        <w:t>α στιγμή σκληρής πόλωσης, όταν το ίδιο το Σύνταγμα του δίνει αυτή τη δυνατότητα, δεν έχει άλλη επιλογή.</w:t>
      </w:r>
    </w:p>
    <w:p w14:paraId="09855E65"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9855E6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9855E6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Κύριοι συνάδελφοι, σας παρακαλώ ησυχάστε. </w:t>
      </w:r>
    </w:p>
    <w:p w14:paraId="09855E68" w14:textId="77777777" w:rsidR="00BE639A" w:rsidRDefault="00A212EC">
      <w:pPr>
        <w:spacing w:line="600" w:lineRule="auto"/>
        <w:ind w:firstLine="720"/>
        <w:jc w:val="both"/>
        <w:rPr>
          <w:rFonts w:eastAsia="Times New Roman" w:cs="Times New Roman"/>
          <w:szCs w:val="24"/>
        </w:rPr>
      </w:pPr>
      <w:r w:rsidRPr="00D41E0F">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D41E0F">
        <w:rPr>
          <w:rFonts w:eastAsia="Times New Roman" w:cs="Times New Roman"/>
          <w:b/>
          <w:szCs w:val="24"/>
        </w:rPr>
        <w:t>Υπουργός Εξωτερικών):</w:t>
      </w:r>
      <w:r>
        <w:rPr>
          <w:rFonts w:eastAsia="Times New Roman" w:cs="Times New Roman"/>
          <w:b/>
          <w:szCs w:val="24"/>
        </w:rPr>
        <w:t xml:space="preserve"> </w:t>
      </w:r>
      <w:r>
        <w:rPr>
          <w:rFonts w:eastAsia="Times New Roman" w:cs="Times New Roman"/>
          <w:szCs w:val="24"/>
        </w:rPr>
        <w:t>Όμως, γι’ αυτόν ακριβώς τον λόγο, επειδή έχουμε θεσμική ευθύνη και ενόραση για το μέλλον και δεν κάνουμε μεταρρύθμιση με το μυαλό μας στην τρέχουσα πολιτική συγκυρία, αλλά με ευθύνη για τις επόμενες γενιές, ερχόμαστε να απαντήσουμε και φέρνουμε την πρόταση</w:t>
      </w:r>
      <w:r>
        <w:rPr>
          <w:rFonts w:eastAsia="Times New Roman" w:cs="Times New Roman"/>
          <w:szCs w:val="24"/>
        </w:rPr>
        <w:t xml:space="preserve"> αυτή για την Αναθεώρηση και αλλάζουμε το Σύνταγμα. </w:t>
      </w:r>
    </w:p>
    <w:p w14:paraId="09855E6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Εμείς, λοιπόν, παιχνίδια στο ζήτημα αυτό δεν θα παίξουμε. Βλέπουμε τη </w:t>
      </w:r>
      <w:r>
        <w:rPr>
          <w:rFonts w:eastAsia="Times New Roman" w:cs="Times New Roman"/>
          <w:szCs w:val="24"/>
        </w:rPr>
        <w:t>σ</w:t>
      </w:r>
      <w:r>
        <w:rPr>
          <w:rFonts w:eastAsia="Times New Roman" w:cs="Times New Roman"/>
          <w:szCs w:val="24"/>
        </w:rPr>
        <w:t>υνταγματική Αναθεώρηση με θεσμική ευθύνη και όχι με βάση την τρέχουσα πολιτική συγκυρία. Λέμε στον ελληνικό λαό να γνωρίζει ότι στις</w:t>
      </w:r>
      <w:r>
        <w:rPr>
          <w:rFonts w:eastAsia="Times New Roman" w:cs="Times New Roman"/>
          <w:szCs w:val="24"/>
        </w:rPr>
        <w:t xml:space="preserve"> επόμενες εκλογές, το φθινόπωρο, στο τέλος της συνταγματικής μας θητείας θα συγκρουστούμε πολιτικά και ιδεολογικά με τον κ. Μητσοτάκη και τη Νέα Δημοκρατία για το ποια Ελλάδα θέλουμε, ποια οικονομία θέλουμε, ποια κοινωνία θέλουμε και η επιλογή του ελληνικο</w:t>
      </w:r>
      <w:r>
        <w:rPr>
          <w:rFonts w:eastAsia="Times New Roman" w:cs="Times New Roman"/>
          <w:szCs w:val="24"/>
        </w:rPr>
        <w:t>ύ λαού θα είναι μ</w:t>
      </w:r>
      <w:r>
        <w:rPr>
          <w:rFonts w:eastAsia="Times New Roman" w:cs="Times New Roman"/>
          <w:szCs w:val="24"/>
        </w:rPr>
        <w:t>ί</w:t>
      </w:r>
      <w:r>
        <w:rPr>
          <w:rFonts w:eastAsia="Times New Roman" w:cs="Times New Roman"/>
          <w:szCs w:val="24"/>
        </w:rPr>
        <w:t xml:space="preserve">α επιλογή βαθιάς και βαριάς ευθύνης. </w:t>
      </w:r>
    </w:p>
    <w:p w14:paraId="09855E6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Αυτή η επιλογή είτε θα δώσει σε εμάς τη δυνατότητα που βγάλαμε τη χώρα από τα μνημόνια, που βγήκαμε από την κρίση, που μειώσαμε την ανεργία από το 28% στο 18%, που αυξήσαμε τον κατώτατο μισθό, είτε θα</w:t>
      </w:r>
      <w:r>
        <w:rPr>
          <w:rFonts w:eastAsia="Times New Roman" w:cs="Times New Roman"/>
          <w:szCs w:val="24"/>
        </w:rPr>
        <w:t xml:space="preserve"> δώσει σε εμάς τη δυνατότητα να συνεχίσουμε αυτήν την πορεία προς τα εμπρός ή θα δώσει την επιλογή στον κ. Μητσοτάκη, και στο βεβαίως ΚΙΝΑΛ, δηλαδή στα στελέχη, στους ανθρώπους που οδήγησαν τη χώρα στην χρεοκοπία να παλινορθώσουν το σύστημα αυτό της εξουσί</w:t>
      </w:r>
      <w:r>
        <w:rPr>
          <w:rFonts w:eastAsia="Times New Roman" w:cs="Times New Roman"/>
          <w:szCs w:val="24"/>
        </w:rPr>
        <w:t xml:space="preserve">ας που μας οδήγησε ως εδώ. Ο ελληνικός λαός θα είναι αυτός που θα αποφασίσει καθαρά και ξάστερα. Εμείς παιχνίδια υπονόμευσης και παρενθέσεων δεν παίζουμε. </w:t>
      </w:r>
    </w:p>
    <w:p w14:paraId="09855E6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Τέλος σε ότι αφορά στον κ. Μητσοτάκη και στο ΚΙΝΑΛ, θα ήθελα -γιατί τους ακολουθείτε πιστά, στενά σε</w:t>
      </w:r>
      <w:r>
        <w:rPr>
          <w:rFonts w:eastAsia="Times New Roman" w:cs="Times New Roman"/>
          <w:szCs w:val="24"/>
        </w:rPr>
        <w:t xml:space="preserve"> όλες τις θέσεις και τις απόψεις- να σας πω πώς όσα σχέδια κι αν απεργάζεστε σήμερα, όσα κι αν έχετε συμφωνήσει μεταξύ σας, όσες θέσεις κι αν έχετε ήδη μοιράσει μεταξύ σας προκαταβολικά, ακόμα και αυτή του Πρόεδρου της Δημοκρατίας, να ξέρετε το εξής: Κρατή</w:t>
      </w:r>
      <w:r>
        <w:rPr>
          <w:rFonts w:eastAsia="Times New Roman" w:cs="Times New Roman"/>
          <w:szCs w:val="24"/>
        </w:rPr>
        <w:t xml:space="preserve">στε τις ορέξεις σας, δεν χρειάζεται να αγχώνεστε, με ενενήντα Βουλευτές που θα αθροίζετε μαζί στην επόμενη Βουλή, Πρόεδρο της Δημοκρατίας δεν πρόκειται να βγάλετε. </w:t>
      </w:r>
    </w:p>
    <w:p w14:paraId="09855E6C"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55E6D"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w:t>
      </w:r>
    </w:p>
    <w:p w14:paraId="09855E6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w:t>
      </w:r>
      <w:r>
        <w:rPr>
          <w:rFonts w:eastAsia="Times New Roman" w:cs="Times New Roman"/>
          <w:szCs w:val="24"/>
        </w:rPr>
        <w:t xml:space="preserve">γο έχει ο κ. Κουτσούμπας, Γενικός Γραμματέας του ΚΚΕ και Πρόεδρος της Κοινοβουλευτικής Ομάδας. </w:t>
      </w:r>
    </w:p>
    <w:p w14:paraId="09855E6F" w14:textId="77777777" w:rsidR="00BE639A" w:rsidRDefault="00A212EC">
      <w:pPr>
        <w:spacing w:line="600" w:lineRule="auto"/>
        <w:ind w:firstLine="720"/>
        <w:jc w:val="both"/>
        <w:rPr>
          <w:rFonts w:eastAsia="Times New Roman" w:cs="Times New Roman"/>
          <w:szCs w:val="24"/>
        </w:rPr>
      </w:pPr>
      <w:r w:rsidRPr="00260F6C">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b/>
          <w:szCs w:val="24"/>
        </w:rPr>
        <w:t xml:space="preserve"> </w:t>
      </w:r>
      <w:r>
        <w:rPr>
          <w:rFonts w:eastAsia="Times New Roman" w:cs="Times New Roman"/>
          <w:szCs w:val="24"/>
        </w:rPr>
        <w:t xml:space="preserve">Κυρίες και κύριοι Βουλευτές, η </w:t>
      </w:r>
      <w:r>
        <w:rPr>
          <w:rFonts w:eastAsia="Times New Roman" w:cs="Times New Roman"/>
          <w:szCs w:val="24"/>
        </w:rPr>
        <w:t>σ</w:t>
      </w:r>
      <w:r>
        <w:rPr>
          <w:rFonts w:eastAsia="Times New Roman" w:cs="Times New Roman"/>
          <w:szCs w:val="24"/>
        </w:rPr>
        <w:t>υνταγματική Αναθεώρηση ε</w:t>
      </w:r>
      <w:r>
        <w:rPr>
          <w:rFonts w:eastAsia="Times New Roman" w:cs="Times New Roman"/>
          <w:szCs w:val="24"/>
        </w:rPr>
        <w:t xml:space="preserve">ίναι μια ακόμη εκκρεμότητα που θέλει να κλείσει η Κυβέρνηση του ΣΥΡΙΖΑ, όπως άλλωστε μας είπε και ο κύριος Πρωθυπουργός, ζητώντας ψήφο εμπιστοσύνης από τη Βουλή πριν λίγες μέρες. </w:t>
      </w:r>
    </w:p>
    <w:p w14:paraId="09855E7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Βέβαια, όσο κι αν επαναλαμβάνουν οι κύριοι του ΣΥΡΙΖΑ τα διάφορα περί εμβάθυ</w:t>
      </w:r>
      <w:r>
        <w:rPr>
          <w:rFonts w:eastAsia="Times New Roman" w:cs="Times New Roman"/>
          <w:szCs w:val="24"/>
        </w:rPr>
        <w:t xml:space="preserve">νσης της </w:t>
      </w:r>
      <w:r>
        <w:rPr>
          <w:rFonts w:eastAsia="Times New Roman" w:cs="Times New Roman"/>
          <w:szCs w:val="24"/>
        </w:rPr>
        <w:t>δ</w:t>
      </w:r>
      <w:r>
        <w:rPr>
          <w:rFonts w:eastAsia="Times New Roman" w:cs="Times New Roman"/>
          <w:szCs w:val="24"/>
        </w:rPr>
        <w:t xml:space="preserve">ημοκρατίας, τα διάφορα άλλα παραπλανητικά για να παρουσιάσουν ως δήθεν προοδευτική την πρότασή τους για τη συγκεκριμένη </w:t>
      </w:r>
      <w:r>
        <w:rPr>
          <w:rFonts w:eastAsia="Times New Roman" w:cs="Times New Roman"/>
          <w:szCs w:val="24"/>
        </w:rPr>
        <w:t>σ</w:t>
      </w:r>
      <w:r>
        <w:rPr>
          <w:rFonts w:eastAsia="Times New Roman" w:cs="Times New Roman"/>
          <w:szCs w:val="24"/>
        </w:rPr>
        <w:t xml:space="preserve">υνταγματική Αναθεώρηση, αν τη δει κανείς προσεκτικά, θα διαπιστώσει ότι δεν έχουν σχέση όλα αυτά με την πραγματικότητα. </w:t>
      </w:r>
    </w:p>
    <w:p w14:paraId="09855E71" w14:textId="77777777" w:rsidR="00BE639A" w:rsidRDefault="00A212EC">
      <w:pPr>
        <w:spacing w:line="600" w:lineRule="auto"/>
        <w:ind w:firstLine="720"/>
        <w:jc w:val="both"/>
        <w:rPr>
          <w:rFonts w:eastAsia="Times New Roman"/>
          <w:szCs w:val="24"/>
        </w:rPr>
      </w:pPr>
      <w:r>
        <w:rPr>
          <w:rFonts w:eastAsia="Times New Roman"/>
          <w:szCs w:val="24"/>
        </w:rPr>
        <w:t>Σήμε</w:t>
      </w:r>
      <w:r>
        <w:rPr>
          <w:rFonts w:eastAsia="Times New Roman"/>
          <w:szCs w:val="24"/>
        </w:rPr>
        <w:t xml:space="preserve">ρα που η συζήτηση αυτή φτάνει στην Ολομέλεια και ενώ ήδη έχει προηγηθεί η συζήτηση στην αρμόδια </w:t>
      </w:r>
      <w:r>
        <w:rPr>
          <w:rFonts w:eastAsia="Times New Roman"/>
          <w:szCs w:val="24"/>
        </w:rPr>
        <w:t>ε</w:t>
      </w:r>
      <w:r>
        <w:rPr>
          <w:rFonts w:eastAsia="Times New Roman"/>
          <w:szCs w:val="24"/>
        </w:rPr>
        <w:t>πιτροπή, από τη μεριά μας μπορούμε να επαναβεβαιώσουμε αυτό που από την πρώτη στιγμή είπαμε, ότι η συγκεκριμένη σ</w:t>
      </w:r>
      <w:r w:rsidRPr="00D44D56">
        <w:rPr>
          <w:rFonts w:eastAsia="Times New Roman"/>
          <w:szCs w:val="24"/>
        </w:rPr>
        <w:t xml:space="preserve">υνταγματική </w:t>
      </w:r>
      <w:r>
        <w:rPr>
          <w:rFonts w:eastAsia="Times New Roman"/>
          <w:szCs w:val="24"/>
        </w:rPr>
        <w:t>Α</w:t>
      </w:r>
      <w:r w:rsidRPr="00D44D56">
        <w:rPr>
          <w:rFonts w:eastAsia="Times New Roman"/>
          <w:szCs w:val="24"/>
        </w:rPr>
        <w:t xml:space="preserve">ναθεώρηση </w:t>
      </w:r>
      <w:r>
        <w:rPr>
          <w:rFonts w:eastAsia="Times New Roman"/>
          <w:szCs w:val="24"/>
        </w:rPr>
        <w:t>υπηρετεί</w:t>
      </w:r>
      <w:r w:rsidRPr="00D44D56">
        <w:rPr>
          <w:rFonts w:eastAsia="Times New Roman"/>
          <w:szCs w:val="24"/>
        </w:rPr>
        <w:t xml:space="preserve"> δύο αλληλένδετ</w:t>
      </w:r>
      <w:r w:rsidRPr="00D44D56">
        <w:rPr>
          <w:rFonts w:eastAsia="Times New Roman"/>
          <w:szCs w:val="24"/>
        </w:rPr>
        <w:t>ους στόχους</w:t>
      </w:r>
      <w:r>
        <w:rPr>
          <w:rFonts w:eastAsia="Times New Roman"/>
          <w:szCs w:val="24"/>
        </w:rPr>
        <w:t>:</w:t>
      </w:r>
      <w:r w:rsidRPr="00D44D56">
        <w:rPr>
          <w:rFonts w:eastAsia="Times New Roman"/>
          <w:szCs w:val="24"/>
        </w:rPr>
        <w:t xml:space="preserve"> </w:t>
      </w:r>
      <w:r>
        <w:rPr>
          <w:rFonts w:eastAsia="Times New Roman"/>
          <w:szCs w:val="24"/>
        </w:rPr>
        <w:t>Α</w:t>
      </w:r>
      <w:r w:rsidRPr="00D44D56">
        <w:rPr>
          <w:rFonts w:eastAsia="Times New Roman"/>
          <w:szCs w:val="24"/>
        </w:rPr>
        <w:t>πό τη μ</w:t>
      </w:r>
      <w:r>
        <w:rPr>
          <w:rFonts w:eastAsia="Times New Roman"/>
          <w:szCs w:val="24"/>
        </w:rPr>
        <w:t>ί</w:t>
      </w:r>
      <w:r w:rsidRPr="00D44D56">
        <w:rPr>
          <w:rFonts w:eastAsia="Times New Roman"/>
          <w:szCs w:val="24"/>
        </w:rPr>
        <w:t>α μεριά</w:t>
      </w:r>
      <w:r>
        <w:rPr>
          <w:rFonts w:eastAsia="Times New Roman"/>
          <w:szCs w:val="24"/>
        </w:rPr>
        <w:t>,</w:t>
      </w:r>
      <w:r w:rsidRPr="00D44D56">
        <w:rPr>
          <w:rFonts w:eastAsia="Times New Roman"/>
          <w:szCs w:val="24"/>
        </w:rPr>
        <w:t xml:space="preserve"> προωθεί ορισμένες σημερινές ανάγκες του αστικού πολιτικού συστήματος</w:t>
      </w:r>
      <w:r>
        <w:rPr>
          <w:rFonts w:eastAsia="Times New Roman"/>
          <w:szCs w:val="24"/>
        </w:rPr>
        <w:t>,</w:t>
      </w:r>
      <w:r w:rsidRPr="00D44D56">
        <w:rPr>
          <w:rFonts w:eastAsia="Times New Roman"/>
          <w:szCs w:val="24"/>
        </w:rPr>
        <w:t xml:space="preserve"> προκειμένου αυτό να εξασφαλίσ</w:t>
      </w:r>
      <w:r>
        <w:rPr>
          <w:rFonts w:eastAsia="Times New Roman"/>
          <w:szCs w:val="24"/>
        </w:rPr>
        <w:t xml:space="preserve">ει απρόσκοπτα την κυριαρχία του. </w:t>
      </w:r>
    </w:p>
    <w:p w14:paraId="09855E72" w14:textId="77777777" w:rsidR="00BE639A" w:rsidRDefault="00A212EC">
      <w:pPr>
        <w:spacing w:line="600" w:lineRule="auto"/>
        <w:ind w:firstLine="720"/>
        <w:jc w:val="center"/>
        <w:rPr>
          <w:rFonts w:eastAsia="Times New Roman"/>
          <w:szCs w:val="24"/>
        </w:rPr>
      </w:pPr>
      <w:r>
        <w:rPr>
          <w:rFonts w:eastAsia="Times New Roman"/>
          <w:szCs w:val="24"/>
        </w:rPr>
        <w:t>(Θόρυβος στην Αίθουσα)</w:t>
      </w:r>
    </w:p>
    <w:p w14:paraId="09855E73"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κ</w:t>
      </w:r>
      <w:r w:rsidRPr="00D44D56">
        <w:rPr>
          <w:rFonts w:eastAsia="Times New Roman"/>
          <w:szCs w:val="24"/>
        </w:rPr>
        <w:t>άντε ησυχία</w:t>
      </w:r>
      <w:r>
        <w:rPr>
          <w:rFonts w:eastAsia="Times New Roman"/>
          <w:szCs w:val="24"/>
        </w:rPr>
        <w:t>. Σ</w:t>
      </w:r>
      <w:r w:rsidRPr="00D44D56">
        <w:rPr>
          <w:rFonts w:eastAsia="Times New Roman"/>
          <w:szCs w:val="24"/>
        </w:rPr>
        <w:t>ας παρακαλώ</w:t>
      </w:r>
      <w:r>
        <w:rPr>
          <w:rFonts w:eastAsia="Times New Roman"/>
          <w:szCs w:val="24"/>
        </w:rPr>
        <w:t>.</w:t>
      </w:r>
    </w:p>
    <w:p w14:paraId="09855E74" w14:textId="77777777" w:rsidR="00BE639A" w:rsidRDefault="00A212EC">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w:t>
      </w:r>
      <w:r>
        <w:rPr>
          <w:rFonts w:eastAsia="Times New Roman"/>
          <w:b/>
          <w:szCs w:val="24"/>
        </w:rPr>
        <w:t>α</w:t>
      </w:r>
      <w:r>
        <w:rPr>
          <w:rFonts w:eastAsia="Times New Roman"/>
          <w:b/>
          <w:szCs w:val="24"/>
        </w:rPr>
        <w:t>ς):</w:t>
      </w:r>
      <w:r>
        <w:rPr>
          <w:rFonts w:eastAsia="Times New Roman"/>
          <w:szCs w:val="24"/>
        </w:rPr>
        <w:t xml:space="preserve"> Α</w:t>
      </w:r>
      <w:r w:rsidRPr="00D44D56">
        <w:rPr>
          <w:rFonts w:eastAsia="Times New Roman"/>
          <w:szCs w:val="24"/>
        </w:rPr>
        <w:t>πό την άλλη</w:t>
      </w:r>
      <w:r>
        <w:rPr>
          <w:rFonts w:eastAsia="Times New Roman"/>
          <w:szCs w:val="24"/>
        </w:rPr>
        <w:t>,</w:t>
      </w:r>
      <w:r w:rsidRPr="00D44D56">
        <w:rPr>
          <w:rFonts w:eastAsia="Times New Roman"/>
          <w:szCs w:val="24"/>
        </w:rPr>
        <w:t xml:space="preserve"> υπηρετεί την προεκλογική αντιπαράθεση ανάμεσα στο</w:t>
      </w:r>
      <w:r>
        <w:rPr>
          <w:rFonts w:eastAsia="Times New Roman"/>
          <w:szCs w:val="24"/>
        </w:rPr>
        <w:t>ν</w:t>
      </w:r>
      <w:r w:rsidRPr="00D44D56">
        <w:rPr>
          <w:rFonts w:eastAsia="Times New Roman"/>
          <w:szCs w:val="24"/>
        </w:rPr>
        <w:t xml:space="preserve"> ΣΥΡΙΖΑ και στη Νέα Δημοκρατία με </w:t>
      </w:r>
      <w:r>
        <w:rPr>
          <w:rFonts w:eastAsia="Times New Roman"/>
          <w:szCs w:val="24"/>
        </w:rPr>
        <w:t>νέα</w:t>
      </w:r>
      <w:r w:rsidRPr="00D44D56">
        <w:rPr>
          <w:rFonts w:eastAsia="Times New Roman"/>
          <w:szCs w:val="24"/>
        </w:rPr>
        <w:t xml:space="preserve"> ψεύτικα διλήμματα</w:t>
      </w:r>
      <w:r>
        <w:rPr>
          <w:rFonts w:eastAsia="Times New Roman"/>
          <w:szCs w:val="24"/>
        </w:rPr>
        <w:t>,</w:t>
      </w:r>
      <w:r w:rsidRPr="00D44D56">
        <w:rPr>
          <w:rFonts w:eastAsia="Times New Roman"/>
          <w:szCs w:val="24"/>
        </w:rPr>
        <w:t xml:space="preserve"> με διαχωριστικές γραμμές που κρ</w:t>
      </w:r>
      <w:r w:rsidRPr="00D44D56">
        <w:rPr>
          <w:rFonts w:eastAsia="Times New Roman"/>
          <w:szCs w:val="24"/>
        </w:rPr>
        <w:t xml:space="preserve">ύβουν ή προσπαθούν να κρύψουν τη στρατηγική του </w:t>
      </w:r>
      <w:r>
        <w:rPr>
          <w:rFonts w:eastAsia="Times New Roman"/>
          <w:szCs w:val="24"/>
        </w:rPr>
        <w:t>σύγκλιση</w:t>
      </w:r>
      <w:r w:rsidRPr="00D44D56">
        <w:rPr>
          <w:rFonts w:eastAsia="Times New Roman"/>
          <w:szCs w:val="24"/>
        </w:rPr>
        <w:t xml:space="preserve"> σε έναν στόχο</w:t>
      </w:r>
      <w:r>
        <w:rPr>
          <w:rFonts w:eastAsia="Times New Roman"/>
          <w:szCs w:val="24"/>
        </w:rPr>
        <w:t>: Ν</w:t>
      </w:r>
      <w:r w:rsidRPr="00D44D56">
        <w:rPr>
          <w:rFonts w:eastAsia="Times New Roman"/>
          <w:szCs w:val="24"/>
        </w:rPr>
        <w:t>α εγκλωβίσουν τη λαϊκή δυσαρέσκεια</w:t>
      </w:r>
      <w:r>
        <w:rPr>
          <w:rFonts w:eastAsia="Times New Roman"/>
          <w:szCs w:val="24"/>
        </w:rPr>
        <w:t>.</w:t>
      </w:r>
    </w:p>
    <w:p w14:paraId="09855E75" w14:textId="77777777" w:rsidR="00BE639A" w:rsidRDefault="00A212EC">
      <w:pPr>
        <w:spacing w:line="600" w:lineRule="auto"/>
        <w:ind w:firstLine="720"/>
        <w:jc w:val="both"/>
        <w:rPr>
          <w:rFonts w:eastAsia="Times New Roman"/>
          <w:szCs w:val="24"/>
        </w:rPr>
      </w:pPr>
      <w:r>
        <w:rPr>
          <w:rFonts w:eastAsia="Times New Roman"/>
          <w:szCs w:val="24"/>
        </w:rPr>
        <w:t>Υ</w:t>
      </w:r>
      <w:r w:rsidRPr="00D44D56">
        <w:rPr>
          <w:rFonts w:eastAsia="Times New Roman"/>
          <w:szCs w:val="24"/>
        </w:rPr>
        <w:t>πηρετεί</w:t>
      </w:r>
      <w:r>
        <w:rPr>
          <w:rFonts w:eastAsia="Times New Roman"/>
          <w:szCs w:val="24"/>
        </w:rPr>
        <w:t>,</w:t>
      </w:r>
      <w:r w:rsidRPr="00D44D56">
        <w:rPr>
          <w:rFonts w:eastAsia="Times New Roman"/>
          <w:szCs w:val="24"/>
        </w:rPr>
        <w:t xml:space="preserve"> </w:t>
      </w:r>
      <w:r>
        <w:rPr>
          <w:rFonts w:eastAsia="Times New Roman"/>
          <w:szCs w:val="24"/>
        </w:rPr>
        <w:t>όμως,</w:t>
      </w:r>
      <w:r w:rsidRPr="00D44D56">
        <w:rPr>
          <w:rFonts w:eastAsia="Times New Roman"/>
          <w:szCs w:val="24"/>
        </w:rPr>
        <w:t xml:space="preserve"> και την ανάγκη </w:t>
      </w:r>
      <w:r>
        <w:rPr>
          <w:rFonts w:eastAsia="Times New Roman"/>
          <w:szCs w:val="24"/>
        </w:rPr>
        <w:t>σας,</w:t>
      </w:r>
      <w:r w:rsidRPr="00D44D56">
        <w:rPr>
          <w:rFonts w:eastAsia="Times New Roman"/>
          <w:szCs w:val="24"/>
        </w:rPr>
        <w:t xml:space="preserve"> κύριοι της </w:t>
      </w:r>
      <w:r>
        <w:rPr>
          <w:rFonts w:eastAsia="Times New Roman"/>
          <w:szCs w:val="24"/>
        </w:rPr>
        <w:t>Κ</w:t>
      </w:r>
      <w:r w:rsidRPr="00D44D56">
        <w:rPr>
          <w:rFonts w:eastAsia="Times New Roman"/>
          <w:szCs w:val="24"/>
        </w:rPr>
        <w:t>υβέρνησης</w:t>
      </w:r>
      <w:r>
        <w:rPr>
          <w:rFonts w:eastAsia="Times New Roman"/>
          <w:szCs w:val="24"/>
        </w:rPr>
        <w:t>,</w:t>
      </w:r>
      <w:r w:rsidRPr="00D44D56">
        <w:rPr>
          <w:rFonts w:eastAsia="Times New Roman"/>
          <w:szCs w:val="24"/>
        </w:rPr>
        <w:t xml:space="preserve"> να πείτε ότι κάτι δήθεν προχωράτε από τις προεκλογικές υποσχέσεις </w:t>
      </w:r>
      <w:r>
        <w:rPr>
          <w:rFonts w:eastAsia="Times New Roman"/>
          <w:szCs w:val="24"/>
        </w:rPr>
        <w:t>σας,</w:t>
      </w:r>
      <w:r w:rsidRPr="00D44D56">
        <w:rPr>
          <w:rFonts w:eastAsia="Times New Roman"/>
          <w:szCs w:val="24"/>
        </w:rPr>
        <w:t xml:space="preserve"> που τις περισσότε</w:t>
      </w:r>
      <w:r w:rsidRPr="00D44D56">
        <w:rPr>
          <w:rFonts w:eastAsia="Times New Roman"/>
          <w:szCs w:val="24"/>
        </w:rPr>
        <w:t>ρες</w:t>
      </w:r>
      <w:r>
        <w:rPr>
          <w:rFonts w:eastAsia="Times New Roman"/>
          <w:szCs w:val="24"/>
        </w:rPr>
        <w:t>,</w:t>
      </w:r>
      <w:r w:rsidRPr="00D44D56">
        <w:rPr>
          <w:rFonts w:eastAsia="Times New Roman"/>
          <w:szCs w:val="24"/>
        </w:rPr>
        <w:t xml:space="preserve"> όπως γνωρίζει πολύ καλά πλέον ελληνικός λαός</w:t>
      </w:r>
      <w:r>
        <w:rPr>
          <w:rFonts w:eastAsia="Times New Roman"/>
          <w:szCs w:val="24"/>
        </w:rPr>
        <w:t>,</w:t>
      </w:r>
      <w:r w:rsidRPr="00D44D56">
        <w:rPr>
          <w:rFonts w:eastAsia="Times New Roman"/>
          <w:szCs w:val="24"/>
        </w:rPr>
        <w:t xml:space="preserve"> τ</w:t>
      </w:r>
      <w:r>
        <w:rPr>
          <w:rFonts w:eastAsia="Times New Roman"/>
          <w:szCs w:val="24"/>
        </w:rPr>
        <w:t>ι</w:t>
      </w:r>
      <w:r w:rsidRPr="00D44D56">
        <w:rPr>
          <w:rFonts w:eastAsia="Times New Roman"/>
          <w:szCs w:val="24"/>
        </w:rPr>
        <w:t>ς έφαγε η μαρμάγκα</w:t>
      </w:r>
      <w:r>
        <w:rPr>
          <w:rFonts w:eastAsia="Times New Roman"/>
          <w:szCs w:val="24"/>
        </w:rPr>
        <w:t>. Κ</w:t>
      </w:r>
      <w:r w:rsidRPr="00D44D56">
        <w:rPr>
          <w:rFonts w:eastAsia="Times New Roman"/>
          <w:szCs w:val="24"/>
        </w:rPr>
        <w:t xml:space="preserve">ανένα δήθεν προοδευτικό περιτύλιγμα δεν μπορεί να κρύψει το πραγματικό περιεχόμενο και της δικής σας συνταγματικής </w:t>
      </w:r>
      <w:r>
        <w:rPr>
          <w:rFonts w:eastAsia="Times New Roman"/>
          <w:szCs w:val="24"/>
        </w:rPr>
        <w:t>Α</w:t>
      </w:r>
      <w:r w:rsidRPr="00D44D56">
        <w:rPr>
          <w:rFonts w:eastAsia="Times New Roman"/>
          <w:szCs w:val="24"/>
        </w:rPr>
        <w:t>ναθεώρησης</w:t>
      </w:r>
      <w:r>
        <w:rPr>
          <w:rFonts w:eastAsia="Times New Roman"/>
          <w:szCs w:val="24"/>
        </w:rPr>
        <w:t>. Γ</w:t>
      </w:r>
      <w:r w:rsidRPr="00D44D56">
        <w:rPr>
          <w:rFonts w:eastAsia="Times New Roman"/>
          <w:szCs w:val="24"/>
        </w:rPr>
        <w:t xml:space="preserve">ιατί το </w:t>
      </w:r>
      <w:r>
        <w:rPr>
          <w:rFonts w:eastAsia="Times New Roman"/>
          <w:szCs w:val="24"/>
        </w:rPr>
        <w:t>Σ</w:t>
      </w:r>
      <w:r w:rsidRPr="00D44D56">
        <w:rPr>
          <w:rFonts w:eastAsia="Times New Roman"/>
          <w:szCs w:val="24"/>
        </w:rPr>
        <w:t>ύνταγμα κατοχυρώνει την εξουσία της κυρίαρχη</w:t>
      </w:r>
      <w:r w:rsidRPr="00D44D56">
        <w:rPr>
          <w:rFonts w:eastAsia="Times New Roman"/>
          <w:szCs w:val="24"/>
        </w:rPr>
        <w:t>ς τάξης</w:t>
      </w:r>
      <w:r>
        <w:rPr>
          <w:rFonts w:eastAsia="Times New Roman"/>
          <w:szCs w:val="24"/>
        </w:rPr>
        <w:t>,</w:t>
      </w:r>
      <w:r w:rsidRPr="00D44D56">
        <w:rPr>
          <w:rFonts w:eastAsia="Times New Roman"/>
          <w:szCs w:val="24"/>
        </w:rPr>
        <w:t xml:space="preserve"> διασφαλίζει τα δικά της συμφέροντα</w:t>
      </w:r>
      <w:r>
        <w:rPr>
          <w:rFonts w:eastAsia="Times New Roman"/>
          <w:szCs w:val="24"/>
        </w:rPr>
        <w:t>,</w:t>
      </w:r>
      <w:r w:rsidRPr="00D44D56">
        <w:rPr>
          <w:rFonts w:eastAsia="Times New Roman"/>
          <w:szCs w:val="24"/>
        </w:rPr>
        <w:t xml:space="preserve"> της δικές τις συμμαχίες</w:t>
      </w:r>
      <w:r>
        <w:rPr>
          <w:rFonts w:eastAsia="Times New Roman"/>
          <w:szCs w:val="24"/>
        </w:rPr>
        <w:t>,</w:t>
      </w:r>
      <w:r w:rsidRPr="00D44D56">
        <w:rPr>
          <w:rFonts w:eastAsia="Times New Roman"/>
          <w:szCs w:val="24"/>
        </w:rPr>
        <w:t xml:space="preserve"> προωθεί τους στόχους και τις επιδιώξεις </w:t>
      </w:r>
      <w:r>
        <w:rPr>
          <w:rFonts w:eastAsia="Times New Roman"/>
          <w:szCs w:val="24"/>
        </w:rPr>
        <w:t>της,</w:t>
      </w:r>
      <w:r w:rsidRPr="00D44D56">
        <w:rPr>
          <w:rFonts w:eastAsia="Times New Roman"/>
          <w:szCs w:val="24"/>
        </w:rPr>
        <w:t xml:space="preserve"> που είναι σε ευθεία αντίθεση με τα αντικειμενικά</w:t>
      </w:r>
      <w:r>
        <w:rPr>
          <w:rFonts w:eastAsia="Times New Roman"/>
          <w:szCs w:val="24"/>
        </w:rPr>
        <w:t>,</w:t>
      </w:r>
      <w:r w:rsidRPr="00D44D56">
        <w:rPr>
          <w:rFonts w:eastAsia="Times New Roman"/>
          <w:szCs w:val="24"/>
        </w:rPr>
        <w:t xml:space="preserve"> τα πραγματικά συμφέροντα της πλειοψηφίας του ελληνικού λαού</w:t>
      </w:r>
      <w:r>
        <w:rPr>
          <w:rFonts w:eastAsia="Times New Roman"/>
          <w:szCs w:val="24"/>
        </w:rPr>
        <w:t>.</w:t>
      </w:r>
    </w:p>
    <w:p w14:paraId="09855E76" w14:textId="77777777" w:rsidR="00BE639A" w:rsidRDefault="00A212EC">
      <w:pPr>
        <w:spacing w:line="600" w:lineRule="auto"/>
        <w:ind w:firstLine="720"/>
        <w:jc w:val="both"/>
        <w:rPr>
          <w:rFonts w:eastAsia="Times New Roman"/>
          <w:szCs w:val="24"/>
        </w:rPr>
      </w:pPr>
      <w:r w:rsidRPr="00D44D56">
        <w:rPr>
          <w:rFonts w:eastAsia="Times New Roman"/>
          <w:szCs w:val="24"/>
        </w:rPr>
        <w:t xml:space="preserve">Όλες </w:t>
      </w:r>
      <w:r>
        <w:rPr>
          <w:rFonts w:eastAsia="Times New Roman"/>
          <w:szCs w:val="24"/>
        </w:rPr>
        <w:t xml:space="preserve">οι </w:t>
      </w:r>
      <w:r>
        <w:rPr>
          <w:rFonts w:eastAsia="Times New Roman"/>
          <w:szCs w:val="24"/>
        </w:rPr>
        <w:t>α</w:t>
      </w:r>
      <w:r>
        <w:rPr>
          <w:rFonts w:eastAsia="Times New Roman"/>
          <w:szCs w:val="24"/>
        </w:rPr>
        <w:t>ναθεωρήσεις</w:t>
      </w:r>
      <w:r w:rsidRPr="00D44D56">
        <w:rPr>
          <w:rFonts w:eastAsia="Times New Roman"/>
          <w:szCs w:val="24"/>
        </w:rPr>
        <w:t xml:space="preserve"> του </w:t>
      </w:r>
      <w:r>
        <w:rPr>
          <w:rFonts w:eastAsia="Times New Roman"/>
          <w:szCs w:val="24"/>
        </w:rPr>
        <w:t>Σ</w:t>
      </w:r>
      <w:r w:rsidRPr="00D44D56">
        <w:rPr>
          <w:rFonts w:eastAsia="Times New Roman"/>
          <w:szCs w:val="24"/>
        </w:rPr>
        <w:t>υντά</w:t>
      </w:r>
      <w:r w:rsidRPr="00D44D56">
        <w:rPr>
          <w:rFonts w:eastAsia="Times New Roman"/>
          <w:szCs w:val="24"/>
        </w:rPr>
        <w:t>γματος που έχουν γίνει και γίνονται στόχο έχουν την αποτύπωση σε νομική</w:t>
      </w:r>
      <w:r>
        <w:rPr>
          <w:rFonts w:eastAsia="Times New Roman"/>
          <w:szCs w:val="24"/>
        </w:rPr>
        <w:t>,</w:t>
      </w:r>
      <w:r w:rsidRPr="00D44D56">
        <w:rPr>
          <w:rFonts w:eastAsia="Times New Roman"/>
          <w:szCs w:val="24"/>
        </w:rPr>
        <w:t xml:space="preserve"> σε </w:t>
      </w:r>
      <w:r>
        <w:rPr>
          <w:rFonts w:eastAsia="Times New Roman"/>
          <w:szCs w:val="24"/>
        </w:rPr>
        <w:t>σ</w:t>
      </w:r>
      <w:r w:rsidRPr="00D44D56">
        <w:rPr>
          <w:rFonts w:eastAsia="Times New Roman"/>
          <w:szCs w:val="24"/>
        </w:rPr>
        <w:t>υνταγματική μορφή των αναγκών του αστικού συστήματος</w:t>
      </w:r>
      <w:r>
        <w:rPr>
          <w:rFonts w:eastAsia="Times New Roman"/>
          <w:szCs w:val="24"/>
        </w:rPr>
        <w:t>,</w:t>
      </w:r>
      <w:r w:rsidRPr="00D44D56">
        <w:rPr>
          <w:rFonts w:eastAsia="Times New Roman"/>
          <w:szCs w:val="24"/>
        </w:rPr>
        <w:t xml:space="preserve"> όπως αυτές διαμορφώνονται κάτω από τις νέες εξελίξεις</w:t>
      </w:r>
      <w:r>
        <w:rPr>
          <w:rFonts w:eastAsia="Times New Roman"/>
          <w:szCs w:val="24"/>
        </w:rPr>
        <w:t>. Α</w:t>
      </w:r>
      <w:r w:rsidRPr="00D44D56">
        <w:rPr>
          <w:rFonts w:eastAsia="Times New Roman"/>
          <w:szCs w:val="24"/>
        </w:rPr>
        <w:t>υτό</w:t>
      </w:r>
      <w:r>
        <w:rPr>
          <w:rFonts w:eastAsia="Times New Roman"/>
          <w:szCs w:val="24"/>
        </w:rPr>
        <w:t>ν</w:t>
      </w:r>
      <w:r w:rsidRPr="00D44D56">
        <w:rPr>
          <w:rFonts w:eastAsia="Times New Roman"/>
          <w:szCs w:val="24"/>
        </w:rPr>
        <w:t xml:space="preserve"> το</w:t>
      </w:r>
      <w:r>
        <w:rPr>
          <w:rFonts w:eastAsia="Times New Roman"/>
          <w:szCs w:val="24"/>
        </w:rPr>
        <w:t>ν</w:t>
      </w:r>
      <w:r w:rsidRPr="00D44D56">
        <w:rPr>
          <w:rFonts w:eastAsia="Times New Roman"/>
          <w:szCs w:val="24"/>
        </w:rPr>
        <w:t xml:space="preserve"> στόχο υπηρέτησαν οι συνταγματικές αναθεωρήσεις και των κυβερνήσεων της Νέας Δημοκρατίας και των κυβερνήσεων του ΠΑΣΟΚ</w:t>
      </w:r>
      <w:r>
        <w:rPr>
          <w:rFonts w:eastAsia="Times New Roman"/>
          <w:szCs w:val="24"/>
        </w:rPr>
        <w:t>.</w:t>
      </w:r>
      <w:r w:rsidRPr="00D44D56">
        <w:rPr>
          <w:rFonts w:eastAsia="Times New Roman"/>
          <w:szCs w:val="24"/>
        </w:rPr>
        <w:t xml:space="preserve"> </w:t>
      </w:r>
      <w:r>
        <w:rPr>
          <w:rFonts w:eastAsia="Times New Roman"/>
          <w:szCs w:val="24"/>
        </w:rPr>
        <w:t>Α</w:t>
      </w:r>
      <w:r w:rsidRPr="00D44D56">
        <w:rPr>
          <w:rFonts w:eastAsia="Times New Roman"/>
          <w:szCs w:val="24"/>
        </w:rPr>
        <w:t>υτό</w:t>
      </w:r>
      <w:r>
        <w:rPr>
          <w:rFonts w:eastAsia="Times New Roman"/>
          <w:szCs w:val="24"/>
        </w:rPr>
        <w:t>ν</w:t>
      </w:r>
      <w:r w:rsidRPr="00D44D56">
        <w:rPr>
          <w:rFonts w:eastAsia="Times New Roman"/>
          <w:szCs w:val="24"/>
        </w:rPr>
        <w:t xml:space="preserve"> το</w:t>
      </w:r>
      <w:r>
        <w:rPr>
          <w:rFonts w:eastAsia="Times New Roman"/>
          <w:szCs w:val="24"/>
        </w:rPr>
        <w:t>ν</w:t>
      </w:r>
      <w:r w:rsidRPr="00D44D56">
        <w:rPr>
          <w:rFonts w:eastAsia="Times New Roman"/>
          <w:szCs w:val="24"/>
        </w:rPr>
        <w:t xml:space="preserve"> στόχο υπηρετεί και η αναθεώρηση που συζητάμε και αποτυπώνεται στις προτάσεις που κατέθεσε και η </w:t>
      </w:r>
      <w:r>
        <w:rPr>
          <w:rFonts w:eastAsia="Times New Roman"/>
          <w:szCs w:val="24"/>
        </w:rPr>
        <w:t>Κ</w:t>
      </w:r>
      <w:r w:rsidRPr="00D44D56">
        <w:rPr>
          <w:rFonts w:eastAsia="Times New Roman"/>
          <w:szCs w:val="24"/>
        </w:rPr>
        <w:t>υβέρνηση ΣΥΡΙΖΑ</w:t>
      </w:r>
      <w:r>
        <w:rPr>
          <w:rFonts w:eastAsia="Times New Roman"/>
          <w:szCs w:val="24"/>
        </w:rPr>
        <w:t>,</w:t>
      </w:r>
      <w:r w:rsidRPr="00D44D56">
        <w:rPr>
          <w:rFonts w:eastAsia="Times New Roman"/>
          <w:szCs w:val="24"/>
        </w:rPr>
        <w:t xml:space="preserve"> αλλά και η Ν</w:t>
      </w:r>
      <w:r w:rsidRPr="00D44D56">
        <w:rPr>
          <w:rFonts w:eastAsia="Times New Roman"/>
          <w:szCs w:val="24"/>
        </w:rPr>
        <w:t>έα Δημοκρατία</w:t>
      </w:r>
      <w:r>
        <w:rPr>
          <w:rFonts w:eastAsia="Times New Roman"/>
          <w:szCs w:val="24"/>
        </w:rPr>
        <w:t>. Κ</w:t>
      </w:r>
      <w:r w:rsidRPr="00D44D56">
        <w:rPr>
          <w:rFonts w:eastAsia="Times New Roman"/>
          <w:szCs w:val="24"/>
        </w:rPr>
        <w:t>αι οι δύο υπηρετείτ</w:t>
      </w:r>
      <w:r>
        <w:rPr>
          <w:rFonts w:eastAsia="Times New Roman"/>
          <w:szCs w:val="24"/>
        </w:rPr>
        <w:t>ε</w:t>
      </w:r>
      <w:r w:rsidRPr="00D44D56">
        <w:rPr>
          <w:rFonts w:eastAsia="Times New Roman"/>
          <w:szCs w:val="24"/>
        </w:rPr>
        <w:t xml:space="preserve"> τον ίδιο στόχο </w:t>
      </w:r>
      <w:r>
        <w:rPr>
          <w:rFonts w:eastAsia="Times New Roman"/>
          <w:szCs w:val="24"/>
        </w:rPr>
        <w:t>κ</w:t>
      </w:r>
      <w:r w:rsidRPr="00D44D56">
        <w:rPr>
          <w:rFonts w:eastAsia="Times New Roman"/>
          <w:szCs w:val="24"/>
        </w:rPr>
        <w:t>αι ό</w:t>
      </w:r>
      <w:r>
        <w:rPr>
          <w:rFonts w:eastAsia="Times New Roman"/>
          <w:szCs w:val="24"/>
        </w:rPr>
        <w:t>,</w:t>
      </w:r>
      <w:r w:rsidRPr="00D44D56">
        <w:rPr>
          <w:rFonts w:eastAsia="Times New Roman"/>
          <w:szCs w:val="24"/>
        </w:rPr>
        <w:t>τι και αν κάνετε</w:t>
      </w:r>
      <w:r>
        <w:rPr>
          <w:rFonts w:eastAsia="Times New Roman"/>
          <w:szCs w:val="24"/>
        </w:rPr>
        <w:t>,</w:t>
      </w:r>
      <w:r w:rsidRPr="00D44D56">
        <w:rPr>
          <w:rFonts w:eastAsia="Times New Roman"/>
          <w:szCs w:val="24"/>
        </w:rPr>
        <w:t xml:space="preserve"> όσους καυγάδες για δευτερεύοντα ζητήματα εδώ μέσα κ</w:t>
      </w:r>
      <w:r>
        <w:rPr>
          <w:rFonts w:eastAsia="Times New Roman"/>
          <w:szCs w:val="24"/>
        </w:rPr>
        <w:t>ι αν</w:t>
      </w:r>
      <w:r w:rsidRPr="00D44D56">
        <w:rPr>
          <w:rFonts w:eastAsia="Times New Roman"/>
          <w:szCs w:val="24"/>
        </w:rPr>
        <w:t xml:space="preserve"> στήσετε</w:t>
      </w:r>
      <w:r>
        <w:rPr>
          <w:rFonts w:eastAsia="Times New Roman"/>
          <w:szCs w:val="24"/>
        </w:rPr>
        <w:t>, δεν μπορείτε να κρυφτείτε.</w:t>
      </w:r>
    </w:p>
    <w:p w14:paraId="09855E77" w14:textId="77777777" w:rsidR="00BE639A" w:rsidRDefault="00A212EC">
      <w:pPr>
        <w:spacing w:line="600" w:lineRule="auto"/>
        <w:ind w:firstLine="720"/>
        <w:jc w:val="both"/>
        <w:rPr>
          <w:rFonts w:eastAsia="Times New Roman"/>
          <w:szCs w:val="24"/>
        </w:rPr>
      </w:pPr>
      <w:r>
        <w:rPr>
          <w:rFonts w:eastAsia="Times New Roman"/>
          <w:szCs w:val="24"/>
        </w:rPr>
        <w:t>Θ</w:t>
      </w:r>
      <w:r w:rsidRPr="00D44D56">
        <w:rPr>
          <w:rFonts w:eastAsia="Times New Roman"/>
          <w:szCs w:val="24"/>
        </w:rPr>
        <w:t xml:space="preserve">έλετε να σας θυμίσουμε τις αλλαγές που έγιναν στο </w:t>
      </w:r>
      <w:r>
        <w:rPr>
          <w:rFonts w:eastAsia="Times New Roman"/>
          <w:szCs w:val="24"/>
        </w:rPr>
        <w:t>ε</w:t>
      </w:r>
      <w:r w:rsidRPr="00D44D56">
        <w:rPr>
          <w:rFonts w:eastAsia="Times New Roman"/>
          <w:szCs w:val="24"/>
        </w:rPr>
        <w:t>λληνικό Σύνταγμα με τις προηγούμενες</w:t>
      </w:r>
      <w:r w:rsidRPr="00D44D56">
        <w:rPr>
          <w:rFonts w:eastAsia="Times New Roman"/>
          <w:szCs w:val="24"/>
        </w:rPr>
        <w:t xml:space="preserve"> </w:t>
      </w:r>
      <w:r>
        <w:rPr>
          <w:rFonts w:eastAsia="Times New Roman"/>
          <w:szCs w:val="24"/>
        </w:rPr>
        <w:t>αναθεωρήσεις; Ή</w:t>
      </w:r>
      <w:r w:rsidRPr="00D44D56">
        <w:rPr>
          <w:rFonts w:eastAsia="Times New Roman"/>
          <w:szCs w:val="24"/>
        </w:rPr>
        <w:t>ταν μ</w:t>
      </w:r>
      <w:r>
        <w:rPr>
          <w:rFonts w:eastAsia="Times New Roman"/>
          <w:szCs w:val="24"/>
        </w:rPr>
        <w:t>ί</w:t>
      </w:r>
      <w:r w:rsidRPr="00D44D56">
        <w:rPr>
          <w:rFonts w:eastAsia="Times New Roman"/>
          <w:szCs w:val="24"/>
        </w:rPr>
        <w:t>α σειρά αλλαγές που αφορούσαν το πεδίο της οικονομίας</w:t>
      </w:r>
      <w:r>
        <w:rPr>
          <w:rFonts w:eastAsia="Times New Roman"/>
          <w:szCs w:val="24"/>
        </w:rPr>
        <w:t>,</w:t>
      </w:r>
      <w:r w:rsidRPr="00D44D56">
        <w:rPr>
          <w:rFonts w:eastAsia="Times New Roman"/>
          <w:szCs w:val="24"/>
        </w:rPr>
        <w:t xml:space="preserve"> την ελευθερία δράσης του κεφαλαίου που </w:t>
      </w:r>
      <w:r>
        <w:rPr>
          <w:rFonts w:eastAsia="Times New Roman"/>
          <w:szCs w:val="24"/>
        </w:rPr>
        <w:t>έθετε η</w:t>
      </w:r>
      <w:r w:rsidRPr="00D44D56">
        <w:rPr>
          <w:rFonts w:eastAsia="Times New Roman"/>
          <w:szCs w:val="24"/>
        </w:rPr>
        <w:t xml:space="preserve"> ενσωμάτωση τότε της χώρας μας στην τότε </w:t>
      </w:r>
      <w:r>
        <w:rPr>
          <w:rFonts w:eastAsia="Times New Roman"/>
          <w:szCs w:val="24"/>
        </w:rPr>
        <w:t>ΕΟΚ -</w:t>
      </w:r>
      <w:r w:rsidRPr="00D44D56">
        <w:rPr>
          <w:rFonts w:eastAsia="Times New Roman"/>
          <w:szCs w:val="24"/>
        </w:rPr>
        <w:t>μετέπειτα Ευρωπαϊκή Ένωση</w:t>
      </w:r>
      <w:r>
        <w:rPr>
          <w:rFonts w:eastAsia="Times New Roman"/>
          <w:szCs w:val="24"/>
        </w:rPr>
        <w:t>-,</w:t>
      </w:r>
      <w:r w:rsidRPr="00D44D56">
        <w:rPr>
          <w:rFonts w:eastAsia="Times New Roman"/>
          <w:szCs w:val="24"/>
        </w:rPr>
        <w:t xml:space="preserve"> που τώρα πια ο λαός πολύ καλά καταλαβαίνει </w:t>
      </w:r>
      <w:r>
        <w:rPr>
          <w:rFonts w:eastAsia="Times New Roman"/>
          <w:szCs w:val="24"/>
        </w:rPr>
        <w:t>γ</w:t>
      </w:r>
      <w:r w:rsidRPr="00D44D56">
        <w:rPr>
          <w:rFonts w:eastAsia="Times New Roman"/>
          <w:szCs w:val="24"/>
        </w:rPr>
        <w:t xml:space="preserve">ιατί εμείς την </w:t>
      </w:r>
      <w:r w:rsidRPr="00D44D56">
        <w:rPr>
          <w:rFonts w:eastAsia="Times New Roman"/>
          <w:szCs w:val="24"/>
        </w:rPr>
        <w:t xml:space="preserve">ονομάζαμε </w:t>
      </w:r>
      <w:r>
        <w:rPr>
          <w:rFonts w:eastAsia="Times New Roman"/>
          <w:szCs w:val="24"/>
        </w:rPr>
        <w:t>«</w:t>
      </w:r>
      <w:r w:rsidRPr="00D44D56">
        <w:rPr>
          <w:rFonts w:eastAsia="Times New Roman"/>
          <w:szCs w:val="24"/>
        </w:rPr>
        <w:t>λάκκο των λεόντων</w:t>
      </w:r>
      <w:r>
        <w:rPr>
          <w:rFonts w:eastAsia="Times New Roman"/>
          <w:szCs w:val="24"/>
        </w:rPr>
        <w:t>»,</w:t>
      </w:r>
      <w:r w:rsidRPr="00D44D56">
        <w:rPr>
          <w:rFonts w:eastAsia="Times New Roman"/>
          <w:szCs w:val="24"/>
        </w:rPr>
        <w:t xml:space="preserve"> </w:t>
      </w:r>
      <w:r>
        <w:rPr>
          <w:rFonts w:eastAsia="Times New Roman"/>
          <w:szCs w:val="24"/>
        </w:rPr>
        <w:t>«</w:t>
      </w:r>
      <w:r w:rsidRPr="00D44D56">
        <w:rPr>
          <w:rFonts w:eastAsia="Times New Roman"/>
          <w:szCs w:val="24"/>
        </w:rPr>
        <w:t>λυκοσυμμαχία</w:t>
      </w:r>
      <w:r>
        <w:rPr>
          <w:rFonts w:eastAsia="Times New Roman"/>
          <w:szCs w:val="24"/>
        </w:rPr>
        <w:t>»</w:t>
      </w:r>
      <w:r w:rsidRPr="00D44D56">
        <w:rPr>
          <w:rFonts w:eastAsia="Times New Roman"/>
          <w:szCs w:val="24"/>
        </w:rPr>
        <w:t xml:space="preserve"> και πολ</w:t>
      </w:r>
      <w:r>
        <w:rPr>
          <w:rFonts w:eastAsia="Times New Roman"/>
          <w:szCs w:val="24"/>
        </w:rPr>
        <w:t>λοί</w:t>
      </w:r>
      <w:r w:rsidRPr="00D44D56">
        <w:rPr>
          <w:rFonts w:eastAsia="Times New Roman"/>
          <w:szCs w:val="24"/>
        </w:rPr>
        <w:t xml:space="preserve"> πλέον έρχονται στα λόγια </w:t>
      </w:r>
      <w:r>
        <w:rPr>
          <w:rFonts w:eastAsia="Times New Roman"/>
          <w:szCs w:val="24"/>
        </w:rPr>
        <w:t>μας. Έ</w:t>
      </w:r>
      <w:r w:rsidRPr="00D44D56">
        <w:rPr>
          <w:rFonts w:eastAsia="Times New Roman"/>
          <w:szCs w:val="24"/>
        </w:rPr>
        <w:t xml:space="preserve">γιναν τέτοιες αλλαγές που ενίσχυσαν ακόμη περισσότερο </w:t>
      </w:r>
      <w:r>
        <w:rPr>
          <w:rFonts w:eastAsia="Times New Roman"/>
          <w:szCs w:val="24"/>
        </w:rPr>
        <w:t>τ</w:t>
      </w:r>
      <w:r w:rsidRPr="00D44D56">
        <w:rPr>
          <w:rFonts w:eastAsia="Times New Roman"/>
          <w:szCs w:val="24"/>
        </w:rPr>
        <w:t>ην ισχύ του δικαίου της Ευρωπαϊκής Ένωσης</w:t>
      </w:r>
      <w:r>
        <w:rPr>
          <w:rFonts w:eastAsia="Times New Roman"/>
          <w:szCs w:val="24"/>
        </w:rPr>
        <w:t>,</w:t>
      </w:r>
      <w:r w:rsidRPr="00D44D56">
        <w:rPr>
          <w:rFonts w:eastAsia="Times New Roman"/>
          <w:szCs w:val="24"/>
        </w:rPr>
        <w:t xml:space="preserve"> όχι μόνο έναντι των κοινών νόμων</w:t>
      </w:r>
      <w:r>
        <w:rPr>
          <w:rFonts w:eastAsia="Times New Roman"/>
          <w:szCs w:val="24"/>
        </w:rPr>
        <w:t>,</w:t>
      </w:r>
      <w:r w:rsidRPr="00D44D56">
        <w:rPr>
          <w:rFonts w:eastAsia="Times New Roman"/>
          <w:szCs w:val="24"/>
        </w:rPr>
        <w:t xml:space="preserve"> αλλά και έναντι του ίδιου του </w:t>
      </w:r>
      <w:r>
        <w:rPr>
          <w:rFonts w:eastAsia="Times New Roman"/>
          <w:szCs w:val="24"/>
        </w:rPr>
        <w:t>Σ</w:t>
      </w:r>
      <w:r w:rsidRPr="00D44D56">
        <w:rPr>
          <w:rFonts w:eastAsia="Times New Roman"/>
          <w:szCs w:val="24"/>
        </w:rPr>
        <w:t>υντάγ</w:t>
      </w:r>
      <w:r w:rsidRPr="00D44D56">
        <w:rPr>
          <w:rFonts w:eastAsia="Times New Roman"/>
          <w:szCs w:val="24"/>
        </w:rPr>
        <w:t>ματος</w:t>
      </w:r>
      <w:r>
        <w:rPr>
          <w:rFonts w:eastAsia="Times New Roman"/>
          <w:szCs w:val="24"/>
        </w:rPr>
        <w:t>.</w:t>
      </w:r>
    </w:p>
    <w:p w14:paraId="09855E78" w14:textId="77777777" w:rsidR="00BE639A" w:rsidRDefault="00A212EC">
      <w:pPr>
        <w:spacing w:line="600" w:lineRule="auto"/>
        <w:ind w:firstLine="720"/>
        <w:jc w:val="both"/>
        <w:rPr>
          <w:rFonts w:eastAsia="Times New Roman"/>
          <w:szCs w:val="24"/>
        </w:rPr>
      </w:pPr>
      <w:r>
        <w:rPr>
          <w:rFonts w:eastAsia="Times New Roman"/>
          <w:szCs w:val="24"/>
        </w:rPr>
        <w:t>Μ</w:t>
      </w:r>
      <w:r w:rsidRPr="00D44D56">
        <w:rPr>
          <w:rFonts w:eastAsia="Times New Roman"/>
          <w:szCs w:val="24"/>
        </w:rPr>
        <w:t>ε βάση όλα αυτά δεν φορτώσετε στο λαό μας τρία μνημόνια</w:t>
      </w:r>
      <w:r>
        <w:rPr>
          <w:rFonts w:eastAsia="Times New Roman"/>
          <w:szCs w:val="24"/>
        </w:rPr>
        <w:t>; Μ</w:t>
      </w:r>
      <w:r w:rsidRPr="00D44D56">
        <w:rPr>
          <w:rFonts w:eastAsia="Times New Roman"/>
          <w:szCs w:val="24"/>
        </w:rPr>
        <w:t xml:space="preserve">ε βάση </w:t>
      </w:r>
      <w:r>
        <w:rPr>
          <w:rFonts w:eastAsia="Times New Roman"/>
          <w:szCs w:val="24"/>
        </w:rPr>
        <w:t>ό</w:t>
      </w:r>
      <w:r w:rsidRPr="00D44D56">
        <w:rPr>
          <w:rFonts w:eastAsia="Times New Roman"/>
          <w:szCs w:val="24"/>
        </w:rPr>
        <w:t xml:space="preserve">λα αυτά η χώρα μας δεν βρίσκεται υπό καθεστώς </w:t>
      </w:r>
      <w:r>
        <w:rPr>
          <w:rFonts w:eastAsia="Times New Roman"/>
          <w:szCs w:val="24"/>
        </w:rPr>
        <w:t>διαρκούς αυστηρής επιτροπείας; Μ</w:t>
      </w:r>
      <w:r w:rsidRPr="00D44D56">
        <w:rPr>
          <w:rFonts w:eastAsia="Times New Roman"/>
          <w:szCs w:val="24"/>
        </w:rPr>
        <w:t>ε βάση όλα αυτά δεν υλοποιήθηκε το σύνολο των μέτρων υπέρ του μεγάλου κεφαλαίου</w:t>
      </w:r>
      <w:r>
        <w:rPr>
          <w:rFonts w:eastAsia="Times New Roman"/>
          <w:szCs w:val="24"/>
        </w:rPr>
        <w:t>; Μ</w:t>
      </w:r>
      <w:r w:rsidRPr="00D44D56">
        <w:rPr>
          <w:rFonts w:eastAsia="Times New Roman"/>
          <w:szCs w:val="24"/>
        </w:rPr>
        <w:t>ιλάμε για όλα όσα εκπο</w:t>
      </w:r>
      <w:r w:rsidRPr="00D44D56">
        <w:rPr>
          <w:rFonts w:eastAsia="Times New Roman"/>
          <w:szCs w:val="24"/>
        </w:rPr>
        <w:t xml:space="preserve">ρεύονται από την Ευρωπαϊκή Ένωση και ισχύουν για όλα τα κράτη-μέλη </w:t>
      </w:r>
      <w:r>
        <w:rPr>
          <w:rFonts w:eastAsia="Times New Roman"/>
          <w:szCs w:val="24"/>
        </w:rPr>
        <w:t>της.</w:t>
      </w:r>
      <w:r w:rsidRPr="00D44D56">
        <w:rPr>
          <w:rFonts w:eastAsia="Times New Roman"/>
          <w:szCs w:val="24"/>
        </w:rPr>
        <w:t xml:space="preserve"> Για αυτό</w:t>
      </w:r>
      <w:r>
        <w:rPr>
          <w:rFonts w:eastAsia="Times New Roman"/>
          <w:szCs w:val="24"/>
        </w:rPr>
        <w:t>,</w:t>
      </w:r>
      <w:r w:rsidRPr="00D44D56">
        <w:rPr>
          <w:rFonts w:eastAsia="Times New Roman"/>
          <w:szCs w:val="24"/>
        </w:rPr>
        <w:t xml:space="preserve"> άλλωστε</w:t>
      </w:r>
      <w:r>
        <w:rPr>
          <w:rFonts w:eastAsia="Times New Roman"/>
          <w:szCs w:val="24"/>
        </w:rPr>
        <w:t>, πολλά από τα μέτρα των μνημονίων που έρχονταν έστω σε μια τυπική αντίθεση με το Σύνταγμα, νομιμοποιούνταν τελικά, μέσω της επίκλησης του ευρωενωσιακού δικαίου, που έ</w:t>
      </w:r>
      <w:r>
        <w:rPr>
          <w:rFonts w:eastAsia="Times New Roman"/>
          <w:szCs w:val="24"/>
        </w:rPr>
        <w:t>χει αυξημένη ισχύ.</w:t>
      </w:r>
    </w:p>
    <w:p w14:paraId="09855E79" w14:textId="77777777" w:rsidR="00BE639A" w:rsidRDefault="00A212EC">
      <w:pPr>
        <w:spacing w:line="600" w:lineRule="auto"/>
        <w:ind w:firstLine="720"/>
        <w:jc w:val="both"/>
        <w:rPr>
          <w:rFonts w:eastAsia="Times New Roman"/>
          <w:szCs w:val="24"/>
        </w:rPr>
      </w:pPr>
      <w:r>
        <w:rPr>
          <w:rFonts w:eastAsia="Times New Roman"/>
          <w:szCs w:val="24"/>
        </w:rPr>
        <w:t>Ξεχάσατε, κύριοι του ΣΥΡΙΖΑ,</w:t>
      </w:r>
      <w:r w:rsidRPr="00D44D56">
        <w:rPr>
          <w:rFonts w:eastAsia="Times New Roman"/>
          <w:szCs w:val="24"/>
        </w:rPr>
        <w:t xml:space="preserve"> </w:t>
      </w:r>
      <w:r>
        <w:rPr>
          <w:rFonts w:eastAsia="Times New Roman"/>
          <w:szCs w:val="24"/>
        </w:rPr>
        <w:t xml:space="preserve">την κριτική που παλιότερα εσείς ασκούσατε γι’ αυτές τις αλλαγές; Και παρά το γεγονός ότι και σήμερα μιλάτε, προφανώς υποκριτικά, για τα </w:t>
      </w:r>
      <w:r w:rsidRPr="00D44D56">
        <w:rPr>
          <w:rFonts w:eastAsia="Times New Roman"/>
          <w:szCs w:val="24"/>
        </w:rPr>
        <w:t xml:space="preserve">λεγόμενα </w:t>
      </w:r>
      <w:r>
        <w:rPr>
          <w:rFonts w:eastAsia="Times New Roman"/>
          <w:szCs w:val="24"/>
        </w:rPr>
        <w:t>«</w:t>
      </w:r>
      <w:r w:rsidRPr="00D44D56">
        <w:rPr>
          <w:rFonts w:eastAsia="Times New Roman"/>
          <w:szCs w:val="24"/>
        </w:rPr>
        <w:t>υπερεθνικά κέντρα</w:t>
      </w:r>
      <w:r>
        <w:rPr>
          <w:rFonts w:eastAsia="Times New Roman"/>
          <w:szCs w:val="24"/>
        </w:rPr>
        <w:t xml:space="preserve">», </w:t>
      </w:r>
      <w:r w:rsidRPr="00D44D56">
        <w:rPr>
          <w:rFonts w:eastAsia="Times New Roman"/>
          <w:szCs w:val="24"/>
        </w:rPr>
        <w:t>με την πρότασή σας δεν θίγετ</w:t>
      </w:r>
      <w:r>
        <w:rPr>
          <w:rFonts w:eastAsia="Times New Roman"/>
          <w:szCs w:val="24"/>
        </w:rPr>
        <w:t>ε</w:t>
      </w:r>
      <w:r w:rsidRPr="00D44D56">
        <w:rPr>
          <w:rFonts w:eastAsia="Times New Roman"/>
          <w:szCs w:val="24"/>
        </w:rPr>
        <w:t xml:space="preserve"> ούτε στο ελάχιστο κα</w:t>
      </w:r>
      <w:r>
        <w:rPr>
          <w:rFonts w:eastAsia="Times New Roman"/>
          <w:szCs w:val="24"/>
        </w:rPr>
        <w:t>μ</w:t>
      </w:r>
      <w:r w:rsidRPr="00D44D56">
        <w:rPr>
          <w:rFonts w:eastAsia="Times New Roman"/>
          <w:szCs w:val="24"/>
        </w:rPr>
        <w:t xml:space="preserve">μία από τις αντιδραστικές αλλαγές που κατοχυρώνουν την ισχύ αυτών των λεγόμενων </w:t>
      </w:r>
      <w:r>
        <w:rPr>
          <w:rFonts w:eastAsia="Times New Roman"/>
          <w:szCs w:val="24"/>
        </w:rPr>
        <w:t>«</w:t>
      </w:r>
      <w:r w:rsidRPr="00D44D56">
        <w:rPr>
          <w:rFonts w:eastAsia="Times New Roman"/>
          <w:szCs w:val="24"/>
        </w:rPr>
        <w:t xml:space="preserve">υπερεθνικών </w:t>
      </w:r>
      <w:r>
        <w:rPr>
          <w:rFonts w:eastAsia="Times New Roman"/>
          <w:szCs w:val="24"/>
        </w:rPr>
        <w:t>κέντρων».</w:t>
      </w:r>
      <w:r w:rsidRPr="00D44D56">
        <w:rPr>
          <w:rFonts w:eastAsia="Times New Roman"/>
          <w:szCs w:val="24"/>
        </w:rPr>
        <w:t xml:space="preserve"> Αυτό έγινε και με τη συμμετοχή της χώρας μας στην Ευρωπαϊκή Ένωση και σε συνέχεια την </w:t>
      </w:r>
      <w:r>
        <w:rPr>
          <w:rFonts w:eastAsia="Times New Roman"/>
          <w:szCs w:val="24"/>
        </w:rPr>
        <w:t>Ο</w:t>
      </w:r>
      <w:r w:rsidRPr="00D44D56">
        <w:rPr>
          <w:rFonts w:eastAsia="Times New Roman"/>
          <w:szCs w:val="24"/>
        </w:rPr>
        <w:t xml:space="preserve">ικονομική </w:t>
      </w:r>
      <w:r>
        <w:rPr>
          <w:rFonts w:eastAsia="Times New Roman"/>
          <w:szCs w:val="24"/>
        </w:rPr>
        <w:t>Ν</w:t>
      </w:r>
      <w:r w:rsidRPr="00D44D56">
        <w:rPr>
          <w:rFonts w:eastAsia="Times New Roman"/>
          <w:szCs w:val="24"/>
        </w:rPr>
        <w:t xml:space="preserve">ομισματική </w:t>
      </w:r>
      <w:r>
        <w:rPr>
          <w:rFonts w:eastAsia="Times New Roman"/>
          <w:szCs w:val="24"/>
        </w:rPr>
        <w:t>Έ</w:t>
      </w:r>
      <w:r w:rsidRPr="00D44D56">
        <w:rPr>
          <w:rFonts w:eastAsia="Times New Roman"/>
          <w:szCs w:val="24"/>
        </w:rPr>
        <w:t>νωση</w:t>
      </w:r>
      <w:r>
        <w:rPr>
          <w:rFonts w:eastAsia="Times New Roman"/>
          <w:szCs w:val="24"/>
        </w:rPr>
        <w:t>, την ΟΝΕ. Κι</w:t>
      </w:r>
      <w:r w:rsidRPr="00D44D56">
        <w:rPr>
          <w:rFonts w:eastAsia="Times New Roman"/>
          <w:szCs w:val="24"/>
        </w:rPr>
        <w:t xml:space="preserve"> </w:t>
      </w:r>
      <w:r>
        <w:rPr>
          <w:rFonts w:eastAsia="Times New Roman"/>
          <w:szCs w:val="24"/>
        </w:rPr>
        <w:t>εσε</w:t>
      </w:r>
      <w:r>
        <w:rPr>
          <w:rFonts w:eastAsia="Times New Roman"/>
          <w:szCs w:val="24"/>
        </w:rPr>
        <w:t>ίς,</w:t>
      </w:r>
      <w:r w:rsidRPr="00D44D56">
        <w:rPr>
          <w:rFonts w:eastAsia="Times New Roman"/>
          <w:szCs w:val="24"/>
        </w:rPr>
        <w:t xml:space="preserve"> κύριοι του ΣΥΡΙΖΑ</w:t>
      </w:r>
      <w:r>
        <w:rPr>
          <w:rFonts w:eastAsia="Times New Roman"/>
          <w:szCs w:val="24"/>
        </w:rPr>
        <w:t>,</w:t>
      </w:r>
      <w:r w:rsidRPr="00D44D56">
        <w:rPr>
          <w:rFonts w:eastAsia="Times New Roman"/>
          <w:szCs w:val="24"/>
        </w:rPr>
        <w:t xml:space="preserve"> έχετε γίνει πλέον ο καλύτερος προπαγανδιστής της εμβάθυνσης </w:t>
      </w:r>
      <w:r>
        <w:rPr>
          <w:rFonts w:eastAsia="Times New Roman"/>
          <w:szCs w:val="24"/>
        </w:rPr>
        <w:t>α</w:t>
      </w:r>
      <w:r w:rsidRPr="00D44D56">
        <w:rPr>
          <w:rFonts w:eastAsia="Times New Roman"/>
          <w:szCs w:val="24"/>
        </w:rPr>
        <w:t>υτής της Ευρωπαϊκής Ένωσης</w:t>
      </w:r>
      <w:r>
        <w:rPr>
          <w:rFonts w:eastAsia="Times New Roman"/>
          <w:szCs w:val="24"/>
        </w:rPr>
        <w:t>,</w:t>
      </w:r>
      <w:r w:rsidRPr="00D44D56">
        <w:rPr>
          <w:rFonts w:eastAsia="Times New Roman"/>
          <w:szCs w:val="24"/>
        </w:rPr>
        <w:t xml:space="preserve"> η οποία αλλάζει </w:t>
      </w:r>
      <w:r>
        <w:rPr>
          <w:rFonts w:eastAsia="Times New Roman"/>
          <w:szCs w:val="24"/>
        </w:rPr>
        <w:t>β</w:t>
      </w:r>
      <w:r w:rsidRPr="00D44D56">
        <w:rPr>
          <w:rFonts w:eastAsia="Times New Roman"/>
          <w:szCs w:val="24"/>
        </w:rPr>
        <w:t>εβαίως</w:t>
      </w:r>
      <w:r>
        <w:rPr>
          <w:rFonts w:eastAsia="Times New Roman"/>
          <w:szCs w:val="24"/>
        </w:rPr>
        <w:t>,</w:t>
      </w:r>
      <w:r w:rsidRPr="00D44D56">
        <w:rPr>
          <w:rFonts w:eastAsia="Times New Roman"/>
          <w:szCs w:val="24"/>
        </w:rPr>
        <w:t xml:space="preserve"> γίνεται όμως όλο και χειρότερη</w:t>
      </w:r>
      <w:r>
        <w:rPr>
          <w:rFonts w:eastAsia="Times New Roman"/>
          <w:szCs w:val="24"/>
        </w:rPr>
        <w:t>, όλο και πιο αντιδραστική.</w:t>
      </w:r>
    </w:p>
    <w:p w14:paraId="09855E7A" w14:textId="77777777" w:rsidR="00BE639A" w:rsidRDefault="00A212EC">
      <w:pPr>
        <w:spacing w:line="600" w:lineRule="auto"/>
        <w:ind w:firstLine="720"/>
        <w:jc w:val="both"/>
        <w:rPr>
          <w:rFonts w:eastAsia="Times New Roman"/>
          <w:szCs w:val="24"/>
        </w:rPr>
      </w:pPr>
      <w:r>
        <w:rPr>
          <w:rFonts w:eastAsia="Times New Roman"/>
          <w:szCs w:val="24"/>
        </w:rPr>
        <w:t>Κ</w:t>
      </w:r>
      <w:r w:rsidRPr="00D44D56">
        <w:rPr>
          <w:rFonts w:eastAsia="Times New Roman"/>
          <w:szCs w:val="24"/>
        </w:rPr>
        <w:t xml:space="preserve">υρίες και κύριοι </w:t>
      </w:r>
      <w:r>
        <w:rPr>
          <w:rFonts w:eastAsia="Times New Roman"/>
          <w:szCs w:val="24"/>
        </w:rPr>
        <w:t>Β</w:t>
      </w:r>
      <w:r w:rsidRPr="00D44D56">
        <w:rPr>
          <w:rFonts w:eastAsia="Times New Roman"/>
          <w:szCs w:val="24"/>
        </w:rPr>
        <w:t>ουλευτές</w:t>
      </w:r>
      <w:r>
        <w:rPr>
          <w:rFonts w:eastAsia="Times New Roman"/>
          <w:szCs w:val="24"/>
        </w:rPr>
        <w:t>,</w:t>
      </w:r>
      <w:r w:rsidRPr="00D44D56">
        <w:rPr>
          <w:rFonts w:eastAsia="Times New Roman"/>
          <w:szCs w:val="24"/>
        </w:rPr>
        <w:t xml:space="preserve"> ο πρώτος βασικός στόχος της συντ</w:t>
      </w:r>
      <w:r w:rsidRPr="00D44D56">
        <w:rPr>
          <w:rFonts w:eastAsia="Times New Roman"/>
          <w:szCs w:val="24"/>
        </w:rPr>
        <w:t xml:space="preserve">αγματικής </w:t>
      </w:r>
      <w:r>
        <w:rPr>
          <w:rFonts w:eastAsia="Times New Roman"/>
          <w:szCs w:val="24"/>
        </w:rPr>
        <w:t>Α</w:t>
      </w:r>
      <w:r w:rsidRPr="00D44D56">
        <w:rPr>
          <w:rFonts w:eastAsia="Times New Roman"/>
          <w:szCs w:val="24"/>
        </w:rPr>
        <w:t xml:space="preserve">ναθεώρησης </w:t>
      </w:r>
      <w:r>
        <w:rPr>
          <w:rFonts w:eastAsia="Times New Roman"/>
          <w:szCs w:val="24"/>
        </w:rPr>
        <w:t>στον οποίο</w:t>
      </w:r>
      <w:r w:rsidRPr="00D44D56">
        <w:rPr>
          <w:rFonts w:eastAsia="Times New Roman"/>
          <w:szCs w:val="24"/>
        </w:rPr>
        <w:t xml:space="preserve"> συμπίπτε</w:t>
      </w:r>
      <w:r>
        <w:rPr>
          <w:rFonts w:eastAsia="Times New Roman"/>
          <w:szCs w:val="24"/>
        </w:rPr>
        <w:t xml:space="preserve">τε </w:t>
      </w:r>
      <w:r w:rsidRPr="00D44D56">
        <w:rPr>
          <w:rFonts w:eastAsia="Times New Roman"/>
          <w:szCs w:val="24"/>
        </w:rPr>
        <w:t>ο ΣΥΡΙΖΑ</w:t>
      </w:r>
      <w:r>
        <w:rPr>
          <w:rFonts w:eastAsia="Times New Roman"/>
          <w:szCs w:val="24"/>
        </w:rPr>
        <w:t>,</w:t>
      </w:r>
      <w:r w:rsidRPr="00D44D56">
        <w:rPr>
          <w:rFonts w:eastAsia="Times New Roman"/>
          <w:szCs w:val="24"/>
        </w:rPr>
        <w:t xml:space="preserve"> η Νέα Δημοκρατία και οι υπόλοιποι</w:t>
      </w:r>
      <w:r>
        <w:rPr>
          <w:rFonts w:eastAsia="Times New Roman"/>
          <w:szCs w:val="24"/>
        </w:rPr>
        <w:t>,</w:t>
      </w:r>
      <w:r w:rsidRPr="00D44D56">
        <w:rPr>
          <w:rFonts w:eastAsia="Times New Roman"/>
          <w:szCs w:val="24"/>
        </w:rPr>
        <w:t xml:space="preserve"> είναι η εξασφάλι</w:t>
      </w:r>
      <w:r>
        <w:rPr>
          <w:rFonts w:eastAsia="Times New Roman"/>
          <w:szCs w:val="24"/>
        </w:rPr>
        <w:t>ση της περιβόητης κυβερνητικής πολιτικής</w:t>
      </w:r>
      <w:r w:rsidRPr="00D44D56">
        <w:rPr>
          <w:rFonts w:eastAsia="Times New Roman"/>
          <w:szCs w:val="24"/>
        </w:rPr>
        <w:t xml:space="preserve"> σταθερότητας</w:t>
      </w:r>
      <w:r>
        <w:rPr>
          <w:rFonts w:eastAsia="Times New Roman"/>
          <w:szCs w:val="24"/>
        </w:rPr>
        <w:t>. Ε</w:t>
      </w:r>
      <w:r w:rsidRPr="00D44D56">
        <w:rPr>
          <w:rFonts w:eastAsia="Times New Roman"/>
          <w:szCs w:val="24"/>
        </w:rPr>
        <w:t>ίνα</w:t>
      </w:r>
      <w:r>
        <w:rPr>
          <w:rFonts w:eastAsia="Times New Roman"/>
          <w:szCs w:val="24"/>
        </w:rPr>
        <w:t xml:space="preserve">ι αυτό που όλοι σας επιδιώκετε, </w:t>
      </w:r>
      <w:r w:rsidRPr="00D44D56">
        <w:rPr>
          <w:rFonts w:eastAsia="Times New Roman"/>
          <w:szCs w:val="24"/>
        </w:rPr>
        <w:t>προκειμένου</w:t>
      </w:r>
      <w:r>
        <w:rPr>
          <w:rFonts w:eastAsia="Times New Roman"/>
          <w:szCs w:val="24"/>
        </w:rPr>
        <w:t>,</w:t>
      </w:r>
      <w:r w:rsidRPr="00D44D56">
        <w:rPr>
          <w:rFonts w:eastAsia="Times New Roman"/>
          <w:szCs w:val="24"/>
        </w:rPr>
        <w:t xml:space="preserve"> όπως λέτε</w:t>
      </w:r>
      <w:r>
        <w:rPr>
          <w:rFonts w:eastAsia="Times New Roman"/>
          <w:szCs w:val="24"/>
        </w:rPr>
        <w:t>,</w:t>
      </w:r>
      <w:r w:rsidRPr="00D44D56">
        <w:rPr>
          <w:rFonts w:eastAsia="Times New Roman"/>
          <w:szCs w:val="24"/>
        </w:rPr>
        <w:t xml:space="preserve"> να υπάρχει πολιτική συνέχεια</w:t>
      </w:r>
      <w:r>
        <w:rPr>
          <w:rFonts w:eastAsia="Times New Roman"/>
          <w:szCs w:val="24"/>
        </w:rPr>
        <w:t>,</w:t>
      </w:r>
      <w:r w:rsidRPr="00D44D56">
        <w:rPr>
          <w:rFonts w:eastAsia="Times New Roman"/>
          <w:szCs w:val="24"/>
        </w:rPr>
        <w:t xml:space="preserve"> δηλαδή</w:t>
      </w:r>
      <w:r w:rsidRPr="00D44D56">
        <w:rPr>
          <w:rFonts w:eastAsia="Times New Roman"/>
          <w:szCs w:val="24"/>
        </w:rPr>
        <w:t xml:space="preserve"> να μη διαταράσσεται η συνέχεια στην εφαρμογή της αντιλαϊκής πολιτικής </w:t>
      </w:r>
      <w:r>
        <w:rPr>
          <w:rFonts w:eastAsia="Times New Roman"/>
          <w:szCs w:val="24"/>
        </w:rPr>
        <w:t>α</w:t>
      </w:r>
      <w:r w:rsidRPr="00D44D56">
        <w:rPr>
          <w:rFonts w:eastAsia="Times New Roman"/>
          <w:szCs w:val="24"/>
        </w:rPr>
        <w:t xml:space="preserve">πό </w:t>
      </w:r>
      <w:r>
        <w:rPr>
          <w:rFonts w:eastAsia="Times New Roman"/>
          <w:szCs w:val="24"/>
        </w:rPr>
        <w:t>τ</w:t>
      </w:r>
      <w:r w:rsidRPr="00D44D56">
        <w:rPr>
          <w:rFonts w:eastAsia="Times New Roman"/>
          <w:szCs w:val="24"/>
        </w:rPr>
        <w:t>ην εκάστοτε συγκυρία</w:t>
      </w:r>
      <w:r>
        <w:rPr>
          <w:rFonts w:eastAsia="Times New Roman"/>
          <w:szCs w:val="24"/>
        </w:rPr>
        <w:t>. Δ</w:t>
      </w:r>
      <w:r w:rsidRPr="00D44D56">
        <w:rPr>
          <w:rFonts w:eastAsia="Times New Roman"/>
          <w:szCs w:val="24"/>
        </w:rPr>
        <w:t>ιότι</w:t>
      </w:r>
      <w:r>
        <w:rPr>
          <w:rFonts w:eastAsia="Times New Roman"/>
          <w:szCs w:val="24"/>
        </w:rPr>
        <w:t>,</w:t>
      </w:r>
      <w:r w:rsidRPr="00D44D56">
        <w:rPr>
          <w:rFonts w:eastAsia="Times New Roman"/>
          <w:szCs w:val="24"/>
        </w:rPr>
        <w:t xml:space="preserve"> για παράδειγμα</w:t>
      </w:r>
      <w:r>
        <w:rPr>
          <w:rFonts w:eastAsia="Times New Roman"/>
          <w:szCs w:val="24"/>
        </w:rPr>
        <w:t>,</w:t>
      </w:r>
      <w:r w:rsidRPr="00D44D56">
        <w:rPr>
          <w:rFonts w:eastAsia="Times New Roman"/>
          <w:szCs w:val="24"/>
        </w:rPr>
        <w:t xml:space="preserve"> εκτιμάτ</w:t>
      </w:r>
      <w:r>
        <w:rPr>
          <w:rFonts w:eastAsia="Times New Roman"/>
          <w:szCs w:val="24"/>
        </w:rPr>
        <w:t xml:space="preserve">ε </w:t>
      </w:r>
      <w:r w:rsidRPr="00D44D56">
        <w:rPr>
          <w:rFonts w:eastAsia="Times New Roman"/>
          <w:szCs w:val="24"/>
        </w:rPr>
        <w:t xml:space="preserve">ότι ακόμα και η εκλογή του </w:t>
      </w:r>
      <w:r>
        <w:rPr>
          <w:rFonts w:eastAsia="Times New Roman"/>
          <w:szCs w:val="24"/>
        </w:rPr>
        <w:t>Π</w:t>
      </w:r>
      <w:r w:rsidRPr="00D44D56">
        <w:rPr>
          <w:rFonts w:eastAsia="Times New Roman"/>
          <w:szCs w:val="24"/>
        </w:rPr>
        <w:t xml:space="preserve">ροέδρου της </w:t>
      </w:r>
      <w:r>
        <w:rPr>
          <w:rFonts w:eastAsia="Times New Roman"/>
          <w:szCs w:val="24"/>
        </w:rPr>
        <w:t>Δ</w:t>
      </w:r>
      <w:r w:rsidRPr="00D44D56">
        <w:rPr>
          <w:rFonts w:eastAsia="Times New Roman"/>
          <w:szCs w:val="24"/>
        </w:rPr>
        <w:t>ημοκρατίας ή ακόμα και η πίεση που μπορεί να ασκήσει ο λαϊκός παράγοντας σε μ</w:t>
      </w:r>
      <w:r>
        <w:rPr>
          <w:rFonts w:eastAsia="Times New Roman"/>
          <w:szCs w:val="24"/>
        </w:rPr>
        <w:t>ι</w:t>
      </w:r>
      <w:r w:rsidRPr="00D44D56">
        <w:rPr>
          <w:rFonts w:eastAsia="Times New Roman"/>
          <w:szCs w:val="24"/>
        </w:rPr>
        <w:t>α δεδομ</w:t>
      </w:r>
      <w:r w:rsidRPr="00D44D56">
        <w:rPr>
          <w:rFonts w:eastAsia="Times New Roman"/>
          <w:szCs w:val="24"/>
        </w:rPr>
        <w:t>ένη στιγμή</w:t>
      </w:r>
      <w:r>
        <w:rPr>
          <w:rFonts w:eastAsia="Times New Roman"/>
          <w:szCs w:val="24"/>
        </w:rPr>
        <w:t>,</w:t>
      </w:r>
      <w:r w:rsidRPr="00D44D56">
        <w:rPr>
          <w:rFonts w:eastAsia="Times New Roman"/>
          <w:szCs w:val="24"/>
        </w:rPr>
        <w:t xml:space="preserve"> είναι παράγοντες που μπορούν να ανακόψουν αυτό το αντιλαϊκό έργο</w:t>
      </w:r>
      <w:r>
        <w:rPr>
          <w:rFonts w:eastAsia="Times New Roman"/>
          <w:szCs w:val="24"/>
        </w:rPr>
        <w:t>.</w:t>
      </w:r>
    </w:p>
    <w:p w14:paraId="09855E7B" w14:textId="77777777" w:rsidR="00BE639A" w:rsidRDefault="00A212EC">
      <w:pPr>
        <w:spacing w:line="600" w:lineRule="auto"/>
        <w:ind w:firstLine="720"/>
        <w:jc w:val="both"/>
        <w:rPr>
          <w:rFonts w:eastAsia="Times New Roman"/>
          <w:szCs w:val="24"/>
        </w:rPr>
      </w:pPr>
      <w:r w:rsidRPr="00D44D56">
        <w:rPr>
          <w:rFonts w:eastAsia="Times New Roman"/>
          <w:szCs w:val="24"/>
        </w:rPr>
        <w:t>Μάλιστα</w:t>
      </w:r>
      <w:r>
        <w:rPr>
          <w:rFonts w:eastAsia="Times New Roman"/>
          <w:szCs w:val="24"/>
        </w:rPr>
        <w:t>, με την πρότασή σας, κύριοι της Κ</w:t>
      </w:r>
      <w:r w:rsidRPr="00D44D56">
        <w:rPr>
          <w:rFonts w:eastAsia="Times New Roman"/>
          <w:szCs w:val="24"/>
        </w:rPr>
        <w:t>υβέρνησης</w:t>
      </w:r>
      <w:r>
        <w:rPr>
          <w:rFonts w:eastAsia="Times New Roman"/>
          <w:szCs w:val="24"/>
        </w:rPr>
        <w:t>,</w:t>
      </w:r>
      <w:r w:rsidRPr="00D44D56">
        <w:rPr>
          <w:rFonts w:eastAsia="Times New Roman"/>
          <w:szCs w:val="24"/>
        </w:rPr>
        <w:t xml:space="preserve"> για την εκλογή του </w:t>
      </w:r>
      <w:r>
        <w:rPr>
          <w:rFonts w:eastAsia="Times New Roman"/>
          <w:szCs w:val="24"/>
        </w:rPr>
        <w:t>Προέδρου της Δ</w:t>
      </w:r>
      <w:r w:rsidRPr="00D44D56">
        <w:rPr>
          <w:rFonts w:eastAsia="Times New Roman"/>
          <w:szCs w:val="24"/>
        </w:rPr>
        <w:t>ημοκρατίας</w:t>
      </w:r>
      <w:r>
        <w:rPr>
          <w:rFonts w:eastAsia="Times New Roman"/>
          <w:szCs w:val="24"/>
        </w:rPr>
        <w:t>,</w:t>
      </w:r>
      <w:r w:rsidRPr="00D44D56">
        <w:rPr>
          <w:rFonts w:eastAsia="Times New Roman"/>
          <w:szCs w:val="24"/>
        </w:rPr>
        <w:t xml:space="preserve"> λέτε καθαρά πως κινείται στην κατεύθυνση να μην διαταράσσεται η δική σας κυβερνητ</w:t>
      </w:r>
      <w:r w:rsidRPr="00D44D56">
        <w:rPr>
          <w:rFonts w:eastAsia="Times New Roman"/>
          <w:szCs w:val="24"/>
        </w:rPr>
        <w:t>ική σταθερότητα</w:t>
      </w:r>
      <w:r>
        <w:rPr>
          <w:rFonts w:eastAsia="Times New Roman"/>
          <w:szCs w:val="24"/>
        </w:rPr>
        <w:t>.</w:t>
      </w:r>
      <w:r w:rsidRPr="00D44D56">
        <w:rPr>
          <w:rFonts w:eastAsia="Times New Roman"/>
          <w:szCs w:val="24"/>
        </w:rPr>
        <w:t xml:space="preserve"> Δηλαδή</w:t>
      </w:r>
      <w:r>
        <w:rPr>
          <w:rFonts w:eastAsia="Times New Roman"/>
          <w:szCs w:val="24"/>
        </w:rPr>
        <w:t>,</w:t>
      </w:r>
      <w:r w:rsidRPr="00D44D56">
        <w:rPr>
          <w:rFonts w:eastAsia="Times New Roman"/>
          <w:szCs w:val="24"/>
        </w:rPr>
        <w:t xml:space="preserve"> τι μας λέτε</w:t>
      </w:r>
      <w:r>
        <w:rPr>
          <w:rFonts w:eastAsia="Times New Roman"/>
          <w:szCs w:val="24"/>
        </w:rPr>
        <w:t>; Ό</w:t>
      </w:r>
      <w:r w:rsidRPr="00D44D56">
        <w:rPr>
          <w:rFonts w:eastAsia="Times New Roman"/>
          <w:szCs w:val="24"/>
        </w:rPr>
        <w:t>τι ο λαός σας ψηφίζει κάθε φορά</w:t>
      </w:r>
      <w:r>
        <w:rPr>
          <w:rFonts w:eastAsia="Times New Roman"/>
          <w:szCs w:val="24"/>
        </w:rPr>
        <w:t>,</w:t>
      </w:r>
      <w:r w:rsidRPr="00D44D56">
        <w:rPr>
          <w:rFonts w:eastAsia="Times New Roman"/>
          <w:szCs w:val="24"/>
        </w:rPr>
        <w:t xml:space="preserve"> τέλος πάντων </w:t>
      </w:r>
      <w:r>
        <w:rPr>
          <w:rFonts w:eastAsia="Times New Roman"/>
          <w:szCs w:val="24"/>
        </w:rPr>
        <w:t>-</w:t>
      </w:r>
      <w:r w:rsidRPr="00D44D56">
        <w:rPr>
          <w:rFonts w:eastAsia="Times New Roman"/>
          <w:szCs w:val="24"/>
        </w:rPr>
        <w:t>όπως πριν</w:t>
      </w:r>
      <w:r>
        <w:rPr>
          <w:rFonts w:eastAsia="Times New Roman"/>
          <w:szCs w:val="24"/>
        </w:rPr>
        <w:t>,</w:t>
      </w:r>
      <w:r w:rsidRPr="00D44D56">
        <w:rPr>
          <w:rFonts w:eastAsia="Times New Roman"/>
          <w:szCs w:val="24"/>
        </w:rPr>
        <w:t xml:space="preserve"> τώρα εσάς</w:t>
      </w:r>
      <w:r>
        <w:rPr>
          <w:rFonts w:eastAsia="Times New Roman"/>
          <w:szCs w:val="24"/>
        </w:rPr>
        <w:t>,</w:t>
      </w:r>
      <w:r w:rsidRPr="00D44D56">
        <w:rPr>
          <w:rFonts w:eastAsia="Times New Roman"/>
          <w:szCs w:val="24"/>
        </w:rPr>
        <w:t xml:space="preserve"> αύριο </w:t>
      </w:r>
      <w:r>
        <w:rPr>
          <w:rFonts w:eastAsia="Times New Roman"/>
          <w:szCs w:val="24"/>
        </w:rPr>
        <w:t>άλλους,</w:t>
      </w:r>
      <w:r w:rsidRPr="00D44D56">
        <w:rPr>
          <w:rFonts w:eastAsia="Times New Roman"/>
          <w:szCs w:val="24"/>
        </w:rPr>
        <w:t xml:space="preserve"> τα αστικά κόμματα</w:t>
      </w:r>
      <w:r>
        <w:rPr>
          <w:rFonts w:eastAsia="Times New Roman"/>
          <w:szCs w:val="24"/>
        </w:rPr>
        <w:t>-</w:t>
      </w:r>
      <w:r w:rsidRPr="00D44D56">
        <w:rPr>
          <w:rFonts w:eastAsia="Times New Roman"/>
          <w:szCs w:val="24"/>
        </w:rPr>
        <w:t xml:space="preserve"> για να έχει σταθερότητα στην ανεργία</w:t>
      </w:r>
      <w:r>
        <w:rPr>
          <w:rFonts w:eastAsia="Times New Roman"/>
          <w:szCs w:val="24"/>
        </w:rPr>
        <w:t>,</w:t>
      </w:r>
      <w:r w:rsidRPr="00D44D56">
        <w:rPr>
          <w:rFonts w:eastAsia="Times New Roman"/>
          <w:szCs w:val="24"/>
        </w:rPr>
        <w:t xml:space="preserve"> στην εργασιακή ζούγκλα</w:t>
      </w:r>
      <w:r>
        <w:rPr>
          <w:rFonts w:eastAsia="Times New Roman"/>
          <w:szCs w:val="24"/>
        </w:rPr>
        <w:t>,</w:t>
      </w:r>
      <w:r w:rsidRPr="00D44D56">
        <w:rPr>
          <w:rFonts w:eastAsia="Times New Roman"/>
          <w:szCs w:val="24"/>
        </w:rPr>
        <w:t xml:space="preserve"> στους μισθούς</w:t>
      </w:r>
      <w:r>
        <w:rPr>
          <w:rFonts w:eastAsia="Times New Roman"/>
          <w:szCs w:val="24"/>
        </w:rPr>
        <w:t>,</w:t>
      </w:r>
      <w:r w:rsidRPr="00D44D56">
        <w:rPr>
          <w:rFonts w:eastAsia="Times New Roman"/>
          <w:szCs w:val="24"/>
        </w:rPr>
        <w:t xml:space="preserve"> στις συντάξεις πείνας</w:t>
      </w:r>
      <w:r>
        <w:rPr>
          <w:rFonts w:eastAsia="Times New Roman"/>
          <w:szCs w:val="24"/>
        </w:rPr>
        <w:t>,</w:t>
      </w:r>
      <w:r w:rsidRPr="00D44D56">
        <w:rPr>
          <w:rFonts w:eastAsia="Times New Roman"/>
          <w:szCs w:val="24"/>
        </w:rPr>
        <w:t xml:space="preserve"> στην </w:t>
      </w:r>
      <w:r>
        <w:rPr>
          <w:rFonts w:eastAsia="Times New Roman"/>
          <w:szCs w:val="24"/>
        </w:rPr>
        <w:t>ά</w:t>
      </w:r>
      <w:r w:rsidRPr="00D44D56">
        <w:rPr>
          <w:rFonts w:eastAsia="Times New Roman"/>
          <w:szCs w:val="24"/>
        </w:rPr>
        <w:t xml:space="preserve">γρια </w:t>
      </w:r>
      <w:r w:rsidRPr="00D44D56">
        <w:rPr>
          <w:rFonts w:eastAsia="Times New Roman"/>
          <w:szCs w:val="24"/>
        </w:rPr>
        <w:t>φοροληστεία</w:t>
      </w:r>
      <w:r>
        <w:rPr>
          <w:rFonts w:eastAsia="Times New Roman"/>
          <w:szCs w:val="24"/>
        </w:rPr>
        <w:t xml:space="preserve">, για </w:t>
      </w:r>
      <w:r w:rsidRPr="00D44D56">
        <w:rPr>
          <w:rFonts w:eastAsia="Times New Roman"/>
          <w:szCs w:val="24"/>
        </w:rPr>
        <w:t>να έχετε εσείς τη σταθερότητα να υπηρετείτ</w:t>
      </w:r>
      <w:r>
        <w:rPr>
          <w:rFonts w:eastAsia="Times New Roman"/>
          <w:szCs w:val="24"/>
        </w:rPr>
        <w:t>ε</w:t>
      </w:r>
      <w:r w:rsidRPr="00D44D56">
        <w:rPr>
          <w:rFonts w:eastAsia="Times New Roman"/>
          <w:szCs w:val="24"/>
        </w:rPr>
        <w:t xml:space="preserve"> τους σχεδιασμούς των </w:t>
      </w:r>
      <w:r>
        <w:rPr>
          <w:rFonts w:eastAsia="Times New Roman"/>
          <w:szCs w:val="24"/>
        </w:rPr>
        <w:t>Αμερικανονατοϊκών, ό</w:t>
      </w:r>
      <w:r w:rsidRPr="00D44D56">
        <w:rPr>
          <w:rFonts w:eastAsia="Times New Roman"/>
          <w:szCs w:val="24"/>
        </w:rPr>
        <w:t xml:space="preserve">πως κάνατε και με την πρόσφατη </w:t>
      </w:r>
      <w:r>
        <w:rPr>
          <w:rFonts w:eastAsia="Times New Roman"/>
          <w:szCs w:val="24"/>
        </w:rPr>
        <w:t>Σ</w:t>
      </w:r>
      <w:r w:rsidRPr="00D44D56">
        <w:rPr>
          <w:rFonts w:eastAsia="Times New Roman"/>
          <w:szCs w:val="24"/>
        </w:rPr>
        <w:t>υμφωνία των Πρεσπών</w:t>
      </w:r>
      <w:r>
        <w:rPr>
          <w:rFonts w:eastAsia="Times New Roman"/>
          <w:szCs w:val="24"/>
        </w:rPr>
        <w:t>.</w:t>
      </w:r>
      <w:r w:rsidRPr="00D44D56">
        <w:rPr>
          <w:rFonts w:eastAsia="Times New Roman"/>
          <w:szCs w:val="24"/>
        </w:rPr>
        <w:t xml:space="preserve"> Αυτό ακριβώς επιδιώκετε με την πρότασή σας για την εκλογή Προέδρου της Δημοκρατίας και τη λεγόμενη επ</w:t>
      </w:r>
      <w:r w:rsidRPr="00D44D56">
        <w:rPr>
          <w:rFonts w:eastAsia="Times New Roman"/>
          <w:szCs w:val="24"/>
        </w:rPr>
        <w:t>οικοδομητική ψήφο δυσπιστίας</w:t>
      </w:r>
      <w:r>
        <w:rPr>
          <w:rFonts w:eastAsia="Times New Roman"/>
          <w:szCs w:val="24"/>
        </w:rPr>
        <w:t>.</w:t>
      </w:r>
    </w:p>
    <w:p w14:paraId="09855E7C" w14:textId="77777777" w:rsidR="00BE639A" w:rsidRDefault="00A212EC">
      <w:pPr>
        <w:spacing w:line="600" w:lineRule="auto"/>
        <w:ind w:firstLine="720"/>
        <w:jc w:val="both"/>
        <w:rPr>
          <w:rFonts w:eastAsia="Times New Roman"/>
          <w:szCs w:val="24"/>
        </w:rPr>
      </w:pPr>
      <w:r w:rsidRPr="00D44D56">
        <w:rPr>
          <w:rFonts w:eastAsia="Times New Roman"/>
          <w:szCs w:val="24"/>
        </w:rPr>
        <w:t>Τι σημαίνει αυτό πρακτικά</w:t>
      </w:r>
      <w:r>
        <w:rPr>
          <w:rFonts w:eastAsia="Times New Roman"/>
          <w:szCs w:val="24"/>
        </w:rPr>
        <w:t>; Ό</w:t>
      </w:r>
      <w:r w:rsidRPr="00D44D56">
        <w:rPr>
          <w:rFonts w:eastAsia="Times New Roman"/>
          <w:szCs w:val="24"/>
        </w:rPr>
        <w:t>τι κυβερνήσεις που μπορεί να έχουν χάσει την πλειοψηφία της Βουλής</w:t>
      </w:r>
      <w:r>
        <w:rPr>
          <w:rFonts w:eastAsia="Times New Roman"/>
          <w:szCs w:val="24"/>
        </w:rPr>
        <w:t>,</w:t>
      </w:r>
      <w:r w:rsidRPr="00D44D56">
        <w:rPr>
          <w:rFonts w:eastAsia="Times New Roman"/>
          <w:szCs w:val="24"/>
        </w:rPr>
        <w:t xml:space="preserve"> να παραμένουν στη θέση </w:t>
      </w:r>
      <w:r>
        <w:rPr>
          <w:rFonts w:eastAsia="Times New Roman"/>
          <w:szCs w:val="24"/>
        </w:rPr>
        <w:t>τους,</w:t>
      </w:r>
      <w:r w:rsidRPr="00D44D56">
        <w:rPr>
          <w:rFonts w:eastAsia="Times New Roman"/>
          <w:szCs w:val="24"/>
        </w:rPr>
        <w:t xml:space="preserve"> παρά και ενάντια</w:t>
      </w:r>
      <w:r>
        <w:rPr>
          <w:rFonts w:eastAsia="Times New Roman"/>
          <w:szCs w:val="24"/>
        </w:rPr>
        <w:t>,</w:t>
      </w:r>
      <w:r w:rsidRPr="00D44D56">
        <w:rPr>
          <w:rFonts w:eastAsia="Times New Roman"/>
          <w:szCs w:val="24"/>
        </w:rPr>
        <w:t xml:space="preserve"> αν θέλετε</w:t>
      </w:r>
      <w:r>
        <w:rPr>
          <w:rFonts w:eastAsia="Times New Roman"/>
          <w:szCs w:val="24"/>
        </w:rPr>
        <w:t>,</w:t>
      </w:r>
      <w:r w:rsidRPr="00D44D56">
        <w:rPr>
          <w:rFonts w:eastAsia="Times New Roman"/>
          <w:szCs w:val="24"/>
        </w:rPr>
        <w:t xml:space="preserve"> και τη θέλησ</w:t>
      </w:r>
      <w:r>
        <w:rPr>
          <w:rFonts w:eastAsia="Times New Roman"/>
          <w:szCs w:val="24"/>
        </w:rPr>
        <w:t>η</w:t>
      </w:r>
      <w:r w:rsidRPr="00D44D56">
        <w:rPr>
          <w:rFonts w:eastAsia="Times New Roman"/>
          <w:szCs w:val="24"/>
        </w:rPr>
        <w:t xml:space="preserve"> του ελληνικού λαού</w:t>
      </w:r>
      <w:r>
        <w:rPr>
          <w:rFonts w:eastAsia="Times New Roman"/>
          <w:szCs w:val="24"/>
        </w:rPr>
        <w:t>.</w:t>
      </w:r>
      <w:r w:rsidRPr="00D44D56">
        <w:rPr>
          <w:rFonts w:eastAsia="Times New Roman"/>
          <w:szCs w:val="24"/>
        </w:rPr>
        <w:t xml:space="preserve"> Βέβαια</w:t>
      </w:r>
      <w:r>
        <w:rPr>
          <w:rFonts w:eastAsia="Times New Roman"/>
          <w:szCs w:val="24"/>
        </w:rPr>
        <w:t>,</w:t>
      </w:r>
      <w:r w:rsidRPr="00D44D56">
        <w:rPr>
          <w:rFonts w:eastAsia="Times New Roman"/>
          <w:szCs w:val="24"/>
        </w:rPr>
        <w:t xml:space="preserve"> αυτό είναι και το πρακτικό απο</w:t>
      </w:r>
      <w:r w:rsidRPr="00D44D56">
        <w:rPr>
          <w:rFonts w:eastAsia="Times New Roman"/>
          <w:szCs w:val="24"/>
        </w:rPr>
        <w:t>τέλεσμα από άλλο</w:t>
      </w:r>
      <w:r>
        <w:rPr>
          <w:rFonts w:eastAsia="Times New Roman"/>
          <w:szCs w:val="24"/>
        </w:rPr>
        <w:t>ν</w:t>
      </w:r>
      <w:r w:rsidRPr="00D44D56">
        <w:rPr>
          <w:rFonts w:eastAsia="Times New Roman"/>
          <w:szCs w:val="24"/>
        </w:rPr>
        <w:t xml:space="preserve"> δρόμο και </w:t>
      </w:r>
      <w:r>
        <w:rPr>
          <w:rFonts w:eastAsia="Times New Roman"/>
          <w:szCs w:val="24"/>
        </w:rPr>
        <w:t>της πρότασης</w:t>
      </w:r>
      <w:r w:rsidRPr="00D44D56">
        <w:rPr>
          <w:rFonts w:eastAsia="Times New Roman"/>
          <w:szCs w:val="24"/>
        </w:rPr>
        <w:t xml:space="preserve"> της Νέας Δημοκρατίας για σταθερούς και αδιάκοπ</w:t>
      </w:r>
      <w:r>
        <w:rPr>
          <w:rFonts w:eastAsia="Times New Roman"/>
          <w:szCs w:val="24"/>
        </w:rPr>
        <w:t>ους</w:t>
      </w:r>
      <w:r w:rsidRPr="00D44D56">
        <w:rPr>
          <w:rFonts w:eastAsia="Times New Roman"/>
          <w:szCs w:val="24"/>
        </w:rPr>
        <w:t xml:space="preserve"> τετραετ</w:t>
      </w:r>
      <w:r>
        <w:rPr>
          <w:rFonts w:eastAsia="Times New Roman"/>
          <w:szCs w:val="24"/>
        </w:rPr>
        <w:t>εί</w:t>
      </w:r>
      <w:r w:rsidRPr="00D44D56">
        <w:rPr>
          <w:rFonts w:eastAsia="Times New Roman"/>
          <w:szCs w:val="24"/>
        </w:rPr>
        <w:t>ς κοινοβουλευτικούς κυβερνητικούς κύκλους</w:t>
      </w:r>
      <w:r>
        <w:rPr>
          <w:rFonts w:eastAsia="Times New Roman"/>
          <w:szCs w:val="24"/>
        </w:rPr>
        <w:t xml:space="preserve">. </w:t>
      </w:r>
    </w:p>
    <w:p w14:paraId="09855E7D" w14:textId="77777777" w:rsidR="00BE639A" w:rsidRDefault="00A212EC">
      <w:pPr>
        <w:spacing w:line="600" w:lineRule="auto"/>
        <w:ind w:firstLine="720"/>
        <w:jc w:val="both"/>
        <w:rPr>
          <w:rFonts w:eastAsia="Times New Roman"/>
          <w:szCs w:val="24"/>
        </w:rPr>
      </w:pPr>
      <w:r>
        <w:rPr>
          <w:rFonts w:eastAsia="Times New Roman"/>
          <w:szCs w:val="24"/>
        </w:rPr>
        <w:t>Ε</w:t>
      </w:r>
      <w:r w:rsidRPr="00D44D56">
        <w:rPr>
          <w:rFonts w:eastAsia="Times New Roman"/>
          <w:szCs w:val="24"/>
        </w:rPr>
        <w:t>ίδατε</w:t>
      </w:r>
      <w:r>
        <w:rPr>
          <w:rFonts w:eastAsia="Times New Roman"/>
          <w:szCs w:val="24"/>
        </w:rPr>
        <w:t>,</w:t>
      </w:r>
      <w:r w:rsidRPr="00D44D56">
        <w:rPr>
          <w:rFonts w:eastAsia="Times New Roman"/>
          <w:szCs w:val="24"/>
        </w:rPr>
        <w:t xml:space="preserve"> κύριοι του ΣΥΡΙΖΑ</w:t>
      </w:r>
      <w:r>
        <w:rPr>
          <w:rFonts w:eastAsia="Times New Roman"/>
          <w:szCs w:val="24"/>
        </w:rPr>
        <w:t xml:space="preserve"> και</w:t>
      </w:r>
      <w:r w:rsidRPr="00D44D56">
        <w:rPr>
          <w:rFonts w:eastAsia="Times New Roman"/>
          <w:szCs w:val="24"/>
        </w:rPr>
        <w:t xml:space="preserve"> της Νέας Δημοκρατίας</w:t>
      </w:r>
      <w:r>
        <w:rPr>
          <w:rFonts w:eastAsia="Times New Roman"/>
          <w:szCs w:val="24"/>
        </w:rPr>
        <w:t>,</w:t>
      </w:r>
      <w:r w:rsidRPr="00D44D56">
        <w:rPr>
          <w:rFonts w:eastAsia="Times New Roman"/>
          <w:szCs w:val="24"/>
        </w:rPr>
        <w:t xml:space="preserve"> π</w:t>
      </w:r>
      <w:r>
        <w:rPr>
          <w:rFonts w:eastAsia="Times New Roman"/>
          <w:szCs w:val="24"/>
        </w:rPr>
        <w:t>ώ</w:t>
      </w:r>
      <w:r w:rsidRPr="00D44D56">
        <w:rPr>
          <w:rFonts w:eastAsia="Times New Roman"/>
          <w:szCs w:val="24"/>
        </w:rPr>
        <w:t>ς σε ένα κρίσιμης σημασίας ζήτημα και παρά τις επιμέρους δ</w:t>
      </w:r>
      <w:r w:rsidRPr="00D44D56">
        <w:rPr>
          <w:rFonts w:eastAsia="Times New Roman"/>
          <w:szCs w:val="24"/>
        </w:rPr>
        <w:t>ιαφοροποιήσεις</w:t>
      </w:r>
      <w:r>
        <w:rPr>
          <w:rFonts w:eastAsia="Times New Roman"/>
          <w:szCs w:val="24"/>
        </w:rPr>
        <w:t>,</w:t>
      </w:r>
      <w:r w:rsidRPr="00D44D56">
        <w:rPr>
          <w:rFonts w:eastAsia="Times New Roman"/>
          <w:szCs w:val="24"/>
        </w:rPr>
        <w:t xml:space="preserve"> ταυτίζεστε τελικά</w:t>
      </w:r>
      <w:r>
        <w:rPr>
          <w:rFonts w:eastAsia="Times New Roman"/>
          <w:szCs w:val="24"/>
        </w:rPr>
        <w:t>; Γ</w:t>
      </w:r>
      <w:r w:rsidRPr="00D44D56">
        <w:rPr>
          <w:rFonts w:eastAsia="Times New Roman"/>
          <w:szCs w:val="24"/>
        </w:rPr>
        <w:t>ιατί και οι δύο υπηρετείτ</w:t>
      </w:r>
      <w:r>
        <w:rPr>
          <w:rFonts w:eastAsia="Times New Roman"/>
          <w:szCs w:val="24"/>
        </w:rPr>
        <w:t>ε</w:t>
      </w:r>
      <w:r w:rsidRPr="00D44D56">
        <w:rPr>
          <w:rFonts w:eastAsia="Times New Roman"/>
          <w:szCs w:val="24"/>
        </w:rPr>
        <w:t xml:space="preserve"> το</w:t>
      </w:r>
      <w:r>
        <w:rPr>
          <w:rFonts w:eastAsia="Times New Roman"/>
          <w:szCs w:val="24"/>
        </w:rPr>
        <w:t>ν</w:t>
      </w:r>
      <w:r w:rsidRPr="00D44D56">
        <w:rPr>
          <w:rFonts w:eastAsia="Times New Roman"/>
          <w:szCs w:val="24"/>
        </w:rPr>
        <w:t xml:space="preserve"> στόχο για μονιμότερ</w:t>
      </w:r>
      <w:r>
        <w:rPr>
          <w:rFonts w:eastAsia="Times New Roman"/>
          <w:szCs w:val="24"/>
        </w:rPr>
        <w:t>ες,</w:t>
      </w:r>
      <w:r w:rsidRPr="00D44D56">
        <w:rPr>
          <w:rFonts w:eastAsia="Times New Roman"/>
          <w:szCs w:val="24"/>
        </w:rPr>
        <w:t xml:space="preserve"> σταθερές</w:t>
      </w:r>
      <w:r>
        <w:rPr>
          <w:rFonts w:eastAsia="Times New Roman"/>
          <w:szCs w:val="24"/>
        </w:rPr>
        <w:t>,</w:t>
      </w:r>
      <w:r w:rsidRPr="00D44D56">
        <w:rPr>
          <w:rFonts w:eastAsia="Times New Roman"/>
          <w:szCs w:val="24"/>
        </w:rPr>
        <w:t xml:space="preserve"> αντιλαϊκές</w:t>
      </w:r>
      <w:r>
        <w:rPr>
          <w:rFonts w:eastAsia="Times New Roman"/>
          <w:szCs w:val="24"/>
        </w:rPr>
        <w:t>,</w:t>
      </w:r>
      <w:r w:rsidRPr="00D44D56">
        <w:rPr>
          <w:rFonts w:eastAsia="Times New Roman"/>
          <w:szCs w:val="24"/>
        </w:rPr>
        <w:t xml:space="preserve"> αστικές κυβερνήσεις</w:t>
      </w:r>
      <w:r>
        <w:rPr>
          <w:rFonts w:eastAsia="Times New Roman"/>
          <w:szCs w:val="24"/>
        </w:rPr>
        <w:t>,</w:t>
      </w:r>
      <w:r w:rsidRPr="00D44D56">
        <w:rPr>
          <w:rFonts w:eastAsia="Times New Roman"/>
          <w:szCs w:val="24"/>
        </w:rPr>
        <w:t xml:space="preserve"> συνεργασίας ή όχι</w:t>
      </w:r>
      <w:r>
        <w:rPr>
          <w:rFonts w:eastAsia="Times New Roman"/>
          <w:szCs w:val="24"/>
        </w:rPr>
        <w:t>,</w:t>
      </w:r>
      <w:r w:rsidRPr="00D44D56">
        <w:rPr>
          <w:rFonts w:eastAsia="Times New Roman"/>
          <w:szCs w:val="24"/>
        </w:rPr>
        <w:t xml:space="preserve"> ακόμα και μειοψηφίας</w:t>
      </w:r>
      <w:r>
        <w:rPr>
          <w:rFonts w:eastAsia="Times New Roman"/>
          <w:szCs w:val="24"/>
        </w:rPr>
        <w:t>, όχι μόνο για να μοιράζεται</w:t>
      </w:r>
      <w:r w:rsidRPr="00D44D56">
        <w:rPr>
          <w:rFonts w:eastAsia="Times New Roman"/>
          <w:szCs w:val="24"/>
        </w:rPr>
        <w:t xml:space="preserve"> σε περισσότερα από ένα πολιτικά αστικά κόμματα </w:t>
      </w:r>
      <w:r>
        <w:rPr>
          <w:rFonts w:eastAsia="Times New Roman"/>
          <w:szCs w:val="24"/>
        </w:rPr>
        <w:t>η</w:t>
      </w:r>
      <w:r w:rsidRPr="00D44D56">
        <w:rPr>
          <w:rFonts w:eastAsia="Times New Roman"/>
          <w:szCs w:val="24"/>
        </w:rPr>
        <w:t xml:space="preserve"> ευθύνη της αντιλαϊκής πολιτικής που </w:t>
      </w:r>
      <w:r>
        <w:rPr>
          <w:rFonts w:eastAsia="Times New Roman"/>
          <w:szCs w:val="24"/>
        </w:rPr>
        <w:t xml:space="preserve">εφαρμόζετε, </w:t>
      </w:r>
      <w:r w:rsidRPr="00D44D56">
        <w:rPr>
          <w:rFonts w:eastAsia="Times New Roman"/>
          <w:szCs w:val="24"/>
        </w:rPr>
        <w:t>αλλά και για να μπορεί αυτή να υλοποιείται και απρόσκοπτα</w:t>
      </w:r>
      <w:r>
        <w:rPr>
          <w:rFonts w:eastAsia="Times New Roman"/>
          <w:szCs w:val="24"/>
        </w:rPr>
        <w:t>,</w:t>
      </w:r>
      <w:r w:rsidRPr="00D44D56">
        <w:rPr>
          <w:rFonts w:eastAsia="Times New Roman"/>
          <w:szCs w:val="24"/>
        </w:rPr>
        <w:t xml:space="preserve"> χωρίς εμπόδια</w:t>
      </w:r>
      <w:r>
        <w:rPr>
          <w:rFonts w:eastAsia="Times New Roman"/>
          <w:szCs w:val="24"/>
        </w:rPr>
        <w:t>,</w:t>
      </w:r>
      <w:r w:rsidRPr="00D44D56">
        <w:rPr>
          <w:rFonts w:eastAsia="Times New Roman"/>
          <w:szCs w:val="24"/>
        </w:rPr>
        <w:t xml:space="preserve"> χωρίς κενά</w:t>
      </w:r>
      <w:r>
        <w:rPr>
          <w:rFonts w:eastAsia="Times New Roman"/>
          <w:szCs w:val="24"/>
        </w:rPr>
        <w:t>,</w:t>
      </w:r>
      <w:r w:rsidRPr="00D44D56">
        <w:rPr>
          <w:rFonts w:eastAsia="Times New Roman"/>
          <w:szCs w:val="24"/>
        </w:rPr>
        <w:t xml:space="preserve"> χωρίς παρεμβολές</w:t>
      </w:r>
      <w:r>
        <w:rPr>
          <w:rFonts w:eastAsia="Times New Roman"/>
          <w:szCs w:val="24"/>
        </w:rPr>
        <w:t>.</w:t>
      </w:r>
    </w:p>
    <w:p w14:paraId="09855E7E" w14:textId="77777777" w:rsidR="00BE639A" w:rsidRDefault="00A212EC">
      <w:pPr>
        <w:spacing w:line="600" w:lineRule="auto"/>
        <w:ind w:firstLine="720"/>
        <w:jc w:val="both"/>
        <w:rPr>
          <w:rFonts w:eastAsia="Times New Roman"/>
          <w:szCs w:val="24"/>
        </w:rPr>
      </w:pPr>
      <w:r w:rsidRPr="00D44D56">
        <w:rPr>
          <w:rFonts w:eastAsia="Times New Roman"/>
          <w:szCs w:val="24"/>
        </w:rPr>
        <w:t>Άρα</w:t>
      </w:r>
      <w:r>
        <w:rPr>
          <w:rFonts w:eastAsia="Times New Roman"/>
          <w:szCs w:val="24"/>
        </w:rPr>
        <w:t>,</w:t>
      </w:r>
      <w:r w:rsidRPr="00D44D56">
        <w:rPr>
          <w:rFonts w:eastAsia="Times New Roman"/>
          <w:szCs w:val="24"/>
        </w:rPr>
        <w:t xml:space="preserve"> το κρίσιμο ζήτημα για το</w:t>
      </w:r>
      <w:r>
        <w:rPr>
          <w:rFonts w:eastAsia="Times New Roman"/>
          <w:szCs w:val="24"/>
        </w:rPr>
        <w:t>ν</w:t>
      </w:r>
      <w:r w:rsidRPr="00D44D56">
        <w:rPr>
          <w:rFonts w:eastAsia="Times New Roman"/>
          <w:szCs w:val="24"/>
        </w:rPr>
        <w:t xml:space="preserve"> λαό είναι όχι μόνο να μη</w:t>
      </w:r>
      <w:r>
        <w:rPr>
          <w:rFonts w:eastAsia="Times New Roman"/>
          <w:szCs w:val="24"/>
        </w:rPr>
        <w:t>ν συναινέσει, α</w:t>
      </w:r>
      <w:r w:rsidRPr="00D44D56">
        <w:rPr>
          <w:rFonts w:eastAsia="Times New Roman"/>
          <w:szCs w:val="24"/>
        </w:rPr>
        <w:t>λλά και να αντιπαλέψει αυτό</w:t>
      </w:r>
      <w:r>
        <w:rPr>
          <w:rFonts w:eastAsia="Times New Roman"/>
          <w:szCs w:val="24"/>
        </w:rPr>
        <w:t>ν</w:t>
      </w:r>
      <w:r w:rsidRPr="00D44D56">
        <w:rPr>
          <w:rFonts w:eastAsia="Times New Roman"/>
          <w:szCs w:val="24"/>
        </w:rPr>
        <w:t xml:space="preserve"> το</w:t>
      </w:r>
      <w:r>
        <w:rPr>
          <w:rFonts w:eastAsia="Times New Roman"/>
          <w:szCs w:val="24"/>
        </w:rPr>
        <w:t>ν</w:t>
      </w:r>
      <w:r w:rsidRPr="00D44D56">
        <w:rPr>
          <w:rFonts w:eastAsia="Times New Roman"/>
          <w:szCs w:val="24"/>
        </w:rPr>
        <w:t xml:space="preserve"> </w:t>
      </w:r>
      <w:r w:rsidRPr="00D44D56">
        <w:rPr>
          <w:rFonts w:eastAsia="Times New Roman"/>
          <w:szCs w:val="24"/>
        </w:rPr>
        <w:t>στόχο της περιβόητης κυβερνητικής πολιτικής σταθερότητας</w:t>
      </w:r>
      <w:r>
        <w:rPr>
          <w:rFonts w:eastAsia="Times New Roman"/>
          <w:szCs w:val="24"/>
        </w:rPr>
        <w:t>. Γ</w:t>
      </w:r>
      <w:r w:rsidRPr="00D44D56">
        <w:rPr>
          <w:rFonts w:eastAsia="Times New Roman"/>
          <w:szCs w:val="24"/>
        </w:rPr>
        <w:t>ιατί όσο το μεγάλο κεφάλαιο χρειάζεται σταθερότητα στην εφαρμογή της αντιλαϊκής πολιτικής για να διασφαλίζει τα δικά του κέρδη</w:t>
      </w:r>
      <w:r>
        <w:rPr>
          <w:rFonts w:eastAsia="Times New Roman"/>
          <w:szCs w:val="24"/>
        </w:rPr>
        <w:t>,</w:t>
      </w:r>
      <w:r w:rsidRPr="00D44D56">
        <w:rPr>
          <w:rFonts w:eastAsia="Times New Roman"/>
          <w:szCs w:val="24"/>
        </w:rPr>
        <w:t xml:space="preserve"> ο λαός πρέπει με τον αγώνα του να επιδιώκει ακριβώς το αντίθετο</w:t>
      </w:r>
      <w:r>
        <w:rPr>
          <w:rFonts w:eastAsia="Times New Roman"/>
          <w:szCs w:val="24"/>
        </w:rPr>
        <w:t>,</w:t>
      </w:r>
      <w:r w:rsidRPr="00D44D56">
        <w:rPr>
          <w:rFonts w:eastAsia="Times New Roman"/>
          <w:szCs w:val="24"/>
        </w:rPr>
        <w:t xml:space="preserve"> για </w:t>
      </w:r>
      <w:r w:rsidRPr="00D44D56">
        <w:rPr>
          <w:rFonts w:eastAsia="Times New Roman"/>
          <w:szCs w:val="24"/>
        </w:rPr>
        <w:t>να μπορεί ακριβώς να καθυστερεί αντιλαϊκά μέτρα</w:t>
      </w:r>
      <w:r>
        <w:rPr>
          <w:rFonts w:eastAsia="Times New Roman"/>
          <w:szCs w:val="24"/>
        </w:rPr>
        <w:t>,</w:t>
      </w:r>
      <w:r w:rsidRPr="00D44D56">
        <w:rPr>
          <w:rFonts w:eastAsia="Times New Roman"/>
          <w:szCs w:val="24"/>
        </w:rPr>
        <w:t xml:space="preserve"> να μπορεί να βάζει εμπόδια</w:t>
      </w:r>
      <w:r>
        <w:rPr>
          <w:rFonts w:eastAsia="Times New Roman"/>
          <w:szCs w:val="24"/>
        </w:rPr>
        <w:t>,</w:t>
      </w:r>
      <w:r w:rsidRPr="00D44D56">
        <w:rPr>
          <w:rFonts w:eastAsia="Times New Roman"/>
          <w:szCs w:val="24"/>
        </w:rPr>
        <w:t xml:space="preserve"> να ανοίγει το</w:t>
      </w:r>
      <w:r>
        <w:rPr>
          <w:rFonts w:eastAsia="Times New Roman"/>
          <w:szCs w:val="24"/>
        </w:rPr>
        <w:t>ν</w:t>
      </w:r>
      <w:r w:rsidRPr="00D44D56">
        <w:rPr>
          <w:rFonts w:eastAsia="Times New Roman"/>
          <w:szCs w:val="24"/>
        </w:rPr>
        <w:t xml:space="preserve"> δρόμο για ριζικές αλλαγές προς όφελός </w:t>
      </w:r>
      <w:r>
        <w:rPr>
          <w:rFonts w:eastAsia="Times New Roman"/>
          <w:szCs w:val="24"/>
        </w:rPr>
        <w:t>του.</w:t>
      </w:r>
    </w:p>
    <w:p w14:paraId="09855E7F" w14:textId="77777777" w:rsidR="00BE639A" w:rsidRDefault="00A212EC">
      <w:pPr>
        <w:spacing w:line="600" w:lineRule="auto"/>
        <w:ind w:firstLine="720"/>
        <w:jc w:val="both"/>
        <w:rPr>
          <w:rFonts w:eastAsia="Times New Roman"/>
          <w:szCs w:val="24"/>
        </w:rPr>
      </w:pPr>
      <w:r>
        <w:rPr>
          <w:rFonts w:eastAsia="Times New Roman"/>
          <w:szCs w:val="24"/>
        </w:rPr>
        <w:t>Ο δεύτερος στόχος της</w:t>
      </w:r>
      <w:r w:rsidRPr="00D44D56">
        <w:rPr>
          <w:rFonts w:eastAsia="Times New Roman"/>
          <w:szCs w:val="24"/>
        </w:rPr>
        <w:t xml:space="preserve"> συνταγματικής </w:t>
      </w:r>
      <w:r>
        <w:rPr>
          <w:rFonts w:eastAsia="Times New Roman"/>
          <w:szCs w:val="24"/>
        </w:rPr>
        <w:t>Α</w:t>
      </w:r>
      <w:r w:rsidRPr="00D44D56">
        <w:rPr>
          <w:rFonts w:eastAsia="Times New Roman"/>
          <w:szCs w:val="24"/>
        </w:rPr>
        <w:t>ναθεώρησης είναι η αναπαλαίωση αυτού του σάπιου</w:t>
      </w:r>
      <w:r>
        <w:rPr>
          <w:rFonts w:eastAsia="Times New Roman"/>
          <w:szCs w:val="24"/>
        </w:rPr>
        <w:t>,</w:t>
      </w:r>
      <w:r w:rsidRPr="00D44D56">
        <w:rPr>
          <w:rFonts w:eastAsia="Times New Roman"/>
          <w:szCs w:val="24"/>
        </w:rPr>
        <w:t xml:space="preserve"> διεφθαρμένου πολιτικού συστήματος α</w:t>
      </w:r>
      <w:r w:rsidRPr="00D44D56">
        <w:rPr>
          <w:rFonts w:eastAsia="Times New Roman"/>
          <w:szCs w:val="24"/>
        </w:rPr>
        <w:t>πέναντι στο οποίο υπάρχει και έντονη λαϊκή δυσαρέσκεια</w:t>
      </w:r>
      <w:r>
        <w:rPr>
          <w:rFonts w:eastAsia="Times New Roman"/>
          <w:szCs w:val="24"/>
        </w:rPr>
        <w:t>. Κ</w:t>
      </w:r>
      <w:r w:rsidRPr="00D44D56">
        <w:rPr>
          <w:rFonts w:eastAsia="Times New Roman"/>
          <w:szCs w:val="24"/>
        </w:rPr>
        <w:t>αι είναι λογικό</w:t>
      </w:r>
      <w:r>
        <w:rPr>
          <w:rFonts w:eastAsia="Times New Roman"/>
          <w:szCs w:val="24"/>
        </w:rPr>
        <w:t>,</w:t>
      </w:r>
      <w:r w:rsidRPr="00D44D56">
        <w:rPr>
          <w:rFonts w:eastAsia="Times New Roman"/>
          <w:szCs w:val="24"/>
        </w:rPr>
        <w:t xml:space="preserve"> όταν άλλα λέτε κι άλλα κάνετε χρόνια τώρα με πρώτους και καλύτερους εσάς</w:t>
      </w:r>
      <w:r>
        <w:rPr>
          <w:rFonts w:eastAsia="Times New Roman"/>
          <w:szCs w:val="24"/>
        </w:rPr>
        <w:t>,</w:t>
      </w:r>
      <w:r w:rsidRPr="00D44D56">
        <w:rPr>
          <w:rFonts w:eastAsia="Times New Roman"/>
          <w:szCs w:val="24"/>
        </w:rPr>
        <w:t xml:space="preserve"> κύριοι του ΣΥΡΙΖΑ</w:t>
      </w:r>
      <w:r>
        <w:rPr>
          <w:rFonts w:eastAsia="Times New Roman"/>
          <w:szCs w:val="24"/>
        </w:rPr>
        <w:t>,</w:t>
      </w:r>
      <w:r w:rsidRPr="00D44D56">
        <w:rPr>
          <w:rFonts w:eastAsia="Times New Roman"/>
          <w:szCs w:val="24"/>
        </w:rPr>
        <w:t xml:space="preserve"> που πήρατε την </w:t>
      </w:r>
      <w:r>
        <w:rPr>
          <w:rFonts w:eastAsia="Times New Roman"/>
          <w:szCs w:val="24"/>
        </w:rPr>
        <w:t>ε</w:t>
      </w:r>
      <w:r w:rsidRPr="00D44D56">
        <w:rPr>
          <w:rFonts w:eastAsia="Times New Roman"/>
          <w:szCs w:val="24"/>
        </w:rPr>
        <w:t>λπίδα του λαού και την κάνατε πρα</w:t>
      </w:r>
      <w:r>
        <w:rPr>
          <w:rFonts w:eastAsia="Times New Roman"/>
          <w:szCs w:val="24"/>
        </w:rPr>
        <w:t>γματική λεπίδα για τα δικαιώματά</w:t>
      </w:r>
      <w:r w:rsidRPr="00D44D56">
        <w:rPr>
          <w:rFonts w:eastAsia="Times New Roman"/>
          <w:szCs w:val="24"/>
        </w:rPr>
        <w:t xml:space="preserve"> του</w:t>
      </w:r>
      <w:r>
        <w:rPr>
          <w:rFonts w:eastAsia="Times New Roman"/>
          <w:szCs w:val="24"/>
        </w:rPr>
        <w:t>. Ο</w:t>
      </w:r>
      <w:r w:rsidRPr="00D44D56">
        <w:rPr>
          <w:rFonts w:eastAsia="Times New Roman"/>
          <w:szCs w:val="24"/>
        </w:rPr>
        <w:t xml:space="preserve"> </w:t>
      </w:r>
      <w:r w:rsidRPr="00D44D56">
        <w:rPr>
          <w:rFonts w:eastAsia="Times New Roman"/>
          <w:szCs w:val="24"/>
        </w:rPr>
        <w:t>ελληνικός λαός βλέπει αυτή τη σαπίλα</w:t>
      </w:r>
      <w:r>
        <w:rPr>
          <w:rFonts w:eastAsia="Times New Roman"/>
          <w:szCs w:val="24"/>
        </w:rPr>
        <w:t>,</w:t>
      </w:r>
      <w:r w:rsidRPr="00D44D56">
        <w:rPr>
          <w:rFonts w:eastAsia="Times New Roman"/>
          <w:szCs w:val="24"/>
        </w:rPr>
        <w:t xml:space="preserve"> ακόμα περισσότερο το τελευταίο διάστημα με όλο αυτό το αλισβερίσι</w:t>
      </w:r>
      <w:r>
        <w:rPr>
          <w:rFonts w:eastAsia="Times New Roman"/>
          <w:szCs w:val="24"/>
        </w:rPr>
        <w:t>,</w:t>
      </w:r>
      <w:r w:rsidRPr="00D44D56">
        <w:rPr>
          <w:rFonts w:eastAsia="Times New Roman"/>
          <w:szCs w:val="24"/>
        </w:rPr>
        <w:t xml:space="preserve"> το παζάρι</w:t>
      </w:r>
      <w:r>
        <w:rPr>
          <w:rFonts w:eastAsia="Times New Roman"/>
          <w:szCs w:val="24"/>
        </w:rPr>
        <w:t>,</w:t>
      </w:r>
      <w:r w:rsidRPr="00D44D56">
        <w:rPr>
          <w:rFonts w:eastAsia="Times New Roman"/>
          <w:szCs w:val="24"/>
        </w:rPr>
        <w:t xml:space="preserve"> τις μεταγραφές στ</w:t>
      </w:r>
      <w:r>
        <w:rPr>
          <w:rFonts w:eastAsia="Times New Roman"/>
          <w:szCs w:val="24"/>
        </w:rPr>
        <w:t>ις οποίες συμμετέχετε όλοι μαζί.</w:t>
      </w:r>
    </w:p>
    <w:p w14:paraId="09855E80" w14:textId="77777777" w:rsidR="00BE639A" w:rsidRDefault="00A212EC">
      <w:pPr>
        <w:spacing w:line="600" w:lineRule="auto"/>
        <w:ind w:firstLine="720"/>
        <w:jc w:val="center"/>
        <w:rPr>
          <w:rFonts w:eastAsia="Times New Roman"/>
          <w:szCs w:val="24"/>
        </w:rPr>
      </w:pPr>
      <w:r>
        <w:rPr>
          <w:rFonts w:eastAsia="Times New Roman"/>
          <w:szCs w:val="24"/>
        </w:rPr>
        <w:t>(Θόρυβος στην Αίθουσα)</w:t>
      </w:r>
    </w:p>
    <w:p w14:paraId="09855E81" w14:textId="77777777" w:rsidR="00BE639A" w:rsidRDefault="00A212E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Παρακαλώ, κάντε ησυχία. </w:t>
      </w:r>
    </w:p>
    <w:p w14:paraId="09855E82" w14:textId="77777777" w:rsidR="00BE639A" w:rsidRDefault="00A212EC">
      <w:pPr>
        <w:spacing w:line="600" w:lineRule="auto"/>
        <w:ind w:firstLine="720"/>
        <w:jc w:val="both"/>
        <w:rPr>
          <w:rFonts w:eastAsia="Times New Roman"/>
          <w:szCs w:val="24"/>
        </w:rPr>
      </w:pPr>
      <w:r>
        <w:rPr>
          <w:rFonts w:eastAsia="Times New Roman"/>
          <w:szCs w:val="24"/>
        </w:rPr>
        <w:t xml:space="preserve">Κύριε </w:t>
      </w:r>
      <w:r w:rsidRPr="00D44D56">
        <w:rPr>
          <w:rFonts w:eastAsia="Times New Roman"/>
          <w:szCs w:val="24"/>
        </w:rPr>
        <w:t xml:space="preserve">Τασούλα και </w:t>
      </w:r>
      <w:r>
        <w:rPr>
          <w:rFonts w:eastAsia="Times New Roman"/>
          <w:szCs w:val="24"/>
        </w:rPr>
        <w:t>κύριε Κατρούγκαλε, σας παρακαλώ.</w:t>
      </w:r>
    </w:p>
    <w:p w14:paraId="09855E83" w14:textId="77777777" w:rsidR="00BE639A" w:rsidRDefault="00A212EC">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w:t>
      </w:r>
      <w:r>
        <w:rPr>
          <w:rFonts w:eastAsia="Times New Roman"/>
          <w:b/>
          <w:szCs w:val="24"/>
        </w:rPr>
        <w:t>α</w:t>
      </w:r>
      <w:r>
        <w:rPr>
          <w:rFonts w:eastAsia="Times New Roman"/>
          <w:b/>
          <w:szCs w:val="24"/>
        </w:rPr>
        <w:t>ς):</w:t>
      </w:r>
      <w:r>
        <w:rPr>
          <w:rFonts w:eastAsia="Times New Roman"/>
          <w:szCs w:val="24"/>
        </w:rPr>
        <w:t xml:space="preserve"> Αυ</w:t>
      </w:r>
      <w:r w:rsidRPr="00D44D56">
        <w:rPr>
          <w:rFonts w:eastAsia="Times New Roman"/>
          <w:szCs w:val="24"/>
        </w:rPr>
        <w:t>τούς τους αντιδραστικούς στόχους δεν μπορείτε να τους κρύψετε</w:t>
      </w:r>
      <w:r>
        <w:rPr>
          <w:rFonts w:eastAsia="Times New Roman"/>
          <w:szCs w:val="24"/>
        </w:rPr>
        <w:t>,</w:t>
      </w:r>
      <w:r w:rsidRPr="00D44D56">
        <w:rPr>
          <w:rFonts w:eastAsia="Times New Roman"/>
          <w:szCs w:val="24"/>
        </w:rPr>
        <w:t xml:space="preserve"> όσο κι αν προσπαθείτε να τους ντύσετε με πομπώδη συνθήματα</w:t>
      </w:r>
      <w:r>
        <w:rPr>
          <w:rFonts w:eastAsia="Times New Roman"/>
          <w:szCs w:val="24"/>
        </w:rPr>
        <w:t>,</w:t>
      </w:r>
      <w:r w:rsidRPr="00D44D56">
        <w:rPr>
          <w:rFonts w:eastAsia="Times New Roman"/>
          <w:szCs w:val="24"/>
        </w:rPr>
        <w:t xml:space="preserve"> με μεγαλόστομες διακηρύξεις για τομή στη δημοκρατία</w:t>
      </w:r>
      <w:r>
        <w:rPr>
          <w:rFonts w:eastAsia="Times New Roman"/>
          <w:szCs w:val="24"/>
        </w:rPr>
        <w:t>,</w:t>
      </w:r>
      <w:r w:rsidRPr="00D44D56">
        <w:rPr>
          <w:rFonts w:eastAsia="Times New Roman"/>
          <w:szCs w:val="24"/>
        </w:rPr>
        <w:t xml:space="preserve"> για εμβάθυνση της δημοκρατίας</w:t>
      </w:r>
      <w:r>
        <w:rPr>
          <w:rFonts w:eastAsia="Times New Roman"/>
          <w:szCs w:val="24"/>
        </w:rPr>
        <w:t>,</w:t>
      </w:r>
      <w:r w:rsidRPr="00D44D56">
        <w:rPr>
          <w:rFonts w:eastAsia="Times New Roman"/>
          <w:szCs w:val="24"/>
        </w:rPr>
        <w:t xml:space="preserve"> για προστασία των κοινωνικών δικαιωμάτων και αλλά</w:t>
      </w:r>
      <w:r>
        <w:rPr>
          <w:rFonts w:eastAsia="Times New Roman"/>
          <w:szCs w:val="24"/>
        </w:rPr>
        <w:t>,</w:t>
      </w:r>
      <w:r w:rsidRPr="00D44D56">
        <w:rPr>
          <w:rFonts w:eastAsia="Times New Roman"/>
          <w:szCs w:val="24"/>
        </w:rPr>
        <w:t xml:space="preserve"> όσο και αν προσπαθήσετε να τους πλασάρετ</w:t>
      </w:r>
      <w:r>
        <w:rPr>
          <w:rFonts w:eastAsia="Times New Roman"/>
          <w:szCs w:val="24"/>
        </w:rPr>
        <w:t>ε</w:t>
      </w:r>
      <w:r w:rsidRPr="00D44D56">
        <w:rPr>
          <w:rFonts w:eastAsia="Times New Roman"/>
          <w:szCs w:val="24"/>
        </w:rPr>
        <w:t xml:space="preserve"> ως πρόοδο και ρήξη</w:t>
      </w:r>
      <w:r w:rsidRPr="00D44D56">
        <w:rPr>
          <w:rFonts w:eastAsia="Times New Roman"/>
          <w:szCs w:val="24"/>
        </w:rPr>
        <w:t xml:space="preserve"> με το παλιό</w:t>
      </w:r>
      <w:r>
        <w:rPr>
          <w:rFonts w:eastAsia="Times New Roman"/>
          <w:szCs w:val="24"/>
        </w:rPr>
        <w:t>,</w:t>
      </w:r>
      <w:r w:rsidRPr="00D44D56">
        <w:rPr>
          <w:rFonts w:eastAsia="Times New Roman"/>
          <w:szCs w:val="24"/>
        </w:rPr>
        <w:t xml:space="preserve"> συντηρητικό</w:t>
      </w:r>
      <w:r>
        <w:rPr>
          <w:rFonts w:eastAsia="Times New Roman"/>
          <w:szCs w:val="24"/>
        </w:rPr>
        <w:t>,</w:t>
      </w:r>
      <w:r w:rsidRPr="00D44D56">
        <w:rPr>
          <w:rFonts w:eastAsia="Times New Roman"/>
          <w:szCs w:val="24"/>
        </w:rPr>
        <w:t xml:space="preserve"> φθαρμένο πολιτικό σύστημα</w:t>
      </w:r>
      <w:r>
        <w:rPr>
          <w:rFonts w:eastAsia="Times New Roman"/>
          <w:szCs w:val="24"/>
        </w:rPr>
        <w:t>.</w:t>
      </w:r>
    </w:p>
    <w:p w14:paraId="09855E84"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Α</w:t>
      </w:r>
      <w:r>
        <w:rPr>
          <w:rFonts w:eastAsia="Times New Roman" w:cs="Times New Roman"/>
          <w:szCs w:val="24"/>
        </w:rPr>
        <w:t>κόμη και αυτές οι προτάσεις σας</w:t>
      </w:r>
      <w:r w:rsidRPr="00802F3A">
        <w:rPr>
          <w:rFonts w:eastAsia="Times New Roman" w:cs="Times New Roman"/>
          <w:szCs w:val="24"/>
        </w:rPr>
        <w:t xml:space="preserve"> οι οποίες αποτελούν τη δήθεν αντ</w:t>
      </w:r>
      <w:r>
        <w:rPr>
          <w:rFonts w:eastAsia="Times New Roman" w:cs="Times New Roman"/>
          <w:szCs w:val="24"/>
        </w:rPr>
        <w:t>ι</w:t>
      </w:r>
      <w:r w:rsidRPr="00802F3A">
        <w:rPr>
          <w:rFonts w:eastAsia="Times New Roman" w:cs="Times New Roman"/>
          <w:szCs w:val="24"/>
        </w:rPr>
        <w:t>νεοφιλελεύθερη</w:t>
      </w:r>
      <w:r>
        <w:rPr>
          <w:rFonts w:eastAsia="Times New Roman" w:cs="Times New Roman"/>
          <w:szCs w:val="24"/>
        </w:rPr>
        <w:t xml:space="preserve"> ατζέντα δεν είναι και τόσο αντι</w:t>
      </w:r>
      <w:r w:rsidRPr="00802F3A">
        <w:rPr>
          <w:rFonts w:eastAsia="Times New Roman" w:cs="Times New Roman"/>
          <w:szCs w:val="24"/>
        </w:rPr>
        <w:t>νεοφιλελεύθερες όσο τ</w:t>
      </w:r>
      <w:r>
        <w:rPr>
          <w:rFonts w:eastAsia="Times New Roman" w:cs="Times New Roman"/>
          <w:szCs w:val="24"/>
        </w:rPr>
        <w:t>ι</w:t>
      </w:r>
      <w:r w:rsidRPr="00802F3A">
        <w:rPr>
          <w:rFonts w:eastAsia="Times New Roman" w:cs="Times New Roman"/>
          <w:szCs w:val="24"/>
        </w:rPr>
        <w:t>ς λέτε</w:t>
      </w:r>
      <w:r>
        <w:rPr>
          <w:rFonts w:eastAsia="Times New Roman" w:cs="Times New Roman"/>
          <w:szCs w:val="24"/>
        </w:rPr>
        <w:t>.</w:t>
      </w:r>
      <w:r w:rsidRPr="00802F3A">
        <w:rPr>
          <w:rFonts w:eastAsia="Times New Roman" w:cs="Times New Roman"/>
          <w:szCs w:val="24"/>
        </w:rPr>
        <w:t xml:space="preserve"> Άλλωστε και σήμερα στο ισχύον Σύνταγμα υπάρχουν διακηρύξεις </w:t>
      </w:r>
      <w:r w:rsidRPr="00802F3A">
        <w:rPr>
          <w:rFonts w:eastAsia="Times New Roman" w:cs="Times New Roman"/>
          <w:szCs w:val="24"/>
        </w:rPr>
        <w:t>για αναγνώριση δικαιωμάτων</w:t>
      </w:r>
      <w:r>
        <w:rPr>
          <w:rFonts w:eastAsia="Times New Roman" w:cs="Times New Roman"/>
          <w:szCs w:val="24"/>
        </w:rPr>
        <w:t>,</w:t>
      </w:r>
      <w:r w:rsidRPr="00802F3A">
        <w:rPr>
          <w:rFonts w:eastAsia="Times New Roman" w:cs="Times New Roman"/>
          <w:szCs w:val="24"/>
        </w:rPr>
        <w:t xml:space="preserve"> όπως για το δικαίωμα στην εργασία</w:t>
      </w:r>
      <w:r>
        <w:rPr>
          <w:rFonts w:eastAsia="Times New Roman" w:cs="Times New Roman"/>
          <w:szCs w:val="24"/>
        </w:rPr>
        <w:t>,</w:t>
      </w:r>
      <w:r w:rsidRPr="00802F3A">
        <w:rPr>
          <w:rFonts w:eastAsia="Times New Roman" w:cs="Times New Roman"/>
          <w:szCs w:val="24"/>
        </w:rPr>
        <w:t xml:space="preserve"> για το δικαίωμα στη στέγη</w:t>
      </w:r>
      <w:r>
        <w:rPr>
          <w:rFonts w:eastAsia="Times New Roman" w:cs="Times New Roman"/>
          <w:szCs w:val="24"/>
        </w:rPr>
        <w:t>,</w:t>
      </w:r>
      <w:r w:rsidRPr="00802F3A">
        <w:rPr>
          <w:rFonts w:eastAsia="Times New Roman" w:cs="Times New Roman"/>
          <w:szCs w:val="24"/>
        </w:rPr>
        <w:t xml:space="preserve"> για το δικαίωμα στην απεργία</w:t>
      </w:r>
      <w:r>
        <w:rPr>
          <w:rFonts w:eastAsia="Times New Roman" w:cs="Times New Roman"/>
          <w:szCs w:val="24"/>
        </w:rPr>
        <w:t>,</w:t>
      </w:r>
      <w:r w:rsidRPr="00802F3A">
        <w:rPr>
          <w:rFonts w:eastAsia="Times New Roman" w:cs="Times New Roman"/>
          <w:szCs w:val="24"/>
        </w:rPr>
        <w:t xml:space="preserve"> για το δικαίωμα του </w:t>
      </w:r>
      <w:r>
        <w:rPr>
          <w:rFonts w:eastAsia="Times New Roman" w:cs="Times New Roman"/>
          <w:szCs w:val="24"/>
        </w:rPr>
        <w:t xml:space="preserve">συναθροίζεσθαι. Για το </w:t>
      </w:r>
      <w:r w:rsidRPr="00802F3A">
        <w:rPr>
          <w:rFonts w:eastAsia="Times New Roman" w:cs="Times New Roman"/>
          <w:szCs w:val="24"/>
        </w:rPr>
        <w:t xml:space="preserve">δικαίωμα στην εργασία </w:t>
      </w:r>
      <w:r>
        <w:rPr>
          <w:rFonts w:eastAsia="Times New Roman" w:cs="Times New Roman"/>
          <w:szCs w:val="24"/>
        </w:rPr>
        <w:t>όμως,</w:t>
      </w:r>
      <w:r w:rsidRPr="00802F3A">
        <w:rPr>
          <w:rFonts w:eastAsia="Times New Roman" w:cs="Times New Roman"/>
          <w:szCs w:val="24"/>
        </w:rPr>
        <w:t xml:space="preserve"> μπορούν καλύτερα από </w:t>
      </w:r>
      <w:r>
        <w:rPr>
          <w:rFonts w:eastAsia="Times New Roman" w:cs="Times New Roman"/>
          <w:szCs w:val="24"/>
        </w:rPr>
        <w:t>εσάς</w:t>
      </w:r>
      <w:r w:rsidRPr="00802F3A">
        <w:rPr>
          <w:rFonts w:eastAsia="Times New Roman" w:cs="Times New Roman"/>
          <w:szCs w:val="24"/>
        </w:rPr>
        <w:t xml:space="preserve"> να μιλήσουν τα εκατομμύρια των ανέργων</w:t>
      </w:r>
      <w:r>
        <w:rPr>
          <w:rFonts w:eastAsia="Times New Roman" w:cs="Times New Roman"/>
          <w:szCs w:val="24"/>
        </w:rPr>
        <w:t>,</w:t>
      </w:r>
      <w:r w:rsidRPr="00802F3A">
        <w:rPr>
          <w:rFonts w:eastAsia="Times New Roman" w:cs="Times New Roman"/>
          <w:szCs w:val="24"/>
        </w:rPr>
        <w:t xml:space="preserve"> των </w:t>
      </w:r>
      <w:r>
        <w:rPr>
          <w:rFonts w:eastAsia="Times New Roman" w:cs="Times New Roman"/>
          <w:szCs w:val="24"/>
        </w:rPr>
        <w:t>υποα</w:t>
      </w:r>
      <w:r w:rsidRPr="00802F3A">
        <w:rPr>
          <w:rFonts w:eastAsia="Times New Roman" w:cs="Times New Roman"/>
          <w:szCs w:val="24"/>
        </w:rPr>
        <w:t>πασχολούμενων</w:t>
      </w:r>
      <w:r>
        <w:rPr>
          <w:rFonts w:eastAsia="Times New Roman" w:cs="Times New Roman"/>
          <w:szCs w:val="24"/>
        </w:rPr>
        <w:t>,</w:t>
      </w:r>
      <w:r w:rsidRPr="00802F3A">
        <w:rPr>
          <w:rFonts w:eastAsia="Times New Roman" w:cs="Times New Roman"/>
          <w:szCs w:val="24"/>
        </w:rPr>
        <w:t xml:space="preserve"> των νέων παιδιών που δεν ξέρουν σήμερα τι σημαίνει </w:t>
      </w:r>
      <w:r>
        <w:rPr>
          <w:rFonts w:eastAsia="Times New Roman" w:cs="Times New Roman"/>
          <w:szCs w:val="24"/>
        </w:rPr>
        <w:t>«</w:t>
      </w:r>
      <w:r w:rsidRPr="00802F3A">
        <w:rPr>
          <w:rFonts w:eastAsia="Times New Roman" w:cs="Times New Roman"/>
          <w:szCs w:val="24"/>
        </w:rPr>
        <w:t>δικαίωμα</w:t>
      </w:r>
      <w:r>
        <w:rPr>
          <w:rFonts w:eastAsia="Times New Roman" w:cs="Times New Roman"/>
          <w:szCs w:val="24"/>
        </w:rPr>
        <w:t>». Μ</w:t>
      </w:r>
      <w:r w:rsidRPr="00802F3A">
        <w:rPr>
          <w:rFonts w:eastAsia="Times New Roman" w:cs="Times New Roman"/>
          <w:szCs w:val="24"/>
        </w:rPr>
        <w:t xml:space="preserve">όνο για δήθεν ευκαιρίες και όλο ευκαιρίες τους μιλάτε όλοι </w:t>
      </w:r>
      <w:r>
        <w:rPr>
          <w:rFonts w:eastAsia="Times New Roman" w:cs="Times New Roman"/>
          <w:szCs w:val="24"/>
        </w:rPr>
        <w:t xml:space="preserve">σας. </w:t>
      </w:r>
    </w:p>
    <w:p w14:paraId="09855E8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w:t>
      </w:r>
      <w:r w:rsidRPr="00802F3A">
        <w:rPr>
          <w:rFonts w:eastAsia="Times New Roman" w:cs="Times New Roman"/>
          <w:szCs w:val="24"/>
        </w:rPr>
        <w:t>ια να υπερασπιστεί το δικαίωμα στη στέγη</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 xml:space="preserve">η </w:t>
      </w:r>
      <w:r w:rsidRPr="00802F3A">
        <w:rPr>
          <w:rFonts w:eastAsia="Times New Roman" w:cs="Times New Roman"/>
          <w:szCs w:val="24"/>
        </w:rPr>
        <w:t>Νέα Δημοκρατία έβαλε τον ΕΝΦΙΑ και ο ΣΥΡΙΖΑ τον διατήρησε</w:t>
      </w:r>
      <w:r>
        <w:rPr>
          <w:rFonts w:eastAsia="Times New Roman" w:cs="Times New Roman"/>
          <w:szCs w:val="24"/>
        </w:rPr>
        <w:t>,</w:t>
      </w:r>
      <w:r w:rsidRPr="00802F3A">
        <w:rPr>
          <w:rFonts w:eastAsia="Times New Roman" w:cs="Times New Roman"/>
          <w:szCs w:val="24"/>
        </w:rPr>
        <w:t xml:space="preserve"> απογειώνοντας τους πλειστηριασμούς</w:t>
      </w:r>
      <w:r>
        <w:rPr>
          <w:rFonts w:eastAsia="Times New Roman" w:cs="Times New Roman"/>
          <w:szCs w:val="24"/>
        </w:rPr>
        <w:t>.</w:t>
      </w:r>
      <w:r w:rsidRPr="00802F3A">
        <w:rPr>
          <w:rFonts w:eastAsia="Times New Roman" w:cs="Times New Roman"/>
          <w:szCs w:val="24"/>
        </w:rPr>
        <w:t xml:space="preserve"> </w:t>
      </w:r>
    </w:p>
    <w:p w14:paraId="09855E86"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Όσο για το δικαίωμα στην απεργία</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τ</w:t>
      </w:r>
      <w:r w:rsidRPr="00802F3A">
        <w:rPr>
          <w:rFonts w:eastAsia="Times New Roman" w:cs="Times New Roman"/>
          <w:szCs w:val="24"/>
        </w:rPr>
        <w:t xml:space="preserve">ο Σύνταγμα δεν σας εμπόδισε να ψηφίσετε </w:t>
      </w:r>
      <w:r>
        <w:rPr>
          <w:rFonts w:eastAsia="Times New Roman" w:cs="Times New Roman"/>
          <w:szCs w:val="24"/>
        </w:rPr>
        <w:t>τ</w:t>
      </w:r>
      <w:r w:rsidRPr="00802F3A">
        <w:rPr>
          <w:rFonts w:eastAsia="Times New Roman" w:cs="Times New Roman"/>
          <w:szCs w:val="24"/>
        </w:rPr>
        <w:t>ο</w:t>
      </w:r>
      <w:r>
        <w:rPr>
          <w:rFonts w:eastAsia="Times New Roman" w:cs="Times New Roman"/>
          <w:szCs w:val="24"/>
        </w:rPr>
        <w:t>ν</w:t>
      </w:r>
      <w:r w:rsidRPr="00802F3A">
        <w:rPr>
          <w:rFonts w:eastAsia="Times New Roman" w:cs="Times New Roman"/>
          <w:szCs w:val="24"/>
        </w:rPr>
        <w:t xml:space="preserve"> γνωστό </w:t>
      </w:r>
      <w:r>
        <w:rPr>
          <w:rFonts w:eastAsia="Times New Roman" w:cs="Times New Roman"/>
          <w:szCs w:val="24"/>
        </w:rPr>
        <w:t>απεργοκτόνο</w:t>
      </w:r>
      <w:r w:rsidRPr="00802F3A">
        <w:rPr>
          <w:rFonts w:eastAsia="Times New Roman" w:cs="Times New Roman"/>
          <w:szCs w:val="24"/>
        </w:rPr>
        <w:t xml:space="preserve"> τελευταίο νόμο </w:t>
      </w:r>
      <w:r>
        <w:rPr>
          <w:rFonts w:eastAsia="Times New Roman" w:cs="Times New Roman"/>
          <w:szCs w:val="24"/>
        </w:rPr>
        <w:t xml:space="preserve">σας. </w:t>
      </w:r>
    </w:p>
    <w:p w14:paraId="09855E8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802F3A">
        <w:rPr>
          <w:rFonts w:eastAsia="Times New Roman" w:cs="Times New Roman"/>
          <w:szCs w:val="24"/>
        </w:rPr>
        <w:t>αι όσο για το δικαίωμα του συναθροίζεσθ</w:t>
      </w:r>
      <w:r>
        <w:rPr>
          <w:rFonts w:eastAsia="Times New Roman" w:cs="Times New Roman"/>
          <w:szCs w:val="24"/>
        </w:rPr>
        <w:t>αι,</w:t>
      </w:r>
      <w:r w:rsidRPr="00802F3A">
        <w:rPr>
          <w:rFonts w:eastAsia="Times New Roman" w:cs="Times New Roman"/>
          <w:szCs w:val="24"/>
        </w:rPr>
        <w:t xml:space="preserve"> πείτε το στους αγρότες</w:t>
      </w:r>
      <w:r>
        <w:rPr>
          <w:rFonts w:eastAsia="Times New Roman" w:cs="Times New Roman"/>
          <w:szCs w:val="24"/>
        </w:rPr>
        <w:t>,</w:t>
      </w:r>
      <w:r w:rsidRPr="00802F3A">
        <w:rPr>
          <w:rFonts w:eastAsia="Times New Roman" w:cs="Times New Roman"/>
          <w:szCs w:val="24"/>
        </w:rPr>
        <w:t xml:space="preserve"> που πριν προλάβουν να στήσουν τ</w:t>
      </w:r>
      <w:r w:rsidRPr="00802F3A">
        <w:rPr>
          <w:rFonts w:eastAsia="Times New Roman" w:cs="Times New Roman"/>
          <w:szCs w:val="24"/>
        </w:rPr>
        <w:t>α αγροτικά μπλόκα</w:t>
      </w:r>
      <w:r>
        <w:rPr>
          <w:rFonts w:eastAsia="Times New Roman" w:cs="Times New Roman"/>
          <w:szCs w:val="24"/>
        </w:rPr>
        <w:t>,</w:t>
      </w:r>
      <w:r w:rsidRPr="00802F3A">
        <w:rPr>
          <w:rFonts w:eastAsia="Times New Roman" w:cs="Times New Roman"/>
          <w:szCs w:val="24"/>
        </w:rPr>
        <w:t xml:space="preserve"> να ξεκινήσουν τις κινητοποιήσεις </w:t>
      </w:r>
      <w:r>
        <w:rPr>
          <w:rFonts w:eastAsia="Times New Roman" w:cs="Times New Roman"/>
          <w:szCs w:val="24"/>
        </w:rPr>
        <w:t>τους,</w:t>
      </w:r>
      <w:r w:rsidRPr="00802F3A">
        <w:rPr>
          <w:rFonts w:eastAsia="Times New Roman" w:cs="Times New Roman"/>
          <w:szCs w:val="24"/>
        </w:rPr>
        <w:t xml:space="preserve"> τους </w:t>
      </w:r>
      <w:r>
        <w:rPr>
          <w:rFonts w:eastAsia="Times New Roman" w:cs="Times New Roman"/>
          <w:szCs w:val="24"/>
        </w:rPr>
        <w:t>στείλατε τις δικαστικές διώξεις, τους σύρατε στα δικαστήρια.</w:t>
      </w:r>
    </w:p>
    <w:p w14:paraId="09855E88"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Όσο για την ισότητα των πολιτών που αναφέρετ</w:t>
      </w:r>
      <w:r>
        <w:rPr>
          <w:rFonts w:eastAsia="Times New Roman" w:cs="Times New Roman"/>
          <w:szCs w:val="24"/>
        </w:rPr>
        <w:t>αι</w:t>
      </w:r>
      <w:r w:rsidRPr="00802F3A">
        <w:rPr>
          <w:rFonts w:eastAsia="Times New Roman" w:cs="Times New Roman"/>
          <w:szCs w:val="24"/>
        </w:rPr>
        <w:t xml:space="preserve"> σε όλα τα </w:t>
      </w:r>
      <w:r>
        <w:rPr>
          <w:rFonts w:eastAsia="Times New Roman" w:cs="Times New Roman"/>
          <w:szCs w:val="24"/>
        </w:rPr>
        <w:t>Σ</w:t>
      </w:r>
      <w:r w:rsidRPr="00802F3A">
        <w:rPr>
          <w:rFonts w:eastAsia="Times New Roman" w:cs="Times New Roman"/>
          <w:szCs w:val="24"/>
        </w:rPr>
        <w:t xml:space="preserve">υντάγματα διεθνώς και στο </w:t>
      </w:r>
      <w:r>
        <w:rPr>
          <w:rFonts w:eastAsia="Times New Roman" w:cs="Times New Roman"/>
          <w:szCs w:val="24"/>
        </w:rPr>
        <w:t>ε</w:t>
      </w:r>
      <w:r w:rsidRPr="00802F3A">
        <w:rPr>
          <w:rFonts w:eastAsia="Times New Roman" w:cs="Times New Roman"/>
          <w:szCs w:val="24"/>
        </w:rPr>
        <w:t>λληνικό φυσικά</w:t>
      </w:r>
      <w:r>
        <w:rPr>
          <w:rFonts w:eastAsia="Times New Roman" w:cs="Times New Roman"/>
          <w:szCs w:val="24"/>
        </w:rPr>
        <w:t>, α</w:t>
      </w:r>
      <w:r w:rsidRPr="00802F3A">
        <w:rPr>
          <w:rFonts w:eastAsia="Times New Roman" w:cs="Times New Roman"/>
          <w:szCs w:val="24"/>
        </w:rPr>
        <w:t>υτή είναι κάλπικη</w:t>
      </w:r>
      <w:r>
        <w:rPr>
          <w:rFonts w:eastAsia="Times New Roman" w:cs="Times New Roman"/>
          <w:szCs w:val="24"/>
        </w:rPr>
        <w:t>,</w:t>
      </w:r>
      <w:r w:rsidRPr="00802F3A">
        <w:rPr>
          <w:rFonts w:eastAsia="Times New Roman" w:cs="Times New Roman"/>
          <w:szCs w:val="24"/>
        </w:rPr>
        <w:t xml:space="preserve"> γιατί εξισώνει τον κάτοχό του κεφαλαίου με τον κάτοχο της εργατικής δύναμης</w:t>
      </w:r>
      <w:r>
        <w:rPr>
          <w:rFonts w:eastAsia="Times New Roman" w:cs="Times New Roman"/>
          <w:szCs w:val="24"/>
        </w:rPr>
        <w:t xml:space="preserve">, </w:t>
      </w:r>
      <w:r w:rsidRPr="00802F3A">
        <w:rPr>
          <w:rFonts w:eastAsia="Times New Roman" w:cs="Times New Roman"/>
          <w:szCs w:val="24"/>
        </w:rPr>
        <w:t>εξισώνει τον εκμεταλλευτή με τον εκμεταλλευόμενο</w:t>
      </w:r>
      <w:r>
        <w:rPr>
          <w:rFonts w:eastAsia="Times New Roman" w:cs="Times New Roman"/>
          <w:szCs w:val="24"/>
        </w:rPr>
        <w:t>,</w:t>
      </w:r>
      <w:r w:rsidRPr="00802F3A">
        <w:rPr>
          <w:rFonts w:eastAsia="Times New Roman" w:cs="Times New Roman"/>
          <w:szCs w:val="24"/>
        </w:rPr>
        <w:t xml:space="preserve"> τον καταπιεστή με </w:t>
      </w:r>
      <w:r>
        <w:rPr>
          <w:rFonts w:eastAsia="Times New Roman" w:cs="Times New Roman"/>
          <w:szCs w:val="24"/>
        </w:rPr>
        <w:t>τον καταπιεζόμενο. Α</w:t>
      </w:r>
      <w:r w:rsidRPr="00802F3A">
        <w:rPr>
          <w:rFonts w:eastAsia="Times New Roman" w:cs="Times New Roman"/>
          <w:szCs w:val="24"/>
        </w:rPr>
        <w:t xml:space="preserve">πό πού κι ως πού είναι </w:t>
      </w:r>
      <w:r>
        <w:rPr>
          <w:rFonts w:eastAsia="Times New Roman" w:cs="Times New Roman"/>
          <w:szCs w:val="24"/>
        </w:rPr>
        <w:t>ίσος</w:t>
      </w:r>
      <w:r w:rsidRPr="00802F3A">
        <w:rPr>
          <w:rFonts w:eastAsia="Times New Roman" w:cs="Times New Roman"/>
          <w:szCs w:val="24"/>
        </w:rPr>
        <w:t xml:space="preserve"> ο εργαζόμενος με τον εργοδότη</w:t>
      </w:r>
      <w:r>
        <w:rPr>
          <w:rFonts w:eastAsia="Times New Roman" w:cs="Times New Roman"/>
          <w:szCs w:val="24"/>
        </w:rPr>
        <w:t>,</w:t>
      </w:r>
      <w:r w:rsidRPr="00802F3A">
        <w:rPr>
          <w:rFonts w:eastAsia="Times New Roman" w:cs="Times New Roman"/>
          <w:szCs w:val="24"/>
        </w:rPr>
        <w:t xml:space="preserve"> ιδιοκτήτη μιας μεγάλης επιχείρη</w:t>
      </w:r>
      <w:r w:rsidRPr="00802F3A">
        <w:rPr>
          <w:rFonts w:eastAsia="Times New Roman" w:cs="Times New Roman"/>
          <w:szCs w:val="24"/>
        </w:rPr>
        <w:t>σης</w:t>
      </w:r>
      <w:r>
        <w:rPr>
          <w:rFonts w:eastAsia="Times New Roman" w:cs="Times New Roman"/>
          <w:szCs w:val="24"/>
        </w:rPr>
        <w:t>,</w:t>
      </w:r>
      <w:r w:rsidRPr="00802F3A">
        <w:rPr>
          <w:rFonts w:eastAsia="Times New Roman" w:cs="Times New Roman"/>
          <w:szCs w:val="24"/>
        </w:rPr>
        <w:t xml:space="preserve"> ενός μονοπωλιακού ομίλου</w:t>
      </w:r>
      <w:r>
        <w:rPr>
          <w:rFonts w:eastAsia="Times New Roman" w:cs="Times New Roman"/>
          <w:szCs w:val="24"/>
        </w:rPr>
        <w:t>,</w:t>
      </w:r>
      <w:r w:rsidRPr="00802F3A">
        <w:rPr>
          <w:rFonts w:eastAsia="Times New Roman" w:cs="Times New Roman"/>
          <w:szCs w:val="24"/>
        </w:rPr>
        <w:t xml:space="preserve"> που μπορεί όποτε θέλει να προσλαμβάνει</w:t>
      </w:r>
      <w:r>
        <w:rPr>
          <w:rFonts w:eastAsia="Times New Roman" w:cs="Times New Roman"/>
          <w:szCs w:val="24"/>
        </w:rPr>
        <w:t>,</w:t>
      </w:r>
      <w:r w:rsidRPr="00802F3A">
        <w:rPr>
          <w:rFonts w:eastAsia="Times New Roman" w:cs="Times New Roman"/>
          <w:szCs w:val="24"/>
        </w:rPr>
        <w:t xml:space="preserve"> όποτε θέλει να απολύει</w:t>
      </w:r>
      <w:r>
        <w:rPr>
          <w:rFonts w:eastAsia="Times New Roman" w:cs="Times New Roman"/>
          <w:szCs w:val="24"/>
        </w:rPr>
        <w:t>;</w:t>
      </w:r>
    </w:p>
    <w:p w14:paraId="09855E8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πρότασή σας για την </w:t>
      </w:r>
      <w:r w:rsidRPr="00802F3A">
        <w:rPr>
          <w:rFonts w:eastAsia="Times New Roman" w:cs="Times New Roman"/>
          <w:szCs w:val="24"/>
        </w:rPr>
        <w:t>κοινωνική ασφάλιση είναι καραμπινάτη νεοφιλελεύθερη πολιτική</w:t>
      </w:r>
      <w:r>
        <w:rPr>
          <w:rFonts w:eastAsia="Times New Roman" w:cs="Times New Roman"/>
          <w:szCs w:val="24"/>
        </w:rPr>
        <w:t>, α</w:t>
      </w:r>
      <w:r w:rsidRPr="00802F3A">
        <w:rPr>
          <w:rFonts w:eastAsia="Times New Roman" w:cs="Times New Roman"/>
          <w:szCs w:val="24"/>
        </w:rPr>
        <w:t xml:space="preserve">φού σε αυτήν </w:t>
      </w:r>
      <w:r>
        <w:rPr>
          <w:rFonts w:eastAsia="Times New Roman" w:cs="Times New Roman"/>
          <w:szCs w:val="24"/>
        </w:rPr>
        <w:t>εισάγεται ο όρος της ανταποδοτικότητας, ο</w:t>
      </w:r>
      <w:r w:rsidRPr="00802F3A">
        <w:rPr>
          <w:rFonts w:eastAsia="Times New Roman" w:cs="Times New Roman"/>
          <w:szCs w:val="24"/>
        </w:rPr>
        <w:t xml:space="preserve"> οποίος σας θυμίζω απο</w:t>
      </w:r>
      <w:r w:rsidRPr="00802F3A">
        <w:rPr>
          <w:rFonts w:eastAsia="Times New Roman" w:cs="Times New Roman"/>
          <w:szCs w:val="24"/>
        </w:rPr>
        <w:t xml:space="preserve">τέλεσε τον πολιορκητικό κριό για όλους τους αντιασφαλιστικούς νόμους της Νέας Δημοκρατίας και του </w:t>
      </w:r>
      <w:r>
        <w:rPr>
          <w:rFonts w:eastAsia="Times New Roman" w:cs="Times New Roman"/>
          <w:szCs w:val="24"/>
        </w:rPr>
        <w:t>ΠΑΣΟΚ,</w:t>
      </w:r>
      <w:r w:rsidRPr="00802F3A">
        <w:rPr>
          <w:rFonts w:eastAsia="Times New Roman" w:cs="Times New Roman"/>
          <w:szCs w:val="24"/>
        </w:rPr>
        <w:t xml:space="preserve"> για τη διάλυση του </w:t>
      </w:r>
      <w:r>
        <w:rPr>
          <w:rFonts w:eastAsia="Times New Roman" w:cs="Times New Roman"/>
          <w:szCs w:val="24"/>
        </w:rPr>
        <w:t>όποιου</w:t>
      </w:r>
      <w:r w:rsidRPr="00802F3A">
        <w:rPr>
          <w:rFonts w:eastAsia="Times New Roman" w:cs="Times New Roman"/>
          <w:szCs w:val="24"/>
        </w:rPr>
        <w:t xml:space="preserve"> κοινωνικού χαρακτήρα είχε απομείνει στην κοινωνική ασφάλιση</w:t>
      </w:r>
      <w:r>
        <w:rPr>
          <w:rFonts w:eastAsia="Times New Roman" w:cs="Times New Roman"/>
          <w:szCs w:val="24"/>
        </w:rPr>
        <w:t xml:space="preserve">. </w:t>
      </w:r>
      <w:r w:rsidRPr="00802F3A">
        <w:rPr>
          <w:rFonts w:eastAsia="Times New Roman" w:cs="Times New Roman"/>
          <w:szCs w:val="24"/>
        </w:rPr>
        <w:t>Να</w:t>
      </w:r>
      <w:r>
        <w:rPr>
          <w:rFonts w:eastAsia="Times New Roman" w:cs="Times New Roman"/>
          <w:szCs w:val="24"/>
        </w:rPr>
        <w:t>,</w:t>
      </w:r>
      <w:r w:rsidRPr="00802F3A">
        <w:rPr>
          <w:rFonts w:eastAsia="Times New Roman" w:cs="Times New Roman"/>
          <w:szCs w:val="24"/>
        </w:rPr>
        <w:t xml:space="preserve"> λοιπόν</w:t>
      </w:r>
      <w:r>
        <w:rPr>
          <w:rFonts w:eastAsia="Times New Roman" w:cs="Times New Roman"/>
          <w:szCs w:val="24"/>
        </w:rPr>
        <w:t>, π</w:t>
      </w:r>
      <w:r w:rsidRPr="00802F3A">
        <w:rPr>
          <w:rFonts w:eastAsia="Times New Roman" w:cs="Times New Roman"/>
          <w:szCs w:val="24"/>
        </w:rPr>
        <w:t>ώς και πού ταυτίζεστε νεοφιλελεύθερ</w:t>
      </w:r>
      <w:r>
        <w:rPr>
          <w:rFonts w:eastAsia="Times New Roman" w:cs="Times New Roman"/>
          <w:szCs w:val="24"/>
        </w:rPr>
        <w:t>οι</w:t>
      </w:r>
      <w:r w:rsidRPr="00802F3A">
        <w:rPr>
          <w:rFonts w:eastAsia="Times New Roman" w:cs="Times New Roman"/>
          <w:szCs w:val="24"/>
        </w:rPr>
        <w:t xml:space="preserve"> και σοσιαλδημ</w:t>
      </w:r>
      <w:r w:rsidRPr="00802F3A">
        <w:rPr>
          <w:rFonts w:eastAsia="Times New Roman" w:cs="Times New Roman"/>
          <w:szCs w:val="24"/>
        </w:rPr>
        <w:t>οκράτες</w:t>
      </w:r>
      <w:r>
        <w:rPr>
          <w:rFonts w:eastAsia="Times New Roman" w:cs="Times New Roman"/>
          <w:szCs w:val="24"/>
        </w:rPr>
        <w:t xml:space="preserve">. </w:t>
      </w:r>
    </w:p>
    <w:p w14:paraId="09855E8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w:t>
      </w:r>
      <w:r w:rsidRPr="00802F3A">
        <w:rPr>
          <w:rFonts w:eastAsia="Times New Roman" w:cs="Times New Roman"/>
          <w:szCs w:val="24"/>
        </w:rPr>
        <w:t xml:space="preserve">ιαβάσαμε </w:t>
      </w:r>
      <w:r>
        <w:rPr>
          <w:rFonts w:eastAsia="Times New Roman" w:cs="Times New Roman"/>
          <w:szCs w:val="24"/>
        </w:rPr>
        <w:t>σ</w:t>
      </w:r>
      <w:r w:rsidRPr="00802F3A">
        <w:rPr>
          <w:rFonts w:eastAsia="Times New Roman" w:cs="Times New Roman"/>
          <w:szCs w:val="24"/>
        </w:rPr>
        <w:t xml:space="preserve">την πρότασή </w:t>
      </w:r>
      <w:r>
        <w:rPr>
          <w:rFonts w:eastAsia="Times New Roman" w:cs="Times New Roman"/>
          <w:szCs w:val="24"/>
        </w:rPr>
        <w:t>σας, κυρίες και</w:t>
      </w:r>
      <w:r w:rsidRPr="00802F3A">
        <w:rPr>
          <w:rFonts w:eastAsia="Times New Roman" w:cs="Times New Roman"/>
          <w:szCs w:val="24"/>
        </w:rPr>
        <w:t xml:space="preserve"> κύριοι του ΣΥΡΙΖΑ</w:t>
      </w:r>
      <w:r>
        <w:rPr>
          <w:rFonts w:eastAsia="Times New Roman" w:cs="Times New Roman"/>
          <w:szCs w:val="24"/>
        </w:rPr>
        <w:t>,</w:t>
      </w:r>
      <w:r w:rsidRPr="00802F3A">
        <w:rPr>
          <w:rFonts w:eastAsia="Times New Roman" w:cs="Times New Roman"/>
          <w:szCs w:val="24"/>
        </w:rPr>
        <w:t xml:space="preserve"> αλλά και </w:t>
      </w:r>
      <w:r>
        <w:rPr>
          <w:rFonts w:eastAsia="Times New Roman" w:cs="Times New Roman"/>
          <w:szCs w:val="24"/>
        </w:rPr>
        <w:t xml:space="preserve">σε εσάς της </w:t>
      </w:r>
      <w:r w:rsidRPr="00802F3A">
        <w:rPr>
          <w:rFonts w:eastAsia="Times New Roman" w:cs="Times New Roman"/>
          <w:szCs w:val="24"/>
        </w:rPr>
        <w:t>Νέας Δημοκρατίας την πρόθεσή σας να κατοχυρωθεί συνταγματικά ένα ελάχιστο επίπεδο διαβίωσης που πρέπει να διασφαλίζει το κράτος</w:t>
      </w:r>
      <w:r>
        <w:rPr>
          <w:rFonts w:eastAsia="Times New Roman" w:cs="Times New Roman"/>
          <w:szCs w:val="24"/>
        </w:rPr>
        <w:t>.</w:t>
      </w:r>
      <w:r w:rsidRPr="00802F3A">
        <w:rPr>
          <w:rFonts w:eastAsia="Times New Roman" w:cs="Times New Roman"/>
          <w:szCs w:val="24"/>
        </w:rPr>
        <w:t xml:space="preserve"> Αν αυτό δεν είναι η </w:t>
      </w:r>
      <w:r>
        <w:rPr>
          <w:rFonts w:eastAsia="Times New Roman" w:cs="Times New Roman"/>
          <w:szCs w:val="24"/>
        </w:rPr>
        <w:t>σ</w:t>
      </w:r>
      <w:r w:rsidRPr="00802F3A">
        <w:rPr>
          <w:rFonts w:eastAsia="Times New Roman" w:cs="Times New Roman"/>
          <w:szCs w:val="24"/>
        </w:rPr>
        <w:t>υνταγματική κατοχ</w:t>
      </w:r>
      <w:r w:rsidRPr="00802F3A">
        <w:rPr>
          <w:rFonts w:eastAsia="Times New Roman" w:cs="Times New Roman"/>
          <w:szCs w:val="24"/>
        </w:rPr>
        <w:t>ύρωση μάλιστα της ακραίας φτώχειας</w:t>
      </w:r>
      <w:r>
        <w:rPr>
          <w:rFonts w:eastAsia="Times New Roman" w:cs="Times New Roman"/>
          <w:szCs w:val="24"/>
        </w:rPr>
        <w:t>,</w:t>
      </w:r>
      <w:r w:rsidRPr="00802F3A">
        <w:rPr>
          <w:rFonts w:eastAsia="Times New Roman" w:cs="Times New Roman"/>
          <w:szCs w:val="24"/>
        </w:rPr>
        <w:t xml:space="preserve"> η ομολογία και των δυο σας ότι δεν μπορείτε τίποτα καλύτερο να εξασφαλίσετε από τη διαχείριση αυτής της ακραίας φτώχειας</w:t>
      </w:r>
      <w:r>
        <w:rPr>
          <w:rFonts w:eastAsia="Times New Roman" w:cs="Times New Roman"/>
          <w:szCs w:val="24"/>
        </w:rPr>
        <w:t>, τ</w:t>
      </w:r>
      <w:r w:rsidRPr="00802F3A">
        <w:rPr>
          <w:rFonts w:eastAsia="Times New Roman" w:cs="Times New Roman"/>
          <w:szCs w:val="24"/>
        </w:rPr>
        <w:t>ότε τι είναι</w:t>
      </w:r>
      <w:r>
        <w:rPr>
          <w:rFonts w:eastAsia="Times New Roman" w:cs="Times New Roman"/>
          <w:szCs w:val="24"/>
        </w:rPr>
        <w:t>;</w:t>
      </w:r>
      <w:r w:rsidRPr="00802F3A">
        <w:rPr>
          <w:rFonts w:eastAsia="Times New Roman" w:cs="Times New Roman"/>
          <w:szCs w:val="24"/>
        </w:rPr>
        <w:t xml:space="preserve"> </w:t>
      </w:r>
    </w:p>
    <w:p w14:paraId="09855E8B"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Όσο για την πρόταση τα δίκτυα διανομής του νερού</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η</w:t>
      </w:r>
      <w:r w:rsidRPr="00802F3A">
        <w:rPr>
          <w:rFonts w:eastAsia="Times New Roman" w:cs="Times New Roman"/>
          <w:szCs w:val="24"/>
        </w:rPr>
        <w:t xml:space="preserve">λεκτρικής </w:t>
      </w:r>
      <w:r>
        <w:rPr>
          <w:rFonts w:eastAsia="Times New Roman" w:cs="Times New Roman"/>
          <w:szCs w:val="24"/>
        </w:rPr>
        <w:t>ε</w:t>
      </w:r>
      <w:r w:rsidRPr="00802F3A">
        <w:rPr>
          <w:rFonts w:eastAsia="Times New Roman" w:cs="Times New Roman"/>
          <w:szCs w:val="24"/>
        </w:rPr>
        <w:t>νέργειας να είναι υπ</w:t>
      </w:r>
      <w:r w:rsidRPr="00802F3A">
        <w:rPr>
          <w:rFonts w:eastAsia="Times New Roman" w:cs="Times New Roman"/>
          <w:szCs w:val="24"/>
        </w:rPr>
        <w:t>ό δημόσιο έλεγχο</w:t>
      </w:r>
      <w:r>
        <w:rPr>
          <w:rFonts w:eastAsia="Times New Roman" w:cs="Times New Roman"/>
          <w:szCs w:val="24"/>
        </w:rPr>
        <w:t>,</w:t>
      </w:r>
      <w:r w:rsidRPr="00802F3A">
        <w:rPr>
          <w:rFonts w:eastAsia="Times New Roman" w:cs="Times New Roman"/>
          <w:szCs w:val="24"/>
        </w:rPr>
        <w:t xml:space="preserve"> δεν είναι γιατί θέλετε να </w:t>
      </w:r>
      <w:r>
        <w:rPr>
          <w:rFonts w:eastAsia="Times New Roman" w:cs="Times New Roman"/>
          <w:szCs w:val="24"/>
        </w:rPr>
        <w:t>ανα</w:t>
      </w:r>
      <w:r w:rsidRPr="00802F3A">
        <w:rPr>
          <w:rFonts w:eastAsia="Times New Roman" w:cs="Times New Roman"/>
          <w:szCs w:val="24"/>
        </w:rPr>
        <w:t>κόψετε την πορεία της ιδιωτικοποίησης και απελευθέρωσης</w:t>
      </w:r>
      <w:r>
        <w:rPr>
          <w:rFonts w:eastAsia="Times New Roman" w:cs="Times New Roman"/>
          <w:szCs w:val="24"/>
        </w:rPr>
        <w:t>,</w:t>
      </w:r>
      <w:r w:rsidRPr="00802F3A">
        <w:rPr>
          <w:rFonts w:eastAsia="Times New Roman" w:cs="Times New Roman"/>
          <w:szCs w:val="24"/>
        </w:rPr>
        <w:t xml:space="preserve"> αλλά γιατί θέλετε το</w:t>
      </w:r>
      <w:r>
        <w:rPr>
          <w:rFonts w:eastAsia="Times New Roman" w:cs="Times New Roman"/>
          <w:szCs w:val="24"/>
        </w:rPr>
        <w:t>ν</w:t>
      </w:r>
      <w:r w:rsidRPr="00802F3A">
        <w:rPr>
          <w:rFonts w:eastAsia="Times New Roman" w:cs="Times New Roman"/>
          <w:szCs w:val="24"/>
        </w:rPr>
        <w:t xml:space="preserve"> δημόσιο τομέα σε ρόλο μόνο τροχονόμου</w:t>
      </w:r>
      <w:r>
        <w:rPr>
          <w:rFonts w:eastAsia="Times New Roman" w:cs="Times New Roman"/>
          <w:szCs w:val="24"/>
        </w:rPr>
        <w:t>. Τ</w:t>
      </w:r>
      <w:r w:rsidRPr="00802F3A">
        <w:rPr>
          <w:rFonts w:eastAsia="Times New Roman" w:cs="Times New Roman"/>
          <w:szCs w:val="24"/>
        </w:rPr>
        <w:t>ι άλλο από συνταγματοποίηση των μνημονίων είναι αυτές οι προτάσεις</w:t>
      </w:r>
      <w:r>
        <w:rPr>
          <w:rFonts w:eastAsia="Times New Roman" w:cs="Times New Roman"/>
          <w:szCs w:val="24"/>
        </w:rPr>
        <w:t>; Χώρια που ακόμη και μι</w:t>
      </w:r>
      <w:r w:rsidRPr="00802F3A">
        <w:rPr>
          <w:rFonts w:eastAsia="Times New Roman" w:cs="Times New Roman"/>
          <w:szCs w:val="24"/>
        </w:rPr>
        <w:t>α σειρά δικαιώματα που υπάρχουν σήμερα στο Σύνταγμα εσείς και οι προηγούμενοι τα τσακίσα</w:t>
      </w:r>
      <w:r>
        <w:rPr>
          <w:rFonts w:eastAsia="Times New Roman" w:cs="Times New Roman"/>
          <w:szCs w:val="24"/>
        </w:rPr>
        <w:t xml:space="preserve">τε, τα </w:t>
      </w:r>
      <w:r w:rsidRPr="00802F3A">
        <w:rPr>
          <w:rFonts w:eastAsia="Times New Roman" w:cs="Times New Roman"/>
          <w:szCs w:val="24"/>
        </w:rPr>
        <w:t>τσακίζετ</w:t>
      </w:r>
      <w:r>
        <w:rPr>
          <w:rFonts w:eastAsia="Times New Roman" w:cs="Times New Roman"/>
          <w:szCs w:val="24"/>
        </w:rPr>
        <w:t>ε,</w:t>
      </w:r>
      <w:r w:rsidRPr="00802F3A">
        <w:rPr>
          <w:rFonts w:eastAsia="Times New Roman" w:cs="Times New Roman"/>
          <w:szCs w:val="24"/>
        </w:rPr>
        <w:t xml:space="preserve"> αξιοποιώντας τις </w:t>
      </w:r>
      <w:r>
        <w:rPr>
          <w:rFonts w:eastAsia="Times New Roman" w:cs="Times New Roman"/>
          <w:szCs w:val="24"/>
        </w:rPr>
        <w:t>ρήτρε</w:t>
      </w:r>
      <w:r w:rsidRPr="00802F3A">
        <w:rPr>
          <w:rFonts w:eastAsia="Times New Roman" w:cs="Times New Roman"/>
          <w:szCs w:val="24"/>
        </w:rPr>
        <w:t>ς και τα παραθυράκια που έχει κάθε αστικό Σύνταγμα</w:t>
      </w:r>
      <w:r>
        <w:rPr>
          <w:rFonts w:eastAsia="Times New Roman" w:cs="Times New Roman"/>
          <w:szCs w:val="24"/>
        </w:rPr>
        <w:t>.</w:t>
      </w:r>
      <w:r w:rsidRPr="00802F3A">
        <w:rPr>
          <w:rFonts w:eastAsia="Times New Roman" w:cs="Times New Roman"/>
          <w:szCs w:val="24"/>
        </w:rPr>
        <w:t xml:space="preserve"> Μάλιστα</w:t>
      </w:r>
      <w:r>
        <w:rPr>
          <w:rFonts w:eastAsia="Times New Roman" w:cs="Times New Roman"/>
          <w:szCs w:val="24"/>
        </w:rPr>
        <w:t>,</w:t>
      </w:r>
      <w:r w:rsidRPr="00802F3A">
        <w:rPr>
          <w:rFonts w:eastAsia="Times New Roman" w:cs="Times New Roman"/>
          <w:szCs w:val="24"/>
        </w:rPr>
        <w:t xml:space="preserve"> με αφορμ</w:t>
      </w:r>
      <w:r>
        <w:rPr>
          <w:rFonts w:eastAsia="Times New Roman" w:cs="Times New Roman"/>
          <w:szCs w:val="24"/>
        </w:rPr>
        <w:t>ή την Αναθεώρηση, είπατε να ξανα</w:t>
      </w:r>
      <w:r w:rsidRPr="00802F3A">
        <w:rPr>
          <w:rFonts w:eastAsia="Times New Roman" w:cs="Times New Roman"/>
          <w:szCs w:val="24"/>
        </w:rPr>
        <w:t xml:space="preserve">πιάσετε και τον καυγά που </w:t>
      </w:r>
      <w:r>
        <w:rPr>
          <w:rFonts w:eastAsia="Times New Roman" w:cs="Times New Roman"/>
          <w:szCs w:val="24"/>
        </w:rPr>
        <w:t>α</w:t>
      </w:r>
      <w:r>
        <w:rPr>
          <w:rFonts w:eastAsia="Times New Roman" w:cs="Times New Roman"/>
          <w:szCs w:val="24"/>
        </w:rPr>
        <w:t>φήσατε</w:t>
      </w:r>
      <w:r w:rsidRPr="00802F3A">
        <w:rPr>
          <w:rFonts w:eastAsia="Times New Roman" w:cs="Times New Roman"/>
          <w:szCs w:val="24"/>
        </w:rPr>
        <w:t xml:space="preserve"> στη μέση για τη</w:t>
      </w:r>
      <w:r>
        <w:rPr>
          <w:rFonts w:eastAsia="Times New Roman" w:cs="Times New Roman"/>
          <w:szCs w:val="24"/>
        </w:rPr>
        <w:t>ν αναθεώρηση ή μη του άρθρου 16 του Σ</w:t>
      </w:r>
      <w:r w:rsidRPr="00802F3A">
        <w:rPr>
          <w:rFonts w:eastAsia="Times New Roman" w:cs="Times New Roman"/>
          <w:szCs w:val="24"/>
        </w:rPr>
        <w:t>υντάγματος</w:t>
      </w:r>
      <w:r>
        <w:rPr>
          <w:rFonts w:eastAsia="Times New Roman" w:cs="Times New Roman"/>
          <w:szCs w:val="24"/>
        </w:rPr>
        <w:t>,</w:t>
      </w:r>
      <w:r w:rsidRPr="00802F3A">
        <w:rPr>
          <w:rFonts w:eastAsia="Times New Roman" w:cs="Times New Roman"/>
          <w:szCs w:val="24"/>
        </w:rPr>
        <w:t xml:space="preserve"> παίζοντας και οι δύο ξεδιάντροπα με τη νοημοσύνη δεκάδων χιλιάδων φοιτητώ</w:t>
      </w:r>
      <w:r>
        <w:rPr>
          <w:rFonts w:eastAsia="Times New Roman" w:cs="Times New Roman"/>
          <w:szCs w:val="24"/>
        </w:rPr>
        <w:t>ν και των οικογενειών τους.</w:t>
      </w:r>
    </w:p>
    <w:p w14:paraId="09855E8C"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 xml:space="preserve">Για πείτε </w:t>
      </w:r>
      <w:r>
        <w:rPr>
          <w:rFonts w:eastAsia="Times New Roman" w:cs="Times New Roman"/>
          <w:szCs w:val="24"/>
        </w:rPr>
        <w:t>μας,</w:t>
      </w:r>
      <w:r w:rsidRPr="00802F3A">
        <w:rPr>
          <w:rFonts w:eastAsia="Times New Roman" w:cs="Times New Roman"/>
          <w:szCs w:val="24"/>
        </w:rPr>
        <w:t xml:space="preserve"> έχει κα</w:t>
      </w:r>
      <w:r>
        <w:rPr>
          <w:rFonts w:eastAsia="Times New Roman" w:cs="Times New Roman"/>
          <w:szCs w:val="24"/>
        </w:rPr>
        <w:t>μ</w:t>
      </w:r>
      <w:r w:rsidRPr="00802F3A">
        <w:rPr>
          <w:rFonts w:eastAsia="Times New Roman" w:cs="Times New Roman"/>
          <w:szCs w:val="24"/>
        </w:rPr>
        <w:t>μία αντίρρηση ο ΣΥΡΙΖΑ με το</w:t>
      </w:r>
      <w:r>
        <w:rPr>
          <w:rFonts w:eastAsia="Times New Roman" w:cs="Times New Roman"/>
          <w:szCs w:val="24"/>
        </w:rPr>
        <w:t>ν</w:t>
      </w:r>
      <w:r w:rsidRPr="00802F3A">
        <w:rPr>
          <w:rFonts w:eastAsia="Times New Roman" w:cs="Times New Roman"/>
          <w:szCs w:val="24"/>
        </w:rPr>
        <w:t xml:space="preserve"> στόχο της Νέας Δημοκρατίας για </w:t>
      </w:r>
      <w:r w:rsidRPr="00802F3A">
        <w:rPr>
          <w:rFonts w:eastAsia="Times New Roman" w:cs="Times New Roman"/>
          <w:szCs w:val="24"/>
        </w:rPr>
        <w:t>στενότερη σύνδεση των πανεπιστημίων με την καπιταλιστική αγορά και τις μεγάλες επιχειρήσεις</w:t>
      </w:r>
      <w:r>
        <w:rPr>
          <w:rFonts w:eastAsia="Times New Roman" w:cs="Times New Roman"/>
          <w:szCs w:val="24"/>
        </w:rPr>
        <w:t>; Α</w:t>
      </w:r>
      <w:r w:rsidRPr="00802F3A">
        <w:rPr>
          <w:rFonts w:eastAsia="Times New Roman" w:cs="Times New Roman"/>
          <w:szCs w:val="24"/>
        </w:rPr>
        <w:t>υτό</w:t>
      </w:r>
      <w:r>
        <w:rPr>
          <w:rFonts w:eastAsia="Times New Roman" w:cs="Times New Roman"/>
          <w:szCs w:val="24"/>
        </w:rPr>
        <w:t>ν</w:t>
      </w:r>
      <w:r w:rsidRPr="00802F3A">
        <w:rPr>
          <w:rFonts w:eastAsia="Times New Roman" w:cs="Times New Roman"/>
          <w:szCs w:val="24"/>
        </w:rPr>
        <w:t xml:space="preserve"> το</w:t>
      </w:r>
      <w:r>
        <w:rPr>
          <w:rFonts w:eastAsia="Times New Roman" w:cs="Times New Roman"/>
          <w:szCs w:val="24"/>
        </w:rPr>
        <w:t xml:space="preserve">ν </w:t>
      </w:r>
      <w:r w:rsidRPr="00802F3A">
        <w:rPr>
          <w:rFonts w:eastAsia="Times New Roman" w:cs="Times New Roman"/>
          <w:szCs w:val="24"/>
        </w:rPr>
        <w:t>στόχο δεν υπηρέτησε με συνέπεια τέσσερα χρόνια τώρα</w:t>
      </w:r>
      <w:r>
        <w:rPr>
          <w:rFonts w:eastAsia="Times New Roman" w:cs="Times New Roman"/>
          <w:szCs w:val="24"/>
        </w:rPr>
        <w:t>; Μ</w:t>
      </w:r>
      <w:r w:rsidRPr="00802F3A">
        <w:rPr>
          <w:rFonts w:eastAsia="Times New Roman" w:cs="Times New Roman"/>
          <w:szCs w:val="24"/>
        </w:rPr>
        <w:t xml:space="preserve">ήπως έβαλε κανένα φρένο στα επί πληρωμή </w:t>
      </w:r>
      <w:r>
        <w:rPr>
          <w:rFonts w:eastAsia="Times New Roman" w:cs="Times New Roman"/>
          <w:szCs w:val="24"/>
        </w:rPr>
        <w:t>μ</w:t>
      </w:r>
      <w:r w:rsidRPr="00802F3A">
        <w:rPr>
          <w:rFonts w:eastAsia="Times New Roman" w:cs="Times New Roman"/>
          <w:szCs w:val="24"/>
        </w:rPr>
        <w:t>εταπτυχιακά προγράμματα</w:t>
      </w:r>
      <w:r>
        <w:rPr>
          <w:rFonts w:eastAsia="Times New Roman" w:cs="Times New Roman"/>
          <w:szCs w:val="24"/>
        </w:rPr>
        <w:t>; Τ</w:t>
      </w:r>
      <w:r w:rsidRPr="00802F3A">
        <w:rPr>
          <w:rFonts w:eastAsia="Times New Roman" w:cs="Times New Roman"/>
          <w:szCs w:val="24"/>
        </w:rPr>
        <w:t>ο αντίθετο</w:t>
      </w:r>
      <w:r>
        <w:rPr>
          <w:rFonts w:eastAsia="Times New Roman" w:cs="Times New Roman"/>
          <w:szCs w:val="24"/>
        </w:rPr>
        <w:t>. Ε</w:t>
      </w:r>
      <w:r w:rsidRPr="00802F3A">
        <w:rPr>
          <w:rFonts w:eastAsia="Times New Roman" w:cs="Times New Roman"/>
          <w:szCs w:val="24"/>
        </w:rPr>
        <w:t>πί ΣΥΡΙΖΑ είχαμε κα</w:t>
      </w:r>
      <w:r w:rsidRPr="00802F3A">
        <w:rPr>
          <w:rFonts w:eastAsia="Times New Roman" w:cs="Times New Roman"/>
          <w:szCs w:val="24"/>
        </w:rPr>
        <w:t>τακόρυφη αύξηση στο</w:t>
      </w:r>
      <w:r>
        <w:rPr>
          <w:rFonts w:eastAsia="Times New Roman" w:cs="Times New Roman"/>
          <w:szCs w:val="24"/>
        </w:rPr>
        <w:t>ν αριθμό αυτών των προγραμμάτων. Έ</w:t>
      </w:r>
      <w:r w:rsidRPr="00802F3A">
        <w:rPr>
          <w:rFonts w:eastAsia="Times New Roman" w:cs="Times New Roman"/>
          <w:szCs w:val="24"/>
        </w:rPr>
        <w:t>χει κα</w:t>
      </w:r>
      <w:r>
        <w:rPr>
          <w:rFonts w:eastAsia="Times New Roman" w:cs="Times New Roman"/>
          <w:szCs w:val="24"/>
        </w:rPr>
        <w:t>μ</w:t>
      </w:r>
      <w:r w:rsidRPr="00802F3A">
        <w:rPr>
          <w:rFonts w:eastAsia="Times New Roman" w:cs="Times New Roman"/>
          <w:szCs w:val="24"/>
        </w:rPr>
        <w:t xml:space="preserve">μία αντίρρηση ο ΣΥΡΙΖΑ με την </w:t>
      </w:r>
      <w:r>
        <w:rPr>
          <w:rFonts w:eastAsia="Times New Roman" w:cs="Times New Roman"/>
          <w:szCs w:val="24"/>
        </w:rPr>
        <w:t>ισοτίμηση των πτυχίων που προωθείτε,</w:t>
      </w:r>
      <w:r w:rsidRPr="00802F3A">
        <w:rPr>
          <w:rFonts w:eastAsia="Times New Roman" w:cs="Times New Roman"/>
          <w:szCs w:val="24"/>
        </w:rPr>
        <w:t xml:space="preserve"> με βάση τις κατευθύνσεις της Ευρωπαϊκής Ένωσης</w:t>
      </w:r>
      <w:r>
        <w:rPr>
          <w:rFonts w:eastAsia="Times New Roman" w:cs="Times New Roman"/>
          <w:szCs w:val="24"/>
        </w:rPr>
        <w:t>;</w:t>
      </w:r>
      <w:r w:rsidRPr="00802F3A">
        <w:rPr>
          <w:rFonts w:eastAsia="Times New Roman" w:cs="Times New Roman"/>
          <w:szCs w:val="24"/>
        </w:rPr>
        <w:t xml:space="preserve"> </w:t>
      </w:r>
    </w:p>
    <w:p w14:paraId="09855E8D" w14:textId="77777777" w:rsidR="00BE639A" w:rsidRDefault="00A212EC">
      <w:pPr>
        <w:spacing w:line="600" w:lineRule="auto"/>
        <w:ind w:firstLine="720"/>
        <w:jc w:val="both"/>
        <w:rPr>
          <w:rFonts w:eastAsia="Times New Roman" w:cs="Times New Roman"/>
          <w:szCs w:val="24"/>
        </w:rPr>
      </w:pPr>
      <w:r w:rsidRPr="00802F3A">
        <w:rPr>
          <w:rFonts w:eastAsia="Times New Roman" w:cs="Times New Roman"/>
          <w:szCs w:val="24"/>
        </w:rPr>
        <w:t>Μάλιστα</w:t>
      </w:r>
      <w:r>
        <w:rPr>
          <w:rFonts w:eastAsia="Times New Roman" w:cs="Times New Roman"/>
          <w:szCs w:val="24"/>
        </w:rPr>
        <w:t>, κύριοι</w:t>
      </w:r>
      <w:r w:rsidRPr="00802F3A">
        <w:rPr>
          <w:rFonts w:eastAsia="Times New Roman" w:cs="Times New Roman"/>
          <w:szCs w:val="24"/>
        </w:rPr>
        <w:t xml:space="preserve"> του ΣΥΡΙΖΑ</w:t>
      </w:r>
      <w:r>
        <w:rPr>
          <w:rFonts w:eastAsia="Times New Roman" w:cs="Times New Roman"/>
          <w:szCs w:val="24"/>
        </w:rPr>
        <w:t>,</w:t>
      </w:r>
      <w:r w:rsidRPr="00802F3A">
        <w:rPr>
          <w:rFonts w:eastAsia="Times New Roman" w:cs="Times New Roman"/>
          <w:szCs w:val="24"/>
        </w:rPr>
        <w:t xml:space="preserve"> για να δείτε και πόσο δημοκράτες</w:t>
      </w:r>
      <w:r>
        <w:rPr>
          <w:rFonts w:eastAsia="Times New Roman" w:cs="Times New Roman"/>
          <w:szCs w:val="24"/>
        </w:rPr>
        <w:t>, πόσο προοδευτικοί</w:t>
      </w:r>
      <w:r w:rsidRPr="00802F3A">
        <w:rPr>
          <w:rFonts w:eastAsia="Times New Roman" w:cs="Times New Roman"/>
          <w:szCs w:val="24"/>
        </w:rPr>
        <w:t xml:space="preserve"> </w:t>
      </w:r>
      <w:r w:rsidRPr="00802F3A">
        <w:rPr>
          <w:rFonts w:eastAsia="Times New Roman" w:cs="Times New Roman"/>
          <w:szCs w:val="24"/>
        </w:rPr>
        <w:t>είστε</w:t>
      </w:r>
      <w:r>
        <w:rPr>
          <w:rFonts w:eastAsia="Times New Roman" w:cs="Times New Roman"/>
          <w:szCs w:val="24"/>
        </w:rPr>
        <w:t>,</w:t>
      </w:r>
      <w:r w:rsidRPr="00802F3A">
        <w:rPr>
          <w:rFonts w:eastAsia="Times New Roman" w:cs="Times New Roman"/>
          <w:szCs w:val="24"/>
        </w:rPr>
        <w:t xml:space="preserve"> αρνηθήκατε να υιοθετήσετε</w:t>
      </w:r>
      <w:r>
        <w:rPr>
          <w:rFonts w:eastAsia="Times New Roman" w:cs="Times New Roman"/>
          <w:szCs w:val="24"/>
        </w:rPr>
        <w:t>, α</w:t>
      </w:r>
      <w:r w:rsidRPr="00802F3A">
        <w:rPr>
          <w:rFonts w:eastAsia="Times New Roman" w:cs="Times New Roman"/>
          <w:szCs w:val="24"/>
        </w:rPr>
        <w:t>κόμη και ορισμένα υπερώριμα αιτήματα αστικού εκσυγχρονισμού</w:t>
      </w:r>
      <w:r>
        <w:rPr>
          <w:rFonts w:eastAsia="Times New Roman" w:cs="Times New Roman"/>
          <w:szCs w:val="24"/>
        </w:rPr>
        <w:t>,</w:t>
      </w:r>
      <w:r w:rsidRPr="00802F3A">
        <w:rPr>
          <w:rFonts w:eastAsia="Times New Roman" w:cs="Times New Roman"/>
          <w:szCs w:val="24"/>
        </w:rPr>
        <w:t xml:space="preserve"> όπως είναι η πλήρης κατάργηση του άρθρου 86 για την ποινική ευθύνη </w:t>
      </w:r>
      <w:r>
        <w:rPr>
          <w:rFonts w:eastAsia="Times New Roman" w:cs="Times New Roman"/>
          <w:szCs w:val="24"/>
        </w:rPr>
        <w:t>Υ</w:t>
      </w:r>
      <w:r w:rsidRPr="00802F3A">
        <w:rPr>
          <w:rFonts w:eastAsia="Times New Roman" w:cs="Times New Roman"/>
          <w:szCs w:val="24"/>
        </w:rPr>
        <w:t>πουργών</w:t>
      </w:r>
      <w:r>
        <w:rPr>
          <w:rFonts w:eastAsia="Times New Roman" w:cs="Times New Roman"/>
          <w:szCs w:val="24"/>
        </w:rPr>
        <w:t>,</w:t>
      </w:r>
      <w:r w:rsidRPr="00802F3A">
        <w:rPr>
          <w:rFonts w:eastAsia="Times New Roman" w:cs="Times New Roman"/>
          <w:szCs w:val="24"/>
        </w:rPr>
        <w:t xml:space="preserve"> για να υπάρχει πραγ</w:t>
      </w:r>
      <w:r>
        <w:rPr>
          <w:rFonts w:eastAsia="Times New Roman" w:cs="Times New Roman"/>
          <w:szCs w:val="24"/>
        </w:rPr>
        <w:t>ματική ισότιμη μεταχείριση των Υ</w:t>
      </w:r>
      <w:r w:rsidRPr="00802F3A">
        <w:rPr>
          <w:rFonts w:eastAsia="Times New Roman" w:cs="Times New Roman"/>
          <w:szCs w:val="24"/>
        </w:rPr>
        <w:t>πουργών με τους απλούς πολίτες α</w:t>
      </w:r>
      <w:r w:rsidRPr="00802F3A">
        <w:rPr>
          <w:rFonts w:eastAsia="Times New Roman" w:cs="Times New Roman"/>
          <w:szCs w:val="24"/>
        </w:rPr>
        <w:t>υτής της χώρας</w:t>
      </w:r>
      <w:r>
        <w:rPr>
          <w:rFonts w:eastAsia="Times New Roman" w:cs="Times New Roman"/>
          <w:szCs w:val="24"/>
        </w:rPr>
        <w:t>,</w:t>
      </w:r>
      <w:r w:rsidRPr="00802F3A">
        <w:rPr>
          <w:rFonts w:eastAsia="Times New Roman" w:cs="Times New Roman"/>
          <w:szCs w:val="24"/>
        </w:rPr>
        <w:t xml:space="preserve"> σε ό</w:t>
      </w:r>
      <w:r>
        <w:rPr>
          <w:rFonts w:eastAsia="Times New Roman" w:cs="Times New Roman"/>
          <w:szCs w:val="24"/>
        </w:rPr>
        <w:t>,</w:t>
      </w:r>
      <w:r w:rsidRPr="00802F3A">
        <w:rPr>
          <w:rFonts w:eastAsia="Times New Roman" w:cs="Times New Roman"/>
          <w:szCs w:val="24"/>
        </w:rPr>
        <w:t xml:space="preserve">τι αφορά την ποινική </w:t>
      </w:r>
      <w:r>
        <w:rPr>
          <w:rFonts w:eastAsia="Times New Roman" w:cs="Times New Roman"/>
          <w:szCs w:val="24"/>
        </w:rPr>
        <w:t xml:space="preserve">τους αντιμετώπιση. </w:t>
      </w:r>
    </w:p>
    <w:p w14:paraId="09855E8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802F3A">
        <w:rPr>
          <w:rFonts w:eastAsia="Times New Roman" w:cs="Times New Roman"/>
          <w:szCs w:val="24"/>
        </w:rPr>
        <w:t>πορρίψατε</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επίσης,</w:t>
      </w:r>
      <w:r w:rsidRPr="00802F3A">
        <w:rPr>
          <w:rFonts w:eastAsia="Times New Roman" w:cs="Times New Roman"/>
          <w:szCs w:val="24"/>
        </w:rPr>
        <w:t xml:space="preserve"> τον πλήρη διαχωρισμό κράτους-εκκλησίας</w:t>
      </w:r>
      <w:r>
        <w:rPr>
          <w:rFonts w:eastAsia="Times New Roman" w:cs="Times New Roman"/>
          <w:szCs w:val="24"/>
        </w:rPr>
        <w:t>,</w:t>
      </w:r>
      <w:r w:rsidRPr="00802F3A">
        <w:rPr>
          <w:rFonts w:eastAsia="Times New Roman" w:cs="Times New Roman"/>
          <w:szCs w:val="24"/>
        </w:rPr>
        <w:t xml:space="preserve"> παρά τις προεκλογικές διακηρύξεις </w:t>
      </w:r>
      <w:r>
        <w:rPr>
          <w:rFonts w:eastAsia="Times New Roman" w:cs="Times New Roman"/>
          <w:szCs w:val="24"/>
        </w:rPr>
        <w:t xml:space="preserve">σας, διαχωρισμό </w:t>
      </w:r>
      <w:r w:rsidRPr="00802F3A">
        <w:rPr>
          <w:rFonts w:eastAsia="Times New Roman" w:cs="Times New Roman"/>
          <w:szCs w:val="24"/>
        </w:rPr>
        <w:t>που έχει ξεκινήσει εδώ και δύο αιώνες σε άλλες χώρες και έχε</w:t>
      </w:r>
      <w:r>
        <w:rPr>
          <w:rFonts w:eastAsia="Times New Roman" w:cs="Times New Roman"/>
          <w:szCs w:val="24"/>
        </w:rPr>
        <w:t xml:space="preserve">ι συντελεστεί εδώ και </w:t>
      </w:r>
      <w:r>
        <w:rPr>
          <w:rFonts w:eastAsia="Times New Roman" w:cs="Times New Roman"/>
          <w:szCs w:val="24"/>
        </w:rPr>
        <w:t>δεκαετίες τ</w:t>
      </w:r>
      <w:r w:rsidRPr="00802F3A">
        <w:rPr>
          <w:rFonts w:eastAsia="Times New Roman" w:cs="Times New Roman"/>
          <w:szCs w:val="24"/>
        </w:rPr>
        <w:t xml:space="preserve">ουλάχιστον σε κάποιες άλλες </w:t>
      </w:r>
      <w:r>
        <w:rPr>
          <w:rFonts w:eastAsia="Times New Roman" w:cs="Times New Roman"/>
          <w:szCs w:val="24"/>
        </w:rPr>
        <w:t>χώρες. Απορρίψατε να κ</w:t>
      </w:r>
      <w:r w:rsidRPr="00802F3A">
        <w:rPr>
          <w:rFonts w:eastAsia="Times New Roman" w:cs="Times New Roman"/>
          <w:szCs w:val="24"/>
        </w:rPr>
        <w:t>ατοχυρωθεί συνταγματικά η απλή και ανόθευτη αναλογική αντί της καρικατούρας αναλογικ</w:t>
      </w:r>
      <w:r>
        <w:rPr>
          <w:rFonts w:eastAsia="Times New Roman" w:cs="Times New Roman"/>
          <w:szCs w:val="24"/>
        </w:rPr>
        <w:t>ή</w:t>
      </w:r>
      <w:r w:rsidRPr="00802F3A">
        <w:rPr>
          <w:rFonts w:eastAsia="Times New Roman" w:cs="Times New Roman"/>
          <w:szCs w:val="24"/>
        </w:rPr>
        <w:t>ς που φέρατε</w:t>
      </w:r>
      <w:r>
        <w:rPr>
          <w:rFonts w:eastAsia="Times New Roman" w:cs="Times New Roman"/>
          <w:szCs w:val="24"/>
        </w:rPr>
        <w:t>,</w:t>
      </w:r>
      <w:r w:rsidRPr="00802F3A">
        <w:rPr>
          <w:rFonts w:eastAsia="Times New Roman" w:cs="Times New Roman"/>
          <w:szCs w:val="24"/>
        </w:rPr>
        <w:t xml:space="preserve"> με δυνατότητα για </w:t>
      </w:r>
      <w:r>
        <w:rPr>
          <w:rFonts w:eastAsia="Times New Roman" w:cs="Times New Roman"/>
          <w:szCs w:val="24"/>
        </w:rPr>
        <w:t>μπόνους</w:t>
      </w:r>
      <w:r w:rsidRPr="00802F3A">
        <w:rPr>
          <w:rFonts w:eastAsia="Times New Roman" w:cs="Times New Roman"/>
          <w:szCs w:val="24"/>
        </w:rPr>
        <w:t xml:space="preserve"> στο 10% των εδρών</w:t>
      </w:r>
      <w:r>
        <w:rPr>
          <w:rFonts w:eastAsia="Times New Roman" w:cs="Times New Roman"/>
          <w:szCs w:val="24"/>
        </w:rPr>
        <w:t>. Α</w:t>
      </w:r>
      <w:r w:rsidRPr="00802F3A">
        <w:rPr>
          <w:rFonts w:eastAsia="Times New Roman" w:cs="Times New Roman"/>
          <w:szCs w:val="24"/>
        </w:rPr>
        <w:t>πορρίψατε ακόμα και τη ρύθμιση να μην διορίζεται η</w:t>
      </w:r>
      <w:r w:rsidRPr="00802F3A">
        <w:rPr>
          <w:rFonts w:eastAsia="Times New Roman" w:cs="Times New Roman"/>
          <w:szCs w:val="24"/>
        </w:rPr>
        <w:t xml:space="preserve"> ηγεσία των δικαστηρίων </w:t>
      </w:r>
      <w:r>
        <w:rPr>
          <w:rFonts w:eastAsia="Times New Roman" w:cs="Times New Roman"/>
          <w:szCs w:val="24"/>
        </w:rPr>
        <w:t>από την εκάστοτε Κ</w:t>
      </w:r>
      <w:r w:rsidRPr="00802F3A">
        <w:rPr>
          <w:rFonts w:eastAsia="Times New Roman" w:cs="Times New Roman"/>
          <w:szCs w:val="24"/>
        </w:rPr>
        <w:t>υβέρνηση</w:t>
      </w:r>
      <w:r>
        <w:rPr>
          <w:rFonts w:eastAsia="Times New Roman" w:cs="Times New Roman"/>
          <w:szCs w:val="24"/>
        </w:rPr>
        <w:t>,</w:t>
      </w:r>
      <w:r w:rsidRPr="00802F3A">
        <w:rPr>
          <w:rFonts w:eastAsia="Times New Roman" w:cs="Times New Roman"/>
          <w:szCs w:val="24"/>
        </w:rPr>
        <w:t xml:space="preserve"> που ήταν και δική σας πρόταση παλιότερα</w:t>
      </w:r>
      <w:r>
        <w:rPr>
          <w:rFonts w:eastAsia="Times New Roman" w:cs="Times New Roman"/>
          <w:szCs w:val="24"/>
        </w:rPr>
        <w:t>,</w:t>
      </w:r>
      <w:r w:rsidRPr="00802F3A">
        <w:rPr>
          <w:rFonts w:eastAsia="Times New Roman" w:cs="Times New Roman"/>
          <w:szCs w:val="24"/>
        </w:rPr>
        <w:t xml:space="preserve"> όπως και </w:t>
      </w:r>
      <w:r>
        <w:rPr>
          <w:rFonts w:eastAsia="Times New Roman" w:cs="Times New Roman"/>
          <w:szCs w:val="24"/>
        </w:rPr>
        <w:t>πρόταση</w:t>
      </w:r>
      <w:r w:rsidRPr="00802F3A">
        <w:rPr>
          <w:rFonts w:eastAsia="Times New Roman" w:cs="Times New Roman"/>
          <w:szCs w:val="24"/>
        </w:rPr>
        <w:t xml:space="preserve"> των ίδιων φυσικά των δικαστικών</w:t>
      </w:r>
      <w:r>
        <w:rPr>
          <w:rFonts w:eastAsia="Times New Roman" w:cs="Times New Roman"/>
          <w:szCs w:val="24"/>
        </w:rPr>
        <w:t xml:space="preserve">. </w:t>
      </w:r>
    </w:p>
    <w:p w14:paraId="09855E8F" w14:textId="77777777" w:rsidR="00BE639A" w:rsidRDefault="00A212EC">
      <w:pPr>
        <w:spacing w:line="600" w:lineRule="auto"/>
        <w:ind w:firstLine="720"/>
        <w:jc w:val="both"/>
        <w:rPr>
          <w:rFonts w:eastAsia="Times New Roman" w:cs="Times New Roman"/>
          <w:szCs w:val="24"/>
        </w:rPr>
      </w:pPr>
      <w:r w:rsidRPr="006B0D55">
        <w:rPr>
          <w:rFonts w:eastAsia="Times New Roman" w:cs="Times New Roman"/>
          <w:b/>
          <w:szCs w:val="24"/>
        </w:rPr>
        <w:t>ΧΑΡΑΛΑΜΠΟΣ ΑΘΑΝΑΣΙΟΥ:</w:t>
      </w:r>
      <w:r>
        <w:rPr>
          <w:rFonts w:eastAsia="Times New Roman" w:cs="Times New Roman"/>
          <w:szCs w:val="24"/>
        </w:rPr>
        <w:t xml:space="preserve"> Έχει κρίσεις τώρα, κύριε Πρόεδρε, γι’ αυτό δεν το κάνουν.</w:t>
      </w:r>
    </w:p>
    <w:p w14:paraId="09855E90" w14:textId="77777777" w:rsidR="00BE639A" w:rsidRDefault="00A212EC">
      <w:pPr>
        <w:spacing w:line="600" w:lineRule="auto"/>
        <w:ind w:firstLine="720"/>
        <w:jc w:val="both"/>
        <w:rPr>
          <w:rFonts w:eastAsia="Times New Roman" w:cs="Times New Roman"/>
          <w:szCs w:val="24"/>
        </w:rPr>
      </w:pPr>
      <w:r w:rsidRPr="00E363BD">
        <w:rPr>
          <w:rFonts w:eastAsia="Times New Roman" w:cs="Times New Roman"/>
          <w:b/>
          <w:szCs w:val="24"/>
        </w:rPr>
        <w:t>ΠΡΟΕΔΡΟΣ (Νικόλαος Βούτσης):</w:t>
      </w:r>
      <w:r>
        <w:rPr>
          <w:rFonts w:eastAsia="Times New Roman" w:cs="Times New Roman"/>
          <w:szCs w:val="24"/>
        </w:rPr>
        <w:t xml:space="preserve"> Παρ</w:t>
      </w:r>
      <w:r>
        <w:rPr>
          <w:rFonts w:eastAsia="Times New Roman" w:cs="Times New Roman"/>
          <w:szCs w:val="24"/>
        </w:rPr>
        <w:t>ακαλώ πολύ.</w:t>
      </w:r>
    </w:p>
    <w:p w14:paraId="09855E91" w14:textId="77777777" w:rsidR="00BE639A" w:rsidRDefault="00A212EC">
      <w:pPr>
        <w:spacing w:line="600" w:lineRule="auto"/>
        <w:ind w:firstLine="720"/>
        <w:jc w:val="both"/>
        <w:rPr>
          <w:rFonts w:eastAsia="Times New Roman" w:cs="Times New Roman"/>
          <w:szCs w:val="24"/>
        </w:rPr>
      </w:pPr>
      <w:r w:rsidRPr="00E363BD">
        <w:rPr>
          <w:rFonts w:eastAsia="Times New Roman" w:cs="Times New Roman"/>
          <w:b/>
          <w:szCs w:val="24"/>
        </w:rPr>
        <w:t>ΔΗΜΗΤΡΙΟΣ ΚΟΥΤΣΟΥΜΠΑΣ (Γενικός Γραμματείας της Κεντρικής Επιτροπής του Κομμουνιστικού Κόμματος Ελλάδας):</w:t>
      </w:r>
      <w:r>
        <w:rPr>
          <w:rFonts w:eastAsia="Times New Roman" w:cs="Times New Roman"/>
          <w:szCs w:val="24"/>
        </w:rPr>
        <w:t xml:space="preserve"> Κ</w:t>
      </w:r>
      <w:r w:rsidRPr="00802F3A">
        <w:rPr>
          <w:rFonts w:eastAsia="Times New Roman" w:cs="Times New Roman"/>
          <w:szCs w:val="24"/>
        </w:rPr>
        <w:t>αλά</w:t>
      </w:r>
      <w:r>
        <w:rPr>
          <w:rFonts w:eastAsia="Times New Roman" w:cs="Times New Roman"/>
          <w:szCs w:val="24"/>
        </w:rPr>
        <w:t>, είδαμε τι κάνατε κι εσείς, κύριε Αθανασίου. Μ</w:t>
      </w:r>
      <w:r w:rsidRPr="00802F3A">
        <w:rPr>
          <w:rFonts w:eastAsia="Times New Roman" w:cs="Times New Roman"/>
          <w:szCs w:val="24"/>
        </w:rPr>
        <w:t xml:space="preserve">ην παρεμβαίνετε και θέλετε </w:t>
      </w:r>
      <w:r>
        <w:rPr>
          <w:rFonts w:eastAsia="Times New Roman" w:cs="Times New Roman"/>
          <w:szCs w:val="24"/>
        </w:rPr>
        <w:t xml:space="preserve">να τα </w:t>
      </w:r>
      <w:r w:rsidRPr="00802F3A">
        <w:rPr>
          <w:rFonts w:eastAsia="Times New Roman" w:cs="Times New Roman"/>
          <w:szCs w:val="24"/>
        </w:rPr>
        <w:t>ακούσ</w:t>
      </w:r>
      <w:r>
        <w:rPr>
          <w:rFonts w:eastAsia="Times New Roman" w:cs="Times New Roman"/>
          <w:szCs w:val="24"/>
        </w:rPr>
        <w:t>ετ</w:t>
      </w:r>
      <w:r w:rsidRPr="00802F3A">
        <w:rPr>
          <w:rFonts w:eastAsia="Times New Roman" w:cs="Times New Roman"/>
          <w:szCs w:val="24"/>
        </w:rPr>
        <w:t xml:space="preserve">ε </w:t>
      </w:r>
      <w:r>
        <w:rPr>
          <w:rFonts w:eastAsia="Times New Roman" w:cs="Times New Roman"/>
          <w:szCs w:val="24"/>
        </w:rPr>
        <w:t xml:space="preserve">πάλι και </w:t>
      </w:r>
      <w:r w:rsidRPr="00802F3A">
        <w:rPr>
          <w:rFonts w:eastAsia="Times New Roman" w:cs="Times New Roman"/>
          <w:szCs w:val="24"/>
        </w:rPr>
        <w:t xml:space="preserve">από το </w:t>
      </w:r>
      <w:r>
        <w:rPr>
          <w:rFonts w:eastAsia="Times New Roman" w:cs="Times New Roman"/>
          <w:szCs w:val="24"/>
        </w:rPr>
        <w:t>Βήμα. Τα ακούτε από εδώ τουλάχ</w:t>
      </w:r>
      <w:r>
        <w:rPr>
          <w:rFonts w:eastAsia="Times New Roman" w:cs="Times New Roman"/>
          <w:szCs w:val="24"/>
        </w:rPr>
        <w:t xml:space="preserve">ιστον, </w:t>
      </w:r>
      <w:r w:rsidRPr="00802F3A">
        <w:rPr>
          <w:rFonts w:eastAsia="Times New Roman" w:cs="Times New Roman"/>
          <w:szCs w:val="24"/>
        </w:rPr>
        <w:t>με όμορφο τρόπο</w:t>
      </w:r>
      <w:r>
        <w:rPr>
          <w:rFonts w:eastAsia="Times New Roman" w:cs="Times New Roman"/>
          <w:szCs w:val="24"/>
        </w:rPr>
        <w:t>.</w:t>
      </w:r>
    </w:p>
    <w:p w14:paraId="09855E92" w14:textId="77777777" w:rsidR="00BE639A" w:rsidRDefault="00A212EC">
      <w:pPr>
        <w:spacing w:line="600" w:lineRule="auto"/>
        <w:ind w:firstLine="720"/>
        <w:jc w:val="both"/>
        <w:rPr>
          <w:rFonts w:eastAsia="Times New Roman" w:cs="Times New Roman"/>
          <w:szCs w:val="24"/>
        </w:rPr>
      </w:pPr>
      <w:r w:rsidRPr="006B0D55">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Συνηγόρησα σε αυτό που είπατε.</w:t>
      </w:r>
    </w:p>
    <w:p w14:paraId="09855E93" w14:textId="77777777" w:rsidR="00BE639A" w:rsidRDefault="00A212EC">
      <w:pPr>
        <w:spacing w:line="600" w:lineRule="auto"/>
        <w:ind w:firstLine="720"/>
        <w:jc w:val="both"/>
        <w:rPr>
          <w:rFonts w:eastAsia="Times New Roman" w:cs="Times New Roman"/>
          <w:szCs w:val="24"/>
        </w:rPr>
      </w:pPr>
      <w:r w:rsidRPr="00E363BD">
        <w:rPr>
          <w:rFonts w:eastAsia="Times New Roman" w:cs="Times New Roman"/>
          <w:b/>
          <w:szCs w:val="24"/>
        </w:rPr>
        <w:t>ΔΗΜΗΤΡΙΟΣ ΚΟΥΤΣΟΥΜΠΑΣ (Γενικός Γραμματείας της Κεντρικής Επιτροπής του Κομμουνιστικού Κόμματος Ελλάδας):</w:t>
      </w:r>
      <w:r>
        <w:rPr>
          <w:rFonts w:eastAsia="Times New Roman" w:cs="Times New Roman"/>
          <w:szCs w:val="24"/>
        </w:rPr>
        <w:t xml:space="preserve"> Δεν χρειάζεται τέτοιου</w:t>
      </w:r>
      <w:r w:rsidRPr="00802F3A">
        <w:rPr>
          <w:rFonts w:eastAsia="Times New Roman" w:cs="Times New Roman"/>
          <w:szCs w:val="24"/>
        </w:rPr>
        <w:t xml:space="preserve">ς </w:t>
      </w:r>
      <w:r>
        <w:rPr>
          <w:rFonts w:eastAsia="Times New Roman" w:cs="Times New Roman"/>
          <w:szCs w:val="24"/>
        </w:rPr>
        <w:t>συνηγόρους το ΚΚΕ. Το ξέρετε πο</w:t>
      </w:r>
      <w:r w:rsidRPr="00802F3A">
        <w:rPr>
          <w:rFonts w:eastAsia="Times New Roman" w:cs="Times New Roman"/>
          <w:szCs w:val="24"/>
        </w:rPr>
        <w:t>λύ καλά</w:t>
      </w:r>
      <w:r>
        <w:rPr>
          <w:rFonts w:eastAsia="Times New Roman" w:cs="Times New Roman"/>
          <w:szCs w:val="24"/>
        </w:rPr>
        <w:t>.</w:t>
      </w:r>
      <w:r w:rsidRPr="00802F3A">
        <w:rPr>
          <w:rFonts w:eastAsia="Times New Roman" w:cs="Times New Roman"/>
          <w:szCs w:val="24"/>
        </w:rPr>
        <w:t xml:space="preserve"> Μπορεί να </w:t>
      </w:r>
      <w:r w:rsidRPr="00802F3A">
        <w:rPr>
          <w:rFonts w:eastAsia="Times New Roman" w:cs="Times New Roman"/>
          <w:szCs w:val="24"/>
        </w:rPr>
        <w:t>λέει τις απόψεις του καθαρά και ξάστερα στον ελληνικό λαό</w:t>
      </w:r>
      <w:r>
        <w:rPr>
          <w:rFonts w:eastAsia="Times New Roman" w:cs="Times New Roman"/>
          <w:szCs w:val="24"/>
        </w:rPr>
        <w:t>. Ο</w:t>
      </w:r>
      <w:r w:rsidRPr="00802F3A">
        <w:rPr>
          <w:rFonts w:eastAsia="Times New Roman" w:cs="Times New Roman"/>
          <w:szCs w:val="24"/>
        </w:rPr>
        <w:t>ύτε από σας ούτε από το</w:t>
      </w:r>
      <w:r>
        <w:rPr>
          <w:rFonts w:eastAsia="Times New Roman" w:cs="Times New Roman"/>
          <w:szCs w:val="24"/>
        </w:rPr>
        <w:t>ν</w:t>
      </w:r>
      <w:r w:rsidRPr="00802F3A">
        <w:rPr>
          <w:rFonts w:eastAsia="Times New Roman" w:cs="Times New Roman"/>
          <w:szCs w:val="24"/>
        </w:rPr>
        <w:t xml:space="preserve"> ΣΥΡΙΖΑ χρειαζόμαστε συνηγόρους</w:t>
      </w:r>
      <w:r>
        <w:rPr>
          <w:rFonts w:eastAsia="Times New Roman" w:cs="Times New Roman"/>
          <w:szCs w:val="24"/>
        </w:rPr>
        <w:t>.</w:t>
      </w:r>
    </w:p>
    <w:p w14:paraId="09855E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802F3A">
        <w:rPr>
          <w:rFonts w:eastAsia="Times New Roman" w:cs="Times New Roman"/>
          <w:szCs w:val="24"/>
        </w:rPr>
        <w:t xml:space="preserve"> εμείς </w:t>
      </w:r>
      <w:r>
        <w:rPr>
          <w:rFonts w:eastAsia="Times New Roman" w:cs="Times New Roman"/>
          <w:szCs w:val="24"/>
        </w:rPr>
        <w:t>και σε αυτή τη συζήτηση για τη σ</w:t>
      </w:r>
      <w:r w:rsidRPr="00802F3A">
        <w:rPr>
          <w:rFonts w:eastAsia="Times New Roman" w:cs="Times New Roman"/>
          <w:szCs w:val="24"/>
        </w:rPr>
        <w:t xml:space="preserve">υνταγματική </w:t>
      </w:r>
      <w:r>
        <w:rPr>
          <w:rFonts w:eastAsia="Times New Roman" w:cs="Times New Roman"/>
          <w:szCs w:val="24"/>
        </w:rPr>
        <w:t>Α</w:t>
      </w:r>
      <w:r w:rsidRPr="00802F3A">
        <w:rPr>
          <w:rFonts w:eastAsia="Times New Roman" w:cs="Times New Roman"/>
          <w:szCs w:val="24"/>
        </w:rPr>
        <w:t>ναθεώρηση συγκεντρώσαμε την προσοχή μας εί</w:t>
      </w:r>
      <w:r>
        <w:rPr>
          <w:rFonts w:eastAsia="Times New Roman" w:cs="Times New Roman"/>
          <w:szCs w:val="24"/>
        </w:rPr>
        <w:t>τ</w:t>
      </w:r>
      <w:r w:rsidRPr="00802F3A">
        <w:rPr>
          <w:rFonts w:eastAsia="Times New Roman" w:cs="Times New Roman"/>
          <w:szCs w:val="24"/>
        </w:rPr>
        <w:t>ε στην κατάργηση</w:t>
      </w:r>
      <w:r w:rsidRPr="00802F3A">
        <w:rPr>
          <w:rFonts w:eastAsia="Times New Roman" w:cs="Times New Roman"/>
          <w:szCs w:val="24"/>
        </w:rPr>
        <w:t xml:space="preserve"> είτε στην θετική τροποποίηση άρθρων που αφορούσαν</w:t>
      </w:r>
      <w:r>
        <w:rPr>
          <w:rFonts w:eastAsia="Times New Roman" w:cs="Times New Roman"/>
          <w:szCs w:val="24"/>
        </w:rPr>
        <w:t>,</w:t>
      </w:r>
      <w:r w:rsidRPr="00802F3A">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τις</w:t>
      </w:r>
      <w:r w:rsidRPr="00802F3A">
        <w:rPr>
          <w:rFonts w:eastAsia="Times New Roman" w:cs="Times New Roman"/>
          <w:szCs w:val="24"/>
        </w:rPr>
        <w:t xml:space="preserve"> συνδικαλιστικές ελευθερίες</w:t>
      </w:r>
      <w:r>
        <w:rPr>
          <w:rFonts w:eastAsia="Times New Roman" w:cs="Times New Roman"/>
          <w:szCs w:val="24"/>
        </w:rPr>
        <w:t>,</w:t>
      </w:r>
      <w:r w:rsidRPr="00802F3A">
        <w:rPr>
          <w:rFonts w:eastAsia="Times New Roman" w:cs="Times New Roman"/>
          <w:szCs w:val="24"/>
        </w:rPr>
        <w:t xml:space="preserve"> την κατάργηση αντιδημοκρατικών άρθρων και άλλα</w:t>
      </w:r>
      <w:r>
        <w:rPr>
          <w:rFonts w:eastAsia="Times New Roman" w:cs="Times New Roman"/>
          <w:szCs w:val="24"/>
        </w:rPr>
        <w:t>. Κ</w:t>
      </w:r>
      <w:r w:rsidRPr="00802F3A">
        <w:rPr>
          <w:rFonts w:eastAsia="Times New Roman" w:cs="Times New Roman"/>
          <w:szCs w:val="24"/>
        </w:rPr>
        <w:t>αταθέσαμε προτάσεις για την προστ</w:t>
      </w:r>
      <w:r>
        <w:rPr>
          <w:rFonts w:eastAsia="Times New Roman" w:cs="Times New Roman"/>
          <w:szCs w:val="24"/>
        </w:rPr>
        <w:t>ασία και τη</w:t>
      </w:r>
      <w:r w:rsidRPr="00802F3A">
        <w:rPr>
          <w:rFonts w:eastAsia="Times New Roman" w:cs="Times New Roman"/>
          <w:szCs w:val="24"/>
        </w:rPr>
        <w:t xml:space="preserve"> διεύρυνση των λαϊκών δημοκρατικών δικαιωμάτων</w:t>
      </w:r>
      <w:r>
        <w:rPr>
          <w:rFonts w:eastAsia="Times New Roman" w:cs="Times New Roman"/>
          <w:szCs w:val="24"/>
        </w:rPr>
        <w:t>,</w:t>
      </w:r>
      <w:r w:rsidRPr="00802F3A">
        <w:rPr>
          <w:rFonts w:eastAsia="Times New Roman" w:cs="Times New Roman"/>
          <w:szCs w:val="24"/>
        </w:rPr>
        <w:t xml:space="preserve"> των συνδικαλιστικών ελευθεριών</w:t>
      </w:r>
      <w:r>
        <w:rPr>
          <w:rFonts w:eastAsia="Times New Roman" w:cs="Times New Roman"/>
          <w:szCs w:val="24"/>
        </w:rPr>
        <w:t>,</w:t>
      </w:r>
      <w:r w:rsidRPr="00802F3A">
        <w:rPr>
          <w:rFonts w:eastAsia="Times New Roman" w:cs="Times New Roman"/>
          <w:szCs w:val="24"/>
        </w:rPr>
        <w:t xml:space="preserve"> των κυριαρχικών δικαιωμάτων της χώρας </w:t>
      </w:r>
      <w:r>
        <w:rPr>
          <w:rFonts w:eastAsia="Times New Roman" w:cs="Times New Roman"/>
          <w:szCs w:val="24"/>
        </w:rPr>
        <w:t>μας, χ</w:t>
      </w:r>
      <w:r w:rsidRPr="00802F3A">
        <w:rPr>
          <w:rFonts w:eastAsia="Times New Roman" w:cs="Times New Roman"/>
          <w:szCs w:val="24"/>
        </w:rPr>
        <w:t>ωρίς βέβαια να έχουμε αυταπάτες ότι μπορεί να υπάρξει πραγματικά προοδευτικό δημοκρατικά γνήσιο Σύνταγμα</w:t>
      </w:r>
      <w:r>
        <w:rPr>
          <w:rFonts w:eastAsia="Times New Roman" w:cs="Times New Roman"/>
          <w:szCs w:val="24"/>
        </w:rPr>
        <w:t>,</w:t>
      </w:r>
      <w:r w:rsidRPr="00802F3A">
        <w:rPr>
          <w:rFonts w:eastAsia="Times New Roman" w:cs="Times New Roman"/>
          <w:szCs w:val="24"/>
        </w:rPr>
        <w:t xml:space="preserve"> σ</w:t>
      </w:r>
      <w:r>
        <w:rPr>
          <w:rFonts w:eastAsia="Times New Roman" w:cs="Times New Roman"/>
          <w:szCs w:val="24"/>
        </w:rPr>
        <w:t>το πλαίσιο της σημερινής αδηφάγα</w:t>
      </w:r>
      <w:r w:rsidRPr="00802F3A">
        <w:rPr>
          <w:rFonts w:eastAsia="Times New Roman" w:cs="Times New Roman"/>
          <w:szCs w:val="24"/>
        </w:rPr>
        <w:t>ς εξουσίας του μεγάλου κεφαλαίου</w:t>
      </w:r>
      <w:r>
        <w:rPr>
          <w:rFonts w:eastAsia="Times New Roman" w:cs="Times New Roman"/>
          <w:szCs w:val="24"/>
        </w:rPr>
        <w:t>.</w:t>
      </w:r>
    </w:p>
    <w:p w14:paraId="09855E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802F3A">
        <w:rPr>
          <w:rFonts w:eastAsia="Times New Roman" w:cs="Times New Roman"/>
          <w:szCs w:val="24"/>
        </w:rPr>
        <w:t>νας α</w:t>
      </w:r>
      <w:r w:rsidRPr="00802F3A">
        <w:rPr>
          <w:rFonts w:eastAsia="Times New Roman" w:cs="Times New Roman"/>
          <w:szCs w:val="24"/>
        </w:rPr>
        <w:t xml:space="preserve">πό τους βασικούς άξονες των προτάσεών </w:t>
      </w:r>
      <w:r>
        <w:rPr>
          <w:rFonts w:eastAsia="Times New Roman" w:cs="Times New Roman"/>
          <w:szCs w:val="24"/>
        </w:rPr>
        <w:t>μας</w:t>
      </w:r>
      <w:r w:rsidRPr="00802F3A">
        <w:rPr>
          <w:rFonts w:eastAsia="Times New Roman" w:cs="Times New Roman"/>
          <w:szCs w:val="24"/>
        </w:rPr>
        <w:t xml:space="preserve"> αναφέρεται σε ένα από τα πιο κεντρικά ζητήματα που θα μπορούσαν να αποτυπωθούν και με τον τίτλο </w:t>
      </w:r>
      <w:r>
        <w:rPr>
          <w:rFonts w:eastAsia="Times New Roman" w:cs="Times New Roman"/>
          <w:szCs w:val="24"/>
        </w:rPr>
        <w:t>«</w:t>
      </w:r>
      <w:r w:rsidRPr="00802F3A">
        <w:rPr>
          <w:rFonts w:eastAsia="Times New Roman" w:cs="Times New Roman"/>
          <w:szCs w:val="24"/>
        </w:rPr>
        <w:t>άσκηση κυριαρχικών δικαιωμάτων της Ελλάδας</w:t>
      </w:r>
      <w:r>
        <w:rPr>
          <w:rFonts w:eastAsia="Times New Roman" w:cs="Times New Roman"/>
          <w:szCs w:val="24"/>
        </w:rPr>
        <w:t>»,</w:t>
      </w:r>
      <w:r w:rsidRPr="00802F3A">
        <w:rPr>
          <w:rFonts w:eastAsia="Times New Roman" w:cs="Times New Roman"/>
          <w:szCs w:val="24"/>
        </w:rPr>
        <w:t xml:space="preserve"> για τα οποία ούτε </w:t>
      </w:r>
      <w:r>
        <w:rPr>
          <w:rFonts w:eastAsia="Times New Roman" w:cs="Times New Roman"/>
          <w:szCs w:val="24"/>
        </w:rPr>
        <w:t>εσείς,</w:t>
      </w:r>
      <w:r w:rsidRPr="00802F3A">
        <w:rPr>
          <w:rFonts w:eastAsia="Times New Roman" w:cs="Times New Roman"/>
          <w:szCs w:val="24"/>
        </w:rPr>
        <w:t xml:space="preserve"> κύριοι της </w:t>
      </w:r>
      <w:r>
        <w:rPr>
          <w:rFonts w:eastAsia="Times New Roman" w:cs="Times New Roman"/>
          <w:szCs w:val="24"/>
        </w:rPr>
        <w:t>Κ</w:t>
      </w:r>
      <w:r w:rsidRPr="00802F3A">
        <w:rPr>
          <w:rFonts w:eastAsia="Times New Roman" w:cs="Times New Roman"/>
          <w:szCs w:val="24"/>
        </w:rPr>
        <w:t>υβέρνησης</w:t>
      </w:r>
      <w:r>
        <w:rPr>
          <w:rFonts w:eastAsia="Times New Roman" w:cs="Times New Roman"/>
          <w:szCs w:val="24"/>
        </w:rPr>
        <w:t>,</w:t>
      </w:r>
      <w:r w:rsidRPr="00802F3A">
        <w:rPr>
          <w:rFonts w:eastAsia="Times New Roman" w:cs="Times New Roman"/>
          <w:szCs w:val="24"/>
        </w:rPr>
        <w:t xml:space="preserve"> ούτε </w:t>
      </w:r>
      <w:r>
        <w:rPr>
          <w:rFonts w:eastAsia="Times New Roman" w:cs="Times New Roman"/>
          <w:szCs w:val="24"/>
        </w:rPr>
        <w:t>εσείς κύριοι της Α</w:t>
      </w:r>
      <w:r w:rsidRPr="00802F3A">
        <w:rPr>
          <w:rFonts w:eastAsia="Times New Roman" w:cs="Times New Roman"/>
          <w:szCs w:val="24"/>
        </w:rPr>
        <w:t>ν</w:t>
      </w:r>
      <w:r w:rsidRPr="00802F3A">
        <w:rPr>
          <w:rFonts w:eastAsia="Times New Roman" w:cs="Times New Roman"/>
          <w:szCs w:val="24"/>
        </w:rPr>
        <w:t>τιπολίτευσης μιλάτε</w:t>
      </w:r>
      <w:r>
        <w:rPr>
          <w:rFonts w:eastAsia="Times New Roman" w:cs="Times New Roman"/>
          <w:szCs w:val="24"/>
        </w:rPr>
        <w:t xml:space="preserve">, δεν τολμάτε καν να </w:t>
      </w:r>
      <w:r w:rsidRPr="00802F3A">
        <w:rPr>
          <w:rFonts w:eastAsia="Times New Roman" w:cs="Times New Roman"/>
          <w:szCs w:val="24"/>
        </w:rPr>
        <w:t>τα θίξετε</w:t>
      </w:r>
      <w:r>
        <w:rPr>
          <w:rFonts w:eastAsia="Times New Roman" w:cs="Times New Roman"/>
          <w:szCs w:val="24"/>
        </w:rPr>
        <w:t>. Μ</w:t>
      </w:r>
      <w:r w:rsidRPr="00802F3A">
        <w:rPr>
          <w:rFonts w:eastAsia="Times New Roman" w:cs="Times New Roman"/>
          <w:szCs w:val="24"/>
        </w:rPr>
        <w:t>ιλάμε για τα άρθρα 27 και 28 του Συντάγματος</w:t>
      </w:r>
      <w:r>
        <w:rPr>
          <w:rFonts w:eastAsia="Times New Roman" w:cs="Times New Roman"/>
          <w:szCs w:val="24"/>
        </w:rPr>
        <w:t>,</w:t>
      </w:r>
      <w:r w:rsidRPr="00802F3A">
        <w:rPr>
          <w:rFonts w:eastAsia="Times New Roman" w:cs="Times New Roman"/>
          <w:szCs w:val="24"/>
        </w:rPr>
        <w:t xml:space="preserve"> που επιτρέπουν περιορισμούς στην άσκηση κυριαρχικών δικαιωμάτων</w:t>
      </w:r>
      <w:r>
        <w:rPr>
          <w:rFonts w:eastAsia="Times New Roman" w:cs="Times New Roman"/>
          <w:szCs w:val="24"/>
        </w:rPr>
        <w:t>, την εκχώρησή</w:t>
      </w:r>
      <w:r w:rsidRPr="00802F3A">
        <w:rPr>
          <w:rFonts w:eastAsia="Times New Roman" w:cs="Times New Roman"/>
          <w:szCs w:val="24"/>
        </w:rPr>
        <w:t xml:space="preserve"> τους σε ξένα κέντρα</w:t>
      </w:r>
      <w:r>
        <w:rPr>
          <w:rFonts w:eastAsia="Times New Roman" w:cs="Times New Roman"/>
          <w:szCs w:val="24"/>
        </w:rPr>
        <w:t>,</w:t>
      </w:r>
      <w:r w:rsidRPr="00802F3A">
        <w:rPr>
          <w:rFonts w:eastAsia="Times New Roman" w:cs="Times New Roman"/>
          <w:szCs w:val="24"/>
        </w:rPr>
        <w:t xml:space="preserve"> αλλά και τη δυνατότητα διέλευσης και παραμονής ξένων στρατε</w:t>
      </w:r>
      <w:r w:rsidRPr="00802F3A">
        <w:rPr>
          <w:rFonts w:eastAsia="Times New Roman" w:cs="Times New Roman"/>
          <w:szCs w:val="24"/>
        </w:rPr>
        <w:t>υμάτων και ύπαρξη βάσεων στην Ελλάδα</w:t>
      </w:r>
      <w:r>
        <w:rPr>
          <w:rFonts w:eastAsia="Times New Roman" w:cs="Times New Roman"/>
          <w:szCs w:val="24"/>
        </w:rPr>
        <w:t>. Ε</w:t>
      </w:r>
      <w:r w:rsidRPr="00802F3A">
        <w:rPr>
          <w:rFonts w:eastAsia="Times New Roman" w:cs="Times New Roman"/>
          <w:szCs w:val="24"/>
        </w:rPr>
        <w:t>ίναι αυτές οι διατάξεις που επιτρέπουν την εμπλοκή της χώρας σε επικίνδυνους ιμπεριαλιστικούς ανταγωνισμούς</w:t>
      </w:r>
      <w:r>
        <w:rPr>
          <w:rFonts w:eastAsia="Times New Roman" w:cs="Times New Roman"/>
          <w:szCs w:val="24"/>
        </w:rPr>
        <w:t>,</w:t>
      </w:r>
      <w:r w:rsidRPr="00802F3A">
        <w:rPr>
          <w:rFonts w:eastAsia="Times New Roman" w:cs="Times New Roman"/>
          <w:szCs w:val="24"/>
        </w:rPr>
        <w:t xml:space="preserve"> σε ένα </w:t>
      </w:r>
      <w:r>
        <w:rPr>
          <w:rFonts w:eastAsia="Times New Roman" w:cs="Times New Roman"/>
          <w:szCs w:val="24"/>
        </w:rPr>
        <w:t>π</w:t>
      </w:r>
      <w:r w:rsidRPr="00802F3A">
        <w:rPr>
          <w:rFonts w:eastAsia="Times New Roman" w:cs="Times New Roman"/>
          <w:szCs w:val="24"/>
        </w:rPr>
        <w:t>λαίσιο όπου το διεθνές δίκαιο γίνεται πιο αντιδραστικό</w:t>
      </w:r>
      <w:r>
        <w:rPr>
          <w:rFonts w:eastAsia="Times New Roman" w:cs="Times New Roman"/>
          <w:szCs w:val="24"/>
        </w:rPr>
        <w:t>,</w:t>
      </w:r>
      <w:r w:rsidRPr="00802F3A">
        <w:rPr>
          <w:rFonts w:eastAsia="Times New Roman" w:cs="Times New Roman"/>
          <w:szCs w:val="24"/>
        </w:rPr>
        <w:t xml:space="preserve"> με συνέπεια την αύξηση των πολέμων</w:t>
      </w:r>
      <w:r>
        <w:rPr>
          <w:rFonts w:eastAsia="Times New Roman" w:cs="Times New Roman"/>
          <w:szCs w:val="24"/>
        </w:rPr>
        <w:t>,</w:t>
      </w:r>
      <w:r w:rsidRPr="00802F3A">
        <w:rPr>
          <w:rFonts w:eastAsia="Times New Roman" w:cs="Times New Roman"/>
          <w:szCs w:val="24"/>
        </w:rPr>
        <w:t xml:space="preserve"> των επεμ</w:t>
      </w:r>
      <w:r w:rsidRPr="00802F3A">
        <w:rPr>
          <w:rFonts w:eastAsia="Times New Roman" w:cs="Times New Roman"/>
          <w:szCs w:val="24"/>
        </w:rPr>
        <w:t>βάσεων και με πιθανότητα για γενικότερους πολέμους στην ευρύτερη περιοχή</w:t>
      </w:r>
      <w:r>
        <w:rPr>
          <w:rFonts w:eastAsia="Times New Roman" w:cs="Times New Roman"/>
          <w:szCs w:val="24"/>
        </w:rPr>
        <w:t>.</w:t>
      </w:r>
    </w:p>
    <w:p w14:paraId="09855E9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802F3A">
        <w:rPr>
          <w:rFonts w:eastAsia="Times New Roman" w:cs="Times New Roman"/>
          <w:szCs w:val="24"/>
        </w:rPr>
        <w:t>υτές οι διατάξεις οι οποίες διευκολύνουν την υλοποίηση των σχεδιασμών του ΝΑΤΟ</w:t>
      </w:r>
      <w:r>
        <w:rPr>
          <w:rFonts w:eastAsia="Times New Roman" w:cs="Times New Roman"/>
          <w:szCs w:val="24"/>
        </w:rPr>
        <w:t>,</w:t>
      </w:r>
      <w:r w:rsidRPr="00802F3A">
        <w:rPr>
          <w:rFonts w:eastAsia="Times New Roman" w:cs="Times New Roman"/>
          <w:szCs w:val="24"/>
        </w:rPr>
        <w:t xml:space="preserve"> της Ευρωπαϊκής Ένωσης και με τη συμμετοχή της χώρας μας σε αυτούς τους σχεδιασμούς</w:t>
      </w:r>
      <w:r>
        <w:rPr>
          <w:rFonts w:eastAsia="Times New Roman" w:cs="Times New Roman"/>
          <w:szCs w:val="24"/>
        </w:rPr>
        <w:t>,</w:t>
      </w:r>
      <w:r w:rsidRPr="00802F3A">
        <w:rPr>
          <w:rFonts w:eastAsia="Times New Roman" w:cs="Times New Roman"/>
          <w:szCs w:val="24"/>
        </w:rPr>
        <w:t xml:space="preserve"> πρέπει να αλλάξου</w:t>
      </w:r>
      <w:r w:rsidRPr="00802F3A">
        <w:rPr>
          <w:rFonts w:eastAsia="Times New Roman" w:cs="Times New Roman"/>
          <w:szCs w:val="24"/>
        </w:rPr>
        <w:t>ν</w:t>
      </w:r>
      <w:r>
        <w:rPr>
          <w:rFonts w:eastAsia="Times New Roman" w:cs="Times New Roman"/>
          <w:szCs w:val="24"/>
        </w:rPr>
        <w:t>. Β</w:t>
      </w:r>
      <w:r w:rsidRPr="00802F3A">
        <w:rPr>
          <w:rFonts w:eastAsia="Times New Roman" w:cs="Times New Roman"/>
          <w:szCs w:val="24"/>
        </w:rPr>
        <w:t>έβαια</w:t>
      </w:r>
      <w:r>
        <w:rPr>
          <w:rFonts w:eastAsia="Times New Roman" w:cs="Times New Roman"/>
          <w:szCs w:val="24"/>
        </w:rPr>
        <w:t>,</w:t>
      </w:r>
      <w:r w:rsidRPr="00802F3A">
        <w:rPr>
          <w:rFonts w:eastAsia="Times New Roman" w:cs="Times New Roman"/>
          <w:szCs w:val="24"/>
        </w:rPr>
        <w:t xml:space="preserve"> στο παρελθόν η συμμετοχή της χώρας μας σε αυτούς τους σχεδιασμούς υλοποιήθηκε και κ</w:t>
      </w:r>
      <w:r>
        <w:rPr>
          <w:rFonts w:eastAsia="Times New Roman" w:cs="Times New Roman"/>
          <w:szCs w:val="24"/>
        </w:rPr>
        <w:t>ατά παράβαση και του ίδιου του Σ</w:t>
      </w:r>
      <w:r w:rsidRPr="00802F3A">
        <w:rPr>
          <w:rFonts w:eastAsia="Times New Roman" w:cs="Times New Roman"/>
          <w:szCs w:val="24"/>
        </w:rPr>
        <w:t>υντάγματος</w:t>
      </w:r>
      <w:r>
        <w:rPr>
          <w:rFonts w:eastAsia="Times New Roman" w:cs="Times New Roman"/>
          <w:szCs w:val="24"/>
        </w:rPr>
        <w:t>,</w:t>
      </w:r>
      <w:r w:rsidRPr="00802F3A">
        <w:rPr>
          <w:rFonts w:eastAsia="Times New Roman" w:cs="Times New Roman"/>
          <w:szCs w:val="24"/>
        </w:rPr>
        <w:t xml:space="preserve"> όπως την περίοδο του πολέμου </w:t>
      </w:r>
      <w:r>
        <w:rPr>
          <w:rFonts w:eastAsia="Times New Roman" w:cs="Times New Roman"/>
          <w:szCs w:val="24"/>
        </w:rPr>
        <w:t>στη</w:t>
      </w:r>
      <w:r w:rsidRPr="00802F3A">
        <w:rPr>
          <w:rFonts w:eastAsia="Times New Roman" w:cs="Times New Roman"/>
          <w:szCs w:val="24"/>
        </w:rPr>
        <w:t xml:space="preserve"> Γιουγκοσλαβία</w:t>
      </w:r>
      <w:r>
        <w:rPr>
          <w:rFonts w:eastAsia="Times New Roman" w:cs="Times New Roman"/>
          <w:szCs w:val="24"/>
        </w:rPr>
        <w:t>,</w:t>
      </w:r>
      <w:r w:rsidRPr="00802F3A">
        <w:rPr>
          <w:rFonts w:eastAsia="Times New Roman" w:cs="Times New Roman"/>
          <w:szCs w:val="24"/>
        </w:rPr>
        <w:t xml:space="preserve"> με τη διέλευση των νατοϊκών στρατευμάτων από τη χώρα</w:t>
      </w:r>
      <w:r>
        <w:rPr>
          <w:rFonts w:eastAsia="Times New Roman" w:cs="Times New Roman"/>
          <w:szCs w:val="24"/>
        </w:rPr>
        <w:t>,</w:t>
      </w:r>
      <w:r w:rsidRPr="00802F3A">
        <w:rPr>
          <w:rFonts w:eastAsia="Times New Roman" w:cs="Times New Roman"/>
          <w:szCs w:val="24"/>
        </w:rPr>
        <w:t xml:space="preserve"> για να </w:t>
      </w:r>
      <w:r>
        <w:rPr>
          <w:rFonts w:eastAsia="Times New Roman" w:cs="Times New Roman"/>
          <w:szCs w:val="24"/>
        </w:rPr>
        <w:t>μακελεύου</w:t>
      </w:r>
      <w:r>
        <w:rPr>
          <w:rFonts w:eastAsia="Times New Roman" w:cs="Times New Roman"/>
          <w:szCs w:val="24"/>
        </w:rPr>
        <w:t>ν</w:t>
      </w:r>
      <w:r w:rsidRPr="00802F3A">
        <w:rPr>
          <w:rFonts w:eastAsia="Times New Roman" w:cs="Times New Roman"/>
          <w:szCs w:val="24"/>
        </w:rPr>
        <w:t xml:space="preserve"> το</w:t>
      </w:r>
      <w:r>
        <w:rPr>
          <w:rFonts w:eastAsia="Times New Roman" w:cs="Times New Roman"/>
          <w:szCs w:val="24"/>
        </w:rPr>
        <w:t>ν</w:t>
      </w:r>
      <w:r w:rsidRPr="00802F3A">
        <w:rPr>
          <w:rFonts w:eastAsia="Times New Roman" w:cs="Times New Roman"/>
          <w:szCs w:val="24"/>
        </w:rPr>
        <w:t xml:space="preserve"> γειτονικό και </w:t>
      </w:r>
      <w:r>
        <w:rPr>
          <w:rFonts w:eastAsia="Times New Roman" w:cs="Times New Roman"/>
          <w:szCs w:val="24"/>
        </w:rPr>
        <w:t>φίλο λαό.</w:t>
      </w:r>
    </w:p>
    <w:p w14:paraId="09855E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Ζ</w:t>
      </w:r>
      <w:r w:rsidRPr="00802F3A">
        <w:rPr>
          <w:rFonts w:eastAsia="Times New Roman" w:cs="Times New Roman"/>
          <w:szCs w:val="24"/>
        </w:rPr>
        <w:t>ητάμε συγκεκριμένα να καταργηθεί η παράγραφος 1 του άρθρου 27</w:t>
      </w:r>
      <w:r>
        <w:rPr>
          <w:rFonts w:eastAsia="Times New Roman" w:cs="Times New Roman"/>
          <w:szCs w:val="24"/>
        </w:rPr>
        <w:t xml:space="preserve"> που επιτρέπει τη μεταβολή</w:t>
      </w:r>
      <w:r w:rsidRPr="00802F3A">
        <w:rPr>
          <w:rFonts w:eastAsia="Times New Roman" w:cs="Times New Roman"/>
          <w:szCs w:val="24"/>
        </w:rPr>
        <w:t xml:space="preserve"> στα όρια του ελληνικού κράτους</w:t>
      </w:r>
      <w:r>
        <w:rPr>
          <w:rFonts w:eastAsia="Times New Roman" w:cs="Times New Roman"/>
          <w:szCs w:val="24"/>
        </w:rPr>
        <w:t>,</w:t>
      </w:r>
      <w:r w:rsidRPr="00802F3A">
        <w:rPr>
          <w:rFonts w:eastAsia="Times New Roman" w:cs="Times New Roman"/>
          <w:szCs w:val="24"/>
        </w:rPr>
        <w:t xml:space="preserve"> καθώς και η παράγραφος 2</w:t>
      </w:r>
      <w:r>
        <w:rPr>
          <w:rFonts w:eastAsia="Times New Roman" w:cs="Times New Roman"/>
          <w:szCs w:val="24"/>
        </w:rPr>
        <w:t>,</w:t>
      </w:r>
      <w:r w:rsidRPr="00802F3A">
        <w:rPr>
          <w:rFonts w:eastAsia="Times New Roman" w:cs="Times New Roman"/>
          <w:szCs w:val="24"/>
        </w:rPr>
        <w:t xml:space="preserve"> που επιτρέπει τη διέλευση ξένων στρατευμάτων από αυτά</w:t>
      </w:r>
      <w:r>
        <w:rPr>
          <w:rFonts w:eastAsia="Times New Roman" w:cs="Times New Roman"/>
          <w:szCs w:val="24"/>
        </w:rPr>
        <w:t>. Ζ</w:t>
      </w:r>
      <w:r w:rsidRPr="00802F3A">
        <w:rPr>
          <w:rFonts w:eastAsia="Times New Roman" w:cs="Times New Roman"/>
          <w:szCs w:val="24"/>
        </w:rPr>
        <w:t>ητάμε</w:t>
      </w:r>
      <w:r>
        <w:rPr>
          <w:rFonts w:eastAsia="Times New Roman" w:cs="Times New Roman"/>
          <w:szCs w:val="24"/>
        </w:rPr>
        <w:t>,</w:t>
      </w:r>
      <w:r w:rsidRPr="00802F3A">
        <w:rPr>
          <w:rFonts w:eastAsia="Times New Roman" w:cs="Times New Roman"/>
          <w:szCs w:val="24"/>
        </w:rPr>
        <w:t xml:space="preserve"> </w:t>
      </w:r>
      <w:r>
        <w:rPr>
          <w:rFonts w:eastAsia="Times New Roman" w:cs="Times New Roman"/>
          <w:szCs w:val="24"/>
        </w:rPr>
        <w:t>επίσης,</w:t>
      </w:r>
      <w:r w:rsidRPr="00802F3A">
        <w:rPr>
          <w:rFonts w:eastAsia="Times New Roman" w:cs="Times New Roman"/>
          <w:szCs w:val="24"/>
        </w:rPr>
        <w:t xml:space="preserve"> </w:t>
      </w:r>
      <w:r>
        <w:rPr>
          <w:rFonts w:eastAsia="Times New Roman" w:cs="Times New Roman"/>
          <w:szCs w:val="24"/>
        </w:rPr>
        <w:t>σ</w:t>
      </w:r>
      <w:r w:rsidRPr="00802F3A">
        <w:rPr>
          <w:rFonts w:eastAsia="Times New Roman" w:cs="Times New Roman"/>
          <w:szCs w:val="24"/>
        </w:rPr>
        <w:t xml:space="preserve">το </w:t>
      </w:r>
      <w:r w:rsidRPr="00802F3A">
        <w:rPr>
          <w:rFonts w:eastAsia="Times New Roman" w:cs="Times New Roman"/>
          <w:szCs w:val="24"/>
        </w:rPr>
        <w:t>άρθρο 27 να προστεθεί παράγραφος που να μην επιτρέπει την απόκτηση και την παραμονή πυρηνικών</w:t>
      </w:r>
      <w:r>
        <w:rPr>
          <w:rFonts w:eastAsia="Times New Roman" w:cs="Times New Roman"/>
          <w:szCs w:val="24"/>
        </w:rPr>
        <w:t>,</w:t>
      </w:r>
      <w:r w:rsidRPr="00802F3A">
        <w:rPr>
          <w:rFonts w:eastAsia="Times New Roman" w:cs="Times New Roman"/>
          <w:szCs w:val="24"/>
        </w:rPr>
        <w:t xml:space="preserve"> χημικών όπλων στη χώρα </w:t>
      </w:r>
      <w:r>
        <w:rPr>
          <w:rFonts w:eastAsia="Times New Roman" w:cs="Times New Roman"/>
          <w:szCs w:val="24"/>
        </w:rPr>
        <w:t>μας. Ε</w:t>
      </w:r>
      <w:r w:rsidRPr="00802F3A">
        <w:rPr>
          <w:rFonts w:eastAsia="Times New Roman" w:cs="Times New Roman"/>
          <w:szCs w:val="24"/>
        </w:rPr>
        <w:t>ίναι δυνατόν να θίξετε αυτές τις διατάξεις</w:t>
      </w:r>
      <w:r>
        <w:rPr>
          <w:rFonts w:eastAsia="Times New Roman" w:cs="Times New Roman"/>
          <w:szCs w:val="24"/>
        </w:rPr>
        <w:t>,</w:t>
      </w:r>
      <w:r w:rsidRPr="00802F3A">
        <w:rPr>
          <w:rFonts w:eastAsia="Times New Roman" w:cs="Times New Roman"/>
          <w:szCs w:val="24"/>
        </w:rPr>
        <w:t xml:space="preserve"> όταν η </w:t>
      </w:r>
      <w:r>
        <w:rPr>
          <w:rFonts w:eastAsia="Times New Roman" w:cs="Times New Roman"/>
          <w:szCs w:val="24"/>
        </w:rPr>
        <w:t>Κ</w:t>
      </w:r>
      <w:r w:rsidRPr="00802F3A">
        <w:rPr>
          <w:rFonts w:eastAsia="Times New Roman" w:cs="Times New Roman"/>
          <w:szCs w:val="24"/>
        </w:rPr>
        <w:t xml:space="preserve">υβέρνησή σας </w:t>
      </w:r>
      <w:r>
        <w:rPr>
          <w:rFonts w:eastAsia="Times New Roman" w:cs="Times New Roman"/>
          <w:szCs w:val="24"/>
        </w:rPr>
        <w:t>έ</w:t>
      </w:r>
      <w:r w:rsidRPr="00802F3A">
        <w:rPr>
          <w:rFonts w:eastAsia="Times New Roman" w:cs="Times New Roman"/>
          <w:szCs w:val="24"/>
        </w:rPr>
        <w:t>χει αναλάβει ρόλο σημαιοφόρου του ΝΑΤΟ στην περιοχή</w:t>
      </w:r>
      <w:r>
        <w:rPr>
          <w:rFonts w:eastAsia="Times New Roman" w:cs="Times New Roman"/>
          <w:szCs w:val="24"/>
        </w:rPr>
        <w:t>,</w:t>
      </w:r>
      <w:r w:rsidRPr="00802F3A">
        <w:rPr>
          <w:rFonts w:eastAsia="Times New Roman" w:cs="Times New Roman"/>
          <w:szCs w:val="24"/>
        </w:rPr>
        <w:t xml:space="preserve"> όταν έχει μετ</w:t>
      </w:r>
      <w:r w:rsidRPr="00802F3A">
        <w:rPr>
          <w:rFonts w:eastAsia="Times New Roman" w:cs="Times New Roman"/>
          <w:szCs w:val="24"/>
        </w:rPr>
        <w:t xml:space="preserve">ατρέψει τη χώρα σε ένα απέραντο </w:t>
      </w:r>
      <w:r>
        <w:rPr>
          <w:rFonts w:eastAsia="Times New Roman" w:cs="Times New Roman"/>
          <w:szCs w:val="24"/>
        </w:rPr>
        <w:t>αμερικανονατοϊκό</w:t>
      </w:r>
      <w:r w:rsidRPr="00802F3A">
        <w:rPr>
          <w:rFonts w:eastAsia="Times New Roman" w:cs="Times New Roman"/>
          <w:szCs w:val="24"/>
        </w:rPr>
        <w:t xml:space="preserve"> </w:t>
      </w:r>
      <w:r>
        <w:rPr>
          <w:rFonts w:eastAsia="Times New Roman" w:cs="Times New Roman"/>
          <w:szCs w:val="24"/>
        </w:rPr>
        <w:t xml:space="preserve">στρατόπεδο; </w:t>
      </w:r>
    </w:p>
    <w:p w14:paraId="09855E9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w:t>
      </w:r>
      <w:r w:rsidRPr="00802F3A">
        <w:rPr>
          <w:rFonts w:eastAsia="Times New Roman" w:cs="Times New Roman"/>
          <w:szCs w:val="24"/>
        </w:rPr>
        <w:t>την πρότασή μας ζητάμε κατάργηση συνολικά του άρθρου 28</w:t>
      </w:r>
      <w:r>
        <w:rPr>
          <w:rFonts w:eastAsia="Times New Roman" w:cs="Times New Roman"/>
          <w:szCs w:val="24"/>
        </w:rPr>
        <w:t>,</w:t>
      </w:r>
      <w:r w:rsidRPr="00802F3A">
        <w:rPr>
          <w:rFonts w:eastAsia="Times New Roman" w:cs="Times New Roman"/>
          <w:szCs w:val="24"/>
        </w:rPr>
        <w:t xml:space="preserve"> που επιτρέπει την εκχώρηση κυριαρχικών δικαιωμάτων σε ξένα κέντρα</w:t>
      </w:r>
      <w:r>
        <w:rPr>
          <w:rFonts w:eastAsia="Times New Roman" w:cs="Times New Roman"/>
          <w:szCs w:val="24"/>
        </w:rPr>
        <w:t>,</w:t>
      </w:r>
      <w:r w:rsidRPr="00802F3A">
        <w:rPr>
          <w:rFonts w:eastAsia="Times New Roman" w:cs="Times New Roman"/>
          <w:szCs w:val="24"/>
        </w:rPr>
        <w:t xml:space="preserve"> περιορισμού στην άσκηση της εθνικής μας κυριαρχίας</w:t>
      </w:r>
      <w:r>
        <w:rPr>
          <w:rFonts w:eastAsia="Times New Roman" w:cs="Times New Roman"/>
          <w:szCs w:val="24"/>
        </w:rPr>
        <w:t>.</w:t>
      </w:r>
    </w:p>
    <w:p w14:paraId="09855E9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Ζητάμε κατάργηση </w:t>
      </w:r>
      <w:r>
        <w:rPr>
          <w:rFonts w:eastAsia="Times New Roman" w:cs="Times New Roman"/>
          <w:szCs w:val="24"/>
        </w:rPr>
        <w:t>και της ερμηνευτικής δήλωσης που κατοχυρώνει τη συμμετοχή της χώρας στην Ευρωπαϊκή Ένωση, όπως επίσης και της ερμηνευτικής δήλωσης του άρθρου 80 που ρυθμίζει -και, μάλιστα, συνταγματικά- τη συμμετοχή της Ελλάδας στη ζώνη του ευρώ. Είναι αυτές οι δύο διατάξ</w:t>
      </w:r>
      <w:r>
        <w:rPr>
          <w:rFonts w:eastAsia="Times New Roman" w:cs="Times New Roman"/>
          <w:szCs w:val="24"/>
        </w:rPr>
        <w:t>εις που κατοχυρώνουν την απαράδεκτη</w:t>
      </w:r>
      <w:r w:rsidRPr="004523E8">
        <w:rPr>
          <w:rFonts w:eastAsia="Times New Roman" w:cs="Times New Roman"/>
          <w:szCs w:val="24"/>
        </w:rPr>
        <w:t>,</w:t>
      </w:r>
      <w:r>
        <w:rPr>
          <w:rFonts w:eastAsia="Times New Roman" w:cs="Times New Roman"/>
          <w:szCs w:val="24"/>
        </w:rPr>
        <w:t xml:space="preserve"> από κάθε άποψη</w:t>
      </w:r>
      <w:r w:rsidRPr="004523E8">
        <w:rPr>
          <w:rFonts w:eastAsia="Times New Roman" w:cs="Times New Roman"/>
          <w:szCs w:val="24"/>
        </w:rPr>
        <w:t>,</w:t>
      </w:r>
      <w:r>
        <w:rPr>
          <w:rFonts w:eastAsia="Times New Roman" w:cs="Times New Roman"/>
          <w:szCs w:val="24"/>
        </w:rPr>
        <w:t xml:space="preserve"> υπεροχή του δικαίου της Ευρωπαϊκής Ένωσης έναντι του ελληνικού δικαίου.</w:t>
      </w:r>
    </w:p>
    <w:p w14:paraId="09855E9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Ένας άλλος βασικός άξονας της πρότασής μας αφορά τη διεύρυνση κοινωνικών, πολιτικών, συνδικαλιστικών δικαιωμάτων. Προτείναμε να φύγ</w:t>
      </w:r>
      <w:r>
        <w:rPr>
          <w:rFonts w:eastAsia="Times New Roman" w:cs="Times New Roman"/>
          <w:szCs w:val="24"/>
        </w:rPr>
        <w:t>ουν εντελώς οι όποιοι περιορισμοί υπάρχουν στο δικαίωμα της απεργίας και να υπάρξει παραπέρα διεύρυνση αυτού του δικαιώματος, με την κατοχύρωση και της απεργίας, της αλληλεγγύης,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Προτείναμε, ακόμα, την απαγόρευση της ανταπεργίας, του γνωστού </w:t>
      </w:r>
      <w:r>
        <w:rPr>
          <w:rFonts w:eastAsia="Times New Roman" w:cs="Times New Roman"/>
          <w:szCs w:val="24"/>
          <w:lang w:val="en-US"/>
        </w:rPr>
        <w:t>lock</w:t>
      </w:r>
      <w:r w:rsidRPr="00E11557">
        <w:rPr>
          <w:rFonts w:eastAsia="Times New Roman" w:cs="Times New Roman"/>
          <w:szCs w:val="24"/>
        </w:rPr>
        <w:t xml:space="preserve"> </w:t>
      </w:r>
      <w:r>
        <w:rPr>
          <w:rFonts w:eastAsia="Times New Roman" w:cs="Times New Roman"/>
          <w:szCs w:val="24"/>
          <w:lang w:val="en-US"/>
        </w:rPr>
        <w:t>ou</w:t>
      </w:r>
      <w:r>
        <w:rPr>
          <w:rFonts w:eastAsia="Times New Roman" w:cs="Times New Roman"/>
          <w:szCs w:val="24"/>
          <w:lang w:val="en-US"/>
        </w:rPr>
        <w:t>t</w:t>
      </w:r>
      <w:r>
        <w:rPr>
          <w:rFonts w:eastAsia="Times New Roman" w:cs="Times New Roman"/>
          <w:szCs w:val="24"/>
        </w:rPr>
        <w:t>. Επίσης, είπαμε να υπάρξει απαγόρευση της επιστράτευσης των απεργών, να κατοχυρωθεί η επέκταση του δικαιώματος της απεργίας στα Σώματα Ασφαλείας, σε δικαστικούς και να παύσει η με οποιονδήποτε τρόπο απαγόρευση της συνδικαλιστικής δράσης των υπαλλήλων του</w:t>
      </w:r>
      <w:r>
        <w:rPr>
          <w:rFonts w:eastAsia="Times New Roman" w:cs="Times New Roman"/>
          <w:szCs w:val="24"/>
        </w:rPr>
        <w:t xml:space="preserve"> στενότερου και ευρύτερου δημόσιου τομέα.</w:t>
      </w:r>
    </w:p>
    <w:p w14:paraId="09855E9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Ιδιαίτερα θα θέλαμε να σταθούμε στα λεγόμενα «κοινωνικά δικαιώματα» και να υπογραμμίσουμε τα εξής: Ξέρουμε καλά πως απαραίτητη προϋπόθεση για την υλοποίησή τους είναι το κράτος να έχει στα χέρια του και τα απαραίτη</w:t>
      </w:r>
      <w:r>
        <w:rPr>
          <w:rFonts w:eastAsia="Times New Roman" w:cs="Times New Roman"/>
          <w:szCs w:val="24"/>
        </w:rPr>
        <w:t>τα εργαλεία, να κατέχει -για να το πούμε απλά- τα πραγματικά κλειδιά της οικονομίας το ίδιο. Άρα, στόχος πρέπει να είναι και μ</w:t>
      </w:r>
      <w:r>
        <w:rPr>
          <w:rFonts w:eastAsia="Times New Roman" w:cs="Times New Roman"/>
          <w:szCs w:val="24"/>
        </w:rPr>
        <w:t>ί</w:t>
      </w:r>
      <w:r>
        <w:rPr>
          <w:rFonts w:eastAsia="Times New Roman" w:cs="Times New Roman"/>
          <w:szCs w:val="24"/>
        </w:rPr>
        <w:t>α εξουσία, μ</w:t>
      </w:r>
      <w:r>
        <w:rPr>
          <w:rFonts w:eastAsia="Times New Roman" w:cs="Times New Roman"/>
          <w:szCs w:val="24"/>
        </w:rPr>
        <w:t>ί</w:t>
      </w:r>
      <w:r>
        <w:rPr>
          <w:rFonts w:eastAsia="Times New Roman" w:cs="Times New Roman"/>
          <w:szCs w:val="24"/>
        </w:rPr>
        <w:t xml:space="preserve">α διακυβέρνηση που θα κάνει κοινωνική ιδιοκτησία όλα τα συγκεντρωμένα μέσα παραγωγής, ώστε να έχει τη δυνατότητα να </w:t>
      </w:r>
      <w:r>
        <w:rPr>
          <w:rFonts w:eastAsia="Times New Roman" w:cs="Times New Roman"/>
          <w:szCs w:val="24"/>
        </w:rPr>
        <w:t>ικανοποιήσει τις σύγχρονες λαϊκές ανάγκες.</w:t>
      </w:r>
    </w:p>
    <w:p w14:paraId="09855E9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Όμως και σε κάθε περίπτωση -σε οποιεσδήποτε συνθήκες, εμείς λέμε- δεν μπορεί να ανεχόμαστε άλλο η </w:t>
      </w:r>
      <w:r>
        <w:rPr>
          <w:rFonts w:eastAsia="Times New Roman" w:cs="Times New Roman"/>
          <w:szCs w:val="24"/>
        </w:rPr>
        <w:t>π</w:t>
      </w:r>
      <w:r>
        <w:rPr>
          <w:rFonts w:eastAsia="Times New Roman" w:cs="Times New Roman"/>
          <w:szCs w:val="24"/>
        </w:rPr>
        <w:t>αιδεία, η υγεία, η πρόνοια, η κοινωνική ασφάλιση να είναι εμπορεύματα. Προβάλλουμε την ανάγκη κατάργησης σ’ αυτούς</w:t>
      </w:r>
      <w:r>
        <w:rPr>
          <w:rFonts w:eastAsia="Times New Roman" w:cs="Times New Roman"/>
          <w:szCs w:val="24"/>
        </w:rPr>
        <w:t xml:space="preserve"> τους τομείς της δραστηριότητας των διαφόρων επιχειρηματικών ομίλων που ενδιαφέρονται μόνο για τα δικά τους κέρδη, αδιαφορώντας για τη ζωή του λαού, βάζοντας σε κίνδυνο ακόμα και την ίδια τη ζωή του λαού μας. Οι υπηρεσίες αυτές πρέπει να παρέχονται δωρεάν </w:t>
      </w:r>
      <w:r>
        <w:rPr>
          <w:rFonts w:eastAsia="Times New Roman" w:cs="Times New Roman"/>
          <w:szCs w:val="24"/>
        </w:rPr>
        <w:t xml:space="preserve">από το κράτος. Η κοινωνική ασφάλιση πρέπει να είναι αποκλειστικά υποχρέωση του κράτους. </w:t>
      </w:r>
    </w:p>
    <w:p w14:paraId="09855E9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πλήρη κατοχύρωση, χωρίς περιορισμούς, των ελεύθερων συλλογικών συμβάσεων στο δημόσιο και ιδιωτικό τομέα. </w:t>
      </w:r>
    </w:p>
    <w:p w14:paraId="09855E9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Όλα αυτά τα χρόνια δεν είχαμε κα</w:t>
      </w:r>
      <w:r>
        <w:rPr>
          <w:rFonts w:eastAsia="Times New Roman" w:cs="Times New Roman"/>
          <w:szCs w:val="24"/>
        </w:rPr>
        <w:t>μ</w:t>
      </w:r>
      <w:r>
        <w:rPr>
          <w:rFonts w:eastAsia="Times New Roman" w:cs="Times New Roman"/>
          <w:szCs w:val="24"/>
        </w:rPr>
        <w:t xml:space="preserve">μιά </w:t>
      </w:r>
      <w:r>
        <w:rPr>
          <w:rFonts w:eastAsia="Times New Roman" w:cs="Times New Roman"/>
          <w:szCs w:val="24"/>
        </w:rPr>
        <w:t>αυταπάτη ότι θα υιοθετούσατε τελικά αυτές τις καθαρές υπέρ του λαού προτάσεις μας. Εδώ ενεργοποιήσατε τον νόμο της Νέας Δημοκρατίας, τον νόμο Βρούτση, που καθορίζει τον κατώτερο μισθό με υπουργική απόφαση, αποκλείοντας τις συλλογικές συμβάσεις. Γι’ αυτό κα</w:t>
      </w:r>
      <w:r>
        <w:rPr>
          <w:rFonts w:eastAsia="Times New Roman" w:cs="Times New Roman"/>
          <w:szCs w:val="24"/>
        </w:rPr>
        <w:t>ι απορρίψατε την πρόταση νόμου των πεντακοσίων τριάντα σωματείων που κατέθεσε η Κοινοβουλευτική μας Ομάδα.</w:t>
      </w:r>
    </w:p>
    <w:p w14:paraId="09855E9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Διεκδικούμε την πλήρη κατοχύρωση του δικαιώματος διεκδίκησης, με ταυτόχρονη κατάργηση των περιορισμών στις δημόσιες συναθροίσεις, όπως κάνουν οι ισχύ</w:t>
      </w:r>
      <w:r>
        <w:rPr>
          <w:rFonts w:eastAsia="Times New Roman" w:cs="Times New Roman"/>
          <w:szCs w:val="24"/>
        </w:rPr>
        <w:t xml:space="preserve">οντες περιορισμοί στο Σύνταγμα. </w:t>
      </w:r>
    </w:p>
    <w:p w14:paraId="09855EA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 προτείνουμε μια σειρά από αλλαγές που αφορούν λαϊκές δημοκρατικές ελευθερίες, όπως, για παράδειγμα, την κατοχύρωση του δικαιώματος της νομικής συμπαράστασης σε όλες τις διαδικασίες ενώπιον όλων των δικαστικών και άλ</w:t>
      </w:r>
      <w:r>
        <w:rPr>
          <w:rFonts w:eastAsia="Times New Roman" w:cs="Times New Roman"/>
          <w:szCs w:val="24"/>
        </w:rPr>
        <w:t xml:space="preserve">λων </w:t>
      </w:r>
      <w:r>
        <w:rPr>
          <w:rFonts w:eastAsia="Times New Roman" w:cs="Times New Roman"/>
          <w:szCs w:val="24"/>
        </w:rPr>
        <w:t>α</w:t>
      </w:r>
      <w:r>
        <w:rPr>
          <w:rFonts w:eastAsia="Times New Roman" w:cs="Times New Roman"/>
          <w:szCs w:val="24"/>
        </w:rPr>
        <w:t xml:space="preserve">ρχών, όπως είναι η διεύρυνση της προστασίας των προσωπικών δεδομένων που είναι στο έλεος της δράσης διαφόρων κατασταλτικών και άλλων μηχανισμών, υπηρεσιών, ομίλων και που διαμορφώνουν, με τη στήριξη των Ηνωμένων Πολιτειών, της Ευρωπαϊκής Ένωσης, των </w:t>
      </w:r>
      <w:r>
        <w:rPr>
          <w:rFonts w:eastAsia="Times New Roman" w:cs="Times New Roman"/>
          <w:szCs w:val="24"/>
        </w:rPr>
        <w:t>κυβερνήσεών τους, νέους και πιο εξελιγμένους μηχανισμούς φακελώματος και παρακολούθησης.</w:t>
      </w:r>
    </w:p>
    <w:p w14:paraId="09855EA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Συναφής με αυτά τα θέματα είναι και ο άξονας της πρότασής μας που αφορά την προστασία του δημόσιου πλούτου και την κατάργηση των προνομίων που απολαμβάνει εδώ και δεκα</w:t>
      </w:r>
      <w:r>
        <w:rPr>
          <w:rFonts w:eastAsia="Times New Roman" w:cs="Times New Roman"/>
          <w:szCs w:val="24"/>
        </w:rPr>
        <w:t xml:space="preserve">ετίες το ξένο και το εφοπλιστικό κεφάλαιο. Αναφερόμαστε στο άρθρο 107 του Συντάγματος. Ούτε αυτό δεν τολμήσατε να δεχτείτε. </w:t>
      </w:r>
    </w:p>
    <w:p w14:paraId="09855EA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Θέσαμε, επίσης, ζήτημα τροποποίησης του άρθρου 18 του Συντάγματος, ώστε ο ορυκτός πλούτος της χώρας -οι υδρογονάνθρακες, τα κοινωνι</w:t>
      </w:r>
      <w:r>
        <w:rPr>
          <w:rFonts w:eastAsia="Times New Roman" w:cs="Times New Roman"/>
          <w:szCs w:val="24"/>
        </w:rPr>
        <w:t xml:space="preserve">κά αγαθά το νερό, η ηλεκτρική ενέργεια, το φυσικό αέριο κ.α.- να είναι ιδιοκτησία του κράτους και να μην παραχωρούνται για εκμετάλλευση σε διάφορους τρίτους κερδοσκόπους. </w:t>
      </w:r>
    </w:p>
    <w:p w14:paraId="09855EA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71CBA">
        <w:rPr>
          <w:rFonts w:eastAsia="Times New Roman"/>
          <w:color w:val="000000" w:themeColor="text1"/>
          <w:szCs w:val="24"/>
        </w:rPr>
        <w:t xml:space="preserve">ο ίδιο </w:t>
      </w:r>
      <w:r>
        <w:rPr>
          <w:rFonts w:eastAsia="Times New Roman"/>
          <w:color w:val="000000" w:themeColor="text1"/>
          <w:szCs w:val="24"/>
        </w:rPr>
        <w:t xml:space="preserve">πρέπει </w:t>
      </w:r>
      <w:r w:rsidRPr="00471CBA">
        <w:rPr>
          <w:rFonts w:eastAsia="Times New Roman"/>
          <w:color w:val="000000" w:themeColor="text1"/>
          <w:szCs w:val="24"/>
        </w:rPr>
        <w:t>να προστατεύονται και να μην παραχωρούνται σε τ</w:t>
      </w:r>
      <w:r>
        <w:rPr>
          <w:rFonts w:eastAsia="Times New Roman"/>
          <w:color w:val="000000" w:themeColor="text1"/>
          <w:szCs w:val="24"/>
        </w:rPr>
        <w:t>ρ</w:t>
      </w:r>
      <w:r w:rsidRPr="00471CBA">
        <w:rPr>
          <w:rFonts w:eastAsia="Times New Roman"/>
          <w:color w:val="000000" w:themeColor="text1"/>
          <w:szCs w:val="24"/>
        </w:rPr>
        <w:t>ί</w:t>
      </w:r>
      <w:r>
        <w:rPr>
          <w:rFonts w:eastAsia="Times New Roman"/>
          <w:color w:val="000000" w:themeColor="text1"/>
          <w:szCs w:val="24"/>
        </w:rPr>
        <w:t>τους οι δ</w:t>
      </w:r>
      <w:r w:rsidRPr="00471CBA">
        <w:rPr>
          <w:rFonts w:eastAsia="Times New Roman"/>
          <w:color w:val="000000" w:themeColor="text1"/>
          <w:szCs w:val="24"/>
        </w:rPr>
        <w:t>ημόσιες εκτ</w:t>
      </w:r>
      <w:r w:rsidRPr="00471CBA">
        <w:rPr>
          <w:rFonts w:eastAsia="Times New Roman"/>
          <w:color w:val="000000" w:themeColor="text1"/>
          <w:szCs w:val="24"/>
        </w:rPr>
        <w:t>άσεις σε ορεινούς όγκους</w:t>
      </w:r>
      <w:r>
        <w:rPr>
          <w:rFonts w:eastAsia="Times New Roman"/>
          <w:color w:val="000000" w:themeColor="text1"/>
          <w:szCs w:val="24"/>
        </w:rPr>
        <w:t>, οι α</w:t>
      </w:r>
      <w:r w:rsidRPr="00471CBA">
        <w:rPr>
          <w:rFonts w:eastAsia="Times New Roman"/>
          <w:color w:val="000000" w:themeColor="text1"/>
          <w:szCs w:val="24"/>
        </w:rPr>
        <w:t>ιγι</w:t>
      </w:r>
      <w:r>
        <w:rPr>
          <w:rFonts w:eastAsia="Times New Roman"/>
          <w:color w:val="000000" w:themeColor="text1"/>
          <w:szCs w:val="24"/>
        </w:rPr>
        <w:t xml:space="preserve">αλοί, </w:t>
      </w:r>
      <w:r w:rsidRPr="00471CBA">
        <w:rPr>
          <w:rFonts w:eastAsia="Times New Roman"/>
          <w:color w:val="000000" w:themeColor="text1"/>
          <w:szCs w:val="24"/>
        </w:rPr>
        <w:t>τα σπήλαια</w:t>
      </w:r>
      <w:r>
        <w:rPr>
          <w:rFonts w:eastAsia="Times New Roman"/>
          <w:color w:val="000000" w:themeColor="text1"/>
          <w:szCs w:val="24"/>
        </w:rPr>
        <w:t>,</w:t>
      </w:r>
      <w:r w:rsidRPr="00471CBA">
        <w:rPr>
          <w:rFonts w:eastAsia="Times New Roman"/>
          <w:color w:val="000000" w:themeColor="text1"/>
          <w:szCs w:val="24"/>
        </w:rPr>
        <w:t xml:space="preserve"> οι λίμνες</w:t>
      </w:r>
      <w:r>
        <w:rPr>
          <w:rFonts w:eastAsia="Times New Roman"/>
          <w:color w:val="000000" w:themeColor="text1"/>
          <w:szCs w:val="24"/>
        </w:rPr>
        <w:t>,</w:t>
      </w:r>
      <w:r w:rsidRPr="00471CBA">
        <w:rPr>
          <w:rFonts w:eastAsia="Times New Roman"/>
          <w:color w:val="000000" w:themeColor="text1"/>
          <w:szCs w:val="24"/>
        </w:rPr>
        <w:t xml:space="preserve"> </w:t>
      </w:r>
      <w:r>
        <w:rPr>
          <w:rFonts w:eastAsia="Times New Roman"/>
          <w:color w:val="000000" w:themeColor="text1"/>
          <w:szCs w:val="24"/>
        </w:rPr>
        <w:t xml:space="preserve">οι </w:t>
      </w:r>
      <w:r w:rsidRPr="00471CBA">
        <w:rPr>
          <w:rFonts w:eastAsia="Times New Roman"/>
          <w:color w:val="000000" w:themeColor="text1"/>
          <w:szCs w:val="24"/>
        </w:rPr>
        <w:t>λιμνοθάλασσες</w:t>
      </w:r>
      <w:r>
        <w:rPr>
          <w:rFonts w:eastAsia="Times New Roman"/>
          <w:color w:val="000000" w:themeColor="text1"/>
          <w:szCs w:val="24"/>
        </w:rPr>
        <w:t>,</w:t>
      </w:r>
      <w:r w:rsidRPr="00471CBA">
        <w:rPr>
          <w:rFonts w:eastAsia="Times New Roman"/>
          <w:color w:val="000000" w:themeColor="text1"/>
          <w:szCs w:val="24"/>
        </w:rPr>
        <w:t xml:space="preserve"> οι αρχαιολογικοί χώροι</w:t>
      </w:r>
      <w:r>
        <w:rPr>
          <w:rFonts w:eastAsia="Times New Roman"/>
          <w:color w:val="000000" w:themeColor="text1"/>
          <w:szCs w:val="24"/>
        </w:rPr>
        <w:t>.</w:t>
      </w:r>
    </w:p>
    <w:p w14:paraId="09855EA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Ιδ</w:t>
      </w:r>
      <w:r w:rsidRPr="00471CBA">
        <w:rPr>
          <w:rFonts w:eastAsia="Times New Roman"/>
          <w:color w:val="000000" w:themeColor="text1"/>
          <w:szCs w:val="24"/>
        </w:rPr>
        <w:t xml:space="preserve">ιαίτερα </w:t>
      </w:r>
      <w:r>
        <w:rPr>
          <w:rFonts w:eastAsia="Times New Roman"/>
          <w:color w:val="000000" w:themeColor="text1"/>
          <w:szCs w:val="24"/>
        </w:rPr>
        <w:t>όσ</w:t>
      </w:r>
      <w:r w:rsidRPr="00471CBA">
        <w:rPr>
          <w:rFonts w:eastAsia="Times New Roman"/>
          <w:color w:val="000000" w:themeColor="text1"/>
          <w:szCs w:val="24"/>
        </w:rPr>
        <w:t xml:space="preserve">ον αφορά τους αρχαιολογικούς χώρους και συνολικά </w:t>
      </w:r>
      <w:r>
        <w:rPr>
          <w:rFonts w:eastAsia="Times New Roman"/>
          <w:color w:val="000000" w:themeColor="text1"/>
          <w:szCs w:val="24"/>
        </w:rPr>
        <w:t>την</w:t>
      </w:r>
      <w:r w:rsidRPr="00471CBA">
        <w:rPr>
          <w:rFonts w:eastAsia="Times New Roman"/>
          <w:color w:val="000000" w:themeColor="text1"/>
          <w:szCs w:val="24"/>
        </w:rPr>
        <w:t xml:space="preserve"> πολιτιστική κληρονομιά της πατρίδας </w:t>
      </w:r>
      <w:r>
        <w:rPr>
          <w:rFonts w:eastAsia="Times New Roman"/>
          <w:color w:val="000000" w:themeColor="text1"/>
          <w:szCs w:val="24"/>
        </w:rPr>
        <w:t>μας, τ</w:t>
      </w:r>
      <w:r w:rsidRPr="00471CBA">
        <w:rPr>
          <w:rFonts w:eastAsia="Times New Roman"/>
          <w:color w:val="000000" w:themeColor="text1"/>
          <w:szCs w:val="24"/>
        </w:rPr>
        <w:t xml:space="preserve">ο ζήτημα αυτό αποκτά εξαιρετική </w:t>
      </w:r>
      <w:r>
        <w:rPr>
          <w:rFonts w:eastAsia="Times New Roman"/>
          <w:color w:val="000000" w:themeColor="text1"/>
          <w:szCs w:val="24"/>
        </w:rPr>
        <w:t>ε</w:t>
      </w:r>
      <w:r w:rsidRPr="00471CBA">
        <w:rPr>
          <w:rFonts w:eastAsia="Times New Roman"/>
          <w:color w:val="000000" w:themeColor="text1"/>
          <w:szCs w:val="24"/>
        </w:rPr>
        <w:t xml:space="preserve">πικαιρότητα </w:t>
      </w:r>
      <w:r w:rsidRPr="00471CBA">
        <w:rPr>
          <w:rFonts w:eastAsia="Times New Roman"/>
          <w:color w:val="000000" w:themeColor="text1"/>
          <w:szCs w:val="24"/>
        </w:rPr>
        <w:t xml:space="preserve">αν αναλογιστεί κανείς τη μεταβίβαση αρκετών </w:t>
      </w:r>
      <w:r>
        <w:rPr>
          <w:rFonts w:eastAsia="Times New Roman"/>
          <w:color w:val="000000" w:themeColor="text1"/>
          <w:szCs w:val="24"/>
        </w:rPr>
        <w:t xml:space="preserve">τέτοιων χώρων </w:t>
      </w:r>
      <w:r w:rsidRPr="00471CBA">
        <w:rPr>
          <w:rFonts w:eastAsia="Times New Roman"/>
          <w:color w:val="000000" w:themeColor="text1"/>
          <w:szCs w:val="24"/>
        </w:rPr>
        <w:t xml:space="preserve"> στο λεγόμενο υπερταμείο για αξιοποίηση</w:t>
      </w:r>
      <w:r>
        <w:rPr>
          <w:rFonts w:eastAsia="Times New Roman"/>
          <w:color w:val="000000" w:themeColor="text1"/>
          <w:szCs w:val="24"/>
        </w:rPr>
        <w:t>. Κ</w:t>
      </w:r>
      <w:r w:rsidRPr="00471CBA">
        <w:rPr>
          <w:rFonts w:eastAsia="Times New Roman"/>
          <w:color w:val="000000" w:themeColor="text1"/>
          <w:szCs w:val="24"/>
        </w:rPr>
        <w:t>αι</w:t>
      </w:r>
      <w:r w:rsidRPr="0028074D">
        <w:rPr>
          <w:rFonts w:eastAsia="Times New Roman"/>
          <w:color w:val="000000" w:themeColor="text1"/>
          <w:szCs w:val="24"/>
        </w:rPr>
        <w:t xml:space="preserve"> </w:t>
      </w:r>
      <w:r w:rsidRPr="00471CBA">
        <w:rPr>
          <w:rFonts w:eastAsia="Times New Roman"/>
          <w:color w:val="000000" w:themeColor="text1"/>
          <w:szCs w:val="24"/>
        </w:rPr>
        <w:t>όταν</w:t>
      </w:r>
      <w:r>
        <w:rPr>
          <w:rFonts w:eastAsia="Times New Roman"/>
          <w:color w:val="000000" w:themeColor="text1"/>
          <w:szCs w:val="24"/>
        </w:rPr>
        <w:t xml:space="preserve"> βέβαια ακούμε </w:t>
      </w:r>
      <w:r w:rsidRPr="00471CBA">
        <w:rPr>
          <w:rFonts w:eastAsia="Times New Roman"/>
          <w:color w:val="000000" w:themeColor="text1"/>
          <w:szCs w:val="24"/>
        </w:rPr>
        <w:t>για αξιοποίηση</w:t>
      </w:r>
      <w:r>
        <w:rPr>
          <w:rFonts w:eastAsia="Times New Roman"/>
          <w:color w:val="000000" w:themeColor="text1"/>
          <w:szCs w:val="24"/>
        </w:rPr>
        <w:t>,</w:t>
      </w:r>
      <w:r w:rsidRPr="00471CBA">
        <w:rPr>
          <w:rFonts w:eastAsia="Times New Roman"/>
          <w:color w:val="000000" w:themeColor="text1"/>
          <w:szCs w:val="24"/>
        </w:rPr>
        <w:t xml:space="preserve"> ξέρουμε ότι αυτό αφορά την παραχώρησ</w:t>
      </w:r>
      <w:r>
        <w:rPr>
          <w:rFonts w:eastAsia="Times New Roman"/>
          <w:color w:val="000000" w:themeColor="text1"/>
          <w:szCs w:val="24"/>
        </w:rPr>
        <w:t>ή</w:t>
      </w:r>
      <w:r w:rsidRPr="00471CBA">
        <w:rPr>
          <w:rFonts w:eastAsia="Times New Roman"/>
          <w:color w:val="000000" w:themeColor="text1"/>
          <w:szCs w:val="24"/>
        </w:rPr>
        <w:t xml:space="preserve"> του στο κεφάλαιο για εκμετάλλευση</w:t>
      </w:r>
      <w:r>
        <w:rPr>
          <w:rFonts w:eastAsia="Times New Roman"/>
          <w:color w:val="000000" w:themeColor="text1"/>
          <w:szCs w:val="24"/>
        </w:rPr>
        <w:t>. Ο</w:t>
      </w:r>
      <w:r w:rsidRPr="00471CBA">
        <w:rPr>
          <w:rFonts w:eastAsia="Times New Roman"/>
          <w:color w:val="000000" w:themeColor="text1"/>
          <w:szCs w:val="24"/>
        </w:rPr>
        <w:t xml:space="preserve">ι διορθωτικές κινήσεις που κάνατε τελευταία </w:t>
      </w:r>
      <w:r w:rsidRPr="00471CBA">
        <w:rPr>
          <w:rFonts w:eastAsia="Times New Roman"/>
          <w:color w:val="000000" w:themeColor="text1"/>
          <w:szCs w:val="24"/>
        </w:rPr>
        <w:t xml:space="preserve">μετά από ισχυρή λαϊκή πίεση </w:t>
      </w:r>
      <w:r>
        <w:rPr>
          <w:rFonts w:eastAsia="Times New Roman"/>
          <w:color w:val="000000" w:themeColor="text1"/>
          <w:szCs w:val="24"/>
        </w:rPr>
        <w:t>δ</w:t>
      </w:r>
      <w:r w:rsidRPr="00471CBA">
        <w:rPr>
          <w:rFonts w:eastAsia="Times New Roman"/>
          <w:color w:val="000000" w:themeColor="text1"/>
          <w:szCs w:val="24"/>
        </w:rPr>
        <w:t xml:space="preserve">εν εξασφαλίζουν ούτε όλους ούτε επαρκώς τους αρχαιολογικούς χώρους της πατρίδας </w:t>
      </w:r>
      <w:r>
        <w:rPr>
          <w:rFonts w:eastAsia="Times New Roman"/>
          <w:color w:val="000000" w:themeColor="text1"/>
          <w:szCs w:val="24"/>
        </w:rPr>
        <w:t>μας.</w:t>
      </w:r>
    </w:p>
    <w:p w14:paraId="09855EA5"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471CBA">
        <w:rPr>
          <w:rFonts w:eastAsia="Times New Roman"/>
          <w:color w:val="000000" w:themeColor="text1"/>
          <w:szCs w:val="24"/>
        </w:rPr>
        <w:t>υρίες και κύριοι</w:t>
      </w:r>
      <w:r>
        <w:rPr>
          <w:rFonts w:eastAsia="Times New Roman"/>
          <w:color w:val="000000" w:themeColor="text1"/>
          <w:szCs w:val="24"/>
        </w:rPr>
        <w:t>, ξεχωριστό κεφάλαιο</w:t>
      </w:r>
      <w:r w:rsidRPr="00471CBA">
        <w:rPr>
          <w:rFonts w:eastAsia="Times New Roman"/>
          <w:color w:val="000000" w:themeColor="text1"/>
          <w:szCs w:val="24"/>
        </w:rPr>
        <w:t xml:space="preserve"> στην πρότασή μας είναι τα ζητήματα λειτουργίας </w:t>
      </w:r>
      <w:r>
        <w:rPr>
          <w:rFonts w:eastAsia="Times New Roman"/>
          <w:color w:val="000000" w:themeColor="text1"/>
          <w:szCs w:val="24"/>
        </w:rPr>
        <w:t>της Β</w:t>
      </w:r>
      <w:r w:rsidRPr="00471CBA">
        <w:rPr>
          <w:rFonts w:eastAsia="Times New Roman"/>
          <w:color w:val="000000" w:themeColor="text1"/>
          <w:szCs w:val="24"/>
        </w:rPr>
        <w:t>ουλής και των πολιτειακών οργάνων</w:t>
      </w:r>
      <w:r>
        <w:rPr>
          <w:rFonts w:eastAsia="Times New Roman"/>
          <w:color w:val="000000" w:themeColor="text1"/>
          <w:szCs w:val="24"/>
        </w:rPr>
        <w:t>. Ξεχωρίζει το άρθρ</w:t>
      </w:r>
      <w:r>
        <w:rPr>
          <w:rFonts w:eastAsia="Times New Roman"/>
          <w:color w:val="000000" w:themeColor="text1"/>
          <w:szCs w:val="24"/>
        </w:rPr>
        <w:t>ο 48 του Σ</w:t>
      </w:r>
      <w:r w:rsidRPr="00471CBA">
        <w:rPr>
          <w:rFonts w:eastAsia="Times New Roman"/>
          <w:color w:val="000000" w:themeColor="text1"/>
          <w:szCs w:val="24"/>
        </w:rPr>
        <w:t>υντάγματος που αναφέρ</w:t>
      </w:r>
      <w:r>
        <w:rPr>
          <w:rFonts w:eastAsia="Times New Roman"/>
          <w:color w:val="000000" w:themeColor="text1"/>
          <w:szCs w:val="24"/>
        </w:rPr>
        <w:t>εται σ</w:t>
      </w:r>
      <w:r w:rsidRPr="00471CBA">
        <w:rPr>
          <w:rFonts w:eastAsia="Times New Roman"/>
          <w:color w:val="000000" w:themeColor="text1"/>
          <w:szCs w:val="24"/>
        </w:rPr>
        <w:t>την κατάσταση πολιορκίας που</w:t>
      </w:r>
      <w:r>
        <w:rPr>
          <w:rFonts w:eastAsia="Times New Roman"/>
          <w:color w:val="000000" w:themeColor="text1"/>
          <w:szCs w:val="24"/>
        </w:rPr>
        <w:t>,</w:t>
      </w:r>
      <w:r w:rsidRPr="00471CBA">
        <w:rPr>
          <w:rFonts w:eastAsia="Times New Roman"/>
          <w:color w:val="000000" w:themeColor="text1"/>
          <w:szCs w:val="24"/>
        </w:rPr>
        <w:t xml:space="preserve"> </w:t>
      </w:r>
      <w:r>
        <w:rPr>
          <w:rFonts w:eastAsia="Times New Roman"/>
          <w:color w:val="000000" w:themeColor="text1"/>
          <w:szCs w:val="24"/>
        </w:rPr>
        <w:t>επίσης,</w:t>
      </w:r>
      <w:r w:rsidRPr="00471CBA">
        <w:rPr>
          <w:rFonts w:eastAsia="Times New Roman"/>
          <w:color w:val="000000" w:themeColor="text1"/>
          <w:szCs w:val="24"/>
        </w:rPr>
        <w:t xml:space="preserve"> είναι από τα κεντρικά ζητήματα</w:t>
      </w:r>
      <w:r>
        <w:rPr>
          <w:rFonts w:eastAsia="Times New Roman"/>
          <w:color w:val="000000" w:themeColor="text1"/>
          <w:szCs w:val="24"/>
        </w:rPr>
        <w:t>.</w:t>
      </w:r>
      <w:r w:rsidRPr="00471CBA">
        <w:rPr>
          <w:rFonts w:eastAsia="Times New Roman"/>
          <w:color w:val="000000" w:themeColor="text1"/>
          <w:szCs w:val="24"/>
        </w:rPr>
        <w:t xml:space="preserve"> Όπως είναι γνωστό</w:t>
      </w:r>
      <w:r w:rsidRPr="00922194">
        <w:rPr>
          <w:rFonts w:eastAsia="Times New Roman"/>
          <w:color w:val="000000" w:themeColor="text1"/>
          <w:szCs w:val="24"/>
        </w:rPr>
        <w:t>,</w:t>
      </w:r>
      <w:r w:rsidRPr="00471CBA">
        <w:rPr>
          <w:rFonts w:eastAsia="Times New Roman"/>
          <w:color w:val="000000" w:themeColor="text1"/>
          <w:szCs w:val="24"/>
        </w:rPr>
        <w:t xml:space="preserve"> με το άρθρο αυτό δίνεται η δ</w:t>
      </w:r>
      <w:r>
        <w:rPr>
          <w:rFonts w:eastAsia="Times New Roman"/>
          <w:color w:val="000000" w:themeColor="text1"/>
          <w:szCs w:val="24"/>
        </w:rPr>
        <w:t>υνατότητα αναστολής άρθρων του Σ</w:t>
      </w:r>
      <w:r w:rsidRPr="00471CBA">
        <w:rPr>
          <w:rFonts w:eastAsia="Times New Roman"/>
          <w:color w:val="000000" w:themeColor="text1"/>
          <w:szCs w:val="24"/>
        </w:rPr>
        <w:t>υντάγματος που ορίζουν ατομικά και συλλογικά δικαιώματα</w:t>
      </w:r>
      <w:r>
        <w:rPr>
          <w:rFonts w:eastAsia="Times New Roman"/>
          <w:color w:val="000000" w:themeColor="text1"/>
          <w:szCs w:val="24"/>
        </w:rPr>
        <w:t>,</w:t>
      </w:r>
      <w:r w:rsidRPr="00471CBA">
        <w:rPr>
          <w:rFonts w:eastAsia="Times New Roman"/>
          <w:color w:val="000000" w:themeColor="text1"/>
          <w:szCs w:val="24"/>
        </w:rPr>
        <w:t xml:space="preserve"> πολιτικές ελευθερίες</w:t>
      </w:r>
      <w:r>
        <w:rPr>
          <w:rFonts w:eastAsia="Times New Roman"/>
          <w:color w:val="000000" w:themeColor="text1"/>
          <w:szCs w:val="24"/>
        </w:rPr>
        <w:t>,</w:t>
      </w:r>
      <w:r w:rsidRPr="00471CBA">
        <w:rPr>
          <w:rFonts w:eastAsia="Times New Roman"/>
          <w:color w:val="000000" w:themeColor="text1"/>
          <w:szCs w:val="24"/>
        </w:rPr>
        <w:t xml:space="preserve"> ενώ προβλέπεται και </w:t>
      </w:r>
      <w:r>
        <w:rPr>
          <w:rFonts w:eastAsia="Times New Roman"/>
          <w:color w:val="000000" w:themeColor="text1"/>
          <w:szCs w:val="24"/>
        </w:rPr>
        <w:t xml:space="preserve">η </w:t>
      </w:r>
      <w:r w:rsidRPr="00471CBA">
        <w:rPr>
          <w:rFonts w:eastAsia="Times New Roman"/>
          <w:color w:val="000000" w:themeColor="text1"/>
          <w:szCs w:val="24"/>
        </w:rPr>
        <w:t>συγκρότηση ακόμα και ειδικών δικαστηρίων στο όνομα της αντιμετώπισης εξωτερικών κινδύνων ή απειλής της εθνικής ασφάλειας</w:t>
      </w:r>
      <w:r>
        <w:rPr>
          <w:rFonts w:eastAsia="Times New Roman"/>
          <w:color w:val="000000" w:themeColor="text1"/>
          <w:szCs w:val="24"/>
        </w:rPr>
        <w:t>.</w:t>
      </w:r>
    </w:p>
    <w:p w14:paraId="09855EA6"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471CBA">
        <w:rPr>
          <w:rFonts w:eastAsia="Times New Roman"/>
          <w:color w:val="000000" w:themeColor="text1"/>
          <w:szCs w:val="24"/>
        </w:rPr>
        <w:t>ροτ</w:t>
      </w:r>
      <w:r>
        <w:rPr>
          <w:rFonts w:eastAsia="Times New Roman"/>
          <w:color w:val="000000" w:themeColor="text1"/>
          <w:szCs w:val="24"/>
        </w:rPr>
        <w:t xml:space="preserve">είναμε </w:t>
      </w:r>
      <w:r w:rsidRPr="00471CBA">
        <w:rPr>
          <w:rFonts w:eastAsia="Times New Roman"/>
          <w:color w:val="000000" w:themeColor="text1"/>
          <w:szCs w:val="24"/>
        </w:rPr>
        <w:t>την ουσιαστική κατάργηση του άρθρου 48</w:t>
      </w:r>
      <w:r>
        <w:rPr>
          <w:rFonts w:eastAsia="Times New Roman"/>
          <w:color w:val="000000" w:themeColor="text1"/>
          <w:szCs w:val="24"/>
        </w:rPr>
        <w:t>, γ</w:t>
      </w:r>
      <w:r w:rsidRPr="00471CBA">
        <w:rPr>
          <w:rFonts w:eastAsia="Times New Roman"/>
          <w:color w:val="000000" w:themeColor="text1"/>
          <w:szCs w:val="24"/>
        </w:rPr>
        <w:t>ιατί δεν υ</w:t>
      </w:r>
      <w:r>
        <w:rPr>
          <w:rFonts w:eastAsia="Times New Roman"/>
          <w:color w:val="000000" w:themeColor="text1"/>
          <w:szCs w:val="24"/>
        </w:rPr>
        <w:t>πάρχει κανένας λόγος να ανα</w:t>
      </w:r>
      <w:r>
        <w:rPr>
          <w:rFonts w:eastAsia="Times New Roman"/>
          <w:color w:val="000000" w:themeColor="text1"/>
          <w:szCs w:val="24"/>
        </w:rPr>
        <w:t>στέλλ</w:t>
      </w:r>
      <w:r w:rsidRPr="00471CBA">
        <w:rPr>
          <w:rFonts w:eastAsia="Times New Roman"/>
          <w:color w:val="000000" w:themeColor="text1"/>
          <w:szCs w:val="24"/>
        </w:rPr>
        <w:t xml:space="preserve">ονται </w:t>
      </w:r>
      <w:r>
        <w:rPr>
          <w:rFonts w:eastAsia="Times New Roman"/>
          <w:color w:val="000000" w:themeColor="text1"/>
          <w:szCs w:val="24"/>
        </w:rPr>
        <w:t>ο</w:t>
      </w:r>
      <w:r w:rsidRPr="00471CBA">
        <w:rPr>
          <w:rFonts w:eastAsia="Times New Roman"/>
          <w:color w:val="000000" w:themeColor="text1"/>
          <w:szCs w:val="24"/>
        </w:rPr>
        <w:t>ι πολιτικές ελευθερίες</w:t>
      </w:r>
      <w:r>
        <w:rPr>
          <w:rFonts w:eastAsia="Times New Roman"/>
          <w:color w:val="000000" w:themeColor="text1"/>
          <w:szCs w:val="24"/>
        </w:rPr>
        <w:t>,</w:t>
      </w:r>
      <w:r w:rsidRPr="00471CBA">
        <w:rPr>
          <w:rFonts w:eastAsia="Times New Roman"/>
          <w:color w:val="000000" w:themeColor="text1"/>
          <w:szCs w:val="24"/>
        </w:rPr>
        <w:t xml:space="preserve"> τα ατομικά και κοινωνικά δικαιώματα για οποιονδήποτε λόγο</w:t>
      </w:r>
      <w:r>
        <w:rPr>
          <w:rFonts w:eastAsia="Times New Roman"/>
          <w:color w:val="000000" w:themeColor="text1"/>
          <w:szCs w:val="24"/>
        </w:rPr>
        <w:t>. Ν</w:t>
      </w:r>
      <w:r w:rsidRPr="00471CBA">
        <w:rPr>
          <w:rFonts w:eastAsia="Times New Roman"/>
          <w:color w:val="000000" w:themeColor="text1"/>
          <w:szCs w:val="24"/>
        </w:rPr>
        <w:t>α εξετάζεται μόνο η δυνατότητα επίτ</w:t>
      </w:r>
      <w:r>
        <w:rPr>
          <w:rFonts w:eastAsia="Times New Roman"/>
          <w:color w:val="000000" w:themeColor="text1"/>
          <w:szCs w:val="24"/>
        </w:rPr>
        <w:t>α</w:t>
      </w:r>
      <w:r w:rsidRPr="00471CBA">
        <w:rPr>
          <w:rFonts w:eastAsia="Times New Roman"/>
          <w:color w:val="000000" w:themeColor="text1"/>
          <w:szCs w:val="24"/>
        </w:rPr>
        <w:t xml:space="preserve">ξης αναγκαίων </w:t>
      </w:r>
      <w:r>
        <w:rPr>
          <w:rFonts w:eastAsia="Times New Roman"/>
          <w:color w:val="000000" w:themeColor="text1"/>
          <w:szCs w:val="24"/>
        </w:rPr>
        <w:t>υ</w:t>
      </w:r>
      <w:r w:rsidRPr="00471CBA">
        <w:rPr>
          <w:rFonts w:eastAsia="Times New Roman"/>
          <w:color w:val="000000" w:themeColor="text1"/>
          <w:szCs w:val="24"/>
        </w:rPr>
        <w:t>ποδομών</w:t>
      </w:r>
      <w:r>
        <w:rPr>
          <w:rFonts w:eastAsia="Times New Roman"/>
          <w:color w:val="000000" w:themeColor="text1"/>
          <w:szCs w:val="24"/>
        </w:rPr>
        <w:t xml:space="preserve">, </w:t>
      </w:r>
      <w:r w:rsidRPr="00471CBA">
        <w:rPr>
          <w:rFonts w:eastAsia="Times New Roman"/>
          <w:color w:val="000000" w:themeColor="text1"/>
          <w:szCs w:val="24"/>
        </w:rPr>
        <w:t>όπως είναι λιμάνια</w:t>
      </w:r>
      <w:r>
        <w:rPr>
          <w:rFonts w:eastAsia="Times New Roman"/>
          <w:color w:val="000000" w:themeColor="text1"/>
          <w:szCs w:val="24"/>
        </w:rPr>
        <w:t>,</w:t>
      </w:r>
      <w:r w:rsidRPr="00471CBA">
        <w:rPr>
          <w:rFonts w:eastAsia="Times New Roman"/>
          <w:color w:val="000000" w:themeColor="text1"/>
          <w:szCs w:val="24"/>
        </w:rPr>
        <w:t xml:space="preserve"> αεροδρόμια</w:t>
      </w:r>
      <w:r>
        <w:rPr>
          <w:rFonts w:eastAsia="Times New Roman"/>
          <w:color w:val="000000" w:themeColor="text1"/>
          <w:szCs w:val="24"/>
        </w:rPr>
        <w:t>,</w:t>
      </w:r>
      <w:r w:rsidRPr="00471CBA">
        <w:rPr>
          <w:rFonts w:eastAsia="Times New Roman"/>
          <w:color w:val="000000" w:themeColor="text1"/>
          <w:szCs w:val="24"/>
        </w:rPr>
        <w:t xml:space="preserve"> βιομηχανίες τροφίμων</w:t>
      </w:r>
      <w:r>
        <w:rPr>
          <w:rFonts w:eastAsia="Times New Roman"/>
          <w:color w:val="000000" w:themeColor="text1"/>
          <w:szCs w:val="24"/>
        </w:rPr>
        <w:t>,</w:t>
      </w:r>
      <w:r w:rsidRPr="00471CBA">
        <w:rPr>
          <w:rFonts w:eastAsia="Times New Roman"/>
          <w:color w:val="000000" w:themeColor="text1"/>
          <w:szCs w:val="24"/>
        </w:rPr>
        <w:t xml:space="preserve"> φαρμάκου</w:t>
      </w:r>
      <w:r>
        <w:rPr>
          <w:rFonts w:eastAsia="Times New Roman"/>
          <w:color w:val="000000" w:themeColor="text1"/>
          <w:szCs w:val="24"/>
        </w:rPr>
        <w:t xml:space="preserve"> και πιθανόν άλλα, τα οποία </w:t>
      </w:r>
      <w:r w:rsidRPr="00471CBA">
        <w:rPr>
          <w:rFonts w:eastAsia="Times New Roman"/>
          <w:color w:val="000000" w:themeColor="text1"/>
          <w:szCs w:val="24"/>
        </w:rPr>
        <w:t xml:space="preserve"> ανήκουν σ</w:t>
      </w:r>
      <w:r w:rsidRPr="00471CBA">
        <w:rPr>
          <w:rFonts w:eastAsia="Times New Roman"/>
          <w:color w:val="000000" w:themeColor="text1"/>
          <w:szCs w:val="24"/>
        </w:rPr>
        <w:t xml:space="preserve">ε </w:t>
      </w:r>
      <w:r>
        <w:rPr>
          <w:rFonts w:eastAsia="Times New Roman"/>
          <w:color w:val="000000" w:themeColor="text1"/>
          <w:szCs w:val="24"/>
        </w:rPr>
        <w:t xml:space="preserve">εγχώρια ή </w:t>
      </w:r>
      <w:r w:rsidRPr="00471CBA">
        <w:rPr>
          <w:rFonts w:eastAsia="Times New Roman"/>
          <w:color w:val="000000" w:themeColor="text1"/>
          <w:szCs w:val="24"/>
        </w:rPr>
        <w:t>ξένα ιδιωτικά οικονομικά συμφέροντα</w:t>
      </w:r>
      <w:r>
        <w:rPr>
          <w:rFonts w:eastAsia="Times New Roman"/>
          <w:color w:val="000000" w:themeColor="text1"/>
          <w:szCs w:val="24"/>
        </w:rPr>
        <w:t xml:space="preserve"> σήμερα</w:t>
      </w:r>
      <w:r w:rsidRPr="00471CBA">
        <w:rPr>
          <w:rFonts w:eastAsia="Times New Roman"/>
          <w:color w:val="000000" w:themeColor="text1"/>
          <w:szCs w:val="24"/>
        </w:rPr>
        <w:t xml:space="preserve"> σε περίπτωση επίθεσης μιας ξένης χώρας ή συνασπισμού χωρών κατά των κυριαρχικών δικαιωμάτων και της εδαφικής ακεραιότητας της Ελλάδας</w:t>
      </w:r>
      <w:r>
        <w:rPr>
          <w:rFonts w:eastAsia="Times New Roman"/>
          <w:color w:val="000000" w:themeColor="text1"/>
          <w:szCs w:val="24"/>
        </w:rPr>
        <w:t>.</w:t>
      </w:r>
    </w:p>
    <w:p w14:paraId="09855EA7"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δ</w:t>
      </w:r>
      <w:r w:rsidRPr="00471CBA">
        <w:rPr>
          <w:rFonts w:eastAsia="Times New Roman"/>
          <w:color w:val="000000" w:themeColor="text1"/>
          <w:szCs w:val="24"/>
        </w:rPr>
        <w:t xml:space="preserve">εν χρειάζεται να αναφερθώ αναλυτικά </w:t>
      </w:r>
      <w:r>
        <w:rPr>
          <w:rFonts w:eastAsia="Times New Roman"/>
          <w:color w:val="000000" w:themeColor="text1"/>
          <w:szCs w:val="24"/>
        </w:rPr>
        <w:t>σε ζη</w:t>
      </w:r>
      <w:r w:rsidRPr="00471CBA">
        <w:rPr>
          <w:rFonts w:eastAsia="Times New Roman"/>
          <w:color w:val="000000" w:themeColor="text1"/>
          <w:szCs w:val="24"/>
        </w:rPr>
        <w:t>τήματ</w:t>
      </w:r>
      <w:r w:rsidRPr="00471CBA">
        <w:rPr>
          <w:rFonts w:eastAsia="Times New Roman"/>
          <w:color w:val="000000" w:themeColor="text1"/>
          <w:szCs w:val="24"/>
        </w:rPr>
        <w:t>α λειτουργίας της Βουλής</w:t>
      </w:r>
      <w:r>
        <w:rPr>
          <w:rFonts w:eastAsia="Times New Roman"/>
          <w:color w:val="000000" w:themeColor="text1"/>
          <w:szCs w:val="24"/>
        </w:rPr>
        <w:t>,</w:t>
      </w:r>
      <w:r w:rsidRPr="00471CBA">
        <w:rPr>
          <w:rFonts w:eastAsia="Times New Roman"/>
          <w:color w:val="000000" w:themeColor="text1"/>
          <w:szCs w:val="24"/>
        </w:rPr>
        <w:t xml:space="preserve"> για τα ζητήματα νομοθετικής πρωτοβουλίας α</w:t>
      </w:r>
      <w:r>
        <w:rPr>
          <w:rFonts w:eastAsia="Times New Roman"/>
          <w:color w:val="000000" w:themeColor="text1"/>
          <w:szCs w:val="24"/>
        </w:rPr>
        <w:t>πό τον λαό κ.λπ.. Κ</w:t>
      </w:r>
      <w:r w:rsidRPr="00471CBA">
        <w:rPr>
          <w:rFonts w:eastAsia="Times New Roman"/>
          <w:color w:val="000000" w:themeColor="text1"/>
          <w:szCs w:val="24"/>
        </w:rPr>
        <w:t>αι εδώ καταθέσαμε σε αυτά τα ζητήματα αναλυτικές προτάσεις</w:t>
      </w:r>
      <w:r>
        <w:rPr>
          <w:rFonts w:eastAsia="Times New Roman"/>
          <w:color w:val="000000" w:themeColor="text1"/>
          <w:szCs w:val="24"/>
        </w:rPr>
        <w:t xml:space="preserve">. </w:t>
      </w:r>
    </w:p>
    <w:p w14:paraId="09855EA8"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471CBA">
        <w:rPr>
          <w:rFonts w:eastAsia="Times New Roman"/>
          <w:color w:val="000000" w:themeColor="text1"/>
          <w:szCs w:val="24"/>
        </w:rPr>
        <w:t>αι μ</w:t>
      </w:r>
      <w:r>
        <w:rPr>
          <w:rFonts w:eastAsia="Times New Roman"/>
          <w:color w:val="000000" w:themeColor="text1"/>
          <w:szCs w:val="24"/>
        </w:rPr>
        <w:t>ε την ε</w:t>
      </w:r>
      <w:r w:rsidRPr="00471CBA">
        <w:rPr>
          <w:rFonts w:eastAsia="Times New Roman"/>
          <w:color w:val="000000" w:themeColor="text1"/>
          <w:szCs w:val="24"/>
        </w:rPr>
        <w:t>υκαιρία</w:t>
      </w:r>
      <w:r>
        <w:rPr>
          <w:rFonts w:eastAsia="Times New Roman"/>
          <w:color w:val="000000" w:themeColor="text1"/>
          <w:szCs w:val="24"/>
        </w:rPr>
        <w:t>,</w:t>
      </w:r>
      <w:r w:rsidRPr="00471CBA">
        <w:rPr>
          <w:rFonts w:eastAsia="Times New Roman"/>
          <w:color w:val="000000" w:themeColor="text1"/>
          <w:szCs w:val="24"/>
        </w:rPr>
        <w:t xml:space="preserve"> επειδή η υποκρισία σας περισσεύει</w:t>
      </w:r>
      <w:r>
        <w:rPr>
          <w:rFonts w:eastAsia="Times New Roman"/>
          <w:color w:val="000000" w:themeColor="text1"/>
          <w:szCs w:val="24"/>
        </w:rPr>
        <w:t>, μ</w:t>
      </w:r>
      <w:r w:rsidRPr="00471CBA">
        <w:rPr>
          <w:rFonts w:eastAsia="Times New Roman"/>
          <w:color w:val="000000" w:themeColor="text1"/>
          <w:szCs w:val="24"/>
        </w:rPr>
        <w:t>πορείτε να μας πείτε τι απέγιναν όλες αυτές οι πρ</w:t>
      </w:r>
      <w:r>
        <w:rPr>
          <w:rFonts w:eastAsia="Times New Roman"/>
          <w:color w:val="000000" w:themeColor="text1"/>
          <w:szCs w:val="24"/>
        </w:rPr>
        <w:t>οβ</w:t>
      </w:r>
      <w:r>
        <w:rPr>
          <w:rFonts w:eastAsia="Times New Roman"/>
          <w:color w:val="000000" w:themeColor="text1"/>
          <w:szCs w:val="24"/>
        </w:rPr>
        <w:t>λέψεις και του ισχύοντος Σ</w:t>
      </w:r>
      <w:r w:rsidRPr="00471CBA">
        <w:rPr>
          <w:rFonts w:eastAsia="Times New Roman"/>
          <w:color w:val="000000" w:themeColor="text1"/>
          <w:szCs w:val="24"/>
        </w:rPr>
        <w:t>υντάγματος που απαγόρευαν τις άσχετες</w:t>
      </w:r>
      <w:r>
        <w:rPr>
          <w:rFonts w:eastAsia="Times New Roman"/>
          <w:color w:val="000000" w:themeColor="text1"/>
          <w:szCs w:val="24"/>
        </w:rPr>
        <w:t>,</w:t>
      </w:r>
      <w:r w:rsidRPr="00471CBA">
        <w:rPr>
          <w:rFonts w:eastAsia="Times New Roman"/>
          <w:color w:val="000000" w:themeColor="text1"/>
          <w:szCs w:val="24"/>
        </w:rPr>
        <w:t xml:space="preserve"> τις εκπρόθεσμες τροπολογίες</w:t>
      </w:r>
      <w:r>
        <w:rPr>
          <w:rFonts w:eastAsia="Times New Roman"/>
          <w:color w:val="000000" w:themeColor="text1"/>
          <w:szCs w:val="24"/>
        </w:rPr>
        <w:t>,</w:t>
      </w:r>
      <w:r w:rsidRPr="00471CBA">
        <w:rPr>
          <w:rFonts w:eastAsia="Times New Roman"/>
          <w:color w:val="000000" w:themeColor="text1"/>
          <w:szCs w:val="24"/>
        </w:rPr>
        <w:t xml:space="preserve"> τους περιορισμούς στις πράξεις νομοθετικού περιεχομένου και τα κατεπείγοντα νομοσχέδια</w:t>
      </w:r>
      <w:r>
        <w:rPr>
          <w:rFonts w:eastAsia="Times New Roman"/>
          <w:color w:val="000000" w:themeColor="text1"/>
          <w:szCs w:val="24"/>
        </w:rPr>
        <w:t>;</w:t>
      </w:r>
      <w:r w:rsidRPr="00471CBA">
        <w:rPr>
          <w:rFonts w:eastAsia="Times New Roman"/>
          <w:color w:val="000000" w:themeColor="text1"/>
          <w:szCs w:val="24"/>
        </w:rPr>
        <w:t xml:space="preserve"> Γιατί όλα τα παραβιάσα</w:t>
      </w:r>
      <w:r>
        <w:rPr>
          <w:rFonts w:eastAsia="Times New Roman"/>
          <w:color w:val="000000" w:themeColor="text1"/>
          <w:szCs w:val="24"/>
        </w:rPr>
        <w:t xml:space="preserve">τε ωμά και </w:t>
      </w:r>
      <w:r w:rsidRPr="00471CBA">
        <w:rPr>
          <w:rFonts w:eastAsia="Times New Roman"/>
          <w:color w:val="000000" w:themeColor="text1"/>
          <w:szCs w:val="24"/>
        </w:rPr>
        <w:t xml:space="preserve">συνεχίζετε να </w:t>
      </w:r>
      <w:r>
        <w:rPr>
          <w:rFonts w:eastAsia="Times New Roman"/>
          <w:color w:val="000000" w:themeColor="text1"/>
          <w:szCs w:val="24"/>
        </w:rPr>
        <w:t>τα παραβιάζετε</w:t>
      </w:r>
      <w:r w:rsidRPr="00471CBA">
        <w:rPr>
          <w:rFonts w:eastAsia="Times New Roman"/>
          <w:color w:val="000000" w:themeColor="text1"/>
          <w:szCs w:val="24"/>
        </w:rPr>
        <w:t xml:space="preserve"> με διάφορα κ</w:t>
      </w:r>
      <w:r w:rsidRPr="00471CBA">
        <w:rPr>
          <w:rFonts w:eastAsia="Times New Roman"/>
          <w:color w:val="000000" w:themeColor="text1"/>
          <w:szCs w:val="24"/>
        </w:rPr>
        <w:t xml:space="preserve">άθε φορά προσχήματα και όλοι </w:t>
      </w:r>
      <w:r>
        <w:rPr>
          <w:rFonts w:eastAsia="Times New Roman"/>
          <w:color w:val="000000" w:themeColor="text1"/>
          <w:szCs w:val="24"/>
        </w:rPr>
        <w:t>σας,</w:t>
      </w:r>
      <w:r w:rsidRPr="00471CBA">
        <w:rPr>
          <w:rFonts w:eastAsia="Times New Roman"/>
          <w:color w:val="000000" w:themeColor="text1"/>
          <w:szCs w:val="24"/>
        </w:rPr>
        <w:t xml:space="preserve"> </w:t>
      </w:r>
      <w:r>
        <w:rPr>
          <w:rFonts w:eastAsia="Times New Roman"/>
          <w:color w:val="000000" w:themeColor="text1"/>
          <w:szCs w:val="24"/>
        </w:rPr>
        <w:t>παρά</w:t>
      </w:r>
      <w:r w:rsidRPr="00471CBA">
        <w:rPr>
          <w:rFonts w:eastAsia="Times New Roman"/>
          <w:color w:val="000000" w:themeColor="text1"/>
          <w:szCs w:val="24"/>
        </w:rPr>
        <w:t xml:space="preserve"> τ</w:t>
      </w:r>
      <w:r>
        <w:rPr>
          <w:rFonts w:eastAsia="Times New Roman"/>
          <w:color w:val="000000" w:themeColor="text1"/>
          <w:szCs w:val="24"/>
        </w:rPr>
        <w:t>ις α</w:t>
      </w:r>
      <w:r w:rsidRPr="00471CBA">
        <w:rPr>
          <w:rFonts w:eastAsia="Times New Roman"/>
          <w:color w:val="000000" w:themeColor="text1"/>
          <w:szCs w:val="24"/>
        </w:rPr>
        <w:t>παγορεύσ</w:t>
      </w:r>
      <w:r>
        <w:rPr>
          <w:rFonts w:eastAsia="Times New Roman"/>
          <w:color w:val="000000" w:themeColor="text1"/>
          <w:szCs w:val="24"/>
        </w:rPr>
        <w:t>ει</w:t>
      </w:r>
      <w:r w:rsidRPr="00471CBA">
        <w:rPr>
          <w:rFonts w:eastAsia="Times New Roman"/>
          <w:color w:val="000000" w:themeColor="text1"/>
          <w:szCs w:val="24"/>
        </w:rPr>
        <w:t>ς</w:t>
      </w:r>
      <w:r>
        <w:rPr>
          <w:rFonts w:eastAsia="Times New Roman"/>
          <w:color w:val="000000" w:themeColor="text1"/>
          <w:szCs w:val="24"/>
        </w:rPr>
        <w:t xml:space="preserve"> και του σημερινού Σ</w:t>
      </w:r>
      <w:r w:rsidRPr="00471CBA">
        <w:rPr>
          <w:rFonts w:eastAsia="Times New Roman"/>
          <w:color w:val="000000" w:themeColor="text1"/>
          <w:szCs w:val="24"/>
        </w:rPr>
        <w:t>υντάγματος</w:t>
      </w:r>
      <w:r>
        <w:rPr>
          <w:rFonts w:eastAsia="Times New Roman"/>
          <w:color w:val="000000" w:themeColor="text1"/>
          <w:szCs w:val="24"/>
        </w:rPr>
        <w:t>,</w:t>
      </w:r>
      <w:r w:rsidRPr="00471CBA">
        <w:rPr>
          <w:rFonts w:eastAsia="Times New Roman"/>
          <w:color w:val="000000" w:themeColor="text1"/>
          <w:szCs w:val="24"/>
        </w:rPr>
        <w:t xml:space="preserve"> έτσι κυβερνήσα</w:t>
      </w:r>
      <w:r>
        <w:rPr>
          <w:rFonts w:eastAsia="Times New Roman"/>
          <w:color w:val="000000" w:themeColor="text1"/>
          <w:szCs w:val="24"/>
        </w:rPr>
        <w:t xml:space="preserve">τε, με </w:t>
      </w:r>
      <w:r>
        <w:rPr>
          <w:rFonts w:eastAsia="Times New Roman"/>
          <w:color w:val="000000" w:themeColor="text1"/>
          <w:szCs w:val="24"/>
          <w:lang w:val="en-US"/>
        </w:rPr>
        <w:t>fast</w:t>
      </w:r>
      <w:r w:rsidRPr="00F0249D">
        <w:rPr>
          <w:rFonts w:eastAsia="Times New Roman"/>
          <w:color w:val="000000" w:themeColor="text1"/>
          <w:szCs w:val="24"/>
        </w:rPr>
        <w:t xml:space="preserve"> </w:t>
      </w:r>
      <w:r>
        <w:rPr>
          <w:rFonts w:eastAsia="Times New Roman"/>
          <w:color w:val="000000" w:themeColor="text1"/>
          <w:szCs w:val="24"/>
          <w:lang w:val="en-US"/>
        </w:rPr>
        <w:t>track</w:t>
      </w:r>
      <w:r>
        <w:rPr>
          <w:rFonts w:eastAsia="Times New Roman"/>
          <w:color w:val="000000" w:themeColor="text1"/>
          <w:szCs w:val="24"/>
        </w:rPr>
        <w:t xml:space="preserve"> </w:t>
      </w:r>
      <w:r w:rsidRPr="00471CBA">
        <w:rPr>
          <w:rFonts w:eastAsia="Times New Roman"/>
          <w:color w:val="000000" w:themeColor="text1"/>
          <w:szCs w:val="24"/>
        </w:rPr>
        <w:t xml:space="preserve">διαδικασίες και με το κακό </w:t>
      </w:r>
      <w:r>
        <w:rPr>
          <w:rFonts w:eastAsia="Times New Roman"/>
          <w:color w:val="000000" w:themeColor="text1"/>
          <w:szCs w:val="24"/>
        </w:rPr>
        <w:t xml:space="preserve">να </w:t>
      </w:r>
      <w:r w:rsidRPr="00471CBA">
        <w:rPr>
          <w:rFonts w:eastAsia="Times New Roman"/>
          <w:color w:val="000000" w:themeColor="text1"/>
          <w:szCs w:val="24"/>
        </w:rPr>
        <w:t xml:space="preserve">έχει παραγίνει την τελευταία </w:t>
      </w:r>
      <w:r>
        <w:rPr>
          <w:rFonts w:eastAsia="Times New Roman"/>
          <w:color w:val="000000" w:themeColor="text1"/>
          <w:szCs w:val="24"/>
        </w:rPr>
        <w:t>τετρα</w:t>
      </w:r>
      <w:r w:rsidRPr="00471CBA">
        <w:rPr>
          <w:rFonts w:eastAsia="Times New Roman"/>
          <w:color w:val="000000" w:themeColor="text1"/>
          <w:szCs w:val="24"/>
        </w:rPr>
        <w:t>ετία</w:t>
      </w:r>
      <w:r>
        <w:rPr>
          <w:rFonts w:eastAsia="Times New Roman"/>
          <w:color w:val="000000" w:themeColor="text1"/>
          <w:szCs w:val="24"/>
        </w:rPr>
        <w:t>.</w:t>
      </w:r>
    </w:p>
    <w:p w14:paraId="09855EA9"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471CBA">
        <w:rPr>
          <w:rFonts w:eastAsia="Times New Roman"/>
          <w:color w:val="000000" w:themeColor="text1"/>
          <w:szCs w:val="24"/>
        </w:rPr>
        <w:t xml:space="preserve">ο ίδιο ισχύει και για τη νομοθετική πρωτοβουλία </w:t>
      </w:r>
      <w:r>
        <w:rPr>
          <w:rFonts w:eastAsia="Times New Roman"/>
          <w:color w:val="000000" w:themeColor="text1"/>
          <w:szCs w:val="24"/>
        </w:rPr>
        <w:t xml:space="preserve">από τον λαό. </w:t>
      </w:r>
      <w:r>
        <w:rPr>
          <w:rFonts w:eastAsia="Times New Roman"/>
          <w:color w:val="000000" w:themeColor="text1"/>
          <w:szCs w:val="24"/>
        </w:rPr>
        <w:t>Πεντακόσια τριάντα μ</w:t>
      </w:r>
      <w:r w:rsidRPr="00471CBA">
        <w:rPr>
          <w:rFonts w:eastAsia="Times New Roman"/>
          <w:color w:val="000000" w:themeColor="text1"/>
          <w:szCs w:val="24"/>
        </w:rPr>
        <w:t xml:space="preserve">αζικά σωματεία </w:t>
      </w:r>
      <w:r>
        <w:rPr>
          <w:rFonts w:eastAsia="Times New Roman"/>
          <w:color w:val="000000" w:themeColor="text1"/>
          <w:szCs w:val="24"/>
        </w:rPr>
        <w:t>-</w:t>
      </w:r>
      <w:r w:rsidRPr="00471CBA">
        <w:rPr>
          <w:rFonts w:eastAsia="Times New Roman"/>
          <w:color w:val="000000" w:themeColor="text1"/>
          <w:szCs w:val="24"/>
        </w:rPr>
        <w:t xml:space="preserve">θα </w:t>
      </w:r>
      <w:r>
        <w:rPr>
          <w:rFonts w:eastAsia="Times New Roman"/>
          <w:color w:val="000000" w:themeColor="text1"/>
          <w:szCs w:val="24"/>
        </w:rPr>
        <w:t>το λέμε, θα τ</w:t>
      </w:r>
      <w:r w:rsidRPr="00471CBA">
        <w:rPr>
          <w:rFonts w:eastAsia="Times New Roman"/>
          <w:color w:val="000000" w:themeColor="text1"/>
          <w:szCs w:val="24"/>
        </w:rPr>
        <w:t>ο ξαναλέμε</w:t>
      </w:r>
      <w:r w:rsidRPr="00557120">
        <w:rPr>
          <w:rFonts w:eastAsia="Times New Roman"/>
          <w:color w:val="000000" w:themeColor="text1"/>
          <w:szCs w:val="24"/>
        </w:rPr>
        <w:t xml:space="preserve">, </w:t>
      </w:r>
      <w:r>
        <w:rPr>
          <w:rFonts w:eastAsia="Times New Roman"/>
          <w:color w:val="000000" w:themeColor="text1"/>
          <w:szCs w:val="24"/>
        </w:rPr>
        <w:t xml:space="preserve">θα το φωνάζουμε- σύλλογοι, </w:t>
      </w:r>
      <w:r w:rsidRPr="00471CBA">
        <w:rPr>
          <w:rFonts w:eastAsia="Times New Roman"/>
          <w:color w:val="000000" w:themeColor="text1"/>
          <w:szCs w:val="24"/>
        </w:rPr>
        <w:t>εργατικά κέντρα</w:t>
      </w:r>
      <w:r>
        <w:rPr>
          <w:rFonts w:eastAsia="Times New Roman"/>
          <w:color w:val="000000" w:themeColor="text1"/>
          <w:szCs w:val="24"/>
        </w:rPr>
        <w:t xml:space="preserve">, συνομοσπονδίες, </w:t>
      </w:r>
      <w:r w:rsidRPr="00471CBA">
        <w:rPr>
          <w:rFonts w:eastAsia="Times New Roman"/>
          <w:color w:val="000000" w:themeColor="text1"/>
          <w:szCs w:val="24"/>
        </w:rPr>
        <w:t>ομοσπονδίες που καλύπτουν χιλιάδες</w:t>
      </w:r>
      <w:r>
        <w:rPr>
          <w:rFonts w:eastAsia="Times New Roman"/>
          <w:color w:val="000000" w:themeColor="text1"/>
          <w:szCs w:val="24"/>
        </w:rPr>
        <w:t>,</w:t>
      </w:r>
      <w:r w:rsidRPr="00471CBA">
        <w:rPr>
          <w:rFonts w:eastAsia="Times New Roman"/>
          <w:color w:val="000000" w:themeColor="text1"/>
          <w:szCs w:val="24"/>
        </w:rPr>
        <w:t xml:space="preserve"> δεκάδες χιλιάδες εργαζόμενο</w:t>
      </w:r>
      <w:r>
        <w:rPr>
          <w:rFonts w:eastAsia="Times New Roman"/>
          <w:color w:val="000000" w:themeColor="text1"/>
          <w:szCs w:val="24"/>
        </w:rPr>
        <w:t>υς κατέθεσαν π</w:t>
      </w:r>
      <w:r w:rsidRPr="00471CBA">
        <w:rPr>
          <w:rFonts w:eastAsia="Times New Roman"/>
          <w:color w:val="000000" w:themeColor="text1"/>
          <w:szCs w:val="24"/>
        </w:rPr>
        <w:t xml:space="preserve">ρόταση νόμου για </w:t>
      </w:r>
      <w:r>
        <w:rPr>
          <w:rFonts w:eastAsia="Times New Roman"/>
          <w:color w:val="000000" w:themeColor="text1"/>
          <w:szCs w:val="24"/>
        </w:rPr>
        <w:t xml:space="preserve">κατώτατο μισθό. Τη ρίξατε στον κάλαθο </w:t>
      </w:r>
      <w:r>
        <w:rPr>
          <w:rFonts w:eastAsia="Times New Roman"/>
          <w:color w:val="000000" w:themeColor="text1"/>
          <w:szCs w:val="24"/>
        </w:rPr>
        <w:t>των αχρήστων. Τέτοιοι είστε. Είστε αναξιόπιστοι</w:t>
      </w:r>
      <w:r w:rsidRPr="00471CBA">
        <w:rPr>
          <w:rFonts w:eastAsia="Times New Roman"/>
          <w:color w:val="000000" w:themeColor="text1"/>
          <w:szCs w:val="24"/>
        </w:rPr>
        <w:t xml:space="preserve"> σε όλα </w:t>
      </w:r>
      <w:r>
        <w:rPr>
          <w:rFonts w:eastAsia="Times New Roman"/>
          <w:color w:val="000000" w:themeColor="text1"/>
          <w:szCs w:val="24"/>
        </w:rPr>
        <w:t xml:space="preserve">σας. </w:t>
      </w:r>
    </w:p>
    <w:p w14:paraId="09855EAA"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Σας είπαμε και νωρίτερα </w:t>
      </w:r>
      <w:r w:rsidRPr="00471CBA">
        <w:rPr>
          <w:rFonts w:eastAsia="Times New Roman"/>
          <w:color w:val="000000" w:themeColor="text1"/>
          <w:szCs w:val="24"/>
        </w:rPr>
        <w:t>για την πρότασή μας γι</w:t>
      </w:r>
      <w:r>
        <w:rPr>
          <w:rFonts w:eastAsia="Times New Roman"/>
          <w:color w:val="000000" w:themeColor="text1"/>
          <w:szCs w:val="24"/>
        </w:rPr>
        <w:t>α τον πλήρη διαχωρισμό Κράτους-Ε</w:t>
      </w:r>
      <w:r w:rsidRPr="00471CBA">
        <w:rPr>
          <w:rFonts w:eastAsia="Times New Roman"/>
          <w:color w:val="000000" w:themeColor="text1"/>
          <w:szCs w:val="24"/>
        </w:rPr>
        <w:t>κκλησίας ότι είναι ένα υπερ</w:t>
      </w:r>
      <w:r>
        <w:rPr>
          <w:rFonts w:eastAsia="Times New Roman"/>
          <w:color w:val="000000" w:themeColor="text1"/>
          <w:szCs w:val="24"/>
        </w:rPr>
        <w:t xml:space="preserve">ώριμο αίτημα. Γι’ </w:t>
      </w:r>
      <w:r w:rsidRPr="00471CBA">
        <w:rPr>
          <w:rFonts w:eastAsia="Times New Roman"/>
          <w:color w:val="000000" w:themeColor="text1"/>
          <w:szCs w:val="24"/>
        </w:rPr>
        <w:t>αυτό προτείνουμε να καταργηθούν ή να τροποποιηθούν όλα τα αντίστοιχα άρθ</w:t>
      </w:r>
      <w:r w:rsidRPr="00471CBA">
        <w:rPr>
          <w:rFonts w:eastAsia="Times New Roman"/>
          <w:color w:val="000000" w:themeColor="text1"/>
          <w:szCs w:val="24"/>
        </w:rPr>
        <w:t>ρα του</w:t>
      </w:r>
      <w:r>
        <w:rPr>
          <w:rFonts w:eastAsia="Times New Roman"/>
          <w:color w:val="000000" w:themeColor="text1"/>
          <w:szCs w:val="24"/>
        </w:rPr>
        <w:t xml:space="preserve"> Συντάγματος.</w:t>
      </w:r>
    </w:p>
    <w:p w14:paraId="09855EAB" w14:textId="77777777" w:rsidR="00BE639A" w:rsidRDefault="00A212EC">
      <w:pPr>
        <w:spacing w:line="600" w:lineRule="auto"/>
        <w:ind w:firstLine="720"/>
        <w:jc w:val="center"/>
        <w:rPr>
          <w:rFonts w:eastAsia="Times New Roman"/>
          <w:color w:val="000000" w:themeColor="text1"/>
          <w:szCs w:val="24"/>
        </w:rPr>
      </w:pPr>
      <w:r>
        <w:rPr>
          <w:rFonts w:eastAsia="Times New Roman"/>
          <w:color w:val="000000" w:themeColor="text1"/>
          <w:szCs w:val="24"/>
        </w:rPr>
        <w:t>(Θόρυβος στην Αίθουσα)</w:t>
      </w:r>
    </w:p>
    <w:p w14:paraId="09855EAC"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Μη</w:t>
      </w:r>
      <w:r w:rsidRPr="00471CBA">
        <w:rPr>
          <w:rFonts w:eastAsia="Times New Roman"/>
          <w:color w:val="000000" w:themeColor="text1"/>
          <w:szCs w:val="24"/>
        </w:rPr>
        <w:t>ν κάνετε θόρυβο τόσο πολύ</w:t>
      </w:r>
      <w:r>
        <w:rPr>
          <w:rFonts w:eastAsia="Times New Roman"/>
          <w:color w:val="000000" w:themeColor="text1"/>
          <w:szCs w:val="24"/>
        </w:rPr>
        <w:t>, κύριοι</w:t>
      </w:r>
      <w:r w:rsidRPr="00471CBA">
        <w:rPr>
          <w:rFonts w:eastAsia="Times New Roman"/>
          <w:color w:val="000000" w:themeColor="text1"/>
          <w:szCs w:val="24"/>
        </w:rPr>
        <w:t xml:space="preserve"> της Νέας Δημοκρατίας</w:t>
      </w:r>
      <w:r>
        <w:rPr>
          <w:rFonts w:eastAsia="Times New Roman"/>
          <w:color w:val="000000" w:themeColor="text1"/>
          <w:szCs w:val="24"/>
        </w:rPr>
        <w:t>. Α</w:t>
      </w:r>
      <w:r w:rsidRPr="00471CBA">
        <w:rPr>
          <w:rFonts w:eastAsia="Times New Roman"/>
          <w:color w:val="000000" w:themeColor="text1"/>
          <w:szCs w:val="24"/>
        </w:rPr>
        <w:t xml:space="preserve">υτό </w:t>
      </w:r>
      <w:r>
        <w:rPr>
          <w:rFonts w:eastAsia="Times New Roman"/>
          <w:color w:val="000000" w:themeColor="text1"/>
          <w:szCs w:val="24"/>
        </w:rPr>
        <w:t>ε</w:t>
      </w:r>
      <w:r w:rsidRPr="00471CBA">
        <w:rPr>
          <w:rFonts w:eastAsia="Times New Roman"/>
          <w:color w:val="000000" w:themeColor="text1"/>
          <w:szCs w:val="24"/>
        </w:rPr>
        <w:t>ιδικά αφορά τους συναδέλφους εκεί του ΣΥΡΙΖΑ</w:t>
      </w:r>
      <w:r>
        <w:rPr>
          <w:rFonts w:eastAsia="Times New Roman"/>
          <w:color w:val="000000" w:themeColor="text1"/>
          <w:szCs w:val="24"/>
        </w:rPr>
        <w:t>.</w:t>
      </w:r>
    </w:p>
    <w:p w14:paraId="09855EAD" w14:textId="77777777" w:rsidR="00BE639A" w:rsidRDefault="00A212EC">
      <w:pPr>
        <w:spacing w:line="600" w:lineRule="auto"/>
        <w:ind w:firstLine="720"/>
        <w:jc w:val="both"/>
        <w:rPr>
          <w:rFonts w:eastAsia="Times New Roman"/>
          <w:color w:val="000000" w:themeColor="text1"/>
          <w:szCs w:val="24"/>
        </w:rPr>
      </w:pPr>
      <w:r w:rsidRPr="00557120">
        <w:rPr>
          <w:rFonts w:eastAsia="Times New Roman"/>
          <w:b/>
          <w:color w:val="000000" w:themeColor="text1"/>
          <w:szCs w:val="24"/>
        </w:rPr>
        <w:t>ΠΡΟΕΔΡΟΣ (Νικόλαος Βούτσης):</w:t>
      </w:r>
      <w:r>
        <w:rPr>
          <w:rFonts w:eastAsia="Times New Roman"/>
          <w:color w:val="000000" w:themeColor="text1"/>
          <w:szCs w:val="24"/>
        </w:rPr>
        <w:t xml:space="preserve"> Ήσυχα, παρακαλώ.</w:t>
      </w:r>
    </w:p>
    <w:p w14:paraId="09855EAE" w14:textId="77777777" w:rsidR="00BE639A" w:rsidRDefault="00A212EC">
      <w:pPr>
        <w:spacing w:line="600" w:lineRule="auto"/>
        <w:ind w:firstLine="720"/>
        <w:jc w:val="both"/>
        <w:rPr>
          <w:rFonts w:eastAsia="Times New Roman"/>
          <w:color w:val="000000" w:themeColor="text1"/>
          <w:szCs w:val="24"/>
        </w:rPr>
      </w:pPr>
      <w:r w:rsidRPr="00557120">
        <w:rPr>
          <w:rFonts w:eastAsia="Times New Roman"/>
          <w:b/>
          <w:color w:val="000000" w:themeColor="text1"/>
          <w:szCs w:val="24"/>
        </w:rPr>
        <w:t>ΔΗΜΗΤΡΙΟΣ ΚΟΥΤΣΟΥΜΠΑΣ (Γενικός Γραμματέας της Κεντρικής Ε</w:t>
      </w:r>
      <w:r w:rsidRPr="00557120">
        <w:rPr>
          <w:rFonts w:eastAsia="Times New Roman"/>
          <w:b/>
          <w:color w:val="000000" w:themeColor="text1"/>
          <w:szCs w:val="24"/>
        </w:rPr>
        <w:t>πιτροπής του Κομμουνιστικού Κόμματος Ελλάδας):</w:t>
      </w:r>
      <w:r>
        <w:rPr>
          <w:rFonts w:eastAsia="Times New Roman"/>
          <w:color w:val="000000" w:themeColor="text1"/>
          <w:szCs w:val="24"/>
        </w:rPr>
        <w:t xml:space="preserve"> Α</w:t>
      </w:r>
      <w:r w:rsidRPr="00471CBA">
        <w:rPr>
          <w:rFonts w:eastAsia="Times New Roman"/>
          <w:color w:val="000000" w:themeColor="text1"/>
          <w:szCs w:val="24"/>
        </w:rPr>
        <w:t>κόμη μ</w:t>
      </w:r>
      <w:r>
        <w:rPr>
          <w:rFonts w:eastAsia="Times New Roman"/>
          <w:color w:val="000000" w:themeColor="text1"/>
          <w:szCs w:val="24"/>
        </w:rPr>
        <w:t>ί</w:t>
      </w:r>
      <w:r w:rsidRPr="00471CBA">
        <w:rPr>
          <w:rFonts w:eastAsia="Times New Roman"/>
          <w:color w:val="000000" w:themeColor="text1"/>
          <w:szCs w:val="24"/>
        </w:rPr>
        <w:t>α φορά υπογραμμίζουμε</w:t>
      </w:r>
      <w:r>
        <w:rPr>
          <w:rFonts w:eastAsia="Times New Roman"/>
          <w:color w:val="000000" w:themeColor="text1"/>
          <w:szCs w:val="24"/>
        </w:rPr>
        <w:t>,</w:t>
      </w:r>
      <w:r w:rsidRPr="00471CBA">
        <w:rPr>
          <w:rFonts w:eastAsia="Times New Roman"/>
          <w:color w:val="000000" w:themeColor="text1"/>
          <w:szCs w:val="24"/>
        </w:rPr>
        <w:t xml:space="preserve"> λοιπόν</w:t>
      </w:r>
      <w:r>
        <w:rPr>
          <w:rFonts w:eastAsia="Times New Roman"/>
          <w:color w:val="000000" w:themeColor="text1"/>
          <w:szCs w:val="24"/>
        </w:rPr>
        <w:t>, ότι αυτός ο διαχωρισμός Κ</w:t>
      </w:r>
      <w:r w:rsidRPr="00471CBA">
        <w:rPr>
          <w:rFonts w:eastAsia="Times New Roman"/>
          <w:color w:val="000000" w:themeColor="text1"/>
          <w:szCs w:val="24"/>
        </w:rPr>
        <w:t>ράτους</w:t>
      </w:r>
      <w:r>
        <w:rPr>
          <w:rFonts w:eastAsia="Times New Roman"/>
          <w:color w:val="000000" w:themeColor="text1"/>
          <w:szCs w:val="24"/>
        </w:rPr>
        <w:t>-Εκκλησίας σε τίποτα δ</w:t>
      </w:r>
      <w:r w:rsidRPr="00471CBA">
        <w:rPr>
          <w:rFonts w:eastAsia="Times New Roman"/>
          <w:color w:val="000000" w:themeColor="text1"/>
          <w:szCs w:val="24"/>
        </w:rPr>
        <w:t xml:space="preserve">εν εμποδίζει τους ανθρώπους που </w:t>
      </w:r>
      <w:r>
        <w:rPr>
          <w:rFonts w:eastAsia="Times New Roman"/>
          <w:color w:val="000000" w:themeColor="text1"/>
          <w:szCs w:val="24"/>
        </w:rPr>
        <w:t>πιστεύουν</w:t>
      </w:r>
      <w:r w:rsidRPr="00471CBA">
        <w:rPr>
          <w:rFonts w:eastAsia="Times New Roman"/>
          <w:color w:val="000000" w:themeColor="text1"/>
          <w:szCs w:val="24"/>
        </w:rPr>
        <w:t xml:space="preserve"> να </w:t>
      </w:r>
      <w:r>
        <w:rPr>
          <w:rFonts w:eastAsia="Times New Roman"/>
          <w:color w:val="000000" w:themeColor="text1"/>
          <w:szCs w:val="24"/>
        </w:rPr>
        <w:t>ασκήσουν</w:t>
      </w:r>
      <w:r w:rsidRPr="00471CBA">
        <w:rPr>
          <w:rFonts w:eastAsia="Times New Roman"/>
          <w:color w:val="000000" w:themeColor="text1"/>
          <w:szCs w:val="24"/>
        </w:rPr>
        <w:t xml:space="preserve"> τα </w:t>
      </w:r>
      <w:r>
        <w:rPr>
          <w:rFonts w:eastAsia="Times New Roman"/>
          <w:color w:val="000000" w:themeColor="text1"/>
          <w:szCs w:val="24"/>
        </w:rPr>
        <w:t>θρησκευτικά</w:t>
      </w:r>
      <w:r w:rsidRPr="00471CBA">
        <w:rPr>
          <w:rFonts w:eastAsia="Times New Roman"/>
          <w:color w:val="000000" w:themeColor="text1"/>
          <w:szCs w:val="24"/>
        </w:rPr>
        <w:t xml:space="preserve"> </w:t>
      </w:r>
      <w:r>
        <w:rPr>
          <w:rFonts w:eastAsia="Times New Roman"/>
          <w:color w:val="000000" w:themeColor="text1"/>
          <w:szCs w:val="24"/>
        </w:rPr>
        <w:t xml:space="preserve">τους </w:t>
      </w:r>
      <w:r w:rsidRPr="00471CBA">
        <w:rPr>
          <w:rFonts w:eastAsia="Times New Roman"/>
          <w:color w:val="000000" w:themeColor="text1"/>
          <w:szCs w:val="24"/>
        </w:rPr>
        <w:t>καθήκοντα</w:t>
      </w:r>
      <w:r>
        <w:rPr>
          <w:rFonts w:eastAsia="Times New Roman"/>
          <w:color w:val="000000" w:themeColor="text1"/>
          <w:szCs w:val="24"/>
        </w:rPr>
        <w:t>.</w:t>
      </w:r>
    </w:p>
    <w:p w14:paraId="09855EAF"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471CBA">
        <w:rPr>
          <w:rFonts w:eastAsia="Times New Roman"/>
          <w:color w:val="000000" w:themeColor="text1"/>
          <w:szCs w:val="24"/>
        </w:rPr>
        <w:t>τ</w:t>
      </w:r>
      <w:r>
        <w:rPr>
          <w:rFonts w:eastAsia="Times New Roman"/>
          <w:color w:val="000000" w:themeColor="text1"/>
          <w:szCs w:val="24"/>
        </w:rPr>
        <w:t>ο</w:t>
      </w:r>
      <w:r w:rsidRPr="00471CBA">
        <w:rPr>
          <w:rFonts w:eastAsia="Times New Roman"/>
          <w:color w:val="000000" w:themeColor="text1"/>
          <w:szCs w:val="24"/>
        </w:rPr>
        <w:t xml:space="preserve"> πλαίσι</w:t>
      </w:r>
      <w:r>
        <w:rPr>
          <w:rFonts w:eastAsia="Times New Roman"/>
          <w:color w:val="000000" w:themeColor="text1"/>
          <w:szCs w:val="24"/>
        </w:rPr>
        <w:t>ο</w:t>
      </w:r>
      <w:r w:rsidRPr="00471CBA">
        <w:rPr>
          <w:rFonts w:eastAsia="Times New Roman"/>
          <w:color w:val="000000" w:themeColor="text1"/>
          <w:szCs w:val="24"/>
        </w:rPr>
        <w:t xml:space="preserve"> αυτ</w:t>
      </w:r>
      <w:r>
        <w:rPr>
          <w:rFonts w:eastAsia="Times New Roman"/>
          <w:color w:val="000000" w:themeColor="text1"/>
          <w:szCs w:val="24"/>
        </w:rPr>
        <w:t>ό</w:t>
      </w:r>
      <w:r w:rsidRPr="00471CBA">
        <w:rPr>
          <w:rFonts w:eastAsia="Times New Roman"/>
          <w:color w:val="000000" w:themeColor="text1"/>
          <w:szCs w:val="24"/>
        </w:rPr>
        <w:t xml:space="preserve"> π</w:t>
      </w:r>
      <w:r>
        <w:rPr>
          <w:rFonts w:eastAsia="Times New Roman"/>
          <w:color w:val="000000" w:themeColor="text1"/>
          <w:szCs w:val="24"/>
        </w:rPr>
        <w:t>ρο</w:t>
      </w:r>
      <w:r w:rsidRPr="00471CBA">
        <w:rPr>
          <w:rFonts w:eastAsia="Times New Roman"/>
          <w:color w:val="000000" w:themeColor="text1"/>
          <w:szCs w:val="24"/>
        </w:rPr>
        <w:t>βλέπουμε την</w:t>
      </w:r>
      <w:r w:rsidRPr="00471CBA">
        <w:rPr>
          <w:rFonts w:eastAsia="Times New Roman"/>
          <w:color w:val="000000" w:themeColor="text1"/>
          <w:szCs w:val="24"/>
        </w:rPr>
        <w:t xml:space="preserve"> κατάργηση του θρησκευτικού τύπου του όρκου</w:t>
      </w:r>
      <w:r>
        <w:rPr>
          <w:rFonts w:eastAsia="Times New Roman"/>
          <w:color w:val="000000" w:themeColor="text1"/>
          <w:szCs w:val="24"/>
        </w:rPr>
        <w:t>,</w:t>
      </w:r>
      <w:r w:rsidRPr="00471CBA">
        <w:rPr>
          <w:rFonts w:eastAsia="Times New Roman"/>
          <w:color w:val="000000" w:themeColor="text1"/>
          <w:szCs w:val="24"/>
        </w:rPr>
        <w:t xml:space="preserve"> την υποχρεωτικότητα του πολιτικού γάμου</w:t>
      </w:r>
      <w:r>
        <w:rPr>
          <w:rFonts w:eastAsia="Times New Roman"/>
          <w:color w:val="000000" w:themeColor="text1"/>
          <w:szCs w:val="24"/>
        </w:rPr>
        <w:t>, της ονοματοδοσίας ό</w:t>
      </w:r>
      <w:r w:rsidRPr="00471CBA">
        <w:rPr>
          <w:rFonts w:eastAsia="Times New Roman"/>
          <w:color w:val="000000" w:themeColor="text1"/>
          <w:szCs w:val="24"/>
        </w:rPr>
        <w:t>σον αφορά την αναγνώρισ</w:t>
      </w:r>
      <w:r>
        <w:rPr>
          <w:rFonts w:eastAsia="Times New Roman"/>
          <w:color w:val="000000" w:themeColor="text1"/>
          <w:szCs w:val="24"/>
        </w:rPr>
        <w:t xml:space="preserve">ή </w:t>
      </w:r>
      <w:r w:rsidRPr="00471CBA">
        <w:rPr>
          <w:rFonts w:eastAsia="Times New Roman"/>
          <w:color w:val="000000" w:themeColor="text1"/>
          <w:szCs w:val="24"/>
        </w:rPr>
        <w:t>του</w:t>
      </w:r>
      <w:r>
        <w:rPr>
          <w:rFonts w:eastAsia="Times New Roman"/>
          <w:color w:val="000000" w:themeColor="text1"/>
          <w:szCs w:val="24"/>
        </w:rPr>
        <w:t>ς από την π</w:t>
      </w:r>
      <w:r w:rsidRPr="00471CBA">
        <w:rPr>
          <w:rFonts w:eastAsia="Times New Roman"/>
          <w:color w:val="000000" w:themeColor="text1"/>
          <w:szCs w:val="24"/>
        </w:rPr>
        <w:t>ολιτεία</w:t>
      </w:r>
      <w:r>
        <w:rPr>
          <w:rFonts w:eastAsia="Times New Roman"/>
          <w:color w:val="000000" w:themeColor="text1"/>
          <w:szCs w:val="24"/>
        </w:rPr>
        <w:t>,</w:t>
      </w:r>
      <w:r w:rsidRPr="00471CBA">
        <w:rPr>
          <w:rFonts w:eastAsia="Times New Roman"/>
          <w:color w:val="000000" w:themeColor="text1"/>
          <w:szCs w:val="24"/>
        </w:rPr>
        <w:t xml:space="preserve"> κάτι που</w:t>
      </w:r>
      <w:r>
        <w:rPr>
          <w:rFonts w:eastAsia="Times New Roman"/>
          <w:color w:val="000000" w:themeColor="text1"/>
          <w:szCs w:val="24"/>
        </w:rPr>
        <w:t>, επίσης, δ</w:t>
      </w:r>
      <w:r w:rsidRPr="00471CBA">
        <w:rPr>
          <w:rFonts w:eastAsia="Times New Roman"/>
          <w:color w:val="000000" w:themeColor="text1"/>
          <w:szCs w:val="24"/>
        </w:rPr>
        <w:t>εν εμποδίζει κανέναν και κα</w:t>
      </w:r>
      <w:r>
        <w:rPr>
          <w:rFonts w:eastAsia="Times New Roman"/>
          <w:color w:val="000000" w:themeColor="text1"/>
          <w:szCs w:val="24"/>
        </w:rPr>
        <w:t>μ</w:t>
      </w:r>
      <w:r w:rsidRPr="00471CBA">
        <w:rPr>
          <w:rFonts w:eastAsia="Times New Roman"/>
          <w:color w:val="000000" w:themeColor="text1"/>
          <w:szCs w:val="24"/>
        </w:rPr>
        <w:t xml:space="preserve">μία να κάνει </w:t>
      </w:r>
      <w:r>
        <w:rPr>
          <w:rFonts w:eastAsia="Times New Roman"/>
          <w:color w:val="000000" w:themeColor="text1"/>
          <w:szCs w:val="24"/>
        </w:rPr>
        <w:t>και θρησκευτική</w:t>
      </w:r>
      <w:r w:rsidRPr="00471CBA">
        <w:rPr>
          <w:rFonts w:eastAsia="Times New Roman"/>
          <w:color w:val="000000" w:themeColor="text1"/>
          <w:szCs w:val="24"/>
        </w:rPr>
        <w:t xml:space="preserve"> τελετή</w:t>
      </w:r>
      <w:r>
        <w:rPr>
          <w:rFonts w:eastAsia="Times New Roman"/>
          <w:color w:val="000000" w:themeColor="text1"/>
          <w:szCs w:val="24"/>
        </w:rPr>
        <w:t>.</w:t>
      </w:r>
    </w:p>
    <w:p w14:paraId="09855EB0"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471CBA">
        <w:rPr>
          <w:rFonts w:eastAsia="Times New Roman"/>
          <w:color w:val="000000" w:themeColor="text1"/>
          <w:szCs w:val="24"/>
        </w:rPr>
        <w:t>ε αυτό που διαφωνο</w:t>
      </w:r>
      <w:r w:rsidRPr="00471CBA">
        <w:rPr>
          <w:rFonts w:eastAsia="Times New Roman"/>
          <w:color w:val="000000" w:themeColor="text1"/>
          <w:szCs w:val="24"/>
        </w:rPr>
        <w:t xml:space="preserve">ύμε είναι ο πολιτικός και οικονομικός επιχειρηματικός </w:t>
      </w:r>
      <w:r>
        <w:rPr>
          <w:rFonts w:eastAsia="Times New Roman"/>
          <w:color w:val="000000" w:themeColor="text1"/>
          <w:szCs w:val="24"/>
        </w:rPr>
        <w:t>εναγκαλισμός Κ</w:t>
      </w:r>
      <w:r w:rsidRPr="00471CBA">
        <w:rPr>
          <w:rFonts w:eastAsia="Times New Roman"/>
          <w:color w:val="000000" w:themeColor="text1"/>
          <w:szCs w:val="24"/>
        </w:rPr>
        <w:t>ράτους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sidRPr="00471CBA">
        <w:rPr>
          <w:rFonts w:eastAsia="Times New Roman"/>
          <w:color w:val="000000" w:themeColor="text1"/>
          <w:szCs w:val="24"/>
        </w:rPr>
        <w:t>Εκκλησίας</w:t>
      </w:r>
      <w:r>
        <w:rPr>
          <w:rFonts w:eastAsia="Times New Roman"/>
          <w:color w:val="000000" w:themeColor="text1"/>
          <w:szCs w:val="24"/>
        </w:rPr>
        <w:t>, ο</w:t>
      </w:r>
      <w:r w:rsidRPr="00471CBA">
        <w:rPr>
          <w:rFonts w:eastAsia="Times New Roman"/>
          <w:color w:val="000000" w:themeColor="text1"/>
          <w:szCs w:val="24"/>
        </w:rPr>
        <w:t xml:space="preserve"> οποίος είναι ξεπερασμένος και άνευ αντικειμένου σήμερα</w:t>
      </w:r>
      <w:r>
        <w:rPr>
          <w:rFonts w:eastAsia="Times New Roman"/>
          <w:color w:val="000000" w:themeColor="text1"/>
          <w:szCs w:val="24"/>
        </w:rPr>
        <w:t>. Κ</w:t>
      </w:r>
      <w:r w:rsidRPr="00471CBA">
        <w:rPr>
          <w:rFonts w:eastAsia="Times New Roman"/>
          <w:color w:val="000000" w:themeColor="text1"/>
          <w:szCs w:val="24"/>
        </w:rPr>
        <w:t xml:space="preserve">αι εδώ δεν μπορούμε να </w:t>
      </w:r>
      <w:r>
        <w:rPr>
          <w:rFonts w:eastAsia="Times New Roman"/>
          <w:color w:val="000000" w:themeColor="text1"/>
          <w:szCs w:val="24"/>
        </w:rPr>
        <w:t xml:space="preserve">μην αναφερθούμε σε τοποθετήσεις Βουλευτών του ΣΥΡΙΖΑ </w:t>
      </w:r>
      <w:r w:rsidRPr="00471CBA">
        <w:rPr>
          <w:rFonts w:eastAsia="Times New Roman"/>
          <w:color w:val="000000" w:themeColor="text1"/>
          <w:szCs w:val="24"/>
        </w:rPr>
        <w:t xml:space="preserve">στην </w:t>
      </w:r>
      <w:r>
        <w:rPr>
          <w:rFonts w:eastAsia="Times New Roman"/>
          <w:color w:val="000000" w:themeColor="text1"/>
          <w:szCs w:val="24"/>
        </w:rPr>
        <w:t>Επιτροπή Συνταγματικής Αναθε</w:t>
      </w:r>
      <w:r>
        <w:rPr>
          <w:rFonts w:eastAsia="Times New Roman"/>
          <w:color w:val="000000" w:themeColor="text1"/>
          <w:szCs w:val="24"/>
        </w:rPr>
        <w:t xml:space="preserve">ώρησης, που προκειμένου να κρύψουν τις δικές τους </w:t>
      </w:r>
      <w:r w:rsidRPr="00471CBA">
        <w:rPr>
          <w:rFonts w:eastAsia="Times New Roman"/>
          <w:color w:val="000000" w:themeColor="text1"/>
          <w:szCs w:val="24"/>
        </w:rPr>
        <w:t xml:space="preserve"> </w:t>
      </w:r>
      <w:r>
        <w:rPr>
          <w:rFonts w:eastAsia="Times New Roman"/>
          <w:color w:val="000000" w:themeColor="text1"/>
          <w:szCs w:val="24"/>
        </w:rPr>
        <w:t>υποχωρήσεις στο ζήτημα αυτό, τις διάφορες συναλλαγές τους, έφτασαν στο σημείο αυτό το υπερώριμο αίτημα, που και οι ίδιοι πρότειναν παλαιότερα, να το χαρακτηρίζουν δήθεν μαξιμαλιστικό.</w:t>
      </w:r>
    </w:p>
    <w:p w14:paraId="09855EB1"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Επίσης, θέλουμε και σ</w:t>
      </w:r>
      <w:r>
        <w:rPr>
          <w:rFonts w:eastAsia="Times New Roman"/>
          <w:color w:val="000000" w:themeColor="text1"/>
          <w:szCs w:val="24"/>
        </w:rPr>
        <w:t>τη σημερινή συζήτηση να επαναλάβουμε ότι το ΚΚΕ υποστηρίζει την ενιαία σχέση εργασίας στο δημόσιο και την κατάργηση της συνταγματικής απαγόρευσης για τη μονιμοποίηση των συμβασιούχων.</w:t>
      </w:r>
    </w:p>
    <w:p w14:paraId="09855EB2"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αν, κύριοι της Κυβέρνησης, θέλατε να λύσετε το πρόβλημα της ομηρίας </w:t>
      </w:r>
      <w:r>
        <w:rPr>
          <w:rFonts w:eastAsia="Times New Roman"/>
          <w:color w:val="000000" w:themeColor="text1"/>
          <w:szCs w:val="24"/>
        </w:rPr>
        <w:t>των συμβασιούχων, θα μπορούσατε να προτείνετε την αναθεώρηση αυτού του συγκεκριμένου άρθρου. Όμως, δεν θέλετε να το λύσετε.</w:t>
      </w:r>
    </w:p>
    <w:p w14:paraId="09855EB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Βουλευτές, </w:t>
      </w:r>
      <w:r w:rsidRPr="00471CBA">
        <w:rPr>
          <w:rFonts w:eastAsia="Times New Roman"/>
          <w:color w:val="000000" w:themeColor="text1"/>
          <w:szCs w:val="24"/>
        </w:rPr>
        <w:t>καταθέσαμε</w:t>
      </w:r>
      <w:r>
        <w:rPr>
          <w:rFonts w:eastAsia="Times New Roman"/>
          <w:color w:val="000000" w:themeColor="text1"/>
          <w:szCs w:val="24"/>
        </w:rPr>
        <w:t xml:space="preserve">, επίσης, </w:t>
      </w:r>
      <w:r w:rsidRPr="00471CBA">
        <w:rPr>
          <w:rFonts w:eastAsia="Times New Roman"/>
          <w:color w:val="000000" w:themeColor="text1"/>
          <w:szCs w:val="24"/>
        </w:rPr>
        <w:t xml:space="preserve">προτάσεις για τα ζητήματα της </w:t>
      </w:r>
      <w:r>
        <w:rPr>
          <w:rFonts w:eastAsia="Times New Roman"/>
          <w:color w:val="000000" w:themeColor="text1"/>
          <w:szCs w:val="24"/>
        </w:rPr>
        <w:t>δ</w:t>
      </w:r>
      <w:r w:rsidRPr="00471CBA">
        <w:rPr>
          <w:rFonts w:eastAsia="Times New Roman"/>
          <w:color w:val="000000" w:themeColor="text1"/>
          <w:szCs w:val="24"/>
        </w:rPr>
        <w:t>ικαιοσύνης και στον τρόπο επιλογής της ηγεσίας των α</w:t>
      </w:r>
      <w:r w:rsidRPr="00471CBA">
        <w:rPr>
          <w:rFonts w:eastAsia="Times New Roman"/>
          <w:color w:val="000000" w:themeColor="text1"/>
          <w:szCs w:val="24"/>
        </w:rPr>
        <w:t>νωτάτων δικαστηρίων</w:t>
      </w:r>
      <w:r>
        <w:rPr>
          <w:rFonts w:eastAsia="Times New Roman"/>
          <w:color w:val="000000" w:themeColor="text1"/>
          <w:szCs w:val="24"/>
        </w:rPr>
        <w:t>, χ</w:t>
      </w:r>
      <w:r w:rsidRPr="00471CBA">
        <w:rPr>
          <w:rFonts w:eastAsia="Times New Roman"/>
          <w:color w:val="000000" w:themeColor="text1"/>
          <w:szCs w:val="24"/>
        </w:rPr>
        <w:t>ωρίς</w:t>
      </w:r>
      <w:r>
        <w:rPr>
          <w:rFonts w:eastAsia="Times New Roman"/>
          <w:color w:val="000000" w:themeColor="text1"/>
          <w:szCs w:val="24"/>
        </w:rPr>
        <w:t>,</w:t>
      </w:r>
      <w:r w:rsidRPr="00471CBA">
        <w:rPr>
          <w:rFonts w:eastAsia="Times New Roman"/>
          <w:color w:val="000000" w:themeColor="text1"/>
          <w:szCs w:val="24"/>
        </w:rPr>
        <w:t xml:space="preserve"> βέβαια</w:t>
      </w:r>
      <w:r>
        <w:rPr>
          <w:rFonts w:eastAsia="Times New Roman"/>
          <w:color w:val="000000" w:themeColor="text1"/>
          <w:szCs w:val="24"/>
        </w:rPr>
        <w:t>,</w:t>
      </w:r>
      <w:r w:rsidRPr="00471CBA">
        <w:rPr>
          <w:rFonts w:eastAsia="Times New Roman"/>
          <w:color w:val="000000" w:themeColor="text1"/>
          <w:szCs w:val="24"/>
        </w:rPr>
        <w:t xml:space="preserve"> να καλλιεργούμε και ψευδαισθήσεις ότι μπορεί να υπάρξει πραγματικά ανεξάρτητη </w:t>
      </w:r>
      <w:r>
        <w:rPr>
          <w:rFonts w:eastAsia="Times New Roman"/>
          <w:color w:val="000000" w:themeColor="text1"/>
          <w:szCs w:val="24"/>
        </w:rPr>
        <w:t>δ</w:t>
      </w:r>
      <w:r w:rsidRPr="00471CBA">
        <w:rPr>
          <w:rFonts w:eastAsia="Times New Roman"/>
          <w:color w:val="000000" w:themeColor="text1"/>
          <w:szCs w:val="24"/>
        </w:rPr>
        <w:t>ικαιοσύνη από τα ισχυρά πολιτικά οικονομικά συμφέροντα μέσα σε αυτό το σα</w:t>
      </w:r>
      <w:r>
        <w:rPr>
          <w:rFonts w:eastAsia="Times New Roman"/>
          <w:color w:val="000000" w:themeColor="text1"/>
          <w:szCs w:val="24"/>
        </w:rPr>
        <w:t>θρό</w:t>
      </w:r>
      <w:r w:rsidRPr="00471CBA">
        <w:rPr>
          <w:rFonts w:eastAsia="Times New Roman"/>
          <w:color w:val="000000" w:themeColor="text1"/>
          <w:szCs w:val="24"/>
        </w:rPr>
        <w:t xml:space="preserve"> και διεφθαρμένο σύστημα</w:t>
      </w:r>
      <w:r>
        <w:rPr>
          <w:rFonts w:eastAsia="Times New Roman"/>
          <w:color w:val="000000" w:themeColor="text1"/>
          <w:szCs w:val="24"/>
        </w:rPr>
        <w:t>.</w:t>
      </w:r>
    </w:p>
    <w:p w14:paraId="09855EB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471CBA">
        <w:rPr>
          <w:rFonts w:eastAsia="Times New Roman"/>
          <w:color w:val="000000" w:themeColor="text1"/>
          <w:szCs w:val="24"/>
        </w:rPr>
        <w:t xml:space="preserve"> πρότασή μας περιλαμβάνει κάποια υπερώ</w:t>
      </w:r>
      <w:r>
        <w:rPr>
          <w:rFonts w:eastAsia="Times New Roman"/>
          <w:color w:val="000000" w:themeColor="text1"/>
          <w:szCs w:val="24"/>
        </w:rPr>
        <w:t>ριμα</w:t>
      </w:r>
      <w:r w:rsidRPr="00471CBA">
        <w:rPr>
          <w:rFonts w:eastAsia="Times New Roman"/>
          <w:color w:val="000000" w:themeColor="text1"/>
          <w:szCs w:val="24"/>
        </w:rPr>
        <w:t xml:space="preserve"> πιστεύουμε </w:t>
      </w:r>
      <w:r>
        <w:rPr>
          <w:rFonts w:eastAsia="Times New Roman"/>
          <w:color w:val="000000" w:themeColor="text1"/>
          <w:szCs w:val="24"/>
        </w:rPr>
        <w:t>αιτή</w:t>
      </w:r>
      <w:r w:rsidRPr="00471CBA">
        <w:rPr>
          <w:rFonts w:eastAsia="Times New Roman"/>
          <w:color w:val="000000" w:themeColor="text1"/>
          <w:szCs w:val="24"/>
        </w:rPr>
        <w:t>ματα</w:t>
      </w:r>
      <w:r>
        <w:rPr>
          <w:rFonts w:eastAsia="Times New Roman"/>
          <w:color w:val="000000" w:themeColor="text1"/>
          <w:szCs w:val="24"/>
        </w:rPr>
        <w:t>. Τ</w:t>
      </w:r>
      <w:r w:rsidRPr="00471CBA">
        <w:rPr>
          <w:rFonts w:eastAsia="Times New Roman"/>
          <w:color w:val="000000" w:themeColor="text1"/>
          <w:szCs w:val="24"/>
        </w:rPr>
        <w:t>έτοιο είναι η ε</w:t>
      </w:r>
      <w:r>
        <w:rPr>
          <w:rFonts w:eastAsia="Times New Roman"/>
          <w:color w:val="000000" w:themeColor="text1"/>
          <w:szCs w:val="24"/>
        </w:rPr>
        <w:t>κλ</w:t>
      </w:r>
      <w:r w:rsidRPr="00471CBA">
        <w:rPr>
          <w:rFonts w:eastAsia="Times New Roman"/>
          <w:color w:val="000000" w:themeColor="text1"/>
          <w:szCs w:val="24"/>
        </w:rPr>
        <w:t xml:space="preserve">ογή της ηγεσίας της </w:t>
      </w:r>
      <w:r>
        <w:rPr>
          <w:rFonts w:eastAsia="Times New Roman"/>
          <w:color w:val="000000" w:themeColor="text1"/>
          <w:szCs w:val="24"/>
        </w:rPr>
        <w:t>δ</w:t>
      </w:r>
      <w:r w:rsidRPr="00471CBA">
        <w:rPr>
          <w:rFonts w:eastAsia="Times New Roman"/>
          <w:color w:val="000000" w:themeColor="text1"/>
          <w:szCs w:val="24"/>
        </w:rPr>
        <w:t>ικαιοσύνης από ένα ευρύτερο εκλεκτ</w:t>
      </w:r>
      <w:r>
        <w:rPr>
          <w:rFonts w:eastAsia="Times New Roman"/>
          <w:color w:val="000000" w:themeColor="text1"/>
          <w:szCs w:val="24"/>
        </w:rPr>
        <w:t xml:space="preserve">ορικό σώμα αντί </w:t>
      </w:r>
      <w:r w:rsidRPr="00471CBA">
        <w:rPr>
          <w:rFonts w:eastAsia="Times New Roman"/>
          <w:color w:val="000000" w:themeColor="text1"/>
          <w:szCs w:val="24"/>
        </w:rPr>
        <w:t>του μέ</w:t>
      </w:r>
      <w:r>
        <w:rPr>
          <w:rFonts w:eastAsia="Times New Roman"/>
          <w:color w:val="000000" w:themeColor="text1"/>
          <w:szCs w:val="24"/>
        </w:rPr>
        <w:t>χρι τώρα διορισμού της από την Κ</w:t>
      </w:r>
      <w:r w:rsidRPr="00471CBA">
        <w:rPr>
          <w:rFonts w:eastAsia="Times New Roman"/>
          <w:color w:val="000000" w:themeColor="text1"/>
          <w:szCs w:val="24"/>
        </w:rPr>
        <w:t>υβέρνηση</w:t>
      </w:r>
      <w:r>
        <w:rPr>
          <w:rFonts w:eastAsia="Times New Roman"/>
          <w:color w:val="000000" w:themeColor="text1"/>
          <w:szCs w:val="24"/>
        </w:rPr>
        <w:t>.</w:t>
      </w:r>
    </w:p>
    <w:p w14:paraId="09855EB5"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Γ</w:t>
      </w:r>
      <w:r w:rsidRPr="00471CBA">
        <w:rPr>
          <w:rFonts w:eastAsia="Times New Roman"/>
          <w:color w:val="000000" w:themeColor="text1"/>
          <w:szCs w:val="24"/>
        </w:rPr>
        <w:t xml:space="preserve">ια την ανάγκη αλλαγής του άρθρου </w:t>
      </w:r>
      <w:r>
        <w:rPr>
          <w:rFonts w:eastAsia="Times New Roman"/>
          <w:color w:val="000000" w:themeColor="text1"/>
          <w:szCs w:val="24"/>
        </w:rPr>
        <w:t xml:space="preserve">που </w:t>
      </w:r>
      <w:r w:rsidRPr="00471CBA">
        <w:rPr>
          <w:rFonts w:eastAsia="Times New Roman"/>
          <w:color w:val="000000" w:themeColor="text1"/>
          <w:szCs w:val="24"/>
        </w:rPr>
        <w:t xml:space="preserve">αναφέρεται στην ποινική ευθύνη </w:t>
      </w:r>
      <w:r>
        <w:rPr>
          <w:rFonts w:eastAsia="Times New Roman"/>
          <w:color w:val="000000" w:themeColor="text1"/>
          <w:szCs w:val="24"/>
        </w:rPr>
        <w:t>Υ</w:t>
      </w:r>
      <w:r w:rsidRPr="00471CBA">
        <w:rPr>
          <w:rFonts w:eastAsia="Times New Roman"/>
          <w:color w:val="000000" w:themeColor="text1"/>
          <w:szCs w:val="24"/>
        </w:rPr>
        <w:t>πουργών</w:t>
      </w:r>
      <w:r>
        <w:rPr>
          <w:rFonts w:eastAsia="Times New Roman"/>
          <w:color w:val="000000" w:themeColor="text1"/>
          <w:szCs w:val="24"/>
        </w:rPr>
        <w:t xml:space="preserve">, έχετε μιλήσει </w:t>
      </w:r>
      <w:r>
        <w:rPr>
          <w:rFonts w:eastAsia="Times New Roman"/>
          <w:color w:val="000000" w:themeColor="text1"/>
          <w:szCs w:val="24"/>
        </w:rPr>
        <w:t>ό</w:t>
      </w:r>
      <w:r w:rsidRPr="00471CBA">
        <w:rPr>
          <w:rFonts w:eastAsia="Times New Roman"/>
          <w:color w:val="000000" w:themeColor="text1"/>
          <w:szCs w:val="24"/>
        </w:rPr>
        <w:t>λοι</w:t>
      </w:r>
      <w:r>
        <w:rPr>
          <w:rFonts w:eastAsia="Times New Roman"/>
          <w:color w:val="000000" w:themeColor="text1"/>
          <w:szCs w:val="24"/>
        </w:rPr>
        <w:t>. Όμως,</w:t>
      </w:r>
      <w:r w:rsidRPr="00471CBA">
        <w:rPr>
          <w:rFonts w:eastAsia="Times New Roman"/>
          <w:color w:val="000000" w:themeColor="text1"/>
          <w:szCs w:val="24"/>
        </w:rPr>
        <w:t xml:space="preserve"> το </w:t>
      </w:r>
      <w:r>
        <w:rPr>
          <w:rFonts w:eastAsia="Times New Roman"/>
          <w:color w:val="000000" w:themeColor="text1"/>
          <w:szCs w:val="24"/>
        </w:rPr>
        <w:t xml:space="preserve">ΚΚΕ </w:t>
      </w:r>
      <w:r w:rsidRPr="00471CBA">
        <w:rPr>
          <w:rFonts w:eastAsia="Times New Roman"/>
          <w:color w:val="000000" w:themeColor="text1"/>
          <w:szCs w:val="24"/>
        </w:rPr>
        <w:t>υποστηρίζει την ανάγκη ριζικής αλλαγής του άρθρου 86</w:t>
      </w:r>
      <w:r>
        <w:rPr>
          <w:rFonts w:eastAsia="Times New Roman"/>
          <w:color w:val="000000" w:themeColor="text1"/>
          <w:szCs w:val="24"/>
        </w:rPr>
        <w:t>,</w:t>
      </w:r>
      <w:r w:rsidRPr="00471CBA">
        <w:rPr>
          <w:rFonts w:eastAsia="Times New Roman"/>
          <w:color w:val="000000" w:themeColor="text1"/>
          <w:szCs w:val="24"/>
        </w:rPr>
        <w:t xml:space="preserve"> ώστε να </w:t>
      </w:r>
      <w:r>
        <w:rPr>
          <w:rFonts w:eastAsia="Times New Roman"/>
          <w:color w:val="000000" w:themeColor="text1"/>
          <w:szCs w:val="24"/>
        </w:rPr>
        <w:t>α</w:t>
      </w:r>
      <w:r w:rsidRPr="00471CBA">
        <w:rPr>
          <w:rFonts w:eastAsia="Times New Roman"/>
          <w:color w:val="000000" w:themeColor="text1"/>
          <w:szCs w:val="24"/>
        </w:rPr>
        <w:t>ρθούν όλα</w:t>
      </w:r>
      <w:r>
        <w:rPr>
          <w:rFonts w:eastAsia="Times New Roman"/>
          <w:color w:val="000000" w:themeColor="text1"/>
          <w:szCs w:val="24"/>
        </w:rPr>
        <w:t>,</w:t>
      </w:r>
      <w:r w:rsidRPr="00471CBA">
        <w:rPr>
          <w:rFonts w:eastAsia="Times New Roman"/>
          <w:color w:val="000000" w:themeColor="text1"/>
          <w:szCs w:val="24"/>
        </w:rPr>
        <w:t xml:space="preserve"> </w:t>
      </w:r>
      <w:r>
        <w:rPr>
          <w:rFonts w:eastAsia="Times New Roman"/>
          <w:color w:val="000000" w:themeColor="text1"/>
          <w:szCs w:val="24"/>
        </w:rPr>
        <w:t>μα όλα, τα εμπόδια και να διώκονται οι Υ</w:t>
      </w:r>
      <w:r w:rsidRPr="00471CBA">
        <w:rPr>
          <w:rFonts w:eastAsia="Times New Roman"/>
          <w:color w:val="000000" w:themeColor="text1"/>
          <w:szCs w:val="24"/>
        </w:rPr>
        <w:t>πουργοί όπως όλοι οι πολίτες</w:t>
      </w:r>
      <w:r>
        <w:rPr>
          <w:rFonts w:eastAsia="Times New Roman"/>
          <w:color w:val="000000" w:themeColor="text1"/>
          <w:szCs w:val="24"/>
        </w:rPr>
        <w:t xml:space="preserve"> και</w:t>
      </w:r>
      <w:r w:rsidRPr="00471CBA">
        <w:rPr>
          <w:rFonts w:eastAsia="Times New Roman"/>
          <w:color w:val="000000" w:themeColor="text1"/>
          <w:szCs w:val="24"/>
        </w:rPr>
        <w:t xml:space="preserve"> να ισχύσει η </w:t>
      </w:r>
      <w:r>
        <w:rPr>
          <w:rFonts w:eastAsia="Times New Roman"/>
          <w:color w:val="000000" w:themeColor="text1"/>
          <w:szCs w:val="24"/>
        </w:rPr>
        <w:t>κοινή παρ</w:t>
      </w:r>
      <w:r w:rsidRPr="00471CBA">
        <w:rPr>
          <w:rFonts w:eastAsia="Times New Roman"/>
          <w:color w:val="000000" w:themeColor="text1"/>
          <w:szCs w:val="24"/>
        </w:rPr>
        <w:t>αγραφή</w:t>
      </w:r>
      <w:r>
        <w:rPr>
          <w:rFonts w:eastAsia="Times New Roman"/>
          <w:color w:val="000000" w:themeColor="text1"/>
          <w:szCs w:val="24"/>
        </w:rPr>
        <w:t xml:space="preserve">. Όμως, </w:t>
      </w:r>
      <w:r w:rsidRPr="00471CBA">
        <w:rPr>
          <w:rFonts w:eastAsia="Times New Roman"/>
          <w:color w:val="000000" w:themeColor="text1"/>
          <w:szCs w:val="24"/>
        </w:rPr>
        <w:t>αυτό μόνο δεν φτάνει</w:t>
      </w:r>
      <w:r>
        <w:rPr>
          <w:rFonts w:eastAsia="Times New Roman"/>
          <w:color w:val="000000" w:themeColor="text1"/>
          <w:szCs w:val="24"/>
        </w:rPr>
        <w:t>. Θ</w:t>
      </w:r>
      <w:r w:rsidRPr="00471CBA">
        <w:rPr>
          <w:rFonts w:eastAsia="Times New Roman"/>
          <w:color w:val="000000" w:themeColor="text1"/>
          <w:szCs w:val="24"/>
        </w:rPr>
        <w:t xml:space="preserve">α πρέπει η δίωξή τους </w:t>
      </w:r>
      <w:r>
        <w:rPr>
          <w:rFonts w:eastAsia="Times New Roman"/>
          <w:color w:val="000000" w:themeColor="text1"/>
          <w:szCs w:val="24"/>
        </w:rPr>
        <w:t xml:space="preserve">να μην </w:t>
      </w:r>
      <w:r w:rsidRPr="00471CBA">
        <w:rPr>
          <w:rFonts w:eastAsia="Times New Roman"/>
          <w:color w:val="000000" w:themeColor="text1"/>
          <w:szCs w:val="24"/>
        </w:rPr>
        <w:t>εξ</w:t>
      </w:r>
      <w:r w:rsidRPr="00471CBA">
        <w:rPr>
          <w:rFonts w:eastAsia="Times New Roman"/>
          <w:color w:val="000000" w:themeColor="text1"/>
          <w:szCs w:val="24"/>
        </w:rPr>
        <w:t xml:space="preserve">αρτάται από τη θέλησή της εκάστοτε κυβερνητικής κοινοβουλευτικής </w:t>
      </w:r>
      <w:r>
        <w:rPr>
          <w:rFonts w:eastAsia="Times New Roman"/>
          <w:color w:val="000000" w:themeColor="text1"/>
          <w:szCs w:val="24"/>
        </w:rPr>
        <w:t>Π</w:t>
      </w:r>
      <w:r w:rsidRPr="00471CBA">
        <w:rPr>
          <w:rFonts w:eastAsia="Times New Roman"/>
          <w:color w:val="000000" w:themeColor="text1"/>
          <w:szCs w:val="24"/>
        </w:rPr>
        <w:t>λειοψηφίας</w:t>
      </w:r>
      <w:r>
        <w:rPr>
          <w:rFonts w:eastAsia="Times New Roman"/>
          <w:color w:val="000000" w:themeColor="text1"/>
          <w:szCs w:val="24"/>
        </w:rPr>
        <w:t>.</w:t>
      </w:r>
    </w:p>
    <w:p w14:paraId="09855EB6"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Ξ</w:t>
      </w:r>
      <w:r w:rsidRPr="00471CBA">
        <w:rPr>
          <w:rFonts w:eastAsia="Times New Roman"/>
          <w:color w:val="000000" w:themeColor="text1"/>
          <w:szCs w:val="24"/>
        </w:rPr>
        <w:t>έρετε πολύ καλά πως</w:t>
      </w:r>
      <w:r>
        <w:rPr>
          <w:rFonts w:eastAsia="Times New Roman"/>
          <w:color w:val="000000" w:themeColor="text1"/>
          <w:szCs w:val="24"/>
        </w:rPr>
        <w:t>,</w:t>
      </w:r>
      <w:r w:rsidRPr="00471CBA">
        <w:rPr>
          <w:rFonts w:eastAsia="Times New Roman"/>
          <w:color w:val="000000" w:themeColor="text1"/>
          <w:szCs w:val="24"/>
        </w:rPr>
        <w:t xml:space="preserve"> έτσι όπως έχουν σήμερα τα πράγματα</w:t>
      </w:r>
      <w:r>
        <w:rPr>
          <w:rFonts w:eastAsia="Times New Roman"/>
          <w:color w:val="000000" w:themeColor="text1"/>
          <w:szCs w:val="24"/>
        </w:rPr>
        <w:t>,</w:t>
      </w:r>
      <w:r w:rsidRPr="00471CBA">
        <w:rPr>
          <w:rFonts w:eastAsia="Times New Roman"/>
          <w:color w:val="000000" w:themeColor="text1"/>
          <w:szCs w:val="24"/>
        </w:rPr>
        <w:t xml:space="preserve"> </w:t>
      </w:r>
      <w:r>
        <w:rPr>
          <w:rFonts w:eastAsia="Times New Roman"/>
          <w:color w:val="000000" w:themeColor="text1"/>
          <w:szCs w:val="24"/>
        </w:rPr>
        <w:t>η</w:t>
      </w:r>
      <w:r w:rsidRPr="00471CBA">
        <w:rPr>
          <w:rFonts w:eastAsia="Times New Roman"/>
          <w:color w:val="000000" w:themeColor="text1"/>
          <w:szCs w:val="24"/>
        </w:rPr>
        <w:t xml:space="preserve"> κυβερνητική πλειοψηφία αποφασίζει εάν θα κινηθεί ή όχι η έναρξη της διαδικασίας</w:t>
      </w:r>
      <w:r>
        <w:rPr>
          <w:rFonts w:eastAsia="Times New Roman"/>
          <w:color w:val="000000" w:themeColor="text1"/>
          <w:szCs w:val="24"/>
        </w:rPr>
        <w:t>. Αν δεν το θέλει η Κ</w:t>
      </w:r>
      <w:r w:rsidRPr="00471CBA">
        <w:rPr>
          <w:rFonts w:eastAsia="Times New Roman"/>
          <w:color w:val="000000" w:themeColor="text1"/>
          <w:szCs w:val="24"/>
        </w:rPr>
        <w:t>υβέρνηση</w:t>
      </w:r>
      <w:r>
        <w:rPr>
          <w:rFonts w:eastAsia="Times New Roman"/>
          <w:color w:val="000000" w:themeColor="text1"/>
          <w:szCs w:val="24"/>
        </w:rPr>
        <w:t>,</w:t>
      </w:r>
      <w:r w:rsidRPr="00471CBA">
        <w:rPr>
          <w:rFonts w:eastAsia="Times New Roman"/>
          <w:color w:val="000000" w:themeColor="text1"/>
          <w:szCs w:val="24"/>
        </w:rPr>
        <w:t xml:space="preserve"> δίωξη </w:t>
      </w:r>
      <w:r>
        <w:rPr>
          <w:rFonts w:eastAsia="Times New Roman"/>
          <w:color w:val="000000" w:themeColor="text1"/>
          <w:szCs w:val="24"/>
        </w:rPr>
        <w:t>δε</w:t>
      </w:r>
      <w:r>
        <w:rPr>
          <w:rFonts w:eastAsia="Times New Roman"/>
          <w:color w:val="000000" w:themeColor="text1"/>
          <w:szCs w:val="24"/>
        </w:rPr>
        <w:t xml:space="preserve">ν </w:t>
      </w:r>
      <w:r w:rsidRPr="00471CBA">
        <w:rPr>
          <w:rFonts w:eastAsia="Times New Roman"/>
          <w:color w:val="000000" w:themeColor="text1"/>
          <w:szCs w:val="24"/>
        </w:rPr>
        <w:t>ασκείται και αυτό το εμπόδιο</w:t>
      </w:r>
      <w:r>
        <w:rPr>
          <w:rFonts w:eastAsia="Times New Roman"/>
          <w:color w:val="000000" w:themeColor="text1"/>
          <w:szCs w:val="24"/>
        </w:rPr>
        <w:t>,</w:t>
      </w:r>
      <w:r w:rsidRPr="00471CBA">
        <w:rPr>
          <w:rFonts w:eastAsia="Times New Roman"/>
          <w:color w:val="000000" w:themeColor="text1"/>
          <w:szCs w:val="24"/>
        </w:rPr>
        <w:t xml:space="preserve"> οι προτάσεις </w:t>
      </w:r>
      <w:r>
        <w:rPr>
          <w:rFonts w:eastAsia="Times New Roman"/>
          <w:color w:val="000000" w:themeColor="text1"/>
          <w:szCs w:val="24"/>
        </w:rPr>
        <w:t>σας το αφήνουν άθικτο. Ε</w:t>
      </w:r>
      <w:r w:rsidRPr="00471CBA">
        <w:rPr>
          <w:rFonts w:eastAsia="Times New Roman"/>
          <w:color w:val="000000" w:themeColor="text1"/>
          <w:szCs w:val="24"/>
        </w:rPr>
        <w:t>μείς λέμε να καταργηθεί εντελώς α</w:t>
      </w:r>
      <w:r>
        <w:rPr>
          <w:rFonts w:eastAsia="Times New Roman"/>
          <w:color w:val="000000" w:themeColor="text1"/>
          <w:szCs w:val="24"/>
        </w:rPr>
        <w:t xml:space="preserve">υτό το άρθρο 86 </w:t>
      </w:r>
      <w:r w:rsidRPr="00471CBA">
        <w:rPr>
          <w:rFonts w:eastAsia="Times New Roman"/>
          <w:color w:val="000000" w:themeColor="text1"/>
          <w:szCs w:val="24"/>
        </w:rPr>
        <w:t xml:space="preserve">και σε κάθε περίπτωση η δίωξη να </w:t>
      </w:r>
      <w:r>
        <w:rPr>
          <w:rFonts w:eastAsia="Times New Roman"/>
          <w:color w:val="000000" w:themeColor="text1"/>
          <w:szCs w:val="24"/>
        </w:rPr>
        <w:t>μην εξαρτάται από τη θέληση</w:t>
      </w:r>
      <w:r w:rsidRPr="00471CBA">
        <w:rPr>
          <w:rFonts w:eastAsia="Times New Roman"/>
          <w:color w:val="000000" w:themeColor="text1"/>
          <w:szCs w:val="24"/>
        </w:rPr>
        <w:t xml:space="preserve"> της εκάστοτε κυβερνητικής πλειοψηφίας</w:t>
      </w:r>
      <w:r>
        <w:rPr>
          <w:rFonts w:eastAsia="Times New Roman"/>
          <w:color w:val="000000" w:themeColor="text1"/>
          <w:szCs w:val="24"/>
        </w:rPr>
        <w:t>, αλλά</w:t>
      </w:r>
      <w:r w:rsidRPr="00471CBA">
        <w:rPr>
          <w:rFonts w:eastAsia="Times New Roman"/>
          <w:color w:val="000000" w:themeColor="text1"/>
          <w:szCs w:val="24"/>
        </w:rPr>
        <w:t xml:space="preserve"> να κινείται και αν ακόμα το ζητ</w:t>
      </w:r>
      <w:r>
        <w:rPr>
          <w:rFonts w:eastAsia="Times New Roman"/>
          <w:color w:val="000000" w:themeColor="text1"/>
          <w:szCs w:val="24"/>
        </w:rPr>
        <w:t>άε</w:t>
      </w:r>
      <w:r>
        <w:rPr>
          <w:rFonts w:eastAsia="Times New Roman"/>
          <w:color w:val="000000" w:themeColor="text1"/>
          <w:szCs w:val="24"/>
        </w:rPr>
        <w:t>ι ένας περιορισμένος αριθμός Β</w:t>
      </w:r>
      <w:r w:rsidRPr="00471CBA">
        <w:rPr>
          <w:rFonts w:eastAsia="Times New Roman"/>
          <w:color w:val="000000" w:themeColor="text1"/>
          <w:szCs w:val="24"/>
        </w:rPr>
        <w:t>ουλευτών</w:t>
      </w:r>
      <w:r>
        <w:rPr>
          <w:rFonts w:eastAsia="Times New Roman"/>
          <w:color w:val="000000" w:themeColor="text1"/>
          <w:szCs w:val="24"/>
        </w:rPr>
        <w:t xml:space="preserve"> -</w:t>
      </w:r>
      <w:r w:rsidRPr="00471CBA">
        <w:rPr>
          <w:rFonts w:eastAsia="Times New Roman"/>
          <w:color w:val="000000" w:themeColor="text1"/>
          <w:szCs w:val="24"/>
        </w:rPr>
        <w:t xml:space="preserve">για παράδειγμα </w:t>
      </w:r>
      <w:r>
        <w:rPr>
          <w:rFonts w:eastAsia="Times New Roman"/>
          <w:color w:val="000000" w:themeColor="text1"/>
          <w:szCs w:val="24"/>
        </w:rPr>
        <w:t>εκατό Β</w:t>
      </w:r>
      <w:r w:rsidRPr="00471CBA">
        <w:rPr>
          <w:rFonts w:eastAsia="Times New Roman"/>
          <w:color w:val="000000" w:themeColor="text1"/>
          <w:szCs w:val="24"/>
        </w:rPr>
        <w:t>ουλευτές</w:t>
      </w:r>
      <w:r>
        <w:rPr>
          <w:rFonts w:eastAsia="Times New Roman"/>
          <w:color w:val="000000" w:themeColor="text1"/>
          <w:szCs w:val="24"/>
        </w:rPr>
        <w:t>- κ</w:t>
      </w:r>
      <w:r w:rsidRPr="00471CBA">
        <w:rPr>
          <w:rFonts w:eastAsia="Times New Roman"/>
          <w:color w:val="000000" w:themeColor="text1"/>
          <w:szCs w:val="24"/>
        </w:rPr>
        <w:t xml:space="preserve">αι εκεί </w:t>
      </w:r>
      <w:r>
        <w:rPr>
          <w:rFonts w:eastAsia="Times New Roman"/>
          <w:color w:val="000000" w:themeColor="text1"/>
          <w:szCs w:val="24"/>
        </w:rPr>
        <w:t>να</w:t>
      </w:r>
      <w:r w:rsidRPr="00471CBA">
        <w:rPr>
          <w:rFonts w:eastAsia="Times New Roman"/>
          <w:color w:val="000000" w:themeColor="text1"/>
          <w:szCs w:val="24"/>
        </w:rPr>
        <w:t xml:space="preserve"> σταματάει η εμπλοκή της </w:t>
      </w:r>
      <w:r>
        <w:rPr>
          <w:rFonts w:eastAsia="Times New Roman"/>
          <w:color w:val="000000" w:themeColor="text1"/>
          <w:szCs w:val="24"/>
        </w:rPr>
        <w:t>Βουλής.</w:t>
      </w:r>
    </w:p>
    <w:p w14:paraId="09855EB7"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Άφησα τελευταίο τ</w:t>
      </w:r>
      <w:r w:rsidRPr="00471CBA">
        <w:rPr>
          <w:rFonts w:eastAsia="Times New Roman"/>
          <w:color w:val="000000" w:themeColor="text1"/>
          <w:szCs w:val="24"/>
        </w:rPr>
        <w:t>ο ζήτημα της τοπικής διοίκησης</w:t>
      </w:r>
      <w:r>
        <w:rPr>
          <w:rFonts w:eastAsia="Times New Roman"/>
          <w:color w:val="000000" w:themeColor="text1"/>
          <w:szCs w:val="24"/>
        </w:rPr>
        <w:t>. Δ</w:t>
      </w:r>
      <w:r w:rsidRPr="00471CBA">
        <w:rPr>
          <w:rFonts w:eastAsia="Times New Roman"/>
          <w:color w:val="000000" w:themeColor="text1"/>
          <w:szCs w:val="24"/>
        </w:rPr>
        <w:t xml:space="preserve">υο λόγια </w:t>
      </w:r>
      <w:r>
        <w:rPr>
          <w:rFonts w:eastAsia="Times New Roman"/>
          <w:color w:val="000000" w:themeColor="text1"/>
          <w:szCs w:val="24"/>
        </w:rPr>
        <w:t>θα πω, χ</w:t>
      </w:r>
      <w:r w:rsidRPr="00471CBA">
        <w:rPr>
          <w:rFonts w:eastAsia="Times New Roman"/>
          <w:color w:val="000000" w:themeColor="text1"/>
          <w:szCs w:val="24"/>
        </w:rPr>
        <w:t>ωρίς</w:t>
      </w:r>
      <w:r>
        <w:rPr>
          <w:rFonts w:eastAsia="Times New Roman"/>
          <w:color w:val="000000" w:themeColor="text1"/>
          <w:szCs w:val="24"/>
        </w:rPr>
        <w:t>,</w:t>
      </w:r>
      <w:r w:rsidRPr="00471CBA">
        <w:rPr>
          <w:rFonts w:eastAsia="Times New Roman"/>
          <w:color w:val="000000" w:themeColor="text1"/>
          <w:szCs w:val="24"/>
        </w:rPr>
        <w:t xml:space="preserve"> βέβαια</w:t>
      </w:r>
      <w:r>
        <w:rPr>
          <w:rFonts w:eastAsia="Times New Roman"/>
          <w:color w:val="000000" w:themeColor="text1"/>
          <w:szCs w:val="24"/>
        </w:rPr>
        <w:t>,</w:t>
      </w:r>
      <w:r w:rsidRPr="00471CBA">
        <w:rPr>
          <w:rFonts w:eastAsia="Times New Roman"/>
          <w:color w:val="000000" w:themeColor="text1"/>
          <w:szCs w:val="24"/>
        </w:rPr>
        <w:t xml:space="preserve"> να σημαίνει ότι εί</w:t>
      </w:r>
      <w:r>
        <w:rPr>
          <w:rFonts w:eastAsia="Times New Roman"/>
          <w:color w:val="000000" w:themeColor="text1"/>
          <w:szCs w:val="24"/>
        </w:rPr>
        <w:t>ναι και το τελευταίο σε σημασία. Σε</w:t>
      </w:r>
      <w:r w:rsidRPr="00471CBA">
        <w:rPr>
          <w:rFonts w:eastAsia="Times New Roman"/>
          <w:color w:val="000000" w:themeColor="text1"/>
          <w:szCs w:val="24"/>
        </w:rPr>
        <w:t xml:space="preserve"> μ</w:t>
      </w:r>
      <w:r>
        <w:rPr>
          <w:rFonts w:eastAsia="Times New Roman"/>
          <w:color w:val="000000" w:themeColor="text1"/>
          <w:szCs w:val="24"/>
        </w:rPr>
        <w:t>ι</w:t>
      </w:r>
      <w:r w:rsidRPr="00471CBA">
        <w:rPr>
          <w:rFonts w:eastAsia="Times New Roman"/>
          <w:color w:val="000000" w:themeColor="text1"/>
          <w:szCs w:val="24"/>
        </w:rPr>
        <w:t xml:space="preserve">α εποχή όπου όλο και περισσότερο ενισχύεται ο ρόλος της </w:t>
      </w:r>
      <w:r>
        <w:rPr>
          <w:rFonts w:eastAsia="Times New Roman"/>
          <w:color w:val="000000" w:themeColor="text1"/>
          <w:szCs w:val="24"/>
        </w:rPr>
        <w:t>τ</w:t>
      </w:r>
      <w:r w:rsidRPr="00471CBA">
        <w:rPr>
          <w:rFonts w:eastAsia="Times New Roman"/>
          <w:color w:val="000000" w:themeColor="text1"/>
          <w:szCs w:val="24"/>
        </w:rPr>
        <w:t xml:space="preserve">οπικής </w:t>
      </w:r>
      <w:r>
        <w:rPr>
          <w:rFonts w:eastAsia="Times New Roman"/>
          <w:color w:val="000000" w:themeColor="text1"/>
          <w:szCs w:val="24"/>
        </w:rPr>
        <w:t>α</w:t>
      </w:r>
      <w:r w:rsidRPr="00471CBA">
        <w:rPr>
          <w:rFonts w:eastAsia="Times New Roman"/>
          <w:color w:val="000000" w:themeColor="text1"/>
          <w:szCs w:val="24"/>
        </w:rPr>
        <w:t>υτοδιοίκησης ως μηχανισμό</w:t>
      </w:r>
      <w:r>
        <w:rPr>
          <w:rFonts w:eastAsia="Times New Roman"/>
          <w:color w:val="000000" w:themeColor="text1"/>
          <w:szCs w:val="24"/>
        </w:rPr>
        <w:t>ς</w:t>
      </w:r>
      <w:r w:rsidRPr="00471CBA">
        <w:rPr>
          <w:rFonts w:eastAsia="Times New Roman"/>
          <w:color w:val="000000" w:themeColor="text1"/>
          <w:szCs w:val="24"/>
        </w:rPr>
        <w:t xml:space="preserve"> του κράτους για το πέρασμα των αντιλαϊκών πολιτικών</w:t>
      </w:r>
      <w:r>
        <w:rPr>
          <w:rFonts w:eastAsia="Times New Roman"/>
          <w:color w:val="000000" w:themeColor="text1"/>
          <w:szCs w:val="24"/>
        </w:rPr>
        <w:t>, σταθερή μας θέση είναι η σ</w:t>
      </w:r>
      <w:r w:rsidRPr="00471CBA">
        <w:rPr>
          <w:rFonts w:eastAsia="Times New Roman"/>
          <w:color w:val="000000" w:themeColor="text1"/>
          <w:szCs w:val="24"/>
        </w:rPr>
        <w:t>υνταγματική κατοχύρωση</w:t>
      </w:r>
      <w:r>
        <w:rPr>
          <w:rFonts w:eastAsia="Times New Roman"/>
          <w:color w:val="000000" w:themeColor="text1"/>
          <w:szCs w:val="24"/>
        </w:rPr>
        <w:t>, η υποχρέωση του κ</w:t>
      </w:r>
      <w:r w:rsidRPr="00471CBA">
        <w:rPr>
          <w:rFonts w:eastAsia="Times New Roman"/>
          <w:color w:val="000000" w:themeColor="text1"/>
          <w:szCs w:val="24"/>
        </w:rPr>
        <w:t xml:space="preserve">ράτους να εξασφαλίζει τους αναγκαίους </w:t>
      </w:r>
      <w:r>
        <w:rPr>
          <w:rFonts w:eastAsia="Times New Roman"/>
          <w:color w:val="000000" w:themeColor="text1"/>
          <w:szCs w:val="24"/>
        </w:rPr>
        <w:t>π</w:t>
      </w:r>
      <w:r w:rsidRPr="00471CBA">
        <w:rPr>
          <w:rFonts w:eastAsia="Times New Roman"/>
          <w:color w:val="000000" w:themeColor="text1"/>
          <w:szCs w:val="24"/>
        </w:rPr>
        <w:t>ό</w:t>
      </w:r>
      <w:r>
        <w:rPr>
          <w:rFonts w:eastAsia="Times New Roman"/>
          <w:color w:val="000000" w:themeColor="text1"/>
          <w:szCs w:val="24"/>
        </w:rPr>
        <w:t>ρ</w:t>
      </w:r>
      <w:r w:rsidRPr="00471CBA">
        <w:rPr>
          <w:rFonts w:eastAsia="Times New Roman"/>
          <w:color w:val="000000" w:themeColor="text1"/>
          <w:szCs w:val="24"/>
        </w:rPr>
        <w:t>ους</w:t>
      </w:r>
      <w:r>
        <w:rPr>
          <w:rFonts w:eastAsia="Times New Roman"/>
          <w:color w:val="000000" w:themeColor="text1"/>
          <w:szCs w:val="24"/>
        </w:rPr>
        <w:t xml:space="preserve"> σ</w:t>
      </w:r>
      <w:r w:rsidRPr="00471CBA">
        <w:rPr>
          <w:rFonts w:eastAsia="Times New Roman"/>
          <w:color w:val="000000" w:themeColor="text1"/>
          <w:szCs w:val="24"/>
        </w:rPr>
        <w:t xml:space="preserve">τους </w:t>
      </w:r>
      <w:r>
        <w:rPr>
          <w:rFonts w:eastAsia="Times New Roman"/>
          <w:color w:val="000000" w:themeColor="text1"/>
          <w:szCs w:val="24"/>
        </w:rPr>
        <w:t>ο</w:t>
      </w:r>
      <w:r w:rsidRPr="00471CBA">
        <w:rPr>
          <w:rFonts w:eastAsia="Times New Roman"/>
          <w:color w:val="000000" w:themeColor="text1"/>
          <w:szCs w:val="24"/>
        </w:rPr>
        <w:t xml:space="preserve">ργανισμούς </w:t>
      </w:r>
      <w:r>
        <w:rPr>
          <w:rFonts w:eastAsia="Times New Roman"/>
          <w:color w:val="000000" w:themeColor="text1"/>
          <w:szCs w:val="24"/>
        </w:rPr>
        <w:t>τ</w:t>
      </w:r>
      <w:r w:rsidRPr="00471CBA">
        <w:rPr>
          <w:rFonts w:eastAsia="Times New Roman"/>
          <w:color w:val="000000" w:themeColor="text1"/>
          <w:szCs w:val="24"/>
        </w:rPr>
        <w:t xml:space="preserve">οπικής </w:t>
      </w:r>
      <w:r>
        <w:rPr>
          <w:rFonts w:eastAsia="Times New Roman"/>
          <w:color w:val="000000" w:themeColor="text1"/>
          <w:szCs w:val="24"/>
        </w:rPr>
        <w:t>α</w:t>
      </w:r>
      <w:r w:rsidRPr="00471CBA">
        <w:rPr>
          <w:rFonts w:eastAsia="Times New Roman"/>
          <w:color w:val="000000" w:themeColor="text1"/>
          <w:szCs w:val="24"/>
        </w:rPr>
        <w:t xml:space="preserve">υτοδιοίκησης με χρηματοδότηση </w:t>
      </w:r>
      <w:r>
        <w:rPr>
          <w:rFonts w:eastAsia="Times New Roman"/>
          <w:color w:val="000000" w:themeColor="text1"/>
          <w:szCs w:val="24"/>
        </w:rPr>
        <w:t>από τον κ</w:t>
      </w:r>
      <w:r w:rsidRPr="00471CBA">
        <w:rPr>
          <w:rFonts w:eastAsia="Times New Roman"/>
          <w:color w:val="000000" w:themeColor="text1"/>
          <w:szCs w:val="24"/>
        </w:rPr>
        <w:t>ρατικό προϋπολογισμό αντί της κατάστασης που υπάρχει σήμερα και αποδέχονται όλες οι άλλες δυνάμεις</w:t>
      </w:r>
      <w:r>
        <w:rPr>
          <w:rFonts w:eastAsia="Times New Roman"/>
          <w:color w:val="000000" w:themeColor="text1"/>
          <w:szCs w:val="24"/>
        </w:rPr>
        <w:t xml:space="preserve"> κ</w:t>
      </w:r>
      <w:r w:rsidRPr="00471CBA">
        <w:rPr>
          <w:rFonts w:eastAsia="Times New Roman"/>
          <w:color w:val="000000" w:themeColor="text1"/>
          <w:szCs w:val="24"/>
        </w:rPr>
        <w:t>αι οι εκπρόσωποί τους στην τοπική διοίκηση</w:t>
      </w:r>
      <w:r>
        <w:rPr>
          <w:rFonts w:eastAsia="Times New Roman"/>
          <w:color w:val="000000" w:themeColor="text1"/>
          <w:szCs w:val="24"/>
        </w:rPr>
        <w:t>,</w:t>
      </w:r>
      <w:r w:rsidRPr="00471CBA">
        <w:rPr>
          <w:rFonts w:eastAsia="Times New Roman"/>
          <w:color w:val="000000" w:themeColor="text1"/>
          <w:szCs w:val="24"/>
        </w:rPr>
        <w:t xml:space="preserve"> σύμφωνα με τα οποία η μεταφορά αρμοδιοτήτων σ</w:t>
      </w:r>
      <w:r w:rsidRPr="00471CBA">
        <w:rPr>
          <w:rFonts w:eastAsia="Times New Roman"/>
          <w:color w:val="000000" w:themeColor="text1"/>
          <w:szCs w:val="24"/>
        </w:rPr>
        <w:t>υνοδεύεται από οικονομικό στραγγαλισμό</w:t>
      </w:r>
      <w:r>
        <w:rPr>
          <w:rFonts w:eastAsia="Times New Roman"/>
          <w:color w:val="000000" w:themeColor="text1"/>
          <w:szCs w:val="24"/>
        </w:rPr>
        <w:t>, μετατρέποντας</w:t>
      </w:r>
      <w:r w:rsidRPr="00471CBA">
        <w:rPr>
          <w:rFonts w:eastAsia="Times New Roman"/>
          <w:color w:val="000000" w:themeColor="text1"/>
          <w:szCs w:val="24"/>
        </w:rPr>
        <w:t xml:space="preserve"> τους δήμους</w:t>
      </w:r>
      <w:r>
        <w:rPr>
          <w:rFonts w:eastAsia="Times New Roman"/>
          <w:color w:val="000000" w:themeColor="text1"/>
          <w:szCs w:val="24"/>
        </w:rPr>
        <w:t>, τις περιφέρειε</w:t>
      </w:r>
      <w:r w:rsidRPr="00471CBA">
        <w:rPr>
          <w:rFonts w:eastAsia="Times New Roman"/>
          <w:color w:val="000000" w:themeColor="text1"/>
          <w:szCs w:val="24"/>
        </w:rPr>
        <w:t xml:space="preserve">ς </w:t>
      </w:r>
      <w:r>
        <w:rPr>
          <w:rFonts w:eastAsia="Times New Roman"/>
          <w:color w:val="000000" w:themeColor="text1"/>
          <w:szCs w:val="24"/>
        </w:rPr>
        <w:t xml:space="preserve">σ’ </w:t>
      </w:r>
      <w:r w:rsidRPr="00471CBA">
        <w:rPr>
          <w:rFonts w:eastAsia="Times New Roman"/>
          <w:color w:val="000000" w:themeColor="text1"/>
          <w:szCs w:val="24"/>
        </w:rPr>
        <w:t xml:space="preserve">ένα ακόμα </w:t>
      </w:r>
      <w:r>
        <w:rPr>
          <w:rFonts w:eastAsia="Times New Roman"/>
          <w:color w:val="000000" w:themeColor="text1"/>
          <w:szCs w:val="24"/>
        </w:rPr>
        <w:t>φορομ</w:t>
      </w:r>
      <w:r w:rsidRPr="00471CBA">
        <w:rPr>
          <w:rFonts w:eastAsia="Times New Roman"/>
          <w:color w:val="000000" w:themeColor="text1"/>
          <w:szCs w:val="24"/>
        </w:rPr>
        <w:t>πη</w:t>
      </w:r>
      <w:r>
        <w:rPr>
          <w:rFonts w:eastAsia="Times New Roman"/>
          <w:color w:val="000000" w:themeColor="text1"/>
          <w:szCs w:val="24"/>
        </w:rPr>
        <w:t>χ</w:t>
      </w:r>
      <w:r w:rsidRPr="00471CBA">
        <w:rPr>
          <w:rFonts w:eastAsia="Times New Roman"/>
          <w:color w:val="000000" w:themeColor="text1"/>
          <w:szCs w:val="24"/>
        </w:rPr>
        <w:t>τικό μηχανισμό</w:t>
      </w:r>
      <w:r>
        <w:rPr>
          <w:rFonts w:eastAsia="Times New Roman"/>
          <w:color w:val="000000" w:themeColor="text1"/>
          <w:szCs w:val="24"/>
        </w:rPr>
        <w:t xml:space="preserve">, σ’ </w:t>
      </w:r>
      <w:r w:rsidRPr="00471CBA">
        <w:rPr>
          <w:rFonts w:eastAsia="Times New Roman"/>
          <w:color w:val="000000" w:themeColor="text1"/>
          <w:szCs w:val="24"/>
        </w:rPr>
        <w:t>ένα</w:t>
      </w:r>
      <w:r>
        <w:rPr>
          <w:rFonts w:eastAsia="Times New Roman"/>
          <w:color w:val="000000" w:themeColor="text1"/>
          <w:szCs w:val="24"/>
        </w:rPr>
        <w:t>ν</w:t>
      </w:r>
      <w:r w:rsidRPr="00471CBA">
        <w:rPr>
          <w:rFonts w:eastAsia="Times New Roman"/>
          <w:color w:val="000000" w:themeColor="text1"/>
          <w:szCs w:val="24"/>
        </w:rPr>
        <w:t xml:space="preserve"> μοχλό για την ενίσχυση της ανταποδοτικότητας</w:t>
      </w:r>
      <w:r>
        <w:rPr>
          <w:rFonts w:eastAsia="Times New Roman"/>
          <w:color w:val="000000" w:themeColor="text1"/>
          <w:szCs w:val="24"/>
        </w:rPr>
        <w:t>,</w:t>
      </w:r>
      <w:r w:rsidRPr="00471CBA">
        <w:rPr>
          <w:rFonts w:eastAsia="Times New Roman"/>
          <w:color w:val="000000" w:themeColor="text1"/>
          <w:szCs w:val="24"/>
        </w:rPr>
        <w:t xml:space="preserve"> της εμπορευματοποίησης των κοινωνικών υπηρεσιών</w:t>
      </w:r>
      <w:r>
        <w:rPr>
          <w:rFonts w:eastAsia="Times New Roman"/>
          <w:color w:val="000000" w:themeColor="text1"/>
          <w:szCs w:val="24"/>
        </w:rPr>
        <w:t>,</w:t>
      </w:r>
      <w:r w:rsidRPr="00471CBA">
        <w:rPr>
          <w:rFonts w:eastAsia="Times New Roman"/>
          <w:color w:val="000000" w:themeColor="text1"/>
          <w:szCs w:val="24"/>
        </w:rPr>
        <w:t xml:space="preserve"> κάτι το οποίο το ζούμε καθημερινά</w:t>
      </w:r>
      <w:r w:rsidRPr="00471CBA">
        <w:rPr>
          <w:rFonts w:eastAsia="Times New Roman"/>
          <w:color w:val="000000" w:themeColor="text1"/>
          <w:szCs w:val="24"/>
        </w:rPr>
        <w:t xml:space="preserve"> και θα πρέπει για τον ελληνικό λαό και την </w:t>
      </w:r>
      <w:r>
        <w:rPr>
          <w:rFonts w:eastAsia="Times New Roman"/>
          <w:color w:val="000000" w:themeColor="text1"/>
          <w:szCs w:val="24"/>
        </w:rPr>
        <w:t>νεολαία να</w:t>
      </w:r>
      <w:r w:rsidRPr="00471CBA">
        <w:rPr>
          <w:rFonts w:eastAsia="Times New Roman"/>
          <w:color w:val="000000" w:themeColor="text1"/>
          <w:szCs w:val="24"/>
        </w:rPr>
        <w:t xml:space="preserve"> αποτελεί και έ</w:t>
      </w:r>
      <w:r>
        <w:rPr>
          <w:rFonts w:eastAsia="Times New Roman"/>
          <w:color w:val="000000" w:themeColor="text1"/>
          <w:szCs w:val="24"/>
        </w:rPr>
        <w:t>να επιπλέον κριτήριο εν ό</w:t>
      </w:r>
      <w:r w:rsidRPr="00471CBA">
        <w:rPr>
          <w:rFonts w:eastAsia="Times New Roman"/>
          <w:color w:val="000000" w:themeColor="text1"/>
          <w:szCs w:val="24"/>
        </w:rPr>
        <w:t>ψει και των τοπικών εκλογών του Μαΐου</w:t>
      </w:r>
      <w:r>
        <w:rPr>
          <w:rFonts w:eastAsia="Times New Roman"/>
          <w:color w:val="000000" w:themeColor="text1"/>
          <w:szCs w:val="24"/>
        </w:rPr>
        <w:t>.</w:t>
      </w:r>
    </w:p>
    <w:p w14:paraId="09855EB8"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Β</w:t>
      </w:r>
      <w:r w:rsidRPr="00471CBA">
        <w:rPr>
          <w:rFonts w:eastAsia="Times New Roman"/>
          <w:color w:val="000000" w:themeColor="text1"/>
          <w:szCs w:val="24"/>
        </w:rPr>
        <w:t>ουλευτές</w:t>
      </w:r>
      <w:r>
        <w:rPr>
          <w:rFonts w:eastAsia="Times New Roman"/>
          <w:color w:val="000000" w:themeColor="text1"/>
          <w:szCs w:val="24"/>
        </w:rPr>
        <w:t>, εμείς ως κόμμα, όπως κάναμε και σ</w:t>
      </w:r>
      <w:r w:rsidRPr="00471CBA">
        <w:rPr>
          <w:rFonts w:eastAsia="Times New Roman"/>
          <w:color w:val="000000" w:themeColor="text1"/>
          <w:szCs w:val="24"/>
        </w:rPr>
        <w:t>ε προηγούμενες αναθεωρήσ</w:t>
      </w:r>
      <w:r>
        <w:rPr>
          <w:rFonts w:eastAsia="Times New Roman"/>
          <w:color w:val="000000" w:themeColor="text1"/>
          <w:szCs w:val="24"/>
        </w:rPr>
        <w:t>ει</w:t>
      </w:r>
      <w:r w:rsidRPr="00471CBA">
        <w:rPr>
          <w:rFonts w:eastAsia="Times New Roman"/>
          <w:color w:val="000000" w:themeColor="text1"/>
          <w:szCs w:val="24"/>
        </w:rPr>
        <w:t>ς</w:t>
      </w:r>
      <w:r>
        <w:rPr>
          <w:rFonts w:eastAsia="Times New Roman"/>
          <w:color w:val="000000" w:themeColor="text1"/>
          <w:szCs w:val="24"/>
        </w:rPr>
        <w:t>,</w:t>
      </w:r>
      <w:r w:rsidRPr="00471CBA">
        <w:rPr>
          <w:rFonts w:eastAsia="Times New Roman"/>
          <w:color w:val="000000" w:themeColor="text1"/>
          <w:szCs w:val="24"/>
        </w:rPr>
        <w:t xml:space="preserve"> πέρα από τα συγκεκριμένα άρθρα</w:t>
      </w:r>
      <w:r>
        <w:rPr>
          <w:rFonts w:eastAsia="Times New Roman"/>
          <w:color w:val="000000" w:themeColor="text1"/>
          <w:szCs w:val="24"/>
        </w:rPr>
        <w:t>,</w:t>
      </w:r>
      <w:r w:rsidRPr="00471CBA">
        <w:rPr>
          <w:rFonts w:eastAsia="Times New Roman"/>
          <w:color w:val="000000" w:themeColor="text1"/>
          <w:szCs w:val="24"/>
        </w:rPr>
        <w:t xml:space="preserve"> </w:t>
      </w:r>
      <w:r w:rsidRPr="00471CBA">
        <w:rPr>
          <w:rFonts w:eastAsia="Times New Roman"/>
          <w:color w:val="000000" w:themeColor="text1"/>
          <w:szCs w:val="24"/>
        </w:rPr>
        <w:t>θεωρούμε ότι δεν πρέπει σε αυτή</w:t>
      </w:r>
      <w:r>
        <w:rPr>
          <w:rFonts w:eastAsia="Times New Roman"/>
          <w:color w:val="000000" w:themeColor="text1"/>
          <w:szCs w:val="24"/>
        </w:rPr>
        <w:t>ν</w:t>
      </w:r>
      <w:r w:rsidRPr="00471CBA">
        <w:rPr>
          <w:rFonts w:eastAsia="Times New Roman"/>
          <w:color w:val="000000" w:themeColor="text1"/>
          <w:szCs w:val="24"/>
        </w:rPr>
        <w:t xml:space="preserve"> τη φάση να συγκεντρωθεί </w:t>
      </w:r>
      <w:r>
        <w:rPr>
          <w:rFonts w:eastAsia="Times New Roman"/>
          <w:color w:val="000000" w:themeColor="text1"/>
          <w:szCs w:val="24"/>
        </w:rPr>
        <w:t xml:space="preserve">ο </w:t>
      </w:r>
      <w:r w:rsidRPr="00471CBA">
        <w:rPr>
          <w:rFonts w:eastAsia="Times New Roman"/>
          <w:color w:val="000000" w:themeColor="text1"/>
          <w:szCs w:val="24"/>
        </w:rPr>
        <w:t xml:space="preserve">αριθμός </w:t>
      </w:r>
      <w:r>
        <w:rPr>
          <w:rFonts w:eastAsia="Times New Roman"/>
          <w:color w:val="000000" w:themeColor="text1"/>
          <w:szCs w:val="24"/>
        </w:rPr>
        <w:t xml:space="preserve">εκατόν ογδόντα </w:t>
      </w:r>
      <w:r w:rsidRPr="00471CBA">
        <w:rPr>
          <w:rFonts w:eastAsia="Times New Roman"/>
          <w:color w:val="000000" w:themeColor="text1"/>
          <w:szCs w:val="24"/>
        </w:rPr>
        <w:t>σε κρίσιμες συνταγματικές διατάξεις</w:t>
      </w:r>
      <w:r>
        <w:rPr>
          <w:rFonts w:eastAsia="Times New Roman"/>
          <w:color w:val="000000" w:themeColor="text1"/>
          <w:szCs w:val="24"/>
        </w:rPr>
        <w:t>,</w:t>
      </w:r>
      <w:r w:rsidRPr="00471CBA">
        <w:rPr>
          <w:rFonts w:eastAsia="Times New Roman"/>
          <w:color w:val="000000" w:themeColor="text1"/>
          <w:szCs w:val="24"/>
        </w:rPr>
        <w:t xml:space="preserve"> κάτι το οποίο θα λύσει τα χέρια στην </w:t>
      </w:r>
      <w:r>
        <w:rPr>
          <w:rFonts w:eastAsia="Times New Roman"/>
          <w:color w:val="000000" w:themeColor="text1"/>
          <w:szCs w:val="24"/>
        </w:rPr>
        <w:t>ό</w:t>
      </w:r>
      <w:r w:rsidRPr="00471CBA">
        <w:rPr>
          <w:rFonts w:eastAsia="Times New Roman"/>
          <w:color w:val="000000" w:themeColor="text1"/>
          <w:szCs w:val="24"/>
        </w:rPr>
        <w:t>πο</w:t>
      </w:r>
      <w:r>
        <w:rPr>
          <w:rFonts w:eastAsia="Times New Roman"/>
          <w:color w:val="000000" w:themeColor="text1"/>
          <w:szCs w:val="24"/>
        </w:rPr>
        <w:t>ια επόμενη Κ</w:t>
      </w:r>
      <w:r w:rsidRPr="00471CBA">
        <w:rPr>
          <w:rFonts w:eastAsia="Times New Roman"/>
          <w:color w:val="000000" w:themeColor="text1"/>
          <w:szCs w:val="24"/>
        </w:rPr>
        <w:t>υβέρνηση</w:t>
      </w:r>
      <w:r>
        <w:rPr>
          <w:rFonts w:eastAsia="Times New Roman"/>
          <w:color w:val="000000" w:themeColor="text1"/>
          <w:szCs w:val="24"/>
        </w:rPr>
        <w:t>,</w:t>
      </w:r>
      <w:r w:rsidRPr="00471CBA">
        <w:rPr>
          <w:rFonts w:eastAsia="Times New Roman"/>
          <w:color w:val="000000" w:themeColor="text1"/>
          <w:szCs w:val="24"/>
        </w:rPr>
        <w:t xml:space="preserve"> στην </w:t>
      </w:r>
      <w:r>
        <w:rPr>
          <w:rFonts w:eastAsia="Times New Roman"/>
          <w:color w:val="000000" w:themeColor="text1"/>
          <w:szCs w:val="24"/>
        </w:rPr>
        <w:t>όποια</w:t>
      </w:r>
      <w:r w:rsidRPr="00471CBA">
        <w:rPr>
          <w:rFonts w:eastAsia="Times New Roman"/>
          <w:color w:val="000000" w:themeColor="text1"/>
          <w:szCs w:val="24"/>
        </w:rPr>
        <w:t xml:space="preserve"> κυβερνητική πλειοψηφία να αποφασίσει τις τελικές συνταγματικές αλλαγές κατά το δοκούν</w:t>
      </w:r>
      <w:r>
        <w:rPr>
          <w:rFonts w:eastAsia="Times New Roman"/>
          <w:color w:val="000000" w:themeColor="text1"/>
          <w:szCs w:val="24"/>
        </w:rPr>
        <w:t>. Τ</w:t>
      </w:r>
      <w:r w:rsidRPr="00471CBA">
        <w:rPr>
          <w:rFonts w:eastAsia="Times New Roman"/>
          <w:color w:val="000000" w:themeColor="text1"/>
          <w:szCs w:val="24"/>
        </w:rPr>
        <w:t>ο λέμε καθαρά</w:t>
      </w:r>
      <w:r>
        <w:rPr>
          <w:rFonts w:eastAsia="Times New Roman"/>
          <w:color w:val="000000" w:themeColor="text1"/>
          <w:szCs w:val="24"/>
        </w:rPr>
        <w:t>. Δ</w:t>
      </w:r>
      <w:r w:rsidRPr="00471CBA">
        <w:rPr>
          <w:rFonts w:eastAsia="Times New Roman"/>
          <w:color w:val="000000" w:themeColor="text1"/>
          <w:szCs w:val="24"/>
        </w:rPr>
        <w:t>εν σας έχουμε κα</w:t>
      </w:r>
      <w:r>
        <w:rPr>
          <w:rFonts w:eastAsia="Times New Roman"/>
          <w:color w:val="000000" w:themeColor="text1"/>
          <w:szCs w:val="24"/>
        </w:rPr>
        <w:t>μ</w:t>
      </w:r>
      <w:r w:rsidRPr="00471CBA">
        <w:rPr>
          <w:rFonts w:eastAsia="Times New Roman"/>
          <w:color w:val="000000" w:themeColor="text1"/>
          <w:szCs w:val="24"/>
        </w:rPr>
        <w:t>μία εμπιστοσύνη</w:t>
      </w:r>
      <w:r>
        <w:rPr>
          <w:rFonts w:eastAsia="Times New Roman"/>
          <w:color w:val="000000" w:themeColor="text1"/>
          <w:szCs w:val="24"/>
        </w:rPr>
        <w:t>,</w:t>
      </w:r>
      <w:r w:rsidRPr="00471CBA">
        <w:rPr>
          <w:rFonts w:eastAsia="Times New Roman"/>
          <w:color w:val="000000" w:themeColor="text1"/>
          <w:szCs w:val="24"/>
        </w:rPr>
        <w:t xml:space="preserve"> γιατί όλοι </w:t>
      </w:r>
      <w:r>
        <w:rPr>
          <w:rFonts w:eastAsia="Times New Roman"/>
          <w:color w:val="000000" w:themeColor="text1"/>
          <w:szCs w:val="24"/>
        </w:rPr>
        <w:t>σας,</w:t>
      </w:r>
      <w:r w:rsidRPr="00471CBA">
        <w:rPr>
          <w:rFonts w:eastAsia="Times New Roman"/>
          <w:color w:val="000000" w:themeColor="text1"/>
          <w:szCs w:val="24"/>
        </w:rPr>
        <w:t xml:space="preserve"> παρά τις διαφορές </w:t>
      </w:r>
      <w:r>
        <w:rPr>
          <w:rFonts w:eastAsia="Times New Roman"/>
          <w:color w:val="000000" w:themeColor="text1"/>
          <w:szCs w:val="24"/>
        </w:rPr>
        <w:t>σας,</w:t>
      </w:r>
      <w:r w:rsidRPr="00471CBA">
        <w:rPr>
          <w:rFonts w:eastAsia="Times New Roman"/>
          <w:color w:val="000000" w:themeColor="text1"/>
          <w:szCs w:val="24"/>
        </w:rPr>
        <w:t xml:space="preserve"> υπηρετεί</w:t>
      </w:r>
      <w:r>
        <w:rPr>
          <w:rFonts w:eastAsia="Times New Roman"/>
          <w:color w:val="000000" w:themeColor="text1"/>
          <w:szCs w:val="24"/>
        </w:rPr>
        <w:t xml:space="preserve">τε </w:t>
      </w:r>
      <w:r w:rsidRPr="00471CBA">
        <w:rPr>
          <w:rFonts w:eastAsia="Times New Roman"/>
          <w:color w:val="000000" w:themeColor="text1"/>
          <w:szCs w:val="24"/>
        </w:rPr>
        <w:t>συμφέροντα του μεγάλου κεφαλαίου</w:t>
      </w:r>
      <w:r>
        <w:rPr>
          <w:rFonts w:eastAsia="Times New Roman"/>
          <w:color w:val="000000" w:themeColor="text1"/>
          <w:szCs w:val="24"/>
        </w:rPr>
        <w:t>,</w:t>
      </w:r>
      <w:r w:rsidRPr="00471CBA">
        <w:rPr>
          <w:rFonts w:eastAsia="Times New Roman"/>
          <w:color w:val="000000" w:themeColor="text1"/>
          <w:szCs w:val="24"/>
        </w:rPr>
        <w:t xml:space="preserve"> των ομίλων</w:t>
      </w:r>
      <w:r>
        <w:rPr>
          <w:rFonts w:eastAsia="Times New Roman"/>
          <w:color w:val="000000" w:themeColor="text1"/>
          <w:szCs w:val="24"/>
        </w:rPr>
        <w:t>,</w:t>
      </w:r>
      <w:r w:rsidRPr="00471CBA">
        <w:rPr>
          <w:rFonts w:eastAsia="Times New Roman"/>
          <w:color w:val="000000" w:themeColor="text1"/>
          <w:szCs w:val="24"/>
        </w:rPr>
        <w:t xml:space="preserve"> της Ευρωπαϊκής Ένωσης</w:t>
      </w:r>
      <w:r>
        <w:rPr>
          <w:rFonts w:eastAsia="Times New Roman"/>
          <w:color w:val="000000" w:themeColor="text1"/>
          <w:szCs w:val="24"/>
        </w:rPr>
        <w:t>,</w:t>
      </w:r>
      <w:r w:rsidRPr="00471CBA">
        <w:rPr>
          <w:rFonts w:eastAsia="Times New Roman"/>
          <w:color w:val="000000" w:themeColor="text1"/>
          <w:szCs w:val="24"/>
        </w:rPr>
        <w:t xml:space="preserve"> του ΝΑΤΟ</w:t>
      </w:r>
      <w:r>
        <w:rPr>
          <w:rFonts w:eastAsia="Times New Roman"/>
          <w:color w:val="000000" w:themeColor="text1"/>
          <w:szCs w:val="24"/>
        </w:rPr>
        <w:t>. Δ</w:t>
      </w:r>
      <w:r w:rsidRPr="00471CBA">
        <w:rPr>
          <w:rFonts w:eastAsia="Times New Roman"/>
          <w:color w:val="000000" w:themeColor="text1"/>
          <w:szCs w:val="24"/>
        </w:rPr>
        <w:t>εν θα κουραζόμαστε να το λέμε</w:t>
      </w:r>
      <w:r>
        <w:rPr>
          <w:rFonts w:eastAsia="Times New Roman"/>
          <w:color w:val="000000" w:themeColor="text1"/>
          <w:szCs w:val="24"/>
        </w:rPr>
        <w:t xml:space="preserve">. </w:t>
      </w:r>
    </w:p>
    <w:p w14:paraId="09855EB9"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 αυτό και δεν σας έχουμε καμμία εμπιστοσύνη για το τι τελικά θα αποφασίσετε να υλοποιήσετε στην επόμενη Βουλή και σε σχέση με το Σύνταγμα. </w:t>
      </w:r>
    </w:p>
    <w:p w14:paraId="09855EB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Εμείς αυτές τις προτάσεις μας τις καταθέτουμε πρώτα και κύρια στην ε</w:t>
      </w:r>
      <w:r>
        <w:rPr>
          <w:rFonts w:eastAsia="Times New Roman"/>
          <w:color w:val="212121"/>
          <w:szCs w:val="24"/>
        </w:rPr>
        <w:t>ργατική τάξη, στον λαό με στόχο να γίνουν αντικείμενο διεκδίκησης του κινήματος. Μέσα από αυτή την πάλη οι εργαζόμενοι, οι αγρότες, οι αυτοαπασχολούμενοι της πόλης, οι νέοι και οι γυναίκες των εργατικών και λαϊκών στρωμάτων πιστεύουμε ότι μπορούν να συνειδ</w:t>
      </w:r>
      <w:r>
        <w:rPr>
          <w:rFonts w:eastAsia="Times New Roman"/>
          <w:color w:val="212121"/>
          <w:szCs w:val="24"/>
        </w:rPr>
        <w:t>ητοποιούν ότι η υπεράσπιση και διεύρυνση αυτών των δικαιωμάτων, η απόλαυσή τους στην πραγματική ζωή απαιτούν βαθύτερες, ριζικές αλλαγές στην οικονομία και την κοινωνία, στο ποιος έχει την εξουσία, οι εργαζόμενοι, ο λαός δηλαδή, ή οι εκμεταλλευτές του πλούτ</w:t>
      </w:r>
      <w:r>
        <w:rPr>
          <w:rFonts w:eastAsia="Times New Roman"/>
          <w:color w:val="212121"/>
          <w:szCs w:val="24"/>
        </w:rPr>
        <w:t xml:space="preserve">ου. </w:t>
      </w:r>
    </w:p>
    <w:p w14:paraId="09855EB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Σας ευχαριστώ. </w:t>
      </w:r>
    </w:p>
    <w:p w14:paraId="09855EBC"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Ευχαριστούμε. </w:t>
      </w:r>
    </w:p>
    <w:p w14:paraId="09855EBD"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Θέλετε να καταθέσετε κάτι, κύριε Λοβέρδο; Με ειδοποιήσατε, πριν να δώσω τον λόγο στον αρχηγό… </w:t>
      </w:r>
    </w:p>
    <w:p w14:paraId="09855EB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ευχαριστώ πάρα πολύ, κύριε Πρόεδρε. </w:t>
      </w:r>
    </w:p>
    <w:p w14:paraId="09855EBF"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Απλώς καταθέτω μία δήλωση. </w:t>
      </w:r>
    </w:p>
    <w:p w14:paraId="09855EC0"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 </w:t>
      </w:r>
    </w:p>
    <w:p w14:paraId="09855EC1" w14:textId="77777777" w:rsidR="00BE639A" w:rsidRDefault="00A212EC">
      <w:pPr>
        <w:spacing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Ανδρέας Λοβέρδος καταθέτει για τα Πρακτικά το προαναφερθέν έγγραφο</w:t>
      </w:r>
      <w:r w:rsidRPr="004B2E64">
        <w:rPr>
          <w:rFonts w:eastAsia="Times New Roman" w:cs="Times New Roman"/>
          <w:szCs w:val="24"/>
        </w:rPr>
        <w:t xml:space="preserve">, </w:t>
      </w:r>
      <w:r>
        <w:rPr>
          <w:rFonts w:eastAsia="Times New Roman" w:cs="Times New Roman"/>
          <w:szCs w:val="24"/>
        </w:rPr>
        <w:t xml:space="preserve">το οποίο βρίσκεται </w:t>
      </w:r>
      <w:r w:rsidRPr="004B2E64">
        <w:rPr>
          <w:rFonts w:eastAsia="Times New Roman" w:cs="Times New Roman"/>
          <w:szCs w:val="24"/>
        </w:rPr>
        <w:t xml:space="preserve">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09855EC2"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Ευχαριστώ πολύ. </w:t>
      </w:r>
    </w:p>
    <w:p w14:paraId="09855EC3"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szCs w:val="24"/>
        </w:rPr>
        <w:t>Είναι μία δήλωση</w:t>
      </w:r>
      <w:r>
        <w:rPr>
          <w:rFonts w:eastAsia="Times New Roman"/>
          <w:color w:val="212121"/>
          <w:szCs w:val="24"/>
        </w:rPr>
        <w:t xml:space="preserve"> σχετικά με αναφορές που έκανε ο Πρωθυπουργός στο κόμμα σας, όπως με ενημέρωσαν. </w:t>
      </w:r>
    </w:p>
    <w:p w14:paraId="09855EC4" w14:textId="77777777" w:rsidR="00BE639A" w:rsidRDefault="00A212EC">
      <w:pPr>
        <w:spacing w:line="600" w:lineRule="auto"/>
        <w:ind w:firstLine="720"/>
        <w:jc w:val="both"/>
        <w:rPr>
          <w:rFonts w:eastAsia="Times New Roman" w:cs="Times New Roman"/>
        </w:rPr>
      </w:pPr>
      <w:r w:rsidRPr="00732844">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w:t>
      </w:r>
      <w:r w:rsidRPr="00732844">
        <w:rPr>
          <w:rFonts w:eastAsia="Times New Roman" w:cs="Times New Roman"/>
        </w:rPr>
        <w:t xml:space="preserve">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πέντε μαθήτριες και μαθητές και δύο </w:t>
      </w:r>
      <w:r w:rsidRPr="00732844">
        <w:rPr>
          <w:rFonts w:eastAsia="Times New Roman" w:cs="Times New Roman"/>
        </w:rPr>
        <w:t xml:space="preserve">συνοδοί </w:t>
      </w:r>
      <w:r>
        <w:rPr>
          <w:rFonts w:eastAsia="Times New Roman" w:cs="Times New Roman"/>
        </w:rPr>
        <w:t>εκπαιδευτικοί από το 4</w:t>
      </w:r>
      <w:r w:rsidRPr="00A776C3">
        <w:rPr>
          <w:rFonts w:eastAsia="Times New Roman" w:cs="Times New Roman"/>
          <w:vertAlign w:val="superscript"/>
        </w:rPr>
        <w:t>ο</w:t>
      </w:r>
      <w:r>
        <w:rPr>
          <w:rFonts w:eastAsia="Times New Roman" w:cs="Times New Roman"/>
        </w:rPr>
        <w:t xml:space="preserve"> Γυμνάσιο Αγρινίου</w:t>
      </w:r>
      <w:r>
        <w:rPr>
          <w:rFonts w:eastAsia="Times New Roman" w:cs="Times New Roman"/>
        </w:rPr>
        <w:t xml:space="preserve"> (</w:t>
      </w:r>
      <w:r>
        <w:rPr>
          <w:rFonts w:eastAsia="Times New Roman" w:cs="Times New Roman"/>
        </w:rPr>
        <w:t>τρίτο τ</w:t>
      </w:r>
      <w:r>
        <w:rPr>
          <w:rFonts w:eastAsia="Times New Roman" w:cs="Times New Roman"/>
        </w:rPr>
        <w:t>μήμα)</w:t>
      </w:r>
      <w:r w:rsidRPr="00732844">
        <w:rPr>
          <w:rFonts w:eastAsia="Times New Roman" w:cs="Times New Roman"/>
        </w:rPr>
        <w:t xml:space="preserve">. </w:t>
      </w:r>
    </w:p>
    <w:p w14:paraId="09855EC5" w14:textId="77777777" w:rsidR="00BE639A" w:rsidRDefault="00A212EC">
      <w:pPr>
        <w:spacing w:line="600" w:lineRule="auto"/>
        <w:ind w:firstLine="720"/>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09855EC6" w14:textId="77777777" w:rsidR="00BE639A" w:rsidRDefault="00A212EC">
      <w:pPr>
        <w:spacing w:line="600" w:lineRule="auto"/>
        <w:ind w:firstLine="709"/>
        <w:jc w:val="center"/>
        <w:rPr>
          <w:rFonts w:eastAsia="Times New Roman" w:cs="Times New Roman"/>
        </w:rPr>
      </w:pPr>
      <w:r w:rsidRPr="00732844">
        <w:rPr>
          <w:rFonts w:eastAsia="Times New Roman" w:cs="Times New Roman"/>
        </w:rPr>
        <w:t>(Χειροκροτήματα απ</w:t>
      </w:r>
      <w:r w:rsidRPr="00231F75">
        <w:rPr>
          <w:rFonts w:eastAsia="Times New Roman" w:cs="Times New Roman"/>
        </w:rPr>
        <w:t>’</w:t>
      </w:r>
      <w:r w:rsidRPr="00732844">
        <w:rPr>
          <w:rFonts w:eastAsia="Times New Roman" w:cs="Times New Roman"/>
        </w:rPr>
        <w:t xml:space="preserve"> όλες τις πτέρυγες της Βουλής)</w:t>
      </w:r>
    </w:p>
    <w:p w14:paraId="09855EC7"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Τον λόγο έχει ο Αρχηγό</w:t>
      </w:r>
      <w:r w:rsidRPr="009902AC">
        <w:rPr>
          <w:rFonts w:eastAsia="Times New Roman"/>
          <w:color w:val="212121"/>
          <w:szCs w:val="24"/>
        </w:rPr>
        <w:t xml:space="preserve">ς </w:t>
      </w:r>
      <w:r>
        <w:rPr>
          <w:rFonts w:eastAsia="Times New Roman"/>
          <w:color w:val="212121"/>
          <w:szCs w:val="24"/>
        </w:rPr>
        <w:t>της Αξιωματικής Αντιπολίτευσης, Π</w:t>
      </w:r>
      <w:r w:rsidRPr="009902AC">
        <w:rPr>
          <w:rFonts w:eastAsia="Times New Roman"/>
          <w:color w:val="212121"/>
          <w:szCs w:val="24"/>
        </w:rPr>
        <w:t>ρόεδρος της Νέας Δημοκρατίας</w:t>
      </w:r>
      <w:r>
        <w:rPr>
          <w:rFonts w:eastAsia="Times New Roman"/>
          <w:color w:val="212121"/>
          <w:szCs w:val="24"/>
        </w:rPr>
        <w:t xml:space="preserve">, κ. Μητσοτάκης. </w:t>
      </w:r>
    </w:p>
    <w:p w14:paraId="09855EC8" w14:textId="77777777" w:rsidR="00BE639A" w:rsidRDefault="00A212E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9855EC9"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40276C">
        <w:rPr>
          <w:rFonts w:eastAsia="Times New Roman" w:cs="Times New Roman"/>
          <w:b/>
          <w:szCs w:val="24"/>
        </w:rPr>
        <w:t>ΚΥΡΙΑΚ</w:t>
      </w:r>
      <w:r w:rsidRPr="0040276C">
        <w:rPr>
          <w:rFonts w:eastAsia="Times New Roman" w:cs="Times New Roman"/>
          <w:b/>
          <w:szCs w:val="24"/>
        </w:rPr>
        <w:t>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09855EC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Κυρίες και κύριοι Βουλευτές, άκουσα με προσοχή την ομιλία του Γενικού Γραμματέα του Κομμουνιστικού Κόμματος και </w:t>
      </w:r>
      <w:r w:rsidRPr="009902AC">
        <w:rPr>
          <w:rFonts w:eastAsia="Times New Roman"/>
          <w:color w:val="212121"/>
          <w:szCs w:val="24"/>
        </w:rPr>
        <w:t xml:space="preserve">τις θέσεις και απόψεις του για </w:t>
      </w:r>
      <w:r>
        <w:rPr>
          <w:rFonts w:eastAsia="Times New Roman"/>
          <w:color w:val="212121"/>
          <w:szCs w:val="24"/>
        </w:rPr>
        <w:t>τη</w:t>
      </w:r>
      <w:r w:rsidRPr="009902AC">
        <w:rPr>
          <w:rFonts w:eastAsia="Times New Roman"/>
          <w:color w:val="212121"/>
          <w:szCs w:val="24"/>
        </w:rPr>
        <w:t xml:space="preserve"> </w:t>
      </w:r>
      <w:r>
        <w:rPr>
          <w:rFonts w:eastAsia="Times New Roman"/>
          <w:color w:val="212121"/>
          <w:szCs w:val="24"/>
        </w:rPr>
        <w:t xml:space="preserve">συνταγματική </w:t>
      </w:r>
      <w:r>
        <w:rPr>
          <w:rFonts w:eastAsia="Times New Roman"/>
          <w:color w:val="212121"/>
          <w:szCs w:val="24"/>
        </w:rPr>
        <w:t>Α</w:t>
      </w:r>
      <w:r>
        <w:rPr>
          <w:rFonts w:eastAsia="Times New Roman"/>
          <w:color w:val="212121"/>
          <w:szCs w:val="24"/>
        </w:rPr>
        <w:t>ναθεώρηση. Π</w:t>
      </w:r>
      <w:r w:rsidRPr="009902AC">
        <w:rPr>
          <w:rFonts w:eastAsia="Times New Roman"/>
          <w:color w:val="212121"/>
          <w:szCs w:val="24"/>
        </w:rPr>
        <w:t xml:space="preserve">ρέπει να </w:t>
      </w:r>
      <w:r w:rsidRPr="009902AC">
        <w:rPr>
          <w:rFonts w:eastAsia="Times New Roman"/>
          <w:color w:val="212121"/>
          <w:szCs w:val="24"/>
        </w:rPr>
        <w:t>πω ότι εί</w:t>
      </w:r>
      <w:r>
        <w:rPr>
          <w:rFonts w:eastAsia="Times New Roman"/>
          <w:color w:val="212121"/>
          <w:szCs w:val="24"/>
        </w:rPr>
        <w:t>ναι συνεκτικές και σίγουρα συνεπεί</w:t>
      </w:r>
      <w:r w:rsidRPr="009902AC">
        <w:rPr>
          <w:rFonts w:eastAsia="Times New Roman"/>
          <w:color w:val="212121"/>
          <w:szCs w:val="24"/>
        </w:rPr>
        <w:t>ς με τον ιδεολογικό πυρήνα των θέσεων του Κομμουνιστικού Κόμματος</w:t>
      </w:r>
      <w:r>
        <w:rPr>
          <w:rFonts w:eastAsia="Times New Roman"/>
          <w:color w:val="212121"/>
          <w:szCs w:val="24"/>
        </w:rPr>
        <w:t xml:space="preserve">. Και σέβομαι απόλυτα και τη </w:t>
      </w:r>
      <w:r w:rsidRPr="009902AC">
        <w:rPr>
          <w:rFonts w:eastAsia="Times New Roman"/>
          <w:color w:val="212121"/>
          <w:szCs w:val="24"/>
        </w:rPr>
        <w:t>θέση του κόμματος που εκπροσωπεί</w:t>
      </w:r>
      <w:r>
        <w:rPr>
          <w:rFonts w:eastAsia="Times New Roman"/>
          <w:color w:val="212121"/>
          <w:szCs w:val="24"/>
        </w:rPr>
        <w:t>,</w:t>
      </w:r>
      <w:r w:rsidRPr="009902AC">
        <w:rPr>
          <w:rFonts w:eastAsia="Times New Roman"/>
          <w:color w:val="212121"/>
          <w:szCs w:val="24"/>
        </w:rPr>
        <w:t xml:space="preserve"> ότι κατά την άποψή του </w:t>
      </w:r>
      <w:r>
        <w:rPr>
          <w:rFonts w:eastAsia="Times New Roman"/>
          <w:color w:val="212121"/>
          <w:szCs w:val="24"/>
        </w:rPr>
        <w:t>οι εκατόν ογδόντα Β</w:t>
      </w:r>
      <w:r w:rsidRPr="009902AC">
        <w:rPr>
          <w:rFonts w:eastAsia="Times New Roman"/>
          <w:color w:val="212121"/>
          <w:szCs w:val="24"/>
        </w:rPr>
        <w:t>ουλευτές θα πρέ</w:t>
      </w:r>
      <w:r>
        <w:rPr>
          <w:rFonts w:eastAsia="Times New Roman"/>
          <w:color w:val="212121"/>
          <w:szCs w:val="24"/>
        </w:rPr>
        <w:t>πει να είναι το ζητούμενο στ</w:t>
      </w:r>
      <w:r>
        <w:rPr>
          <w:rFonts w:eastAsia="Times New Roman"/>
          <w:color w:val="212121"/>
          <w:szCs w:val="24"/>
        </w:rPr>
        <w:t>ην α</w:t>
      </w:r>
      <w:r w:rsidRPr="009902AC">
        <w:rPr>
          <w:rFonts w:eastAsia="Times New Roman"/>
          <w:color w:val="212121"/>
          <w:szCs w:val="24"/>
        </w:rPr>
        <w:t>ναθεωρητική Βουλή και όχι στην προ</w:t>
      </w:r>
      <w:r>
        <w:rPr>
          <w:rFonts w:eastAsia="Times New Roman"/>
          <w:color w:val="212121"/>
          <w:szCs w:val="24"/>
        </w:rPr>
        <w:t>τείνουσα</w:t>
      </w:r>
      <w:r w:rsidRPr="009902AC">
        <w:rPr>
          <w:rFonts w:eastAsia="Times New Roman"/>
          <w:color w:val="212121"/>
          <w:szCs w:val="24"/>
        </w:rPr>
        <w:t xml:space="preserve"> Βουλή</w:t>
      </w:r>
      <w:r>
        <w:rPr>
          <w:rFonts w:eastAsia="Times New Roman"/>
          <w:color w:val="212121"/>
          <w:szCs w:val="24"/>
        </w:rPr>
        <w:t xml:space="preserve">. </w:t>
      </w:r>
    </w:p>
    <w:p w14:paraId="09855EC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9902AC">
        <w:rPr>
          <w:rFonts w:eastAsia="Times New Roman"/>
          <w:color w:val="212121"/>
          <w:szCs w:val="24"/>
        </w:rPr>
        <w:t>φείλω να επισημάνω</w:t>
      </w:r>
      <w:r>
        <w:rPr>
          <w:rFonts w:eastAsia="Times New Roman"/>
          <w:color w:val="212121"/>
          <w:szCs w:val="24"/>
        </w:rPr>
        <w:t>,</w:t>
      </w:r>
      <w:r w:rsidRPr="009902AC">
        <w:rPr>
          <w:rFonts w:eastAsia="Times New Roman"/>
          <w:color w:val="212121"/>
          <w:szCs w:val="24"/>
        </w:rPr>
        <w:t xml:space="preserve"> </w:t>
      </w:r>
      <w:r>
        <w:rPr>
          <w:rFonts w:eastAsia="Times New Roman"/>
          <w:color w:val="212121"/>
          <w:szCs w:val="24"/>
        </w:rPr>
        <w:t>όμως, κύριε Γενικέ Γ</w:t>
      </w:r>
      <w:r w:rsidRPr="009902AC">
        <w:rPr>
          <w:rFonts w:eastAsia="Times New Roman"/>
          <w:color w:val="212121"/>
          <w:szCs w:val="24"/>
        </w:rPr>
        <w:t>ραμματέα</w:t>
      </w:r>
      <w:r>
        <w:rPr>
          <w:rFonts w:eastAsia="Times New Roman"/>
          <w:color w:val="212121"/>
          <w:szCs w:val="24"/>
        </w:rPr>
        <w:t>,</w:t>
      </w:r>
      <w:r w:rsidRPr="009902AC">
        <w:rPr>
          <w:rFonts w:eastAsia="Times New Roman"/>
          <w:color w:val="212121"/>
          <w:szCs w:val="24"/>
        </w:rPr>
        <w:t xml:space="preserve"> ότι το Σύνταγμα δεν ορίζει αυτό</w:t>
      </w:r>
      <w:r>
        <w:rPr>
          <w:rFonts w:eastAsia="Times New Roman"/>
          <w:color w:val="212121"/>
          <w:szCs w:val="24"/>
        </w:rPr>
        <w:t>. Εάν το Σύνταγμα ε</w:t>
      </w:r>
      <w:r w:rsidRPr="009902AC">
        <w:rPr>
          <w:rFonts w:eastAsia="Times New Roman"/>
          <w:color w:val="212121"/>
          <w:szCs w:val="24"/>
        </w:rPr>
        <w:t>πέβαλε αυξημένη πλειοψηφία στην α</w:t>
      </w:r>
      <w:r>
        <w:rPr>
          <w:rFonts w:eastAsia="Times New Roman"/>
          <w:color w:val="212121"/>
          <w:szCs w:val="24"/>
        </w:rPr>
        <w:t>ναθεωρητι</w:t>
      </w:r>
      <w:r w:rsidRPr="009902AC">
        <w:rPr>
          <w:rFonts w:eastAsia="Times New Roman"/>
          <w:color w:val="212121"/>
          <w:szCs w:val="24"/>
        </w:rPr>
        <w:t>κή Βουλή</w:t>
      </w:r>
      <w:r>
        <w:rPr>
          <w:rFonts w:eastAsia="Times New Roman"/>
          <w:color w:val="212121"/>
          <w:szCs w:val="24"/>
        </w:rPr>
        <w:t>,</w:t>
      </w:r>
      <w:r w:rsidRPr="009902AC">
        <w:rPr>
          <w:rFonts w:eastAsia="Times New Roman"/>
          <w:color w:val="212121"/>
          <w:szCs w:val="24"/>
        </w:rPr>
        <w:t xml:space="preserve"> τότε θα το </w:t>
      </w:r>
      <w:r>
        <w:rPr>
          <w:rFonts w:eastAsia="Times New Roman"/>
          <w:color w:val="212121"/>
          <w:szCs w:val="24"/>
        </w:rPr>
        <w:t>καθόριζε</w:t>
      </w:r>
      <w:r w:rsidRPr="009902AC">
        <w:rPr>
          <w:rFonts w:eastAsia="Times New Roman"/>
          <w:color w:val="212121"/>
          <w:szCs w:val="24"/>
        </w:rPr>
        <w:t xml:space="preserve"> ρητώς</w:t>
      </w:r>
      <w:r>
        <w:rPr>
          <w:rFonts w:eastAsia="Times New Roman"/>
          <w:color w:val="212121"/>
          <w:szCs w:val="24"/>
        </w:rPr>
        <w:t xml:space="preserve">. </w:t>
      </w:r>
    </w:p>
    <w:p w14:paraId="09855EC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9902AC">
        <w:rPr>
          <w:rFonts w:eastAsia="Times New Roman"/>
          <w:color w:val="212121"/>
          <w:szCs w:val="24"/>
        </w:rPr>
        <w:t>εν μπορώ να πω</w:t>
      </w:r>
      <w:r>
        <w:rPr>
          <w:rFonts w:eastAsia="Times New Roman"/>
          <w:color w:val="212121"/>
          <w:szCs w:val="24"/>
        </w:rPr>
        <w:t>,</w:t>
      </w:r>
      <w:r w:rsidRPr="009902AC">
        <w:rPr>
          <w:rFonts w:eastAsia="Times New Roman"/>
          <w:color w:val="212121"/>
          <w:szCs w:val="24"/>
        </w:rPr>
        <w:t xml:space="preserve"> </w:t>
      </w:r>
      <w:r>
        <w:rPr>
          <w:rFonts w:eastAsia="Times New Roman"/>
          <w:color w:val="212121"/>
          <w:szCs w:val="24"/>
        </w:rPr>
        <w:t>όμω</w:t>
      </w:r>
      <w:r>
        <w:rPr>
          <w:rFonts w:eastAsia="Times New Roman"/>
          <w:color w:val="212121"/>
          <w:szCs w:val="24"/>
        </w:rPr>
        <w:t>ς, το ίδιο για την ομιλία του Π</w:t>
      </w:r>
      <w:r w:rsidRPr="009902AC">
        <w:rPr>
          <w:rFonts w:eastAsia="Times New Roman"/>
          <w:color w:val="212121"/>
          <w:szCs w:val="24"/>
        </w:rPr>
        <w:t>ρωθυπουργού</w:t>
      </w:r>
      <w:r>
        <w:rPr>
          <w:rFonts w:eastAsia="Times New Roman"/>
          <w:color w:val="212121"/>
          <w:szCs w:val="24"/>
        </w:rPr>
        <w:t>. Και ακούγοντά</w:t>
      </w:r>
      <w:r w:rsidRPr="009902AC">
        <w:rPr>
          <w:rFonts w:eastAsia="Times New Roman"/>
          <w:color w:val="212121"/>
          <w:szCs w:val="24"/>
        </w:rPr>
        <w:t xml:space="preserve">ς τον να </w:t>
      </w:r>
      <w:r>
        <w:rPr>
          <w:rFonts w:eastAsia="Times New Roman"/>
          <w:color w:val="212121"/>
          <w:szCs w:val="24"/>
        </w:rPr>
        <w:t>διαβάζει την ομιλία του για το Σύνταγμα, σκεφτόμουν ό</w:t>
      </w:r>
      <w:r w:rsidRPr="009902AC">
        <w:rPr>
          <w:rFonts w:eastAsia="Times New Roman"/>
          <w:color w:val="212121"/>
          <w:szCs w:val="24"/>
        </w:rPr>
        <w:t>τι ευτυχώς που νομίζετε</w:t>
      </w:r>
      <w:r>
        <w:rPr>
          <w:rFonts w:eastAsia="Times New Roman"/>
          <w:color w:val="212121"/>
          <w:szCs w:val="24"/>
        </w:rPr>
        <w:t>, κύριε</w:t>
      </w:r>
      <w:r w:rsidRPr="009902AC">
        <w:rPr>
          <w:rFonts w:eastAsia="Times New Roman"/>
          <w:color w:val="212121"/>
          <w:szCs w:val="24"/>
        </w:rPr>
        <w:t xml:space="preserve"> Τσίπρα</w:t>
      </w:r>
      <w:r>
        <w:rPr>
          <w:rFonts w:eastAsia="Times New Roman"/>
          <w:color w:val="212121"/>
          <w:szCs w:val="24"/>
        </w:rPr>
        <w:t>,</w:t>
      </w:r>
      <w:r w:rsidRPr="009902AC">
        <w:rPr>
          <w:rFonts w:eastAsia="Times New Roman"/>
          <w:color w:val="212121"/>
          <w:szCs w:val="24"/>
        </w:rPr>
        <w:t xml:space="preserve"> ότι </w:t>
      </w:r>
      <w:r>
        <w:rPr>
          <w:rFonts w:eastAsia="Times New Roman"/>
          <w:color w:val="212121"/>
          <w:szCs w:val="24"/>
        </w:rPr>
        <w:t>το ατού σας</w:t>
      </w:r>
      <w:r w:rsidRPr="009902AC">
        <w:rPr>
          <w:rFonts w:eastAsia="Times New Roman"/>
          <w:color w:val="212121"/>
          <w:szCs w:val="24"/>
        </w:rPr>
        <w:t xml:space="preserve"> είναι </w:t>
      </w:r>
      <w:r>
        <w:rPr>
          <w:rFonts w:eastAsia="Times New Roman"/>
          <w:color w:val="212121"/>
          <w:szCs w:val="24"/>
        </w:rPr>
        <w:t xml:space="preserve">η </w:t>
      </w:r>
      <w:r w:rsidRPr="009902AC">
        <w:rPr>
          <w:rFonts w:eastAsia="Times New Roman"/>
          <w:color w:val="212121"/>
          <w:szCs w:val="24"/>
        </w:rPr>
        <w:t>οικονομία και όχι τα συνταγματικά</w:t>
      </w:r>
      <w:r>
        <w:rPr>
          <w:rFonts w:eastAsia="Times New Roman"/>
          <w:color w:val="212121"/>
          <w:szCs w:val="24"/>
        </w:rPr>
        <w:t>,</w:t>
      </w:r>
      <w:r w:rsidRPr="009902AC">
        <w:rPr>
          <w:rFonts w:eastAsia="Times New Roman"/>
          <w:color w:val="212121"/>
          <w:szCs w:val="24"/>
        </w:rPr>
        <w:t xml:space="preserve"> γιατί τότε θα ανησυχούσα ιδιαίτερα</w:t>
      </w:r>
      <w:r>
        <w:rPr>
          <w:rFonts w:eastAsia="Times New Roman"/>
          <w:color w:val="212121"/>
          <w:szCs w:val="24"/>
        </w:rPr>
        <w:t>. Διό</w:t>
      </w:r>
      <w:r>
        <w:rPr>
          <w:rFonts w:eastAsia="Times New Roman"/>
          <w:color w:val="212121"/>
          <w:szCs w:val="24"/>
        </w:rPr>
        <w:t>τι για άλλη μ</w:t>
      </w:r>
      <w:r>
        <w:rPr>
          <w:rFonts w:eastAsia="Times New Roman"/>
          <w:color w:val="212121"/>
          <w:szCs w:val="24"/>
        </w:rPr>
        <w:t>ί</w:t>
      </w:r>
      <w:r w:rsidRPr="009902AC">
        <w:rPr>
          <w:rFonts w:eastAsia="Times New Roman"/>
          <w:color w:val="212121"/>
          <w:szCs w:val="24"/>
        </w:rPr>
        <w:t xml:space="preserve">α φορά επιδείξατε </w:t>
      </w:r>
      <w:r>
        <w:rPr>
          <w:rFonts w:eastAsia="Times New Roman"/>
          <w:color w:val="212121"/>
          <w:szCs w:val="24"/>
        </w:rPr>
        <w:t xml:space="preserve">–θα πω- μία άγνοια </w:t>
      </w:r>
      <w:r w:rsidRPr="009902AC">
        <w:rPr>
          <w:rFonts w:eastAsia="Times New Roman"/>
          <w:color w:val="212121"/>
          <w:szCs w:val="24"/>
        </w:rPr>
        <w:t>βα</w:t>
      </w:r>
      <w:r>
        <w:rPr>
          <w:rFonts w:eastAsia="Times New Roman"/>
          <w:color w:val="212121"/>
          <w:szCs w:val="24"/>
        </w:rPr>
        <w:t>σικών ζητημάτων που αφορούν το Σ</w:t>
      </w:r>
      <w:r w:rsidRPr="009902AC">
        <w:rPr>
          <w:rFonts w:eastAsia="Times New Roman"/>
          <w:color w:val="212121"/>
          <w:szCs w:val="24"/>
        </w:rPr>
        <w:t xml:space="preserve">ύνταγμα </w:t>
      </w:r>
      <w:r>
        <w:rPr>
          <w:rFonts w:eastAsia="Times New Roman"/>
          <w:color w:val="212121"/>
          <w:szCs w:val="24"/>
        </w:rPr>
        <w:t>ή μ</w:t>
      </w:r>
      <w:r>
        <w:rPr>
          <w:rFonts w:eastAsia="Times New Roman"/>
          <w:color w:val="212121"/>
          <w:szCs w:val="24"/>
        </w:rPr>
        <w:t>ί</w:t>
      </w:r>
      <w:r w:rsidRPr="009902AC">
        <w:rPr>
          <w:rFonts w:eastAsia="Times New Roman"/>
          <w:color w:val="212121"/>
          <w:szCs w:val="24"/>
        </w:rPr>
        <w:t>α συνειδητή προσπάθεια διαστρέβλωσης των δικών μας θέσεων</w:t>
      </w:r>
      <w:r>
        <w:rPr>
          <w:rFonts w:eastAsia="Times New Roman"/>
          <w:color w:val="212121"/>
          <w:szCs w:val="24"/>
        </w:rPr>
        <w:t>,</w:t>
      </w:r>
      <w:r w:rsidRPr="009902AC">
        <w:rPr>
          <w:rFonts w:eastAsia="Times New Roman"/>
          <w:color w:val="212121"/>
          <w:szCs w:val="24"/>
        </w:rPr>
        <w:t xml:space="preserve"> κ</w:t>
      </w:r>
      <w:r>
        <w:rPr>
          <w:rFonts w:eastAsia="Times New Roman"/>
          <w:color w:val="212121"/>
          <w:szCs w:val="24"/>
        </w:rPr>
        <w:t>αθώς και τώρα η μνήμη σας ήταν μ</w:t>
      </w:r>
      <w:r w:rsidRPr="009902AC">
        <w:rPr>
          <w:rFonts w:eastAsia="Times New Roman"/>
          <w:color w:val="212121"/>
          <w:szCs w:val="24"/>
        </w:rPr>
        <w:t>άλλον επιλεκτική</w:t>
      </w:r>
      <w:r>
        <w:rPr>
          <w:rFonts w:eastAsia="Times New Roman"/>
          <w:color w:val="212121"/>
          <w:szCs w:val="24"/>
        </w:rPr>
        <w:t xml:space="preserve">. </w:t>
      </w:r>
    </w:p>
    <w:p w14:paraId="09855ECD"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Δεν αναφέρατε, κ</w:t>
      </w:r>
      <w:r w:rsidRPr="009902AC">
        <w:rPr>
          <w:rFonts w:eastAsia="Times New Roman"/>
          <w:color w:val="212121"/>
          <w:szCs w:val="24"/>
        </w:rPr>
        <w:t>ύριε Τσίπρα</w:t>
      </w:r>
      <w:r>
        <w:rPr>
          <w:rFonts w:eastAsia="Times New Roman"/>
          <w:color w:val="212121"/>
          <w:szCs w:val="24"/>
        </w:rPr>
        <w:t xml:space="preserve">, </w:t>
      </w:r>
      <w:r w:rsidRPr="009902AC">
        <w:rPr>
          <w:rFonts w:eastAsia="Times New Roman"/>
          <w:color w:val="212121"/>
          <w:szCs w:val="24"/>
        </w:rPr>
        <w:t>στην ομιλία σας ότι</w:t>
      </w:r>
      <w:r w:rsidRPr="009902AC">
        <w:rPr>
          <w:rFonts w:eastAsia="Times New Roman"/>
          <w:color w:val="212121"/>
          <w:szCs w:val="24"/>
        </w:rPr>
        <w:t xml:space="preserve"> στην πρώτη μας συνάντηση</w:t>
      </w:r>
      <w:r>
        <w:rPr>
          <w:rFonts w:eastAsia="Times New Roman"/>
          <w:color w:val="212121"/>
          <w:szCs w:val="24"/>
        </w:rPr>
        <w:t>,</w:t>
      </w:r>
      <w:r w:rsidRPr="009902AC">
        <w:rPr>
          <w:rFonts w:eastAsia="Times New Roman"/>
          <w:color w:val="212121"/>
          <w:szCs w:val="24"/>
        </w:rPr>
        <w:t xml:space="preserve"> την οποία είχαμε λίγες εβδομάδες αφ</w:t>
      </w:r>
      <w:r>
        <w:rPr>
          <w:rFonts w:eastAsia="Times New Roman"/>
          <w:color w:val="212121"/>
          <w:szCs w:val="24"/>
        </w:rPr>
        <w:t>’ ότου εξελέγην Π</w:t>
      </w:r>
      <w:r w:rsidRPr="009902AC">
        <w:rPr>
          <w:rFonts w:eastAsia="Times New Roman"/>
          <w:color w:val="212121"/>
          <w:szCs w:val="24"/>
        </w:rPr>
        <w:t xml:space="preserve">ρόεδρος της Νέας Δημοκρατίας τον Ιανουάριο </w:t>
      </w:r>
      <w:r>
        <w:rPr>
          <w:rFonts w:eastAsia="Times New Roman"/>
          <w:color w:val="212121"/>
          <w:szCs w:val="24"/>
        </w:rPr>
        <w:t>του 2016, σας είχα θ</w:t>
      </w:r>
      <w:r w:rsidRPr="009902AC">
        <w:rPr>
          <w:rFonts w:eastAsia="Times New Roman"/>
          <w:color w:val="212121"/>
          <w:szCs w:val="24"/>
        </w:rPr>
        <w:t xml:space="preserve">έσει ο ίδιος το ζήτημα της συνταγματικής </w:t>
      </w:r>
      <w:r>
        <w:rPr>
          <w:rFonts w:eastAsia="Times New Roman"/>
          <w:color w:val="212121"/>
          <w:szCs w:val="24"/>
        </w:rPr>
        <w:t>Α</w:t>
      </w:r>
      <w:r w:rsidRPr="009902AC">
        <w:rPr>
          <w:rFonts w:eastAsia="Times New Roman"/>
          <w:color w:val="212121"/>
          <w:szCs w:val="24"/>
        </w:rPr>
        <w:t>ναθεώρησης</w:t>
      </w:r>
      <w:r>
        <w:rPr>
          <w:rFonts w:eastAsia="Times New Roman"/>
          <w:color w:val="212121"/>
          <w:szCs w:val="24"/>
        </w:rPr>
        <w:t>, καταθέτοντάς σας τότε μι</w:t>
      </w:r>
      <w:r w:rsidRPr="009902AC">
        <w:rPr>
          <w:rFonts w:eastAsia="Times New Roman"/>
          <w:color w:val="212121"/>
          <w:szCs w:val="24"/>
        </w:rPr>
        <w:t>α πρόταση τολμηρή</w:t>
      </w:r>
      <w:r>
        <w:rPr>
          <w:rFonts w:eastAsia="Times New Roman"/>
          <w:color w:val="212121"/>
          <w:szCs w:val="24"/>
        </w:rPr>
        <w:t>,</w:t>
      </w:r>
      <w:r w:rsidRPr="009902AC">
        <w:rPr>
          <w:rFonts w:eastAsia="Times New Roman"/>
          <w:color w:val="212121"/>
          <w:szCs w:val="24"/>
        </w:rPr>
        <w:t xml:space="preserve"> αλλά</w:t>
      </w:r>
      <w:r>
        <w:rPr>
          <w:rFonts w:eastAsia="Times New Roman"/>
          <w:color w:val="212121"/>
          <w:szCs w:val="24"/>
        </w:rPr>
        <w:t xml:space="preserve"> και κατά την άποψή μας βαθιά δημοκρατική κ</w:t>
      </w:r>
      <w:r w:rsidRPr="009902AC">
        <w:rPr>
          <w:rFonts w:eastAsia="Times New Roman"/>
          <w:color w:val="212121"/>
          <w:szCs w:val="24"/>
        </w:rPr>
        <w:t>αι σίγουρα απολύτως</w:t>
      </w:r>
      <w:r>
        <w:rPr>
          <w:rFonts w:eastAsia="Times New Roman"/>
          <w:color w:val="212121"/>
          <w:szCs w:val="24"/>
        </w:rPr>
        <w:t xml:space="preserve"> συνεπή </w:t>
      </w:r>
      <w:r w:rsidRPr="009902AC">
        <w:rPr>
          <w:rFonts w:eastAsia="Times New Roman"/>
          <w:color w:val="212121"/>
          <w:szCs w:val="24"/>
        </w:rPr>
        <w:t xml:space="preserve">με </w:t>
      </w:r>
      <w:r>
        <w:rPr>
          <w:rFonts w:eastAsia="Times New Roman"/>
          <w:color w:val="212121"/>
          <w:szCs w:val="24"/>
        </w:rPr>
        <w:t>το πνεύμα του Σ</w:t>
      </w:r>
      <w:r w:rsidRPr="009902AC">
        <w:rPr>
          <w:rFonts w:eastAsia="Times New Roman"/>
          <w:color w:val="212121"/>
          <w:szCs w:val="24"/>
        </w:rPr>
        <w:t>υντάγματος</w:t>
      </w:r>
      <w:r>
        <w:rPr>
          <w:rFonts w:eastAsia="Times New Roman"/>
          <w:color w:val="212121"/>
          <w:szCs w:val="24"/>
        </w:rPr>
        <w:t>.</w:t>
      </w:r>
    </w:p>
    <w:p w14:paraId="09855ECE"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9902AC">
        <w:rPr>
          <w:rFonts w:eastAsia="Times New Roman"/>
          <w:color w:val="212121"/>
          <w:szCs w:val="24"/>
        </w:rPr>
        <w:t>Ποια ήταν η πρόταση αυτή</w:t>
      </w:r>
      <w:r>
        <w:rPr>
          <w:rFonts w:eastAsia="Times New Roman"/>
          <w:color w:val="212121"/>
          <w:szCs w:val="24"/>
        </w:rPr>
        <w:t xml:space="preserve">; </w:t>
      </w:r>
      <w:r w:rsidRPr="009902AC">
        <w:rPr>
          <w:rFonts w:eastAsia="Times New Roman"/>
          <w:color w:val="212121"/>
          <w:szCs w:val="24"/>
        </w:rPr>
        <w:t xml:space="preserve"> </w:t>
      </w:r>
      <w:r>
        <w:rPr>
          <w:rFonts w:eastAsia="Times New Roman"/>
          <w:color w:val="212121"/>
          <w:szCs w:val="24"/>
        </w:rPr>
        <w:t>«Ε</w:t>
      </w:r>
      <w:r w:rsidRPr="009902AC">
        <w:rPr>
          <w:rFonts w:eastAsia="Times New Roman"/>
          <w:color w:val="212121"/>
          <w:szCs w:val="24"/>
        </w:rPr>
        <w:t xml:space="preserve">λάτε να ψηφίσουμε η Νέα Δημοκρατία τα άρθρα τα οποία ζητά ο ΣΥΡΙΖΑ να κριθούν </w:t>
      </w:r>
      <w:r>
        <w:rPr>
          <w:rFonts w:eastAsia="Times New Roman"/>
          <w:color w:val="212121"/>
          <w:szCs w:val="24"/>
        </w:rPr>
        <w:t xml:space="preserve">αναθεωρητέα, </w:t>
      </w:r>
      <w:r w:rsidRPr="009902AC">
        <w:rPr>
          <w:rFonts w:eastAsia="Times New Roman"/>
          <w:color w:val="212121"/>
          <w:szCs w:val="24"/>
        </w:rPr>
        <w:t>ο ΣΥΡΙΖΑ τα άρθρα που η Νέα Δημοκρατ</w:t>
      </w:r>
      <w:r w:rsidRPr="009902AC">
        <w:rPr>
          <w:rFonts w:eastAsia="Times New Roman"/>
          <w:color w:val="212121"/>
          <w:szCs w:val="24"/>
        </w:rPr>
        <w:t>ία ζητά να κριθούν αναθεωρ</w:t>
      </w:r>
      <w:r>
        <w:rPr>
          <w:rFonts w:eastAsia="Times New Roman"/>
          <w:color w:val="212121"/>
          <w:szCs w:val="24"/>
        </w:rPr>
        <w:t xml:space="preserve">ητέα, </w:t>
      </w:r>
      <w:r w:rsidRPr="009902AC">
        <w:rPr>
          <w:rFonts w:eastAsia="Times New Roman"/>
          <w:color w:val="212121"/>
          <w:szCs w:val="24"/>
        </w:rPr>
        <w:t xml:space="preserve">ώστε να </w:t>
      </w:r>
      <w:r>
        <w:rPr>
          <w:rFonts w:eastAsia="Times New Roman"/>
          <w:color w:val="212121"/>
          <w:szCs w:val="24"/>
        </w:rPr>
        <w:t xml:space="preserve">προκύψει από την πρώτη, την προτείνουσα Βουλή, </w:t>
      </w:r>
      <w:r w:rsidRPr="009902AC">
        <w:rPr>
          <w:rFonts w:eastAsia="Times New Roman"/>
          <w:color w:val="212121"/>
          <w:szCs w:val="24"/>
        </w:rPr>
        <w:t xml:space="preserve">αυξημένη πλειοψηφία άνω των </w:t>
      </w:r>
      <w:r>
        <w:rPr>
          <w:rFonts w:eastAsia="Times New Roman"/>
          <w:color w:val="212121"/>
          <w:szCs w:val="24"/>
        </w:rPr>
        <w:t>εκατό ογδόντα Β</w:t>
      </w:r>
      <w:r w:rsidRPr="009902AC">
        <w:rPr>
          <w:rFonts w:eastAsia="Times New Roman"/>
          <w:color w:val="212121"/>
          <w:szCs w:val="24"/>
        </w:rPr>
        <w:t>ουλευτών</w:t>
      </w:r>
      <w:r>
        <w:rPr>
          <w:rFonts w:eastAsia="Times New Roman"/>
          <w:color w:val="212121"/>
          <w:szCs w:val="24"/>
        </w:rPr>
        <w:t>,</w:t>
      </w:r>
      <w:r w:rsidRPr="009902AC">
        <w:rPr>
          <w:rFonts w:eastAsia="Times New Roman"/>
          <w:color w:val="212121"/>
          <w:szCs w:val="24"/>
        </w:rPr>
        <w:t xml:space="preserve"> ώστε η επόμενη Βουλή να μπορέσει με απλή πλειοψηφία ν</w:t>
      </w:r>
      <w:r>
        <w:rPr>
          <w:rFonts w:eastAsia="Times New Roman"/>
          <w:color w:val="212121"/>
          <w:szCs w:val="24"/>
        </w:rPr>
        <w:t>α καθορίσει το περιεχόμενο του Σ</w:t>
      </w:r>
      <w:r w:rsidRPr="009902AC">
        <w:rPr>
          <w:rFonts w:eastAsia="Times New Roman"/>
          <w:color w:val="212121"/>
          <w:szCs w:val="24"/>
        </w:rPr>
        <w:t>υντάγματος</w:t>
      </w:r>
      <w:r>
        <w:rPr>
          <w:rFonts w:eastAsia="Times New Roman"/>
          <w:color w:val="212121"/>
          <w:szCs w:val="24"/>
        </w:rPr>
        <w:t xml:space="preserve">». </w:t>
      </w:r>
      <w:r w:rsidRPr="009902AC">
        <w:rPr>
          <w:rFonts w:eastAsia="Times New Roman"/>
          <w:color w:val="212121"/>
          <w:szCs w:val="24"/>
        </w:rPr>
        <w:t xml:space="preserve"> </w:t>
      </w:r>
    </w:p>
    <w:p w14:paraId="09855EC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 λόγος για τον οποίο </w:t>
      </w:r>
      <w:r w:rsidRPr="009902AC">
        <w:rPr>
          <w:rFonts w:eastAsia="Times New Roman"/>
          <w:color w:val="212121"/>
          <w:szCs w:val="24"/>
        </w:rPr>
        <w:t xml:space="preserve">σας </w:t>
      </w:r>
      <w:r>
        <w:rPr>
          <w:rFonts w:eastAsia="Times New Roman"/>
          <w:color w:val="212121"/>
          <w:szCs w:val="24"/>
        </w:rPr>
        <w:t>είχα καταθέσει αυτή την πρόταση είναι απλό</w:t>
      </w:r>
      <w:r w:rsidRPr="009902AC">
        <w:rPr>
          <w:rFonts w:eastAsia="Times New Roman"/>
          <w:color w:val="212121"/>
          <w:szCs w:val="24"/>
        </w:rPr>
        <w:t xml:space="preserve">ς </w:t>
      </w:r>
      <w:r>
        <w:rPr>
          <w:rFonts w:eastAsia="Times New Roman"/>
          <w:color w:val="212121"/>
          <w:szCs w:val="24"/>
        </w:rPr>
        <w:t xml:space="preserve">και </w:t>
      </w:r>
      <w:r w:rsidRPr="009902AC">
        <w:rPr>
          <w:rFonts w:eastAsia="Times New Roman"/>
          <w:color w:val="212121"/>
          <w:szCs w:val="24"/>
        </w:rPr>
        <w:t>έχει να κά</w:t>
      </w:r>
      <w:r>
        <w:rPr>
          <w:rFonts w:eastAsia="Times New Roman"/>
          <w:color w:val="212121"/>
          <w:szCs w:val="24"/>
        </w:rPr>
        <w:t>νει με το γεγονός ότι η ίδια η α</w:t>
      </w:r>
      <w:r w:rsidRPr="009902AC">
        <w:rPr>
          <w:rFonts w:eastAsia="Times New Roman"/>
          <w:color w:val="212121"/>
          <w:szCs w:val="24"/>
        </w:rPr>
        <w:t xml:space="preserve">ναθεωρητική φιλοσοφία συμπεριλαμβάνει μεταξύ της πρώτης και της δεύτερης </w:t>
      </w:r>
      <w:r>
        <w:rPr>
          <w:rFonts w:eastAsia="Times New Roman"/>
          <w:color w:val="212121"/>
          <w:szCs w:val="24"/>
        </w:rPr>
        <w:t xml:space="preserve">Βουλής -της προτείνουσας </w:t>
      </w:r>
      <w:r w:rsidRPr="009902AC">
        <w:rPr>
          <w:rFonts w:eastAsia="Times New Roman"/>
          <w:color w:val="212121"/>
          <w:szCs w:val="24"/>
        </w:rPr>
        <w:t>και της αναθεωρητικής Βουλής δηλαδή</w:t>
      </w:r>
      <w:r>
        <w:rPr>
          <w:rFonts w:eastAsia="Times New Roman"/>
          <w:color w:val="212121"/>
          <w:szCs w:val="24"/>
        </w:rPr>
        <w:t xml:space="preserve">- τη </w:t>
      </w:r>
      <w:r w:rsidRPr="009902AC">
        <w:rPr>
          <w:rFonts w:eastAsia="Times New Roman"/>
          <w:color w:val="212121"/>
          <w:szCs w:val="24"/>
        </w:rPr>
        <w:t>λα</w:t>
      </w:r>
      <w:r w:rsidRPr="009902AC">
        <w:rPr>
          <w:rFonts w:eastAsia="Times New Roman"/>
          <w:color w:val="212121"/>
          <w:szCs w:val="24"/>
        </w:rPr>
        <w:t>ϊκή εντολή</w:t>
      </w:r>
      <w:r>
        <w:rPr>
          <w:rFonts w:eastAsia="Times New Roman"/>
          <w:color w:val="212121"/>
          <w:szCs w:val="24"/>
        </w:rPr>
        <w:t>,</w:t>
      </w:r>
      <w:r w:rsidRPr="009902AC">
        <w:rPr>
          <w:rFonts w:eastAsia="Times New Roman"/>
          <w:color w:val="212121"/>
          <w:szCs w:val="24"/>
        </w:rPr>
        <w:t xml:space="preserve"> τις εκλογές</w:t>
      </w:r>
      <w:r>
        <w:rPr>
          <w:rFonts w:eastAsia="Times New Roman"/>
          <w:color w:val="212121"/>
          <w:szCs w:val="24"/>
        </w:rPr>
        <w:t>. Για</w:t>
      </w:r>
      <w:r w:rsidRPr="009902AC">
        <w:rPr>
          <w:rFonts w:eastAsia="Times New Roman"/>
          <w:color w:val="212121"/>
          <w:szCs w:val="24"/>
        </w:rPr>
        <w:t xml:space="preserve"> αυτό μεσολαβούν εκλογές μεταξύ τ</w:t>
      </w:r>
      <w:r>
        <w:rPr>
          <w:rFonts w:eastAsia="Times New Roman"/>
          <w:color w:val="212121"/>
          <w:szCs w:val="24"/>
        </w:rPr>
        <w:t>ης πρώτης και της δεύτερης κάλπη</w:t>
      </w:r>
      <w:r w:rsidRPr="009902AC">
        <w:rPr>
          <w:rFonts w:eastAsia="Times New Roman"/>
          <w:color w:val="212121"/>
          <w:szCs w:val="24"/>
        </w:rPr>
        <w:t>ς</w:t>
      </w:r>
      <w:r>
        <w:rPr>
          <w:rFonts w:eastAsia="Times New Roman"/>
          <w:color w:val="212121"/>
          <w:szCs w:val="24"/>
        </w:rPr>
        <w:t>.</w:t>
      </w:r>
    </w:p>
    <w:p w14:paraId="09855ED0"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9902AC">
        <w:rPr>
          <w:rFonts w:eastAsia="Times New Roman"/>
          <w:color w:val="212121"/>
          <w:szCs w:val="24"/>
        </w:rPr>
        <w:t>Κατά συνέπεια</w:t>
      </w:r>
      <w:r>
        <w:rPr>
          <w:rFonts w:eastAsia="Times New Roman"/>
          <w:color w:val="212121"/>
          <w:szCs w:val="24"/>
        </w:rPr>
        <w:t>,</w:t>
      </w:r>
      <w:r w:rsidRPr="009902AC">
        <w:rPr>
          <w:rFonts w:eastAsia="Times New Roman"/>
          <w:color w:val="212121"/>
          <w:szCs w:val="24"/>
        </w:rPr>
        <w:t xml:space="preserve"> όταν ο λαός θα κλ</w:t>
      </w:r>
      <w:r>
        <w:rPr>
          <w:rFonts w:eastAsia="Times New Roman"/>
          <w:color w:val="212121"/>
          <w:szCs w:val="24"/>
        </w:rPr>
        <w:t>ηθεί να προσέλθει στις εκλογές -ό</w:t>
      </w:r>
      <w:r w:rsidRPr="009902AC">
        <w:rPr>
          <w:rFonts w:eastAsia="Times New Roman"/>
          <w:color w:val="212121"/>
          <w:szCs w:val="24"/>
        </w:rPr>
        <w:t>π</w:t>
      </w:r>
      <w:r>
        <w:rPr>
          <w:rFonts w:eastAsia="Times New Roman"/>
          <w:color w:val="212121"/>
          <w:szCs w:val="24"/>
        </w:rPr>
        <w:t>ο</w:t>
      </w:r>
      <w:r w:rsidRPr="009902AC">
        <w:rPr>
          <w:rFonts w:eastAsia="Times New Roman"/>
          <w:color w:val="212121"/>
          <w:szCs w:val="24"/>
        </w:rPr>
        <w:t>τε επιλέξ</w:t>
      </w:r>
      <w:r>
        <w:rPr>
          <w:rFonts w:eastAsia="Times New Roman"/>
          <w:color w:val="212121"/>
          <w:szCs w:val="24"/>
        </w:rPr>
        <w:t>ετε τελικά να τις διεξάγετε-</w:t>
      </w:r>
      <w:r w:rsidRPr="009902AC">
        <w:rPr>
          <w:rFonts w:eastAsia="Times New Roman"/>
          <w:color w:val="212121"/>
          <w:szCs w:val="24"/>
        </w:rPr>
        <w:t xml:space="preserve"> δεν θα ψηφίσει μόνο για κυβέρνηση</w:t>
      </w:r>
      <w:r>
        <w:rPr>
          <w:rFonts w:eastAsia="Times New Roman"/>
          <w:color w:val="212121"/>
          <w:szCs w:val="24"/>
        </w:rPr>
        <w:t>,</w:t>
      </w:r>
      <w:r w:rsidRPr="009902AC">
        <w:rPr>
          <w:rFonts w:eastAsia="Times New Roman"/>
          <w:color w:val="212121"/>
          <w:szCs w:val="24"/>
        </w:rPr>
        <w:t xml:space="preserve"> αλλά θα ψηφίσει και </w:t>
      </w:r>
      <w:r w:rsidRPr="009902AC">
        <w:rPr>
          <w:rFonts w:eastAsia="Times New Roman"/>
          <w:color w:val="212121"/>
          <w:szCs w:val="24"/>
        </w:rPr>
        <w:t>για το περιεχόμενο των συνταγματικών διατάξεων</w:t>
      </w:r>
      <w:r>
        <w:rPr>
          <w:rFonts w:eastAsia="Times New Roman"/>
          <w:color w:val="212121"/>
          <w:szCs w:val="24"/>
        </w:rPr>
        <w:t xml:space="preserve">. </w:t>
      </w:r>
    </w:p>
    <w:p w14:paraId="09855ED1"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9902AC">
        <w:rPr>
          <w:rFonts w:eastAsia="Times New Roman"/>
          <w:color w:val="212121"/>
          <w:szCs w:val="24"/>
        </w:rPr>
        <w:t>ξ</w:t>
      </w:r>
      <w:r>
        <w:rPr>
          <w:rFonts w:eastAsia="Times New Roman"/>
          <w:color w:val="212121"/>
          <w:szCs w:val="24"/>
        </w:rPr>
        <w:t xml:space="preserve"> ου και δεν νοείται η προτείνουσα Β</w:t>
      </w:r>
      <w:r w:rsidRPr="009902AC">
        <w:rPr>
          <w:rFonts w:eastAsia="Times New Roman"/>
          <w:color w:val="212121"/>
          <w:szCs w:val="24"/>
        </w:rPr>
        <w:t>ουλή</w:t>
      </w:r>
      <w:r>
        <w:rPr>
          <w:rFonts w:eastAsia="Times New Roman"/>
          <w:color w:val="212121"/>
          <w:szCs w:val="24"/>
        </w:rPr>
        <w:t xml:space="preserve">, κύριε Κατρούγκαλε, </w:t>
      </w:r>
      <w:r w:rsidRPr="009902AC">
        <w:rPr>
          <w:rFonts w:eastAsia="Times New Roman"/>
          <w:color w:val="212121"/>
          <w:szCs w:val="24"/>
        </w:rPr>
        <w:t xml:space="preserve">να καθορίζει ούτε την κατεύθυνση ούτε σίγουρα </w:t>
      </w:r>
      <w:r>
        <w:rPr>
          <w:rFonts w:eastAsia="Times New Roman"/>
          <w:color w:val="212121"/>
          <w:szCs w:val="24"/>
        </w:rPr>
        <w:t>το περιεχόμενο</w:t>
      </w:r>
      <w:r w:rsidRPr="009902AC">
        <w:rPr>
          <w:rFonts w:eastAsia="Times New Roman"/>
          <w:color w:val="212121"/>
          <w:szCs w:val="24"/>
        </w:rPr>
        <w:t xml:space="preserve"> </w:t>
      </w:r>
      <w:r>
        <w:rPr>
          <w:rFonts w:eastAsia="Times New Roman"/>
          <w:color w:val="212121"/>
          <w:szCs w:val="24"/>
        </w:rPr>
        <w:t>των αναθεωρητέων</w:t>
      </w:r>
      <w:r w:rsidRPr="009902AC">
        <w:rPr>
          <w:rFonts w:eastAsia="Times New Roman"/>
          <w:color w:val="212121"/>
          <w:szCs w:val="24"/>
        </w:rPr>
        <w:t xml:space="preserve"> διατάξεων</w:t>
      </w:r>
      <w:r>
        <w:rPr>
          <w:rFonts w:eastAsia="Times New Roman"/>
          <w:color w:val="212121"/>
          <w:szCs w:val="24"/>
        </w:rPr>
        <w:t>. Τ</w:t>
      </w:r>
      <w:r w:rsidRPr="009902AC">
        <w:rPr>
          <w:rFonts w:eastAsia="Times New Roman"/>
          <w:color w:val="212121"/>
          <w:szCs w:val="24"/>
        </w:rPr>
        <w:t xml:space="preserve">ότε δεν θα </w:t>
      </w:r>
      <w:r>
        <w:rPr>
          <w:rFonts w:eastAsia="Times New Roman"/>
          <w:color w:val="212121"/>
          <w:szCs w:val="24"/>
        </w:rPr>
        <w:t xml:space="preserve">είχε </w:t>
      </w:r>
      <w:r w:rsidRPr="009902AC">
        <w:rPr>
          <w:rFonts w:eastAsia="Times New Roman"/>
          <w:color w:val="212121"/>
          <w:szCs w:val="24"/>
        </w:rPr>
        <w:t>κανένα</w:t>
      </w:r>
      <w:r>
        <w:rPr>
          <w:rFonts w:eastAsia="Times New Roman"/>
          <w:color w:val="212121"/>
          <w:szCs w:val="24"/>
        </w:rPr>
        <w:t>ν λόγο η α</w:t>
      </w:r>
      <w:r w:rsidRPr="009902AC">
        <w:rPr>
          <w:rFonts w:eastAsia="Times New Roman"/>
          <w:color w:val="212121"/>
          <w:szCs w:val="24"/>
        </w:rPr>
        <w:t xml:space="preserve">ναθεωρητική Βουλή να </w:t>
      </w:r>
      <w:r w:rsidRPr="009902AC">
        <w:rPr>
          <w:rFonts w:eastAsia="Times New Roman"/>
          <w:color w:val="212121"/>
          <w:szCs w:val="24"/>
        </w:rPr>
        <w:t>έχει άποψη επί του συγκεκριμένου θέματος και σίγουρα δεν θα προνοούσε ο συνταγματικός νομοθέτης να έχουν μεσολαβήσει εθνικ</w:t>
      </w:r>
      <w:r>
        <w:rPr>
          <w:rFonts w:eastAsia="Times New Roman"/>
          <w:color w:val="212121"/>
          <w:szCs w:val="24"/>
        </w:rPr>
        <w:t>ές εκλογές μεταξύ των δύο σταδίων</w:t>
      </w:r>
      <w:r w:rsidRPr="009902AC">
        <w:rPr>
          <w:rFonts w:eastAsia="Times New Roman"/>
          <w:color w:val="212121"/>
          <w:szCs w:val="24"/>
        </w:rPr>
        <w:t xml:space="preserve"> της διαδικασίας</w:t>
      </w:r>
      <w:r>
        <w:rPr>
          <w:rFonts w:eastAsia="Times New Roman"/>
          <w:color w:val="212121"/>
          <w:szCs w:val="24"/>
        </w:rPr>
        <w:t>.</w:t>
      </w:r>
    </w:p>
    <w:p w14:paraId="09855ED2"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Επειδή, λοιπόν, κ</w:t>
      </w:r>
      <w:r w:rsidRPr="009902AC">
        <w:rPr>
          <w:rFonts w:eastAsia="Times New Roman"/>
          <w:color w:val="212121"/>
          <w:szCs w:val="24"/>
        </w:rPr>
        <w:t>ύριε Τσίπρα</w:t>
      </w:r>
      <w:r>
        <w:rPr>
          <w:rFonts w:eastAsia="Times New Roman"/>
          <w:color w:val="212121"/>
          <w:szCs w:val="24"/>
        </w:rPr>
        <w:t>,</w:t>
      </w:r>
      <w:r w:rsidRPr="009902AC">
        <w:rPr>
          <w:rFonts w:eastAsia="Times New Roman"/>
          <w:color w:val="212121"/>
          <w:szCs w:val="24"/>
        </w:rPr>
        <w:t xml:space="preserve"> με ρωτήσατε κ</w:t>
      </w:r>
      <w:r>
        <w:rPr>
          <w:rFonts w:eastAsia="Times New Roman"/>
          <w:color w:val="212121"/>
          <w:szCs w:val="24"/>
        </w:rPr>
        <w:t>αι μου απευθύνατε την πρόκληση «γ</w:t>
      </w:r>
      <w:r w:rsidRPr="009902AC">
        <w:rPr>
          <w:rFonts w:eastAsia="Times New Roman"/>
          <w:color w:val="212121"/>
          <w:szCs w:val="24"/>
        </w:rPr>
        <w:t>ιατί δε</w:t>
      </w:r>
      <w:r w:rsidRPr="009902AC">
        <w:rPr>
          <w:rFonts w:eastAsia="Times New Roman"/>
          <w:color w:val="212121"/>
          <w:szCs w:val="24"/>
        </w:rPr>
        <w:t>ν ψηφίζετε και τα υπόλοιπα άρθρα πλην του 32</w:t>
      </w:r>
      <w:r>
        <w:rPr>
          <w:rFonts w:eastAsia="Times New Roman"/>
          <w:color w:val="212121"/>
          <w:szCs w:val="24"/>
        </w:rPr>
        <w:t>;», δεν είναι μόνο το 32 το οποίο ψηφίζουμε, δεν σας ενημέρωσαν κ</w:t>
      </w:r>
      <w:r w:rsidRPr="009902AC">
        <w:rPr>
          <w:rFonts w:eastAsia="Times New Roman"/>
          <w:color w:val="212121"/>
          <w:szCs w:val="24"/>
        </w:rPr>
        <w:t xml:space="preserve">αλά </w:t>
      </w:r>
      <w:r>
        <w:rPr>
          <w:rFonts w:eastAsia="Times New Roman"/>
          <w:color w:val="212121"/>
          <w:szCs w:val="24"/>
        </w:rPr>
        <w:t>οι συνεργάτες</w:t>
      </w:r>
      <w:r w:rsidRPr="009902AC">
        <w:rPr>
          <w:rFonts w:eastAsia="Times New Roman"/>
          <w:color w:val="212121"/>
          <w:szCs w:val="24"/>
        </w:rPr>
        <w:t xml:space="preserve"> </w:t>
      </w:r>
      <w:r>
        <w:rPr>
          <w:rFonts w:eastAsia="Times New Roman"/>
          <w:color w:val="212121"/>
          <w:szCs w:val="24"/>
        </w:rPr>
        <w:t>σας. Είναι και</w:t>
      </w:r>
      <w:r w:rsidRPr="009902AC">
        <w:rPr>
          <w:rFonts w:eastAsia="Times New Roman"/>
          <w:color w:val="212121"/>
          <w:szCs w:val="24"/>
        </w:rPr>
        <w:t xml:space="preserve"> άλλα άρθρα στα οποία συμπίπτουμε</w:t>
      </w:r>
      <w:r>
        <w:rPr>
          <w:rFonts w:eastAsia="Times New Roman"/>
          <w:color w:val="212121"/>
          <w:szCs w:val="24"/>
        </w:rPr>
        <w:t>. Γ</w:t>
      </w:r>
      <w:r w:rsidRPr="009902AC">
        <w:rPr>
          <w:rFonts w:eastAsia="Times New Roman"/>
          <w:color w:val="212121"/>
          <w:szCs w:val="24"/>
        </w:rPr>
        <w:t>ιατί δεν ψηφίζουμε</w:t>
      </w:r>
      <w:r>
        <w:rPr>
          <w:rFonts w:eastAsia="Times New Roman"/>
          <w:color w:val="212121"/>
          <w:szCs w:val="24"/>
        </w:rPr>
        <w:t>, λοιπόν και</w:t>
      </w:r>
      <w:r w:rsidRPr="009902AC">
        <w:rPr>
          <w:rFonts w:eastAsia="Times New Roman"/>
          <w:color w:val="212121"/>
          <w:szCs w:val="24"/>
        </w:rPr>
        <w:t xml:space="preserve"> άλλα άρθρα</w:t>
      </w:r>
      <w:r>
        <w:rPr>
          <w:rFonts w:eastAsia="Times New Roman"/>
          <w:color w:val="212121"/>
          <w:szCs w:val="24"/>
        </w:rPr>
        <w:t>;</w:t>
      </w:r>
      <w:r w:rsidRPr="009902AC">
        <w:rPr>
          <w:rFonts w:eastAsia="Times New Roman"/>
          <w:color w:val="212121"/>
          <w:szCs w:val="24"/>
        </w:rPr>
        <w:t xml:space="preserve"> </w:t>
      </w:r>
      <w:r>
        <w:rPr>
          <w:rFonts w:eastAsia="Times New Roman"/>
          <w:color w:val="212121"/>
          <w:szCs w:val="24"/>
        </w:rPr>
        <w:t>Σ</w:t>
      </w:r>
      <w:r w:rsidRPr="009902AC">
        <w:rPr>
          <w:rFonts w:eastAsia="Times New Roman"/>
          <w:color w:val="212121"/>
          <w:szCs w:val="24"/>
        </w:rPr>
        <w:t>ας επαναλαμβάνω την πρότασή μου</w:t>
      </w:r>
      <w:r>
        <w:rPr>
          <w:rFonts w:eastAsia="Times New Roman"/>
          <w:color w:val="212121"/>
          <w:szCs w:val="24"/>
        </w:rPr>
        <w:t>: Ψ</w:t>
      </w:r>
      <w:r w:rsidRPr="009902AC">
        <w:rPr>
          <w:rFonts w:eastAsia="Times New Roman"/>
          <w:color w:val="212121"/>
          <w:szCs w:val="24"/>
        </w:rPr>
        <w:t>η</w:t>
      </w:r>
      <w:r w:rsidRPr="009902AC">
        <w:rPr>
          <w:rFonts w:eastAsia="Times New Roman"/>
          <w:color w:val="212121"/>
          <w:szCs w:val="24"/>
        </w:rPr>
        <w:t>φίστε όλα τα άρθρα πο</w:t>
      </w:r>
      <w:r>
        <w:rPr>
          <w:rFonts w:eastAsia="Times New Roman"/>
          <w:color w:val="212121"/>
          <w:szCs w:val="24"/>
        </w:rPr>
        <w:t xml:space="preserve">υ προτείνουμε εμείς αναθεωρητέα, </w:t>
      </w:r>
      <w:r w:rsidRPr="009902AC">
        <w:rPr>
          <w:rFonts w:eastAsia="Times New Roman"/>
          <w:color w:val="212121"/>
          <w:szCs w:val="24"/>
        </w:rPr>
        <w:t xml:space="preserve">να ψηφίσουμε και εμείς τα άρθρα που ζητάτε εσείς να </w:t>
      </w:r>
      <w:r>
        <w:rPr>
          <w:rFonts w:eastAsia="Times New Roman"/>
          <w:color w:val="212121"/>
          <w:szCs w:val="24"/>
        </w:rPr>
        <w:t>ανα</w:t>
      </w:r>
      <w:r w:rsidRPr="009902AC">
        <w:rPr>
          <w:rFonts w:eastAsia="Times New Roman"/>
          <w:color w:val="212121"/>
          <w:szCs w:val="24"/>
        </w:rPr>
        <w:t>θεωρηθούν</w:t>
      </w:r>
      <w:r>
        <w:rPr>
          <w:rFonts w:eastAsia="Times New Roman"/>
          <w:color w:val="212121"/>
          <w:szCs w:val="24"/>
        </w:rPr>
        <w:t xml:space="preserve">! </w:t>
      </w:r>
    </w:p>
    <w:p w14:paraId="09855ED3" w14:textId="77777777" w:rsidR="00BE639A" w:rsidRDefault="00A212E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9855ED4"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Αλλά όχι μισές δουλειές, κύριε Τσίπρα! Όχι μισές δουλειές! </w:t>
      </w:r>
    </w:p>
    <w:p w14:paraId="09855ED5" w14:textId="77777777" w:rsidR="00BE639A" w:rsidRDefault="00A212EC">
      <w:pPr>
        <w:spacing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w:t>
      </w:r>
      <w:r>
        <w:rPr>
          <w:rFonts w:eastAsia="Times New Roman" w:cs="Times New Roman"/>
          <w:szCs w:val="24"/>
        </w:rPr>
        <w:t>υγα της Νέας Δημοκρατίας</w:t>
      </w:r>
      <w:r w:rsidRPr="00094DC6">
        <w:rPr>
          <w:rFonts w:eastAsia="Times New Roman" w:cs="Times New Roman"/>
          <w:szCs w:val="24"/>
        </w:rPr>
        <w:t>)</w:t>
      </w:r>
    </w:p>
    <w:p w14:paraId="09855ED6"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4B4856">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 xml:space="preserve">Ησυχία, παρακαλώ! </w:t>
      </w:r>
    </w:p>
    <w:p w14:paraId="09855ED7"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40276C">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Εάν πιστεύετε τόσο πολύ στη δύναμη της λαϊκής εντολής, τότε </w:t>
      </w:r>
      <w:r w:rsidRPr="009902AC">
        <w:rPr>
          <w:rFonts w:eastAsia="Times New Roman"/>
          <w:color w:val="212121"/>
          <w:szCs w:val="24"/>
        </w:rPr>
        <w:t>δεν έχετε κανένα</w:t>
      </w:r>
      <w:r>
        <w:rPr>
          <w:rFonts w:eastAsia="Times New Roman"/>
          <w:color w:val="212121"/>
          <w:szCs w:val="24"/>
        </w:rPr>
        <w:t>ν</w:t>
      </w:r>
      <w:r w:rsidRPr="009902AC">
        <w:rPr>
          <w:rFonts w:eastAsia="Times New Roman"/>
          <w:color w:val="212121"/>
          <w:szCs w:val="24"/>
        </w:rPr>
        <w:t xml:space="preserve"> λόγο να φοβηθείτε την πρότασή </w:t>
      </w:r>
      <w:r>
        <w:rPr>
          <w:rFonts w:eastAsia="Times New Roman"/>
          <w:color w:val="212121"/>
          <w:szCs w:val="24"/>
        </w:rPr>
        <w:t>μας, διότι π</w:t>
      </w:r>
      <w:r w:rsidRPr="009902AC">
        <w:rPr>
          <w:rFonts w:eastAsia="Times New Roman"/>
          <w:color w:val="212121"/>
          <w:szCs w:val="24"/>
        </w:rPr>
        <w:t>ράγματι ο</w:t>
      </w:r>
      <w:r w:rsidRPr="009902AC">
        <w:rPr>
          <w:rFonts w:eastAsia="Times New Roman"/>
          <w:color w:val="212121"/>
          <w:szCs w:val="24"/>
        </w:rPr>
        <w:t xml:space="preserve">ι επόμενες εκλογές δεν θα έχουν ως μόνο αντικείμενο το ποιος θα κυβερνήσει τη χώρα για τα επόμενα </w:t>
      </w:r>
      <w:r>
        <w:rPr>
          <w:rFonts w:eastAsia="Times New Roman"/>
          <w:color w:val="212121"/>
          <w:szCs w:val="24"/>
        </w:rPr>
        <w:t>τέσσερα</w:t>
      </w:r>
      <w:r w:rsidRPr="009902AC">
        <w:rPr>
          <w:rFonts w:eastAsia="Times New Roman"/>
          <w:color w:val="212121"/>
          <w:szCs w:val="24"/>
        </w:rPr>
        <w:t xml:space="preserve"> χρόνια</w:t>
      </w:r>
      <w:r>
        <w:rPr>
          <w:rFonts w:eastAsia="Times New Roman"/>
          <w:color w:val="212121"/>
          <w:szCs w:val="24"/>
        </w:rPr>
        <w:t>,</w:t>
      </w:r>
      <w:r w:rsidRPr="009902AC">
        <w:rPr>
          <w:rFonts w:eastAsia="Times New Roman"/>
          <w:color w:val="212121"/>
          <w:szCs w:val="24"/>
        </w:rPr>
        <w:t xml:space="preserve"> αλλά και το περιεχόμενο του </w:t>
      </w:r>
      <w:r>
        <w:rPr>
          <w:rFonts w:eastAsia="Times New Roman"/>
          <w:color w:val="212121"/>
          <w:szCs w:val="24"/>
        </w:rPr>
        <w:t>Σ</w:t>
      </w:r>
      <w:r>
        <w:rPr>
          <w:rFonts w:eastAsia="Times New Roman"/>
          <w:color w:val="212121"/>
          <w:szCs w:val="24"/>
        </w:rPr>
        <w:t xml:space="preserve">υνταγματικού </w:t>
      </w:r>
      <w:r>
        <w:rPr>
          <w:rFonts w:eastAsia="Times New Roman"/>
          <w:color w:val="212121"/>
          <w:szCs w:val="24"/>
        </w:rPr>
        <w:t>Χ</w:t>
      </w:r>
      <w:r>
        <w:rPr>
          <w:rFonts w:eastAsia="Times New Roman"/>
          <w:color w:val="212121"/>
          <w:szCs w:val="24"/>
        </w:rPr>
        <w:t>άρτη. Κ</w:t>
      </w:r>
      <w:r w:rsidRPr="009902AC">
        <w:rPr>
          <w:rFonts w:eastAsia="Times New Roman"/>
          <w:color w:val="212121"/>
          <w:szCs w:val="24"/>
        </w:rPr>
        <w:t>αι οι πολίτες</w:t>
      </w:r>
      <w:r>
        <w:rPr>
          <w:rFonts w:eastAsia="Times New Roman"/>
          <w:color w:val="212121"/>
          <w:szCs w:val="24"/>
        </w:rPr>
        <w:t>,</w:t>
      </w:r>
      <w:r w:rsidRPr="009902AC">
        <w:rPr>
          <w:rFonts w:eastAsia="Times New Roman"/>
          <w:color w:val="212121"/>
          <w:szCs w:val="24"/>
        </w:rPr>
        <w:t xml:space="preserve"> βέβαια</w:t>
      </w:r>
      <w:r>
        <w:rPr>
          <w:rFonts w:eastAsia="Times New Roman"/>
          <w:color w:val="212121"/>
          <w:szCs w:val="24"/>
        </w:rPr>
        <w:t>,</w:t>
      </w:r>
      <w:r w:rsidRPr="009902AC">
        <w:rPr>
          <w:rFonts w:eastAsia="Times New Roman"/>
          <w:color w:val="212121"/>
          <w:szCs w:val="24"/>
        </w:rPr>
        <w:t xml:space="preserve"> θα γνωρίζουν και τις δικές σας προτάσεις και τις δικές μας προτάσεις</w:t>
      </w:r>
      <w:r>
        <w:rPr>
          <w:rFonts w:eastAsia="Times New Roman"/>
          <w:color w:val="212121"/>
          <w:szCs w:val="24"/>
        </w:rPr>
        <w:t xml:space="preserve">. </w:t>
      </w:r>
    </w:p>
    <w:p w14:paraId="09855ED8"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902AC">
        <w:rPr>
          <w:rFonts w:eastAsia="Times New Roman"/>
          <w:color w:val="212121"/>
          <w:szCs w:val="24"/>
        </w:rPr>
        <w:t>αι εν πάση περιπτώσει</w:t>
      </w:r>
      <w:r>
        <w:rPr>
          <w:rFonts w:eastAsia="Times New Roman"/>
          <w:color w:val="212121"/>
          <w:szCs w:val="24"/>
        </w:rPr>
        <w:t>,</w:t>
      </w:r>
      <w:r w:rsidRPr="009902AC">
        <w:rPr>
          <w:rFonts w:eastAsia="Times New Roman"/>
          <w:color w:val="212121"/>
          <w:szCs w:val="24"/>
        </w:rPr>
        <w:t xml:space="preserve"> όλη αυτή η ανασφάλεια</w:t>
      </w:r>
      <w:r>
        <w:rPr>
          <w:rFonts w:eastAsia="Times New Roman"/>
          <w:color w:val="212121"/>
          <w:szCs w:val="24"/>
        </w:rPr>
        <w:t xml:space="preserve"> την οποία προβάλατε στη μισή </w:t>
      </w:r>
      <w:r w:rsidRPr="009902AC">
        <w:rPr>
          <w:rFonts w:eastAsia="Times New Roman"/>
          <w:color w:val="212121"/>
          <w:szCs w:val="24"/>
        </w:rPr>
        <w:t>σας ομιλία με σενάρια για το τι θα γίνει αν προκύψει αυξημένη πλειοψηφία ή όχι</w:t>
      </w:r>
      <w:r>
        <w:rPr>
          <w:rFonts w:eastAsia="Times New Roman"/>
          <w:color w:val="212121"/>
          <w:szCs w:val="24"/>
        </w:rPr>
        <w:t>, μα, κύριε Τσίπρα, α</w:t>
      </w:r>
      <w:r w:rsidRPr="009902AC">
        <w:rPr>
          <w:rFonts w:eastAsia="Times New Roman"/>
          <w:color w:val="212121"/>
          <w:szCs w:val="24"/>
        </w:rPr>
        <w:t>ν ήσαστ</w:t>
      </w:r>
      <w:r>
        <w:rPr>
          <w:rFonts w:eastAsia="Times New Roman"/>
          <w:color w:val="212121"/>
          <w:szCs w:val="24"/>
        </w:rPr>
        <w:t>αν τόσο σίγουρος ότι θα κερδίσετε</w:t>
      </w:r>
      <w:r w:rsidRPr="009902AC">
        <w:rPr>
          <w:rFonts w:eastAsia="Times New Roman"/>
          <w:color w:val="212121"/>
          <w:szCs w:val="24"/>
        </w:rPr>
        <w:t xml:space="preserve"> τις εκλογές</w:t>
      </w:r>
      <w:r>
        <w:rPr>
          <w:rFonts w:eastAsia="Times New Roman"/>
          <w:color w:val="212121"/>
          <w:szCs w:val="24"/>
        </w:rPr>
        <w:t>, δεν</w:t>
      </w:r>
      <w:r w:rsidRPr="009902AC">
        <w:rPr>
          <w:rFonts w:eastAsia="Times New Roman"/>
          <w:color w:val="212121"/>
          <w:szCs w:val="24"/>
        </w:rPr>
        <w:t xml:space="preserve"> θα </w:t>
      </w:r>
      <w:r>
        <w:rPr>
          <w:rFonts w:eastAsia="Times New Roman"/>
          <w:color w:val="212121"/>
          <w:szCs w:val="24"/>
        </w:rPr>
        <w:t>κάνατε καμμία τέτο</w:t>
      </w:r>
      <w:r>
        <w:rPr>
          <w:rFonts w:eastAsia="Times New Roman"/>
          <w:color w:val="212121"/>
          <w:szCs w:val="24"/>
        </w:rPr>
        <w:t xml:space="preserve">ια συζήτηση, θα περίσσευε το θέμα. </w:t>
      </w:r>
    </w:p>
    <w:p w14:paraId="09855ED9" w14:textId="77777777" w:rsidR="00BE639A" w:rsidRDefault="00A212E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9855ED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Γιατί τέτοιο άγχος, λοιπόν; Γιατί τέτοια ανασφάλεια; Γιατί </w:t>
      </w:r>
      <w:r w:rsidRPr="009902AC">
        <w:rPr>
          <w:rFonts w:eastAsia="Times New Roman"/>
          <w:color w:val="212121"/>
          <w:szCs w:val="24"/>
        </w:rPr>
        <w:t>αναγ</w:t>
      </w:r>
      <w:r>
        <w:rPr>
          <w:rFonts w:eastAsia="Times New Roman"/>
          <w:color w:val="212121"/>
          <w:szCs w:val="24"/>
        </w:rPr>
        <w:t>κάζετε</w:t>
      </w:r>
      <w:r w:rsidRPr="009902AC">
        <w:rPr>
          <w:rFonts w:eastAsia="Times New Roman"/>
          <w:color w:val="212121"/>
          <w:szCs w:val="24"/>
        </w:rPr>
        <w:t xml:space="preserve"> </w:t>
      </w:r>
      <w:r>
        <w:rPr>
          <w:rFonts w:eastAsia="Times New Roman"/>
          <w:color w:val="212121"/>
          <w:szCs w:val="24"/>
        </w:rPr>
        <w:t xml:space="preserve">τον Υπουργό σας και εισηγητή της αναθεωρητέας διαδικασίας να </w:t>
      </w:r>
      <w:r w:rsidRPr="009902AC">
        <w:rPr>
          <w:rFonts w:eastAsia="Times New Roman"/>
          <w:color w:val="212121"/>
          <w:szCs w:val="24"/>
        </w:rPr>
        <w:t xml:space="preserve">πηγαίνει στους </w:t>
      </w:r>
      <w:r>
        <w:rPr>
          <w:rFonts w:eastAsia="Times New Roman"/>
          <w:color w:val="212121"/>
          <w:szCs w:val="24"/>
        </w:rPr>
        <w:t xml:space="preserve">κοινοβουλευτικούς </w:t>
      </w:r>
      <w:r w:rsidRPr="009902AC">
        <w:rPr>
          <w:rFonts w:eastAsia="Times New Roman"/>
          <w:color w:val="212121"/>
          <w:szCs w:val="24"/>
        </w:rPr>
        <w:t>συ</w:t>
      </w:r>
      <w:r w:rsidRPr="009902AC">
        <w:rPr>
          <w:rFonts w:eastAsia="Times New Roman"/>
          <w:color w:val="212121"/>
          <w:szCs w:val="24"/>
        </w:rPr>
        <w:t xml:space="preserve">ντάκτες και </w:t>
      </w:r>
      <w:r>
        <w:rPr>
          <w:rFonts w:eastAsia="Times New Roman"/>
          <w:color w:val="212121"/>
          <w:szCs w:val="24"/>
        </w:rPr>
        <w:t xml:space="preserve">να </w:t>
      </w:r>
      <w:r w:rsidRPr="009902AC">
        <w:rPr>
          <w:rFonts w:eastAsia="Times New Roman"/>
          <w:color w:val="212121"/>
          <w:szCs w:val="24"/>
        </w:rPr>
        <w:t xml:space="preserve">αφήνει υπονοούμενα ότι ενδεχομένως να μην προκύψουν οι </w:t>
      </w:r>
      <w:r>
        <w:rPr>
          <w:rFonts w:eastAsia="Times New Roman"/>
          <w:color w:val="212121"/>
          <w:szCs w:val="24"/>
        </w:rPr>
        <w:t>εκατόν ογδόντα Β</w:t>
      </w:r>
      <w:r w:rsidRPr="009902AC">
        <w:rPr>
          <w:rFonts w:eastAsia="Times New Roman"/>
          <w:color w:val="212121"/>
          <w:szCs w:val="24"/>
        </w:rPr>
        <w:t>ουλευτές</w:t>
      </w:r>
      <w:r>
        <w:rPr>
          <w:rFonts w:eastAsia="Times New Roman"/>
          <w:color w:val="212121"/>
          <w:szCs w:val="24"/>
        </w:rPr>
        <w:t xml:space="preserve">, διότι </w:t>
      </w:r>
      <w:r w:rsidRPr="009902AC">
        <w:rPr>
          <w:rFonts w:eastAsia="Times New Roman"/>
          <w:color w:val="212121"/>
          <w:szCs w:val="24"/>
        </w:rPr>
        <w:t>με αυτό</w:t>
      </w:r>
      <w:r>
        <w:rPr>
          <w:rFonts w:eastAsia="Times New Roman"/>
          <w:color w:val="212121"/>
          <w:szCs w:val="24"/>
        </w:rPr>
        <w:t>ν τον τρόπο θα δώσετε</w:t>
      </w:r>
      <w:r w:rsidRPr="009902AC">
        <w:rPr>
          <w:rFonts w:eastAsia="Times New Roman"/>
          <w:color w:val="212121"/>
          <w:szCs w:val="24"/>
        </w:rPr>
        <w:t xml:space="preserve"> </w:t>
      </w:r>
      <w:r>
        <w:rPr>
          <w:rFonts w:eastAsia="Times New Roman"/>
          <w:color w:val="212121"/>
          <w:szCs w:val="24"/>
        </w:rPr>
        <w:t>τη δυνατότητα</w:t>
      </w:r>
      <w:r w:rsidRPr="009902AC">
        <w:rPr>
          <w:rFonts w:eastAsia="Times New Roman"/>
          <w:color w:val="212121"/>
          <w:szCs w:val="24"/>
        </w:rPr>
        <w:t xml:space="preserve"> στη Νέα Δημοκρατία με </w:t>
      </w:r>
      <w:r>
        <w:rPr>
          <w:rFonts w:eastAsia="Times New Roman"/>
          <w:color w:val="212121"/>
          <w:szCs w:val="24"/>
        </w:rPr>
        <w:t>εκατόν πενήντα έναν Βουλευτές να μπορεί να διαμορφώσει</w:t>
      </w:r>
      <w:r w:rsidRPr="009902AC">
        <w:rPr>
          <w:rFonts w:eastAsia="Times New Roman"/>
          <w:color w:val="212121"/>
          <w:szCs w:val="24"/>
        </w:rPr>
        <w:t xml:space="preserve"> το σχετικό άρθρο</w:t>
      </w:r>
      <w:r>
        <w:rPr>
          <w:rFonts w:eastAsia="Times New Roman"/>
          <w:color w:val="212121"/>
          <w:szCs w:val="24"/>
        </w:rPr>
        <w:t>; Δεν καταλαβαίνω.</w:t>
      </w:r>
      <w:r>
        <w:rPr>
          <w:rFonts w:eastAsia="Times New Roman"/>
          <w:color w:val="212121"/>
          <w:szCs w:val="24"/>
        </w:rPr>
        <w:t xml:space="preserve"> </w:t>
      </w:r>
    </w:p>
    <w:p w14:paraId="09855ED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9902AC">
        <w:rPr>
          <w:rFonts w:eastAsia="Times New Roman"/>
          <w:color w:val="212121"/>
          <w:szCs w:val="24"/>
        </w:rPr>
        <w:t>υτό το οποίο νομίζω ότι όλοι αντιλαμβάνονται είνα</w:t>
      </w:r>
      <w:r>
        <w:rPr>
          <w:rFonts w:eastAsia="Times New Roman"/>
          <w:color w:val="212121"/>
          <w:szCs w:val="24"/>
        </w:rPr>
        <w:t xml:space="preserve">ι ότι μέσα από αυτή τη συζήτηση για τη συνταγματική αναθεώρηση </w:t>
      </w:r>
      <w:r w:rsidRPr="009902AC">
        <w:rPr>
          <w:rFonts w:eastAsia="Times New Roman"/>
          <w:color w:val="212121"/>
          <w:szCs w:val="24"/>
        </w:rPr>
        <w:t>προσπαθείτε να κάνετε μία πολιτική διαχείριση της διαφαι</w:t>
      </w:r>
      <w:r>
        <w:rPr>
          <w:rFonts w:eastAsia="Times New Roman"/>
          <w:color w:val="212121"/>
          <w:szCs w:val="24"/>
        </w:rPr>
        <w:t>νόμενης ήττας σας.</w:t>
      </w:r>
    </w:p>
    <w:p w14:paraId="09855ED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w:t>
      </w:r>
      <w:r w:rsidRPr="009902AC">
        <w:rPr>
          <w:rFonts w:eastAsia="Times New Roman"/>
          <w:color w:val="212121"/>
          <w:szCs w:val="24"/>
        </w:rPr>
        <w:t xml:space="preserve"> τα πράγματ</w:t>
      </w:r>
      <w:r>
        <w:rPr>
          <w:rFonts w:eastAsia="Times New Roman"/>
          <w:color w:val="212121"/>
          <w:szCs w:val="24"/>
        </w:rPr>
        <w:t>α είναι πιο σημαντικά διότι το Σύνταγμα -επειδή ρυ</w:t>
      </w:r>
      <w:r>
        <w:rPr>
          <w:rFonts w:eastAsia="Times New Roman"/>
          <w:color w:val="212121"/>
          <w:szCs w:val="24"/>
        </w:rPr>
        <w:t>θμίζεται σήμερα και π</w:t>
      </w:r>
      <w:r w:rsidRPr="009902AC">
        <w:rPr>
          <w:rFonts w:eastAsia="Times New Roman"/>
          <w:color w:val="212121"/>
          <w:szCs w:val="24"/>
        </w:rPr>
        <w:t xml:space="preserve">ράγματι έχει δίκιο </w:t>
      </w:r>
      <w:r>
        <w:rPr>
          <w:rFonts w:eastAsia="Times New Roman"/>
          <w:color w:val="212121"/>
          <w:szCs w:val="24"/>
        </w:rPr>
        <w:t>ο εισηγητής μας κ.</w:t>
      </w:r>
      <w:r w:rsidRPr="009902AC">
        <w:rPr>
          <w:rFonts w:eastAsia="Times New Roman"/>
          <w:color w:val="212121"/>
          <w:szCs w:val="24"/>
        </w:rPr>
        <w:t xml:space="preserve"> Τασούλας</w:t>
      </w:r>
      <w:r>
        <w:rPr>
          <w:rFonts w:eastAsia="Times New Roman"/>
          <w:color w:val="212121"/>
          <w:szCs w:val="24"/>
        </w:rPr>
        <w:t xml:space="preserve">, </w:t>
      </w:r>
      <w:r w:rsidRPr="009902AC">
        <w:rPr>
          <w:rFonts w:eastAsia="Times New Roman"/>
          <w:color w:val="212121"/>
          <w:szCs w:val="24"/>
        </w:rPr>
        <w:t xml:space="preserve">δεν έχουν όλες οι </w:t>
      </w:r>
      <w:r>
        <w:rPr>
          <w:rFonts w:eastAsia="Times New Roman"/>
          <w:color w:val="212121"/>
          <w:szCs w:val="24"/>
        </w:rPr>
        <w:t>Βουλές τ</w:t>
      </w:r>
      <w:r w:rsidRPr="009902AC">
        <w:rPr>
          <w:rFonts w:eastAsia="Times New Roman"/>
          <w:color w:val="212121"/>
          <w:szCs w:val="24"/>
        </w:rPr>
        <w:t xml:space="preserve">ο προνόμιο να συμμετέχουν σε </w:t>
      </w:r>
      <w:r>
        <w:rPr>
          <w:rFonts w:eastAsia="Times New Roman"/>
          <w:color w:val="212121"/>
          <w:szCs w:val="24"/>
        </w:rPr>
        <w:t xml:space="preserve">μια αναθεωρητική διαδικασία, είμαστε τυχεροί που έχουμε </w:t>
      </w:r>
      <w:r w:rsidRPr="009902AC">
        <w:rPr>
          <w:rFonts w:eastAsia="Times New Roman"/>
          <w:color w:val="212121"/>
          <w:szCs w:val="24"/>
        </w:rPr>
        <w:t>αυτό το προνόμιο</w:t>
      </w:r>
      <w:r>
        <w:rPr>
          <w:rFonts w:eastAsia="Times New Roman"/>
          <w:color w:val="212121"/>
          <w:szCs w:val="24"/>
        </w:rPr>
        <w:t>-</w:t>
      </w:r>
      <w:r w:rsidRPr="009902AC">
        <w:rPr>
          <w:rFonts w:eastAsia="Times New Roman"/>
          <w:color w:val="212121"/>
          <w:szCs w:val="24"/>
        </w:rPr>
        <w:t xml:space="preserve"> ρυθμίζει τα ζητήματα που άπτονται του πολιτικού και πολιτ</w:t>
      </w:r>
      <w:r>
        <w:rPr>
          <w:rFonts w:eastAsia="Times New Roman"/>
          <w:color w:val="212121"/>
          <w:szCs w:val="24"/>
        </w:rPr>
        <w:t>ε</w:t>
      </w:r>
      <w:r>
        <w:rPr>
          <w:rFonts w:eastAsia="Times New Roman"/>
          <w:color w:val="212121"/>
          <w:szCs w:val="24"/>
        </w:rPr>
        <w:t>ια</w:t>
      </w:r>
      <w:r w:rsidRPr="009902AC">
        <w:rPr>
          <w:rFonts w:eastAsia="Times New Roman"/>
          <w:color w:val="212121"/>
          <w:szCs w:val="24"/>
        </w:rPr>
        <w:t>κού χάρτη της οικονομίας και της οικονομίας σε βάθος χρόνου</w:t>
      </w:r>
      <w:r>
        <w:rPr>
          <w:rFonts w:eastAsia="Times New Roman"/>
          <w:color w:val="212121"/>
          <w:szCs w:val="24"/>
        </w:rPr>
        <w:t>, θα πρέπει να τα βλέπουμε π</w:t>
      </w:r>
      <w:r w:rsidRPr="009902AC">
        <w:rPr>
          <w:rFonts w:eastAsia="Times New Roman"/>
          <w:color w:val="212121"/>
          <w:szCs w:val="24"/>
        </w:rPr>
        <w:t>έρα από το</w:t>
      </w:r>
      <w:r>
        <w:rPr>
          <w:rFonts w:eastAsia="Times New Roman"/>
          <w:color w:val="212121"/>
          <w:szCs w:val="24"/>
        </w:rPr>
        <w:t>ν</w:t>
      </w:r>
      <w:r w:rsidRPr="009902AC">
        <w:rPr>
          <w:rFonts w:eastAsia="Times New Roman"/>
          <w:color w:val="212121"/>
          <w:szCs w:val="24"/>
        </w:rPr>
        <w:t xml:space="preserve"> στενό εκλογικό μας ορίζοντα</w:t>
      </w:r>
      <w:r>
        <w:rPr>
          <w:rFonts w:eastAsia="Times New Roman"/>
          <w:color w:val="212121"/>
          <w:szCs w:val="24"/>
        </w:rPr>
        <w:t>. Διότι</w:t>
      </w:r>
      <w:r w:rsidRPr="009902AC">
        <w:rPr>
          <w:rFonts w:eastAsia="Times New Roman"/>
          <w:color w:val="212121"/>
          <w:szCs w:val="24"/>
        </w:rPr>
        <w:t xml:space="preserve"> </w:t>
      </w:r>
      <w:r>
        <w:rPr>
          <w:rFonts w:eastAsia="Times New Roman"/>
          <w:color w:val="212121"/>
          <w:szCs w:val="24"/>
        </w:rPr>
        <w:t xml:space="preserve">πράγματι το Σύνταγμα είναι η πυξίδα της </w:t>
      </w:r>
      <w:r>
        <w:rPr>
          <w:rFonts w:eastAsia="Times New Roman"/>
          <w:color w:val="212121"/>
          <w:szCs w:val="24"/>
        </w:rPr>
        <w:t>δ</w:t>
      </w:r>
      <w:r w:rsidRPr="009902AC">
        <w:rPr>
          <w:rFonts w:eastAsia="Times New Roman"/>
          <w:color w:val="212121"/>
          <w:szCs w:val="24"/>
        </w:rPr>
        <w:t xml:space="preserve">ημοκρατίας </w:t>
      </w:r>
      <w:r>
        <w:rPr>
          <w:rFonts w:eastAsia="Times New Roman"/>
          <w:color w:val="212121"/>
          <w:szCs w:val="24"/>
        </w:rPr>
        <w:t xml:space="preserve">μας και ως υπέρτατος νόμος ορίζει όλες τις πτυχές της ζωής στη χώρα. </w:t>
      </w:r>
    </w:p>
    <w:p w14:paraId="09855EDD"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902AC">
        <w:rPr>
          <w:rFonts w:eastAsia="Times New Roman"/>
          <w:color w:val="212121"/>
          <w:szCs w:val="24"/>
        </w:rPr>
        <w:t>ατά σ</w:t>
      </w:r>
      <w:r>
        <w:rPr>
          <w:rFonts w:eastAsia="Times New Roman"/>
          <w:color w:val="212121"/>
          <w:szCs w:val="24"/>
        </w:rPr>
        <w:t xml:space="preserve">υνέπεια, δεν πρέπει απλά να συμβαδίζει με τις ανάγκες του σήμερα, </w:t>
      </w:r>
      <w:r w:rsidRPr="009902AC">
        <w:rPr>
          <w:rFonts w:eastAsia="Times New Roman"/>
          <w:color w:val="212121"/>
          <w:szCs w:val="24"/>
        </w:rPr>
        <w:t>αλλά πρέπει να ανταποκρίνεται και στα ζητούμενα το</w:t>
      </w:r>
      <w:r>
        <w:rPr>
          <w:rFonts w:eastAsia="Times New Roman"/>
          <w:color w:val="212121"/>
          <w:szCs w:val="24"/>
        </w:rPr>
        <w:t>υ</w:t>
      </w:r>
      <w:r w:rsidRPr="009902AC">
        <w:rPr>
          <w:rFonts w:eastAsia="Times New Roman"/>
          <w:color w:val="212121"/>
          <w:szCs w:val="24"/>
        </w:rPr>
        <w:t xml:space="preserve"> αύριο</w:t>
      </w:r>
      <w:r>
        <w:rPr>
          <w:rFonts w:eastAsia="Times New Roman"/>
          <w:color w:val="212121"/>
          <w:szCs w:val="24"/>
        </w:rPr>
        <w:t xml:space="preserve">. Η συνταγματική </w:t>
      </w:r>
      <w:r>
        <w:rPr>
          <w:rFonts w:eastAsia="Times New Roman"/>
          <w:color w:val="212121"/>
          <w:szCs w:val="24"/>
        </w:rPr>
        <w:t>Α</w:t>
      </w:r>
      <w:r>
        <w:rPr>
          <w:rFonts w:eastAsia="Times New Roman"/>
          <w:color w:val="212121"/>
          <w:szCs w:val="24"/>
        </w:rPr>
        <w:t xml:space="preserve">ναθεώρηση αποτελεί κορυφαία στιγμή για </w:t>
      </w:r>
      <w:r>
        <w:rPr>
          <w:rFonts w:eastAsia="Times New Roman"/>
          <w:color w:val="212121"/>
          <w:szCs w:val="24"/>
        </w:rPr>
        <w:t>το Κ</w:t>
      </w:r>
      <w:r w:rsidRPr="009902AC">
        <w:rPr>
          <w:rFonts w:eastAsia="Times New Roman"/>
          <w:color w:val="212121"/>
          <w:szCs w:val="24"/>
        </w:rPr>
        <w:t>οινοβούλιο</w:t>
      </w:r>
      <w:r>
        <w:rPr>
          <w:rFonts w:eastAsia="Times New Roman"/>
          <w:color w:val="212121"/>
          <w:szCs w:val="24"/>
        </w:rPr>
        <w:t>. Α</w:t>
      </w:r>
      <w:r w:rsidRPr="009902AC">
        <w:rPr>
          <w:rFonts w:eastAsia="Times New Roman"/>
          <w:color w:val="212121"/>
          <w:szCs w:val="24"/>
        </w:rPr>
        <w:t>ποτελεί</w:t>
      </w:r>
      <w:r>
        <w:rPr>
          <w:rFonts w:eastAsia="Times New Roman"/>
          <w:color w:val="212121"/>
          <w:szCs w:val="24"/>
        </w:rPr>
        <w:t>,</w:t>
      </w:r>
      <w:r w:rsidRPr="009902AC">
        <w:rPr>
          <w:rFonts w:eastAsia="Times New Roman"/>
          <w:color w:val="212121"/>
          <w:szCs w:val="24"/>
        </w:rPr>
        <w:t xml:space="preserve"> όμως</w:t>
      </w:r>
      <w:r>
        <w:rPr>
          <w:rFonts w:eastAsia="Times New Roman"/>
          <w:color w:val="212121"/>
          <w:szCs w:val="24"/>
        </w:rPr>
        <w:t xml:space="preserve"> και ώρα ευθύνης για την καθεμία</w:t>
      </w:r>
      <w:r w:rsidRPr="009902AC">
        <w:rPr>
          <w:rFonts w:eastAsia="Times New Roman"/>
          <w:color w:val="212121"/>
          <w:szCs w:val="24"/>
        </w:rPr>
        <w:t xml:space="preserve"> και τον καθένα από </w:t>
      </w:r>
      <w:r>
        <w:rPr>
          <w:rFonts w:eastAsia="Times New Roman"/>
          <w:color w:val="212121"/>
          <w:szCs w:val="24"/>
        </w:rPr>
        <w:t>εμά</w:t>
      </w:r>
      <w:r w:rsidRPr="009902AC">
        <w:rPr>
          <w:rFonts w:eastAsia="Times New Roman"/>
          <w:color w:val="212121"/>
          <w:szCs w:val="24"/>
        </w:rPr>
        <w:t>ς ξεχωριστά</w:t>
      </w:r>
      <w:r>
        <w:rPr>
          <w:rFonts w:eastAsia="Times New Roman"/>
          <w:color w:val="212121"/>
          <w:szCs w:val="24"/>
        </w:rPr>
        <w:t xml:space="preserve">. Και δεν πρέπει </w:t>
      </w:r>
      <w:r w:rsidRPr="009902AC">
        <w:rPr>
          <w:rFonts w:eastAsia="Times New Roman"/>
          <w:color w:val="212121"/>
          <w:szCs w:val="24"/>
        </w:rPr>
        <w:t xml:space="preserve">να αποτελέσει μία χαμένη ευκαιρία λόγω </w:t>
      </w:r>
      <w:r>
        <w:rPr>
          <w:rFonts w:eastAsia="Times New Roman"/>
          <w:color w:val="212121"/>
          <w:szCs w:val="24"/>
        </w:rPr>
        <w:t>της αδυναμίας των πολιτικών δυνάμεων να συγκλίνουν εκεί</w:t>
      </w:r>
      <w:r w:rsidRPr="009902AC">
        <w:rPr>
          <w:rFonts w:eastAsia="Times New Roman"/>
          <w:color w:val="212121"/>
          <w:szCs w:val="24"/>
        </w:rPr>
        <w:t xml:space="preserve"> που χρειάζεται</w:t>
      </w:r>
      <w:r>
        <w:rPr>
          <w:rFonts w:eastAsia="Times New Roman"/>
          <w:color w:val="212121"/>
          <w:szCs w:val="24"/>
        </w:rPr>
        <w:t>. Δ</w:t>
      </w:r>
      <w:r w:rsidRPr="009902AC">
        <w:rPr>
          <w:rFonts w:eastAsia="Times New Roman"/>
          <w:color w:val="212121"/>
          <w:szCs w:val="24"/>
        </w:rPr>
        <w:t xml:space="preserve">ιότι η ίδια η </w:t>
      </w:r>
      <w:r>
        <w:rPr>
          <w:rFonts w:eastAsia="Times New Roman"/>
          <w:color w:val="212121"/>
          <w:szCs w:val="24"/>
        </w:rPr>
        <w:t>αναθεωρητική διαδ</w:t>
      </w:r>
      <w:r>
        <w:rPr>
          <w:rFonts w:eastAsia="Times New Roman"/>
          <w:color w:val="212121"/>
          <w:szCs w:val="24"/>
        </w:rPr>
        <w:t>ικασία</w:t>
      </w:r>
      <w:r w:rsidRPr="009902AC">
        <w:rPr>
          <w:rFonts w:eastAsia="Times New Roman"/>
          <w:color w:val="212121"/>
          <w:szCs w:val="24"/>
        </w:rPr>
        <w:t xml:space="preserve"> πρ</w:t>
      </w:r>
      <w:r>
        <w:rPr>
          <w:rFonts w:eastAsia="Times New Roman"/>
          <w:color w:val="212121"/>
          <w:szCs w:val="24"/>
        </w:rPr>
        <w:t>οϋποθέτει εξ ορισμού και συναινέσει</w:t>
      </w:r>
      <w:r w:rsidRPr="009902AC">
        <w:rPr>
          <w:rFonts w:eastAsia="Times New Roman"/>
          <w:color w:val="212121"/>
          <w:szCs w:val="24"/>
        </w:rPr>
        <w:t xml:space="preserve">ς από τη </w:t>
      </w:r>
      <w:r>
        <w:rPr>
          <w:rFonts w:eastAsia="Times New Roman"/>
          <w:color w:val="212121"/>
          <w:szCs w:val="24"/>
        </w:rPr>
        <w:t>μία και την ατομική ευθύνη των Β</w:t>
      </w:r>
      <w:r w:rsidRPr="009902AC">
        <w:rPr>
          <w:rFonts w:eastAsia="Times New Roman"/>
          <w:color w:val="212121"/>
          <w:szCs w:val="24"/>
        </w:rPr>
        <w:t>ουλευτών από την άλλη</w:t>
      </w:r>
      <w:r>
        <w:rPr>
          <w:rFonts w:eastAsia="Times New Roman"/>
          <w:color w:val="212121"/>
          <w:szCs w:val="24"/>
        </w:rPr>
        <w:t>.</w:t>
      </w:r>
    </w:p>
    <w:p w14:paraId="09855EDE"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Για να δανειστώ τους στίχους </w:t>
      </w:r>
      <w:r w:rsidRPr="009902AC">
        <w:rPr>
          <w:rFonts w:eastAsia="Times New Roman"/>
          <w:color w:val="212121"/>
          <w:szCs w:val="24"/>
        </w:rPr>
        <w:t>του Ανδρέα Κάλβου</w:t>
      </w:r>
      <w:r>
        <w:rPr>
          <w:rFonts w:eastAsia="Times New Roman"/>
          <w:color w:val="212121"/>
          <w:szCs w:val="24"/>
        </w:rPr>
        <w:t>, «θ</w:t>
      </w:r>
      <w:r w:rsidRPr="009902AC">
        <w:rPr>
          <w:rFonts w:eastAsia="Times New Roman"/>
          <w:color w:val="212121"/>
          <w:szCs w:val="24"/>
        </w:rPr>
        <w:t>έλ</w:t>
      </w:r>
      <w:r>
        <w:rPr>
          <w:rFonts w:eastAsia="Times New Roman"/>
          <w:color w:val="212121"/>
          <w:szCs w:val="24"/>
        </w:rPr>
        <w:t>ει αρετή και τόλμη η ελευθερία» και σίγουρα θέλει αρετή και τόλμη η σ</w:t>
      </w:r>
      <w:r w:rsidRPr="009902AC">
        <w:rPr>
          <w:rFonts w:eastAsia="Times New Roman"/>
          <w:color w:val="212121"/>
          <w:szCs w:val="24"/>
        </w:rPr>
        <w:t xml:space="preserve">υνταγματική </w:t>
      </w:r>
      <w:r>
        <w:rPr>
          <w:rFonts w:eastAsia="Times New Roman"/>
          <w:color w:val="212121"/>
          <w:szCs w:val="24"/>
        </w:rPr>
        <w:t>Α</w:t>
      </w:r>
      <w:r w:rsidRPr="009902AC">
        <w:rPr>
          <w:rFonts w:eastAsia="Times New Roman"/>
          <w:color w:val="212121"/>
          <w:szCs w:val="24"/>
        </w:rPr>
        <w:t>ναθεώρηση</w:t>
      </w:r>
      <w:r>
        <w:rPr>
          <w:rFonts w:eastAsia="Times New Roman"/>
          <w:color w:val="212121"/>
          <w:szCs w:val="24"/>
        </w:rPr>
        <w:t>.</w:t>
      </w:r>
    </w:p>
    <w:p w14:paraId="09855ED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9902AC">
        <w:rPr>
          <w:rFonts w:eastAsia="Times New Roman"/>
          <w:color w:val="212121"/>
          <w:szCs w:val="24"/>
        </w:rPr>
        <w:t>αι</w:t>
      </w:r>
      <w:r w:rsidRPr="009902AC">
        <w:rPr>
          <w:rFonts w:eastAsia="Times New Roman"/>
          <w:color w:val="212121"/>
          <w:szCs w:val="24"/>
        </w:rPr>
        <w:t xml:space="preserve"> από την άποψη αυτή</w:t>
      </w:r>
      <w:r>
        <w:rPr>
          <w:rFonts w:eastAsia="Times New Roman"/>
          <w:color w:val="212121"/>
          <w:szCs w:val="24"/>
        </w:rPr>
        <w:t>,</w:t>
      </w:r>
      <w:r w:rsidRPr="009902AC">
        <w:rPr>
          <w:rFonts w:eastAsia="Times New Roman"/>
          <w:color w:val="212121"/>
          <w:szCs w:val="24"/>
        </w:rPr>
        <w:t xml:space="preserve"> η διαδικασία στην οποία όλοι συμμετέχουμε αποτελεί ένα μάθημα </w:t>
      </w:r>
      <w:r>
        <w:rPr>
          <w:rFonts w:eastAsia="Times New Roman"/>
          <w:color w:val="212121"/>
          <w:szCs w:val="24"/>
        </w:rPr>
        <w:t>δ</w:t>
      </w:r>
      <w:r w:rsidRPr="009902AC">
        <w:rPr>
          <w:rFonts w:eastAsia="Times New Roman"/>
          <w:color w:val="212121"/>
          <w:szCs w:val="24"/>
        </w:rPr>
        <w:t>ημοκρατίας</w:t>
      </w:r>
      <w:r>
        <w:rPr>
          <w:rFonts w:eastAsia="Times New Roman"/>
          <w:color w:val="212121"/>
          <w:szCs w:val="24"/>
        </w:rPr>
        <w:t>. Α</w:t>
      </w:r>
      <w:r w:rsidRPr="009902AC">
        <w:rPr>
          <w:rFonts w:eastAsia="Times New Roman"/>
          <w:color w:val="212121"/>
          <w:szCs w:val="24"/>
        </w:rPr>
        <w:t>ποτελεί</w:t>
      </w:r>
      <w:r>
        <w:rPr>
          <w:rFonts w:eastAsia="Times New Roman"/>
          <w:color w:val="212121"/>
          <w:szCs w:val="24"/>
        </w:rPr>
        <w:t>,</w:t>
      </w:r>
      <w:r w:rsidRPr="009902AC">
        <w:rPr>
          <w:rFonts w:eastAsia="Times New Roman"/>
          <w:color w:val="212121"/>
          <w:szCs w:val="24"/>
        </w:rPr>
        <w:t xml:space="preserve"> όμως και μία ενεργή αξιολόγηση της ποιότητας της πολιτικής ζωής της χώρας</w:t>
      </w:r>
      <w:r>
        <w:rPr>
          <w:rFonts w:eastAsia="Times New Roman"/>
          <w:color w:val="212121"/>
          <w:szCs w:val="24"/>
        </w:rPr>
        <w:t xml:space="preserve">. </w:t>
      </w:r>
    </w:p>
    <w:p w14:paraId="09855EE0"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α</w:t>
      </w:r>
      <w:r>
        <w:rPr>
          <w:rFonts w:eastAsia="Times New Roman"/>
          <w:color w:val="212121"/>
          <w:szCs w:val="24"/>
        </w:rPr>
        <w:t>ναθεώρηση, λο</w:t>
      </w:r>
      <w:r w:rsidRPr="009902AC">
        <w:rPr>
          <w:rFonts w:eastAsia="Times New Roman"/>
          <w:color w:val="212121"/>
          <w:szCs w:val="24"/>
        </w:rPr>
        <w:t>ιπόν</w:t>
      </w:r>
      <w:r>
        <w:rPr>
          <w:rFonts w:eastAsia="Times New Roman"/>
          <w:color w:val="212121"/>
          <w:szCs w:val="24"/>
        </w:rPr>
        <w:t>,</w:t>
      </w:r>
      <w:r w:rsidRPr="009902AC">
        <w:rPr>
          <w:rFonts w:eastAsia="Times New Roman"/>
          <w:color w:val="212121"/>
          <w:szCs w:val="24"/>
        </w:rPr>
        <w:t xml:space="preserve"> γίνεται ο καθρέφτης του πολιτικού συ</w:t>
      </w:r>
      <w:r>
        <w:rPr>
          <w:rFonts w:eastAsia="Times New Roman"/>
          <w:color w:val="212121"/>
          <w:szCs w:val="24"/>
        </w:rPr>
        <w:t>στήματος στην τρ</w:t>
      </w:r>
      <w:r>
        <w:rPr>
          <w:rFonts w:eastAsia="Times New Roman"/>
          <w:color w:val="212121"/>
          <w:szCs w:val="24"/>
        </w:rPr>
        <w:t>έχουσα κατάστασή</w:t>
      </w:r>
      <w:r w:rsidRPr="009902AC">
        <w:rPr>
          <w:rFonts w:eastAsia="Times New Roman"/>
          <w:color w:val="212121"/>
          <w:szCs w:val="24"/>
        </w:rPr>
        <w:t xml:space="preserve"> του</w:t>
      </w:r>
      <w:r>
        <w:rPr>
          <w:rFonts w:eastAsia="Times New Roman"/>
          <w:color w:val="212121"/>
          <w:szCs w:val="24"/>
        </w:rPr>
        <w:t xml:space="preserve">. </w:t>
      </w:r>
      <w:r w:rsidRPr="009902AC">
        <w:rPr>
          <w:rFonts w:eastAsia="Times New Roman"/>
          <w:color w:val="212121"/>
          <w:szCs w:val="24"/>
        </w:rPr>
        <w:t xml:space="preserve"> </w:t>
      </w:r>
    </w:p>
    <w:p w14:paraId="09855EE1"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Κυρίες και κύριοι, το πολιτικό, οικονομικό, κοινωνικό περιβάλλον στο οποίο κορυφώνονται οι διαδικασίες της </w:t>
      </w:r>
      <w:r>
        <w:rPr>
          <w:rFonts w:eastAsia="Times New Roman"/>
          <w:szCs w:val="24"/>
        </w:rPr>
        <w:t>σ</w:t>
      </w:r>
      <w:r>
        <w:rPr>
          <w:rFonts w:eastAsia="Times New Roman"/>
          <w:szCs w:val="24"/>
        </w:rPr>
        <w:t>υνταγματικής Αναθεώρησης είναι πρωτοφανές. Εδώ και μια δεκαετία η πατρίδα μας μαστίζεται από μια βαθιά κρίση. Η οικονομία αποδιαρθρώθηκε και συρρικνώθηκε. Η συνοχή της κοινωνίας απειλείται. Ο λαϊκισμός έγινε εργαλείο πρώτα για την κατάκτηση της εξουσίας κα</w:t>
      </w:r>
      <w:r>
        <w:rPr>
          <w:rFonts w:eastAsia="Times New Roman"/>
          <w:szCs w:val="24"/>
        </w:rPr>
        <w:t xml:space="preserve">ι μετά για την άσκηση της εξουσίας. Οι θεσμοί υπονομεύτηκαν. Οι σαφείς –τουλάχιστον έτσι θα έπρεπε να είναι σε μια ευνομούμενη δημοκρατία- διαχωριστικές γραμμές μεταξύ νομοθετικής εξουσίας, εκτελεστικής εξουσίας και Κυβέρνησης παραβιάστηκαν βάναυσα. Είναι </w:t>
      </w:r>
      <w:r>
        <w:rPr>
          <w:rFonts w:eastAsia="Times New Roman"/>
          <w:szCs w:val="24"/>
        </w:rPr>
        <w:t xml:space="preserve">το ίδιο το πολίτευμα που αμφισβητήθηκε στον πυρήνα του. </w:t>
      </w:r>
    </w:p>
    <w:p w14:paraId="09855EE2"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Έτσι, αυτή η διαδικασία της </w:t>
      </w:r>
      <w:r>
        <w:rPr>
          <w:rFonts w:eastAsia="Times New Roman"/>
          <w:szCs w:val="24"/>
        </w:rPr>
        <w:t>σ</w:t>
      </w:r>
      <w:r>
        <w:rPr>
          <w:rFonts w:eastAsia="Times New Roman"/>
          <w:szCs w:val="24"/>
        </w:rPr>
        <w:t xml:space="preserve">υνταγματικής Αναθεώρησης έχει και χαρακτήρα αποκατάστασης της δημοκρατικής λειτουργίας. Η Ελλάδα έχει σήμερα περισσότερο παρά ποτέ ανάγκη για μια αναγέννηση. Η οικονομία </w:t>
      </w:r>
      <w:r>
        <w:rPr>
          <w:rFonts w:eastAsia="Times New Roman"/>
          <w:szCs w:val="24"/>
        </w:rPr>
        <w:t>χρειάζεται επανεκκίνηση, η κοινωνία χρειάζεται ενότητα και ένα χειροπιαστό όραμα. Οι θεσμοί χρειάζονται ανασυγκρότηση και κύρος. Μια νέα Ελλάδα σαφώς και χρειάζεται ένα νέο Σύνταγμα.</w:t>
      </w:r>
    </w:p>
    <w:p w14:paraId="09855EE3"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Ασφαλώς και το Σύνταγμα δεν είναι πανάκεια, γιατί σήμερα το πρόβλημα της </w:t>
      </w:r>
      <w:r>
        <w:rPr>
          <w:rFonts w:eastAsia="Times New Roman"/>
          <w:szCs w:val="24"/>
        </w:rPr>
        <w:t xml:space="preserve">χώρας είναι περισσότερο πολιτικό και λιγότερο συνταγματικό. Ένα νέο Σύνταγμα, όμως, μπορεί να θεραπεύσει πολλές από τις χρόνιες παθογένειες της πατρίδας μας. Γι’ αυτό και μια γενναία, μια τολμηρή </w:t>
      </w:r>
      <w:r>
        <w:rPr>
          <w:rFonts w:eastAsia="Times New Roman"/>
          <w:szCs w:val="24"/>
        </w:rPr>
        <w:t>α</w:t>
      </w:r>
      <w:r>
        <w:rPr>
          <w:rFonts w:eastAsia="Times New Roman"/>
          <w:szCs w:val="24"/>
        </w:rPr>
        <w:t>ναθεώρηση είναι προϋπόθεση για να προχωρήσουμε μπροστά, για</w:t>
      </w:r>
      <w:r>
        <w:rPr>
          <w:rFonts w:eastAsia="Times New Roman"/>
          <w:szCs w:val="24"/>
        </w:rPr>
        <w:t xml:space="preserve"> να αφήσουμε οριστικά πίσω μας την κρίση. </w:t>
      </w:r>
    </w:p>
    <w:p w14:paraId="09855EE4"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Η Νέα Δημοκρατία αντιμετωπίζει αυτήν τη διαδικασία ως οδηγό για τις τολμηρές αλλαγές που χρειάζεται η πατρίδα μας. Έχουμε καταθέσει 59 προτάσεις, προτάσεις για αναθεώρηση σε 59 άρθρα. Περιμένουμε έστω και την τελε</w:t>
      </w:r>
      <w:r>
        <w:rPr>
          <w:rFonts w:eastAsia="Times New Roman"/>
          <w:szCs w:val="24"/>
        </w:rPr>
        <w:t>υταία στιγμή η κυβερνητική Πλειοψηφία να τις αντιμετωπίσει -θα έλθω στη συνέχεια στις προτάσεις που θεωρώ ότι είναι οι πιο καθοριστικές- να αντιμετωπίσει έστω κάποιες απ’ αυτές με ανοικτό πνεύμα, να βάλει το καλό της χώρας πάνω από το πρόσκαιρο συμφέρον το</w:t>
      </w:r>
      <w:r>
        <w:rPr>
          <w:rFonts w:eastAsia="Times New Roman"/>
          <w:szCs w:val="24"/>
        </w:rPr>
        <w:t xml:space="preserve">υ κόμματος. </w:t>
      </w:r>
    </w:p>
    <w:p w14:paraId="09855EE5"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Εξάλλου, δεν πρέπει να ξεχνάμε ότι στη διαδικασία της </w:t>
      </w:r>
      <w:r>
        <w:rPr>
          <w:rFonts w:eastAsia="Times New Roman"/>
          <w:szCs w:val="24"/>
        </w:rPr>
        <w:t>α</w:t>
      </w:r>
      <w:r>
        <w:rPr>
          <w:rFonts w:eastAsia="Times New Roman"/>
          <w:szCs w:val="24"/>
        </w:rPr>
        <w:t xml:space="preserve">ναθεώρησης ο κάθε Βουλευτής έχει πλήρη αυτονομία να υπακούσει στη συνείδησή του. Δεν υπάρχει –τουλάχιστον για τη Νέα Δημοκρατία- κομματική πειθαρχία στη συζήτηση για τη </w:t>
      </w:r>
      <w:r>
        <w:rPr>
          <w:rFonts w:eastAsia="Times New Roman"/>
          <w:szCs w:val="24"/>
        </w:rPr>
        <w:t>σ</w:t>
      </w:r>
      <w:r>
        <w:rPr>
          <w:rFonts w:eastAsia="Times New Roman"/>
          <w:szCs w:val="24"/>
        </w:rPr>
        <w:t>υνταγματική Αναθεώ</w:t>
      </w:r>
      <w:r>
        <w:rPr>
          <w:rFonts w:eastAsia="Times New Roman"/>
          <w:szCs w:val="24"/>
        </w:rPr>
        <w:t xml:space="preserve">ρηση. Αυτή είναι μια πολιτική παράδοση, την οποία πρέπει να συνεχίσουμε. </w:t>
      </w:r>
    </w:p>
    <w:p w14:paraId="09855EE6"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Με ενδιαφέρον διαπίστωσα ότι κάποιοι λίγοι Βουλευτές του ΣΥΡΙΖΑ μίλησαν χθες με θάρρος και με διάθεση να ρίξουν γέφυρες και όχι να υψώσουν τείχη. Η χώρα σήμερα έχει ανάγκη από συναινέσεις και όχι από ακραίες αντιπαραθέσεις. Σύντομα, αύριο και σ’ έναν μήνα </w:t>
      </w:r>
      <w:r>
        <w:rPr>
          <w:rFonts w:eastAsia="Times New Roman"/>
          <w:szCs w:val="24"/>
        </w:rPr>
        <w:t xml:space="preserve">από τώρα, όταν οριστικοποιηθεί και η δεύτερη ψηφοφορία, θα γνωρίζουμε αν αυτές, τουλάχιστον στο επίπεδο του Συντάγματος, μπορούν να επιτευχθούν. </w:t>
      </w:r>
    </w:p>
    <w:p w14:paraId="09855EE7"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Βουλευτές, στις δύο προτάσεις που συγκέντρωσαν τις απαιτούμενες πενήντα υπογραφές και κατατέ</w:t>
      </w:r>
      <w:r>
        <w:rPr>
          <w:rFonts w:eastAsia="Times New Roman"/>
          <w:szCs w:val="24"/>
        </w:rPr>
        <w:t>θηκαν -ο ΣΥΡΙΖΑ και η Νέα Δημοκρατία ήταν τα δύο κόμματα που κατέθεσαν προτάσεις, συγκεντρώνοντας τις απαραίτητες υπογραφές- αναδεικνύονται πράγματι κάποιες –λίγες δυστυχώς- καλοδεχούμενες συγκλίσεις. Αποκαλύπτονται, όμως, σ’ αυτές τις δύο προτάσεις και οι</w:t>
      </w:r>
      <w:r>
        <w:rPr>
          <w:rFonts w:eastAsia="Times New Roman"/>
          <w:szCs w:val="24"/>
        </w:rPr>
        <w:t xml:space="preserve"> μεγάλες μας διαφορές, διαφορές που πράγματι αποτυπώνουν δύο αντίθετους κόσμους, άλλες αξίες, άλλες ιδέες, άλλη αντίληψη για τους θεσμούς. </w:t>
      </w:r>
    </w:p>
    <w:p w14:paraId="09855EE8"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Άλλωστε, στον καθρέφτη της αναθεωρητικής διαδικασίας φαίνονται καθαρά οι διαθέσεις κάθε πολιτικού κόμματος. Φαίνεται</w:t>
      </w:r>
      <w:r>
        <w:rPr>
          <w:rFonts w:eastAsia="Times New Roman"/>
          <w:szCs w:val="24"/>
        </w:rPr>
        <w:t xml:space="preserve"> τελικά πώς βλέπει ο καθένας το μέλλον της χώρας, ποιος θέλει να πάει η πατρίδα του μπροστά και ποιος τη θέλει καθηλωμένη, ποιος ανταποκρίνεται στις απαιτήσεις του παρόντος και στις προκλήσεις, στις ανάγκες του μέλλοντος και ποιος αδιαφορεί. </w:t>
      </w:r>
    </w:p>
    <w:p w14:paraId="09855EE9"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Τελικά, ο τρό</w:t>
      </w:r>
      <w:r>
        <w:rPr>
          <w:rFonts w:eastAsia="Times New Roman"/>
          <w:szCs w:val="24"/>
        </w:rPr>
        <w:t>πος με τον οποίον αντιμετωπίζουμε το Σύνταγμα δείχνει την πραγματική μας ταυτότητα, δείχνει ποιος είναι πραγματικά προοδευτικός και ποιος είναι τελικά ο εκπρόσωπος της συντήρησης και της καθυστέρησης, όπως αποκαλύπτεται και η πιθανή –για να μην προεξοφλήσω</w:t>
      </w:r>
      <w:r>
        <w:rPr>
          <w:rFonts w:eastAsia="Times New Roman"/>
          <w:szCs w:val="24"/>
        </w:rPr>
        <w:t xml:space="preserve"> το τελικό αποτέλεσμα- πολιτική ιδιοτέλεια με την οποία μπορεί να θυσιαστεί το εθνικό συμφέρον για να εξυπηρετηθούν πρόσκαιρες κομματικές επιδιώξεις και να χαθεί τελικά μια μεγάλη ευκαιρία. </w:t>
      </w:r>
    </w:p>
    <w:p w14:paraId="09855EEA"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πριν από τρεις μήνες ακριβώς από το</w:t>
      </w:r>
      <w:r>
        <w:rPr>
          <w:rFonts w:eastAsia="Times New Roman"/>
          <w:szCs w:val="24"/>
        </w:rPr>
        <w:t xml:space="preserve"> ίδιο Βήμα είχα προειδοποιήσει γι’ αυτό το οποίο δυστυχώς συμβαίνει σήμερα. Είχα πει ότι ο ΣΥΡΙΖΑ δεν θα διστάσει να χρησιμοποιήσει μέχρι και το Σύνταγμα ως εργαλείο για το δικό του συμφέρον, ως μοχλό παρέμβασης στους θεσμούς και ως μια χειρολαβή για να κρ</w:t>
      </w:r>
      <w:r>
        <w:rPr>
          <w:rFonts w:eastAsia="Times New Roman"/>
          <w:szCs w:val="24"/>
        </w:rPr>
        <w:t xml:space="preserve">ατηθεί λίγο ακόμα στην εξουσία και δυστυχώς επιβεβαιώνομαι και όχι μόνο σ’ αυτό. Στο μεταξύ η Βουλή έχει υποστεί μια βίαιη διολίσθηση. Μεταβλήθηκε σε μια ρευστή πολιτική μάζα. </w:t>
      </w:r>
    </w:p>
    <w:p w14:paraId="09855EEB"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Επειδή καταλαβαίνω ότι ο Πρωθυπουργός ενοχλείται όταν χρησιμοποιούμε τον όρο «Π</w:t>
      </w:r>
      <w:r>
        <w:rPr>
          <w:rFonts w:eastAsia="Times New Roman"/>
          <w:szCs w:val="24"/>
        </w:rPr>
        <w:t>λειοψηφία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κουρελού», ας μας απαντήσει, λοιπόν, πώς αλλιώς πρέπει να ορίσει κανείς μια πραγματικότητα όπου Βουλευτές ανταλλάσσουν τις συνειδήσεις τους με υπουργικά αξιώματα, όπου Βουλευτές ανήκουν συγχρόνως σε δύο Κοινοβουλευτικές Ομάδες, είτε μισθώνονται</w:t>
      </w:r>
      <w:r>
        <w:rPr>
          <w:rFonts w:eastAsia="Times New Roman"/>
          <w:szCs w:val="24"/>
        </w:rPr>
        <w:t xml:space="preserve"> ή καλύτερα επιστρατεύονται, μισθώνονται πολιτικά –για να μην παρεξηγηθώ- από την Κυβέρνηση για ορισμένο χρόνο ή για ειδικό σκοπό. Ή πώς θα έπρεπε να χαρακτηρίσει κανείς μια πραγματικότητα όπου υπάρχουν, κύριε Τσίπρα, Βουλευτές οι οποίοι στα χαρτιά δηλώνου</w:t>
      </w:r>
      <w:r>
        <w:rPr>
          <w:rFonts w:eastAsia="Times New Roman"/>
          <w:szCs w:val="24"/>
        </w:rPr>
        <w:t xml:space="preserve">ν ανεξάρτητοι, αλλά έχουν εκχωρήσει προκαταβολικά και εν λευκώ την ψήφο τους, δηλαδή την ίδια τη συνείδησή τους, στον κ. Τσίπρα και στην κυβερνητική Πλειοψηφία; </w:t>
      </w:r>
    </w:p>
    <w:p w14:paraId="09855EEC"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Έχουμε το παγκόσμιο παράδοξο στην Ελλάδα να υπάρχουν δύο διαφορετικές πλειοψηφίες. Η μία είναι</w:t>
      </w:r>
      <w:r>
        <w:rPr>
          <w:rFonts w:eastAsia="Times New Roman"/>
          <w:szCs w:val="24"/>
        </w:rPr>
        <w:t xml:space="preserve"> η τυπική </w:t>
      </w:r>
      <w:r>
        <w:rPr>
          <w:rFonts w:eastAsia="Times New Roman"/>
          <w:szCs w:val="24"/>
        </w:rPr>
        <w:t>π</w:t>
      </w:r>
      <w:r>
        <w:rPr>
          <w:rFonts w:eastAsia="Times New Roman"/>
          <w:szCs w:val="24"/>
        </w:rPr>
        <w:t xml:space="preserve">λειοψηφία των </w:t>
      </w:r>
      <w:r>
        <w:rPr>
          <w:rFonts w:eastAsia="Times New Roman"/>
          <w:szCs w:val="24"/>
        </w:rPr>
        <w:t>εκατόν σαράντα πέντε</w:t>
      </w:r>
      <w:r>
        <w:rPr>
          <w:rFonts w:eastAsia="Times New Roman"/>
          <w:szCs w:val="24"/>
        </w:rPr>
        <w:t xml:space="preserve"> Βουλευτών που συμμετέχουν στην Κοινοβουλευτική Ομάδα του ΣΥΡΙΖΑ. Είναι μειοψηφία οι </w:t>
      </w:r>
      <w:r>
        <w:rPr>
          <w:rFonts w:eastAsia="Times New Roman"/>
          <w:szCs w:val="24"/>
        </w:rPr>
        <w:t>εκατόν σαράντα πέντε</w:t>
      </w:r>
      <w:r>
        <w:rPr>
          <w:rFonts w:eastAsia="Times New Roman"/>
          <w:szCs w:val="24"/>
        </w:rPr>
        <w:t xml:space="preserve">. Υπάρχει και μία άτυπη ομάδα </w:t>
      </w:r>
      <w:r>
        <w:rPr>
          <w:rFonts w:eastAsia="Times New Roman"/>
          <w:szCs w:val="24"/>
        </w:rPr>
        <w:t>εκατόν πενήντα ενός</w:t>
      </w:r>
      <w:r>
        <w:rPr>
          <w:rFonts w:eastAsia="Times New Roman"/>
          <w:szCs w:val="24"/>
        </w:rPr>
        <w:t xml:space="preserve"> Βουλευτών ειδικού σκοπού. Αυτοί επιστρατεύονται κάθε τόσ</w:t>
      </w:r>
      <w:r>
        <w:rPr>
          <w:rFonts w:eastAsia="Times New Roman"/>
          <w:szCs w:val="24"/>
        </w:rPr>
        <w:t>ο, εναλλάσσονται κιόλας. Είμαι περίεργος να δω πώς θα διαμορφωθούν αυτές οι πλειοψηφίες στις ψηφοφορίες που θα γίνουν για τα άρθρα του Συντάγματος. Για να δούμε, παραδείγματος χάρ</w:t>
      </w:r>
      <w:r>
        <w:rPr>
          <w:rFonts w:eastAsia="Times New Roman"/>
          <w:szCs w:val="24"/>
        </w:rPr>
        <w:t>ιν</w:t>
      </w:r>
      <w:r>
        <w:rPr>
          <w:rFonts w:eastAsia="Times New Roman"/>
          <w:szCs w:val="24"/>
        </w:rPr>
        <w:t>, ποια θα είναι η πλειοψηφία και αν θα βρεθεί πλειοψηφία για την αναθεώρηση</w:t>
      </w:r>
      <w:r>
        <w:rPr>
          <w:rFonts w:eastAsia="Times New Roman"/>
          <w:szCs w:val="24"/>
        </w:rPr>
        <w:t xml:space="preserve"> του άρθρου 3 του Συντάγματος. Όμως, αυτοί οι Βουλευτές επιστρατεύονται κάθε τόσο για να μετατρέψουν μια καθαρή μειοψηφία σε </w:t>
      </w:r>
      <w:r>
        <w:rPr>
          <w:rFonts w:eastAsia="Times New Roman"/>
          <w:szCs w:val="24"/>
        </w:rPr>
        <w:t>π</w:t>
      </w:r>
      <w:r>
        <w:rPr>
          <w:rFonts w:eastAsia="Times New Roman"/>
          <w:szCs w:val="24"/>
        </w:rPr>
        <w:t xml:space="preserve">λειοψηφία ευκαιρίας, σε μια Πλειοψηφία ΣΥΡΙΖΑ με </w:t>
      </w:r>
      <w:r>
        <w:rPr>
          <w:rFonts w:eastAsia="Times New Roman"/>
          <w:szCs w:val="24"/>
        </w:rPr>
        <w:t>έξι</w:t>
      </w:r>
      <w:r>
        <w:rPr>
          <w:rFonts w:eastAsia="Times New Roman"/>
          <w:szCs w:val="24"/>
        </w:rPr>
        <w:t xml:space="preserve"> Βουλευτές «Τριγύριζα».</w:t>
      </w:r>
    </w:p>
    <w:p w14:paraId="09855EED" w14:textId="77777777" w:rsidR="00BE639A" w:rsidRDefault="00A212EC">
      <w:pPr>
        <w:tabs>
          <w:tab w:val="left" w:pos="709"/>
          <w:tab w:val="center" w:pos="4753"/>
        </w:tabs>
        <w:spacing w:line="600" w:lineRule="auto"/>
        <w:ind w:firstLine="709"/>
        <w:contextualSpacing/>
        <w:jc w:val="center"/>
        <w:rPr>
          <w:rFonts w:eastAsia="Times New Roman"/>
          <w:szCs w:val="24"/>
        </w:rPr>
      </w:pPr>
      <w:r>
        <w:rPr>
          <w:rFonts w:eastAsia="Times New Roman"/>
          <w:szCs w:val="24"/>
        </w:rPr>
        <w:t>(Γέλωτες – Χειροκροτήματα από την πτέρυγα της Νέας Δημ</w:t>
      </w:r>
      <w:r>
        <w:rPr>
          <w:rFonts w:eastAsia="Times New Roman"/>
          <w:szCs w:val="24"/>
        </w:rPr>
        <w:t>οκρατίας)</w:t>
      </w:r>
      <w:r w:rsidRPr="00CF5FF8">
        <w:rPr>
          <w:rFonts w:eastAsia="Times New Roman"/>
          <w:szCs w:val="24"/>
        </w:rPr>
        <w:t xml:space="preserve"> </w:t>
      </w:r>
    </w:p>
    <w:p w14:paraId="09855EEE" w14:textId="77777777" w:rsidR="00BE639A" w:rsidRDefault="00A212EC">
      <w:pPr>
        <w:tabs>
          <w:tab w:val="left" w:pos="709"/>
          <w:tab w:val="center" w:pos="4753"/>
        </w:tabs>
        <w:spacing w:line="600" w:lineRule="auto"/>
        <w:ind w:firstLine="709"/>
        <w:contextualSpacing/>
        <w:jc w:val="center"/>
        <w:rPr>
          <w:rFonts w:eastAsia="Times New Roman"/>
          <w:szCs w:val="24"/>
        </w:rPr>
      </w:pPr>
      <w:r>
        <w:rPr>
          <w:rFonts w:eastAsia="Times New Roman"/>
          <w:szCs w:val="24"/>
        </w:rPr>
        <w:t>(Θόρυβος στην Αίθουσα)</w:t>
      </w:r>
    </w:p>
    <w:p w14:paraId="09855EEF"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Αυτό, όμως, αλλοιώνει την αντιπροσωπευτικότητα της Βουλής, αλλά επιβαρύνει και με πρόσθετο πολιτικό και ηθικό φορτίο τη στάση που θα κρατήσουν οι συγκεκριμένοι </w:t>
      </w:r>
      <w:r>
        <w:rPr>
          <w:rFonts w:eastAsia="Times New Roman"/>
          <w:szCs w:val="24"/>
        </w:rPr>
        <w:t>έξι</w:t>
      </w:r>
      <w:r>
        <w:rPr>
          <w:rFonts w:eastAsia="Times New Roman"/>
          <w:szCs w:val="24"/>
        </w:rPr>
        <w:t xml:space="preserve"> Βουλευτές στη διαδικασία της </w:t>
      </w:r>
      <w:r>
        <w:rPr>
          <w:rFonts w:eastAsia="Times New Roman"/>
          <w:szCs w:val="24"/>
        </w:rPr>
        <w:t>σ</w:t>
      </w:r>
      <w:r>
        <w:rPr>
          <w:rFonts w:eastAsia="Times New Roman"/>
          <w:szCs w:val="24"/>
        </w:rPr>
        <w:t>υνταγματικής Αναθεώρησης, γι</w:t>
      </w:r>
      <w:r>
        <w:rPr>
          <w:rFonts w:eastAsia="Times New Roman"/>
          <w:szCs w:val="24"/>
        </w:rPr>
        <w:t xml:space="preserve">ατί υπενθυμίζω για άλλη μια φορά ότι η </w:t>
      </w:r>
      <w:r>
        <w:rPr>
          <w:rFonts w:eastAsia="Times New Roman"/>
          <w:szCs w:val="24"/>
        </w:rPr>
        <w:t>α</w:t>
      </w:r>
      <w:r>
        <w:rPr>
          <w:rFonts w:eastAsia="Times New Roman"/>
          <w:szCs w:val="24"/>
        </w:rPr>
        <w:t>ναθεώρηση δεν είναι υπόθεση ούτε της εκτελεστικής εξουσίας ούτε των κομμάτων. Είναι αρμοδιότητα των Βουλευτών και μόνο και θέλει καθαρές θέσεις και θέλει και διαφανείς λειτουργίες. Τέτοια χαρακτηριστικά δυστυχώς η ατ</w:t>
      </w:r>
      <w:r>
        <w:rPr>
          <w:rFonts w:eastAsia="Times New Roman"/>
          <w:szCs w:val="24"/>
        </w:rPr>
        <w:t xml:space="preserve">μόσφαιρα των τελευταίων μηνών δεν έχει. </w:t>
      </w:r>
    </w:p>
    <w:p w14:paraId="09855EF0" w14:textId="77777777" w:rsidR="00BE639A" w:rsidRDefault="00A212EC">
      <w:pPr>
        <w:tabs>
          <w:tab w:val="left" w:pos="709"/>
          <w:tab w:val="center" w:pos="4753"/>
        </w:tabs>
        <w:spacing w:line="600" w:lineRule="auto"/>
        <w:ind w:firstLine="709"/>
        <w:contextualSpacing/>
        <w:jc w:val="both"/>
        <w:rPr>
          <w:rFonts w:eastAsia="Times New Roman" w:cs="Times New Roman"/>
          <w:szCs w:val="24"/>
        </w:rPr>
      </w:pPr>
      <w:r>
        <w:rPr>
          <w:rFonts w:eastAsia="Times New Roman"/>
          <w:szCs w:val="24"/>
        </w:rPr>
        <w:t>Άρα, η συζήτηση αυτή προϋποθέτει απ’ όλους μας τη διάθεση να κάνουμε μια υπέρβαση. Δεν είμαι βέβαιος ότι υπάρχουν τα προσωπικά πολιτικά αποθέματα ώστε αυτήν την υπέρβαση να την κάνουν οι Βουλευτές της Συμπολίτευσης.</w:t>
      </w:r>
      <w:r w:rsidRPr="00E71488">
        <w:rPr>
          <w:rFonts w:eastAsia="Times New Roman"/>
          <w:szCs w:val="24"/>
        </w:rPr>
        <w:t xml:space="preserve"> </w:t>
      </w:r>
      <w:r>
        <w:rPr>
          <w:rFonts w:eastAsia="Times New Roman"/>
          <w:szCs w:val="24"/>
        </w:rPr>
        <w:t>Θέλω να ελπίζω, όμως, ότι δεν θα επιβεβαιωθώ και σ’ αυτήν μου την πρόβλεψη.</w:t>
      </w:r>
    </w:p>
    <w:p w14:paraId="09855EF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επειδή </w:t>
      </w:r>
      <w:r w:rsidRPr="003D1D1F">
        <w:rPr>
          <w:rFonts w:eastAsia="Times New Roman" w:cs="Times New Roman"/>
          <w:szCs w:val="24"/>
        </w:rPr>
        <w:t>ο κ</w:t>
      </w:r>
      <w:r>
        <w:rPr>
          <w:rFonts w:eastAsia="Times New Roman" w:cs="Times New Roman"/>
          <w:szCs w:val="24"/>
        </w:rPr>
        <w:t>. Τσίπρας έκανε μι</w:t>
      </w:r>
      <w:r w:rsidRPr="003D1D1F">
        <w:rPr>
          <w:rFonts w:eastAsia="Times New Roman" w:cs="Times New Roman"/>
          <w:szCs w:val="24"/>
        </w:rPr>
        <w:t>α σύντομη αναδρομή της αναθεωρητικής διαδικασίας έτσι όπως δρομολογήθηκε</w:t>
      </w:r>
      <w:r>
        <w:rPr>
          <w:rFonts w:eastAsia="Times New Roman" w:cs="Times New Roman"/>
          <w:szCs w:val="24"/>
        </w:rPr>
        <w:t>,</w:t>
      </w:r>
      <w:r w:rsidRPr="003D1D1F">
        <w:rPr>
          <w:rFonts w:eastAsia="Times New Roman" w:cs="Times New Roman"/>
          <w:szCs w:val="24"/>
        </w:rPr>
        <w:t xml:space="preserve"> επιτρέψτε μου να την παρουσιάσω και εγώ με τη σειρά μου με έναν ελαφρώς </w:t>
      </w:r>
      <w:r>
        <w:rPr>
          <w:rFonts w:eastAsia="Times New Roman" w:cs="Times New Roman"/>
          <w:szCs w:val="24"/>
        </w:rPr>
        <w:t>–π</w:t>
      </w:r>
      <w:r w:rsidRPr="003D1D1F">
        <w:rPr>
          <w:rFonts w:eastAsia="Times New Roman" w:cs="Times New Roman"/>
          <w:szCs w:val="24"/>
        </w:rPr>
        <w:t>ιστεύω</w:t>
      </w:r>
      <w:r>
        <w:rPr>
          <w:rFonts w:eastAsia="Times New Roman" w:cs="Times New Roman"/>
          <w:szCs w:val="24"/>
        </w:rPr>
        <w:t>-</w:t>
      </w:r>
      <w:r w:rsidRPr="003D1D1F">
        <w:rPr>
          <w:rFonts w:eastAsia="Times New Roman" w:cs="Times New Roman"/>
          <w:szCs w:val="24"/>
        </w:rPr>
        <w:t xml:space="preserve"> πιο αντικειμενικό τρόπο</w:t>
      </w:r>
      <w:r>
        <w:rPr>
          <w:rFonts w:eastAsia="Times New Roman" w:cs="Times New Roman"/>
          <w:szCs w:val="24"/>
        </w:rPr>
        <w:t>.</w:t>
      </w:r>
      <w:r w:rsidRPr="003D1D1F">
        <w:rPr>
          <w:rFonts w:eastAsia="Times New Roman" w:cs="Times New Roman"/>
          <w:szCs w:val="24"/>
        </w:rPr>
        <w:t xml:space="preserve"> </w:t>
      </w:r>
    </w:p>
    <w:p w14:paraId="09855EF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Προ </w:t>
      </w:r>
      <w:r w:rsidRPr="003D1D1F">
        <w:rPr>
          <w:rFonts w:eastAsia="Times New Roman" w:cs="Times New Roman"/>
          <w:szCs w:val="24"/>
        </w:rPr>
        <w:t>τριετί</w:t>
      </w:r>
      <w:r>
        <w:rPr>
          <w:rFonts w:eastAsia="Times New Roman" w:cs="Times New Roman"/>
          <w:szCs w:val="24"/>
        </w:rPr>
        <w:t>ας περίπου είχατε εξαγγείλει τη</w:t>
      </w:r>
      <w:r w:rsidRPr="003D1D1F">
        <w:rPr>
          <w:rFonts w:eastAsia="Times New Roman" w:cs="Times New Roman"/>
          <w:szCs w:val="24"/>
        </w:rPr>
        <w:t xml:space="preserve"> δια</w:t>
      </w:r>
      <w:r>
        <w:rPr>
          <w:rFonts w:eastAsia="Times New Roman" w:cs="Times New Roman"/>
          <w:szCs w:val="24"/>
        </w:rPr>
        <w:t xml:space="preserve">δικασία της </w:t>
      </w:r>
      <w:r>
        <w:rPr>
          <w:rFonts w:eastAsia="Times New Roman" w:cs="Times New Roman"/>
          <w:szCs w:val="24"/>
        </w:rPr>
        <w:t>α</w:t>
      </w:r>
      <w:r>
        <w:rPr>
          <w:rFonts w:eastAsia="Times New Roman" w:cs="Times New Roman"/>
          <w:szCs w:val="24"/>
        </w:rPr>
        <w:t>ναθεώρησης έχοντας, α</w:t>
      </w:r>
      <w:r w:rsidRPr="003D1D1F">
        <w:rPr>
          <w:rFonts w:eastAsia="Times New Roman" w:cs="Times New Roman"/>
          <w:szCs w:val="24"/>
        </w:rPr>
        <w:t>ν θυμάμαι καλά</w:t>
      </w:r>
      <w:r>
        <w:rPr>
          <w:rFonts w:eastAsia="Times New Roman" w:cs="Times New Roman"/>
          <w:szCs w:val="24"/>
        </w:rPr>
        <w:t>,</w:t>
      </w:r>
      <w:r w:rsidRPr="003D1D1F">
        <w:rPr>
          <w:rFonts w:eastAsia="Times New Roman" w:cs="Times New Roman"/>
          <w:szCs w:val="24"/>
        </w:rPr>
        <w:t xml:space="preserve"> φωτίσει κατακόκκινη τη </w:t>
      </w:r>
      <w:r>
        <w:rPr>
          <w:rFonts w:eastAsia="Times New Roman" w:cs="Times New Roman"/>
          <w:szCs w:val="24"/>
        </w:rPr>
        <w:t>Β</w:t>
      </w:r>
      <w:r w:rsidRPr="003D1D1F">
        <w:rPr>
          <w:rFonts w:eastAsia="Times New Roman" w:cs="Times New Roman"/>
          <w:szCs w:val="24"/>
        </w:rPr>
        <w:t>ουλή και στη συνέχεια αναθέσ</w:t>
      </w:r>
      <w:r>
        <w:rPr>
          <w:rFonts w:eastAsia="Times New Roman" w:cs="Times New Roman"/>
          <w:szCs w:val="24"/>
        </w:rPr>
        <w:t>ατε αυτή τη διαδικασία σε μι</w:t>
      </w:r>
      <w:r w:rsidRPr="003D1D1F">
        <w:rPr>
          <w:rFonts w:eastAsia="Times New Roman" w:cs="Times New Roman"/>
          <w:szCs w:val="24"/>
        </w:rPr>
        <w:t xml:space="preserve">α </w:t>
      </w:r>
      <w:r>
        <w:rPr>
          <w:rFonts w:eastAsia="Times New Roman" w:cs="Times New Roman"/>
          <w:szCs w:val="24"/>
        </w:rPr>
        <w:t>«Ε</w:t>
      </w:r>
      <w:r w:rsidRPr="003D1D1F">
        <w:rPr>
          <w:rFonts w:eastAsia="Times New Roman" w:cs="Times New Roman"/>
          <w:szCs w:val="24"/>
        </w:rPr>
        <w:t xml:space="preserve">πιτροπή </w:t>
      </w:r>
      <w:r>
        <w:rPr>
          <w:rFonts w:eastAsia="Times New Roman" w:cs="Times New Roman"/>
          <w:szCs w:val="24"/>
        </w:rPr>
        <w:t>Δ</w:t>
      </w:r>
      <w:r w:rsidRPr="003D1D1F">
        <w:rPr>
          <w:rFonts w:eastAsia="Times New Roman" w:cs="Times New Roman"/>
          <w:szCs w:val="24"/>
        </w:rPr>
        <w:t>ιαλόγου</w:t>
      </w:r>
      <w:r>
        <w:rPr>
          <w:rFonts w:eastAsia="Times New Roman" w:cs="Times New Roman"/>
          <w:szCs w:val="24"/>
        </w:rPr>
        <w:t xml:space="preserve">». Σε αυτήν την </w:t>
      </w:r>
      <w:r>
        <w:rPr>
          <w:rFonts w:eastAsia="Times New Roman" w:cs="Times New Roman"/>
          <w:szCs w:val="24"/>
        </w:rPr>
        <w:t>«</w:t>
      </w:r>
      <w:r>
        <w:rPr>
          <w:rFonts w:eastAsia="Times New Roman" w:cs="Times New Roman"/>
          <w:szCs w:val="24"/>
        </w:rPr>
        <w:t>Επιτροπή Διαλόγου</w:t>
      </w:r>
      <w:r>
        <w:rPr>
          <w:rFonts w:eastAsia="Times New Roman" w:cs="Times New Roman"/>
          <w:szCs w:val="24"/>
        </w:rPr>
        <w:t>»</w:t>
      </w:r>
      <w:r w:rsidRPr="003D1D1F">
        <w:rPr>
          <w:rFonts w:eastAsia="Times New Roman" w:cs="Times New Roman"/>
          <w:szCs w:val="24"/>
        </w:rPr>
        <w:t xml:space="preserve"> μπορεί να συμμετείχαν πρόσωπα τα οποία</w:t>
      </w:r>
      <w:r>
        <w:rPr>
          <w:rFonts w:eastAsia="Times New Roman" w:cs="Times New Roman"/>
          <w:szCs w:val="24"/>
        </w:rPr>
        <w:t xml:space="preserve"> διακρίνονται στους χώρους τους, α</w:t>
      </w:r>
      <w:r w:rsidRPr="003D1D1F">
        <w:rPr>
          <w:rFonts w:eastAsia="Times New Roman" w:cs="Times New Roman"/>
          <w:szCs w:val="24"/>
        </w:rPr>
        <w:t>λλά σίγουρα δεν είχαν κα</w:t>
      </w:r>
      <w:r>
        <w:rPr>
          <w:rFonts w:eastAsia="Times New Roman" w:cs="Times New Roman"/>
          <w:szCs w:val="24"/>
        </w:rPr>
        <w:t>μ</w:t>
      </w:r>
      <w:r w:rsidRPr="003D1D1F">
        <w:rPr>
          <w:rFonts w:eastAsia="Times New Roman" w:cs="Times New Roman"/>
          <w:szCs w:val="24"/>
        </w:rPr>
        <w:t xml:space="preserve">μία σχέση με το </w:t>
      </w:r>
      <w:r>
        <w:rPr>
          <w:rFonts w:eastAsia="Times New Roman" w:cs="Times New Roman"/>
          <w:szCs w:val="24"/>
        </w:rPr>
        <w:t>Σ</w:t>
      </w:r>
      <w:r w:rsidRPr="003D1D1F">
        <w:rPr>
          <w:rFonts w:eastAsia="Times New Roman" w:cs="Times New Roman"/>
          <w:szCs w:val="24"/>
        </w:rPr>
        <w:t>ύνταγμα</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ο</w:t>
      </w:r>
      <w:r w:rsidRPr="003D1D1F">
        <w:rPr>
          <w:rFonts w:eastAsia="Times New Roman" w:cs="Times New Roman"/>
          <w:szCs w:val="24"/>
        </w:rPr>
        <w:t>ύτε βέβαια</w:t>
      </w:r>
      <w:r>
        <w:rPr>
          <w:rFonts w:eastAsia="Times New Roman" w:cs="Times New Roman"/>
          <w:szCs w:val="24"/>
        </w:rPr>
        <w:t xml:space="preserve"> </w:t>
      </w:r>
      <w:r w:rsidRPr="003D1D1F">
        <w:rPr>
          <w:rFonts w:eastAsia="Times New Roman" w:cs="Times New Roman"/>
          <w:szCs w:val="24"/>
        </w:rPr>
        <w:t>διέθεταν εξειδικευμένες νομικές γνώσε</w:t>
      </w:r>
      <w:r w:rsidRPr="003D1D1F">
        <w:rPr>
          <w:rFonts w:eastAsia="Times New Roman" w:cs="Times New Roman"/>
          <w:szCs w:val="24"/>
        </w:rPr>
        <w:t>ις</w:t>
      </w:r>
      <w:r>
        <w:rPr>
          <w:rFonts w:eastAsia="Times New Roman" w:cs="Times New Roman"/>
          <w:szCs w:val="24"/>
        </w:rPr>
        <w:t>,</w:t>
      </w:r>
      <w:r w:rsidRPr="003D1D1F">
        <w:rPr>
          <w:rFonts w:eastAsia="Times New Roman" w:cs="Times New Roman"/>
          <w:szCs w:val="24"/>
        </w:rPr>
        <w:t xml:space="preserve"> ώστε να αντιλαμβάνονται τα όρια και την τεχνική της αναθεώρησης</w:t>
      </w:r>
      <w:r>
        <w:rPr>
          <w:rFonts w:eastAsia="Times New Roman" w:cs="Times New Roman"/>
          <w:szCs w:val="24"/>
        </w:rPr>
        <w:t>. Έτσι</w:t>
      </w:r>
      <w:r w:rsidRPr="003D1D1F">
        <w:rPr>
          <w:rFonts w:eastAsia="Times New Roman" w:cs="Times New Roman"/>
          <w:szCs w:val="24"/>
        </w:rPr>
        <w:t xml:space="preserve"> αυτή η σημαντική διαδικασία </w:t>
      </w:r>
      <w:r>
        <w:rPr>
          <w:rFonts w:eastAsia="Times New Roman" w:cs="Times New Roman"/>
          <w:szCs w:val="24"/>
        </w:rPr>
        <w:t>ευτελίστηκε εν τη γενέσει της.</w:t>
      </w:r>
    </w:p>
    <w:p w14:paraId="09855EF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3D1D1F">
        <w:rPr>
          <w:rFonts w:eastAsia="Times New Roman" w:cs="Times New Roman"/>
          <w:szCs w:val="24"/>
        </w:rPr>
        <w:t xml:space="preserve">κόμα </w:t>
      </w:r>
      <w:r>
        <w:rPr>
          <w:rFonts w:eastAsia="Times New Roman" w:cs="Times New Roman"/>
          <w:szCs w:val="24"/>
        </w:rPr>
        <w:t>β</w:t>
      </w:r>
      <w:r w:rsidRPr="003D1D1F">
        <w:rPr>
          <w:rFonts w:eastAsia="Times New Roman" w:cs="Times New Roman"/>
          <w:szCs w:val="24"/>
        </w:rPr>
        <w:t xml:space="preserve">έβαια και το πόρισμα της </w:t>
      </w:r>
      <w:r>
        <w:rPr>
          <w:rFonts w:eastAsia="Times New Roman" w:cs="Times New Roman"/>
          <w:szCs w:val="24"/>
        </w:rPr>
        <w:t>ε</w:t>
      </w:r>
      <w:r w:rsidRPr="003D1D1F">
        <w:rPr>
          <w:rFonts w:eastAsia="Times New Roman" w:cs="Times New Roman"/>
          <w:szCs w:val="24"/>
        </w:rPr>
        <w:t>πιτροπής αγνοήθηκε</w:t>
      </w:r>
      <w:r>
        <w:rPr>
          <w:rFonts w:eastAsia="Times New Roman" w:cs="Times New Roman"/>
          <w:szCs w:val="24"/>
        </w:rPr>
        <w:t>. Επρόκειτο για</w:t>
      </w:r>
      <w:r w:rsidRPr="003D1D1F">
        <w:rPr>
          <w:rFonts w:eastAsia="Times New Roman" w:cs="Times New Roman"/>
          <w:szCs w:val="24"/>
        </w:rPr>
        <w:t xml:space="preserve"> ένα ακόμα επικοινωνιακό τέχνασμα</w:t>
      </w:r>
      <w:r w:rsidRPr="007376E9">
        <w:rPr>
          <w:rFonts w:eastAsia="Times New Roman" w:cs="Times New Roman"/>
          <w:szCs w:val="24"/>
        </w:rPr>
        <w:t xml:space="preserve">. </w:t>
      </w:r>
      <w:r>
        <w:rPr>
          <w:rFonts w:eastAsia="Times New Roman" w:cs="Times New Roman"/>
          <w:szCs w:val="24"/>
        </w:rPr>
        <w:t>Κ</w:t>
      </w:r>
      <w:r w:rsidRPr="003D1D1F">
        <w:rPr>
          <w:rFonts w:eastAsia="Times New Roman" w:cs="Times New Roman"/>
          <w:szCs w:val="24"/>
        </w:rPr>
        <w:t>αι αυτό έγινε φανερό</w:t>
      </w:r>
      <w:r>
        <w:rPr>
          <w:rFonts w:eastAsia="Times New Roman" w:cs="Times New Roman"/>
          <w:szCs w:val="24"/>
        </w:rPr>
        <w:t>,</w:t>
      </w:r>
      <w:r>
        <w:rPr>
          <w:rFonts w:eastAsia="Times New Roman" w:cs="Times New Roman"/>
          <w:szCs w:val="24"/>
        </w:rPr>
        <w:t xml:space="preserve"> όταν</w:t>
      </w:r>
      <w:r w:rsidRPr="003D1D1F">
        <w:rPr>
          <w:rFonts w:eastAsia="Times New Roman" w:cs="Times New Roman"/>
          <w:szCs w:val="24"/>
        </w:rPr>
        <w:t xml:space="preserve"> ο </w:t>
      </w:r>
      <w:r>
        <w:rPr>
          <w:rFonts w:eastAsia="Times New Roman" w:cs="Times New Roman"/>
          <w:szCs w:val="24"/>
        </w:rPr>
        <w:t xml:space="preserve">ίδιος ο </w:t>
      </w:r>
      <w:r w:rsidRPr="003D1D1F">
        <w:rPr>
          <w:rFonts w:eastAsia="Times New Roman" w:cs="Times New Roman"/>
          <w:szCs w:val="24"/>
        </w:rPr>
        <w:t xml:space="preserve">εισηγητής της κυβερνητικής </w:t>
      </w:r>
      <w:r>
        <w:rPr>
          <w:rFonts w:eastAsia="Times New Roman" w:cs="Times New Roman"/>
          <w:szCs w:val="24"/>
        </w:rPr>
        <w:t>Π</w:t>
      </w:r>
      <w:r w:rsidRPr="003D1D1F">
        <w:rPr>
          <w:rFonts w:eastAsia="Times New Roman" w:cs="Times New Roman"/>
          <w:szCs w:val="24"/>
        </w:rPr>
        <w:t>λειοψηφίας</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 xml:space="preserve">ο κ. </w:t>
      </w:r>
      <w:r w:rsidRPr="003D1D1F">
        <w:rPr>
          <w:rFonts w:eastAsia="Times New Roman" w:cs="Times New Roman"/>
          <w:szCs w:val="24"/>
        </w:rPr>
        <w:t>Κατρούγκαλος</w:t>
      </w:r>
      <w:r>
        <w:rPr>
          <w:rFonts w:eastAsia="Times New Roman" w:cs="Times New Roman"/>
          <w:szCs w:val="24"/>
        </w:rPr>
        <w:t>,</w:t>
      </w:r>
      <w:r w:rsidRPr="003D1D1F">
        <w:rPr>
          <w:rFonts w:eastAsia="Times New Roman" w:cs="Times New Roman"/>
          <w:szCs w:val="24"/>
        </w:rPr>
        <w:t xml:space="preserve"> προσέφυγε σε θεσμικό λαϊκισμό</w:t>
      </w:r>
      <w:r>
        <w:rPr>
          <w:rFonts w:eastAsia="Times New Roman" w:cs="Times New Roman"/>
          <w:szCs w:val="24"/>
        </w:rPr>
        <w:t>. Διότι θέλω να θυμίσω ότι ο κ. Κατρούγκαλος δήλωνε οπαδός</w:t>
      </w:r>
      <w:r w:rsidRPr="003D1D1F">
        <w:rPr>
          <w:rFonts w:eastAsia="Times New Roman" w:cs="Times New Roman"/>
          <w:szCs w:val="24"/>
        </w:rPr>
        <w:t xml:space="preserve"> της </w:t>
      </w:r>
      <w:r>
        <w:rPr>
          <w:rFonts w:eastAsia="Times New Roman" w:cs="Times New Roman"/>
          <w:szCs w:val="24"/>
        </w:rPr>
        <w:t>Σ</w:t>
      </w:r>
      <w:r w:rsidRPr="003D1D1F">
        <w:rPr>
          <w:rFonts w:eastAsia="Times New Roman" w:cs="Times New Roman"/>
          <w:szCs w:val="24"/>
        </w:rPr>
        <w:t xml:space="preserve">υντακτικής </w:t>
      </w:r>
      <w:r>
        <w:rPr>
          <w:rFonts w:eastAsia="Times New Roman" w:cs="Times New Roman"/>
          <w:szCs w:val="24"/>
        </w:rPr>
        <w:t>Σ</w:t>
      </w:r>
      <w:r w:rsidRPr="003D1D1F">
        <w:rPr>
          <w:rFonts w:eastAsia="Times New Roman" w:cs="Times New Roman"/>
          <w:szCs w:val="24"/>
        </w:rPr>
        <w:t>υνέλευσης</w:t>
      </w:r>
      <w:r>
        <w:rPr>
          <w:rFonts w:eastAsia="Times New Roman" w:cs="Times New Roman"/>
          <w:szCs w:val="24"/>
        </w:rPr>
        <w:t>.</w:t>
      </w:r>
      <w:r w:rsidRPr="003D1D1F">
        <w:rPr>
          <w:rFonts w:eastAsia="Times New Roman" w:cs="Times New Roman"/>
          <w:szCs w:val="24"/>
        </w:rPr>
        <w:t xml:space="preserve"> Έτσι δεν είναι</w:t>
      </w:r>
      <w:r>
        <w:rPr>
          <w:rFonts w:eastAsia="Times New Roman" w:cs="Times New Roman"/>
          <w:szCs w:val="24"/>
        </w:rPr>
        <w:t>, κ</w:t>
      </w:r>
      <w:r w:rsidRPr="003D1D1F">
        <w:rPr>
          <w:rFonts w:eastAsia="Times New Roman" w:cs="Times New Roman"/>
          <w:szCs w:val="24"/>
        </w:rPr>
        <w:t>ύριε Υπουργέ</w:t>
      </w:r>
      <w:r>
        <w:rPr>
          <w:rFonts w:eastAsia="Times New Roman" w:cs="Times New Roman"/>
          <w:szCs w:val="24"/>
        </w:rPr>
        <w:t>;</w:t>
      </w:r>
    </w:p>
    <w:p w14:paraId="09855EF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3D1D1F">
        <w:rPr>
          <w:rFonts w:eastAsia="Times New Roman" w:cs="Times New Roman"/>
          <w:szCs w:val="24"/>
        </w:rPr>
        <w:t>χω εδώ πέρα τα σχετικά άρθρα</w:t>
      </w:r>
      <w:r>
        <w:rPr>
          <w:rFonts w:eastAsia="Times New Roman" w:cs="Times New Roman"/>
          <w:szCs w:val="24"/>
        </w:rPr>
        <w:t>. Σ</w:t>
      </w:r>
      <w:r w:rsidRPr="003D1D1F">
        <w:rPr>
          <w:rFonts w:eastAsia="Times New Roman" w:cs="Times New Roman"/>
          <w:szCs w:val="24"/>
        </w:rPr>
        <w:t>ας</w:t>
      </w:r>
      <w:r w:rsidRPr="003D1D1F">
        <w:rPr>
          <w:rFonts w:eastAsia="Times New Roman" w:cs="Times New Roman"/>
          <w:szCs w:val="24"/>
        </w:rPr>
        <w:t xml:space="preserve"> δείχνουν με λίγο πιο πλούσια κόμη τότε</w:t>
      </w:r>
      <w:r>
        <w:rPr>
          <w:rFonts w:eastAsia="Times New Roman" w:cs="Times New Roman"/>
          <w:szCs w:val="24"/>
        </w:rPr>
        <w:t xml:space="preserve">. Καταθέτω στα Πρακτικά </w:t>
      </w:r>
      <w:r w:rsidRPr="003D1D1F">
        <w:rPr>
          <w:rFonts w:eastAsia="Times New Roman" w:cs="Times New Roman"/>
          <w:szCs w:val="24"/>
        </w:rPr>
        <w:t>τα σχετικά άρθρα του κ</w:t>
      </w:r>
      <w:r>
        <w:rPr>
          <w:rFonts w:eastAsia="Times New Roman" w:cs="Times New Roman"/>
          <w:szCs w:val="24"/>
        </w:rPr>
        <w:t>.</w:t>
      </w:r>
      <w:r w:rsidRPr="003D1D1F">
        <w:rPr>
          <w:rFonts w:eastAsia="Times New Roman" w:cs="Times New Roman"/>
          <w:szCs w:val="24"/>
        </w:rPr>
        <w:t xml:space="preserve"> Κατρούγκαλου</w:t>
      </w:r>
      <w:r>
        <w:rPr>
          <w:rFonts w:eastAsia="Times New Roman" w:cs="Times New Roman"/>
          <w:szCs w:val="24"/>
        </w:rPr>
        <w:t>.</w:t>
      </w:r>
    </w:p>
    <w:p w14:paraId="09855EF5" w14:textId="77777777" w:rsidR="00BE639A" w:rsidRDefault="00A212EC">
      <w:pPr>
        <w:spacing w:line="600" w:lineRule="auto"/>
        <w:ind w:firstLine="720"/>
        <w:jc w:val="both"/>
        <w:rPr>
          <w:rFonts w:eastAsia="Times New Roman" w:cs="Times New Roman"/>
          <w:szCs w:val="24"/>
        </w:rPr>
      </w:pPr>
      <w:r w:rsidRPr="00A109A1">
        <w:rPr>
          <w:rFonts w:eastAsia="Times New Roman" w:cs="Times New Roman"/>
          <w:szCs w:val="24"/>
        </w:rPr>
        <w:t xml:space="preserve">(Στο σημείο αυτό ο </w:t>
      </w:r>
      <w:r>
        <w:rPr>
          <w:rFonts w:eastAsia="Times New Roman" w:cs="Times New Roman"/>
          <w:szCs w:val="24"/>
        </w:rPr>
        <w:t>Πρόεδρος της Νέας Δημοκρατίας</w:t>
      </w:r>
      <w:r w:rsidRPr="00A109A1">
        <w:rPr>
          <w:rFonts w:eastAsia="Times New Roman" w:cs="Times New Roman"/>
          <w:szCs w:val="24"/>
        </w:rPr>
        <w:t xml:space="preserve"> κ. </w:t>
      </w:r>
      <w:r>
        <w:rPr>
          <w:rFonts w:eastAsia="Times New Roman" w:cs="Times New Roman"/>
          <w:szCs w:val="24"/>
        </w:rPr>
        <w:t>Κυριάκος Μητσοτάκης</w:t>
      </w:r>
      <w:r w:rsidRPr="00A109A1">
        <w:rPr>
          <w:rFonts w:eastAsia="Times New Roman" w:cs="Times New Roman"/>
          <w:szCs w:val="24"/>
        </w:rPr>
        <w:t xml:space="preserve"> καταθέτει για τα Πρακτικά τα προαναφερθέντα </w:t>
      </w:r>
      <w:r>
        <w:rPr>
          <w:rFonts w:eastAsia="Times New Roman" w:cs="Times New Roman"/>
          <w:szCs w:val="24"/>
        </w:rPr>
        <w:t>άρθρα</w:t>
      </w:r>
      <w:r w:rsidRPr="00A109A1">
        <w:rPr>
          <w:rFonts w:eastAsia="Times New Roman" w:cs="Times New Roman"/>
          <w:szCs w:val="24"/>
        </w:rPr>
        <w:t>, τα οποία βρίσκονται στο αρχείο τ</w:t>
      </w:r>
      <w:r w:rsidRPr="00A109A1">
        <w:rPr>
          <w:rFonts w:eastAsia="Times New Roman" w:cs="Times New Roman"/>
          <w:szCs w:val="24"/>
        </w:rPr>
        <w:t>ου Τμήματος Γραμματείας της Διεύθυνσης Στενογραφίας και Πρακτικών της Βουλής)</w:t>
      </w:r>
    </w:p>
    <w:p w14:paraId="09855EF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Ή</w:t>
      </w:r>
      <w:r w:rsidRPr="003D1D1F">
        <w:rPr>
          <w:rFonts w:eastAsia="Times New Roman" w:cs="Times New Roman"/>
          <w:szCs w:val="24"/>
        </w:rPr>
        <w:t>ταν η αντιμνημονιακή εποχή</w:t>
      </w:r>
      <w:r>
        <w:rPr>
          <w:rFonts w:eastAsia="Times New Roman" w:cs="Times New Roman"/>
          <w:szCs w:val="24"/>
        </w:rPr>
        <w:t>,</w:t>
      </w:r>
      <w:r w:rsidRPr="003D1D1F">
        <w:rPr>
          <w:rFonts w:eastAsia="Times New Roman" w:cs="Times New Roman"/>
          <w:szCs w:val="24"/>
        </w:rPr>
        <w:t xml:space="preserve"> όταν λέγατε ξεκάθαρα ότι απαιτείται </w:t>
      </w:r>
      <w:r>
        <w:rPr>
          <w:rFonts w:eastAsia="Times New Roman" w:cs="Times New Roman"/>
          <w:szCs w:val="24"/>
        </w:rPr>
        <w:t>Σ</w:t>
      </w:r>
      <w:r w:rsidRPr="003D1D1F">
        <w:rPr>
          <w:rFonts w:eastAsia="Times New Roman" w:cs="Times New Roman"/>
          <w:szCs w:val="24"/>
        </w:rPr>
        <w:t xml:space="preserve">υντακτική </w:t>
      </w:r>
      <w:r>
        <w:rPr>
          <w:rFonts w:eastAsia="Times New Roman" w:cs="Times New Roman"/>
          <w:szCs w:val="24"/>
        </w:rPr>
        <w:t>Σ</w:t>
      </w:r>
      <w:r w:rsidRPr="003D1D1F">
        <w:rPr>
          <w:rFonts w:eastAsia="Times New Roman" w:cs="Times New Roman"/>
          <w:szCs w:val="24"/>
        </w:rPr>
        <w:t xml:space="preserve">υνέλευση παραβιάζοντας </w:t>
      </w:r>
      <w:r>
        <w:rPr>
          <w:rFonts w:eastAsia="Times New Roman" w:cs="Times New Roman"/>
          <w:szCs w:val="24"/>
        </w:rPr>
        <w:t xml:space="preserve">με </w:t>
      </w:r>
      <w:r w:rsidRPr="003D1D1F">
        <w:rPr>
          <w:rFonts w:eastAsia="Times New Roman" w:cs="Times New Roman"/>
          <w:szCs w:val="24"/>
        </w:rPr>
        <w:t xml:space="preserve">αυτό τον τρόπο τους ίδιους τους περιορισμούς που το </w:t>
      </w:r>
      <w:r>
        <w:rPr>
          <w:rFonts w:eastAsia="Times New Roman" w:cs="Times New Roman"/>
          <w:szCs w:val="24"/>
        </w:rPr>
        <w:t>Σ</w:t>
      </w:r>
      <w:r w:rsidRPr="003D1D1F">
        <w:rPr>
          <w:rFonts w:eastAsia="Times New Roman" w:cs="Times New Roman"/>
          <w:szCs w:val="24"/>
        </w:rPr>
        <w:t>ύνταγμα επιτάσσει</w:t>
      </w:r>
      <w:r>
        <w:rPr>
          <w:rFonts w:eastAsia="Times New Roman" w:cs="Times New Roman"/>
          <w:szCs w:val="24"/>
        </w:rPr>
        <w:t>,</w:t>
      </w:r>
      <w:r w:rsidRPr="003D1D1F">
        <w:rPr>
          <w:rFonts w:eastAsia="Times New Roman" w:cs="Times New Roman"/>
          <w:szCs w:val="24"/>
        </w:rPr>
        <w:t xml:space="preserve"> ώστ</w:t>
      </w:r>
      <w:r w:rsidRPr="003D1D1F">
        <w:rPr>
          <w:rFonts w:eastAsia="Times New Roman" w:cs="Times New Roman"/>
          <w:szCs w:val="24"/>
        </w:rPr>
        <w:t>ε να προστατεύει την ίδια την αναθεώρηση από κάθε διάθεση αυθαιρεσίας</w:t>
      </w:r>
      <w:r>
        <w:rPr>
          <w:rFonts w:eastAsia="Times New Roman" w:cs="Times New Roman"/>
          <w:szCs w:val="24"/>
        </w:rPr>
        <w:t>. Γ</w:t>
      </w:r>
      <w:r w:rsidRPr="003D1D1F">
        <w:rPr>
          <w:rFonts w:eastAsia="Times New Roman" w:cs="Times New Roman"/>
          <w:szCs w:val="24"/>
        </w:rPr>
        <w:t xml:space="preserve">ια πρώτη φορά ακούστηκε από επίσημα χείλη η πρόταση να εκτραπεί </w:t>
      </w:r>
      <w:r>
        <w:rPr>
          <w:rFonts w:eastAsia="Times New Roman" w:cs="Times New Roman"/>
          <w:szCs w:val="24"/>
        </w:rPr>
        <w:t xml:space="preserve">η </w:t>
      </w:r>
      <w:r>
        <w:rPr>
          <w:rFonts w:eastAsia="Times New Roman" w:cs="Times New Roman"/>
          <w:szCs w:val="24"/>
        </w:rPr>
        <w:t>αν</w:t>
      </w:r>
      <w:r w:rsidRPr="003D1D1F">
        <w:rPr>
          <w:rFonts w:eastAsia="Times New Roman" w:cs="Times New Roman"/>
          <w:szCs w:val="24"/>
        </w:rPr>
        <w:t>αθεωρητική Βουλή ουσιαστικά σ</w:t>
      </w:r>
      <w:r>
        <w:rPr>
          <w:rFonts w:eastAsia="Times New Roman" w:cs="Times New Roman"/>
          <w:szCs w:val="24"/>
        </w:rPr>
        <w:t xml:space="preserve">ε </w:t>
      </w:r>
      <w:r>
        <w:rPr>
          <w:rFonts w:eastAsia="Times New Roman" w:cs="Times New Roman"/>
          <w:szCs w:val="24"/>
        </w:rPr>
        <w:t>Σ</w:t>
      </w:r>
      <w:r w:rsidRPr="003D1D1F">
        <w:rPr>
          <w:rFonts w:eastAsia="Times New Roman" w:cs="Times New Roman"/>
          <w:szCs w:val="24"/>
        </w:rPr>
        <w:t xml:space="preserve">υντακτική </w:t>
      </w:r>
      <w:r>
        <w:rPr>
          <w:rFonts w:eastAsia="Times New Roman" w:cs="Times New Roman"/>
          <w:szCs w:val="24"/>
        </w:rPr>
        <w:t>Β</w:t>
      </w:r>
      <w:r w:rsidRPr="003D1D1F">
        <w:rPr>
          <w:rFonts w:eastAsia="Times New Roman" w:cs="Times New Roman"/>
          <w:szCs w:val="24"/>
        </w:rPr>
        <w:t>ουλή</w:t>
      </w:r>
      <w:r>
        <w:rPr>
          <w:rFonts w:eastAsia="Times New Roman" w:cs="Times New Roman"/>
          <w:szCs w:val="24"/>
        </w:rPr>
        <w:t>.</w:t>
      </w:r>
    </w:p>
    <w:p w14:paraId="09855EF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3D1D1F">
        <w:rPr>
          <w:rFonts w:eastAsia="Times New Roman" w:cs="Times New Roman"/>
          <w:szCs w:val="24"/>
        </w:rPr>
        <w:t>αι π</w:t>
      </w:r>
      <w:r>
        <w:rPr>
          <w:rFonts w:eastAsia="Times New Roman" w:cs="Times New Roman"/>
          <w:szCs w:val="24"/>
        </w:rPr>
        <w:t>ώ</w:t>
      </w:r>
      <w:r w:rsidRPr="003D1D1F">
        <w:rPr>
          <w:rFonts w:eastAsia="Times New Roman" w:cs="Times New Roman"/>
          <w:szCs w:val="24"/>
        </w:rPr>
        <w:t>ς το είπα</w:t>
      </w:r>
      <w:r>
        <w:rPr>
          <w:rFonts w:eastAsia="Times New Roman" w:cs="Times New Roman"/>
          <w:szCs w:val="24"/>
        </w:rPr>
        <w:t>τ</w:t>
      </w:r>
      <w:r w:rsidRPr="003D1D1F">
        <w:rPr>
          <w:rFonts w:eastAsia="Times New Roman" w:cs="Times New Roman"/>
          <w:szCs w:val="24"/>
        </w:rPr>
        <w:t>ε αυτό</w:t>
      </w:r>
      <w:r>
        <w:rPr>
          <w:rFonts w:eastAsia="Times New Roman" w:cs="Times New Roman"/>
          <w:szCs w:val="24"/>
        </w:rPr>
        <w:t>,</w:t>
      </w:r>
      <w:r w:rsidRPr="003D1D1F">
        <w:rPr>
          <w:rFonts w:eastAsia="Times New Roman" w:cs="Times New Roman"/>
          <w:szCs w:val="24"/>
        </w:rPr>
        <w:t xml:space="preserve"> κύριε Κατρούγκαλ</w:t>
      </w:r>
      <w:r>
        <w:rPr>
          <w:rFonts w:eastAsia="Times New Roman" w:cs="Times New Roman"/>
          <w:szCs w:val="24"/>
        </w:rPr>
        <w:t>ε;</w:t>
      </w:r>
      <w:r w:rsidRPr="003D1D1F">
        <w:rPr>
          <w:rFonts w:eastAsia="Times New Roman" w:cs="Times New Roman"/>
          <w:szCs w:val="24"/>
        </w:rPr>
        <w:t xml:space="preserve"> </w:t>
      </w:r>
    </w:p>
    <w:p w14:paraId="09855EF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ΓΕΩΡΓΙΟΣ ΚΑΤΡΟΥΓΚΑΛΟΣ (</w:t>
      </w:r>
      <w:r>
        <w:rPr>
          <w:rFonts w:eastAsia="Times New Roman" w:cs="Times New Roman"/>
          <w:b/>
          <w:szCs w:val="24"/>
        </w:rPr>
        <w:t xml:space="preserve">Αναπληρωτής Υπουργός Εξωτερικών): </w:t>
      </w:r>
      <w:r>
        <w:rPr>
          <w:rFonts w:eastAsia="Times New Roman" w:cs="Times New Roman"/>
          <w:szCs w:val="24"/>
        </w:rPr>
        <w:t xml:space="preserve">Καθηγητής ήμουν. </w:t>
      </w:r>
    </w:p>
    <w:p w14:paraId="09855EF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3D1D1F">
        <w:rPr>
          <w:rFonts w:eastAsia="Times New Roman" w:cs="Times New Roman"/>
          <w:szCs w:val="24"/>
        </w:rPr>
        <w:t>Α</w:t>
      </w:r>
      <w:r>
        <w:rPr>
          <w:rFonts w:eastAsia="Times New Roman" w:cs="Times New Roman"/>
          <w:szCs w:val="24"/>
        </w:rPr>
        <w:t>,</w:t>
      </w:r>
      <w:r w:rsidRPr="003D1D1F">
        <w:rPr>
          <w:rFonts w:eastAsia="Times New Roman" w:cs="Times New Roman"/>
          <w:szCs w:val="24"/>
        </w:rPr>
        <w:t xml:space="preserve"> δεν ήταν επίσημα χείλη</w:t>
      </w:r>
      <w:r>
        <w:rPr>
          <w:rFonts w:eastAsia="Times New Roman" w:cs="Times New Roman"/>
          <w:szCs w:val="24"/>
        </w:rPr>
        <w:t>!</w:t>
      </w:r>
      <w:r w:rsidRPr="003D1D1F">
        <w:rPr>
          <w:rFonts w:eastAsia="Times New Roman" w:cs="Times New Roman"/>
          <w:szCs w:val="24"/>
        </w:rPr>
        <w:t xml:space="preserve"> </w:t>
      </w:r>
    </w:p>
    <w:p w14:paraId="09855EF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Όχι. </w:t>
      </w:r>
    </w:p>
    <w:p w14:paraId="09855EF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3D1D1F">
        <w:rPr>
          <w:rFonts w:eastAsia="Times New Roman" w:cs="Times New Roman"/>
          <w:szCs w:val="24"/>
        </w:rPr>
        <w:t>Μάλιστα</w:t>
      </w:r>
      <w:r>
        <w:rPr>
          <w:rFonts w:eastAsia="Times New Roman" w:cs="Times New Roman"/>
          <w:szCs w:val="24"/>
        </w:rPr>
        <w:t>. Δηλαδή έ</w:t>
      </w:r>
      <w:r w:rsidRPr="003D1D1F">
        <w:rPr>
          <w:rFonts w:eastAsia="Times New Roman" w:cs="Times New Roman"/>
          <w:szCs w:val="24"/>
        </w:rPr>
        <w:t>χετε αναθε</w:t>
      </w:r>
      <w:r>
        <w:rPr>
          <w:rFonts w:eastAsia="Times New Roman" w:cs="Times New Roman"/>
          <w:szCs w:val="24"/>
        </w:rPr>
        <w:t>ωρήσει</w:t>
      </w:r>
      <w:r w:rsidRPr="003D1D1F">
        <w:rPr>
          <w:rFonts w:eastAsia="Times New Roman" w:cs="Times New Roman"/>
          <w:szCs w:val="24"/>
        </w:rPr>
        <w:t xml:space="preserve"> αυτές </w:t>
      </w:r>
      <w:r>
        <w:rPr>
          <w:rFonts w:eastAsia="Times New Roman" w:cs="Times New Roman"/>
          <w:szCs w:val="24"/>
        </w:rPr>
        <w:t>τις απόψεις σας.</w:t>
      </w:r>
      <w:r w:rsidRPr="003D1D1F">
        <w:rPr>
          <w:rFonts w:eastAsia="Times New Roman" w:cs="Times New Roman"/>
          <w:szCs w:val="24"/>
        </w:rPr>
        <w:t xml:space="preserve"> </w:t>
      </w:r>
      <w:r>
        <w:rPr>
          <w:rFonts w:eastAsia="Times New Roman" w:cs="Times New Roman"/>
          <w:szCs w:val="24"/>
        </w:rPr>
        <w:t>Άλλα λέτε</w:t>
      </w:r>
      <w:r w:rsidRPr="003D1D1F">
        <w:rPr>
          <w:rFonts w:eastAsia="Times New Roman" w:cs="Times New Roman"/>
          <w:szCs w:val="24"/>
        </w:rPr>
        <w:t xml:space="preserve"> ως καθηγητής</w:t>
      </w:r>
      <w:r>
        <w:rPr>
          <w:rFonts w:eastAsia="Times New Roman" w:cs="Times New Roman"/>
          <w:szCs w:val="24"/>
        </w:rPr>
        <w:t>, άλλα</w:t>
      </w:r>
      <w:r w:rsidRPr="003D1D1F">
        <w:rPr>
          <w:rFonts w:eastAsia="Times New Roman" w:cs="Times New Roman"/>
          <w:szCs w:val="24"/>
        </w:rPr>
        <w:t xml:space="preserve"> ως </w:t>
      </w:r>
      <w:r>
        <w:rPr>
          <w:rFonts w:eastAsia="Times New Roman" w:cs="Times New Roman"/>
          <w:szCs w:val="24"/>
        </w:rPr>
        <w:t>Υ</w:t>
      </w:r>
      <w:r w:rsidRPr="003D1D1F">
        <w:rPr>
          <w:rFonts w:eastAsia="Times New Roman" w:cs="Times New Roman"/>
          <w:szCs w:val="24"/>
        </w:rPr>
        <w:t>πουργός</w:t>
      </w:r>
      <w:r>
        <w:rPr>
          <w:rFonts w:eastAsia="Times New Roman" w:cs="Times New Roman"/>
          <w:szCs w:val="24"/>
        </w:rPr>
        <w:t>, άλλα ως Β</w:t>
      </w:r>
      <w:r w:rsidRPr="003D1D1F">
        <w:rPr>
          <w:rFonts w:eastAsia="Times New Roman" w:cs="Times New Roman"/>
          <w:szCs w:val="24"/>
        </w:rPr>
        <w:t>ουλευτής</w:t>
      </w:r>
      <w:r>
        <w:rPr>
          <w:rFonts w:eastAsia="Times New Roman" w:cs="Times New Roman"/>
          <w:szCs w:val="24"/>
        </w:rPr>
        <w:t>.</w:t>
      </w:r>
      <w:r w:rsidRPr="003D1D1F">
        <w:rPr>
          <w:rFonts w:eastAsia="Times New Roman" w:cs="Times New Roman"/>
          <w:szCs w:val="24"/>
        </w:rPr>
        <w:t xml:space="preserve"> Συγχαρητήρια για τη </w:t>
      </w:r>
      <w:r>
        <w:rPr>
          <w:rFonts w:eastAsia="Times New Roman" w:cs="Times New Roman"/>
          <w:szCs w:val="24"/>
        </w:rPr>
        <w:t>συνέπει</w:t>
      </w:r>
      <w:r w:rsidRPr="003D1D1F">
        <w:rPr>
          <w:rFonts w:eastAsia="Times New Roman" w:cs="Times New Roman"/>
          <w:szCs w:val="24"/>
        </w:rPr>
        <w:t xml:space="preserve">ά </w:t>
      </w:r>
      <w:r>
        <w:rPr>
          <w:rFonts w:eastAsia="Times New Roman" w:cs="Times New Roman"/>
          <w:szCs w:val="24"/>
        </w:rPr>
        <w:t>σας και</w:t>
      </w:r>
      <w:r w:rsidRPr="003D1D1F">
        <w:rPr>
          <w:rFonts w:eastAsia="Times New Roman" w:cs="Times New Roman"/>
          <w:szCs w:val="24"/>
        </w:rPr>
        <w:t xml:space="preserve"> ευχαριστώ που το </w:t>
      </w:r>
      <w:r>
        <w:rPr>
          <w:rFonts w:eastAsia="Times New Roman" w:cs="Times New Roman"/>
          <w:szCs w:val="24"/>
        </w:rPr>
        <w:t>διευκρινίζετε!</w:t>
      </w:r>
    </w:p>
    <w:p w14:paraId="09855EFC"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EF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Όμως,</w:t>
      </w:r>
      <w:r w:rsidRPr="003D1D1F">
        <w:rPr>
          <w:rFonts w:eastAsia="Times New Roman" w:cs="Times New Roman"/>
          <w:szCs w:val="24"/>
        </w:rPr>
        <w:t xml:space="preserve"> είναι ακόμα καλύτερο</w:t>
      </w:r>
      <w:r>
        <w:rPr>
          <w:rFonts w:eastAsia="Times New Roman" w:cs="Times New Roman"/>
          <w:szCs w:val="24"/>
        </w:rPr>
        <w:t>. Τα έ</w:t>
      </w:r>
      <w:r w:rsidRPr="003D1D1F">
        <w:rPr>
          <w:rFonts w:eastAsia="Times New Roman" w:cs="Times New Roman"/>
          <w:szCs w:val="24"/>
        </w:rPr>
        <w:t>λεγε ο κ</w:t>
      </w:r>
      <w:r>
        <w:rPr>
          <w:rFonts w:eastAsia="Times New Roman" w:cs="Times New Roman"/>
          <w:szCs w:val="24"/>
        </w:rPr>
        <w:t>.</w:t>
      </w:r>
      <w:r w:rsidRPr="003D1D1F">
        <w:rPr>
          <w:rFonts w:eastAsia="Times New Roman" w:cs="Times New Roman"/>
          <w:szCs w:val="24"/>
        </w:rPr>
        <w:t xml:space="preserve"> Τσίπρας </w:t>
      </w:r>
      <w:r>
        <w:rPr>
          <w:rFonts w:eastAsia="Times New Roman" w:cs="Times New Roman"/>
          <w:szCs w:val="24"/>
        </w:rPr>
        <w:t>α</w:t>
      </w:r>
      <w:r w:rsidRPr="003D1D1F">
        <w:rPr>
          <w:rFonts w:eastAsia="Times New Roman" w:cs="Times New Roman"/>
          <w:szCs w:val="24"/>
        </w:rPr>
        <w:t>υτά</w:t>
      </w:r>
      <w:r>
        <w:rPr>
          <w:rFonts w:eastAsia="Times New Roman" w:cs="Times New Roman"/>
          <w:szCs w:val="24"/>
        </w:rPr>
        <w:t>,</w:t>
      </w:r>
      <w:r w:rsidRPr="003D1D1F">
        <w:rPr>
          <w:rFonts w:eastAsia="Times New Roman" w:cs="Times New Roman"/>
          <w:szCs w:val="24"/>
        </w:rPr>
        <w:t xml:space="preserve"> βέβαια</w:t>
      </w:r>
      <w:r>
        <w:rPr>
          <w:rFonts w:eastAsia="Times New Roman" w:cs="Times New Roman"/>
          <w:szCs w:val="24"/>
        </w:rPr>
        <w:t>. Η</w:t>
      </w:r>
      <w:r w:rsidRPr="003D1D1F">
        <w:rPr>
          <w:rFonts w:eastAsia="Times New Roman" w:cs="Times New Roman"/>
          <w:szCs w:val="24"/>
        </w:rPr>
        <w:t xml:space="preserve"> </w:t>
      </w:r>
      <w:r>
        <w:rPr>
          <w:rFonts w:eastAsia="Times New Roman" w:cs="Times New Roman"/>
          <w:szCs w:val="24"/>
        </w:rPr>
        <w:t>Σ</w:t>
      </w:r>
      <w:r w:rsidRPr="003D1D1F">
        <w:rPr>
          <w:rFonts w:eastAsia="Times New Roman" w:cs="Times New Roman"/>
          <w:szCs w:val="24"/>
        </w:rPr>
        <w:t xml:space="preserve">υντακτική </w:t>
      </w:r>
      <w:r>
        <w:rPr>
          <w:rFonts w:eastAsia="Times New Roman" w:cs="Times New Roman"/>
          <w:szCs w:val="24"/>
        </w:rPr>
        <w:t>Σ</w:t>
      </w:r>
      <w:r w:rsidRPr="003D1D1F">
        <w:rPr>
          <w:rFonts w:eastAsia="Times New Roman" w:cs="Times New Roman"/>
          <w:szCs w:val="24"/>
        </w:rPr>
        <w:t>υνέλευση</w:t>
      </w:r>
      <w:r>
        <w:rPr>
          <w:rFonts w:eastAsia="Times New Roman" w:cs="Times New Roman"/>
          <w:szCs w:val="24"/>
        </w:rPr>
        <w:t>,</w:t>
      </w:r>
      <w:r w:rsidRPr="003D1D1F">
        <w:rPr>
          <w:rFonts w:eastAsia="Times New Roman" w:cs="Times New Roman"/>
          <w:szCs w:val="24"/>
        </w:rPr>
        <w:t xml:space="preserve"> έλεγε ο κ Κατρούγκαλος</w:t>
      </w:r>
      <w:r>
        <w:rPr>
          <w:rFonts w:eastAsia="Times New Roman" w:cs="Times New Roman"/>
          <w:szCs w:val="24"/>
        </w:rPr>
        <w:t>, πώς</w:t>
      </w:r>
      <w:r w:rsidRPr="003D1D1F">
        <w:rPr>
          <w:rFonts w:eastAsia="Times New Roman" w:cs="Times New Roman"/>
          <w:szCs w:val="24"/>
        </w:rPr>
        <w:t xml:space="preserve"> θα προκύψει</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Θ</w:t>
      </w:r>
      <w:r w:rsidRPr="003D1D1F">
        <w:rPr>
          <w:rFonts w:eastAsia="Times New Roman" w:cs="Times New Roman"/>
          <w:szCs w:val="24"/>
        </w:rPr>
        <w:t xml:space="preserve">α προκύψει κινηματικά </w:t>
      </w:r>
      <w:r>
        <w:rPr>
          <w:rFonts w:eastAsia="Times New Roman" w:cs="Times New Roman"/>
          <w:szCs w:val="24"/>
        </w:rPr>
        <w:t xml:space="preserve">με καταλύτη </w:t>
      </w:r>
      <w:r w:rsidRPr="003D1D1F">
        <w:rPr>
          <w:rFonts w:eastAsia="Times New Roman" w:cs="Times New Roman"/>
          <w:szCs w:val="24"/>
        </w:rPr>
        <w:t xml:space="preserve">την </w:t>
      </w:r>
      <w:r>
        <w:rPr>
          <w:rFonts w:eastAsia="Times New Roman" w:cs="Times New Roman"/>
          <w:szCs w:val="24"/>
        </w:rPr>
        <w:t>Α</w:t>
      </w:r>
      <w:r w:rsidRPr="003D1D1F">
        <w:rPr>
          <w:rFonts w:eastAsia="Times New Roman" w:cs="Times New Roman"/>
          <w:szCs w:val="24"/>
        </w:rPr>
        <w:t>ριστερά</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Α</w:t>
      </w:r>
      <w:r w:rsidRPr="003D1D1F">
        <w:rPr>
          <w:rFonts w:eastAsia="Times New Roman" w:cs="Times New Roman"/>
          <w:szCs w:val="24"/>
        </w:rPr>
        <w:t>υτά λέγατε και αυτά γράφ</w:t>
      </w:r>
      <w:r>
        <w:rPr>
          <w:rFonts w:eastAsia="Times New Roman" w:cs="Times New Roman"/>
          <w:szCs w:val="24"/>
        </w:rPr>
        <w:t>ατε. Λόγια του αέρα,</w:t>
      </w:r>
      <w:r w:rsidRPr="003D1D1F">
        <w:rPr>
          <w:rFonts w:eastAsia="Times New Roman" w:cs="Times New Roman"/>
          <w:szCs w:val="24"/>
        </w:rPr>
        <w:t xml:space="preserve"> όπως αποδείχθηκαν</w:t>
      </w:r>
      <w:r>
        <w:rPr>
          <w:rFonts w:eastAsia="Times New Roman" w:cs="Times New Roman"/>
          <w:szCs w:val="24"/>
        </w:rPr>
        <w:t>, τα οποία όμως παρα</w:t>
      </w:r>
      <w:r>
        <w:rPr>
          <w:rFonts w:eastAsia="Times New Roman" w:cs="Times New Roman"/>
          <w:szCs w:val="24"/>
        </w:rPr>
        <w:t>βίαζαν ευθέως τη συνταγματική τάξη.</w:t>
      </w:r>
    </w:p>
    <w:p w14:paraId="09855EFE" w14:textId="77777777" w:rsidR="00BE639A" w:rsidRDefault="00A212EC">
      <w:pPr>
        <w:spacing w:line="600" w:lineRule="auto"/>
        <w:ind w:firstLine="720"/>
        <w:jc w:val="both"/>
        <w:rPr>
          <w:rFonts w:eastAsia="Times New Roman" w:cs="Times New Roman"/>
          <w:szCs w:val="24"/>
        </w:rPr>
      </w:pPr>
      <w:r w:rsidRPr="003D1D1F">
        <w:rPr>
          <w:rFonts w:eastAsia="Times New Roman" w:cs="Times New Roman"/>
          <w:szCs w:val="24"/>
        </w:rPr>
        <w:t>Αναρωτιέμαι</w:t>
      </w:r>
      <w:r>
        <w:rPr>
          <w:rFonts w:eastAsia="Times New Roman" w:cs="Times New Roman"/>
          <w:szCs w:val="24"/>
        </w:rPr>
        <w:t>: Α</w:t>
      </w:r>
      <w:r w:rsidRPr="003D1D1F">
        <w:rPr>
          <w:rFonts w:eastAsia="Times New Roman" w:cs="Times New Roman"/>
          <w:szCs w:val="24"/>
        </w:rPr>
        <w:t xml:space="preserve">υτά </w:t>
      </w:r>
      <w:r>
        <w:rPr>
          <w:rFonts w:eastAsia="Times New Roman" w:cs="Times New Roman"/>
          <w:szCs w:val="24"/>
        </w:rPr>
        <w:t>διδάσκατε</w:t>
      </w:r>
      <w:r w:rsidRPr="003D1D1F">
        <w:rPr>
          <w:rFonts w:eastAsia="Times New Roman" w:cs="Times New Roman"/>
          <w:szCs w:val="24"/>
        </w:rPr>
        <w:t xml:space="preserve"> στα παιδιά</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Διδάσκατε σ</w:t>
      </w:r>
      <w:r w:rsidRPr="003D1D1F">
        <w:rPr>
          <w:rFonts w:eastAsia="Times New Roman" w:cs="Times New Roman"/>
          <w:szCs w:val="24"/>
        </w:rPr>
        <w:t>τα παιδιά</w:t>
      </w:r>
      <w:r>
        <w:rPr>
          <w:rFonts w:eastAsia="Times New Roman" w:cs="Times New Roman"/>
          <w:szCs w:val="24"/>
        </w:rPr>
        <w:t>,</w:t>
      </w:r>
      <w:r w:rsidRPr="003D1D1F">
        <w:rPr>
          <w:rFonts w:eastAsia="Times New Roman" w:cs="Times New Roman"/>
          <w:szCs w:val="24"/>
        </w:rPr>
        <w:t xml:space="preserve"> ως καθηγητής </w:t>
      </w:r>
      <w:r>
        <w:rPr>
          <w:rFonts w:eastAsia="Times New Roman" w:cs="Times New Roman"/>
          <w:szCs w:val="24"/>
        </w:rPr>
        <w:t>Σ</w:t>
      </w:r>
      <w:r w:rsidRPr="003D1D1F">
        <w:rPr>
          <w:rFonts w:eastAsia="Times New Roman" w:cs="Times New Roman"/>
          <w:szCs w:val="24"/>
        </w:rPr>
        <w:t>υνταγματικού</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ότι μπορεί η αναθεώρηση του Συντάγματος να</w:t>
      </w:r>
      <w:r w:rsidRPr="003D1D1F">
        <w:rPr>
          <w:rFonts w:eastAsia="Times New Roman" w:cs="Times New Roman"/>
          <w:szCs w:val="24"/>
        </w:rPr>
        <w:t xml:space="preserve"> προκύψει κινηματικά με καταλύτη </w:t>
      </w:r>
      <w:r>
        <w:rPr>
          <w:rFonts w:eastAsia="Times New Roman" w:cs="Times New Roman"/>
          <w:szCs w:val="24"/>
        </w:rPr>
        <w:t>την Α</w:t>
      </w:r>
      <w:r w:rsidRPr="003D1D1F">
        <w:rPr>
          <w:rFonts w:eastAsia="Times New Roman" w:cs="Times New Roman"/>
          <w:szCs w:val="24"/>
        </w:rPr>
        <w:t>ριστερά</w:t>
      </w:r>
      <w:r>
        <w:rPr>
          <w:rFonts w:eastAsia="Times New Roman" w:cs="Times New Roman"/>
          <w:szCs w:val="24"/>
        </w:rPr>
        <w:t>;</w:t>
      </w:r>
      <w:r w:rsidRPr="003D1D1F">
        <w:rPr>
          <w:rFonts w:eastAsia="Times New Roman" w:cs="Times New Roman"/>
          <w:szCs w:val="24"/>
        </w:rPr>
        <w:t xml:space="preserve"> </w:t>
      </w:r>
    </w:p>
    <w:p w14:paraId="09855EF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w:t>
      </w:r>
      <w:r w:rsidRPr="003D1D1F">
        <w:rPr>
          <w:rFonts w:eastAsia="Times New Roman" w:cs="Times New Roman"/>
          <w:szCs w:val="24"/>
        </w:rPr>
        <w:t xml:space="preserve">ε καιρούς πολιτικής ομαλότητας η </w:t>
      </w:r>
      <w:r>
        <w:rPr>
          <w:rFonts w:eastAsia="Times New Roman" w:cs="Times New Roman"/>
          <w:szCs w:val="24"/>
        </w:rPr>
        <w:t>αναθεω</w:t>
      </w:r>
      <w:r>
        <w:rPr>
          <w:rFonts w:eastAsia="Times New Roman" w:cs="Times New Roman"/>
          <w:szCs w:val="24"/>
        </w:rPr>
        <w:t xml:space="preserve">ρητική </w:t>
      </w:r>
      <w:r w:rsidRPr="003D1D1F">
        <w:rPr>
          <w:rFonts w:eastAsia="Times New Roman" w:cs="Times New Roman"/>
          <w:szCs w:val="24"/>
        </w:rPr>
        <w:t xml:space="preserve">διαδικασία είναι </w:t>
      </w:r>
      <w:r>
        <w:rPr>
          <w:rFonts w:eastAsia="Times New Roman" w:cs="Times New Roman"/>
          <w:szCs w:val="24"/>
        </w:rPr>
        <w:t xml:space="preserve">μια </w:t>
      </w:r>
      <w:r w:rsidRPr="003D1D1F">
        <w:rPr>
          <w:rFonts w:eastAsia="Times New Roman" w:cs="Times New Roman"/>
          <w:szCs w:val="24"/>
        </w:rPr>
        <w:t xml:space="preserve">διαδικασία </w:t>
      </w:r>
      <w:r>
        <w:rPr>
          <w:rFonts w:eastAsia="Times New Roman" w:cs="Times New Roman"/>
          <w:szCs w:val="24"/>
        </w:rPr>
        <w:t>που</w:t>
      </w:r>
      <w:r w:rsidRPr="003D1D1F">
        <w:rPr>
          <w:rFonts w:eastAsia="Times New Roman" w:cs="Times New Roman"/>
          <w:szCs w:val="24"/>
        </w:rPr>
        <w:t xml:space="preserve"> παίρνει χρόνο</w:t>
      </w:r>
      <w:r>
        <w:rPr>
          <w:rFonts w:eastAsia="Times New Roman" w:cs="Times New Roman"/>
          <w:szCs w:val="24"/>
        </w:rPr>
        <w:t>, ώστε οι π</w:t>
      </w:r>
      <w:r w:rsidRPr="003D1D1F">
        <w:rPr>
          <w:rFonts w:eastAsia="Times New Roman" w:cs="Times New Roman"/>
          <w:szCs w:val="24"/>
        </w:rPr>
        <w:t>ροτεινόμενες αλλαγές του Συντάγματος</w:t>
      </w:r>
      <w:r>
        <w:rPr>
          <w:rFonts w:eastAsia="Times New Roman" w:cs="Times New Roman"/>
          <w:szCs w:val="24"/>
        </w:rPr>
        <w:t xml:space="preserve"> να συζητηθούν σε βάθος</w:t>
      </w:r>
      <w:r w:rsidRPr="003D1D1F">
        <w:rPr>
          <w:rFonts w:eastAsia="Times New Roman" w:cs="Times New Roman"/>
          <w:szCs w:val="24"/>
        </w:rPr>
        <w:t xml:space="preserve"> και να προκύψουν</w:t>
      </w:r>
      <w:r>
        <w:rPr>
          <w:rFonts w:eastAsia="Times New Roman" w:cs="Times New Roman"/>
          <w:szCs w:val="24"/>
        </w:rPr>
        <w:t>,</w:t>
      </w:r>
      <w:r w:rsidRPr="003D1D1F">
        <w:rPr>
          <w:rFonts w:eastAsia="Times New Roman" w:cs="Times New Roman"/>
          <w:szCs w:val="24"/>
        </w:rPr>
        <w:t xml:space="preserve"> όπου αυτό είναι δυνατόν</w:t>
      </w:r>
      <w:r>
        <w:rPr>
          <w:rFonts w:eastAsia="Times New Roman" w:cs="Times New Roman"/>
          <w:szCs w:val="24"/>
        </w:rPr>
        <w:t>,</w:t>
      </w:r>
      <w:r w:rsidRPr="003D1D1F">
        <w:rPr>
          <w:rFonts w:eastAsia="Times New Roman" w:cs="Times New Roman"/>
          <w:szCs w:val="24"/>
        </w:rPr>
        <w:t xml:space="preserve"> οι απαραίτητες συναινέσεις</w:t>
      </w:r>
      <w:r>
        <w:rPr>
          <w:rFonts w:eastAsia="Times New Roman" w:cs="Times New Roman"/>
          <w:szCs w:val="24"/>
        </w:rPr>
        <w:t>.</w:t>
      </w:r>
    </w:p>
    <w:p w14:paraId="09855F0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Αντ’ αυτού,</w:t>
      </w:r>
      <w:r w:rsidRPr="003D1D1F">
        <w:rPr>
          <w:rFonts w:eastAsia="Times New Roman" w:cs="Times New Roman"/>
          <w:szCs w:val="24"/>
        </w:rPr>
        <w:t xml:space="preserve"> η </w:t>
      </w:r>
      <w:r>
        <w:rPr>
          <w:rFonts w:eastAsia="Times New Roman" w:cs="Times New Roman"/>
          <w:szCs w:val="24"/>
        </w:rPr>
        <w:t>Κ</w:t>
      </w:r>
      <w:r w:rsidRPr="003D1D1F">
        <w:rPr>
          <w:rFonts w:eastAsia="Times New Roman" w:cs="Times New Roman"/>
          <w:szCs w:val="24"/>
        </w:rPr>
        <w:t xml:space="preserve">υβέρνηση </w:t>
      </w:r>
      <w:r>
        <w:rPr>
          <w:rFonts w:eastAsia="Times New Roman" w:cs="Times New Roman"/>
          <w:szCs w:val="24"/>
        </w:rPr>
        <w:t>ά</w:t>
      </w:r>
      <w:r w:rsidRPr="003D1D1F">
        <w:rPr>
          <w:rFonts w:eastAsia="Times New Roman" w:cs="Times New Roman"/>
          <w:szCs w:val="24"/>
        </w:rPr>
        <w:t xml:space="preserve">φησε την αναθεώρηση ουσιαστικά </w:t>
      </w:r>
      <w:r w:rsidRPr="003D1D1F">
        <w:rPr>
          <w:rFonts w:eastAsia="Times New Roman" w:cs="Times New Roman"/>
          <w:szCs w:val="24"/>
        </w:rPr>
        <w:t>στο ράφι</w:t>
      </w:r>
      <w:r>
        <w:rPr>
          <w:rFonts w:eastAsia="Times New Roman" w:cs="Times New Roman"/>
          <w:szCs w:val="24"/>
        </w:rPr>
        <w:t>. Την επαναφέρατε</w:t>
      </w:r>
      <w:r w:rsidRPr="003D1D1F">
        <w:rPr>
          <w:rFonts w:eastAsia="Times New Roman" w:cs="Times New Roman"/>
          <w:szCs w:val="24"/>
        </w:rPr>
        <w:t xml:space="preserve"> μόνο όταν σας εξυπηρετούσε πολιτικά</w:t>
      </w:r>
      <w:r>
        <w:rPr>
          <w:rFonts w:eastAsia="Times New Roman" w:cs="Times New Roman"/>
          <w:szCs w:val="24"/>
        </w:rPr>
        <w:t>. Θυμηθήκατε, κύριε Τσίπρα,</w:t>
      </w:r>
      <w:r w:rsidRPr="003D1D1F">
        <w:rPr>
          <w:rFonts w:eastAsia="Times New Roman" w:cs="Times New Roman"/>
          <w:szCs w:val="24"/>
        </w:rPr>
        <w:t xml:space="preserve"> την </w:t>
      </w:r>
      <w:r>
        <w:rPr>
          <w:rFonts w:eastAsia="Times New Roman" w:cs="Times New Roman"/>
          <w:szCs w:val="24"/>
        </w:rPr>
        <w:t>α</w:t>
      </w:r>
      <w:r w:rsidRPr="003D1D1F">
        <w:rPr>
          <w:rFonts w:eastAsia="Times New Roman" w:cs="Times New Roman"/>
          <w:szCs w:val="24"/>
        </w:rPr>
        <w:t xml:space="preserve">ναθεώρηση ακριβώς </w:t>
      </w:r>
      <w:r>
        <w:rPr>
          <w:rFonts w:eastAsia="Times New Roman" w:cs="Times New Roman"/>
          <w:szCs w:val="24"/>
        </w:rPr>
        <w:t xml:space="preserve">τριάντα ένα </w:t>
      </w:r>
      <w:r w:rsidRPr="003D1D1F">
        <w:rPr>
          <w:rFonts w:eastAsia="Times New Roman" w:cs="Times New Roman"/>
          <w:szCs w:val="24"/>
        </w:rPr>
        <w:t xml:space="preserve">μήνες αφότου είχατε ξεκινήσει </w:t>
      </w:r>
      <w:r>
        <w:rPr>
          <w:rFonts w:eastAsia="Times New Roman" w:cs="Times New Roman"/>
          <w:szCs w:val="24"/>
        </w:rPr>
        <w:t>τη</w:t>
      </w:r>
      <w:r w:rsidRPr="003D1D1F">
        <w:rPr>
          <w:rFonts w:eastAsia="Times New Roman" w:cs="Times New Roman"/>
          <w:szCs w:val="24"/>
        </w:rPr>
        <w:t xml:space="preserve"> σχετική συζήτηση</w:t>
      </w:r>
      <w:r>
        <w:rPr>
          <w:rFonts w:eastAsia="Times New Roman" w:cs="Times New Roman"/>
          <w:szCs w:val="24"/>
        </w:rPr>
        <w:t xml:space="preserve">, με προφανές </w:t>
      </w:r>
      <w:r w:rsidRPr="003D1D1F">
        <w:rPr>
          <w:rFonts w:eastAsia="Times New Roman" w:cs="Times New Roman"/>
          <w:szCs w:val="24"/>
        </w:rPr>
        <w:t>ότι η επιλογή του χρόνου δεν ήταν τυχαία</w:t>
      </w:r>
      <w:r>
        <w:rPr>
          <w:rFonts w:eastAsia="Times New Roman" w:cs="Times New Roman"/>
          <w:szCs w:val="24"/>
        </w:rPr>
        <w:t>. Επιχειρείτε</w:t>
      </w:r>
      <w:r w:rsidRPr="003D1D1F">
        <w:rPr>
          <w:rFonts w:eastAsia="Times New Roman" w:cs="Times New Roman"/>
          <w:szCs w:val="24"/>
        </w:rPr>
        <w:t xml:space="preserve"> να αλλάξετε την</w:t>
      </w:r>
      <w:r w:rsidRPr="003D1D1F">
        <w:rPr>
          <w:rFonts w:eastAsia="Times New Roman" w:cs="Times New Roman"/>
          <w:szCs w:val="24"/>
        </w:rPr>
        <w:t xml:space="preserve"> πολιτική ατζέντα από τα βάρη τ</w:t>
      </w:r>
      <w:r>
        <w:rPr>
          <w:rFonts w:eastAsia="Times New Roman" w:cs="Times New Roman"/>
          <w:szCs w:val="24"/>
        </w:rPr>
        <w:t xml:space="preserve">α </w:t>
      </w:r>
      <w:r w:rsidRPr="003D1D1F">
        <w:rPr>
          <w:rFonts w:eastAsia="Times New Roman" w:cs="Times New Roman"/>
          <w:szCs w:val="24"/>
        </w:rPr>
        <w:t>οποί</w:t>
      </w:r>
      <w:r>
        <w:rPr>
          <w:rFonts w:eastAsia="Times New Roman" w:cs="Times New Roman"/>
          <w:szCs w:val="24"/>
        </w:rPr>
        <w:t xml:space="preserve">α </w:t>
      </w:r>
      <w:r w:rsidRPr="003D1D1F">
        <w:rPr>
          <w:rFonts w:eastAsia="Times New Roman" w:cs="Times New Roman"/>
          <w:szCs w:val="24"/>
        </w:rPr>
        <w:t>επιβάλ</w:t>
      </w:r>
      <w:r>
        <w:rPr>
          <w:rFonts w:eastAsia="Times New Roman" w:cs="Times New Roman"/>
          <w:szCs w:val="24"/>
        </w:rPr>
        <w:t xml:space="preserve">ατε στην </w:t>
      </w:r>
      <w:r w:rsidRPr="003D1D1F">
        <w:rPr>
          <w:rFonts w:eastAsia="Times New Roman" w:cs="Times New Roman"/>
          <w:szCs w:val="24"/>
        </w:rPr>
        <w:t>κοινωνία</w:t>
      </w:r>
      <w:r>
        <w:rPr>
          <w:rFonts w:eastAsia="Times New Roman" w:cs="Times New Roman"/>
          <w:szCs w:val="24"/>
        </w:rPr>
        <w:t>:</w:t>
      </w:r>
      <w:r w:rsidRPr="003D1D1F">
        <w:rPr>
          <w:rFonts w:eastAsia="Times New Roman" w:cs="Times New Roman"/>
          <w:szCs w:val="24"/>
        </w:rPr>
        <w:t xml:space="preserve"> οικονομικά</w:t>
      </w:r>
      <w:r>
        <w:rPr>
          <w:rFonts w:eastAsia="Times New Roman" w:cs="Times New Roman"/>
          <w:szCs w:val="24"/>
        </w:rPr>
        <w:t>,</w:t>
      </w:r>
      <w:r w:rsidRPr="003D1D1F">
        <w:rPr>
          <w:rFonts w:eastAsia="Times New Roman" w:cs="Times New Roman"/>
          <w:szCs w:val="24"/>
        </w:rPr>
        <w:t xml:space="preserve"> κοινωνικά</w:t>
      </w:r>
      <w:r>
        <w:rPr>
          <w:rFonts w:eastAsia="Times New Roman" w:cs="Times New Roman"/>
          <w:szCs w:val="24"/>
        </w:rPr>
        <w:t>,</w:t>
      </w:r>
      <w:r w:rsidRPr="003D1D1F">
        <w:rPr>
          <w:rFonts w:eastAsia="Times New Roman" w:cs="Times New Roman"/>
          <w:szCs w:val="24"/>
        </w:rPr>
        <w:t xml:space="preserve"> ηθικά</w:t>
      </w:r>
      <w:r>
        <w:rPr>
          <w:rFonts w:eastAsia="Times New Roman" w:cs="Times New Roman"/>
          <w:szCs w:val="24"/>
        </w:rPr>
        <w:t>,</w:t>
      </w:r>
      <w:r w:rsidRPr="003D1D1F">
        <w:rPr>
          <w:rFonts w:eastAsia="Times New Roman" w:cs="Times New Roman"/>
          <w:szCs w:val="24"/>
        </w:rPr>
        <w:t xml:space="preserve"> εσχάτως και εθνικά</w:t>
      </w:r>
      <w:r>
        <w:rPr>
          <w:rFonts w:eastAsia="Times New Roman" w:cs="Times New Roman"/>
          <w:szCs w:val="24"/>
        </w:rPr>
        <w:t>.</w:t>
      </w:r>
    </w:p>
    <w:p w14:paraId="09855F0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Στην πραγματικότητα</w:t>
      </w:r>
      <w:r w:rsidRPr="003D1D1F">
        <w:rPr>
          <w:rFonts w:eastAsia="Times New Roman" w:cs="Times New Roman"/>
          <w:szCs w:val="24"/>
        </w:rPr>
        <w:t xml:space="preserve"> ο κ</w:t>
      </w:r>
      <w:r>
        <w:rPr>
          <w:rFonts w:eastAsia="Times New Roman" w:cs="Times New Roman"/>
          <w:szCs w:val="24"/>
        </w:rPr>
        <w:t>.</w:t>
      </w:r>
      <w:r w:rsidRPr="003D1D1F">
        <w:rPr>
          <w:rFonts w:eastAsia="Times New Roman" w:cs="Times New Roman"/>
          <w:szCs w:val="24"/>
        </w:rPr>
        <w:t xml:space="preserve"> Τσίπρας επιβεβαίωσε ότι ουσιαστικά δεν ενδιαφέρεται ούτε για το </w:t>
      </w:r>
      <w:r>
        <w:rPr>
          <w:rFonts w:eastAsia="Times New Roman" w:cs="Times New Roman"/>
          <w:szCs w:val="24"/>
        </w:rPr>
        <w:t>Σ</w:t>
      </w:r>
      <w:r w:rsidRPr="003D1D1F">
        <w:rPr>
          <w:rFonts w:eastAsia="Times New Roman" w:cs="Times New Roman"/>
          <w:szCs w:val="24"/>
        </w:rPr>
        <w:t>ύνταγμα ούτε για την αλλαγή του</w:t>
      </w:r>
      <w:r>
        <w:rPr>
          <w:rFonts w:eastAsia="Times New Roman" w:cs="Times New Roman"/>
          <w:szCs w:val="24"/>
        </w:rPr>
        <w:t>, γι’ αυτό</w:t>
      </w:r>
      <w:r w:rsidRPr="003D1D1F">
        <w:rPr>
          <w:rFonts w:eastAsia="Times New Roman" w:cs="Times New Roman"/>
          <w:szCs w:val="24"/>
        </w:rPr>
        <w:t xml:space="preserve"> και έφερε </w:t>
      </w:r>
      <w:r w:rsidRPr="003D1D1F">
        <w:rPr>
          <w:rFonts w:eastAsia="Times New Roman" w:cs="Times New Roman"/>
          <w:szCs w:val="24"/>
        </w:rPr>
        <w:t>την αναθεώρηση στη Βουλή σε συνθήκες που μάλλον θα την καταστήσουν πολιτικά αναλώσιμ</w:t>
      </w:r>
      <w:r>
        <w:rPr>
          <w:rFonts w:eastAsia="Times New Roman" w:cs="Times New Roman"/>
          <w:szCs w:val="24"/>
        </w:rPr>
        <w:t>η</w:t>
      </w:r>
      <w:r w:rsidRPr="003D1D1F">
        <w:rPr>
          <w:rFonts w:eastAsia="Times New Roman" w:cs="Times New Roman"/>
          <w:szCs w:val="24"/>
        </w:rPr>
        <w:t xml:space="preserve"> και θεσμικά ατελέσφορη και πιθανώς </w:t>
      </w:r>
      <w:r>
        <w:rPr>
          <w:rFonts w:eastAsia="Times New Roman" w:cs="Times New Roman"/>
          <w:szCs w:val="24"/>
        </w:rPr>
        <w:t xml:space="preserve">θα εξελιχθεί σε μια ακόμη χαμένη ευκαιρία. </w:t>
      </w:r>
    </w:p>
    <w:p w14:paraId="09855F0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Οι συνεδριάσεις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sidRPr="003D1D1F">
        <w:rPr>
          <w:rFonts w:eastAsia="Times New Roman" w:cs="Times New Roman"/>
          <w:szCs w:val="24"/>
        </w:rPr>
        <w:t>πιτροπής ήταν</w:t>
      </w:r>
      <w:r>
        <w:rPr>
          <w:rFonts w:eastAsia="Times New Roman" w:cs="Times New Roman"/>
          <w:szCs w:val="24"/>
        </w:rPr>
        <w:t xml:space="preserve"> εξαιρετικά λίγες</w:t>
      </w:r>
      <w:r w:rsidRPr="003D1D1F">
        <w:rPr>
          <w:rFonts w:eastAsia="Times New Roman" w:cs="Times New Roman"/>
          <w:szCs w:val="24"/>
        </w:rPr>
        <w:t xml:space="preserve"> για ουσιαστικό διάλογο</w:t>
      </w:r>
      <w:r w:rsidRPr="003D1D1F">
        <w:rPr>
          <w:rFonts w:eastAsia="Times New Roman" w:cs="Times New Roman"/>
          <w:szCs w:val="24"/>
        </w:rPr>
        <w:t xml:space="preserve"> </w:t>
      </w:r>
      <w:r>
        <w:rPr>
          <w:rFonts w:eastAsia="Times New Roman" w:cs="Times New Roman"/>
          <w:szCs w:val="24"/>
        </w:rPr>
        <w:t xml:space="preserve">επί σχεδόν όλων των άρθρων </w:t>
      </w:r>
      <w:r w:rsidRPr="003D1D1F">
        <w:rPr>
          <w:rFonts w:eastAsia="Times New Roman" w:cs="Times New Roman"/>
          <w:szCs w:val="24"/>
        </w:rPr>
        <w:t>του Συντάγματος</w:t>
      </w:r>
      <w:r>
        <w:rPr>
          <w:rFonts w:eastAsia="Times New Roman" w:cs="Times New Roman"/>
          <w:szCs w:val="24"/>
        </w:rPr>
        <w:t>. Η σχετική</w:t>
      </w:r>
      <w:r w:rsidRPr="003D1D1F">
        <w:rPr>
          <w:rFonts w:eastAsia="Times New Roman" w:cs="Times New Roman"/>
          <w:szCs w:val="24"/>
        </w:rPr>
        <w:t xml:space="preserve"> διαδικασία σ</w:t>
      </w:r>
      <w:r>
        <w:rPr>
          <w:rFonts w:eastAsia="Times New Roman" w:cs="Times New Roman"/>
          <w:szCs w:val="24"/>
        </w:rPr>
        <w:t xml:space="preserve">την </w:t>
      </w:r>
      <w:r>
        <w:rPr>
          <w:rFonts w:eastAsia="Times New Roman" w:cs="Times New Roman"/>
          <w:szCs w:val="24"/>
        </w:rPr>
        <w:t>α</w:t>
      </w:r>
      <w:r w:rsidRPr="003D1D1F">
        <w:rPr>
          <w:rFonts w:eastAsia="Times New Roman" w:cs="Times New Roman"/>
          <w:szCs w:val="24"/>
        </w:rPr>
        <w:t>ναθεώρηση</w:t>
      </w:r>
      <w:r>
        <w:rPr>
          <w:rFonts w:eastAsia="Times New Roman" w:cs="Times New Roman"/>
          <w:szCs w:val="24"/>
        </w:rPr>
        <w:t xml:space="preserve"> του</w:t>
      </w:r>
      <w:r w:rsidRPr="003D1D1F">
        <w:rPr>
          <w:rFonts w:eastAsia="Times New Roman" w:cs="Times New Roman"/>
          <w:szCs w:val="24"/>
        </w:rPr>
        <w:t xml:space="preserve"> 2001</w:t>
      </w:r>
      <w:r>
        <w:rPr>
          <w:rFonts w:eastAsia="Times New Roman" w:cs="Times New Roman"/>
          <w:szCs w:val="24"/>
        </w:rPr>
        <w:t xml:space="preserve">, αλλά και στην </w:t>
      </w:r>
      <w:r>
        <w:rPr>
          <w:rFonts w:eastAsia="Times New Roman" w:cs="Times New Roman"/>
          <w:szCs w:val="24"/>
        </w:rPr>
        <w:t>α</w:t>
      </w:r>
      <w:r>
        <w:rPr>
          <w:rFonts w:eastAsia="Times New Roman" w:cs="Times New Roman"/>
          <w:szCs w:val="24"/>
        </w:rPr>
        <w:t>ναθεώρηση</w:t>
      </w:r>
      <w:r w:rsidRPr="003D1D1F">
        <w:rPr>
          <w:rFonts w:eastAsia="Times New Roman" w:cs="Times New Roman"/>
          <w:szCs w:val="24"/>
        </w:rPr>
        <w:t xml:space="preserve"> του 2006</w:t>
      </w:r>
      <w:r>
        <w:rPr>
          <w:rFonts w:eastAsia="Times New Roman" w:cs="Times New Roman"/>
          <w:szCs w:val="24"/>
        </w:rPr>
        <w:t>,</w:t>
      </w:r>
      <w:r w:rsidRPr="003D1D1F">
        <w:rPr>
          <w:rFonts w:eastAsia="Times New Roman" w:cs="Times New Roman"/>
          <w:szCs w:val="24"/>
        </w:rPr>
        <w:t xml:space="preserve"> ασχέτως του τελικού αποτελέσματος</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είχε</w:t>
      </w:r>
      <w:r w:rsidRPr="003D1D1F">
        <w:rPr>
          <w:rFonts w:eastAsia="Times New Roman" w:cs="Times New Roman"/>
          <w:szCs w:val="24"/>
        </w:rPr>
        <w:t xml:space="preserve"> κρατήσει παραπάνω από </w:t>
      </w:r>
      <w:r>
        <w:rPr>
          <w:rFonts w:eastAsia="Times New Roman" w:cs="Times New Roman"/>
          <w:szCs w:val="24"/>
        </w:rPr>
        <w:t>πέντε</w:t>
      </w:r>
      <w:r w:rsidRPr="003D1D1F">
        <w:rPr>
          <w:rFonts w:eastAsia="Times New Roman" w:cs="Times New Roman"/>
          <w:szCs w:val="24"/>
        </w:rPr>
        <w:t xml:space="preserve"> μήνες</w:t>
      </w:r>
      <w:r>
        <w:rPr>
          <w:rFonts w:eastAsia="Times New Roman" w:cs="Times New Roman"/>
          <w:szCs w:val="24"/>
        </w:rPr>
        <w:t xml:space="preserve">. Εδώ σε μόλις δέκα οκτώ </w:t>
      </w:r>
      <w:r w:rsidRPr="003D1D1F">
        <w:rPr>
          <w:rFonts w:eastAsia="Times New Roman" w:cs="Times New Roman"/>
          <w:szCs w:val="24"/>
        </w:rPr>
        <w:t xml:space="preserve">συνεδριάσεις εξετάστηκαν περισσότερα από </w:t>
      </w:r>
      <w:r>
        <w:rPr>
          <w:rFonts w:eastAsia="Times New Roman" w:cs="Times New Roman"/>
          <w:szCs w:val="24"/>
        </w:rPr>
        <w:t xml:space="preserve">ογδόντα </w:t>
      </w:r>
      <w:r w:rsidRPr="003D1D1F">
        <w:rPr>
          <w:rFonts w:eastAsia="Times New Roman" w:cs="Times New Roman"/>
          <w:szCs w:val="24"/>
        </w:rPr>
        <w:t>άρθρ</w:t>
      </w:r>
      <w:r>
        <w:rPr>
          <w:rFonts w:eastAsia="Times New Roman" w:cs="Times New Roman"/>
          <w:szCs w:val="24"/>
        </w:rPr>
        <w:t xml:space="preserve">α και η </w:t>
      </w:r>
      <w:r>
        <w:rPr>
          <w:rFonts w:eastAsia="Times New Roman" w:cs="Times New Roman"/>
          <w:szCs w:val="24"/>
        </w:rPr>
        <w:t>α</w:t>
      </w:r>
      <w:r>
        <w:rPr>
          <w:rFonts w:eastAsia="Times New Roman" w:cs="Times New Roman"/>
          <w:szCs w:val="24"/>
        </w:rPr>
        <w:t>ναθεώρηση</w:t>
      </w:r>
      <w:r w:rsidRPr="003D1D1F">
        <w:rPr>
          <w:rFonts w:eastAsia="Times New Roman" w:cs="Times New Roman"/>
          <w:szCs w:val="24"/>
        </w:rPr>
        <w:t xml:space="preserve"> έρχεται τώρα προς ψήφιση στην Ολομέλεια σε δύο συνεδριάσεις</w:t>
      </w:r>
      <w:r>
        <w:rPr>
          <w:rFonts w:eastAsia="Times New Roman" w:cs="Times New Roman"/>
          <w:szCs w:val="24"/>
        </w:rPr>
        <w:t>.</w:t>
      </w:r>
      <w:r w:rsidRPr="003D1D1F">
        <w:rPr>
          <w:rFonts w:eastAsia="Times New Roman" w:cs="Times New Roman"/>
          <w:szCs w:val="24"/>
        </w:rPr>
        <w:t xml:space="preserve"> Με άλλα λόγια</w:t>
      </w:r>
      <w:r>
        <w:rPr>
          <w:rFonts w:eastAsia="Times New Roman" w:cs="Times New Roman"/>
          <w:szCs w:val="24"/>
        </w:rPr>
        <w:t xml:space="preserve">, οι Βουλευτές σε λίγες ώρες </w:t>
      </w:r>
      <w:r w:rsidRPr="003D1D1F">
        <w:rPr>
          <w:rFonts w:eastAsia="Times New Roman" w:cs="Times New Roman"/>
          <w:szCs w:val="24"/>
        </w:rPr>
        <w:t xml:space="preserve">μόνο καλούνται να συζητήσουν για την αναθεώρηση του </w:t>
      </w:r>
      <w:r>
        <w:rPr>
          <w:rFonts w:eastAsia="Times New Roman" w:cs="Times New Roman"/>
          <w:szCs w:val="24"/>
        </w:rPr>
        <w:t>Σ</w:t>
      </w:r>
      <w:r w:rsidRPr="003D1D1F">
        <w:rPr>
          <w:rFonts w:eastAsia="Times New Roman" w:cs="Times New Roman"/>
          <w:szCs w:val="24"/>
        </w:rPr>
        <w:t>υντάγματος</w:t>
      </w:r>
      <w:r>
        <w:rPr>
          <w:rFonts w:eastAsia="Times New Roman" w:cs="Times New Roman"/>
          <w:szCs w:val="24"/>
        </w:rPr>
        <w:t>, για μια αναθεώρη</w:t>
      </w:r>
      <w:r>
        <w:rPr>
          <w:rFonts w:eastAsia="Times New Roman" w:cs="Times New Roman"/>
          <w:szCs w:val="24"/>
        </w:rPr>
        <w:t>ση που θα έπρεπε</w:t>
      </w:r>
      <w:r w:rsidRPr="003D1D1F">
        <w:rPr>
          <w:rFonts w:eastAsia="Times New Roman" w:cs="Times New Roman"/>
          <w:szCs w:val="24"/>
        </w:rPr>
        <w:t xml:space="preserve"> να συνιστά </w:t>
      </w:r>
      <w:r>
        <w:rPr>
          <w:rFonts w:eastAsia="Times New Roman" w:cs="Times New Roman"/>
          <w:szCs w:val="24"/>
        </w:rPr>
        <w:t>ε</w:t>
      </w:r>
      <w:r w:rsidRPr="003D1D1F">
        <w:rPr>
          <w:rFonts w:eastAsia="Times New Roman" w:cs="Times New Roman"/>
          <w:szCs w:val="24"/>
        </w:rPr>
        <w:t>υκαιρία για τη θεσμική επανεκκίνηση της χώρας</w:t>
      </w:r>
      <w:r>
        <w:rPr>
          <w:rFonts w:eastAsia="Times New Roman" w:cs="Times New Roman"/>
          <w:szCs w:val="24"/>
        </w:rPr>
        <w:t>.</w:t>
      </w:r>
    </w:p>
    <w:p w14:paraId="09855F0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γεγονότα,</w:t>
      </w:r>
      <w:r w:rsidRPr="003D1D1F">
        <w:rPr>
          <w:rFonts w:eastAsia="Times New Roman" w:cs="Times New Roman"/>
          <w:szCs w:val="24"/>
        </w:rPr>
        <w:t xml:space="preserve"> λοιπόν</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μιλούν από μόνα τους. Αυτός ο βιασμός</w:t>
      </w:r>
      <w:r w:rsidRPr="003D1D1F">
        <w:rPr>
          <w:rFonts w:eastAsia="Times New Roman" w:cs="Times New Roman"/>
          <w:szCs w:val="24"/>
        </w:rPr>
        <w:t xml:space="preserve"> της διαδικασίας</w:t>
      </w:r>
      <w:r>
        <w:rPr>
          <w:rFonts w:eastAsia="Times New Roman" w:cs="Times New Roman"/>
          <w:szCs w:val="24"/>
        </w:rPr>
        <w:t xml:space="preserve"> φανερώνει</w:t>
      </w:r>
      <w:r w:rsidRPr="003D1D1F">
        <w:rPr>
          <w:rFonts w:eastAsia="Times New Roman" w:cs="Times New Roman"/>
          <w:szCs w:val="24"/>
        </w:rPr>
        <w:t xml:space="preserve"> το σχέδιο του ΣΥΡΙΖΑ να βάλει και τη </w:t>
      </w:r>
      <w:r>
        <w:rPr>
          <w:rFonts w:eastAsia="Times New Roman" w:cs="Times New Roman"/>
          <w:szCs w:val="24"/>
        </w:rPr>
        <w:t>σ</w:t>
      </w:r>
      <w:r w:rsidRPr="003D1D1F">
        <w:rPr>
          <w:rFonts w:eastAsia="Times New Roman" w:cs="Times New Roman"/>
          <w:szCs w:val="24"/>
        </w:rPr>
        <w:t xml:space="preserve">υνταγματική </w:t>
      </w:r>
      <w:r>
        <w:rPr>
          <w:rFonts w:eastAsia="Times New Roman" w:cs="Times New Roman"/>
          <w:szCs w:val="24"/>
        </w:rPr>
        <w:t>Α</w:t>
      </w:r>
      <w:r w:rsidRPr="003D1D1F">
        <w:rPr>
          <w:rFonts w:eastAsia="Times New Roman" w:cs="Times New Roman"/>
          <w:szCs w:val="24"/>
        </w:rPr>
        <w:t>ναθεώρηση στο</w:t>
      </w:r>
      <w:r>
        <w:rPr>
          <w:rFonts w:eastAsia="Times New Roman" w:cs="Times New Roman"/>
          <w:szCs w:val="24"/>
        </w:rPr>
        <w:t>ν</w:t>
      </w:r>
      <w:r w:rsidRPr="003D1D1F">
        <w:rPr>
          <w:rFonts w:eastAsia="Times New Roman" w:cs="Times New Roman"/>
          <w:szCs w:val="24"/>
        </w:rPr>
        <w:t xml:space="preserve"> μύλο μιας άγονης πολιτικής αν</w:t>
      </w:r>
      <w:r w:rsidRPr="003D1D1F">
        <w:rPr>
          <w:rFonts w:eastAsia="Times New Roman" w:cs="Times New Roman"/>
          <w:szCs w:val="24"/>
        </w:rPr>
        <w:t>τιπαράθεσης</w:t>
      </w:r>
      <w:r>
        <w:rPr>
          <w:rFonts w:eastAsia="Times New Roman" w:cs="Times New Roman"/>
          <w:szCs w:val="24"/>
        </w:rPr>
        <w:t>. Δ</w:t>
      </w:r>
      <w:r w:rsidRPr="003D1D1F">
        <w:rPr>
          <w:rFonts w:eastAsia="Times New Roman" w:cs="Times New Roman"/>
          <w:szCs w:val="24"/>
        </w:rPr>
        <w:t>εν θα πω ότι είναι ντροπή</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Θ</w:t>
      </w:r>
      <w:r w:rsidRPr="003D1D1F">
        <w:rPr>
          <w:rFonts w:eastAsia="Times New Roman" w:cs="Times New Roman"/>
          <w:szCs w:val="24"/>
        </w:rPr>
        <w:t>α πω απλ</w:t>
      </w:r>
      <w:r>
        <w:rPr>
          <w:rFonts w:eastAsia="Times New Roman" w:cs="Times New Roman"/>
          <w:szCs w:val="24"/>
        </w:rPr>
        <w:t>ώς</w:t>
      </w:r>
      <w:r w:rsidRPr="003D1D1F">
        <w:rPr>
          <w:rFonts w:eastAsia="Times New Roman" w:cs="Times New Roman"/>
          <w:szCs w:val="24"/>
        </w:rPr>
        <w:t xml:space="preserve"> ότι είναι κρίμα</w:t>
      </w:r>
      <w:r>
        <w:rPr>
          <w:rFonts w:eastAsia="Times New Roman" w:cs="Times New Roman"/>
          <w:szCs w:val="24"/>
        </w:rPr>
        <w:t>, όπως είναι και μια σημαντική πολιτική</w:t>
      </w:r>
      <w:r w:rsidRPr="003D1D1F">
        <w:rPr>
          <w:rFonts w:eastAsia="Times New Roman" w:cs="Times New Roman"/>
          <w:szCs w:val="24"/>
        </w:rPr>
        <w:t xml:space="preserve"> οπισθοχώρηση</w:t>
      </w:r>
      <w:r>
        <w:rPr>
          <w:rFonts w:eastAsia="Times New Roman" w:cs="Times New Roman"/>
          <w:szCs w:val="24"/>
        </w:rPr>
        <w:t>, γιατί</w:t>
      </w:r>
      <w:r w:rsidRPr="003D1D1F">
        <w:rPr>
          <w:rFonts w:eastAsia="Times New Roman" w:cs="Times New Roman"/>
          <w:szCs w:val="24"/>
        </w:rPr>
        <w:t xml:space="preserve"> το πολιτικό σύστημα </w:t>
      </w:r>
      <w:r>
        <w:rPr>
          <w:rFonts w:eastAsia="Times New Roman" w:cs="Times New Roman"/>
          <w:szCs w:val="24"/>
        </w:rPr>
        <w:t>τις τελευταίες δεκαετίες είχε διαμορφώσει μια</w:t>
      </w:r>
      <w:r w:rsidRPr="003D1D1F">
        <w:rPr>
          <w:rFonts w:eastAsia="Times New Roman" w:cs="Times New Roman"/>
          <w:szCs w:val="24"/>
        </w:rPr>
        <w:t xml:space="preserve"> παράδοση</w:t>
      </w:r>
      <w:r>
        <w:rPr>
          <w:rFonts w:eastAsia="Times New Roman" w:cs="Times New Roman"/>
          <w:szCs w:val="24"/>
        </w:rPr>
        <w:t>,</w:t>
      </w:r>
      <w:r w:rsidRPr="003D1D1F">
        <w:rPr>
          <w:rFonts w:eastAsia="Times New Roman" w:cs="Times New Roman"/>
          <w:szCs w:val="24"/>
        </w:rPr>
        <w:t xml:space="preserve"> να εκφεύγει </w:t>
      </w:r>
      <w:r>
        <w:rPr>
          <w:rFonts w:eastAsia="Times New Roman" w:cs="Times New Roman"/>
          <w:szCs w:val="24"/>
        </w:rPr>
        <w:t>η σ</w:t>
      </w:r>
      <w:r w:rsidRPr="003D1D1F">
        <w:rPr>
          <w:rFonts w:eastAsia="Times New Roman" w:cs="Times New Roman"/>
          <w:szCs w:val="24"/>
        </w:rPr>
        <w:t xml:space="preserve">υνταγματική </w:t>
      </w:r>
      <w:r>
        <w:rPr>
          <w:rFonts w:eastAsia="Times New Roman" w:cs="Times New Roman"/>
          <w:szCs w:val="24"/>
        </w:rPr>
        <w:t>Α</w:t>
      </w:r>
      <w:r w:rsidRPr="003D1D1F">
        <w:rPr>
          <w:rFonts w:eastAsia="Times New Roman" w:cs="Times New Roman"/>
          <w:szCs w:val="24"/>
        </w:rPr>
        <w:t xml:space="preserve">ναθεώρηση των πολιτικών </w:t>
      </w:r>
      <w:r w:rsidRPr="003D1D1F">
        <w:rPr>
          <w:rFonts w:eastAsia="Times New Roman" w:cs="Times New Roman"/>
          <w:szCs w:val="24"/>
        </w:rPr>
        <w:t>αντιπαραθέσεων και της κομματικής πόλωσης</w:t>
      </w:r>
      <w:r>
        <w:rPr>
          <w:rFonts w:eastAsia="Times New Roman" w:cs="Times New Roman"/>
          <w:szCs w:val="24"/>
        </w:rPr>
        <w:t>.</w:t>
      </w:r>
      <w:r w:rsidRPr="003D1D1F">
        <w:rPr>
          <w:rFonts w:eastAsia="Times New Roman" w:cs="Times New Roman"/>
          <w:szCs w:val="24"/>
        </w:rPr>
        <w:t xml:space="preserve"> </w:t>
      </w:r>
    </w:p>
    <w:p w14:paraId="09855F04" w14:textId="77777777" w:rsidR="00BE639A" w:rsidRDefault="00A212EC">
      <w:pPr>
        <w:spacing w:line="600" w:lineRule="auto"/>
        <w:ind w:firstLine="720"/>
        <w:jc w:val="both"/>
        <w:rPr>
          <w:rFonts w:eastAsia="Times New Roman" w:cs="Times New Roman"/>
          <w:szCs w:val="24"/>
        </w:rPr>
      </w:pPr>
      <w:r w:rsidRPr="003D1D1F">
        <w:rPr>
          <w:rFonts w:eastAsia="Times New Roman" w:cs="Times New Roman"/>
          <w:szCs w:val="24"/>
        </w:rPr>
        <w:t xml:space="preserve">Εγώ συμμετείχα </w:t>
      </w:r>
      <w:r>
        <w:rPr>
          <w:rFonts w:eastAsia="Times New Roman" w:cs="Times New Roman"/>
          <w:szCs w:val="24"/>
        </w:rPr>
        <w:t>-</w:t>
      </w:r>
      <w:r w:rsidRPr="003D1D1F">
        <w:rPr>
          <w:rFonts w:eastAsia="Times New Roman" w:cs="Times New Roman"/>
          <w:szCs w:val="24"/>
        </w:rPr>
        <w:t>βλέπω τον κ</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Λ</w:t>
      </w:r>
      <w:r w:rsidRPr="003D1D1F">
        <w:rPr>
          <w:rFonts w:eastAsia="Times New Roman" w:cs="Times New Roman"/>
          <w:szCs w:val="24"/>
        </w:rPr>
        <w:t>οβέρδο</w:t>
      </w:r>
      <w:r>
        <w:rPr>
          <w:rFonts w:eastAsia="Times New Roman" w:cs="Times New Roman"/>
          <w:szCs w:val="24"/>
        </w:rPr>
        <w:t>, που</w:t>
      </w:r>
      <w:r w:rsidRPr="003D1D1F">
        <w:rPr>
          <w:rFonts w:eastAsia="Times New Roman" w:cs="Times New Roman"/>
          <w:szCs w:val="24"/>
        </w:rPr>
        <w:t xml:space="preserve"> συμμετείχε και </w:t>
      </w:r>
      <w:r>
        <w:rPr>
          <w:rFonts w:eastAsia="Times New Roman" w:cs="Times New Roman"/>
          <w:szCs w:val="24"/>
        </w:rPr>
        <w:t>αυτός-</w:t>
      </w:r>
      <w:r w:rsidRPr="003D1D1F">
        <w:rPr>
          <w:rFonts w:eastAsia="Times New Roman" w:cs="Times New Roman"/>
          <w:szCs w:val="24"/>
        </w:rPr>
        <w:t xml:space="preserve"> στην </w:t>
      </w:r>
      <w:r>
        <w:rPr>
          <w:rFonts w:eastAsia="Times New Roman" w:cs="Times New Roman"/>
          <w:szCs w:val="24"/>
        </w:rPr>
        <w:t>ε</w:t>
      </w:r>
      <w:r w:rsidRPr="003D1D1F">
        <w:rPr>
          <w:rFonts w:eastAsia="Times New Roman" w:cs="Times New Roman"/>
          <w:szCs w:val="24"/>
        </w:rPr>
        <w:t xml:space="preserve">πιτροπή </w:t>
      </w:r>
      <w:r>
        <w:rPr>
          <w:rFonts w:eastAsia="Times New Roman" w:cs="Times New Roman"/>
          <w:szCs w:val="24"/>
        </w:rPr>
        <w:t>α</w:t>
      </w:r>
      <w:r w:rsidRPr="003D1D1F">
        <w:rPr>
          <w:rFonts w:eastAsia="Times New Roman" w:cs="Times New Roman"/>
          <w:szCs w:val="24"/>
        </w:rPr>
        <w:t xml:space="preserve">ναθεώρησης </w:t>
      </w:r>
      <w:r>
        <w:rPr>
          <w:rFonts w:eastAsia="Times New Roman" w:cs="Times New Roman"/>
          <w:szCs w:val="24"/>
        </w:rPr>
        <w:t>-</w:t>
      </w:r>
      <w:r w:rsidRPr="003D1D1F">
        <w:rPr>
          <w:rFonts w:eastAsia="Times New Roman" w:cs="Times New Roman"/>
          <w:szCs w:val="24"/>
        </w:rPr>
        <w:t xml:space="preserve">ήμουν νέος εκλεγμένος </w:t>
      </w:r>
      <w:r>
        <w:rPr>
          <w:rFonts w:eastAsia="Times New Roman" w:cs="Times New Roman"/>
          <w:szCs w:val="24"/>
        </w:rPr>
        <w:t>Β</w:t>
      </w:r>
      <w:r w:rsidRPr="003D1D1F">
        <w:rPr>
          <w:rFonts w:eastAsia="Times New Roman" w:cs="Times New Roman"/>
          <w:szCs w:val="24"/>
        </w:rPr>
        <w:t>ουλευτής τότε</w:t>
      </w:r>
      <w:r>
        <w:rPr>
          <w:rFonts w:eastAsia="Times New Roman" w:cs="Times New Roman"/>
          <w:szCs w:val="24"/>
        </w:rPr>
        <w:t>,</w:t>
      </w:r>
      <w:r w:rsidRPr="003D1D1F">
        <w:rPr>
          <w:rFonts w:eastAsia="Times New Roman" w:cs="Times New Roman"/>
          <w:szCs w:val="24"/>
        </w:rPr>
        <w:t xml:space="preserve"> πρώτη τετραετία της </w:t>
      </w:r>
      <w:r>
        <w:rPr>
          <w:rFonts w:eastAsia="Times New Roman" w:cs="Times New Roman"/>
          <w:szCs w:val="24"/>
        </w:rPr>
        <w:t>κ</w:t>
      </w:r>
      <w:r w:rsidRPr="003D1D1F">
        <w:rPr>
          <w:rFonts w:eastAsia="Times New Roman" w:cs="Times New Roman"/>
          <w:szCs w:val="24"/>
        </w:rPr>
        <w:t>υβέρνησης Καραμανλή</w:t>
      </w:r>
      <w:r>
        <w:rPr>
          <w:rFonts w:eastAsia="Times New Roman" w:cs="Times New Roman"/>
          <w:szCs w:val="24"/>
        </w:rPr>
        <w:t>- κατά τα έτη</w:t>
      </w:r>
      <w:r w:rsidRPr="003D1D1F">
        <w:rPr>
          <w:rFonts w:eastAsia="Times New Roman" w:cs="Times New Roman"/>
          <w:szCs w:val="24"/>
        </w:rPr>
        <w:t xml:space="preserve"> 2005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3D1D1F">
        <w:rPr>
          <w:rFonts w:eastAsia="Times New Roman" w:cs="Times New Roman"/>
          <w:szCs w:val="24"/>
        </w:rPr>
        <w:t>2006</w:t>
      </w:r>
      <w:r>
        <w:rPr>
          <w:rFonts w:eastAsia="Times New Roman" w:cs="Times New Roman"/>
          <w:szCs w:val="24"/>
        </w:rPr>
        <w:t>. Έχω</w:t>
      </w:r>
      <w:r w:rsidRPr="003D1D1F">
        <w:rPr>
          <w:rFonts w:eastAsia="Times New Roman" w:cs="Times New Roman"/>
          <w:szCs w:val="24"/>
        </w:rPr>
        <w:t xml:space="preserve"> εξαιρετικά ευχάριστες </w:t>
      </w:r>
      <w:r>
        <w:rPr>
          <w:rFonts w:eastAsia="Times New Roman" w:cs="Times New Roman"/>
          <w:szCs w:val="24"/>
        </w:rPr>
        <w:t>α</w:t>
      </w:r>
      <w:r w:rsidRPr="003D1D1F">
        <w:rPr>
          <w:rFonts w:eastAsia="Times New Roman" w:cs="Times New Roman"/>
          <w:szCs w:val="24"/>
        </w:rPr>
        <w:t>ναμνήσεις από αυτή την εμπειρία μου</w:t>
      </w:r>
      <w:r>
        <w:rPr>
          <w:rFonts w:eastAsia="Times New Roman" w:cs="Times New Roman"/>
          <w:szCs w:val="24"/>
        </w:rPr>
        <w:t>,</w:t>
      </w:r>
      <w:r w:rsidRPr="003D1D1F">
        <w:rPr>
          <w:rFonts w:eastAsia="Times New Roman" w:cs="Times New Roman"/>
          <w:szCs w:val="24"/>
        </w:rPr>
        <w:t xml:space="preserve"> διότι </w:t>
      </w:r>
      <w:r>
        <w:rPr>
          <w:rFonts w:eastAsia="Times New Roman" w:cs="Times New Roman"/>
          <w:szCs w:val="24"/>
        </w:rPr>
        <w:t>π</w:t>
      </w:r>
      <w:r w:rsidRPr="003D1D1F">
        <w:rPr>
          <w:rFonts w:eastAsia="Times New Roman" w:cs="Times New Roman"/>
          <w:szCs w:val="24"/>
        </w:rPr>
        <w:t xml:space="preserve">ράγματι θυμάμαι ότι μπορέσαμε να αφήσουμε στην άκρη τις στείρες κομματικές αντιπαραθέσεις </w:t>
      </w:r>
      <w:r>
        <w:rPr>
          <w:rFonts w:eastAsia="Times New Roman" w:cs="Times New Roman"/>
          <w:szCs w:val="24"/>
        </w:rPr>
        <w:t>-</w:t>
      </w:r>
      <w:r w:rsidRPr="003D1D1F">
        <w:rPr>
          <w:rFonts w:eastAsia="Times New Roman" w:cs="Times New Roman"/>
          <w:szCs w:val="24"/>
        </w:rPr>
        <w:t>και τότε υπήρχε πολύ μεγάλη ένταση</w:t>
      </w:r>
      <w:r>
        <w:rPr>
          <w:rFonts w:eastAsia="Times New Roman" w:cs="Times New Roman"/>
          <w:szCs w:val="24"/>
        </w:rPr>
        <w:t>-</w:t>
      </w:r>
      <w:r w:rsidRPr="003D1D1F">
        <w:rPr>
          <w:rFonts w:eastAsia="Times New Roman" w:cs="Times New Roman"/>
          <w:szCs w:val="24"/>
        </w:rPr>
        <w:t xml:space="preserve"> και να συζητήσουμε και να </w:t>
      </w:r>
      <w:r>
        <w:rPr>
          <w:rFonts w:eastAsia="Times New Roman" w:cs="Times New Roman"/>
          <w:szCs w:val="24"/>
        </w:rPr>
        <w:t>ακούμε</w:t>
      </w:r>
      <w:r w:rsidRPr="003D1D1F">
        <w:rPr>
          <w:rFonts w:eastAsia="Times New Roman" w:cs="Times New Roman"/>
          <w:szCs w:val="24"/>
        </w:rPr>
        <w:t xml:space="preserve"> τουλάχιστον αυτά τα οποία </w:t>
      </w:r>
      <w:r>
        <w:rPr>
          <w:rFonts w:eastAsia="Times New Roman" w:cs="Times New Roman"/>
          <w:szCs w:val="24"/>
        </w:rPr>
        <w:t>έλ</w:t>
      </w:r>
      <w:r>
        <w:rPr>
          <w:rFonts w:eastAsia="Times New Roman" w:cs="Times New Roman"/>
          <w:szCs w:val="24"/>
        </w:rPr>
        <w:t>εγαν</w:t>
      </w:r>
      <w:r w:rsidRPr="003D1D1F">
        <w:rPr>
          <w:rFonts w:eastAsia="Times New Roman" w:cs="Times New Roman"/>
          <w:szCs w:val="24"/>
        </w:rPr>
        <w:t xml:space="preserve"> οι συνομιλητές μας και να επιχειρήσουμε με καλή διάθεση να διαμορφώσουμε ένα</w:t>
      </w:r>
      <w:r>
        <w:rPr>
          <w:rFonts w:eastAsia="Times New Roman" w:cs="Times New Roman"/>
          <w:szCs w:val="24"/>
        </w:rPr>
        <w:t>ν</w:t>
      </w:r>
      <w:r w:rsidRPr="003D1D1F">
        <w:rPr>
          <w:rFonts w:eastAsia="Times New Roman" w:cs="Times New Roman"/>
          <w:szCs w:val="24"/>
        </w:rPr>
        <w:t xml:space="preserve"> κοινό τόπο</w:t>
      </w:r>
      <w:r>
        <w:rPr>
          <w:rFonts w:eastAsia="Times New Roman" w:cs="Times New Roman"/>
          <w:szCs w:val="24"/>
        </w:rPr>
        <w:t>,</w:t>
      </w:r>
      <w:r w:rsidRPr="003D1D1F">
        <w:rPr>
          <w:rFonts w:eastAsia="Times New Roman" w:cs="Times New Roman"/>
          <w:szCs w:val="24"/>
        </w:rPr>
        <w:t xml:space="preserve"> όπως το</w:t>
      </w:r>
      <w:r>
        <w:rPr>
          <w:rFonts w:eastAsia="Times New Roman" w:cs="Times New Roman"/>
          <w:szCs w:val="24"/>
        </w:rPr>
        <w:t xml:space="preserve"> ίδιο το Σ</w:t>
      </w:r>
      <w:r w:rsidRPr="003D1D1F">
        <w:rPr>
          <w:rFonts w:eastAsia="Times New Roman" w:cs="Times New Roman"/>
          <w:szCs w:val="24"/>
        </w:rPr>
        <w:t>ύνταγμα επιβάλλει</w:t>
      </w:r>
      <w:r>
        <w:rPr>
          <w:rFonts w:eastAsia="Times New Roman" w:cs="Times New Roman"/>
          <w:szCs w:val="24"/>
        </w:rPr>
        <w:t>.</w:t>
      </w:r>
    </w:p>
    <w:p w14:paraId="09855F0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Αυτό, λοιπόν, </w:t>
      </w:r>
      <w:r w:rsidRPr="003D1D1F">
        <w:rPr>
          <w:rFonts w:eastAsia="Times New Roman" w:cs="Times New Roman"/>
          <w:szCs w:val="24"/>
        </w:rPr>
        <w:t xml:space="preserve">το κεκτημένο </w:t>
      </w:r>
      <w:r>
        <w:rPr>
          <w:rFonts w:eastAsia="Times New Roman" w:cs="Times New Roman"/>
          <w:szCs w:val="24"/>
        </w:rPr>
        <w:t xml:space="preserve">–γιατί αυτό </w:t>
      </w:r>
      <w:r w:rsidRPr="003D1D1F">
        <w:rPr>
          <w:rFonts w:eastAsia="Times New Roman" w:cs="Times New Roman"/>
          <w:szCs w:val="24"/>
        </w:rPr>
        <w:t>είναι πρα</w:t>
      </w:r>
      <w:r>
        <w:rPr>
          <w:rFonts w:eastAsia="Times New Roman" w:cs="Times New Roman"/>
          <w:szCs w:val="24"/>
        </w:rPr>
        <w:t>γ</w:t>
      </w:r>
      <w:r w:rsidRPr="003D1D1F">
        <w:rPr>
          <w:rFonts w:eastAsia="Times New Roman" w:cs="Times New Roman"/>
          <w:szCs w:val="24"/>
        </w:rPr>
        <w:t xml:space="preserve">ματικά το κεκτημένο όλων των </w:t>
      </w:r>
      <w:r>
        <w:rPr>
          <w:rFonts w:eastAsia="Times New Roman" w:cs="Times New Roman"/>
          <w:szCs w:val="24"/>
        </w:rPr>
        <w:t xml:space="preserve">αναθεωρητικών </w:t>
      </w:r>
      <w:r w:rsidRPr="003D1D1F">
        <w:rPr>
          <w:rFonts w:eastAsia="Times New Roman" w:cs="Times New Roman"/>
          <w:szCs w:val="24"/>
        </w:rPr>
        <w:t>διαδικασιών</w:t>
      </w:r>
      <w:r>
        <w:rPr>
          <w:rFonts w:eastAsia="Times New Roman" w:cs="Times New Roman"/>
          <w:szCs w:val="24"/>
        </w:rPr>
        <w:t>, ασχέτως αν στη</w:t>
      </w:r>
      <w:r w:rsidRPr="003D1D1F">
        <w:rPr>
          <w:rFonts w:eastAsia="Times New Roman" w:cs="Times New Roman"/>
          <w:szCs w:val="24"/>
        </w:rPr>
        <w:t xml:space="preserve"> συνέχ</w:t>
      </w:r>
      <w:r w:rsidRPr="003D1D1F">
        <w:rPr>
          <w:rFonts w:eastAsia="Times New Roman" w:cs="Times New Roman"/>
          <w:szCs w:val="24"/>
        </w:rPr>
        <w:t>εια κάποιοι υποχώρησαν</w:t>
      </w:r>
      <w:r>
        <w:rPr>
          <w:rFonts w:eastAsia="Times New Roman" w:cs="Times New Roman"/>
          <w:szCs w:val="24"/>
        </w:rPr>
        <w:t>,</w:t>
      </w:r>
      <w:r w:rsidRPr="003D1D1F">
        <w:rPr>
          <w:rFonts w:eastAsia="Times New Roman" w:cs="Times New Roman"/>
          <w:szCs w:val="24"/>
        </w:rPr>
        <w:t xml:space="preserve"> αν ο κ</w:t>
      </w:r>
      <w:r>
        <w:rPr>
          <w:rFonts w:eastAsia="Times New Roman" w:cs="Times New Roman"/>
          <w:szCs w:val="24"/>
        </w:rPr>
        <w:t>.</w:t>
      </w:r>
      <w:r w:rsidRPr="003D1D1F">
        <w:rPr>
          <w:rFonts w:eastAsia="Times New Roman" w:cs="Times New Roman"/>
          <w:szCs w:val="24"/>
        </w:rPr>
        <w:t xml:space="preserve"> Γιώργος Παπανδρέου εγκατέλειψε την επιμονή του στην αλλαγή του άρθρου 16</w:t>
      </w:r>
      <w:r>
        <w:rPr>
          <w:rFonts w:eastAsia="Times New Roman" w:cs="Times New Roman"/>
          <w:szCs w:val="24"/>
        </w:rPr>
        <w:t xml:space="preserve">- όμως </w:t>
      </w:r>
      <w:r w:rsidRPr="003D1D1F">
        <w:rPr>
          <w:rFonts w:eastAsia="Times New Roman" w:cs="Times New Roman"/>
          <w:szCs w:val="24"/>
        </w:rPr>
        <w:t>το κεκτημένο της διαδικασίας ήταν πάντα συναινετικό</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Α</w:t>
      </w:r>
      <w:r w:rsidRPr="003D1D1F">
        <w:rPr>
          <w:rFonts w:eastAsia="Times New Roman" w:cs="Times New Roman"/>
          <w:szCs w:val="24"/>
        </w:rPr>
        <w:t>υτό</w:t>
      </w:r>
      <w:r>
        <w:rPr>
          <w:rFonts w:eastAsia="Times New Roman" w:cs="Times New Roman"/>
          <w:szCs w:val="24"/>
        </w:rPr>
        <w:t>,</w:t>
      </w:r>
      <w:r w:rsidRPr="003D1D1F">
        <w:rPr>
          <w:rFonts w:eastAsia="Times New Roman" w:cs="Times New Roman"/>
          <w:szCs w:val="24"/>
        </w:rPr>
        <w:t xml:space="preserve"> λοιπόν</w:t>
      </w:r>
      <w:r>
        <w:rPr>
          <w:rFonts w:eastAsia="Times New Roman" w:cs="Times New Roman"/>
          <w:szCs w:val="24"/>
        </w:rPr>
        <w:t>,</w:t>
      </w:r>
      <w:r w:rsidRPr="003D1D1F">
        <w:rPr>
          <w:rFonts w:eastAsia="Times New Roman" w:cs="Times New Roman"/>
          <w:szCs w:val="24"/>
        </w:rPr>
        <w:t xml:space="preserve"> το κεκτημένο </w:t>
      </w:r>
      <w:r>
        <w:rPr>
          <w:rFonts w:eastAsia="Times New Roman" w:cs="Times New Roman"/>
          <w:szCs w:val="24"/>
        </w:rPr>
        <w:t>το πετάτε στη φωτιά του πολιτικού αμοραλισμού,</w:t>
      </w:r>
      <w:r w:rsidRPr="003D1D1F">
        <w:rPr>
          <w:rFonts w:eastAsia="Times New Roman" w:cs="Times New Roman"/>
          <w:szCs w:val="24"/>
        </w:rPr>
        <w:t xml:space="preserve"> ενός αμοραλισμού π</w:t>
      </w:r>
      <w:r w:rsidRPr="003D1D1F">
        <w:rPr>
          <w:rFonts w:eastAsia="Times New Roman" w:cs="Times New Roman"/>
          <w:szCs w:val="24"/>
        </w:rPr>
        <w:t>ου</w:t>
      </w:r>
      <w:r>
        <w:rPr>
          <w:rFonts w:eastAsia="Times New Roman" w:cs="Times New Roman"/>
          <w:szCs w:val="24"/>
        </w:rPr>
        <w:t xml:space="preserve"> </w:t>
      </w:r>
      <w:r w:rsidRPr="003D1D1F">
        <w:rPr>
          <w:rFonts w:eastAsia="Times New Roman" w:cs="Times New Roman"/>
          <w:szCs w:val="24"/>
        </w:rPr>
        <w:t xml:space="preserve"> δυστυχώς </w:t>
      </w:r>
      <w:r>
        <w:rPr>
          <w:rFonts w:eastAsia="Times New Roman" w:cs="Times New Roman"/>
          <w:szCs w:val="24"/>
        </w:rPr>
        <w:t>βλέπει παντού</w:t>
      </w:r>
      <w:r w:rsidRPr="003D1D1F">
        <w:rPr>
          <w:rFonts w:eastAsia="Times New Roman" w:cs="Times New Roman"/>
          <w:szCs w:val="24"/>
        </w:rPr>
        <w:t xml:space="preserve"> αντιπάλους τους οποίους επιχειρεί να καταστρέψει με κάθε τρόπο</w:t>
      </w:r>
      <w:r>
        <w:rPr>
          <w:rFonts w:eastAsia="Times New Roman" w:cs="Times New Roman"/>
          <w:szCs w:val="24"/>
        </w:rPr>
        <w:t>.</w:t>
      </w:r>
    </w:p>
    <w:p w14:paraId="09855F0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Ούτως ή αλλιώς</w:t>
      </w:r>
      <w:r w:rsidRPr="003D1D1F">
        <w:rPr>
          <w:rFonts w:eastAsia="Times New Roman" w:cs="Times New Roman"/>
          <w:szCs w:val="24"/>
        </w:rPr>
        <w:t xml:space="preserve"> δεν </w:t>
      </w:r>
      <w:r>
        <w:rPr>
          <w:rFonts w:eastAsia="Times New Roman" w:cs="Times New Roman"/>
          <w:szCs w:val="24"/>
        </w:rPr>
        <w:t>ε</w:t>
      </w:r>
      <w:r w:rsidRPr="003D1D1F">
        <w:rPr>
          <w:rFonts w:eastAsia="Times New Roman" w:cs="Times New Roman"/>
          <w:szCs w:val="24"/>
        </w:rPr>
        <w:t>ίχατε κα</w:t>
      </w:r>
      <w:r>
        <w:rPr>
          <w:rFonts w:eastAsia="Times New Roman" w:cs="Times New Roman"/>
          <w:szCs w:val="24"/>
        </w:rPr>
        <w:t>μ</w:t>
      </w:r>
      <w:r w:rsidRPr="003D1D1F">
        <w:rPr>
          <w:rFonts w:eastAsia="Times New Roman" w:cs="Times New Roman"/>
          <w:szCs w:val="24"/>
        </w:rPr>
        <w:t>μία διάθεση να σεβαστείτε</w:t>
      </w:r>
      <w:r>
        <w:rPr>
          <w:rFonts w:eastAsia="Times New Roman" w:cs="Times New Roman"/>
          <w:szCs w:val="24"/>
        </w:rPr>
        <w:t>,</w:t>
      </w:r>
      <w:r w:rsidRPr="003D1D1F">
        <w:rPr>
          <w:rFonts w:eastAsia="Times New Roman" w:cs="Times New Roman"/>
          <w:szCs w:val="24"/>
        </w:rPr>
        <w:t xml:space="preserve"> όχι μόνο τις πολιτικές παραδόσεις</w:t>
      </w:r>
      <w:r>
        <w:rPr>
          <w:rFonts w:eastAsia="Times New Roman" w:cs="Times New Roman"/>
          <w:szCs w:val="24"/>
        </w:rPr>
        <w:t>,</w:t>
      </w:r>
      <w:r w:rsidRPr="003D1D1F">
        <w:rPr>
          <w:rFonts w:eastAsia="Times New Roman" w:cs="Times New Roman"/>
          <w:szCs w:val="24"/>
        </w:rPr>
        <w:t xml:space="preserve"> αλλά και τις </w:t>
      </w:r>
      <w:r>
        <w:rPr>
          <w:rFonts w:eastAsia="Times New Roman" w:cs="Times New Roman"/>
          <w:szCs w:val="24"/>
        </w:rPr>
        <w:t xml:space="preserve">θεσμικές </w:t>
      </w:r>
      <w:r w:rsidRPr="003D1D1F">
        <w:rPr>
          <w:rFonts w:eastAsia="Times New Roman" w:cs="Times New Roman"/>
          <w:szCs w:val="24"/>
        </w:rPr>
        <w:t>λειτουργίες</w:t>
      </w:r>
      <w:r>
        <w:rPr>
          <w:rFonts w:eastAsia="Times New Roman" w:cs="Times New Roman"/>
          <w:szCs w:val="24"/>
        </w:rPr>
        <w:t>. Α</w:t>
      </w:r>
      <w:r w:rsidRPr="003D1D1F">
        <w:rPr>
          <w:rFonts w:eastAsia="Times New Roman" w:cs="Times New Roman"/>
          <w:szCs w:val="24"/>
        </w:rPr>
        <w:t>ρχικά</w:t>
      </w:r>
      <w:r>
        <w:rPr>
          <w:rFonts w:eastAsia="Times New Roman" w:cs="Times New Roman"/>
          <w:szCs w:val="24"/>
        </w:rPr>
        <w:t xml:space="preserve"> προτείνατε</w:t>
      </w:r>
      <w:r w:rsidRPr="003D1D1F">
        <w:rPr>
          <w:rFonts w:eastAsia="Times New Roman" w:cs="Times New Roman"/>
          <w:szCs w:val="24"/>
        </w:rPr>
        <w:t xml:space="preserve"> να τεθούν οι προτάσει</w:t>
      </w:r>
      <w:r w:rsidRPr="003D1D1F">
        <w:rPr>
          <w:rFonts w:eastAsia="Times New Roman" w:cs="Times New Roman"/>
          <w:szCs w:val="24"/>
        </w:rPr>
        <w:t xml:space="preserve">ς </w:t>
      </w:r>
      <w:r>
        <w:rPr>
          <w:rFonts w:eastAsia="Times New Roman" w:cs="Times New Roman"/>
          <w:szCs w:val="24"/>
        </w:rPr>
        <w:t xml:space="preserve">σας </w:t>
      </w:r>
      <w:r w:rsidRPr="003D1D1F">
        <w:rPr>
          <w:rFonts w:eastAsia="Times New Roman" w:cs="Times New Roman"/>
          <w:szCs w:val="24"/>
        </w:rPr>
        <w:t>σε δημοψήφισμα</w:t>
      </w:r>
      <w:r>
        <w:rPr>
          <w:rFonts w:eastAsia="Times New Roman" w:cs="Times New Roman"/>
          <w:szCs w:val="24"/>
        </w:rPr>
        <w:t>,</w:t>
      </w:r>
      <w:r w:rsidRPr="003D1D1F">
        <w:rPr>
          <w:rFonts w:eastAsia="Times New Roman" w:cs="Times New Roman"/>
          <w:szCs w:val="24"/>
        </w:rPr>
        <w:t xml:space="preserve"> δημοψήφισμα συμβουλευτικό μας </w:t>
      </w:r>
      <w:r>
        <w:rPr>
          <w:rFonts w:eastAsia="Times New Roman" w:cs="Times New Roman"/>
          <w:szCs w:val="24"/>
        </w:rPr>
        <w:t xml:space="preserve">λέγατε </w:t>
      </w:r>
      <w:r w:rsidRPr="003D1D1F">
        <w:rPr>
          <w:rFonts w:eastAsia="Times New Roman" w:cs="Times New Roman"/>
          <w:szCs w:val="24"/>
        </w:rPr>
        <w:t>τότε</w:t>
      </w:r>
      <w:r>
        <w:rPr>
          <w:rFonts w:eastAsia="Times New Roman" w:cs="Times New Roman"/>
          <w:szCs w:val="24"/>
        </w:rPr>
        <w:t>, ενώ ξέρετε πολύ καλά ότι</w:t>
      </w:r>
      <w:r w:rsidRPr="003D1D1F">
        <w:rPr>
          <w:rFonts w:eastAsia="Times New Roman" w:cs="Times New Roman"/>
          <w:szCs w:val="24"/>
        </w:rPr>
        <w:t xml:space="preserve"> το άρθρο 110 προδιαγράφει με απόλυτη σαφήνεια και αυστηρότητα </w:t>
      </w:r>
      <w:r>
        <w:rPr>
          <w:rFonts w:eastAsia="Times New Roman" w:cs="Times New Roman"/>
          <w:szCs w:val="24"/>
        </w:rPr>
        <w:t>τη συνταγματική διαδικασία. Και έκτοτε επιμένετε</w:t>
      </w:r>
      <w:r w:rsidRPr="003D1D1F">
        <w:rPr>
          <w:rFonts w:eastAsia="Times New Roman" w:cs="Times New Roman"/>
          <w:szCs w:val="24"/>
        </w:rPr>
        <w:t xml:space="preserve"> ότι πρέπει η σημερινή Βουλή</w:t>
      </w:r>
      <w:r>
        <w:rPr>
          <w:rFonts w:eastAsia="Times New Roman" w:cs="Times New Roman"/>
          <w:szCs w:val="24"/>
        </w:rPr>
        <w:t>,</w:t>
      </w:r>
      <w:r w:rsidRPr="003D1D1F">
        <w:rPr>
          <w:rFonts w:eastAsia="Times New Roman" w:cs="Times New Roman"/>
          <w:szCs w:val="24"/>
        </w:rPr>
        <w:t xml:space="preserve"> όχι μόνο να προτείνει τα προς αναθεώρηση άρθρα</w:t>
      </w:r>
      <w:r>
        <w:rPr>
          <w:rFonts w:eastAsia="Times New Roman" w:cs="Times New Roman"/>
          <w:szCs w:val="24"/>
        </w:rPr>
        <w:t xml:space="preserve"> ούτε καν να ορίσει</w:t>
      </w:r>
      <w:r w:rsidRPr="003D1D1F">
        <w:rPr>
          <w:rFonts w:eastAsia="Times New Roman" w:cs="Times New Roman"/>
          <w:szCs w:val="24"/>
        </w:rPr>
        <w:t xml:space="preserve"> </w:t>
      </w:r>
      <w:r>
        <w:rPr>
          <w:rFonts w:eastAsia="Times New Roman" w:cs="Times New Roman"/>
          <w:szCs w:val="24"/>
        </w:rPr>
        <w:t xml:space="preserve">τη </w:t>
      </w:r>
      <w:r w:rsidRPr="003D1D1F">
        <w:rPr>
          <w:rFonts w:eastAsia="Times New Roman" w:cs="Times New Roman"/>
          <w:szCs w:val="24"/>
        </w:rPr>
        <w:t>γενική τ</w:t>
      </w:r>
      <w:r>
        <w:rPr>
          <w:rFonts w:eastAsia="Times New Roman" w:cs="Times New Roman"/>
          <w:szCs w:val="24"/>
        </w:rPr>
        <w:t>ου</w:t>
      </w:r>
      <w:r w:rsidRPr="003D1D1F">
        <w:rPr>
          <w:rFonts w:eastAsia="Times New Roman" w:cs="Times New Roman"/>
          <w:szCs w:val="24"/>
        </w:rPr>
        <w:t>ς κατεύθυνση</w:t>
      </w:r>
      <w:r>
        <w:rPr>
          <w:rFonts w:eastAsia="Times New Roman" w:cs="Times New Roman"/>
          <w:szCs w:val="24"/>
        </w:rPr>
        <w:t>,</w:t>
      </w:r>
      <w:r w:rsidRPr="003D1D1F">
        <w:rPr>
          <w:rFonts w:eastAsia="Times New Roman" w:cs="Times New Roman"/>
          <w:szCs w:val="24"/>
        </w:rPr>
        <w:t xml:space="preserve"> αλλά αντιθέτως να καθορίσει εκ των προτέρων και το περιεχόμενο το οποίο θα ψηφίσει η επόμενη Βουλή</w:t>
      </w:r>
      <w:r>
        <w:rPr>
          <w:rFonts w:eastAsia="Times New Roman" w:cs="Times New Roman"/>
          <w:szCs w:val="24"/>
        </w:rPr>
        <w:t>,</w:t>
      </w:r>
      <w:r w:rsidRPr="003D1D1F">
        <w:rPr>
          <w:rFonts w:eastAsia="Times New Roman" w:cs="Times New Roman"/>
          <w:szCs w:val="24"/>
        </w:rPr>
        <w:t xml:space="preserve"> που από το </w:t>
      </w:r>
      <w:r>
        <w:rPr>
          <w:rFonts w:eastAsia="Times New Roman" w:cs="Times New Roman"/>
          <w:szCs w:val="24"/>
        </w:rPr>
        <w:t>Σ</w:t>
      </w:r>
      <w:r w:rsidRPr="003D1D1F">
        <w:rPr>
          <w:rFonts w:eastAsia="Times New Roman" w:cs="Times New Roman"/>
          <w:szCs w:val="24"/>
        </w:rPr>
        <w:t xml:space="preserve">ύνταγμα όμως </w:t>
      </w:r>
      <w:r>
        <w:rPr>
          <w:rFonts w:eastAsia="Times New Roman" w:cs="Times New Roman"/>
          <w:szCs w:val="24"/>
        </w:rPr>
        <w:t>είναι και</w:t>
      </w:r>
      <w:r w:rsidRPr="003D1D1F">
        <w:rPr>
          <w:rFonts w:eastAsia="Times New Roman" w:cs="Times New Roman"/>
          <w:szCs w:val="24"/>
        </w:rPr>
        <w:t xml:space="preserve"> η μόνη </w:t>
      </w:r>
      <w:r>
        <w:rPr>
          <w:rFonts w:eastAsia="Times New Roman" w:cs="Times New Roman"/>
          <w:szCs w:val="24"/>
        </w:rPr>
        <w:t>α</w:t>
      </w:r>
      <w:r w:rsidRPr="003D1D1F">
        <w:rPr>
          <w:rFonts w:eastAsia="Times New Roman" w:cs="Times New Roman"/>
          <w:szCs w:val="24"/>
        </w:rPr>
        <w:t>ναθεωρητική Βουλή</w:t>
      </w:r>
      <w:r>
        <w:rPr>
          <w:rFonts w:eastAsia="Times New Roman" w:cs="Times New Roman"/>
          <w:szCs w:val="24"/>
        </w:rPr>
        <w:t>.</w:t>
      </w:r>
      <w:r w:rsidRPr="003D1D1F">
        <w:rPr>
          <w:rFonts w:eastAsia="Times New Roman" w:cs="Times New Roman"/>
          <w:szCs w:val="24"/>
        </w:rPr>
        <w:t xml:space="preserve"> </w:t>
      </w:r>
    </w:p>
    <w:p w14:paraId="09855F0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3D1D1F">
        <w:rPr>
          <w:rFonts w:eastAsia="Times New Roman" w:cs="Times New Roman"/>
          <w:szCs w:val="24"/>
        </w:rPr>
        <w:t>πιχειρείτ</w:t>
      </w:r>
      <w:r>
        <w:rPr>
          <w:rFonts w:eastAsia="Times New Roman" w:cs="Times New Roman"/>
          <w:szCs w:val="24"/>
        </w:rPr>
        <w:t>ε</w:t>
      </w:r>
      <w:r w:rsidRPr="003D1D1F">
        <w:rPr>
          <w:rFonts w:eastAsia="Times New Roman" w:cs="Times New Roman"/>
          <w:szCs w:val="24"/>
        </w:rPr>
        <w:t xml:space="preserve"> δηλαδή με αυτά τα οποία λέει ο εισηγητής σα</w:t>
      </w:r>
      <w:r>
        <w:rPr>
          <w:rFonts w:eastAsia="Times New Roman" w:cs="Times New Roman"/>
          <w:szCs w:val="24"/>
        </w:rPr>
        <w:t>ς και με αυτά</w:t>
      </w:r>
      <w:r w:rsidRPr="003D1D1F">
        <w:rPr>
          <w:rFonts w:eastAsia="Times New Roman" w:cs="Times New Roman"/>
          <w:szCs w:val="24"/>
        </w:rPr>
        <w:t xml:space="preserve"> τ</w:t>
      </w:r>
      <w:r>
        <w:rPr>
          <w:rFonts w:eastAsia="Times New Roman" w:cs="Times New Roman"/>
          <w:szCs w:val="24"/>
        </w:rPr>
        <w:t>α</w:t>
      </w:r>
      <w:r w:rsidRPr="003D1D1F">
        <w:rPr>
          <w:rFonts w:eastAsia="Times New Roman" w:cs="Times New Roman"/>
          <w:szCs w:val="24"/>
        </w:rPr>
        <w:t xml:space="preserve"> οποία περίπου είπατε και </w:t>
      </w:r>
      <w:r>
        <w:rPr>
          <w:rFonts w:eastAsia="Times New Roman" w:cs="Times New Roman"/>
          <w:szCs w:val="24"/>
        </w:rPr>
        <w:t>εσείς, κύριε</w:t>
      </w:r>
      <w:r w:rsidRPr="003D1D1F">
        <w:rPr>
          <w:rFonts w:eastAsia="Times New Roman" w:cs="Times New Roman"/>
          <w:szCs w:val="24"/>
        </w:rPr>
        <w:t xml:space="preserve"> Τσίπρα</w:t>
      </w:r>
      <w:r>
        <w:rPr>
          <w:rFonts w:eastAsia="Times New Roman" w:cs="Times New Roman"/>
          <w:szCs w:val="24"/>
        </w:rPr>
        <w:t>, να παραβιάσετε και το πνεύμα και</w:t>
      </w:r>
      <w:r w:rsidRPr="003D1D1F">
        <w:rPr>
          <w:rFonts w:eastAsia="Times New Roman" w:cs="Times New Roman"/>
          <w:szCs w:val="24"/>
        </w:rPr>
        <w:t xml:space="preserve"> το γράμμα του Συντάγματος</w:t>
      </w:r>
      <w:r>
        <w:rPr>
          <w:rFonts w:eastAsia="Times New Roman" w:cs="Times New Roman"/>
          <w:szCs w:val="24"/>
        </w:rPr>
        <w:t xml:space="preserve">, σύμφωνα με το οποίο η σύνθεση της πρώτης, της προτείνουσας </w:t>
      </w:r>
      <w:r w:rsidRPr="003D1D1F">
        <w:rPr>
          <w:rFonts w:eastAsia="Times New Roman" w:cs="Times New Roman"/>
          <w:szCs w:val="24"/>
        </w:rPr>
        <w:t>Βουλής</w:t>
      </w:r>
      <w:r>
        <w:rPr>
          <w:rFonts w:eastAsia="Times New Roman" w:cs="Times New Roman"/>
          <w:szCs w:val="24"/>
        </w:rPr>
        <w:t>,</w:t>
      </w:r>
      <w:r w:rsidRPr="003D1D1F">
        <w:rPr>
          <w:rFonts w:eastAsia="Times New Roman" w:cs="Times New Roman"/>
          <w:szCs w:val="24"/>
        </w:rPr>
        <w:t xml:space="preserve"> προτείνει </w:t>
      </w:r>
      <w:r w:rsidRPr="003D1D1F">
        <w:rPr>
          <w:rFonts w:eastAsia="Times New Roman" w:cs="Times New Roman"/>
          <w:szCs w:val="24"/>
        </w:rPr>
        <w:t xml:space="preserve">τα άρθρα προς </w:t>
      </w:r>
      <w:r>
        <w:rPr>
          <w:rFonts w:eastAsia="Times New Roman" w:cs="Times New Roman"/>
          <w:szCs w:val="24"/>
        </w:rPr>
        <w:t xml:space="preserve">τροποποίηση, </w:t>
      </w:r>
      <w:r w:rsidRPr="003D1D1F">
        <w:rPr>
          <w:rFonts w:eastAsia="Times New Roman" w:cs="Times New Roman"/>
          <w:szCs w:val="24"/>
        </w:rPr>
        <w:t xml:space="preserve">ενώ η επόμενη καθορίζει το ακριβές περιεχόμενό </w:t>
      </w:r>
      <w:r>
        <w:rPr>
          <w:rFonts w:eastAsia="Times New Roman" w:cs="Times New Roman"/>
          <w:szCs w:val="24"/>
        </w:rPr>
        <w:t>τους.</w:t>
      </w:r>
    </w:p>
    <w:p w14:paraId="09855F0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Κάνατε μια απαξιωτική </w:t>
      </w:r>
      <w:r w:rsidRPr="003D1D1F">
        <w:rPr>
          <w:rFonts w:eastAsia="Times New Roman" w:cs="Times New Roman"/>
          <w:szCs w:val="24"/>
        </w:rPr>
        <w:t>αναφορά στο</w:t>
      </w:r>
      <w:r>
        <w:rPr>
          <w:rFonts w:eastAsia="Times New Roman" w:cs="Times New Roman"/>
          <w:szCs w:val="24"/>
        </w:rPr>
        <w:t>ν</w:t>
      </w:r>
      <w:r w:rsidRPr="003D1D1F">
        <w:rPr>
          <w:rFonts w:eastAsia="Times New Roman" w:cs="Times New Roman"/>
          <w:szCs w:val="24"/>
        </w:rPr>
        <w:t xml:space="preserve"> λόγο σας </w:t>
      </w:r>
      <w:r>
        <w:rPr>
          <w:rFonts w:eastAsia="Times New Roman" w:cs="Times New Roman"/>
          <w:szCs w:val="24"/>
        </w:rPr>
        <w:t>σε μια συνάντηση που είχαμε με</w:t>
      </w:r>
      <w:r w:rsidRPr="003D1D1F">
        <w:rPr>
          <w:rFonts w:eastAsia="Times New Roman" w:cs="Times New Roman"/>
          <w:szCs w:val="24"/>
        </w:rPr>
        <w:t xml:space="preserve"> </w:t>
      </w:r>
      <w:r>
        <w:rPr>
          <w:rFonts w:eastAsia="Times New Roman" w:cs="Times New Roman"/>
          <w:szCs w:val="24"/>
        </w:rPr>
        <w:t>κορυφαίους συνταγματολόγους. Ή</w:t>
      </w:r>
      <w:r w:rsidRPr="003D1D1F">
        <w:rPr>
          <w:rFonts w:eastAsia="Times New Roman" w:cs="Times New Roman"/>
          <w:szCs w:val="24"/>
        </w:rPr>
        <w:t xml:space="preserve">ταν απαξιωτική </w:t>
      </w:r>
      <w:r>
        <w:rPr>
          <w:rFonts w:eastAsia="Times New Roman" w:cs="Times New Roman"/>
          <w:szCs w:val="24"/>
        </w:rPr>
        <w:t xml:space="preserve">η </w:t>
      </w:r>
      <w:r w:rsidRPr="003D1D1F">
        <w:rPr>
          <w:rFonts w:eastAsia="Times New Roman" w:cs="Times New Roman"/>
          <w:szCs w:val="24"/>
        </w:rPr>
        <w:t xml:space="preserve">αναφορά </w:t>
      </w:r>
      <w:r>
        <w:rPr>
          <w:rFonts w:eastAsia="Times New Roman" w:cs="Times New Roman"/>
          <w:szCs w:val="24"/>
        </w:rPr>
        <w:t>σας,</w:t>
      </w:r>
      <w:r w:rsidRPr="003D1D1F">
        <w:rPr>
          <w:rFonts w:eastAsia="Times New Roman" w:cs="Times New Roman"/>
          <w:szCs w:val="24"/>
        </w:rPr>
        <w:t xml:space="preserve"> κύριε Τσίπρα</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διότι</w:t>
      </w:r>
      <w:r w:rsidRPr="003D1D1F">
        <w:rPr>
          <w:rFonts w:eastAsia="Times New Roman" w:cs="Times New Roman"/>
          <w:szCs w:val="24"/>
        </w:rPr>
        <w:t xml:space="preserve"> όλοι οι </w:t>
      </w:r>
      <w:r>
        <w:rPr>
          <w:rFonts w:eastAsia="Times New Roman" w:cs="Times New Roman"/>
          <w:szCs w:val="24"/>
        </w:rPr>
        <w:t>συνταγματολόγ</w:t>
      </w:r>
      <w:r>
        <w:rPr>
          <w:rFonts w:eastAsia="Times New Roman" w:cs="Times New Roman"/>
          <w:szCs w:val="24"/>
        </w:rPr>
        <w:t>οι ή</w:t>
      </w:r>
      <w:r w:rsidRPr="003D1D1F">
        <w:rPr>
          <w:rFonts w:eastAsia="Times New Roman" w:cs="Times New Roman"/>
          <w:szCs w:val="24"/>
        </w:rPr>
        <w:t xml:space="preserve"> μάλλον σχεδόν όλοι </w:t>
      </w:r>
      <w:r>
        <w:rPr>
          <w:rFonts w:eastAsia="Times New Roman" w:cs="Times New Roman"/>
          <w:szCs w:val="24"/>
        </w:rPr>
        <w:t>οι συνταγματολόγοι</w:t>
      </w:r>
      <w:r w:rsidRPr="003D1D1F">
        <w:rPr>
          <w:rFonts w:eastAsia="Times New Roman" w:cs="Times New Roman"/>
          <w:szCs w:val="24"/>
        </w:rPr>
        <w:t xml:space="preserve"> ενστερνίζονται αυτήν την άποψη</w:t>
      </w:r>
      <w:r>
        <w:rPr>
          <w:rFonts w:eastAsia="Times New Roman" w:cs="Times New Roman"/>
          <w:szCs w:val="24"/>
        </w:rPr>
        <w:t>, ό</w:t>
      </w:r>
      <w:r w:rsidRPr="003D1D1F">
        <w:rPr>
          <w:rFonts w:eastAsia="Times New Roman" w:cs="Times New Roman"/>
          <w:szCs w:val="24"/>
        </w:rPr>
        <w:t xml:space="preserve">τι δηλαδή η </w:t>
      </w:r>
      <w:r>
        <w:rPr>
          <w:rFonts w:eastAsia="Times New Roman" w:cs="Times New Roman"/>
          <w:szCs w:val="24"/>
        </w:rPr>
        <w:t>προτείνουσα</w:t>
      </w:r>
      <w:r w:rsidRPr="003D1D1F">
        <w:rPr>
          <w:rFonts w:eastAsia="Times New Roman" w:cs="Times New Roman"/>
          <w:szCs w:val="24"/>
        </w:rPr>
        <w:t xml:space="preserve"> Βουλή δεν μπορεί να δεσμεύσει την </w:t>
      </w:r>
      <w:r>
        <w:rPr>
          <w:rFonts w:eastAsia="Times New Roman" w:cs="Times New Roman"/>
          <w:szCs w:val="24"/>
        </w:rPr>
        <w:t>α</w:t>
      </w:r>
      <w:r w:rsidRPr="003D1D1F">
        <w:rPr>
          <w:rFonts w:eastAsia="Times New Roman" w:cs="Times New Roman"/>
          <w:szCs w:val="24"/>
        </w:rPr>
        <w:t xml:space="preserve">ναθεωρητική Βουλή </w:t>
      </w:r>
      <w:r>
        <w:rPr>
          <w:rFonts w:eastAsia="Times New Roman" w:cs="Times New Roman"/>
          <w:szCs w:val="24"/>
        </w:rPr>
        <w:t xml:space="preserve">ούτε καν </w:t>
      </w:r>
      <w:r w:rsidRPr="003D1D1F">
        <w:rPr>
          <w:rFonts w:eastAsia="Times New Roman" w:cs="Times New Roman"/>
          <w:szCs w:val="24"/>
        </w:rPr>
        <w:t>ως προς την κατεύθυνση</w:t>
      </w:r>
      <w:r>
        <w:rPr>
          <w:rFonts w:eastAsia="Times New Roman" w:cs="Times New Roman"/>
          <w:szCs w:val="24"/>
        </w:rPr>
        <w:t>,</w:t>
      </w:r>
      <w:r w:rsidRPr="003D1D1F">
        <w:rPr>
          <w:rFonts w:eastAsia="Times New Roman" w:cs="Times New Roman"/>
          <w:szCs w:val="24"/>
        </w:rPr>
        <w:t xml:space="preserve"> αλλά σίγουρα όχι ως προς το περιεχόμενο των </w:t>
      </w:r>
      <w:r>
        <w:rPr>
          <w:rFonts w:eastAsia="Times New Roman" w:cs="Times New Roman"/>
          <w:szCs w:val="24"/>
        </w:rPr>
        <w:t>αναθεωρητέων</w:t>
      </w:r>
      <w:r w:rsidRPr="003D1D1F">
        <w:rPr>
          <w:rFonts w:eastAsia="Times New Roman" w:cs="Times New Roman"/>
          <w:szCs w:val="24"/>
        </w:rPr>
        <w:t xml:space="preserve"> διατάξεων</w:t>
      </w:r>
      <w:r>
        <w:rPr>
          <w:rFonts w:eastAsia="Times New Roman" w:cs="Times New Roman"/>
          <w:szCs w:val="24"/>
        </w:rPr>
        <w:t>.</w:t>
      </w:r>
      <w:r w:rsidRPr="003D1D1F">
        <w:rPr>
          <w:rFonts w:eastAsia="Times New Roman" w:cs="Times New Roman"/>
          <w:szCs w:val="24"/>
        </w:rPr>
        <w:t xml:space="preserve"> </w:t>
      </w:r>
      <w:r>
        <w:rPr>
          <w:rFonts w:eastAsia="Times New Roman" w:cs="Times New Roman"/>
          <w:szCs w:val="24"/>
        </w:rPr>
        <w:t>Κ</w:t>
      </w:r>
      <w:r w:rsidRPr="003D1D1F">
        <w:rPr>
          <w:rFonts w:eastAsia="Times New Roman" w:cs="Times New Roman"/>
          <w:szCs w:val="24"/>
        </w:rPr>
        <w:t>α</w:t>
      </w:r>
      <w:r w:rsidRPr="003D1D1F">
        <w:rPr>
          <w:rFonts w:eastAsia="Times New Roman" w:cs="Times New Roman"/>
          <w:szCs w:val="24"/>
        </w:rPr>
        <w:t>ι δεν νομίζω ότι χρειάζεται να σας ξαναδιαβάσω εδώ τις τοποθετήσεις των κ</w:t>
      </w:r>
      <w:r>
        <w:rPr>
          <w:rFonts w:eastAsia="Times New Roman" w:cs="Times New Roman"/>
          <w:szCs w:val="24"/>
        </w:rPr>
        <w:t xml:space="preserve">ορυφαίων συνταγματολόγων, </w:t>
      </w:r>
      <w:r w:rsidRPr="003D1D1F">
        <w:rPr>
          <w:rFonts w:eastAsia="Times New Roman" w:cs="Times New Roman"/>
          <w:szCs w:val="24"/>
        </w:rPr>
        <w:t xml:space="preserve">τοποθετήσεις </w:t>
      </w:r>
      <w:r>
        <w:rPr>
          <w:rFonts w:eastAsia="Times New Roman" w:cs="Times New Roman"/>
          <w:szCs w:val="24"/>
        </w:rPr>
        <w:t>τις οποίες συμμερίζονταν</w:t>
      </w:r>
      <w:r w:rsidRPr="003D1D1F">
        <w:rPr>
          <w:rFonts w:eastAsia="Times New Roman" w:cs="Times New Roman"/>
          <w:szCs w:val="24"/>
        </w:rPr>
        <w:t xml:space="preserve"> και κορυφαίοι </w:t>
      </w:r>
      <w:r>
        <w:rPr>
          <w:rFonts w:eastAsia="Times New Roman" w:cs="Times New Roman"/>
          <w:szCs w:val="24"/>
        </w:rPr>
        <w:t xml:space="preserve">συνταγματολόγοι, </w:t>
      </w:r>
      <w:r w:rsidRPr="003D1D1F">
        <w:rPr>
          <w:rFonts w:eastAsia="Times New Roman" w:cs="Times New Roman"/>
          <w:szCs w:val="24"/>
        </w:rPr>
        <w:t>όπως ο καθηγητής Μάνεσης</w:t>
      </w:r>
      <w:r>
        <w:rPr>
          <w:rFonts w:eastAsia="Times New Roman" w:cs="Times New Roman"/>
          <w:szCs w:val="24"/>
        </w:rPr>
        <w:t>, ο</w:t>
      </w:r>
      <w:r w:rsidRPr="003D1D1F">
        <w:rPr>
          <w:rFonts w:eastAsia="Times New Roman" w:cs="Times New Roman"/>
          <w:szCs w:val="24"/>
        </w:rPr>
        <w:t xml:space="preserve"> καθηγητής Τσάτσος</w:t>
      </w:r>
      <w:r>
        <w:rPr>
          <w:rFonts w:eastAsia="Times New Roman" w:cs="Times New Roman"/>
          <w:szCs w:val="24"/>
        </w:rPr>
        <w:t>,</w:t>
      </w:r>
      <w:r w:rsidRPr="003D1D1F">
        <w:rPr>
          <w:rFonts w:eastAsia="Times New Roman" w:cs="Times New Roman"/>
          <w:szCs w:val="24"/>
        </w:rPr>
        <w:t xml:space="preserve"> που δεν είναι πια </w:t>
      </w:r>
      <w:r>
        <w:rPr>
          <w:rFonts w:eastAsia="Times New Roman" w:cs="Times New Roman"/>
          <w:szCs w:val="24"/>
        </w:rPr>
        <w:t>εν ζωή.</w:t>
      </w:r>
      <w:r w:rsidRPr="003D1D1F">
        <w:rPr>
          <w:rFonts w:eastAsia="Times New Roman" w:cs="Times New Roman"/>
          <w:szCs w:val="24"/>
        </w:rPr>
        <w:t xml:space="preserve"> </w:t>
      </w:r>
      <w:r>
        <w:rPr>
          <w:rFonts w:eastAsia="Times New Roman" w:cs="Times New Roman"/>
          <w:szCs w:val="24"/>
        </w:rPr>
        <w:t>Δ</w:t>
      </w:r>
      <w:r w:rsidRPr="003D1D1F">
        <w:rPr>
          <w:rFonts w:eastAsia="Times New Roman" w:cs="Times New Roman"/>
          <w:szCs w:val="24"/>
        </w:rPr>
        <w:t xml:space="preserve">ιότι το </w:t>
      </w:r>
      <w:r w:rsidRPr="003D1D1F">
        <w:rPr>
          <w:rFonts w:eastAsia="Times New Roman" w:cs="Times New Roman"/>
          <w:szCs w:val="24"/>
        </w:rPr>
        <w:t>Σύνταγμα</w:t>
      </w:r>
      <w:r>
        <w:rPr>
          <w:rFonts w:eastAsia="Times New Roman" w:cs="Times New Roman"/>
          <w:szCs w:val="24"/>
        </w:rPr>
        <w:t xml:space="preserve"> είναι πάρα πολύ ξεκάθαρο. </w:t>
      </w:r>
      <w:r w:rsidRPr="003D1D1F">
        <w:rPr>
          <w:rFonts w:eastAsia="Times New Roman" w:cs="Times New Roman"/>
          <w:szCs w:val="24"/>
        </w:rPr>
        <w:t xml:space="preserve"> </w:t>
      </w:r>
    </w:p>
    <w:p w14:paraId="09855F09"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Όπως σας είπα και στην εισαγωγή της ομιλίας μου,</w:t>
      </w:r>
      <w:r w:rsidRPr="00FF7B33">
        <w:rPr>
          <w:rFonts w:eastAsia="Times New Roman"/>
          <w:color w:val="212121"/>
          <w:szCs w:val="24"/>
        </w:rPr>
        <w:t xml:space="preserve"> είναι ξεκάθαρο</w:t>
      </w:r>
      <w:r>
        <w:rPr>
          <w:rFonts w:eastAsia="Times New Roman"/>
          <w:color w:val="212121"/>
          <w:szCs w:val="24"/>
        </w:rPr>
        <w:t>,</w:t>
      </w:r>
      <w:r w:rsidRPr="00FF7B33">
        <w:rPr>
          <w:rFonts w:eastAsia="Times New Roman"/>
          <w:color w:val="212121"/>
          <w:szCs w:val="24"/>
        </w:rPr>
        <w:t xml:space="preserve"> για να έχει ο λαός το δικαίωμα να εκφραστεί </w:t>
      </w:r>
      <w:r>
        <w:rPr>
          <w:rFonts w:eastAsia="Times New Roman"/>
          <w:color w:val="212121"/>
          <w:szCs w:val="24"/>
        </w:rPr>
        <w:t xml:space="preserve">μεταξύ των επιλογών </w:t>
      </w:r>
      <w:r w:rsidRPr="00FF7B33">
        <w:rPr>
          <w:rFonts w:eastAsia="Times New Roman"/>
          <w:color w:val="212121"/>
          <w:szCs w:val="24"/>
        </w:rPr>
        <w:t>στις εκλογές που μεσολαβούν</w:t>
      </w:r>
      <w:r>
        <w:rPr>
          <w:rFonts w:eastAsia="Times New Roman"/>
          <w:color w:val="212121"/>
          <w:szCs w:val="24"/>
        </w:rPr>
        <w:t>,</w:t>
      </w:r>
      <w:r w:rsidRPr="00FF7B33">
        <w:rPr>
          <w:rFonts w:eastAsia="Times New Roman"/>
          <w:color w:val="212121"/>
          <w:szCs w:val="24"/>
        </w:rPr>
        <w:t xml:space="preserve"> να γνωρίζει δηλαδή</w:t>
      </w:r>
      <w:r>
        <w:rPr>
          <w:rFonts w:eastAsia="Times New Roman"/>
          <w:color w:val="212121"/>
          <w:szCs w:val="24"/>
        </w:rPr>
        <w:t>,</w:t>
      </w:r>
      <w:r w:rsidRPr="00FF7B33">
        <w:rPr>
          <w:rFonts w:eastAsia="Times New Roman"/>
          <w:color w:val="212121"/>
          <w:szCs w:val="24"/>
        </w:rPr>
        <w:t xml:space="preserve"> να γνωρίζουν οι πολίτες πώς θέλει το νέο </w:t>
      </w:r>
      <w:r w:rsidRPr="00FF7B33">
        <w:rPr>
          <w:rFonts w:eastAsia="Times New Roman"/>
          <w:color w:val="212121"/>
          <w:szCs w:val="24"/>
        </w:rPr>
        <w:t>Σ</w:t>
      </w:r>
      <w:r>
        <w:rPr>
          <w:rFonts w:eastAsia="Times New Roman"/>
          <w:color w:val="212121"/>
          <w:szCs w:val="24"/>
        </w:rPr>
        <w:t xml:space="preserve">ύνταγμα το κάθε κόμμα και με την </w:t>
      </w:r>
      <w:r w:rsidRPr="00FF7B33">
        <w:rPr>
          <w:rFonts w:eastAsia="Times New Roman"/>
          <w:color w:val="212121"/>
          <w:szCs w:val="24"/>
        </w:rPr>
        <w:t>ψήφο τους να ορίζουν οι ίδιοι τις αλλαγές που επιθυμούν</w:t>
      </w:r>
      <w:r>
        <w:rPr>
          <w:rFonts w:eastAsia="Times New Roman"/>
          <w:color w:val="212121"/>
          <w:szCs w:val="24"/>
        </w:rPr>
        <w:t>. Αυτό προβλέπει η συνταγματική τάξη,</w:t>
      </w:r>
      <w:r w:rsidRPr="00FF7B33">
        <w:rPr>
          <w:rFonts w:eastAsia="Times New Roman"/>
          <w:color w:val="212121"/>
          <w:szCs w:val="24"/>
        </w:rPr>
        <w:t xml:space="preserve"> αυτό προβλέπει </w:t>
      </w:r>
      <w:r>
        <w:rPr>
          <w:rFonts w:eastAsia="Times New Roman"/>
          <w:color w:val="212121"/>
          <w:szCs w:val="24"/>
        </w:rPr>
        <w:t>όμως και η δημοκρατική συνείδηση.</w:t>
      </w:r>
    </w:p>
    <w:p w14:paraId="09855F0A"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Γιατί, λοιπόν, κύριε </w:t>
      </w:r>
      <w:r w:rsidRPr="00FF7B33">
        <w:rPr>
          <w:rFonts w:eastAsia="Times New Roman"/>
          <w:color w:val="212121"/>
          <w:szCs w:val="24"/>
        </w:rPr>
        <w:t>Τσίπρα</w:t>
      </w:r>
      <w:r>
        <w:rPr>
          <w:rFonts w:eastAsia="Times New Roman"/>
          <w:color w:val="212121"/>
          <w:szCs w:val="24"/>
        </w:rPr>
        <w:t>,</w:t>
      </w:r>
      <w:r w:rsidRPr="00FF7B33">
        <w:rPr>
          <w:rFonts w:eastAsia="Times New Roman"/>
          <w:color w:val="212121"/>
          <w:szCs w:val="24"/>
        </w:rPr>
        <w:t xml:space="preserve"> αρνεί</w:t>
      </w:r>
      <w:r>
        <w:rPr>
          <w:rFonts w:eastAsia="Times New Roman"/>
          <w:color w:val="212121"/>
          <w:szCs w:val="24"/>
        </w:rPr>
        <w:t>στε αυτό που ρητά προβλέπει το Σ</w:t>
      </w:r>
      <w:r w:rsidRPr="00FF7B33">
        <w:rPr>
          <w:rFonts w:eastAsia="Times New Roman"/>
          <w:color w:val="212121"/>
          <w:szCs w:val="24"/>
        </w:rPr>
        <w:t>ύνταγμα και στ</w:t>
      </w:r>
      <w:r w:rsidRPr="00FF7B33">
        <w:rPr>
          <w:rFonts w:eastAsia="Times New Roman"/>
          <w:color w:val="212121"/>
          <w:szCs w:val="24"/>
        </w:rPr>
        <w:t xml:space="preserve">ο οποίο συμφωνούν πρακτικά όλοι </w:t>
      </w:r>
      <w:r>
        <w:rPr>
          <w:rFonts w:eastAsia="Times New Roman"/>
          <w:color w:val="212121"/>
          <w:szCs w:val="24"/>
        </w:rPr>
        <w:t xml:space="preserve">οι συνταγματολόγοι που </w:t>
      </w:r>
      <w:r w:rsidRPr="00FF7B33">
        <w:rPr>
          <w:rFonts w:eastAsia="Times New Roman"/>
          <w:color w:val="212121"/>
          <w:szCs w:val="24"/>
        </w:rPr>
        <w:t>το ερμηνεύουν</w:t>
      </w:r>
      <w:r>
        <w:rPr>
          <w:rFonts w:eastAsia="Times New Roman"/>
          <w:color w:val="212121"/>
          <w:szCs w:val="24"/>
        </w:rPr>
        <w:t>; Κ</w:t>
      </w:r>
      <w:r w:rsidRPr="00FF7B33">
        <w:rPr>
          <w:rFonts w:eastAsia="Times New Roman"/>
          <w:color w:val="212121"/>
          <w:szCs w:val="24"/>
        </w:rPr>
        <w:t>αι αυτό που τελικά επιτάσσει είναι αυτό που τελικά επιτάσσει ο σεβασμός στη λαϊκή βούληση</w:t>
      </w:r>
      <w:r>
        <w:rPr>
          <w:rFonts w:eastAsia="Times New Roman"/>
          <w:color w:val="212121"/>
          <w:szCs w:val="24"/>
        </w:rPr>
        <w:t>; Και γιατί αρνείστε να αποφασίζ</w:t>
      </w:r>
      <w:r w:rsidRPr="00FF7B33">
        <w:rPr>
          <w:rFonts w:eastAsia="Times New Roman"/>
          <w:color w:val="212121"/>
          <w:szCs w:val="24"/>
        </w:rPr>
        <w:t xml:space="preserve">ουν επιτέλους οι Έλληνες </w:t>
      </w:r>
      <w:r>
        <w:rPr>
          <w:rFonts w:eastAsia="Times New Roman"/>
          <w:color w:val="212121"/>
          <w:szCs w:val="24"/>
        </w:rPr>
        <w:t>για όσα τους αφορούν; Τε</w:t>
      </w:r>
      <w:r w:rsidRPr="00FF7B33">
        <w:rPr>
          <w:rFonts w:eastAsia="Times New Roman"/>
          <w:color w:val="212121"/>
          <w:szCs w:val="24"/>
        </w:rPr>
        <w:t>λικά φαίνεται ό</w:t>
      </w:r>
      <w:r w:rsidRPr="00FF7B33">
        <w:rPr>
          <w:rFonts w:eastAsia="Times New Roman"/>
          <w:color w:val="212121"/>
          <w:szCs w:val="24"/>
        </w:rPr>
        <w:t>τι φοβάστε πολύ τη λαϊκή ψήφο στις επόμενες εκλογές</w:t>
      </w:r>
      <w:r>
        <w:rPr>
          <w:rFonts w:eastAsia="Times New Roman"/>
          <w:color w:val="212121"/>
          <w:szCs w:val="24"/>
        </w:rPr>
        <w:t>.</w:t>
      </w:r>
      <w:r w:rsidRPr="00FF7B33">
        <w:rPr>
          <w:rFonts w:eastAsia="Times New Roman"/>
          <w:color w:val="212121"/>
          <w:szCs w:val="24"/>
        </w:rPr>
        <w:t xml:space="preserve"> Αλλά</w:t>
      </w:r>
      <w:r>
        <w:rPr>
          <w:rFonts w:eastAsia="Times New Roman"/>
          <w:color w:val="212121"/>
          <w:szCs w:val="24"/>
        </w:rPr>
        <w:t xml:space="preserve"> ό,τι και να κουβεντιαστεί σε αυτήν τη Βουλή, όσες</w:t>
      </w:r>
      <w:r w:rsidRPr="00FF7B33">
        <w:rPr>
          <w:rFonts w:eastAsia="Times New Roman"/>
          <w:color w:val="212121"/>
          <w:szCs w:val="24"/>
        </w:rPr>
        <w:t xml:space="preserve"> ψηφοφορίες επί </w:t>
      </w:r>
      <w:r>
        <w:rPr>
          <w:rFonts w:eastAsia="Times New Roman"/>
          <w:color w:val="212121"/>
          <w:szCs w:val="24"/>
        </w:rPr>
        <w:t xml:space="preserve">παρεμπιπτόντων </w:t>
      </w:r>
      <w:r w:rsidRPr="00FF7B33">
        <w:rPr>
          <w:rFonts w:eastAsia="Times New Roman"/>
          <w:color w:val="212121"/>
          <w:szCs w:val="24"/>
        </w:rPr>
        <w:t>διαδικαστικών θεμάτων και αν οργανωθούν</w:t>
      </w:r>
      <w:r>
        <w:rPr>
          <w:rFonts w:eastAsia="Times New Roman"/>
          <w:color w:val="212121"/>
          <w:szCs w:val="24"/>
        </w:rPr>
        <w:t>,</w:t>
      </w:r>
      <w:r w:rsidRPr="00FF7B33">
        <w:rPr>
          <w:rFonts w:eastAsia="Times New Roman"/>
          <w:color w:val="212121"/>
          <w:szCs w:val="24"/>
        </w:rPr>
        <w:t xml:space="preserve"> η επόμενη Βουλή είναι </w:t>
      </w:r>
      <w:r>
        <w:rPr>
          <w:rFonts w:eastAsia="Times New Roman"/>
          <w:color w:val="212121"/>
          <w:szCs w:val="24"/>
        </w:rPr>
        <w:t xml:space="preserve">αυτή τελικά η οποία θα κρίνει το ζήτημα αυτό. </w:t>
      </w:r>
      <w:r>
        <w:rPr>
          <w:rFonts w:eastAsia="Times New Roman"/>
          <w:color w:val="212121"/>
          <w:szCs w:val="24"/>
          <w:lang w:val="en-US"/>
        </w:rPr>
        <w:t>In</w:t>
      </w:r>
      <w:r w:rsidRPr="00FF7B33">
        <w:rPr>
          <w:rFonts w:eastAsia="Times New Roman"/>
          <w:color w:val="212121"/>
          <w:szCs w:val="24"/>
        </w:rPr>
        <w:t>terna c</w:t>
      </w:r>
      <w:r w:rsidRPr="00FF7B33">
        <w:rPr>
          <w:rFonts w:eastAsia="Times New Roman"/>
          <w:color w:val="212121"/>
          <w:szCs w:val="24"/>
        </w:rPr>
        <w:t>orporis.</w:t>
      </w:r>
      <w:r>
        <w:rPr>
          <w:rFonts w:eastAsia="Times New Roman"/>
          <w:color w:val="212121"/>
          <w:szCs w:val="24"/>
        </w:rPr>
        <w:t xml:space="preserve"> T</w:t>
      </w:r>
      <w:r w:rsidRPr="00FF7B33">
        <w:rPr>
          <w:rFonts w:eastAsia="Times New Roman"/>
          <w:color w:val="212121"/>
          <w:szCs w:val="24"/>
        </w:rPr>
        <w:t xml:space="preserve">α εσωτερικά ζητήματα της Βουλής </w:t>
      </w:r>
      <w:r w:rsidRPr="004026AA">
        <w:rPr>
          <w:rFonts w:eastAsia="Times New Roman"/>
          <w:color w:val="212121"/>
          <w:szCs w:val="24"/>
        </w:rPr>
        <w:t>τα</w:t>
      </w:r>
      <w:r w:rsidRPr="00FF7B33">
        <w:rPr>
          <w:rFonts w:eastAsia="Times New Roman"/>
          <w:color w:val="212121"/>
          <w:szCs w:val="24"/>
        </w:rPr>
        <w:t xml:space="preserve"> αποφασίζει μόνο η ίδια η Βουλή. </w:t>
      </w:r>
    </w:p>
    <w:p w14:paraId="09855F0B"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Όλα αυτά, όμως, ως κινήσεις τακτικής επιβεβαιώνουν για άλλη μια φορά </w:t>
      </w:r>
      <w:r w:rsidRPr="00FF7B33">
        <w:rPr>
          <w:rFonts w:eastAsia="Times New Roman"/>
          <w:color w:val="212121"/>
          <w:szCs w:val="24"/>
        </w:rPr>
        <w:t>ότι έχετε έλλειψη σεβασμού για τη λαϊκή ετυμηγορία</w:t>
      </w:r>
      <w:r>
        <w:rPr>
          <w:rFonts w:eastAsia="Times New Roman"/>
          <w:color w:val="212121"/>
          <w:szCs w:val="24"/>
        </w:rPr>
        <w:t>,</w:t>
      </w:r>
      <w:r w:rsidRPr="00FF7B33">
        <w:rPr>
          <w:rFonts w:eastAsia="Times New Roman"/>
          <w:color w:val="212121"/>
          <w:szCs w:val="24"/>
        </w:rPr>
        <w:t xml:space="preserve"> μ</w:t>
      </w:r>
      <w:r>
        <w:rPr>
          <w:rFonts w:eastAsia="Times New Roman"/>
          <w:color w:val="212121"/>
          <w:szCs w:val="24"/>
        </w:rPr>
        <w:t>ι</w:t>
      </w:r>
      <w:r w:rsidRPr="00FF7B33">
        <w:rPr>
          <w:rFonts w:eastAsia="Times New Roman"/>
          <w:color w:val="212121"/>
          <w:szCs w:val="24"/>
        </w:rPr>
        <w:t xml:space="preserve">α λαϊκή ετυμηγορία την οποία </w:t>
      </w:r>
      <w:r>
        <w:rPr>
          <w:rFonts w:eastAsia="Times New Roman"/>
          <w:color w:val="212121"/>
          <w:szCs w:val="24"/>
        </w:rPr>
        <w:t xml:space="preserve">επιχειρείτε </w:t>
      </w:r>
      <w:r w:rsidRPr="00FF7B33">
        <w:rPr>
          <w:rFonts w:eastAsia="Times New Roman"/>
          <w:color w:val="212121"/>
          <w:szCs w:val="24"/>
        </w:rPr>
        <w:t xml:space="preserve">με κάθε τρόπο </w:t>
      </w:r>
      <w:r w:rsidRPr="00FF7B33">
        <w:rPr>
          <w:rFonts w:eastAsia="Times New Roman"/>
          <w:color w:val="212121"/>
          <w:szCs w:val="24"/>
        </w:rPr>
        <w:t>να χε</w:t>
      </w:r>
      <w:r>
        <w:rPr>
          <w:rFonts w:eastAsia="Times New Roman"/>
          <w:color w:val="212121"/>
          <w:szCs w:val="24"/>
        </w:rPr>
        <w:t>ιραγωγήσετε, όπως επιχειρείτε</w:t>
      </w:r>
      <w:r w:rsidRPr="00FF7B33">
        <w:rPr>
          <w:rFonts w:eastAsia="Times New Roman"/>
          <w:color w:val="212121"/>
          <w:szCs w:val="24"/>
        </w:rPr>
        <w:t xml:space="preserve"> να </w:t>
      </w:r>
      <w:r>
        <w:rPr>
          <w:rFonts w:eastAsia="Times New Roman"/>
          <w:color w:val="212121"/>
          <w:szCs w:val="24"/>
        </w:rPr>
        <w:t xml:space="preserve">παραβιάσετε </w:t>
      </w:r>
      <w:r w:rsidRPr="00FF7B33">
        <w:rPr>
          <w:rFonts w:eastAsia="Times New Roman"/>
          <w:color w:val="212121"/>
          <w:szCs w:val="24"/>
        </w:rPr>
        <w:t xml:space="preserve">τη </w:t>
      </w:r>
      <w:r>
        <w:rPr>
          <w:rFonts w:eastAsia="Times New Roman"/>
          <w:color w:val="212121"/>
          <w:szCs w:val="24"/>
        </w:rPr>
        <w:t>συνταγματική τάξη,</w:t>
      </w:r>
      <w:r w:rsidRPr="00FF7B33">
        <w:rPr>
          <w:rFonts w:eastAsia="Times New Roman"/>
          <w:color w:val="212121"/>
          <w:szCs w:val="24"/>
        </w:rPr>
        <w:t xml:space="preserve"> δήθεν δεσμεύοντας την επόμενη </w:t>
      </w:r>
      <w:r>
        <w:rPr>
          <w:rFonts w:eastAsia="Times New Roman"/>
          <w:color w:val="212121"/>
          <w:szCs w:val="24"/>
        </w:rPr>
        <w:t>α</w:t>
      </w:r>
      <w:r w:rsidRPr="00FF7B33">
        <w:rPr>
          <w:rFonts w:eastAsia="Times New Roman"/>
          <w:color w:val="212121"/>
          <w:szCs w:val="24"/>
        </w:rPr>
        <w:t>ναθεωρητική Βουλή</w:t>
      </w:r>
      <w:r>
        <w:rPr>
          <w:rFonts w:eastAsia="Times New Roman"/>
          <w:color w:val="212121"/>
          <w:szCs w:val="24"/>
        </w:rPr>
        <w:t>.</w:t>
      </w:r>
    </w:p>
    <w:p w14:paraId="09855F0C"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Όπως σας είπα, λοιπόν, κύριε Τ</w:t>
      </w:r>
      <w:r w:rsidRPr="00FF7B33">
        <w:rPr>
          <w:rFonts w:eastAsia="Times New Roman"/>
          <w:color w:val="212121"/>
          <w:szCs w:val="24"/>
        </w:rPr>
        <w:t>σίπρα</w:t>
      </w:r>
      <w:r>
        <w:rPr>
          <w:rFonts w:eastAsia="Times New Roman"/>
          <w:color w:val="212121"/>
          <w:szCs w:val="24"/>
        </w:rPr>
        <w:t>, υπάρχει κι άλλος δρόμος. Επαναλαμβάνω την πρότασή μου: Ελάτε να ψηφίσουμε α</w:t>
      </w:r>
      <w:r w:rsidRPr="00FF7B33">
        <w:rPr>
          <w:rFonts w:eastAsia="Times New Roman"/>
          <w:color w:val="212121"/>
          <w:szCs w:val="24"/>
        </w:rPr>
        <w:t>πό κοινού όλα τα άρθρα</w:t>
      </w:r>
      <w:r w:rsidRPr="00FF7B33">
        <w:rPr>
          <w:rFonts w:eastAsia="Times New Roman"/>
          <w:color w:val="212121"/>
          <w:szCs w:val="24"/>
        </w:rPr>
        <w:t xml:space="preserve"> τα οποί</w:t>
      </w:r>
      <w:r>
        <w:rPr>
          <w:rFonts w:eastAsia="Times New Roman"/>
          <w:color w:val="212121"/>
          <w:szCs w:val="24"/>
        </w:rPr>
        <w:t>α εσείς κρίνετε ως αναθεωρητέα και θα ψηφίσουμε και εμείς</w:t>
      </w:r>
      <w:r w:rsidRPr="00FF7B33">
        <w:rPr>
          <w:rFonts w:eastAsia="Times New Roman"/>
          <w:color w:val="212121"/>
          <w:szCs w:val="24"/>
        </w:rPr>
        <w:t xml:space="preserve"> τα δικά </w:t>
      </w:r>
      <w:r>
        <w:rPr>
          <w:rFonts w:eastAsia="Times New Roman"/>
          <w:color w:val="212121"/>
          <w:szCs w:val="24"/>
        </w:rPr>
        <w:t>σας.</w:t>
      </w:r>
    </w:p>
    <w:p w14:paraId="09855F0D"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0E"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Και</w:t>
      </w:r>
      <w:r w:rsidRPr="00FF7B33">
        <w:rPr>
          <w:rFonts w:eastAsia="Times New Roman"/>
          <w:color w:val="212121"/>
          <w:szCs w:val="24"/>
        </w:rPr>
        <w:t xml:space="preserve"> </w:t>
      </w:r>
      <w:r>
        <w:rPr>
          <w:rFonts w:eastAsia="Times New Roman"/>
          <w:color w:val="212121"/>
          <w:szCs w:val="24"/>
        </w:rPr>
        <w:t>αν αυτό σας πέφτει λίγο βαρύ και δύσπεπτο, διότι ίσως προεξοφλείτε</w:t>
      </w:r>
      <w:r w:rsidRPr="00FF7B33">
        <w:rPr>
          <w:rFonts w:eastAsia="Times New Roman"/>
          <w:color w:val="212121"/>
          <w:szCs w:val="24"/>
        </w:rPr>
        <w:t xml:space="preserve"> το εκλογικό αποτέλεσμα</w:t>
      </w:r>
      <w:r>
        <w:rPr>
          <w:rFonts w:eastAsia="Times New Roman"/>
          <w:color w:val="212121"/>
          <w:szCs w:val="24"/>
        </w:rPr>
        <w:t>, μπορώ να επανέλθω και με μι</w:t>
      </w:r>
      <w:r w:rsidRPr="00FF7B33">
        <w:rPr>
          <w:rFonts w:eastAsia="Times New Roman"/>
          <w:color w:val="212121"/>
          <w:szCs w:val="24"/>
        </w:rPr>
        <w:t>α</w:t>
      </w:r>
      <w:r w:rsidRPr="00FF7B33">
        <w:rPr>
          <w:rFonts w:eastAsia="Times New Roman"/>
          <w:color w:val="212121"/>
          <w:szCs w:val="24"/>
        </w:rPr>
        <w:t xml:space="preserve"> ελαφρά </w:t>
      </w:r>
      <w:r>
        <w:rPr>
          <w:rFonts w:eastAsia="Times New Roman"/>
          <w:color w:val="212121"/>
          <w:szCs w:val="24"/>
        </w:rPr>
        <w:t>συρρικνωμένη εκδοχή της πρότασής</w:t>
      </w:r>
      <w:r w:rsidRPr="00FF7B33">
        <w:rPr>
          <w:rFonts w:eastAsia="Times New Roman"/>
          <w:color w:val="212121"/>
          <w:szCs w:val="24"/>
        </w:rPr>
        <w:t xml:space="preserve"> μου</w:t>
      </w:r>
      <w:r>
        <w:rPr>
          <w:rFonts w:eastAsia="Times New Roman"/>
          <w:color w:val="212121"/>
          <w:szCs w:val="24"/>
        </w:rPr>
        <w:t>. Για εμάς</w:t>
      </w:r>
      <w:r w:rsidRPr="00FF7B33">
        <w:rPr>
          <w:rFonts w:eastAsia="Times New Roman"/>
          <w:color w:val="212121"/>
          <w:szCs w:val="24"/>
        </w:rPr>
        <w:t xml:space="preserve"> δύο άρθρα</w:t>
      </w:r>
      <w:r>
        <w:rPr>
          <w:rFonts w:eastAsia="Times New Roman"/>
          <w:color w:val="212121"/>
          <w:szCs w:val="24"/>
        </w:rPr>
        <w:t>,</w:t>
      </w:r>
      <w:r w:rsidRPr="00FF7B33">
        <w:rPr>
          <w:rFonts w:eastAsia="Times New Roman"/>
          <w:color w:val="212121"/>
          <w:szCs w:val="24"/>
        </w:rPr>
        <w:t xml:space="preserve"> το άρθρο 16 και το άρθρο 24</w:t>
      </w:r>
      <w:r>
        <w:rPr>
          <w:rFonts w:eastAsia="Times New Roman"/>
          <w:color w:val="212121"/>
          <w:szCs w:val="24"/>
        </w:rPr>
        <w:t>, είναι άρθρα κορυφαίας πολιτικής σημασίας.</w:t>
      </w:r>
    </w:p>
    <w:p w14:paraId="09855F0F"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Διαλέξτε λοιπόν, κ</w:t>
      </w:r>
      <w:r w:rsidRPr="00FF7B33">
        <w:rPr>
          <w:rFonts w:eastAsia="Times New Roman"/>
          <w:color w:val="212121"/>
          <w:szCs w:val="24"/>
        </w:rPr>
        <w:t>ύριε Τσίπρα</w:t>
      </w:r>
      <w:r>
        <w:rPr>
          <w:rFonts w:eastAsia="Times New Roman"/>
          <w:color w:val="212121"/>
          <w:szCs w:val="24"/>
        </w:rPr>
        <w:t>,</w:t>
      </w:r>
      <w:r w:rsidRPr="00FF7B33">
        <w:rPr>
          <w:rFonts w:eastAsia="Times New Roman"/>
          <w:color w:val="212121"/>
          <w:szCs w:val="24"/>
        </w:rPr>
        <w:t xml:space="preserve"> δύο άρθρα από αυτά τα οποία εμείς δεν θέλουμε να </w:t>
      </w:r>
      <w:r>
        <w:rPr>
          <w:rFonts w:eastAsia="Times New Roman"/>
          <w:color w:val="212121"/>
          <w:szCs w:val="24"/>
        </w:rPr>
        <w:t xml:space="preserve">αναθεωρηθούν, αυτά τα οποία θεωρείτε </w:t>
      </w:r>
      <w:r w:rsidRPr="00FF7B33">
        <w:rPr>
          <w:rFonts w:eastAsia="Times New Roman"/>
          <w:color w:val="212121"/>
          <w:szCs w:val="24"/>
        </w:rPr>
        <w:t>εσ</w:t>
      </w:r>
      <w:r w:rsidRPr="00FF7B33">
        <w:rPr>
          <w:rFonts w:eastAsia="Times New Roman"/>
          <w:color w:val="212121"/>
          <w:szCs w:val="24"/>
        </w:rPr>
        <w:t xml:space="preserve">είς ότι </w:t>
      </w:r>
      <w:r>
        <w:rPr>
          <w:rFonts w:eastAsia="Times New Roman"/>
          <w:color w:val="212121"/>
          <w:szCs w:val="24"/>
        </w:rPr>
        <w:t>είναι</w:t>
      </w:r>
      <w:r w:rsidRPr="00FF7B33">
        <w:rPr>
          <w:rFonts w:eastAsia="Times New Roman"/>
          <w:color w:val="212121"/>
          <w:szCs w:val="24"/>
        </w:rPr>
        <w:t xml:space="preserve"> τα πιο σημαντικά</w:t>
      </w:r>
      <w:r>
        <w:rPr>
          <w:rFonts w:eastAsia="Times New Roman"/>
          <w:color w:val="212121"/>
          <w:szCs w:val="24"/>
        </w:rPr>
        <w:t xml:space="preserve"> και εγώ δεσμεύομαι</w:t>
      </w:r>
      <w:r w:rsidRPr="00FF7B33">
        <w:rPr>
          <w:rFonts w:eastAsia="Times New Roman"/>
          <w:color w:val="212121"/>
          <w:szCs w:val="24"/>
        </w:rPr>
        <w:t xml:space="preserve"> ότι θα τα ψηφίσουμ</w:t>
      </w:r>
      <w:r>
        <w:rPr>
          <w:rFonts w:eastAsia="Times New Roman"/>
          <w:color w:val="212121"/>
          <w:szCs w:val="24"/>
        </w:rPr>
        <w:t>ε και θα τα κρίνουμε αναθεωρητέα, α</w:t>
      </w:r>
      <w:r w:rsidRPr="00FF7B33">
        <w:rPr>
          <w:rFonts w:eastAsia="Times New Roman"/>
          <w:color w:val="212121"/>
          <w:szCs w:val="24"/>
        </w:rPr>
        <w:t xml:space="preserve">ν και </w:t>
      </w:r>
      <w:r>
        <w:rPr>
          <w:rFonts w:eastAsia="Times New Roman"/>
          <w:color w:val="212121"/>
          <w:szCs w:val="24"/>
        </w:rPr>
        <w:t xml:space="preserve">εσείς </w:t>
      </w:r>
      <w:r w:rsidRPr="00FF7B33">
        <w:rPr>
          <w:rFonts w:eastAsia="Times New Roman"/>
          <w:color w:val="212121"/>
          <w:szCs w:val="24"/>
        </w:rPr>
        <w:t>συμφωνήσετε εδώ και τώρα στην αναθεώρηση του</w:t>
      </w:r>
      <w:r>
        <w:rPr>
          <w:rFonts w:eastAsia="Times New Roman"/>
          <w:color w:val="212121"/>
          <w:szCs w:val="24"/>
        </w:rPr>
        <w:t xml:space="preserve"> άρθρου 16 και του άρθρου 24. Όποια </w:t>
      </w:r>
      <w:r w:rsidRPr="00FF7B33">
        <w:rPr>
          <w:rFonts w:eastAsia="Times New Roman"/>
          <w:color w:val="212121"/>
          <w:szCs w:val="24"/>
        </w:rPr>
        <w:t>θέλετε</w:t>
      </w:r>
      <w:r>
        <w:rPr>
          <w:rFonts w:eastAsia="Times New Roman"/>
          <w:color w:val="212121"/>
          <w:szCs w:val="24"/>
        </w:rPr>
        <w:t>.</w:t>
      </w:r>
    </w:p>
    <w:p w14:paraId="09855F10"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11"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Εκκλησία, δημοψήφισμα, όποια</w:t>
      </w:r>
      <w:r w:rsidRPr="00FF7B33">
        <w:rPr>
          <w:rFonts w:eastAsia="Times New Roman"/>
          <w:color w:val="212121"/>
          <w:szCs w:val="24"/>
        </w:rPr>
        <w:t xml:space="preserve"> </w:t>
      </w:r>
      <w:r>
        <w:rPr>
          <w:rFonts w:eastAsia="Times New Roman"/>
          <w:color w:val="212121"/>
          <w:szCs w:val="24"/>
        </w:rPr>
        <w:t xml:space="preserve">άρθρα θέλετε. Αν έχετε τέτοια πίστη στη διαφαινόμενη εκλογική σας επικράτηση κατά τη δική σας ερμηνεία, φαντάζομαι ότι δεν έχετε τίποτα </w:t>
      </w:r>
      <w:r w:rsidRPr="00FF7B33">
        <w:rPr>
          <w:rFonts w:eastAsia="Times New Roman"/>
          <w:color w:val="212121"/>
          <w:szCs w:val="24"/>
        </w:rPr>
        <w:t>ν</w:t>
      </w:r>
      <w:r>
        <w:rPr>
          <w:rFonts w:eastAsia="Times New Roman"/>
          <w:color w:val="212121"/>
          <w:szCs w:val="24"/>
        </w:rPr>
        <w:t>α φοβηθείτε από την πρότασή μας.</w:t>
      </w:r>
    </w:p>
    <w:p w14:paraId="09855F12" w14:textId="77777777" w:rsidR="00BE639A" w:rsidRDefault="00A212EC">
      <w:pPr>
        <w:shd w:val="clear" w:color="auto" w:fill="FFFFFF"/>
        <w:spacing w:line="600" w:lineRule="auto"/>
        <w:ind w:firstLine="720"/>
        <w:jc w:val="both"/>
        <w:rPr>
          <w:rFonts w:eastAsia="Times New Roman"/>
          <w:color w:val="212121"/>
          <w:szCs w:val="24"/>
        </w:rPr>
      </w:pPr>
      <w:r w:rsidRPr="00E9123A">
        <w:rPr>
          <w:rFonts w:eastAsia="Times New Roman"/>
          <w:b/>
          <w:color w:val="212121"/>
          <w:szCs w:val="24"/>
        </w:rPr>
        <w:t>ΔΗΜΗΤΡΙΟΣ ΕΜΜΑΝΟΥΗΛΙΔΗΣ:</w:t>
      </w:r>
      <w:r>
        <w:rPr>
          <w:rFonts w:eastAsia="Times New Roman"/>
          <w:color w:val="212121"/>
          <w:szCs w:val="24"/>
        </w:rPr>
        <w:t xml:space="preserve"> Παίζετε το Σύνταγμα στα ζάρια.</w:t>
      </w:r>
    </w:p>
    <w:p w14:paraId="09855F13" w14:textId="77777777" w:rsidR="00BE639A" w:rsidRDefault="00A212EC">
      <w:pPr>
        <w:shd w:val="clear" w:color="auto" w:fill="FFFFFF"/>
        <w:spacing w:line="600" w:lineRule="auto"/>
        <w:ind w:firstLine="720"/>
        <w:jc w:val="both"/>
        <w:rPr>
          <w:rFonts w:eastAsia="Times New Roman"/>
          <w:color w:val="212121"/>
          <w:szCs w:val="24"/>
        </w:rPr>
      </w:pPr>
      <w:r w:rsidRPr="00E9123A">
        <w:rPr>
          <w:rFonts w:eastAsia="Times New Roman"/>
          <w:b/>
          <w:color w:val="212121"/>
          <w:szCs w:val="24"/>
        </w:rPr>
        <w:t>ΚΥΡΙΑΚΟΣ ΜΗΤΣΟΤΑΚΗΣ (Πρόεδρος της Νέας Δημοκρατίας):</w:t>
      </w:r>
      <w:r>
        <w:rPr>
          <w:rFonts w:eastAsia="Times New Roman"/>
          <w:color w:val="212121"/>
          <w:szCs w:val="24"/>
        </w:rPr>
        <w:t xml:space="preserve"> Δ</w:t>
      </w:r>
      <w:r w:rsidRPr="00FF7B33">
        <w:rPr>
          <w:rFonts w:eastAsia="Times New Roman"/>
          <w:color w:val="212121"/>
          <w:szCs w:val="24"/>
        </w:rPr>
        <w:t>εν είναι στα ζάρια</w:t>
      </w:r>
      <w:r>
        <w:rPr>
          <w:rFonts w:eastAsia="Times New Roman"/>
          <w:color w:val="212121"/>
          <w:szCs w:val="24"/>
        </w:rPr>
        <w:t>,</w:t>
      </w:r>
      <w:r w:rsidRPr="00FF7B33">
        <w:rPr>
          <w:rFonts w:eastAsia="Times New Roman"/>
          <w:color w:val="212121"/>
          <w:szCs w:val="24"/>
        </w:rPr>
        <w:t xml:space="preserve"> κύριε συνάδελφε</w:t>
      </w:r>
      <w:r>
        <w:rPr>
          <w:rFonts w:eastAsia="Times New Roman"/>
          <w:color w:val="212121"/>
          <w:szCs w:val="24"/>
        </w:rPr>
        <w:t>. Δεν είναι στα ζάρια, γ</w:t>
      </w:r>
      <w:r w:rsidRPr="00FF7B33">
        <w:rPr>
          <w:rFonts w:eastAsia="Times New Roman"/>
          <w:color w:val="212121"/>
          <w:szCs w:val="24"/>
        </w:rPr>
        <w:t>ιατί ξέρετ</w:t>
      </w:r>
      <w:r>
        <w:rPr>
          <w:rFonts w:eastAsia="Times New Roman"/>
          <w:color w:val="212121"/>
          <w:szCs w:val="24"/>
        </w:rPr>
        <w:t>ε η λαϊκή εντολή δεν είναι ζάρια,</w:t>
      </w:r>
      <w:r w:rsidRPr="00FF7B33">
        <w:rPr>
          <w:rFonts w:eastAsia="Times New Roman"/>
          <w:color w:val="212121"/>
          <w:szCs w:val="24"/>
        </w:rPr>
        <w:t xml:space="preserve"> όταν παρεμβαίνει ο λαός</w:t>
      </w:r>
      <w:r>
        <w:rPr>
          <w:rFonts w:eastAsia="Times New Roman"/>
          <w:color w:val="212121"/>
          <w:szCs w:val="24"/>
        </w:rPr>
        <w:t>, δεν παίζουμε ζάρια,</w:t>
      </w:r>
      <w:r w:rsidRPr="00FF7B33">
        <w:rPr>
          <w:rFonts w:eastAsia="Times New Roman"/>
          <w:color w:val="212121"/>
          <w:szCs w:val="24"/>
        </w:rPr>
        <w:t xml:space="preserve"> εκλογές κάνουμε</w:t>
      </w:r>
      <w:r>
        <w:rPr>
          <w:rFonts w:eastAsia="Times New Roman"/>
          <w:color w:val="212121"/>
          <w:szCs w:val="24"/>
        </w:rPr>
        <w:t>. Α</w:t>
      </w:r>
      <w:r w:rsidRPr="00FF7B33">
        <w:rPr>
          <w:rFonts w:eastAsia="Times New Roman"/>
          <w:color w:val="212121"/>
          <w:szCs w:val="24"/>
        </w:rPr>
        <w:t xml:space="preserve">ν έχετε </w:t>
      </w:r>
      <w:r>
        <w:rPr>
          <w:rFonts w:eastAsia="Times New Roman"/>
          <w:color w:val="212121"/>
          <w:szCs w:val="24"/>
        </w:rPr>
        <w:t>μπλέξει τις εκλογές με</w:t>
      </w:r>
      <w:r w:rsidRPr="00FF7B33">
        <w:rPr>
          <w:rFonts w:eastAsia="Times New Roman"/>
          <w:color w:val="212121"/>
          <w:szCs w:val="24"/>
        </w:rPr>
        <w:t xml:space="preserve"> χαρτο</w:t>
      </w:r>
      <w:r w:rsidRPr="00FF7B33">
        <w:rPr>
          <w:rFonts w:eastAsia="Times New Roman"/>
          <w:color w:val="212121"/>
          <w:szCs w:val="24"/>
        </w:rPr>
        <w:t>παιξί</w:t>
      </w:r>
      <w:r>
        <w:rPr>
          <w:rFonts w:eastAsia="Times New Roman"/>
          <w:color w:val="212121"/>
          <w:szCs w:val="24"/>
        </w:rPr>
        <w:t>α, αυτό είναι δικό σας πρόβλημα, δ</w:t>
      </w:r>
      <w:r w:rsidRPr="00FF7B33">
        <w:rPr>
          <w:rFonts w:eastAsia="Times New Roman"/>
          <w:color w:val="212121"/>
          <w:szCs w:val="24"/>
        </w:rPr>
        <w:t xml:space="preserve">εν είναι δικό </w:t>
      </w:r>
      <w:r>
        <w:rPr>
          <w:rFonts w:eastAsia="Times New Roman"/>
          <w:color w:val="212121"/>
          <w:szCs w:val="24"/>
        </w:rPr>
        <w:t>μας.</w:t>
      </w:r>
    </w:p>
    <w:p w14:paraId="09855F14"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15"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 Β</w:t>
      </w:r>
      <w:r w:rsidRPr="00FF7B33">
        <w:rPr>
          <w:rFonts w:eastAsia="Times New Roman"/>
          <w:color w:val="212121"/>
          <w:szCs w:val="24"/>
        </w:rPr>
        <w:t>ουλευτές</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 xml:space="preserve">πάμε </w:t>
      </w:r>
      <w:r w:rsidRPr="00FF7B33">
        <w:rPr>
          <w:rFonts w:eastAsia="Times New Roman"/>
          <w:color w:val="212121"/>
          <w:szCs w:val="24"/>
        </w:rPr>
        <w:t>να δούμε λίγο</w:t>
      </w:r>
      <w:r>
        <w:rPr>
          <w:rFonts w:eastAsia="Times New Roman"/>
          <w:color w:val="212121"/>
          <w:szCs w:val="24"/>
        </w:rPr>
        <w:t xml:space="preserve"> την ουσία των προτάσεων</w:t>
      </w:r>
      <w:r w:rsidRPr="00FF7B33">
        <w:rPr>
          <w:rFonts w:eastAsia="Times New Roman"/>
          <w:color w:val="212121"/>
          <w:szCs w:val="24"/>
        </w:rPr>
        <w:t xml:space="preserve"> του ΣΥΡΙΖΑ</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έστω και αν αυτές αφορούν μι</w:t>
      </w:r>
      <w:r w:rsidRPr="00FF7B33">
        <w:rPr>
          <w:rFonts w:eastAsia="Times New Roman"/>
          <w:color w:val="212121"/>
          <w:szCs w:val="24"/>
        </w:rPr>
        <w:t>α περιορισμένη αναθεώρηση</w:t>
      </w:r>
      <w:r>
        <w:rPr>
          <w:rFonts w:eastAsia="Times New Roman"/>
          <w:color w:val="212121"/>
          <w:szCs w:val="24"/>
        </w:rPr>
        <w:t xml:space="preserve">. </w:t>
      </w:r>
    </w:p>
    <w:p w14:paraId="09855F16"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FF7B33">
        <w:rPr>
          <w:rFonts w:eastAsia="Times New Roman"/>
          <w:color w:val="212121"/>
          <w:szCs w:val="24"/>
        </w:rPr>
        <w:t xml:space="preserve">ι </w:t>
      </w:r>
      <w:r w:rsidRPr="00FF7B33">
        <w:rPr>
          <w:rFonts w:eastAsia="Times New Roman"/>
          <w:color w:val="212121"/>
          <w:szCs w:val="24"/>
        </w:rPr>
        <w:t>προτείνετε</w:t>
      </w:r>
      <w:r>
        <w:rPr>
          <w:rFonts w:eastAsia="Times New Roman"/>
          <w:color w:val="212121"/>
          <w:szCs w:val="24"/>
        </w:rPr>
        <w:t>,</w:t>
      </w:r>
      <w:r w:rsidRPr="00FF7B33">
        <w:rPr>
          <w:rFonts w:eastAsia="Times New Roman"/>
          <w:color w:val="212121"/>
          <w:szCs w:val="24"/>
        </w:rPr>
        <w:t xml:space="preserve"> κύριε Τσίπρα</w:t>
      </w:r>
      <w:r>
        <w:rPr>
          <w:rFonts w:eastAsia="Times New Roman"/>
          <w:color w:val="212121"/>
          <w:szCs w:val="24"/>
        </w:rPr>
        <w:t>,</w:t>
      </w:r>
      <w:r w:rsidRPr="00FF7B33">
        <w:rPr>
          <w:rFonts w:eastAsia="Times New Roman"/>
          <w:color w:val="212121"/>
          <w:szCs w:val="24"/>
        </w:rPr>
        <w:t xml:space="preserve"> στους πέντε άξονες </w:t>
      </w:r>
      <w:r>
        <w:rPr>
          <w:rFonts w:eastAsia="Times New Roman"/>
          <w:color w:val="212121"/>
          <w:szCs w:val="24"/>
        </w:rPr>
        <w:t>τους</w:t>
      </w:r>
      <w:r w:rsidRPr="00FF7B33">
        <w:rPr>
          <w:rFonts w:eastAsia="Times New Roman"/>
          <w:color w:val="212121"/>
          <w:szCs w:val="24"/>
        </w:rPr>
        <w:t xml:space="preserve"> οποίους </w:t>
      </w:r>
      <w:r>
        <w:rPr>
          <w:rFonts w:eastAsia="Times New Roman"/>
          <w:color w:val="212121"/>
          <w:szCs w:val="24"/>
        </w:rPr>
        <w:t xml:space="preserve">μας παρουσιάσατε; Πρώτον, </w:t>
      </w:r>
      <w:r w:rsidRPr="00FF7B33">
        <w:rPr>
          <w:rFonts w:eastAsia="Times New Roman"/>
          <w:color w:val="212121"/>
          <w:szCs w:val="24"/>
        </w:rPr>
        <w:t>για να δούμε και πού συμφωνούμε</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κάποιες αυτονόητες και</w:t>
      </w:r>
      <w:r w:rsidRPr="00FF7B33">
        <w:rPr>
          <w:rFonts w:eastAsia="Times New Roman"/>
          <w:color w:val="212121"/>
          <w:szCs w:val="24"/>
        </w:rPr>
        <w:t xml:space="preserve"> ώριμες αλλαγές</w:t>
      </w:r>
      <w:r>
        <w:rPr>
          <w:rFonts w:eastAsia="Times New Roman"/>
          <w:color w:val="212121"/>
          <w:szCs w:val="24"/>
        </w:rPr>
        <w:t>, όπως αυτή περί ευθύνης Βουλευτών και Υπουργών. Δ</w:t>
      </w:r>
      <w:r w:rsidRPr="00FF7B33">
        <w:rPr>
          <w:rFonts w:eastAsia="Times New Roman"/>
          <w:color w:val="212121"/>
          <w:szCs w:val="24"/>
        </w:rPr>
        <w:t>εν χρειάζετα</w:t>
      </w:r>
      <w:r>
        <w:rPr>
          <w:rFonts w:eastAsia="Times New Roman"/>
          <w:color w:val="212121"/>
          <w:szCs w:val="24"/>
        </w:rPr>
        <w:t>ι να σας θυμίσω ότι το 2006 ως Β</w:t>
      </w:r>
      <w:r w:rsidRPr="00FF7B33">
        <w:rPr>
          <w:rFonts w:eastAsia="Times New Roman"/>
          <w:color w:val="212121"/>
          <w:szCs w:val="24"/>
        </w:rPr>
        <w:t>ουλευτής</w:t>
      </w:r>
      <w:r w:rsidRPr="00FF7B33">
        <w:rPr>
          <w:rFonts w:eastAsia="Times New Roman"/>
          <w:color w:val="212121"/>
          <w:szCs w:val="24"/>
        </w:rPr>
        <w:t xml:space="preserve"> </w:t>
      </w:r>
      <w:r>
        <w:rPr>
          <w:rFonts w:eastAsia="Times New Roman"/>
          <w:color w:val="212121"/>
          <w:szCs w:val="24"/>
        </w:rPr>
        <w:t>-</w:t>
      </w:r>
      <w:r w:rsidRPr="00FF7B33">
        <w:rPr>
          <w:rFonts w:eastAsia="Times New Roman"/>
          <w:color w:val="212121"/>
          <w:szCs w:val="24"/>
        </w:rPr>
        <w:t>με κάποιους τολ</w:t>
      </w:r>
      <w:r>
        <w:rPr>
          <w:rFonts w:eastAsia="Times New Roman"/>
          <w:color w:val="212121"/>
          <w:szCs w:val="24"/>
        </w:rPr>
        <w:t>μηρούς, η αλήθεια είναι, συναδέλφους- είχα προτείνει τότε την αναθεώρηση του άρθρου 86. Βέβαια τότε και από τον Σ</w:t>
      </w:r>
      <w:r w:rsidRPr="00FF7B33">
        <w:rPr>
          <w:rFonts w:eastAsia="Times New Roman"/>
          <w:color w:val="212121"/>
          <w:szCs w:val="24"/>
        </w:rPr>
        <w:t>υνασπισμό δ</w:t>
      </w:r>
      <w:r>
        <w:rPr>
          <w:rFonts w:eastAsia="Times New Roman"/>
          <w:color w:val="212121"/>
          <w:szCs w:val="24"/>
        </w:rPr>
        <w:t>εν βρήκα κα</w:t>
      </w:r>
      <w:r>
        <w:rPr>
          <w:rFonts w:eastAsia="Times New Roman"/>
          <w:color w:val="212121"/>
          <w:szCs w:val="24"/>
        </w:rPr>
        <w:t>μ</w:t>
      </w:r>
      <w:r>
        <w:rPr>
          <w:rFonts w:eastAsia="Times New Roman"/>
          <w:color w:val="212121"/>
          <w:szCs w:val="24"/>
        </w:rPr>
        <w:t>μία στήριξη, αλλά αυτό το προσπερνώ. Π</w:t>
      </w:r>
      <w:r w:rsidRPr="00FF7B33">
        <w:rPr>
          <w:rFonts w:eastAsia="Times New Roman"/>
          <w:color w:val="212121"/>
          <w:szCs w:val="24"/>
        </w:rPr>
        <w:t>άντως είναι βέβαιον ότι το ζήτημα α</w:t>
      </w:r>
      <w:r>
        <w:rPr>
          <w:rFonts w:eastAsia="Times New Roman"/>
          <w:color w:val="212121"/>
          <w:szCs w:val="24"/>
        </w:rPr>
        <w:t>υτό είχε τεθεί από το παρελθόν</w:t>
      </w:r>
      <w:r>
        <w:rPr>
          <w:rFonts w:eastAsia="Times New Roman"/>
          <w:color w:val="212121"/>
          <w:szCs w:val="24"/>
        </w:rPr>
        <w:t>. Ε</w:t>
      </w:r>
      <w:r w:rsidRPr="00FF7B33">
        <w:rPr>
          <w:rFonts w:eastAsia="Times New Roman"/>
          <w:color w:val="212121"/>
          <w:szCs w:val="24"/>
        </w:rPr>
        <w:t>ίναι</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επίσης,</w:t>
      </w:r>
      <w:r w:rsidRPr="00FF7B33">
        <w:rPr>
          <w:rFonts w:eastAsia="Times New Roman"/>
          <w:color w:val="212121"/>
          <w:szCs w:val="24"/>
        </w:rPr>
        <w:t xml:space="preserve"> βέβαιο ότ</w:t>
      </w:r>
      <w:r>
        <w:rPr>
          <w:rFonts w:eastAsia="Times New Roman"/>
          <w:color w:val="212121"/>
          <w:szCs w:val="24"/>
        </w:rPr>
        <w:t xml:space="preserve">ι οι συνθήκες έχουν ωριμάσει </w:t>
      </w:r>
      <w:r w:rsidRPr="00440D9E">
        <w:rPr>
          <w:rFonts w:eastAsia="Times New Roman"/>
          <w:color w:val="212121"/>
          <w:szCs w:val="24"/>
        </w:rPr>
        <w:t xml:space="preserve">και ότι πρέπει να αναθεωρηθεί </w:t>
      </w:r>
      <w:r>
        <w:rPr>
          <w:rFonts w:eastAsia="Times New Roman"/>
          <w:color w:val="212121"/>
          <w:szCs w:val="24"/>
        </w:rPr>
        <w:t>και το άρθρο 86, ό</w:t>
      </w:r>
      <w:r w:rsidRPr="00FF7B33">
        <w:rPr>
          <w:rFonts w:eastAsia="Times New Roman"/>
          <w:color w:val="212121"/>
          <w:szCs w:val="24"/>
        </w:rPr>
        <w:t>σον αφορά την αποσβεστική προθεσμία και το ειδικό καθεστώς προστασίας</w:t>
      </w:r>
      <w:r>
        <w:rPr>
          <w:rFonts w:eastAsia="Times New Roman"/>
          <w:color w:val="212121"/>
          <w:szCs w:val="24"/>
        </w:rPr>
        <w:t xml:space="preserve"> που απολαμβάνουν οι Υ</w:t>
      </w:r>
      <w:r w:rsidRPr="00FF7B33">
        <w:rPr>
          <w:rFonts w:eastAsia="Times New Roman"/>
          <w:color w:val="212121"/>
          <w:szCs w:val="24"/>
        </w:rPr>
        <w:t>πουργοί</w:t>
      </w:r>
      <w:r>
        <w:rPr>
          <w:rFonts w:eastAsia="Times New Roman"/>
          <w:color w:val="212121"/>
          <w:szCs w:val="24"/>
        </w:rPr>
        <w:t>,</w:t>
      </w:r>
      <w:r w:rsidRPr="00FF7B33">
        <w:rPr>
          <w:rFonts w:eastAsia="Times New Roman"/>
          <w:color w:val="212121"/>
          <w:szCs w:val="24"/>
        </w:rPr>
        <w:t xml:space="preserve"> αλλά και το άρθρο περί ασυλίας βουλευτών</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πίσω από το</w:t>
      </w:r>
      <w:r>
        <w:rPr>
          <w:rFonts w:eastAsia="Times New Roman"/>
          <w:color w:val="212121"/>
          <w:szCs w:val="24"/>
        </w:rPr>
        <w:t xml:space="preserve"> οποίο κρύβονται τώρα παλιοί</w:t>
      </w:r>
      <w:r w:rsidRPr="00FF7B33">
        <w:rPr>
          <w:rFonts w:eastAsia="Times New Roman"/>
          <w:color w:val="212121"/>
          <w:szCs w:val="24"/>
        </w:rPr>
        <w:t xml:space="preserve"> σας συναγωνισ</w:t>
      </w:r>
      <w:r>
        <w:rPr>
          <w:rFonts w:eastAsia="Times New Roman"/>
          <w:color w:val="212121"/>
          <w:szCs w:val="24"/>
        </w:rPr>
        <w:t xml:space="preserve">τές και συνέταιροι στην εξουσία. Ο κ. </w:t>
      </w:r>
      <w:r w:rsidRPr="00FF7B33">
        <w:rPr>
          <w:rFonts w:eastAsia="Times New Roman"/>
          <w:color w:val="212121"/>
          <w:szCs w:val="24"/>
        </w:rPr>
        <w:t xml:space="preserve">Καμμένος κρύβεται πίσω από το άρθρο της ασυλίας τώρα για να μην πάει στο δικαστήριο να δικαστεί όπως </w:t>
      </w:r>
      <w:r>
        <w:rPr>
          <w:rFonts w:eastAsia="Times New Roman"/>
          <w:color w:val="212121"/>
          <w:szCs w:val="24"/>
        </w:rPr>
        <w:t>οι κοινοί θνητοί.</w:t>
      </w:r>
      <w:r w:rsidRPr="00440D9E">
        <w:rPr>
          <w:rFonts w:eastAsia="Times New Roman"/>
          <w:color w:val="212121"/>
          <w:szCs w:val="24"/>
        </w:rPr>
        <w:t xml:space="preserve"> </w:t>
      </w:r>
      <w:r>
        <w:rPr>
          <w:rFonts w:eastAsia="Times New Roman"/>
          <w:color w:val="212121"/>
          <w:szCs w:val="24"/>
        </w:rPr>
        <w:t>Για να α</w:t>
      </w:r>
      <w:r w:rsidRPr="00FF7B33">
        <w:rPr>
          <w:rFonts w:eastAsia="Times New Roman"/>
          <w:color w:val="212121"/>
          <w:szCs w:val="24"/>
        </w:rPr>
        <w:t xml:space="preserve">ναδεικνύουμε λίγο </w:t>
      </w:r>
      <w:r>
        <w:rPr>
          <w:rFonts w:eastAsia="Times New Roman"/>
          <w:color w:val="212121"/>
          <w:szCs w:val="24"/>
        </w:rPr>
        <w:t>και</w:t>
      </w:r>
      <w:r w:rsidRPr="00FF7B33">
        <w:rPr>
          <w:rFonts w:eastAsia="Times New Roman"/>
          <w:color w:val="212121"/>
          <w:szCs w:val="24"/>
        </w:rPr>
        <w:t xml:space="preserve"> την υποκρισία </w:t>
      </w:r>
      <w:r>
        <w:rPr>
          <w:rFonts w:eastAsia="Times New Roman"/>
          <w:color w:val="212121"/>
          <w:szCs w:val="24"/>
        </w:rPr>
        <w:t>σ</w:t>
      </w:r>
      <w:r w:rsidRPr="00FF7B33">
        <w:rPr>
          <w:rFonts w:eastAsia="Times New Roman"/>
          <w:color w:val="212121"/>
          <w:szCs w:val="24"/>
        </w:rPr>
        <w:t xml:space="preserve">τη στάση </w:t>
      </w:r>
      <w:r>
        <w:rPr>
          <w:rFonts w:eastAsia="Times New Roman"/>
          <w:color w:val="212121"/>
          <w:szCs w:val="24"/>
        </w:rPr>
        <w:t>σας</w:t>
      </w:r>
      <w:r>
        <w:rPr>
          <w:rFonts w:eastAsia="Times New Roman"/>
          <w:color w:val="212121"/>
          <w:szCs w:val="24"/>
        </w:rPr>
        <w:t>.</w:t>
      </w:r>
    </w:p>
    <w:p w14:paraId="09855F17"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18"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FF7B33">
        <w:rPr>
          <w:rFonts w:eastAsia="Times New Roman"/>
          <w:color w:val="212121"/>
          <w:szCs w:val="24"/>
        </w:rPr>
        <w:t>ε αυτά τουλάχιστον όμως συμφωνούμε</w:t>
      </w:r>
      <w:r>
        <w:rPr>
          <w:rFonts w:eastAsia="Times New Roman"/>
          <w:color w:val="212121"/>
          <w:szCs w:val="24"/>
        </w:rPr>
        <w:t>. Ε</w:t>
      </w:r>
      <w:r w:rsidRPr="00FF7B33">
        <w:rPr>
          <w:rFonts w:eastAsia="Times New Roman"/>
          <w:color w:val="212121"/>
          <w:szCs w:val="24"/>
        </w:rPr>
        <w:t xml:space="preserve">ίναι τουλάχιστον το ελάχιστο </w:t>
      </w:r>
      <w:r>
        <w:rPr>
          <w:rFonts w:eastAsia="Times New Roman"/>
          <w:color w:val="212121"/>
          <w:szCs w:val="24"/>
        </w:rPr>
        <w:t>σ</w:t>
      </w:r>
      <w:r w:rsidRPr="00FF7B33">
        <w:rPr>
          <w:rFonts w:eastAsia="Times New Roman"/>
          <w:color w:val="212121"/>
          <w:szCs w:val="24"/>
        </w:rPr>
        <w:t>το οποίο μπορούμε φαίνεται να συμφωνήσουμε</w:t>
      </w:r>
      <w:r>
        <w:rPr>
          <w:rFonts w:eastAsia="Times New Roman"/>
          <w:color w:val="212121"/>
          <w:szCs w:val="24"/>
        </w:rPr>
        <w:t xml:space="preserve">. Προτείνετε επίσης κάποιες διατάξεις – ευχολόγια </w:t>
      </w:r>
      <w:r w:rsidRPr="00FF7B33">
        <w:rPr>
          <w:rFonts w:eastAsia="Times New Roman"/>
          <w:color w:val="212121"/>
          <w:szCs w:val="24"/>
        </w:rPr>
        <w:t>χωρίς κα</w:t>
      </w:r>
      <w:r>
        <w:rPr>
          <w:rFonts w:eastAsia="Times New Roman"/>
          <w:color w:val="212121"/>
          <w:szCs w:val="24"/>
        </w:rPr>
        <w:t>μ</w:t>
      </w:r>
      <w:r w:rsidRPr="00FF7B33">
        <w:rPr>
          <w:rFonts w:eastAsia="Times New Roman"/>
          <w:color w:val="212121"/>
          <w:szCs w:val="24"/>
        </w:rPr>
        <w:t>μία ουσιαστική αξία</w:t>
      </w:r>
      <w:r>
        <w:rPr>
          <w:rFonts w:eastAsia="Times New Roman"/>
          <w:color w:val="212121"/>
          <w:szCs w:val="24"/>
        </w:rPr>
        <w:t>,</w:t>
      </w:r>
      <w:r w:rsidRPr="00FF7B33">
        <w:rPr>
          <w:rFonts w:eastAsia="Times New Roman"/>
          <w:color w:val="212121"/>
          <w:szCs w:val="24"/>
        </w:rPr>
        <w:t xml:space="preserve"> που </w:t>
      </w:r>
      <w:r>
        <w:rPr>
          <w:rFonts w:eastAsia="Times New Roman"/>
          <w:color w:val="212121"/>
          <w:szCs w:val="24"/>
        </w:rPr>
        <w:t>κατατίθενται προφανώς μόνο για λόγους εντυπώσεων. Δεν τολμήσατε καν να τις αναφέρετε σήμερα στην ομιλία σας. Να</w:t>
      </w:r>
      <w:r w:rsidRPr="00FF7B33">
        <w:rPr>
          <w:rFonts w:eastAsia="Times New Roman"/>
          <w:color w:val="212121"/>
          <w:szCs w:val="24"/>
        </w:rPr>
        <w:t xml:space="preserve"> σας θυμίσω</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όμως,</w:t>
      </w:r>
      <w:r w:rsidRPr="00FF7B33">
        <w:rPr>
          <w:rFonts w:eastAsia="Times New Roman"/>
          <w:color w:val="212121"/>
          <w:szCs w:val="24"/>
        </w:rPr>
        <w:t xml:space="preserve"> ότι εσείς μιλάτε για μ</w:t>
      </w:r>
      <w:r>
        <w:rPr>
          <w:rFonts w:eastAsia="Times New Roman"/>
          <w:color w:val="212121"/>
          <w:szCs w:val="24"/>
        </w:rPr>
        <w:t>η ιδιωτικοποίηση της ενέργειας, ό</w:t>
      </w:r>
      <w:r w:rsidRPr="00FF7B33">
        <w:rPr>
          <w:rFonts w:eastAsia="Times New Roman"/>
          <w:color w:val="212121"/>
          <w:szCs w:val="24"/>
        </w:rPr>
        <w:t>ταν εσείς είστε οι ίδιοι που έχετ</w:t>
      </w:r>
      <w:r>
        <w:rPr>
          <w:rFonts w:eastAsia="Times New Roman"/>
          <w:color w:val="212121"/>
          <w:szCs w:val="24"/>
        </w:rPr>
        <w:t>ε απαξιώσει τη ΔΕΗ και πουλάτε τις</w:t>
      </w:r>
      <w:r w:rsidRPr="00FF7B33">
        <w:rPr>
          <w:rFonts w:eastAsia="Times New Roman"/>
          <w:color w:val="212121"/>
          <w:szCs w:val="24"/>
        </w:rPr>
        <w:t xml:space="preserve"> μον</w:t>
      </w:r>
      <w:r w:rsidRPr="00FF7B33">
        <w:rPr>
          <w:rFonts w:eastAsia="Times New Roman"/>
          <w:color w:val="212121"/>
          <w:szCs w:val="24"/>
        </w:rPr>
        <w:t xml:space="preserve">άδες </w:t>
      </w:r>
      <w:r>
        <w:rPr>
          <w:rFonts w:eastAsia="Times New Roman"/>
          <w:color w:val="212121"/>
          <w:szCs w:val="24"/>
        </w:rPr>
        <w:t xml:space="preserve">της. Πόση </w:t>
      </w:r>
      <w:r w:rsidRPr="00FF7B33">
        <w:rPr>
          <w:rFonts w:eastAsia="Times New Roman"/>
          <w:color w:val="212121"/>
          <w:szCs w:val="24"/>
        </w:rPr>
        <w:t>υποκρισία</w:t>
      </w:r>
      <w:r>
        <w:rPr>
          <w:rFonts w:eastAsia="Times New Roman"/>
          <w:color w:val="212121"/>
          <w:szCs w:val="24"/>
        </w:rPr>
        <w:t>, κύριε Τσίπρα! Πόση υποκρισία πια!</w:t>
      </w:r>
    </w:p>
    <w:p w14:paraId="09855F19"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1A"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Άλλες</w:t>
      </w:r>
      <w:r w:rsidRPr="00FF7B33">
        <w:rPr>
          <w:rFonts w:eastAsia="Times New Roman"/>
          <w:color w:val="212121"/>
          <w:szCs w:val="24"/>
        </w:rPr>
        <w:t xml:space="preserve"> διατάξεις</w:t>
      </w:r>
      <w:r>
        <w:rPr>
          <w:rFonts w:eastAsia="Times New Roman"/>
          <w:color w:val="212121"/>
          <w:szCs w:val="24"/>
        </w:rPr>
        <w:t xml:space="preserve"> κρίνουμε </w:t>
      </w:r>
      <w:r w:rsidRPr="00FF7B33">
        <w:rPr>
          <w:rFonts w:eastAsia="Times New Roman"/>
          <w:color w:val="212121"/>
          <w:szCs w:val="24"/>
        </w:rPr>
        <w:t>ότι είναι αχρείαστες</w:t>
      </w:r>
      <w:r>
        <w:rPr>
          <w:rFonts w:eastAsia="Times New Roman"/>
          <w:color w:val="212121"/>
          <w:szCs w:val="24"/>
        </w:rPr>
        <w:t>,</w:t>
      </w:r>
      <w:r w:rsidRPr="00FF7B33">
        <w:rPr>
          <w:rFonts w:eastAsia="Times New Roman"/>
          <w:color w:val="212121"/>
          <w:szCs w:val="24"/>
        </w:rPr>
        <w:t xml:space="preserve"> όπως τα ζητήματα σχέσεων Κράτους </w:t>
      </w:r>
      <w:r>
        <w:rPr>
          <w:rFonts w:eastAsia="Times New Roman"/>
          <w:color w:val="212121"/>
          <w:szCs w:val="24"/>
        </w:rPr>
        <w:t xml:space="preserve">– Εκκλησίας. </w:t>
      </w:r>
    </w:p>
    <w:p w14:paraId="09855F1B"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Θα</w:t>
      </w:r>
      <w:r w:rsidRPr="00FF7B33">
        <w:rPr>
          <w:rFonts w:eastAsia="Times New Roman"/>
          <w:color w:val="212121"/>
          <w:szCs w:val="24"/>
        </w:rPr>
        <w:t xml:space="preserve"> σας </w:t>
      </w:r>
      <w:r>
        <w:rPr>
          <w:rFonts w:eastAsia="Times New Roman"/>
          <w:color w:val="212121"/>
          <w:szCs w:val="24"/>
        </w:rPr>
        <w:t>θυμίσω, κύριε</w:t>
      </w:r>
      <w:r w:rsidRPr="00FF7B33">
        <w:rPr>
          <w:rFonts w:eastAsia="Times New Roman"/>
          <w:color w:val="212121"/>
          <w:szCs w:val="24"/>
        </w:rPr>
        <w:t xml:space="preserve"> Τσίπρα</w:t>
      </w:r>
      <w:r>
        <w:rPr>
          <w:rFonts w:eastAsia="Times New Roman"/>
          <w:color w:val="212121"/>
          <w:szCs w:val="24"/>
        </w:rPr>
        <w:t>,</w:t>
      </w:r>
      <w:r w:rsidRPr="00FF7B33">
        <w:rPr>
          <w:rFonts w:eastAsia="Times New Roman"/>
          <w:color w:val="212121"/>
          <w:szCs w:val="24"/>
        </w:rPr>
        <w:t xml:space="preserve"> ότι αυτό το οποίο ε</w:t>
      </w:r>
      <w:r w:rsidRPr="00FF7B33">
        <w:rPr>
          <w:rFonts w:eastAsia="Times New Roman"/>
          <w:color w:val="212121"/>
          <w:szCs w:val="24"/>
        </w:rPr>
        <w:t xml:space="preserve">σείς αποκαλείτε </w:t>
      </w:r>
      <w:r>
        <w:rPr>
          <w:rFonts w:eastAsia="Times New Roman"/>
          <w:color w:val="212121"/>
          <w:szCs w:val="24"/>
        </w:rPr>
        <w:t>«</w:t>
      </w:r>
      <w:r w:rsidRPr="00FF7B33">
        <w:rPr>
          <w:rFonts w:eastAsia="Times New Roman"/>
          <w:color w:val="212121"/>
          <w:szCs w:val="24"/>
        </w:rPr>
        <w:t>θρησκευτική ουδετερότητα</w:t>
      </w:r>
      <w:r>
        <w:rPr>
          <w:rFonts w:eastAsia="Times New Roman"/>
          <w:color w:val="212121"/>
          <w:szCs w:val="24"/>
        </w:rPr>
        <w:t>»</w:t>
      </w:r>
      <w:r w:rsidRPr="00FF7B33">
        <w:rPr>
          <w:rFonts w:eastAsia="Times New Roman"/>
          <w:color w:val="212121"/>
          <w:szCs w:val="24"/>
        </w:rPr>
        <w:t xml:space="preserve"> ουσιαστικά κατοχυρώνεται </w:t>
      </w:r>
      <w:r>
        <w:rPr>
          <w:rFonts w:eastAsia="Times New Roman"/>
          <w:color w:val="212121"/>
          <w:szCs w:val="24"/>
        </w:rPr>
        <w:t xml:space="preserve">ήδη στο </w:t>
      </w:r>
      <w:r w:rsidRPr="00FF7B33">
        <w:rPr>
          <w:rFonts w:eastAsia="Times New Roman"/>
          <w:color w:val="212121"/>
          <w:szCs w:val="24"/>
        </w:rPr>
        <w:t>άρθρο 13</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 xml:space="preserve">το οποίο </w:t>
      </w:r>
      <w:r w:rsidRPr="00FF7B33">
        <w:rPr>
          <w:rFonts w:eastAsia="Times New Roman"/>
          <w:color w:val="212121"/>
          <w:szCs w:val="24"/>
        </w:rPr>
        <w:t>μ</w:t>
      </w:r>
      <w:r>
        <w:rPr>
          <w:rFonts w:eastAsia="Times New Roman"/>
          <w:color w:val="212121"/>
          <w:szCs w:val="24"/>
        </w:rPr>
        <w:t>ε απόλυτη σαφήνεια κατοχυρώνει χ</w:t>
      </w:r>
      <w:r w:rsidRPr="00FF7B33">
        <w:rPr>
          <w:rFonts w:eastAsia="Times New Roman"/>
          <w:color w:val="212121"/>
          <w:szCs w:val="24"/>
        </w:rPr>
        <w:t>ωρίς κα</w:t>
      </w:r>
      <w:r>
        <w:rPr>
          <w:rFonts w:eastAsia="Times New Roman"/>
          <w:color w:val="212121"/>
          <w:szCs w:val="24"/>
        </w:rPr>
        <w:t>μ</w:t>
      </w:r>
      <w:r>
        <w:rPr>
          <w:rFonts w:eastAsia="Times New Roman"/>
          <w:color w:val="212121"/>
          <w:szCs w:val="24"/>
        </w:rPr>
        <w:t>μία αμφισβήτηση τη θρησκευτική ε</w:t>
      </w:r>
      <w:r w:rsidRPr="00FF7B33">
        <w:rPr>
          <w:rFonts w:eastAsia="Times New Roman"/>
          <w:color w:val="212121"/>
          <w:szCs w:val="24"/>
        </w:rPr>
        <w:t>λευθερία όλων των Ελλήνων πολιτών</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 xml:space="preserve">όσων </w:t>
      </w:r>
      <w:r w:rsidRPr="00FF7B33">
        <w:rPr>
          <w:rFonts w:eastAsia="Times New Roman"/>
          <w:color w:val="212121"/>
          <w:szCs w:val="24"/>
        </w:rPr>
        <w:t>διαμένουν στην Ελλάδα</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Τέτοιο ζήτημα, λ</w:t>
      </w:r>
      <w:r w:rsidRPr="00FF7B33">
        <w:rPr>
          <w:rFonts w:eastAsia="Times New Roman"/>
          <w:color w:val="212121"/>
          <w:szCs w:val="24"/>
        </w:rPr>
        <w:t>οιπόν</w:t>
      </w:r>
      <w:r>
        <w:rPr>
          <w:rFonts w:eastAsia="Times New Roman"/>
          <w:color w:val="212121"/>
          <w:szCs w:val="24"/>
        </w:rPr>
        <w:t>, δε</w:t>
      </w:r>
      <w:r>
        <w:rPr>
          <w:rFonts w:eastAsia="Times New Roman"/>
          <w:color w:val="212121"/>
          <w:szCs w:val="24"/>
        </w:rPr>
        <w:t>ν υφίσταται. Τα</w:t>
      </w:r>
      <w:r w:rsidRPr="00FF7B33">
        <w:rPr>
          <w:rFonts w:eastAsia="Times New Roman"/>
          <w:color w:val="212121"/>
          <w:szCs w:val="24"/>
        </w:rPr>
        <w:t xml:space="preserve"> ζητήματα που αφορούν τις σχέσεις Κράτους και Εκκλησίας μπορούν να ρυθμιστούν </w:t>
      </w:r>
      <w:r>
        <w:rPr>
          <w:rFonts w:eastAsia="Times New Roman"/>
          <w:color w:val="212121"/>
          <w:szCs w:val="24"/>
        </w:rPr>
        <w:t>με κοινό νόμο και π</w:t>
      </w:r>
      <w:r w:rsidRPr="00FF7B33">
        <w:rPr>
          <w:rFonts w:eastAsia="Times New Roman"/>
          <w:color w:val="212121"/>
          <w:szCs w:val="24"/>
        </w:rPr>
        <w:t>ροφανώς όχι με πρωτοβουλίε</w:t>
      </w:r>
      <w:r>
        <w:rPr>
          <w:rFonts w:eastAsia="Times New Roman"/>
          <w:color w:val="212121"/>
          <w:szCs w:val="24"/>
        </w:rPr>
        <w:t>ς όπως αυτές που αναλαμβάνετε, ώστε στην ουσία</w:t>
      </w:r>
      <w:r w:rsidRPr="00FF7B33">
        <w:rPr>
          <w:rFonts w:eastAsia="Times New Roman"/>
          <w:color w:val="212121"/>
          <w:szCs w:val="24"/>
        </w:rPr>
        <w:t xml:space="preserve"> </w:t>
      </w:r>
      <w:r>
        <w:rPr>
          <w:rFonts w:eastAsia="Times New Roman"/>
          <w:color w:val="212121"/>
          <w:szCs w:val="24"/>
        </w:rPr>
        <w:t xml:space="preserve">να βγάλετε από </w:t>
      </w:r>
      <w:r w:rsidRPr="00FF7B33">
        <w:rPr>
          <w:rFonts w:eastAsia="Times New Roman"/>
          <w:color w:val="212121"/>
          <w:szCs w:val="24"/>
        </w:rPr>
        <w:t xml:space="preserve">την επίσημη μισθοδοσία </w:t>
      </w:r>
      <w:r>
        <w:rPr>
          <w:rFonts w:eastAsia="Times New Roman"/>
          <w:color w:val="212121"/>
          <w:szCs w:val="24"/>
        </w:rPr>
        <w:t>του κράτους δέκα χιλιάδες</w:t>
      </w:r>
      <w:r w:rsidRPr="00FF7B33">
        <w:rPr>
          <w:rFonts w:eastAsia="Times New Roman"/>
          <w:color w:val="212121"/>
          <w:szCs w:val="24"/>
        </w:rPr>
        <w:t xml:space="preserve"> κληρικο</w:t>
      </w:r>
      <w:r w:rsidRPr="00FF7B33">
        <w:rPr>
          <w:rFonts w:eastAsia="Times New Roman"/>
          <w:color w:val="212121"/>
          <w:szCs w:val="24"/>
        </w:rPr>
        <w:t xml:space="preserve">ύς </w:t>
      </w:r>
      <w:r>
        <w:rPr>
          <w:rFonts w:eastAsia="Times New Roman"/>
          <w:color w:val="212121"/>
          <w:szCs w:val="24"/>
        </w:rPr>
        <w:t xml:space="preserve">για </w:t>
      </w:r>
      <w:r w:rsidRPr="00FF7B33">
        <w:rPr>
          <w:rFonts w:eastAsia="Times New Roman"/>
          <w:color w:val="212121"/>
          <w:szCs w:val="24"/>
        </w:rPr>
        <w:t xml:space="preserve">να κάνετε </w:t>
      </w:r>
      <w:r>
        <w:rPr>
          <w:rFonts w:eastAsia="Times New Roman"/>
          <w:color w:val="212121"/>
          <w:szCs w:val="24"/>
        </w:rPr>
        <w:t xml:space="preserve">δέκα χιλιάδες </w:t>
      </w:r>
      <w:r w:rsidRPr="00FF7B33">
        <w:rPr>
          <w:rFonts w:eastAsia="Times New Roman"/>
          <w:color w:val="212121"/>
          <w:szCs w:val="24"/>
        </w:rPr>
        <w:t>διορισμούς</w:t>
      </w:r>
      <w:r>
        <w:rPr>
          <w:rFonts w:eastAsia="Times New Roman"/>
          <w:color w:val="212121"/>
          <w:szCs w:val="24"/>
        </w:rPr>
        <w:t>,</w:t>
      </w:r>
      <w:r w:rsidRPr="00FF7B33">
        <w:rPr>
          <w:rFonts w:eastAsia="Times New Roman"/>
          <w:color w:val="212121"/>
          <w:szCs w:val="24"/>
        </w:rPr>
        <w:t xml:space="preserve"> γιατί αυτός είναι ο πραγματικός σκοπός της ρύθμισης </w:t>
      </w:r>
      <w:r>
        <w:rPr>
          <w:rFonts w:eastAsia="Times New Roman"/>
          <w:color w:val="212121"/>
          <w:szCs w:val="24"/>
        </w:rPr>
        <w:t>την</w:t>
      </w:r>
      <w:r w:rsidRPr="00FF7B33">
        <w:rPr>
          <w:rFonts w:eastAsia="Times New Roman"/>
          <w:color w:val="212121"/>
          <w:szCs w:val="24"/>
        </w:rPr>
        <w:t xml:space="preserve"> οποία </w:t>
      </w:r>
      <w:r>
        <w:rPr>
          <w:rFonts w:eastAsia="Times New Roman"/>
          <w:color w:val="212121"/>
          <w:szCs w:val="24"/>
        </w:rPr>
        <w:t>φέρνετε.</w:t>
      </w:r>
    </w:p>
    <w:p w14:paraId="09855F1C"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Προτείνετε, όμως, και κάποιες διατάξεις, οι οποίες είναι ευθέως διαλυτικές, </w:t>
      </w:r>
      <w:r w:rsidRPr="00FF7B33">
        <w:rPr>
          <w:rFonts w:eastAsia="Times New Roman"/>
          <w:color w:val="212121"/>
          <w:szCs w:val="24"/>
        </w:rPr>
        <w:t xml:space="preserve">όπως </w:t>
      </w:r>
      <w:r>
        <w:rPr>
          <w:rFonts w:eastAsia="Times New Roman"/>
          <w:color w:val="212121"/>
          <w:szCs w:val="24"/>
        </w:rPr>
        <w:t>η σ</w:t>
      </w:r>
      <w:r w:rsidRPr="00FF7B33">
        <w:rPr>
          <w:rFonts w:eastAsia="Times New Roman"/>
          <w:color w:val="212121"/>
          <w:szCs w:val="24"/>
        </w:rPr>
        <w:t xml:space="preserve">υνταγματική κατοχύρωση της </w:t>
      </w:r>
      <w:r>
        <w:rPr>
          <w:rFonts w:eastAsia="Times New Roman"/>
          <w:color w:val="212121"/>
          <w:szCs w:val="24"/>
        </w:rPr>
        <w:t xml:space="preserve">απλής αναλογικής, και οι οποίες </w:t>
      </w:r>
      <w:r w:rsidRPr="00FF7B33">
        <w:rPr>
          <w:rFonts w:eastAsia="Times New Roman"/>
          <w:color w:val="212121"/>
          <w:szCs w:val="24"/>
        </w:rPr>
        <w:t xml:space="preserve">θα οδηγήσουν τη χώρα σε ακυβερνησία και σε </w:t>
      </w:r>
      <w:r>
        <w:rPr>
          <w:rFonts w:eastAsia="Times New Roman"/>
          <w:color w:val="212121"/>
          <w:szCs w:val="24"/>
        </w:rPr>
        <w:t xml:space="preserve">χάος. </w:t>
      </w:r>
    </w:p>
    <w:p w14:paraId="09855F1D"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Άλλες διατάξεις, που φ</w:t>
      </w:r>
      <w:r w:rsidRPr="00FF7B33">
        <w:rPr>
          <w:rFonts w:eastAsia="Times New Roman"/>
          <w:color w:val="212121"/>
          <w:szCs w:val="24"/>
        </w:rPr>
        <w:t xml:space="preserve">αινομενικά ακούγονται </w:t>
      </w:r>
      <w:r>
        <w:rPr>
          <w:rFonts w:eastAsia="Times New Roman"/>
          <w:color w:val="212121"/>
          <w:szCs w:val="24"/>
        </w:rPr>
        <w:t xml:space="preserve">ωραίες, </w:t>
      </w:r>
      <w:r w:rsidRPr="00FF7B33">
        <w:rPr>
          <w:rFonts w:eastAsia="Times New Roman"/>
          <w:color w:val="212121"/>
          <w:szCs w:val="24"/>
        </w:rPr>
        <w:t xml:space="preserve">υπονομεύουν όμως </w:t>
      </w:r>
      <w:r>
        <w:rPr>
          <w:rFonts w:eastAsia="Times New Roman"/>
          <w:color w:val="212121"/>
          <w:szCs w:val="24"/>
        </w:rPr>
        <w:t xml:space="preserve">τους θεσμούς της αντιπροσωπευτικής μας δημοκρατίας, </w:t>
      </w:r>
      <w:r w:rsidRPr="00FF7B33">
        <w:rPr>
          <w:rFonts w:eastAsia="Times New Roman"/>
          <w:color w:val="212121"/>
          <w:szCs w:val="24"/>
        </w:rPr>
        <w:t>όπως η πρότασή σας για τη διεύρυνση</w:t>
      </w:r>
      <w:r>
        <w:rPr>
          <w:rFonts w:eastAsia="Times New Roman"/>
          <w:color w:val="212121"/>
          <w:szCs w:val="24"/>
        </w:rPr>
        <w:t xml:space="preserve"> του θεσμού των δη</w:t>
      </w:r>
      <w:r>
        <w:rPr>
          <w:rFonts w:eastAsia="Times New Roman"/>
          <w:color w:val="212121"/>
          <w:szCs w:val="24"/>
        </w:rPr>
        <w:t>μοψηφισμάτων. Α</w:t>
      </w:r>
      <w:r w:rsidRPr="00FF7B33">
        <w:rPr>
          <w:rFonts w:eastAsia="Times New Roman"/>
          <w:color w:val="212121"/>
          <w:szCs w:val="24"/>
        </w:rPr>
        <w:t>λήθεια</w:t>
      </w:r>
      <w:r>
        <w:rPr>
          <w:rFonts w:eastAsia="Times New Roman"/>
          <w:color w:val="212121"/>
          <w:szCs w:val="24"/>
        </w:rPr>
        <w:t>; Και ποιοι το προτείνουν αυτό; Ε</w:t>
      </w:r>
      <w:r w:rsidRPr="00FF7B33">
        <w:rPr>
          <w:rFonts w:eastAsia="Times New Roman"/>
          <w:color w:val="212121"/>
          <w:szCs w:val="24"/>
        </w:rPr>
        <w:t>σείς που</w:t>
      </w:r>
      <w:r>
        <w:rPr>
          <w:rFonts w:eastAsia="Times New Roman"/>
          <w:color w:val="212121"/>
          <w:szCs w:val="24"/>
        </w:rPr>
        <w:t xml:space="preserve"> ευτελίσατε,</w:t>
      </w:r>
      <w:r w:rsidRPr="00FF7B33">
        <w:rPr>
          <w:rFonts w:eastAsia="Times New Roman"/>
          <w:color w:val="212121"/>
          <w:szCs w:val="24"/>
        </w:rPr>
        <w:t xml:space="preserve"> </w:t>
      </w:r>
      <w:r>
        <w:rPr>
          <w:rFonts w:eastAsia="Times New Roman"/>
          <w:color w:val="212121"/>
          <w:szCs w:val="24"/>
        </w:rPr>
        <w:t xml:space="preserve">εξευτελίσατε </w:t>
      </w:r>
      <w:r w:rsidRPr="00FF7B33">
        <w:rPr>
          <w:rFonts w:eastAsia="Times New Roman"/>
          <w:color w:val="212121"/>
          <w:szCs w:val="24"/>
        </w:rPr>
        <w:t>το</w:t>
      </w:r>
      <w:r>
        <w:rPr>
          <w:rFonts w:eastAsia="Times New Roman"/>
          <w:color w:val="212121"/>
          <w:szCs w:val="24"/>
        </w:rPr>
        <w:t>ν</w:t>
      </w:r>
      <w:r w:rsidRPr="00FF7B33">
        <w:rPr>
          <w:rFonts w:eastAsia="Times New Roman"/>
          <w:color w:val="212121"/>
          <w:szCs w:val="24"/>
        </w:rPr>
        <w:t xml:space="preserve"> θεσμό των δημοψηφισμάτων</w:t>
      </w:r>
      <w:r>
        <w:rPr>
          <w:rFonts w:eastAsia="Times New Roman"/>
          <w:color w:val="212121"/>
          <w:szCs w:val="24"/>
        </w:rPr>
        <w:t>,</w:t>
      </w:r>
      <w:r w:rsidRPr="00FF7B33">
        <w:rPr>
          <w:rFonts w:eastAsia="Times New Roman"/>
          <w:color w:val="212121"/>
          <w:szCs w:val="24"/>
        </w:rPr>
        <w:t xml:space="preserve"> όταν κάνετε την περιβόητη </w:t>
      </w:r>
      <w:r>
        <w:rPr>
          <w:rFonts w:eastAsia="Times New Roman"/>
          <w:color w:val="212121"/>
          <w:szCs w:val="24"/>
        </w:rPr>
        <w:t>«</w:t>
      </w:r>
      <w:r w:rsidRPr="00FF7B33">
        <w:rPr>
          <w:rFonts w:eastAsia="Times New Roman"/>
          <w:color w:val="212121"/>
          <w:szCs w:val="24"/>
        </w:rPr>
        <w:t>κωλοτούμπα</w:t>
      </w:r>
      <w:r>
        <w:rPr>
          <w:rFonts w:eastAsia="Times New Roman"/>
          <w:color w:val="212121"/>
          <w:szCs w:val="24"/>
        </w:rPr>
        <w:t>»</w:t>
      </w:r>
      <w:r w:rsidRPr="00FF7B33">
        <w:rPr>
          <w:rFonts w:eastAsia="Times New Roman"/>
          <w:color w:val="212121"/>
          <w:szCs w:val="24"/>
        </w:rPr>
        <w:t xml:space="preserve"> του 2015</w:t>
      </w:r>
      <w:r>
        <w:rPr>
          <w:rFonts w:eastAsia="Times New Roman"/>
          <w:color w:val="212121"/>
          <w:szCs w:val="24"/>
        </w:rPr>
        <w:t>. Άλλα ζητήσατε από τους Έλληνες να ψηφίσουν, «</w:t>
      </w:r>
      <w:r>
        <w:rPr>
          <w:rFonts w:eastAsia="Times New Roman"/>
          <w:color w:val="212121"/>
          <w:szCs w:val="24"/>
        </w:rPr>
        <w:t>όχι</w:t>
      </w:r>
      <w:r>
        <w:rPr>
          <w:rFonts w:eastAsia="Times New Roman"/>
          <w:color w:val="212121"/>
          <w:szCs w:val="24"/>
        </w:rPr>
        <w:t xml:space="preserve">» </w:t>
      </w:r>
      <w:r w:rsidRPr="00FF7B33">
        <w:rPr>
          <w:rFonts w:eastAsia="Times New Roman"/>
          <w:color w:val="212121"/>
          <w:szCs w:val="24"/>
        </w:rPr>
        <w:t>ψήφισαν</w:t>
      </w:r>
      <w:r>
        <w:rPr>
          <w:rFonts w:eastAsia="Times New Roman"/>
          <w:color w:val="212121"/>
          <w:szCs w:val="24"/>
        </w:rPr>
        <w:t>,</w:t>
      </w:r>
      <w:r w:rsidRPr="00FF7B33">
        <w:rPr>
          <w:rFonts w:eastAsia="Times New Roman"/>
          <w:color w:val="212121"/>
          <w:szCs w:val="24"/>
        </w:rPr>
        <w:t xml:space="preserve"> </w:t>
      </w:r>
      <w:r>
        <w:rPr>
          <w:rFonts w:eastAsia="Times New Roman"/>
          <w:color w:val="212121"/>
          <w:szCs w:val="24"/>
        </w:rPr>
        <w:t>«</w:t>
      </w:r>
      <w:r>
        <w:rPr>
          <w:rFonts w:eastAsia="Times New Roman"/>
          <w:color w:val="212121"/>
          <w:szCs w:val="24"/>
        </w:rPr>
        <w:t>ναι</w:t>
      </w:r>
      <w:r>
        <w:rPr>
          <w:rFonts w:eastAsia="Times New Roman"/>
          <w:color w:val="212121"/>
          <w:szCs w:val="24"/>
        </w:rPr>
        <w:t xml:space="preserve">» </w:t>
      </w:r>
      <w:r w:rsidRPr="00FF7B33">
        <w:rPr>
          <w:rFonts w:eastAsia="Times New Roman"/>
          <w:color w:val="212121"/>
          <w:szCs w:val="24"/>
        </w:rPr>
        <w:t>τους δώσατε μία εβδομάδα</w:t>
      </w:r>
      <w:r w:rsidRPr="00FF7B33">
        <w:rPr>
          <w:rFonts w:eastAsia="Times New Roman"/>
          <w:color w:val="212121"/>
          <w:szCs w:val="24"/>
        </w:rPr>
        <w:t xml:space="preserve"> μετά</w:t>
      </w:r>
      <w:r>
        <w:rPr>
          <w:rFonts w:eastAsia="Times New Roman"/>
          <w:color w:val="212121"/>
          <w:szCs w:val="24"/>
        </w:rPr>
        <w:t>.</w:t>
      </w:r>
    </w:p>
    <w:p w14:paraId="09855F1E"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1F"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FF7B33">
        <w:rPr>
          <w:rFonts w:eastAsia="Times New Roman"/>
          <w:color w:val="212121"/>
          <w:szCs w:val="24"/>
        </w:rPr>
        <w:t xml:space="preserve">νέντιμη </w:t>
      </w:r>
      <w:r>
        <w:rPr>
          <w:rFonts w:eastAsia="Times New Roman"/>
          <w:color w:val="212121"/>
          <w:szCs w:val="24"/>
        </w:rPr>
        <w:t>όμως είναι και</w:t>
      </w:r>
      <w:r w:rsidRPr="00FF7B33">
        <w:rPr>
          <w:rFonts w:eastAsia="Times New Roman"/>
          <w:color w:val="212121"/>
          <w:szCs w:val="24"/>
        </w:rPr>
        <w:t xml:space="preserve"> η πρότασή σας για την ανα</w:t>
      </w:r>
      <w:r>
        <w:rPr>
          <w:rFonts w:eastAsia="Times New Roman"/>
          <w:color w:val="212121"/>
          <w:szCs w:val="24"/>
        </w:rPr>
        <w:t>θεώρηση του τρόπου εκλογής του Προέδρου της Δ</w:t>
      </w:r>
      <w:r w:rsidRPr="00FF7B33">
        <w:rPr>
          <w:rFonts w:eastAsia="Times New Roman"/>
          <w:color w:val="212121"/>
          <w:szCs w:val="24"/>
        </w:rPr>
        <w:t>ημοκρατίας</w:t>
      </w:r>
      <w:r>
        <w:rPr>
          <w:rFonts w:eastAsia="Times New Roman"/>
          <w:color w:val="212121"/>
          <w:szCs w:val="24"/>
        </w:rPr>
        <w:t xml:space="preserve">. </w:t>
      </w:r>
    </w:p>
    <w:p w14:paraId="09855F20"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Τι μας είπατε, κύριε Τσίπρα; Δε</w:t>
      </w:r>
      <w:r w:rsidRPr="00FF7B33">
        <w:rPr>
          <w:rFonts w:eastAsia="Times New Roman"/>
          <w:color w:val="212121"/>
          <w:szCs w:val="24"/>
        </w:rPr>
        <w:t xml:space="preserve">ν ξέρω </w:t>
      </w:r>
      <w:r>
        <w:rPr>
          <w:rFonts w:eastAsia="Times New Roman"/>
          <w:color w:val="212121"/>
          <w:szCs w:val="24"/>
        </w:rPr>
        <w:t>αν το είπατε εν τη ρύμη του λόγου σας ή αν</w:t>
      </w:r>
      <w:r w:rsidRPr="00FF7B33">
        <w:rPr>
          <w:rFonts w:eastAsia="Times New Roman"/>
          <w:color w:val="212121"/>
          <w:szCs w:val="24"/>
        </w:rPr>
        <w:t xml:space="preserve"> αντιληφ</w:t>
      </w:r>
      <w:r w:rsidRPr="00FF7B33">
        <w:rPr>
          <w:rFonts w:eastAsia="Times New Roman"/>
          <w:color w:val="212121"/>
          <w:szCs w:val="24"/>
        </w:rPr>
        <w:t xml:space="preserve">θήκατε </w:t>
      </w:r>
      <w:r>
        <w:rPr>
          <w:rFonts w:eastAsia="Times New Roman"/>
          <w:color w:val="212121"/>
          <w:szCs w:val="24"/>
        </w:rPr>
        <w:t xml:space="preserve">τον βαθύ κυνισμό </w:t>
      </w:r>
      <w:r w:rsidRPr="00FF7B33">
        <w:rPr>
          <w:rFonts w:eastAsia="Times New Roman"/>
          <w:color w:val="212121"/>
          <w:szCs w:val="24"/>
        </w:rPr>
        <w:t xml:space="preserve">των όσων είπατε αναφερόμενος </w:t>
      </w:r>
      <w:r>
        <w:rPr>
          <w:rFonts w:eastAsia="Times New Roman"/>
          <w:color w:val="212121"/>
          <w:szCs w:val="24"/>
        </w:rPr>
        <w:t>σε αυτά τα οποία κάνατ</w:t>
      </w:r>
      <w:r w:rsidRPr="00FF7B33">
        <w:rPr>
          <w:rFonts w:eastAsia="Times New Roman"/>
          <w:color w:val="212121"/>
          <w:szCs w:val="24"/>
        </w:rPr>
        <w:t>ε το 2015</w:t>
      </w:r>
      <w:r>
        <w:rPr>
          <w:rFonts w:eastAsia="Times New Roman"/>
          <w:color w:val="212121"/>
          <w:szCs w:val="24"/>
        </w:rPr>
        <w:t>. Τι μας είπατε; «Μα, το Σύνταγμα μά</w:t>
      </w:r>
      <w:r w:rsidRPr="00FF7B33">
        <w:rPr>
          <w:rFonts w:eastAsia="Times New Roman"/>
          <w:color w:val="212121"/>
          <w:szCs w:val="24"/>
        </w:rPr>
        <w:t>ς έδινε τη δυνατότητα να ρίξουμε την κυβέρνηση</w:t>
      </w:r>
      <w:r>
        <w:rPr>
          <w:rFonts w:eastAsia="Times New Roman"/>
          <w:color w:val="212121"/>
          <w:szCs w:val="24"/>
        </w:rPr>
        <w:t>,</w:t>
      </w:r>
      <w:r w:rsidRPr="00FF7B33">
        <w:rPr>
          <w:rFonts w:eastAsia="Times New Roman"/>
          <w:color w:val="212121"/>
          <w:szCs w:val="24"/>
        </w:rPr>
        <w:t xml:space="preserve"> αλλά τώρα ως υπεύθυνος πολιτικός ηγέτης έρχομαι να αλλάξω το </w:t>
      </w:r>
      <w:r>
        <w:rPr>
          <w:rFonts w:eastAsia="Times New Roman"/>
          <w:color w:val="212121"/>
          <w:szCs w:val="24"/>
        </w:rPr>
        <w:t>Σύνταγμα</w:t>
      </w:r>
      <w:r w:rsidRPr="00FF7B33">
        <w:rPr>
          <w:rFonts w:eastAsia="Times New Roman"/>
          <w:color w:val="212121"/>
          <w:szCs w:val="24"/>
        </w:rPr>
        <w:t xml:space="preserve"> για να μη δώσω στο</w:t>
      </w:r>
      <w:r w:rsidRPr="00FF7B33">
        <w:rPr>
          <w:rFonts w:eastAsia="Times New Roman"/>
          <w:color w:val="212121"/>
          <w:szCs w:val="24"/>
        </w:rPr>
        <w:t xml:space="preserve"> μέλλον τη δυνατότητα σε κάποιο</w:t>
      </w:r>
      <w:r>
        <w:rPr>
          <w:rFonts w:eastAsia="Times New Roman"/>
          <w:color w:val="212121"/>
          <w:szCs w:val="24"/>
        </w:rPr>
        <w:t>ν άλλον να κάνει το ίδιο που ε</w:t>
      </w:r>
      <w:r w:rsidRPr="00FF7B33">
        <w:rPr>
          <w:rFonts w:eastAsia="Times New Roman"/>
          <w:color w:val="212121"/>
          <w:szCs w:val="24"/>
        </w:rPr>
        <w:t>γώ έκανα πριν από κάποια χρόνια</w:t>
      </w:r>
      <w:r>
        <w:rPr>
          <w:rFonts w:eastAsia="Times New Roman"/>
          <w:color w:val="212121"/>
          <w:szCs w:val="24"/>
        </w:rPr>
        <w:t>».</w:t>
      </w:r>
    </w:p>
    <w:p w14:paraId="09855F21" w14:textId="77777777" w:rsidR="00BE639A" w:rsidRDefault="00A212EC">
      <w:pPr>
        <w:shd w:val="clear" w:color="auto" w:fill="FFFFFF"/>
        <w:spacing w:line="600" w:lineRule="auto"/>
        <w:ind w:firstLine="720"/>
        <w:jc w:val="both"/>
        <w:rPr>
          <w:rFonts w:eastAsia="Times New Roman"/>
          <w:color w:val="212121"/>
          <w:szCs w:val="24"/>
        </w:rPr>
      </w:pPr>
      <w:r w:rsidRPr="00FF7B33">
        <w:rPr>
          <w:rFonts w:eastAsia="Times New Roman"/>
          <w:color w:val="212121"/>
          <w:szCs w:val="24"/>
        </w:rPr>
        <w:t>Κύριε Τσίπρα</w:t>
      </w:r>
      <w:r>
        <w:rPr>
          <w:rFonts w:eastAsia="Times New Roman"/>
          <w:color w:val="212121"/>
          <w:szCs w:val="24"/>
        </w:rPr>
        <w:t>,</w:t>
      </w:r>
      <w:r w:rsidRPr="00FF7B33">
        <w:rPr>
          <w:rFonts w:eastAsia="Times New Roman"/>
          <w:color w:val="212121"/>
          <w:szCs w:val="24"/>
        </w:rPr>
        <w:t xml:space="preserve"> είσαι αθεράπευτα κυνικός</w:t>
      </w:r>
      <w:r>
        <w:rPr>
          <w:rFonts w:eastAsia="Times New Roman"/>
          <w:color w:val="212121"/>
          <w:szCs w:val="24"/>
        </w:rPr>
        <w:t>.</w:t>
      </w:r>
    </w:p>
    <w:p w14:paraId="09855F22"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23"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Και είστε ο τελευταίος που μπορεί να μιλά</w:t>
      </w:r>
      <w:r w:rsidRPr="00FF7B33">
        <w:rPr>
          <w:rFonts w:eastAsia="Times New Roman"/>
          <w:color w:val="212121"/>
          <w:szCs w:val="24"/>
        </w:rPr>
        <w:t xml:space="preserve"> για την</w:t>
      </w:r>
      <w:r>
        <w:rPr>
          <w:rFonts w:eastAsia="Times New Roman"/>
          <w:color w:val="212121"/>
          <w:szCs w:val="24"/>
        </w:rPr>
        <w:t xml:space="preserve"> αλλαγή του τρόπου</w:t>
      </w:r>
      <w:r>
        <w:rPr>
          <w:rFonts w:eastAsia="Times New Roman"/>
          <w:color w:val="212121"/>
          <w:szCs w:val="24"/>
        </w:rPr>
        <w:t xml:space="preserve"> εκλογής του Προέδρου της Δημοκρατίας και για την αποσύνδεσή</w:t>
      </w:r>
      <w:r w:rsidRPr="00FF7B33">
        <w:rPr>
          <w:rFonts w:eastAsia="Times New Roman"/>
          <w:color w:val="212121"/>
          <w:szCs w:val="24"/>
        </w:rPr>
        <w:t xml:space="preserve"> του από τη διαδικασία των </w:t>
      </w:r>
      <w:r>
        <w:rPr>
          <w:rFonts w:eastAsia="Times New Roman"/>
          <w:color w:val="212121"/>
          <w:szCs w:val="24"/>
        </w:rPr>
        <w:t>πρόωρων εκλογών, ό</w:t>
      </w:r>
      <w:r w:rsidRPr="00FF7B33">
        <w:rPr>
          <w:rFonts w:eastAsia="Times New Roman"/>
          <w:color w:val="212121"/>
          <w:szCs w:val="24"/>
        </w:rPr>
        <w:t>ταν εσείς χρησιμοποιήσατε</w:t>
      </w:r>
      <w:r>
        <w:rPr>
          <w:rFonts w:eastAsia="Times New Roman"/>
          <w:color w:val="212121"/>
          <w:szCs w:val="24"/>
        </w:rPr>
        <w:t xml:space="preserve"> ακριβώς αυτή την πρόβλεψη του Σ</w:t>
      </w:r>
      <w:r w:rsidRPr="00FF7B33">
        <w:rPr>
          <w:rFonts w:eastAsia="Times New Roman"/>
          <w:color w:val="212121"/>
          <w:szCs w:val="24"/>
        </w:rPr>
        <w:t>υντάγματος για να ρίξει την προηγούμενη κυβέρνηση</w:t>
      </w:r>
      <w:r>
        <w:rPr>
          <w:rFonts w:eastAsia="Times New Roman"/>
          <w:color w:val="212121"/>
          <w:szCs w:val="24"/>
        </w:rPr>
        <w:t>.</w:t>
      </w:r>
    </w:p>
    <w:p w14:paraId="09855F24"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Αυτό το</w:t>
      </w:r>
      <w:r w:rsidRPr="00FF7B33">
        <w:rPr>
          <w:rFonts w:eastAsia="Times New Roman"/>
          <w:color w:val="212121"/>
          <w:szCs w:val="24"/>
        </w:rPr>
        <w:t xml:space="preserve"> </w:t>
      </w:r>
      <w:r>
        <w:rPr>
          <w:rFonts w:eastAsia="Times New Roman"/>
          <w:color w:val="212121"/>
          <w:szCs w:val="24"/>
        </w:rPr>
        <w:t xml:space="preserve">οποίο </w:t>
      </w:r>
      <w:r w:rsidRPr="00FF7B33">
        <w:rPr>
          <w:rFonts w:eastAsia="Times New Roman"/>
          <w:color w:val="212121"/>
          <w:szCs w:val="24"/>
        </w:rPr>
        <w:t xml:space="preserve">θέλετε να κάνετε </w:t>
      </w:r>
      <w:r>
        <w:rPr>
          <w:rFonts w:eastAsia="Times New Roman"/>
          <w:color w:val="212121"/>
          <w:szCs w:val="24"/>
        </w:rPr>
        <w:t>είναι</w:t>
      </w:r>
      <w:r w:rsidRPr="00FF7B33">
        <w:rPr>
          <w:rFonts w:eastAsia="Times New Roman"/>
          <w:color w:val="212121"/>
          <w:szCs w:val="24"/>
        </w:rPr>
        <w:t xml:space="preserve"> τελικά να καταλήξετε σε ένα πρόχειρο Σύνταγμα στα μέτρα </w:t>
      </w:r>
      <w:r>
        <w:rPr>
          <w:rFonts w:eastAsia="Times New Roman"/>
          <w:color w:val="212121"/>
          <w:szCs w:val="24"/>
        </w:rPr>
        <w:t>σας, εμποδίζοντας κάθε</w:t>
      </w:r>
      <w:r w:rsidRPr="00FF7B33">
        <w:rPr>
          <w:rFonts w:eastAsia="Times New Roman"/>
          <w:color w:val="212121"/>
          <w:szCs w:val="24"/>
        </w:rPr>
        <w:t xml:space="preserve"> μεταρρυθ</w:t>
      </w:r>
      <w:r>
        <w:rPr>
          <w:rFonts w:eastAsia="Times New Roman"/>
          <w:color w:val="212121"/>
          <w:szCs w:val="24"/>
        </w:rPr>
        <w:t>μιστική αλλαγή για πολλά χρόνια. Ο</w:t>
      </w:r>
      <w:r w:rsidRPr="00FF7B33">
        <w:rPr>
          <w:rFonts w:eastAsia="Times New Roman"/>
          <w:color w:val="212121"/>
          <w:szCs w:val="24"/>
        </w:rPr>
        <w:t xml:space="preserve"> </w:t>
      </w:r>
      <w:r>
        <w:rPr>
          <w:rFonts w:eastAsia="Times New Roman"/>
          <w:color w:val="212121"/>
          <w:szCs w:val="24"/>
        </w:rPr>
        <w:t>κ. Κατρούγκαλος ε</w:t>
      </w:r>
      <w:r w:rsidRPr="00FF7B33">
        <w:rPr>
          <w:rFonts w:eastAsia="Times New Roman"/>
          <w:color w:val="212121"/>
          <w:szCs w:val="24"/>
        </w:rPr>
        <w:t xml:space="preserve">ξάλλου </w:t>
      </w:r>
      <w:r>
        <w:rPr>
          <w:rFonts w:eastAsia="Times New Roman"/>
          <w:color w:val="212121"/>
          <w:szCs w:val="24"/>
        </w:rPr>
        <w:t xml:space="preserve">σε μια δημόσια τοποθέτησή </w:t>
      </w:r>
      <w:r w:rsidRPr="00FF7B33">
        <w:rPr>
          <w:rFonts w:eastAsia="Times New Roman"/>
          <w:color w:val="212121"/>
          <w:szCs w:val="24"/>
        </w:rPr>
        <w:t>του το είχε ομολογήσει</w:t>
      </w:r>
      <w:r>
        <w:rPr>
          <w:rFonts w:eastAsia="Times New Roman"/>
          <w:color w:val="212121"/>
          <w:szCs w:val="24"/>
        </w:rPr>
        <w:t xml:space="preserve">. Ο βασικός στόχος είχατε πει, κύριε Κατρούγκαλε, </w:t>
      </w:r>
      <w:r w:rsidRPr="00FF7B33">
        <w:rPr>
          <w:rFonts w:eastAsia="Times New Roman"/>
          <w:color w:val="212121"/>
          <w:szCs w:val="24"/>
        </w:rPr>
        <w:t>είναι</w:t>
      </w:r>
      <w:r>
        <w:rPr>
          <w:rFonts w:eastAsia="Times New Roman"/>
          <w:color w:val="212121"/>
          <w:szCs w:val="24"/>
        </w:rPr>
        <w:t>…</w:t>
      </w:r>
    </w:p>
    <w:p w14:paraId="09855F25" w14:textId="77777777" w:rsidR="00BE639A" w:rsidRDefault="00A212EC">
      <w:pPr>
        <w:shd w:val="clear" w:color="auto" w:fill="FFFFFF"/>
        <w:spacing w:line="600" w:lineRule="auto"/>
        <w:ind w:firstLine="720"/>
        <w:jc w:val="both"/>
        <w:rPr>
          <w:rFonts w:eastAsia="Times New Roman"/>
          <w:color w:val="212121"/>
          <w:szCs w:val="24"/>
        </w:rPr>
      </w:pPr>
      <w:r w:rsidRPr="00E44695">
        <w:rPr>
          <w:rFonts w:eastAsia="Times New Roman"/>
          <w:b/>
          <w:color w:val="212121"/>
          <w:szCs w:val="24"/>
        </w:rPr>
        <w:t>ΓΕΩΡ</w:t>
      </w:r>
      <w:r w:rsidRPr="00E44695">
        <w:rPr>
          <w:rFonts w:eastAsia="Times New Roman"/>
          <w:b/>
          <w:color w:val="212121"/>
          <w:szCs w:val="24"/>
        </w:rPr>
        <w:t>ΓΙΟΣ ΚΑΤΡΟΥΓΚΑΛΟΣ (Αναπληρωτής Υπουργός Εξωτερικών):</w:t>
      </w:r>
      <w:r>
        <w:rPr>
          <w:rFonts w:eastAsia="Times New Roman"/>
          <w:color w:val="212121"/>
          <w:szCs w:val="24"/>
        </w:rPr>
        <w:t xml:space="preserve"> Ποτέ.</w:t>
      </w:r>
    </w:p>
    <w:p w14:paraId="09855F26" w14:textId="77777777" w:rsidR="00BE639A" w:rsidRDefault="00A212EC">
      <w:pPr>
        <w:shd w:val="clear" w:color="auto" w:fill="FFFFFF"/>
        <w:spacing w:line="600" w:lineRule="auto"/>
        <w:ind w:firstLine="720"/>
        <w:jc w:val="both"/>
        <w:rPr>
          <w:rFonts w:eastAsia="Times New Roman"/>
          <w:color w:val="212121"/>
          <w:szCs w:val="24"/>
        </w:rPr>
      </w:pPr>
      <w:r w:rsidRPr="00E44695">
        <w:rPr>
          <w:rFonts w:eastAsia="Times New Roman"/>
          <w:b/>
          <w:color w:val="212121"/>
          <w:szCs w:val="24"/>
        </w:rPr>
        <w:t>ΚΥΡΙΑΚΟΣ ΜΗΤΣΟΤΑΚΗΣ (Πρόεδρος της Νέας Δημοκρατίας):</w:t>
      </w:r>
      <w:r>
        <w:rPr>
          <w:rFonts w:eastAsia="Times New Roman"/>
          <w:color w:val="212121"/>
          <w:szCs w:val="24"/>
        </w:rPr>
        <w:t xml:space="preserve"> Βεβαίως και το είχατε πει.</w:t>
      </w:r>
    </w:p>
    <w:p w14:paraId="09855F27" w14:textId="77777777" w:rsidR="00BE639A" w:rsidRDefault="00A212EC">
      <w:pPr>
        <w:shd w:val="clear" w:color="auto" w:fill="FFFFFF"/>
        <w:spacing w:line="600" w:lineRule="auto"/>
        <w:ind w:firstLine="720"/>
        <w:jc w:val="both"/>
        <w:rPr>
          <w:rFonts w:eastAsia="Times New Roman"/>
          <w:color w:val="212121"/>
          <w:szCs w:val="24"/>
        </w:rPr>
      </w:pPr>
      <w:r w:rsidRPr="00E44695">
        <w:rPr>
          <w:rFonts w:eastAsia="Times New Roman"/>
          <w:b/>
          <w:color w:val="212121"/>
          <w:szCs w:val="24"/>
        </w:rPr>
        <w:t>ΓΕΩΡΓΙΟΣ ΚΑΤΡΟΥΓΚΑΛΟΣ (Αναπληρωτής Υπουργός Εξωτερικών):</w:t>
      </w:r>
      <w:r>
        <w:rPr>
          <w:rFonts w:eastAsia="Times New Roman"/>
          <w:color w:val="212121"/>
          <w:szCs w:val="24"/>
        </w:rPr>
        <w:t xml:space="preserve"> Ποτέ.</w:t>
      </w:r>
    </w:p>
    <w:p w14:paraId="09855F28" w14:textId="77777777" w:rsidR="00BE639A" w:rsidRDefault="00A212EC">
      <w:pPr>
        <w:shd w:val="clear" w:color="auto" w:fill="FFFFFF"/>
        <w:spacing w:line="600" w:lineRule="auto"/>
        <w:ind w:firstLine="720"/>
        <w:jc w:val="both"/>
        <w:rPr>
          <w:rFonts w:eastAsia="Times New Roman"/>
          <w:color w:val="212121"/>
          <w:szCs w:val="24"/>
        </w:rPr>
      </w:pPr>
      <w:r w:rsidRPr="00E44695">
        <w:rPr>
          <w:rFonts w:eastAsia="Times New Roman"/>
          <w:b/>
          <w:color w:val="212121"/>
          <w:szCs w:val="24"/>
        </w:rPr>
        <w:t xml:space="preserve">ΚΥΡΙΑΚΟΣ ΜΗΤΣΟΤΑΚΗΣ (Πρόεδρος της Νέας Δημοκρατίας): </w:t>
      </w:r>
      <w:r>
        <w:rPr>
          <w:rFonts w:eastAsia="Times New Roman"/>
          <w:color w:val="212121"/>
          <w:szCs w:val="24"/>
        </w:rPr>
        <w:t>Ό</w:t>
      </w:r>
      <w:r>
        <w:rPr>
          <w:rFonts w:eastAsia="Times New Roman"/>
          <w:color w:val="212121"/>
          <w:szCs w:val="24"/>
        </w:rPr>
        <w:t xml:space="preserve">πως και αυτά που δεν είχατε πει στους δημοσιογράφους! Εντάξει. Τα έχουμε στα Πρακτικά. </w:t>
      </w:r>
    </w:p>
    <w:p w14:paraId="09855F29"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9855F2A" w14:textId="77777777" w:rsidR="00BE639A" w:rsidRDefault="00A212EC">
      <w:pPr>
        <w:spacing w:line="600" w:lineRule="auto"/>
        <w:jc w:val="both"/>
        <w:rPr>
          <w:rFonts w:eastAsia="Times New Roman" w:cs="Times New Roman"/>
          <w:szCs w:val="24"/>
        </w:rPr>
      </w:pPr>
      <w:r>
        <w:rPr>
          <w:rFonts w:eastAsia="Times New Roman"/>
          <w:color w:val="212121"/>
          <w:szCs w:val="24"/>
        </w:rPr>
        <w:t>Α</w:t>
      </w:r>
      <w:r w:rsidRPr="00FF7B33">
        <w:rPr>
          <w:rFonts w:eastAsia="Times New Roman"/>
          <w:color w:val="212121"/>
          <w:szCs w:val="24"/>
        </w:rPr>
        <w:t xml:space="preserve">υτό που είχατε πει είναι ότι ο βασικός </w:t>
      </w:r>
      <w:r>
        <w:rPr>
          <w:rFonts w:eastAsia="Times New Roman"/>
          <w:color w:val="212121"/>
          <w:szCs w:val="24"/>
        </w:rPr>
        <w:t xml:space="preserve">σας σκοπός </w:t>
      </w:r>
      <w:r w:rsidRPr="00FF7B33">
        <w:rPr>
          <w:rFonts w:eastAsia="Times New Roman"/>
          <w:color w:val="212121"/>
          <w:szCs w:val="24"/>
        </w:rPr>
        <w:t>είναι να αποτρέψετε</w:t>
      </w:r>
      <w:r>
        <w:rPr>
          <w:rFonts w:eastAsia="Times New Roman"/>
          <w:color w:val="212121"/>
          <w:szCs w:val="24"/>
        </w:rPr>
        <w:t>,</w:t>
      </w:r>
      <w:r w:rsidRPr="00FF7B33">
        <w:rPr>
          <w:rFonts w:eastAsia="Times New Roman"/>
          <w:color w:val="212121"/>
          <w:szCs w:val="24"/>
        </w:rPr>
        <w:t xml:space="preserve"> να </w:t>
      </w:r>
      <w:r>
        <w:rPr>
          <w:rFonts w:eastAsia="Times New Roman"/>
          <w:color w:val="212121"/>
          <w:szCs w:val="24"/>
        </w:rPr>
        <w:t>«</w:t>
      </w:r>
      <w:r w:rsidRPr="00FF7B33">
        <w:rPr>
          <w:rFonts w:eastAsia="Times New Roman"/>
          <w:color w:val="212121"/>
          <w:szCs w:val="24"/>
        </w:rPr>
        <w:t>κάψετε</w:t>
      </w:r>
      <w:r>
        <w:rPr>
          <w:rFonts w:eastAsia="Times New Roman"/>
          <w:color w:val="212121"/>
          <w:szCs w:val="24"/>
        </w:rPr>
        <w:t>» δ</w:t>
      </w:r>
      <w:r w:rsidRPr="00FF7B33">
        <w:rPr>
          <w:rFonts w:eastAsia="Times New Roman"/>
          <w:color w:val="212121"/>
          <w:szCs w:val="24"/>
        </w:rPr>
        <w:t xml:space="preserve">ηλαδή τη δυνατότητα η Νέα Δημοκρατία να αλλάξει το άρθρο 16 </w:t>
      </w:r>
      <w:r>
        <w:rPr>
          <w:rFonts w:eastAsia="Times New Roman"/>
          <w:color w:val="212121"/>
          <w:szCs w:val="24"/>
        </w:rPr>
        <w:t xml:space="preserve">για την ανώτατη παιδεία. Αυτός είναι ο πραγματικός σας σκοπός. </w:t>
      </w:r>
      <w:r>
        <w:rPr>
          <w:rFonts w:eastAsia="Times New Roman" w:cs="Times New Roman"/>
          <w:szCs w:val="24"/>
        </w:rPr>
        <w:t>Θέλετε να πάτε σε μια μικρή αναθεώρηση, ώστε να παραπέμψετε στο απώτατο μέλλον σημαντικές συνταγματικές αλλαγές που αφορούν καίρια ζη</w:t>
      </w:r>
      <w:r>
        <w:rPr>
          <w:rFonts w:eastAsia="Times New Roman" w:cs="Times New Roman"/>
          <w:szCs w:val="24"/>
        </w:rPr>
        <w:t>τήματα, όπως την αλλαγή του άρθρου 16.</w:t>
      </w:r>
    </w:p>
    <w:p w14:paraId="09855F2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Μου κάνει πολλή εντύπωση, όμως, εσείς που είστε φιλελεύθεροι μεταρρυθμιστές, προοδευτικοί, γιατί στην πρότασή σας για την αναθεώρηση αρνείστε οποιαδήποτε αλλαγή σε κεφάλαια που αφορούν τη δημόσια διοίκηση, την παιδεία</w:t>
      </w:r>
      <w:r>
        <w:rPr>
          <w:rFonts w:eastAsia="Times New Roman" w:cs="Times New Roman"/>
          <w:szCs w:val="24"/>
        </w:rPr>
        <w:t>, την ανάπτυξη, τη δικαιοσύνη, τη δημοσιονομική σταθερότητα, το περιβάλλον. Όλοι αυτοί είναι τομείς στους οποίους χρειαζόμαστε τολμηρές μεταρρυθμίσεις. Μένουν, όμως, απ’ έξω από τον στενό πυρήνα των προτάσεων του ΣΥΡΙΖΑ.</w:t>
      </w:r>
    </w:p>
    <w:p w14:paraId="09855F2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Εμείς εισηγούμαστε μια σειρά από το</w:t>
      </w:r>
      <w:r>
        <w:rPr>
          <w:rFonts w:eastAsia="Times New Roman" w:cs="Times New Roman"/>
          <w:szCs w:val="24"/>
        </w:rPr>
        <w:t>λμηρές συνταγματικές αλλαγές που απαντούν στις απαιτήσεις των καιρών. Και βέβαια, δεν είναι τυχαίο ότι προς το παρόν -ίσως αν ο κ. Τσίπρας αποδεχθεί την πρότασή μου, να έχουμε κάποιες ευχάριστες εκπλήξεις- έχετε αποδεχθεί δύο άρθρα μόνο από αυτά τα οποία ε</w:t>
      </w:r>
      <w:r>
        <w:rPr>
          <w:rFonts w:eastAsia="Times New Roman" w:cs="Times New Roman"/>
          <w:szCs w:val="24"/>
        </w:rPr>
        <w:t>μείς έχουμε προτείνει προς αναθεώρηση, ένα εκ των οποίων, μάλιστα, αφορά τα δικαιώματα των κοινοβουλευτικών μειοψηφιών. Προφανώς, φροντίζετε από σήμερα για αυτά τα οποία σας περιμένουν αύριο.</w:t>
      </w:r>
    </w:p>
    <w:p w14:paraId="09855F2D" w14:textId="77777777" w:rsidR="00BE639A" w:rsidRDefault="00A212E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855F2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ΔΟΥΖΙΝΑΣ:</w:t>
      </w:r>
      <w:r>
        <w:rPr>
          <w:rFonts w:eastAsia="Times New Roman" w:cs="Times New Roman"/>
          <w:szCs w:val="24"/>
        </w:rPr>
        <w:t xml:space="preserve"> Εσείς το προτείνατε.</w:t>
      </w:r>
    </w:p>
    <w:p w14:paraId="09855F2F" w14:textId="77777777" w:rsidR="00BE639A" w:rsidRDefault="00A212EC">
      <w:pPr>
        <w:spacing w:line="600" w:lineRule="auto"/>
        <w:ind w:firstLine="720"/>
        <w:jc w:val="both"/>
        <w:rPr>
          <w:rFonts w:eastAsia="Times New Roman" w:cs="Times New Roman"/>
          <w:szCs w:val="24"/>
        </w:rPr>
      </w:pPr>
      <w:r w:rsidRPr="003266B6">
        <w:rPr>
          <w:rFonts w:eastAsia="Times New Roman" w:cs="Times New Roman"/>
          <w:b/>
          <w:szCs w:val="24"/>
        </w:rPr>
        <w:t>ΚΥΡΙΑΚΟΣ ΜΗΤΣΟΤΑΚΗΣ (Πρόεδρος της Νέας Δημοκρατίας):</w:t>
      </w:r>
      <w:r w:rsidRPr="003266B6">
        <w:rPr>
          <w:rFonts w:eastAsia="Times New Roman" w:cs="Times New Roman"/>
          <w:szCs w:val="24"/>
        </w:rPr>
        <w:t xml:space="preserve"> </w:t>
      </w:r>
      <w:r>
        <w:rPr>
          <w:rFonts w:eastAsia="Times New Roman" w:cs="Times New Roman"/>
          <w:szCs w:val="24"/>
        </w:rPr>
        <w:t>Εμείς το προτείναμε, ε;</w:t>
      </w:r>
    </w:p>
    <w:p w14:paraId="09855F3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πράγματα, λοιπόν, είναι σαφή. Εμείς καταθέτουμε μια τολμηρή δέσμη μεταρρυθμίσεων, που κινείται σε τρεις άξονες. Ο πρώτος σκοπός είναι η διασφάλιση της πολιτικής ομαλότητας και της ισορροπίας των θεσμών, που εξασφαλίζουν την εύρυθμη λειτουργία του κράτου</w:t>
      </w:r>
      <w:r>
        <w:rPr>
          <w:rFonts w:eastAsia="Times New Roman" w:cs="Times New Roman"/>
          <w:szCs w:val="24"/>
        </w:rPr>
        <w:t xml:space="preserve">ς και της </w:t>
      </w:r>
      <w:r>
        <w:rPr>
          <w:rFonts w:eastAsia="Times New Roman" w:cs="Times New Roman"/>
          <w:szCs w:val="24"/>
        </w:rPr>
        <w:t>δ</w:t>
      </w:r>
      <w:r>
        <w:rPr>
          <w:rFonts w:eastAsia="Times New Roman" w:cs="Times New Roman"/>
          <w:szCs w:val="24"/>
        </w:rPr>
        <w:t>ημοκρατίας.</w:t>
      </w:r>
    </w:p>
    <w:p w14:paraId="09855F3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Αν κάτι χρειάζεται, κυρίες και κύριοι συνάδελφοι, σήμερα η χώρα μας, είναι μια λειτουργική </w:t>
      </w:r>
      <w:r>
        <w:rPr>
          <w:rFonts w:eastAsia="Times New Roman" w:cs="Times New Roman"/>
          <w:szCs w:val="24"/>
        </w:rPr>
        <w:t>δ</w:t>
      </w:r>
      <w:r>
        <w:rPr>
          <w:rFonts w:eastAsia="Times New Roman" w:cs="Times New Roman"/>
          <w:szCs w:val="24"/>
        </w:rPr>
        <w:t xml:space="preserve">ημοκρατία, που θα εγγυάται την πολιτική σταθερότητα, αλλά θα εξασφαλίζει και τη διάκριση των εξουσιών και κυρίως τον έλεγχο της εκτελεστικής </w:t>
      </w:r>
      <w:r>
        <w:rPr>
          <w:rFonts w:eastAsia="Times New Roman" w:cs="Times New Roman"/>
          <w:szCs w:val="24"/>
        </w:rPr>
        <w:t>εξουσίας, με ένα κράτος αμερόληπτο και αποτελεσματικό.</w:t>
      </w:r>
    </w:p>
    <w:p w14:paraId="09855F3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Δεύτερον, η πρότασή μας προωθεί την οικονομική σταθερότητα και την αναπτυξιακή προοπτική της χώρας. Δεν είναι δυνατόν τα κεφάλαια αυτά να μείνουν έξω από τη συζήτηση, όταν βγαίνουμε από μια πολυετή κρί</w:t>
      </w:r>
      <w:r>
        <w:rPr>
          <w:rFonts w:eastAsia="Times New Roman" w:cs="Times New Roman"/>
          <w:szCs w:val="24"/>
        </w:rPr>
        <w:t>ση, η οποία είναι πρωτίστως οικονομική. Θέλουμε, λοιπόν, συνταγματικές διατάξεις που θα διευκολύνουν στο να δημιουργήσουμε ένα ορθολογικό οικονομικό περιβάλλον για τους πολίτες και τις επιχειρήσεις.</w:t>
      </w:r>
    </w:p>
    <w:p w14:paraId="09855F3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Τρίτον, προωθούμε προτάσεις που προωθούν την αλληλεγγύη σ</w:t>
      </w:r>
      <w:r>
        <w:rPr>
          <w:rFonts w:eastAsia="Times New Roman" w:cs="Times New Roman"/>
          <w:szCs w:val="24"/>
        </w:rPr>
        <w:t>τη βάση της κοινωνίας και την αξιοκρατία -επαναλαμβάνω, την αξιοκρατία- σε όλες τις βαθμίδες του κράτους, ώστε όλοι οι Έλληνες να έχουν ίσες ευκαιρίες προόδου και να απελευθερωθεί το σπουδαίο ανθρώπινο δυναμικό της χώρας.</w:t>
      </w:r>
    </w:p>
    <w:p w14:paraId="09855F3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 να γίνω πιο συγκεκριμένος, προ</w:t>
      </w:r>
      <w:r>
        <w:rPr>
          <w:rFonts w:eastAsia="Times New Roman" w:cs="Times New Roman"/>
          <w:szCs w:val="24"/>
        </w:rPr>
        <w:t>τείνουμε διατάξεις που εξασφαλίζουν τη συνέχεια και την αποτελεσματικότητα του κράτους. Εμείς πάμε ένα βήμα παραπέρα από εσάς. Θέλουμε να καθιερώσουμε σταθερό εκλογικό κύκλο και να περιορίσουμε ακόμα περισσότερο από τις δικές σας προτάσεις τους λόγους πρόω</w:t>
      </w:r>
      <w:r>
        <w:rPr>
          <w:rFonts w:eastAsia="Times New Roman" w:cs="Times New Roman"/>
          <w:szCs w:val="24"/>
        </w:rPr>
        <w:t>ρης διάλυσης της Βουλής. Και ναι, αποσυνδέουμε την εκλογή του Προέδρου της Δημοκρατίας από την πρόωρη διάλυση της Βουλής, κάτι που έχει ιδιαίτερα μεγάλη σημασία τώρα, διότι πρέπει να διασφαλιστεί επιτέλους η πολιτική σταθερότητα στη χώρα.</w:t>
      </w:r>
    </w:p>
    <w:p w14:paraId="09855F3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Επειδή σας άκουσα</w:t>
      </w:r>
      <w:r>
        <w:rPr>
          <w:rFonts w:eastAsia="Times New Roman" w:cs="Times New Roman"/>
          <w:szCs w:val="24"/>
        </w:rPr>
        <w:t xml:space="preserve"> να σχολιάζετε την πρότασή μας και τη στάση μας απέναντι σε αυτό το συγκεκριμένο ζήτημα, επιτρέψτε μου να γίνω λίγο πιο αναλυτικός.</w:t>
      </w:r>
    </w:p>
    <w:p w14:paraId="09855F3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Τσίπρα, συμφωνούμε και εσείς και εγώ στην κατεύθυνση του άρθρου 32. Τι εννοώ ότι συμφωνούμε στην κατεύθυνση; Συμφωνούμ</w:t>
      </w:r>
      <w:r>
        <w:rPr>
          <w:rFonts w:eastAsia="Times New Roman" w:cs="Times New Roman"/>
          <w:szCs w:val="24"/>
        </w:rPr>
        <w:t>ε ότι πρέπει να βρούμε έναν τρόπο η Βουλή να μη διαλύεται σε περίπτωση που δεν καταφέρει να εκλέξει Πρόεδρο της Δημοκρατίας. Αυτή είναι η κατεύθυνση και σε αυτό συμφωνούμε. Αυτό είναι το μείζον ζήτημα.</w:t>
      </w:r>
    </w:p>
    <w:p w14:paraId="09855F37" w14:textId="77777777" w:rsidR="00BE639A" w:rsidRDefault="00A212E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855F3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Διαφωνούμε στον τρόπο εκλογής του Προέδρου της Δημοκρατίας. Πράγματι, μετά από έντονη εσωτερική διαβούλευση την οποία είχαμε, στην οποία ακούστηκαν πολλές διαφορετικές προτάσεις, καταλήξαμε τελικά στην πρόταση ότι, σε περίπτωση που η Βουλή δεν καταφέρει να</w:t>
      </w:r>
      <w:r>
        <w:rPr>
          <w:rFonts w:eastAsia="Times New Roman" w:cs="Times New Roman"/>
          <w:szCs w:val="24"/>
        </w:rPr>
        <w:t xml:space="preserve"> εκλέξει Προέδρο της Δημοκρατίας με αυξημένη πλειοψηφία, ο Πρόεδρος της Δημοκρατίας πρέπει να εκλέγεται με απλή πλειοψηφία εκατόν πενήντα ενός Βουλευτών, κάτι το οποίο σας θυμίζω ότι έχει ξαναγίνει στην πρόσφατη κοινοβουλευτική ιστορία. Δεν είναι κάτι καιν</w:t>
      </w:r>
      <w:r>
        <w:rPr>
          <w:rFonts w:eastAsia="Times New Roman" w:cs="Times New Roman"/>
          <w:szCs w:val="24"/>
        </w:rPr>
        <w:t>ούργιο.</w:t>
      </w:r>
    </w:p>
    <w:p w14:paraId="09855F3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λόγος για τον οποίο καταλήγουμε σε αυτή την πρόταση έχει να κάνει πρωτίστως με το γεγονός ότι δεν γίνεται να έχουμε δύο διαφορετικούς τρόπους εκλογής του Προέδρου της Δημοκρατίας. Δεν γίνεται, από τη μια, να επιζητούμε τη συναίνεση και να εκλέγου</w:t>
      </w:r>
      <w:r>
        <w:rPr>
          <w:rFonts w:eastAsia="Times New Roman" w:cs="Times New Roman"/>
          <w:szCs w:val="24"/>
        </w:rPr>
        <w:t>με Πρόεδρο της Δημοκρατίας με διακόσιους Βουλευτές και από τη άλλη, όταν αυτή δεν επιτυγχάνεται, να προσφεύγουμε στον λαό και ένας Πρόεδρος ο οποίος δεν μπόρεσε να εξασφαλίσει τη συναίνεση στη Βουλή, να εκλέγεται με αυξημένη λαϊκή νομιμοποίηση, αναβαπτισμέ</w:t>
      </w:r>
      <w:r>
        <w:rPr>
          <w:rFonts w:eastAsia="Times New Roman" w:cs="Times New Roman"/>
          <w:szCs w:val="24"/>
        </w:rPr>
        <w:t>νος από τη λαϊκή κάλπη. Θα έχουμε δύο διαφορετικά είδη Προέδρων και αυτό είναι πρόβλημα για ένα πολίτευμα το οποίο είναι Προεδρευομένη Δημοκρατία και στο οποίο ο Πρόεδρος της Δημοκρατίας έχει συγκεκριμένες και καθορισμένες αρμοδιότητες.</w:t>
      </w:r>
    </w:p>
    <w:p w14:paraId="09855F3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Άρα, όπως βλέπετε, </w:t>
      </w:r>
      <w:r>
        <w:rPr>
          <w:rFonts w:eastAsia="Times New Roman" w:cs="Times New Roman"/>
          <w:szCs w:val="24"/>
        </w:rPr>
        <w:t xml:space="preserve">κύριε Τσίπρα, εμείς δεν μπαίνουμε στη συζήτηση για το ποιος πρέπει ή δεν πρέπει να είναι ο επόμενος Πρόεδρος της Δημοκρατίας. Πρέπει να είστε πολύ απελπισμένος για να πιάνετε στο στόμα σας τον σημερινό Πρόεδρο της Δημοκρατίας και να τον εμπλέκετε στα δικά </w:t>
      </w:r>
      <w:r>
        <w:rPr>
          <w:rFonts w:eastAsia="Times New Roman" w:cs="Times New Roman"/>
          <w:szCs w:val="24"/>
        </w:rPr>
        <w:t>σας κομματικά παιχνίδια. Διότι αυτό κάνετε αυτή τη στιγμή.</w:t>
      </w:r>
    </w:p>
    <w:p w14:paraId="09855F3B" w14:textId="77777777" w:rsidR="00BE639A" w:rsidRDefault="00A212E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855F3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την αναβάθμιση της Βουλής με κανόνες καλής νομοθέτησης και με ενίσχυση του ρόλου της μειοψηφίας, ενώ αποκτά και συνταγματική κατοχύ</w:t>
      </w:r>
      <w:r>
        <w:rPr>
          <w:rFonts w:eastAsia="Times New Roman" w:cs="Times New Roman"/>
          <w:szCs w:val="24"/>
        </w:rPr>
        <w:t>ρωση με την πρότασή μας η καταπολέμηση της κακονομίας και της πολυνομίας.</w:t>
      </w:r>
    </w:p>
    <w:p w14:paraId="09855F3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-και μου κάνει εντύπωση που δεν βρήκατε μια κουβέντα να πείτε γι’ αυτό, κύριε Τσίπρα, ίσως το αναφέρετε στη δευτερολογία ή μιλήσει γι’ αυτό ο Υπουργός Δικαιοσύνης- τη θωρ</w:t>
      </w:r>
      <w:r>
        <w:rPr>
          <w:rFonts w:eastAsia="Times New Roman" w:cs="Times New Roman"/>
          <w:szCs w:val="24"/>
        </w:rPr>
        <w:t xml:space="preserve">άκιση της </w:t>
      </w:r>
      <w:r>
        <w:rPr>
          <w:rFonts w:eastAsia="Times New Roman" w:cs="Times New Roman"/>
          <w:szCs w:val="24"/>
        </w:rPr>
        <w:t>δ</w:t>
      </w:r>
      <w:r>
        <w:rPr>
          <w:rFonts w:eastAsia="Times New Roman" w:cs="Times New Roman"/>
          <w:szCs w:val="24"/>
        </w:rPr>
        <w:t xml:space="preserve">ικαιοσύνης και η επιλογή των ανώτατων δικαστών να περιέρχεται από την </w:t>
      </w:r>
      <w:r>
        <w:rPr>
          <w:rFonts w:eastAsia="Times New Roman" w:cs="Times New Roman"/>
          <w:szCs w:val="24"/>
        </w:rPr>
        <w:t>κ</w:t>
      </w:r>
      <w:r>
        <w:rPr>
          <w:rFonts w:eastAsia="Times New Roman" w:cs="Times New Roman"/>
          <w:szCs w:val="24"/>
        </w:rPr>
        <w:t xml:space="preserve">υβέρνηση στη Βουλή. Δεν θεωρείτε ότι αυτό είναι μια τολμηρή μεταρρυθμιστική πρωτοβουλία; Τοποθετηθείτε, λοιπόν, επ’ αυτού εσείς που κόπτεσθε για την ανεξαρτησία της </w:t>
      </w:r>
      <w:r>
        <w:rPr>
          <w:rFonts w:eastAsia="Times New Roman" w:cs="Times New Roman"/>
          <w:szCs w:val="24"/>
        </w:rPr>
        <w:t>δ</w:t>
      </w:r>
      <w:r>
        <w:rPr>
          <w:rFonts w:eastAsia="Times New Roman" w:cs="Times New Roman"/>
          <w:szCs w:val="24"/>
        </w:rPr>
        <w:t>ικαιοσύν</w:t>
      </w:r>
      <w:r>
        <w:rPr>
          <w:rFonts w:eastAsia="Times New Roman" w:cs="Times New Roman"/>
          <w:szCs w:val="24"/>
        </w:rPr>
        <w:t>ης.</w:t>
      </w:r>
    </w:p>
    <w:p w14:paraId="09855F3E"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F3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μια σύγχρονη δημόσια διοίκηση, με αξιοκρατία και αξιολόγηση, ανταποδοτικότητα, αποτελεσματικότητα και με το ΑΣΕΠ σε κεντρικό ρόλο για όλα τα επίπεδα. Προτείνουμε την αληθινή ενδυνάμωση τ</w:t>
      </w:r>
      <w:r>
        <w:rPr>
          <w:rFonts w:eastAsia="Times New Roman" w:cs="Times New Roman"/>
          <w:szCs w:val="24"/>
        </w:rPr>
        <w:t>ων οργανισμών τοπικής αυτοδιοίκησης: Περισσότερες αρμοδιότητες, αυξημένοι πόροι, αυξημένη λογοδοσία των αιρετών.</w:t>
      </w:r>
    </w:p>
    <w:p w14:paraId="09855F4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επίσης, την ενίσχυση του κράτους πρόνοιας με συνταγματική κατοχύρωση του ελάχιστου εγγυημένου εισοδήματος, που επαναλαμβάνω ότι εί</w:t>
      </w:r>
      <w:r>
        <w:rPr>
          <w:rFonts w:eastAsia="Times New Roman" w:cs="Times New Roman"/>
          <w:szCs w:val="24"/>
        </w:rPr>
        <w:t>ναι πολιτική που ξεκίνησε η Νέα Δημοκρατία επί υπουργίας Γιάννη Βρούτση, την οποία πολεμήσατε και στη συνέχεια υιοθετήσατε.</w:t>
      </w:r>
    </w:p>
    <w:p w14:paraId="09855F41" w14:textId="77777777" w:rsidR="00BE639A" w:rsidRDefault="00A212E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855F4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ένα σταθερό αναπτυξιακό και οικονομικό περιβάλλον και εισάγουμε κανόνες που αποτρέπουν τον δημοσιονομικό εκτροχιασμό, όπως μας συνιστά να κάνουμε η Ευρωπαϊκή Επιτροπή. Σε μια εποχή που η χώρα έχει ακόμα τεράστια δυσκολία να δανειστεί από τις αγ</w:t>
      </w:r>
      <w:r>
        <w:rPr>
          <w:rFonts w:eastAsia="Times New Roman" w:cs="Times New Roman"/>
          <w:szCs w:val="24"/>
        </w:rPr>
        <w:t xml:space="preserve">ορές, έχει έλλειμμα αξιοπιστίας, όλοι μπορεί να μας περιμένουν στη γωνία και να επιφυλάσσονται, εάν η χώρα μπορεί να γυρίσει στις παλιές κακές συνήθειες, δεν θεωρείτε ότι μια τέτοια συνταγματική κατοχύρωση θα διευκολύνει την προσπάθεια της χώρας να μπορεί </w:t>
      </w:r>
      <w:r>
        <w:rPr>
          <w:rFonts w:eastAsia="Times New Roman" w:cs="Times New Roman"/>
          <w:szCs w:val="24"/>
        </w:rPr>
        <w:t xml:space="preserve">να δανείζεται από τις αγορές και επίσης θα βάλει και ένα σαφές συνταγματικό πλαίσιο στη </w:t>
      </w:r>
      <w:r>
        <w:rPr>
          <w:rFonts w:eastAsia="Times New Roman" w:cs="Times New Roman"/>
          <w:szCs w:val="24"/>
        </w:rPr>
        <w:t>δ</w:t>
      </w:r>
      <w:r>
        <w:rPr>
          <w:rFonts w:eastAsia="Times New Roman" w:cs="Times New Roman"/>
          <w:szCs w:val="24"/>
        </w:rPr>
        <w:t xml:space="preserve">ικαιοσύνη, ώστε η </w:t>
      </w:r>
      <w:r>
        <w:rPr>
          <w:rFonts w:eastAsia="Times New Roman" w:cs="Times New Roman"/>
          <w:szCs w:val="24"/>
        </w:rPr>
        <w:t>δ</w:t>
      </w:r>
      <w:r>
        <w:rPr>
          <w:rFonts w:eastAsia="Times New Roman" w:cs="Times New Roman"/>
          <w:szCs w:val="24"/>
        </w:rPr>
        <w:t>ικαιοσύνη, όταν παίρνει αποφάσεις που αφορούν δημοσιονομικά ζητήματα, να μην το κάνει αυθαίρετα, αλλά μέσα σε ένα συγκεκριμένο πλαίσιο; Δεν θεωρείτε</w:t>
      </w:r>
      <w:r>
        <w:rPr>
          <w:rFonts w:eastAsia="Times New Roman" w:cs="Times New Roman"/>
          <w:szCs w:val="24"/>
        </w:rPr>
        <w:t xml:space="preserve"> ότι κάτι τέτοιο θα ήταν πραγματικά χρήσιμο; Δεν σας άκουσα να λέτε τίποτα γι’ αυτό.</w:t>
      </w:r>
    </w:p>
    <w:p w14:paraId="09855F4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προτάσεις μας τονώνουν τον υγιή ανταγωνισμό, ενισχύουν τις στρατηγικές επενδύσεις και με την πρότασή μας φόροι και άλλα βάρη επιβάλλονται μόνο για το μέλλον και όχι ανα</w:t>
      </w:r>
      <w:r>
        <w:rPr>
          <w:rFonts w:eastAsia="Times New Roman" w:cs="Times New Roman"/>
          <w:szCs w:val="24"/>
        </w:rPr>
        <w:t>δρομικά.</w:t>
      </w:r>
    </w:p>
    <w:p w14:paraId="09855F4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τέλος -και μου κάνει εντύπωση πώς και γι’ αυτό δεν είχατε μια κουβέντα να πείτε- την ουσιαστική προστασία του φυσικού περιβάλλοντος. Πρέπει να κατοχυρώσουμε συνταγματικά την αντιμετώπιση της κλιματικής αλλαγής. Είναι η μεγαλύτερη μακρ</w:t>
      </w:r>
      <w:r>
        <w:rPr>
          <w:rFonts w:eastAsia="Times New Roman" w:cs="Times New Roman"/>
          <w:szCs w:val="24"/>
        </w:rPr>
        <w:t>οπρόθεσμη απειλή για τη χώρα μας. Εσείς που είστε κόμμα της οικολογίας, των οικολογικών κινημάτων, μια λέξη για το άρθρο 24 δεν βρήκατε να πείτε;</w:t>
      </w:r>
    </w:p>
    <w:p w14:paraId="09855F45" w14:textId="77777777" w:rsidR="00BE639A" w:rsidRDefault="00A212EC">
      <w:pPr>
        <w:spacing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9855F4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ναι, λύνουμε και την εκκρεμότητα με τον ορισμό του </w:t>
      </w:r>
      <w:r>
        <w:rPr>
          <w:rFonts w:eastAsia="Times New Roman" w:cs="Times New Roman"/>
          <w:szCs w:val="24"/>
        </w:rPr>
        <w:t>δάσους. Είναι μια εκκρεμότητα που ταλαιπωρεί εκατοντάδες χιλιάδες συμπολίτες μας. Πρέπει να τη λύσουμε και πρέπει να τη λύσουμε συνταγματικά, ορίζοντας το 1975 ως σημείο αφετηρίας για τον ορισμό του δάσους και να χρησιμοποιήσουμε αυτές τις αεροφωτογραφίες,</w:t>
      </w:r>
      <w:r>
        <w:rPr>
          <w:rFonts w:eastAsia="Times New Roman" w:cs="Times New Roman"/>
          <w:szCs w:val="24"/>
        </w:rPr>
        <w:t xml:space="preserve"> για να μπορέσουμε επιτέλους να λύσουμε αυτήν την εκκρεμότητα. </w:t>
      </w:r>
    </w:p>
    <w:p w14:paraId="09855F47" w14:textId="77777777" w:rsidR="00BE639A" w:rsidRDefault="00A212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sidRPr="00E23CE5">
        <w:rPr>
          <w:rFonts w:eastAsia="Times New Roman" w:cs="Times New Roman"/>
          <w:szCs w:val="24"/>
        </w:rPr>
        <w:t xml:space="preserve"> </w:t>
      </w:r>
    </w:p>
    <w:p w14:paraId="09855F48" w14:textId="77777777" w:rsidR="00BE639A" w:rsidRDefault="00A212EC">
      <w:pPr>
        <w:spacing w:line="600" w:lineRule="auto"/>
        <w:ind w:firstLine="720"/>
        <w:contextualSpacing/>
        <w:jc w:val="center"/>
        <w:rPr>
          <w:rFonts w:eastAsia="Times New Roman" w:cs="Times New Roman"/>
          <w:szCs w:val="24"/>
        </w:rPr>
      </w:pPr>
      <w:r>
        <w:rPr>
          <w:rFonts w:eastAsia="Times New Roman" w:cs="Times New Roman"/>
          <w:szCs w:val="24"/>
        </w:rPr>
        <w:t>(Θόρυβος</w:t>
      </w:r>
      <w:r w:rsidRPr="00BD626A">
        <w:rPr>
          <w:rFonts w:eastAsia="Times New Roman" w:cs="Times New Roman"/>
          <w:szCs w:val="24"/>
        </w:rPr>
        <w:t xml:space="preserve"> </w:t>
      </w:r>
      <w:r>
        <w:rPr>
          <w:rFonts w:eastAsia="Times New Roman" w:cs="Times New Roman"/>
          <w:szCs w:val="24"/>
        </w:rPr>
        <w:t>στην Αίθουσα)</w:t>
      </w:r>
    </w:p>
    <w:p w14:paraId="09855F49"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Ησυχία παρακαλώ!</w:t>
      </w:r>
    </w:p>
    <w:p w14:paraId="09855F4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Και, ναι, προτείνουμε παρεμβάσεις που έχουν να κάνουν με τη δημόσια παιδεία, πλήρη αυτονομία των </w:t>
      </w:r>
      <w:r>
        <w:rPr>
          <w:rFonts w:eastAsia="Times New Roman" w:cs="Times New Roman"/>
          <w:szCs w:val="24"/>
        </w:rPr>
        <w:t>α</w:t>
      </w:r>
      <w:r>
        <w:rPr>
          <w:rFonts w:eastAsia="Times New Roman" w:cs="Times New Roman"/>
          <w:szCs w:val="24"/>
        </w:rPr>
        <w:t xml:space="preserve">νώτατων </w:t>
      </w:r>
      <w:r>
        <w:rPr>
          <w:rFonts w:eastAsia="Times New Roman" w:cs="Times New Roman"/>
          <w:szCs w:val="24"/>
        </w:rPr>
        <w:t>ε</w:t>
      </w:r>
      <w:r>
        <w:rPr>
          <w:rFonts w:eastAsia="Times New Roman" w:cs="Times New Roman"/>
          <w:szCs w:val="24"/>
        </w:rPr>
        <w:t xml:space="preserve">κπαιδευτικών </w:t>
      </w:r>
      <w:r>
        <w:rPr>
          <w:rFonts w:eastAsia="Times New Roman" w:cs="Times New Roman"/>
          <w:szCs w:val="24"/>
        </w:rPr>
        <w:t>ι</w:t>
      </w:r>
      <w:r>
        <w:rPr>
          <w:rFonts w:eastAsia="Times New Roman" w:cs="Times New Roman"/>
          <w:szCs w:val="24"/>
        </w:rPr>
        <w:t xml:space="preserve">δρυμάτων με κρατική ενίσχυση, αλλά ναι και </w:t>
      </w:r>
      <w:r w:rsidRPr="00F32AD4">
        <w:rPr>
          <w:rFonts w:eastAsia="Times New Roman" w:cs="Times New Roman"/>
          <w:szCs w:val="24"/>
        </w:rPr>
        <w:t>δυνατότητα ίδρυσης ιδιωτικών πανεπιστημίων</w:t>
      </w:r>
      <w:r>
        <w:rPr>
          <w:rFonts w:eastAsia="Times New Roman" w:cs="Times New Roman"/>
          <w:szCs w:val="24"/>
        </w:rPr>
        <w:t>,</w:t>
      </w:r>
      <w:r w:rsidRPr="00F32AD4">
        <w:rPr>
          <w:rFonts w:eastAsia="Times New Roman" w:cs="Times New Roman"/>
          <w:szCs w:val="24"/>
        </w:rPr>
        <w:t xml:space="preserve"> υπό την αυστηρή </w:t>
      </w:r>
      <w:r>
        <w:rPr>
          <w:rFonts w:eastAsia="Times New Roman" w:cs="Times New Roman"/>
          <w:szCs w:val="24"/>
        </w:rPr>
        <w:t xml:space="preserve">εποπτεία μιας </w:t>
      </w:r>
      <w:r>
        <w:rPr>
          <w:rFonts w:eastAsia="Times New Roman" w:cs="Times New Roman"/>
          <w:szCs w:val="24"/>
        </w:rPr>
        <w:t>α</w:t>
      </w:r>
      <w:r w:rsidRPr="00F32AD4">
        <w:rPr>
          <w:rFonts w:eastAsia="Times New Roman" w:cs="Times New Roman"/>
          <w:szCs w:val="24"/>
        </w:rPr>
        <w:t xml:space="preserve">νεξάρτητης </w:t>
      </w:r>
      <w:r>
        <w:rPr>
          <w:rFonts w:eastAsia="Times New Roman" w:cs="Times New Roman"/>
          <w:szCs w:val="24"/>
        </w:rPr>
        <w:t>α</w:t>
      </w:r>
      <w:r w:rsidRPr="00F32AD4">
        <w:rPr>
          <w:rFonts w:eastAsia="Times New Roman" w:cs="Times New Roman"/>
          <w:szCs w:val="24"/>
        </w:rPr>
        <w:t>ρχής</w:t>
      </w:r>
      <w:r>
        <w:rPr>
          <w:rFonts w:eastAsia="Times New Roman" w:cs="Times New Roman"/>
          <w:szCs w:val="24"/>
        </w:rPr>
        <w:t>.</w:t>
      </w:r>
      <w:r>
        <w:rPr>
          <w:rFonts w:eastAsia="Times New Roman" w:cs="Times New Roman"/>
          <w:szCs w:val="24"/>
        </w:rPr>
        <w:t xml:space="preserve"> </w:t>
      </w:r>
    </w:p>
    <w:p w14:paraId="09855F4B"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F4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F32AD4">
        <w:rPr>
          <w:rFonts w:eastAsia="Times New Roman" w:cs="Times New Roman"/>
          <w:szCs w:val="24"/>
        </w:rPr>
        <w:t>χουμε μιλήσει τόσο γι</w:t>
      </w:r>
      <w:r>
        <w:rPr>
          <w:rFonts w:eastAsia="Times New Roman" w:cs="Times New Roman"/>
          <w:szCs w:val="24"/>
        </w:rPr>
        <w:t xml:space="preserve">’ αυτό το θέμα, κύριε Τσίπρα, </w:t>
      </w:r>
      <w:r w:rsidRPr="00F32AD4">
        <w:rPr>
          <w:rFonts w:eastAsia="Times New Roman" w:cs="Times New Roman"/>
          <w:szCs w:val="24"/>
        </w:rPr>
        <w:t>αλλά δεν βρήκατε μία κουβέντα να πείτε για το άρθρο 16</w:t>
      </w:r>
      <w:r>
        <w:rPr>
          <w:rFonts w:eastAsia="Times New Roman" w:cs="Times New Roman"/>
          <w:szCs w:val="24"/>
        </w:rPr>
        <w:t xml:space="preserve">. Δεν βρήκατε μία κουβέντα να αιτιολογήσετε την αδράνεια σας. Δεν βρήκατε μία κουβέντα να </w:t>
      </w:r>
      <w:r w:rsidRPr="00F32AD4">
        <w:rPr>
          <w:rFonts w:eastAsia="Times New Roman" w:cs="Times New Roman"/>
          <w:szCs w:val="24"/>
        </w:rPr>
        <w:t>εξηγ</w:t>
      </w:r>
      <w:r w:rsidRPr="00F32AD4">
        <w:rPr>
          <w:rFonts w:eastAsia="Times New Roman" w:cs="Times New Roman"/>
          <w:szCs w:val="24"/>
        </w:rPr>
        <w:t>ήσετε γιατί είναι προοδευτικό η Ελλάδα να είναι ουσιαστικά η μόνη χώρα στον κόσμο</w:t>
      </w:r>
      <w:r>
        <w:rPr>
          <w:rFonts w:eastAsia="Times New Roman" w:cs="Times New Roman"/>
          <w:szCs w:val="24"/>
        </w:rPr>
        <w:t xml:space="preserve"> -δεν συμπεριλαμβάνεται καν η Β</w:t>
      </w:r>
      <w:r w:rsidRPr="00F32AD4">
        <w:rPr>
          <w:rFonts w:eastAsia="Times New Roman" w:cs="Times New Roman"/>
          <w:szCs w:val="24"/>
        </w:rPr>
        <w:t>όρειος Κορέα σε αυτό</w:t>
      </w:r>
      <w:r>
        <w:rPr>
          <w:rFonts w:eastAsia="Times New Roman" w:cs="Times New Roman"/>
          <w:szCs w:val="24"/>
        </w:rPr>
        <w:t xml:space="preserve">ν τον </w:t>
      </w:r>
      <w:r w:rsidRPr="00F32AD4">
        <w:rPr>
          <w:rFonts w:eastAsia="Times New Roman" w:cs="Times New Roman"/>
          <w:szCs w:val="24"/>
        </w:rPr>
        <w:t>κατάλογο</w:t>
      </w:r>
      <w:r>
        <w:rPr>
          <w:rFonts w:eastAsia="Times New Roman" w:cs="Times New Roman"/>
          <w:szCs w:val="24"/>
        </w:rPr>
        <w:t>,</w:t>
      </w:r>
      <w:r w:rsidRPr="00F32AD4">
        <w:rPr>
          <w:rFonts w:eastAsia="Times New Roman" w:cs="Times New Roman"/>
          <w:szCs w:val="24"/>
        </w:rPr>
        <w:t xml:space="preserve"> η Βόρειος Κορέα έχει ιδιωτικό πανεπιστήμιο</w:t>
      </w:r>
      <w:r>
        <w:rPr>
          <w:rFonts w:eastAsia="Times New Roman" w:cs="Times New Roman"/>
          <w:szCs w:val="24"/>
        </w:rPr>
        <w:t>-</w:t>
      </w:r>
      <w:r w:rsidRPr="00F32AD4">
        <w:rPr>
          <w:rFonts w:eastAsia="Times New Roman" w:cs="Times New Roman"/>
          <w:szCs w:val="24"/>
        </w:rPr>
        <w:t xml:space="preserve"> γιατί η Ελλάδα είναι η μόνη χώρα στον κόσμο που δεν επιτρέπει τη</w:t>
      </w:r>
      <w:r w:rsidRPr="00F32AD4">
        <w:rPr>
          <w:rFonts w:eastAsia="Times New Roman" w:cs="Times New Roman"/>
          <w:szCs w:val="24"/>
        </w:rPr>
        <w:t>ν</w:t>
      </w:r>
      <w:r>
        <w:rPr>
          <w:rFonts w:eastAsia="Times New Roman" w:cs="Times New Roman"/>
          <w:szCs w:val="24"/>
        </w:rPr>
        <w:t xml:space="preserve"> ίδρυση ιδιωτικών πανεπιστημίων.</w:t>
      </w:r>
    </w:p>
    <w:p w14:paraId="09855F4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F4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w:t>
      </w:r>
      <w:r w:rsidRPr="00F32AD4">
        <w:rPr>
          <w:rFonts w:eastAsia="Times New Roman" w:cs="Times New Roman"/>
          <w:szCs w:val="24"/>
        </w:rPr>
        <w:t xml:space="preserve">εν βρήκατε μία κουβέντα να πείτε στους δεκάδες χιλιάδες φοιτητές </w:t>
      </w:r>
      <w:r>
        <w:rPr>
          <w:rFonts w:eastAsia="Times New Roman" w:cs="Times New Roman"/>
          <w:szCs w:val="24"/>
        </w:rPr>
        <w:t>μας, οι οποίοι επιλέγουν να σπουδάσουν σε ιδιωτικά πανεπιστήμια στο εξωτερικό, όταν θα μπορούσαν να το</w:t>
      </w:r>
      <w:r>
        <w:rPr>
          <w:rFonts w:eastAsia="Times New Roman" w:cs="Times New Roman"/>
          <w:szCs w:val="24"/>
        </w:rPr>
        <w:t xml:space="preserve"> κάνουν στην Ελλάδα. Δεν βρήκατε μία κουβέντα να πείτε </w:t>
      </w:r>
      <w:r w:rsidRPr="00F32AD4">
        <w:rPr>
          <w:rFonts w:eastAsia="Times New Roman" w:cs="Times New Roman"/>
          <w:szCs w:val="24"/>
        </w:rPr>
        <w:t>στους χιλιάδες ερευνητές καθηγητές</w:t>
      </w:r>
      <w:r>
        <w:rPr>
          <w:rFonts w:eastAsia="Times New Roman" w:cs="Times New Roman"/>
          <w:szCs w:val="24"/>
        </w:rPr>
        <w:t>,</w:t>
      </w:r>
      <w:r w:rsidRPr="00F32AD4">
        <w:rPr>
          <w:rFonts w:eastAsia="Times New Roman" w:cs="Times New Roman"/>
          <w:szCs w:val="24"/>
        </w:rPr>
        <w:t xml:space="preserve"> οι οποίοι εργάζονται σε ιδιωτικά πανεπιστήμια του εξωτερικού και θα μπορούσαν να έρχονται</w:t>
      </w:r>
      <w:r>
        <w:rPr>
          <w:rFonts w:eastAsia="Times New Roman" w:cs="Times New Roman"/>
          <w:szCs w:val="24"/>
        </w:rPr>
        <w:t xml:space="preserve"> ν</w:t>
      </w:r>
      <w:r w:rsidRPr="00F32AD4">
        <w:rPr>
          <w:rFonts w:eastAsia="Times New Roman" w:cs="Times New Roman"/>
          <w:szCs w:val="24"/>
        </w:rPr>
        <w:t>α εργάζονται στην Ελλάδα</w:t>
      </w:r>
      <w:r>
        <w:rPr>
          <w:rFonts w:eastAsia="Times New Roman" w:cs="Times New Roman"/>
          <w:szCs w:val="24"/>
        </w:rPr>
        <w:t>. Δ</w:t>
      </w:r>
      <w:r w:rsidRPr="00F32AD4">
        <w:rPr>
          <w:rFonts w:eastAsia="Times New Roman" w:cs="Times New Roman"/>
          <w:szCs w:val="24"/>
        </w:rPr>
        <w:t>εν βρήκατε μία κουβέντα να πείτε για το γεγονός</w:t>
      </w:r>
      <w:r w:rsidRPr="00F32AD4">
        <w:rPr>
          <w:rFonts w:eastAsia="Times New Roman" w:cs="Times New Roman"/>
          <w:szCs w:val="24"/>
        </w:rPr>
        <w:t xml:space="preserve"> ότι αυτό το πέτυχε η Κύπρος</w:t>
      </w:r>
      <w:r>
        <w:rPr>
          <w:rFonts w:eastAsia="Times New Roman" w:cs="Times New Roman"/>
          <w:szCs w:val="24"/>
        </w:rPr>
        <w:t>,</w:t>
      </w:r>
      <w:r w:rsidRPr="00F32AD4">
        <w:rPr>
          <w:rFonts w:eastAsia="Times New Roman" w:cs="Times New Roman"/>
          <w:szCs w:val="24"/>
        </w:rPr>
        <w:t xml:space="preserve"> χωρίς </w:t>
      </w:r>
      <w:r>
        <w:rPr>
          <w:rFonts w:eastAsia="Times New Roman" w:cs="Times New Roman"/>
          <w:szCs w:val="24"/>
        </w:rPr>
        <w:t>–</w:t>
      </w:r>
      <w:r w:rsidRPr="00F32AD4">
        <w:rPr>
          <w:rFonts w:eastAsia="Times New Roman" w:cs="Times New Roman"/>
          <w:szCs w:val="24"/>
        </w:rPr>
        <w:t>τονίζω</w:t>
      </w:r>
      <w:r>
        <w:rPr>
          <w:rFonts w:eastAsia="Times New Roman" w:cs="Times New Roman"/>
          <w:szCs w:val="24"/>
        </w:rPr>
        <w:t>-</w:t>
      </w:r>
      <w:r w:rsidRPr="00F32AD4">
        <w:rPr>
          <w:rFonts w:eastAsia="Times New Roman" w:cs="Times New Roman"/>
          <w:szCs w:val="24"/>
        </w:rPr>
        <w:t xml:space="preserve"> να υποβαθμ</w:t>
      </w:r>
      <w:r>
        <w:rPr>
          <w:rFonts w:eastAsia="Times New Roman" w:cs="Times New Roman"/>
          <w:szCs w:val="24"/>
        </w:rPr>
        <w:t>ίσει την ποιότητα της δημόσιας π</w:t>
      </w:r>
      <w:r w:rsidRPr="00F32AD4">
        <w:rPr>
          <w:rFonts w:eastAsia="Times New Roman" w:cs="Times New Roman"/>
          <w:szCs w:val="24"/>
        </w:rPr>
        <w:t>αιδείας</w:t>
      </w:r>
      <w:r>
        <w:rPr>
          <w:rFonts w:eastAsia="Times New Roman" w:cs="Times New Roman"/>
          <w:szCs w:val="24"/>
        </w:rPr>
        <w:t xml:space="preserve">, διότι για εμάς η δημόσια παιδεία </w:t>
      </w:r>
      <w:r w:rsidRPr="00F32AD4">
        <w:rPr>
          <w:rFonts w:eastAsia="Times New Roman" w:cs="Times New Roman"/>
          <w:szCs w:val="24"/>
        </w:rPr>
        <w:t xml:space="preserve"> </w:t>
      </w:r>
      <w:r>
        <w:rPr>
          <w:rFonts w:eastAsia="Times New Roman" w:cs="Times New Roman"/>
          <w:szCs w:val="24"/>
        </w:rPr>
        <w:t>είναι</w:t>
      </w:r>
      <w:r w:rsidRPr="00F32AD4">
        <w:rPr>
          <w:rFonts w:eastAsia="Times New Roman" w:cs="Times New Roman"/>
          <w:szCs w:val="24"/>
        </w:rPr>
        <w:t xml:space="preserve"> αδιαπραγμάτευτη προτεραιότητα</w:t>
      </w:r>
      <w:r>
        <w:rPr>
          <w:rFonts w:eastAsia="Times New Roman" w:cs="Times New Roman"/>
          <w:szCs w:val="24"/>
        </w:rPr>
        <w:t>.</w:t>
      </w:r>
    </w:p>
    <w:p w14:paraId="09855F4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Επίσης,</w:t>
      </w:r>
      <w:r w:rsidRPr="00F32AD4">
        <w:rPr>
          <w:rFonts w:eastAsia="Times New Roman" w:cs="Times New Roman"/>
          <w:szCs w:val="24"/>
        </w:rPr>
        <w:t xml:space="preserve"> </w:t>
      </w:r>
      <w:r>
        <w:rPr>
          <w:rFonts w:eastAsia="Times New Roman" w:cs="Times New Roman"/>
          <w:szCs w:val="24"/>
        </w:rPr>
        <w:t>όμως,</w:t>
      </w:r>
      <w:r w:rsidRPr="00F32AD4">
        <w:rPr>
          <w:rFonts w:eastAsia="Times New Roman" w:cs="Times New Roman"/>
          <w:szCs w:val="24"/>
        </w:rPr>
        <w:t xml:space="preserve"> αδιαπραγμάτευτη προτεραιότητα είναι και η δυνατότητά μας να μετατρέψουμε τη</w:t>
      </w:r>
      <w:r w:rsidRPr="00F32AD4">
        <w:rPr>
          <w:rFonts w:eastAsia="Times New Roman" w:cs="Times New Roman"/>
          <w:szCs w:val="24"/>
        </w:rPr>
        <w:t xml:space="preserve">ν Ελλάδα σε ένα </w:t>
      </w:r>
      <w:r>
        <w:rPr>
          <w:rFonts w:eastAsia="Times New Roman" w:cs="Times New Roman"/>
          <w:szCs w:val="24"/>
        </w:rPr>
        <w:t xml:space="preserve">εκπαιδευτικό κέντρο για όλη τη </w:t>
      </w:r>
      <w:r>
        <w:rPr>
          <w:rFonts w:eastAsia="Times New Roman" w:cs="Times New Roman"/>
          <w:szCs w:val="24"/>
        </w:rPr>
        <w:t>ν</w:t>
      </w:r>
      <w:r w:rsidRPr="00F32AD4">
        <w:rPr>
          <w:rFonts w:eastAsia="Times New Roman" w:cs="Times New Roman"/>
          <w:szCs w:val="24"/>
        </w:rPr>
        <w:t>οτι</w:t>
      </w:r>
      <w:r>
        <w:rPr>
          <w:rFonts w:eastAsia="Times New Roman" w:cs="Times New Roman"/>
          <w:szCs w:val="24"/>
        </w:rPr>
        <w:t>ο</w:t>
      </w:r>
      <w:r w:rsidRPr="00F32AD4">
        <w:rPr>
          <w:rFonts w:eastAsia="Times New Roman" w:cs="Times New Roman"/>
          <w:szCs w:val="24"/>
        </w:rPr>
        <w:t>ανατολική Μεσόγειο</w:t>
      </w:r>
      <w:r>
        <w:rPr>
          <w:rFonts w:eastAsia="Times New Roman" w:cs="Times New Roman"/>
          <w:szCs w:val="24"/>
        </w:rPr>
        <w:t>. Κ</w:t>
      </w:r>
      <w:r w:rsidRPr="00F32AD4">
        <w:rPr>
          <w:rFonts w:eastAsia="Times New Roman" w:cs="Times New Roman"/>
          <w:szCs w:val="24"/>
        </w:rPr>
        <w:t xml:space="preserve">αι </w:t>
      </w:r>
      <w:r>
        <w:rPr>
          <w:rFonts w:eastAsia="Times New Roman" w:cs="Times New Roman"/>
          <w:szCs w:val="24"/>
        </w:rPr>
        <w:t>επίσης</w:t>
      </w:r>
      <w:r w:rsidRPr="00F32AD4">
        <w:rPr>
          <w:rFonts w:eastAsia="Times New Roman" w:cs="Times New Roman"/>
          <w:szCs w:val="24"/>
        </w:rPr>
        <w:t xml:space="preserve"> αδιαπραγμάτευτη προτεραιό</w:t>
      </w:r>
      <w:r>
        <w:rPr>
          <w:rFonts w:eastAsia="Times New Roman" w:cs="Times New Roman"/>
          <w:szCs w:val="24"/>
        </w:rPr>
        <w:t>τητα μας είναι το δικαίωμα της ε</w:t>
      </w:r>
      <w:r w:rsidRPr="00F32AD4">
        <w:rPr>
          <w:rFonts w:eastAsia="Times New Roman" w:cs="Times New Roman"/>
          <w:szCs w:val="24"/>
        </w:rPr>
        <w:t>λεύθερης επιλογής</w:t>
      </w:r>
      <w:r>
        <w:rPr>
          <w:rFonts w:eastAsia="Times New Roman" w:cs="Times New Roman"/>
          <w:szCs w:val="24"/>
        </w:rPr>
        <w:t>, είναι βαθιά ταυτισμένο με την ι</w:t>
      </w:r>
      <w:r w:rsidRPr="00F32AD4">
        <w:rPr>
          <w:rFonts w:eastAsia="Times New Roman" w:cs="Times New Roman"/>
          <w:szCs w:val="24"/>
        </w:rPr>
        <w:t>δεολογία αυτής της παράταξης</w:t>
      </w:r>
      <w:r>
        <w:rPr>
          <w:rFonts w:eastAsia="Times New Roman" w:cs="Times New Roman"/>
          <w:szCs w:val="24"/>
        </w:rPr>
        <w:t>. Α</w:t>
      </w:r>
      <w:r w:rsidRPr="00F32AD4">
        <w:rPr>
          <w:rFonts w:eastAsia="Times New Roman" w:cs="Times New Roman"/>
          <w:szCs w:val="24"/>
        </w:rPr>
        <w:t>ν έχουμε</w:t>
      </w:r>
      <w:r>
        <w:rPr>
          <w:rFonts w:eastAsia="Times New Roman" w:cs="Times New Roman"/>
          <w:szCs w:val="24"/>
        </w:rPr>
        <w:t>, κ</w:t>
      </w:r>
      <w:r w:rsidRPr="00F32AD4">
        <w:rPr>
          <w:rFonts w:eastAsia="Times New Roman" w:cs="Times New Roman"/>
          <w:szCs w:val="24"/>
        </w:rPr>
        <w:t>ύριε Τσίπρα</w:t>
      </w:r>
      <w:r>
        <w:rPr>
          <w:rFonts w:eastAsia="Times New Roman" w:cs="Times New Roman"/>
          <w:szCs w:val="24"/>
        </w:rPr>
        <w:t>,</w:t>
      </w:r>
      <w:r w:rsidRPr="00F32AD4">
        <w:rPr>
          <w:rFonts w:eastAsia="Times New Roman" w:cs="Times New Roman"/>
          <w:szCs w:val="24"/>
        </w:rPr>
        <w:t xml:space="preserve"> ελεύθερη επιλογή στο νηπιαγωγείο και στο σχολείο</w:t>
      </w:r>
      <w:r>
        <w:rPr>
          <w:rFonts w:eastAsia="Times New Roman" w:cs="Times New Roman"/>
          <w:szCs w:val="24"/>
        </w:rPr>
        <w:t>,</w:t>
      </w:r>
      <w:r w:rsidRPr="00F32AD4">
        <w:rPr>
          <w:rFonts w:eastAsia="Times New Roman" w:cs="Times New Roman"/>
          <w:szCs w:val="24"/>
        </w:rPr>
        <w:t xml:space="preserve"> γιατί να μην έχουμε ελεύθερη επιλογή και στο πανεπιστήμιο</w:t>
      </w:r>
      <w:r>
        <w:rPr>
          <w:rFonts w:eastAsia="Times New Roman" w:cs="Times New Roman"/>
          <w:szCs w:val="24"/>
        </w:rPr>
        <w:t>;</w:t>
      </w:r>
    </w:p>
    <w:p w14:paraId="09855F50"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F5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Επανέρ</w:t>
      </w:r>
      <w:r w:rsidRPr="00F32AD4">
        <w:rPr>
          <w:rFonts w:eastAsia="Times New Roman" w:cs="Times New Roman"/>
          <w:szCs w:val="24"/>
        </w:rPr>
        <w:t>χομαι</w:t>
      </w:r>
      <w:r>
        <w:rPr>
          <w:rFonts w:eastAsia="Times New Roman" w:cs="Times New Roman"/>
          <w:szCs w:val="24"/>
        </w:rPr>
        <w:t>, λ</w:t>
      </w:r>
      <w:r w:rsidRPr="00F32AD4">
        <w:rPr>
          <w:rFonts w:eastAsia="Times New Roman" w:cs="Times New Roman"/>
          <w:szCs w:val="24"/>
        </w:rPr>
        <w:t>οιπόν</w:t>
      </w:r>
      <w:r>
        <w:rPr>
          <w:rFonts w:eastAsia="Times New Roman" w:cs="Times New Roman"/>
          <w:szCs w:val="24"/>
        </w:rPr>
        <w:t>,</w:t>
      </w:r>
      <w:r w:rsidRPr="00F32AD4">
        <w:rPr>
          <w:rFonts w:eastAsia="Times New Roman" w:cs="Times New Roman"/>
          <w:szCs w:val="24"/>
        </w:rPr>
        <w:t xml:space="preserve"> σε αυτό που σας είπα πριν</w:t>
      </w:r>
      <w:r>
        <w:rPr>
          <w:rFonts w:eastAsia="Times New Roman" w:cs="Times New Roman"/>
          <w:szCs w:val="24"/>
        </w:rPr>
        <w:t xml:space="preserve">. Νομίζω ότι </w:t>
      </w:r>
      <w:r w:rsidRPr="00F32AD4">
        <w:rPr>
          <w:rFonts w:eastAsia="Times New Roman" w:cs="Times New Roman"/>
          <w:szCs w:val="24"/>
        </w:rPr>
        <w:t xml:space="preserve">στο όνομα </w:t>
      </w:r>
      <w:r>
        <w:rPr>
          <w:rFonts w:eastAsia="Times New Roman" w:cs="Times New Roman"/>
          <w:szCs w:val="24"/>
        </w:rPr>
        <w:t xml:space="preserve">οποιασδήποτε πολιτικής </w:t>
      </w:r>
      <w:r>
        <w:rPr>
          <w:rFonts w:eastAsia="Times New Roman" w:cs="Times New Roman"/>
          <w:szCs w:val="24"/>
        </w:rPr>
        <w:t xml:space="preserve">διαφωνίας </w:t>
      </w:r>
      <w:r w:rsidRPr="00F32AD4">
        <w:rPr>
          <w:rFonts w:eastAsia="Times New Roman" w:cs="Times New Roman"/>
          <w:szCs w:val="24"/>
        </w:rPr>
        <w:t>κανείς δεν μπορεί να κλείσει στους νέους ανθρώπους δύο παράθυρα για το αύριο</w:t>
      </w:r>
      <w:r>
        <w:rPr>
          <w:rFonts w:eastAsia="Times New Roman" w:cs="Times New Roman"/>
          <w:szCs w:val="24"/>
        </w:rPr>
        <w:t xml:space="preserve">: την παιδεία με την οποία </w:t>
      </w:r>
      <w:r w:rsidRPr="00F32AD4">
        <w:rPr>
          <w:rFonts w:eastAsia="Times New Roman" w:cs="Times New Roman"/>
          <w:szCs w:val="24"/>
        </w:rPr>
        <w:t>θα χτίσουν μία καλύτερη ζωή και το περιβάλλον μέσα στο οποίο θα πρέπει να ζήσουν με υγεία</w:t>
      </w:r>
      <w:r>
        <w:rPr>
          <w:rFonts w:eastAsia="Times New Roman" w:cs="Times New Roman"/>
          <w:szCs w:val="24"/>
        </w:rPr>
        <w:t xml:space="preserve">. </w:t>
      </w:r>
    </w:p>
    <w:p w14:paraId="09855F5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 αυτό και σας ζ</w:t>
      </w:r>
      <w:r w:rsidRPr="00F32AD4">
        <w:rPr>
          <w:rFonts w:eastAsia="Times New Roman" w:cs="Times New Roman"/>
          <w:szCs w:val="24"/>
        </w:rPr>
        <w:t xml:space="preserve">ητώ και σήμερα </w:t>
      </w:r>
      <w:r>
        <w:rPr>
          <w:rFonts w:eastAsia="Times New Roman" w:cs="Times New Roman"/>
          <w:szCs w:val="24"/>
        </w:rPr>
        <w:t>–</w:t>
      </w:r>
      <w:r w:rsidRPr="00F32AD4">
        <w:rPr>
          <w:rFonts w:eastAsia="Times New Roman" w:cs="Times New Roman"/>
          <w:szCs w:val="24"/>
        </w:rPr>
        <w:t>και</w:t>
      </w:r>
      <w:r>
        <w:rPr>
          <w:rFonts w:eastAsia="Times New Roman" w:cs="Times New Roman"/>
          <w:szCs w:val="24"/>
        </w:rPr>
        <w:t xml:space="preserve"> </w:t>
      </w:r>
      <w:r w:rsidRPr="00F32AD4">
        <w:rPr>
          <w:rFonts w:eastAsia="Times New Roman" w:cs="Times New Roman"/>
          <w:szCs w:val="24"/>
        </w:rPr>
        <w:t>α</w:t>
      </w:r>
      <w:r>
        <w:rPr>
          <w:rFonts w:eastAsia="Times New Roman" w:cs="Times New Roman"/>
          <w:szCs w:val="24"/>
        </w:rPr>
        <w:t>ν όχι από σα</w:t>
      </w:r>
      <w:r>
        <w:rPr>
          <w:rFonts w:eastAsia="Times New Roman" w:cs="Times New Roman"/>
          <w:szCs w:val="24"/>
        </w:rPr>
        <w:t>ς, το ζητώ από τους Β</w:t>
      </w:r>
      <w:r w:rsidRPr="00F32AD4">
        <w:rPr>
          <w:rFonts w:eastAsia="Times New Roman" w:cs="Times New Roman"/>
          <w:szCs w:val="24"/>
        </w:rPr>
        <w:t xml:space="preserve">ουλευτές </w:t>
      </w:r>
      <w:r>
        <w:rPr>
          <w:rFonts w:eastAsia="Times New Roman" w:cs="Times New Roman"/>
          <w:szCs w:val="24"/>
        </w:rPr>
        <w:t xml:space="preserve">σας- ελάτε να ψηφίσουμε, </w:t>
      </w:r>
      <w:r w:rsidRPr="00F32AD4">
        <w:rPr>
          <w:rFonts w:eastAsia="Times New Roman" w:cs="Times New Roman"/>
          <w:szCs w:val="24"/>
        </w:rPr>
        <w:t>τουλάχιστον</w:t>
      </w:r>
      <w:r>
        <w:rPr>
          <w:rFonts w:eastAsia="Times New Roman" w:cs="Times New Roman"/>
          <w:szCs w:val="24"/>
        </w:rPr>
        <w:t>,</w:t>
      </w:r>
      <w:r w:rsidRPr="00F32AD4">
        <w:rPr>
          <w:rFonts w:eastAsia="Times New Roman" w:cs="Times New Roman"/>
          <w:szCs w:val="24"/>
        </w:rPr>
        <w:t xml:space="preserve"> την αναθεώρηση του άρθρου 16 </w:t>
      </w:r>
      <w:r>
        <w:rPr>
          <w:rFonts w:eastAsia="Times New Roman" w:cs="Times New Roman"/>
          <w:szCs w:val="24"/>
        </w:rPr>
        <w:t xml:space="preserve">και </w:t>
      </w:r>
      <w:r w:rsidRPr="00F32AD4">
        <w:rPr>
          <w:rFonts w:eastAsia="Times New Roman" w:cs="Times New Roman"/>
          <w:szCs w:val="24"/>
        </w:rPr>
        <w:t>του άρθρου 24</w:t>
      </w:r>
      <w:r>
        <w:rPr>
          <w:rFonts w:eastAsia="Times New Roman" w:cs="Times New Roman"/>
          <w:szCs w:val="24"/>
        </w:rPr>
        <w:t>. Κ</w:t>
      </w:r>
      <w:r w:rsidRPr="00F32AD4">
        <w:rPr>
          <w:rFonts w:eastAsia="Times New Roman" w:cs="Times New Roman"/>
          <w:szCs w:val="24"/>
        </w:rPr>
        <w:t xml:space="preserve">αι αν δεν θέλετε να το κάνουμε </w:t>
      </w:r>
      <w:r>
        <w:rPr>
          <w:rFonts w:eastAsia="Times New Roman" w:cs="Times New Roman"/>
          <w:szCs w:val="24"/>
        </w:rPr>
        <w:t xml:space="preserve">με </w:t>
      </w:r>
      <w:r w:rsidRPr="00F32AD4">
        <w:rPr>
          <w:rFonts w:eastAsia="Times New Roman" w:cs="Times New Roman"/>
          <w:szCs w:val="24"/>
        </w:rPr>
        <w:t>αυξημένη πλειοψηφία</w:t>
      </w:r>
      <w:r>
        <w:rPr>
          <w:rFonts w:eastAsia="Times New Roman" w:cs="Times New Roman"/>
          <w:szCs w:val="24"/>
        </w:rPr>
        <w:t>,</w:t>
      </w:r>
      <w:r w:rsidRPr="00F32AD4">
        <w:rPr>
          <w:rFonts w:eastAsia="Times New Roman" w:cs="Times New Roman"/>
          <w:szCs w:val="24"/>
        </w:rPr>
        <w:t xml:space="preserve"> ας το κάνουμε τουλάχιστον </w:t>
      </w:r>
      <w:r>
        <w:rPr>
          <w:rFonts w:eastAsia="Times New Roman" w:cs="Times New Roman"/>
          <w:szCs w:val="24"/>
        </w:rPr>
        <w:t xml:space="preserve">με </w:t>
      </w:r>
      <w:r>
        <w:rPr>
          <w:rFonts w:eastAsia="Times New Roman" w:cs="Times New Roman"/>
          <w:szCs w:val="24"/>
        </w:rPr>
        <w:t>εκατόν πενήντα ένα</w:t>
      </w:r>
      <w:r>
        <w:rPr>
          <w:rFonts w:eastAsia="Times New Roman" w:cs="Times New Roman"/>
          <w:szCs w:val="24"/>
        </w:rPr>
        <w:t xml:space="preserve"> Β</w:t>
      </w:r>
      <w:r w:rsidRPr="00F32AD4">
        <w:rPr>
          <w:rFonts w:eastAsia="Times New Roman" w:cs="Times New Roman"/>
          <w:szCs w:val="24"/>
        </w:rPr>
        <w:t>ουλευτές</w:t>
      </w:r>
      <w:r>
        <w:rPr>
          <w:rFonts w:eastAsia="Times New Roman" w:cs="Times New Roman"/>
          <w:szCs w:val="24"/>
        </w:rPr>
        <w:t>. Μ</w:t>
      </w:r>
      <w:r w:rsidRPr="00F32AD4">
        <w:rPr>
          <w:rFonts w:eastAsia="Times New Roman" w:cs="Times New Roman"/>
          <w:szCs w:val="24"/>
        </w:rPr>
        <w:t>ην στερήσετε από την επό</w:t>
      </w:r>
      <w:r w:rsidRPr="00F32AD4">
        <w:rPr>
          <w:rFonts w:eastAsia="Times New Roman" w:cs="Times New Roman"/>
          <w:szCs w:val="24"/>
        </w:rPr>
        <w:t>μενη Βουλή τη δυνατότητα να αποφασίσει για την αναθεώρηση αυτ</w:t>
      </w:r>
      <w:r>
        <w:rPr>
          <w:rFonts w:eastAsia="Times New Roman" w:cs="Times New Roman"/>
          <w:szCs w:val="24"/>
        </w:rPr>
        <w:t>ώ</w:t>
      </w:r>
      <w:r w:rsidRPr="00F32AD4">
        <w:rPr>
          <w:rFonts w:eastAsia="Times New Roman" w:cs="Times New Roman"/>
          <w:szCs w:val="24"/>
        </w:rPr>
        <w:t>ν τ</w:t>
      </w:r>
      <w:r>
        <w:rPr>
          <w:rFonts w:eastAsia="Times New Roman" w:cs="Times New Roman"/>
          <w:szCs w:val="24"/>
        </w:rPr>
        <w:t>ω</w:t>
      </w:r>
      <w:r w:rsidRPr="00F32AD4">
        <w:rPr>
          <w:rFonts w:eastAsia="Times New Roman" w:cs="Times New Roman"/>
          <w:szCs w:val="24"/>
        </w:rPr>
        <w:t xml:space="preserve">ν </w:t>
      </w:r>
      <w:r>
        <w:rPr>
          <w:rFonts w:eastAsia="Times New Roman" w:cs="Times New Roman"/>
          <w:szCs w:val="24"/>
        </w:rPr>
        <w:t>άρθρων και να π</w:t>
      </w:r>
      <w:r w:rsidRPr="00F32AD4">
        <w:rPr>
          <w:rFonts w:eastAsia="Times New Roman" w:cs="Times New Roman"/>
          <w:szCs w:val="24"/>
        </w:rPr>
        <w:t>άμε δέκα χρόνια πίσω</w:t>
      </w:r>
      <w:r>
        <w:rPr>
          <w:rFonts w:eastAsia="Times New Roman" w:cs="Times New Roman"/>
          <w:szCs w:val="24"/>
        </w:rPr>
        <w:t xml:space="preserve">! </w:t>
      </w:r>
    </w:p>
    <w:p w14:paraId="09855F53" w14:textId="77777777" w:rsidR="00BE639A" w:rsidRDefault="00A212EC">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5F5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F32AD4">
        <w:rPr>
          <w:rFonts w:eastAsia="Times New Roman" w:cs="Times New Roman"/>
          <w:szCs w:val="24"/>
        </w:rPr>
        <w:t xml:space="preserve">χετε </w:t>
      </w:r>
      <w:r>
        <w:rPr>
          <w:rFonts w:eastAsia="Times New Roman" w:cs="Times New Roman"/>
          <w:szCs w:val="24"/>
        </w:rPr>
        <w:t>β</w:t>
      </w:r>
      <w:r w:rsidRPr="00F32AD4">
        <w:rPr>
          <w:rFonts w:eastAsia="Times New Roman" w:cs="Times New Roman"/>
          <w:szCs w:val="24"/>
        </w:rPr>
        <w:t>αρι</w:t>
      </w:r>
      <w:r>
        <w:rPr>
          <w:rFonts w:eastAsia="Times New Roman" w:cs="Times New Roman"/>
          <w:szCs w:val="24"/>
        </w:rPr>
        <w:t xml:space="preserve">ά ευθύνη εάν </w:t>
      </w:r>
      <w:r w:rsidRPr="00F32AD4">
        <w:rPr>
          <w:rFonts w:eastAsia="Times New Roman" w:cs="Times New Roman"/>
          <w:szCs w:val="24"/>
        </w:rPr>
        <w:t>το κάνετε</w:t>
      </w:r>
      <w:r>
        <w:rPr>
          <w:rFonts w:eastAsia="Times New Roman" w:cs="Times New Roman"/>
          <w:szCs w:val="24"/>
        </w:rPr>
        <w:t xml:space="preserve">. Έστω με </w:t>
      </w:r>
      <w:r>
        <w:rPr>
          <w:rFonts w:eastAsia="Times New Roman" w:cs="Times New Roman"/>
          <w:szCs w:val="24"/>
        </w:rPr>
        <w:t>εκατόν πενήντα ένα</w:t>
      </w:r>
      <w:r>
        <w:rPr>
          <w:rFonts w:eastAsia="Times New Roman" w:cs="Times New Roman"/>
          <w:szCs w:val="24"/>
        </w:rPr>
        <w:t xml:space="preserve"> </w:t>
      </w:r>
      <w:r w:rsidRPr="00F32AD4">
        <w:rPr>
          <w:rFonts w:eastAsia="Times New Roman" w:cs="Times New Roman"/>
          <w:szCs w:val="24"/>
        </w:rPr>
        <w:t xml:space="preserve"> </w:t>
      </w:r>
      <w:r>
        <w:rPr>
          <w:rFonts w:eastAsia="Times New Roman" w:cs="Times New Roman"/>
          <w:szCs w:val="24"/>
        </w:rPr>
        <w:t>Β</w:t>
      </w:r>
      <w:r w:rsidRPr="00F32AD4">
        <w:rPr>
          <w:rFonts w:eastAsia="Times New Roman" w:cs="Times New Roman"/>
          <w:szCs w:val="24"/>
        </w:rPr>
        <w:t>ουλευτές</w:t>
      </w:r>
      <w:r>
        <w:rPr>
          <w:rFonts w:eastAsia="Times New Roman" w:cs="Times New Roman"/>
          <w:szCs w:val="24"/>
        </w:rPr>
        <w:t xml:space="preserve">! Και ας έρθει η επόμενη </w:t>
      </w:r>
      <w:r>
        <w:rPr>
          <w:rFonts w:eastAsia="Times New Roman" w:cs="Times New Roman"/>
          <w:szCs w:val="24"/>
        </w:rPr>
        <w:t>Β</w:t>
      </w:r>
      <w:r w:rsidRPr="00F32AD4">
        <w:rPr>
          <w:rFonts w:eastAsia="Times New Roman" w:cs="Times New Roman"/>
          <w:szCs w:val="24"/>
        </w:rPr>
        <w:t xml:space="preserve">ουλή με αυξημένη πλειοψηφία να διεκδικήσει τη διατύπωση των </w:t>
      </w:r>
      <w:r>
        <w:rPr>
          <w:rFonts w:eastAsia="Times New Roman" w:cs="Times New Roman"/>
          <w:szCs w:val="24"/>
        </w:rPr>
        <w:t xml:space="preserve">άρθρων. </w:t>
      </w:r>
    </w:p>
    <w:p w14:paraId="09855F5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w:t>
      </w:r>
      <w:r w:rsidRPr="00F32AD4">
        <w:rPr>
          <w:rFonts w:eastAsia="Times New Roman" w:cs="Times New Roman"/>
          <w:szCs w:val="24"/>
        </w:rPr>
        <w:t>α περιμέν</w:t>
      </w:r>
      <w:r>
        <w:rPr>
          <w:rFonts w:eastAsia="Times New Roman" w:cs="Times New Roman"/>
          <w:szCs w:val="24"/>
        </w:rPr>
        <w:t xml:space="preserve">ω με </w:t>
      </w:r>
      <w:r w:rsidRPr="00F32AD4">
        <w:rPr>
          <w:rFonts w:eastAsia="Times New Roman" w:cs="Times New Roman"/>
          <w:szCs w:val="24"/>
        </w:rPr>
        <w:t xml:space="preserve">πολύ μεγάλο ενδιαφέρον στις τοποθετήσεις </w:t>
      </w:r>
      <w:r>
        <w:rPr>
          <w:rFonts w:eastAsia="Times New Roman" w:cs="Times New Roman"/>
          <w:szCs w:val="24"/>
        </w:rPr>
        <w:t>σας,</w:t>
      </w:r>
      <w:r w:rsidRPr="00F32AD4">
        <w:rPr>
          <w:rFonts w:eastAsia="Times New Roman" w:cs="Times New Roman"/>
          <w:szCs w:val="24"/>
        </w:rPr>
        <w:t xml:space="preserve"> είτε σήμερα</w:t>
      </w:r>
      <w:r>
        <w:rPr>
          <w:rFonts w:eastAsia="Times New Roman" w:cs="Times New Roman"/>
          <w:szCs w:val="24"/>
        </w:rPr>
        <w:t xml:space="preserve"> είτε στη δεύτερη συζήτηση, που θα γίνει σε ένα μήνα από τώρα. Έχετε και έναν μήνα να το σκεφθείτε.</w:t>
      </w:r>
    </w:p>
    <w:p w14:paraId="09855F56"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w:t>
      </w:r>
    </w:p>
    <w:p w14:paraId="09855F5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παρακαλώ!</w:t>
      </w:r>
    </w:p>
    <w:p w14:paraId="09855F5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συνάδελφοι, κλείνω μ</w:t>
      </w:r>
      <w:r w:rsidRPr="00F32AD4">
        <w:rPr>
          <w:rFonts w:eastAsia="Times New Roman" w:cs="Times New Roman"/>
          <w:szCs w:val="24"/>
        </w:rPr>
        <w:t>ε την εξής παρατήρηση</w:t>
      </w:r>
      <w:r>
        <w:rPr>
          <w:rFonts w:eastAsia="Times New Roman" w:cs="Times New Roman"/>
          <w:szCs w:val="24"/>
        </w:rPr>
        <w:t xml:space="preserve">: Η </w:t>
      </w:r>
      <w:r w:rsidRPr="00F32AD4">
        <w:rPr>
          <w:rFonts w:eastAsia="Times New Roman" w:cs="Times New Roman"/>
          <w:szCs w:val="24"/>
        </w:rPr>
        <w:t xml:space="preserve">αυριανή ψήφος δεν </w:t>
      </w:r>
      <w:r>
        <w:rPr>
          <w:rFonts w:eastAsia="Times New Roman" w:cs="Times New Roman"/>
          <w:szCs w:val="24"/>
        </w:rPr>
        <w:t xml:space="preserve">είναι μόνο κρίσιμη </w:t>
      </w:r>
      <w:r w:rsidRPr="00F32AD4">
        <w:rPr>
          <w:rFonts w:eastAsia="Times New Roman" w:cs="Times New Roman"/>
          <w:szCs w:val="24"/>
        </w:rPr>
        <w:t>γιατί αφορά το</w:t>
      </w:r>
      <w:r>
        <w:rPr>
          <w:rFonts w:eastAsia="Times New Roman" w:cs="Times New Roman"/>
          <w:szCs w:val="24"/>
        </w:rPr>
        <w:t>ν</w:t>
      </w:r>
      <w:r w:rsidRPr="00F32AD4">
        <w:rPr>
          <w:rFonts w:eastAsia="Times New Roman" w:cs="Times New Roman"/>
          <w:szCs w:val="24"/>
        </w:rPr>
        <w:t xml:space="preserve"> κορυφαίο </w:t>
      </w:r>
      <w:r>
        <w:rPr>
          <w:rFonts w:eastAsia="Times New Roman" w:cs="Times New Roman"/>
          <w:szCs w:val="24"/>
        </w:rPr>
        <w:t>νόμο της χώρας, α</w:t>
      </w:r>
      <w:r w:rsidRPr="00F32AD4">
        <w:rPr>
          <w:rFonts w:eastAsia="Times New Roman" w:cs="Times New Roman"/>
          <w:szCs w:val="24"/>
        </w:rPr>
        <w:t xml:space="preserve">ποκτά </w:t>
      </w:r>
      <w:r>
        <w:rPr>
          <w:rFonts w:eastAsia="Times New Roman" w:cs="Times New Roman"/>
          <w:szCs w:val="24"/>
        </w:rPr>
        <w:t xml:space="preserve">πρόσθετη σημασία διότι κατατίθεται εκατό μέρες περίπου πριν </w:t>
      </w:r>
      <w:r w:rsidRPr="00F32AD4">
        <w:rPr>
          <w:rFonts w:eastAsia="Times New Roman" w:cs="Times New Roman"/>
          <w:szCs w:val="24"/>
        </w:rPr>
        <w:t>ακο</w:t>
      </w:r>
      <w:r>
        <w:rPr>
          <w:rFonts w:eastAsia="Times New Roman" w:cs="Times New Roman"/>
          <w:szCs w:val="24"/>
        </w:rPr>
        <w:t xml:space="preserve">υστεί η </w:t>
      </w:r>
      <w:r w:rsidRPr="00F32AD4">
        <w:rPr>
          <w:rFonts w:eastAsia="Times New Roman" w:cs="Times New Roman"/>
          <w:szCs w:val="24"/>
        </w:rPr>
        <w:t>φωνή του ελληνικού λαού</w:t>
      </w:r>
      <w:r>
        <w:rPr>
          <w:rFonts w:eastAsia="Times New Roman" w:cs="Times New Roman"/>
          <w:szCs w:val="24"/>
        </w:rPr>
        <w:t xml:space="preserve">, γιατί στις </w:t>
      </w:r>
      <w:r w:rsidRPr="00F32AD4">
        <w:rPr>
          <w:rFonts w:eastAsia="Times New Roman" w:cs="Times New Roman"/>
          <w:szCs w:val="24"/>
        </w:rPr>
        <w:t xml:space="preserve">26 Μαΐου θα έχουμε εκλογές σίγουρα και </w:t>
      </w:r>
      <w:r>
        <w:rPr>
          <w:rFonts w:eastAsia="Times New Roman" w:cs="Times New Roman"/>
          <w:szCs w:val="24"/>
        </w:rPr>
        <w:t xml:space="preserve">οι πολίτες θα κρίνουν και </w:t>
      </w:r>
      <w:r w:rsidRPr="00F32AD4">
        <w:rPr>
          <w:rFonts w:eastAsia="Times New Roman" w:cs="Times New Roman"/>
          <w:szCs w:val="24"/>
        </w:rPr>
        <w:t>τη στάση του καθενός μας σήμερα</w:t>
      </w:r>
      <w:r>
        <w:rPr>
          <w:rFonts w:eastAsia="Times New Roman" w:cs="Times New Roman"/>
          <w:szCs w:val="24"/>
        </w:rPr>
        <w:t>. Θ</w:t>
      </w:r>
      <w:r w:rsidRPr="00F32AD4">
        <w:rPr>
          <w:rFonts w:eastAsia="Times New Roman" w:cs="Times New Roman"/>
          <w:szCs w:val="24"/>
        </w:rPr>
        <w:t>α</w:t>
      </w:r>
      <w:r>
        <w:rPr>
          <w:rFonts w:eastAsia="Times New Roman" w:cs="Times New Roman"/>
          <w:szCs w:val="24"/>
        </w:rPr>
        <w:t xml:space="preserve"> δουν</w:t>
      </w:r>
      <w:r w:rsidRPr="00F32AD4">
        <w:rPr>
          <w:rFonts w:eastAsia="Times New Roman" w:cs="Times New Roman"/>
          <w:szCs w:val="24"/>
        </w:rPr>
        <w:t xml:space="preserve"> </w:t>
      </w:r>
      <w:r>
        <w:rPr>
          <w:rFonts w:eastAsia="Times New Roman" w:cs="Times New Roman"/>
          <w:szCs w:val="24"/>
        </w:rPr>
        <w:t>ποιος είναι με μια προοδευτική συνταγματική</w:t>
      </w:r>
      <w:r>
        <w:rPr>
          <w:rFonts w:eastAsia="Times New Roman" w:cs="Times New Roman"/>
          <w:szCs w:val="24"/>
        </w:rPr>
        <w:t xml:space="preserve"> </w:t>
      </w:r>
      <w:r w:rsidRPr="00F32AD4">
        <w:rPr>
          <w:rFonts w:eastAsia="Times New Roman" w:cs="Times New Roman"/>
          <w:szCs w:val="24"/>
        </w:rPr>
        <w:t>αντίληψη του κράτους δικαίου</w:t>
      </w:r>
      <w:r>
        <w:rPr>
          <w:rFonts w:eastAsia="Times New Roman" w:cs="Times New Roman"/>
          <w:szCs w:val="24"/>
        </w:rPr>
        <w:t xml:space="preserve"> και ποιος τελικά συμβαδίζει με τη στασιμότητα, </w:t>
      </w:r>
      <w:r w:rsidRPr="00F32AD4">
        <w:rPr>
          <w:rFonts w:eastAsia="Times New Roman" w:cs="Times New Roman"/>
          <w:szCs w:val="24"/>
        </w:rPr>
        <w:t xml:space="preserve">που νομοτελειακά οδηγεί τη χώρα σε συνθήκες </w:t>
      </w:r>
      <w:r>
        <w:rPr>
          <w:rFonts w:eastAsia="Times New Roman" w:cs="Times New Roman"/>
          <w:szCs w:val="24"/>
        </w:rPr>
        <w:t xml:space="preserve">θεσμικής </w:t>
      </w:r>
      <w:r w:rsidRPr="00F32AD4">
        <w:rPr>
          <w:rFonts w:eastAsia="Times New Roman" w:cs="Times New Roman"/>
          <w:szCs w:val="24"/>
        </w:rPr>
        <w:t>παράλυσης</w:t>
      </w:r>
      <w:r>
        <w:rPr>
          <w:rFonts w:eastAsia="Times New Roman" w:cs="Times New Roman"/>
          <w:szCs w:val="24"/>
        </w:rPr>
        <w:t xml:space="preserve">. Στη ζυγαριά, </w:t>
      </w:r>
      <w:r w:rsidRPr="00F32AD4">
        <w:rPr>
          <w:rFonts w:eastAsia="Times New Roman" w:cs="Times New Roman"/>
          <w:szCs w:val="24"/>
        </w:rPr>
        <w:t>βέβαια</w:t>
      </w:r>
      <w:r>
        <w:rPr>
          <w:rFonts w:eastAsia="Times New Roman" w:cs="Times New Roman"/>
          <w:szCs w:val="24"/>
        </w:rPr>
        <w:t xml:space="preserve">, οι πολίτες </w:t>
      </w:r>
      <w:r w:rsidRPr="00F32AD4">
        <w:rPr>
          <w:rFonts w:eastAsia="Times New Roman" w:cs="Times New Roman"/>
          <w:szCs w:val="24"/>
        </w:rPr>
        <w:t xml:space="preserve">θα βάλουν και όλα όσα έζησαν </w:t>
      </w:r>
      <w:r>
        <w:rPr>
          <w:rFonts w:eastAsia="Times New Roman" w:cs="Times New Roman"/>
          <w:szCs w:val="24"/>
        </w:rPr>
        <w:t xml:space="preserve">την </w:t>
      </w:r>
      <w:r w:rsidRPr="00F32AD4">
        <w:rPr>
          <w:rFonts w:eastAsia="Times New Roman" w:cs="Times New Roman"/>
          <w:szCs w:val="24"/>
        </w:rPr>
        <w:t>τελευταία τετραετία</w:t>
      </w:r>
      <w:r>
        <w:rPr>
          <w:rFonts w:eastAsia="Times New Roman" w:cs="Times New Roman"/>
          <w:szCs w:val="24"/>
        </w:rPr>
        <w:t>: τ</w:t>
      </w:r>
      <w:r w:rsidRPr="00F32AD4">
        <w:rPr>
          <w:rFonts w:eastAsia="Times New Roman" w:cs="Times New Roman"/>
          <w:szCs w:val="24"/>
        </w:rPr>
        <w:t>α μνημόνια</w:t>
      </w:r>
      <w:r>
        <w:rPr>
          <w:rFonts w:eastAsia="Times New Roman" w:cs="Times New Roman"/>
          <w:szCs w:val="24"/>
        </w:rPr>
        <w:t>,</w:t>
      </w:r>
      <w:r w:rsidRPr="00F32AD4">
        <w:rPr>
          <w:rFonts w:eastAsia="Times New Roman" w:cs="Times New Roman"/>
          <w:szCs w:val="24"/>
        </w:rPr>
        <w:t xml:space="preserve"> τους φόρους</w:t>
      </w:r>
      <w:r>
        <w:rPr>
          <w:rFonts w:eastAsia="Times New Roman" w:cs="Times New Roman"/>
          <w:szCs w:val="24"/>
        </w:rPr>
        <w:t>,</w:t>
      </w:r>
      <w:r w:rsidRPr="00F32AD4">
        <w:rPr>
          <w:rFonts w:eastAsia="Times New Roman" w:cs="Times New Roman"/>
          <w:szCs w:val="24"/>
        </w:rPr>
        <w:t xml:space="preserve"> τις</w:t>
      </w:r>
      <w:r w:rsidRPr="00F32AD4">
        <w:rPr>
          <w:rFonts w:eastAsia="Times New Roman" w:cs="Times New Roman"/>
          <w:szCs w:val="24"/>
        </w:rPr>
        <w:t xml:space="preserve"> περικοπές στις συντάξεις</w:t>
      </w:r>
      <w:r>
        <w:rPr>
          <w:rFonts w:eastAsia="Times New Roman" w:cs="Times New Roman"/>
          <w:szCs w:val="24"/>
        </w:rPr>
        <w:t>,</w:t>
      </w:r>
      <w:r w:rsidRPr="00F32AD4">
        <w:rPr>
          <w:rFonts w:eastAsia="Times New Roman" w:cs="Times New Roman"/>
          <w:szCs w:val="24"/>
        </w:rPr>
        <w:t xml:space="preserve"> τις κατασχέσεις και μία νέα </w:t>
      </w:r>
      <w:r>
        <w:rPr>
          <w:rFonts w:eastAsia="Times New Roman" w:cs="Times New Roman"/>
          <w:szCs w:val="24"/>
        </w:rPr>
        <w:t>ε</w:t>
      </w:r>
      <w:r w:rsidRPr="00F32AD4">
        <w:rPr>
          <w:rFonts w:eastAsia="Times New Roman" w:cs="Times New Roman"/>
          <w:szCs w:val="24"/>
        </w:rPr>
        <w:t>θνική πληγή</w:t>
      </w:r>
      <w:r>
        <w:rPr>
          <w:rFonts w:eastAsia="Times New Roman" w:cs="Times New Roman"/>
          <w:szCs w:val="24"/>
        </w:rPr>
        <w:t>,</w:t>
      </w:r>
      <w:r w:rsidRPr="00F32AD4">
        <w:rPr>
          <w:rFonts w:eastAsia="Times New Roman" w:cs="Times New Roman"/>
          <w:szCs w:val="24"/>
        </w:rPr>
        <w:t xml:space="preserve"> που αναγνωρίζει μακεδονική ταυτότητα</w:t>
      </w:r>
      <w:r>
        <w:rPr>
          <w:rFonts w:eastAsia="Times New Roman" w:cs="Times New Roman"/>
          <w:szCs w:val="24"/>
        </w:rPr>
        <w:t>,</w:t>
      </w:r>
      <w:r w:rsidRPr="00F32AD4">
        <w:rPr>
          <w:rFonts w:eastAsia="Times New Roman" w:cs="Times New Roman"/>
          <w:szCs w:val="24"/>
        </w:rPr>
        <w:t xml:space="preserve"> γλώσσα και εθνότητα στους γείτονές </w:t>
      </w:r>
      <w:r>
        <w:rPr>
          <w:rFonts w:eastAsia="Times New Roman" w:cs="Times New Roman"/>
          <w:szCs w:val="24"/>
        </w:rPr>
        <w:t>μας.</w:t>
      </w:r>
    </w:p>
    <w:p w14:paraId="09855F5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Μπορεί η Κυβέρνηση να κλείνει τα μάτια στα σημεία των καιρών, να αγνοεί όσους συστήνουν </w:t>
      </w:r>
      <w:r w:rsidRPr="00F32AD4">
        <w:rPr>
          <w:rFonts w:eastAsia="Times New Roman" w:cs="Times New Roman"/>
          <w:szCs w:val="24"/>
        </w:rPr>
        <w:t>μετριοπάθεια και προσ</w:t>
      </w:r>
      <w:r w:rsidRPr="00F32AD4">
        <w:rPr>
          <w:rFonts w:eastAsia="Times New Roman" w:cs="Times New Roman"/>
          <w:szCs w:val="24"/>
        </w:rPr>
        <w:t xml:space="preserve">τασία </w:t>
      </w:r>
      <w:r>
        <w:rPr>
          <w:rFonts w:eastAsia="Times New Roman" w:cs="Times New Roman"/>
          <w:szCs w:val="24"/>
        </w:rPr>
        <w:t xml:space="preserve">των θεσμών, έστω και στο τέλος της θητείας τους. Μπορεί </w:t>
      </w:r>
      <w:r w:rsidRPr="00F32AD4">
        <w:rPr>
          <w:rFonts w:eastAsia="Times New Roman" w:cs="Times New Roman"/>
          <w:szCs w:val="24"/>
        </w:rPr>
        <w:t>να πολλαπλασιάζονται οι ενδείξεις ότι σε αυτή την προεκλογική περίοδο θα χρησιμοποιήσετε κάθε αθέμιτο μέσο</w:t>
      </w:r>
      <w:r>
        <w:rPr>
          <w:rFonts w:eastAsia="Times New Roman" w:cs="Times New Roman"/>
          <w:szCs w:val="24"/>
        </w:rPr>
        <w:t xml:space="preserve">. </w:t>
      </w:r>
      <w:r w:rsidRPr="00F32AD4">
        <w:rPr>
          <w:rFonts w:eastAsia="Times New Roman" w:cs="Times New Roman"/>
          <w:szCs w:val="24"/>
        </w:rPr>
        <w:t>Εξάλλου</w:t>
      </w:r>
      <w:r>
        <w:rPr>
          <w:rFonts w:eastAsia="Times New Roman" w:cs="Times New Roman"/>
          <w:szCs w:val="24"/>
        </w:rPr>
        <w:t>,</w:t>
      </w:r>
      <w:r w:rsidRPr="00F32AD4">
        <w:rPr>
          <w:rFonts w:eastAsia="Times New Roman" w:cs="Times New Roman"/>
          <w:szCs w:val="24"/>
        </w:rPr>
        <w:t xml:space="preserve"> οι εφημερίδες που πρόσκεινται στην παράταξή </w:t>
      </w:r>
      <w:r>
        <w:rPr>
          <w:rFonts w:eastAsia="Times New Roman" w:cs="Times New Roman"/>
          <w:szCs w:val="24"/>
        </w:rPr>
        <w:t>σας,</w:t>
      </w:r>
      <w:r w:rsidRPr="00F32AD4">
        <w:rPr>
          <w:rFonts w:eastAsia="Times New Roman" w:cs="Times New Roman"/>
          <w:szCs w:val="24"/>
        </w:rPr>
        <w:t xml:space="preserve"> ήδη προεξοφλούν αυτά</w:t>
      </w:r>
      <w:r>
        <w:rPr>
          <w:rFonts w:eastAsia="Times New Roman" w:cs="Times New Roman"/>
          <w:szCs w:val="24"/>
        </w:rPr>
        <w:t>, τα οπο</w:t>
      </w:r>
      <w:r>
        <w:rPr>
          <w:rFonts w:eastAsia="Times New Roman" w:cs="Times New Roman"/>
          <w:szCs w:val="24"/>
        </w:rPr>
        <w:t xml:space="preserve">ία σχεδιάζετε. </w:t>
      </w:r>
    </w:p>
    <w:p w14:paraId="09855F5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Ωστόσο, </w:t>
      </w:r>
      <w:r w:rsidRPr="00F32AD4">
        <w:rPr>
          <w:rFonts w:eastAsia="Times New Roman" w:cs="Times New Roman"/>
          <w:szCs w:val="24"/>
        </w:rPr>
        <w:t>στις δημοκρατίες δεν υπάρχουν αδιέξοδα</w:t>
      </w:r>
      <w:r>
        <w:rPr>
          <w:rFonts w:eastAsia="Times New Roman" w:cs="Times New Roman"/>
          <w:szCs w:val="24"/>
        </w:rPr>
        <w:t xml:space="preserve">. Οι εκλογές δεν φέρνουν μόνο λύση και κάθαρση, </w:t>
      </w:r>
      <w:r w:rsidRPr="00F32AD4">
        <w:rPr>
          <w:rFonts w:eastAsia="Times New Roman" w:cs="Times New Roman"/>
          <w:szCs w:val="24"/>
        </w:rPr>
        <w:t>αποκαθιστούν και τη θεσμική τάξη</w:t>
      </w:r>
      <w:r>
        <w:rPr>
          <w:rFonts w:eastAsia="Times New Roman" w:cs="Times New Roman"/>
          <w:szCs w:val="24"/>
        </w:rPr>
        <w:t xml:space="preserve">. Ομαλή πολιτική ζωή </w:t>
      </w:r>
      <w:r w:rsidRPr="00F32AD4">
        <w:rPr>
          <w:rFonts w:eastAsia="Times New Roman" w:cs="Times New Roman"/>
          <w:szCs w:val="24"/>
        </w:rPr>
        <w:t xml:space="preserve">δεν </w:t>
      </w:r>
      <w:r>
        <w:rPr>
          <w:rFonts w:eastAsia="Times New Roman" w:cs="Times New Roman"/>
          <w:szCs w:val="24"/>
        </w:rPr>
        <w:t>μπορεί να υπάρξει χωρίς έ</w:t>
      </w:r>
      <w:r w:rsidRPr="00F32AD4">
        <w:rPr>
          <w:rFonts w:eastAsia="Times New Roman" w:cs="Times New Roman"/>
          <w:szCs w:val="24"/>
        </w:rPr>
        <w:t xml:space="preserve">να σύγχρονο και δημοκρατικό </w:t>
      </w:r>
      <w:r>
        <w:rPr>
          <w:rFonts w:eastAsia="Times New Roman" w:cs="Times New Roman"/>
          <w:szCs w:val="24"/>
        </w:rPr>
        <w:t>Κ</w:t>
      </w:r>
      <w:r>
        <w:rPr>
          <w:rFonts w:eastAsia="Times New Roman" w:cs="Times New Roman"/>
          <w:szCs w:val="24"/>
        </w:rPr>
        <w:t xml:space="preserve">αταστατικό </w:t>
      </w:r>
      <w:r>
        <w:rPr>
          <w:rFonts w:eastAsia="Times New Roman" w:cs="Times New Roman"/>
          <w:szCs w:val="24"/>
        </w:rPr>
        <w:t>Χ</w:t>
      </w:r>
      <w:r w:rsidRPr="00F32AD4">
        <w:rPr>
          <w:rFonts w:eastAsia="Times New Roman" w:cs="Times New Roman"/>
          <w:szCs w:val="24"/>
        </w:rPr>
        <w:t>άρτη και</w:t>
      </w:r>
      <w:r>
        <w:rPr>
          <w:rFonts w:eastAsia="Times New Roman" w:cs="Times New Roman"/>
          <w:szCs w:val="24"/>
        </w:rPr>
        <w:t xml:space="preserve"> ευημερία</w:t>
      </w:r>
      <w:r w:rsidRPr="00F32AD4">
        <w:rPr>
          <w:rFonts w:eastAsia="Times New Roman" w:cs="Times New Roman"/>
          <w:szCs w:val="24"/>
        </w:rPr>
        <w:t xml:space="preserve"> δεν εξασφαλίζεται τελικά</w:t>
      </w:r>
      <w:r>
        <w:rPr>
          <w:rFonts w:eastAsia="Times New Roman" w:cs="Times New Roman"/>
          <w:szCs w:val="24"/>
        </w:rPr>
        <w:t xml:space="preserve"> χωρίς συνταγμα</w:t>
      </w:r>
      <w:r w:rsidRPr="00F32AD4">
        <w:rPr>
          <w:rFonts w:eastAsia="Times New Roman" w:cs="Times New Roman"/>
          <w:szCs w:val="24"/>
        </w:rPr>
        <w:t xml:space="preserve">τικούς </w:t>
      </w:r>
      <w:r>
        <w:rPr>
          <w:rFonts w:eastAsia="Times New Roman" w:cs="Times New Roman"/>
          <w:szCs w:val="24"/>
        </w:rPr>
        <w:t>κ</w:t>
      </w:r>
      <w:r w:rsidRPr="00F32AD4">
        <w:rPr>
          <w:rFonts w:eastAsia="Times New Roman" w:cs="Times New Roman"/>
          <w:szCs w:val="24"/>
        </w:rPr>
        <w:t>ανόνες που την ενθαρρύνουν</w:t>
      </w:r>
      <w:r>
        <w:rPr>
          <w:rFonts w:eastAsia="Times New Roman" w:cs="Times New Roman"/>
          <w:szCs w:val="24"/>
        </w:rPr>
        <w:t xml:space="preserve">. </w:t>
      </w:r>
    </w:p>
    <w:p w14:paraId="09855F5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Διότι, ναι, η ποιότητα των θεσμών μιας χώρας </w:t>
      </w:r>
      <w:r w:rsidRPr="00F32AD4">
        <w:rPr>
          <w:rFonts w:eastAsia="Times New Roman" w:cs="Times New Roman"/>
          <w:szCs w:val="24"/>
        </w:rPr>
        <w:t xml:space="preserve">είναι τελικά άρρηκτα συνδεδεμένη με το επίπεδο του πλούτου της και της οικονομικής </w:t>
      </w:r>
      <w:r>
        <w:rPr>
          <w:rFonts w:eastAsia="Times New Roman" w:cs="Times New Roman"/>
          <w:szCs w:val="24"/>
        </w:rPr>
        <w:t xml:space="preserve">της </w:t>
      </w:r>
      <w:r w:rsidRPr="00F32AD4">
        <w:rPr>
          <w:rFonts w:eastAsia="Times New Roman" w:cs="Times New Roman"/>
          <w:szCs w:val="24"/>
        </w:rPr>
        <w:t>ευημερίας</w:t>
      </w:r>
      <w:r>
        <w:rPr>
          <w:rFonts w:eastAsia="Times New Roman" w:cs="Times New Roman"/>
          <w:szCs w:val="24"/>
        </w:rPr>
        <w:t>. Π</w:t>
      </w:r>
      <w:r w:rsidRPr="00F32AD4">
        <w:rPr>
          <w:rFonts w:eastAsia="Times New Roman" w:cs="Times New Roman"/>
          <w:szCs w:val="24"/>
        </w:rPr>
        <w:t xml:space="preserve">οιος επενδυτής </w:t>
      </w:r>
      <w:r>
        <w:rPr>
          <w:rFonts w:eastAsia="Times New Roman" w:cs="Times New Roman"/>
          <w:szCs w:val="24"/>
        </w:rPr>
        <w:t>θα εμπιστευθεί μια γ</w:t>
      </w:r>
      <w:r>
        <w:rPr>
          <w:rFonts w:eastAsia="Times New Roman" w:cs="Times New Roman"/>
          <w:szCs w:val="24"/>
        </w:rPr>
        <w:t>ραφειοκρατική διοίκηση, ένα κράτος χωρίς σταθερό φορολογικό π</w:t>
      </w:r>
      <w:r w:rsidRPr="00F32AD4">
        <w:rPr>
          <w:rFonts w:eastAsia="Times New Roman" w:cs="Times New Roman"/>
          <w:szCs w:val="24"/>
        </w:rPr>
        <w:t>λαίσιο</w:t>
      </w:r>
      <w:r>
        <w:rPr>
          <w:rFonts w:eastAsia="Times New Roman" w:cs="Times New Roman"/>
          <w:szCs w:val="24"/>
        </w:rPr>
        <w:t xml:space="preserve">, χωρίς ανεξάρτητη και γρήγορη </w:t>
      </w:r>
      <w:r>
        <w:rPr>
          <w:rFonts w:eastAsia="Times New Roman" w:cs="Times New Roman"/>
          <w:szCs w:val="24"/>
        </w:rPr>
        <w:t>δ</w:t>
      </w:r>
      <w:r w:rsidRPr="00F32AD4">
        <w:rPr>
          <w:rFonts w:eastAsia="Times New Roman" w:cs="Times New Roman"/>
          <w:szCs w:val="24"/>
        </w:rPr>
        <w:t>ικαιοσύνη</w:t>
      </w:r>
      <w:r>
        <w:rPr>
          <w:rFonts w:eastAsia="Times New Roman" w:cs="Times New Roman"/>
          <w:szCs w:val="24"/>
        </w:rPr>
        <w:t xml:space="preserve">; Ποιος πολίτης θα προοδεύσει εάν η </w:t>
      </w:r>
      <w:r>
        <w:rPr>
          <w:rFonts w:eastAsia="Times New Roman" w:cs="Times New Roman"/>
          <w:szCs w:val="24"/>
        </w:rPr>
        <w:t>π</w:t>
      </w:r>
      <w:r>
        <w:rPr>
          <w:rFonts w:eastAsia="Times New Roman" w:cs="Times New Roman"/>
          <w:szCs w:val="24"/>
        </w:rPr>
        <w:t xml:space="preserve">ολιτεία δεν του παρέχει </w:t>
      </w:r>
      <w:r w:rsidRPr="00F32AD4">
        <w:rPr>
          <w:rFonts w:eastAsia="Times New Roman" w:cs="Times New Roman"/>
          <w:szCs w:val="24"/>
        </w:rPr>
        <w:t>ευκαιρίες</w:t>
      </w:r>
      <w:r>
        <w:rPr>
          <w:rFonts w:eastAsia="Times New Roman" w:cs="Times New Roman"/>
          <w:szCs w:val="24"/>
        </w:rPr>
        <w:t>,</w:t>
      </w:r>
      <w:r w:rsidRPr="00F32AD4">
        <w:rPr>
          <w:rFonts w:eastAsia="Times New Roman" w:cs="Times New Roman"/>
          <w:szCs w:val="24"/>
        </w:rPr>
        <w:t xml:space="preserve"> ασφάλεια και προστασία των δικαιωμάτων του</w:t>
      </w:r>
      <w:r>
        <w:rPr>
          <w:rFonts w:eastAsia="Times New Roman" w:cs="Times New Roman"/>
          <w:szCs w:val="24"/>
        </w:rPr>
        <w:t>; Κ</w:t>
      </w:r>
      <w:r w:rsidRPr="00F32AD4">
        <w:rPr>
          <w:rFonts w:eastAsia="Times New Roman" w:cs="Times New Roman"/>
          <w:szCs w:val="24"/>
        </w:rPr>
        <w:t xml:space="preserve">αι ποια </w:t>
      </w:r>
      <w:r>
        <w:rPr>
          <w:rFonts w:eastAsia="Times New Roman" w:cs="Times New Roman"/>
          <w:szCs w:val="24"/>
        </w:rPr>
        <w:t>δ</w:t>
      </w:r>
      <w:r>
        <w:rPr>
          <w:rFonts w:eastAsia="Times New Roman" w:cs="Times New Roman"/>
          <w:szCs w:val="24"/>
        </w:rPr>
        <w:t>ημοκρατία θα αναπτυχθε</w:t>
      </w:r>
      <w:r>
        <w:rPr>
          <w:rFonts w:eastAsia="Times New Roman" w:cs="Times New Roman"/>
          <w:szCs w:val="24"/>
        </w:rPr>
        <w:t xml:space="preserve">ί τελικά, </w:t>
      </w:r>
      <w:r w:rsidRPr="00F32AD4">
        <w:rPr>
          <w:rFonts w:eastAsia="Times New Roman" w:cs="Times New Roman"/>
          <w:szCs w:val="24"/>
        </w:rPr>
        <w:t>χω</w:t>
      </w:r>
      <w:r>
        <w:rPr>
          <w:rFonts w:eastAsia="Times New Roman" w:cs="Times New Roman"/>
          <w:szCs w:val="24"/>
        </w:rPr>
        <w:t xml:space="preserve">ρίς απόλυτη διάκριση των εξουσιών, προστασία κάθε μειοψηφίας, αντικειμενική ενημέρωση και δικαίωμα σε ποιοτική δημόσια </w:t>
      </w:r>
      <w:r w:rsidRPr="00F32AD4">
        <w:rPr>
          <w:rFonts w:eastAsia="Times New Roman" w:cs="Times New Roman"/>
          <w:szCs w:val="24"/>
        </w:rPr>
        <w:t>παιδεία για όλους</w:t>
      </w:r>
      <w:r>
        <w:rPr>
          <w:rFonts w:eastAsia="Times New Roman" w:cs="Times New Roman"/>
          <w:szCs w:val="24"/>
        </w:rPr>
        <w:t>;</w:t>
      </w:r>
    </w:p>
    <w:p w14:paraId="09855F5C" w14:textId="77777777" w:rsidR="00BE639A" w:rsidRDefault="00A212EC">
      <w:pPr>
        <w:spacing w:line="600" w:lineRule="auto"/>
        <w:ind w:firstLine="720"/>
        <w:jc w:val="both"/>
        <w:rPr>
          <w:rFonts w:eastAsia="Times New Roman" w:cs="Times New Roman"/>
          <w:szCs w:val="24"/>
        </w:rPr>
      </w:pPr>
      <w:r w:rsidRPr="00F32AD4">
        <w:rPr>
          <w:rFonts w:eastAsia="Times New Roman" w:cs="Times New Roman"/>
          <w:szCs w:val="24"/>
        </w:rPr>
        <w:t xml:space="preserve">Η αλήθεια είναι ότι καλή </w:t>
      </w:r>
      <w:r>
        <w:rPr>
          <w:rFonts w:eastAsia="Times New Roman" w:cs="Times New Roman"/>
          <w:szCs w:val="24"/>
        </w:rPr>
        <w:t>δ</w:t>
      </w:r>
      <w:r w:rsidRPr="00F32AD4">
        <w:rPr>
          <w:rFonts w:eastAsia="Times New Roman" w:cs="Times New Roman"/>
          <w:szCs w:val="24"/>
        </w:rPr>
        <w:t xml:space="preserve">ημοκρατία είναι η λειτουργική </w:t>
      </w:r>
      <w:r>
        <w:rPr>
          <w:rFonts w:eastAsia="Times New Roman" w:cs="Times New Roman"/>
          <w:szCs w:val="24"/>
        </w:rPr>
        <w:t>δ</w:t>
      </w:r>
      <w:r w:rsidRPr="00F32AD4">
        <w:rPr>
          <w:rFonts w:eastAsia="Times New Roman" w:cs="Times New Roman"/>
          <w:szCs w:val="24"/>
        </w:rPr>
        <w:t>ημοκρατία</w:t>
      </w:r>
      <w:r>
        <w:rPr>
          <w:rFonts w:eastAsia="Times New Roman" w:cs="Times New Roman"/>
          <w:szCs w:val="24"/>
        </w:rPr>
        <w:t>,</w:t>
      </w:r>
      <w:r w:rsidRPr="00F32AD4">
        <w:rPr>
          <w:rFonts w:eastAsia="Times New Roman" w:cs="Times New Roman"/>
          <w:szCs w:val="24"/>
        </w:rPr>
        <w:t xml:space="preserve"> η οποία προϋποθέτει </w:t>
      </w:r>
      <w:r>
        <w:rPr>
          <w:rFonts w:eastAsia="Times New Roman" w:cs="Times New Roman"/>
          <w:szCs w:val="24"/>
        </w:rPr>
        <w:t xml:space="preserve">και </w:t>
      </w:r>
      <w:r w:rsidRPr="00F32AD4">
        <w:rPr>
          <w:rFonts w:eastAsia="Times New Roman" w:cs="Times New Roman"/>
          <w:szCs w:val="24"/>
        </w:rPr>
        <w:t>ένα λειτουργικ</w:t>
      </w:r>
      <w:r w:rsidRPr="00F32AD4">
        <w:rPr>
          <w:rFonts w:eastAsia="Times New Roman" w:cs="Times New Roman"/>
          <w:szCs w:val="24"/>
        </w:rPr>
        <w:t>ό Σύνταγμα</w:t>
      </w:r>
      <w:r>
        <w:rPr>
          <w:rFonts w:eastAsia="Times New Roman" w:cs="Times New Roman"/>
          <w:szCs w:val="24"/>
        </w:rPr>
        <w:t>. Γ</w:t>
      </w:r>
      <w:r w:rsidRPr="00F32AD4">
        <w:rPr>
          <w:rFonts w:eastAsia="Times New Roman" w:cs="Times New Roman"/>
          <w:szCs w:val="24"/>
        </w:rPr>
        <w:t>ι</w:t>
      </w:r>
      <w:r>
        <w:rPr>
          <w:rFonts w:eastAsia="Times New Roman" w:cs="Times New Roman"/>
          <w:szCs w:val="24"/>
        </w:rPr>
        <w:t>’</w:t>
      </w:r>
      <w:r w:rsidRPr="00F32AD4">
        <w:rPr>
          <w:rFonts w:eastAsia="Times New Roman" w:cs="Times New Roman"/>
          <w:szCs w:val="24"/>
        </w:rPr>
        <w:t xml:space="preserve"> αυτό θα ψηφίσου</w:t>
      </w:r>
      <w:r>
        <w:rPr>
          <w:rFonts w:eastAsia="Times New Roman" w:cs="Times New Roman"/>
          <w:szCs w:val="24"/>
        </w:rPr>
        <w:t>με</w:t>
      </w:r>
      <w:r w:rsidRPr="00F32AD4">
        <w:rPr>
          <w:rFonts w:eastAsia="Times New Roman" w:cs="Times New Roman"/>
          <w:szCs w:val="24"/>
        </w:rPr>
        <w:t xml:space="preserve"> </w:t>
      </w:r>
      <w:r>
        <w:rPr>
          <w:rFonts w:eastAsia="Times New Roman" w:cs="Times New Roman"/>
          <w:szCs w:val="24"/>
        </w:rPr>
        <w:t xml:space="preserve">εμείς αύριο, αλλά γι’ αυτό θα ψηφίσουν </w:t>
      </w:r>
      <w:r w:rsidRPr="00F32AD4">
        <w:rPr>
          <w:rFonts w:eastAsia="Times New Roman" w:cs="Times New Roman"/>
          <w:szCs w:val="24"/>
        </w:rPr>
        <w:t>σύντομα και οι Έλληνες πολίτες</w:t>
      </w:r>
      <w:r>
        <w:rPr>
          <w:rFonts w:eastAsia="Times New Roman" w:cs="Times New Roman"/>
          <w:szCs w:val="24"/>
        </w:rPr>
        <w:t>,</w:t>
      </w:r>
      <w:r w:rsidRPr="00F32AD4">
        <w:rPr>
          <w:rFonts w:eastAsia="Times New Roman" w:cs="Times New Roman"/>
          <w:szCs w:val="24"/>
        </w:rPr>
        <w:t xml:space="preserve"> στην πρώτη ευκαιρία που θα έχουν </w:t>
      </w:r>
      <w:r>
        <w:rPr>
          <w:rFonts w:eastAsia="Times New Roman" w:cs="Times New Roman"/>
          <w:szCs w:val="24"/>
        </w:rPr>
        <w:t xml:space="preserve">να </w:t>
      </w:r>
      <w:r w:rsidRPr="00F32AD4">
        <w:rPr>
          <w:rFonts w:eastAsia="Times New Roman" w:cs="Times New Roman"/>
          <w:szCs w:val="24"/>
        </w:rPr>
        <w:t xml:space="preserve">ακουστεί </w:t>
      </w:r>
      <w:r>
        <w:rPr>
          <w:rFonts w:eastAsia="Times New Roman" w:cs="Times New Roman"/>
          <w:szCs w:val="24"/>
        </w:rPr>
        <w:t xml:space="preserve">η δικιά τους </w:t>
      </w:r>
      <w:r w:rsidRPr="00F32AD4">
        <w:rPr>
          <w:rFonts w:eastAsia="Times New Roman" w:cs="Times New Roman"/>
          <w:szCs w:val="24"/>
        </w:rPr>
        <w:t>φωνή</w:t>
      </w:r>
      <w:r>
        <w:rPr>
          <w:rFonts w:eastAsia="Times New Roman" w:cs="Times New Roman"/>
          <w:szCs w:val="24"/>
        </w:rPr>
        <w:t>. Κ</w:t>
      </w:r>
      <w:r w:rsidRPr="00F32AD4">
        <w:rPr>
          <w:rFonts w:eastAsia="Times New Roman" w:cs="Times New Roman"/>
          <w:szCs w:val="24"/>
        </w:rPr>
        <w:t xml:space="preserve">αι όλοι γνωρίζουν ότι σε κάθε κάλπη </w:t>
      </w:r>
      <w:r>
        <w:rPr>
          <w:rFonts w:eastAsia="Times New Roman" w:cs="Times New Roman"/>
          <w:szCs w:val="24"/>
        </w:rPr>
        <w:t xml:space="preserve">της </w:t>
      </w:r>
      <w:r w:rsidRPr="00035119">
        <w:rPr>
          <w:rFonts w:eastAsia="Times New Roman" w:cs="Times New Roman"/>
          <w:szCs w:val="24"/>
        </w:rPr>
        <w:t>26</w:t>
      </w:r>
      <w:r w:rsidRPr="00035119">
        <w:rPr>
          <w:rFonts w:eastAsia="Times New Roman" w:cs="Times New Roman"/>
          <w:szCs w:val="24"/>
          <w:vertAlign w:val="superscript"/>
        </w:rPr>
        <w:t>ης</w:t>
      </w:r>
      <w:r>
        <w:rPr>
          <w:rFonts w:eastAsia="Times New Roman" w:cs="Times New Roman"/>
          <w:szCs w:val="24"/>
        </w:rPr>
        <w:t xml:space="preserve"> </w:t>
      </w:r>
      <w:r w:rsidRPr="00035119">
        <w:rPr>
          <w:rFonts w:eastAsia="Times New Roman" w:cs="Times New Roman"/>
          <w:szCs w:val="24"/>
        </w:rPr>
        <w:t>Μαΐου</w:t>
      </w:r>
      <w:r>
        <w:rPr>
          <w:rFonts w:eastAsia="Times New Roman" w:cs="Times New Roman"/>
          <w:szCs w:val="24"/>
        </w:rPr>
        <w:t xml:space="preserve"> θα αναμετρηθούν τελικά η αλήθεια με</w:t>
      </w:r>
      <w:r>
        <w:rPr>
          <w:rFonts w:eastAsia="Times New Roman" w:cs="Times New Roman"/>
          <w:szCs w:val="24"/>
        </w:rPr>
        <w:t xml:space="preserve"> το ψέμα, </w:t>
      </w:r>
      <w:r w:rsidRPr="00F32AD4">
        <w:rPr>
          <w:rFonts w:eastAsia="Times New Roman" w:cs="Times New Roman"/>
          <w:szCs w:val="24"/>
        </w:rPr>
        <w:t>η ανάπτυξη με την καθυστέρηση</w:t>
      </w:r>
      <w:r>
        <w:rPr>
          <w:rFonts w:eastAsia="Times New Roman" w:cs="Times New Roman"/>
          <w:szCs w:val="24"/>
        </w:rPr>
        <w:t>,</w:t>
      </w:r>
      <w:r w:rsidRPr="00F32AD4">
        <w:rPr>
          <w:rFonts w:eastAsia="Times New Roman" w:cs="Times New Roman"/>
          <w:szCs w:val="24"/>
        </w:rPr>
        <w:t xml:space="preserve"> η εθνική υπερηφάνεια με την εθνική ανευθυνότητα</w:t>
      </w:r>
      <w:r>
        <w:rPr>
          <w:rFonts w:eastAsia="Times New Roman" w:cs="Times New Roman"/>
          <w:szCs w:val="24"/>
        </w:rPr>
        <w:t>,</w:t>
      </w:r>
      <w:r w:rsidRPr="00F32AD4">
        <w:rPr>
          <w:rFonts w:eastAsia="Times New Roman" w:cs="Times New Roman"/>
          <w:szCs w:val="24"/>
        </w:rPr>
        <w:t xml:space="preserve"> αλλά και η θεσμική συνέπεια με τη μικροκομματική ευτέλεια</w:t>
      </w:r>
      <w:r>
        <w:rPr>
          <w:rFonts w:eastAsia="Times New Roman" w:cs="Times New Roman"/>
          <w:szCs w:val="24"/>
        </w:rPr>
        <w:t>.</w:t>
      </w:r>
    </w:p>
    <w:p w14:paraId="09855F5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F32AD4">
        <w:rPr>
          <w:rFonts w:eastAsia="Times New Roman" w:cs="Times New Roman"/>
          <w:szCs w:val="24"/>
        </w:rPr>
        <w:t>αι το ξαναλέω</w:t>
      </w:r>
      <w:r>
        <w:rPr>
          <w:rFonts w:eastAsia="Times New Roman" w:cs="Times New Roman"/>
          <w:szCs w:val="24"/>
        </w:rPr>
        <w:t>: Α</w:t>
      </w:r>
      <w:r w:rsidRPr="00F32AD4">
        <w:rPr>
          <w:rFonts w:eastAsia="Times New Roman" w:cs="Times New Roman"/>
          <w:szCs w:val="24"/>
        </w:rPr>
        <w:t xml:space="preserve">πό </w:t>
      </w:r>
      <w:r>
        <w:rPr>
          <w:rFonts w:eastAsia="Times New Roman" w:cs="Times New Roman"/>
          <w:szCs w:val="24"/>
        </w:rPr>
        <w:t xml:space="preserve">κάθε κάλπη εκείνης της Κυριακής, από </w:t>
      </w:r>
      <w:r w:rsidRPr="00F32AD4">
        <w:rPr>
          <w:rFonts w:eastAsia="Times New Roman" w:cs="Times New Roman"/>
          <w:szCs w:val="24"/>
        </w:rPr>
        <w:t xml:space="preserve">άκρη </w:t>
      </w:r>
      <w:r>
        <w:rPr>
          <w:rFonts w:eastAsia="Times New Roman" w:cs="Times New Roman"/>
          <w:szCs w:val="24"/>
        </w:rPr>
        <w:t xml:space="preserve">σε άκρη </w:t>
      </w:r>
      <w:r w:rsidRPr="00F32AD4">
        <w:rPr>
          <w:rFonts w:eastAsia="Times New Roman" w:cs="Times New Roman"/>
          <w:szCs w:val="24"/>
        </w:rPr>
        <w:t>της χώρας</w:t>
      </w:r>
      <w:r>
        <w:rPr>
          <w:rFonts w:eastAsia="Times New Roman" w:cs="Times New Roman"/>
          <w:szCs w:val="24"/>
        </w:rPr>
        <w:t>, θ</w:t>
      </w:r>
      <w:r w:rsidRPr="00F32AD4">
        <w:rPr>
          <w:rFonts w:eastAsia="Times New Roman" w:cs="Times New Roman"/>
          <w:szCs w:val="24"/>
        </w:rPr>
        <w:t>α ακουστεί το μή</w:t>
      </w:r>
      <w:r>
        <w:rPr>
          <w:rFonts w:eastAsia="Times New Roman" w:cs="Times New Roman"/>
          <w:szCs w:val="24"/>
        </w:rPr>
        <w:t xml:space="preserve">νυμα της </w:t>
      </w:r>
      <w:r>
        <w:rPr>
          <w:rFonts w:eastAsia="Times New Roman" w:cs="Times New Roman"/>
          <w:szCs w:val="24"/>
        </w:rPr>
        <w:t>μ</w:t>
      </w:r>
      <w:r w:rsidRPr="00F32AD4">
        <w:rPr>
          <w:rFonts w:eastAsia="Times New Roman" w:cs="Times New Roman"/>
          <w:szCs w:val="24"/>
        </w:rPr>
        <w:t>εγάλης π</w:t>
      </w:r>
      <w:r>
        <w:rPr>
          <w:rFonts w:eastAsia="Times New Roman" w:cs="Times New Roman"/>
          <w:szCs w:val="24"/>
        </w:rPr>
        <w:t xml:space="preserve">λειοψηφίας </w:t>
      </w:r>
      <w:r w:rsidRPr="00F32AD4">
        <w:rPr>
          <w:rFonts w:eastAsia="Times New Roman" w:cs="Times New Roman"/>
          <w:szCs w:val="24"/>
        </w:rPr>
        <w:t>των Ελλήνων</w:t>
      </w:r>
      <w:r>
        <w:rPr>
          <w:rFonts w:eastAsia="Times New Roman" w:cs="Times New Roman"/>
          <w:szCs w:val="24"/>
        </w:rPr>
        <w:t>, που θέλουν επιτέλους</w:t>
      </w:r>
      <w:r w:rsidRPr="00F32AD4">
        <w:rPr>
          <w:rFonts w:eastAsia="Times New Roman" w:cs="Times New Roman"/>
          <w:szCs w:val="24"/>
        </w:rPr>
        <w:t xml:space="preserve"> η πατρίδα τους </w:t>
      </w:r>
      <w:r>
        <w:rPr>
          <w:rFonts w:eastAsia="Times New Roman" w:cs="Times New Roman"/>
          <w:szCs w:val="24"/>
        </w:rPr>
        <w:t>ν</w:t>
      </w:r>
      <w:r w:rsidRPr="00F32AD4">
        <w:rPr>
          <w:rFonts w:eastAsia="Times New Roman" w:cs="Times New Roman"/>
          <w:szCs w:val="24"/>
        </w:rPr>
        <w:t>α προχωρήσει μπροστά</w:t>
      </w:r>
      <w:r>
        <w:rPr>
          <w:rFonts w:eastAsia="Times New Roman" w:cs="Times New Roman"/>
          <w:szCs w:val="24"/>
        </w:rPr>
        <w:t>. Γιατί οι Έλληνες μ</w:t>
      </w:r>
      <w:r w:rsidRPr="00F32AD4">
        <w:rPr>
          <w:rFonts w:eastAsia="Times New Roman" w:cs="Times New Roman"/>
          <w:szCs w:val="24"/>
        </w:rPr>
        <w:t>πορούμε και αξίζουμε καλύτερα</w:t>
      </w:r>
      <w:r>
        <w:rPr>
          <w:rFonts w:eastAsia="Times New Roman" w:cs="Times New Roman"/>
          <w:szCs w:val="24"/>
        </w:rPr>
        <w:t xml:space="preserve">! </w:t>
      </w:r>
      <w:r w:rsidRPr="00F32AD4">
        <w:rPr>
          <w:rFonts w:eastAsia="Times New Roman" w:cs="Times New Roman"/>
          <w:szCs w:val="24"/>
        </w:rPr>
        <w:t>Θα το πετύχουμε</w:t>
      </w:r>
      <w:r>
        <w:rPr>
          <w:rFonts w:eastAsia="Times New Roman" w:cs="Times New Roman"/>
          <w:szCs w:val="24"/>
        </w:rPr>
        <w:t>, γ</w:t>
      </w:r>
      <w:r w:rsidRPr="00F32AD4">
        <w:rPr>
          <w:rFonts w:eastAsia="Times New Roman" w:cs="Times New Roman"/>
          <w:szCs w:val="24"/>
        </w:rPr>
        <w:t>ια μία καλύτερη ζωή</w:t>
      </w:r>
      <w:r>
        <w:rPr>
          <w:rFonts w:eastAsia="Times New Roman" w:cs="Times New Roman"/>
          <w:szCs w:val="24"/>
        </w:rPr>
        <w:t>,</w:t>
      </w:r>
      <w:r w:rsidRPr="00F32AD4">
        <w:rPr>
          <w:rFonts w:eastAsia="Times New Roman" w:cs="Times New Roman"/>
          <w:szCs w:val="24"/>
        </w:rPr>
        <w:t xml:space="preserve"> με ένα καλύτερο Σύνταγμα</w:t>
      </w:r>
      <w:r>
        <w:rPr>
          <w:rFonts w:eastAsia="Times New Roman" w:cs="Times New Roman"/>
          <w:szCs w:val="24"/>
        </w:rPr>
        <w:t>,</w:t>
      </w:r>
      <w:r w:rsidRPr="00F32AD4">
        <w:rPr>
          <w:rFonts w:eastAsia="Times New Roman" w:cs="Times New Roman"/>
          <w:szCs w:val="24"/>
        </w:rPr>
        <w:t xml:space="preserve"> για όλες τις Ελληνίδες και για όλους</w:t>
      </w:r>
      <w:r>
        <w:rPr>
          <w:rFonts w:eastAsia="Times New Roman" w:cs="Times New Roman"/>
          <w:szCs w:val="24"/>
        </w:rPr>
        <w:t xml:space="preserve"> τους Έλληνες.</w:t>
      </w:r>
      <w:r>
        <w:rPr>
          <w:rFonts w:eastAsia="Times New Roman" w:cs="Times New Roman"/>
          <w:szCs w:val="24"/>
        </w:rPr>
        <w:t xml:space="preserve"> </w:t>
      </w:r>
    </w:p>
    <w:p w14:paraId="09855F5E" w14:textId="77777777" w:rsidR="00BE639A" w:rsidRDefault="00A212EC">
      <w:pPr>
        <w:spacing w:line="600" w:lineRule="auto"/>
        <w:ind w:firstLine="720"/>
        <w:jc w:val="both"/>
        <w:rPr>
          <w:rFonts w:eastAsia="Times New Roman" w:cs="Times New Roman"/>
          <w:szCs w:val="24"/>
        </w:rPr>
      </w:pPr>
      <w:r w:rsidRPr="00F32AD4">
        <w:rPr>
          <w:rFonts w:eastAsia="Times New Roman" w:cs="Times New Roman"/>
          <w:szCs w:val="24"/>
        </w:rPr>
        <w:t>Σας ευχαριστώ</w:t>
      </w:r>
      <w:r>
        <w:rPr>
          <w:rFonts w:eastAsia="Times New Roman" w:cs="Times New Roman"/>
          <w:szCs w:val="24"/>
        </w:rPr>
        <w:t>.</w:t>
      </w:r>
    </w:p>
    <w:p w14:paraId="09855F5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9855F6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w:t>
      </w:r>
      <w:r>
        <w:rPr>
          <w:rFonts w:eastAsia="Times New Roman" w:cs="Times New Roman"/>
          <w:szCs w:val="24"/>
        </w:rPr>
        <w:t xml:space="preserve">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τρεις μαθήτριες και μαθητές και δύο συνοδοί εκπαιδευτικοί τους </w:t>
      </w:r>
      <w:r>
        <w:rPr>
          <w:rFonts w:eastAsia="Times New Roman" w:cs="Times New Roman"/>
          <w:szCs w:val="24"/>
        </w:rPr>
        <w:t>από το 3</w:t>
      </w:r>
      <w:r w:rsidRPr="00C46808">
        <w:rPr>
          <w:rFonts w:eastAsia="Times New Roman" w:cs="Times New Roman"/>
          <w:szCs w:val="24"/>
          <w:vertAlign w:val="superscript"/>
        </w:rPr>
        <w:t>ο</w:t>
      </w:r>
      <w:r>
        <w:rPr>
          <w:rFonts w:eastAsia="Times New Roman" w:cs="Times New Roman"/>
          <w:szCs w:val="24"/>
        </w:rPr>
        <w:t xml:space="preserve"> Γενικό Λύκειο Ιωαννίνων. </w:t>
      </w:r>
    </w:p>
    <w:p w14:paraId="09855F6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r>
        <w:rPr>
          <w:rFonts w:eastAsia="Times New Roman" w:cs="Times New Roman"/>
          <w:szCs w:val="24"/>
        </w:rPr>
        <w:tab/>
      </w:r>
    </w:p>
    <w:p w14:paraId="09855F62"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9855F63" w14:textId="77777777" w:rsidR="00BE639A" w:rsidRDefault="00A212EC">
      <w:pPr>
        <w:spacing w:line="600" w:lineRule="auto"/>
        <w:ind w:firstLine="720"/>
        <w:jc w:val="both"/>
        <w:rPr>
          <w:rFonts w:eastAsia="Times New Roman"/>
          <w:bCs/>
        </w:rPr>
      </w:pPr>
      <w:r w:rsidRPr="006B017A">
        <w:rPr>
          <w:rFonts w:eastAsia="Times New Roman"/>
          <w:b/>
          <w:bCs/>
        </w:rPr>
        <w:t>ΑΛΕΞΗΣ Τ</w:t>
      </w:r>
      <w:r>
        <w:rPr>
          <w:rFonts w:eastAsia="Times New Roman"/>
          <w:b/>
          <w:bCs/>
        </w:rPr>
        <w:t xml:space="preserve">ΣΙΠΡΑΣ (Πρόεδρος της Κυβέρνησης και </w:t>
      </w:r>
      <w:r w:rsidRPr="006B017A">
        <w:rPr>
          <w:rFonts w:eastAsia="Times New Roman"/>
          <w:b/>
          <w:bCs/>
        </w:rPr>
        <w:t>Υπουργός Εξωτερικών):</w:t>
      </w:r>
      <w:r>
        <w:rPr>
          <w:rFonts w:eastAsia="Times New Roman"/>
          <w:b/>
          <w:bCs/>
        </w:rPr>
        <w:t xml:space="preserve"> </w:t>
      </w:r>
      <w:r>
        <w:rPr>
          <w:rFonts w:eastAsia="Times New Roman"/>
          <w:bCs/>
        </w:rPr>
        <w:t xml:space="preserve">Κύριε Πρόεδρε, παρακαλώ θα ήθελα τον λόγο. </w:t>
      </w:r>
    </w:p>
    <w:p w14:paraId="09855F6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w:t>
      </w:r>
      <w:r w:rsidRPr="00F32AD4">
        <w:rPr>
          <w:rFonts w:eastAsia="Times New Roman" w:cs="Times New Roman"/>
          <w:szCs w:val="24"/>
        </w:rPr>
        <w:t xml:space="preserve">ριν </w:t>
      </w:r>
      <w:r>
        <w:rPr>
          <w:rFonts w:eastAsia="Times New Roman" w:cs="Times New Roman"/>
          <w:szCs w:val="24"/>
        </w:rPr>
        <w:t xml:space="preserve">δώσω τον </w:t>
      </w:r>
      <w:r w:rsidRPr="00F32AD4">
        <w:rPr>
          <w:rFonts w:eastAsia="Times New Roman" w:cs="Times New Roman"/>
          <w:szCs w:val="24"/>
        </w:rPr>
        <w:t xml:space="preserve">λόγο </w:t>
      </w:r>
      <w:r>
        <w:rPr>
          <w:rFonts w:eastAsia="Times New Roman" w:cs="Times New Roman"/>
          <w:szCs w:val="24"/>
        </w:rPr>
        <w:t xml:space="preserve">στον κύριο Πρωθυπουργό, </w:t>
      </w:r>
      <w:r w:rsidRPr="00F32AD4">
        <w:rPr>
          <w:rFonts w:eastAsia="Times New Roman" w:cs="Times New Roman"/>
          <w:szCs w:val="24"/>
        </w:rPr>
        <w:t xml:space="preserve">να σας ενημερώσω </w:t>
      </w:r>
      <w:r>
        <w:rPr>
          <w:rFonts w:eastAsia="Times New Roman" w:cs="Times New Roman"/>
          <w:szCs w:val="24"/>
        </w:rPr>
        <w:t>-</w:t>
      </w:r>
      <w:r w:rsidRPr="00F32AD4">
        <w:rPr>
          <w:rFonts w:eastAsia="Times New Roman" w:cs="Times New Roman"/>
          <w:szCs w:val="24"/>
        </w:rPr>
        <w:t>αν δεν κάνω μεγάλο λάθος</w:t>
      </w:r>
      <w:r>
        <w:rPr>
          <w:rFonts w:eastAsia="Times New Roman" w:cs="Times New Roman"/>
          <w:szCs w:val="24"/>
        </w:rPr>
        <w:t>-</w:t>
      </w:r>
      <w:r w:rsidRPr="00F32AD4">
        <w:rPr>
          <w:rFonts w:eastAsia="Times New Roman" w:cs="Times New Roman"/>
          <w:szCs w:val="24"/>
        </w:rPr>
        <w:t xml:space="preserve"> ότι στη δεύτερη συνεδρί</w:t>
      </w:r>
      <w:r>
        <w:rPr>
          <w:rFonts w:eastAsia="Times New Roman" w:cs="Times New Roman"/>
          <w:szCs w:val="24"/>
        </w:rPr>
        <w:t xml:space="preserve">αση που θα κάνουμε μετά από έναν </w:t>
      </w:r>
      <w:r w:rsidRPr="00F32AD4">
        <w:rPr>
          <w:rFonts w:eastAsia="Times New Roman" w:cs="Times New Roman"/>
          <w:szCs w:val="24"/>
        </w:rPr>
        <w:t>μήνα</w:t>
      </w:r>
      <w:r>
        <w:rPr>
          <w:rFonts w:eastAsia="Times New Roman" w:cs="Times New Roman"/>
          <w:szCs w:val="24"/>
        </w:rPr>
        <w:t xml:space="preserve"> </w:t>
      </w:r>
      <w:r w:rsidRPr="00F32AD4">
        <w:rPr>
          <w:rFonts w:eastAsia="Times New Roman" w:cs="Times New Roman"/>
          <w:szCs w:val="24"/>
        </w:rPr>
        <w:t>δεν τίθενται οι προτάσεις</w:t>
      </w:r>
      <w:r>
        <w:rPr>
          <w:rFonts w:eastAsia="Times New Roman" w:cs="Times New Roman"/>
          <w:szCs w:val="24"/>
        </w:rPr>
        <w:t>,</w:t>
      </w:r>
      <w:r w:rsidRPr="00F32AD4">
        <w:rPr>
          <w:rFonts w:eastAsia="Times New Roman" w:cs="Times New Roman"/>
          <w:szCs w:val="24"/>
        </w:rPr>
        <w:t xml:space="preserve"> οι οποίες δεν θα εγκριθούν αύριο</w:t>
      </w:r>
      <w:r>
        <w:rPr>
          <w:rFonts w:eastAsia="Times New Roman" w:cs="Times New Roman"/>
          <w:szCs w:val="24"/>
        </w:rPr>
        <w:t xml:space="preserve">. Να το γνωρίζουμε αυτό. Δεν είναι ίδιας τάξεις οι </w:t>
      </w:r>
      <w:r w:rsidRPr="00F32AD4">
        <w:rPr>
          <w:rFonts w:eastAsia="Times New Roman" w:cs="Times New Roman"/>
          <w:szCs w:val="24"/>
        </w:rPr>
        <w:t>δύο</w:t>
      </w:r>
      <w:r w:rsidRPr="00F32AD4">
        <w:rPr>
          <w:rFonts w:eastAsia="Times New Roman" w:cs="Times New Roman"/>
          <w:szCs w:val="24"/>
        </w:rPr>
        <w:t xml:space="preserve"> συνεδριάσεις</w:t>
      </w:r>
      <w:r>
        <w:rPr>
          <w:rFonts w:eastAsia="Times New Roman" w:cs="Times New Roman"/>
          <w:szCs w:val="24"/>
        </w:rPr>
        <w:t>, κατά τον Κ</w:t>
      </w:r>
      <w:r w:rsidRPr="00F32AD4">
        <w:rPr>
          <w:rFonts w:eastAsia="Times New Roman" w:cs="Times New Roman"/>
          <w:szCs w:val="24"/>
        </w:rPr>
        <w:t>ανονισμό</w:t>
      </w:r>
      <w:r>
        <w:rPr>
          <w:rFonts w:eastAsia="Times New Roman" w:cs="Times New Roman"/>
          <w:szCs w:val="24"/>
        </w:rPr>
        <w:t>. Ε</w:t>
      </w:r>
      <w:r w:rsidRPr="00F32AD4">
        <w:rPr>
          <w:rFonts w:eastAsia="Times New Roman" w:cs="Times New Roman"/>
          <w:szCs w:val="24"/>
        </w:rPr>
        <w:t>άν κάνω λάθος</w:t>
      </w:r>
      <w:r>
        <w:rPr>
          <w:rFonts w:eastAsia="Times New Roman" w:cs="Times New Roman"/>
          <w:szCs w:val="24"/>
        </w:rPr>
        <w:t>,</w:t>
      </w:r>
      <w:r w:rsidRPr="00F32AD4">
        <w:rPr>
          <w:rFonts w:eastAsia="Times New Roman" w:cs="Times New Roman"/>
          <w:szCs w:val="24"/>
        </w:rPr>
        <w:t xml:space="preserve"> θα παρακαλούσα μέχρι </w:t>
      </w:r>
      <w:r>
        <w:rPr>
          <w:rFonts w:eastAsia="Times New Roman" w:cs="Times New Roman"/>
          <w:szCs w:val="24"/>
        </w:rPr>
        <w:t>τέλους να το δούμε, γ</w:t>
      </w:r>
      <w:r w:rsidRPr="00F32AD4">
        <w:rPr>
          <w:rFonts w:eastAsia="Times New Roman" w:cs="Times New Roman"/>
          <w:szCs w:val="24"/>
        </w:rPr>
        <w:t>ια να ξέρουμε όλοι ακριβώς</w:t>
      </w:r>
      <w:r>
        <w:rPr>
          <w:rFonts w:eastAsia="Times New Roman" w:cs="Times New Roman"/>
          <w:szCs w:val="24"/>
        </w:rPr>
        <w:t xml:space="preserve"> τι θα γίνει.</w:t>
      </w:r>
    </w:p>
    <w:p w14:paraId="09855F6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Π</w:t>
      </w:r>
      <w:r w:rsidRPr="00F32AD4">
        <w:rPr>
          <w:rFonts w:eastAsia="Times New Roman" w:cs="Times New Roman"/>
          <w:szCs w:val="24"/>
        </w:rPr>
        <w:t>ρωθυπουργέ</w:t>
      </w:r>
      <w:r>
        <w:rPr>
          <w:rFonts w:eastAsia="Times New Roman" w:cs="Times New Roman"/>
          <w:szCs w:val="24"/>
        </w:rPr>
        <w:t>,</w:t>
      </w:r>
      <w:r w:rsidRPr="00F32AD4">
        <w:rPr>
          <w:rFonts w:eastAsia="Times New Roman" w:cs="Times New Roman"/>
          <w:szCs w:val="24"/>
        </w:rPr>
        <w:t xml:space="preserve"> παρακαλώ θέλετε μία παρέμβαση</w:t>
      </w:r>
      <w:r>
        <w:rPr>
          <w:rFonts w:eastAsia="Times New Roman" w:cs="Times New Roman"/>
          <w:szCs w:val="24"/>
        </w:rPr>
        <w:t>.</w:t>
      </w:r>
    </w:p>
    <w:p w14:paraId="09855F6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9855F67" w14:textId="77777777" w:rsidR="00BE639A" w:rsidRDefault="00A212EC">
      <w:pPr>
        <w:spacing w:line="600" w:lineRule="auto"/>
        <w:ind w:firstLine="720"/>
        <w:jc w:val="both"/>
        <w:rPr>
          <w:rFonts w:eastAsia="Times New Roman" w:cs="Times New Roman"/>
          <w:szCs w:val="24"/>
        </w:rPr>
      </w:pPr>
      <w:r w:rsidRPr="006B017A">
        <w:rPr>
          <w:rFonts w:eastAsia="Times New Roman"/>
          <w:b/>
          <w:bCs/>
        </w:rPr>
        <w:t>ΑΛΕΞΗΣ Τ</w:t>
      </w:r>
      <w:r>
        <w:rPr>
          <w:rFonts w:eastAsia="Times New Roman"/>
          <w:b/>
          <w:bCs/>
        </w:rPr>
        <w:t xml:space="preserve">ΣΙΠΡΑΣ (Πρόεδρος της Κυβέρνησης και </w:t>
      </w:r>
      <w:r w:rsidRPr="006B017A">
        <w:rPr>
          <w:rFonts w:eastAsia="Times New Roman"/>
          <w:b/>
          <w:bCs/>
        </w:rPr>
        <w:t>Υπουρ</w:t>
      </w:r>
      <w:r w:rsidRPr="006B017A">
        <w:rPr>
          <w:rFonts w:eastAsia="Times New Roman"/>
          <w:b/>
          <w:bCs/>
        </w:rPr>
        <w:t>γός Εξωτερικών):</w:t>
      </w:r>
      <w:r>
        <w:rPr>
          <w:rFonts w:eastAsia="Times New Roman"/>
          <w:b/>
          <w:bCs/>
        </w:rPr>
        <w:t xml:space="preserve"> </w:t>
      </w:r>
      <w:r w:rsidRPr="00BD626A">
        <w:rPr>
          <w:rFonts w:eastAsia="Times New Roman"/>
          <w:bCs/>
        </w:rPr>
        <w:t>Κύριε Πρόεδρε,</w:t>
      </w:r>
      <w:r>
        <w:rPr>
          <w:rFonts w:eastAsia="Times New Roman"/>
          <w:b/>
          <w:bCs/>
        </w:rPr>
        <w:t xml:space="preserve"> </w:t>
      </w:r>
      <w:r w:rsidRPr="00F32AD4">
        <w:rPr>
          <w:rFonts w:eastAsia="Times New Roman" w:cs="Times New Roman"/>
          <w:szCs w:val="24"/>
        </w:rPr>
        <w:t>δεν θα μακρηγορήσω</w:t>
      </w:r>
      <w:r>
        <w:rPr>
          <w:rFonts w:eastAsia="Times New Roman" w:cs="Times New Roman"/>
          <w:szCs w:val="24"/>
        </w:rPr>
        <w:t>, όπως δεν μακρηγόρησα</w:t>
      </w:r>
      <w:r w:rsidRPr="00F32AD4">
        <w:rPr>
          <w:rFonts w:eastAsia="Times New Roman" w:cs="Times New Roman"/>
          <w:szCs w:val="24"/>
        </w:rPr>
        <w:t xml:space="preserve"> και κατά την πρω</w:t>
      </w:r>
      <w:r>
        <w:rPr>
          <w:rFonts w:eastAsia="Times New Roman" w:cs="Times New Roman"/>
          <w:szCs w:val="24"/>
        </w:rPr>
        <w:t>τομιλία μου</w:t>
      </w:r>
      <w:r w:rsidRPr="00F32AD4">
        <w:rPr>
          <w:rFonts w:eastAsia="Times New Roman" w:cs="Times New Roman"/>
          <w:szCs w:val="24"/>
        </w:rPr>
        <w:t xml:space="preserve"> ομιλία μου</w:t>
      </w:r>
      <w:r>
        <w:rPr>
          <w:rFonts w:eastAsia="Times New Roman" w:cs="Times New Roman"/>
          <w:szCs w:val="24"/>
        </w:rPr>
        <w:t>,</w:t>
      </w:r>
      <w:r w:rsidRPr="00F32AD4">
        <w:rPr>
          <w:rFonts w:eastAsia="Times New Roman" w:cs="Times New Roman"/>
          <w:szCs w:val="24"/>
        </w:rPr>
        <w:t xml:space="preserve"> δεν χρειάστηκα 56</w:t>
      </w:r>
      <w:r>
        <w:rPr>
          <w:rFonts w:eastAsia="Times New Roman" w:cs="Times New Roman"/>
          <w:szCs w:val="24"/>
        </w:rPr>
        <w:t>΄</w:t>
      </w:r>
      <w:r w:rsidRPr="00F32AD4">
        <w:rPr>
          <w:rFonts w:eastAsia="Times New Roman" w:cs="Times New Roman"/>
          <w:szCs w:val="24"/>
        </w:rPr>
        <w:t xml:space="preserve"> εγώ</w:t>
      </w:r>
      <w:r>
        <w:rPr>
          <w:rFonts w:eastAsia="Times New Roman" w:cs="Times New Roman"/>
          <w:szCs w:val="24"/>
        </w:rPr>
        <w:t xml:space="preserve">. Διότι, όπως είπε ο κ. Μητσοτάκης, </w:t>
      </w:r>
      <w:r w:rsidRPr="00F32AD4">
        <w:rPr>
          <w:rFonts w:eastAsia="Times New Roman" w:cs="Times New Roman"/>
          <w:szCs w:val="24"/>
        </w:rPr>
        <w:t>δεν είναι το ατού μου</w:t>
      </w:r>
      <w:r>
        <w:rPr>
          <w:rFonts w:eastAsia="Times New Roman" w:cs="Times New Roman"/>
          <w:szCs w:val="24"/>
        </w:rPr>
        <w:t xml:space="preserve"> τα συνταγματικά π</w:t>
      </w:r>
      <w:r w:rsidRPr="00F32AD4">
        <w:rPr>
          <w:rFonts w:eastAsia="Times New Roman" w:cs="Times New Roman"/>
          <w:szCs w:val="24"/>
        </w:rPr>
        <w:t>ράγματα</w:t>
      </w:r>
      <w:r>
        <w:rPr>
          <w:rFonts w:eastAsia="Times New Roman" w:cs="Times New Roman"/>
          <w:szCs w:val="24"/>
        </w:rPr>
        <w:t>. Ε</w:t>
      </w:r>
      <w:r w:rsidRPr="00F32AD4">
        <w:rPr>
          <w:rFonts w:eastAsia="Times New Roman" w:cs="Times New Roman"/>
          <w:szCs w:val="24"/>
        </w:rPr>
        <w:t>ίναι θέματα</w:t>
      </w:r>
      <w:r>
        <w:rPr>
          <w:rFonts w:eastAsia="Times New Roman" w:cs="Times New Roman"/>
          <w:szCs w:val="24"/>
        </w:rPr>
        <w:t>,</w:t>
      </w:r>
      <w:r w:rsidRPr="00F32AD4">
        <w:rPr>
          <w:rFonts w:eastAsia="Times New Roman" w:cs="Times New Roman"/>
          <w:szCs w:val="24"/>
        </w:rPr>
        <w:t xml:space="preserve"> τα </w:t>
      </w:r>
      <w:r>
        <w:rPr>
          <w:rFonts w:eastAsia="Times New Roman" w:cs="Times New Roman"/>
          <w:szCs w:val="24"/>
        </w:rPr>
        <w:t xml:space="preserve">οποία τα χειρίζεται </w:t>
      </w:r>
      <w:r>
        <w:rPr>
          <w:rFonts w:eastAsia="Times New Roman" w:cs="Times New Roman"/>
          <w:szCs w:val="24"/>
        </w:rPr>
        <w:t>κ</w:t>
      </w:r>
      <w:r w:rsidRPr="00F32AD4">
        <w:rPr>
          <w:rFonts w:eastAsia="Times New Roman" w:cs="Times New Roman"/>
          <w:szCs w:val="24"/>
        </w:rPr>
        <w:t xml:space="preserve">αλά αυτός που ξέρει </w:t>
      </w:r>
      <w:r>
        <w:rPr>
          <w:rFonts w:eastAsia="Times New Roman" w:cs="Times New Roman"/>
          <w:szCs w:val="24"/>
        </w:rPr>
        <w:t>τ</w:t>
      </w:r>
      <w:r w:rsidRPr="00F32AD4">
        <w:rPr>
          <w:rFonts w:eastAsia="Times New Roman" w:cs="Times New Roman"/>
          <w:szCs w:val="24"/>
        </w:rPr>
        <w:t>η δια</w:t>
      </w:r>
      <w:r>
        <w:rPr>
          <w:rFonts w:eastAsia="Times New Roman" w:cs="Times New Roman"/>
          <w:szCs w:val="24"/>
        </w:rPr>
        <w:t>φορά ανάμεσα στην διάκριση των εξουσιών και το κ</w:t>
      </w:r>
      <w:r w:rsidRPr="00F32AD4">
        <w:rPr>
          <w:rFonts w:eastAsia="Times New Roman" w:cs="Times New Roman"/>
          <w:szCs w:val="24"/>
        </w:rPr>
        <w:t xml:space="preserve">οινωνικό </w:t>
      </w:r>
      <w:r>
        <w:rPr>
          <w:rFonts w:eastAsia="Times New Roman" w:cs="Times New Roman"/>
          <w:szCs w:val="24"/>
        </w:rPr>
        <w:t>σ</w:t>
      </w:r>
      <w:r w:rsidRPr="00F32AD4">
        <w:rPr>
          <w:rFonts w:eastAsia="Times New Roman" w:cs="Times New Roman"/>
          <w:szCs w:val="24"/>
        </w:rPr>
        <w:t>υμβόλαιο</w:t>
      </w:r>
      <w:r>
        <w:rPr>
          <w:rFonts w:eastAsia="Times New Roman" w:cs="Times New Roman"/>
          <w:szCs w:val="24"/>
        </w:rPr>
        <w:t>,</w:t>
      </w:r>
      <w:r w:rsidRPr="00F32AD4">
        <w:rPr>
          <w:rFonts w:eastAsia="Times New Roman" w:cs="Times New Roman"/>
          <w:szCs w:val="24"/>
        </w:rPr>
        <w:t xml:space="preserve"> ανάμεσα στον </w:t>
      </w:r>
      <w:r>
        <w:rPr>
          <w:rFonts w:eastAsia="Times New Roman" w:cs="Times New Roman"/>
          <w:szCs w:val="24"/>
        </w:rPr>
        <w:t>Μοντεσκιέ και τον Ρουσσώ. Ε</w:t>
      </w:r>
      <w:r w:rsidRPr="00F32AD4">
        <w:rPr>
          <w:rFonts w:eastAsia="Times New Roman" w:cs="Times New Roman"/>
          <w:szCs w:val="24"/>
        </w:rPr>
        <w:t xml:space="preserve">γώ ας μιλήσω πιο πολιτικά και όχι με βάση τις </w:t>
      </w:r>
      <w:r>
        <w:rPr>
          <w:rFonts w:eastAsia="Times New Roman" w:cs="Times New Roman"/>
          <w:szCs w:val="24"/>
        </w:rPr>
        <w:t>συνταγματικές</w:t>
      </w:r>
      <w:r w:rsidRPr="00F32AD4">
        <w:rPr>
          <w:rFonts w:eastAsia="Times New Roman" w:cs="Times New Roman"/>
          <w:szCs w:val="24"/>
        </w:rPr>
        <w:t xml:space="preserve"> γνώσεις</w:t>
      </w:r>
      <w:r>
        <w:rPr>
          <w:rFonts w:eastAsia="Times New Roman" w:cs="Times New Roman"/>
          <w:szCs w:val="24"/>
        </w:rPr>
        <w:t>,</w:t>
      </w:r>
      <w:r w:rsidRPr="00F32AD4">
        <w:rPr>
          <w:rFonts w:eastAsia="Times New Roman" w:cs="Times New Roman"/>
          <w:szCs w:val="24"/>
        </w:rPr>
        <w:t xml:space="preserve"> που</w:t>
      </w:r>
      <w:r>
        <w:rPr>
          <w:rFonts w:eastAsia="Times New Roman" w:cs="Times New Roman"/>
          <w:szCs w:val="24"/>
        </w:rPr>
        <w:t xml:space="preserve"> άλλοι </w:t>
      </w:r>
      <w:r w:rsidRPr="00F32AD4">
        <w:rPr>
          <w:rFonts w:eastAsia="Times New Roman" w:cs="Times New Roman"/>
          <w:szCs w:val="24"/>
        </w:rPr>
        <w:t>διαθέτουν</w:t>
      </w:r>
      <w:r>
        <w:rPr>
          <w:rFonts w:eastAsia="Times New Roman" w:cs="Times New Roman"/>
          <w:szCs w:val="24"/>
        </w:rPr>
        <w:t xml:space="preserve">. </w:t>
      </w:r>
      <w:r w:rsidRPr="00F32AD4">
        <w:rPr>
          <w:rFonts w:eastAsia="Times New Roman" w:cs="Times New Roman"/>
          <w:szCs w:val="24"/>
        </w:rPr>
        <w:t xml:space="preserve"> </w:t>
      </w:r>
    </w:p>
    <w:p w14:paraId="09855F68" w14:textId="77777777" w:rsidR="00BE639A" w:rsidRDefault="00A212EC">
      <w:pPr>
        <w:spacing w:line="600" w:lineRule="auto"/>
        <w:ind w:firstLine="720"/>
        <w:jc w:val="both"/>
        <w:rPr>
          <w:rFonts w:eastAsia="Times New Roman"/>
          <w:szCs w:val="24"/>
        </w:rPr>
      </w:pPr>
      <w:r>
        <w:rPr>
          <w:rFonts w:eastAsia="Times New Roman"/>
          <w:szCs w:val="24"/>
        </w:rPr>
        <w:t>Κύριε Μητσοτάκη, κυρίες και κ</w:t>
      </w:r>
      <w:r>
        <w:rPr>
          <w:rFonts w:eastAsia="Times New Roman"/>
          <w:szCs w:val="24"/>
        </w:rPr>
        <w:t>ύριοι συνάδελφοι, η αναθεωρητική διαδικασία είναι μια κορυφαία πολιτική διαδικασία. Έχουν γίνει αναθεωρήσεις αρκετές φορές. Το 1986, το 2001, το 2008, αν δεν κάνω λάθος. Ποτέ δεν ακούστηκε αυτή η καινοφανής και πρωτοφανής πρόταση που καταθέσατε. Δηλαδή, πο</w:t>
      </w:r>
      <w:r>
        <w:rPr>
          <w:rFonts w:eastAsia="Times New Roman"/>
          <w:szCs w:val="24"/>
        </w:rPr>
        <w:t>ια; Κα</w:t>
      </w:r>
      <w:r>
        <w:rPr>
          <w:rFonts w:eastAsia="Times New Roman"/>
          <w:szCs w:val="24"/>
        </w:rPr>
        <w:t>μ</w:t>
      </w:r>
      <w:r>
        <w:rPr>
          <w:rFonts w:eastAsia="Times New Roman"/>
          <w:szCs w:val="24"/>
        </w:rPr>
        <w:t>μία διάταξη δεν είναι ουδέτερη. Υπάρχει ιδεολογικό πρόσημα πάνω στις απόψεις μας. Πάνω στις υπαρκτές διαφωνίες των πολιτικών δυνάμεων για διατάξεις του Συντάγματος ο ένας να ψηφίσει τις απόψεις του άλλου, δηλαδή αυτά στα οποία διαφωνεί, προκειμένου να μετα</w:t>
      </w:r>
      <w:r>
        <w:rPr>
          <w:rFonts w:eastAsia="Times New Roman"/>
          <w:szCs w:val="24"/>
        </w:rPr>
        <w:t>τραπεί η επόμενη εκλογική διαδικασία σε συνταγματικό δημοψήφισμα. Γιατί αυτό προτείνετε, την ίδια στιγμή μάλιστα που δεν τολμάτε να μιλήσετε καθαρά για δημοψήφισμα. Θα μπορούσατε να πείτε «ελάτε να κάνουμε δημοψήφισμα». Μια πρωτοφανής και καινοφανής πρότασ</w:t>
      </w:r>
      <w:r>
        <w:rPr>
          <w:rFonts w:eastAsia="Times New Roman"/>
          <w:szCs w:val="24"/>
        </w:rPr>
        <w:t xml:space="preserve">η που έρχεται σε ευθεία σύγκρουση με το γράμμα και τη λογική του ίδιου του νομοθέτη, ο οποίος προτείνει τη συγκεκριμένη διαδικασία. </w:t>
      </w:r>
    </w:p>
    <w:p w14:paraId="09855F69" w14:textId="77777777" w:rsidR="00BE639A" w:rsidRDefault="00A212EC">
      <w:pPr>
        <w:spacing w:line="600" w:lineRule="auto"/>
        <w:ind w:firstLine="720"/>
        <w:jc w:val="both"/>
        <w:rPr>
          <w:rFonts w:eastAsia="Times New Roman"/>
          <w:szCs w:val="24"/>
        </w:rPr>
      </w:pPr>
      <w:r>
        <w:rPr>
          <w:rFonts w:eastAsia="Times New Roman"/>
          <w:szCs w:val="24"/>
        </w:rPr>
        <w:t>Μάλιστα, απευθύνετε μομφή στον Γιώργο Κατρούγκαλο, ο οποίος πριν μπει στην πολιτική, από τη θέση του καθηγητή, είχε διατυπώ</w:t>
      </w:r>
      <w:r>
        <w:rPr>
          <w:rFonts w:eastAsia="Times New Roman"/>
          <w:szCs w:val="24"/>
        </w:rPr>
        <w:t>σει μια άποψη για την ανάγκη μιας συντακτικής διαδικασίας. Δηλαδή, ουσιαστικά, αυτό που μέμφεστε, αυτό προτείνετε. Μια συντακτική διαδικασία προτείνετε. Και το προτείνετε αυτό τη στιγμή που γνωρίζετε πάρα πολύ καλά ότι οι διαφορές των κομμάτων ανάμεσα σε κ</w:t>
      </w:r>
      <w:r>
        <w:rPr>
          <w:rFonts w:eastAsia="Times New Roman"/>
          <w:szCs w:val="24"/>
        </w:rPr>
        <w:t xml:space="preserve">ρίσιμα ζητήματα δεν είναι τωρινές διαφορές. </w:t>
      </w:r>
    </w:p>
    <w:p w14:paraId="09855F6A" w14:textId="77777777" w:rsidR="00BE639A" w:rsidRDefault="00A212EC">
      <w:pPr>
        <w:spacing w:line="600" w:lineRule="auto"/>
        <w:ind w:firstLine="720"/>
        <w:jc w:val="both"/>
        <w:rPr>
          <w:rFonts w:eastAsia="Times New Roman"/>
          <w:szCs w:val="24"/>
        </w:rPr>
      </w:pPr>
      <w:r>
        <w:rPr>
          <w:rFonts w:eastAsia="Times New Roman"/>
          <w:szCs w:val="24"/>
        </w:rPr>
        <w:t xml:space="preserve">Αναφερθήκατε με εξαιρετικά θετικά σχόλια στην προηγούμενη αναθεωρητική διαδικασία, στην οποία από κοινού Βουλευτές της Νέας Δημοκρατίας και του ΠΑΣΟΚ τότε ξεκινούσατε τη διαδικασία της </w:t>
      </w:r>
      <w:r>
        <w:rPr>
          <w:rFonts w:eastAsia="Times New Roman"/>
          <w:szCs w:val="24"/>
        </w:rPr>
        <w:t>α</w:t>
      </w:r>
      <w:r>
        <w:rPr>
          <w:rFonts w:eastAsia="Times New Roman"/>
          <w:szCs w:val="24"/>
        </w:rPr>
        <w:t xml:space="preserve">ναθεώρησης. Γιατί δεν τα </w:t>
      </w:r>
      <w:r>
        <w:rPr>
          <w:rFonts w:eastAsia="Times New Roman"/>
          <w:szCs w:val="24"/>
        </w:rPr>
        <w:t>καταφέρατε λοιπόν, τότε, αφού πάντοτε κι εσείς ως νέος Βουλευτής, όπως μας είπατε, ήσασταν υπέρ της αναθεώρησης του άρθρου 86; Γιατί δεν συμφωνήσατε τότε ή δεν προτείνατε τότε αυτό το οποίο προτείνετε σήμερα; Να ανοίξουν, δηλαδή, όλα και η επόμενη εκλογική</w:t>
      </w:r>
      <w:r>
        <w:rPr>
          <w:rFonts w:eastAsia="Times New Roman"/>
          <w:szCs w:val="24"/>
        </w:rPr>
        <w:t xml:space="preserve"> αναμέτρηση να είναι ρουλέτα. Γιατί δεν το προτείνατε τότε; </w:t>
      </w:r>
    </w:p>
    <w:p w14:paraId="09855F6B" w14:textId="77777777" w:rsidR="00BE639A" w:rsidRDefault="00A212EC">
      <w:pPr>
        <w:spacing w:line="600" w:lineRule="auto"/>
        <w:ind w:firstLine="720"/>
        <w:jc w:val="both"/>
        <w:rPr>
          <w:rFonts w:eastAsia="Times New Roman"/>
          <w:szCs w:val="24"/>
        </w:rPr>
      </w:pPr>
      <w:r>
        <w:rPr>
          <w:rFonts w:eastAsia="Times New Roman"/>
          <w:szCs w:val="24"/>
        </w:rPr>
        <w:t>Ως προς το περιβόητο άρθρο 16 εσείς πάντα είχατε αυτή την άποψη. Εγώ δεν σας εγκαλώ ως προς αυτό. Αλλά γνωρίζετε πάρα πολύ καλά ότι αυτό που ονομάζετε διαχρονικά προοδευτική παράταξη στον τόπο έχ</w:t>
      </w:r>
      <w:r>
        <w:rPr>
          <w:rFonts w:eastAsia="Times New Roman"/>
          <w:szCs w:val="24"/>
        </w:rPr>
        <w:t xml:space="preserve">ει μια άλλη άποψη. Και το ΠΑΣΟΚ τότε είχε μια άλλη άποψη γι’ αυτό το θέμα. Όχι ο Γιώργος Παπανδρέου, αλλά η βάση του κινήματος τότε. Γιατί, λοιπόν, δεν το καταφέρατε εσείς τότε αυτό; </w:t>
      </w:r>
    </w:p>
    <w:p w14:paraId="09855F6C" w14:textId="77777777" w:rsidR="00BE639A" w:rsidRDefault="00A212EC">
      <w:pPr>
        <w:spacing w:line="600" w:lineRule="auto"/>
        <w:ind w:firstLine="720"/>
        <w:jc w:val="both"/>
        <w:rPr>
          <w:rFonts w:eastAsia="Times New Roman"/>
          <w:szCs w:val="24"/>
        </w:rPr>
      </w:pPr>
      <w:r>
        <w:rPr>
          <w:rFonts w:eastAsia="Times New Roman"/>
          <w:szCs w:val="24"/>
        </w:rPr>
        <w:t>Εν τοιαύτη περιπτώσει, εγώ θα επιμείνω στο πνεύμα και το γράμμα του νομο</w:t>
      </w:r>
      <w:r>
        <w:rPr>
          <w:rFonts w:eastAsia="Times New Roman"/>
          <w:szCs w:val="24"/>
        </w:rPr>
        <w:t xml:space="preserve">θέτη. Το Σύνταγμά μας μοιράζει την αναθεωρητική εξουσία και στις δυο Βουλές. Απαιτεί, δηλαδή, όχι απλώς διακομματική, αλλά και διαχρονική συναίνεση για την αναθεώρησή του. </w:t>
      </w:r>
    </w:p>
    <w:p w14:paraId="09855F6D" w14:textId="77777777" w:rsidR="00BE639A" w:rsidRDefault="00A212EC">
      <w:pPr>
        <w:spacing w:line="600" w:lineRule="auto"/>
        <w:ind w:firstLine="720"/>
        <w:jc w:val="both"/>
        <w:rPr>
          <w:rFonts w:eastAsia="Times New Roman"/>
          <w:szCs w:val="24"/>
        </w:rPr>
      </w:pPr>
      <w:r>
        <w:rPr>
          <w:rFonts w:eastAsia="Times New Roman"/>
          <w:szCs w:val="24"/>
        </w:rPr>
        <w:t xml:space="preserve">Είναι, λοιπόν, παράδοξο η πρώτη Βουλή να λέει άλφα και η δεύτερη να λέει βήτα. Και </w:t>
      </w:r>
      <w:r>
        <w:rPr>
          <w:rFonts w:eastAsia="Times New Roman"/>
          <w:szCs w:val="24"/>
        </w:rPr>
        <w:t>είναι εντελώς παράδοξο σε ένα πνεύμα και ένα γράμμα νομοθέτη που ζητά διαχρονική συναίνεση εσείς αντί για συναίνεση να προτείνετε τζόγο «βάλ’ τα όλα μέσα και όποιος νικήσει, πάρ’ τα όλα». Αυτή δεν είναι σοβαρή πρόταση αναθεωρητικής διαδικασίας. Είναι καινο</w:t>
      </w:r>
      <w:r>
        <w:rPr>
          <w:rFonts w:eastAsia="Times New Roman"/>
          <w:szCs w:val="24"/>
        </w:rPr>
        <w:t xml:space="preserve">φανής, είναι πρωτάκουστη. </w:t>
      </w:r>
    </w:p>
    <w:p w14:paraId="09855F6E" w14:textId="77777777" w:rsidR="00BE639A" w:rsidRDefault="00A212EC">
      <w:pPr>
        <w:spacing w:line="600" w:lineRule="auto"/>
        <w:ind w:firstLine="720"/>
        <w:jc w:val="both"/>
        <w:rPr>
          <w:rFonts w:eastAsia="Times New Roman"/>
          <w:szCs w:val="24"/>
        </w:rPr>
      </w:pPr>
      <w:r>
        <w:rPr>
          <w:rFonts w:eastAsia="Times New Roman"/>
          <w:szCs w:val="24"/>
        </w:rPr>
        <w:t>Δεν θα απαντήσω σε όλα, βεβαίως. Επιτρέψτε μου να σας πω ότι είναι πολύ ελιτίστικη η άποψη που διατυπώσατε, προκειμένου να αποδομήσετε μια ουσιαστική διαδικασία διαλόγου που κάναμε για το Σύνταγμα και μια επιτροπή, στην οποία συμ</w:t>
      </w:r>
      <w:r>
        <w:rPr>
          <w:rFonts w:eastAsia="Times New Roman"/>
          <w:szCs w:val="24"/>
        </w:rPr>
        <w:t xml:space="preserve">μετείχαν εξαιρετικά διακεκριμένοι επιστήμονες. Απαξιώσατε λέγοντας ότι αυτοί δεν ήταν ειδικοί του Συντάγματος. </w:t>
      </w:r>
    </w:p>
    <w:p w14:paraId="09855F6F" w14:textId="77777777" w:rsidR="00BE639A" w:rsidRDefault="00A212EC">
      <w:pPr>
        <w:spacing w:line="600" w:lineRule="auto"/>
        <w:ind w:firstLine="720"/>
        <w:jc w:val="both"/>
        <w:rPr>
          <w:rFonts w:eastAsia="Times New Roman"/>
          <w:szCs w:val="24"/>
        </w:rPr>
      </w:pPr>
      <w:r>
        <w:rPr>
          <w:rFonts w:eastAsia="Times New Roman"/>
          <w:szCs w:val="24"/>
        </w:rPr>
        <w:t>Εγώ αυτό που γνωρίζω είναι ότι το Σύνταγμα γεννήθηκε από τον λαό και όχι από τους ειδικούς. Το 1844 στην πλατεία Συντάγματος –και γι’ αυτό τη λέ</w:t>
      </w:r>
      <w:r>
        <w:rPr>
          <w:rFonts w:eastAsia="Times New Roman"/>
          <w:szCs w:val="24"/>
        </w:rPr>
        <w:t xml:space="preserve">με έτσι- ο λαός φώναζε «Σύνταγμα, Σύνταγμα» και θεωρώ ότι οι εξουσίες πηγάζουν από τον λαό και άρα η διαδικασία της αναθεώρησης δεν είναι αποκλειστικό προνόμιο και δικαίωμα των ειδικών. Η Ελλάδα απέκτησε Σύνταγμα κινηματικά το 1843 απέναντι στην οθωμανική </w:t>
      </w:r>
      <w:r>
        <w:rPr>
          <w:rFonts w:eastAsia="Times New Roman"/>
          <w:szCs w:val="24"/>
        </w:rPr>
        <w:t xml:space="preserve">κυριαρχία, στη μοναρχική απολυταρχία. Ας μην υποτιμούμε, λοιπόν, ούτε να ευτελίζουμε τη συντακτική εξουσία που άσκησε τότε ο ελληνικός λαός. </w:t>
      </w:r>
    </w:p>
    <w:p w14:paraId="09855F70" w14:textId="77777777" w:rsidR="00BE639A" w:rsidRDefault="00A212EC">
      <w:pPr>
        <w:spacing w:line="600" w:lineRule="auto"/>
        <w:ind w:firstLine="720"/>
        <w:jc w:val="both"/>
        <w:rPr>
          <w:rFonts w:eastAsia="Times New Roman"/>
          <w:szCs w:val="24"/>
        </w:rPr>
      </w:pPr>
      <w:r>
        <w:rPr>
          <w:rFonts w:eastAsia="Times New Roman"/>
          <w:szCs w:val="24"/>
        </w:rPr>
        <w:t>Σήμερα, όμως, δεν είμαστε σε μια τέτοια περίοδο. Σήμερα έχουμε ένα Σύνταγμα που προβλέπει τη διαδικασία και αυτή τ</w:t>
      </w:r>
      <w:r>
        <w:rPr>
          <w:rFonts w:eastAsia="Times New Roman"/>
          <w:szCs w:val="24"/>
        </w:rPr>
        <w:t>η διαδικασία έτσι όπως προβλέπεται από τον νομοθέτη έρχεστε με προτάσεις ρουλέτα, τζόγου να τη διασύρετε. Δεν το περίμενα αυτό από τη συντηρητική παράταξη. Ενδεχομένως, θα μπορούσε κάποιος άλλο να το προτείνει.</w:t>
      </w:r>
    </w:p>
    <w:p w14:paraId="09855F71" w14:textId="77777777" w:rsidR="00BE639A" w:rsidRDefault="00A212EC">
      <w:pPr>
        <w:spacing w:line="600" w:lineRule="auto"/>
        <w:ind w:firstLine="720"/>
        <w:jc w:val="both"/>
        <w:rPr>
          <w:rFonts w:eastAsia="Times New Roman"/>
          <w:szCs w:val="24"/>
        </w:rPr>
      </w:pPr>
      <w:r>
        <w:rPr>
          <w:rFonts w:eastAsia="Times New Roman"/>
          <w:szCs w:val="24"/>
        </w:rPr>
        <w:t>Μας είπατε ότι η διαδικασία αυτή ήταν μια δια</w:t>
      </w:r>
      <w:r>
        <w:rPr>
          <w:rFonts w:eastAsia="Times New Roman"/>
          <w:szCs w:val="24"/>
        </w:rPr>
        <w:t xml:space="preserve">δικασία υποτιμημένη εξ αρχής. Θα σας θυμίσω ότι το 1985 διήρκεσε δυο εβδομάδες η διαδικασία στην </w:t>
      </w:r>
      <w:r>
        <w:rPr>
          <w:rFonts w:eastAsia="Times New Roman"/>
          <w:szCs w:val="24"/>
        </w:rPr>
        <w:t>ε</w:t>
      </w:r>
      <w:r>
        <w:rPr>
          <w:rFonts w:eastAsia="Times New Roman"/>
          <w:szCs w:val="24"/>
        </w:rPr>
        <w:t xml:space="preserve">πιτροπή. Αλλά, εν τοιαύτη περιπτώσει, δεν θα αναφερθώ σε αυτό. Θεωρώ ότι ο χρόνος ήταν επαρκής αλλά η Νέα Δημοκρατία μέσα στην </w:t>
      </w:r>
      <w:r>
        <w:rPr>
          <w:rFonts w:eastAsia="Times New Roman"/>
          <w:szCs w:val="24"/>
        </w:rPr>
        <w:t>ε</w:t>
      </w:r>
      <w:r>
        <w:rPr>
          <w:rFonts w:eastAsia="Times New Roman"/>
          <w:szCs w:val="24"/>
        </w:rPr>
        <w:t>πιτροπή δεν συμμετείχε με ουσι</w:t>
      </w:r>
      <w:r>
        <w:rPr>
          <w:rFonts w:eastAsia="Times New Roman"/>
          <w:szCs w:val="24"/>
        </w:rPr>
        <w:t>αστικές προτάσεις. Επί δυο μήνες δεν μας λέγατε συγκεκριμένα ποιες παραγράφους ζητάτε να αναθεωρηθούν, παρά μονάχα άρθρα. Περιμένατε ίσως ο νομικός σας σύμβουλος να γυρίσει από την εκπαιδευτική του άδεια για να μας προτείνετε ποιες συγκεκριμένες παράγραφοι</w:t>
      </w:r>
      <w:r>
        <w:rPr>
          <w:rFonts w:eastAsia="Times New Roman"/>
          <w:szCs w:val="24"/>
        </w:rPr>
        <w:t xml:space="preserve"> θέλετε να αναθεωρηθούν. Δεν συμμετείχατε ουσιαστικά. Καθ’ όλη την προηγούμενη διάρκεια του διαλόγου τόσο σε επίπεδο κοινωνικό και πολιτικό τόσο και εντός της Βουλής αλλάζατε σε κρίσιμα θέματα θέσεις διαρκώς. </w:t>
      </w:r>
    </w:p>
    <w:p w14:paraId="09855F72" w14:textId="77777777" w:rsidR="00BE639A" w:rsidRDefault="00A212EC">
      <w:pPr>
        <w:spacing w:line="600" w:lineRule="auto"/>
        <w:ind w:firstLine="720"/>
        <w:jc w:val="both"/>
        <w:rPr>
          <w:rFonts w:eastAsia="Times New Roman"/>
          <w:szCs w:val="24"/>
        </w:rPr>
      </w:pPr>
      <w:r>
        <w:rPr>
          <w:rFonts w:eastAsia="Times New Roman"/>
          <w:szCs w:val="24"/>
        </w:rPr>
        <w:t xml:space="preserve">Σήμερα, με την τοποθέτησή σας, για άλλη μια φορά βεβαίως ανεδείχθησαν σημαντικές ιδεολογικές διαφορές. </w:t>
      </w:r>
    </w:p>
    <w:p w14:paraId="09855F73" w14:textId="77777777" w:rsidR="00BE639A" w:rsidRDefault="00A212EC">
      <w:pPr>
        <w:spacing w:line="600" w:lineRule="auto"/>
        <w:ind w:firstLine="720"/>
        <w:jc w:val="both"/>
        <w:rPr>
          <w:rFonts w:eastAsia="Times New Roman"/>
          <w:szCs w:val="24"/>
        </w:rPr>
      </w:pPr>
      <w:r>
        <w:rPr>
          <w:rFonts w:eastAsia="Times New Roman"/>
          <w:szCs w:val="24"/>
        </w:rPr>
        <w:t>Η συζήτηση για το άρθρο 16 πιστεύω ότι έχει εξαντληθεί καθώς και η συζήτηση για το άρθρο 24. Ζητάτε, δηλαδή, σε μια παράταξη η οποία έχει δώσει αγώνες γ</w:t>
      </w:r>
      <w:r>
        <w:rPr>
          <w:rFonts w:eastAsia="Times New Roman"/>
          <w:szCs w:val="24"/>
        </w:rPr>
        <w:t xml:space="preserve">ια την προστασία του φυσικού περιβάλλοντος να υπερψηφίσει την αναθεώρηση του άρθρου 24, όταν δίνουμε μάχες και αγώνες επί δεκαετίες για να προστατεύσουμε το φυσικό περιβάλλον. </w:t>
      </w:r>
    </w:p>
    <w:p w14:paraId="09855F74"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9855F75" w14:textId="77777777" w:rsidR="00BE639A" w:rsidRDefault="00A212EC">
      <w:pPr>
        <w:spacing w:line="600" w:lineRule="auto"/>
        <w:ind w:firstLine="720"/>
        <w:jc w:val="both"/>
        <w:rPr>
          <w:rFonts w:eastAsia="Times New Roman"/>
          <w:szCs w:val="24"/>
        </w:rPr>
      </w:pPr>
      <w:r>
        <w:rPr>
          <w:rFonts w:eastAsia="Times New Roman"/>
          <w:szCs w:val="24"/>
        </w:rPr>
        <w:t xml:space="preserve">Όμως, εγώ θα αναφερθώ ιδιαίτερα σε </w:t>
      </w:r>
      <w:r>
        <w:rPr>
          <w:rFonts w:eastAsia="Times New Roman"/>
          <w:szCs w:val="24"/>
        </w:rPr>
        <w:t>όσα είπατε για τον πέμπτο άξονα των αλλαγών που παρουσίασα, αυτές που αφορούν στην προστασία των κοινωνικών αγαθών. Μάλιστα, κάνατε και ένα φτηνό πολιτικό σχόλιο. Όταν εμείς μιλάμε για την κατοχύρωση συνταγματικά των κοινωνικών αγαθών του δημόσιου χώρου κα</w:t>
      </w:r>
      <w:r>
        <w:rPr>
          <w:rFonts w:eastAsia="Times New Roman"/>
          <w:szCs w:val="24"/>
        </w:rPr>
        <w:t xml:space="preserve">ι του κοινωνικού δικαιώματος στο νερό και την ενέργεια, προφανώς και μιλάμε για τη δυνατότητα να υπάρχει ο δημόσιος έλεγχος στην </w:t>
      </w:r>
      <w:r>
        <w:rPr>
          <w:rFonts w:eastAsia="Times New Roman"/>
          <w:szCs w:val="24"/>
        </w:rPr>
        <w:t>π</w:t>
      </w:r>
      <w:r>
        <w:rPr>
          <w:rFonts w:eastAsia="Times New Roman"/>
          <w:szCs w:val="24"/>
        </w:rPr>
        <w:t>ολιτεία. Αυτό δεν σημαίνει ότι δεν μπορεί να υπάρχει μια μετοχοποίηση. Αυτό σημαίνει ότι το 51%, η πλειοψηφία, εν πάση περιπτώ</w:t>
      </w:r>
      <w:r>
        <w:rPr>
          <w:rFonts w:eastAsia="Times New Roman"/>
          <w:szCs w:val="24"/>
        </w:rPr>
        <w:t>σει, το μάνατζμεντ, ο έλεγχος θα βρίσκεται και θα είναι και συνταγματικά κατοχυρωμένα στη δημόσια σφαίρα.</w:t>
      </w:r>
    </w:p>
    <w:p w14:paraId="09855F76" w14:textId="77777777" w:rsidR="00BE639A" w:rsidRDefault="00A212EC">
      <w:pPr>
        <w:spacing w:line="600" w:lineRule="auto"/>
        <w:ind w:firstLine="720"/>
        <w:jc w:val="both"/>
        <w:rPr>
          <w:rFonts w:eastAsia="Times New Roman"/>
          <w:szCs w:val="24"/>
        </w:rPr>
      </w:pPr>
      <w:r>
        <w:rPr>
          <w:rFonts w:eastAsia="Times New Roman"/>
          <w:szCs w:val="24"/>
        </w:rPr>
        <w:t>Μιλήσατε, ωστόσο, για ευχολόγια και διατάξεις οι οποίες είναι ευχολόγια. Ποια είναι τα ευχολόγια; Είναι ευχολόγια αυτά τα οποία προτείνουμε για την εν</w:t>
      </w:r>
      <w:r>
        <w:rPr>
          <w:rFonts w:eastAsia="Times New Roman"/>
          <w:szCs w:val="24"/>
        </w:rPr>
        <w:t>ίσχυση των κοινωνικών δικαιωμάτων; Είναι ευχολόγιο η κατοχύρωση του εγγυημένου εισοδήματος; Είναι ευχολόγιο η καθολική πρόσβαση στην υγεία ως υποχρέωση του κράτους να παρέχει ισότιμα σε όλους τους πολίτες; Είναι ευχολόγιο η κατοχύρωση των συλλογικών διαπρα</w:t>
      </w:r>
      <w:r>
        <w:rPr>
          <w:rFonts w:eastAsia="Times New Roman"/>
          <w:szCs w:val="24"/>
        </w:rPr>
        <w:t xml:space="preserve">γματεύσεων συνταγματικά; Βέβαια. Εσείς τις παραδώσετε εν μια νυκτί τις συλλογικές διαπραγματεύσεις. </w:t>
      </w:r>
    </w:p>
    <w:p w14:paraId="09855F77" w14:textId="77777777" w:rsidR="00BE639A" w:rsidRDefault="00A212EC">
      <w:pPr>
        <w:spacing w:line="600" w:lineRule="auto"/>
        <w:ind w:firstLine="720"/>
        <w:jc w:val="both"/>
        <w:rPr>
          <w:rFonts w:eastAsia="Times New Roman"/>
          <w:szCs w:val="24"/>
        </w:rPr>
      </w:pPr>
      <w:r>
        <w:rPr>
          <w:rFonts w:eastAsia="Times New Roman"/>
          <w:szCs w:val="24"/>
        </w:rPr>
        <w:t>Είναι προφανές ότι μέσα από τις διαφορές μας και για το Σύνταγμα αναδεικνύεται μια δομική, ιδεολογική και πολιτική αντιπαράθεση. Και μπορεί ο ελληνικός λαό</w:t>
      </w:r>
      <w:r>
        <w:rPr>
          <w:rFonts w:eastAsia="Times New Roman"/>
          <w:szCs w:val="24"/>
        </w:rPr>
        <w:t xml:space="preserve">ς να κατανοήσει τι είναι αυτό που προστατεύουμε εμείς και θέλουμε να προστατεύσουμε και συνταγματικά μέσα σε ένα διεθνές και ευρωπαϊκό περιβάλλον σύνθετο και δύσκολο και ποιος είναι ο δικός σας ιδεολογικός πυρήνας. </w:t>
      </w:r>
    </w:p>
    <w:p w14:paraId="09855F78" w14:textId="77777777" w:rsidR="00BE639A" w:rsidRDefault="00A212EC">
      <w:pPr>
        <w:spacing w:line="600" w:lineRule="auto"/>
        <w:ind w:firstLine="720"/>
        <w:jc w:val="both"/>
        <w:rPr>
          <w:rFonts w:eastAsia="Times New Roman"/>
          <w:szCs w:val="24"/>
        </w:rPr>
      </w:pPr>
      <w:r>
        <w:rPr>
          <w:rFonts w:eastAsia="Times New Roman"/>
          <w:szCs w:val="24"/>
        </w:rPr>
        <w:t xml:space="preserve">Στην πραγματικότητα αυτά τα οποία εσείς </w:t>
      </w:r>
      <w:r>
        <w:rPr>
          <w:rFonts w:eastAsia="Times New Roman"/>
          <w:szCs w:val="24"/>
        </w:rPr>
        <w:t xml:space="preserve">λέτε ευχολόγια τα λέτε έτσι γιατί οι θέσεις σας είναι να καταργηθούν, διότι αυτό θέλετε, δηλαδή να καταργηθούν αυτά που εμείς ονομάζουμε κοινωνικά δικαιώματα και αγαθά. </w:t>
      </w:r>
    </w:p>
    <w:p w14:paraId="09855F79" w14:textId="77777777" w:rsidR="00BE639A" w:rsidRDefault="00A212EC">
      <w:pPr>
        <w:spacing w:line="600" w:lineRule="auto"/>
        <w:ind w:firstLine="720"/>
        <w:jc w:val="both"/>
        <w:rPr>
          <w:rFonts w:eastAsia="Times New Roman"/>
          <w:szCs w:val="24"/>
        </w:rPr>
      </w:pPr>
      <w:r>
        <w:rPr>
          <w:rFonts w:eastAsia="Times New Roman"/>
          <w:szCs w:val="24"/>
        </w:rPr>
        <w:t>Έρχομαι σε ένα τελευταίο σχόλιο. Υπήρξε ουσιαστικά μια ομολογία σήμερα από πλευράς του</w:t>
      </w:r>
      <w:r>
        <w:rPr>
          <w:rFonts w:eastAsia="Times New Roman"/>
          <w:szCs w:val="24"/>
        </w:rPr>
        <w:t xml:space="preserve"> κ. Μητσοτάκη, ομολογία για το πραγματικό πολιτικό σχέδιο μέσα στο οποίο πολιτικό σχέδιο ενέπλεξε και τη θεσμική διαδικασία της αναθεώρησης του Συντάγματος.</w:t>
      </w:r>
    </w:p>
    <w:p w14:paraId="09855F7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Μας είπε πριν από λίγο πως σε ό,τι αφορά το ζήτημα της εκλογής του Προέδρου της Δημοκρατίας συμφωνο</w:t>
      </w:r>
      <w:r>
        <w:rPr>
          <w:rFonts w:eastAsia="Times New Roman" w:cs="Times New Roman"/>
          <w:szCs w:val="24"/>
        </w:rPr>
        <w:t xml:space="preserve">ύμε ως προς την κατεύθυνση, αλλά διαφωνούμε ως προς το περιεχόμενο. </w:t>
      </w:r>
    </w:p>
    <w:p w14:paraId="09855F7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Ως προς τον τρόπο. </w:t>
      </w:r>
    </w:p>
    <w:p w14:paraId="09855F7C" w14:textId="77777777" w:rsidR="00BE639A" w:rsidRDefault="00A212EC">
      <w:pPr>
        <w:spacing w:line="600" w:lineRule="auto"/>
        <w:ind w:firstLine="720"/>
        <w:jc w:val="both"/>
        <w:rPr>
          <w:rFonts w:eastAsia="Times New Roman" w:cs="Times New Roman"/>
          <w:szCs w:val="24"/>
        </w:rPr>
      </w:pPr>
      <w:r w:rsidRPr="00FD0677">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FD0677">
        <w:rPr>
          <w:rFonts w:eastAsia="Times New Roman" w:cs="Times New Roman"/>
          <w:b/>
          <w:szCs w:val="24"/>
        </w:rPr>
        <w:t xml:space="preserve">): </w:t>
      </w:r>
      <w:r>
        <w:rPr>
          <w:rFonts w:eastAsia="Times New Roman" w:cs="Times New Roman"/>
          <w:szCs w:val="24"/>
        </w:rPr>
        <w:t>Ακούστε. Η πραγματικότητα είναι ότι εσείς θέση γι’ αυτό το ζήτημα διαμορφώσατε</w:t>
      </w:r>
      <w:r>
        <w:rPr>
          <w:rFonts w:eastAsia="Times New Roman" w:cs="Times New Roman"/>
          <w:szCs w:val="24"/>
        </w:rPr>
        <w:t xml:space="preserve"> και παρουσιάζετε σήμερα στον ελληνικό λαό με βάση την πολιτική σας ιδιοτέλεια και όχι βλέποντας το Σύνταγμα διαχρονικά, αλλά βλέποντας τις επόμενες πολιτικές εξελίξεις. </w:t>
      </w:r>
    </w:p>
    <w:p w14:paraId="09855F7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Την τελευταία φορά που συζητήσαμε σ’ αυτήν εδώ την Αίθουσα γι’ αυτό το ζήτημα, η άποψ</w:t>
      </w:r>
      <w:r>
        <w:rPr>
          <w:rFonts w:eastAsia="Times New Roman" w:cs="Times New Roman"/>
          <w:szCs w:val="24"/>
        </w:rPr>
        <w:t>η, την οποία δημόσια είχατε διατυπώσει και την οποία αλλάξατε, ήταν περί άμεσης εκλογής, εάν δεν προκύπτει ευρεία συναίνεση για την εκλογή του Προέδρου της Δημοκρατίας. Σήμερα, μιλάτε για θεσμική δυσαρμονία εσείς που είχατε τοποθετηθεί θετικά στην άμεση εκ</w:t>
      </w:r>
      <w:r>
        <w:rPr>
          <w:rFonts w:eastAsia="Times New Roman" w:cs="Times New Roman"/>
          <w:szCs w:val="24"/>
        </w:rPr>
        <w:t xml:space="preserve">λογή. Και μιλάτε για θεσμική δυσαρμονία, διότι ένας Πρόεδρος, λέτε, που δεν θα βρίσκει τη συναίνεση στη Βουλή, πώς θα μπορεί να έχει αυξημένη συναίνεση από τον λαό; </w:t>
      </w:r>
    </w:p>
    <w:p w14:paraId="09855F7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μεταλλάξεις και οι μετατοπίσεις σας σ’ αυτό το θέμα, δυστυχώς, για εσάς αποδεικνύουν τη</w:t>
      </w:r>
      <w:r>
        <w:rPr>
          <w:rFonts w:eastAsia="Times New Roman" w:cs="Times New Roman"/>
          <w:szCs w:val="24"/>
        </w:rPr>
        <w:t>ν πολιτική σκοπιμότητα και την πολιτική ιδιοτέλεια. Διότι σήμερα εγώ έκανα ένα βήμα τολμηρό. Αποκάλυψα το πολιτικό παιχνίδι που παίζετε. Σας προκάλεσα να πάρετε θέση συγκεκριμένη, λέγοντας ξεκάθαρα ότι ο ΣΥΡΙΖΑ δεν πρόκειται να παίξει κανένα παιχνίδι με το</w:t>
      </w:r>
      <w:r>
        <w:rPr>
          <w:rFonts w:eastAsia="Times New Roman" w:cs="Times New Roman"/>
          <w:szCs w:val="24"/>
        </w:rPr>
        <w:t xml:space="preserve">ν Πρόεδρο της Δημοκρατίας, ότι ο ΣΥΡΙΖΑ θα προτείνει και στη νέα Βουλή τη συνταγματικά προβλεπόμενη ανανέωση της θητείας του σημερινού Προέδρου, του Προκόπη Παυλόπουλου, διότι θεωρώ ότι είναι ένας εξαιρετικός Πρόεδρος της Δημοκρατίας, διότι θεωρούμε ότι η </w:t>
      </w:r>
      <w:r>
        <w:rPr>
          <w:rFonts w:eastAsia="Times New Roman" w:cs="Times New Roman"/>
          <w:szCs w:val="24"/>
        </w:rPr>
        <w:t xml:space="preserve">επιλογή του Προέδρου της Δημοκρατίας πρέπει να έχει την ευρύτερη συναίνεση, διότι στο πρόσωπο του Προέδρου της Δημοκρατίας πρέπει να συμπυκνώνεται η συναίνεση και να αντικατοπτρίζεται η κοινή βούληση των περισσοτέρων εκ των πολιτικών δυνάμεων, διότι είναι </w:t>
      </w:r>
      <w:r>
        <w:rPr>
          <w:rFonts w:eastAsia="Times New Roman" w:cs="Times New Roman"/>
          <w:szCs w:val="24"/>
        </w:rPr>
        <w:t xml:space="preserve">εκφραστής και του πολιτεύματος και εκπροσωπεί το έθνος και τον λαό. </w:t>
      </w:r>
    </w:p>
    <w:p w14:paraId="09855F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εσείς, κύριε Μητσοτάκη, ενώ κατά το κοινώς λεγόμενο σας πέταξα αυτό το γάντι, όχι μόνο δεν το σηκώσατε αυτό το γάντι, αλλά μιλήσατε πενήντα έξι λεπτά και αποφύγατε να αναφέρατε και το</w:t>
      </w:r>
      <w:r>
        <w:rPr>
          <w:rFonts w:eastAsia="Times New Roman" w:cs="Times New Roman"/>
          <w:szCs w:val="24"/>
        </w:rPr>
        <w:t xml:space="preserve"> ονοματεπώνυμο του σημερινού Προέδρου της Δημοκρατίας. Ομιλήσατε για τον Πρόεδρο ως θεσμό, τον οποίον δεν πρέπει να εμπλέκουμε στα πολιτικά μας παιχνίδια, τη στιγμή που ακριβώς αυτό κάνετε εσείς. </w:t>
      </w:r>
    </w:p>
    <w:p w14:paraId="09855F8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Κύριε Μητσοτάκη, ξέρετε, μέχρι σήμερα είχα την αίσθηση ότι </w:t>
      </w:r>
      <w:r>
        <w:rPr>
          <w:rFonts w:eastAsia="Times New Roman" w:cs="Times New Roman"/>
          <w:szCs w:val="24"/>
        </w:rPr>
        <w:t xml:space="preserve">ο κ. Σαμαράς και ο κ. Γεωργιάδης δεν σας επιτρέπουν να ονομάζετε τη γείτονα χώρα Βόρεια Μακεδονία με τη νέα συνταγματική της ονομασία. Σήμερα διαπιστώνω ότι δεν σας επιτρέπουν καν να αναφέρετε το όνομα του Προέδρου της Δημοκρατίας. </w:t>
      </w:r>
    </w:p>
    <w:p w14:paraId="09855F81" w14:textId="77777777" w:rsidR="00BE639A" w:rsidRDefault="00A212EC">
      <w:pPr>
        <w:spacing w:line="600" w:lineRule="auto"/>
        <w:ind w:firstLine="720"/>
        <w:jc w:val="center"/>
        <w:rPr>
          <w:rFonts w:eastAsia="Times New Roman"/>
          <w:bCs/>
        </w:rPr>
      </w:pPr>
      <w:r w:rsidRPr="006651D3">
        <w:rPr>
          <w:rFonts w:eastAsia="Times New Roman"/>
          <w:bCs/>
        </w:rPr>
        <w:t>(Χειροκροτήματα από την</w:t>
      </w:r>
      <w:r w:rsidRPr="006651D3">
        <w:rPr>
          <w:rFonts w:eastAsia="Times New Roman"/>
          <w:bCs/>
        </w:rPr>
        <w:t xml:space="preserve"> πτέρυγα του ΣΥΡΙΖΑ)</w:t>
      </w:r>
    </w:p>
    <w:p w14:paraId="09855F8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Διότι έχουν άποψη και θέλει η ακραία πτέρυγα του κόμματός σας να παίξετε πολιτικά παιχνίδια. Ενδεχομένως, να είναι και μια αποκάλυψη αυτή. Έχετε κάνει τα σχέδιά σας, έχετε κάνει τις συμφωνίες σας, τις έχετε διαμορφώσει. Ξέρετε, στο τέλ</w:t>
      </w:r>
      <w:r>
        <w:rPr>
          <w:rFonts w:eastAsia="Times New Roman" w:cs="Times New Roman"/>
          <w:szCs w:val="24"/>
        </w:rPr>
        <w:t xml:space="preserve">ος ξυρίζουν τον γαμπρό, λέει μια παροιμία. Μην μοιράζετε θέσεις, γιατί και μετά τις επόμενες εκλογές θα βρεθείτε ξανά στα έδρανα της </w:t>
      </w:r>
      <w:r>
        <w:rPr>
          <w:rFonts w:eastAsia="Times New Roman" w:cs="Times New Roman"/>
          <w:szCs w:val="24"/>
        </w:rPr>
        <w:t>α</w:t>
      </w:r>
      <w:r>
        <w:rPr>
          <w:rFonts w:eastAsia="Times New Roman" w:cs="Times New Roman"/>
          <w:szCs w:val="24"/>
        </w:rPr>
        <w:t xml:space="preserve">ντιπολίτευσης. Δεν θα σας φτάνουν οι Βουλευτές, για να προτείνετε και να εκλέξετε Πρόεδρο της Δημοκρατίας. </w:t>
      </w:r>
    </w:p>
    <w:p w14:paraId="09855F83" w14:textId="77777777" w:rsidR="00BE639A" w:rsidRDefault="00A212E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855F8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Πρόεδρος της Δημοκρατίας θα εκλεγεί με την πρόταση της νέας πλειοψηφίας, που θα είναι και πάλι με κορμό τον ΣΥΡΙΖΑ και θα είναι ο νυν Πρόεδρος της Δημοκρατίας, όσο κι αν εσείς δεν το θέλετε, γιατί πράγματι είνα</w:t>
      </w:r>
      <w:r>
        <w:rPr>
          <w:rFonts w:eastAsia="Times New Roman" w:cs="Times New Roman"/>
          <w:szCs w:val="24"/>
        </w:rPr>
        <w:t xml:space="preserve">ι ένας εξαιρετικός Πρόεδρος της Ελληνικής Δημοκρατίας. </w:t>
      </w:r>
    </w:p>
    <w:p w14:paraId="09855F85" w14:textId="77777777" w:rsidR="00BE639A" w:rsidRDefault="00A212E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855F86" w14:textId="77777777" w:rsidR="00BE639A" w:rsidRDefault="00A212EC">
      <w:pPr>
        <w:spacing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Κύριε Πρόεδρε, παρακαλώ τον λόγο.</w:t>
      </w:r>
    </w:p>
    <w:p w14:paraId="09855F87" w14:textId="77777777" w:rsidR="00BE639A" w:rsidRDefault="00A212EC">
      <w:pPr>
        <w:spacing w:line="600" w:lineRule="auto"/>
        <w:ind w:firstLine="720"/>
        <w:jc w:val="both"/>
        <w:rPr>
          <w:rFonts w:eastAsia="Times New Roman" w:cs="Times New Roman"/>
          <w:szCs w:val="24"/>
        </w:rPr>
      </w:pPr>
      <w:r w:rsidRPr="000C2BF3">
        <w:rPr>
          <w:rFonts w:eastAsia="Times New Roman"/>
          <w:b/>
          <w:bCs/>
        </w:rPr>
        <w:t>ΠΡΟΕΔΡΟΣ (Νικόλαος Βούτσης):</w:t>
      </w:r>
      <w:r>
        <w:rPr>
          <w:rFonts w:eastAsia="Times New Roman" w:cs="Times New Roman"/>
          <w:szCs w:val="24"/>
        </w:rPr>
        <w:t xml:space="preserve"> Επ’ ολίγον, κύριε Πρόεδρε. </w:t>
      </w:r>
    </w:p>
    <w:p w14:paraId="09855F8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Πρόεδρος τ</w:t>
      </w:r>
      <w:r>
        <w:rPr>
          <w:rFonts w:eastAsia="Times New Roman" w:cs="Times New Roman"/>
          <w:szCs w:val="24"/>
        </w:rPr>
        <w:t>ης Νέας Δημοκρατίας, ο κ. Μητσοτάκης, έχει τον λόγο.</w:t>
      </w:r>
    </w:p>
    <w:p w14:paraId="09855F89" w14:textId="77777777" w:rsidR="00BE639A" w:rsidRDefault="00A212EC">
      <w:pPr>
        <w:spacing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είμαι σύντομος. </w:t>
      </w:r>
    </w:p>
    <w:p w14:paraId="09855F8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 κάποιον λόγο, κύριε Τσίπρα, όταν μιλάτε για τις επόμενες εκλογές, δεν αποπνέετε κάποια ιδιαίτερη σιγουριά ούτε εσείς ούτε η Κο</w:t>
      </w:r>
      <w:r>
        <w:rPr>
          <w:rFonts w:eastAsia="Times New Roman" w:cs="Times New Roman"/>
          <w:szCs w:val="24"/>
        </w:rPr>
        <w:t xml:space="preserve">ινοβουλευτική σας Ομάδα. Και, όπως σας είπα, στον βαθμό που εσείς ο ίδιος προεξοφλείτε το εκλογικό αποτέλεσμα, γιατί μπαίνετε σ’ αυτή τη συζήτηση; Ποιο είναι αυτό το άγχος, το οποίο σας κυριαρχεί, για να σκεφθείτε από τώρα τι θα κάνει η Νέα Δημοκρατία στη </w:t>
      </w:r>
      <w:r>
        <w:rPr>
          <w:rFonts w:eastAsia="Times New Roman" w:cs="Times New Roman"/>
          <w:szCs w:val="24"/>
        </w:rPr>
        <w:t>βεβαιότητα ότι θα κερδίσει τις επόμενες εκλογές; Γιατί αυτό σας απασχολεί. Αυτό το άγχος εκπέμπετε συνολικά σ’ αυτή τη συζήτηση, μια διαχείριση ήττας προσπαθείτε να κάνετε και πάλι να αναφερθείτε σε πρόσωπα και όχι στην υποχρέωσή μας να καταλήξουμε στις σω</w:t>
      </w:r>
      <w:r>
        <w:rPr>
          <w:rFonts w:eastAsia="Times New Roman" w:cs="Times New Roman"/>
          <w:szCs w:val="24"/>
        </w:rPr>
        <w:t>στές θεσμικές παρεμβάσεις. Πάλι καλά που δεν μου ζητήσατε να πω και το ΑΦΜ του κ. Παυλόπουλου! Αυτό είναι το επόμενο, το οποίο θα έπρεπε να μου πείτε!</w:t>
      </w:r>
    </w:p>
    <w:p w14:paraId="09855F8B" w14:textId="77777777" w:rsidR="00BE639A" w:rsidRDefault="00A212EC">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9855F8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Γνωρίζετε ότι με τον κ. Παυλόπουλο έχω μια άριστη σχέση. Τον σέβομαι και τον εκτιμώ ιδιαίτερα και θεωρώ ότι επιτελεί πάρα πολύ καλά τα καθήκοντά του. Αυτό, λοιπόν, προς αποφυγή οποιασδήποτε παρεξήγησης και προσπάθειας διαστρέβλωσης των δικών σας λεγομένων.</w:t>
      </w:r>
      <w:r>
        <w:rPr>
          <w:rFonts w:eastAsia="Times New Roman" w:cs="Times New Roman"/>
          <w:szCs w:val="24"/>
        </w:rPr>
        <w:t xml:space="preserve"> </w:t>
      </w:r>
    </w:p>
    <w:p w14:paraId="09855F8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τα υπουργικά έδρανα)</w:t>
      </w:r>
    </w:p>
    <w:p w14:paraId="09855F8E" w14:textId="77777777" w:rsidR="00BE639A" w:rsidRDefault="00A212EC">
      <w:pPr>
        <w:spacing w:line="600" w:lineRule="auto"/>
        <w:ind w:firstLine="720"/>
        <w:rPr>
          <w:rFonts w:eastAsia="Times New Roman" w:cs="Times New Roman"/>
          <w:szCs w:val="24"/>
        </w:rPr>
      </w:pPr>
      <w:r w:rsidRPr="000C2BF3">
        <w:rPr>
          <w:rFonts w:eastAsia="Times New Roman"/>
          <w:b/>
          <w:bCs/>
        </w:rPr>
        <w:t>ΠΡΟΕΔΡΟΣ (Νικόλαος Βούτσης):</w:t>
      </w:r>
      <w:r>
        <w:rPr>
          <w:rFonts w:eastAsia="Times New Roman" w:cs="Times New Roman"/>
          <w:szCs w:val="24"/>
        </w:rPr>
        <w:t xml:space="preserve"> Ήσυχα, παρακαλώ.</w:t>
      </w:r>
    </w:p>
    <w:p w14:paraId="09855F8F" w14:textId="77777777" w:rsidR="00BE639A" w:rsidRDefault="00A212EC">
      <w:pPr>
        <w:spacing w:line="600" w:lineRule="auto"/>
        <w:ind w:firstLine="720"/>
        <w:jc w:val="both"/>
        <w:rPr>
          <w:rFonts w:eastAsia="Times New Roman" w:cs="Times New Roman"/>
          <w:szCs w:val="24"/>
        </w:rPr>
      </w:pPr>
      <w:r w:rsidRPr="005F14E8">
        <w:rPr>
          <w:rFonts w:eastAsia="Times New Roman" w:cs="Times New Roman"/>
          <w:b/>
          <w:szCs w:val="24"/>
        </w:rPr>
        <w:t>ΚΥΡΙΑΚΟΣ ΜΗΤΣΟΤΑΚΗΣ (Πρόεδρος της Νέας Δημοκρατίας):</w:t>
      </w:r>
      <w:r>
        <w:rPr>
          <w:rFonts w:eastAsia="Times New Roman" w:cs="Times New Roman"/>
          <w:szCs w:val="24"/>
        </w:rPr>
        <w:t xml:space="preserve"> Έρχομαι τώρα στο ζήτημα της διαδικασίας </w:t>
      </w:r>
      <w:r>
        <w:rPr>
          <w:rFonts w:eastAsia="Times New Roman" w:cs="Times New Roman"/>
          <w:szCs w:val="24"/>
        </w:rPr>
        <w:t>α</w:t>
      </w:r>
      <w:r>
        <w:rPr>
          <w:rFonts w:eastAsia="Times New Roman" w:cs="Times New Roman"/>
          <w:szCs w:val="24"/>
        </w:rPr>
        <w:t>ναθεώρησης και του τρόπου με τον οποίον η προτείνουσα Βουλή δεσμεύει ή δεν δεσμε</w:t>
      </w:r>
      <w:r>
        <w:rPr>
          <w:rFonts w:eastAsia="Times New Roman" w:cs="Times New Roman"/>
          <w:szCs w:val="24"/>
        </w:rPr>
        <w:t xml:space="preserve">ύει ή κατευθύνει την αναθεωρητική Βουλή. </w:t>
      </w:r>
    </w:p>
    <w:p w14:paraId="09855F9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Κοιτάξτε -και αυτό απευθύνεται και σε εσάς, κύριε Πρόεδρε- τα Πρακτικά της Βουλής από την </w:t>
      </w:r>
      <w:r>
        <w:rPr>
          <w:rFonts w:eastAsia="Times New Roman" w:cs="Times New Roman"/>
          <w:szCs w:val="24"/>
        </w:rPr>
        <w:t>α</w:t>
      </w:r>
      <w:r>
        <w:rPr>
          <w:rFonts w:eastAsia="Times New Roman" w:cs="Times New Roman"/>
          <w:szCs w:val="24"/>
        </w:rPr>
        <w:t>ναθεώρηση του 2001. Τα Πρακτικά αναφέρονται μόνο στα άρθρα και στις παραγράφους και στο εάν το άρθρο ή η παράγραφος απέσπασ</w:t>
      </w:r>
      <w:r>
        <w:rPr>
          <w:rFonts w:eastAsia="Times New Roman" w:cs="Times New Roman"/>
          <w:szCs w:val="24"/>
        </w:rPr>
        <w:t>ε ή όχι θετική ή αρνητική ψήφο. Αυτό έγινε το 2001. Αυτό έγινε, κύριε Κατρούγκαλε, το 1986. Αυτό έγινε και το 2008. Μάλιστα, εκεί που υπήρχε κοινή πρόταση, αναφέρεται ότι ψηφίζεται η κοινή πρόταση. Υπήρχε, όμως, και μια σειρά από άρθρα, τα οποία συγκέντρωσ</w:t>
      </w:r>
      <w:r>
        <w:rPr>
          <w:rFonts w:eastAsia="Times New Roman" w:cs="Times New Roman"/>
          <w:szCs w:val="24"/>
        </w:rPr>
        <w:t xml:space="preserve">αν την αυξημένη πλειοψηφία, χωρίς να συμπίπτουν τελικά οι προτάσεις των δυο Κοινοβουλευτικών Ομάδων που τα πρότειναν. </w:t>
      </w:r>
    </w:p>
    <w:p w14:paraId="09855F9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Έτσι έγινε η ψηφοφορία, κύριε Πρόεδρε, σε όλες τις προηγούμενες αναθεωρήσεις. Και έγινε έτσι για τον απλούστατο λόγο ότι η μεγάλη πλειοψη</w:t>
      </w:r>
      <w:r>
        <w:rPr>
          <w:rFonts w:eastAsia="Times New Roman" w:cs="Times New Roman"/>
          <w:szCs w:val="24"/>
        </w:rPr>
        <w:t xml:space="preserve">φία των συνταγματολόγων συμφωνεί σ’ αυτό το οποίο σας είπα πριν, ότι η Βουλή δεν δύναται να κατευθύνει την επόμενη Βουλή ως προς το περιεχόμενο των αναθεωρητέων διατάξεων, γιατί πολύ απλά τότε δεν θα υπήρχε κανένας λόγος να μεσολαβούν εθνικές εκλογές. </w:t>
      </w:r>
    </w:p>
    <w:p w14:paraId="09855F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εθνικές εκλογές, λοιπόν, κύριε Τσίπρα, πάρτε το χαμπάρι καλά, θα καθορίσουν και τον τρόπο με τον οποίον θα διατυπώσουμε εκείνες τις διατάξεις που θα κρίνουμε αναθεωρητέες. Και ναι, από τη στιγμή που η διάταξη, που αφορά την εκλογή του Προέδρου της Δημοκρατ</w:t>
      </w:r>
      <w:r>
        <w:rPr>
          <w:rFonts w:eastAsia="Times New Roman" w:cs="Times New Roman"/>
          <w:szCs w:val="24"/>
        </w:rPr>
        <w:t xml:space="preserve">ίας, συγκεντρώσει άνω των </w:t>
      </w:r>
      <w:r>
        <w:rPr>
          <w:rFonts w:eastAsia="Times New Roman" w:cs="Times New Roman"/>
          <w:szCs w:val="24"/>
        </w:rPr>
        <w:t>εκατόν ογδόντα</w:t>
      </w:r>
      <w:r>
        <w:rPr>
          <w:rFonts w:eastAsia="Times New Roman" w:cs="Times New Roman"/>
          <w:szCs w:val="24"/>
        </w:rPr>
        <w:t xml:space="preserve"> Βουλευτών, τότε ναι, οι πολίτες θα γνωρίζουν ότι εάν εμείς κερδίσουμε τις εκλογές, ο Πρόεδρος της Δημοκρατίας θα εκλέγεται και με απλή πλειοψηφία σε περίπτωση που δεν υπάρξει αυξημένη πλειοψηφία και σε περίπτωση που</w:t>
      </w:r>
      <w:r>
        <w:rPr>
          <w:rFonts w:eastAsia="Times New Roman" w:cs="Times New Roman"/>
          <w:szCs w:val="24"/>
        </w:rPr>
        <w:t xml:space="preserve"> κερδίσετε εσείς τις εκλογές, θα καταφεύγουμε πάλι σε εκλογή από τον λαό, εκτός εάν σχεδιάζετε κάποια άλλα κολπάκια. Εκτός εάν σχεδιάζετε να αποσύρετε κα</w:t>
      </w:r>
      <w:r>
        <w:rPr>
          <w:rFonts w:eastAsia="Times New Roman" w:cs="Times New Roman"/>
          <w:szCs w:val="24"/>
        </w:rPr>
        <w:t>μ</w:t>
      </w:r>
      <w:r>
        <w:rPr>
          <w:rFonts w:eastAsia="Times New Roman" w:cs="Times New Roman"/>
          <w:szCs w:val="24"/>
        </w:rPr>
        <w:t xml:space="preserve">μιά σαρανταριά Βουλευτές σας από την ψηφοφορία, μην τυχόν και δεν πάρει </w:t>
      </w:r>
      <w:r>
        <w:rPr>
          <w:rFonts w:eastAsia="Times New Roman" w:cs="Times New Roman"/>
          <w:szCs w:val="24"/>
        </w:rPr>
        <w:t>εκατόν ογδόντα</w:t>
      </w:r>
      <w:r>
        <w:rPr>
          <w:rFonts w:eastAsia="Times New Roman" w:cs="Times New Roman"/>
          <w:szCs w:val="24"/>
        </w:rPr>
        <w:t xml:space="preserve"> το σχετικό άρθρ</w:t>
      </w:r>
      <w:r>
        <w:rPr>
          <w:rFonts w:eastAsia="Times New Roman" w:cs="Times New Roman"/>
          <w:szCs w:val="24"/>
        </w:rPr>
        <w:t xml:space="preserve">ο, για να αποδεσμεύσετε την επόμενη Βουλή. </w:t>
      </w:r>
    </w:p>
    <w:p w14:paraId="09855F93" w14:textId="77777777" w:rsidR="00BE639A" w:rsidRDefault="00A212EC">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9855F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Τουλάχιστον, εδώ το ΚΙΝΑΛ και το Κομμουνιστικό Κόμμα είναι ξεκάθαρα. </w:t>
      </w:r>
    </w:p>
    <w:p w14:paraId="09855F95" w14:textId="77777777" w:rsidR="00BE639A" w:rsidRDefault="00A212EC">
      <w:pPr>
        <w:spacing w:line="600" w:lineRule="auto"/>
        <w:ind w:firstLine="720"/>
        <w:jc w:val="center"/>
        <w:rPr>
          <w:rFonts w:eastAsia="Times New Roman"/>
          <w:bCs/>
        </w:rPr>
      </w:pPr>
      <w:r w:rsidRPr="00115525">
        <w:rPr>
          <w:rFonts w:eastAsia="Times New Roman"/>
          <w:bCs/>
        </w:rPr>
        <w:t>(Θόρυβος</w:t>
      </w:r>
      <w:r>
        <w:rPr>
          <w:rFonts w:eastAsia="Times New Roman"/>
          <w:bCs/>
        </w:rPr>
        <w:t xml:space="preserve"> από την πτέρυγα του ΣΥΡΙΖΑ</w:t>
      </w:r>
      <w:r w:rsidRPr="00115525">
        <w:rPr>
          <w:rFonts w:eastAsia="Times New Roman"/>
          <w:bCs/>
        </w:rPr>
        <w:t>)</w:t>
      </w:r>
    </w:p>
    <w:p w14:paraId="09855F96" w14:textId="77777777" w:rsidR="00BE639A" w:rsidRDefault="00A212EC">
      <w:pPr>
        <w:spacing w:line="600" w:lineRule="auto"/>
        <w:ind w:firstLine="720"/>
        <w:rPr>
          <w:rFonts w:eastAsia="Times New Roman"/>
          <w:bCs/>
        </w:rPr>
      </w:pPr>
      <w:r w:rsidRPr="00BB2400">
        <w:rPr>
          <w:rFonts w:eastAsia="Times New Roman"/>
          <w:b/>
          <w:bCs/>
        </w:rPr>
        <w:t>ΠΡΟΕΔΡΟΣ (Νικόλαος Βούτσης):</w:t>
      </w:r>
      <w:r>
        <w:rPr>
          <w:rFonts w:eastAsia="Times New Roman"/>
          <w:bCs/>
        </w:rPr>
        <w:t xml:space="preserve"> Ησυχία, παρακαλώ!</w:t>
      </w:r>
    </w:p>
    <w:p w14:paraId="09855F97" w14:textId="77777777" w:rsidR="00BE639A" w:rsidRDefault="00A212EC">
      <w:pPr>
        <w:spacing w:line="600" w:lineRule="auto"/>
        <w:ind w:firstLine="720"/>
        <w:jc w:val="both"/>
        <w:rPr>
          <w:rFonts w:eastAsia="Times New Roman"/>
          <w:bCs/>
        </w:rPr>
      </w:pPr>
      <w:r w:rsidRPr="00BB2400">
        <w:rPr>
          <w:rFonts w:eastAsia="Times New Roman"/>
          <w:b/>
          <w:bCs/>
        </w:rPr>
        <w:t>ΚΥΡΙΑΚΟΣ ΜΗΤΣΟΤΑΚΗΣ (Πρόεδρος της Νέας Δημοκρατίας):</w:t>
      </w:r>
      <w:r>
        <w:rPr>
          <w:rFonts w:eastAsia="Times New Roman"/>
          <w:bCs/>
        </w:rPr>
        <w:t xml:space="preserve"> Έχετε μια θέση, κύριε Λοβέρδο, η οποία λέει ότι εμείς θέλουμε </w:t>
      </w:r>
      <w:r>
        <w:rPr>
          <w:rFonts w:eastAsia="Times New Roman"/>
          <w:bCs/>
        </w:rPr>
        <w:t>εκατόν ογδόντα</w:t>
      </w:r>
      <w:r>
        <w:rPr>
          <w:rFonts w:eastAsia="Times New Roman"/>
          <w:bCs/>
        </w:rPr>
        <w:t xml:space="preserve"> Βουλευτές στη δεύτερη Βουλή, γιατί θεωρούμε ότι το περιεχόμενο της </w:t>
      </w:r>
      <w:r>
        <w:rPr>
          <w:rFonts w:eastAsia="Times New Roman"/>
          <w:bCs/>
        </w:rPr>
        <w:t>α</w:t>
      </w:r>
      <w:r>
        <w:rPr>
          <w:rFonts w:eastAsia="Times New Roman"/>
          <w:bCs/>
        </w:rPr>
        <w:t>ναθεώρησης είναι πιο σημαντικό από το ποια άρθρα θα κριθού</w:t>
      </w:r>
      <w:r>
        <w:rPr>
          <w:rFonts w:eastAsia="Times New Roman"/>
          <w:bCs/>
        </w:rPr>
        <w:t xml:space="preserve">ν αναθεωρητέα, άρα η αυξημένη πλειοψηφία για τη διατύπωση των άρθρων πρέπει να πάει στη δεύτερη Βουλή. </w:t>
      </w:r>
    </w:p>
    <w:p w14:paraId="09855F98" w14:textId="77777777" w:rsidR="00BE639A" w:rsidRDefault="00A212EC">
      <w:pPr>
        <w:spacing w:line="600" w:lineRule="auto"/>
        <w:ind w:firstLine="720"/>
        <w:jc w:val="both"/>
        <w:rPr>
          <w:rFonts w:eastAsia="Times New Roman"/>
          <w:bCs/>
        </w:rPr>
      </w:pPr>
      <w:r w:rsidRPr="00BB2400">
        <w:rPr>
          <w:rFonts w:eastAsia="Times New Roman"/>
          <w:b/>
          <w:bCs/>
        </w:rPr>
        <w:t>ΑΝΔΡΕΑΣ ΛΟΒΕΡΔΟΣ:</w:t>
      </w:r>
      <w:r>
        <w:rPr>
          <w:rFonts w:eastAsia="Times New Roman"/>
          <w:bCs/>
        </w:rPr>
        <w:t xml:space="preserve"> Το είπαμε από την αρχή. </w:t>
      </w:r>
    </w:p>
    <w:p w14:paraId="09855F99" w14:textId="77777777" w:rsidR="00BE639A" w:rsidRDefault="00A212EC">
      <w:pPr>
        <w:spacing w:line="600" w:lineRule="auto"/>
        <w:ind w:firstLine="720"/>
        <w:jc w:val="both"/>
        <w:rPr>
          <w:rFonts w:eastAsia="Times New Roman"/>
          <w:bCs/>
        </w:rPr>
      </w:pPr>
      <w:r w:rsidRPr="00BB2400">
        <w:rPr>
          <w:rFonts w:eastAsia="Times New Roman"/>
          <w:b/>
          <w:bCs/>
        </w:rPr>
        <w:t>ΚΥΡΙΑΚΟΣ ΜΗΤΣΟΤΑΚΗΣ (Πρόεδρος της Νέας Δημοκρατίας):</w:t>
      </w:r>
      <w:r>
        <w:rPr>
          <w:rFonts w:eastAsia="Times New Roman"/>
          <w:bCs/>
        </w:rPr>
        <w:t xml:space="preserve"> Είναι σεβαστή αυτή η θέση σας. Εγώ δεν είμαι συνταγματολ</w:t>
      </w:r>
      <w:r>
        <w:rPr>
          <w:rFonts w:eastAsia="Times New Roman"/>
          <w:bCs/>
        </w:rPr>
        <w:t xml:space="preserve">όγος, αλλά θεωρώ ότι είναι μια πολιτική θέση. Δεν το λέει το Σύνταγμα, ας είμαστε σαφείς, είναι όμως μια πολιτική ερμηνεία. </w:t>
      </w:r>
    </w:p>
    <w:p w14:paraId="09855F9A" w14:textId="77777777" w:rsidR="00BE639A" w:rsidRDefault="00A212EC">
      <w:pPr>
        <w:spacing w:line="600" w:lineRule="auto"/>
        <w:ind w:firstLine="720"/>
        <w:jc w:val="both"/>
        <w:rPr>
          <w:rFonts w:eastAsia="Times New Roman"/>
          <w:bCs/>
        </w:rPr>
      </w:pPr>
      <w:r>
        <w:rPr>
          <w:rFonts w:eastAsia="Times New Roman"/>
          <w:bCs/>
        </w:rPr>
        <w:t xml:space="preserve">Εάν λέτε το ίδιο, κύριε Τσίπρα, πείτε το από τώρα. Όμως, εδώ είμαστε και θα δούμε τα αποτελέσματα της ψηφοφορίας. </w:t>
      </w:r>
    </w:p>
    <w:p w14:paraId="09855F9B" w14:textId="77777777" w:rsidR="00BE639A" w:rsidRDefault="00A212EC">
      <w:pPr>
        <w:spacing w:line="600" w:lineRule="auto"/>
        <w:ind w:firstLine="720"/>
        <w:jc w:val="both"/>
        <w:rPr>
          <w:rFonts w:eastAsia="Times New Roman"/>
          <w:bCs/>
        </w:rPr>
      </w:pPr>
      <w:r>
        <w:rPr>
          <w:rFonts w:eastAsia="Times New Roman"/>
          <w:bCs/>
        </w:rPr>
        <w:t>Πάντως, κύριε Πρ</w:t>
      </w:r>
      <w:r>
        <w:rPr>
          <w:rFonts w:eastAsia="Times New Roman"/>
          <w:bCs/>
        </w:rPr>
        <w:t xml:space="preserve">όεδρε -και απευθύνομαι σε εσάς τώρα-, κανονικά η ψηφοφορία και τα ψηφοδέλτια και η καταγραφή των αποτελεσμάτων θα πρέπει να γίνει ακριβώς με τον ίδιο τρόπο που έγινε σε όλες τις προηγούμενες αναθεωρήσεις. </w:t>
      </w:r>
    </w:p>
    <w:p w14:paraId="09855F9C" w14:textId="77777777" w:rsidR="00BE639A" w:rsidRDefault="00A212EC">
      <w:pPr>
        <w:spacing w:line="600" w:lineRule="auto"/>
        <w:ind w:firstLine="720"/>
        <w:jc w:val="both"/>
        <w:rPr>
          <w:rFonts w:eastAsia="Times New Roman"/>
          <w:bCs/>
        </w:rPr>
      </w:pPr>
      <w:r>
        <w:rPr>
          <w:rFonts w:eastAsia="Times New Roman"/>
          <w:bCs/>
        </w:rPr>
        <w:t>Έρχομαι τώρα στη θεωρία σας περί προστασίας κοινων</w:t>
      </w:r>
      <w:r>
        <w:rPr>
          <w:rFonts w:eastAsia="Times New Roman"/>
          <w:bCs/>
        </w:rPr>
        <w:t xml:space="preserve">ικών δικαιωμάτων, πλειοψηφιών και όλα αυτά τα ωραία τα οποία μας είπατε. </w:t>
      </w:r>
    </w:p>
    <w:p w14:paraId="09855F9D" w14:textId="77777777" w:rsidR="00BE639A" w:rsidRDefault="00A212EC">
      <w:pPr>
        <w:spacing w:line="600" w:lineRule="auto"/>
        <w:ind w:firstLine="720"/>
        <w:jc w:val="both"/>
        <w:rPr>
          <w:rFonts w:eastAsia="Times New Roman" w:cs="Times New Roman"/>
          <w:szCs w:val="24"/>
        </w:rPr>
      </w:pPr>
      <w:r>
        <w:rPr>
          <w:rFonts w:eastAsia="Times New Roman"/>
          <w:bCs/>
        </w:rPr>
        <w:t xml:space="preserve">Για εξηγήστε μου τι ακριβώς προστατεύετε με το να μην αλλάξετε το άρθρο 16; Ποιον προστατεύετε σήμερα; Προστατεύετε τη δημόσια παιδεία; Και από τι την προστατεύετε; Από τον ιδιωτικό </w:t>
      </w:r>
      <w:r>
        <w:rPr>
          <w:rFonts w:eastAsia="Times New Roman"/>
          <w:bCs/>
        </w:rPr>
        <w:t>ανταγωνισμό, από την ώσμωση με την αγορά; Προστατεύετε τα δεκάδες χιλιάδες παιδιά τα οποία σπουδάζουν στο εξωτερικό και πληρώνουν δίδακτρα σε πανεπιστήμιο του εξωτερικού; Προστατεύετε τα παιδιά που σπουδάζουν στην Ελλάδα σε κολέγια, διότι το Ενωσιακό Δίκαι</w:t>
      </w:r>
      <w:r>
        <w:rPr>
          <w:rFonts w:eastAsia="Times New Roman"/>
          <w:bCs/>
        </w:rPr>
        <w:t xml:space="preserve">ο εδώ πέρα υπερισχύει και μέσα από πλάγιες διαδικασίες παίρνουν ένα δίπλωμα, το οποίο τους δίνει τη δυνατότητα αναγνώρισης επαγγελματικών δικαιωμάτων, αλλά τυπικά το κράτος δεν τα αναγνωρίζει; Προστατεύετε αυτούς; Προστατεύετε τους ερευνητές και καθηγητές </w:t>
      </w:r>
      <w:r>
        <w:rPr>
          <w:rFonts w:eastAsia="Times New Roman"/>
          <w:bCs/>
        </w:rPr>
        <w:t>μας, οι οποίοι αναζητούν δουλειά στο εξωτερικό;</w:t>
      </w:r>
    </w:p>
    <w:p w14:paraId="09855F9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w:t>
      </w:r>
      <w:r w:rsidRPr="00083A1F">
        <w:rPr>
          <w:rFonts w:eastAsia="Times New Roman" w:cs="Times New Roman"/>
          <w:szCs w:val="24"/>
        </w:rPr>
        <w:t xml:space="preserve">μόνο </w:t>
      </w:r>
      <w:r w:rsidRPr="008F0891">
        <w:rPr>
          <w:rFonts w:eastAsia="Times New Roman" w:cs="Times New Roman"/>
          <w:bCs/>
          <w:shd w:val="clear" w:color="auto" w:fill="FFFFFF"/>
        </w:rPr>
        <w:t>που</w:t>
      </w:r>
      <w:r>
        <w:rPr>
          <w:rFonts w:eastAsia="Times New Roman" w:cs="Times New Roman"/>
          <w:szCs w:val="24"/>
        </w:rPr>
        <w:t xml:space="preserve"> </w:t>
      </w:r>
      <w:r w:rsidRPr="00083A1F">
        <w:rPr>
          <w:rFonts w:eastAsia="Times New Roman" w:cs="Times New Roman"/>
          <w:szCs w:val="24"/>
        </w:rPr>
        <w:t>προστατεύετ</w:t>
      </w:r>
      <w:r>
        <w:rPr>
          <w:rFonts w:eastAsia="Times New Roman" w:cs="Times New Roman"/>
          <w:szCs w:val="24"/>
        </w:rPr>
        <w:t xml:space="preserve">ε </w:t>
      </w:r>
      <w:r w:rsidRPr="00D66BCA">
        <w:rPr>
          <w:rFonts w:eastAsia="Times New Roman"/>
          <w:bCs/>
        </w:rPr>
        <w:t>είναι</w:t>
      </w:r>
      <w:r>
        <w:rPr>
          <w:rFonts w:eastAsia="Times New Roman" w:cs="Times New Roman"/>
          <w:szCs w:val="24"/>
        </w:rPr>
        <w:t xml:space="preserve"> τους</w:t>
      </w:r>
      <w:r w:rsidRPr="00083A1F">
        <w:rPr>
          <w:rFonts w:eastAsia="Times New Roman" w:cs="Times New Roman"/>
          <w:szCs w:val="24"/>
        </w:rPr>
        <w:t xml:space="preserve"> ανταγωνιστές </w:t>
      </w:r>
      <w:r>
        <w:rPr>
          <w:rFonts w:eastAsia="Times New Roman" w:cs="Times New Roman"/>
          <w:szCs w:val="24"/>
        </w:rPr>
        <w:t xml:space="preserve">μας, </w:t>
      </w:r>
      <w:r w:rsidRPr="00083A1F">
        <w:rPr>
          <w:rFonts w:eastAsia="Times New Roman" w:cs="Times New Roman"/>
          <w:szCs w:val="24"/>
        </w:rPr>
        <w:t>τις άλλες χώρες δηλαδή</w:t>
      </w:r>
      <w:r>
        <w:rPr>
          <w:rFonts w:eastAsia="Times New Roman" w:cs="Times New Roman"/>
          <w:szCs w:val="24"/>
        </w:rPr>
        <w:t>,</w:t>
      </w:r>
      <w:r w:rsidRPr="00083A1F">
        <w:rPr>
          <w:rFonts w:eastAsia="Times New Roman" w:cs="Times New Roman"/>
          <w:szCs w:val="24"/>
        </w:rPr>
        <w:t xml:space="preserve"> οι οποίες έχουν αναπτύξει </w:t>
      </w:r>
      <w:r>
        <w:rPr>
          <w:rFonts w:eastAsia="Times New Roman" w:cs="Times New Roman"/>
          <w:szCs w:val="24"/>
        </w:rPr>
        <w:t>μια</w:t>
      </w:r>
      <w:r w:rsidRPr="00083A1F">
        <w:rPr>
          <w:rFonts w:eastAsia="Times New Roman" w:cs="Times New Roman"/>
          <w:szCs w:val="24"/>
        </w:rPr>
        <w:t xml:space="preserve"> δυναμική αγορά ιδιωτικής παιδ</w:t>
      </w:r>
      <w:r>
        <w:rPr>
          <w:rFonts w:eastAsia="Times New Roman" w:cs="Times New Roman"/>
          <w:szCs w:val="24"/>
        </w:rPr>
        <w:t>είας</w:t>
      </w:r>
      <w:r w:rsidRPr="00083A1F">
        <w:rPr>
          <w:rFonts w:eastAsia="Times New Roman" w:cs="Times New Roman"/>
          <w:szCs w:val="24"/>
        </w:rPr>
        <w:t xml:space="preserve"> και </w:t>
      </w:r>
      <w:r>
        <w:rPr>
          <w:rFonts w:eastAsia="Times New Roman" w:cs="Times New Roman"/>
          <w:szCs w:val="24"/>
        </w:rPr>
        <w:t xml:space="preserve">εσείς </w:t>
      </w:r>
      <w:r w:rsidRPr="00A8202F">
        <w:rPr>
          <w:rFonts w:eastAsia="Times New Roman"/>
          <w:bCs/>
          <w:shd w:val="clear" w:color="auto" w:fill="FFFFFF"/>
        </w:rPr>
        <w:t>δεν</w:t>
      </w:r>
      <w:r>
        <w:rPr>
          <w:rFonts w:eastAsia="Times New Roman" w:cs="Times New Roman"/>
          <w:szCs w:val="24"/>
        </w:rPr>
        <w:t xml:space="preserve"> επιτρέπετε… </w:t>
      </w:r>
    </w:p>
    <w:p w14:paraId="09855F9F"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w:t>
      </w:r>
      <w:r w:rsidRPr="002914BE">
        <w:rPr>
          <w:rFonts w:eastAsia="Times New Roman" w:cs="Times New Roman"/>
        </w:rPr>
        <w:t>ς Δημοκρατίας)</w:t>
      </w:r>
    </w:p>
    <w:p w14:paraId="09855FA0" w14:textId="77777777" w:rsidR="00BE639A" w:rsidRDefault="00A212EC">
      <w:pPr>
        <w:spacing w:line="600" w:lineRule="auto"/>
        <w:ind w:firstLine="709"/>
        <w:jc w:val="center"/>
        <w:rPr>
          <w:rFonts w:eastAsia="Times New Roman" w:cs="Times New Roman"/>
        </w:rPr>
      </w:pPr>
      <w:r>
        <w:rPr>
          <w:rFonts w:eastAsia="Times New Roman" w:cs="Times New Roman"/>
        </w:rPr>
        <w:t>(Θόρυβος</w:t>
      </w:r>
      <w:r>
        <w:rPr>
          <w:rFonts w:eastAsia="Times New Roman" w:cs="Times New Roman"/>
        </w:rPr>
        <w:t xml:space="preserve"> </w:t>
      </w:r>
      <w:r>
        <w:rPr>
          <w:rFonts w:eastAsia="Times New Roman" w:cs="Times New Roman"/>
        </w:rPr>
        <w:t>- διαμαρτυρίες από την πτέρυγα του ΣΥΡΙΖΑ)</w:t>
      </w:r>
    </w:p>
    <w:p w14:paraId="09855FA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Ναι, την Κύπρο την προστατεύετε. Τη Βουλγαρία την προστατεύετε. Τη Ρουμανία την προστατεύετε, α</w:t>
      </w:r>
      <w:r w:rsidRPr="00A37EC3">
        <w:rPr>
          <w:rFonts w:eastAsia="Times New Roman" w:cs="Times New Roman"/>
        </w:rPr>
        <w:t>λλά</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προστατεύετε σίγουρα τα συμφέροντα της χώρας. </w:t>
      </w:r>
    </w:p>
    <w:p w14:paraId="09855FA2" w14:textId="77777777" w:rsidR="00BE639A" w:rsidRDefault="00A212EC">
      <w:pPr>
        <w:spacing w:line="600" w:lineRule="auto"/>
        <w:ind w:firstLine="720"/>
        <w:jc w:val="both"/>
        <w:rPr>
          <w:rFonts w:eastAsia="Times New Roman" w:cs="Times New Roman"/>
          <w:szCs w:val="24"/>
        </w:rPr>
      </w:pPr>
      <w:r w:rsidRPr="00E614B5">
        <w:rPr>
          <w:rFonts w:eastAsia="Times New Roman" w:cs="Times New Roman"/>
        </w:rPr>
        <w:t>Διότι</w:t>
      </w:r>
      <w:r>
        <w:rPr>
          <w:rFonts w:eastAsia="Times New Roman" w:cs="Times New Roman"/>
          <w:szCs w:val="24"/>
        </w:rPr>
        <w:t xml:space="preserve"> να επαναλάβω </w:t>
      </w:r>
      <w:r w:rsidRPr="002B5B2E">
        <w:rPr>
          <w:rFonts w:eastAsia="Times New Roman"/>
          <w:bCs/>
          <w:shd w:val="clear" w:color="auto" w:fill="FFFFFF"/>
        </w:rPr>
        <w:t>ότι</w:t>
      </w:r>
      <w:r w:rsidRPr="00083A1F">
        <w:rPr>
          <w:rFonts w:eastAsia="Times New Roman" w:cs="Times New Roman"/>
          <w:szCs w:val="24"/>
        </w:rPr>
        <w:t xml:space="preserve"> η ίδρυση μη κερδοσκοπικών και ιδιωτικών πανεπιστημίων </w:t>
      </w:r>
      <w:r>
        <w:rPr>
          <w:rFonts w:eastAsia="Times New Roman" w:cs="Times New Roman"/>
          <w:szCs w:val="24"/>
        </w:rPr>
        <w:t>ε</w:t>
      </w:r>
      <w:r w:rsidRPr="00083A1F">
        <w:rPr>
          <w:rFonts w:eastAsia="Times New Roman" w:cs="Times New Roman"/>
          <w:szCs w:val="24"/>
        </w:rPr>
        <w:t xml:space="preserve">ίναι </w:t>
      </w:r>
      <w:r>
        <w:rPr>
          <w:rFonts w:eastAsia="Times New Roman" w:cs="Times New Roman"/>
          <w:szCs w:val="24"/>
        </w:rPr>
        <w:t>μια</w:t>
      </w:r>
      <w:r w:rsidRPr="00083A1F">
        <w:rPr>
          <w:rFonts w:eastAsia="Times New Roman" w:cs="Times New Roman"/>
          <w:szCs w:val="24"/>
        </w:rPr>
        <w:t xml:space="preserve"> διαδικασία </w:t>
      </w:r>
      <w:r>
        <w:rPr>
          <w:rFonts w:eastAsia="Times New Roman" w:cs="Times New Roman"/>
          <w:szCs w:val="24"/>
        </w:rPr>
        <w:t xml:space="preserve">η </w:t>
      </w:r>
      <w:r w:rsidRPr="00083A1F">
        <w:rPr>
          <w:rFonts w:eastAsia="Times New Roman" w:cs="Times New Roman"/>
          <w:szCs w:val="24"/>
        </w:rPr>
        <w:t>οποία εκ των πραγμάτων θα πάρει καιρό</w:t>
      </w:r>
      <w:r>
        <w:rPr>
          <w:rFonts w:eastAsia="Times New Roman" w:cs="Times New Roman"/>
          <w:szCs w:val="24"/>
        </w:rPr>
        <w:t>. Πείτε μου το εξής, κ</w:t>
      </w:r>
      <w:r w:rsidRPr="00083A1F">
        <w:rPr>
          <w:rFonts w:eastAsia="Times New Roman" w:cs="Times New Roman"/>
          <w:szCs w:val="24"/>
        </w:rPr>
        <w:t>ύριε Τσίπρα</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 xml:space="preserve">Σας έχω ξαναρωτήσει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έχω πάρει απάντηση. Κ</w:t>
      </w:r>
      <w:r w:rsidRPr="00F331DF">
        <w:rPr>
          <w:rFonts w:eastAsia="Times New Roman"/>
          <w:bCs/>
        </w:rPr>
        <w:t>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πάρω απάντηση, </w:t>
      </w:r>
      <w:r w:rsidRPr="00DF7ACC">
        <w:rPr>
          <w:rFonts w:eastAsia="Times New Roman" w:cs="Times New Roman"/>
          <w:bCs/>
          <w:shd w:val="clear" w:color="auto" w:fill="FFFFFF"/>
        </w:rPr>
        <w:t>γιατί</w:t>
      </w:r>
      <w:r>
        <w:rPr>
          <w:rFonts w:eastAsia="Times New Roman" w:cs="Times New Roman"/>
          <w:szCs w:val="24"/>
        </w:rPr>
        <w:t xml:space="preserve"> </w:t>
      </w:r>
      <w:r w:rsidRPr="00083A1F">
        <w:rPr>
          <w:rFonts w:eastAsia="Times New Roman" w:cs="Times New Roman"/>
          <w:szCs w:val="24"/>
        </w:rPr>
        <w:t>δεν υπάρχει κα</w:t>
      </w:r>
      <w:r>
        <w:rPr>
          <w:rFonts w:eastAsia="Times New Roman" w:cs="Times New Roman"/>
          <w:szCs w:val="24"/>
        </w:rPr>
        <w:t>μ</w:t>
      </w:r>
      <w:r>
        <w:rPr>
          <w:rFonts w:eastAsia="Times New Roman" w:cs="Times New Roman"/>
          <w:szCs w:val="24"/>
        </w:rPr>
        <w:t>μία</w:t>
      </w:r>
      <w:r w:rsidRPr="00083A1F">
        <w:rPr>
          <w:rFonts w:eastAsia="Times New Roman" w:cs="Times New Roman"/>
          <w:szCs w:val="24"/>
        </w:rPr>
        <w:t xml:space="preserve"> ουσιαστική απάντηση </w:t>
      </w:r>
      <w:r>
        <w:rPr>
          <w:rFonts w:eastAsia="Times New Roman" w:cs="Times New Roman"/>
          <w:szCs w:val="24"/>
        </w:rPr>
        <w:t xml:space="preserve">σε αυτό το οποίο σας θέτω. </w:t>
      </w:r>
    </w:p>
    <w:p w14:paraId="09855FA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DF2BCE">
        <w:rPr>
          <w:rFonts w:eastAsia="Times New Roman" w:cs="Times New Roman"/>
          <w:szCs w:val="24"/>
        </w:rPr>
        <w:t xml:space="preserve">χουμε δόξα τω </w:t>
      </w:r>
      <w:r>
        <w:rPr>
          <w:rFonts w:eastAsia="Times New Roman" w:cs="Times New Roman"/>
          <w:szCs w:val="24"/>
        </w:rPr>
        <w:t>θ</w:t>
      </w:r>
      <w:r w:rsidRPr="00DF2BCE">
        <w:rPr>
          <w:rFonts w:eastAsia="Times New Roman" w:cs="Times New Roman"/>
          <w:szCs w:val="24"/>
        </w:rPr>
        <w:t>εώ ιδρύματα</w:t>
      </w:r>
      <w:r w:rsidRPr="00083A1F">
        <w:rPr>
          <w:rFonts w:eastAsia="Times New Roman" w:cs="Times New Roman"/>
          <w:szCs w:val="24"/>
        </w:rPr>
        <w:t xml:space="preserve"> πολύ σημαντικά με πολύ σημαντικό αποτύπωμα</w:t>
      </w:r>
      <w:r>
        <w:rPr>
          <w:rFonts w:eastAsia="Times New Roman" w:cs="Times New Roman"/>
          <w:szCs w:val="24"/>
        </w:rPr>
        <w:t>. Ξ</w:t>
      </w:r>
      <w:r>
        <w:rPr>
          <w:rFonts w:eastAsia="Times New Roman"/>
          <w:bCs/>
        </w:rPr>
        <w:t>έρετε,</w:t>
      </w:r>
      <w:r>
        <w:rPr>
          <w:rFonts w:eastAsia="Times New Roman" w:cs="Times New Roman"/>
          <w:szCs w:val="24"/>
        </w:rPr>
        <w:t xml:space="preserve"> </w:t>
      </w:r>
      <w:r w:rsidRPr="00083A1F">
        <w:rPr>
          <w:rFonts w:eastAsia="Times New Roman" w:cs="Times New Roman"/>
          <w:szCs w:val="24"/>
        </w:rPr>
        <w:t>αυτ</w:t>
      </w:r>
      <w:r>
        <w:rPr>
          <w:rFonts w:eastAsia="Times New Roman" w:cs="Times New Roman"/>
          <w:szCs w:val="24"/>
        </w:rPr>
        <w:t xml:space="preserve">ά τα οποία πολεμούσατε </w:t>
      </w:r>
      <w:r w:rsidRPr="00083A1F">
        <w:rPr>
          <w:rFonts w:eastAsia="Times New Roman" w:cs="Times New Roman"/>
          <w:szCs w:val="24"/>
        </w:rPr>
        <w:t>κάποτε</w:t>
      </w:r>
      <w:r>
        <w:rPr>
          <w:rFonts w:eastAsia="Times New Roman" w:cs="Times New Roman"/>
          <w:szCs w:val="24"/>
        </w:rPr>
        <w:t>,</w:t>
      </w:r>
      <w:r w:rsidRPr="00083A1F">
        <w:rPr>
          <w:rFonts w:eastAsia="Times New Roman" w:cs="Times New Roman"/>
          <w:szCs w:val="24"/>
        </w:rPr>
        <w:t xml:space="preserve"> αλλά τώρα σωστά χειροκροτ</w:t>
      </w:r>
      <w:r>
        <w:rPr>
          <w:rFonts w:eastAsia="Times New Roman" w:cs="Times New Roman"/>
          <w:szCs w:val="24"/>
        </w:rPr>
        <w:t xml:space="preserve">είτε </w:t>
      </w:r>
      <w:r w:rsidRPr="00F331DF">
        <w:rPr>
          <w:rFonts w:eastAsia="Times New Roman"/>
          <w:bCs/>
        </w:rPr>
        <w:t>και</w:t>
      </w:r>
      <w:r w:rsidRPr="00083A1F">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w:t>
      </w:r>
      <w:r w:rsidRPr="00083A1F">
        <w:rPr>
          <w:rFonts w:eastAsia="Times New Roman" w:cs="Times New Roman"/>
          <w:szCs w:val="24"/>
        </w:rPr>
        <w:t>φωτογραφίζε</w:t>
      </w:r>
      <w:r>
        <w:rPr>
          <w:rFonts w:eastAsia="Times New Roman" w:cs="Times New Roman"/>
          <w:szCs w:val="24"/>
        </w:rPr>
        <w:t xml:space="preserve">στε </w:t>
      </w:r>
      <w:r>
        <w:rPr>
          <w:rFonts w:eastAsia="Times New Roman"/>
          <w:bCs/>
        </w:rPr>
        <w:t xml:space="preserve">μαζί </w:t>
      </w:r>
      <w:r>
        <w:rPr>
          <w:rFonts w:eastAsia="Times New Roman" w:cs="Times New Roman"/>
          <w:szCs w:val="24"/>
        </w:rPr>
        <w:t>με όσα σας</w:t>
      </w:r>
      <w:r w:rsidRPr="00083A1F">
        <w:rPr>
          <w:rFonts w:eastAsia="Times New Roman" w:cs="Times New Roman"/>
          <w:szCs w:val="24"/>
        </w:rPr>
        <w:t xml:space="preserve"> κάνουν δωρεές</w:t>
      </w:r>
      <w:r>
        <w:rPr>
          <w:rFonts w:eastAsia="Times New Roman" w:cs="Times New Roman"/>
          <w:szCs w:val="24"/>
        </w:rPr>
        <w:t>.</w:t>
      </w:r>
      <w:r w:rsidRPr="00083A1F">
        <w:rPr>
          <w:rFonts w:eastAsia="Times New Roman" w:cs="Times New Roman"/>
          <w:szCs w:val="24"/>
        </w:rPr>
        <w:t xml:space="preserve"> Ευτυχώς τουλάχιστον </w:t>
      </w:r>
      <w:r>
        <w:rPr>
          <w:rFonts w:eastAsia="Times New Roman" w:cs="Times New Roman"/>
          <w:szCs w:val="24"/>
        </w:rPr>
        <w:t xml:space="preserve">αυτό </w:t>
      </w:r>
      <w:r w:rsidRPr="00083A1F">
        <w:rPr>
          <w:rFonts w:eastAsia="Times New Roman" w:cs="Times New Roman"/>
          <w:szCs w:val="24"/>
        </w:rPr>
        <w:t>το καταλάβατε</w:t>
      </w:r>
      <w:r>
        <w:rPr>
          <w:rFonts w:eastAsia="Times New Roman" w:cs="Times New Roman"/>
          <w:szCs w:val="24"/>
        </w:rPr>
        <w:t xml:space="preserve">. Αν αύριο έρθει ένα </w:t>
      </w:r>
      <w:r w:rsidRPr="00DF2BCE">
        <w:rPr>
          <w:rFonts w:eastAsia="Times New Roman" w:cs="Times New Roman"/>
          <w:szCs w:val="24"/>
        </w:rPr>
        <w:t>σημαντικό</w:t>
      </w:r>
      <w:r>
        <w:rPr>
          <w:rFonts w:eastAsia="Times New Roman" w:cs="Times New Roman"/>
          <w:szCs w:val="24"/>
        </w:rPr>
        <w:t xml:space="preserve">, μεγάλο </w:t>
      </w:r>
      <w:r w:rsidRPr="00DF2BCE">
        <w:rPr>
          <w:rFonts w:eastAsia="Times New Roman" w:cs="Times New Roman"/>
          <w:szCs w:val="24"/>
        </w:rPr>
        <w:t>ίδρυμα</w:t>
      </w:r>
      <w:r>
        <w:rPr>
          <w:rFonts w:eastAsia="Times New Roman" w:cs="Times New Roman"/>
          <w:szCs w:val="24"/>
        </w:rPr>
        <w:t>,</w:t>
      </w:r>
      <w:r w:rsidRPr="00DF2BCE">
        <w:rPr>
          <w:rFonts w:eastAsia="Times New Roman" w:cs="Times New Roman"/>
          <w:szCs w:val="24"/>
        </w:rPr>
        <w:t xml:space="preserve"> </w:t>
      </w:r>
      <w:r w:rsidRPr="00083A1F">
        <w:rPr>
          <w:rFonts w:eastAsia="Times New Roman" w:cs="Times New Roman"/>
          <w:szCs w:val="24"/>
        </w:rPr>
        <w:t xml:space="preserve">όπως έχει γίνει στην Τουρκία και πει </w:t>
      </w:r>
      <w:r>
        <w:rPr>
          <w:rFonts w:eastAsia="Times New Roman" w:cs="Times New Roman"/>
          <w:szCs w:val="24"/>
        </w:rPr>
        <w:t>«ε</w:t>
      </w:r>
      <w:r w:rsidRPr="00083A1F">
        <w:rPr>
          <w:rFonts w:eastAsia="Times New Roman" w:cs="Times New Roman"/>
          <w:szCs w:val="24"/>
        </w:rPr>
        <w:t xml:space="preserve">γώ θέλω να δώσω 500 εκατομμύρια για να φτιάξω ένα μη </w:t>
      </w:r>
      <w:r>
        <w:rPr>
          <w:rFonts w:eastAsia="Times New Roman" w:cs="Times New Roman"/>
          <w:szCs w:val="24"/>
        </w:rPr>
        <w:t xml:space="preserve">κρατικό, μη </w:t>
      </w:r>
      <w:r w:rsidRPr="00083A1F">
        <w:rPr>
          <w:rFonts w:eastAsia="Times New Roman" w:cs="Times New Roman"/>
          <w:szCs w:val="24"/>
        </w:rPr>
        <w:t xml:space="preserve">κερδοσκοπικό </w:t>
      </w:r>
      <w:r>
        <w:rPr>
          <w:rFonts w:eastAsia="Times New Roman" w:cs="Times New Roman"/>
          <w:szCs w:val="24"/>
        </w:rPr>
        <w:t xml:space="preserve">πανεπιστήμιο στην Ελλάδα… </w:t>
      </w:r>
    </w:p>
    <w:p w14:paraId="09855FA4" w14:textId="77777777" w:rsidR="00BE639A" w:rsidRDefault="00A212EC">
      <w:pPr>
        <w:spacing w:line="600" w:lineRule="auto"/>
        <w:ind w:firstLine="720"/>
        <w:jc w:val="both"/>
        <w:rPr>
          <w:rFonts w:eastAsia="Times New Roman" w:cs="Times New Roman"/>
          <w:szCs w:val="24"/>
        </w:rPr>
      </w:pPr>
      <w:r w:rsidRPr="00CB0EF1">
        <w:rPr>
          <w:rFonts w:eastAsia="Times New Roman" w:cs="Times New Roman"/>
          <w:b/>
          <w:szCs w:val="24"/>
        </w:rPr>
        <w:t>ΜΑΡΙΟΣ ΚΑΤΣΗΣ:</w:t>
      </w:r>
      <w:r>
        <w:rPr>
          <w:rFonts w:eastAsia="Times New Roman" w:cs="Times New Roman"/>
          <w:szCs w:val="24"/>
        </w:rPr>
        <w:t xml:space="preserve"> Θα </w:t>
      </w:r>
      <w:r w:rsidRPr="00773379">
        <w:rPr>
          <w:rFonts w:eastAsia="Times New Roman"/>
          <w:bCs/>
        </w:rPr>
        <w:t>έχει</w:t>
      </w:r>
      <w:r>
        <w:rPr>
          <w:rFonts w:eastAsia="Times New Roman" w:cs="Times New Roman"/>
          <w:szCs w:val="24"/>
        </w:rPr>
        <w:t xml:space="preserve"> δίδακτρα; </w:t>
      </w:r>
    </w:p>
    <w:p w14:paraId="09855FA5" w14:textId="77777777" w:rsidR="00BE639A" w:rsidRDefault="00A212EC">
      <w:pPr>
        <w:spacing w:line="600" w:lineRule="auto"/>
        <w:ind w:firstLine="720"/>
        <w:jc w:val="both"/>
        <w:rPr>
          <w:rFonts w:eastAsia="Times New Roman" w:cs="Times New Roman"/>
          <w:szCs w:val="24"/>
        </w:rPr>
      </w:pPr>
      <w:r w:rsidRPr="00553878">
        <w:rPr>
          <w:rFonts w:eastAsia="Times New Roman" w:cs="Times New Roman"/>
          <w:b/>
          <w:szCs w:val="24"/>
        </w:rPr>
        <w:t>ΑΘΑΝΑΣΙΟΣ ΜΠΟΥΡΑΣ:</w:t>
      </w:r>
      <w:r>
        <w:rPr>
          <w:rFonts w:eastAsia="Times New Roman" w:cs="Times New Roman"/>
          <w:szCs w:val="24"/>
        </w:rPr>
        <w:t xml:space="preserve"> Ναι, θα έχει. </w:t>
      </w:r>
    </w:p>
    <w:p w14:paraId="09855FA6" w14:textId="77777777" w:rsidR="00BE639A" w:rsidRDefault="00A212EC">
      <w:pPr>
        <w:spacing w:line="600" w:lineRule="auto"/>
        <w:ind w:firstLine="720"/>
        <w:jc w:val="both"/>
        <w:rPr>
          <w:rFonts w:eastAsia="Times New Roman" w:cs="Times New Roman"/>
          <w:szCs w:val="24"/>
        </w:rPr>
      </w:pPr>
      <w:r w:rsidRPr="00CB0EF1">
        <w:rPr>
          <w:rFonts w:eastAsia="Times New Roman" w:cs="Times New Roman"/>
          <w:b/>
        </w:rPr>
        <w:t>ΠΡΟΕΔΡΟΣ (Ν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sidRPr="00CB0EF1">
        <w:rPr>
          <w:rFonts w:eastAsia="Times New Roman" w:cs="Times New Roman"/>
          <w:b/>
        </w:rPr>
        <w:t>):</w:t>
      </w:r>
      <w:r w:rsidRPr="00CB0EF1">
        <w:rPr>
          <w:rFonts w:eastAsia="Times New Roman" w:cs="Times New Roman"/>
        </w:rPr>
        <w:t xml:space="preserve"> </w:t>
      </w:r>
      <w:r>
        <w:rPr>
          <w:rFonts w:eastAsia="Times New Roman" w:cs="Times New Roman"/>
        </w:rPr>
        <w:t xml:space="preserve">Κάντε ησυχία, σας </w:t>
      </w:r>
      <w:r w:rsidRPr="00CB0EF1">
        <w:rPr>
          <w:rFonts w:eastAsia="Times New Roman" w:cs="Times New Roman"/>
        </w:rPr>
        <w:t>παρακαλώ</w:t>
      </w:r>
      <w:r>
        <w:rPr>
          <w:rFonts w:eastAsia="Times New Roman" w:cs="Times New Roman"/>
        </w:rPr>
        <w:t xml:space="preserve">. </w:t>
      </w:r>
    </w:p>
    <w:p w14:paraId="09855FA7" w14:textId="77777777" w:rsidR="00BE639A" w:rsidRDefault="00A212EC">
      <w:pPr>
        <w:spacing w:line="600" w:lineRule="auto"/>
        <w:ind w:firstLine="720"/>
        <w:jc w:val="both"/>
        <w:rPr>
          <w:rFonts w:eastAsia="Times New Roman" w:cs="Times New Roman"/>
          <w:szCs w:val="24"/>
        </w:rPr>
      </w:pPr>
      <w:r w:rsidRPr="00CB0EF1">
        <w:rPr>
          <w:rFonts w:eastAsia="Times New Roman" w:cs="Times New Roman"/>
          <w:b/>
          <w:szCs w:val="24"/>
        </w:rPr>
        <w:t>ΝΟΤΗΣ ΜΗΤΑΡΑΚΗΣ: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τα δημόσια πανεπιστήμια έχουν. </w:t>
      </w:r>
    </w:p>
    <w:p w14:paraId="09855FA8" w14:textId="77777777" w:rsidR="00BE639A" w:rsidRDefault="00A212EC">
      <w:pPr>
        <w:spacing w:line="600" w:lineRule="auto"/>
        <w:ind w:firstLine="720"/>
        <w:jc w:val="both"/>
        <w:rPr>
          <w:rFonts w:eastAsia="Times New Roman" w:cs="Times New Roman"/>
          <w:szCs w:val="24"/>
        </w:rPr>
      </w:pPr>
      <w:r w:rsidRPr="00CB0EF1">
        <w:rPr>
          <w:rFonts w:eastAsia="Times New Roman" w:cs="Times New Roman"/>
          <w:b/>
          <w:szCs w:val="24"/>
        </w:rPr>
        <w:t>ΜΑΡΙΟΣ ΚΑΤΣΗΣ:</w:t>
      </w:r>
      <w:r>
        <w:rPr>
          <w:rFonts w:eastAsia="Times New Roman" w:cs="Times New Roman"/>
          <w:szCs w:val="24"/>
        </w:rPr>
        <w:t xml:space="preserve"> Θα </w:t>
      </w:r>
      <w:r w:rsidRPr="00083A1F">
        <w:rPr>
          <w:rFonts w:eastAsia="Times New Roman"/>
          <w:bCs/>
        </w:rPr>
        <w:t>είναι</w:t>
      </w:r>
      <w:r>
        <w:rPr>
          <w:rFonts w:eastAsia="Times New Roman"/>
          <w:bCs/>
        </w:rPr>
        <w:t xml:space="preserve"> για όλους; </w:t>
      </w:r>
    </w:p>
    <w:p w14:paraId="09855FA9" w14:textId="77777777" w:rsidR="00BE639A" w:rsidRDefault="00A212EC">
      <w:pPr>
        <w:spacing w:line="600" w:lineRule="auto"/>
        <w:ind w:firstLine="720"/>
        <w:jc w:val="both"/>
        <w:rPr>
          <w:rFonts w:eastAsia="Times New Roman" w:cs="Times New Roman"/>
          <w:szCs w:val="24"/>
        </w:rPr>
      </w:pPr>
      <w:r w:rsidRPr="00AD6554">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 xml:space="preserve">Κάντε ησυχία, κύριε Κάτση, σας </w:t>
      </w:r>
      <w:r w:rsidRPr="006A04B1">
        <w:rPr>
          <w:rFonts w:eastAsia="Times New Roman" w:cs="Times New Roman"/>
          <w:szCs w:val="24"/>
        </w:rPr>
        <w:t>παρακαλώ</w:t>
      </w:r>
      <w:r>
        <w:rPr>
          <w:rFonts w:eastAsia="Times New Roman" w:cs="Times New Roman"/>
          <w:szCs w:val="24"/>
        </w:rPr>
        <w:t xml:space="preserve">. </w:t>
      </w:r>
    </w:p>
    <w:p w14:paraId="09855FA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w:t>
      </w:r>
      <w:r w:rsidRPr="0086362F">
        <w:rPr>
          <w:rFonts w:eastAsia="Times New Roman" w:cs="Times New Roman"/>
          <w:szCs w:val="24"/>
        </w:rPr>
        <w:t>Λοιπόν</w:t>
      </w:r>
      <w:r>
        <w:rPr>
          <w:rFonts w:eastAsia="Times New Roman" w:cs="Times New Roman"/>
          <w:szCs w:val="24"/>
        </w:rPr>
        <w:t xml:space="preserve">, μιας και μιλάτε και </w:t>
      </w:r>
      <w:r w:rsidRPr="00974D41">
        <w:rPr>
          <w:rFonts w:eastAsia="Times New Roman"/>
          <w:bCs/>
          <w:shd w:val="clear" w:color="auto" w:fill="FFFFFF"/>
        </w:rPr>
        <w:t>επειδή</w:t>
      </w:r>
      <w:r>
        <w:rPr>
          <w:rFonts w:eastAsia="Times New Roman" w:cs="Times New Roman"/>
          <w:szCs w:val="24"/>
        </w:rPr>
        <w:t xml:space="preserve"> δείχνετε με αυτά τα οποία λέτε </w:t>
      </w:r>
      <w:r w:rsidRPr="00CB0EF1">
        <w:rPr>
          <w:rFonts w:eastAsia="Times New Roman"/>
          <w:bCs/>
        </w:rPr>
        <w:t>και</w:t>
      </w:r>
      <w:r>
        <w:rPr>
          <w:rFonts w:eastAsia="Times New Roman"/>
          <w:bCs/>
        </w:rPr>
        <w:t xml:space="preserve"> </w:t>
      </w:r>
      <w:r w:rsidRPr="00CB0EF1">
        <w:rPr>
          <w:rFonts w:eastAsia="Times New Roman"/>
          <w:bCs/>
          <w:shd w:val="clear" w:color="auto" w:fill="FFFFFF"/>
        </w:rPr>
        <w:t>μια</w:t>
      </w:r>
      <w:r>
        <w:rPr>
          <w:rFonts w:eastAsia="Times New Roman"/>
          <w:bCs/>
        </w:rPr>
        <w:t xml:space="preserve"> σχετική…</w:t>
      </w:r>
    </w:p>
    <w:p w14:paraId="09855FAB" w14:textId="77777777" w:rsidR="00BE639A" w:rsidRDefault="00A212EC">
      <w:pPr>
        <w:spacing w:line="600" w:lineRule="auto"/>
        <w:ind w:firstLine="720"/>
        <w:jc w:val="both"/>
        <w:rPr>
          <w:rFonts w:eastAsia="Times New Roman" w:cs="Times New Roman"/>
          <w:szCs w:val="24"/>
        </w:rPr>
      </w:pPr>
      <w:r w:rsidRPr="00CB0EF1">
        <w:rPr>
          <w:rFonts w:eastAsia="Times New Roman"/>
          <w:b/>
          <w:bCs/>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sidRPr="00CB0EF1">
        <w:rPr>
          <w:rFonts w:eastAsia="Times New Roman"/>
          <w:b/>
          <w:bCs/>
        </w:rPr>
        <w:t>):</w:t>
      </w:r>
      <w:r>
        <w:rPr>
          <w:rFonts w:eastAsia="Times New Roman"/>
          <w:bCs/>
        </w:rPr>
        <w:t xml:space="preserve"> Κάντε ησυχία κ</w:t>
      </w:r>
      <w:r w:rsidRPr="00F331DF">
        <w:rPr>
          <w:rFonts w:eastAsia="Times New Roman"/>
          <w:bCs/>
        </w:rPr>
        <w:t>αι</w:t>
      </w:r>
      <w:r>
        <w:rPr>
          <w:rFonts w:eastAsia="Times New Roman" w:cs="Times New Roman"/>
          <w:szCs w:val="24"/>
        </w:rPr>
        <w:t xml:space="preserve"> να συντομεύουμε λίγο τη </w:t>
      </w:r>
      <w:r w:rsidRPr="000332B5">
        <w:rPr>
          <w:rFonts w:eastAsia="Times New Roman"/>
          <w:szCs w:val="24"/>
        </w:rPr>
        <w:t>διαδικασία</w:t>
      </w:r>
      <w:r>
        <w:rPr>
          <w:rFonts w:eastAsia="Times New Roman" w:cs="Times New Roman"/>
          <w:szCs w:val="24"/>
        </w:rPr>
        <w:t>.</w:t>
      </w:r>
    </w:p>
    <w:p w14:paraId="09855FAC" w14:textId="77777777" w:rsidR="00BE639A" w:rsidRDefault="00A212EC">
      <w:pPr>
        <w:spacing w:line="600" w:lineRule="auto"/>
        <w:ind w:firstLine="720"/>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 xml:space="preserve">Νέας Δημοκρατίας): </w:t>
      </w:r>
      <w:r>
        <w:rPr>
          <w:rFonts w:eastAsia="Times New Roman" w:cs="Times New Roman"/>
        </w:rPr>
        <w:t xml:space="preserve">Όχι, μισό λεπτό, </w:t>
      </w:r>
      <w:r w:rsidRPr="00CB0EF1">
        <w:rPr>
          <w:rFonts w:eastAsia="Times New Roman"/>
          <w:bCs/>
          <w:shd w:val="clear" w:color="auto" w:fill="FFFFFF"/>
        </w:rPr>
        <w:t>δεν</w:t>
      </w:r>
      <w:r>
        <w:rPr>
          <w:rFonts w:eastAsia="Times New Roman" w:cs="Times New Roman"/>
        </w:rPr>
        <w:t xml:space="preserve"> </w:t>
      </w:r>
      <w:r w:rsidRPr="00CB0EF1">
        <w:rPr>
          <w:rFonts w:eastAsia="Times New Roman"/>
          <w:bCs/>
          <w:shd w:val="clear" w:color="auto" w:fill="FFFFFF"/>
        </w:rPr>
        <w:t>θα</w:t>
      </w:r>
      <w:r>
        <w:rPr>
          <w:rFonts w:eastAsia="Times New Roman" w:cs="Times New Roman"/>
        </w:rPr>
        <w:t xml:space="preserve"> συντομεύσουμε τη </w:t>
      </w:r>
      <w:r w:rsidRPr="00CB0EF1">
        <w:rPr>
          <w:rFonts w:eastAsia="Times New Roman"/>
        </w:rPr>
        <w:t>διαδικασία</w:t>
      </w:r>
      <w:r>
        <w:rPr>
          <w:rFonts w:eastAsia="Times New Roman" w:cs="Times New Roman"/>
        </w:rPr>
        <w:t xml:space="preserve">. </w:t>
      </w:r>
    </w:p>
    <w:p w14:paraId="09855FAD" w14:textId="77777777" w:rsidR="00BE639A" w:rsidRDefault="00A212EC">
      <w:pPr>
        <w:spacing w:line="600" w:lineRule="auto"/>
        <w:ind w:firstLine="720"/>
        <w:jc w:val="both"/>
        <w:rPr>
          <w:rFonts w:eastAsia="Times New Roman" w:cs="Times New Roman"/>
          <w:szCs w:val="24"/>
        </w:rPr>
      </w:pPr>
      <w:r w:rsidRPr="00CB0EF1">
        <w:rPr>
          <w:rFonts w:eastAsia="Times New Roman" w:cs="Times New Roman"/>
          <w:b/>
        </w:rPr>
        <w:t>ΠΡΟΕΔΡΟΣ (Ν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sidRPr="00CB0EF1">
        <w:rPr>
          <w:rFonts w:eastAsia="Times New Roman" w:cs="Times New Roman"/>
          <w:b/>
        </w:rPr>
        <w:t>):</w:t>
      </w:r>
      <w:r w:rsidRPr="00CB0EF1">
        <w:rPr>
          <w:rFonts w:eastAsia="Times New Roman" w:cs="Times New Roman"/>
        </w:rPr>
        <w:t xml:space="preserve"> </w:t>
      </w:r>
      <w:r>
        <w:rPr>
          <w:rFonts w:eastAsia="Times New Roman" w:cs="Times New Roman"/>
        </w:rPr>
        <w:t>Λίγο.</w:t>
      </w:r>
    </w:p>
    <w:p w14:paraId="09855FAE" w14:textId="77777777" w:rsidR="00BE639A" w:rsidRDefault="00A212EC">
      <w:pPr>
        <w:spacing w:line="600" w:lineRule="auto"/>
        <w:ind w:firstLine="720"/>
        <w:jc w:val="both"/>
        <w:rPr>
          <w:rFonts w:eastAsia="Times New Roman" w:cs="Times New Roman"/>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rPr>
        <w:t xml:space="preserve"> Θα πάρουμε όσο χρόνο χρειαζόμαστε, </w:t>
      </w:r>
      <w:r w:rsidRPr="00CB0EF1">
        <w:rPr>
          <w:rFonts w:eastAsia="Times New Roman" w:cs="Times New Roman"/>
        </w:rPr>
        <w:t>κύριε Πρόεδρε</w:t>
      </w:r>
      <w:r>
        <w:rPr>
          <w:rFonts w:eastAsia="Times New Roman" w:cs="Times New Roman"/>
        </w:rPr>
        <w:t xml:space="preserve">. Σύνταγμα </w:t>
      </w:r>
      <w:r w:rsidRPr="00CB0EF1">
        <w:rPr>
          <w:rFonts w:eastAsia="Times New Roman"/>
          <w:bCs/>
        </w:rPr>
        <w:t>εί</w:t>
      </w:r>
      <w:r w:rsidRPr="00CB0EF1">
        <w:rPr>
          <w:rFonts w:eastAsia="Times New Roman"/>
          <w:bCs/>
        </w:rPr>
        <w:t>ναι</w:t>
      </w:r>
      <w:r>
        <w:rPr>
          <w:rFonts w:eastAsia="Times New Roman" w:cs="Times New Roman"/>
        </w:rPr>
        <w:t xml:space="preserve"> στο κάτω -</w:t>
      </w:r>
      <w:r>
        <w:rPr>
          <w:rFonts w:eastAsia="Times New Roman" w:cs="Times New Roman"/>
        </w:rPr>
        <w:t xml:space="preserve"> </w:t>
      </w:r>
      <w:r>
        <w:rPr>
          <w:rFonts w:eastAsia="Times New Roman" w:cs="Times New Roman"/>
        </w:rPr>
        <w:t xml:space="preserve">κάτω της γραφής. </w:t>
      </w:r>
    </w:p>
    <w:p w14:paraId="09855FAF" w14:textId="77777777" w:rsidR="00BE639A" w:rsidRDefault="00A212EC">
      <w:pPr>
        <w:spacing w:line="600" w:lineRule="auto"/>
        <w:ind w:firstLine="720"/>
        <w:jc w:val="both"/>
        <w:rPr>
          <w:rFonts w:eastAsia="Times New Roman" w:cs="Times New Roman"/>
          <w:szCs w:val="24"/>
        </w:rPr>
      </w:pPr>
      <w:r>
        <w:rPr>
          <w:rFonts w:eastAsia="Times New Roman" w:cs="Times New Roman"/>
        </w:rPr>
        <w:t xml:space="preserve">Να σας διευκολύνω λίγο με </w:t>
      </w:r>
      <w:r w:rsidRPr="00083A1F">
        <w:rPr>
          <w:rFonts w:eastAsia="Times New Roman" w:cs="Times New Roman"/>
          <w:szCs w:val="24"/>
        </w:rPr>
        <w:t xml:space="preserve">το σκεπτικό </w:t>
      </w:r>
      <w:r>
        <w:rPr>
          <w:rFonts w:eastAsia="Times New Roman" w:cs="Times New Roman"/>
          <w:szCs w:val="24"/>
        </w:rPr>
        <w:t>σας, γ</w:t>
      </w:r>
      <w:r w:rsidRPr="00083A1F">
        <w:rPr>
          <w:rFonts w:eastAsia="Times New Roman" w:cs="Times New Roman"/>
          <w:szCs w:val="24"/>
        </w:rPr>
        <w:t>ιατί</w:t>
      </w:r>
      <w:r>
        <w:rPr>
          <w:rFonts w:eastAsia="Times New Roman" w:cs="Times New Roman"/>
          <w:szCs w:val="24"/>
        </w:rPr>
        <w:t>,</w:t>
      </w:r>
      <w:r w:rsidRPr="00083A1F">
        <w:rPr>
          <w:rFonts w:eastAsia="Times New Roman" w:cs="Times New Roman"/>
          <w:szCs w:val="24"/>
        </w:rPr>
        <w:t xml:space="preserve"> βλέπετε</w:t>
      </w:r>
      <w:r>
        <w:rPr>
          <w:rFonts w:eastAsia="Times New Roman" w:cs="Times New Roman"/>
          <w:szCs w:val="24"/>
        </w:rPr>
        <w:t>,</w:t>
      </w:r>
      <w:r w:rsidRPr="00083A1F">
        <w:rPr>
          <w:rFonts w:eastAsia="Times New Roman" w:cs="Times New Roman"/>
          <w:szCs w:val="24"/>
        </w:rPr>
        <w:t xml:space="preserve"> δεν τα γνωρίζετε καλά τα πράγματα</w:t>
      </w:r>
      <w:r>
        <w:rPr>
          <w:rFonts w:eastAsia="Times New Roman" w:cs="Times New Roman"/>
          <w:szCs w:val="24"/>
        </w:rPr>
        <w:t>. Τ</w:t>
      </w:r>
      <w:r w:rsidRPr="00083A1F">
        <w:rPr>
          <w:rFonts w:eastAsia="Times New Roman" w:cs="Times New Roman"/>
          <w:szCs w:val="24"/>
        </w:rPr>
        <w:t xml:space="preserve">α μεγάλα πανεπιστήμια της Αμερικής </w:t>
      </w:r>
      <w:r>
        <w:rPr>
          <w:rFonts w:eastAsia="Times New Roman" w:cs="Times New Roman"/>
          <w:szCs w:val="24"/>
        </w:rPr>
        <w:t xml:space="preserve">τα οποία </w:t>
      </w:r>
      <w:r w:rsidRPr="00083A1F">
        <w:rPr>
          <w:rFonts w:eastAsia="Times New Roman" w:cs="Times New Roman"/>
          <w:szCs w:val="24"/>
        </w:rPr>
        <w:t>είναι μη κρατικά</w:t>
      </w:r>
      <w:r>
        <w:rPr>
          <w:rFonts w:eastAsia="Times New Roman" w:cs="Times New Roman"/>
          <w:szCs w:val="24"/>
        </w:rPr>
        <w:t>,</w:t>
      </w:r>
      <w:r w:rsidRPr="00083A1F">
        <w:rPr>
          <w:rFonts w:eastAsia="Times New Roman" w:cs="Times New Roman"/>
          <w:szCs w:val="24"/>
        </w:rPr>
        <w:t xml:space="preserve"> μη κερδοσκοπικά</w:t>
      </w:r>
      <w:r>
        <w:rPr>
          <w:rFonts w:eastAsia="Times New Roman" w:cs="Times New Roman"/>
          <w:szCs w:val="24"/>
        </w:rPr>
        <w:t xml:space="preserve"> </w:t>
      </w:r>
      <w:r w:rsidRPr="00083A1F">
        <w:rPr>
          <w:rFonts w:eastAsia="Times New Roman" w:cs="Times New Roman"/>
          <w:szCs w:val="24"/>
        </w:rPr>
        <w:t>έχουν δίδακτρα</w:t>
      </w:r>
      <w:r>
        <w:rPr>
          <w:rFonts w:eastAsia="Times New Roman" w:cs="Times New Roman"/>
          <w:szCs w:val="24"/>
        </w:rPr>
        <w:t xml:space="preserve">. Ως μη κερδοσκοπικά ορίζονται αυτά </w:t>
      </w:r>
      <w:r w:rsidRPr="008F0891">
        <w:rPr>
          <w:rFonts w:eastAsia="Times New Roman" w:cs="Times New Roman"/>
          <w:bCs/>
          <w:shd w:val="clear" w:color="auto" w:fill="FFFFFF"/>
        </w:rPr>
        <w:t>που</w:t>
      </w:r>
      <w:r>
        <w:rPr>
          <w:rFonts w:eastAsia="Times New Roman" w:cs="Times New Roman"/>
          <w:szCs w:val="24"/>
        </w:rPr>
        <w:t xml:space="preserve"> δεν μοιράζουν μέρισμα, άρα επανεπενδύουν τα κέρδη τους. Ξ</w:t>
      </w:r>
      <w:r w:rsidRPr="00083A1F">
        <w:rPr>
          <w:rFonts w:eastAsia="Times New Roman" w:cs="Times New Roman"/>
          <w:szCs w:val="24"/>
        </w:rPr>
        <w:t xml:space="preserve">έρετε τι άλλο έχουν </w:t>
      </w:r>
      <w:r>
        <w:rPr>
          <w:rFonts w:eastAsia="Times New Roman" w:cs="Times New Roman"/>
          <w:szCs w:val="24"/>
        </w:rPr>
        <w:t xml:space="preserve">όμως; Έχουν την </w:t>
      </w:r>
      <w:r w:rsidRPr="00101E7F">
        <w:rPr>
          <w:rFonts w:eastAsia="Times New Roman"/>
          <w:bCs/>
          <w:shd w:val="clear" w:color="auto" w:fill="FFFFFF"/>
        </w:rPr>
        <w:t>οικονομική</w:t>
      </w:r>
      <w:r w:rsidRPr="00083A1F">
        <w:rPr>
          <w:rFonts w:eastAsia="Times New Roman" w:cs="Times New Roman"/>
          <w:szCs w:val="24"/>
        </w:rPr>
        <w:t xml:space="preserve"> δυνατότητα να προσφέρουν σε όποιον φοιτητή δεν έχει την οικονομική δυνα</w:t>
      </w:r>
      <w:r>
        <w:rPr>
          <w:rFonts w:eastAsia="Times New Roman" w:cs="Times New Roman"/>
          <w:szCs w:val="24"/>
        </w:rPr>
        <w:t xml:space="preserve">τότητα υποτροφίες για να σπουδάζει. </w:t>
      </w:r>
      <w:r w:rsidRPr="00D66BCA">
        <w:rPr>
          <w:rFonts w:eastAsia="Times New Roman"/>
          <w:bCs/>
        </w:rPr>
        <w:t>Είναι</w:t>
      </w:r>
      <w:r>
        <w:rPr>
          <w:rFonts w:eastAsia="Times New Roman" w:cs="Times New Roman"/>
          <w:szCs w:val="24"/>
        </w:rPr>
        <w:t xml:space="preserve"> αντι</w:t>
      </w:r>
      <w:r w:rsidRPr="00083A1F">
        <w:rPr>
          <w:rFonts w:eastAsia="Times New Roman" w:cs="Times New Roman"/>
          <w:szCs w:val="24"/>
        </w:rPr>
        <w:t>δημοκρατικό αυτό</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δεξιό; </w:t>
      </w:r>
      <w:r w:rsidRPr="00D66BCA">
        <w:rPr>
          <w:rFonts w:eastAsia="Times New Roman"/>
          <w:bCs/>
        </w:rPr>
        <w:t>Είναι</w:t>
      </w:r>
      <w:r>
        <w:rPr>
          <w:rFonts w:eastAsia="Times New Roman" w:cs="Times New Roman"/>
          <w:szCs w:val="24"/>
        </w:rPr>
        <w:t xml:space="preserve"> καπιταλιστικό; Τι </w:t>
      </w:r>
      <w:r w:rsidRPr="00D66BCA">
        <w:rPr>
          <w:rFonts w:eastAsia="Times New Roman"/>
          <w:bCs/>
        </w:rPr>
        <w:t>είναι</w:t>
      </w:r>
      <w:r>
        <w:rPr>
          <w:rFonts w:eastAsia="Times New Roman" w:cs="Times New Roman"/>
          <w:szCs w:val="24"/>
        </w:rPr>
        <w:t xml:space="preserve"> επιτέλους; Αυτό </w:t>
      </w:r>
      <w:r w:rsidRPr="008F0891">
        <w:rPr>
          <w:rFonts w:eastAsia="Times New Roman" w:cs="Times New Roman"/>
          <w:bCs/>
          <w:shd w:val="clear" w:color="auto" w:fill="FFFFFF"/>
        </w:rPr>
        <w:t>που</w:t>
      </w:r>
      <w:r>
        <w:rPr>
          <w:rFonts w:eastAsia="Times New Roman" w:cs="Times New Roman"/>
          <w:szCs w:val="24"/>
        </w:rPr>
        <w:t xml:space="preserve"> κάνετε εσείς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βαθιά ιδεοληψία. </w:t>
      </w:r>
      <w:r w:rsidRPr="00A8202F">
        <w:rPr>
          <w:rFonts w:eastAsia="Times New Roman"/>
          <w:bCs/>
          <w:shd w:val="clear" w:color="auto" w:fill="FFFFFF"/>
        </w:rPr>
        <w:t>Δεν</w:t>
      </w:r>
      <w:r>
        <w:rPr>
          <w:rFonts w:eastAsia="Times New Roman" w:cs="Times New Roman"/>
          <w:szCs w:val="24"/>
        </w:rPr>
        <w:t xml:space="preserve"> βλέπετε </w:t>
      </w:r>
      <w:r w:rsidRPr="002B5B2E">
        <w:rPr>
          <w:rFonts w:eastAsia="Times New Roman"/>
          <w:bCs/>
          <w:shd w:val="clear" w:color="auto" w:fill="FFFFFF"/>
        </w:rPr>
        <w:t>ότι</w:t>
      </w:r>
      <w:r>
        <w:rPr>
          <w:rFonts w:eastAsia="Times New Roman" w:cs="Times New Roman"/>
          <w:szCs w:val="24"/>
        </w:rPr>
        <w:t xml:space="preserve"> ο κόσμος </w:t>
      </w:r>
      <w:r w:rsidRPr="00773379">
        <w:rPr>
          <w:rFonts w:eastAsia="Times New Roman"/>
          <w:bCs/>
        </w:rPr>
        <w:t>έχει</w:t>
      </w:r>
      <w:r>
        <w:rPr>
          <w:rFonts w:eastAsia="Times New Roman" w:cs="Times New Roman"/>
          <w:szCs w:val="24"/>
        </w:rPr>
        <w:t xml:space="preserve"> αλλάξει;</w:t>
      </w:r>
    </w:p>
    <w:p w14:paraId="09855FB0" w14:textId="77777777" w:rsidR="00BE639A" w:rsidRDefault="00A212EC">
      <w:pPr>
        <w:spacing w:line="600" w:lineRule="auto"/>
        <w:ind w:firstLine="709"/>
        <w:jc w:val="center"/>
        <w:rPr>
          <w:rFonts w:eastAsia="Times New Roman" w:cs="Times New Roman"/>
        </w:rPr>
      </w:pPr>
      <w:r w:rsidRPr="002914BE">
        <w:rPr>
          <w:rFonts w:eastAsia="Times New Roman" w:cs="Times New Roman"/>
        </w:rPr>
        <w:t>(</w:t>
      </w:r>
      <w:r>
        <w:rPr>
          <w:rFonts w:eastAsia="Times New Roman" w:cs="Times New Roman"/>
        </w:rPr>
        <w:t>Χ</w:t>
      </w:r>
      <w:r w:rsidRPr="002914BE">
        <w:rPr>
          <w:rFonts w:eastAsia="Times New Roman" w:cs="Times New Roman"/>
        </w:rPr>
        <w:t>ειροκροτήματα από την πτέρυγα της Νέας Δημοκρατίας)</w:t>
      </w:r>
    </w:p>
    <w:p w14:paraId="09855FB1" w14:textId="77777777" w:rsidR="00BE639A" w:rsidRDefault="00A212EC">
      <w:pPr>
        <w:spacing w:line="600" w:lineRule="auto"/>
        <w:ind w:firstLine="720"/>
        <w:jc w:val="both"/>
        <w:rPr>
          <w:rFonts w:eastAsia="Times New Roman" w:cs="Times New Roman"/>
          <w:szCs w:val="24"/>
        </w:rPr>
      </w:pPr>
      <w:r w:rsidRPr="00083A1F">
        <w:rPr>
          <w:rFonts w:eastAsia="Times New Roman" w:cs="Times New Roman"/>
          <w:szCs w:val="24"/>
        </w:rPr>
        <w:t xml:space="preserve">Ξυπνήστε και </w:t>
      </w:r>
      <w:r>
        <w:rPr>
          <w:rFonts w:eastAsia="Times New Roman" w:cs="Times New Roman"/>
          <w:szCs w:val="24"/>
        </w:rPr>
        <w:t>δείτε τον</w:t>
      </w:r>
      <w:r w:rsidRPr="00083A1F">
        <w:rPr>
          <w:rFonts w:eastAsia="Times New Roman" w:cs="Times New Roman"/>
          <w:szCs w:val="24"/>
        </w:rPr>
        <w:t xml:space="preserve"> κόσμο γύρω σας </w:t>
      </w:r>
      <w:r>
        <w:rPr>
          <w:rFonts w:eastAsia="Times New Roman" w:cs="Times New Roman"/>
          <w:szCs w:val="24"/>
        </w:rPr>
        <w:t>ε</w:t>
      </w:r>
      <w:r w:rsidRPr="00083A1F">
        <w:rPr>
          <w:rFonts w:eastAsia="Times New Roman" w:cs="Times New Roman"/>
          <w:szCs w:val="24"/>
        </w:rPr>
        <w:t>πιτέλους</w:t>
      </w:r>
      <w:r>
        <w:rPr>
          <w:rFonts w:eastAsia="Times New Roman" w:cs="Times New Roman"/>
          <w:szCs w:val="24"/>
        </w:rPr>
        <w:t>! Α</w:t>
      </w:r>
      <w:r w:rsidRPr="00083A1F">
        <w:rPr>
          <w:rFonts w:eastAsia="Times New Roman" w:cs="Times New Roman"/>
          <w:szCs w:val="24"/>
        </w:rPr>
        <w:t xml:space="preserve">νοίξτε τα μάτια σας να </w:t>
      </w:r>
      <w:r w:rsidRPr="00083A1F">
        <w:rPr>
          <w:rFonts w:eastAsia="Times New Roman" w:cs="Times New Roman"/>
          <w:szCs w:val="24"/>
        </w:rPr>
        <w:t>δείτε τι γίνεται</w:t>
      </w:r>
      <w:r>
        <w:rPr>
          <w:rFonts w:eastAsia="Times New Roman" w:cs="Times New Roman"/>
          <w:szCs w:val="24"/>
        </w:rPr>
        <w:t>.</w:t>
      </w:r>
    </w:p>
    <w:p w14:paraId="09855FB2"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9855FB3"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9855FB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w:t>
      </w:r>
      <w:r w:rsidRPr="00083A1F">
        <w:rPr>
          <w:rFonts w:eastAsia="Times New Roman" w:cs="Times New Roman"/>
          <w:szCs w:val="24"/>
        </w:rPr>
        <w:t xml:space="preserve"> καπιταλιστής Bloomberg</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Δήμαρχος της Νέας Υόρκης, πήγε στο πανεπιστήμιό του κ</w:t>
      </w:r>
      <w:r w:rsidRPr="00083A1F">
        <w:rPr>
          <w:rFonts w:eastAsia="Times New Roman" w:cs="Times New Roman"/>
          <w:szCs w:val="24"/>
        </w:rPr>
        <w:t>αι προσέφερε 1,6 δισεκατομμύρια ευρώ</w:t>
      </w:r>
      <w:r>
        <w:rPr>
          <w:rFonts w:eastAsia="Times New Roman" w:cs="Times New Roman"/>
          <w:szCs w:val="24"/>
        </w:rPr>
        <w:t>,</w:t>
      </w:r>
      <w:r w:rsidRPr="00083A1F">
        <w:rPr>
          <w:rFonts w:eastAsia="Times New Roman" w:cs="Times New Roman"/>
          <w:szCs w:val="24"/>
        </w:rPr>
        <w:t xml:space="preserve"> ώστε το Π</w:t>
      </w:r>
      <w:r>
        <w:rPr>
          <w:rFonts w:eastAsia="Times New Roman" w:cs="Times New Roman"/>
          <w:szCs w:val="24"/>
        </w:rPr>
        <w:t>ανεπιστήμιο Johns Hop</w:t>
      </w:r>
      <w:r>
        <w:rPr>
          <w:rFonts w:eastAsia="Times New Roman" w:cs="Times New Roman"/>
          <w:szCs w:val="24"/>
        </w:rPr>
        <w:t>kins μονίμως</w:t>
      </w:r>
      <w:r w:rsidRPr="00083A1F">
        <w:rPr>
          <w:rFonts w:eastAsia="Times New Roman" w:cs="Times New Roman"/>
          <w:szCs w:val="24"/>
        </w:rPr>
        <w:t xml:space="preserve"> και για πάντα να μπορεί να δίνει υποτροφία σε όποιον </w:t>
      </w:r>
      <w:r>
        <w:rPr>
          <w:rFonts w:eastAsia="Times New Roman" w:cs="Times New Roman"/>
          <w:szCs w:val="24"/>
        </w:rPr>
        <w:t>μαθητή</w:t>
      </w:r>
      <w:r w:rsidRPr="00083A1F">
        <w:rPr>
          <w:rFonts w:eastAsia="Times New Roman" w:cs="Times New Roman"/>
          <w:szCs w:val="24"/>
        </w:rPr>
        <w:t xml:space="preserve"> αξίζει να </w:t>
      </w:r>
      <w:r>
        <w:rPr>
          <w:rFonts w:eastAsia="Times New Roman" w:cs="Times New Roman"/>
          <w:szCs w:val="24"/>
        </w:rPr>
        <w:t>μ</w:t>
      </w:r>
      <w:r w:rsidRPr="00083A1F">
        <w:rPr>
          <w:rFonts w:eastAsia="Times New Roman" w:cs="Times New Roman"/>
          <w:szCs w:val="24"/>
        </w:rPr>
        <w:t xml:space="preserve">πει </w:t>
      </w:r>
      <w:r>
        <w:rPr>
          <w:rFonts w:eastAsia="Times New Roman" w:cs="Times New Roman"/>
          <w:szCs w:val="24"/>
        </w:rPr>
        <w:t>στο πανεπιστήμιο</w:t>
      </w:r>
      <w:r w:rsidRPr="00083A1F">
        <w:rPr>
          <w:rFonts w:eastAsia="Times New Roman" w:cs="Times New Roman"/>
          <w:szCs w:val="24"/>
        </w:rPr>
        <w:t xml:space="preserve"> και δεν έχει την οικονομική δυνατότητα</w:t>
      </w:r>
      <w:r>
        <w:rPr>
          <w:rFonts w:eastAsia="Times New Roman" w:cs="Times New Roman"/>
          <w:szCs w:val="24"/>
        </w:rPr>
        <w:t>. Ε</w:t>
      </w:r>
      <w:r w:rsidRPr="00083A1F">
        <w:rPr>
          <w:rFonts w:eastAsia="Times New Roman" w:cs="Times New Roman"/>
          <w:szCs w:val="24"/>
        </w:rPr>
        <w:t>ίναι δεξιό αυτό</w:t>
      </w:r>
      <w:r>
        <w:rPr>
          <w:rFonts w:eastAsia="Times New Roman" w:cs="Times New Roman"/>
          <w:szCs w:val="24"/>
        </w:rPr>
        <w:t>; Ε</w:t>
      </w:r>
      <w:r w:rsidRPr="00083A1F">
        <w:rPr>
          <w:rFonts w:eastAsia="Times New Roman" w:cs="Times New Roman"/>
          <w:szCs w:val="24"/>
        </w:rPr>
        <w:t>ίναι καπιταλιστικό</w:t>
      </w:r>
      <w:r>
        <w:rPr>
          <w:rFonts w:eastAsia="Times New Roman" w:cs="Times New Roman"/>
          <w:szCs w:val="24"/>
        </w:rPr>
        <w:t>;</w:t>
      </w:r>
    </w:p>
    <w:p w14:paraId="09855FB5"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9855FB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083A1F">
        <w:rPr>
          <w:rFonts w:eastAsia="Times New Roman" w:cs="Times New Roman"/>
          <w:szCs w:val="24"/>
        </w:rPr>
        <w:t xml:space="preserve">αι γιατί </w:t>
      </w:r>
      <w:r>
        <w:rPr>
          <w:rFonts w:eastAsia="Times New Roman" w:cs="Times New Roman"/>
          <w:szCs w:val="24"/>
        </w:rPr>
        <w:t>απαγο</w:t>
      </w:r>
      <w:r w:rsidRPr="00083A1F">
        <w:rPr>
          <w:rFonts w:eastAsia="Times New Roman" w:cs="Times New Roman"/>
          <w:szCs w:val="24"/>
        </w:rPr>
        <w:t>ρεύ</w:t>
      </w:r>
      <w:r w:rsidRPr="00083A1F">
        <w:rPr>
          <w:rFonts w:eastAsia="Times New Roman" w:cs="Times New Roman"/>
          <w:szCs w:val="24"/>
        </w:rPr>
        <w:t>εται αυτό να γίνει στην Ελλάδα</w:t>
      </w:r>
      <w:r>
        <w:rPr>
          <w:rFonts w:eastAsia="Times New Roman" w:cs="Times New Roman"/>
          <w:szCs w:val="24"/>
        </w:rPr>
        <w:t xml:space="preserve">; Δείχνετε, </w:t>
      </w:r>
      <w:r w:rsidRPr="0086362F">
        <w:rPr>
          <w:rFonts w:eastAsia="Times New Roman" w:cs="Times New Roman"/>
          <w:szCs w:val="24"/>
        </w:rPr>
        <w:t>λοιπόν</w:t>
      </w:r>
      <w:r>
        <w:rPr>
          <w:rFonts w:eastAsia="Times New Roman" w:cs="Times New Roman"/>
          <w:szCs w:val="24"/>
        </w:rPr>
        <w:t>, μια βαθιά…</w:t>
      </w:r>
    </w:p>
    <w:p w14:paraId="09855FB7" w14:textId="77777777" w:rsidR="00BE639A" w:rsidRDefault="00A212EC">
      <w:pPr>
        <w:spacing w:line="600" w:lineRule="auto"/>
        <w:ind w:firstLine="720"/>
        <w:jc w:val="both"/>
        <w:rPr>
          <w:rFonts w:eastAsia="Times New Roman" w:cs="Times New Roman"/>
          <w:b/>
          <w:szCs w:val="24"/>
        </w:rPr>
      </w:pPr>
      <w:r>
        <w:rPr>
          <w:rFonts w:eastAsia="Times New Roman" w:cs="Times New Roman"/>
          <w:b/>
          <w:szCs w:val="24"/>
        </w:rPr>
        <w:t xml:space="preserve">ΝΙΚΟΛΑΟΣ ΜΑΝΙΟΣ: </w:t>
      </w:r>
      <w:r>
        <w:rPr>
          <w:rFonts w:eastAsia="Times New Roman" w:cs="Times New Roman"/>
          <w:szCs w:val="24"/>
        </w:rPr>
        <w:t>Ο</w:t>
      </w:r>
      <w:r w:rsidRPr="00733866">
        <w:rPr>
          <w:rFonts w:eastAsia="Times New Roman" w:cs="Times New Roman"/>
          <w:szCs w:val="24"/>
        </w:rPr>
        <w:t xml:space="preserve"> Μαρινάκης έδωσε λεφτά και ο Κόκκαλης.</w:t>
      </w:r>
      <w:r>
        <w:rPr>
          <w:rFonts w:eastAsia="Times New Roman" w:cs="Times New Roman"/>
          <w:b/>
          <w:szCs w:val="24"/>
        </w:rPr>
        <w:t xml:space="preserve"> </w:t>
      </w:r>
    </w:p>
    <w:p w14:paraId="09855FB8" w14:textId="77777777" w:rsidR="00BE639A" w:rsidRDefault="00A212EC">
      <w:pPr>
        <w:spacing w:line="600" w:lineRule="auto"/>
        <w:ind w:firstLine="720"/>
        <w:jc w:val="both"/>
        <w:rPr>
          <w:rFonts w:eastAsia="Times New Roman" w:cs="Times New Roman"/>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w:t>
      </w:r>
      <w:r w:rsidRPr="00733866">
        <w:rPr>
          <w:rFonts w:eastAsia="Times New Roman" w:cs="Times New Roman"/>
        </w:rPr>
        <w:t>Παρακαλώ</w:t>
      </w:r>
      <w:r>
        <w:rPr>
          <w:rFonts w:eastAsia="Times New Roman" w:cs="Times New Roman"/>
        </w:rPr>
        <w:t xml:space="preserve">, κύριε Μανιέ, </w:t>
      </w:r>
      <w:r w:rsidRPr="00733866">
        <w:rPr>
          <w:rFonts w:eastAsia="Times New Roman"/>
          <w:bCs/>
          <w:shd w:val="clear" w:color="auto" w:fill="FFFFFF"/>
        </w:rPr>
        <w:t>δεν</w:t>
      </w:r>
      <w:r>
        <w:rPr>
          <w:rFonts w:eastAsia="Times New Roman" w:cs="Times New Roman"/>
        </w:rPr>
        <w:t xml:space="preserve"> </w:t>
      </w:r>
      <w:r w:rsidRPr="00733866">
        <w:rPr>
          <w:rFonts w:eastAsia="Times New Roman"/>
          <w:bCs/>
          <w:shd w:val="clear" w:color="auto" w:fill="FFFFFF"/>
        </w:rPr>
        <w:t>θα</w:t>
      </w:r>
      <w:r>
        <w:rPr>
          <w:rFonts w:eastAsia="Times New Roman" w:cs="Times New Roman"/>
        </w:rPr>
        <w:t xml:space="preserve"> τελειώσουμε ποτέ, εάν συνεχίσετε έτσι. </w:t>
      </w:r>
    </w:p>
    <w:p w14:paraId="09855FB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 xml:space="preserve">Νέας Δημοκρατίας): </w:t>
      </w:r>
      <w:r>
        <w:rPr>
          <w:rFonts w:eastAsia="Times New Roman" w:cs="Times New Roman"/>
        </w:rPr>
        <w:t>Μ</w:t>
      </w:r>
      <w:r>
        <w:rPr>
          <w:rFonts w:eastAsia="Times New Roman" w:cs="Times New Roman"/>
          <w:szCs w:val="24"/>
        </w:rPr>
        <w:t xml:space="preserve">ας είπατε για το </w:t>
      </w:r>
      <w:r w:rsidRPr="00EB7466">
        <w:rPr>
          <w:rFonts w:eastAsia="Times New Roman"/>
          <w:szCs w:val="24"/>
        </w:rPr>
        <w:t>άρθρο</w:t>
      </w:r>
      <w:r>
        <w:rPr>
          <w:rFonts w:eastAsia="Times New Roman" w:cs="Times New Roman"/>
          <w:szCs w:val="24"/>
        </w:rPr>
        <w:t xml:space="preserve"> 24 </w:t>
      </w:r>
      <w:r w:rsidRPr="00F331DF">
        <w:rPr>
          <w:rFonts w:eastAsia="Times New Roman"/>
          <w:bCs/>
        </w:rPr>
        <w:t>και</w:t>
      </w:r>
      <w:r>
        <w:rPr>
          <w:rFonts w:eastAsia="Times New Roman" w:cs="Times New Roman"/>
          <w:szCs w:val="24"/>
        </w:rPr>
        <w:t xml:space="preserve"> για το ενδιαφέρον σας για το περιβάλλον. Δ</w:t>
      </w:r>
      <w:r w:rsidRPr="00A8202F">
        <w:rPr>
          <w:rFonts w:eastAsia="Times New Roman"/>
          <w:bCs/>
          <w:shd w:val="clear" w:color="auto" w:fill="FFFFFF"/>
        </w:rPr>
        <w:t>εν</w:t>
      </w:r>
      <w:r>
        <w:rPr>
          <w:rFonts w:eastAsia="Times New Roman" w:cs="Times New Roman"/>
          <w:szCs w:val="24"/>
        </w:rPr>
        <w:t xml:space="preserve"> αμφισβητώ τις προθέσεις σας, </w:t>
      </w:r>
      <w:r w:rsidRPr="00A37EC3">
        <w:rPr>
          <w:rFonts w:eastAsia="Times New Roman" w:cs="Times New Roman"/>
        </w:rPr>
        <w:t>αλλά</w:t>
      </w:r>
      <w:r>
        <w:rPr>
          <w:rFonts w:eastAsia="Times New Roman" w:cs="Times New Roman"/>
        </w:rPr>
        <w:t xml:space="preserve"> το</w:t>
      </w:r>
      <w:r>
        <w:rPr>
          <w:rFonts w:eastAsia="Times New Roman" w:cs="Times New Roman"/>
          <w:szCs w:val="24"/>
        </w:rPr>
        <w:t xml:space="preserve"> προστατεύουμε με τη σημερινή </w:t>
      </w:r>
      <w:r w:rsidRPr="00CD70B3">
        <w:rPr>
          <w:rFonts w:eastAsia="Times New Roman"/>
          <w:bCs/>
          <w:shd w:val="clear" w:color="auto" w:fill="FFFFFF"/>
        </w:rPr>
        <w:t>διάταξη</w:t>
      </w:r>
      <w:r>
        <w:rPr>
          <w:rFonts w:eastAsia="Times New Roman"/>
          <w:bCs/>
          <w:shd w:val="clear" w:color="auto" w:fill="FFFFFF"/>
        </w:rPr>
        <w:t>,</w:t>
      </w:r>
      <w:r>
        <w:rPr>
          <w:rFonts w:eastAsia="Times New Roman" w:cs="Times New Roman"/>
          <w:szCs w:val="24"/>
        </w:rPr>
        <w:t xml:space="preserve"> </w:t>
      </w:r>
      <w:r w:rsidRPr="0054604E">
        <w:rPr>
          <w:rFonts w:eastAsia="Times New Roman"/>
          <w:bCs/>
          <w:shd w:val="clear" w:color="auto" w:fill="FFFFFF"/>
        </w:rPr>
        <w:t>η οποία</w:t>
      </w:r>
      <w:r>
        <w:rPr>
          <w:rFonts w:eastAsia="Times New Roman" w:cs="Times New Roman"/>
          <w:szCs w:val="24"/>
        </w:rPr>
        <w:t xml:space="preserve"> δημιουργεί συχνά σε περιοχές της χώρας μας, οι οποίες ήταν δάση </w:t>
      </w:r>
      <w:r w:rsidRPr="00A37EC3">
        <w:rPr>
          <w:rFonts w:eastAsia="Times New Roman" w:cs="Times New Roman"/>
        </w:rPr>
        <w:t>αλλά</w:t>
      </w:r>
      <w:r>
        <w:rPr>
          <w:rFonts w:eastAsia="Times New Roman" w:cs="Times New Roman"/>
          <w:szCs w:val="24"/>
        </w:rPr>
        <w:t xml:space="preserve"> έχουν οικ</w:t>
      </w:r>
      <w:r>
        <w:rPr>
          <w:rFonts w:eastAsia="Times New Roman" w:cs="Times New Roman"/>
          <w:szCs w:val="24"/>
        </w:rPr>
        <w:t>οδομηθεί σήμερα, άλυτες νομικές καταστάσεις, τις οποίες εσείς</w:t>
      </w:r>
      <w:r w:rsidRPr="00083A1F">
        <w:rPr>
          <w:rFonts w:eastAsia="Times New Roman" w:cs="Times New Roman"/>
          <w:szCs w:val="24"/>
        </w:rPr>
        <w:t xml:space="preserve"> πάτε να περάσετε με διατάξεις περί οικιστικής πυκνότητας και άλλα τερτίπια</w:t>
      </w:r>
      <w:r>
        <w:rPr>
          <w:rFonts w:eastAsia="Times New Roman" w:cs="Times New Roman"/>
          <w:szCs w:val="24"/>
        </w:rPr>
        <w:t>,</w:t>
      </w:r>
      <w:r w:rsidRPr="00083A1F">
        <w:rPr>
          <w:rFonts w:eastAsia="Times New Roman" w:cs="Times New Roman"/>
          <w:szCs w:val="24"/>
        </w:rPr>
        <w:t xml:space="preserve"> τα οποία σκοντάφτουν στο ίδιο το Σύνταγμα</w:t>
      </w:r>
      <w:r>
        <w:rPr>
          <w:rFonts w:eastAsia="Times New Roman" w:cs="Times New Roman"/>
          <w:szCs w:val="24"/>
        </w:rPr>
        <w:t>; Γ</w:t>
      </w:r>
      <w:r w:rsidRPr="00DF7ACC">
        <w:rPr>
          <w:rFonts w:eastAsia="Times New Roman" w:cs="Times New Roman"/>
          <w:bCs/>
          <w:shd w:val="clear" w:color="auto" w:fill="FFFFFF"/>
        </w:rPr>
        <w:t>ιατί</w:t>
      </w:r>
      <w:r>
        <w:rPr>
          <w:rFonts w:eastAsia="Times New Roman" w:cs="Times New Roman"/>
          <w:szCs w:val="24"/>
        </w:rPr>
        <w:t xml:space="preserve"> ξέρετε </w:t>
      </w:r>
      <w:r w:rsidRPr="002B5B2E">
        <w:rPr>
          <w:rFonts w:eastAsia="Times New Roman"/>
          <w:bCs/>
          <w:shd w:val="clear" w:color="auto" w:fill="FFFFFF"/>
        </w:rPr>
        <w:t>ότι</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 λύσετε το θέμα. Προστατεύουμε κα</w:t>
      </w:r>
      <w:r w:rsidRPr="00083A1F">
        <w:rPr>
          <w:rFonts w:eastAsia="Times New Roman" w:cs="Times New Roman"/>
          <w:szCs w:val="24"/>
        </w:rPr>
        <w:t>νένα δάσος το</w:t>
      </w:r>
      <w:r w:rsidRPr="00083A1F">
        <w:rPr>
          <w:rFonts w:eastAsia="Times New Roman" w:cs="Times New Roman"/>
          <w:szCs w:val="24"/>
        </w:rPr>
        <w:t xml:space="preserve"> οποίο δεν είναι πια δάσος με τ</w:t>
      </w:r>
      <w:r>
        <w:rPr>
          <w:rFonts w:eastAsia="Times New Roman" w:cs="Times New Roman"/>
          <w:szCs w:val="24"/>
        </w:rPr>
        <w:t xml:space="preserve">ο να μείνουμε προσκολλημένοι σ’ </w:t>
      </w:r>
      <w:r w:rsidRPr="00083A1F">
        <w:rPr>
          <w:rFonts w:eastAsia="Times New Roman" w:cs="Times New Roman"/>
          <w:szCs w:val="24"/>
        </w:rPr>
        <w:t>αυτή τη λογική</w:t>
      </w:r>
      <w:r>
        <w:rPr>
          <w:rFonts w:eastAsia="Times New Roman" w:cs="Times New Roman"/>
          <w:szCs w:val="24"/>
        </w:rPr>
        <w:t xml:space="preserve">; </w:t>
      </w:r>
    </w:p>
    <w:p w14:paraId="09855FB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083A1F">
        <w:rPr>
          <w:rFonts w:eastAsia="Times New Roman" w:cs="Times New Roman"/>
          <w:szCs w:val="24"/>
        </w:rPr>
        <w:t xml:space="preserve">αι </w:t>
      </w:r>
      <w:r>
        <w:rPr>
          <w:rFonts w:eastAsia="Times New Roman" w:cs="Times New Roman"/>
          <w:szCs w:val="24"/>
        </w:rPr>
        <w:t xml:space="preserve">εν </w:t>
      </w:r>
      <w:r w:rsidRPr="00083A1F">
        <w:rPr>
          <w:rFonts w:eastAsia="Times New Roman" w:cs="Times New Roman"/>
          <w:szCs w:val="24"/>
        </w:rPr>
        <w:t>πάση περιπτώσει</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 xml:space="preserve">εμείς τι είπαμε για το </w:t>
      </w:r>
      <w:r w:rsidRPr="00EB7466">
        <w:rPr>
          <w:rFonts w:eastAsia="Times New Roman"/>
          <w:szCs w:val="24"/>
        </w:rPr>
        <w:t>άρθρο</w:t>
      </w:r>
      <w:r>
        <w:rPr>
          <w:rFonts w:eastAsia="Times New Roman" w:cs="Times New Roman"/>
          <w:szCs w:val="24"/>
        </w:rPr>
        <w:t xml:space="preserve"> </w:t>
      </w:r>
      <w:r w:rsidRPr="00083A1F">
        <w:rPr>
          <w:rFonts w:eastAsia="Times New Roman" w:cs="Times New Roman"/>
          <w:szCs w:val="24"/>
        </w:rPr>
        <w:t>24</w:t>
      </w:r>
      <w:r>
        <w:rPr>
          <w:rFonts w:eastAsia="Times New Roman" w:cs="Times New Roman"/>
          <w:szCs w:val="24"/>
        </w:rPr>
        <w:t xml:space="preserve">; Να βάλουμε </w:t>
      </w:r>
      <w:r w:rsidRPr="00833F6A">
        <w:rPr>
          <w:rFonts w:eastAsia="Times New Roman"/>
          <w:bCs/>
          <w:shd w:val="clear" w:color="auto" w:fill="FFFFFF"/>
        </w:rPr>
        <w:t>μια</w:t>
      </w:r>
      <w:r>
        <w:rPr>
          <w:rFonts w:eastAsia="Times New Roman" w:cs="Times New Roman"/>
          <w:szCs w:val="24"/>
        </w:rPr>
        <w:t xml:space="preserve"> πρόβλεψη μέσα </w:t>
      </w:r>
      <w:r w:rsidRPr="00083A1F">
        <w:rPr>
          <w:rFonts w:eastAsia="Times New Roman" w:cs="Times New Roman"/>
          <w:szCs w:val="24"/>
        </w:rPr>
        <w:t>για την κλιματική αλλαγή</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σας απασχολεί η</w:t>
      </w:r>
      <w:r w:rsidRPr="00083A1F">
        <w:rPr>
          <w:rFonts w:eastAsia="Times New Roman" w:cs="Times New Roman"/>
          <w:szCs w:val="24"/>
        </w:rPr>
        <w:t xml:space="preserve"> κλιματική αλλαγή</w:t>
      </w:r>
      <w:r>
        <w:rPr>
          <w:rFonts w:eastAsia="Times New Roman" w:cs="Times New Roman"/>
          <w:szCs w:val="24"/>
        </w:rPr>
        <w:t>; Δ</w:t>
      </w:r>
      <w:r w:rsidRPr="00083A1F">
        <w:rPr>
          <w:rFonts w:eastAsia="Times New Roman" w:cs="Times New Roman"/>
          <w:szCs w:val="24"/>
        </w:rPr>
        <w:t>εν βλέπετε τι γίνεται γύρ</w:t>
      </w:r>
      <w:r w:rsidRPr="00083A1F">
        <w:rPr>
          <w:rFonts w:eastAsia="Times New Roman" w:cs="Times New Roman"/>
          <w:szCs w:val="24"/>
        </w:rPr>
        <w:t xml:space="preserve">ω </w:t>
      </w:r>
      <w:r>
        <w:rPr>
          <w:rFonts w:eastAsia="Times New Roman" w:cs="Times New Roman"/>
          <w:szCs w:val="24"/>
        </w:rPr>
        <w:t xml:space="preserve">μας; </w:t>
      </w:r>
      <w:r w:rsidRPr="00A8202F">
        <w:rPr>
          <w:rFonts w:eastAsia="Times New Roman"/>
          <w:bCs/>
          <w:shd w:val="clear" w:color="auto" w:fill="FFFFFF"/>
        </w:rPr>
        <w:t>Δεν</w:t>
      </w:r>
      <w:r>
        <w:rPr>
          <w:rFonts w:eastAsia="Times New Roman" w:cs="Times New Roman"/>
          <w:szCs w:val="24"/>
        </w:rPr>
        <w:t xml:space="preserve"> </w:t>
      </w:r>
      <w:r w:rsidRPr="00083A1F">
        <w:rPr>
          <w:rFonts w:eastAsia="Times New Roman" w:cs="Times New Roman"/>
          <w:szCs w:val="24"/>
        </w:rPr>
        <w:t>βλέπε</w:t>
      </w:r>
      <w:r>
        <w:rPr>
          <w:rFonts w:eastAsia="Times New Roman" w:cs="Times New Roman"/>
          <w:szCs w:val="24"/>
        </w:rPr>
        <w:t>τε</w:t>
      </w:r>
      <w:r w:rsidRPr="00083A1F">
        <w:rPr>
          <w:rFonts w:eastAsia="Times New Roman" w:cs="Times New Roman"/>
          <w:szCs w:val="24"/>
        </w:rPr>
        <w:t xml:space="preserve"> ότι </w:t>
      </w:r>
      <w:r w:rsidRPr="00D66BCA">
        <w:rPr>
          <w:rFonts w:eastAsia="Times New Roman"/>
          <w:bCs/>
        </w:rPr>
        <w:t>είναι</w:t>
      </w:r>
      <w:r>
        <w:rPr>
          <w:rFonts w:eastAsia="Times New Roman" w:cs="Times New Roman"/>
          <w:szCs w:val="24"/>
        </w:rPr>
        <w:t xml:space="preserve"> </w:t>
      </w:r>
      <w:r w:rsidRPr="00083A1F">
        <w:rPr>
          <w:rFonts w:eastAsia="Times New Roman" w:cs="Times New Roman"/>
          <w:szCs w:val="24"/>
        </w:rPr>
        <w:t xml:space="preserve">η μεγαλύτερη απειλή για τη </w:t>
      </w:r>
      <w:r>
        <w:rPr>
          <w:rFonts w:eastAsia="Times New Roman" w:cs="Times New Roman"/>
          <w:szCs w:val="24"/>
        </w:rPr>
        <w:t>χώρα; Δ</w:t>
      </w:r>
      <w:r w:rsidRPr="00083A1F">
        <w:rPr>
          <w:rFonts w:eastAsia="Times New Roman" w:cs="Times New Roman"/>
          <w:szCs w:val="24"/>
        </w:rPr>
        <w:t>εν θεωρείτ</w:t>
      </w:r>
      <w:r>
        <w:rPr>
          <w:rFonts w:eastAsia="Times New Roman" w:cs="Times New Roman"/>
          <w:szCs w:val="24"/>
        </w:rPr>
        <w:t>ε,</w:t>
      </w:r>
      <w:r w:rsidRPr="00083A1F">
        <w:rPr>
          <w:rFonts w:eastAsia="Times New Roman" w:cs="Times New Roman"/>
          <w:szCs w:val="24"/>
        </w:rPr>
        <w:t xml:space="preserve"> δηλαδή</w:t>
      </w:r>
      <w:r>
        <w:rPr>
          <w:rFonts w:eastAsia="Times New Roman" w:cs="Times New Roman"/>
          <w:szCs w:val="24"/>
        </w:rPr>
        <w:t>,</w:t>
      </w:r>
      <w:r w:rsidRPr="00083A1F">
        <w:rPr>
          <w:rFonts w:eastAsia="Times New Roman" w:cs="Times New Roman"/>
          <w:szCs w:val="24"/>
        </w:rPr>
        <w:t xml:space="preserve"> ότι αυτό πρέπει να έχει </w:t>
      </w:r>
      <w:r>
        <w:rPr>
          <w:rFonts w:eastAsia="Times New Roman" w:cs="Times New Roman"/>
          <w:szCs w:val="24"/>
        </w:rPr>
        <w:t>μια</w:t>
      </w:r>
      <w:r w:rsidRPr="00083A1F">
        <w:rPr>
          <w:rFonts w:eastAsia="Times New Roman" w:cs="Times New Roman"/>
          <w:szCs w:val="24"/>
        </w:rPr>
        <w:t xml:space="preserve"> συνταγματική κατοχύρωση και κρύβεστε πίσω από αυτά τα τσιτάτα ότι δεν πρέπει να αλλάξουμε το </w:t>
      </w:r>
      <w:r w:rsidRPr="00EB7466">
        <w:rPr>
          <w:rFonts w:eastAsia="Times New Roman"/>
          <w:szCs w:val="24"/>
        </w:rPr>
        <w:t>άρθρο</w:t>
      </w:r>
      <w:r>
        <w:rPr>
          <w:rFonts w:eastAsia="Times New Roman" w:cs="Times New Roman"/>
          <w:szCs w:val="24"/>
        </w:rPr>
        <w:t xml:space="preserve"> </w:t>
      </w:r>
      <w:r w:rsidRPr="00083A1F">
        <w:rPr>
          <w:rFonts w:eastAsia="Times New Roman" w:cs="Times New Roman"/>
          <w:szCs w:val="24"/>
        </w:rPr>
        <w:t xml:space="preserve">24 γιατί μόνο εμείς </w:t>
      </w:r>
      <w:r w:rsidRPr="009F4916">
        <w:rPr>
          <w:rFonts w:eastAsia="Times New Roman" w:cs="Times New Roman"/>
          <w:szCs w:val="24"/>
        </w:rPr>
        <w:t xml:space="preserve">είμαστε οι αγωνιστές του </w:t>
      </w:r>
      <w:r w:rsidRPr="009F4916">
        <w:rPr>
          <w:rFonts w:eastAsia="Times New Roman" w:cs="Times New Roman"/>
          <w:szCs w:val="24"/>
        </w:rPr>
        <w:t>περιβάλλοντος</w:t>
      </w:r>
      <w:r>
        <w:rPr>
          <w:rFonts w:eastAsia="Times New Roman" w:cs="Times New Roman"/>
          <w:szCs w:val="24"/>
        </w:rPr>
        <w:t>;</w:t>
      </w:r>
      <w:r w:rsidRPr="009F4916">
        <w:rPr>
          <w:rFonts w:eastAsia="Times New Roman" w:cs="Times New Roman"/>
          <w:szCs w:val="24"/>
        </w:rPr>
        <w:t xml:space="preserve"> </w:t>
      </w:r>
    </w:p>
    <w:p w14:paraId="09855FBB" w14:textId="77777777" w:rsidR="00BE639A" w:rsidRDefault="00A212EC">
      <w:pPr>
        <w:spacing w:line="600" w:lineRule="auto"/>
        <w:ind w:firstLine="720"/>
        <w:jc w:val="both"/>
        <w:rPr>
          <w:rFonts w:eastAsia="Times New Roman" w:cs="Times New Roman"/>
          <w:szCs w:val="24"/>
        </w:rPr>
      </w:pPr>
      <w:r w:rsidRPr="009F4916">
        <w:rPr>
          <w:rFonts w:eastAsia="Times New Roman" w:cs="Times New Roman"/>
          <w:szCs w:val="24"/>
        </w:rPr>
        <w:t>Ποιον προστατεύετε</w:t>
      </w:r>
      <w:r>
        <w:rPr>
          <w:rFonts w:eastAsia="Times New Roman" w:cs="Times New Roman"/>
          <w:szCs w:val="24"/>
        </w:rPr>
        <w:t>; Ποιον</w:t>
      </w:r>
      <w:r w:rsidRPr="00083A1F">
        <w:rPr>
          <w:rFonts w:eastAsia="Times New Roman" w:cs="Times New Roman"/>
          <w:szCs w:val="24"/>
        </w:rPr>
        <w:t xml:space="preserve"> προστατεύετ</w:t>
      </w:r>
      <w:r>
        <w:rPr>
          <w:rFonts w:eastAsia="Times New Roman" w:cs="Times New Roman"/>
          <w:szCs w:val="24"/>
        </w:rPr>
        <w:t>ε</w:t>
      </w:r>
      <w:r w:rsidRPr="00083A1F">
        <w:rPr>
          <w:rFonts w:eastAsia="Times New Roman" w:cs="Times New Roman"/>
          <w:szCs w:val="24"/>
        </w:rPr>
        <w:t xml:space="preserve"> πραγματικά με το να μην αλλάξετε το </w:t>
      </w:r>
      <w:r w:rsidRPr="00EB7466">
        <w:rPr>
          <w:rFonts w:eastAsia="Times New Roman"/>
          <w:szCs w:val="24"/>
        </w:rPr>
        <w:t>άρθρο</w:t>
      </w:r>
      <w:r>
        <w:rPr>
          <w:rFonts w:eastAsia="Times New Roman" w:cs="Times New Roman"/>
          <w:szCs w:val="24"/>
        </w:rPr>
        <w:t xml:space="preserve"> </w:t>
      </w:r>
      <w:r w:rsidRPr="00083A1F">
        <w:rPr>
          <w:rFonts w:eastAsia="Times New Roman" w:cs="Times New Roman"/>
          <w:szCs w:val="24"/>
        </w:rPr>
        <w:t>24 στην κατεύθυνση την οποία εμείς προτείνουμε</w:t>
      </w:r>
      <w:r>
        <w:rPr>
          <w:rFonts w:eastAsia="Times New Roman" w:cs="Times New Roman"/>
          <w:szCs w:val="24"/>
        </w:rPr>
        <w:t xml:space="preserve"> ή</w:t>
      </w:r>
      <w:r w:rsidRPr="00083A1F">
        <w:rPr>
          <w:rFonts w:eastAsia="Times New Roman" w:cs="Times New Roman"/>
          <w:szCs w:val="24"/>
        </w:rPr>
        <w:t xml:space="preserve"> σε </w:t>
      </w:r>
      <w:r>
        <w:rPr>
          <w:rFonts w:eastAsia="Times New Roman" w:cs="Times New Roman"/>
          <w:szCs w:val="24"/>
        </w:rPr>
        <w:t>μια</w:t>
      </w:r>
      <w:r w:rsidRPr="00083A1F">
        <w:rPr>
          <w:rFonts w:eastAsia="Times New Roman" w:cs="Times New Roman"/>
          <w:szCs w:val="24"/>
        </w:rPr>
        <w:t xml:space="preserve"> άλλη κατεύθυνση </w:t>
      </w:r>
      <w:r>
        <w:rPr>
          <w:rFonts w:eastAsia="Times New Roman" w:cs="Times New Roman"/>
          <w:szCs w:val="24"/>
        </w:rPr>
        <w:t>την οποία εσείς θα</w:t>
      </w:r>
      <w:r w:rsidRPr="00083A1F">
        <w:rPr>
          <w:rFonts w:eastAsia="Times New Roman" w:cs="Times New Roman"/>
          <w:szCs w:val="24"/>
        </w:rPr>
        <w:t xml:space="preserve"> εισηγηθείτε</w:t>
      </w:r>
      <w:r>
        <w:rPr>
          <w:rFonts w:eastAsia="Times New Roman" w:cs="Times New Roman"/>
          <w:szCs w:val="24"/>
        </w:rPr>
        <w:t xml:space="preserve">; </w:t>
      </w:r>
    </w:p>
    <w:p w14:paraId="09855FB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Πράγματι, το </w:t>
      </w:r>
      <w:r w:rsidRPr="00EB7466">
        <w:rPr>
          <w:rFonts w:eastAsia="Times New Roman"/>
          <w:szCs w:val="24"/>
        </w:rPr>
        <w:t>άρθρο</w:t>
      </w:r>
      <w:r>
        <w:rPr>
          <w:rFonts w:eastAsia="Times New Roman" w:cs="Times New Roman"/>
          <w:szCs w:val="24"/>
        </w:rPr>
        <w:t xml:space="preserve"> </w:t>
      </w:r>
      <w:r w:rsidRPr="00083A1F">
        <w:rPr>
          <w:rFonts w:eastAsia="Times New Roman" w:cs="Times New Roman"/>
          <w:szCs w:val="24"/>
        </w:rPr>
        <w:t>24</w:t>
      </w:r>
      <w:r>
        <w:rPr>
          <w:rFonts w:eastAsia="Times New Roman" w:cs="Times New Roman"/>
          <w:szCs w:val="24"/>
        </w:rPr>
        <w:t>,</w:t>
      </w:r>
      <w:r w:rsidRPr="00083A1F">
        <w:rPr>
          <w:rFonts w:eastAsia="Times New Roman" w:cs="Times New Roman"/>
          <w:szCs w:val="24"/>
        </w:rPr>
        <w:t xml:space="preserve"> όταν γράφτηκε</w:t>
      </w:r>
      <w:r>
        <w:rPr>
          <w:rFonts w:eastAsia="Times New Roman" w:cs="Times New Roman"/>
          <w:szCs w:val="24"/>
        </w:rPr>
        <w:t>,</w:t>
      </w:r>
      <w:r w:rsidRPr="00083A1F">
        <w:rPr>
          <w:rFonts w:eastAsia="Times New Roman" w:cs="Times New Roman"/>
          <w:szCs w:val="24"/>
        </w:rPr>
        <w:t xml:space="preserve"> το </w:t>
      </w:r>
      <w:r>
        <w:rPr>
          <w:rFonts w:eastAsia="Times New Roman" w:cs="Times New Roman"/>
          <w:szCs w:val="24"/>
        </w:rPr>
        <w:t>19</w:t>
      </w:r>
      <w:r w:rsidRPr="00083A1F">
        <w:rPr>
          <w:rFonts w:eastAsia="Times New Roman" w:cs="Times New Roman"/>
          <w:szCs w:val="24"/>
        </w:rPr>
        <w:t>75</w:t>
      </w:r>
      <w:r>
        <w:rPr>
          <w:rFonts w:eastAsia="Times New Roman" w:cs="Times New Roman"/>
          <w:szCs w:val="24"/>
        </w:rPr>
        <w:t>,</w:t>
      </w:r>
      <w:r w:rsidRPr="00083A1F">
        <w:rPr>
          <w:rFonts w:eastAsia="Times New Roman" w:cs="Times New Roman"/>
          <w:szCs w:val="24"/>
        </w:rPr>
        <w:t xml:space="preserve"> ήταν εξαιρετικά καινοτόμο και πράγματι η νομολογία </w:t>
      </w:r>
      <w:r>
        <w:rPr>
          <w:rFonts w:eastAsia="Times New Roman" w:cs="Times New Roman"/>
          <w:szCs w:val="24"/>
        </w:rPr>
        <w:t>του Συμβουλίου της Επικρατείας μ</w:t>
      </w:r>
      <w:r w:rsidRPr="00083A1F">
        <w:rPr>
          <w:rFonts w:eastAsia="Times New Roman" w:cs="Times New Roman"/>
          <w:szCs w:val="24"/>
        </w:rPr>
        <w:t>πορεί να ήταν αυστηρή σε πολλά πλαίσι</w:t>
      </w:r>
      <w:r>
        <w:rPr>
          <w:rFonts w:eastAsia="Times New Roman" w:cs="Times New Roman"/>
          <w:szCs w:val="24"/>
        </w:rPr>
        <w:t>α, αλλά προστάτευσε τη</w:t>
      </w:r>
      <w:r w:rsidRPr="00083A1F">
        <w:rPr>
          <w:rFonts w:eastAsia="Times New Roman" w:cs="Times New Roman"/>
          <w:szCs w:val="24"/>
        </w:rPr>
        <w:t xml:space="preserve"> χώρα μας από ακρότητες και υποχρέωσε τη διοίκηση τελικά να προβεί σε πολεοδομικό και χωροταξικό σχεδιασμό και να</w:t>
      </w:r>
      <w:r w:rsidRPr="00083A1F">
        <w:rPr>
          <w:rFonts w:eastAsia="Times New Roman" w:cs="Times New Roman"/>
          <w:szCs w:val="24"/>
        </w:rPr>
        <w:t xml:space="preserve"> συμμορφωθεί με τις διατάξεις του Συντάγματος</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αυτά έγιναν</w:t>
      </w:r>
      <w:r w:rsidRPr="00083A1F">
        <w:rPr>
          <w:rFonts w:eastAsia="Times New Roman" w:cs="Times New Roman"/>
          <w:szCs w:val="24"/>
        </w:rPr>
        <w:t xml:space="preserve"> πριν από </w:t>
      </w:r>
      <w:r>
        <w:rPr>
          <w:rFonts w:eastAsia="Times New Roman" w:cs="Times New Roman"/>
          <w:szCs w:val="24"/>
        </w:rPr>
        <w:t xml:space="preserve">σαράντα τέσσερα </w:t>
      </w:r>
      <w:r w:rsidRPr="00083A1F">
        <w:rPr>
          <w:rFonts w:eastAsia="Times New Roman" w:cs="Times New Roman"/>
          <w:szCs w:val="24"/>
        </w:rPr>
        <w:t>χρόνια</w:t>
      </w:r>
      <w:r>
        <w:rPr>
          <w:rFonts w:eastAsia="Times New Roman" w:cs="Times New Roman"/>
          <w:szCs w:val="24"/>
        </w:rPr>
        <w:t>. Δ</w:t>
      </w:r>
      <w:r w:rsidRPr="00083A1F">
        <w:rPr>
          <w:rFonts w:eastAsia="Times New Roman" w:cs="Times New Roman"/>
          <w:szCs w:val="24"/>
        </w:rPr>
        <w:t>εν μπορεί να έρ</w:t>
      </w:r>
      <w:r>
        <w:rPr>
          <w:rFonts w:eastAsia="Times New Roman" w:cs="Times New Roman"/>
          <w:szCs w:val="24"/>
        </w:rPr>
        <w:t xml:space="preserve">χεστε σήμερα, </w:t>
      </w:r>
      <w:r w:rsidRPr="0086362F">
        <w:rPr>
          <w:rFonts w:eastAsia="Times New Roman" w:cs="Times New Roman"/>
          <w:szCs w:val="24"/>
        </w:rPr>
        <w:t>λοιπόν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να λέτε </w:t>
      </w:r>
      <w:r w:rsidRPr="002B5B2E">
        <w:rPr>
          <w:rFonts w:eastAsia="Times New Roman"/>
          <w:bCs/>
          <w:shd w:val="clear" w:color="auto" w:fill="FFFFFF"/>
        </w:rPr>
        <w:t>ότι</w:t>
      </w:r>
      <w:r>
        <w:rPr>
          <w:rFonts w:eastAsia="Times New Roman" w:cs="Times New Roman"/>
          <w:szCs w:val="24"/>
        </w:rPr>
        <w:t>…</w:t>
      </w:r>
    </w:p>
    <w:p w14:paraId="09855FBD" w14:textId="77777777" w:rsidR="00BE639A" w:rsidRDefault="00A212EC">
      <w:pPr>
        <w:spacing w:line="600" w:lineRule="auto"/>
        <w:ind w:firstLine="720"/>
        <w:jc w:val="both"/>
        <w:rPr>
          <w:rFonts w:eastAsia="Times New Roman" w:cs="Times New Roman"/>
          <w:szCs w:val="24"/>
        </w:rPr>
      </w:pPr>
      <w:r w:rsidRPr="003C0D80">
        <w:rPr>
          <w:rFonts w:eastAsia="Times New Roman" w:cs="Times New Roman"/>
          <w:b/>
          <w:szCs w:val="24"/>
        </w:rPr>
        <w:t>ΝΙΚΟΛΑΟΣ ΞΥΔΑΚΗΣ:</w:t>
      </w:r>
      <w:r>
        <w:rPr>
          <w:rFonts w:eastAsia="Times New Roman" w:cs="Times New Roman"/>
          <w:szCs w:val="24"/>
        </w:rPr>
        <w:t xml:space="preserve"> Αναθεωρήθηκε, κύριε Πρόεδρε. Έγιναν προσθήκες. </w:t>
      </w:r>
    </w:p>
    <w:p w14:paraId="09855FB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szCs w:val="24"/>
        </w:rPr>
        <w:t xml:space="preserve"> Έγιναν κάποιες προσθήκες, πράγματι, για τον ορισμό του δάσους.</w:t>
      </w:r>
    </w:p>
    <w:p w14:paraId="09855FBF" w14:textId="77777777" w:rsidR="00BE639A" w:rsidRDefault="00A212EC">
      <w:pPr>
        <w:spacing w:line="600" w:lineRule="auto"/>
        <w:ind w:firstLine="720"/>
        <w:jc w:val="both"/>
        <w:rPr>
          <w:rFonts w:eastAsia="Times New Roman" w:cs="Times New Roman"/>
          <w:szCs w:val="24"/>
        </w:rPr>
      </w:pPr>
      <w:r w:rsidRPr="003C0D80">
        <w:rPr>
          <w:rFonts w:eastAsia="Times New Roman" w:cs="Times New Roman"/>
          <w:b/>
          <w:szCs w:val="24"/>
        </w:rPr>
        <w:t>ΝΙΚΟΛΑΟΣ ΞΥΔΑΚΗΣ:</w:t>
      </w:r>
      <w:r>
        <w:rPr>
          <w:rFonts w:eastAsia="Times New Roman" w:cs="Times New Roman"/>
          <w:szCs w:val="24"/>
        </w:rPr>
        <w:t xml:space="preserve"> Έγιναν σοβαρές </w:t>
      </w:r>
      <w:r w:rsidRPr="00F331DF">
        <w:rPr>
          <w:rFonts w:eastAsia="Times New Roman"/>
          <w:bCs/>
        </w:rPr>
        <w:t>και</w:t>
      </w:r>
      <w:r>
        <w:rPr>
          <w:rFonts w:eastAsia="Times New Roman" w:cs="Times New Roman"/>
          <w:szCs w:val="24"/>
        </w:rPr>
        <w:t xml:space="preserve"> ουσιαστικές προσθήκες. </w:t>
      </w:r>
    </w:p>
    <w:p w14:paraId="09855FC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rPr>
        <w:t>Νέας Δημοκρατίας):</w:t>
      </w:r>
      <w:r>
        <w:rPr>
          <w:rFonts w:eastAsia="Times New Roman" w:cs="Times New Roman"/>
          <w:szCs w:val="24"/>
        </w:rPr>
        <w:t xml:space="preserve"> Έγιναν κάποιες προσθήκες. </w:t>
      </w:r>
      <w:r w:rsidRPr="00A8202F">
        <w:rPr>
          <w:rFonts w:eastAsia="Times New Roman"/>
          <w:bCs/>
          <w:shd w:val="clear" w:color="auto" w:fill="FFFFFF"/>
        </w:rPr>
        <w:t>Δεν</w:t>
      </w:r>
      <w:r>
        <w:rPr>
          <w:rFonts w:eastAsia="Times New Roman" w:cs="Times New Roman"/>
          <w:szCs w:val="24"/>
        </w:rPr>
        <w:t xml:space="preserve"> λύθηκαν </w:t>
      </w:r>
      <w:r w:rsidRPr="00D355DE">
        <w:rPr>
          <w:rFonts w:eastAsia="Times New Roman" w:cs="Times New Roman"/>
          <w:bCs/>
          <w:shd w:val="clear" w:color="auto" w:fill="FFFFFF"/>
        </w:rPr>
        <w:t>όμως</w:t>
      </w:r>
      <w:r>
        <w:rPr>
          <w:rFonts w:eastAsia="Times New Roman" w:cs="Times New Roman"/>
          <w:szCs w:val="24"/>
        </w:rPr>
        <w:t xml:space="preserve"> άλλα ζητήματα. Και αυτές έγιναν το 2001. Έγιναν πριν από δεκαεπτά χρόνια. Α</w:t>
      </w:r>
      <w:r w:rsidRPr="00083A1F">
        <w:rPr>
          <w:rFonts w:eastAsia="Times New Roman" w:cs="Times New Roman"/>
          <w:szCs w:val="24"/>
        </w:rPr>
        <w:t>ς δούμε πια</w:t>
      </w:r>
      <w:r>
        <w:rPr>
          <w:rFonts w:eastAsia="Times New Roman" w:cs="Times New Roman"/>
          <w:szCs w:val="24"/>
        </w:rPr>
        <w:t xml:space="preserve"> </w:t>
      </w:r>
      <w:r w:rsidRPr="00083A1F">
        <w:rPr>
          <w:rFonts w:eastAsia="Times New Roman" w:cs="Times New Roman"/>
          <w:szCs w:val="24"/>
        </w:rPr>
        <w:t>την αλήθεια κατάματα</w:t>
      </w:r>
      <w:r>
        <w:rPr>
          <w:rFonts w:eastAsia="Times New Roman" w:cs="Times New Roman"/>
          <w:szCs w:val="24"/>
        </w:rPr>
        <w:t>.</w:t>
      </w:r>
    </w:p>
    <w:p w14:paraId="09855FC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Λυπάμαι, κύριε Τσίπρα, αλλά </w:t>
      </w:r>
      <w:r w:rsidRPr="00083A1F">
        <w:rPr>
          <w:rFonts w:eastAsia="Times New Roman" w:cs="Times New Roman"/>
          <w:szCs w:val="24"/>
        </w:rPr>
        <w:t xml:space="preserve">χάνεται </w:t>
      </w:r>
      <w:r>
        <w:rPr>
          <w:rFonts w:eastAsia="Times New Roman" w:cs="Times New Roman"/>
          <w:szCs w:val="24"/>
        </w:rPr>
        <w:t>μια</w:t>
      </w:r>
      <w:r w:rsidRPr="00083A1F">
        <w:rPr>
          <w:rFonts w:eastAsia="Times New Roman" w:cs="Times New Roman"/>
          <w:szCs w:val="24"/>
        </w:rPr>
        <w:t xml:space="preserve"> </w:t>
      </w:r>
      <w:r>
        <w:rPr>
          <w:rFonts w:eastAsia="Times New Roman" w:cs="Times New Roman"/>
          <w:szCs w:val="24"/>
        </w:rPr>
        <w:t xml:space="preserve">ευκαιρία. </w:t>
      </w:r>
      <w:r w:rsidRPr="00F331DF">
        <w:rPr>
          <w:rFonts w:eastAsia="Times New Roman"/>
          <w:bCs/>
        </w:rPr>
        <w:t>Και</w:t>
      </w:r>
      <w:r>
        <w:rPr>
          <w:rFonts w:eastAsia="Times New Roman" w:cs="Times New Roman"/>
          <w:szCs w:val="24"/>
        </w:rPr>
        <w:t xml:space="preserve"> η ευκαιρία </w:t>
      </w:r>
      <w:r w:rsidRPr="008F0891">
        <w:rPr>
          <w:rFonts w:eastAsia="Times New Roman" w:cs="Times New Roman"/>
          <w:bCs/>
          <w:shd w:val="clear" w:color="auto" w:fill="FFFFFF"/>
        </w:rPr>
        <w:t>που</w:t>
      </w:r>
      <w:r>
        <w:rPr>
          <w:rFonts w:eastAsia="Times New Roman" w:cs="Times New Roman"/>
          <w:szCs w:val="24"/>
        </w:rPr>
        <w:t xml:space="preserve"> χάνεται </w:t>
      </w:r>
      <w:r w:rsidRPr="00083A1F">
        <w:rPr>
          <w:rFonts w:eastAsia="Times New Roman" w:cs="Times New Roman"/>
          <w:szCs w:val="24"/>
        </w:rPr>
        <w:t>είναι δυστυχώς να προκύψει μέσα από τη διαφαινόμενη ψηφοφορία</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ε</w:t>
      </w:r>
      <w:r w:rsidRPr="00083A1F">
        <w:rPr>
          <w:rFonts w:eastAsia="Times New Roman" w:cs="Times New Roman"/>
          <w:szCs w:val="24"/>
        </w:rPr>
        <w:t xml:space="preserve">κτός </w:t>
      </w:r>
      <w:r w:rsidRPr="00083A1F">
        <w:rPr>
          <w:rFonts w:eastAsia="Times New Roman" w:cs="Times New Roman"/>
          <w:szCs w:val="24"/>
        </w:rPr>
        <w:t>αν έχουμε σ</w:t>
      </w:r>
      <w:r>
        <w:rPr>
          <w:rFonts w:eastAsia="Times New Roman" w:cs="Times New Roman"/>
          <w:szCs w:val="24"/>
        </w:rPr>
        <w:t>υνταρακτικές</w:t>
      </w:r>
      <w:r w:rsidRPr="00083A1F">
        <w:rPr>
          <w:rFonts w:eastAsia="Times New Roman" w:cs="Times New Roman"/>
          <w:szCs w:val="24"/>
        </w:rPr>
        <w:t xml:space="preserve"> εκπλήξεις</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μια</w:t>
      </w:r>
      <w:r w:rsidRPr="00083A1F">
        <w:rPr>
          <w:rFonts w:eastAsia="Times New Roman" w:cs="Times New Roman"/>
          <w:szCs w:val="24"/>
        </w:rPr>
        <w:t xml:space="preserve"> </w:t>
      </w:r>
      <w:r>
        <w:rPr>
          <w:rFonts w:eastAsia="Times New Roman" w:cs="Times New Roman"/>
          <w:szCs w:val="24"/>
        </w:rPr>
        <w:t xml:space="preserve">δέσμευση </w:t>
      </w:r>
      <w:r w:rsidRPr="00083A1F">
        <w:rPr>
          <w:rFonts w:eastAsia="Times New Roman" w:cs="Times New Roman"/>
          <w:szCs w:val="24"/>
        </w:rPr>
        <w:t>της επόμενης Βουλής κάποια σημαντικά άρθρα να μην κριθούν ανα</w:t>
      </w:r>
      <w:r>
        <w:rPr>
          <w:rFonts w:eastAsia="Times New Roman" w:cs="Times New Roman"/>
          <w:szCs w:val="24"/>
        </w:rPr>
        <w:t>θεωρητέα</w:t>
      </w:r>
      <w:r w:rsidRPr="00083A1F">
        <w:rPr>
          <w:rFonts w:eastAsia="Times New Roman" w:cs="Times New Roman"/>
          <w:szCs w:val="24"/>
        </w:rPr>
        <w:t xml:space="preserve"> και να μην έρθουν ποτέ στην </w:t>
      </w:r>
      <w:r>
        <w:rPr>
          <w:rFonts w:eastAsia="Times New Roman" w:cs="Times New Roman"/>
          <w:szCs w:val="24"/>
        </w:rPr>
        <w:t>α</w:t>
      </w:r>
      <w:r w:rsidRPr="00083A1F">
        <w:rPr>
          <w:rFonts w:eastAsia="Times New Roman" w:cs="Times New Roman"/>
          <w:szCs w:val="24"/>
        </w:rPr>
        <w:t>ναθεωρητική Βουλή προς αναθεώρηση</w:t>
      </w:r>
      <w:r>
        <w:rPr>
          <w:rFonts w:eastAsia="Times New Roman" w:cs="Times New Roman"/>
          <w:szCs w:val="24"/>
        </w:rPr>
        <w:t xml:space="preserve">. </w:t>
      </w:r>
    </w:p>
    <w:p w14:paraId="09855FC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w:t>
      </w:r>
      <w:r w:rsidRPr="00083A1F">
        <w:rPr>
          <w:rFonts w:eastAsia="Times New Roman" w:cs="Times New Roman"/>
          <w:szCs w:val="24"/>
        </w:rPr>
        <w:t>χετε προσωπική την ευθύνη για αυτό</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083A1F">
        <w:rPr>
          <w:rFonts w:eastAsia="Times New Roman" w:cs="Times New Roman"/>
          <w:szCs w:val="24"/>
        </w:rPr>
        <w:t>προσωπική δικ</w:t>
      </w:r>
      <w:r>
        <w:rPr>
          <w:rFonts w:eastAsia="Times New Roman" w:cs="Times New Roman"/>
          <w:szCs w:val="24"/>
        </w:rPr>
        <w:t>ή</w:t>
      </w:r>
      <w:r w:rsidRPr="00083A1F">
        <w:rPr>
          <w:rFonts w:eastAsia="Times New Roman" w:cs="Times New Roman"/>
          <w:szCs w:val="24"/>
        </w:rPr>
        <w:t xml:space="preserve"> σας </w:t>
      </w:r>
      <w:r>
        <w:rPr>
          <w:rFonts w:eastAsia="Times New Roman" w:cs="Times New Roman"/>
          <w:szCs w:val="24"/>
        </w:rPr>
        <w:t xml:space="preserve">η </w:t>
      </w:r>
      <w:r w:rsidRPr="00083A1F">
        <w:rPr>
          <w:rFonts w:eastAsia="Times New Roman" w:cs="Times New Roman"/>
          <w:szCs w:val="24"/>
        </w:rPr>
        <w:t>ευθύνη</w:t>
      </w:r>
      <w:r>
        <w:rPr>
          <w:rFonts w:eastAsia="Times New Roman" w:cs="Times New Roman"/>
          <w:szCs w:val="24"/>
        </w:rPr>
        <w:t>,</w:t>
      </w:r>
      <w:r w:rsidRPr="00083A1F">
        <w:rPr>
          <w:rFonts w:eastAsia="Times New Roman" w:cs="Times New Roman"/>
          <w:szCs w:val="24"/>
        </w:rPr>
        <w:t xml:space="preserve"> τ</w:t>
      </w:r>
      <w:r w:rsidRPr="00083A1F">
        <w:rPr>
          <w:rFonts w:eastAsia="Times New Roman" w:cs="Times New Roman"/>
          <w:szCs w:val="24"/>
        </w:rPr>
        <w:t>ου Αλέξη Τσίπρα</w:t>
      </w:r>
      <w:r>
        <w:rPr>
          <w:rFonts w:eastAsia="Times New Roman" w:cs="Times New Roman"/>
          <w:szCs w:val="24"/>
        </w:rPr>
        <w:t>,</w:t>
      </w:r>
      <w:r w:rsidRPr="00083A1F">
        <w:rPr>
          <w:rFonts w:eastAsia="Times New Roman" w:cs="Times New Roman"/>
          <w:szCs w:val="24"/>
        </w:rPr>
        <w:t xml:space="preserve"> για το γεγονός ότι </w:t>
      </w:r>
      <w:r>
        <w:rPr>
          <w:rFonts w:eastAsia="Times New Roman" w:cs="Times New Roman"/>
          <w:szCs w:val="24"/>
        </w:rPr>
        <w:t>μια</w:t>
      </w:r>
      <w:r w:rsidRPr="00083A1F">
        <w:rPr>
          <w:rFonts w:eastAsia="Times New Roman" w:cs="Times New Roman"/>
          <w:szCs w:val="24"/>
        </w:rPr>
        <w:t xml:space="preserve"> σειρά από άρθρα</w:t>
      </w:r>
      <w:r>
        <w:rPr>
          <w:rFonts w:eastAsia="Times New Roman" w:cs="Times New Roman"/>
          <w:szCs w:val="24"/>
        </w:rPr>
        <w:t xml:space="preserve">… </w:t>
      </w:r>
    </w:p>
    <w:p w14:paraId="09855FC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Ναι,</w:t>
      </w:r>
      <w:r w:rsidRPr="00083A1F">
        <w:rPr>
          <w:rFonts w:eastAsia="Times New Roman" w:cs="Times New Roman"/>
          <w:szCs w:val="24"/>
        </w:rPr>
        <w:t xml:space="preserve"> χαίρεστε κιόλας</w:t>
      </w:r>
      <w:r>
        <w:rPr>
          <w:rFonts w:eastAsia="Times New Roman" w:cs="Times New Roman"/>
          <w:szCs w:val="24"/>
        </w:rPr>
        <w:t>,</w:t>
      </w:r>
      <w:r w:rsidRPr="00083A1F">
        <w:rPr>
          <w:rFonts w:eastAsia="Times New Roman" w:cs="Times New Roman"/>
          <w:szCs w:val="24"/>
        </w:rPr>
        <w:t xml:space="preserve"> γελάτε </w:t>
      </w:r>
      <w:r>
        <w:rPr>
          <w:rFonts w:eastAsia="Times New Roman" w:cs="Times New Roman"/>
          <w:szCs w:val="24"/>
        </w:rPr>
        <w:t xml:space="preserve">κιόλας. </w:t>
      </w:r>
      <w:r w:rsidRPr="00083A1F">
        <w:rPr>
          <w:rFonts w:eastAsia="Times New Roman" w:cs="Times New Roman"/>
          <w:szCs w:val="24"/>
        </w:rPr>
        <w:t xml:space="preserve">Μπράβο </w:t>
      </w:r>
      <w:r>
        <w:rPr>
          <w:rFonts w:eastAsia="Times New Roman" w:cs="Times New Roman"/>
          <w:szCs w:val="24"/>
        </w:rPr>
        <w:t>σας,</w:t>
      </w:r>
      <w:r w:rsidRPr="00083A1F">
        <w:rPr>
          <w:rFonts w:eastAsia="Times New Roman" w:cs="Times New Roman"/>
          <w:szCs w:val="24"/>
        </w:rPr>
        <w:t xml:space="preserve"> </w:t>
      </w:r>
      <w:r>
        <w:rPr>
          <w:rFonts w:eastAsia="Times New Roman" w:cs="Times New Roman"/>
          <w:szCs w:val="24"/>
        </w:rPr>
        <w:t xml:space="preserve">να </w:t>
      </w:r>
      <w:r w:rsidRPr="00083A1F">
        <w:rPr>
          <w:rFonts w:eastAsia="Times New Roman" w:cs="Times New Roman"/>
          <w:szCs w:val="24"/>
        </w:rPr>
        <w:t>γελάτε</w:t>
      </w:r>
      <w:r>
        <w:rPr>
          <w:rFonts w:eastAsia="Times New Roman" w:cs="Times New Roman"/>
          <w:szCs w:val="24"/>
        </w:rPr>
        <w:t xml:space="preserve">! Έχετε αυτή την ειρωνεία. </w:t>
      </w:r>
      <w:r w:rsidRPr="00A8202F">
        <w:rPr>
          <w:rFonts w:eastAsia="Times New Roman"/>
          <w:bCs/>
          <w:shd w:val="clear" w:color="auto" w:fill="FFFFFF"/>
        </w:rPr>
        <w:t>Δεν</w:t>
      </w:r>
      <w:r>
        <w:rPr>
          <w:rFonts w:eastAsia="Times New Roman" w:cs="Times New Roman"/>
          <w:szCs w:val="24"/>
        </w:rPr>
        <w:t xml:space="preserve"> την καταλαβαίνω, πραγματικά. Α</w:t>
      </w:r>
      <w:r w:rsidRPr="00083A1F">
        <w:rPr>
          <w:rFonts w:eastAsia="Times New Roman" w:cs="Times New Roman"/>
          <w:szCs w:val="24"/>
        </w:rPr>
        <w:t xml:space="preserve">φήστε τα αυτά για τα πάνελ στα οποία </w:t>
      </w:r>
      <w:r>
        <w:rPr>
          <w:rFonts w:eastAsia="Times New Roman" w:cs="Times New Roman"/>
          <w:szCs w:val="24"/>
        </w:rPr>
        <w:t xml:space="preserve">πηγαίνετε. </w:t>
      </w:r>
    </w:p>
    <w:p w14:paraId="09855FC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Έχετε </w:t>
      </w:r>
      <w:r w:rsidRPr="0086362F">
        <w:rPr>
          <w:rFonts w:eastAsia="Times New Roman" w:cs="Times New Roman"/>
          <w:szCs w:val="24"/>
        </w:rPr>
        <w:t>λοιπόν</w:t>
      </w:r>
      <w:r>
        <w:rPr>
          <w:rFonts w:eastAsia="Times New Roman" w:cs="Times New Roman"/>
          <w:szCs w:val="24"/>
        </w:rPr>
        <w:t xml:space="preserve"> </w:t>
      </w:r>
      <w:r w:rsidRPr="00083A1F">
        <w:rPr>
          <w:rFonts w:eastAsia="Times New Roman" w:cs="Times New Roman"/>
          <w:szCs w:val="24"/>
        </w:rPr>
        <w:t>προσωπική ευθύνη</w:t>
      </w:r>
      <w:r>
        <w:rPr>
          <w:rFonts w:eastAsia="Times New Roman" w:cs="Times New Roman"/>
          <w:szCs w:val="24"/>
        </w:rPr>
        <w:t>,</w:t>
      </w:r>
      <w:r>
        <w:rPr>
          <w:rFonts w:eastAsia="Times New Roman" w:cs="Times New Roman"/>
          <w:szCs w:val="24"/>
        </w:rPr>
        <w:t xml:space="preserve"> κ</w:t>
      </w:r>
      <w:r w:rsidRPr="00083A1F">
        <w:rPr>
          <w:rFonts w:eastAsia="Times New Roman" w:cs="Times New Roman"/>
          <w:szCs w:val="24"/>
        </w:rPr>
        <w:t>ύριε Τσίπρα</w:t>
      </w:r>
      <w:r>
        <w:rPr>
          <w:rFonts w:eastAsia="Times New Roman" w:cs="Times New Roman"/>
          <w:szCs w:val="24"/>
        </w:rPr>
        <w:t>,</w:t>
      </w:r>
      <w:r w:rsidRPr="00083A1F">
        <w:rPr>
          <w:rFonts w:eastAsia="Times New Roman" w:cs="Times New Roman"/>
          <w:szCs w:val="24"/>
        </w:rPr>
        <w:t xml:space="preserve"> για το γεγονός ότι σήμερα για </w:t>
      </w:r>
      <w:r>
        <w:rPr>
          <w:rFonts w:eastAsia="Times New Roman" w:cs="Times New Roman"/>
          <w:szCs w:val="24"/>
        </w:rPr>
        <w:t>μια</w:t>
      </w:r>
      <w:r w:rsidRPr="00083A1F">
        <w:rPr>
          <w:rFonts w:eastAsia="Times New Roman" w:cs="Times New Roman"/>
          <w:szCs w:val="24"/>
        </w:rPr>
        <w:t xml:space="preserve"> σειρά από σημαντικά άρθρα</w:t>
      </w:r>
      <w:r>
        <w:rPr>
          <w:rFonts w:eastAsia="Times New Roman" w:cs="Times New Roman"/>
          <w:szCs w:val="24"/>
        </w:rPr>
        <w:t xml:space="preserve">, όχι μόνο το </w:t>
      </w:r>
      <w:r w:rsidRPr="00EB7466">
        <w:rPr>
          <w:rFonts w:eastAsia="Times New Roman"/>
          <w:szCs w:val="24"/>
        </w:rPr>
        <w:t>άρθρο</w:t>
      </w:r>
      <w:r>
        <w:rPr>
          <w:rFonts w:eastAsia="Times New Roman" w:cs="Times New Roman"/>
          <w:szCs w:val="24"/>
        </w:rPr>
        <w:t xml:space="preserve"> 16 και το </w:t>
      </w:r>
      <w:r w:rsidRPr="00EB7466">
        <w:rPr>
          <w:rFonts w:eastAsia="Times New Roman"/>
          <w:szCs w:val="24"/>
        </w:rPr>
        <w:t>άρθρο</w:t>
      </w:r>
      <w:r>
        <w:rPr>
          <w:rFonts w:eastAsia="Times New Roman" w:cs="Times New Roman"/>
          <w:szCs w:val="24"/>
        </w:rPr>
        <w:t xml:space="preserve"> 24, </w:t>
      </w:r>
      <w:r w:rsidRPr="00A8202F">
        <w:rPr>
          <w:rFonts w:eastAsia="Times New Roman"/>
          <w:bCs/>
          <w:shd w:val="clear" w:color="auto" w:fill="FFFFFF"/>
        </w:rPr>
        <w:t>δεν</w:t>
      </w:r>
      <w:r w:rsidRPr="00083A1F">
        <w:rPr>
          <w:rFonts w:eastAsia="Times New Roman" w:cs="Times New Roman"/>
          <w:szCs w:val="24"/>
        </w:rPr>
        <w:t xml:space="preserve"> είπατε τίποτα</w:t>
      </w:r>
      <w:r>
        <w:rPr>
          <w:rFonts w:eastAsia="Times New Roman" w:cs="Times New Roman"/>
          <w:szCs w:val="24"/>
        </w:rPr>
        <w:t xml:space="preserve">, </w:t>
      </w:r>
      <w:r w:rsidRPr="00183013">
        <w:rPr>
          <w:rFonts w:eastAsia="Times New Roman" w:cs="Times New Roman"/>
        </w:rPr>
        <w:t>όπως</w:t>
      </w:r>
      <w:r w:rsidRPr="00083A1F">
        <w:rPr>
          <w:rFonts w:eastAsia="Times New Roman" w:cs="Times New Roman"/>
          <w:szCs w:val="24"/>
        </w:rPr>
        <w:t xml:space="preserve"> για τη δικαιοσύνη</w:t>
      </w:r>
      <w:r>
        <w:rPr>
          <w:rFonts w:eastAsia="Times New Roman" w:cs="Times New Roman"/>
          <w:szCs w:val="24"/>
        </w:rPr>
        <w:t xml:space="preserve">. Σας αρέσουν αυτά </w:t>
      </w:r>
      <w:r w:rsidRPr="008F0891">
        <w:rPr>
          <w:rFonts w:eastAsia="Times New Roman" w:cs="Times New Roman"/>
          <w:bCs/>
          <w:shd w:val="clear" w:color="auto" w:fill="FFFFFF"/>
        </w:rPr>
        <w:t>που</w:t>
      </w:r>
      <w:r>
        <w:rPr>
          <w:rFonts w:eastAsia="Times New Roman" w:cs="Times New Roman"/>
          <w:szCs w:val="24"/>
        </w:rPr>
        <w:t xml:space="preserve"> γίνονται στη δικαιοσύνη</w:t>
      </w:r>
      <w:r w:rsidRPr="00083A1F">
        <w:rPr>
          <w:rFonts w:eastAsia="Times New Roman" w:cs="Times New Roman"/>
          <w:szCs w:val="24"/>
        </w:rPr>
        <w:t xml:space="preserve"> προφανώς</w:t>
      </w:r>
      <w:r>
        <w:rPr>
          <w:rFonts w:eastAsia="Times New Roman" w:cs="Times New Roman"/>
          <w:szCs w:val="24"/>
        </w:rPr>
        <w:t>. Σ</w:t>
      </w:r>
      <w:r w:rsidRPr="00083A1F">
        <w:rPr>
          <w:rFonts w:eastAsia="Times New Roman" w:cs="Times New Roman"/>
          <w:szCs w:val="24"/>
        </w:rPr>
        <w:t xml:space="preserve">ας βολεύουν </w:t>
      </w:r>
      <w:r>
        <w:rPr>
          <w:rFonts w:eastAsia="Times New Roman" w:cs="Times New Roman"/>
          <w:szCs w:val="24"/>
        </w:rPr>
        <w:t xml:space="preserve">όλα αυτά για </w:t>
      </w:r>
      <w:r w:rsidRPr="00083A1F">
        <w:rPr>
          <w:rFonts w:eastAsia="Times New Roman" w:cs="Times New Roman"/>
          <w:szCs w:val="24"/>
        </w:rPr>
        <w:t xml:space="preserve">να </w:t>
      </w:r>
      <w:r>
        <w:rPr>
          <w:rFonts w:eastAsia="Times New Roman" w:cs="Times New Roman"/>
          <w:szCs w:val="24"/>
        </w:rPr>
        <w:t xml:space="preserve">προσλαμβάνετε. </w:t>
      </w:r>
      <w:r>
        <w:rPr>
          <w:rFonts w:eastAsia="Times New Roman" w:cs="Times New Roman"/>
          <w:szCs w:val="24"/>
        </w:rPr>
        <w:t>Γ</w:t>
      </w:r>
      <w:r w:rsidRPr="00DF7ACC">
        <w:rPr>
          <w:rFonts w:eastAsia="Times New Roman" w:cs="Times New Roman"/>
          <w:bCs/>
          <w:shd w:val="clear" w:color="auto" w:fill="FFFFFF"/>
        </w:rPr>
        <w:t>ιατί</w:t>
      </w:r>
      <w:r>
        <w:rPr>
          <w:rFonts w:eastAsia="Times New Roman" w:cs="Times New Roman"/>
          <w:szCs w:val="24"/>
        </w:rPr>
        <w:t xml:space="preserve"> εμείς έχουμε</w:t>
      </w:r>
      <w:r w:rsidRPr="00083A1F">
        <w:rPr>
          <w:rFonts w:eastAsia="Times New Roman" w:cs="Times New Roman"/>
          <w:szCs w:val="24"/>
        </w:rPr>
        <w:t xml:space="preserve"> διάταξη που προβλέπουμε ασυμβίβαστο για δικαστές</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για</w:t>
      </w:r>
      <w:r w:rsidRPr="00083A1F">
        <w:rPr>
          <w:rFonts w:eastAsia="Times New Roman" w:cs="Times New Roman"/>
          <w:szCs w:val="24"/>
        </w:rPr>
        <w:t xml:space="preserve"> να μην έρχεται </w:t>
      </w:r>
      <w:r>
        <w:rPr>
          <w:rFonts w:eastAsia="Times New Roman" w:cs="Times New Roman"/>
          <w:szCs w:val="24"/>
        </w:rPr>
        <w:t>η κ</w:t>
      </w:r>
      <w:r>
        <w:rPr>
          <w:rFonts w:eastAsia="Times New Roman" w:cs="Times New Roman"/>
          <w:szCs w:val="24"/>
        </w:rPr>
        <w:t>.</w:t>
      </w:r>
      <w:r>
        <w:rPr>
          <w:rFonts w:eastAsia="Times New Roman" w:cs="Times New Roman"/>
          <w:szCs w:val="24"/>
        </w:rPr>
        <w:t xml:space="preserve"> Θάνου </w:t>
      </w:r>
      <w:r w:rsidRPr="00833F6A">
        <w:rPr>
          <w:rFonts w:eastAsia="Times New Roman"/>
          <w:bCs/>
          <w:shd w:val="clear" w:color="auto" w:fill="FFFFFF"/>
        </w:rPr>
        <w:t>μια</w:t>
      </w:r>
      <w:r>
        <w:rPr>
          <w:rFonts w:eastAsia="Times New Roman" w:cs="Times New Roman"/>
          <w:szCs w:val="24"/>
        </w:rPr>
        <w:t xml:space="preserve"> μέρα </w:t>
      </w:r>
      <w:r w:rsidRPr="00083A1F">
        <w:rPr>
          <w:rFonts w:eastAsia="Times New Roman" w:cs="Times New Roman"/>
          <w:szCs w:val="24"/>
        </w:rPr>
        <w:t>μετά να κάνει το</w:t>
      </w:r>
      <w:r>
        <w:rPr>
          <w:rFonts w:eastAsia="Times New Roman" w:cs="Times New Roman"/>
          <w:szCs w:val="24"/>
        </w:rPr>
        <w:t>ν</w:t>
      </w:r>
      <w:r w:rsidRPr="00083A1F">
        <w:rPr>
          <w:rFonts w:eastAsia="Times New Roman" w:cs="Times New Roman"/>
          <w:szCs w:val="24"/>
        </w:rPr>
        <w:t xml:space="preserve"> σύμβουλο</w:t>
      </w:r>
      <w:r>
        <w:rPr>
          <w:rFonts w:eastAsia="Times New Roman" w:cs="Times New Roman"/>
          <w:szCs w:val="24"/>
        </w:rPr>
        <w:t xml:space="preserve"> σε</w:t>
      </w:r>
      <w:r w:rsidRPr="00083A1F">
        <w:rPr>
          <w:rFonts w:eastAsia="Times New Roman" w:cs="Times New Roman"/>
          <w:szCs w:val="24"/>
        </w:rPr>
        <w:t xml:space="preserve"> εσάς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την στέλνετε μετά σε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w:t>
      </w:r>
      <w:r w:rsidRPr="00DF7ACC">
        <w:rPr>
          <w:rFonts w:eastAsia="Times New Roman" w:cs="Times New Roman"/>
          <w:bCs/>
          <w:shd w:val="clear" w:color="auto" w:fill="FFFFFF"/>
        </w:rPr>
        <w:t>Γιατί</w:t>
      </w:r>
      <w:r>
        <w:rPr>
          <w:rFonts w:eastAsia="Times New Roman" w:cs="Times New Roman"/>
          <w:szCs w:val="24"/>
        </w:rPr>
        <w:t xml:space="preserve"> αυτά κάνατε. Κουβέντα </w:t>
      </w:r>
      <w:r w:rsidRPr="00A8202F">
        <w:rPr>
          <w:rFonts w:eastAsia="Times New Roman"/>
          <w:bCs/>
          <w:shd w:val="clear" w:color="auto" w:fill="FFFFFF"/>
        </w:rPr>
        <w:t>δεν</w:t>
      </w:r>
      <w:r>
        <w:rPr>
          <w:rFonts w:eastAsia="Times New Roman" w:cs="Times New Roman"/>
          <w:szCs w:val="24"/>
        </w:rPr>
        <w:t xml:space="preserve"> είπατε για αυτά.</w:t>
      </w:r>
    </w:p>
    <w:p w14:paraId="09855FC5"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w:t>
      </w:r>
      <w:r w:rsidRPr="002914BE">
        <w:rPr>
          <w:rFonts w:eastAsia="Times New Roman" w:cs="Times New Roman"/>
        </w:rPr>
        <w:t xml:space="preserve"> την πτέρυγα της Νέας Δημοκρατίας)</w:t>
      </w:r>
    </w:p>
    <w:p w14:paraId="09855FC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Έχετε λοιπόν όλοι σας </w:t>
      </w:r>
      <w:r w:rsidRPr="00833F6A">
        <w:rPr>
          <w:rFonts w:eastAsia="Times New Roman"/>
          <w:bCs/>
          <w:shd w:val="clear" w:color="auto" w:fill="FFFFFF"/>
        </w:rPr>
        <w:t>μια</w:t>
      </w:r>
      <w:r>
        <w:rPr>
          <w:rFonts w:eastAsia="Times New Roman" w:cs="Times New Roman"/>
          <w:szCs w:val="24"/>
        </w:rPr>
        <w:t xml:space="preserve"> μεγάλη ευθύνη. Η </w:t>
      </w:r>
      <w:r w:rsidRPr="00083A1F">
        <w:rPr>
          <w:rFonts w:eastAsia="Times New Roman" w:cs="Times New Roman"/>
          <w:szCs w:val="24"/>
        </w:rPr>
        <w:t>επό</w:t>
      </w:r>
      <w:r>
        <w:rPr>
          <w:rFonts w:eastAsia="Times New Roman" w:cs="Times New Roman"/>
          <w:szCs w:val="24"/>
        </w:rPr>
        <w:t xml:space="preserve">μενη </w:t>
      </w:r>
      <w:r>
        <w:rPr>
          <w:rFonts w:eastAsia="Times New Roman" w:cs="Times New Roman"/>
          <w:szCs w:val="24"/>
        </w:rPr>
        <w:t>α</w:t>
      </w:r>
      <w:r>
        <w:rPr>
          <w:rFonts w:eastAsia="Times New Roman" w:cs="Times New Roman"/>
          <w:szCs w:val="24"/>
        </w:rPr>
        <w:t>ναθεώρηση καθώς φαίνεται θ</w:t>
      </w:r>
      <w:r w:rsidRPr="00083A1F">
        <w:rPr>
          <w:rFonts w:eastAsia="Times New Roman" w:cs="Times New Roman"/>
          <w:szCs w:val="24"/>
        </w:rPr>
        <w:t xml:space="preserve">α είναι </w:t>
      </w:r>
      <w:r>
        <w:rPr>
          <w:rFonts w:eastAsia="Times New Roman" w:cs="Times New Roman"/>
          <w:szCs w:val="24"/>
        </w:rPr>
        <w:t>μια</w:t>
      </w:r>
      <w:r w:rsidRPr="00083A1F">
        <w:rPr>
          <w:rFonts w:eastAsia="Times New Roman" w:cs="Times New Roman"/>
          <w:szCs w:val="24"/>
        </w:rPr>
        <w:t xml:space="preserve"> </w:t>
      </w:r>
      <w:r>
        <w:rPr>
          <w:rFonts w:eastAsia="Times New Roman" w:cs="Times New Roman"/>
          <w:szCs w:val="24"/>
        </w:rPr>
        <w:t>α</w:t>
      </w:r>
      <w:r w:rsidRPr="00083A1F">
        <w:rPr>
          <w:rFonts w:eastAsia="Times New Roman" w:cs="Times New Roman"/>
          <w:szCs w:val="24"/>
        </w:rPr>
        <w:t xml:space="preserve">ναθεώρηση μικρότερη από αυτό </w:t>
      </w:r>
      <w:r w:rsidRPr="006D0B78">
        <w:rPr>
          <w:rFonts w:eastAsia="Times New Roman" w:cs="Times New Roman"/>
          <w:bCs/>
          <w:shd w:val="clear" w:color="auto" w:fill="FFFFFF"/>
        </w:rPr>
        <w:t>το οποίο</w:t>
      </w:r>
      <w:r w:rsidRPr="00083A1F">
        <w:rPr>
          <w:rFonts w:eastAsia="Times New Roman" w:cs="Times New Roman"/>
          <w:szCs w:val="24"/>
        </w:rPr>
        <w:t xml:space="preserve"> χρειάζεται η χώρα</w:t>
      </w:r>
      <w:r>
        <w:rPr>
          <w:rFonts w:eastAsia="Times New Roman" w:cs="Times New Roman"/>
          <w:szCs w:val="24"/>
        </w:rPr>
        <w:t xml:space="preserve">. </w:t>
      </w:r>
      <w:r w:rsidRPr="00083A1F">
        <w:rPr>
          <w:rFonts w:eastAsia="Times New Roman" w:cs="Times New Roman"/>
          <w:szCs w:val="24"/>
        </w:rPr>
        <w:t>Κρίμα για αυτό</w:t>
      </w:r>
      <w:r>
        <w:rPr>
          <w:rFonts w:eastAsia="Times New Roman" w:cs="Times New Roman"/>
          <w:szCs w:val="24"/>
        </w:rPr>
        <w:t>,</w:t>
      </w:r>
      <w:r w:rsidRPr="00083A1F">
        <w:rPr>
          <w:rFonts w:eastAsia="Times New Roman" w:cs="Times New Roman"/>
          <w:szCs w:val="24"/>
        </w:rPr>
        <w:t xml:space="preserve"> αλλά </w:t>
      </w:r>
      <w:r>
        <w:rPr>
          <w:rFonts w:eastAsia="Times New Roman" w:cs="Times New Roman"/>
          <w:szCs w:val="24"/>
        </w:rPr>
        <w:t xml:space="preserve">η ευθύνη </w:t>
      </w:r>
      <w:r w:rsidRPr="00D66BCA">
        <w:rPr>
          <w:rFonts w:eastAsia="Times New Roman"/>
          <w:bCs/>
        </w:rPr>
        <w:t>είναι</w:t>
      </w:r>
      <w:r>
        <w:rPr>
          <w:rFonts w:eastAsia="Times New Roman" w:cs="Times New Roman"/>
          <w:szCs w:val="24"/>
        </w:rPr>
        <w:t xml:space="preserve"> δική σας. </w:t>
      </w:r>
    </w:p>
    <w:p w14:paraId="09855FC7"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 την πτ</w:t>
      </w:r>
      <w:r w:rsidRPr="002914BE">
        <w:rPr>
          <w:rFonts w:eastAsia="Times New Roman" w:cs="Times New Roman"/>
        </w:rPr>
        <w:t>έρυγα της Νέας Δημοκρατίας)</w:t>
      </w:r>
    </w:p>
    <w:p w14:paraId="09855FC8" w14:textId="77777777" w:rsidR="00BE639A" w:rsidRDefault="00A212EC">
      <w:pPr>
        <w:spacing w:line="600" w:lineRule="auto"/>
        <w:ind w:firstLine="720"/>
        <w:jc w:val="both"/>
        <w:rPr>
          <w:rFonts w:eastAsia="Times New Roman" w:cs="Times New Roman"/>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Ευχαριστούμε. </w:t>
      </w:r>
    </w:p>
    <w:p w14:paraId="09855FC9" w14:textId="77777777" w:rsidR="00BE639A" w:rsidRDefault="00A212EC">
      <w:pPr>
        <w:spacing w:line="600" w:lineRule="auto"/>
        <w:ind w:firstLine="720"/>
        <w:jc w:val="both"/>
        <w:rPr>
          <w:rFonts w:eastAsia="Times New Roman" w:cs="Times New Roman"/>
        </w:rPr>
      </w:pPr>
      <w:r w:rsidRPr="00AE2F84">
        <w:rPr>
          <w:rFonts w:eastAsia="Times New Roman" w:cs="Times New Roman"/>
          <w:b/>
        </w:rPr>
        <w:t>ΑΛΕΞΗΣ ΤΣ</w:t>
      </w:r>
      <w:r>
        <w:rPr>
          <w:rFonts w:eastAsia="Times New Roman" w:cs="Times New Roman"/>
          <w:b/>
        </w:rPr>
        <w:t>ΙΠΡΑΣ (Πρόεδρος της Κυβέρνησης και</w:t>
      </w:r>
      <w:r w:rsidRPr="00AE2F84">
        <w:rPr>
          <w:rFonts w:eastAsia="Times New Roman" w:cs="Times New Roman"/>
          <w:b/>
        </w:rPr>
        <w:t xml:space="preserve"> Υπουργός Εξωτερικών):</w:t>
      </w:r>
      <w:r>
        <w:rPr>
          <w:rFonts w:eastAsia="Times New Roman" w:cs="Times New Roman"/>
        </w:rPr>
        <w:t xml:space="preserve"> </w:t>
      </w:r>
      <w:r w:rsidRPr="003C0D80">
        <w:rPr>
          <w:rFonts w:eastAsia="Times New Roman" w:cs="Times New Roman"/>
        </w:rPr>
        <w:t>Κύριε Πρόεδρε</w:t>
      </w:r>
      <w:r>
        <w:rPr>
          <w:rFonts w:eastAsia="Times New Roman" w:cs="Times New Roman"/>
        </w:rPr>
        <w:t>, μπορώ να έχω τον λόγο;</w:t>
      </w:r>
    </w:p>
    <w:p w14:paraId="09855FCA" w14:textId="77777777" w:rsidR="00BE639A" w:rsidRDefault="00A212EC">
      <w:pPr>
        <w:spacing w:line="600" w:lineRule="auto"/>
        <w:ind w:firstLine="720"/>
        <w:jc w:val="both"/>
        <w:rPr>
          <w:rFonts w:eastAsia="Times New Roman" w:cs="Times New Roman"/>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Ορίστε, έχετε τον λόγο.</w:t>
      </w:r>
    </w:p>
    <w:p w14:paraId="09855FCB" w14:textId="77777777" w:rsidR="00BE639A" w:rsidRDefault="00A212EC">
      <w:pPr>
        <w:spacing w:line="600" w:lineRule="auto"/>
        <w:ind w:firstLine="720"/>
        <w:jc w:val="both"/>
        <w:rPr>
          <w:rFonts w:eastAsia="Times New Roman" w:cs="Times New Roman"/>
        </w:rPr>
      </w:pPr>
      <w:r w:rsidRPr="00AE2F84">
        <w:rPr>
          <w:rFonts w:eastAsia="Times New Roman" w:cs="Times New Roman"/>
          <w:b/>
        </w:rPr>
        <w:t>ΑΛΕΞΗΣ ΤΣ</w:t>
      </w:r>
      <w:r>
        <w:rPr>
          <w:rFonts w:eastAsia="Times New Roman" w:cs="Times New Roman"/>
          <w:b/>
        </w:rPr>
        <w:t xml:space="preserve">ΙΠΡΑΣ (Πρόεδρος </w:t>
      </w:r>
      <w:r>
        <w:rPr>
          <w:rFonts w:eastAsia="Times New Roman" w:cs="Times New Roman"/>
          <w:b/>
        </w:rPr>
        <w:t>της Κυβέρνησης και</w:t>
      </w:r>
      <w:r w:rsidRPr="00AE2F84">
        <w:rPr>
          <w:rFonts w:eastAsia="Times New Roman" w:cs="Times New Roman"/>
          <w:b/>
        </w:rPr>
        <w:t xml:space="preserve"> Υπουργός Εξωτερικών):</w:t>
      </w:r>
      <w:r>
        <w:rPr>
          <w:rFonts w:eastAsia="Times New Roman" w:cs="Times New Roman"/>
        </w:rPr>
        <w:t xml:space="preserve"> </w:t>
      </w:r>
      <w:r w:rsidRPr="00AE2F84">
        <w:rPr>
          <w:rFonts w:eastAsia="Times New Roman" w:cs="Times New Roman"/>
        </w:rPr>
        <w:t xml:space="preserve">Κύριε Μητσοτάκη, </w:t>
      </w:r>
      <w:r w:rsidRPr="00AE2F84">
        <w:rPr>
          <w:rFonts w:eastAsia="Times New Roman"/>
          <w:bCs/>
          <w:shd w:val="clear" w:color="auto" w:fill="FFFFFF"/>
        </w:rPr>
        <w:t>θα</w:t>
      </w:r>
      <w:r w:rsidRPr="00AE2F84">
        <w:rPr>
          <w:rFonts w:eastAsia="Times New Roman" w:cs="Times New Roman"/>
        </w:rPr>
        <w:t xml:space="preserve"> σας πρότεινα </w:t>
      </w:r>
      <w:r w:rsidRPr="00AE2F84">
        <w:rPr>
          <w:rFonts w:eastAsia="Times New Roman"/>
          <w:bCs/>
          <w:shd w:val="clear" w:color="auto" w:fill="FFFFFF"/>
        </w:rPr>
        <w:t>να</w:t>
      </w:r>
      <w:r w:rsidRPr="00AE2F84">
        <w:rPr>
          <w:rFonts w:eastAsia="Times New Roman" w:cs="Times New Roman"/>
        </w:rPr>
        <w:t xml:space="preserve"> κάνουμε </w:t>
      </w:r>
      <w:r w:rsidRPr="00AE2F84">
        <w:rPr>
          <w:rFonts w:eastAsia="Times New Roman"/>
          <w:bCs/>
          <w:shd w:val="clear" w:color="auto" w:fill="FFFFFF"/>
        </w:rPr>
        <w:t>μια</w:t>
      </w:r>
      <w:r w:rsidRPr="00AE2F84">
        <w:rPr>
          <w:rFonts w:eastAsia="Times New Roman" w:cs="Times New Roman"/>
        </w:rPr>
        <w:t xml:space="preserve"> ειδικότερη…</w:t>
      </w:r>
    </w:p>
    <w:p w14:paraId="09855FCC" w14:textId="77777777" w:rsidR="00BE639A" w:rsidRDefault="00A212EC">
      <w:pPr>
        <w:spacing w:line="600" w:lineRule="auto"/>
        <w:ind w:firstLine="720"/>
        <w:jc w:val="both"/>
        <w:rPr>
          <w:rFonts w:eastAsia="Times New Roman" w:cs="Times New Roman"/>
        </w:rPr>
      </w:pPr>
      <w:r w:rsidRPr="00897E16">
        <w:rPr>
          <w:rFonts w:eastAsia="Times New Roman" w:cs="Times New Roman"/>
          <w:b/>
        </w:rPr>
        <w:t>ΚΩΝΣΤΑΝΤΙΝΟΣ ΣΚΑΝΔΑΛΙΔΗΣ:</w:t>
      </w:r>
      <w:r>
        <w:rPr>
          <w:rFonts w:eastAsia="Times New Roman" w:cs="Times New Roman"/>
        </w:rPr>
        <w:t xml:space="preserve"> </w:t>
      </w:r>
      <w:r w:rsidRPr="00AE2F84">
        <w:rPr>
          <w:rFonts w:eastAsia="Times New Roman" w:cs="Times New Roman"/>
        </w:rPr>
        <w:t>Κύριε Πρόεδρε</w:t>
      </w:r>
      <w:r>
        <w:rPr>
          <w:rFonts w:eastAsia="Times New Roman" w:cs="Times New Roman"/>
        </w:rPr>
        <w:t xml:space="preserve">, </w:t>
      </w:r>
      <w:r w:rsidRPr="00AE2F84">
        <w:rPr>
          <w:rFonts w:eastAsia="Times New Roman"/>
          <w:bCs/>
        </w:rPr>
        <w:t>είναι</w:t>
      </w:r>
      <w:r>
        <w:rPr>
          <w:rFonts w:eastAsia="Times New Roman" w:cs="Times New Roman"/>
        </w:rPr>
        <w:t xml:space="preserve"> εκτός </w:t>
      </w:r>
      <w:r w:rsidRPr="00AE2F84">
        <w:rPr>
          <w:rFonts w:eastAsia="Times New Roman"/>
        </w:rPr>
        <w:t>διαδικασία</w:t>
      </w:r>
      <w:r>
        <w:rPr>
          <w:rFonts w:eastAsia="Times New Roman" w:cs="Times New Roman"/>
        </w:rPr>
        <w:t>ς αυτό!</w:t>
      </w:r>
    </w:p>
    <w:p w14:paraId="09855FCD" w14:textId="77777777" w:rsidR="00BE639A" w:rsidRDefault="00A212EC">
      <w:pPr>
        <w:spacing w:line="600" w:lineRule="auto"/>
        <w:ind w:firstLine="720"/>
        <w:jc w:val="both"/>
        <w:rPr>
          <w:rFonts w:eastAsia="Times New Roman" w:cs="Times New Roman"/>
        </w:rPr>
      </w:pPr>
      <w:r w:rsidRPr="00AE2F84">
        <w:rPr>
          <w:rFonts w:eastAsia="Times New Roman" w:cs="Times New Roman"/>
          <w:b/>
        </w:rPr>
        <w:t xml:space="preserve">ΑΛΕΞΗΣ ΤΣΙΠΡΑΣ (Πρόεδρος της Κυβέρνησης </w:t>
      </w:r>
      <w:r>
        <w:rPr>
          <w:rFonts w:eastAsia="Times New Roman" w:cs="Times New Roman"/>
          <w:b/>
        </w:rPr>
        <w:t>και</w:t>
      </w:r>
      <w:r w:rsidRPr="00AE2F84">
        <w:rPr>
          <w:rFonts w:eastAsia="Times New Roman" w:cs="Times New Roman"/>
          <w:b/>
        </w:rPr>
        <w:t xml:space="preserve"> Υπουργός Εξωτερικών):</w:t>
      </w:r>
      <w:r>
        <w:rPr>
          <w:rFonts w:eastAsia="Times New Roman" w:cs="Times New Roman"/>
        </w:rPr>
        <w:t xml:space="preserve"> Δυο λεπτά μόνο. Έχ</w:t>
      </w:r>
      <w:r>
        <w:rPr>
          <w:rFonts w:eastAsia="Times New Roman" w:cs="Times New Roman"/>
        </w:rPr>
        <w:t xml:space="preserve">ετε δίκιο. </w:t>
      </w:r>
    </w:p>
    <w:p w14:paraId="09855FCE" w14:textId="77777777" w:rsidR="00BE639A" w:rsidRDefault="00A212EC">
      <w:pPr>
        <w:spacing w:line="600" w:lineRule="auto"/>
        <w:ind w:firstLine="720"/>
        <w:jc w:val="both"/>
        <w:rPr>
          <w:rFonts w:eastAsia="Times New Roman" w:cs="Times New Roman"/>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Σας </w:t>
      </w:r>
      <w:r w:rsidRPr="00897E16">
        <w:rPr>
          <w:rFonts w:eastAsia="Times New Roman" w:cs="Times New Roman"/>
        </w:rPr>
        <w:t>παρακαλώ</w:t>
      </w:r>
      <w:r>
        <w:rPr>
          <w:rFonts w:eastAsia="Times New Roman" w:cs="Times New Roman"/>
        </w:rPr>
        <w:t xml:space="preserve">, κύριε Σκανδαλίδη. Σε τελευταία ανάλυση οι προτάσεις από τα δύο κόμματα </w:t>
      </w:r>
      <w:r w:rsidRPr="00897E16">
        <w:rPr>
          <w:rFonts w:eastAsia="Times New Roman"/>
          <w:bCs/>
        </w:rPr>
        <w:t>είναι</w:t>
      </w:r>
      <w:r>
        <w:rPr>
          <w:rFonts w:eastAsia="Times New Roman" w:cs="Times New Roman"/>
        </w:rPr>
        <w:t xml:space="preserve"> προς ψήφιση, </w:t>
      </w:r>
      <w:r w:rsidRPr="00897E16">
        <w:rPr>
          <w:rFonts w:eastAsia="Times New Roman" w:cs="Times New Roman"/>
        </w:rPr>
        <w:t>παρακαλώ</w:t>
      </w:r>
      <w:r>
        <w:rPr>
          <w:rFonts w:eastAsia="Times New Roman" w:cs="Times New Roman"/>
        </w:rPr>
        <w:t xml:space="preserve">. </w:t>
      </w:r>
    </w:p>
    <w:p w14:paraId="09855FCF" w14:textId="77777777" w:rsidR="00BE639A" w:rsidRDefault="00A212EC">
      <w:pPr>
        <w:spacing w:line="600" w:lineRule="auto"/>
        <w:ind w:firstLine="720"/>
        <w:jc w:val="both"/>
        <w:rPr>
          <w:rFonts w:eastAsia="Times New Roman" w:cs="Times New Roman"/>
        </w:rPr>
      </w:pPr>
      <w:r>
        <w:rPr>
          <w:rFonts w:eastAsia="Times New Roman" w:cs="Times New Roman"/>
          <w:b/>
        </w:rPr>
        <w:t xml:space="preserve">ΑΛΕΞΗΣ ΤΣΙΠΡΑΣ (Πρόεδρος της Κυβέρνησης και Υπουργός Εξωτερικών): </w:t>
      </w:r>
      <w:r>
        <w:rPr>
          <w:rFonts w:eastAsia="Times New Roman" w:cs="Times New Roman"/>
        </w:rPr>
        <w:t xml:space="preserve">Εντάξει, πολύ σύντομα εγώ </w:t>
      </w:r>
      <w:r w:rsidRPr="00897E16">
        <w:rPr>
          <w:rFonts w:eastAsia="Times New Roman"/>
          <w:bCs/>
          <w:shd w:val="clear" w:color="auto" w:fill="FFFFFF"/>
        </w:rPr>
        <w:t>θα</w:t>
      </w:r>
      <w:r>
        <w:rPr>
          <w:rFonts w:eastAsia="Times New Roman" w:cs="Times New Roman"/>
        </w:rPr>
        <w:t xml:space="preserve"> πω </w:t>
      </w:r>
      <w:r w:rsidRPr="00897E16">
        <w:rPr>
          <w:rFonts w:eastAsia="Times New Roman"/>
          <w:bCs/>
          <w:shd w:val="clear" w:color="auto" w:fill="FFFFFF"/>
        </w:rPr>
        <w:t>ότι</w:t>
      </w:r>
      <w:r>
        <w:rPr>
          <w:rFonts w:eastAsia="Times New Roman" w:cs="Times New Roman"/>
        </w:rPr>
        <w:t xml:space="preserve"> προτείνω στον κ. Μητσοτάκη </w:t>
      </w:r>
      <w:r w:rsidRPr="00897E16">
        <w:rPr>
          <w:rFonts w:eastAsia="Times New Roman"/>
          <w:bCs/>
          <w:shd w:val="clear" w:color="auto" w:fill="FFFFFF"/>
        </w:rPr>
        <w:t>να</w:t>
      </w:r>
      <w:r>
        <w:rPr>
          <w:rFonts w:eastAsia="Times New Roman" w:cs="Times New Roman"/>
        </w:rPr>
        <w:t xml:space="preserve"> κάνουμε </w:t>
      </w:r>
      <w:r w:rsidRPr="00897E16">
        <w:rPr>
          <w:rFonts w:eastAsia="Times New Roman"/>
          <w:bCs/>
          <w:shd w:val="clear" w:color="auto" w:fill="FFFFFF"/>
        </w:rPr>
        <w:t>μια</w:t>
      </w:r>
      <w:r>
        <w:rPr>
          <w:rFonts w:eastAsia="Times New Roman" w:cs="Times New Roman"/>
        </w:rPr>
        <w:t xml:space="preserve"> ειδικότερη </w:t>
      </w:r>
      <w:r w:rsidRPr="00897E16">
        <w:rPr>
          <w:rFonts w:eastAsia="Times New Roman"/>
        </w:rPr>
        <w:t>συζήτηση</w:t>
      </w:r>
      <w:r>
        <w:rPr>
          <w:rFonts w:eastAsia="Times New Roman" w:cs="Times New Roman"/>
        </w:rPr>
        <w:t xml:space="preserve"> για τα θέματα της εκπαίδευσης </w:t>
      </w:r>
      <w:r w:rsidRPr="00897E16">
        <w:rPr>
          <w:rFonts w:eastAsia="Times New Roman"/>
          <w:bCs/>
        </w:rPr>
        <w:t>και</w:t>
      </w:r>
      <w:r>
        <w:rPr>
          <w:rFonts w:eastAsia="Times New Roman" w:cs="Times New Roman"/>
        </w:rPr>
        <w:t xml:space="preserve"> για το θέμα του περιβάλλοντος, αν θέλετε. </w:t>
      </w:r>
    </w:p>
    <w:p w14:paraId="09855FD0" w14:textId="77777777" w:rsidR="00BE639A" w:rsidRDefault="00A212EC">
      <w:pPr>
        <w:spacing w:line="600" w:lineRule="auto"/>
        <w:ind w:firstLine="720"/>
        <w:jc w:val="both"/>
        <w:rPr>
          <w:rFonts w:eastAsia="Times New Roman" w:cs="Times New Roman"/>
          <w:szCs w:val="24"/>
        </w:rPr>
      </w:pPr>
      <w:r>
        <w:rPr>
          <w:rFonts w:eastAsia="Times New Roman" w:cs="Times New Roman"/>
        </w:rPr>
        <w:t xml:space="preserve">Κοιτάξτε, </w:t>
      </w:r>
      <w:r>
        <w:rPr>
          <w:rFonts w:eastAsia="Times New Roman" w:cs="Times New Roman"/>
          <w:bCs/>
          <w:shd w:val="clear" w:color="auto" w:fill="FFFFFF"/>
        </w:rPr>
        <w:t>όμως,</w:t>
      </w:r>
      <w:r>
        <w:rPr>
          <w:rFonts w:eastAsia="Times New Roman" w:cs="Times New Roman"/>
        </w:rPr>
        <w:t xml:space="preserve"> μην χύνετε κροκοδείλια δάκρυα και κυρίως να λέτε </w:t>
      </w:r>
      <w:r w:rsidRPr="00083A1F">
        <w:rPr>
          <w:rFonts w:eastAsia="Times New Roman" w:cs="Times New Roman"/>
          <w:szCs w:val="24"/>
        </w:rPr>
        <w:t>ότι είναι κρίμα τα παιδιά που πηγαίνουν και σπου</w:t>
      </w:r>
      <w:r w:rsidRPr="00083A1F">
        <w:rPr>
          <w:rFonts w:eastAsia="Times New Roman" w:cs="Times New Roman"/>
          <w:szCs w:val="24"/>
        </w:rPr>
        <w:t>δάζουν στο εξωτερικό</w:t>
      </w:r>
      <w:r>
        <w:rPr>
          <w:rFonts w:eastAsia="Times New Roman" w:cs="Times New Roman"/>
          <w:szCs w:val="24"/>
        </w:rPr>
        <w:t>,</w:t>
      </w:r>
      <w:r w:rsidRPr="00083A1F">
        <w:rPr>
          <w:rFonts w:eastAsia="Times New Roman" w:cs="Times New Roman"/>
          <w:szCs w:val="24"/>
        </w:rPr>
        <w:t xml:space="preserve"> όταν </w:t>
      </w:r>
      <w:r>
        <w:rPr>
          <w:rFonts w:eastAsia="Times New Roman" w:cs="Times New Roman"/>
          <w:szCs w:val="24"/>
        </w:rPr>
        <w:t>ε</w:t>
      </w:r>
      <w:r w:rsidRPr="00083A1F">
        <w:rPr>
          <w:rFonts w:eastAsia="Times New Roman" w:cs="Times New Roman"/>
          <w:szCs w:val="24"/>
        </w:rPr>
        <w:t xml:space="preserve">σείς έχετε διαφωνήσει σε όλες τις προτάσεις που έχει καταθέσει και υλοποιεί η Κυβέρνηση </w:t>
      </w:r>
      <w:r>
        <w:rPr>
          <w:rFonts w:eastAsia="Times New Roman" w:cs="Times New Roman"/>
          <w:szCs w:val="24"/>
        </w:rPr>
        <w:t>για την</w:t>
      </w:r>
      <w:r w:rsidRPr="00083A1F">
        <w:rPr>
          <w:rFonts w:eastAsia="Times New Roman" w:cs="Times New Roman"/>
          <w:szCs w:val="24"/>
        </w:rPr>
        <w:t xml:space="preserve"> αναθεώρηση του χάρτη της τριτοβάθμιας εκπαίδευσης</w:t>
      </w:r>
      <w:r>
        <w:rPr>
          <w:rFonts w:eastAsia="Times New Roman" w:cs="Times New Roman"/>
          <w:szCs w:val="24"/>
        </w:rPr>
        <w:t>,</w:t>
      </w:r>
      <w:r w:rsidRPr="00083A1F">
        <w:rPr>
          <w:rFonts w:eastAsia="Times New Roman" w:cs="Times New Roman"/>
          <w:szCs w:val="24"/>
        </w:rPr>
        <w:t xml:space="preserve"> που αυξάνει τις θέσεις των </w:t>
      </w:r>
      <w:r>
        <w:rPr>
          <w:rFonts w:eastAsia="Times New Roman" w:cs="Times New Roman"/>
          <w:szCs w:val="24"/>
        </w:rPr>
        <w:t xml:space="preserve">εισακτέων, </w:t>
      </w:r>
      <w:r w:rsidRPr="008F0891">
        <w:rPr>
          <w:rFonts w:eastAsia="Times New Roman" w:cs="Times New Roman"/>
          <w:bCs/>
          <w:shd w:val="clear" w:color="auto" w:fill="FFFFFF"/>
        </w:rPr>
        <w:t>που</w:t>
      </w:r>
      <w:r>
        <w:rPr>
          <w:rFonts w:eastAsia="Times New Roman" w:cs="Times New Roman"/>
          <w:szCs w:val="24"/>
        </w:rPr>
        <w:t xml:space="preserve"> δημιουργεί </w:t>
      </w:r>
      <w:r w:rsidRPr="00083A1F">
        <w:rPr>
          <w:rFonts w:eastAsia="Times New Roman" w:cs="Times New Roman"/>
          <w:szCs w:val="24"/>
        </w:rPr>
        <w:t>νέα δημόσια πανεπιστημιακά ι</w:t>
      </w:r>
      <w:r w:rsidRPr="00083A1F">
        <w:rPr>
          <w:rFonts w:eastAsia="Times New Roman" w:cs="Times New Roman"/>
          <w:szCs w:val="24"/>
        </w:rPr>
        <w:t>δρύματα</w:t>
      </w:r>
      <w:r>
        <w:rPr>
          <w:rFonts w:eastAsia="Times New Roman" w:cs="Times New Roman"/>
          <w:szCs w:val="24"/>
        </w:rPr>
        <w:t>.</w:t>
      </w:r>
    </w:p>
    <w:p w14:paraId="09855FD1"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sidRPr="005738A7">
        <w:rPr>
          <w:rFonts w:eastAsia="Times New Roman" w:cs="Times New Roman"/>
        </w:rPr>
        <w:t>Νέας Δημοκρατίας</w:t>
      </w:r>
      <w:r>
        <w:rPr>
          <w:rFonts w:eastAsia="Times New Roman" w:cs="Times New Roman"/>
          <w:szCs w:val="24"/>
        </w:rPr>
        <w:t>)</w:t>
      </w:r>
    </w:p>
    <w:p w14:paraId="09855FD2" w14:textId="77777777" w:rsidR="00BE639A" w:rsidRDefault="00A212EC">
      <w:pPr>
        <w:spacing w:line="600" w:lineRule="auto"/>
        <w:ind w:firstLine="720"/>
        <w:jc w:val="both"/>
        <w:rPr>
          <w:rFonts w:eastAsia="Times New Roman" w:cs="Times New Roman"/>
          <w:szCs w:val="24"/>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w:t>
      </w:r>
      <w:r w:rsidRPr="00BF51E7">
        <w:rPr>
          <w:rFonts w:eastAsia="Times New Roman" w:cs="Times New Roman"/>
        </w:rPr>
        <w:t>Παρακαλώ</w:t>
      </w:r>
      <w:r>
        <w:rPr>
          <w:rFonts w:eastAsia="Times New Roman" w:cs="Times New Roman"/>
        </w:rPr>
        <w:t>, μ</w:t>
      </w:r>
      <w:r w:rsidRPr="00083A1F">
        <w:rPr>
          <w:rFonts w:eastAsia="Times New Roman" w:cs="Times New Roman"/>
          <w:szCs w:val="24"/>
        </w:rPr>
        <w:t>ην αντιδράτε</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Σ</w:t>
      </w:r>
      <w:r w:rsidRPr="00083A1F">
        <w:rPr>
          <w:rFonts w:eastAsia="Times New Roman" w:cs="Times New Roman"/>
          <w:szCs w:val="24"/>
        </w:rPr>
        <w:t>ας παρακαλώ</w:t>
      </w:r>
      <w:r>
        <w:rPr>
          <w:rFonts w:eastAsia="Times New Roman" w:cs="Times New Roman"/>
          <w:szCs w:val="24"/>
        </w:rPr>
        <w:t xml:space="preserve">, κάντε ησυχία. </w:t>
      </w:r>
    </w:p>
    <w:p w14:paraId="09855FD3" w14:textId="77777777" w:rsidR="00BE639A" w:rsidRDefault="00A212EC">
      <w:pPr>
        <w:spacing w:line="600" w:lineRule="auto"/>
        <w:ind w:firstLine="720"/>
        <w:jc w:val="both"/>
        <w:rPr>
          <w:rFonts w:eastAsia="Times New Roman" w:cs="Times New Roman"/>
          <w:szCs w:val="24"/>
        </w:rPr>
      </w:pPr>
      <w:r>
        <w:rPr>
          <w:rFonts w:eastAsia="Times New Roman" w:cs="Times New Roman"/>
          <w:b/>
        </w:rPr>
        <w:t>ΑΛΕΞΗΣ ΤΣΙΠΡΑΣ (Πρόεδρος της Κυβέρνησης και Υπουργός Εξωτερικών):</w:t>
      </w:r>
      <w:r>
        <w:rPr>
          <w:rFonts w:eastAsia="Times New Roman" w:cs="Times New Roman"/>
          <w:szCs w:val="24"/>
        </w:rPr>
        <w:t xml:space="preserve"> Έχετε πρόγραμμα με το οποίο προβλέπεται μείωση των εισακτέων, διαφωνείτε </w:t>
      </w:r>
      <w:r w:rsidRPr="00833F6A">
        <w:rPr>
          <w:rFonts w:eastAsia="Times New Roman"/>
          <w:bCs/>
          <w:shd w:val="clear" w:color="auto" w:fill="FFFFFF"/>
        </w:rPr>
        <w:t>μ</w:t>
      </w:r>
      <w:r>
        <w:rPr>
          <w:rFonts w:eastAsia="Times New Roman"/>
          <w:bCs/>
          <w:shd w:val="clear" w:color="auto" w:fill="FFFFFF"/>
        </w:rPr>
        <w:t>ε</w:t>
      </w:r>
      <w:r>
        <w:rPr>
          <w:rFonts w:eastAsia="Times New Roman" w:cs="Times New Roman"/>
          <w:szCs w:val="24"/>
        </w:rPr>
        <w:t xml:space="preserve"> την ίδρυση Νομικής Σχολής στην Πάτρα και έρχεστε </w:t>
      </w:r>
      <w:r w:rsidRPr="00F331DF">
        <w:rPr>
          <w:rFonts w:eastAsia="Times New Roman"/>
          <w:bCs/>
        </w:rPr>
        <w:t>και</w:t>
      </w:r>
      <w:r>
        <w:rPr>
          <w:rFonts w:eastAsia="Times New Roman" w:cs="Times New Roman"/>
          <w:szCs w:val="24"/>
        </w:rPr>
        <w:t xml:space="preserve"> χύνετε δάκρυα, </w:t>
      </w:r>
      <w:r w:rsidRPr="00E614B5">
        <w:rPr>
          <w:rFonts w:eastAsia="Times New Roman" w:cs="Times New Roman"/>
        </w:rPr>
        <w:t>διότι</w:t>
      </w:r>
      <w:r>
        <w:rPr>
          <w:rFonts w:eastAsia="Times New Roman" w:cs="Times New Roman"/>
          <w:szCs w:val="24"/>
        </w:rPr>
        <w:t xml:space="preserve"> τα παιδιά μας πηγαίνουν </w:t>
      </w:r>
      <w:r w:rsidRPr="00F331DF">
        <w:rPr>
          <w:rFonts w:eastAsia="Times New Roman"/>
          <w:bCs/>
        </w:rPr>
        <w:t>και</w:t>
      </w:r>
      <w:r>
        <w:rPr>
          <w:rFonts w:eastAsia="Times New Roman" w:cs="Times New Roman"/>
          <w:szCs w:val="24"/>
        </w:rPr>
        <w:t xml:space="preserve"> σπουδάζουν στο εξωτερικό.</w:t>
      </w:r>
    </w:p>
    <w:p w14:paraId="09855FD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Μάλλον αυτό </w:t>
      </w:r>
      <w:r w:rsidRPr="006D0B78">
        <w:rPr>
          <w:rFonts w:eastAsia="Times New Roman" w:cs="Times New Roman"/>
          <w:bCs/>
          <w:shd w:val="clear" w:color="auto" w:fill="FFFFFF"/>
        </w:rPr>
        <w:t>το οποίο</w:t>
      </w:r>
      <w:r>
        <w:rPr>
          <w:rFonts w:eastAsia="Times New Roman" w:cs="Times New Roman"/>
          <w:szCs w:val="24"/>
        </w:rPr>
        <w:t xml:space="preserve"> σας κόφτει πολύ περισσότερο απ</w:t>
      </w:r>
      <w:r>
        <w:rPr>
          <w:rFonts w:eastAsia="Times New Roman" w:cs="Times New Roman"/>
          <w:szCs w:val="24"/>
        </w:rPr>
        <w:t xml:space="preserve">ό το θεσμικό πρόβλημα, </w:t>
      </w:r>
      <w:r w:rsidRPr="00183013">
        <w:rPr>
          <w:rFonts w:eastAsia="Times New Roman" w:cs="Times New Roman"/>
        </w:rPr>
        <w:t>όπως</w:t>
      </w:r>
      <w:r>
        <w:rPr>
          <w:rFonts w:eastAsia="Times New Roman" w:cs="Times New Roman"/>
          <w:szCs w:val="24"/>
        </w:rPr>
        <w:t xml:space="preserve"> το αναφέρατε, </w:t>
      </w:r>
      <w:r w:rsidRPr="00D66BCA">
        <w:rPr>
          <w:rFonts w:eastAsia="Times New Roman"/>
          <w:bCs/>
        </w:rPr>
        <w:t>είναι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περισσότεροι πελάτες σε αυτούς οι οποίοι </w:t>
      </w:r>
      <w:r w:rsidRPr="00022913">
        <w:rPr>
          <w:rFonts w:eastAsia="Times New Roman"/>
          <w:bCs/>
          <w:shd w:val="clear" w:color="auto" w:fill="FFFFFF"/>
        </w:rPr>
        <w:t>θα</w:t>
      </w:r>
      <w:r>
        <w:rPr>
          <w:rFonts w:eastAsia="Times New Roman" w:cs="Times New Roman"/>
          <w:szCs w:val="24"/>
        </w:rPr>
        <w:t xml:space="preserve"> έρθουν </w:t>
      </w:r>
      <w:r w:rsidRPr="002314B3">
        <w:rPr>
          <w:rFonts w:eastAsia="Times New Roman"/>
          <w:bCs/>
          <w:shd w:val="clear" w:color="auto" w:fill="FFFFFF"/>
        </w:rPr>
        <w:t>να</w:t>
      </w:r>
      <w:r>
        <w:rPr>
          <w:rFonts w:eastAsia="Times New Roman" w:cs="Times New Roman"/>
          <w:szCs w:val="24"/>
        </w:rPr>
        <w:t xml:space="preserve"> κερδοσκοπήσουν </w:t>
      </w:r>
      <w:r w:rsidRPr="00F331DF">
        <w:rPr>
          <w:rFonts w:eastAsia="Times New Roman"/>
          <w:bCs/>
        </w:rPr>
        <w:t>και</w:t>
      </w:r>
      <w:r>
        <w:rPr>
          <w:rFonts w:eastAsia="Times New Roman" w:cs="Times New Roman"/>
          <w:szCs w:val="24"/>
        </w:rPr>
        <w:t xml:space="preserve"> στον χώρο της εκπαίδευσης. </w:t>
      </w:r>
      <w:r>
        <w:rPr>
          <w:rFonts w:eastAsia="Times New Roman" w:cs="Times New Roman"/>
        </w:rPr>
        <w:t xml:space="preserve">Όμως </w:t>
      </w:r>
      <w:r>
        <w:rPr>
          <w:rFonts w:eastAsia="Times New Roman" w:cs="Times New Roman"/>
          <w:szCs w:val="24"/>
        </w:rPr>
        <w:t xml:space="preserve">εγώ </w:t>
      </w:r>
      <w:r>
        <w:rPr>
          <w:rFonts w:eastAsia="Times New Roman"/>
          <w:szCs w:val="24"/>
        </w:rPr>
        <w:t xml:space="preserve">σας </w:t>
      </w:r>
      <w:r>
        <w:rPr>
          <w:rFonts w:eastAsia="Times New Roman" w:cs="Times New Roman"/>
          <w:szCs w:val="24"/>
        </w:rPr>
        <w:t xml:space="preserve">προτείνω </w:t>
      </w:r>
      <w:r w:rsidRPr="002314B3">
        <w:rPr>
          <w:rFonts w:eastAsia="Times New Roman"/>
          <w:bCs/>
          <w:shd w:val="clear" w:color="auto" w:fill="FFFFFF"/>
        </w:rPr>
        <w:t>να</w:t>
      </w:r>
      <w:r>
        <w:rPr>
          <w:rFonts w:eastAsia="Times New Roman" w:cs="Times New Roman"/>
          <w:szCs w:val="24"/>
        </w:rPr>
        <w:t xml:space="preserve"> τα πούμε </w:t>
      </w:r>
      <w:r w:rsidRPr="00833F6A">
        <w:rPr>
          <w:rFonts w:eastAsia="Times New Roman"/>
          <w:bCs/>
          <w:shd w:val="clear" w:color="auto" w:fill="FFFFFF"/>
        </w:rPr>
        <w:t>μια</w:t>
      </w:r>
      <w:r>
        <w:rPr>
          <w:rFonts w:eastAsia="Times New Roman" w:cs="Times New Roman"/>
          <w:szCs w:val="24"/>
        </w:rPr>
        <w:t xml:space="preserve"> άλλη φορά αυτά. </w:t>
      </w:r>
    </w:p>
    <w:p w14:paraId="09855FD5" w14:textId="77777777" w:rsidR="00BE639A" w:rsidRDefault="00A212EC">
      <w:pPr>
        <w:spacing w:line="600" w:lineRule="auto"/>
        <w:ind w:firstLine="720"/>
        <w:jc w:val="both"/>
        <w:rPr>
          <w:rFonts w:eastAsia="Times New Roman" w:cs="Times New Roman"/>
          <w:szCs w:val="24"/>
        </w:rPr>
      </w:pPr>
      <w:r>
        <w:rPr>
          <w:rFonts w:eastAsia="Times New Roman" w:cs="Times New Roman"/>
          <w:bCs/>
          <w:shd w:val="clear" w:color="auto" w:fill="FFFFFF"/>
        </w:rPr>
        <w:t>Επίσης,</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σας πρότεινα </w:t>
      </w:r>
      <w:r w:rsidRPr="002314B3">
        <w:rPr>
          <w:rFonts w:eastAsia="Times New Roman"/>
          <w:bCs/>
          <w:shd w:val="clear" w:color="auto" w:fill="FFFFFF"/>
        </w:rPr>
        <w:t>να</w:t>
      </w:r>
      <w:r>
        <w:rPr>
          <w:rFonts w:eastAsia="Times New Roman" w:cs="Times New Roman"/>
          <w:szCs w:val="24"/>
        </w:rPr>
        <w:t xml:space="preserve"> μην μιλάτε εσείς για τη δικαιοσύνη τόσο πολύ. Πού </w:t>
      </w:r>
      <w:r w:rsidRPr="00D66BCA">
        <w:rPr>
          <w:rFonts w:eastAsia="Times New Roman"/>
          <w:bCs/>
        </w:rPr>
        <w:t>είναι</w:t>
      </w:r>
      <w:r>
        <w:rPr>
          <w:rFonts w:eastAsia="Times New Roman" w:cs="Times New Roman"/>
          <w:szCs w:val="24"/>
        </w:rPr>
        <w:t xml:space="preserve"> ο κ. Αθανασίου;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εδώ; Έφυγε ο κ. Αθανασίου; Έφυγε από την ανώτατη θέση του δικαστή </w:t>
      </w:r>
      <w:r w:rsidRPr="00D477CE">
        <w:rPr>
          <w:rFonts w:eastAsia="Times New Roman" w:cs="Times New Roman"/>
        </w:rPr>
        <w:t>για να</w:t>
      </w:r>
      <w:r>
        <w:rPr>
          <w:rFonts w:eastAsia="Times New Roman" w:cs="Times New Roman"/>
          <w:szCs w:val="24"/>
        </w:rPr>
        <w:t xml:space="preserve"> γίνει Υπουργός Δικαιοσύνης. Αυτό </w:t>
      </w:r>
      <w:r w:rsidRPr="00022913">
        <w:rPr>
          <w:rFonts w:eastAsia="Times New Roman"/>
          <w:bCs/>
          <w:shd w:val="clear" w:color="auto" w:fill="FFFFFF"/>
        </w:rPr>
        <w:t>θα</w:t>
      </w:r>
      <w:r>
        <w:rPr>
          <w:rFonts w:eastAsia="Times New Roman" w:cs="Times New Roman"/>
          <w:szCs w:val="24"/>
        </w:rPr>
        <w:t xml:space="preserve"> μας πείτε; Τόσα χρόνια </w:t>
      </w:r>
      <w:r w:rsidRPr="00307349">
        <w:rPr>
          <w:rFonts w:eastAsia="Times New Roman" w:cs="Times New Roman"/>
          <w:bCs/>
          <w:shd w:val="clear" w:color="auto" w:fill="FFFFFF"/>
        </w:rPr>
        <w:t xml:space="preserve">δηλαδή </w:t>
      </w:r>
      <w:r>
        <w:rPr>
          <w:rFonts w:eastAsia="Times New Roman" w:cs="Times New Roman"/>
          <w:szCs w:val="24"/>
        </w:rPr>
        <w:t xml:space="preserve">πού ήσασταν εσείς; </w:t>
      </w:r>
    </w:p>
    <w:p w14:paraId="09855FD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Εγώ θέλω </w:t>
      </w:r>
      <w:r w:rsidRPr="002314B3">
        <w:rPr>
          <w:rFonts w:eastAsia="Times New Roman"/>
          <w:bCs/>
          <w:shd w:val="clear" w:color="auto" w:fill="FFFFFF"/>
        </w:rPr>
        <w:t>να</w:t>
      </w:r>
      <w:r>
        <w:rPr>
          <w:rFonts w:eastAsia="Times New Roman" w:cs="Times New Roman"/>
          <w:szCs w:val="24"/>
        </w:rPr>
        <w:t xml:space="preserve"> κλείσω με το κρίσιμο θέμα της σημερινής </w:t>
      </w:r>
      <w:r w:rsidRPr="000332B5">
        <w:rPr>
          <w:rFonts w:eastAsia="Times New Roman"/>
          <w:szCs w:val="24"/>
        </w:rPr>
        <w:t>διαδικασία</w:t>
      </w:r>
      <w:r>
        <w:rPr>
          <w:rFonts w:eastAsia="Times New Roman" w:cs="Times New Roman"/>
          <w:szCs w:val="24"/>
        </w:rPr>
        <w:t>ς. Π</w:t>
      </w:r>
      <w:r w:rsidRPr="00083A1F">
        <w:rPr>
          <w:rFonts w:eastAsia="Times New Roman" w:cs="Times New Roman"/>
          <w:szCs w:val="24"/>
        </w:rPr>
        <w:t xml:space="preserve">ροκάλεσα </w:t>
      </w:r>
      <w:r>
        <w:rPr>
          <w:rFonts w:eastAsia="Times New Roman" w:cs="Times New Roman"/>
          <w:szCs w:val="24"/>
        </w:rPr>
        <w:t xml:space="preserve">πολλάκις </w:t>
      </w:r>
      <w:r w:rsidRPr="00083A1F">
        <w:rPr>
          <w:rFonts w:eastAsia="Times New Roman" w:cs="Times New Roman"/>
          <w:szCs w:val="24"/>
        </w:rPr>
        <w:t>τον κ</w:t>
      </w:r>
      <w:r>
        <w:rPr>
          <w:rFonts w:eastAsia="Times New Roman" w:cs="Times New Roman"/>
          <w:szCs w:val="24"/>
        </w:rPr>
        <w:t>.</w:t>
      </w:r>
      <w:r w:rsidRPr="00083A1F">
        <w:rPr>
          <w:rFonts w:eastAsia="Times New Roman" w:cs="Times New Roman"/>
          <w:szCs w:val="24"/>
        </w:rPr>
        <w:t xml:space="preserve"> Μητσοτάκη να απαντήσει</w:t>
      </w:r>
      <w:r>
        <w:rPr>
          <w:rFonts w:eastAsia="Times New Roman" w:cs="Times New Roman"/>
          <w:szCs w:val="24"/>
        </w:rPr>
        <w:t>. Δ</w:t>
      </w:r>
      <w:r w:rsidRPr="00083A1F">
        <w:rPr>
          <w:rFonts w:eastAsia="Times New Roman" w:cs="Times New Roman"/>
          <w:szCs w:val="24"/>
        </w:rPr>
        <w:t>εσμεύεται ότι θα στηρίξει το</w:t>
      </w:r>
      <w:r>
        <w:rPr>
          <w:rFonts w:eastAsia="Times New Roman" w:cs="Times New Roman"/>
          <w:szCs w:val="24"/>
        </w:rPr>
        <w:t>ν</w:t>
      </w:r>
      <w:r w:rsidRPr="00083A1F">
        <w:rPr>
          <w:rFonts w:eastAsia="Times New Roman" w:cs="Times New Roman"/>
          <w:szCs w:val="24"/>
        </w:rPr>
        <w:t xml:space="preserve"> σημερινό Πρόεδρο της Δημοκρατίας για την επανεκλογή του ή </w:t>
      </w:r>
      <w:r w:rsidRPr="00A8202F">
        <w:rPr>
          <w:rFonts w:eastAsia="Times New Roman"/>
          <w:bCs/>
          <w:shd w:val="clear" w:color="auto" w:fill="FFFFFF"/>
        </w:rPr>
        <w:t>δεν</w:t>
      </w:r>
      <w:r w:rsidRPr="00083A1F">
        <w:rPr>
          <w:rFonts w:eastAsia="Times New Roman" w:cs="Times New Roman"/>
          <w:szCs w:val="24"/>
        </w:rPr>
        <w:t xml:space="preserve"> δεσμεύεται</w:t>
      </w:r>
      <w:r>
        <w:rPr>
          <w:rFonts w:eastAsia="Times New Roman" w:cs="Times New Roman"/>
          <w:szCs w:val="24"/>
        </w:rPr>
        <w:t>;</w:t>
      </w:r>
      <w:r w:rsidRPr="00083A1F">
        <w:rPr>
          <w:rFonts w:eastAsia="Times New Roman" w:cs="Times New Roman"/>
          <w:szCs w:val="24"/>
        </w:rPr>
        <w:t xml:space="preserve"> </w:t>
      </w:r>
    </w:p>
    <w:p w14:paraId="09855FD7"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 xml:space="preserve">(Διαμαρτυρίες από την πτέρυγα της </w:t>
      </w:r>
      <w:r w:rsidRPr="005738A7">
        <w:rPr>
          <w:rFonts w:eastAsia="Times New Roman" w:cs="Times New Roman"/>
        </w:rPr>
        <w:t>Νέας Δημοκρα</w:t>
      </w:r>
      <w:r w:rsidRPr="005738A7">
        <w:rPr>
          <w:rFonts w:eastAsia="Times New Roman" w:cs="Times New Roman"/>
        </w:rPr>
        <w:t>τίας</w:t>
      </w:r>
      <w:r>
        <w:rPr>
          <w:rFonts w:eastAsia="Times New Roman" w:cs="Times New Roman"/>
          <w:szCs w:val="24"/>
        </w:rPr>
        <w:t>)</w:t>
      </w:r>
    </w:p>
    <w:p w14:paraId="09855FD8" w14:textId="77777777" w:rsidR="00BE639A" w:rsidRDefault="00A212EC">
      <w:pPr>
        <w:spacing w:line="600" w:lineRule="auto"/>
        <w:ind w:firstLine="720"/>
        <w:jc w:val="both"/>
        <w:rPr>
          <w:rFonts w:eastAsia="Times New Roman" w:cs="Times New Roman"/>
          <w:szCs w:val="24"/>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w:t>
      </w:r>
      <w:r w:rsidRPr="00DF2BCE">
        <w:rPr>
          <w:rFonts w:eastAsia="Times New Roman" w:cs="Times New Roman"/>
        </w:rPr>
        <w:t>Παρακαλώ</w:t>
      </w:r>
      <w:r>
        <w:rPr>
          <w:rFonts w:eastAsia="Times New Roman" w:cs="Times New Roman"/>
        </w:rPr>
        <w:t>!</w:t>
      </w:r>
    </w:p>
    <w:p w14:paraId="09855FD9" w14:textId="77777777" w:rsidR="00BE639A" w:rsidRDefault="00A212EC">
      <w:pPr>
        <w:spacing w:line="600" w:lineRule="auto"/>
        <w:ind w:firstLine="720"/>
        <w:jc w:val="both"/>
        <w:rPr>
          <w:rFonts w:eastAsia="Times New Roman" w:cs="Times New Roman"/>
          <w:szCs w:val="24"/>
        </w:rPr>
      </w:pPr>
      <w:r>
        <w:rPr>
          <w:rFonts w:eastAsia="Times New Roman" w:cs="Times New Roman"/>
          <w:b/>
        </w:rPr>
        <w:t>ΑΛΕΞΗΣ ΤΣΙΠΡΑΣ (Πρόεδρος της Κυβέρνησης και Υπουργός Εξωτερικών):</w:t>
      </w:r>
      <w:r>
        <w:rPr>
          <w:rFonts w:eastAsia="Times New Roman" w:cs="Times New Roman"/>
        </w:rPr>
        <w:t xml:space="preserve"> </w:t>
      </w:r>
      <w:r>
        <w:rPr>
          <w:rFonts w:eastAsia="Times New Roman" w:cs="Times New Roman"/>
          <w:szCs w:val="24"/>
        </w:rPr>
        <w:t>Ο</w:t>
      </w:r>
      <w:r w:rsidRPr="00083A1F">
        <w:rPr>
          <w:rFonts w:eastAsia="Times New Roman" w:cs="Times New Roman"/>
          <w:szCs w:val="24"/>
        </w:rPr>
        <w:t xml:space="preserve"> κ</w:t>
      </w:r>
      <w:r>
        <w:rPr>
          <w:rFonts w:eastAsia="Times New Roman" w:cs="Times New Roman"/>
          <w:szCs w:val="24"/>
        </w:rPr>
        <w:t>.</w:t>
      </w:r>
      <w:r w:rsidRPr="00083A1F">
        <w:rPr>
          <w:rFonts w:eastAsia="Times New Roman" w:cs="Times New Roman"/>
          <w:szCs w:val="24"/>
        </w:rPr>
        <w:t xml:space="preserve"> Μητσοτάκης δεν δεσμεύτηκε</w:t>
      </w:r>
      <w:r>
        <w:rPr>
          <w:rFonts w:eastAsia="Times New Roman" w:cs="Times New Roman"/>
          <w:szCs w:val="24"/>
        </w:rPr>
        <w:t>.</w:t>
      </w:r>
    </w:p>
    <w:p w14:paraId="09855FDA"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09855FDB" w14:textId="77777777" w:rsidR="00BE639A" w:rsidRDefault="00A212EC">
      <w:pPr>
        <w:spacing w:line="600" w:lineRule="auto"/>
        <w:ind w:firstLine="720"/>
        <w:jc w:val="both"/>
        <w:rPr>
          <w:rFonts w:eastAsia="Times New Roman" w:cs="Times New Roman"/>
          <w:szCs w:val="24"/>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w:t>
      </w:r>
      <w:r w:rsidRPr="00DF2BCE">
        <w:rPr>
          <w:rFonts w:eastAsia="Times New Roman" w:cs="Times New Roman"/>
        </w:rPr>
        <w:t>Παρακαλώ</w:t>
      </w:r>
      <w:r>
        <w:rPr>
          <w:rFonts w:eastAsia="Times New Roman" w:cs="Times New Roman"/>
        </w:rPr>
        <w:t xml:space="preserve">, ο καθένας </w:t>
      </w:r>
      <w:r w:rsidRPr="00DF2BCE">
        <w:rPr>
          <w:rFonts w:eastAsia="Times New Roman"/>
          <w:bCs/>
        </w:rPr>
        <w:t>έχει</w:t>
      </w:r>
      <w:r>
        <w:rPr>
          <w:rFonts w:eastAsia="Times New Roman" w:cs="Times New Roman"/>
        </w:rPr>
        <w:t xml:space="preserve"> το πρόβλημά του. </w:t>
      </w:r>
      <w:r w:rsidRPr="00DF2BCE">
        <w:rPr>
          <w:rFonts w:eastAsia="Times New Roman"/>
          <w:bCs/>
          <w:shd w:val="clear" w:color="auto" w:fill="FFFFFF"/>
        </w:rPr>
        <w:t>Δεν</w:t>
      </w:r>
      <w:r>
        <w:rPr>
          <w:rFonts w:eastAsia="Times New Roman" w:cs="Times New Roman"/>
        </w:rPr>
        <w:t xml:space="preserve"> θα του το πείτε εσείς. Σας </w:t>
      </w:r>
      <w:r w:rsidRPr="00DF2BCE">
        <w:rPr>
          <w:rFonts w:eastAsia="Times New Roman" w:cs="Times New Roman"/>
        </w:rPr>
        <w:t>παρακαλώ</w:t>
      </w:r>
      <w:r>
        <w:rPr>
          <w:rFonts w:eastAsia="Times New Roman" w:cs="Times New Roman"/>
        </w:rPr>
        <w:t>!</w:t>
      </w:r>
    </w:p>
    <w:p w14:paraId="09855FDC" w14:textId="77777777" w:rsidR="00BE639A" w:rsidRDefault="00A212EC">
      <w:pPr>
        <w:spacing w:line="600" w:lineRule="auto"/>
        <w:ind w:firstLine="720"/>
        <w:jc w:val="both"/>
        <w:rPr>
          <w:rFonts w:eastAsia="Times New Roman"/>
          <w:bCs/>
          <w:shd w:val="clear" w:color="auto" w:fill="FFFFFF"/>
        </w:rPr>
      </w:pPr>
      <w:r>
        <w:rPr>
          <w:rFonts w:eastAsia="Times New Roman" w:cs="Times New Roman"/>
          <w:b/>
        </w:rPr>
        <w:t>ΑΛΕΞΗΣ ΤΣΙΠΡΑΣ (Πρόεδρος της Κυβέρνησης και Υπουργός Εξωτερικών):</w:t>
      </w:r>
      <w:r>
        <w:rPr>
          <w:rFonts w:eastAsia="Times New Roman" w:cs="Times New Roman"/>
        </w:rPr>
        <w:t xml:space="preserve"> </w:t>
      </w:r>
      <w:r>
        <w:rPr>
          <w:rFonts w:eastAsia="Times New Roman"/>
          <w:bCs/>
          <w:shd w:val="clear" w:color="auto" w:fill="FFFFFF"/>
        </w:rPr>
        <w:t>Μπορεί την επόμενη φορά να μας…</w:t>
      </w:r>
    </w:p>
    <w:p w14:paraId="09855FDD" w14:textId="77777777" w:rsidR="00BE639A" w:rsidRDefault="00A212EC">
      <w:pPr>
        <w:spacing w:line="600" w:lineRule="auto"/>
        <w:ind w:firstLine="720"/>
        <w:jc w:val="both"/>
        <w:rPr>
          <w:rFonts w:eastAsia="Times New Roman" w:cs="Times New Roman"/>
        </w:rPr>
      </w:pPr>
      <w:r>
        <w:rPr>
          <w:rFonts w:eastAsia="Times New Roman" w:cs="Times New Roman"/>
          <w:b/>
        </w:rPr>
        <w:t>ΠΡΟΕΔΡΟΣ (</w:t>
      </w:r>
      <w:r w:rsidRPr="00CB0EF1">
        <w:rPr>
          <w:rFonts w:eastAsia="Times New Roman" w:cs="Times New Roman"/>
          <w:b/>
        </w:rPr>
        <w:t>Ν</w:t>
      </w:r>
      <w:r>
        <w:rPr>
          <w:rFonts w:eastAsia="Times New Roman" w:cs="Times New Roman"/>
          <w:b/>
        </w:rPr>
        <w:t>ικόλαος</w:t>
      </w:r>
      <w:r w:rsidRPr="00CB0EF1">
        <w:rPr>
          <w:rFonts w:eastAsia="Times New Roman" w:cs="Times New Roman"/>
          <w:b/>
        </w:rPr>
        <w:t xml:space="preserve"> Β</w:t>
      </w:r>
      <w:r>
        <w:rPr>
          <w:rFonts w:eastAsia="Times New Roman" w:cs="Times New Roman"/>
          <w:b/>
        </w:rPr>
        <w:t>ούτσης):</w:t>
      </w:r>
      <w:r>
        <w:rPr>
          <w:rFonts w:eastAsia="Times New Roman" w:cs="Times New Roman"/>
        </w:rPr>
        <w:t xml:space="preserve"> Μην θέτετε έτσι τα ζητήματα. Μην αντιδράτε έτσι. Σας </w:t>
      </w:r>
      <w:r w:rsidRPr="00DF2BCE">
        <w:rPr>
          <w:rFonts w:eastAsia="Times New Roman" w:cs="Times New Roman"/>
        </w:rPr>
        <w:t>παρακαλώ</w:t>
      </w:r>
      <w:r>
        <w:rPr>
          <w:rFonts w:eastAsia="Times New Roman" w:cs="Times New Roman"/>
        </w:rPr>
        <w:t>.</w:t>
      </w:r>
    </w:p>
    <w:p w14:paraId="09855FDE" w14:textId="77777777" w:rsidR="00BE639A" w:rsidRDefault="00A212EC">
      <w:pPr>
        <w:spacing w:line="600" w:lineRule="auto"/>
        <w:ind w:firstLine="720"/>
        <w:jc w:val="both"/>
        <w:rPr>
          <w:rFonts w:eastAsia="Times New Roman" w:cs="Times New Roman"/>
          <w:szCs w:val="24"/>
        </w:rPr>
      </w:pPr>
      <w:r>
        <w:rPr>
          <w:rFonts w:eastAsia="Times New Roman" w:cs="Times New Roman"/>
          <w:b/>
        </w:rPr>
        <w:t>ΑΛΕΞΗΣ ΤΣΙΠΡΑΣ (Πρόεδρος της</w:t>
      </w:r>
      <w:r>
        <w:rPr>
          <w:rFonts w:eastAsia="Times New Roman" w:cs="Times New Roman"/>
          <w:b/>
        </w:rPr>
        <w:t xml:space="preserve"> Κυβέρνησης και Υπουργός Εξωτερικών): </w:t>
      </w:r>
      <w:r>
        <w:rPr>
          <w:rFonts w:eastAsia="Times New Roman" w:cs="Times New Roman"/>
          <w:szCs w:val="24"/>
        </w:rPr>
        <w:t xml:space="preserve">Μπορείτε </w:t>
      </w:r>
      <w:r w:rsidRPr="002314B3">
        <w:rPr>
          <w:rFonts w:eastAsia="Times New Roman"/>
          <w:bCs/>
          <w:shd w:val="clear" w:color="auto" w:fill="FFFFFF"/>
        </w:rPr>
        <w:t>να</w:t>
      </w:r>
      <w:r>
        <w:rPr>
          <w:rFonts w:eastAsia="Times New Roman" w:cs="Times New Roman"/>
          <w:szCs w:val="24"/>
        </w:rPr>
        <w:t xml:space="preserve"> μας πείτε πράγματι ακόμη </w:t>
      </w:r>
      <w:r w:rsidRPr="00083A1F">
        <w:rPr>
          <w:rFonts w:eastAsia="Times New Roman" w:cs="Times New Roman"/>
          <w:szCs w:val="24"/>
        </w:rPr>
        <w:t xml:space="preserve">και τον αριθμό του φορολογικού </w:t>
      </w:r>
      <w:r>
        <w:rPr>
          <w:rFonts w:eastAsia="Times New Roman" w:cs="Times New Roman"/>
          <w:szCs w:val="24"/>
        </w:rPr>
        <w:t xml:space="preserve">του </w:t>
      </w:r>
      <w:r w:rsidRPr="00083A1F">
        <w:rPr>
          <w:rFonts w:eastAsia="Times New Roman" w:cs="Times New Roman"/>
          <w:szCs w:val="24"/>
        </w:rPr>
        <w:t>μητρώου</w:t>
      </w:r>
      <w:r>
        <w:rPr>
          <w:rFonts w:eastAsia="Times New Roman" w:cs="Times New Roman"/>
          <w:szCs w:val="24"/>
        </w:rPr>
        <w:t>,</w:t>
      </w:r>
      <w:r w:rsidRPr="00083A1F">
        <w:rPr>
          <w:rFonts w:eastAsia="Times New Roman" w:cs="Times New Roman"/>
          <w:szCs w:val="24"/>
        </w:rPr>
        <w:t xml:space="preserve"> αλλά δεν θα δεσμευτείτε </w:t>
      </w:r>
      <w:r w:rsidRPr="002B5B2E">
        <w:rPr>
          <w:rFonts w:eastAsia="Times New Roman"/>
          <w:bCs/>
          <w:shd w:val="clear" w:color="auto" w:fill="FFFFFF"/>
        </w:rPr>
        <w:t>ότι</w:t>
      </w:r>
      <w:r>
        <w:rPr>
          <w:rFonts w:eastAsia="Times New Roman" w:cs="Times New Roman"/>
          <w:szCs w:val="24"/>
        </w:rPr>
        <w:t xml:space="preserve"> θα </w:t>
      </w:r>
      <w:r w:rsidRPr="00083A1F">
        <w:rPr>
          <w:rFonts w:eastAsia="Times New Roman" w:cs="Times New Roman"/>
          <w:szCs w:val="24"/>
        </w:rPr>
        <w:t>το</w:t>
      </w:r>
      <w:r>
        <w:rPr>
          <w:rFonts w:eastAsia="Times New Roman" w:cs="Times New Roman"/>
          <w:szCs w:val="24"/>
        </w:rPr>
        <w:t>ν</w:t>
      </w:r>
      <w:r w:rsidRPr="00083A1F">
        <w:rPr>
          <w:rFonts w:eastAsia="Times New Roman" w:cs="Times New Roman"/>
          <w:szCs w:val="24"/>
        </w:rPr>
        <w:t xml:space="preserve"> στηρίξετε</w:t>
      </w:r>
      <w:r>
        <w:rPr>
          <w:rFonts w:eastAsia="Times New Roman" w:cs="Times New Roman"/>
          <w:szCs w:val="24"/>
        </w:rPr>
        <w:t>,</w:t>
      </w:r>
      <w:r w:rsidRPr="00083A1F">
        <w:rPr>
          <w:rFonts w:eastAsia="Times New Roman" w:cs="Times New Roman"/>
          <w:szCs w:val="24"/>
        </w:rPr>
        <w:t xml:space="preserve"> </w:t>
      </w:r>
      <w:r>
        <w:rPr>
          <w:rFonts w:eastAsia="Times New Roman" w:cs="Times New Roman"/>
          <w:szCs w:val="24"/>
        </w:rPr>
        <w:t>δι</w:t>
      </w:r>
      <w:r w:rsidRPr="00083A1F">
        <w:rPr>
          <w:rFonts w:eastAsia="Times New Roman" w:cs="Times New Roman"/>
          <w:szCs w:val="24"/>
        </w:rPr>
        <w:t>ό</w:t>
      </w:r>
      <w:r>
        <w:rPr>
          <w:rFonts w:eastAsia="Times New Roman" w:cs="Times New Roman"/>
          <w:szCs w:val="24"/>
        </w:rPr>
        <w:t>τι έχετε κάνει άλλες συμφωνίες κ</w:t>
      </w:r>
      <w:r w:rsidRPr="00083A1F">
        <w:rPr>
          <w:rFonts w:eastAsia="Times New Roman" w:cs="Times New Roman"/>
          <w:szCs w:val="24"/>
        </w:rPr>
        <w:t xml:space="preserve">αι γιατί έχετε </w:t>
      </w:r>
      <w:r>
        <w:rPr>
          <w:rFonts w:eastAsia="Times New Roman" w:cs="Times New Roman"/>
          <w:szCs w:val="24"/>
        </w:rPr>
        <w:t>μια</w:t>
      </w:r>
      <w:r w:rsidRPr="00083A1F">
        <w:rPr>
          <w:rFonts w:eastAsia="Times New Roman" w:cs="Times New Roman"/>
          <w:szCs w:val="24"/>
        </w:rPr>
        <w:t xml:space="preserve"> </w:t>
      </w:r>
      <w:r>
        <w:rPr>
          <w:rFonts w:eastAsia="Times New Roman" w:cs="Times New Roman"/>
          <w:szCs w:val="24"/>
        </w:rPr>
        <w:t>πτέρυγα</w:t>
      </w:r>
      <w:r w:rsidRPr="00083A1F">
        <w:rPr>
          <w:rFonts w:eastAsia="Times New Roman" w:cs="Times New Roman"/>
          <w:szCs w:val="24"/>
        </w:rPr>
        <w:t xml:space="preserve"> που δεν σ</w:t>
      </w:r>
      <w:r>
        <w:rPr>
          <w:rFonts w:eastAsia="Times New Roman" w:cs="Times New Roman"/>
          <w:szCs w:val="24"/>
        </w:rPr>
        <w:t>ας</w:t>
      </w:r>
      <w:r w:rsidRPr="00083A1F">
        <w:rPr>
          <w:rFonts w:eastAsia="Times New Roman" w:cs="Times New Roman"/>
          <w:szCs w:val="24"/>
        </w:rPr>
        <w:t xml:space="preserve"> αφήνει</w:t>
      </w:r>
      <w:r>
        <w:rPr>
          <w:rFonts w:eastAsia="Times New Roman" w:cs="Times New Roman"/>
          <w:szCs w:val="24"/>
        </w:rPr>
        <w:t xml:space="preserve">. </w:t>
      </w:r>
    </w:p>
    <w:p w14:paraId="09855FD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Καλά εσωκομματικά ξεμπερδέματα, κύριε </w:t>
      </w:r>
      <w:r w:rsidRPr="00083A1F">
        <w:rPr>
          <w:rFonts w:eastAsia="Times New Roman" w:cs="Times New Roman"/>
          <w:szCs w:val="24"/>
        </w:rPr>
        <w:t>Μητσοτάκη</w:t>
      </w:r>
      <w:r>
        <w:rPr>
          <w:rFonts w:eastAsia="Times New Roman" w:cs="Times New Roman"/>
          <w:szCs w:val="24"/>
        </w:rPr>
        <w:t>. Σας</w:t>
      </w:r>
      <w:r w:rsidRPr="00083A1F">
        <w:rPr>
          <w:rFonts w:eastAsia="Times New Roman" w:cs="Times New Roman"/>
          <w:szCs w:val="24"/>
        </w:rPr>
        <w:t xml:space="preserve"> πιάσαμε με </w:t>
      </w:r>
      <w:r>
        <w:rPr>
          <w:rFonts w:eastAsia="Times New Roman" w:cs="Times New Roman"/>
          <w:szCs w:val="24"/>
        </w:rPr>
        <w:t xml:space="preserve">τη γίδα στην πλάτη, </w:t>
      </w:r>
      <w:r w:rsidRPr="008F0891">
        <w:rPr>
          <w:rFonts w:eastAsia="Times New Roman" w:cs="Times New Roman"/>
          <w:bCs/>
          <w:shd w:val="clear" w:color="auto" w:fill="FFFFFF"/>
        </w:rPr>
        <w:t>που</w:t>
      </w:r>
      <w:r>
        <w:rPr>
          <w:rFonts w:eastAsia="Times New Roman" w:cs="Times New Roman"/>
          <w:szCs w:val="24"/>
        </w:rPr>
        <w:t xml:space="preserve"> λέει </w:t>
      </w:r>
      <w:r w:rsidRPr="00F331DF">
        <w:rPr>
          <w:rFonts w:eastAsia="Times New Roman"/>
          <w:bCs/>
        </w:rPr>
        <w:t>και</w:t>
      </w:r>
      <w:r>
        <w:rPr>
          <w:rFonts w:eastAsia="Times New Roman" w:cs="Times New Roman"/>
          <w:szCs w:val="24"/>
        </w:rPr>
        <w:t xml:space="preserve"> ο λαός! </w:t>
      </w:r>
    </w:p>
    <w:p w14:paraId="09855FE0" w14:textId="77777777" w:rsidR="00BE639A" w:rsidRDefault="00A212EC">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09855FE1" w14:textId="77777777" w:rsidR="00BE639A" w:rsidRDefault="00A212EC">
      <w:pPr>
        <w:spacing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Pr>
          <w:rFonts w:eastAsia="Times New Roman" w:cs="Times New Roman"/>
          <w:szCs w:val="24"/>
        </w:rPr>
        <w:t xml:space="preserve"> Κυρίες και κύριοι συνάδελφοι, πριν συνεχίσουμε με τον κ. Λεβέντη, θα ήθελα να</w:t>
      </w:r>
      <w:r>
        <w:rPr>
          <w:rFonts w:eastAsia="Times New Roman" w:cs="Times New Roman"/>
          <w:szCs w:val="24"/>
        </w:rPr>
        <w:t xml:space="preserve"> διευκρινίσω το εξής</w:t>
      </w:r>
      <w:r w:rsidRPr="004301D0">
        <w:rPr>
          <w:rFonts w:eastAsia="Times New Roman" w:cs="Times New Roman"/>
          <w:szCs w:val="24"/>
        </w:rPr>
        <w:t>.</w:t>
      </w:r>
      <w:r>
        <w:rPr>
          <w:rFonts w:eastAsia="Times New Roman" w:cs="Times New Roman"/>
          <w:szCs w:val="24"/>
        </w:rPr>
        <w:t xml:space="preserve"> </w:t>
      </w:r>
    </w:p>
    <w:p w14:paraId="09855FE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Έθεσε ο κ. Μητσοτάκης ένα ζήτημα σε σχέση με τα ψηφοδέλτια. Κάναμε και χθες και σήμερα αυτή τη συζήτηση στη Βουλή. Έχουμε καταλήξει ως προς αυτό ομοφώνως, διότι η διένεξη ήταν </w:t>
      </w:r>
      <w:r w:rsidRPr="00B45ACF">
        <w:rPr>
          <w:rFonts w:eastAsia="Times New Roman" w:cs="Times New Roman"/>
          <w:szCs w:val="24"/>
        </w:rPr>
        <w:t>σε σχέση και με το ζήτημα που αναλύθηκε</w:t>
      </w:r>
      <w:r>
        <w:rPr>
          <w:rFonts w:eastAsia="Times New Roman" w:cs="Times New Roman"/>
          <w:szCs w:val="24"/>
        </w:rPr>
        <w:t>,</w:t>
      </w:r>
      <w:r w:rsidRPr="00B45ACF">
        <w:rPr>
          <w:rFonts w:eastAsia="Times New Roman" w:cs="Times New Roman"/>
          <w:szCs w:val="24"/>
        </w:rPr>
        <w:t xml:space="preserve"> κατά πόσον και τ</w:t>
      </w:r>
      <w:r>
        <w:rPr>
          <w:rFonts w:eastAsia="Times New Roman" w:cs="Times New Roman"/>
          <w:szCs w:val="24"/>
        </w:rPr>
        <w:t>ι σημαίνει δέσμευση κ.λπ..</w:t>
      </w:r>
      <w:r w:rsidRPr="00B45ACF">
        <w:rPr>
          <w:rFonts w:eastAsia="Times New Roman" w:cs="Times New Roman"/>
          <w:szCs w:val="24"/>
        </w:rPr>
        <w:t xml:space="preserve"> Εκείνο </w:t>
      </w:r>
      <w:r>
        <w:rPr>
          <w:rFonts w:eastAsia="Times New Roman" w:cs="Times New Roman"/>
          <w:szCs w:val="24"/>
        </w:rPr>
        <w:t xml:space="preserve">είναι </w:t>
      </w:r>
      <w:r w:rsidRPr="00B45ACF">
        <w:rPr>
          <w:rFonts w:eastAsia="Times New Roman" w:cs="Times New Roman"/>
          <w:szCs w:val="24"/>
        </w:rPr>
        <w:t>ένα άλλο ζήτημα</w:t>
      </w:r>
      <w:r>
        <w:rPr>
          <w:rFonts w:eastAsia="Times New Roman" w:cs="Times New Roman"/>
          <w:szCs w:val="24"/>
        </w:rPr>
        <w:t xml:space="preserve">. </w:t>
      </w:r>
    </w:p>
    <w:p w14:paraId="09855FE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Καταλήξαμε </w:t>
      </w:r>
      <w:r w:rsidRPr="00B45ACF">
        <w:rPr>
          <w:rFonts w:eastAsia="Times New Roman" w:cs="Times New Roman"/>
          <w:szCs w:val="24"/>
        </w:rPr>
        <w:t>ότι το ψηφοδέλτιο</w:t>
      </w:r>
      <w:r>
        <w:rPr>
          <w:rFonts w:eastAsia="Times New Roman" w:cs="Times New Roman"/>
          <w:szCs w:val="24"/>
        </w:rPr>
        <w:t>,</w:t>
      </w:r>
      <w:r w:rsidRPr="00B45ACF">
        <w:rPr>
          <w:rFonts w:eastAsia="Times New Roman" w:cs="Times New Roman"/>
          <w:szCs w:val="24"/>
        </w:rPr>
        <w:t xml:space="preserve"> όπου θα αναφέρονται οι προς αναθεώρηση διατάξεις κάθε κόμματος και με δικαίωμα όλων των Βουλευτών να ψηφίζουν από όλα τα ψηφοδέλτια</w:t>
      </w:r>
      <w:r>
        <w:rPr>
          <w:rFonts w:eastAsia="Times New Roman" w:cs="Times New Roman"/>
          <w:szCs w:val="24"/>
        </w:rPr>
        <w:t>,</w:t>
      </w:r>
      <w:r w:rsidRPr="00B45ACF">
        <w:rPr>
          <w:rFonts w:eastAsia="Times New Roman" w:cs="Times New Roman"/>
          <w:szCs w:val="24"/>
        </w:rPr>
        <w:t xml:space="preserve"> θα είναι κατά τον τρόπο που το ίδιο το κόμμα επιλέγει</w:t>
      </w:r>
      <w:r>
        <w:rPr>
          <w:rFonts w:eastAsia="Times New Roman" w:cs="Times New Roman"/>
          <w:szCs w:val="24"/>
        </w:rPr>
        <w:t>.</w:t>
      </w:r>
      <w:r w:rsidRPr="00B45ACF">
        <w:rPr>
          <w:rFonts w:eastAsia="Times New Roman" w:cs="Times New Roman"/>
          <w:szCs w:val="24"/>
        </w:rPr>
        <w:t xml:space="preserve"> Ήδη</w:t>
      </w:r>
      <w:r>
        <w:rPr>
          <w:rFonts w:eastAsia="Times New Roman" w:cs="Times New Roman"/>
          <w:szCs w:val="24"/>
        </w:rPr>
        <w:t>,</w:t>
      </w:r>
      <w:r w:rsidRPr="00B45ACF">
        <w:rPr>
          <w:rFonts w:eastAsia="Times New Roman" w:cs="Times New Roman"/>
          <w:szCs w:val="24"/>
        </w:rPr>
        <w:t xml:space="preserve"> έχω ένα πρωτότυπο σε σχέση με το ψηφοδέλτιο</w:t>
      </w:r>
      <w:r>
        <w:rPr>
          <w:rFonts w:eastAsia="Times New Roman" w:cs="Times New Roman"/>
          <w:szCs w:val="24"/>
        </w:rPr>
        <w:t>. Αλλού θ</w:t>
      </w:r>
      <w:r w:rsidRPr="00B45ACF">
        <w:rPr>
          <w:rFonts w:eastAsia="Times New Roman" w:cs="Times New Roman"/>
          <w:szCs w:val="24"/>
        </w:rPr>
        <w:t xml:space="preserve">α </w:t>
      </w:r>
      <w:r>
        <w:rPr>
          <w:rFonts w:eastAsia="Times New Roman" w:cs="Times New Roman"/>
          <w:szCs w:val="24"/>
        </w:rPr>
        <w:t>είναι μόνο ο τίτλος, σ</w:t>
      </w:r>
      <w:r w:rsidRPr="00B45ACF">
        <w:rPr>
          <w:rFonts w:eastAsia="Times New Roman" w:cs="Times New Roman"/>
          <w:szCs w:val="24"/>
        </w:rPr>
        <w:t xml:space="preserve">ε τι </w:t>
      </w:r>
      <w:r>
        <w:rPr>
          <w:rFonts w:eastAsia="Times New Roman" w:cs="Times New Roman"/>
          <w:szCs w:val="24"/>
        </w:rPr>
        <w:t xml:space="preserve">θα </w:t>
      </w:r>
      <w:r w:rsidRPr="00B45ACF">
        <w:rPr>
          <w:rFonts w:eastAsia="Times New Roman" w:cs="Times New Roman"/>
          <w:szCs w:val="24"/>
        </w:rPr>
        <w:t>αφορά</w:t>
      </w:r>
      <w:r>
        <w:rPr>
          <w:rFonts w:eastAsia="Times New Roman" w:cs="Times New Roman"/>
          <w:szCs w:val="24"/>
        </w:rPr>
        <w:t>.</w:t>
      </w:r>
      <w:r w:rsidRPr="00B45ACF">
        <w:rPr>
          <w:rFonts w:eastAsia="Times New Roman" w:cs="Times New Roman"/>
          <w:szCs w:val="24"/>
        </w:rPr>
        <w:t xml:space="preserve"> </w:t>
      </w:r>
    </w:p>
    <w:p w14:paraId="09855FE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Αν, όμως, </w:t>
      </w:r>
      <w:r w:rsidRPr="00B45ACF">
        <w:rPr>
          <w:rFonts w:eastAsia="Times New Roman" w:cs="Times New Roman"/>
          <w:szCs w:val="24"/>
        </w:rPr>
        <w:t xml:space="preserve">ένα κόμμα </w:t>
      </w:r>
      <w:r>
        <w:rPr>
          <w:rFonts w:eastAsia="Times New Roman" w:cs="Times New Roman"/>
          <w:szCs w:val="24"/>
        </w:rPr>
        <w:t>-εν προκειμένω ο ΣΥΡΙΖΑ- θέλει να αναφέρεται</w:t>
      </w:r>
      <w:r w:rsidRPr="00B45ACF">
        <w:rPr>
          <w:rFonts w:eastAsia="Times New Roman" w:cs="Times New Roman"/>
          <w:szCs w:val="24"/>
        </w:rPr>
        <w:t xml:space="preserve"> με ένα</w:t>
      </w:r>
      <w:r>
        <w:rPr>
          <w:rFonts w:eastAsia="Times New Roman" w:cs="Times New Roman"/>
          <w:szCs w:val="24"/>
        </w:rPr>
        <w:t>ν</w:t>
      </w:r>
      <w:r w:rsidRPr="00B45ACF">
        <w:rPr>
          <w:rFonts w:eastAsia="Times New Roman" w:cs="Times New Roman"/>
          <w:szCs w:val="24"/>
        </w:rPr>
        <w:t xml:space="preserve"> τίτλο ως προς την </w:t>
      </w:r>
      <w:r>
        <w:rPr>
          <w:rFonts w:eastAsia="Times New Roman" w:cs="Times New Roman"/>
          <w:szCs w:val="24"/>
        </w:rPr>
        <w:t>κατεύθυνση π</w:t>
      </w:r>
      <w:r>
        <w:rPr>
          <w:rFonts w:eastAsia="Times New Roman" w:cs="Times New Roman"/>
          <w:szCs w:val="24"/>
        </w:rPr>
        <w:t>ου έχει μέσα, α</w:t>
      </w:r>
      <w:r w:rsidRPr="00B45ACF">
        <w:rPr>
          <w:rFonts w:eastAsia="Times New Roman" w:cs="Times New Roman"/>
          <w:szCs w:val="24"/>
        </w:rPr>
        <w:t xml:space="preserve">υτό δεν μπορεί κανείς να </w:t>
      </w:r>
      <w:r>
        <w:rPr>
          <w:rFonts w:eastAsia="Times New Roman" w:cs="Times New Roman"/>
          <w:szCs w:val="24"/>
        </w:rPr>
        <w:t xml:space="preserve">το </w:t>
      </w:r>
      <w:r w:rsidRPr="00B45ACF">
        <w:rPr>
          <w:rFonts w:eastAsia="Times New Roman" w:cs="Times New Roman"/>
          <w:szCs w:val="24"/>
        </w:rPr>
        <w:t>υποχρεώσει να είναι διαφορετικά</w:t>
      </w:r>
      <w:r>
        <w:rPr>
          <w:rFonts w:eastAsia="Times New Roman" w:cs="Times New Roman"/>
          <w:szCs w:val="24"/>
        </w:rPr>
        <w:t>.</w:t>
      </w:r>
      <w:r w:rsidRPr="00B45ACF">
        <w:rPr>
          <w:rFonts w:eastAsia="Times New Roman" w:cs="Times New Roman"/>
          <w:szCs w:val="24"/>
        </w:rPr>
        <w:t xml:space="preserve"> Ως εκ τούτου</w:t>
      </w:r>
      <w:r>
        <w:rPr>
          <w:rFonts w:eastAsia="Times New Roman" w:cs="Times New Roman"/>
          <w:szCs w:val="24"/>
        </w:rPr>
        <w:t>,</w:t>
      </w:r>
      <w:r w:rsidRPr="00B45ACF">
        <w:rPr>
          <w:rFonts w:eastAsia="Times New Roman" w:cs="Times New Roman"/>
          <w:szCs w:val="24"/>
        </w:rPr>
        <w:t xml:space="preserve"> έχουμε ήδη διαμορφώσει τα ψηφοδέλτια</w:t>
      </w:r>
      <w:r>
        <w:rPr>
          <w:rFonts w:eastAsia="Times New Roman" w:cs="Times New Roman"/>
          <w:szCs w:val="24"/>
        </w:rPr>
        <w:t>,</w:t>
      </w:r>
      <w:r w:rsidRPr="00B45ACF">
        <w:rPr>
          <w:rFonts w:eastAsia="Times New Roman" w:cs="Times New Roman"/>
          <w:szCs w:val="24"/>
        </w:rPr>
        <w:t xml:space="preserve"> μετά από συνεννόηση και με τους υπεύθυνους εισηγητές</w:t>
      </w:r>
      <w:r>
        <w:rPr>
          <w:rFonts w:eastAsia="Times New Roman" w:cs="Times New Roman"/>
          <w:szCs w:val="24"/>
        </w:rPr>
        <w:t>.</w:t>
      </w:r>
      <w:r w:rsidRPr="00B45ACF">
        <w:rPr>
          <w:rFonts w:eastAsia="Times New Roman" w:cs="Times New Roman"/>
          <w:szCs w:val="24"/>
        </w:rPr>
        <w:t xml:space="preserve"> </w:t>
      </w:r>
    </w:p>
    <w:p w14:paraId="09855FE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Από σήμερα, σ</w:t>
      </w:r>
      <w:r w:rsidRPr="00B45ACF">
        <w:rPr>
          <w:rFonts w:eastAsia="Times New Roman" w:cs="Times New Roman"/>
          <w:szCs w:val="24"/>
        </w:rPr>
        <w:t xml:space="preserve">τις </w:t>
      </w:r>
      <w:r>
        <w:rPr>
          <w:rFonts w:eastAsia="Times New Roman" w:cs="Times New Roman"/>
          <w:szCs w:val="24"/>
        </w:rPr>
        <w:t>22</w:t>
      </w:r>
      <w:r w:rsidRPr="005E6F2B">
        <w:rPr>
          <w:rFonts w:eastAsia="Times New Roman" w:cs="Times New Roman"/>
          <w:szCs w:val="24"/>
        </w:rPr>
        <w:t>.</w:t>
      </w:r>
      <w:r>
        <w:rPr>
          <w:rFonts w:eastAsia="Times New Roman" w:cs="Times New Roman"/>
          <w:szCs w:val="24"/>
        </w:rPr>
        <w:t xml:space="preserve">00΄, </w:t>
      </w:r>
      <w:r w:rsidRPr="00B45ACF">
        <w:rPr>
          <w:rFonts w:eastAsia="Times New Roman" w:cs="Times New Roman"/>
          <w:szCs w:val="24"/>
        </w:rPr>
        <w:t>παρ</w:t>
      </w:r>
      <w:r>
        <w:rPr>
          <w:rFonts w:eastAsia="Times New Roman" w:cs="Times New Roman"/>
          <w:szCs w:val="24"/>
        </w:rPr>
        <w:t xml:space="preserve">’ </w:t>
      </w:r>
      <w:r w:rsidRPr="00B45ACF">
        <w:rPr>
          <w:rFonts w:eastAsia="Times New Roman" w:cs="Times New Roman"/>
          <w:szCs w:val="24"/>
        </w:rPr>
        <w:t>ότι θα συνεχιστεί η διαδικασία μέχρι και αύ</w:t>
      </w:r>
      <w:r w:rsidRPr="00B45ACF">
        <w:rPr>
          <w:rFonts w:eastAsia="Times New Roman" w:cs="Times New Roman"/>
          <w:szCs w:val="24"/>
        </w:rPr>
        <w:t>ριο το πρωί</w:t>
      </w:r>
      <w:r>
        <w:rPr>
          <w:rFonts w:eastAsia="Times New Roman" w:cs="Times New Roman"/>
          <w:szCs w:val="24"/>
        </w:rPr>
        <w:t>,</w:t>
      </w:r>
      <w:r w:rsidRPr="00B45ACF">
        <w:rPr>
          <w:rFonts w:eastAsia="Times New Roman" w:cs="Times New Roman"/>
          <w:szCs w:val="24"/>
        </w:rPr>
        <w:t xml:space="preserve"> θα δοθούν </w:t>
      </w:r>
      <w:r>
        <w:rPr>
          <w:rFonts w:eastAsia="Times New Roman" w:cs="Times New Roman"/>
          <w:szCs w:val="24"/>
        </w:rPr>
        <w:t xml:space="preserve">τα ψηφοδέλτια </w:t>
      </w:r>
      <w:r w:rsidRPr="00B45ACF">
        <w:rPr>
          <w:rFonts w:eastAsia="Times New Roman" w:cs="Times New Roman"/>
          <w:szCs w:val="24"/>
        </w:rPr>
        <w:t>και στις κοινοβουλευτικές ομάδες</w:t>
      </w:r>
      <w:r>
        <w:rPr>
          <w:rFonts w:eastAsia="Times New Roman" w:cs="Times New Roman"/>
          <w:szCs w:val="24"/>
        </w:rPr>
        <w:t>,</w:t>
      </w:r>
      <w:r w:rsidRPr="00B45ACF">
        <w:rPr>
          <w:rFonts w:eastAsia="Times New Roman" w:cs="Times New Roman"/>
          <w:szCs w:val="24"/>
        </w:rPr>
        <w:t xml:space="preserve"> έτσι ώστε να μπορούν να κάνουν τη δουλειά τους και </w:t>
      </w:r>
      <w:r>
        <w:rPr>
          <w:rFonts w:eastAsia="Times New Roman" w:cs="Times New Roman"/>
          <w:szCs w:val="24"/>
        </w:rPr>
        <w:t xml:space="preserve">οι </w:t>
      </w:r>
      <w:r w:rsidRPr="00B45ACF">
        <w:rPr>
          <w:rFonts w:eastAsia="Times New Roman" w:cs="Times New Roman"/>
          <w:szCs w:val="24"/>
        </w:rPr>
        <w:t>Βουλευτές εγκαίρως</w:t>
      </w:r>
      <w:r>
        <w:rPr>
          <w:rFonts w:eastAsia="Times New Roman" w:cs="Times New Roman"/>
          <w:szCs w:val="24"/>
        </w:rPr>
        <w:t>.</w:t>
      </w:r>
      <w:r w:rsidRPr="00B45ACF">
        <w:rPr>
          <w:rFonts w:eastAsia="Times New Roman" w:cs="Times New Roman"/>
          <w:szCs w:val="24"/>
        </w:rPr>
        <w:t xml:space="preserve"> Αύριο </w:t>
      </w:r>
      <w:r>
        <w:rPr>
          <w:rFonts w:eastAsia="Times New Roman" w:cs="Times New Roman"/>
          <w:szCs w:val="24"/>
        </w:rPr>
        <w:t xml:space="preserve">στις </w:t>
      </w:r>
      <w:r w:rsidRPr="00B45ACF">
        <w:rPr>
          <w:rFonts w:eastAsia="Times New Roman" w:cs="Times New Roman"/>
          <w:szCs w:val="24"/>
        </w:rPr>
        <w:t>10</w:t>
      </w:r>
      <w:r w:rsidRPr="005E6F2B">
        <w:rPr>
          <w:rFonts w:eastAsia="Times New Roman" w:cs="Times New Roman"/>
          <w:szCs w:val="24"/>
        </w:rPr>
        <w:t>.</w:t>
      </w:r>
      <w:r w:rsidRPr="00B45ACF">
        <w:rPr>
          <w:rFonts w:eastAsia="Times New Roman" w:cs="Times New Roman"/>
          <w:szCs w:val="24"/>
        </w:rPr>
        <w:t>00</w:t>
      </w:r>
      <w:r>
        <w:rPr>
          <w:rFonts w:eastAsia="Times New Roman" w:cs="Times New Roman"/>
          <w:szCs w:val="24"/>
        </w:rPr>
        <w:t xml:space="preserve">΄ θα ξεκινήσει η διαδικασία και </w:t>
      </w:r>
      <w:r w:rsidRPr="00B45ACF">
        <w:rPr>
          <w:rFonts w:eastAsia="Times New Roman" w:cs="Times New Roman"/>
          <w:szCs w:val="24"/>
        </w:rPr>
        <w:t>στις 11</w:t>
      </w:r>
      <w:r w:rsidRPr="005E6F2B">
        <w:rPr>
          <w:rFonts w:eastAsia="Times New Roman" w:cs="Times New Roman"/>
          <w:szCs w:val="24"/>
        </w:rPr>
        <w:t>.</w:t>
      </w:r>
      <w:r w:rsidRPr="00B45ACF">
        <w:rPr>
          <w:rFonts w:eastAsia="Times New Roman" w:cs="Times New Roman"/>
          <w:szCs w:val="24"/>
        </w:rPr>
        <w:t>00</w:t>
      </w:r>
      <w:r>
        <w:rPr>
          <w:rFonts w:eastAsia="Times New Roman" w:cs="Times New Roman"/>
          <w:szCs w:val="24"/>
        </w:rPr>
        <w:t>΄</w:t>
      </w:r>
      <w:r w:rsidRPr="00B45ACF">
        <w:rPr>
          <w:rFonts w:eastAsia="Times New Roman" w:cs="Times New Roman"/>
          <w:szCs w:val="24"/>
        </w:rPr>
        <w:t xml:space="preserve"> θα γίνει ψηφοφορία</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Έχουμε συνεννοηθεί επ’ αυτού</w:t>
      </w:r>
      <w:r w:rsidRPr="00B45ACF">
        <w:rPr>
          <w:rFonts w:eastAsia="Times New Roman" w:cs="Times New Roman"/>
          <w:szCs w:val="24"/>
        </w:rPr>
        <w:t xml:space="preserve"> </w:t>
      </w:r>
      <w:r>
        <w:rPr>
          <w:rFonts w:eastAsia="Times New Roman" w:cs="Times New Roman"/>
          <w:szCs w:val="24"/>
        </w:rPr>
        <w:t>–</w:t>
      </w:r>
      <w:r w:rsidRPr="00B45ACF">
        <w:rPr>
          <w:rFonts w:eastAsia="Times New Roman" w:cs="Times New Roman"/>
          <w:szCs w:val="24"/>
        </w:rPr>
        <w:t>ε</w:t>
      </w:r>
      <w:r w:rsidRPr="00B45ACF">
        <w:rPr>
          <w:rFonts w:eastAsia="Times New Roman" w:cs="Times New Roman"/>
          <w:szCs w:val="24"/>
        </w:rPr>
        <w:t>παναλαμβάνω</w:t>
      </w:r>
      <w:r>
        <w:rPr>
          <w:rFonts w:eastAsia="Times New Roman" w:cs="Times New Roman"/>
          <w:szCs w:val="24"/>
        </w:rPr>
        <w:t>-</w:t>
      </w:r>
      <w:r w:rsidRPr="00B45ACF">
        <w:rPr>
          <w:rFonts w:eastAsia="Times New Roman" w:cs="Times New Roman"/>
          <w:szCs w:val="24"/>
        </w:rPr>
        <w:t xml:space="preserve"> ανεξαρτήτως της διαφων</w:t>
      </w:r>
      <w:r>
        <w:rPr>
          <w:rFonts w:eastAsia="Times New Roman" w:cs="Times New Roman"/>
          <w:szCs w:val="24"/>
        </w:rPr>
        <w:t xml:space="preserve">ίας που υπήρξε και με τον τρόπο, εν πάση περιπτώσει, που συζητήσαμε </w:t>
      </w:r>
      <w:r w:rsidRPr="00B45ACF">
        <w:rPr>
          <w:rFonts w:eastAsia="Times New Roman" w:cs="Times New Roman"/>
          <w:szCs w:val="24"/>
        </w:rPr>
        <w:t xml:space="preserve">το πρωί ως προς τη δεσμευτικότητα </w:t>
      </w:r>
      <w:r>
        <w:rPr>
          <w:rFonts w:eastAsia="Times New Roman" w:cs="Times New Roman"/>
          <w:szCs w:val="24"/>
        </w:rPr>
        <w:t>ή όχι κ</w:t>
      </w:r>
      <w:r>
        <w:rPr>
          <w:rFonts w:eastAsia="Times New Roman" w:cs="Times New Roman"/>
          <w:szCs w:val="24"/>
        </w:rPr>
        <w:t>.</w:t>
      </w:r>
      <w:r>
        <w:rPr>
          <w:rFonts w:eastAsia="Times New Roman" w:cs="Times New Roman"/>
          <w:szCs w:val="24"/>
        </w:rPr>
        <w:t xml:space="preserve">τλ.. </w:t>
      </w:r>
      <w:r w:rsidRPr="00B45ACF">
        <w:rPr>
          <w:rFonts w:eastAsia="Times New Roman" w:cs="Times New Roman"/>
          <w:szCs w:val="24"/>
        </w:rPr>
        <w:t>Έχουμε καταλήξει ως προς αυτό από κοινού</w:t>
      </w:r>
      <w:r>
        <w:rPr>
          <w:rFonts w:eastAsia="Times New Roman" w:cs="Times New Roman"/>
          <w:szCs w:val="24"/>
        </w:rPr>
        <w:t xml:space="preserve"> όλοι. </w:t>
      </w:r>
    </w:p>
    <w:p w14:paraId="09855FE6" w14:textId="77777777" w:rsidR="00BE639A" w:rsidRDefault="00A212EC">
      <w:pPr>
        <w:spacing w:line="600" w:lineRule="auto"/>
        <w:ind w:firstLine="720"/>
        <w:jc w:val="both"/>
        <w:rPr>
          <w:rFonts w:eastAsia="Times New Roman" w:cs="Times New Roman"/>
          <w:szCs w:val="24"/>
        </w:rPr>
      </w:pPr>
      <w:r w:rsidRPr="00B45ACF">
        <w:rPr>
          <w:rFonts w:eastAsia="Times New Roman" w:cs="Times New Roman"/>
          <w:szCs w:val="24"/>
        </w:rPr>
        <w:t>Ευχαριστώ πολύ</w:t>
      </w:r>
      <w:r>
        <w:rPr>
          <w:rFonts w:eastAsia="Times New Roman" w:cs="Times New Roman"/>
          <w:szCs w:val="24"/>
        </w:rPr>
        <w:t>.</w:t>
      </w:r>
    </w:p>
    <w:p w14:paraId="09855FE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Κύριε Πρόεδρε, θα ήθελα να κάνω μία ερώτηση επί της διαδικασίας. </w:t>
      </w:r>
    </w:p>
    <w:p w14:paraId="09855FE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Ορίστε, κυρία Κανέλλη. </w:t>
      </w:r>
    </w:p>
    <w:p w14:paraId="09855FE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Θέλω να κάνω μία ερώτηση μόνο. </w:t>
      </w:r>
    </w:p>
    <w:p w14:paraId="09855FE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Είπατε ότι η </w:t>
      </w:r>
      <w:r w:rsidRPr="00B45ACF">
        <w:rPr>
          <w:rFonts w:eastAsia="Times New Roman" w:cs="Times New Roman"/>
          <w:szCs w:val="24"/>
        </w:rPr>
        <w:t>διαδικασία θα συνεχιστεί και αύριο το πρωί</w:t>
      </w:r>
      <w:r>
        <w:rPr>
          <w:rFonts w:eastAsia="Times New Roman" w:cs="Times New Roman"/>
          <w:szCs w:val="24"/>
        </w:rPr>
        <w:t>…</w:t>
      </w:r>
    </w:p>
    <w:p w14:paraId="09855FE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Μέχρ</w:t>
      </w:r>
      <w:r>
        <w:rPr>
          <w:rFonts w:eastAsia="Times New Roman" w:cs="Times New Roman"/>
          <w:szCs w:val="24"/>
        </w:rPr>
        <w:t>ι σήμερα το βράδυ…</w:t>
      </w:r>
    </w:p>
    <w:p w14:paraId="09855FE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Επιτρέψτε μου, να κάνω την ερώτησή μου. </w:t>
      </w:r>
    </w:p>
    <w:p w14:paraId="09855FE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Έχουν </w:t>
      </w:r>
      <w:r w:rsidRPr="00B45ACF">
        <w:rPr>
          <w:rFonts w:eastAsia="Times New Roman" w:cs="Times New Roman"/>
          <w:szCs w:val="24"/>
        </w:rPr>
        <w:t xml:space="preserve">απομείνει </w:t>
      </w:r>
      <w:r>
        <w:rPr>
          <w:rFonts w:eastAsia="Times New Roman" w:cs="Times New Roman"/>
          <w:szCs w:val="24"/>
        </w:rPr>
        <w:t xml:space="preserve">είκοσι επτά </w:t>
      </w:r>
      <w:r w:rsidRPr="00B45ACF">
        <w:rPr>
          <w:rFonts w:eastAsia="Times New Roman" w:cs="Times New Roman"/>
          <w:szCs w:val="24"/>
        </w:rPr>
        <w:t>Βουλευτές</w:t>
      </w:r>
      <w:r>
        <w:rPr>
          <w:rFonts w:eastAsia="Times New Roman" w:cs="Times New Roman"/>
          <w:szCs w:val="24"/>
        </w:rPr>
        <w:t>.</w:t>
      </w:r>
      <w:r w:rsidRPr="00B45ACF">
        <w:rPr>
          <w:rFonts w:eastAsia="Times New Roman" w:cs="Times New Roman"/>
          <w:szCs w:val="24"/>
        </w:rPr>
        <w:t xml:space="preserve"> Πρέπει να μας πείτε</w:t>
      </w:r>
      <w:r>
        <w:rPr>
          <w:rFonts w:eastAsia="Times New Roman" w:cs="Times New Roman"/>
          <w:szCs w:val="24"/>
        </w:rPr>
        <w:t>,</w:t>
      </w:r>
      <w:r w:rsidRPr="00B45ACF">
        <w:rPr>
          <w:rFonts w:eastAsia="Times New Roman" w:cs="Times New Roman"/>
          <w:szCs w:val="24"/>
        </w:rPr>
        <w:t xml:space="preserve"> τώρα</w:t>
      </w:r>
      <w:r>
        <w:rPr>
          <w:rFonts w:eastAsia="Times New Roman" w:cs="Times New Roman"/>
          <w:szCs w:val="24"/>
        </w:rPr>
        <w:t>,</w:t>
      </w:r>
      <w:r w:rsidRPr="00B45ACF">
        <w:rPr>
          <w:rFonts w:eastAsia="Times New Roman" w:cs="Times New Roman"/>
          <w:szCs w:val="24"/>
        </w:rPr>
        <w:t xml:space="preserve"> αυτή τη στιγμή</w:t>
      </w:r>
      <w:r>
        <w:rPr>
          <w:rFonts w:eastAsia="Times New Roman" w:cs="Times New Roman"/>
          <w:szCs w:val="24"/>
        </w:rPr>
        <w:t>, π</w:t>
      </w:r>
      <w:r w:rsidRPr="00B45ACF">
        <w:rPr>
          <w:rFonts w:eastAsia="Times New Roman" w:cs="Times New Roman"/>
          <w:szCs w:val="24"/>
        </w:rPr>
        <w:t xml:space="preserve">οιοι από τους πολιτικούς </w:t>
      </w:r>
      <w:r>
        <w:rPr>
          <w:rFonts w:eastAsia="Times New Roman" w:cs="Times New Roman"/>
          <w:szCs w:val="24"/>
        </w:rPr>
        <w:t>α</w:t>
      </w:r>
      <w:r w:rsidRPr="00B45ACF">
        <w:rPr>
          <w:rFonts w:eastAsia="Times New Roman" w:cs="Times New Roman"/>
          <w:szCs w:val="24"/>
        </w:rPr>
        <w:t xml:space="preserve">ρχηγούς </w:t>
      </w:r>
      <w:r>
        <w:rPr>
          <w:rFonts w:eastAsia="Times New Roman" w:cs="Times New Roman"/>
          <w:szCs w:val="24"/>
        </w:rPr>
        <w:t>και με ποια σειρά θ</w:t>
      </w:r>
      <w:r w:rsidRPr="00B45ACF">
        <w:rPr>
          <w:rFonts w:eastAsia="Times New Roman" w:cs="Times New Roman"/>
          <w:szCs w:val="24"/>
        </w:rPr>
        <w:t>α μιλήσουν</w:t>
      </w:r>
      <w:r>
        <w:rPr>
          <w:rFonts w:eastAsia="Times New Roman" w:cs="Times New Roman"/>
          <w:szCs w:val="24"/>
        </w:rPr>
        <w:t>…</w:t>
      </w:r>
    </w:p>
    <w:p w14:paraId="09855FE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 ε</w:t>
      </w:r>
      <w:r>
        <w:rPr>
          <w:rFonts w:eastAsia="Times New Roman" w:cs="Times New Roman"/>
          <w:szCs w:val="24"/>
        </w:rPr>
        <w:t>ίχαμε πει προηγουμένως…</w:t>
      </w:r>
    </w:p>
    <w:p w14:paraId="09855FEF"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Μισό λεπτό. </w:t>
      </w:r>
    </w:p>
    <w:p w14:paraId="09855FF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…αν </w:t>
      </w:r>
      <w:r w:rsidRPr="00B45ACF">
        <w:rPr>
          <w:rFonts w:eastAsia="Times New Roman" w:cs="Times New Roman"/>
          <w:szCs w:val="24"/>
        </w:rPr>
        <w:t xml:space="preserve">μεσολαβούν </w:t>
      </w:r>
      <w:r>
        <w:rPr>
          <w:rFonts w:eastAsia="Times New Roman" w:cs="Times New Roman"/>
          <w:szCs w:val="24"/>
        </w:rPr>
        <w:t xml:space="preserve">και Υπουργοί </w:t>
      </w:r>
      <w:r w:rsidRPr="00B45ACF">
        <w:rPr>
          <w:rFonts w:eastAsia="Times New Roman" w:cs="Times New Roman"/>
          <w:szCs w:val="24"/>
        </w:rPr>
        <w:t xml:space="preserve">και αν μεταξύ πολιτικών </w:t>
      </w:r>
      <w:r>
        <w:rPr>
          <w:rFonts w:eastAsia="Times New Roman" w:cs="Times New Roman"/>
          <w:szCs w:val="24"/>
        </w:rPr>
        <w:t>α</w:t>
      </w:r>
      <w:r w:rsidRPr="00B45ACF">
        <w:rPr>
          <w:rFonts w:eastAsia="Times New Roman" w:cs="Times New Roman"/>
          <w:szCs w:val="24"/>
        </w:rPr>
        <w:t>ρχηγών θα μεσολαβούν Βουλευτές</w:t>
      </w:r>
      <w:r>
        <w:rPr>
          <w:rFonts w:eastAsia="Times New Roman" w:cs="Times New Roman"/>
          <w:szCs w:val="24"/>
        </w:rPr>
        <w:t>.</w:t>
      </w:r>
      <w:r w:rsidRPr="00B45ACF">
        <w:rPr>
          <w:rFonts w:eastAsia="Times New Roman" w:cs="Times New Roman"/>
          <w:szCs w:val="24"/>
        </w:rPr>
        <w:t xml:space="preserve"> Αλλιώς</w:t>
      </w:r>
      <w:r>
        <w:rPr>
          <w:rFonts w:eastAsia="Times New Roman" w:cs="Times New Roman"/>
          <w:szCs w:val="24"/>
        </w:rPr>
        <w:t>,</w:t>
      </w:r>
      <w:r w:rsidRPr="00B45ACF">
        <w:rPr>
          <w:rFonts w:eastAsia="Times New Roman" w:cs="Times New Roman"/>
          <w:szCs w:val="24"/>
        </w:rPr>
        <w:t xml:space="preserve"> θα πρέπει να περιμένουμε να τελειώσει</w:t>
      </w:r>
      <w:r>
        <w:rPr>
          <w:rFonts w:eastAsia="Times New Roman" w:cs="Times New Roman"/>
          <w:szCs w:val="24"/>
        </w:rPr>
        <w:t>…</w:t>
      </w:r>
    </w:p>
    <w:p w14:paraId="09855FF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Κανέλλη, έχετε δίκιο. Θα σας ενημερώσω. </w:t>
      </w:r>
      <w:r w:rsidRPr="00B45ACF">
        <w:rPr>
          <w:rFonts w:eastAsia="Times New Roman" w:cs="Times New Roman"/>
          <w:szCs w:val="24"/>
        </w:rPr>
        <w:t xml:space="preserve"> </w:t>
      </w:r>
    </w:p>
    <w:p w14:paraId="09855FF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να μιλήσει ο κ. Λεβέ</w:t>
      </w:r>
      <w:r w:rsidRPr="00B45ACF">
        <w:rPr>
          <w:rFonts w:eastAsia="Times New Roman" w:cs="Times New Roman"/>
          <w:szCs w:val="24"/>
        </w:rPr>
        <w:t xml:space="preserve">ντης </w:t>
      </w:r>
      <w:r>
        <w:rPr>
          <w:rFonts w:eastAsia="Times New Roman" w:cs="Times New Roman"/>
          <w:szCs w:val="24"/>
        </w:rPr>
        <w:t xml:space="preserve">και ο κ. </w:t>
      </w:r>
      <w:r w:rsidRPr="00B45ACF">
        <w:rPr>
          <w:rFonts w:eastAsia="Times New Roman" w:cs="Times New Roman"/>
          <w:szCs w:val="24"/>
        </w:rPr>
        <w:t xml:space="preserve">Μιχαλολιάκος από πολιτικούς </w:t>
      </w:r>
      <w:r>
        <w:rPr>
          <w:rFonts w:eastAsia="Times New Roman" w:cs="Times New Roman"/>
          <w:szCs w:val="24"/>
        </w:rPr>
        <w:t>α</w:t>
      </w:r>
      <w:r w:rsidRPr="00B45ACF">
        <w:rPr>
          <w:rFonts w:eastAsia="Times New Roman" w:cs="Times New Roman"/>
          <w:szCs w:val="24"/>
        </w:rPr>
        <w:t>ρχηγούς</w:t>
      </w:r>
      <w:r>
        <w:rPr>
          <w:rFonts w:eastAsia="Times New Roman" w:cs="Times New Roman"/>
          <w:szCs w:val="24"/>
        </w:rPr>
        <w:t>.</w:t>
      </w:r>
      <w:r w:rsidRPr="00B45ACF">
        <w:rPr>
          <w:rFonts w:eastAsia="Times New Roman" w:cs="Times New Roman"/>
          <w:szCs w:val="24"/>
        </w:rPr>
        <w:t xml:space="preserve"> Είναι </w:t>
      </w:r>
      <w:r>
        <w:rPr>
          <w:rFonts w:eastAsia="Times New Roman" w:cs="Times New Roman"/>
          <w:szCs w:val="24"/>
        </w:rPr>
        <w:t>να μιλήσει ο κ.</w:t>
      </w:r>
      <w:r w:rsidRPr="00B45ACF">
        <w:rPr>
          <w:rFonts w:eastAsia="Times New Roman" w:cs="Times New Roman"/>
          <w:szCs w:val="24"/>
        </w:rPr>
        <w:t xml:space="preserve"> Θεοδωράκης με το </w:t>
      </w:r>
      <w:r>
        <w:rPr>
          <w:rFonts w:eastAsia="Times New Roman" w:cs="Times New Roman"/>
          <w:szCs w:val="24"/>
        </w:rPr>
        <w:t>στάτους που είχε.</w:t>
      </w:r>
      <w:r w:rsidRPr="00B45ACF">
        <w:rPr>
          <w:rFonts w:eastAsia="Times New Roman" w:cs="Times New Roman"/>
          <w:szCs w:val="24"/>
        </w:rPr>
        <w:t xml:space="preserve"> Δεν έχει δηλώσει κάτι ο κ</w:t>
      </w:r>
      <w:r>
        <w:rPr>
          <w:rFonts w:eastAsia="Times New Roman" w:cs="Times New Roman"/>
          <w:szCs w:val="24"/>
        </w:rPr>
        <w:t>.</w:t>
      </w:r>
      <w:r w:rsidRPr="00B45ACF">
        <w:rPr>
          <w:rFonts w:eastAsia="Times New Roman" w:cs="Times New Roman"/>
          <w:szCs w:val="24"/>
        </w:rPr>
        <w:t xml:space="preserve"> Καμμένος</w:t>
      </w:r>
      <w:r>
        <w:rPr>
          <w:rFonts w:eastAsia="Times New Roman" w:cs="Times New Roman"/>
          <w:szCs w:val="24"/>
        </w:rPr>
        <w:t>.</w:t>
      </w:r>
      <w:r w:rsidRPr="00B45ACF">
        <w:rPr>
          <w:rFonts w:eastAsia="Times New Roman" w:cs="Times New Roman"/>
          <w:szCs w:val="24"/>
        </w:rPr>
        <w:t xml:space="preserve"> Είναι </w:t>
      </w:r>
      <w:r>
        <w:rPr>
          <w:rFonts w:eastAsia="Times New Roman" w:cs="Times New Roman"/>
          <w:szCs w:val="24"/>
        </w:rPr>
        <w:t>να μιλήσουν οι είκοσι επτά πο</w:t>
      </w:r>
      <w:r>
        <w:rPr>
          <w:rFonts w:eastAsia="Times New Roman" w:cs="Times New Roman"/>
          <w:szCs w:val="24"/>
        </w:rPr>
        <w:t xml:space="preserve">υ είπατε. Από Υπουργούς είναι να μιλήσει μόνο ο Υπουργός Δικαιοσύνης, ο κ. Καλογήρου και οι συνάδελφοι Βουλευτές. </w:t>
      </w:r>
      <w:r w:rsidRPr="00B45ACF">
        <w:rPr>
          <w:rFonts w:eastAsia="Times New Roman" w:cs="Times New Roman"/>
          <w:szCs w:val="24"/>
        </w:rPr>
        <w:t>Αυτό πιστεύουμε μέχρι αργά το βράδυ να έχει κλείσει</w:t>
      </w:r>
      <w:r>
        <w:rPr>
          <w:rFonts w:eastAsia="Times New Roman" w:cs="Times New Roman"/>
          <w:szCs w:val="24"/>
        </w:rPr>
        <w:t>,</w:t>
      </w:r>
      <w:r w:rsidRPr="00B45ACF">
        <w:rPr>
          <w:rFonts w:eastAsia="Times New Roman" w:cs="Times New Roman"/>
          <w:szCs w:val="24"/>
        </w:rPr>
        <w:t xml:space="preserve"> έτσι ώστε αύριο το πρωί να δώσουμε τη δυνατότητα </w:t>
      </w:r>
      <w:r>
        <w:rPr>
          <w:rFonts w:eastAsia="Times New Roman" w:cs="Times New Roman"/>
          <w:szCs w:val="24"/>
        </w:rPr>
        <w:t xml:space="preserve">από τρία λεπτά στους </w:t>
      </w:r>
      <w:r w:rsidRPr="00B45ACF">
        <w:rPr>
          <w:rFonts w:eastAsia="Times New Roman" w:cs="Times New Roman"/>
          <w:szCs w:val="24"/>
        </w:rPr>
        <w:t>εισηγητές να κάνουν</w:t>
      </w:r>
      <w:r w:rsidRPr="00B45ACF">
        <w:rPr>
          <w:rFonts w:eastAsia="Times New Roman" w:cs="Times New Roman"/>
          <w:szCs w:val="24"/>
        </w:rPr>
        <w:t xml:space="preserve"> ένα κλείσιμο της συνεδρίασης και να μπορέσουμε να πάμε στην ψηφοφορία στις 11:00</w:t>
      </w:r>
      <w:r>
        <w:rPr>
          <w:rFonts w:eastAsia="Times New Roman" w:cs="Times New Roman"/>
          <w:szCs w:val="24"/>
        </w:rPr>
        <w:t>΄.</w:t>
      </w:r>
    </w:p>
    <w:p w14:paraId="09855FF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Θέλετε να πείτε ότι </w:t>
      </w:r>
      <w:r w:rsidRPr="00B45ACF">
        <w:rPr>
          <w:rFonts w:eastAsia="Times New Roman" w:cs="Times New Roman"/>
          <w:szCs w:val="24"/>
        </w:rPr>
        <w:t xml:space="preserve">θα τελειώσουν </w:t>
      </w:r>
      <w:r>
        <w:rPr>
          <w:rFonts w:eastAsia="Times New Roman" w:cs="Times New Roman"/>
          <w:szCs w:val="24"/>
        </w:rPr>
        <w:t xml:space="preserve">οι είκοσι επτά </w:t>
      </w:r>
      <w:r w:rsidRPr="00B45ACF">
        <w:rPr>
          <w:rFonts w:eastAsia="Times New Roman" w:cs="Times New Roman"/>
          <w:szCs w:val="24"/>
        </w:rPr>
        <w:t>Βουλευτές</w:t>
      </w:r>
      <w:r>
        <w:rPr>
          <w:rFonts w:eastAsia="Times New Roman" w:cs="Times New Roman"/>
          <w:szCs w:val="24"/>
        </w:rPr>
        <w:t>,</w:t>
      </w:r>
      <w:r w:rsidRPr="00B45ACF">
        <w:rPr>
          <w:rFonts w:eastAsia="Times New Roman" w:cs="Times New Roman"/>
          <w:szCs w:val="24"/>
        </w:rPr>
        <w:t xml:space="preserve"> ο κατάλογος</w:t>
      </w:r>
      <w:r>
        <w:rPr>
          <w:rFonts w:eastAsia="Times New Roman" w:cs="Times New Roman"/>
          <w:szCs w:val="24"/>
        </w:rPr>
        <w:t>,</w:t>
      </w:r>
      <w:r w:rsidRPr="00B45ACF">
        <w:rPr>
          <w:rFonts w:eastAsia="Times New Roman" w:cs="Times New Roman"/>
          <w:szCs w:val="24"/>
        </w:rPr>
        <w:t xml:space="preserve"> μετά το πέρας των τεσσάρων</w:t>
      </w:r>
      <w:r>
        <w:rPr>
          <w:rFonts w:eastAsia="Times New Roman" w:cs="Times New Roman"/>
          <w:szCs w:val="24"/>
        </w:rPr>
        <w:t>…</w:t>
      </w:r>
    </w:p>
    <w:p w14:paraId="09855FF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είναι τέσσερις. </w:t>
      </w:r>
    </w:p>
    <w:p w14:paraId="09855FF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 xml:space="preserve">ΚΑΝΕΛΛΗ: </w:t>
      </w:r>
      <w:r>
        <w:rPr>
          <w:rFonts w:eastAsia="Times New Roman" w:cs="Times New Roman"/>
          <w:szCs w:val="24"/>
        </w:rPr>
        <w:t xml:space="preserve">Είναι τέσσερις. Είναι τρεις οι πολιτικοί αρχηγοί και ένας ο κύριος Υπουργός. Είναι, λοιπόν, τέσσερις ομιλητές. </w:t>
      </w:r>
      <w:r w:rsidRPr="00B45ACF">
        <w:rPr>
          <w:rFonts w:eastAsia="Times New Roman" w:cs="Times New Roman"/>
          <w:szCs w:val="24"/>
        </w:rPr>
        <w:t xml:space="preserve">Μετά από αυτούς αρχίζει ο </w:t>
      </w:r>
      <w:r>
        <w:rPr>
          <w:rFonts w:eastAsia="Times New Roman" w:cs="Times New Roman"/>
          <w:szCs w:val="24"/>
        </w:rPr>
        <w:t xml:space="preserve">κατάλογος των είκοσι επτά ομιλητών. </w:t>
      </w:r>
    </w:p>
    <w:p w14:paraId="09855FF6"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Μέχρι τις δώδεκα θα πάμε. </w:t>
      </w:r>
    </w:p>
    <w:p w14:paraId="09855FF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Με</w:t>
      </w:r>
      <w:r>
        <w:rPr>
          <w:rFonts w:eastAsia="Times New Roman" w:cs="Times New Roman"/>
          <w:szCs w:val="24"/>
        </w:rPr>
        <w:t xml:space="preserve"> χρόνο ομιλίας σε κάθε συνάδελφο επτά λεπτά, το </w:t>
      </w:r>
      <w:r w:rsidRPr="00B45ACF">
        <w:rPr>
          <w:rFonts w:eastAsia="Times New Roman" w:cs="Times New Roman"/>
          <w:szCs w:val="24"/>
        </w:rPr>
        <w:t xml:space="preserve">πιθανότερο είναι μέχρι </w:t>
      </w:r>
      <w:r>
        <w:rPr>
          <w:rFonts w:eastAsia="Times New Roman" w:cs="Times New Roman"/>
          <w:szCs w:val="24"/>
        </w:rPr>
        <w:t xml:space="preserve">τις δώδεκα να μην τελειώσει ο κατάλογος. </w:t>
      </w:r>
    </w:p>
    <w:p w14:paraId="09855FF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Μπορεί πέντε ή έξι ομιλητές να μείνουν για αύριο το πρωί. </w:t>
      </w:r>
    </w:p>
    <w:p w14:paraId="09855FF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Έτσι θα πάει η διαδικασία δηλαδή; Δεν θα</w:t>
      </w:r>
      <w:r>
        <w:rPr>
          <w:rFonts w:eastAsia="Times New Roman" w:cs="Times New Roman"/>
          <w:szCs w:val="24"/>
        </w:rPr>
        <w:t xml:space="preserve"> μεσολαβούν ανάμεσα; Θα μιλήσουν οι Αρχηγοί ο ένας μετά τον άλλον; </w:t>
      </w:r>
    </w:p>
    <w:p w14:paraId="09855FF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Ναι. Το είχαν ζητήσει, είχαν </w:t>
      </w:r>
      <w:r w:rsidRPr="00B45ACF">
        <w:rPr>
          <w:rFonts w:eastAsia="Times New Roman" w:cs="Times New Roman"/>
          <w:szCs w:val="24"/>
        </w:rPr>
        <w:t>βάλει συγκεκριμένες ώρες</w:t>
      </w:r>
      <w:r>
        <w:rPr>
          <w:rFonts w:eastAsia="Times New Roman" w:cs="Times New Roman"/>
          <w:szCs w:val="24"/>
        </w:rPr>
        <w:t>.</w:t>
      </w:r>
      <w:r w:rsidRPr="00B45ACF">
        <w:rPr>
          <w:rFonts w:eastAsia="Times New Roman" w:cs="Times New Roman"/>
          <w:szCs w:val="24"/>
        </w:rPr>
        <w:t xml:space="preserve"> Δεν έγινε δυνατό να τηρηθούν </w:t>
      </w:r>
      <w:r>
        <w:rPr>
          <w:rFonts w:eastAsia="Times New Roman" w:cs="Times New Roman"/>
          <w:szCs w:val="24"/>
        </w:rPr>
        <w:t xml:space="preserve">οι ώρες, διότι αντιληφθήκατε ότι </w:t>
      </w:r>
      <w:r w:rsidRPr="00B45ACF">
        <w:rPr>
          <w:rFonts w:eastAsia="Times New Roman" w:cs="Times New Roman"/>
          <w:szCs w:val="24"/>
        </w:rPr>
        <w:t>φύγαμε εκτός</w:t>
      </w:r>
      <w:r>
        <w:rPr>
          <w:rFonts w:eastAsia="Times New Roman" w:cs="Times New Roman"/>
          <w:szCs w:val="24"/>
        </w:rPr>
        <w:t>…</w:t>
      </w:r>
    </w:p>
    <w:p w14:paraId="09855FFB"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Μα, δεν τηρήθ</w:t>
      </w:r>
      <w:r>
        <w:rPr>
          <w:rFonts w:eastAsia="Times New Roman" w:cs="Times New Roman"/>
          <w:szCs w:val="24"/>
        </w:rPr>
        <w:t>ηκε τίποτα, κύριε Πρόεδρε. Ξ</w:t>
      </w:r>
      <w:r w:rsidRPr="00B45ACF">
        <w:rPr>
          <w:rFonts w:eastAsia="Times New Roman" w:cs="Times New Roman"/>
          <w:szCs w:val="24"/>
        </w:rPr>
        <w:t xml:space="preserve">εκινήσαμε </w:t>
      </w:r>
      <w:r>
        <w:rPr>
          <w:rFonts w:eastAsia="Times New Roman" w:cs="Times New Roman"/>
          <w:szCs w:val="24"/>
        </w:rPr>
        <w:t>με δύο κύκλους.</w:t>
      </w:r>
      <w:r w:rsidRPr="00B45ACF">
        <w:rPr>
          <w:rFonts w:eastAsia="Times New Roman" w:cs="Times New Roman"/>
          <w:szCs w:val="24"/>
        </w:rPr>
        <w:t xml:space="preserve"> Οι κύκλοι </w:t>
      </w:r>
      <w:r>
        <w:rPr>
          <w:rFonts w:eastAsia="Times New Roman" w:cs="Times New Roman"/>
          <w:szCs w:val="24"/>
        </w:rPr>
        <w:t xml:space="preserve">έγιναν έξι. </w:t>
      </w:r>
    </w:p>
    <w:p w14:paraId="09855FF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Όλοι θα μιλήσουν και θα τελειώσουμε και πιο νωρίς από αυτό που είχαμε πει. Είχαμε πει για </w:t>
      </w:r>
      <w:r w:rsidRPr="00B45ACF">
        <w:rPr>
          <w:rFonts w:eastAsia="Times New Roman" w:cs="Times New Roman"/>
          <w:szCs w:val="24"/>
        </w:rPr>
        <w:t xml:space="preserve">Πέμπτη </w:t>
      </w:r>
      <w:r>
        <w:rPr>
          <w:rFonts w:eastAsia="Times New Roman" w:cs="Times New Roman"/>
          <w:szCs w:val="24"/>
        </w:rPr>
        <w:t xml:space="preserve">στη </w:t>
      </w:r>
      <w:r w:rsidRPr="00B45ACF">
        <w:rPr>
          <w:rFonts w:eastAsia="Times New Roman" w:cs="Times New Roman"/>
          <w:szCs w:val="24"/>
        </w:rPr>
        <w:t>1</w:t>
      </w:r>
      <w:r>
        <w:rPr>
          <w:rFonts w:eastAsia="Times New Roman" w:cs="Times New Roman"/>
          <w:szCs w:val="24"/>
        </w:rPr>
        <w:t>3</w:t>
      </w:r>
      <w:r w:rsidRPr="005E6F2B">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w:t>
      </w:r>
      <w:r w:rsidRPr="00B45ACF">
        <w:rPr>
          <w:rFonts w:eastAsia="Times New Roman" w:cs="Times New Roman"/>
          <w:szCs w:val="24"/>
        </w:rPr>
        <w:t>Αύριο στις 11</w:t>
      </w:r>
      <w:r w:rsidRPr="005E6F2B">
        <w:rPr>
          <w:rFonts w:eastAsia="Times New Roman" w:cs="Times New Roman"/>
          <w:szCs w:val="24"/>
        </w:rPr>
        <w:t>.</w:t>
      </w:r>
      <w:r w:rsidRPr="00B45ACF">
        <w:rPr>
          <w:rFonts w:eastAsia="Times New Roman" w:cs="Times New Roman"/>
          <w:szCs w:val="24"/>
        </w:rPr>
        <w:t>00</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με 11</w:t>
      </w:r>
      <w:r w:rsidRPr="00A212EC">
        <w:rPr>
          <w:rFonts w:eastAsia="Times New Roman" w:cs="Times New Roman"/>
          <w:szCs w:val="24"/>
          <w:rPrChange w:id="39" w:author="Φλούδα Χριστίνα" w:date="2019-02-20T10:25:00Z">
            <w:rPr>
              <w:rFonts w:eastAsia="Times New Roman" w:cs="Times New Roman"/>
              <w:szCs w:val="24"/>
              <w:lang w:val="en-US"/>
            </w:rPr>
          </w:rPrChange>
        </w:rPr>
        <w:t>.</w:t>
      </w:r>
      <w:r>
        <w:rPr>
          <w:rFonts w:eastAsia="Times New Roman" w:cs="Times New Roman"/>
          <w:szCs w:val="24"/>
        </w:rPr>
        <w:t>30΄</w:t>
      </w:r>
      <w:r w:rsidRPr="00B45ACF">
        <w:rPr>
          <w:rFonts w:eastAsia="Times New Roman" w:cs="Times New Roman"/>
          <w:szCs w:val="24"/>
        </w:rPr>
        <w:t xml:space="preserve">θα ξεκινήσει </w:t>
      </w:r>
      <w:r>
        <w:rPr>
          <w:rFonts w:eastAsia="Times New Roman" w:cs="Times New Roman"/>
          <w:szCs w:val="24"/>
        </w:rPr>
        <w:t xml:space="preserve">η ψηφοφορία. </w:t>
      </w:r>
      <w:r w:rsidRPr="00B45ACF">
        <w:rPr>
          <w:rFonts w:eastAsia="Times New Roman" w:cs="Times New Roman"/>
          <w:szCs w:val="24"/>
        </w:rPr>
        <w:t xml:space="preserve">Και </w:t>
      </w:r>
      <w:r>
        <w:rPr>
          <w:rFonts w:eastAsia="Times New Roman" w:cs="Times New Roman"/>
          <w:szCs w:val="24"/>
        </w:rPr>
        <w:t xml:space="preserve">θα ξεκινήσει με </w:t>
      </w:r>
      <w:r w:rsidRPr="00B45ACF">
        <w:rPr>
          <w:rFonts w:eastAsia="Times New Roman" w:cs="Times New Roman"/>
          <w:szCs w:val="24"/>
        </w:rPr>
        <w:t xml:space="preserve">την έννοια ότι όλοι θα </w:t>
      </w:r>
      <w:r>
        <w:rPr>
          <w:rFonts w:eastAsia="Times New Roman" w:cs="Times New Roman"/>
          <w:szCs w:val="24"/>
        </w:rPr>
        <w:t>έχουν κάνει τα ψηφοδέλτιά τους -θ</w:t>
      </w:r>
      <w:r w:rsidRPr="00B45ACF">
        <w:rPr>
          <w:rFonts w:eastAsia="Times New Roman" w:cs="Times New Roman"/>
          <w:szCs w:val="24"/>
        </w:rPr>
        <w:t xml:space="preserve">α τα πάρετε </w:t>
      </w:r>
      <w:r>
        <w:rPr>
          <w:rFonts w:eastAsia="Times New Roman" w:cs="Times New Roman"/>
          <w:szCs w:val="24"/>
        </w:rPr>
        <w:t xml:space="preserve">εγκαίρως- </w:t>
      </w:r>
      <w:r w:rsidRPr="00B45ACF">
        <w:rPr>
          <w:rFonts w:eastAsia="Times New Roman" w:cs="Times New Roman"/>
          <w:szCs w:val="24"/>
        </w:rPr>
        <w:t>και απλώς θα καταθέτει καθένας το ψηφοδέλτιο</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 xml:space="preserve">Από σήμερα στις 22:00΄θα έχουν τα ψηφοδέλτια </w:t>
      </w:r>
      <w:r w:rsidRPr="00B45ACF">
        <w:rPr>
          <w:rFonts w:eastAsia="Times New Roman" w:cs="Times New Roman"/>
          <w:szCs w:val="24"/>
        </w:rPr>
        <w:t>οι Κοινοβουλευτικές Ομάδες</w:t>
      </w:r>
      <w:r>
        <w:rPr>
          <w:rFonts w:eastAsia="Times New Roman" w:cs="Times New Roman"/>
          <w:szCs w:val="24"/>
        </w:rPr>
        <w:t>.</w:t>
      </w:r>
      <w:r w:rsidRPr="00B45ACF">
        <w:rPr>
          <w:rFonts w:eastAsia="Times New Roman" w:cs="Times New Roman"/>
          <w:szCs w:val="24"/>
        </w:rPr>
        <w:t xml:space="preserve"> </w:t>
      </w:r>
    </w:p>
    <w:p w14:paraId="09855FFD"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Κ</w:t>
      </w:r>
      <w:r>
        <w:rPr>
          <w:rFonts w:eastAsia="Times New Roman" w:cs="Times New Roman"/>
          <w:szCs w:val="24"/>
        </w:rPr>
        <w:t xml:space="preserve">ύριε Πρόεδρε, μέχρι ποιο όνομα θα πάμε σήμερα; </w:t>
      </w:r>
    </w:p>
    <w:p w14:paraId="09855FF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Θα το υπολογίσουν οι υπηρεσίες σε μισή με μία ώρα και θα το πούμε. </w:t>
      </w:r>
    </w:p>
    <w:p w14:paraId="09855FF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Κύριε Λεβέντη, έχετε τον λόγο. </w:t>
      </w:r>
    </w:p>
    <w:p w14:paraId="0985600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Κύριε Πρόεδρε, κυρίες και κύρι</w:t>
      </w:r>
      <w:r>
        <w:rPr>
          <w:rFonts w:eastAsia="Times New Roman" w:cs="Times New Roman"/>
          <w:szCs w:val="24"/>
        </w:rPr>
        <w:t xml:space="preserve">οι Υπουργοί, κυρίες και κύριοι Βουλευτές,  εγώ προσωπικά δεν </w:t>
      </w:r>
      <w:r w:rsidRPr="00B45ACF">
        <w:rPr>
          <w:rFonts w:eastAsia="Times New Roman" w:cs="Times New Roman"/>
          <w:szCs w:val="24"/>
        </w:rPr>
        <w:t>αντιλαμ</w:t>
      </w:r>
      <w:r>
        <w:rPr>
          <w:rFonts w:eastAsia="Times New Roman" w:cs="Times New Roman"/>
          <w:szCs w:val="24"/>
        </w:rPr>
        <w:t>βάνομαι το νόημα της συζήτησης α</w:t>
      </w:r>
      <w:r w:rsidRPr="00B45ACF">
        <w:rPr>
          <w:rFonts w:eastAsia="Times New Roman" w:cs="Times New Roman"/>
          <w:szCs w:val="24"/>
        </w:rPr>
        <w:t>υτής για την Αναθεώρηση του Συντάγματος</w:t>
      </w:r>
      <w:r>
        <w:rPr>
          <w:rFonts w:eastAsia="Times New Roman" w:cs="Times New Roman"/>
          <w:szCs w:val="24"/>
        </w:rPr>
        <w:t>. Διότι</w:t>
      </w:r>
      <w:r w:rsidRPr="00B45ACF">
        <w:rPr>
          <w:rFonts w:eastAsia="Times New Roman" w:cs="Times New Roman"/>
          <w:szCs w:val="24"/>
        </w:rPr>
        <w:t xml:space="preserve"> Αναθεώρηση του Συντάγματος κά</w:t>
      </w:r>
      <w:r>
        <w:rPr>
          <w:rFonts w:eastAsia="Times New Roman" w:cs="Times New Roman"/>
          <w:szCs w:val="24"/>
        </w:rPr>
        <w:t xml:space="preserve">νουμε όταν υπάρχει ένα μίνιμουμ </w:t>
      </w:r>
      <w:r w:rsidRPr="00B45ACF">
        <w:rPr>
          <w:rFonts w:eastAsia="Times New Roman" w:cs="Times New Roman"/>
          <w:szCs w:val="24"/>
        </w:rPr>
        <w:t>συναίνεσης</w:t>
      </w:r>
      <w:r>
        <w:rPr>
          <w:rFonts w:eastAsia="Times New Roman" w:cs="Times New Roman"/>
          <w:szCs w:val="24"/>
        </w:rPr>
        <w:t>,</w:t>
      </w:r>
      <w:r w:rsidRPr="00B45ACF">
        <w:rPr>
          <w:rFonts w:eastAsia="Times New Roman" w:cs="Times New Roman"/>
          <w:szCs w:val="24"/>
        </w:rPr>
        <w:t xml:space="preserve"> όταν υπάρχει μία σύγκλιση αντιλήψεων</w:t>
      </w:r>
      <w:r>
        <w:rPr>
          <w:rFonts w:eastAsia="Times New Roman" w:cs="Times New Roman"/>
          <w:szCs w:val="24"/>
        </w:rPr>
        <w:t>. Εδώ ο</w:t>
      </w:r>
      <w:r w:rsidRPr="00B45ACF">
        <w:rPr>
          <w:rFonts w:eastAsia="Times New Roman" w:cs="Times New Roman"/>
          <w:szCs w:val="24"/>
        </w:rPr>
        <w:t xml:space="preserve"> διχασμός προσωπικοτήτων και αντιλήψεων είναι δεδομένος</w:t>
      </w:r>
      <w:r>
        <w:rPr>
          <w:rFonts w:eastAsia="Times New Roman" w:cs="Times New Roman"/>
          <w:szCs w:val="24"/>
        </w:rPr>
        <w:t>.</w:t>
      </w:r>
      <w:r w:rsidRPr="00B45ACF">
        <w:rPr>
          <w:rFonts w:eastAsia="Times New Roman" w:cs="Times New Roman"/>
          <w:szCs w:val="24"/>
        </w:rPr>
        <w:t xml:space="preserve"> Και ο καθένας πάει να τη φέρει στον άλλον</w:t>
      </w:r>
      <w:r>
        <w:rPr>
          <w:rFonts w:eastAsia="Times New Roman" w:cs="Times New Roman"/>
          <w:szCs w:val="24"/>
        </w:rPr>
        <w:t>. Αυτό πάει να γίνει.</w:t>
      </w:r>
      <w:r w:rsidRPr="00B45ACF">
        <w:rPr>
          <w:rFonts w:eastAsia="Times New Roman" w:cs="Times New Roman"/>
          <w:szCs w:val="24"/>
        </w:rPr>
        <w:t xml:space="preserve"> Τουλάχιστον</w:t>
      </w:r>
      <w:r>
        <w:rPr>
          <w:rFonts w:eastAsia="Times New Roman" w:cs="Times New Roman"/>
          <w:szCs w:val="24"/>
        </w:rPr>
        <w:t>,</w:t>
      </w:r>
      <w:r w:rsidRPr="00B45ACF">
        <w:rPr>
          <w:rFonts w:eastAsia="Times New Roman" w:cs="Times New Roman"/>
          <w:szCs w:val="24"/>
        </w:rPr>
        <w:t xml:space="preserve"> μεταξύ</w:t>
      </w:r>
      <w:r>
        <w:rPr>
          <w:rFonts w:eastAsia="Times New Roman" w:cs="Times New Roman"/>
          <w:szCs w:val="24"/>
        </w:rPr>
        <w:t xml:space="preserve"> ΣΥΡΙΖΑ και Νέας Δημοκρατίας α</w:t>
      </w:r>
      <w:r w:rsidRPr="00B45ACF">
        <w:rPr>
          <w:rFonts w:eastAsia="Times New Roman" w:cs="Times New Roman"/>
          <w:szCs w:val="24"/>
        </w:rPr>
        <w:t>υτό συμβαίνει</w:t>
      </w:r>
      <w:r>
        <w:rPr>
          <w:rFonts w:eastAsia="Times New Roman" w:cs="Times New Roman"/>
          <w:szCs w:val="24"/>
        </w:rPr>
        <w:t>.</w:t>
      </w:r>
      <w:r w:rsidRPr="00B45ACF">
        <w:rPr>
          <w:rFonts w:eastAsia="Times New Roman" w:cs="Times New Roman"/>
          <w:szCs w:val="24"/>
        </w:rPr>
        <w:t xml:space="preserve"> Ο </w:t>
      </w:r>
      <w:r>
        <w:rPr>
          <w:rFonts w:eastAsia="Times New Roman" w:cs="Times New Roman"/>
          <w:szCs w:val="24"/>
        </w:rPr>
        <w:t>ένας πάει να τη φέρει σ</w:t>
      </w:r>
      <w:r w:rsidRPr="00B45ACF">
        <w:rPr>
          <w:rFonts w:eastAsia="Times New Roman" w:cs="Times New Roman"/>
          <w:szCs w:val="24"/>
        </w:rPr>
        <w:t>τον άλλον</w:t>
      </w:r>
      <w:r>
        <w:rPr>
          <w:rFonts w:eastAsia="Times New Roman" w:cs="Times New Roman"/>
          <w:szCs w:val="24"/>
        </w:rPr>
        <w:t>.</w:t>
      </w:r>
      <w:r w:rsidRPr="00B45ACF">
        <w:rPr>
          <w:rFonts w:eastAsia="Times New Roman" w:cs="Times New Roman"/>
          <w:szCs w:val="24"/>
        </w:rPr>
        <w:t xml:space="preserve"> </w:t>
      </w:r>
    </w:p>
    <w:p w14:paraId="0985600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w:t>
      </w:r>
      <w:r>
        <w:rPr>
          <w:rFonts w:eastAsia="Times New Roman" w:cs="Times New Roman"/>
          <w:szCs w:val="24"/>
        </w:rPr>
        <w:t xml:space="preserve">κή Έδρα καταλαμβάνει η Γ΄ Αντιπρόεδρος της Βουλής κ. </w:t>
      </w:r>
      <w:r w:rsidRPr="00A94995">
        <w:rPr>
          <w:rFonts w:eastAsia="Times New Roman" w:cs="Times New Roman"/>
          <w:b/>
          <w:szCs w:val="24"/>
        </w:rPr>
        <w:t>ΑΝΑΣΤΑΣΙΑ ΧΡΙΣΤΟΔΟΥΛΟΠΟΥΛΟΥ</w:t>
      </w:r>
      <w:r>
        <w:rPr>
          <w:rFonts w:eastAsia="Times New Roman" w:cs="Times New Roman"/>
          <w:szCs w:val="24"/>
        </w:rPr>
        <w:t>)</w:t>
      </w:r>
    </w:p>
    <w:p w14:paraId="0985600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Λένε </w:t>
      </w:r>
      <w:r w:rsidRPr="00B45ACF">
        <w:rPr>
          <w:rFonts w:eastAsia="Times New Roman" w:cs="Times New Roman"/>
          <w:szCs w:val="24"/>
        </w:rPr>
        <w:t>ότι ο ΣΥΡΙΖΑ αντιπροσωπεύ</w:t>
      </w:r>
      <w:r>
        <w:rPr>
          <w:rFonts w:eastAsia="Times New Roman" w:cs="Times New Roman"/>
          <w:szCs w:val="24"/>
        </w:rPr>
        <w:t xml:space="preserve">ει την πρόοδο και ο Μητσοτάκης </w:t>
      </w:r>
      <w:r w:rsidRPr="00B45ACF">
        <w:rPr>
          <w:rFonts w:eastAsia="Times New Roman" w:cs="Times New Roman"/>
          <w:szCs w:val="24"/>
        </w:rPr>
        <w:t>τη συντήρηση</w:t>
      </w:r>
      <w:r>
        <w:rPr>
          <w:rFonts w:eastAsia="Times New Roman" w:cs="Times New Roman"/>
          <w:szCs w:val="24"/>
        </w:rPr>
        <w:t>.</w:t>
      </w:r>
      <w:r w:rsidRPr="00B45ACF">
        <w:rPr>
          <w:rFonts w:eastAsia="Times New Roman" w:cs="Times New Roman"/>
          <w:szCs w:val="24"/>
        </w:rPr>
        <w:t xml:space="preserve"> Αυτό λένε στο</w:t>
      </w:r>
      <w:r>
        <w:rPr>
          <w:rFonts w:eastAsia="Times New Roman" w:cs="Times New Roman"/>
          <w:szCs w:val="24"/>
        </w:rPr>
        <w:t>ν</w:t>
      </w:r>
      <w:r w:rsidRPr="00B45ACF">
        <w:rPr>
          <w:rFonts w:eastAsia="Times New Roman" w:cs="Times New Roman"/>
          <w:szCs w:val="24"/>
        </w:rPr>
        <w:t xml:space="preserve"> ΣΥΡΙΖΑ</w:t>
      </w:r>
      <w:r>
        <w:rPr>
          <w:rFonts w:eastAsia="Times New Roman" w:cs="Times New Roman"/>
          <w:szCs w:val="24"/>
        </w:rPr>
        <w:t>.</w:t>
      </w:r>
      <w:r w:rsidRPr="00B45ACF">
        <w:rPr>
          <w:rFonts w:eastAsia="Times New Roman" w:cs="Times New Roman"/>
          <w:szCs w:val="24"/>
        </w:rPr>
        <w:t xml:space="preserve"> Διαιρούν δηλαδή έτσι το πολιτικό </w:t>
      </w:r>
      <w:r>
        <w:rPr>
          <w:rFonts w:eastAsia="Times New Roman" w:cs="Times New Roman"/>
          <w:szCs w:val="24"/>
        </w:rPr>
        <w:t xml:space="preserve">πεδίο: </w:t>
      </w:r>
      <w:r w:rsidRPr="00B45ACF">
        <w:rPr>
          <w:rFonts w:eastAsia="Times New Roman" w:cs="Times New Roman"/>
          <w:szCs w:val="24"/>
        </w:rPr>
        <w:t>πρόοδος ο ΣΥΡΙΖΑ</w:t>
      </w:r>
      <w:r>
        <w:rPr>
          <w:rFonts w:eastAsia="Times New Roman" w:cs="Times New Roman"/>
          <w:szCs w:val="24"/>
        </w:rPr>
        <w:t>,</w:t>
      </w:r>
      <w:r w:rsidRPr="00B45ACF">
        <w:rPr>
          <w:rFonts w:eastAsia="Times New Roman" w:cs="Times New Roman"/>
          <w:szCs w:val="24"/>
        </w:rPr>
        <w:t xml:space="preserve"> συντήρηση ο Μητσοτ</w:t>
      </w:r>
      <w:r w:rsidRPr="00B45ACF">
        <w:rPr>
          <w:rFonts w:eastAsia="Times New Roman" w:cs="Times New Roman"/>
          <w:szCs w:val="24"/>
        </w:rPr>
        <w:t>άκης</w:t>
      </w:r>
      <w:r>
        <w:rPr>
          <w:rFonts w:eastAsia="Times New Roman" w:cs="Times New Roman"/>
          <w:szCs w:val="24"/>
        </w:rPr>
        <w:t>.</w:t>
      </w:r>
      <w:r w:rsidRPr="00B45ACF">
        <w:rPr>
          <w:rFonts w:eastAsia="Times New Roman" w:cs="Times New Roman"/>
          <w:szCs w:val="24"/>
        </w:rPr>
        <w:t xml:space="preserve"> Εγώ νομίζω ότι είναι και οι δύο συντήρηση</w:t>
      </w:r>
      <w:r>
        <w:rPr>
          <w:rFonts w:eastAsia="Times New Roman" w:cs="Times New Roman"/>
          <w:szCs w:val="24"/>
        </w:rPr>
        <w:t>.</w:t>
      </w:r>
      <w:r w:rsidRPr="00B45ACF">
        <w:rPr>
          <w:rFonts w:eastAsia="Times New Roman" w:cs="Times New Roman"/>
          <w:szCs w:val="24"/>
        </w:rPr>
        <w:t xml:space="preserve"> Θα μου επιτρέψετε </w:t>
      </w:r>
      <w:r>
        <w:rPr>
          <w:rFonts w:eastAsia="Times New Roman" w:cs="Times New Roman"/>
          <w:szCs w:val="24"/>
        </w:rPr>
        <w:t xml:space="preserve">να πω ότι </w:t>
      </w:r>
      <w:r w:rsidRPr="00B45ACF">
        <w:rPr>
          <w:rFonts w:eastAsia="Times New Roman" w:cs="Times New Roman"/>
          <w:szCs w:val="24"/>
        </w:rPr>
        <w:t xml:space="preserve">ο τρόπος με τον οποίον σκέφτονται και ενεργούν </w:t>
      </w:r>
      <w:r>
        <w:rPr>
          <w:rFonts w:eastAsia="Times New Roman" w:cs="Times New Roman"/>
          <w:szCs w:val="24"/>
        </w:rPr>
        <w:t>προδίδει συντήρηση για αμφοτέ</w:t>
      </w:r>
      <w:r w:rsidRPr="00B45ACF">
        <w:rPr>
          <w:rFonts w:eastAsia="Times New Roman" w:cs="Times New Roman"/>
          <w:szCs w:val="24"/>
        </w:rPr>
        <w:t>ρους</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Πού</w:t>
      </w:r>
      <w:r w:rsidRPr="00B45ACF">
        <w:rPr>
          <w:rFonts w:eastAsia="Times New Roman" w:cs="Times New Roman"/>
          <w:szCs w:val="24"/>
        </w:rPr>
        <w:t xml:space="preserve"> </w:t>
      </w:r>
      <w:r>
        <w:rPr>
          <w:rFonts w:eastAsia="Times New Roman" w:cs="Times New Roman"/>
          <w:szCs w:val="24"/>
        </w:rPr>
        <w:t>είναι η π</w:t>
      </w:r>
      <w:r w:rsidRPr="00B45ACF">
        <w:rPr>
          <w:rFonts w:eastAsia="Times New Roman" w:cs="Times New Roman"/>
          <w:szCs w:val="24"/>
        </w:rPr>
        <w:t>ρόοδος</w:t>
      </w:r>
      <w:r>
        <w:rPr>
          <w:rFonts w:eastAsia="Times New Roman" w:cs="Times New Roman"/>
          <w:szCs w:val="24"/>
        </w:rPr>
        <w:t>;</w:t>
      </w:r>
      <w:r w:rsidRPr="00B45ACF">
        <w:rPr>
          <w:rFonts w:eastAsia="Times New Roman" w:cs="Times New Roman"/>
          <w:szCs w:val="24"/>
        </w:rPr>
        <w:t xml:space="preserve"> </w:t>
      </w:r>
    </w:p>
    <w:p w14:paraId="09856003" w14:textId="77777777" w:rsidR="00BE639A" w:rsidRDefault="00A212EC">
      <w:pPr>
        <w:spacing w:line="600" w:lineRule="auto"/>
        <w:ind w:firstLine="720"/>
        <w:jc w:val="both"/>
        <w:rPr>
          <w:rFonts w:eastAsia="Times New Roman" w:cs="Times New Roman"/>
          <w:szCs w:val="24"/>
        </w:rPr>
      </w:pPr>
      <w:r w:rsidRPr="00B45ACF">
        <w:rPr>
          <w:rFonts w:eastAsia="Times New Roman" w:cs="Times New Roman"/>
          <w:szCs w:val="24"/>
        </w:rPr>
        <w:t>Ας πάρουμε το θέμα της εκλογής του Προέδρου της Δημοκρατίας</w:t>
      </w:r>
      <w:r>
        <w:rPr>
          <w:rFonts w:eastAsia="Times New Roman" w:cs="Times New Roman"/>
          <w:szCs w:val="24"/>
        </w:rPr>
        <w:t>.</w:t>
      </w:r>
      <w:r w:rsidRPr="00B45ACF">
        <w:rPr>
          <w:rFonts w:eastAsia="Times New Roman" w:cs="Times New Roman"/>
          <w:szCs w:val="24"/>
        </w:rPr>
        <w:t xml:space="preserve"> Λένε ότι είναι κακό να γίνονται εκλογές</w:t>
      </w:r>
      <w:r>
        <w:rPr>
          <w:rFonts w:eastAsia="Times New Roman" w:cs="Times New Roman"/>
          <w:szCs w:val="24"/>
        </w:rPr>
        <w:t>.</w:t>
      </w:r>
      <w:r w:rsidRPr="00B45ACF">
        <w:rPr>
          <w:rFonts w:eastAsia="Times New Roman" w:cs="Times New Roman"/>
          <w:szCs w:val="24"/>
        </w:rPr>
        <w:t xml:space="preserve"> Γιατί είναι κακό να γίνονται εκλογές</w:t>
      </w:r>
      <w:r>
        <w:rPr>
          <w:rFonts w:eastAsia="Times New Roman" w:cs="Times New Roman"/>
          <w:szCs w:val="24"/>
        </w:rPr>
        <w:t>;</w:t>
      </w:r>
      <w:r w:rsidRPr="00B45ACF">
        <w:rPr>
          <w:rFonts w:eastAsia="Times New Roman" w:cs="Times New Roman"/>
          <w:szCs w:val="24"/>
        </w:rPr>
        <w:t xml:space="preserve"> Γιατί φοβόμαστε τις εκλογές</w:t>
      </w:r>
      <w:r>
        <w:rPr>
          <w:rFonts w:eastAsia="Times New Roman" w:cs="Times New Roman"/>
          <w:szCs w:val="24"/>
        </w:rPr>
        <w:t>;</w:t>
      </w:r>
      <w:r w:rsidRPr="00B45ACF">
        <w:rPr>
          <w:rFonts w:eastAsia="Times New Roman" w:cs="Times New Roman"/>
          <w:szCs w:val="24"/>
        </w:rPr>
        <w:t xml:space="preserve"> Αν ο Πρόεδρος εκλεγεί από το</w:t>
      </w:r>
      <w:r>
        <w:rPr>
          <w:rFonts w:eastAsia="Times New Roman" w:cs="Times New Roman"/>
          <w:szCs w:val="24"/>
        </w:rPr>
        <w:t>ν</w:t>
      </w:r>
      <w:r w:rsidRPr="00B45ACF">
        <w:rPr>
          <w:rFonts w:eastAsia="Times New Roman" w:cs="Times New Roman"/>
          <w:szCs w:val="24"/>
        </w:rPr>
        <w:t xml:space="preserve"> λαό</w:t>
      </w:r>
      <w:r>
        <w:rPr>
          <w:rFonts w:eastAsia="Times New Roman" w:cs="Times New Roman"/>
          <w:szCs w:val="24"/>
        </w:rPr>
        <w:t>,</w:t>
      </w:r>
      <w:r w:rsidRPr="00B45ACF">
        <w:rPr>
          <w:rFonts w:eastAsia="Times New Roman" w:cs="Times New Roman"/>
          <w:szCs w:val="24"/>
        </w:rPr>
        <w:t xml:space="preserve"> μετά μπορεί να έχουμε σύγκρουση των δύο πόλων και να έχουμε εκτροπή</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Δεν θυμάστε πως ξεκίνησε η εκτροπή το ’</w:t>
      </w:r>
      <w:r w:rsidRPr="00B45ACF">
        <w:rPr>
          <w:rFonts w:eastAsia="Times New Roman" w:cs="Times New Roman"/>
          <w:szCs w:val="24"/>
        </w:rPr>
        <w:t>65</w:t>
      </w:r>
      <w:r>
        <w:rPr>
          <w:rFonts w:eastAsia="Times New Roman" w:cs="Times New Roman"/>
          <w:szCs w:val="24"/>
        </w:rPr>
        <w:t>;</w:t>
      </w:r>
      <w:r w:rsidRPr="00B45ACF">
        <w:rPr>
          <w:rFonts w:eastAsia="Times New Roman" w:cs="Times New Roman"/>
          <w:szCs w:val="24"/>
        </w:rPr>
        <w:t xml:space="preserve"> </w:t>
      </w:r>
      <w:r w:rsidRPr="00B45ACF">
        <w:rPr>
          <w:rFonts w:eastAsia="Times New Roman" w:cs="Times New Roman"/>
          <w:szCs w:val="24"/>
        </w:rPr>
        <w:t xml:space="preserve">Ο βασιλιάς είχε δικαίωμα να </w:t>
      </w:r>
      <w:r>
        <w:rPr>
          <w:rFonts w:eastAsia="Times New Roman" w:cs="Times New Roman"/>
          <w:szCs w:val="24"/>
        </w:rPr>
        <w:t xml:space="preserve">παύει </w:t>
      </w:r>
      <w:r w:rsidRPr="00B45ACF">
        <w:rPr>
          <w:rFonts w:eastAsia="Times New Roman" w:cs="Times New Roman"/>
          <w:szCs w:val="24"/>
        </w:rPr>
        <w:t xml:space="preserve">την </w:t>
      </w:r>
      <w:r>
        <w:rPr>
          <w:rFonts w:eastAsia="Times New Roman" w:cs="Times New Roman"/>
          <w:szCs w:val="24"/>
        </w:rPr>
        <w:t>κ</w:t>
      </w:r>
      <w:r w:rsidRPr="00B45ACF">
        <w:rPr>
          <w:rFonts w:eastAsia="Times New Roman" w:cs="Times New Roman"/>
          <w:szCs w:val="24"/>
        </w:rPr>
        <w:t>υβέρνηση</w:t>
      </w:r>
      <w:r>
        <w:rPr>
          <w:rFonts w:eastAsia="Times New Roman" w:cs="Times New Roman"/>
          <w:szCs w:val="24"/>
        </w:rPr>
        <w:t>. Έτσι,</w:t>
      </w:r>
      <w:r w:rsidRPr="00B45ACF">
        <w:rPr>
          <w:rFonts w:eastAsia="Times New Roman" w:cs="Times New Roman"/>
          <w:szCs w:val="24"/>
        </w:rPr>
        <w:t xml:space="preserve"> ξεκίνησε με τη σύγκρουση των δύο πόλων </w:t>
      </w:r>
      <w:r>
        <w:rPr>
          <w:rFonts w:eastAsia="Times New Roman" w:cs="Times New Roman"/>
          <w:szCs w:val="24"/>
        </w:rPr>
        <w:t xml:space="preserve">η ανωμαλία, οι αποστασίες </w:t>
      </w:r>
      <w:r w:rsidRPr="00B45ACF">
        <w:rPr>
          <w:rFonts w:eastAsia="Times New Roman" w:cs="Times New Roman"/>
          <w:szCs w:val="24"/>
        </w:rPr>
        <w:t xml:space="preserve">και στη συνέχεια η </w:t>
      </w:r>
      <w:r>
        <w:rPr>
          <w:rFonts w:eastAsia="Times New Roman" w:cs="Times New Roman"/>
          <w:szCs w:val="24"/>
        </w:rPr>
        <w:t>χ</w:t>
      </w:r>
      <w:r w:rsidRPr="00B45ACF">
        <w:rPr>
          <w:rFonts w:eastAsia="Times New Roman" w:cs="Times New Roman"/>
          <w:szCs w:val="24"/>
        </w:rPr>
        <w:t>ούντα των συνταγματαρχών</w:t>
      </w:r>
      <w:r>
        <w:rPr>
          <w:rFonts w:eastAsia="Times New Roman" w:cs="Times New Roman"/>
          <w:szCs w:val="24"/>
        </w:rPr>
        <w:t xml:space="preserve"> και η </w:t>
      </w:r>
      <w:r w:rsidRPr="00B45ACF">
        <w:rPr>
          <w:rFonts w:eastAsia="Times New Roman" w:cs="Times New Roman"/>
          <w:szCs w:val="24"/>
        </w:rPr>
        <w:t>προδοσία της Κύπρου</w:t>
      </w:r>
      <w:r>
        <w:rPr>
          <w:rFonts w:eastAsia="Times New Roman" w:cs="Times New Roman"/>
          <w:szCs w:val="24"/>
        </w:rPr>
        <w:t>.</w:t>
      </w:r>
      <w:r w:rsidRPr="00B45ACF">
        <w:rPr>
          <w:rFonts w:eastAsia="Times New Roman" w:cs="Times New Roman"/>
          <w:szCs w:val="24"/>
        </w:rPr>
        <w:t xml:space="preserve"> Έτσι ξεκίνησαν</w:t>
      </w:r>
      <w:r>
        <w:rPr>
          <w:rFonts w:eastAsia="Times New Roman" w:cs="Times New Roman"/>
          <w:szCs w:val="24"/>
        </w:rPr>
        <w:t xml:space="preserve">. </w:t>
      </w:r>
    </w:p>
    <w:p w14:paraId="0985600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Θέλετε να εκλέγουμε </w:t>
      </w:r>
      <w:r w:rsidRPr="00B45ACF">
        <w:rPr>
          <w:rFonts w:eastAsia="Times New Roman" w:cs="Times New Roman"/>
          <w:szCs w:val="24"/>
        </w:rPr>
        <w:t>τον Πρόεδρο της Δημοκρατίας</w:t>
      </w:r>
      <w:r w:rsidRPr="00B45ACF">
        <w:rPr>
          <w:rFonts w:eastAsia="Times New Roman" w:cs="Times New Roman"/>
          <w:szCs w:val="24"/>
        </w:rPr>
        <w:t xml:space="preserve"> από το</w:t>
      </w:r>
      <w:r>
        <w:rPr>
          <w:rFonts w:eastAsia="Times New Roman" w:cs="Times New Roman"/>
          <w:szCs w:val="24"/>
        </w:rPr>
        <w:t>ν</w:t>
      </w:r>
      <w:r w:rsidRPr="00B45ACF">
        <w:rPr>
          <w:rFonts w:eastAsia="Times New Roman" w:cs="Times New Roman"/>
          <w:szCs w:val="24"/>
        </w:rPr>
        <w:t xml:space="preserve"> λαό για να έχει εξουσία</w:t>
      </w:r>
      <w:r>
        <w:rPr>
          <w:rFonts w:eastAsia="Times New Roman" w:cs="Times New Roman"/>
          <w:szCs w:val="24"/>
        </w:rPr>
        <w:t>;</w:t>
      </w:r>
      <w:r w:rsidRPr="00B45ACF">
        <w:rPr>
          <w:rFonts w:eastAsia="Times New Roman" w:cs="Times New Roman"/>
          <w:szCs w:val="24"/>
        </w:rPr>
        <w:t xml:space="preserve"> Και τι να την κάνει την εξουσία</w:t>
      </w:r>
      <w:r>
        <w:rPr>
          <w:rFonts w:eastAsia="Times New Roman" w:cs="Times New Roman"/>
          <w:szCs w:val="24"/>
        </w:rPr>
        <w:t>; Για να</w:t>
      </w:r>
      <w:r w:rsidRPr="00B45ACF">
        <w:rPr>
          <w:rFonts w:eastAsia="Times New Roman" w:cs="Times New Roman"/>
          <w:szCs w:val="24"/>
        </w:rPr>
        <w:t xml:space="preserve"> συγκρουστεί </w:t>
      </w:r>
      <w:r>
        <w:rPr>
          <w:rFonts w:eastAsia="Times New Roman" w:cs="Times New Roman"/>
          <w:szCs w:val="24"/>
        </w:rPr>
        <w:t xml:space="preserve">με τον Πρωθυπουργό; Αυτό είναι το πιο επικίνδυνο. Όπου έχουν Πρόεδρο </w:t>
      </w:r>
      <w:r w:rsidRPr="00B45ACF">
        <w:rPr>
          <w:rFonts w:eastAsia="Times New Roman" w:cs="Times New Roman"/>
          <w:szCs w:val="24"/>
        </w:rPr>
        <w:t>Δημοκρατίας είναι ο Πρόεδρος Δημοκρατίας ο ισχυρός και ο Πρωθυπουργός είναι ο διακοσμητικός</w:t>
      </w:r>
      <w:r>
        <w:rPr>
          <w:rFonts w:eastAsia="Times New Roman" w:cs="Times New Roman"/>
          <w:szCs w:val="24"/>
        </w:rPr>
        <w:t>.</w:t>
      </w:r>
      <w:r w:rsidRPr="00B45ACF">
        <w:rPr>
          <w:rFonts w:eastAsia="Times New Roman" w:cs="Times New Roman"/>
          <w:szCs w:val="24"/>
        </w:rPr>
        <w:t xml:space="preserve"> Δεν υπάρ</w:t>
      </w:r>
      <w:r w:rsidRPr="00B45ACF">
        <w:rPr>
          <w:rFonts w:eastAsia="Times New Roman" w:cs="Times New Roman"/>
          <w:szCs w:val="24"/>
        </w:rPr>
        <w:t xml:space="preserve">χουν </w:t>
      </w:r>
      <w:r>
        <w:rPr>
          <w:rFonts w:eastAsia="Times New Roman" w:cs="Times New Roman"/>
          <w:szCs w:val="24"/>
        </w:rPr>
        <w:t xml:space="preserve">δύο ισχυροί πόλοι </w:t>
      </w:r>
      <w:r w:rsidRPr="00B45ACF">
        <w:rPr>
          <w:rFonts w:eastAsia="Times New Roman" w:cs="Times New Roman"/>
          <w:szCs w:val="24"/>
        </w:rPr>
        <w:t>σε κανένα Σύνταγμα</w:t>
      </w:r>
      <w:r>
        <w:rPr>
          <w:rFonts w:eastAsia="Times New Roman" w:cs="Times New Roman"/>
          <w:szCs w:val="24"/>
        </w:rPr>
        <w:t xml:space="preserve">. Αυτό γίνεται ακριβώς για να αποσοβείται </w:t>
      </w:r>
      <w:r w:rsidRPr="00B45ACF">
        <w:rPr>
          <w:rFonts w:eastAsia="Times New Roman" w:cs="Times New Roman"/>
          <w:szCs w:val="24"/>
        </w:rPr>
        <w:t xml:space="preserve"> η σύγκρουση</w:t>
      </w:r>
      <w:r>
        <w:rPr>
          <w:rFonts w:eastAsia="Times New Roman" w:cs="Times New Roman"/>
          <w:szCs w:val="24"/>
        </w:rPr>
        <w:t>.</w:t>
      </w:r>
      <w:r w:rsidRPr="00B45ACF">
        <w:rPr>
          <w:rFonts w:eastAsia="Times New Roman" w:cs="Times New Roman"/>
          <w:szCs w:val="24"/>
        </w:rPr>
        <w:t xml:space="preserve"> </w:t>
      </w:r>
    </w:p>
    <w:p w14:paraId="0985600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βλακώδης η πρόταση </w:t>
      </w:r>
      <w:r w:rsidRPr="00B45ACF">
        <w:rPr>
          <w:rFonts w:eastAsia="Times New Roman" w:cs="Times New Roman"/>
          <w:szCs w:val="24"/>
        </w:rPr>
        <w:t>της εκλογής του Προέδρου της Δημοκρατίας από το</w:t>
      </w:r>
      <w:r>
        <w:rPr>
          <w:rFonts w:eastAsia="Times New Roman" w:cs="Times New Roman"/>
          <w:szCs w:val="24"/>
        </w:rPr>
        <w:t>ν</w:t>
      </w:r>
      <w:r w:rsidRPr="00B45ACF">
        <w:rPr>
          <w:rFonts w:eastAsia="Times New Roman" w:cs="Times New Roman"/>
          <w:szCs w:val="24"/>
        </w:rPr>
        <w:t xml:space="preserve"> λαό</w:t>
      </w:r>
      <w:r>
        <w:rPr>
          <w:rFonts w:eastAsia="Times New Roman" w:cs="Times New Roman"/>
          <w:szCs w:val="24"/>
        </w:rPr>
        <w:t xml:space="preserve">. Δεν το καταλαβαίνω αυτό. </w:t>
      </w:r>
      <w:r w:rsidRPr="00B45ACF">
        <w:rPr>
          <w:rFonts w:eastAsia="Times New Roman" w:cs="Times New Roman"/>
          <w:szCs w:val="24"/>
        </w:rPr>
        <w:t xml:space="preserve">Γιατί </w:t>
      </w:r>
      <w:r>
        <w:rPr>
          <w:rFonts w:eastAsia="Times New Roman" w:cs="Times New Roman"/>
          <w:szCs w:val="24"/>
        </w:rPr>
        <w:t xml:space="preserve">θέλουμε να </w:t>
      </w:r>
      <w:r w:rsidRPr="00B45ACF">
        <w:rPr>
          <w:rFonts w:eastAsia="Times New Roman" w:cs="Times New Roman"/>
          <w:szCs w:val="24"/>
        </w:rPr>
        <w:t>αποφεύγουμε τις εκλογές</w:t>
      </w:r>
      <w:r>
        <w:rPr>
          <w:rFonts w:eastAsia="Times New Roman" w:cs="Times New Roman"/>
          <w:szCs w:val="24"/>
        </w:rPr>
        <w:t>;</w:t>
      </w:r>
      <w:r w:rsidRPr="00B45ACF">
        <w:rPr>
          <w:rFonts w:eastAsia="Times New Roman" w:cs="Times New Roman"/>
          <w:szCs w:val="24"/>
        </w:rPr>
        <w:t xml:space="preserve"> Τι είναι</w:t>
      </w:r>
      <w:r>
        <w:rPr>
          <w:rFonts w:eastAsia="Times New Roman" w:cs="Times New Roman"/>
          <w:szCs w:val="24"/>
        </w:rPr>
        <w:t xml:space="preserve"> οι </w:t>
      </w:r>
      <w:r>
        <w:rPr>
          <w:rFonts w:eastAsia="Times New Roman" w:cs="Times New Roman"/>
          <w:szCs w:val="24"/>
        </w:rPr>
        <w:t>εκλογές; Είναι ο διάολ</w:t>
      </w:r>
      <w:r w:rsidRPr="00B45ACF">
        <w:rPr>
          <w:rFonts w:eastAsia="Times New Roman" w:cs="Times New Roman"/>
          <w:szCs w:val="24"/>
        </w:rPr>
        <w:t>ος με το λιβάνι</w:t>
      </w:r>
      <w:r>
        <w:rPr>
          <w:rFonts w:eastAsia="Times New Roman" w:cs="Times New Roman"/>
          <w:szCs w:val="24"/>
        </w:rPr>
        <w:t>,</w:t>
      </w:r>
      <w:r w:rsidRPr="00B45ACF">
        <w:rPr>
          <w:rFonts w:eastAsia="Times New Roman" w:cs="Times New Roman"/>
          <w:szCs w:val="24"/>
        </w:rPr>
        <w:t xml:space="preserve"> που πρέπει ο διάολος να αποφεύγει το λιβάνι</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 xml:space="preserve">Όταν καταφεύγει στον λαό </w:t>
      </w:r>
      <w:r w:rsidRPr="00B45ACF">
        <w:rPr>
          <w:rFonts w:eastAsia="Times New Roman" w:cs="Times New Roman"/>
          <w:szCs w:val="24"/>
        </w:rPr>
        <w:t>μία Κυβέρνηση</w:t>
      </w:r>
      <w:r>
        <w:rPr>
          <w:rFonts w:eastAsia="Times New Roman" w:cs="Times New Roman"/>
          <w:szCs w:val="24"/>
        </w:rPr>
        <w:t>,</w:t>
      </w:r>
      <w:r w:rsidRPr="00B45ACF">
        <w:rPr>
          <w:rFonts w:eastAsia="Times New Roman" w:cs="Times New Roman"/>
          <w:szCs w:val="24"/>
        </w:rPr>
        <w:t xml:space="preserve"> είτε για να επανεκλεγεί είτε για να έρθει άλλο</w:t>
      </w:r>
      <w:r>
        <w:rPr>
          <w:rFonts w:eastAsia="Times New Roman" w:cs="Times New Roman"/>
          <w:szCs w:val="24"/>
        </w:rPr>
        <w:t xml:space="preserve"> κόμμα στην εξουσία ή ά</w:t>
      </w:r>
      <w:r w:rsidRPr="00B45ACF">
        <w:rPr>
          <w:rFonts w:eastAsia="Times New Roman" w:cs="Times New Roman"/>
          <w:szCs w:val="24"/>
        </w:rPr>
        <w:t>λλα κόμματα</w:t>
      </w:r>
      <w:r>
        <w:rPr>
          <w:rFonts w:eastAsia="Times New Roman" w:cs="Times New Roman"/>
          <w:szCs w:val="24"/>
        </w:rPr>
        <w:t>,</w:t>
      </w:r>
      <w:r w:rsidRPr="00B45ACF">
        <w:rPr>
          <w:rFonts w:eastAsia="Times New Roman" w:cs="Times New Roman"/>
          <w:szCs w:val="24"/>
        </w:rPr>
        <w:t xml:space="preserve"> αν είναι συνασπισμοί κομμάτων</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 xml:space="preserve">καταφεύγει στο ιερότερο </w:t>
      </w:r>
      <w:r w:rsidRPr="00B45ACF">
        <w:rPr>
          <w:rFonts w:eastAsia="Times New Roman" w:cs="Times New Roman"/>
          <w:szCs w:val="24"/>
        </w:rPr>
        <w:t>πράγμα που υπάρχει σε μία δημοκρατία</w:t>
      </w:r>
      <w:r>
        <w:rPr>
          <w:rFonts w:eastAsia="Times New Roman" w:cs="Times New Roman"/>
          <w:szCs w:val="24"/>
        </w:rPr>
        <w:t>,</w:t>
      </w:r>
      <w:r w:rsidRPr="00B45ACF">
        <w:rPr>
          <w:rFonts w:eastAsia="Times New Roman" w:cs="Times New Roman"/>
          <w:szCs w:val="24"/>
        </w:rPr>
        <w:t xml:space="preserve"> στο</w:t>
      </w:r>
      <w:r>
        <w:rPr>
          <w:rFonts w:eastAsia="Times New Roman" w:cs="Times New Roman"/>
          <w:szCs w:val="24"/>
        </w:rPr>
        <w:t>ν</w:t>
      </w:r>
      <w:r w:rsidRPr="00B45ACF">
        <w:rPr>
          <w:rFonts w:eastAsia="Times New Roman" w:cs="Times New Roman"/>
          <w:szCs w:val="24"/>
        </w:rPr>
        <w:t xml:space="preserve"> </w:t>
      </w:r>
      <w:r>
        <w:rPr>
          <w:rFonts w:eastAsia="Times New Roman" w:cs="Times New Roman"/>
          <w:szCs w:val="24"/>
        </w:rPr>
        <w:t xml:space="preserve">λαό. </w:t>
      </w:r>
      <w:r w:rsidRPr="00B45ACF">
        <w:rPr>
          <w:rFonts w:eastAsia="Times New Roman" w:cs="Times New Roman"/>
          <w:szCs w:val="24"/>
        </w:rPr>
        <w:t xml:space="preserve">Και </w:t>
      </w:r>
      <w:r>
        <w:rPr>
          <w:rFonts w:eastAsia="Times New Roman" w:cs="Times New Roman"/>
          <w:szCs w:val="24"/>
        </w:rPr>
        <w:t xml:space="preserve">εδώ συζητάμε όλοι πώς θα αποφύγουμε </w:t>
      </w:r>
      <w:r w:rsidRPr="00B45ACF">
        <w:rPr>
          <w:rFonts w:eastAsia="Times New Roman" w:cs="Times New Roman"/>
          <w:szCs w:val="24"/>
        </w:rPr>
        <w:t>το</w:t>
      </w:r>
      <w:r>
        <w:rPr>
          <w:rFonts w:eastAsia="Times New Roman" w:cs="Times New Roman"/>
          <w:szCs w:val="24"/>
        </w:rPr>
        <w:t>ν</w:t>
      </w:r>
      <w:r w:rsidRPr="00B45ACF">
        <w:rPr>
          <w:rFonts w:eastAsia="Times New Roman" w:cs="Times New Roman"/>
          <w:szCs w:val="24"/>
        </w:rPr>
        <w:t xml:space="preserve"> λαό</w:t>
      </w:r>
      <w:r>
        <w:rPr>
          <w:rFonts w:eastAsia="Times New Roman" w:cs="Times New Roman"/>
          <w:szCs w:val="24"/>
        </w:rPr>
        <w:t>.</w:t>
      </w:r>
    </w:p>
    <w:p w14:paraId="09856006" w14:textId="77777777" w:rsidR="00BE639A" w:rsidRDefault="00A212EC">
      <w:pPr>
        <w:spacing w:line="600" w:lineRule="auto"/>
        <w:ind w:firstLine="720"/>
        <w:jc w:val="both"/>
        <w:rPr>
          <w:rFonts w:eastAsia="Times New Roman" w:cs="Times New Roman"/>
          <w:szCs w:val="24"/>
        </w:rPr>
      </w:pPr>
      <w:r w:rsidRPr="00B45ACF">
        <w:rPr>
          <w:rFonts w:eastAsia="Times New Roman" w:cs="Times New Roman"/>
          <w:szCs w:val="24"/>
        </w:rPr>
        <w:t xml:space="preserve">Λέει ο Μητσοτάκης </w:t>
      </w:r>
      <w:r>
        <w:rPr>
          <w:rFonts w:eastAsia="Times New Roman" w:cs="Times New Roman"/>
          <w:szCs w:val="24"/>
        </w:rPr>
        <w:t xml:space="preserve">«με εκατόν πενήντα έναν να εκλεγεί». Μα, τότε δεν είναι </w:t>
      </w:r>
      <w:r w:rsidRPr="00B45ACF">
        <w:rPr>
          <w:rFonts w:eastAsia="Times New Roman" w:cs="Times New Roman"/>
          <w:szCs w:val="24"/>
        </w:rPr>
        <w:t xml:space="preserve">αντιπροσωπευτικός ο Πρόεδρος </w:t>
      </w:r>
      <w:r>
        <w:rPr>
          <w:rFonts w:eastAsia="Times New Roman" w:cs="Times New Roman"/>
          <w:szCs w:val="24"/>
        </w:rPr>
        <w:t xml:space="preserve">της </w:t>
      </w:r>
      <w:r w:rsidRPr="00B45ACF">
        <w:rPr>
          <w:rFonts w:eastAsia="Times New Roman" w:cs="Times New Roman"/>
          <w:szCs w:val="24"/>
        </w:rPr>
        <w:t>Δημοκρατίας</w:t>
      </w:r>
      <w:r>
        <w:rPr>
          <w:rFonts w:eastAsia="Times New Roman" w:cs="Times New Roman"/>
          <w:szCs w:val="24"/>
        </w:rPr>
        <w:t xml:space="preserve">. Ο Τσίπρας λέει </w:t>
      </w:r>
      <w:r>
        <w:rPr>
          <w:rFonts w:eastAsia="Times New Roman" w:cs="Times New Roman"/>
          <w:szCs w:val="24"/>
        </w:rPr>
        <w:t xml:space="preserve">«να </w:t>
      </w:r>
      <w:r w:rsidRPr="00B45ACF">
        <w:rPr>
          <w:rFonts w:eastAsia="Times New Roman" w:cs="Times New Roman"/>
          <w:szCs w:val="24"/>
        </w:rPr>
        <w:t>πηγαίνουμε στο</w:t>
      </w:r>
      <w:r>
        <w:rPr>
          <w:rFonts w:eastAsia="Times New Roman" w:cs="Times New Roman"/>
          <w:szCs w:val="24"/>
        </w:rPr>
        <w:t>ν</w:t>
      </w:r>
      <w:r w:rsidRPr="00B45ACF">
        <w:rPr>
          <w:rFonts w:eastAsia="Times New Roman" w:cs="Times New Roman"/>
          <w:szCs w:val="24"/>
        </w:rPr>
        <w:t xml:space="preserve"> λαό με εκλέγουμ</w:t>
      </w:r>
      <w:r>
        <w:rPr>
          <w:rFonts w:eastAsia="Times New Roman" w:cs="Times New Roman"/>
          <w:szCs w:val="24"/>
        </w:rPr>
        <w:t xml:space="preserve">ε Πρόεδρο της </w:t>
      </w:r>
      <w:r w:rsidRPr="00B45ACF">
        <w:rPr>
          <w:rFonts w:eastAsia="Times New Roman" w:cs="Times New Roman"/>
          <w:szCs w:val="24"/>
        </w:rPr>
        <w:t>Δημοκρατίας</w:t>
      </w:r>
      <w:r>
        <w:rPr>
          <w:rFonts w:eastAsia="Times New Roman" w:cs="Times New Roman"/>
          <w:szCs w:val="24"/>
        </w:rPr>
        <w:t>».</w:t>
      </w:r>
      <w:r w:rsidRPr="00B45ACF">
        <w:rPr>
          <w:rFonts w:eastAsia="Times New Roman" w:cs="Times New Roman"/>
          <w:szCs w:val="24"/>
        </w:rPr>
        <w:t xml:space="preserve"> </w:t>
      </w:r>
      <w:r>
        <w:rPr>
          <w:rFonts w:eastAsia="Times New Roman" w:cs="Times New Roman"/>
          <w:szCs w:val="24"/>
        </w:rPr>
        <w:t xml:space="preserve">Τότε θα κινδυνεύουμε να έχουμε </w:t>
      </w:r>
      <w:r w:rsidRPr="00B45ACF">
        <w:rPr>
          <w:rFonts w:eastAsia="Times New Roman" w:cs="Times New Roman"/>
          <w:szCs w:val="24"/>
        </w:rPr>
        <w:t>συγκρούσεις των δύο πόλων και εκτροπή</w:t>
      </w:r>
      <w:r>
        <w:rPr>
          <w:rFonts w:eastAsia="Times New Roman" w:cs="Times New Roman"/>
          <w:szCs w:val="24"/>
        </w:rPr>
        <w:t>.</w:t>
      </w:r>
      <w:r w:rsidRPr="00B45ACF">
        <w:rPr>
          <w:rFonts w:eastAsia="Times New Roman" w:cs="Times New Roman"/>
          <w:szCs w:val="24"/>
        </w:rPr>
        <w:t xml:space="preserve"> Και οι δύο αυτοί άνθρωποι </w:t>
      </w:r>
      <w:r>
        <w:rPr>
          <w:rFonts w:eastAsia="Times New Roman" w:cs="Times New Roman"/>
          <w:szCs w:val="24"/>
        </w:rPr>
        <w:t>-</w:t>
      </w:r>
      <w:r w:rsidRPr="00B45ACF">
        <w:rPr>
          <w:rFonts w:eastAsia="Times New Roman" w:cs="Times New Roman"/>
          <w:szCs w:val="24"/>
        </w:rPr>
        <w:t>και Μητσοτάκης</w:t>
      </w:r>
      <w:r>
        <w:rPr>
          <w:rFonts w:eastAsia="Times New Roman" w:cs="Times New Roman"/>
          <w:szCs w:val="24"/>
        </w:rPr>
        <w:t xml:space="preserve"> και ο Τσίπρας- είναι επικίνδυνοι με τις προτάσεις που κάνουν.</w:t>
      </w:r>
      <w:r w:rsidRPr="00B45ACF">
        <w:rPr>
          <w:rFonts w:eastAsia="Times New Roman" w:cs="Times New Roman"/>
          <w:szCs w:val="24"/>
        </w:rPr>
        <w:t xml:space="preserve"> Στην πράξη</w:t>
      </w:r>
      <w:r>
        <w:rPr>
          <w:rFonts w:eastAsia="Times New Roman" w:cs="Times New Roman"/>
          <w:szCs w:val="24"/>
        </w:rPr>
        <w:t>,</w:t>
      </w:r>
      <w:r w:rsidRPr="00B45ACF">
        <w:rPr>
          <w:rFonts w:eastAsia="Times New Roman" w:cs="Times New Roman"/>
          <w:szCs w:val="24"/>
        </w:rPr>
        <w:t xml:space="preserve"> σε όλα </w:t>
      </w:r>
      <w:r w:rsidRPr="00B45ACF">
        <w:rPr>
          <w:rFonts w:eastAsia="Times New Roman" w:cs="Times New Roman"/>
          <w:szCs w:val="24"/>
        </w:rPr>
        <w:t>τα Συντάγματα του κόσμου έχει αποδειχθ</w:t>
      </w:r>
      <w:r>
        <w:rPr>
          <w:rFonts w:eastAsia="Times New Roman" w:cs="Times New Roman"/>
          <w:szCs w:val="24"/>
        </w:rPr>
        <w:t>εί ότι τέτοιες π</w:t>
      </w:r>
      <w:r w:rsidRPr="00B45ACF">
        <w:rPr>
          <w:rFonts w:eastAsia="Times New Roman" w:cs="Times New Roman"/>
          <w:szCs w:val="24"/>
        </w:rPr>
        <w:t>ροτάσεις δεν είναι μόνο άκαρπες</w:t>
      </w:r>
      <w:r>
        <w:rPr>
          <w:rFonts w:eastAsia="Times New Roman" w:cs="Times New Roman"/>
          <w:szCs w:val="24"/>
        </w:rPr>
        <w:t>, αλλά</w:t>
      </w:r>
      <w:r w:rsidRPr="00B45ACF">
        <w:rPr>
          <w:rFonts w:eastAsia="Times New Roman" w:cs="Times New Roman"/>
          <w:szCs w:val="24"/>
        </w:rPr>
        <w:t xml:space="preserve"> είναι και επικίνδυνες</w:t>
      </w:r>
      <w:r>
        <w:rPr>
          <w:rFonts w:eastAsia="Times New Roman" w:cs="Times New Roman"/>
          <w:szCs w:val="24"/>
        </w:rPr>
        <w:t>.</w:t>
      </w:r>
    </w:p>
    <w:p w14:paraId="09856007" w14:textId="77777777" w:rsidR="00BE639A" w:rsidRDefault="00A212EC">
      <w:pPr>
        <w:spacing w:line="600" w:lineRule="auto"/>
        <w:ind w:firstLine="720"/>
        <w:jc w:val="both"/>
        <w:rPr>
          <w:rFonts w:eastAsia="Times New Roman" w:cs="Times New Roman"/>
          <w:szCs w:val="24"/>
        </w:rPr>
      </w:pPr>
      <w:r w:rsidRPr="00B45ACF">
        <w:rPr>
          <w:rFonts w:eastAsia="Times New Roman" w:cs="Times New Roman"/>
          <w:szCs w:val="24"/>
        </w:rPr>
        <w:t>Πριν από λίγες μέρες</w:t>
      </w:r>
      <w:r>
        <w:rPr>
          <w:rFonts w:eastAsia="Times New Roman" w:cs="Times New Roman"/>
          <w:szCs w:val="24"/>
        </w:rPr>
        <w:t xml:space="preserve">, πριν από έναν μήνα, τέθηκε θέμα ότι δεν είχε τους εκατόν πενήντα έναν ο </w:t>
      </w:r>
      <w:r w:rsidRPr="00B45ACF">
        <w:rPr>
          <w:rFonts w:eastAsia="Times New Roman" w:cs="Times New Roman"/>
          <w:szCs w:val="24"/>
        </w:rPr>
        <w:t>Πρωθυπουργός</w:t>
      </w:r>
      <w:r>
        <w:rPr>
          <w:rFonts w:eastAsia="Times New Roman" w:cs="Times New Roman"/>
          <w:szCs w:val="24"/>
        </w:rPr>
        <w:t>.</w:t>
      </w:r>
      <w:r w:rsidRPr="00B45ACF">
        <w:rPr>
          <w:rFonts w:eastAsia="Times New Roman" w:cs="Times New Roman"/>
          <w:szCs w:val="24"/>
        </w:rPr>
        <w:t xml:space="preserve"> Και </w:t>
      </w:r>
      <w:r>
        <w:rPr>
          <w:rFonts w:eastAsia="Times New Roman" w:cs="Times New Roman"/>
          <w:szCs w:val="24"/>
        </w:rPr>
        <w:t xml:space="preserve">είπαν </w:t>
      </w:r>
      <w:r w:rsidRPr="00B45ACF">
        <w:rPr>
          <w:rFonts w:eastAsia="Times New Roman" w:cs="Times New Roman"/>
          <w:szCs w:val="24"/>
        </w:rPr>
        <w:t xml:space="preserve">ότι υπάρχει </w:t>
      </w:r>
      <w:r>
        <w:rPr>
          <w:rFonts w:eastAsia="Times New Roman" w:cs="Times New Roman"/>
          <w:szCs w:val="24"/>
        </w:rPr>
        <w:t xml:space="preserve">η </w:t>
      </w:r>
      <w:r w:rsidRPr="00B45ACF">
        <w:rPr>
          <w:rFonts w:eastAsia="Times New Roman" w:cs="Times New Roman"/>
          <w:szCs w:val="24"/>
        </w:rPr>
        <w:t>δυνατότητ</w:t>
      </w:r>
      <w:r w:rsidRPr="00B45ACF">
        <w:rPr>
          <w:rFonts w:eastAsia="Times New Roman" w:cs="Times New Roman"/>
          <w:szCs w:val="24"/>
        </w:rPr>
        <w:t>α να μένει</w:t>
      </w:r>
      <w:r>
        <w:rPr>
          <w:rFonts w:eastAsia="Times New Roman" w:cs="Times New Roman"/>
          <w:szCs w:val="24"/>
        </w:rPr>
        <w:t>, λέει,</w:t>
      </w:r>
      <w:r w:rsidRPr="00B45ACF">
        <w:rPr>
          <w:rFonts w:eastAsia="Times New Roman" w:cs="Times New Roman"/>
          <w:szCs w:val="24"/>
        </w:rPr>
        <w:t xml:space="preserve"> μία Κυβέρνηση </w:t>
      </w:r>
      <w:r>
        <w:rPr>
          <w:rFonts w:eastAsia="Times New Roman" w:cs="Times New Roman"/>
          <w:szCs w:val="24"/>
        </w:rPr>
        <w:t>και ας μην έχει τους εκατόν πενήντα έναν.</w:t>
      </w:r>
    </w:p>
    <w:p w14:paraId="0985600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βγαίνει, ο καθηγητής της Νομικής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  Γιώργος Κασιμάτης,</w:t>
      </w:r>
      <w:r>
        <w:rPr>
          <w:rFonts w:eastAsia="Times New Roman" w:cs="Times New Roman"/>
          <w:szCs w:val="24"/>
        </w:rPr>
        <w:t xml:space="preserve"> και λέει ότι το πνεύμα του Συντάγματος του 19</w:t>
      </w:r>
      <w:r w:rsidRPr="005202E2">
        <w:rPr>
          <w:rFonts w:eastAsia="Times New Roman" w:cs="Times New Roman"/>
          <w:szCs w:val="24"/>
        </w:rPr>
        <w:t>75</w:t>
      </w:r>
      <w:r>
        <w:rPr>
          <w:rFonts w:eastAsia="Times New Roman" w:cs="Times New Roman"/>
          <w:szCs w:val="24"/>
        </w:rPr>
        <w:t xml:space="preserve"> -</w:t>
      </w:r>
      <w:r w:rsidRPr="005202E2">
        <w:rPr>
          <w:rFonts w:eastAsia="Times New Roman" w:cs="Times New Roman"/>
          <w:szCs w:val="24"/>
        </w:rPr>
        <w:t>γιατί εκεί</w:t>
      </w:r>
      <w:r>
        <w:rPr>
          <w:rFonts w:eastAsia="Times New Roman" w:cs="Times New Roman"/>
          <w:szCs w:val="24"/>
        </w:rPr>
        <w:t>νο</w:t>
      </w:r>
      <w:r w:rsidRPr="005202E2">
        <w:rPr>
          <w:rFonts w:eastAsia="Times New Roman" w:cs="Times New Roman"/>
          <w:szCs w:val="24"/>
        </w:rPr>
        <w:t xml:space="preserve"> το Σύνταγμα </w:t>
      </w:r>
      <w:r>
        <w:rPr>
          <w:rFonts w:eastAsia="Times New Roman" w:cs="Times New Roman"/>
          <w:szCs w:val="24"/>
        </w:rPr>
        <w:t>υ</w:t>
      </w:r>
      <w:r w:rsidRPr="005202E2">
        <w:rPr>
          <w:rFonts w:eastAsia="Times New Roman" w:cs="Times New Roman"/>
          <w:szCs w:val="24"/>
        </w:rPr>
        <w:t>πάρχει ακόμη</w:t>
      </w:r>
      <w:r>
        <w:rPr>
          <w:rFonts w:eastAsia="Times New Roman" w:cs="Times New Roman"/>
          <w:szCs w:val="24"/>
        </w:rPr>
        <w:t>, σε όσες αναθεωρήσεις έγιναν,</w:t>
      </w:r>
      <w:r w:rsidRPr="005202E2">
        <w:rPr>
          <w:rFonts w:eastAsia="Times New Roman" w:cs="Times New Roman"/>
          <w:szCs w:val="24"/>
        </w:rPr>
        <w:t xml:space="preserve"> </w:t>
      </w:r>
      <w:r>
        <w:rPr>
          <w:rFonts w:eastAsia="Times New Roman" w:cs="Times New Roman"/>
          <w:szCs w:val="24"/>
        </w:rPr>
        <w:t>ανα</w:t>
      </w:r>
      <w:r>
        <w:rPr>
          <w:rFonts w:eastAsia="Times New Roman" w:cs="Times New Roman"/>
          <w:szCs w:val="24"/>
        </w:rPr>
        <w:t>θεωρήθηκαν</w:t>
      </w:r>
      <w:r w:rsidRPr="005202E2">
        <w:rPr>
          <w:rFonts w:eastAsia="Times New Roman" w:cs="Times New Roman"/>
          <w:szCs w:val="24"/>
        </w:rPr>
        <w:t xml:space="preserve"> επουσιώδη άρθρα</w:t>
      </w:r>
      <w:r>
        <w:rPr>
          <w:rFonts w:eastAsia="Times New Roman" w:cs="Times New Roman"/>
          <w:szCs w:val="24"/>
        </w:rPr>
        <w:t>, τα ουσιώδη</w:t>
      </w:r>
      <w:r w:rsidRPr="005202E2">
        <w:rPr>
          <w:rFonts w:eastAsia="Times New Roman" w:cs="Times New Roman"/>
          <w:szCs w:val="24"/>
        </w:rPr>
        <w:t xml:space="preserve"> παρέμειναν τα ίδια</w:t>
      </w:r>
      <w:r>
        <w:rPr>
          <w:rFonts w:eastAsia="Times New Roman" w:cs="Times New Roman"/>
          <w:szCs w:val="24"/>
        </w:rPr>
        <w:t>-</w:t>
      </w:r>
      <w:r w:rsidRPr="005202E2">
        <w:rPr>
          <w:rFonts w:eastAsia="Times New Roman" w:cs="Times New Roman"/>
          <w:szCs w:val="24"/>
        </w:rPr>
        <w:t xml:space="preserve"> είναι ότι ο Πρωθυπουργός δεν μπορεί να υπάρχει </w:t>
      </w:r>
      <w:r>
        <w:rPr>
          <w:rFonts w:eastAsia="Times New Roman" w:cs="Times New Roman"/>
          <w:szCs w:val="24"/>
        </w:rPr>
        <w:t>με λιγότερους από εκατόν πενήντα έναν. Γι’</w:t>
      </w:r>
      <w:r w:rsidRPr="005202E2">
        <w:rPr>
          <w:rFonts w:eastAsia="Times New Roman" w:cs="Times New Roman"/>
          <w:szCs w:val="24"/>
        </w:rPr>
        <w:t xml:space="preserve"> αυτό και σωστά ο Τσίπρας ζήτησε </w:t>
      </w:r>
      <w:r>
        <w:rPr>
          <w:rFonts w:eastAsia="Times New Roman" w:cs="Times New Roman"/>
          <w:szCs w:val="24"/>
        </w:rPr>
        <w:t xml:space="preserve">ξανά </w:t>
      </w:r>
      <w:r w:rsidRPr="005202E2">
        <w:rPr>
          <w:rFonts w:eastAsia="Times New Roman" w:cs="Times New Roman"/>
          <w:szCs w:val="24"/>
        </w:rPr>
        <w:t>ψήφο εμπι</w:t>
      </w:r>
      <w:r>
        <w:rPr>
          <w:rFonts w:eastAsia="Times New Roman" w:cs="Times New Roman"/>
          <w:szCs w:val="24"/>
        </w:rPr>
        <w:t>στοσύνης, γιατί δεν μπορούσε να παραμέ</w:t>
      </w:r>
      <w:r w:rsidRPr="005202E2">
        <w:rPr>
          <w:rFonts w:eastAsia="Times New Roman" w:cs="Times New Roman"/>
          <w:szCs w:val="24"/>
        </w:rPr>
        <w:t xml:space="preserve">νει </w:t>
      </w:r>
      <w:r>
        <w:rPr>
          <w:rFonts w:eastAsia="Times New Roman" w:cs="Times New Roman"/>
          <w:szCs w:val="24"/>
        </w:rPr>
        <w:t>Κ</w:t>
      </w:r>
      <w:r w:rsidRPr="005202E2">
        <w:rPr>
          <w:rFonts w:eastAsia="Times New Roman" w:cs="Times New Roman"/>
          <w:szCs w:val="24"/>
        </w:rPr>
        <w:t>υβέρνηση χωρίς το</w:t>
      </w:r>
      <w:r>
        <w:rPr>
          <w:rFonts w:eastAsia="Times New Roman" w:cs="Times New Roman"/>
          <w:szCs w:val="24"/>
        </w:rPr>
        <w:t>υς</w:t>
      </w:r>
      <w:r w:rsidRPr="005202E2">
        <w:rPr>
          <w:rFonts w:eastAsia="Times New Roman" w:cs="Times New Roman"/>
          <w:szCs w:val="24"/>
        </w:rPr>
        <w:t xml:space="preserve"> </w:t>
      </w:r>
      <w:r>
        <w:rPr>
          <w:rFonts w:eastAsia="Times New Roman" w:cs="Times New Roman"/>
          <w:szCs w:val="24"/>
        </w:rPr>
        <w:t>εκατόν πενήντα έναν.</w:t>
      </w:r>
      <w:r w:rsidRPr="005202E2">
        <w:rPr>
          <w:rFonts w:eastAsia="Times New Roman" w:cs="Times New Roman"/>
          <w:szCs w:val="24"/>
        </w:rPr>
        <w:t xml:space="preserve"> </w:t>
      </w:r>
    </w:p>
    <w:p w14:paraId="0985600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Κι</w:t>
      </w:r>
      <w:r w:rsidRPr="005202E2">
        <w:rPr>
          <w:rFonts w:eastAsia="Times New Roman" w:cs="Times New Roman"/>
          <w:szCs w:val="24"/>
        </w:rPr>
        <w:t xml:space="preserve"> αυτό το λέω </w:t>
      </w:r>
      <w:r>
        <w:rPr>
          <w:rFonts w:eastAsia="Times New Roman" w:cs="Times New Roman"/>
          <w:szCs w:val="24"/>
        </w:rPr>
        <w:t>για τον κ. Καμμένο</w:t>
      </w:r>
      <w:r w:rsidRPr="005202E2">
        <w:rPr>
          <w:rFonts w:eastAsia="Times New Roman" w:cs="Times New Roman"/>
          <w:szCs w:val="24"/>
        </w:rPr>
        <w:t xml:space="preserve"> να το ακούσει</w:t>
      </w:r>
      <w:r>
        <w:rPr>
          <w:rFonts w:eastAsia="Times New Roman" w:cs="Times New Roman"/>
          <w:szCs w:val="24"/>
        </w:rPr>
        <w:t>,</w:t>
      </w:r>
      <w:r w:rsidRPr="005202E2">
        <w:rPr>
          <w:rFonts w:eastAsia="Times New Roman" w:cs="Times New Roman"/>
          <w:szCs w:val="24"/>
        </w:rPr>
        <w:t xml:space="preserve"> που λέει ότι τότε που έκανε πρόταση δυσπιστίας </w:t>
      </w:r>
      <w:r>
        <w:rPr>
          <w:rFonts w:eastAsia="Times New Roman" w:cs="Times New Roman"/>
          <w:szCs w:val="24"/>
        </w:rPr>
        <w:t xml:space="preserve">ο Μητσοτάκης </w:t>
      </w:r>
      <w:r w:rsidRPr="005202E2">
        <w:rPr>
          <w:rFonts w:eastAsia="Times New Roman" w:cs="Times New Roman"/>
          <w:szCs w:val="24"/>
        </w:rPr>
        <w:t xml:space="preserve">και να </w:t>
      </w:r>
      <w:r>
        <w:rPr>
          <w:rFonts w:eastAsia="Times New Roman" w:cs="Times New Roman"/>
          <w:szCs w:val="24"/>
        </w:rPr>
        <w:t xml:space="preserve">προσετίθετο </w:t>
      </w:r>
      <w:r w:rsidRPr="005202E2">
        <w:rPr>
          <w:rFonts w:eastAsia="Times New Roman" w:cs="Times New Roman"/>
          <w:szCs w:val="24"/>
        </w:rPr>
        <w:t xml:space="preserve">η δύναμη του Καμμένου με τους Βουλευτές </w:t>
      </w:r>
      <w:r>
        <w:rPr>
          <w:rFonts w:eastAsia="Times New Roman" w:cs="Times New Roman"/>
          <w:szCs w:val="24"/>
        </w:rPr>
        <w:t>τ</w:t>
      </w:r>
      <w:r w:rsidRPr="005202E2">
        <w:rPr>
          <w:rFonts w:eastAsia="Times New Roman" w:cs="Times New Roman"/>
          <w:szCs w:val="24"/>
        </w:rPr>
        <w:t>ου</w:t>
      </w:r>
      <w:r>
        <w:rPr>
          <w:rFonts w:eastAsia="Times New Roman" w:cs="Times New Roman"/>
          <w:szCs w:val="24"/>
        </w:rPr>
        <w:t>,</w:t>
      </w:r>
      <w:r w:rsidRPr="005202E2">
        <w:rPr>
          <w:rFonts w:eastAsia="Times New Roman" w:cs="Times New Roman"/>
          <w:szCs w:val="24"/>
        </w:rPr>
        <w:t xml:space="preserve"> δεν θα πετύχαινε</w:t>
      </w:r>
      <w:r>
        <w:rPr>
          <w:rFonts w:eastAsia="Times New Roman" w:cs="Times New Roman"/>
          <w:szCs w:val="24"/>
        </w:rPr>
        <w:t xml:space="preserve"> η</w:t>
      </w:r>
      <w:r w:rsidRPr="005202E2">
        <w:rPr>
          <w:rFonts w:eastAsia="Times New Roman" w:cs="Times New Roman"/>
          <w:szCs w:val="24"/>
        </w:rPr>
        <w:t xml:space="preserve"> πρόταση δυσπιστίας</w:t>
      </w:r>
      <w:r>
        <w:rPr>
          <w:rFonts w:eastAsia="Times New Roman" w:cs="Times New Roman"/>
          <w:szCs w:val="24"/>
        </w:rPr>
        <w:t>.</w:t>
      </w:r>
      <w:r w:rsidRPr="005202E2">
        <w:rPr>
          <w:rFonts w:eastAsia="Times New Roman" w:cs="Times New Roman"/>
          <w:szCs w:val="24"/>
        </w:rPr>
        <w:t xml:space="preserve"> Η πρόταση δυσπιστία</w:t>
      </w:r>
      <w:r w:rsidRPr="005202E2">
        <w:rPr>
          <w:rFonts w:eastAsia="Times New Roman" w:cs="Times New Roman"/>
          <w:szCs w:val="24"/>
        </w:rPr>
        <w:t>ς δεν θα πετύχαινε</w:t>
      </w:r>
      <w:r>
        <w:rPr>
          <w:rFonts w:eastAsia="Times New Roman" w:cs="Times New Roman"/>
          <w:szCs w:val="24"/>
        </w:rPr>
        <w:t xml:space="preserve">, αλλά αν ανήρχετο στον Πρόεδρο </w:t>
      </w:r>
      <w:r w:rsidRPr="005202E2">
        <w:rPr>
          <w:rFonts w:eastAsia="Times New Roman" w:cs="Times New Roman"/>
          <w:szCs w:val="24"/>
        </w:rPr>
        <w:t>της Δημοκρατίας ο Καμμένος και έλεγε ότι</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w:t>
      </w:r>
      <w:r w:rsidRPr="005202E2">
        <w:rPr>
          <w:rFonts w:eastAsia="Times New Roman" w:cs="Times New Roman"/>
          <w:szCs w:val="24"/>
        </w:rPr>
        <w:t xml:space="preserve">Αφού </w:t>
      </w:r>
      <w:r>
        <w:rPr>
          <w:rFonts w:eastAsia="Times New Roman" w:cs="Times New Roman"/>
          <w:szCs w:val="24"/>
        </w:rPr>
        <w:t xml:space="preserve">προτίθεται ο Τσίπρας να υπογράψει </w:t>
      </w:r>
      <w:r>
        <w:rPr>
          <w:rFonts w:eastAsia="Times New Roman" w:cs="Times New Roman"/>
          <w:szCs w:val="24"/>
        </w:rPr>
        <w:t xml:space="preserve">τη Συμφωνία των </w:t>
      </w:r>
      <w:r>
        <w:rPr>
          <w:rFonts w:eastAsia="Times New Roman" w:cs="Times New Roman"/>
          <w:szCs w:val="24"/>
        </w:rPr>
        <w:t>Πρ</w:t>
      </w:r>
      <w:r>
        <w:rPr>
          <w:rFonts w:eastAsia="Times New Roman" w:cs="Times New Roman"/>
          <w:szCs w:val="24"/>
        </w:rPr>
        <w:t>ε</w:t>
      </w:r>
      <w:r>
        <w:rPr>
          <w:rFonts w:eastAsia="Times New Roman" w:cs="Times New Roman"/>
          <w:szCs w:val="24"/>
        </w:rPr>
        <w:t>σπ</w:t>
      </w:r>
      <w:r>
        <w:rPr>
          <w:rFonts w:eastAsia="Times New Roman" w:cs="Times New Roman"/>
          <w:szCs w:val="24"/>
        </w:rPr>
        <w:t>ών</w:t>
      </w:r>
      <w:r>
        <w:rPr>
          <w:rFonts w:eastAsia="Times New Roman" w:cs="Times New Roman"/>
          <w:szCs w:val="24"/>
        </w:rPr>
        <w:t xml:space="preserve">, εγώ αίρω </w:t>
      </w:r>
      <w:r w:rsidRPr="005202E2">
        <w:rPr>
          <w:rFonts w:eastAsia="Times New Roman" w:cs="Times New Roman"/>
          <w:szCs w:val="24"/>
        </w:rPr>
        <w:t>την εμπιστοσύνη από την Κυβέρνηση</w:t>
      </w:r>
      <w:r>
        <w:rPr>
          <w:rFonts w:eastAsia="Times New Roman" w:cs="Times New Roman"/>
          <w:szCs w:val="24"/>
        </w:rPr>
        <w:t>»,</w:t>
      </w:r>
      <w:r w:rsidRPr="005202E2">
        <w:rPr>
          <w:rFonts w:eastAsia="Times New Roman" w:cs="Times New Roman"/>
          <w:szCs w:val="24"/>
        </w:rPr>
        <w:t xml:space="preserve"> η Κυβέρνηση θα</w:t>
      </w:r>
      <w:r>
        <w:rPr>
          <w:rFonts w:eastAsia="Times New Roman" w:cs="Times New Roman"/>
          <w:szCs w:val="24"/>
        </w:rPr>
        <w:t xml:space="preserve"> έπεφτε. </w:t>
      </w:r>
    </w:p>
    <w:p w14:paraId="0985600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Γιατί ο Καμμένος</w:t>
      </w:r>
      <w:r w:rsidRPr="005202E2">
        <w:rPr>
          <w:rFonts w:eastAsia="Times New Roman" w:cs="Times New Roman"/>
          <w:szCs w:val="24"/>
        </w:rPr>
        <w:t xml:space="preserve"> συνεχώς αυτό </w:t>
      </w:r>
      <w:r w:rsidRPr="005202E2">
        <w:rPr>
          <w:rFonts w:eastAsia="Times New Roman" w:cs="Times New Roman"/>
          <w:szCs w:val="24"/>
        </w:rPr>
        <w:t>το επιχείρημα λέει</w:t>
      </w:r>
      <w:r>
        <w:rPr>
          <w:rFonts w:eastAsia="Times New Roman" w:cs="Times New Roman"/>
          <w:szCs w:val="24"/>
        </w:rPr>
        <w:t>,</w:t>
      </w:r>
      <w:r w:rsidRPr="005202E2">
        <w:rPr>
          <w:rFonts w:eastAsia="Times New Roman" w:cs="Times New Roman"/>
          <w:szCs w:val="24"/>
        </w:rPr>
        <w:t xml:space="preserve"> ότι και να προσ</w:t>
      </w:r>
      <w:r>
        <w:rPr>
          <w:rFonts w:eastAsia="Times New Roman" w:cs="Times New Roman"/>
          <w:szCs w:val="24"/>
        </w:rPr>
        <w:t>ε</w:t>
      </w:r>
      <w:r w:rsidRPr="005202E2">
        <w:rPr>
          <w:rFonts w:eastAsia="Times New Roman" w:cs="Times New Roman"/>
          <w:szCs w:val="24"/>
        </w:rPr>
        <w:t>τίθε</w:t>
      </w:r>
      <w:r>
        <w:rPr>
          <w:rFonts w:eastAsia="Times New Roman" w:cs="Times New Roman"/>
          <w:szCs w:val="24"/>
        </w:rPr>
        <w:t>ντο</w:t>
      </w:r>
      <w:r w:rsidRPr="005202E2">
        <w:rPr>
          <w:rFonts w:eastAsia="Times New Roman" w:cs="Times New Roman"/>
          <w:szCs w:val="24"/>
        </w:rPr>
        <w:t xml:space="preserve"> οι Βουλευτές </w:t>
      </w:r>
      <w:r>
        <w:rPr>
          <w:rFonts w:eastAsia="Times New Roman" w:cs="Times New Roman"/>
          <w:szCs w:val="24"/>
        </w:rPr>
        <w:t>του</w:t>
      </w:r>
      <w:r w:rsidRPr="005202E2">
        <w:rPr>
          <w:rFonts w:eastAsia="Times New Roman" w:cs="Times New Roman"/>
          <w:szCs w:val="24"/>
        </w:rPr>
        <w:t xml:space="preserve"> </w:t>
      </w:r>
      <w:r>
        <w:rPr>
          <w:rFonts w:eastAsia="Times New Roman" w:cs="Times New Roman"/>
          <w:szCs w:val="24"/>
        </w:rPr>
        <w:t>στους Βουλευτές της Νέας Δημοκρατίας, δεν θα λάμβανε το</w:t>
      </w:r>
      <w:r>
        <w:rPr>
          <w:rFonts w:eastAsia="Times New Roman" w:cs="Times New Roman"/>
          <w:szCs w:val="24"/>
        </w:rPr>
        <w:t>υς</w:t>
      </w:r>
      <w:r>
        <w:rPr>
          <w:rFonts w:eastAsia="Times New Roman" w:cs="Times New Roman"/>
          <w:szCs w:val="24"/>
        </w:rPr>
        <w:t xml:space="preserve"> εκατόν πενήντα ένα</w:t>
      </w:r>
      <w:r>
        <w:rPr>
          <w:rFonts w:eastAsia="Times New Roman" w:cs="Times New Roman"/>
          <w:szCs w:val="24"/>
        </w:rPr>
        <w:t>ν</w:t>
      </w:r>
      <w:r>
        <w:rPr>
          <w:rFonts w:eastAsia="Times New Roman" w:cs="Times New Roman"/>
          <w:szCs w:val="24"/>
        </w:rPr>
        <w:t xml:space="preserve">. Μα, δεν χρειαζόταν η δυσπιστία για να πάρει εκατόν πενήντα έναν. Αν ήρχετο ένας </w:t>
      </w:r>
      <w:r>
        <w:rPr>
          <w:rFonts w:eastAsia="Times New Roman" w:cs="Times New Roman"/>
          <w:szCs w:val="24"/>
        </w:rPr>
        <w:t xml:space="preserve">εκ </w:t>
      </w:r>
      <w:r>
        <w:rPr>
          <w:rFonts w:eastAsia="Times New Roman" w:cs="Times New Roman"/>
          <w:szCs w:val="24"/>
        </w:rPr>
        <w:t xml:space="preserve">των δύο εταίρων του κυβερνητικού </w:t>
      </w:r>
      <w:r>
        <w:rPr>
          <w:rFonts w:eastAsia="Times New Roman" w:cs="Times New Roman"/>
          <w:szCs w:val="24"/>
        </w:rPr>
        <w:t>συνασπισμού</w:t>
      </w:r>
      <w:r w:rsidRPr="005202E2">
        <w:rPr>
          <w:rFonts w:eastAsia="Times New Roman" w:cs="Times New Roman"/>
          <w:szCs w:val="24"/>
        </w:rPr>
        <w:t xml:space="preserve"> στον Πρόεδρο της Δημοκρατίας</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μέρα πριν από </w:t>
      </w:r>
      <w:r>
        <w:rPr>
          <w:rFonts w:eastAsia="Times New Roman" w:cs="Times New Roman"/>
          <w:szCs w:val="24"/>
        </w:rPr>
        <w:t xml:space="preserve">τη Συμφωνία των </w:t>
      </w:r>
      <w:r>
        <w:rPr>
          <w:rFonts w:eastAsia="Times New Roman" w:cs="Times New Roman"/>
          <w:szCs w:val="24"/>
        </w:rPr>
        <w:t>Πρ</w:t>
      </w:r>
      <w:r>
        <w:rPr>
          <w:rFonts w:eastAsia="Times New Roman" w:cs="Times New Roman"/>
          <w:szCs w:val="24"/>
        </w:rPr>
        <w:t>ε</w:t>
      </w:r>
      <w:r>
        <w:rPr>
          <w:rFonts w:eastAsia="Times New Roman" w:cs="Times New Roman"/>
          <w:szCs w:val="24"/>
        </w:rPr>
        <w:t>σπ</w:t>
      </w:r>
      <w:r>
        <w:rPr>
          <w:rFonts w:eastAsia="Times New Roman" w:cs="Times New Roman"/>
          <w:szCs w:val="24"/>
        </w:rPr>
        <w:t>ών</w:t>
      </w:r>
      <w:r>
        <w:rPr>
          <w:rFonts w:eastAsia="Times New Roman" w:cs="Times New Roman"/>
          <w:szCs w:val="24"/>
        </w:rPr>
        <w:t xml:space="preserve"> και έκανε άρση της εμπιστοσύνης του στην Κυβέρνηση, η </w:t>
      </w:r>
      <w:r w:rsidRPr="005202E2">
        <w:rPr>
          <w:rFonts w:eastAsia="Times New Roman" w:cs="Times New Roman"/>
          <w:szCs w:val="24"/>
        </w:rPr>
        <w:t>Κυβέρνηση</w:t>
      </w:r>
      <w:r>
        <w:rPr>
          <w:rFonts w:eastAsia="Times New Roman" w:cs="Times New Roman"/>
          <w:szCs w:val="24"/>
        </w:rPr>
        <w:t xml:space="preserve"> θα έπεφτε,</w:t>
      </w:r>
      <w:r w:rsidRPr="005202E2">
        <w:rPr>
          <w:rFonts w:eastAsia="Times New Roman" w:cs="Times New Roman"/>
          <w:szCs w:val="24"/>
        </w:rPr>
        <w:t xml:space="preserve"> γιατί </w:t>
      </w:r>
      <w:r>
        <w:rPr>
          <w:rFonts w:eastAsia="Times New Roman" w:cs="Times New Roman"/>
          <w:szCs w:val="24"/>
        </w:rPr>
        <w:t xml:space="preserve">θα έχανε τους εκατόν πενήντα έναν. </w:t>
      </w:r>
    </w:p>
    <w:p w14:paraId="0985600B"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 xml:space="preserve">Θέλει </w:t>
      </w:r>
      <w:r>
        <w:rPr>
          <w:rFonts w:eastAsia="Times New Roman" w:cs="Times New Roman"/>
          <w:szCs w:val="24"/>
        </w:rPr>
        <w:t xml:space="preserve">ο κ. </w:t>
      </w:r>
      <w:r w:rsidRPr="005202E2">
        <w:rPr>
          <w:rFonts w:eastAsia="Times New Roman" w:cs="Times New Roman"/>
          <w:szCs w:val="24"/>
        </w:rPr>
        <w:t>Τσίπρας ουδετερόθρησκο κράτος</w:t>
      </w:r>
      <w:r>
        <w:rPr>
          <w:rFonts w:eastAsia="Times New Roman" w:cs="Times New Roman"/>
          <w:szCs w:val="24"/>
        </w:rPr>
        <w:t>.</w:t>
      </w:r>
      <w:r w:rsidRPr="005202E2">
        <w:rPr>
          <w:rFonts w:eastAsia="Times New Roman" w:cs="Times New Roman"/>
          <w:szCs w:val="24"/>
        </w:rPr>
        <w:t xml:space="preserve"> Τι θα πει ουδετερόθρησκο κράτος</w:t>
      </w:r>
      <w:r>
        <w:rPr>
          <w:rFonts w:eastAsia="Times New Roman" w:cs="Times New Roman"/>
          <w:szCs w:val="24"/>
        </w:rPr>
        <w:t>; Δεν</w:t>
      </w:r>
      <w:r w:rsidRPr="005202E2">
        <w:rPr>
          <w:rFonts w:eastAsia="Times New Roman" w:cs="Times New Roman"/>
          <w:szCs w:val="24"/>
        </w:rPr>
        <w:t xml:space="preserve"> αναγνωρίζουμε ότι η ορθόδοξη θρησκεία είναι η επίσημη θρησκεία του ελληνικού κράτους</w:t>
      </w:r>
      <w:r>
        <w:rPr>
          <w:rFonts w:eastAsia="Times New Roman" w:cs="Times New Roman"/>
          <w:szCs w:val="24"/>
        </w:rPr>
        <w:t>; Δεν το αναγνωρίζουμε; Δηλαδή όταν μας ελευθέρωναν οι Παπαφλέσσε</w:t>
      </w:r>
      <w:r w:rsidRPr="005202E2">
        <w:rPr>
          <w:rFonts w:eastAsia="Times New Roman" w:cs="Times New Roman"/>
          <w:szCs w:val="24"/>
        </w:rPr>
        <w:t xml:space="preserve">ς και </w:t>
      </w:r>
      <w:r>
        <w:rPr>
          <w:rFonts w:eastAsia="Times New Roman" w:cs="Times New Roman"/>
          <w:szCs w:val="24"/>
        </w:rPr>
        <w:t xml:space="preserve">οι Αθανάσιοι Διάκοι, </w:t>
      </w:r>
      <w:r w:rsidRPr="005202E2">
        <w:rPr>
          <w:rFonts w:eastAsia="Times New Roman" w:cs="Times New Roman"/>
          <w:szCs w:val="24"/>
        </w:rPr>
        <w:t xml:space="preserve">ήταν ωραίοι που </w:t>
      </w:r>
      <w:r>
        <w:rPr>
          <w:rFonts w:eastAsia="Times New Roman" w:cs="Times New Roman"/>
          <w:szCs w:val="24"/>
        </w:rPr>
        <w:t xml:space="preserve">έχυναν </w:t>
      </w:r>
      <w:r w:rsidRPr="005202E2">
        <w:rPr>
          <w:rFonts w:eastAsia="Times New Roman" w:cs="Times New Roman"/>
          <w:szCs w:val="24"/>
        </w:rPr>
        <w:t xml:space="preserve">το αίμα </w:t>
      </w:r>
      <w:r>
        <w:rPr>
          <w:rFonts w:eastAsia="Times New Roman" w:cs="Times New Roman"/>
          <w:szCs w:val="24"/>
        </w:rPr>
        <w:t xml:space="preserve">τους; Τώρα γινήκαμε </w:t>
      </w:r>
      <w:r w:rsidRPr="005202E2">
        <w:rPr>
          <w:rFonts w:eastAsia="Times New Roman" w:cs="Times New Roman"/>
          <w:szCs w:val="24"/>
        </w:rPr>
        <w:t xml:space="preserve">μοντέρνοι αριστεροί και </w:t>
      </w:r>
      <w:r>
        <w:rPr>
          <w:rFonts w:eastAsia="Times New Roman" w:cs="Times New Roman"/>
          <w:szCs w:val="24"/>
        </w:rPr>
        <w:t>ξεχάσαμε ποιος μας ελευθέρωσε</w:t>
      </w:r>
      <w:r w:rsidRPr="005202E2">
        <w:rPr>
          <w:rFonts w:eastAsia="Times New Roman" w:cs="Times New Roman"/>
          <w:szCs w:val="24"/>
        </w:rPr>
        <w:t xml:space="preserve"> και θα πάμε να βάλουμε τους μορμόνους και τους </w:t>
      </w:r>
      <w:r>
        <w:rPr>
          <w:rFonts w:eastAsia="Times New Roman" w:cs="Times New Roman"/>
          <w:szCs w:val="24"/>
        </w:rPr>
        <w:t>ι</w:t>
      </w:r>
      <w:r w:rsidRPr="005202E2">
        <w:rPr>
          <w:rFonts w:eastAsia="Times New Roman" w:cs="Times New Roman"/>
          <w:szCs w:val="24"/>
        </w:rPr>
        <w:t xml:space="preserve">εχωβάδες </w:t>
      </w:r>
      <w:r>
        <w:rPr>
          <w:rFonts w:eastAsia="Times New Roman" w:cs="Times New Roman"/>
          <w:szCs w:val="24"/>
        </w:rPr>
        <w:t xml:space="preserve">στην ίδια μοίρα με την </w:t>
      </w:r>
      <w:r>
        <w:rPr>
          <w:rFonts w:eastAsia="Times New Roman" w:cs="Times New Roman"/>
          <w:szCs w:val="24"/>
        </w:rPr>
        <w:t>Ο</w:t>
      </w:r>
      <w:r w:rsidRPr="005202E2">
        <w:rPr>
          <w:rFonts w:eastAsia="Times New Roman" w:cs="Times New Roman"/>
          <w:szCs w:val="24"/>
        </w:rPr>
        <w:t>ρθοδοξία</w:t>
      </w:r>
      <w:r>
        <w:rPr>
          <w:rFonts w:eastAsia="Times New Roman" w:cs="Times New Roman"/>
          <w:szCs w:val="24"/>
        </w:rPr>
        <w:t>;</w:t>
      </w:r>
      <w:r w:rsidRPr="005202E2">
        <w:rPr>
          <w:rFonts w:eastAsia="Times New Roman" w:cs="Times New Roman"/>
          <w:szCs w:val="24"/>
        </w:rPr>
        <w:t xml:space="preserve"> </w:t>
      </w:r>
    </w:p>
    <w:p w14:paraId="0985600C"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Αυτό θα κάνουμε</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Αυτό ε</w:t>
      </w:r>
      <w:r w:rsidRPr="005202E2">
        <w:rPr>
          <w:rFonts w:eastAsia="Times New Roman" w:cs="Times New Roman"/>
          <w:szCs w:val="24"/>
        </w:rPr>
        <w:t>ίναι το ευχαριστώ</w:t>
      </w:r>
      <w:r>
        <w:rPr>
          <w:rFonts w:eastAsia="Times New Roman" w:cs="Times New Roman"/>
          <w:szCs w:val="24"/>
        </w:rPr>
        <w:t xml:space="preserve"> προς μια θρησκεία που κάνει τα λάθη της; Γιατί </w:t>
      </w:r>
      <w:r w:rsidRPr="005202E2">
        <w:rPr>
          <w:rFonts w:eastAsia="Times New Roman" w:cs="Times New Roman"/>
          <w:szCs w:val="24"/>
        </w:rPr>
        <w:t>όπ</w:t>
      </w:r>
      <w:r w:rsidRPr="005202E2">
        <w:rPr>
          <w:rFonts w:eastAsia="Times New Roman" w:cs="Times New Roman"/>
          <w:szCs w:val="24"/>
        </w:rPr>
        <w:t>ου υπάρχουν κοσμικά αξιώματα θα υπάρχουν και λάθη</w:t>
      </w:r>
      <w:r>
        <w:rPr>
          <w:rFonts w:eastAsia="Times New Roman" w:cs="Times New Roman"/>
          <w:szCs w:val="24"/>
        </w:rPr>
        <w:t xml:space="preserve">. </w:t>
      </w:r>
      <w:r w:rsidRPr="005202E2">
        <w:rPr>
          <w:rFonts w:eastAsia="Times New Roman" w:cs="Times New Roman"/>
          <w:szCs w:val="24"/>
        </w:rPr>
        <w:t xml:space="preserve">Είναι κοσμικό αξίωμα και ο </w:t>
      </w:r>
      <w:r>
        <w:rPr>
          <w:rFonts w:eastAsia="Times New Roman" w:cs="Times New Roman"/>
          <w:szCs w:val="24"/>
        </w:rPr>
        <w:t>δ</w:t>
      </w:r>
      <w:r w:rsidRPr="005202E2">
        <w:rPr>
          <w:rFonts w:eastAsia="Times New Roman" w:cs="Times New Roman"/>
          <w:szCs w:val="24"/>
        </w:rPr>
        <w:t>εσπότης και ο κληρικός</w:t>
      </w:r>
      <w:r>
        <w:rPr>
          <w:rFonts w:eastAsia="Times New Roman" w:cs="Times New Roman"/>
          <w:szCs w:val="24"/>
        </w:rPr>
        <w:t xml:space="preserve">. Όμως την πίστη τη σεβόμεθα ως πίστη. </w:t>
      </w:r>
      <w:r w:rsidRPr="005202E2">
        <w:rPr>
          <w:rFonts w:eastAsia="Times New Roman" w:cs="Times New Roman"/>
          <w:szCs w:val="24"/>
        </w:rPr>
        <w:t xml:space="preserve">Δεν </w:t>
      </w:r>
      <w:r>
        <w:rPr>
          <w:rFonts w:eastAsia="Times New Roman" w:cs="Times New Roman"/>
          <w:szCs w:val="24"/>
        </w:rPr>
        <w:t xml:space="preserve">την εξαρτούμε </w:t>
      </w:r>
      <w:r w:rsidRPr="005202E2">
        <w:rPr>
          <w:rFonts w:eastAsia="Times New Roman" w:cs="Times New Roman"/>
          <w:szCs w:val="24"/>
        </w:rPr>
        <w:t xml:space="preserve">από το να μην κάνουν λάθη οι λειτουργοί </w:t>
      </w:r>
      <w:r>
        <w:rPr>
          <w:rFonts w:eastAsia="Times New Roman" w:cs="Times New Roman"/>
          <w:szCs w:val="24"/>
        </w:rPr>
        <w:t>της. Οι λειτουργοί της πίστης μπορεί</w:t>
      </w:r>
      <w:r w:rsidRPr="005202E2">
        <w:rPr>
          <w:rFonts w:eastAsia="Times New Roman" w:cs="Times New Roman"/>
          <w:szCs w:val="24"/>
        </w:rPr>
        <w:t xml:space="preserve"> να κάνουν </w:t>
      </w:r>
      <w:r>
        <w:rPr>
          <w:rFonts w:eastAsia="Times New Roman" w:cs="Times New Roman"/>
          <w:szCs w:val="24"/>
        </w:rPr>
        <w:t xml:space="preserve">πολλά </w:t>
      </w:r>
      <w:r w:rsidRPr="005202E2">
        <w:rPr>
          <w:rFonts w:eastAsia="Times New Roman" w:cs="Times New Roman"/>
          <w:szCs w:val="24"/>
        </w:rPr>
        <w:t>λάθη</w:t>
      </w:r>
      <w:r>
        <w:rPr>
          <w:rFonts w:eastAsia="Times New Roman" w:cs="Times New Roman"/>
          <w:szCs w:val="24"/>
        </w:rPr>
        <w:t>.</w:t>
      </w:r>
      <w:r>
        <w:rPr>
          <w:rFonts w:eastAsia="Times New Roman" w:cs="Times New Roman"/>
          <w:szCs w:val="24"/>
        </w:rPr>
        <w:t xml:space="preserve"> Η πίστη </w:t>
      </w:r>
      <w:r w:rsidRPr="005202E2">
        <w:rPr>
          <w:rFonts w:eastAsia="Times New Roman" w:cs="Times New Roman"/>
          <w:szCs w:val="24"/>
        </w:rPr>
        <w:t xml:space="preserve">του ελληνικού λαού πρέπει να </w:t>
      </w:r>
      <w:r>
        <w:rPr>
          <w:rFonts w:eastAsia="Times New Roman" w:cs="Times New Roman"/>
          <w:szCs w:val="24"/>
        </w:rPr>
        <w:t>μένει ακλόνητη,</w:t>
      </w:r>
      <w:r w:rsidRPr="005202E2">
        <w:rPr>
          <w:rFonts w:eastAsia="Times New Roman" w:cs="Times New Roman"/>
          <w:szCs w:val="24"/>
        </w:rPr>
        <w:t xml:space="preserve"> αν είναι μέσα μας ριζωμένη</w:t>
      </w:r>
      <w:r>
        <w:rPr>
          <w:rFonts w:eastAsia="Times New Roman" w:cs="Times New Roman"/>
          <w:szCs w:val="24"/>
        </w:rPr>
        <w:t>.</w:t>
      </w:r>
      <w:r w:rsidRPr="005202E2">
        <w:rPr>
          <w:rFonts w:eastAsia="Times New Roman" w:cs="Times New Roman"/>
          <w:szCs w:val="24"/>
        </w:rPr>
        <w:t xml:space="preserve"> Αυτό αισθάνομαι εγώ</w:t>
      </w:r>
      <w:r>
        <w:rPr>
          <w:rFonts w:eastAsia="Times New Roman" w:cs="Times New Roman"/>
          <w:szCs w:val="24"/>
        </w:rPr>
        <w:t>.</w:t>
      </w:r>
      <w:r w:rsidRPr="005202E2">
        <w:rPr>
          <w:rFonts w:eastAsia="Times New Roman" w:cs="Times New Roman"/>
          <w:szCs w:val="24"/>
        </w:rPr>
        <w:t xml:space="preserve"> Δεν είναι τίμιο πράγμα </w:t>
      </w:r>
      <w:r>
        <w:rPr>
          <w:rFonts w:eastAsia="Times New Roman" w:cs="Times New Roman"/>
          <w:szCs w:val="24"/>
        </w:rPr>
        <w:t xml:space="preserve">άλλοι να κάνουν αγώνες και </w:t>
      </w:r>
      <w:r w:rsidRPr="005202E2">
        <w:rPr>
          <w:rFonts w:eastAsia="Times New Roman" w:cs="Times New Roman"/>
          <w:szCs w:val="24"/>
        </w:rPr>
        <w:t>άλλοι</w:t>
      </w:r>
      <w:r>
        <w:rPr>
          <w:rFonts w:eastAsia="Times New Roman" w:cs="Times New Roman"/>
          <w:szCs w:val="24"/>
        </w:rPr>
        <w:t>,</w:t>
      </w:r>
      <w:r w:rsidRPr="005202E2">
        <w:rPr>
          <w:rFonts w:eastAsia="Times New Roman" w:cs="Times New Roman"/>
          <w:szCs w:val="24"/>
        </w:rPr>
        <w:t xml:space="preserve"> στ</w:t>
      </w:r>
      <w:r>
        <w:rPr>
          <w:rFonts w:eastAsia="Times New Roman" w:cs="Times New Roman"/>
          <w:szCs w:val="24"/>
        </w:rPr>
        <w:t>ο όνομα ενός δήθεν εκσυγχρονισμού,</w:t>
      </w:r>
      <w:r w:rsidRPr="005202E2">
        <w:rPr>
          <w:rFonts w:eastAsia="Times New Roman" w:cs="Times New Roman"/>
          <w:szCs w:val="24"/>
        </w:rPr>
        <w:t xml:space="preserve"> να θέλουν να τα ισοπεδώσουν</w:t>
      </w:r>
      <w:r>
        <w:rPr>
          <w:rFonts w:eastAsia="Times New Roman" w:cs="Times New Roman"/>
          <w:szCs w:val="24"/>
        </w:rPr>
        <w:t xml:space="preserve">. </w:t>
      </w:r>
    </w:p>
    <w:p w14:paraId="0985600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Κι ούτε είναι και τίμιο </w:t>
      </w:r>
      <w:r w:rsidRPr="005202E2">
        <w:rPr>
          <w:rFonts w:eastAsia="Times New Roman" w:cs="Times New Roman"/>
          <w:szCs w:val="24"/>
        </w:rPr>
        <w:t>ο Πρω</w:t>
      </w:r>
      <w:r w:rsidRPr="005202E2">
        <w:rPr>
          <w:rFonts w:eastAsia="Times New Roman" w:cs="Times New Roman"/>
          <w:szCs w:val="24"/>
        </w:rPr>
        <w:t>θυπουργός να διεξάγει μυστικές συνομιλίες με τον Αρχιεπίσκοπο</w:t>
      </w:r>
      <w:r>
        <w:rPr>
          <w:rFonts w:eastAsia="Times New Roman" w:cs="Times New Roman"/>
          <w:szCs w:val="24"/>
        </w:rPr>
        <w:t>.</w:t>
      </w:r>
      <w:r w:rsidRPr="005202E2">
        <w:rPr>
          <w:rFonts w:eastAsia="Times New Roman" w:cs="Times New Roman"/>
          <w:szCs w:val="24"/>
        </w:rPr>
        <w:t xml:space="preserve"> Δεν είναι αυτό τίμιο</w:t>
      </w:r>
      <w:r>
        <w:rPr>
          <w:rFonts w:eastAsia="Times New Roman" w:cs="Times New Roman"/>
          <w:szCs w:val="24"/>
        </w:rPr>
        <w:t xml:space="preserve">. Η Εκκλησία </w:t>
      </w:r>
      <w:r w:rsidRPr="005202E2">
        <w:rPr>
          <w:rFonts w:eastAsia="Times New Roman" w:cs="Times New Roman"/>
          <w:szCs w:val="24"/>
        </w:rPr>
        <w:t xml:space="preserve">της Ελλάδος </w:t>
      </w:r>
      <w:r>
        <w:rPr>
          <w:rFonts w:eastAsia="Times New Roman" w:cs="Times New Roman"/>
          <w:szCs w:val="24"/>
        </w:rPr>
        <w:t xml:space="preserve">διοικείται συνοδικά και στην Εκκλησία της Ελλάδος </w:t>
      </w:r>
      <w:r w:rsidRPr="005202E2">
        <w:rPr>
          <w:rFonts w:eastAsia="Times New Roman" w:cs="Times New Roman"/>
          <w:szCs w:val="24"/>
        </w:rPr>
        <w:t xml:space="preserve">ανήκουν και </w:t>
      </w:r>
      <w:r>
        <w:rPr>
          <w:rFonts w:eastAsia="Times New Roman" w:cs="Times New Roman"/>
          <w:szCs w:val="24"/>
        </w:rPr>
        <w:t>οι δέκα χιλιάδες</w:t>
      </w:r>
      <w:r w:rsidRPr="005202E2">
        <w:rPr>
          <w:rFonts w:eastAsia="Times New Roman" w:cs="Times New Roman"/>
          <w:szCs w:val="24"/>
        </w:rPr>
        <w:t xml:space="preserve"> κληρικοί τους οποίους αγνόησε ο Αρχιεπίσκοπος</w:t>
      </w:r>
      <w:r>
        <w:rPr>
          <w:rFonts w:eastAsia="Times New Roman" w:cs="Times New Roman"/>
          <w:szCs w:val="24"/>
        </w:rPr>
        <w:t>. Ο μεν</w:t>
      </w:r>
      <w:r w:rsidRPr="005202E2">
        <w:rPr>
          <w:rFonts w:eastAsia="Times New Roman" w:cs="Times New Roman"/>
          <w:szCs w:val="24"/>
        </w:rPr>
        <w:t xml:space="preserve"> Τσίπρας διεξήγαγ</w:t>
      </w:r>
      <w:r w:rsidRPr="005202E2">
        <w:rPr>
          <w:rFonts w:eastAsia="Times New Roman" w:cs="Times New Roman"/>
          <w:szCs w:val="24"/>
        </w:rPr>
        <w:t>ε μυστικές συνομιλίες επί ενάμισ</w:t>
      </w:r>
      <w:r>
        <w:rPr>
          <w:rFonts w:eastAsia="Times New Roman" w:cs="Times New Roman"/>
          <w:szCs w:val="24"/>
        </w:rPr>
        <w:t>ι</w:t>
      </w:r>
      <w:r w:rsidRPr="005202E2">
        <w:rPr>
          <w:rFonts w:eastAsia="Times New Roman" w:cs="Times New Roman"/>
          <w:szCs w:val="24"/>
        </w:rPr>
        <w:t xml:space="preserve"> έτος</w:t>
      </w:r>
      <w:r>
        <w:rPr>
          <w:rFonts w:eastAsia="Times New Roman" w:cs="Times New Roman"/>
          <w:szCs w:val="24"/>
        </w:rPr>
        <w:t>,</w:t>
      </w:r>
      <w:r w:rsidRPr="005202E2">
        <w:rPr>
          <w:rFonts w:eastAsia="Times New Roman" w:cs="Times New Roman"/>
          <w:szCs w:val="24"/>
        </w:rPr>
        <w:t xml:space="preserve"> χωρίς να ενημερώσει τη Βουλή</w:t>
      </w:r>
      <w:r>
        <w:rPr>
          <w:rFonts w:eastAsia="Times New Roman" w:cs="Times New Roman"/>
          <w:szCs w:val="24"/>
        </w:rPr>
        <w:t>,</w:t>
      </w:r>
      <w:r w:rsidRPr="005202E2">
        <w:rPr>
          <w:rFonts w:eastAsia="Times New Roman" w:cs="Times New Roman"/>
          <w:szCs w:val="24"/>
        </w:rPr>
        <w:t xml:space="preserve"> χωρίς να ενημερώσει κανένα</w:t>
      </w:r>
      <w:r>
        <w:rPr>
          <w:rFonts w:eastAsia="Times New Roman" w:cs="Times New Roman"/>
          <w:szCs w:val="24"/>
        </w:rPr>
        <w:t>ν,</w:t>
      </w:r>
      <w:r w:rsidRPr="005202E2">
        <w:rPr>
          <w:rFonts w:eastAsia="Times New Roman" w:cs="Times New Roman"/>
          <w:szCs w:val="24"/>
        </w:rPr>
        <w:t xml:space="preserve"> </w:t>
      </w:r>
      <w:r>
        <w:rPr>
          <w:rFonts w:eastAsia="Times New Roman" w:cs="Times New Roman"/>
          <w:szCs w:val="24"/>
        </w:rPr>
        <w:t>ο</w:t>
      </w:r>
      <w:r w:rsidRPr="005202E2">
        <w:rPr>
          <w:rFonts w:eastAsia="Times New Roman" w:cs="Times New Roman"/>
          <w:szCs w:val="24"/>
        </w:rPr>
        <w:t xml:space="preserve"> </w:t>
      </w:r>
      <w:r>
        <w:rPr>
          <w:rFonts w:eastAsia="Times New Roman" w:cs="Times New Roman"/>
          <w:szCs w:val="24"/>
        </w:rPr>
        <w:t xml:space="preserve">δε </w:t>
      </w:r>
      <w:r w:rsidRPr="005202E2">
        <w:rPr>
          <w:rFonts w:eastAsia="Times New Roman" w:cs="Times New Roman"/>
          <w:szCs w:val="24"/>
        </w:rPr>
        <w:t>Αρχιεπίσκοπος έκανε συνομιλίες χωρίς να το ξέρει ο Πατριάρχης</w:t>
      </w:r>
      <w:r>
        <w:rPr>
          <w:rFonts w:eastAsia="Times New Roman" w:cs="Times New Roman"/>
          <w:szCs w:val="24"/>
        </w:rPr>
        <w:t>,</w:t>
      </w:r>
      <w:r w:rsidRPr="005202E2">
        <w:rPr>
          <w:rFonts w:eastAsia="Times New Roman" w:cs="Times New Roman"/>
          <w:szCs w:val="24"/>
        </w:rPr>
        <w:t xml:space="preserve"> χωρίς να το γνωρίζει </w:t>
      </w:r>
      <w:r>
        <w:rPr>
          <w:rFonts w:eastAsia="Times New Roman" w:cs="Times New Roman"/>
          <w:szCs w:val="24"/>
        </w:rPr>
        <w:t xml:space="preserve">η </w:t>
      </w:r>
      <w:r w:rsidRPr="005202E2">
        <w:rPr>
          <w:rFonts w:eastAsia="Times New Roman" w:cs="Times New Roman"/>
          <w:szCs w:val="24"/>
        </w:rPr>
        <w:t xml:space="preserve">Ιερά Σύνοδος και πάνω από όλα χωρίς να το γνωρίζουν οι </w:t>
      </w:r>
      <w:r>
        <w:rPr>
          <w:rFonts w:eastAsia="Times New Roman" w:cs="Times New Roman"/>
          <w:szCs w:val="24"/>
        </w:rPr>
        <w:t xml:space="preserve">δέκα χιλιάδες κληρικοί, των οποίων η μοίρα παιζόταν στις διαπραγματεύσεις που έγιναν κι αυτό δεν είναι ηθικό. </w:t>
      </w:r>
    </w:p>
    <w:p w14:paraId="0985600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Μία από τις μάστιγες </w:t>
      </w:r>
      <w:r w:rsidRPr="005202E2">
        <w:rPr>
          <w:rFonts w:eastAsia="Times New Roman" w:cs="Times New Roman"/>
          <w:szCs w:val="24"/>
        </w:rPr>
        <w:t>που έχει αυτή η χώρα είναι το ρουσφέτι</w:t>
      </w:r>
      <w:r>
        <w:rPr>
          <w:rFonts w:eastAsia="Times New Roman" w:cs="Times New Roman"/>
          <w:szCs w:val="24"/>
        </w:rPr>
        <w:t>.</w:t>
      </w:r>
      <w:r w:rsidRPr="005202E2">
        <w:rPr>
          <w:rFonts w:eastAsia="Times New Roman" w:cs="Times New Roman"/>
          <w:szCs w:val="24"/>
        </w:rPr>
        <w:t xml:space="preserve"> Κάναμε κάτι για τ</w:t>
      </w:r>
      <w:r>
        <w:rPr>
          <w:rFonts w:eastAsia="Times New Roman" w:cs="Times New Roman"/>
          <w:szCs w:val="24"/>
        </w:rPr>
        <w:t>ην ποινικοποίηση του ρουσφετιού; Κάναμε κάτι για την εξολόθρευση αυ</w:t>
      </w:r>
      <w:r>
        <w:rPr>
          <w:rFonts w:eastAsia="Times New Roman" w:cs="Times New Roman"/>
          <w:szCs w:val="24"/>
        </w:rPr>
        <w:t xml:space="preserve">τού του καρκινώματος; Όχι. Αρκεστήκαμε </w:t>
      </w:r>
      <w:r w:rsidRPr="005202E2">
        <w:rPr>
          <w:rFonts w:eastAsia="Times New Roman" w:cs="Times New Roman"/>
          <w:szCs w:val="24"/>
        </w:rPr>
        <w:t>να πούμε ότι όλα θα γίνονται μέσω ΑΣΕΠ</w:t>
      </w:r>
      <w:r>
        <w:rPr>
          <w:rFonts w:eastAsia="Times New Roman" w:cs="Times New Roman"/>
          <w:szCs w:val="24"/>
        </w:rPr>
        <w:t>.</w:t>
      </w:r>
      <w:r w:rsidRPr="005202E2">
        <w:rPr>
          <w:rFonts w:eastAsia="Times New Roman" w:cs="Times New Roman"/>
          <w:szCs w:val="24"/>
        </w:rPr>
        <w:t xml:space="preserve"> Μέσω ΑΣΕΠ</w:t>
      </w:r>
      <w:r>
        <w:rPr>
          <w:rFonts w:eastAsia="Times New Roman" w:cs="Times New Roman"/>
          <w:szCs w:val="24"/>
        </w:rPr>
        <w:t>, όμως,</w:t>
      </w:r>
      <w:r w:rsidRPr="005202E2">
        <w:rPr>
          <w:rFonts w:eastAsia="Times New Roman" w:cs="Times New Roman"/>
          <w:szCs w:val="24"/>
        </w:rPr>
        <w:t xml:space="preserve"> </w:t>
      </w:r>
      <w:r>
        <w:rPr>
          <w:rFonts w:eastAsia="Times New Roman" w:cs="Times New Roman"/>
          <w:szCs w:val="24"/>
        </w:rPr>
        <w:t>έχω την εξής</w:t>
      </w:r>
      <w:r w:rsidRPr="005202E2">
        <w:rPr>
          <w:rFonts w:eastAsia="Times New Roman" w:cs="Times New Roman"/>
          <w:szCs w:val="24"/>
        </w:rPr>
        <w:t xml:space="preserve"> καταγγελία </w:t>
      </w:r>
      <w:r>
        <w:rPr>
          <w:rFonts w:eastAsia="Times New Roman" w:cs="Times New Roman"/>
          <w:szCs w:val="24"/>
        </w:rPr>
        <w:t xml:space="preserve">ότι </w:t>
      </w:r>
      <w:r w:rsidRPr="005202E2">
        <w:rPr>
          <w:rFonts w:eastAsia="Times New Roman" w:cs="Times New Roman"/>
          <w:szCs w:val="24"/>
        </w:rPr>
        <w:t>συμβαίνει</w:t>
      </w:r>
      <w:r>
        <w:rPr>
          <w:rFonts w:eastAsia="Times New Roman" w:cs="Times New Roman"/>
          <w:szCs w:val="24"/>
        </w:rPr>
        <w:t>:</w:t>
      </w:r>
      <w:r w:rsidRPr="005202E2">
        <w:rPr>
          <w:rFonts w:eastAsia="Times New Roman" w:cs="Times New Roman"/>
          <w:szCs w:val="24"/>
        </w:rPr>
        <w:t xml:space="preserve"> Βάζουν πολύ δύσκολα θέματα</w:t>
      </w:r>
      <w:r>
        <w:rPr>
          <w:rFonts w:eastAsia="Times New Roman" w:cs="Times New Roman"/>
          <w:szCs w:val="24"/>
        </w:rPr>
        <w:t>, ώστε όλοι να παραδίδουν</w:t>
      </w:r>
      <w:r w:rsidRPr="005202E2">
        <w:rPr>
          <w:rFonts w:eastAsia="Times New Roman" w:cs="Times New Roman"/>
          <w:szCs w:val="24"/>
        </w:rPr>
        <w:t xml:space="preserve"> λευκή κόλλα</w:t>
      </w:r>
      <w:r>
        <w:rPr>
          <w:rFonts w:eastAsia="Times New Roman" w:cs="Times New Roman"/>
          <w:szCs w:val="24"/>
        </w:rPr>
        <w:t>, ώστε</w:t>
      </w:r>
      <w:r w:rsidRPr="005202E2">
        <w:rPr>
          <w:rFonts w:eastAsia="Times New Roman" w:cs="Times New Roman"/>
          <w:szCs w:val="24"/>
        </w:rPr>
        <w:t xml:space="preserve"> μετά να περνάει και το μέσον</w:t>
      </w:r>
      <w:r>
        <w:rPr>
          <w:rFonts w:eastAsia="Times New Roman" w:cs="Times New Roman"/>
          <w:szCs w:val="24"/>
        </w:rPr>
        <w:t>.</w:t>
      </w:r>
      <w:r w:rsidRPr="005202E2">
        <w:rPr>
          <w:rFonts w:eastAsia="Times New Roman" w:cs="Times New Roman"/>
          <w:szCs w:val="24"/>
        </w:rPr>
        <w:t xml:space="preserve"> </w:t>
      </w:r>
    </w:p>
    <w:p w14:paraId="0985600F"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Το ξέρετε</w:t>
      </w:r>
      <w:r>
        <w:rPr>
          <w:rFonts w:eastAsia="Times New Roman" w:cs="Times New Roman"/>
          <w:szCs w:val="24"/>
        </w:rPr>
        <w:t>,</w:t>
      </w:r>
      <w:r w:rsidRPr="005202E2">
        <w:rPr>
          <w:rFonts w:eastAsia="Times New Roman" w:cs="Times New Roman"/>
          <w:szCs w:val="24"/>
        </w:rPr>
        <w:t xml:space="preserve"> κύριοι Βο</w:t>
      </w:r>
      <w:r w:rsidRPr="005202E2">
        <w:rPr>
          <w:rFonts w:eastAsia="Times New Roman" w:cs="Times New Roman"/>
          <w:szCs w:val="24"/>
        </w:rPr>
        <w:t>υλευτές</w:t>
      </w:r>
      <w:r>
        <w:rPr>
          <w:rFonts w:eastAsia="Times New Roman" w:cs="Times New Roman"/>
          <w:szCs w:val="24"/>
        </w:rPr>
        <w:t>,</w:t>
      </w:r>
      <w:r w:rsidRPr="005202E2">
        <w:rPr>
          <w:rFonts w:eastAsia="Times New Roman" w:cs="Times New Roman"/>
          <w:szCs w:val="24"/>
        </w:rPr>
        <w:t xml:space="preserve"> αυτό</w:t>
      </w:r>
      <w:r>
        <w:rPr>
          <w:rFonts w:eastAsia="Times New Roman" w:cs="Times New Roman"/>
          <w:szCs w:val="24"/>
        </w:rPr>
        <w:t>;</w:t>
      </w:r>
      <w:r w:rsidRPr="005202E2">
        <w:rPr>
          <w:rFonts w:eastAsia="Times New Roman" w:cs="Times New Roman"/>
          <w:szCs w:val="24"/>
        </w:rPr>
        <w:t xml:space="preserve"> Δεν το ξέρετε</w:t>
      </w:r>
      <w:r>
        <w:rPr>
          <w:rFonts w:eastAsia="Times New Roman" w:cs="Times New Roman"/>
          <w:szCs w:val="24"/>
        </w:rPr>
        <w:t>.</w:t>
      </w:r>
      <w:r w:rsidRPr="005202E2">
        <w:rPr>
          <w:rFonts w:eastAsia="Times New Roman" w:cs="Times New Roman"/>
          <w:szCs w:val="24"/>
        </w:rPr>
        <w:t xml:space="preserve"> Το μαθαίνετε τώρα</w:t>
      </w:r>
      <w:r>
        <w:rPr>
          <w:rFonts w:eastAsia="Times New Roman" w:cs="Times New Roman"/>
          <w:szCs w:val="24"/>
        </w:rPr>
        <w:t>,</w:t>
      </w:r>
      <w:r w:rsidRPr="005202E2">
        <w:rPr>
          <w:rFonts w:eastAsia="Times New Roman" w:cs="Times New Roman"/>
          <w:szCs w:val="24"/>
        </w:rPr>
        <w:t xml:space="preserve"> ε</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Ανακαλύπτετε</w:t>
      </w:r>
      <w:r w:rsidRPr="005202E2">
        <w:rPr>
          <w:rFonts w:eastAsia="Times New Roman" w:cs="Times New Roman"/>
          <w:szCs w:val="24"/>
        </w:rPr>
        <w:t xml:space="preserve"> την Αμερική τώρα</w:t>
      </w:r>
      <w:r>
        <w:rPr>
          <w:rFonts w:eastAsia="Times New Roman" w:cs="Times New Roman"/>
          <w:szCs w:val="24"/>
        </w:rPr>
        <w:t>. Το μέσον</w:t>
      </w:r>
      <w:r w:rsidRPr="005202E2">
        <w:rPr>
          <w:rFonts w:eastAsia="Times New Roman" w:cs="Times New Roman"/>
          <w:szCs w:val="24"/>
        </w:rPr>
        <w:t xml:space="preserve"> εξακολουθεί και περνάει</w:t>
      </w:r>
      <w:r>
        <w:rPr>
          <w:rFonts w:eastAsia="Times New Roman" w:cs="Times New Roman"/>
          <w:szCs w:val="24"/>
        </w:rPr>
        <w:t>,</w:t>
      </w:r>
      <w:r w:rsidRPr="005202E2">
        <w:rPr>
          <w:rFonts w:eastAsia="Times New Roman" w:cs="Times New Roman"/>
          <w:szCs w:val="24"/>
        </w:rPr>
        <w:t xml:space="preserve"> κύριοι</w:t>
      </w:r>
      <w:r>
        <w:rPr>
          <w:rFonts w:eastAsia="Times New Roman" w:cs="Times New Roman"/>
          <w:szCs w:val="24"/>
        </w:rPr>
        <w:t>.</w:t>
      </w:r>
      <w:r w:rsidRPr="005202E2">
        <w:rPr>
          <w:rFonts w:eastAsia="Times New Roman" w:cs="Times New Roman"/>
          <w:szCs w:val="24"/>
        </w:rPr>
        <w:t xml:space="preserve"> Γιατί έρχονται στα γραφεία μας οι πολίτες και </w:t>
      </w:r>
      <w:r>
        <w:rPr>
          <w:rFonts w:eastAsia="Times New Roman" w:cs="Times New Roman"/>
          <w:szCs w:val="24"/>
        </w:rPr>
        <w:t xml:space="preserve">ζητούν να μεσολαβήσουμε, αφού υπάρχει ΑΣΕΠ; Αφού υπάρχει μαρτυρία ότι </w:t>
      </w:r>
      <w:r w:rsidRPr="005202E2">
        <w:rPr>
          <w:rFonts w:eastAsia="Times New Roman" w:cs="Times New Roman"/>
          <w:szCs w:val="24"/>
        </w:rPr>
        <w:t xml:space="preserve">δεν περνάει το </w:t>
      </w:r>
      <w:r w:rsidRPr="005202E2">
        <w:rPr>
          <w:rFonts w:eastAsia="Times New Roman" w:cs="Times New Roman"/>
          <w:szCs w:val="24"/>
        </w:rPr>
        <w:t>μέσον</w:t>
      </w:r>
      <w:r>
        <w:rPr>
          <w:rFonts w:eastAsia="Times New Roman" w:cs="Times New Roman"/>
          <w:szCs w:val="24"/>
        </w:rPr>
        <w:t>,</w:t>
      </w:r>
      <w:r w:rsidRPr="005202E2">
        <w:rPr>
          <w:rFonts w:eastAsia="Times New Roman" w:cs="Times New Roman"/>
          <w:szCs w:val="24"/>
        </w:rPr>
        <w:t xml:space="preserve"> γιατί έχουμε </w:t>
      </w:r>
      <w:r>
        <w:rPr>
          <w:rFonts w:eastAsia="Times New Roman" w:cs="Times New Roman"/>
          <w:szCs w:val="24"/>
        </w:rPr>
        <w:t>συνεχείς</w:t>
      </w:r>
      <w:r w:rsidRPr="005202E2">
        <w:rPr>
          <w:rFonts w:eastAsia="Times New Roman" w:cs="Times New Roman"/>
          <w:szCs w:val="24"/>
        </w:rPr>
        <w:t xml:space="preserve"> αφίξεις στα πολιτικά γραφεία</w:t>
      </w:r>
      <w:r>
        <w:rPr>
          <w:rFonts w:eastAsia="Times New Roman" w:cs="Times New Roman"/>
          <w:szCs w:val="24"/>
        </w:rPr>
        <w:t>, που ζητούν</w:t>
      </w:r>
      <w:r w:rsidRPr="005202E2">
        <w:rPr>
          <w:rFonts w:eastAsia="Times New Roman" w:cs="Times New Roman"/>
          <w:szCs w:val="24"/>
        </w:rPr>
        <w:t xml:space="preserve"> βοήθεια</w:t>
      </w:r>
      <w:r>
        <w:rPr>
          <w:rFonts w:eastAsia="Times New Roman" w:cs="Times New Roman"/>
          <w:szCs w:val="24"/>
        </w:rPr>
        <w:t>; Όλοι αυτοί</w:t>
      </w:r>
      <w:r w:rsidRPr="005202E2">
        <w:rPr>
          <w:rFonts w:eastAsia="Times New Roman" w:cs="Times New Roman"/>
          <w:szCs w:val="24"/>
        </w:rPr>
        <w:t xml:space="preserve"> οι πολίτες είναι σε πλάνη</w:t>
      </w:r>
      <w:r>
        <w:rPr>
          <w:rFonts w:eastAsia="Times New Roman" w:cs="Times New Roman"/>
          <w:szCs w:val="24"/>
        </w:rPr>
        <w:t>;</w:t>
      </w:r>
      <w:r w:rsidRPr="005202E2">
        <w:rPr>
          <w:rFonts w:eastAsia="Times New Roman" w:cs="Times New Roman"/>
          <w:szCs w:val="24"/>
        </w:rPr>
        <w:t xml:space="preserve"> Δεν </w:t>
      </w:r>
      <w:r>
        <w:rPr>
          <w:rFonts w:eastAsia="Times New Roman" w:cs="Times New Roman"/>
          <w:szCs w:val="24"/>
        </w:rPr>
        <w:t>είν</w:t>
      </w:r>
      <w:r w:rsidRPr="005202E2">
        <w:rPr>
          <w:rFonts w:eastAsia="Times New Roman" w:cs="Times New Roman"/>
          <w:szCs w:val="24"/>
        </w:rPr>
        <w:t>αι σε πλάνη</w:t>
      </w:r>
      <w:r>
        <w:rPr>
          <w:rFonts w:eastAsia="Times New Roman" w:cs="Times New Roman"/>
          <w:szCs w:val="24"/>
        </w:rPr>
        <w:t>, ξέρουν καλά ότι σε αυτό τον τ</w:t>
      </w:r>
      <w:r w:rsidRPr="005202E2">
        <w:rPr>
          <w:rFonts w:eastAsia="Times New Roman" w:cs="Times New Roman"/>
          <w:szCs w:val="24"/>
        </w:rPr>
        <w:t>όπο περνάει το μέσον</w:t>
      </w:r>
      <w:r>
        <w:rPr>
          <w:rFonts w:eastAsia="Times New Roman" w:cs="Times New Roman"/>
          <w:szCs w:val="24"/>
        </w:rPr>
        <w:t>.</w:t>
      </w:r>
      <w:r w:rsidRPr="005202E2">
        <w:rPr>
          <w:rFonts w:eastAsia="Times New Roman" w:cs="Times New Roman"/>
          <w:szCs w:val="24"/>
        </w:rPr>
        <w:t xml:space="preserve"> </w:t>
      </w:r>
    </w:p>
    <w:p w14:paraId="09856010"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 xml:space="preserve">Και </w:t>
      </w:r>
      <w:r>
        <w:rPr>
          <w:rFonts w:eastAsia="Times New Roman" w:cs="Times New Roman"/>
          <w:szCs w:val="24"/>
        </w:rPr>
        <w:t xml:space="preserve">όταν λέει ο </w:t>
      </w:r>
      <w:r w:rsidRPr="005202E2">
        <w:rPr>
          <w:rFonts w:eastAsia="Times New Roman" w:cs="Times New Roman"/>
          <w:szCs w:val="24"/>
        </w:rPr>
        <w:t xml:space="preserve">Πρωθυπουργός </w:t>
      </w:r>
      <w:r>
        <w:rPr>
          <w:rFonts w:eastAsia="Times New Roman" w:cs="Times New Roman"/>
          <w:szCs w:val="24"/>
        </w:rPr>
        <w:t>ότι θα</w:t>
      </w:r>
      <w:r w:rsidRPr="005202E2">
        <w:rPr>
          <w:rFonts w:eastAsia="Times New Roman" w:cs="Times New Roman"/>
          <w:szCs w:val="24"/>
        </w:rPr>
        <w:t xml:space="preserve"> βάλει </w:t>
      </w:r>
      <w:r>
        <w:rPr>
          <w:rFonts w:eastAsia="Times New Roman" w:cs="Times New Roman"/>
          <w:szCs w:val="24"/>
        </w:rPr>
        <w:t>τριάντα χιλιάδες</w:t>
      </w:r>
      <w:r w:rsidRPr="005202E2">
        <w:rPr>
          <w:rFonts w:eastAsia="Times New Roman" w:cs="Times New Roman"/>
          <w:szCs w:val="24"/>
        </w:rPr>
        <w:t xml:space="preserve"> ανθρώπου</w:t>
      </w:r>
      <w:r w:rsidRPr="005202E2">
        <w:rPr>
          <w:rFonts w:eastAsia="Times New Roman" w:cs="Times New Roman"/>
          <w:szCs w:val="24"/>
        </w:rPr>
        <w:t>ς στο δημόσιο</w:t>
      </w:r>
      <w:r>
        <w:rPr>
          <w:rFonts w:eastAsia="Times New Roman" w:cs="Times New Roman"/>
          <w:szCs w:val="24"/>
        </w:rPr>
        <w:t xml:space="preserve">, εννοεί πολίτες οιουσδήποτε; </w:t>
      </w:r>
      <w:r w:rsidRPr="005202E2">
        <w:rPr>
          <w:rFonts w:eastAsia="Times New Roman" w:cs="Times New Roman"/>
          <w:szCs w:val="24"/>
        </w:rPr>
        <w:t xml:space="preserve">Έτσι </w:t>
      </w:r>
      <w:r>
        <w:rPr>
          <w:rFonts w:eastAsia="Times New Roman" w:cs="Times New Roman"/>
          <w:szCs w:val="24"/>
        </w:rPr>
        <w:t>το εννοεί;</w:t>
      </w:r>
      <w:r w:rsidRPr="005202E2">
        <w:rPr>
          <w:rFonts w:eastAsia="Times New Roman" w:cs="Times New Roman"/>
          <w:szCs w:val="24"/>
        </w:rPr>
        <w:t xml:space="preserve"> Δεν το εννοεί έτσι</w:t>
      </w:r>
      <w:r>
        <w:rPr>
          <w:rFonts w:eastAsia="Times New Roman" w:cs="Times New Roman"/>
          <w:szCs w:val="24"/>
        </w:rPr>
        <w:t>,</w:t>
      </w:r>
      <w:r w:rsidRPr="005202E2">
        <w:rPr>
          <w:rFonts w:eastAsia="Times New Roman" w:cs="Times New Roman"/>
          <w:szCs w:val="24"/>
        </w:rPr>
        <w:t xml:space="preserve"> όσο κι αν βαυκαλίζε</w:t>
      </w:r>
      <w:r>
        <w:rPr>
          <w:rFonts w:eastAsia="Times New Roman" w:cs="Times New Roman"/>
          <w:szCs w:val="24"/>
        </w:rPr>
        <w:t xml:space="preserve">στε </w:t>
      </w:r>
      <w:r w:rsidRPr="005202E2">
        <w:rPr>
          <w:rFonts w:eastAsia="Times New Roman" w:cs="Times New Roman"/>
          <w:szCs w:val="24"/>
        </w:rPr>
        <w:t>να το ισχυρίζεστε</w:t>
      </w:r>
      <w:r>
        <w:rPr>
          <w:rFonts w:eastAsia="Times New Roman" w:cs="Times New Roman"/>
          <w:szCs w:val="24"/>
        </w:rPr>
        <w:t>. Δεν το πιστεύετε βέβαια, εσείς ξέρετε καλά τι γίνεται.</w:t>
      </w:r>
    </w:p>
    <w:p w14:paraId="0985601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Έπρεπε </w:t>
      </w:r>
      <w:r w:rsidRPr="005202E2">
        <w:rPr>
          <w:rFonts w:eastAsia="Times New Roman" w:cs="Times New Roman"/>
          <w:szCs w:val="24"/>
        </w:rPr>
        <w:t xml:space="preserve">το ρουσφέτι να απαγορευόταν </w:t>
      </w:r>
      <w:r>
        <w:rPr>
          <w:rFonts w:eastAsia="Times New Roman" w:cs="Times New Roman"/>
          <w:szCs w:val="24"/>
        </w:rPr>
        <w:t xml:space="preserve">από </w:t>
      </w:r>
      <w:r>
        <w:rPr>
          <w:rFonts w:eastAsia="Times New Roman" w:cs="Times New Roman"/>
          <w:szCs w:val="24"/>
        </w:rPr>
        <w:t xml:space="preserve">το Σύνταγμα. </w:t>
      </w:r>
      <w:r w:rsidRPr="005202E2">
        <w:rPr>
          <w:rFonts w:eastAsia="Times New Roman" w:cs="Times New Roman"/>
          <w:szCs w:val="24"/>
        </w:rPr>
        <w:t>Με το που υπάρχει μαρτυρία</w:t>
      </w:r>
      <w:r>
        <w:rPr>
          <w:rFonts w:eastAsia="Times New Roman" w:cs="Times New Roman"/>
          <w:szCs w:val="24"/>
        </w:rPr>
        <w:t xml:space="preserve"> ή έγγραφο</w:t>
      </w:r>
      <w:r w:rsidRPr="005202E2">
        <w:rPr>
          <w:rFonts w:eastAsia="Times New Roman" w:cs="Times New Roman"/>
          <w:szCs w:val="24"/>
        </w:rPr>
        <w:t xml:space="preserve"> ότι μεσολαβεί κόμμα </w:t>
      </w:r>
      <w:r>
        <w:rPr>
          <w:rFonts w:eastAsia="Times New Roman" w:cs="Times New Roman"/>
          <w:szCs w:val="24"/>
        </w:rPr>
        <w:t>ή Β</w:t>
      </w:r>
      <w:r w:rsidRPr="005202E2">
        <w:rPr>
          <w:rFonts w:eastAsia="Times New Roman" w:cs="Times New Roman"/>
          <w:szCs w:val="24"/>
        </w:rPr>
        <w:t>ουλευτής</w:t>
      </w:r>
      <w:r>
        <w:rPr>
          <w:rFonts w:eastAsia="Times New Roman" w:cs="Times New Roman"/>
          <w:szCs w:val="24"/>
        </w:rPr>
        <w:t xml:space="preserve"> ή </w:t>
      </w:r>
      <w:r w:rsidRPr="005202E2">
        <w:rPr>
          <w:rFonts w:eastAsia="Times New Roman" w:cs="Times New Roman"/>
          <w:szCs w:val="24"/>
        </w:rPr>
        <w:t>παράγων για διορισμό</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 xml:space="preserve">έπρεπε </w:t>
      </w:r>
      <w:r w:rsidRPr="005202E2">
        <w:rPr>
          <w:rFonts w:eastAsia="Times New Roman" w:cs="Times New Roman"/>
          <w:szCs w:val="24"/>
        </w:rPr>
        <w:t>να χάνει ο Βουλευτής την ιδιότητ</w:t>
      </w:r>
      <w:r>
        <w:rPr>
          <w:rFonts w:eastAsia="Times New Roman" w:cs="Times New Roman"/>
          <w:szCs w:val="24"/>
        </w:rPr>
        <w:t>ά</w:t>
      </w:r>
      <w:r w:rsidRPr="005202E2">
        <w:rPr>
          <w:rFonts w:eastAsia="Times New Roman" w:cs="Times New Roman"/>
          <w:szCs w:val="24"/>
        </w:rPr>
        <w:t xml:space="preserve"> του</w:t>
      </w:r>
      <w:r>
        <w:rPr>
          <w:rFonts w:eastAsia="Times New Roman" w:cs="Times New Roman"/>
          <w:szCs w:val="24"/>
        </w:rPr>
        <w:t>. Δεν μπορεί να</w:t>
      </w:r>
      <w:r w:rsidRPr="005202E2">
        <w:rPr>
          <w:rFonts w:eastAsia="Times New Roman" w:cs="Times New Roman"/>
          <w:szCs w:val="24"/>
        </w:rPr>
        <w:t xml:space="preserve"> συνεχιστεί αυτό το δηλητήριο με το μέσον</w:t>
      </w:r>
      <w:r>
        <w:rPr>
          <w:rFonts w:eastAsia="Times New Roman" w:cs="Times New Roman"/>
          <w:szCs w:val="24"/>
        </w:rPr>
        <w:t xml:space="preserve">, να μην εμπιστεύεται ο Έλληνας πολίτης το κράτος. Δεν το εμπιστεύονται </w:t>
      </w:r>
      <w:r w:rsidRPr="005202E2">
        <w:rPr>
          <w:rFonts w:eastAsia="Times New Roman" w:cs="Times New Roman"/>
          <w:szCs w:val="24"/>
        </w:rPr>
        <w:t>σήμερα</w:t>
      </w:r>
      <w:r>
        <w:rPr>
          <w:rFonts w:eastAsia="Times New Roman" w:cs="Times New Roman"/>
          <w:szCs w:val="24"/>
        </w:rPr>
        <w:t>.</w:t>
      </w:r>
      <w:r w:rsidRPr="005202E2">
        <w:rPr>
          <w:rFonts w:eastAsia="Times New Roman" w:cs="Times New Roman"/>
          <w:szCs w:val="24"/>
        </w:rPr>
        <w:t xml:space="preserve"> Έχουν </w:t>
      </w:r>
      <w:r>
        <w:rPr>
          <w:rFonts w:eastAsia="Times New Roman" w:cs="Times New Roman"/>
          <w:szCs w:val="24"/>
        </w:rPr>
        <w:t>γίν</w:t>
      </w:r>
      <w:r>
        <w:rPr>
          <w:rFonts w:eastAsia="Times New Roman" w:cs="Times New Roman"/>
          <w:szCs w:val="24"/>
        </w:rPr>
        <w:t>ει τα τελευταία σαράντα</w:t>
      </w:r>
      <w:r w:rsidRPr="005202E2">
        <w:rPr>
          <w:rFonts w:eastAsia="Times New Roman" w:cs="Times New Roman"/>
          <w:szCs w:val="24"/>
        </w:rPr>
        <w:t xml:space="preserve"> χ</w:t>
      </w:r>
      <w:r>
        <w:rPr>
          <w:rFonts w:eastAsia="Times New Roman" w:cs="Times New Roman"/>
          <w:szCs w:val="24"/>
        </w:rPr>
        <w:t>ρόνια τόσα αί</w:t>
      </w:r>
      <w:r w:rsidRPr="005202E2">
        <w:rPr>
          <w:rFonts w:eastAsia="Times New Roman" w:cs="Times New Roman"/>
          <w:szCs w:val="24"/>
        </w:rPr>
        <w:t>σχη</w:t>
      </w:r>
      <w:r>
        <w:rPr>
          <w:rFonts w:eastAsia="Times New Roman" w:cs="Times New Roman"/>
          <w:szCs w:val="24"/>
        </w:rPr>
        <w:t>.</w:t>
      </w:r>
      <w:r w:rsidRPr="005202E2">
        <w:rPr>
          <w:rFonts w:eastAsia="Times New Roman" w:cs="Times New Roman"/>
          <w:szCs w:val="24"/>
        </w:rPr>
        <w:t xml:space="preserve"> </w:t>
      </w:r>
    </w:p>
    <w:p w14:paraId="09856012"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Και το ΠΑΣΟΚ τι έκανε</w:t>
      </w:r>
      <w:r>
        <w:rPr>
          <w:rFonts w:eastAsia="Times New Roman" w:cs="Times New Roman"/>
          <w:szCs w:val="24"/>
        </w:rPr>
        <w:t>;</w:t>
      </w:r>
      <w:r w:rsidRPr="005202E2">
        <w:rPr>
          <w:rFonts w:eastAsia="Times New Roman" w:cs="Times New Roman"/>
          <w:szCs w:val="24"/>
        </w:rPr>
        <w:t xml:space="preserve"> Πρώτα </w:t>
      </w:r>
      <w:r>
        <w:rPr>
          <w:rFonts w:eastAsia="Times New Roman" w:cs="Times New Roman"/>
          <w:szCs w:val="24"/>
        </w:rPr>
        <w:t>διόρισε</w:t>
      </w:r>
      <w:r w:rsidRPr="005202E2">
        <w:rPr>
          <w:rFonts w:eastAsia="Times New Roman" w:cs="Times New Roman"/>
          <w:szCs w:val="24"/>
        </w:rPr>
        <w:t xml:space="preserve"> ένα εκατομμύριο κόσμο και μετά έκανε το</w:t>
      </w:r>
      <w:r>
        <w:rPr>
          <w:rFonts w:eastAsia="Times New Roman" w:cs="Times New Roman"/>
          <w:szCs w:val="24"/>
        </w:rPr>
        <w:t>ν</w:t>
      </w:r>
      <w:r w:rsidRPr="005202E2">
        <w:rPr>
          <w:rFonts w:eastAsia="Times New Roman" w:cs="Times New Roman"/>
          <w:szCs w:val="24"/>
        </w:rPr>
        <w:t xml:space="preserve"> </w:t>
      </w:r>
      <w:r>
        <w:rPr>
          <w:rFonts w:eastAsia="Times New Roman" w:cs="Times New Roman"/>
          <w:szCs w:val="24"/>
        </w:rPr>
        <w:t>ν</w:t>
      </w:r>
      <w:r w:rsidRPr="005202E2">
        <w:rPr>
          <w:rFonts w:eastAsia="Times New Roman" w:cs="Times New Roman"/>
          <w:szCs w:val="24"/>
        </w:rPr>
        <w:t xml:space="preserve">όμο </w:t>
      </w:r>
      <w:r>
        <w:rPr>
          <w:rFonts w:eastAsia="Times New Roman" w:cs="Times New Roman"/>
          <w:szCs w:val="24"/>
        </w:rPr>
        <w:t xml:space="preserve">Πεπονή. </w:t>
      </w:r>
      <w:r w:rsidRPr="005202E2">
        <w:rPr>
          <w:rFonts w:eastAsia="Times New Roman" w:cs="Times New Roman"/>
          <w:szCs w:val="24"/>
        </w:rPr>
        <w:t>Αφού βολεύτηκ</w:t>
      </w:r>
      <w:r>
        <w:rPr>
          <w:rFonts w:eastAsia="Times New Roman" w:cs="Times New Roman"/>
          <w:szCs w:val="24"/>
        </w:rPr>
        <w:t>ε</w:t>
      </w:r>
      <w:r w:rsidRPr="005202E2">
        <w:rPr>
          <w:rFonts w:eastAsia="Times New Roman" w:cs="Times New Roman"/>
          <w:szCs w:val="24"/>
        </w:rPr>
        <w:t xml:space="preserve"> όλη η Ελλάδα στο δημόσιο</w:t>
      </w:r>
      <w:r>
        <w:rPr>
          <w:rFonts w:eastAsia="Times New Roman" w:cs="Times New Roman"/>
          <w:szCs w:val="24"/>
        </w:rPr>
        <w:t>,</w:t>
      </w:r>
      <w:r w:rsidRPr="005202E2">
        <w:rPr>
          <w:rFonts w:eastAsia="Times New Roman" w:cs="Times New Roman"/>
          <w:szCs w:val="24"/>
        </w:rPr>
        <w:t xml:space="preserve"> μετά </w:t>
      </w:r>
      <w:r>
        <w:rPr>
          <w:rFonts w:eastAsia="Times New Roman" w:cs="Times New Roman"/>
          <w:szCs w:val="24"/>
        </w:rPr>
        <w:t xml:space="preserve">ο </w:t>
      </w:r>
      <w:r>
        <w:rPr>
          <w:rFonts w:eastAsia="Times New Roman" w:cs="Times New Roman"/>
          <w:szCs w:val="24"/>
        </w:rPr>
        <w:t>ν</w:t>
      </w:r>
      <w:r>
        <w:rPr>
          <w:rFonts w:eastAsia="Times New Roman" w:cs="Times New Roman"/>
          <w:szCs w:val="24"/>
        </w:rPr>
        <w:t>όμος Πενονή:</w:t>
      </w:r>
      <w:r w:rsidRPr="005202E2">
        <w:rPr>
          <w:rFonts w:eastAsia="Times New Roman" w:cs="Times New Roman"/>
          <w:szCs w:val="24"/>
        </w:rPr>
        <w:t xml:space="preserve"> </w:t>
      </w:r>
      <w:r>
        <w:rPr>
          <w:rFonts w:eastAsia="Times New Roman" w:cs="Times New Roman"/>
          <w:szCs w:val="24"/>
        </w:rPr>
        <w:t>«</w:t>
      </w:r>
      <w:r w:rsidRPr="005202E2">
        <w:rPr>
          <w:rFonts w:eastAsia="Times New Roman" w:cs="Times New Roman"/>
          <w:szCs w:val="24"/>
        </w:rPr>
        <w:t>Σταματάμε</w:t>
      </w:r>
      <w:r>
        <w:rPr>
          <w:rFonts w:eastAsia="Times New Roman" w:cs="Times New Roman"/>
          <w:szCs w:val="24"/>
        </w:rPr>
        <w:t>», αφού πρώτα</w:t>
      </w:r>
      <w:r w:rsidRPr="005202E2">
        <w:rPr>
          <w:rFonts w:eastAsia="Times New Roman" w:cs="Times New Roman"/>
          <w:szCs w:val="24"/>
        </w:rPr>
        <w:t xml:space="preserve"> </w:t>
      </w:r>
      <w:r>
        <w:rPr>
          <w:rFonts w:eastAsia="Times New Roman" w:cs="Times New Roman"/>
          <w:szCs w:val="24"/>
        </w:rPr>
        <w:t xml:space="preserve">γέμισε </w:t>
      </w:r>
      <w:r w:rsidRPr="005202E2">
        <w:rPr>
          <w:rFonts w:eastAsia="Times New Roman" w:cs="Times New Roman"/>
          <w:szCs w:val="24"/>
        </w:rPr>
        <w:t xml:space="preserve">το δημόσιο </w:t>
      </w:r>
      <w:r>
        <w:rPr>
          <w:rFonts w:eastAsia="Times New Roman" w:cs="Times New Roman"/>
          <w:szCs w:val="24"/>
        </w:rPr>
        <w:t xml:space="preserve">και </w:t>
      </w:r>
      <w:r w:rsidRPr="005202E2">
        <w:rPr>
          <w:rFonts w:eastAsia="Times New Roman" w:cs="Times New Roman"/>
          <w:szCs w:val="24"/>
        </w:rPr>
        <w:t xml:space="preserve">δεν χώραγε </w:t>
      </w:r>
      <w:r>
        <w:rPr>
          <w:rFonts w:eastAsia="Times New Roman" w:cs="Times New Roman"/>
          <w:szCs w:val="24"/>
        </w:rPr>
        <w:t>άλ</w:t>
      </w:r>
      <w:r>
        <w:rPr>
          <w:rFonts w:eastAsia="Times New Roman" w:cs="Times New Roman"/>
          <w:szCs w:val="24"/>
        </w:rPr>
        <w:t>λους. Τέλος πάντων.</w:t>
      </w:r>
    </w:p>
    <w:p w14:paraId="09856013"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Ένα από τα άλλα σοβαρά ζητήματα είναι να μη γίνονται μετ</w:t>
      </w:r>
      <w:r>
        <w:rPr>
          <w:rFonts w:eastAsia="Times New Roman" w:cs="Times New Roman"/>
          <w:szCs w:val="24"/>
        </w:rPr>
        <w:t>εγ</w:t>
      </w:r>
      <w:r w:rsidRPr="005202E2">
        <w:rPr>
          <w:rFonts w:eastAsia="Times New Roman" w:cs="Times New Roman"/>
          <w:szCs w:val="24"/>
        </w:rPr>
        <w:t>γραφές Βουλευτών</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γιατί α</w:t>
      </w:r>
      <w:r w:rsidRPr="005202E2">
        <w:rPr>
          <w:rFonts w:eastAsia="Times New Roman" w:cs="Times New Roman"/>
          <w:szCs w:val="24"/>
        </w:rPr>
        <w:t>υτό δημιουργεί την εντύπωση παρακμής στο</w:t>
      </w:r>
      <w:r>
        <w:rPr>
          <w:rFonts w:eastAsia="Times New Roman" w:cs="Times New Roman"/>
          <w:szCs w:val="24"/>
        </w:rPr>
        <w:t>ν</w:t>
      </w:r>
      <w:r w:rsidRPr="005202E2">
        <w:rPr>
          <w:rFonts w:eastAsia="Times New Roman" w:cs="Times New Roman"/>
          <w:szCs w:val="24"/>
        </w:rPr>
        <w:t xml:space="preserve"> δημόσιο βίο</w:t>
      </w:r>
      <w:r>
        <w:rPr>
          <w:rFonts w:eastAsia="Times New Roman" w:cs="Times New Roman"/>
          <w:szCs w:val="24"/>
        </w:rPr>
        <w:t>.</w:t>
      </w:r>
      <w:r w:rsidRPr="005202E2">
        <w:rPr>
          <w:rFonts w:eastAsia="Times New Roman" w:cs="Times New Roman"/>
          <w:szCs w:val="24"/>
        </w:rPr>
        <w:t xml:space="preserve"> Οι αλλαγές κομμάτων από Βουλευτές και </w:t>
      </w:r>
      <w:r>
        <w:rPr>
          <w:rFonts w:eastAsia="Times New Roman" w:cs="Times New Roman"/>
          <w:szCs w:val="24"/>
        </w:rPr>
        <w:t xml:space="preserve">η </w:t>
      </w:r>
      <w:r w:rsidRPr="005202E2">
        <w:rPr>
          <w:rFonts w:eastAsia="Times New Roman" w:cs="Times New Roman"/>
          <w:szCs w:val="24"/>
        </w:rPr>
        <w:t>μετ</w:t>
      </w:r>
      <w:r>
        <w:rPr>
          <w:rFonts w:eastAsia="Times New Roman" w:cs="Times New Roman"/>
          <w:szCs w:val="24"/>
        </w:rPr>
        <w:t>εγ</w:t>
      </w:r>
      <w:r w:rsidRPr="005202E2">
        <w:rPr>
          <w:rFonts w:eastAsia="Times New Roman" w:cs="Times New Roman"/>
          <w:szCs w:val="24"/>
        </w:rPr>
        <w:t>γραφή του</w:t>
      </w:r>
      <w:r>
        <w:rPr>
          <w:rFonts w:eastAsia="Times New Roman" w:cs="Times New Roman"/>
          <w:szCs w:val="24"/>
        </w:rPr>
        <w:t>ς</w:t>
      </w:r>
      <w:r w:rsidRPr="005202E2">
        <w:rPr>
          <w:rFonts w:eastAsia="Times New Roman" w:cs="Times New Roman"/>
          <w:szCs w:val="24"/>
        </w:rPr>
        <w:t xml:space="preserve"> σε άλλα κόμματα</w:t>
      </w:r>
      <w:r>
        <w:rPr>
          <w:rFonts w:eastAsia="Times New Roman" w:cs="Times New Roman"/>
          <w:szCs w:val="24"/>
        </w:rPr>
        <w:t>, ιδιαίτερα όταν έχουν εκλε</w:t>
      </w:r>
      <w:r>
        <w:rPr>
          <w:rFonts w:eastAsia="Times New Roman" w:cs="Times New Roman"/>
          <w:szCs w:val="24"/>
        </w:rPr>
        <w:t>γεί με λίστα</w:t>
      </w:r>
      <w:r w:rsidRPr="005202E2">
        <w:rPr>
          <w:rFonts w:eastAsia="Times New Roman" w:cs="Times New Roman"/>
          <w:szCs w:val="24"/>
        </w:rPr>
        <w:t xml:space="preserve"> από τα κόμματα</w:t>
      </w:r>
      <w:r>
        <w:rPr>
          <w:rFonts w:eastAsia="Times New Roman" w:cs="Times New Roman"/>
          <w:szCs w:val="24"/>
        </w:rPr>
        <w:t>,</w:t>
      </w:r>
      <w:r w:rsidRPr="005202E2">
        <w:rPr>
          <w:rFonts w:eastAsia="Times New Roman" w:cs="Times New Roman"/>
          <w:szCs w:val="24"/>
        </w:rPr>
        <w:t xml:space="preserve"> είναι το πιο </w:t>
      </w:r>
      <w:r>
        <w:rPr>
          <w:rFonts w:eastAsia="Times New Roman" w:cs="Times New Roman"/>
          <w:szCs w:val="24"/>
        </w:rPr>
        <w:t>ανέντιμο</w:t>
      </w:r>
      <w:r w:rsidRPr="005202E2">
        <w:rPr>
          <w:rFonts w:eastAsia="Times New Roman" w:cs="Times New Roman"/>
          <w:szCs w:val="24"/>
        </w:rPr>
        <w:t xml:space="preserve"> πράγμα</w:t>
      </w:r>
      <w:r>
        <w:rPr>
          <w:rFonts w:eastAsia="Times New Roman" w:cs="Times New Roman"/>
          <w:szCs w:val="24"/>
        </w:rPr>
        <w:t>. Κι ακόμη πιο ανέντιμοι είναι</w:t>
      </w:r>
      <w:r w:rsidRPr="005202E2">
        <w:rPr>
          <w:rFonts w:eastAsia="Times New Roman" w:cs="Times New Roman"/>
          <w:szCs w:val="24"/>
        </w:rPr>
        <w:t xml:space="preserve"> αυτοί που</w:t>
      </w:r>
      <w:r>
        <w:rPr>
          <w:rFonts w:eastAsia="Times New Roman" w:cs="Times New Roman"/>
          <w:szCs w:val="24"/>
        </w:rPr>
        <w:t xml:space="preserve"> τους δέχονται και τους εγγράφου</w:t>
      </w:r>
      <w:r w:rsidRPr="005202E2">
        <w:rPr>
          <w:rFonts w:eastAsia="Times New Roman" w:cs="Times New Roman"/>
          <w:szCs w:val="24"/>
        </w:rPr>
        <w:t xml:space="preserve">ν στις </w:t>
      </w:r>
      <w:r>
        <w:rPr>
          <w:rFonts w:eastAsia="Times New Roman" w:cs="Times New Roman"/>
          <w:szCs w:val="24"/>
        </w:rPr>
        <w:t>Κ</w:t>
      </w:r>
      <w:r w:rsidRPr="005202E2">
        <w:rPr>
          <w:rFonts w:eastAsia="Times New Roman" w:cs="Times New Roman"/>
          <w:szCs w:val="24"/>
        </w:rPr>
        <w:t xml:space="preserve">οινοβουλευτικές </w:t>
      </w:r>
      <w:r>
        <w:rPr>
          <w:rFonts w:eastAsia="Times New Roman" w:cs="Times New Roman"/>
          <w:szCs w:val="24"/>
        </w:rPr>
        <w:t>Ο</w:t>
      </w:r>
      <w:r w:rsidRPr="005202E2">
        <w:rPr>
          <w:rFonts w:eastAsia="Times New Roman" w:cs="Times New Roman"/>
          <w:szCs w:val="24"/>
        </w:rPr>
        <w:t>μάδες</w:t>
      </w:r>
      <w:r>
        <w:rPr>
          <w:rFonts w:eastAsia="Times New Roman" w:cs="Times New Roman"/>
          <w:szCs w:val="24"/>
        </w:rPr>
        <w:t>.</w:t>
      </w:r>
      <w:r w:rsidRPr="005202E2">
        <w:rPr>
          <w:rFonts w:eastAsia="Times New Roman" w:cs="Times New Roman"/>
          <w:szCs w:val="24"/>
        </w:rPr>
        <w:t xml:space="preserve"> Είναι </w:t>
      </w:r>
      <w:r>
        <w:rPr>
          <w:rFonts w:eastAsia="Times New Roman" w:cs="Times New Roman"/>
          <w:szCs w:val="24"/>
        </w:rPr>
        <w:t>κλεπταποδόχοι,</w:t>
      </w:r>
      <w:r w:rsidRPr="005202E2">
        <w:rPr>
          <w:rFonts w:eastAsia="Times New Roman" w:cs="Times New Roman"/>
          <w:szCs w:val="24"/>
        </w:rPr>
        <w:t xml:space="preserve"> είναι ακόμη πιο ανέντιμ</w:t>
      </w:r>
      <w:r>
        <w:rPr>
          <w:rFonts w:eastAsia="Times New Roman" w:cs="Times New Roman"/>
          <w:szCs w:val="24"/>
        </w:rPr>
        <w:t xml:space="preserve">οι αυτοί. Είναι ανέντιμο ο αποστάτης να φεύγει από </w:t>
      </w:r>
      <w:r>
        <w:rPr>
          <w:rFonts w:eastAsia="Times New Roman" w:cs="Times New Roman"/>
          <w:szCs w:val="24"/>
        </w:rPr>
        <w:t>ένα κόμμα και να μην παραδίδ</w:t>
      </w:r>
      <w:r w:rsidRPr="005202E2">
        <w:rPr>
          <w:rFonts w:eastAsia="Times New Roman" w:cs="Times New Roman"/>
          <w:szCs w:val="24"/>
        </w:rPr>
        <w:t>ει την έδρα</w:t>
      </w:r>
      <w:r>
        <w:rPr>
          <w:rFonts w:eastAsia="Times New Roman" w:cs="Times New Roman"/>
          <w:szCs w:val="24"/>
        </w:rPr>
        <w:t>, α</w:t>
      </w:r>
      <w:r w:rsidRPr="005202E2">
        <w:rPr>
          <w:rFonts w:eastAsia="Times New Roman" w:cs="Times New Roman"/>
          <w:szCs w:val="24"/>
        </w:rPr>
        <w:t>λλά π</w:t>
      </w:r>
      <w:r>
        <w:rPr>
          <w:rFonts w:eastAsia="Times New Roman" w:cs="Times New Roman"/>
          <w:szCs w:val="24"/>
        </w:rPr>
        <w:t xml:space="preserve">ιο ανέντιμος </w:t>
      </w:r>
      <w:r w:rsidRPr="005202E2">
        <w:rPr>
          <w:rFonts w:eastAsia="Times New Roman" w:cs="Times New Roman"/>
          <w:szCs w:val="24"/>
        </w:rPr>
        <w:t xml:space="preserve">είναι αυτός που τον δέχεται και τον συγκαταλέγει στη δύναμη της </w:t>
      </w:r>
      <w:r>
        <w:rPr>
          <w:rFonts w:eastAsia="Times New Roman" w:cs="Times New Roman"/>
          <w:szCs w:val="24"/>
        </w:rPr>
        <w:t>Κ</w:t>
      </w:r>
      <w:r w:rsidRPr="005202E2">
        <w:rPr>
          <w:rFonts w:eastAsia="Times New Roman" w:cs="Times New Roman"/>
          <w:szCs w:val="24"/>
        </w:rPr>
        <w:t xml:space="preserve">οινοβουλευτικής </w:t>
      </w:r>
      <w:r>
        <w:rPr>
          <w:rFonts w:eastAsia="Times New Roman" w:cs="Times New Roman"/>
          <w:szCs w:val="24"/>
        </w:rPr>
        <w:t xml:space="preserve">του </w:t>
      </w:r>
      <w:r>
        <w:rPr>
          <w:rFonts w:eastAsia="Times New Roman" w:cs="Times New Roman"/>
          <w:szCs w:val="24"/>
        </w:rPr>
        <w:t>Ο</w:t>
      </w:r>
      <w:r w:rsidRPr="005202E2">
        <w:rPr>
          <w:rFonts w:eastAsia="Times New Roman" w:cs="Times New Roman"/>
          <w:szCs w:val="24"/>
        </w:rPr>
        <w:t>μάδος</w:t>
      </w:r>
      <w:r>
        <w:rPr>
          <w:rFonts w:eastAsia="Times New Roman" w:cs="Times New Roman"/>
          <w:szCs w:val="24"/>
        </w:rPr>
        <w:t>.</w:t>
      </w:r>
    </w:p>
    <w:p w14:paraId="0985601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ξέρετε, σήμερα στους εκατόν πενήντα έναν</w:t>
      </w:r>
      <w:r w:rsidRPr="005202E2">
        <w:rPr>
          <w:rFonts w:eastAsia="Times New Roman" w:cs="Times New Roman"/>
          <w:szCs w:val="24"/>
        </w:rPr>
        <w:t xml:space="preserve"> υπάρχει Βουλευτής </w:t>
      </w:r>
      <w:r>
        <w:rPr>
          <w:rFonts w:eastAsia="Times New Roman" w:cs="Times New Roman"/>
          <w:szCs w:val="24"/>
        </w:rPr>
        <w:t>της Ένωσης</w:t>
      </w:r>
      <w:r w:rsidRPr="005202E2">
        <w:rPr>
          <w:rFonts w:eastAsia="Times New Roman" w:cs="Times New Roman"/>
          <w:szCs w:val="24"/>
        </w:rPr>
        <w:t xml:space="preserve"> Κεντρώων που είναι το </w:t>
      </w:r>
      <w:r>
        <w:rPr>
          <w:rFonts w:eastAsia="Times New Roman" w:cs="Times New Roman"/>
          <w:szCs w:val="24"/>
        </w:rPr>
        <w:t xml:space="preserve">εκατόν </w:t>
      </w:r>
      <w:r>
        <w:rPr>
          <w:rFonts w:eastAsia="Times New Roman" w:cs="Times New Roman"/>
          <w:szCs w:val="24"/>
        </w:rPr>
        <w:t>πενήντα ένα</w:t>
      </w:r>
      <w:r w:rsidRPr="005202E2">
        <w:rPr>
          <w:rFonts w:eastAsia="Times New Roman" w:cs="Times New Roman"/>
          <w:szCs w:val="24"/>
        </w:rPr>
        <w:t xml:space="preserve"> </w:t>
      </w:r>
      <w:r>
        <w:rPr>
          <w:rFonts w:eastAsia="Times New Roman" w:cs="Times New Roman"/>
          <w:szCs w:val="24"/>
        </w:rPr>
        <w:t>της</w:t>
      </w:r>
      <w:r w:rsidRPr="005202E2">
        <w:rPr>
          <w:rFonts w:eastAsia="Times New Roman" w:cs="Times New Roman"/>
          <w:szCs w:val="24"/>
        </w:rPr>
        <w:t xml:space="preserve"> ψήφο</w:t>
      </w:r>
      <w:r>
        <w:rPr>
          <w:rFonts w:eastAsia="Times New Roman" w:cs="Times New Roman"/>
          <w:szCs w:val="24"/>
        </w:rPr>
        <w:t>υ</w:t>
      </w:r>
      <w:r w:rsidRPr="005202E2">
        <w:rPr>
          <w:rFonts w:eastAsia="Times New Roman" w:cs="Times New Roman"/>
          <w:szCs w:val="24"/>
        </w:rPr>
        <w:t xml:space="preserve"> εμπιστοσύνης</w:t>
      </w:r>
      <w:r>
        <w:rPr>
          <w:rFonts w:eastAsia="Times New Roman" w:cs="Times New Roman"/>
          <w:szCs w:val="24"/>
        </w:rPr>
        <w:t>.</w:t>
      </w:r>
      <w:r w:rsidRPr="005202E2">
        <w:rPr>
          <w:rFonts w:eastAsia="Times New Roman" w:cs="Times New Roman"/>
          <w:szCs w:val="24"/>
        </w:rPr>
        <w:t xml:space="preserve"> Ξέρετε καλά τι εννοώ</w:t>
      </w:r>
      <w:r>
        <w:rPr>
          <w:rFonts w:eastAsia="Times New Roman" w:cs="Times New Roman"/>
          <w:szCs w:val="24"/>
        </w:rPr>
        <w:t>.</w:t>
      </w:r>
    </w:p>
    <w:p w14:paraId="0985601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Προτείναμε </w:t>
      </w:r>
      <w:r w:rsidRPr="005202E2">
        <w:rPr>
          <w:rFonts w:eastAsia="Times New Roman" w:cs="Times New Roman"/>
          <w:szCs w:val="24"/>
        </w:rPr>
        <w:t>σαν Ένωση Κεντρ</w:t>
      </w:r>
      <w:r>
        <w:rPr>
          <w:rFonts w:eastAsia="Times New Roman" w:cs="Times New Roman"/>
          <w:szCs w:val="24"/>
        </w:rPr>
        <w:t>ώ</w:t>
      </w:r>
      <w:r w:rsidRPr="005202E2">
        <w:rPr>
          <w:rFonts w:eastAsia="Times New Roman" w:cs="Times New Roman"/>
          <w:szCs w:val="24"/>
        </w:rPr>
        <w:t xml:space="preserve">ων να καθιερωθεί συνταγματικά </w:t>
      </w:r>
      <w:r>
        <w:rPr>
          <w:rFonts w:eastAsia="Times New Roman" w:cs="Times New Roman"/>
          <w:szCs w:val="24"/>
        </w:rPr>
        <w:t xml:space="preserve">η </w:t>
      </w:r>
      <w:r w:rsidRPr="005202E2">
        <w:rPr>
          <w:rFonts w:eastAsia="Times New Roman" w:cs="Times New Roman"/>
          <w:szCs w:val="24"/>
        </w:rPr>
        <w:t>συμμετοχή των εργαζομένων στα κέρδη των μεγάλων επιχειρήσεων</w:t>
      </w:r>
      <w:r>
        <w:rPr>
          <w:rFonts w:eastAsia="Times New Roman" w:cs="Times New Roman"/>
          <w:szCs w:val="24"/>
        </w:rPr>
        <w:t>.</w:t>
      </w:r>
      <w:r w:rsidRPr="005202E2">
        <w:rPr>
          <w:rFonts w:eastAsia="Times New Roman" w:cs="Times New Roman"/>
          <w:szCs w:val="24"/>
        </w:rPr>
        <w:t xml:space="preserve"> Ο εργαζόμενος παίρνει ένα μισθό</w:t>
      </w:r>
      <w:r>
        <w:rPr>
          <w:rFonts w:eastAsia="Times New Roman" w:cs="Times New Roman"/>
          <w:szCs w:val="24"/>
        </w:rPr>
        <w:t>, ο</w:t>
      </w:r>
      <w:r w:rsidRPr="005202E2">
        <w:rPr>
          <w:rFonts w:eastAsia="Times New Roman" w:cs="Times New Roman"/>
          <w:szCs w:val="24"/>
        </w:rPr>
        <w:t xml:space="preserve"> οποίος κατά τεκμήριο είναι πάρα πολύ χαμηλ</w:t>
      </w:r>
      <w:r w:rsidRPr="005202E2">
        <w:rPr>
          <w:rFonts w:eastAsia="Times New Roman" w:cs="Times New Roman"/>
          <w:szCs w:val="24"/>
        </w:rPr>
        <w:t>ός</w:t>
      </w:r>
      <w:r>
        <w:rPr>
          <w:rFonts w:eastAsia="Times New Roman" w:cs="Times New Roman"/>
          <w:szCs w:val="24"/>
        </w:rPr>
        <w:t>. Με εξαίρεση ορισμένες</w:t>
      </w:r>
      <w:r w:rsidRPr="005202E2">
        <w:rPr>
          <w:rFonts w:eastAsia="Times New Roman" w:cs="Times New Roman"/>
          <w:szCs w:val="24"/>
        </w:rPr>
        <w:t xml:space="preserve"> επιχειρήσεις στις οποίες αμείβονται καλά οι εργαζόμενοι</w:t>
      </w:r>
      <w:r>
        <w:rPr>
          <w:rFonts w:eastAsia="Times New Roman" w:cs="Times New Roman"/>
          <w:szCs w:val="24"/>
        </w:rPr>
        <w:t xml:space="preserve">, στην τεράστια </w:t>
      </w:r>
      <w:r>
        <w:rPr>
          <w:rFonts w:eastAsia="Times New Roman" w:cs="Times New Roman"/>
          <w:szCs w:val="24"/>
        </w:rPr>
        <w:t xml:space="preserve">πλειονότητα </w:t>
      </w:r>
      <w:r>
        <w:rPr>
          <w:rFonts w:eastAsia="Times New Roman" w:cs="Times New Roman"/>
          <w:szCs w:val="24"/>
        </w:rPr>
        <w:t>των υπολοί</w:t>
      </w:r>
      <w:r w:rsidRPr="005202E2">
        <w:rPr>
          <w:rFonts w:eastAsia="Times New Roman" w:cs="Times New Roman"/>
          <w:szCs w:val="24"/>
        </w:rPr>
        <w:t>πων επιχειρήσεων</w:t>
      </w:r>
      <w:r>
        <w:rPr>
          <w:rFonts w:eastAsia="Times New Roman" w:cs="Times New Roman"/>
          <w:szCs w:val="24"/>
        </w:rPr>
        <w:t>,</w:t>
      </w:r>
      <w:r w:rsidRPr="005202E2">
        <w:rPr>
          <w:rFonts w:eastAsia="Times New Roman" w:cs="Times New Roman"/>
          <w:szCs w:val="24"/>
        </w:rPr>
        <w:t xml:space="preserve"> οι αμοιβές είναι πολύ μικρές</w:t>
      </w:r>
      <w:r>
        <w:rPr>
          <w:rFonts w:eastAsia="Times New Roman" w:cs="Times New Roman"/>
          <w:szCs w:val="24"/>
        </w:rPr>
        <w:t>.</w:t>
      </w:r>
      <w:r w:rsidRPr="005202E2">
        <w:rPr>
          <w:rFonts w:eastAsia="Times New Roman" w:cs="Times New Roman"/>
          <w:szCs w:val="24"/>
        </w:rPr>
        <w:t xml:space="preserve"> Φτάνουν </w:t>
      </w:r>
      <w:r>
        <w:rPr>
          <w:rFonts w:eastAsia="Times New Roman" w:cs="Times New Roman"/>
          <w:szCs w:val="24"/>
        </w:rPr>
        <w:t>σε</w:t>
      </w:r>
      <w:r w:rsidRPr="005202E2">
        <w:rPr>
          <w:rFonts w:eastAsia="Times New Roman" w:cs="Times New Roman"/>
          <w:szCs w:val="24"/>
        </w:rPr>
        <w:t xml:space="preserve"> αντικοινωνικά χαμηλά επίπεδα</w:t>
      </w:r>
      <w:r>
        <w:rPr>
          <w:rFonts w:eastAsia="Times New Roman" w:cs="Times New Roman"/>
          <w:szCs w:val="24"/>
        </w:rPr>
        <w:t>.</w:t>
      </w:r>
      <w:r w:rsidRPr="005202E2">
        <w:rPr>
          <w:rFonts w:eastAsia="Times New Roman" w:cs="Times New Roman"/>
          <w:szCs w:val="24"/>
        </w:rPr>
        <w:t xml:space="preserve"> </w:t>
      </w:r>
    </w:p>
    <w:p w14:paraId="09856016" w14:textId="77777777" w:rsidR="00BE639A" w:rsidRDefault="00A212EC">
      <w:pPr>
        <w:spacing w:line="600" w:lineRule="auto"/>
        <w:ind w:firstLine="720"/>
        <w:jc w:val="both"/>
        <w:rPr>
          <w:rFonts w:eastAsia="Times New Roman" w:cs="Times New Roman"/>
          <w:szCs w:val="24"/>
        </w:rPr>
      </w:pPr>
      <w:r w:rsidRPr="005202E2">
        <w:rPr>
          <w:rFonts w:eastAsia="Times New Roman" w:cs="Times New Roman"/>
          <w:szCs w:val="24"/>
        </w:rPr>
        <w:t>Καλό είναι</w:t>
      </w:r>
      <w:r>
        <w:rPr>
          <w:rFonts w:eastAsia="Times New Roman" w:cs="Times New Roman"/>
          <w:szCs w:val="24"/>
        </w:rPr>
        <w:t>,</w:t>
      </w:r>
      <w:r w:rsidRPr="005202E2">
        <w:rPr>
          <w:rFonts w:eastAsia="Times New Roman" w:cs="Times New Roman"/>
          <w:szCs w:val="24"/>
        </w:rPr>
        <w:t xml:space="preserve"> λοιπόν</w:t>
      </w:r>
      <w:r>
        <w:rPr>
          <w:rFonts w:eastAsia="Times New Roman" w:cs="Times New Roman"/>
          <w:szCs w:val="24"/>
        </w:rPr>
        <w:t>,</w:t>
      </w:r>
      <w:r w:rsidRPr="005202E2">
        <w:rPr>
          <w:rFonts w:eastAsia="Times New Roman" w:cs="Times New Roman"/>
          <w:szCs w:val="24"/>
        </w:rPr>
        <w:t xml:space="preserve"> να θεσπίσουμε ποσοστό από τ</w:t>
      </w:r>
      <w:r w:rsidRPr="005202E2">
        <w:rPr>
          <w:rFonts w:eastAsia="Times New Roman" w:cs="Times New Roman"/>
          <w:szCs w:val="24"/>
        </w:rPr>
        <w:t xml:space="preserve">α ετήσια κέρδη της </w:t>
      </w:r>
      <w:r>
        <w:rPr>
          <w:rFonts w:eastAsia="Times New Roman" w:cs="Times New Roman"/>
          <w:szCs w:val="24"/>
        </w:rPr>
        <w:t xml:space="preserve">κάθε </w:t>
      </w:r>
      <w:r w:rsidRPr="005202E2">
        <w:rPr>
          <w:rFonts w:eastAsia="Times New Roman" w:cs="Times New Roman"/>
          <w:szCs w:val="24"/>
        </w:rPr>
        <w:t>επιχείρησης να διανέμεται στους εργαζόμενους που απασχολούνται όλο</w:t>
      </w:r>
      <w:r>
        <w:rPr>
          <w:rFonts w:eastAsia="Times New Roman" w:cs="Times New Roman"/>
          <w:szCs w:val="24"/>
        </w:rPr>
        <w:t>ν</w:t>
      </w:r>
      <w:r w:rsidRPr="005202E2">
        <w:rPr>
          <w:rFonts w:eastAsia="Times New Roman" w:cs="Times New Roman"/>
          <w:szCs w:val="24"/>
        </w:rPr>
        <w:t xml:space="preserve"> το</w:t>
      </w:r>
      <w:r>
        <w:rPr>
          <w:rFonts w:eastAsia="Times New Roman" w:cs="Times New Roman"/>
          <w:szCs w:val="24"/>
        </w:rPr>
        <w:t>ν</w:t>
      </w:r>
      <w:r w:rsidRPr="005202E2">
        <w:rPr>
          <w:rFonts w:eastAsia="Times New Roman" w:cs="Times New Roman"/>
          <w:szCs w:val="24"/>
        </w:rPr>
        <w:t xml:space="preserve"> χρόνο στην επιχείρηση</w:t>
      </w:r>
      <w:r>
        <w:rPr>
          <w:rFonts w:eastAsia="Times New Roman" w:cs="Times New Roman"/>
          <w:szCs w:val="24"/>
        </w:rPr>
        <w:t>.</w:t>
      </w:r>
      <w:r w:rsidRPr="005202E2">
        <w:rPr>
          <w:rFonts w:eastAsia="Times New Roman" w:cs="Times New Roman"/>
          <w:szCs w:val="24"/>
        </w:rPr>
        <w:t xml:space="preserve"> Είναι πολύ σημαντικό αυτό</w:t>
      </w:r>
      <w:r>
        <w:rPr>
          <w:rFonts w:eastAsia="Times New Roman" w:cs="Times New Roman"/>
          <w:szCs w:val="24"/>
        </w:rPr>
        <w:t>.</w:t>
      </w:r>
      <w:r w:rsidRPr="005202E2">
        <w:rPr>
          <w:rFonts w:eastAsia="Times New Roman" w:cs="Times New Roman"/>
          <w:szCs w:val="24"/>
        </w:rPr>
        <w:t xml:space="preserve"> Θα δώσει στους ερ</w:t>
      </w:r>
      <w:r>
        <w:rPr>
          <w:rFonts w:eastAsia="Times New Roman" w:cs="Times New Roman"/>
          <w:szCs w:val="24"/>
        </w:rPr>
        <w:t>γαζόμενους την όρεξη να</w:t>
      </w:r>
      <w:r w:rsidRPr="005202E2">
        <w:rPr>
          <w:rFonts w:eastAsia="Times New Roman" w:cs="Times New Roman"/>
          <w:szCs w:val="24"/>
        </w:rPr>
        <w:t xml:space="preserve"> προσφέρουν στην παραγωγή</w:t>
      </w:r>
      <w:r>
        <w:rPr>
          <w:rFonts w:eastAsia="Times New Roman" w:cs="Times New Roman"/>
          <w:szCs w:val="24"/>
        </w:rPr>
        <w:t xml:space="preserve"> και </w:t>
      </w:r>
      <w:r w:rsidRPr="005202E2">
        <w:rPr>
          <w:rFonts w:eastAsia="Times New Roman" w:cs="Times New Roman"/>
          <w:szCs w:val="24"/>
        </w:rPr>
        <w:t>στην παραγωγικότητα και να αυξηθεί η δυν</w:t>
      </w:r>
      <w:r w:rsidRPr="005202E2">
        <w:rPr>
          <w:rFonts w:eastAsia="Times New Roman" w:cs="Times New Roman"/>
          <w:szCs w:val="24"/>
        </w:rPr>
        <w:t>αμική της οικονομίας</w:t>
      </w:r>
      <w:r>
        <w:rPr>
          <w:rFonts w:eastAsia="Times New Roman" w:cs="Times New Roman"/>
          <w:szCs w:val="24"/>
        </w:rPr>
        <w:t>.</w:t>
      </w:r>
      <w:r w:rsidRPr="005202E2">
        <w:rPr>
          <w:rFonts w:eastAsia="Times New Roman" w:cs="Times New Roman"/>
          <w:szCs w:val="24"/>
        </w:rPr>
        <w:t xml:space="preserve"> </w:t>
      </w:r>
    </w:p>
    <w:p w14:paraId="0985601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Αυτό</w:t>
      </w:r>
      <w:r w:rsidRPr="005202E2">
        <w:rPr>
          <w:rFonts w:eastAsia="Times New Roman" w:cs="Times New Roman"/>
          <w:szCs w:val="24"/>
        </w:rPr>
        <w:t xml:space="preserve"> έκανε</w:t>
      </w:r>
      <w:r>
        <w:rPr>
          <w:rFonts w:eastAsia="Times New Roman" w:cs="Times New Roman"/>
          <w:szCs w:val="24"/>
        </w:rPr>
        <w:t xml:space="preserve"> ο</w:t>
      </w:r>
      <w:r w:rsidRPr="005202E2">
        <w:rPr>
          <w:rFonts w:eastAsia="Times New Roman" w:cs="Times New Roman"/>
          <w:szCs w:val="24"/>
        </w:rPr>
        <w:t xml:space="preserve"> Αριστό</w:t>
      </w:r>
      <w:r>
        <w:rPr>
          <w:rFonts w:eastAsia="Times New Roman" w:cs="Times New Roman"/>
          <w:szCs w:val="24"/>
        </w:rPr>
        <w:t>β</w:t>
      </w:r>
      <w:r w:rsidRPr="005202E2">
        <w:rPr>
          <w:rFonts w:eastAsia="Times New Roman" w:cs="Times New Roman"/>
          <w:szCs w:val="24"/>
        </w:rPr>
        <w:t xml:space="preserve">ουλος </w:t>
      </w:r>
      <w:r>
        <w:rPr>
          <w:rFonts w:eastAsia="Times New Roman" w:cs="Times New Roman"/>
          <w:szCs w:val="24"/>
        </w:rPr>
        <w:t>Πετζετάκι</w:t>
      </w:r>
      <w:r w:rsidRPr="005202E2">
        <w:rPr>
          <w:rFonts w:eastAsia="Times New Roman" w:cs="Times New Roman"/>
          <w:szCs w:val="24"/>
        </w:rPr>
        <w:t xml:space="preserve">ς και από μία επιχείρηση με </w:t>
      </w:r>
      <w:r>
        <w:rPr>
          <w:rFonts w:eastAsia="Times New Roman" w:cs="Times New Roman"/>
          <w:szCs w:val="24"/>
        </w:rPr>
        <w:t>δεκατρείς</w:t>
      </w:r>
      <w:r w:rsidRPr="005202E2">
        <w:rPr>
          <w:rFonts w:eastAsia="Times New Roman" w:cs="Times New Roman"/>
          <w:szCs w:val="24"/>
        </w:rPr>
        <w:t xml:space="preserve"> εργαζόμενους</w:t>
      </w:r>
      <w:r>
        <w:rPr>
          <w:rFonts w:eastAsia="Times New Roman" w:cs="Times New Roman"/>
          <w:szCs w:val="24"/>
        </w:rPr>
        <w:t>,</w:t>
      </w:r>
      <w:r w:rsidRPr="005202E2">
        <w:rPr>
          <w:rFonts w:eastAsia="Times New Roman" w:cs="Times New Roman"/>
          <w:szCs w:val="24"/>
        </w:rPr>
        <w:t xml:space="preserve"> τελικά είχε επιχείρησ</w:t>
      </w:r>
      <w:r>
        <w:rPr>
          <w:rFonts w:eastAsia="Times New Roman" w:cs="Times New Roman"/>
          <w:szCs w:val="24"/>
        </w:rPr>
        <w:t>η</w:t>
      </w:r>
      <w:r w:rsidRPr="005202E2">
        <w:rPr>
          <w:rFonts w:eastAsia="Times New Roman" w:cs="Times New Roman"/>
          <w:szCs w:val="24"/>
        </w:rPr>
        <w:t xml:space="preserve"> με </w:t>
      </w:r>
      <w:r>
        <w:rPr>
          <w:rFonts w:eastAsia="Times New Roman" w:cs="Times New Roman"/>
          <w:szCs w:val="24"/>
        </w:rPr>
        <w:t>τέσσερις χιλιάδες</w:t>
      </w:r>
      <w:r w:rsidRPr="005202E2">
        <w:rPr>
          <w:rFonts w:eastAsia="Times New Roman" w:cs="Times New Roman"/>
          <w:szCs w:val="24"/>
        </w:rPr>
        <w:t xml:space="preserve"> εργαζόμενους αυτός ο άνθρωπος</w:t>
      </w:r>
      <w:r>
        <w:rPr>
          <w:rFonts w:eastAsia="Times New Roman" w:cs="Times New Roman"/>
          <w:szCs w:val="24"/>
        </w:rPr>
        <w:t xml:space="preserve">. </w:t>
      </w:r>
      <w:r w:rsidRPr="005202E2">
        <w:rPr>
          <w:rFonts w:eastAsia="Times New Roman" w:cs="Times New Roman"/>
          <w:szCs w:val="24"/>
        </w:rPr>
        <w:t>Πάνω σε αυτό το ασήμαντο</w:t>
      </w:r>
      <w:r>
        <w:rPr>
          <w:rFonts w:eastAsia="Times New Roman" w:cs="Times New Roman"/>
          <w:szCs w:val="24"/>
        </w:rPr>
        <w:t>,</w:t>
      </w:r>
      <w:r w:rsidRPr="005202E2">
        <w:rPr>
          <w:rFonts w:eastAsia="Times New Roman" w:cs="Times New Roman"/>
          <w:szCs w:val="24"/>
        </w:rPr>
        <w:t xml:space="preserve"> αλλά πολύ σημαντικό τελικά</w:t>
      </w:r>
      <w:r>
        <w:rPr>
          <w:rFonts w:eastAsia="Times New Roman" w:cs="Times New Roman"/>
          <w:szCs w:val="24"/>
        </w:rPr>
        <w:t xml:space="preserve">, και ευεργετικό </w:t>
      </w:r>
      <w:r>
        <w:rPr>
          <w:rFonts w:eastAsia="Times New Roman" w:cs="Times New Roman"/>
          <w:szCs w:val="24"/>
        </w:rPr>
        <w:t>για την</w:t>
      </w:r>
      <w:r w:rsidRPr="005202E2">
        <w:rPr>
          <w:rFonts w:eastAsia="Times New Roman" w:cs="Times New Roman"/>
          <w:szCs w:val="24"/>
        </w:rPr>
        <w:t xml:space="preserve"> αμοιβή των εργαζομένων μυστικό</w:t>
      </w:r>
      <w:r>
        <w:rPr>
          <w:rFonts w:eastAsia="Times New Roman" w:cs="Times New Roman"/>
          <w:szCs w:val="24"/>
        </w:rPr>
        <w:t>,</w:t>
      </w:r>
      <w:r w:rsidRPr="005202E2">
        <w:rPr>
          <w:rFonts w:eastAsia="Times New Roman" w:cs="Times New Roman"/>
          <w:szCs w:val="24"/>
        </w:rPr>
        <w:t xml:space="preserve"> βασίστηκε η άνοδος του Αριστόβουλου Πετζετάκι</w:t>
      </w:r>
      <w:r>
        <w:rPr>
          <w:rFonts w:eastAsia="Times New Roman" w:cs="Times New Roman"/>
          <w:szCs w:val="24"/>
        </w:rPr>
        <w:t>.</w:t>
      </w:r>
      <w:r w:rsidRPr="005202E2">
        <w:rPr>
          <w:rFonts w:eastAsia="Times New Roman" w:cs="Times New Roman"/>
          <w:szCs w:val="24"/>
        </w:rPr>
        <w:t xml:space="preserve"> </w:t>
      </w:r>
    </w:p>
    <w:p w14:paraId="0985601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Υπάρχει, επίσης, σ</w:t>
      </w:r>
      <w:r w:rsidRPr="005202E2">
        <w:rPr>
          <w:rFonts w:eastAsia="Times New Roman" w:cs="Times New Roman"/>
          <w:szCs w:val="24"/>
        </w:rPr>
        <w:t>το εξωτερικό η παράγραφος ότι όταν μία χώρα υπερβεί 3% το ετήσιο έλλειμμα</w:t>
      </w:r>
      <w:r>
        <w:rPr>
          <w:rFonts w:eastAsia="Times New Roman" w:cs="Times New Roman"/>
          <w:szCs w:val="24"/>
        </w:rPr>
        <w:t>,</w:t>
      </w:r>
      <w:r w:rsidRPr="005202E2">
        <w:rPr>
          <w:rFonts w:eastAsia="Times New Roman" w:cs="Times New Roman"/>
          <w:szCs w:val="24"/>
        </w:rPr>
        <w:t xml:space="preserve"> να παραπέμπεται ο Πρωθυπουργός</w:t>
      </w:r>
      <w:r>
        <w:rPr>
          <w:rFonts w:eastAsia="Times New Roman" w:cs="Times New Roman"/>
          <w:szCs w:val="24"/>
        </w:rPr>
        <w:t>.</w:t>
      </w:r>
      <w:r w:rsidRPr="005202E2">
        <w:rPr>
          <w:rFonts w:eastAsia="Times New Roman" w:cs="Times New Roman"/>
          <w:szCs w:val="24"/>
        </w:rPr>
        <w:t xml:space="preserve"> </w:t>
      </w:r>
      <w:r>
        <w:rPr>
          <w:rFonts w:eastAsia="Times New Roman" w:cs="Times New Roman"/>
          <w:szCs w:val="24"/>
        </w:rPr>
        <w:t>Στη Γερμανία, ε</w:t>
      </w:r>
      <w:r w:rsidRPr="005202E2">
        <w:rPr>
          <w:rFonts w:eastAsia="Times New Roman" w:cs="Times New Roman"/>
          <w:szCs w:val="24"/>
        </w:rPr>
        <w:t xml:space="preserve">άν το </w:t>
      </w:r>
      <w:r>
        <w:rPr>
          <w:rFonts w:eastAsia="Times New Roman" w:cs="Times New Roman"/>
          <w:szCs w:val="24"/>
        </w:rPr>
        <w:t xml:space="preserve">ετήσιο </w:t>
      </w:r>
      <w:r w:rsidRPr="005202E2">
        <w:rPr>
          <w:rFonts w:eastAsia="Times New Roman" w:cs="Times New Roman"/>
          <w:szCs w:val="24"/>
        </w:rPr>
        <w:t xml:space="preserve">έλλειμμα </w:t>
      </w:r>
      <w:r>
        <w:rPr>
          <w:rFonts w:eastAsia="Times New Roman" w:cs="Times New Roman"/>
          <w:szCs w:val="24"/>
        </w:rPr>
        <w:t xml:space="preserve">είναι </w:t>
      </w:r>
      <w:r>
        <w:rPr>
          <w:rFonts w:eastAsia="Times New Roman" w:cs="Times New Roman"/>
          <w:szCs w:val="24"/>
        </w:rPr>
        <w:t xml:space="preserve">πάνω από 3%, </w:t>
      </w:r>
      <w:r w:rsidRPr="005202E2">
        <w:rPr>
          <w:rFonts w:eastAsia="Times New Roman" w:cs="Times New Roman"/>
          <w:szCs w:val="24"/>
        </w:rPr>
        <w:t>παραπέμπεται στη δικαιοσύνη</w:t>
      </w:r>
      <w:r>
        <w:rPr>
          <w:rFonts w:eastAsia="Times New Roman" w:cs="Times New Roman"/>
          <w:szCs w:val="24"/>
        </w:rPr>
        <w:t>,</w:t>
      </w:r>
      <w:r w:rsidRPr="005202E2">
        <w:rPr>
          <w:rFonts w:eastAsia="Times New Roman" w:cs="Times New Roman"/>
          <w:szCs w:val="24"/>
        </w:rPr>
        <w:t xml:space="preserve"> στον εισαγγελέα ο </w:t>
      </w:r>
      <w:r>
        <w:rPr>
          <w:rFonts w:eastAsia="Times New Roman" w:cs="Times New Roman"/>
          <w:szCs w:val="24"/>
        </w:rPr>
        <w:t xml:space="preserve">εκάστοτε </w:t>
      </w:r>
      <w:r w:rsidRPr="005202E2">
        <w:rPr>
          <w:rFonts w:eastAsia="Times New Roman" w:cs="Times New Roman"/>
          <w:szCs w:val="24"/>
        </w:rPr>
        <w:t>Καγκελάριος</w:t>
      </w:r>
      <w:r>
        <w:rPr>
          <w:rFonts w:eastAsia="Times New Roman" w:cs="Times New Roman"/>
          <w:szCs w:val="24"/>
        </w:rPr>
        <w:t>.</w:t>
      </w:r>
      <w:r w:rsidRPr="005202E2">
        <w:rPr>
          <w:rFonts w:eastAsia="Times New Roman" w:cs="Times New Roman"/>
          <w:szCs w:val="24"/>
        </w:rPr>
        <w:t xml:space="preserve"> Εδώ 15</w:t>
      </w:r>
      <w:r>
        <w:rPr>
          <w:rFonts w:eastAsia="Times New Roman" w:cs="Times New Roman"/>
          <w:szCs w:val="24"/>
        </w:rPr>
        <w:t>%</w:t>
      </w:r>
      <w:r w:rsidRPr="005202E2">
        <w:rPr>
          <w:rFonts w:eastAsia="Times New Roman" w:cs="Times New Roman"/>
          <w:szCs w:val="24"/>
        </w:rPr>
        <w:t xml:space="preserve"> το είχε πάει ο Καραμανλής </w:t>
      </w:r>
      <w:r>
        <w:rPr>
          <w:rFonts w:eastAsia="Times New Roman" w:cs="Times New Roman"/>
          <w:szCs w:val="24"/>
        </w:rPr>
        <w:t xml:space="preserve">και </w:t>
      </w:r>
      <w:r w:rsidRPr="005202E2">
        <w:rPr>
          <w:rFonts w:eastAsia="Times New Roman" w:cs="Times New Roman"/>
          <w:szCs w:val="24"/>
        </w:rPr>
        <w:t>αγρόν αγόραζε.</w:t>
      </w:r>
    </w:p>
    <w:p w14:paraId="09856019"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Δεν υπάρχει κανένας έλεγχος πόσο πάει το έλλειμμα</w:t>
      </w:r>
      <w:r w:rsidRPr="00C93DD3">
        <w:rPr>
          <w:rFonts w:eastAsia="Times New Roman"/>
          <w:color w:val="202124"/>
          <w:szCs w:val="24"/>
        </w:rPr>
        <w:t xml:space="preserve">. </w:t>
      </w:r>
      <w:r>
        <w:rPr>
          <w:rFonts w:eastAsia="Times New Roman"/>
          <w:color w:val="202124"/>
          <w:szCs w:val="24"/>
        </w:rPr>
        <w:t>Έπρεπε στο Σύνταγμα να το βάλουμε αυτό, όπως, επίσης, και όταν εκδίδον</w:t>
      </w:r>
      <w:r>
        <w:rPr>
          <w:rFonts w:eastAsia="Times New Roman"/>
          <w:color w:val="202124"/>
          <w:szCs w:val="24"/>
        </w:rPr>
        <w:t>ται ομόλογα, να εγκρίνει η Βουλή την έκδοση των ομολόγων, να παίρνει ευθύνη το Κοινοβούλιο για τα ομόλογα και όχι εν κρυπτώ ο Υπουργός Οικονομικών να εκδίδει ομόλογα και να το βρίσκουμε μετά πέντε έτη το ομόλογο και να λέμε ότι ήταν κρυμμένο κάπου, το ανασ</w:t>
      </w:r>
      <w:r>
        <w:rPr>
          <w:rFonts w:eastAsia="Times New Roman"/>
          <w:color w:val="202124"/>
          <w:szCs w:val="24"/>
        </w:rPr>
        <w:t xml:space="preserve">ύραμε και πρέπει να το πληρώσουμε. Η έκδοση ομολόγων πρέπει να εγκρίνεται από τη Βουλή και για το ετήσιο έλλειμμα, όταν υπερβεί το 3%, πρέπει ο Πρωθυπουργός να παραπέμπεται στη </w:t>
      </w:r>
      <w:r>
        <w:rPr>
          <w:rFonts w:eastAsia="Times New Roman"/>
          <w:color w:val="202124"/>
          <w:szCs w:val="24"/>
        </w:rPr>
        <w:t>δ</w:t>
      </w:r>
      <w:r>
        <w:rPr>
          <w:rFonts w:eastAsia="Times New Roman"/>
          <w:color w:val="202124"/>
          <w:szCs w:val="24"/>
        </w:rPr>
        <w:t>ικαιοσύνη.</w:t>
      </w:r>
    </w:p>
    <w:p w14:paraId="0985601A"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Όσον αφορά την απλή αναλογική, την προτείνει ο Τσίπρας χωρίς να την</w:t>
      </w:r>
      <w:r>
        <w:rPr>
          <w:rFonts w:eastAsia="Times New Roman"/>
          <w:color w:val="202124"/>
          <w:szCs w:val="24"/>
        </w:rPr>
        <w:t xml:space="preserve"> πιστεύει. Εγώ την ψήφισα την απλή αναλογική. Η Ένωση Κεντρώων, όταν την έφερε, πήγαμε και την ψηφίσαμε. Ήμασταν το μόνο κόμμα. Ούτε το ΠΑΣΟΚ την ψήφισε. Δεν ψήφισε κανένας την απλή αναλογική. Ούτε η Χρυσή Αυγή την ψήφισε.</w:t>
      </w:r>
    </w:p>
    <w:p w14:paraId="0985601B" w14:textId="77777777" w:rsidR="00BE639A" w:rsidRDefault="00A212EC">
      <w:pPr>
        <w:spacing w:line="600" w:lineRule="auto"/>
        <w:ind w:firstLine="720"/>
        <w:jc w:val="both"/>
        <w:rPr>
          <w:rFonts w:eastAsia="Times New Roman"/>
          <w:color w:val="202124"/>
          <w:szCs w:val="24"/>
        </w:rPr>
      </w:pPr>
      <w:r w:rsidRPr="00241007">
        <w:rPr>
          <w:rFonts w:eastAsia="Times New Roman"/>
          <w:b/>
          <w:color w:val="202124"/>
          <w:szCs w:val="24"/>
        </w:rPr>
        <w:t>ΝΙΚΟΛΑΟΣ ΜΙΧΑΛΟΛΙΑΚΟΣ (Γενικός Γρ</w:t>
      </w:r>
      <w:r w:rsidRPr="00241007">
        <w:rPr>
          <w:rFonts w:eastAsia="Times New Roman"/>
          <w:b/>
          <w:color w:val="202124"/>
          <w:szCs w:val="24"/>
        </w:rPr>
        <w:t>αμματέας του Λαϊκού Συνδέσμου</w:t>
      </w:r>
      <w:r>
        <w:rPr>
          <w:rFonts w:eastAsia="Times New Roman"/>
          <w:b/>
          <w:color w:val="202124"/>
          <w:szCs w:val="24"/>
        </w:rPr>
        <w:t xml:space="preserve"> </w:t>
      </w:r>
      <w:r w:rsidRPr="00241007">
        <w:rPr>
          <w:rFonts w:eastAsia="Times New Roman"/>
          <w:b/>
          <w:color w:val="202124"/>
          <w:szCs w:val="24"/>
        </w:rPr>
        <w:t>-</w:t>
      </w:r>
      <w:r>
        <w:rPr>
          <w:rFonts w:eastAsia="Times New Roman"/>
          <w:b/>
          <w:color w:val="202124"/>
          <w:szCs w:val="24"/>
        </w:rPr>
        <w:t xml:space="preserve"> </w:t>
      </w:r>
      <w:r w:rsidRPr="00241007">
        <w:rPr>
          <w:rFonts w:eastAsia="Times New Roman"/>
          <w:b/>
          <w:color w:val="202124"/>
          <w:szCs w:val="24"/>
        </w:rPr>
        <w:t>Χρυσή Αυγή):</w:t>
      </w:r>
      <w:r>
        <w:rPr>
          <w:rFonts w:eastAsia="Times New Roman"/>
          <w:color w:val="202124"/>
          <w:szCs w:val="24"/>
        </w:rPr>
        <w:t xml:space="preserve"> Όχι, βεβαίως.</w:t>
      </w:r>
    </w:p>
    <w:p w14:paraId="0985601C" w14:textId="77777777" w:rsidR="00BE639A" w:rsidRDefault="00A212EC">
      <w:pPr>
        <w:spacing w:line="600" w:lineRule="auto"/>
        <w:ind w:firstLine="720"/>
        <w:jc w:val="both"/>
        <w:rPr>
          <w:rFonts w:eastAsia="Times New Roman"/>
          <w:color w:val="202124"/>
          <w:szCs w:val="24"/>
        </w:rPr>
      </w:pPr>
      <w:r w:rsidRPr="00241007">
        <w:rPr>
          <w:rFonts w:eastAsia="Times New Roman"/>
          <w:b/>
          <w:color w:val="202124"/>
          <w:szCs w:val="24"/>
        </w:rPr>
        <w:t>ΒΑΣΙΛ</w:t>
      </w:r>
      <w:r>
        <w:rPr>
          <w:rFonts w:eastAsia="Times New Roman"/>
          <w:b/>
          <w:color w:val="202124"/>
          <w:szCs w:val="24"/>
        </w:rPr>
        <w:t>Η</w:t>
      </w:r>
      <w:r w:rsidRPr="00241007">
        <w:rPr>
          <w:rFonts w:eastAsia="Times New Roman"/>
          <w:b/>
          <w:color w:val="202124"/>
          <w:szCs w:val="24"/>
        </w:rPr>
        <w:t>Σ ΛΕΒΕΝΤΗΣ (Πρόεδρος της Ένωσης Κεντρώων):</w:t>
      </w:r>
      <w:r>
        <w:rPr>
          <w:rFonts w:eastAsia="Times New Roman"/>
          <w:color w:val="202124"/>
          <w:szCs w:val="24"/>
        </w:rPr>
        <w:t xml:space="preserve"> Όχι. Εμείς μόνο σαν Ένωση Κεντρώων γιατί ήταν στις αρχές μας.</w:t>
      </w:r>
    </w:p>
    <w:p w14:paraId="0985601D" w14:textId="77777777" w:rsidR="00BE639A" w:rsidRDefault="00A212EC">
      <w:pPr>
        <w:spacing w:line="600" w:lineRule="auto"/>
        <w:ind w:firstLine="720"/>
        <w:jc w:val="both"/>
        <w:rPr>
          <w:rFonts w:eastAsia="Times New Roman"/>
          <w:color w:val="202124"/>
          <w:szCs w:val="24"/>
        </w:rPr>
      </w:pPr>
      <w:r w:rsidRPr="00241007">
        <w:rPr>
          <w:rFonts w:eastAsia="Times New Roman"/>
          <w:b/>
          <w:color w:val="202124"/>
          <w:szCs w:val="24"/>
        </w:rPr>
        <w:t>ΝΙΚΟΛΑΟΣ ΜΙΧΑΛΟΛΙΑΚΟΣ (Γενικός Γραμματέας του Λαϊκού Συνδέσμου</w:t>
      </w:r>
      <w:r>
        <w:rPr>
          <w:rFonts w:eastAsia="Times New Roman"/>
          <w:b/>
          <w:color w:val="202124"/>
          <w:szCs w:val="24"/>
        </w:rPr>
        <w:t xml:space="preserve"> </w:t>
      </w:r>
      <w:r w:rsidRPr="00241007">
        <w:rPr>
          <w:rFonts w:eastAsia="Times New Roman"/>
          <w:b/>
          <w:color w:val="202124"/>
          <w:szCs w:val="24"/>
        </w:rPr>
        <w:t>-</w:t>
      </w:r>
      <w:r>
        <w:rPr>
          <w:rFonts w:eastAsia="Times New Roman"/>
          <w:b/>
          <w:color w:val="202124"/>
          <w:szCs w:val="24"/>
        </w:rPr>
        <w:t xml:space="preserve"> </w:t>
      </w:r>
      <w:r w:rsidRPr="00241007">
        <w:rPr>
          <w:rFonts w:eastAsia="Times New Roman"/>
          <w:b/>
          <w:color w:val="202124"/>
          <w:szCs w:val="24"/>
        </w:rPr>
        <w:t>Χρυσή Αυγή):</w:t>
      </w:r>
      <w:r>
        <w:rPr>
          <w:rFonts w:eastAsia="Times New Roman"/>
          <w:color w:val="202124"/>
          <w:szCs w:val="24"/>
        </w:rPr>
        <w:t xml:space="preserve"> Μας μειώνετε.</w:t>
      </w:r>
    </w:p>
    <w:p w14:paraId="0985601E" w14:textId="77777777" w:rsidR="00BE639A" w:rsidRDefault="00A212EC">
      <w:pPr>
        <w:spacing w:line="600" w:lineRule="auto"/>
        <w:ind w:firstLine="720"/>
        <w:jc w:val="both"/>
        <w:rPr>
          <w:rFonts w:eastAsia="Times New Roman"/>
          <w:color w:val="202124"/>
          <w:szCs w:val="24"/>
        </w:rPr>
      </w:pPr>
      <w:r w:rsidRPr="00241007">
        <w:rPr>
          <w:rFonts w:eastAsia="Times New Roman"/>
          <w:b/>
          <w:color w:val="202124"/>
          <w:szCs w:val="24"/>
        </w:rPr>
        <w:t>ΒΑΣΙΛ</w:t>
      </w:r>
      <w:r>
        <w:rPr>
          <w:rFonts w:eastAsia="Times New Roman"/>
          <w:b/>
          <w:color w:val="202124"/>
          <w:szCs w:val="24"/>
        </w:rPr>
        <w:t>Η</w:t>
      </w:r>
      <w:r w:rsidRPr="00241007">
        <w:rPr>
          <w:rFonts w:eastAsia="Times New Roman"/>
          <w:b/>
          <w:color w:val="202124"/>
          <w:szCs w:val="24"/>
        </w:rPr>
        <w:t>Σ ΛΕΒΕΝΤΗΣ (Πρόεδρος της Ένωσης Κεντρώων):</w:t>
      </w:r>
      <w:r>
        <w:rPr>
          <w:rFonts w:eastAsia="Times New Roman"/>
          <w:color w:val="202124"/>
          <w:szCs w:val="24"/>
        </w:rPr>
        <w:t xml:space="preserve"> Θα μιλήσετε, κύριε Μιχαλολιάκε. Θα τα πείτε. Μη βιάζεστε.</w:t>
      </w:r>
    </w:p>
    <w:p w14:paraId="0985601F"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Είχα συστήσει στον κ</w:t>
      </w:r>
      <w:r>
        <w:rPr>
          <w:rFonts w:eastAsia="Times New Roman"/>
          <w:color w:val="202124"/>
          <w:szCs w:val="24"/>
        </w:rPr>
        <w:t>.</w:t>
      </w:r>
      <w:r>
        <w:rPr>
          <w:rFonts w:eastAsia="Times New Roman"/>
          <w:color w:val="202124"/>
          <w:szCs w:val="24"/>
        </w:rPr>
        <w:t xml:space="preserve"> Τσίπρα ότι δεν φτάνει να φέρεις προς ψήφιση την απλή αναλογική. Επειδή η απλή αναλογική δημιουργεί κλίμα συναίνε</w:t>
      </w:r>
      <w:r>
        <w:rPr>
          <w:rFonts w:eastAsia="Times New Roman"/>
          <w:color w:val="202124"/>
          <w:szCs w:val="24"/>
        </w:rPr>
        <w:t>σης, το πιο σημαντικό είναι να μην περνάς νομοσχέδια με</w:t>
      </w:r>
      <w:r>
        <w:rPr>
          <w:rFonts w:eastAsia="Times New Roman"/>
          <w:color w:val="202124"/>
          <w:szCs w:val="24"/>
        </w:rPr>
        <w:t xml:space="preserve"> εκατόν πενήντα δύο</w:t>
      </w:r>
      <w:r>
        <w:rPr>
          <w:rFonts w:eastAsia="Times New Roman"/>
          <w:color w:val="202124"/>
          <w:szCs w:val="24"/>
        </w:rPr>
        <w:t>, να προσπαθείς να τα περάσεις με</w:t>
      </w:r>
      <w:r>
        <w:rPr>
          <w:rFonts w:eastAsia="Times New Roman"/>
          <w:color w:val="202124"/>
          <w:szCs w:val="24"/>
        </w:rPr>
        <w:t xml:space="preserve"> διακόσιους είκοσι</w:t>
      </w:r>
      <w:r>
        <w:rPr>
          <w:rFonts w:eastAsia="Times New Roman"/>
          <w:color w:val="202124"/>
          <w:szCs w:val="24"/>
        </w:rPr>
        <w:t>. Καλύτερα να μην τα περνάς καθόλου, άμα είναι με οριακή πλειοψηφία, γιατί η πράξη θα τα αποβάλει και δεν θα τα αποδεχθεί η κοινωνί</w:t>
      </w:r>
      <w:r>
        <w:rPr>
          <w:rFonts w:eastAsia="Times New Roman"/>
          <w:color w:val="202124"/>
          <w:szCs w:val="24"/>
        </w:rPr>
        <w:t>α. Και για να πείσεις ότι</w:t>
      </w:r>
      <w:r>
        <w:rPr>
          <w:rFonts w:eastAsia="Times New Roman"/>
          <w:color w:val="202124"/>
          <w:szCs w:val="24"/>
        </w:rPr>
        <w:t>,</w:t>
      </w:r>
      <w:r>
        <w:rPr>
          <w:rFonts w:eastAsia="Times New Roman"/>
          <w:color w:val="202124"/>
          <w:szCs w:val="24"/>
        </w:rPr>
        <w:t xml:space="preserve"> όντως</w:t>
      </w:r>
      <w:r>
        <w:rPr>
          <w:rFonts w:eastAsia="Times New Roman"/>
          <w:color w:val="202124"/>
          <w:szCs w:val="24"/>
        </w:rPr>
        <w:t>,</w:t>
      </w:r>
      <w:r>
        <w:rPr>
          <w:rFonts w:eastAsia="Times New Roman"/>
          <w:color w:val="202124"/>
          <w:szCs w:val="24"/>
        </w:rPr>
        <w:t xml:space="preserve"> θέλεις την απλή αναλογική, πρέπει να θυσιάσεις ένα μερίδιο εξουσίας χάριν της σύγκλισης και της συναίνεσης και να περνάς τα νομοσχέδια με</w:t>
      </w:r>
      <w:r>
        <w:rPr>
          <w:rFonts w:eastAsia="Times New Roman"/>
          <w:color w:val="202124"/>
          <w:szCs w:val="24"/>
        </w:rPr>
        <w:t xml:space="preserve"> διακόσιους είκοσι</w:t>
      </w:r>
      <w:r>
        <w:rPr>
          <w:rFonts w:eastAsia="Times New Roman"/>
          <w:color w:val="202124"/>
          <w:szCs w:val="24"/>
        </w:rPr>
        <w:t xml:space="preserve">. Έτσι θα πείσεις. Διαφορετικά, αν κυβερνήσεις σαν τον Μητσοτάκη ή </w:t>
      </w:r>
      <w:r>
        <w:rPr>
          <w:rFonts w:eastAsia="Times New Roman"/>
          <w:color w:val="202124"/>
          <w:szCs w:val="24"/>
        </w:rPr>
        <w:t xml:space="preserve">σαν τον Σαμαρά τον προηγούμενο και οριακά με </w:t>
      </w:r>
      <w:r>
        <w:rPr>
          <w:rFonts w:eastAsia="Times New Roman"/>
          <w:color w:val="202124"/>
          <w:szCs w:val="24"/>
        </w:rPr>
        <w:t xml:space="preserve">εκατόν πενήντα έναν </w:t>
      </w:r>
      <w:r>
        <w:rPr>
          <w:rFonts w:eastAsia="Times New Roman"/>
          <w:color w:val="202124"/>
          <w:szCs w:val="24"/>
        </w:rPr>
        <w:t>περνάς τα νομοσχέδια, πώς θα πείσεις ότι πιστεύεις στην απλή αναλογική; Η απλή αναλογική είναι ένα μεγάλο βήμα που θα κάνει ο τόπος για την οριστική αλλαγή σελίδας. Πώς θα πείσεις ότι θα το κ</w:t>
      </w:r>
      <w:r>
        <w:rPr>
          <w:rFonts w:eastAsia="Times New Roman"/>
          <w:color w:val="202124"/>
          <w:szCs w:val="24"/>
        </w:rPr>
        <w:t>άνεις αυτό το βήμα, όταν συνεχίζεις και ασκείς εξουσία καθ’ ομοιότυπο τρόπο με τους προηγούμενους της ενισχυμένης αναλογικής πρωθυπουργούς;</w:t>
      </w:r>
    </w:p>
    <w:p w14:paraId="09856020"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 xml:space="preserve">Στα </w:t>
      </w:r>
      <w:r>
        <w:rPr>
          <w:rFonts w:eastAsia="Times New Roman"/>
          <w:color w:val="202124"/>
          <w:szCs w:val="24"/>
        </w:rPr>
        <w:t xml:space="preserve">μέσα μαζικής ενημέρωσης </w:t>
      </w:r>
      <w:r>
        <w:rPr>
          <w:rFonts w:eastAsia="Times New Roman"/>
          <w:color w:val="202124"/>
          <w:szCs w:val="24"/>
        </w:rPr>
        <w:t xml:space="preserve">εξακολουθεί να υπάρχει χάος. Όποιον θέλουν, καλούν. Παρακολουθώ όλη μέρα. Πηγαίνει ένας </w:t>
      </w:r>
      <w:r>
        <w:rPr>
          <w:rFonts w:eastAsia="Times New Roman"/>
          <w:color w:val="202124"/>
          <w:szCs w:val="24"/>
        </w:rPr>
        <w:t>του ΚΙΝΑΛ, ένας του ΣΥΡΙΖΑ, ένας είναι της Νέας Δημοκρατίας. Δεν υπάρχει</w:t>
      </w:r>
      <w:r>
        <w:rPr>
          <w:rFonts w:eastAsia="Times New Roman"/>
          <w:color w:val="202124"/>
          <w:szCs w:val="24"/>
        </w:rPr>
        <w:t>!</w:t>
      </w:r>
      <w:r>
        <w:rPr>
          <w:rFonts w:eastAsia="Times New Roman"/>
          <w:color w:val="202124"/>
          <w:szCs w:val="24"/>
        </w:rPr>
        <w:t xml:space="preserve"> Παίρνουμε στο ΕΣΡ και λένε να κάνουμε καταγγελίες. Δεν έπρεπε στο Σύνταγμα να βάλουμε ότι είτε η κρατική τηλεόραση είτε τα ιδιωτικά αδειοδοτηθέντα μέσα να τηρούν κάποια αναλογία και </w:t>
      </w:r>
      <w:r>
        <w:rPr>
          <w:rFonts w:eastAsia="Times New Roman"/>
          <w:color w:val="202124"/>
          <w:szCs w:val="24"/>
        </w:rPr>
        <w:t xml:space="preserve">σε Βουλευτές και σε κόμματα; Δεν έπρεπε να το βάλουμε; Τι θέλουμε την </w:t>
      </w:r>
      <w:r>
        <w:rPr>
          <w:rFonts w:eastAsia="Times New Roman"/>
          <w:color w:val="202124"/>
          <w:szCs w:val="24"/>
        </w:rPr>
        <w:t>Α</w:t>
      </w:r>
      <w:r>
        <w:rPr>
          <w:rFonts w:eastAsia="Times New Roman"/>
          <w:color w:val="202124"/>
          <w:szCs w:val="24"/>
        </w:rPr>
        <w:t>ναθεώρηση του Συντάγματος από την ώρα που εθελοτυφλούμε μπροστά σε τόσο μεγάλα προβλήματα; Θα έρθουν εκλογές. Πώς θα γίνουν εκλογές; Όπως θέλει ο καθένας; Θα καλεί όποιον θέλει ο καθένα</w:t>
      </w:r>
      <w:r>
        <w:rPr>
          <w:rFonts w:eastAsia="Times New Roman"/>
          <w:color w:val="202124"/>
          <w:szCs w:val="24"/>
        </w:rPr>
        <w:t>ς; Αυτές είναι εκλογές; Αυτό το αποτέλεσμα θα είναι ωραίο; Δηλαδή, οι έξι διαπλεκόμενοι, τους οποίους καταγγείλαμε, θα συνεχίσουν να διαφεντεύουν τη ζωή της χώρας;</w:t>
      </w:r>
    </w:p>
    <w:p w14:paraId="09856021"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Στις δημοσκοπήσεις ζητήσαμε και είχε συμφωνήσει ο Τσίπρας ανεξάρτητη αρχή ελέγχου των ευρημά</w:t>
      </w:r>
      <w:r>
        <w:rPr>
          <w:rFonts w:eastAsia="Times New Roman"/>
          <w:color w:val="202124"/>
          <w:szCs w:val="24"/>
        </w:rPr>
        <w:t>των. Πρέπει, λέει, να γίνει. Όμως, αυτοί τι έκαναν; Βολεύτηκαν. Κάνει ο ΣΥΡΙΖΑ δημοσκοπήσεις ότι είναι έτοιμος, πλησιάζει τη Νέα Δημοκρατία. Κάνει η Νέα Δημοκρατία και βγάζει δώδεκα με δεκαπέντε μονάδες διαφορά από τον ΣΥΡΙΖΑ. Με αυτό το χάος εξυπηρετούντα</w:t>
      </w:r>
      <w:r>
        <w:rPr>
          <w:rFonts w:eastAsia="Times New Roman"/>
          <w:color w:val="202124"/>
          <w:szCs w:val="24"/>
        </w:rPr>
        <w:t>ι και οι δύο. Γιατί να κάνουν ανεξάρτητη αρχή, αφού το μόνο που τους ενδιαφέρει είναι ο φανατισμός και η πόλωση της κοινωνίας, να τυφλώσουν τον κόσμο και να τον πάνε ξανά φανατισμένο στην κάλπη; Μόνο αυτό τους ενδιαφέρει και τίποτα άλλο.</w:t>
      </w:r>
    </w:p>
    <w:p w14:paraId="09856022"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Θέλει ο κ. Μητσοτά</w:t>
      </w:r>
      <w:r>
        <w:rPr>
          <w:rFonts w:eastAsia="Times New Roman"/>
          <w:color w:val="202124"/>
          <w:szCs w:val="24"/>
        </w:rPr>
        <w:t>κης ιδιωτικά πανεπιστήμια και τα θέλει διακαώς. Αν ήμασταν μια χώρα φυσιολογική, το απλούστερο που θα μπορούσαμε είναι να δώσουμε έγκριση και να γίνει. Και η Ζιμπάμπουε έχει ιδιωτικά πανεπιστήμια. Γιατί να μην έχει η Ελλάδα, ένα κράτος της Ευρωπαϊκής Ένωση</w:t>
      </w:r>
      <w:r>
        <w:rPr>
          <w:rFonts w:eastAsia="Times New Roman"/>
          <w:color w:val="202124"/>
          <w:szCs w:val="24"/>
        </w:rPr>
        <w:t>ς ιδιωτικά πανεπιστήμια;</w:t>
      </w:r>
    </w:p>
    <w:p w14:paraId="09856023"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Εδώ, όμως, το θέμα είναι ότι αν εκδώσουμε άδειες ίδρυσης ιδιωτικών πανεπιστημίων, θα συμβεί ό,τι συνέβη και με την ΕΡΤ. Η ΕΡΤ ήταν πρώτα ο μοναδικός τηλεοπτικός σταθμός της χώρας. Ο κρατικός τηλεοπτικός σταθμός ήταν η ΕΡΤ. Και ιδρύ</w:t>
      </w:r>
      <w:r>
        <w:rPr>
          <w:rFonts w:eastAsia="Times New Roman"/>
          <w:color w:val="202124"/>
          <w:szCs w:val="24"/>
        </w:rPr>
        <w:t>θηκαν τα ιδιωτικά κανάλια. Έδωσαν τριπλάσιους μισθούς από αυτούς που έδινε η ΕΡΤ. Ο Τέρενς Κουίκ ήταν στην ΕΡΤ. Η Στάη ήταν στην ΕΡΤ. Όλα τα ονόματα ήταν στην ΕΡΤ. Έδωσαν τριπλάσιους μισθούς και τους πήραν τα ιδιωτικά κανάλια τους δημοσιογράφους. Έτσι απαξ</w:t>
      </w:r>
      <w:r>
        <w:rPr>
          <w:rFonts w:eastAsia="Times New Roman"/>
          <w:color w:val="202124"/>
          <w:szCs w:val="24"/>
        </w:rPr>
        <w:t>ιώθηκε η ΕΡΤ. Τώρα για να δεις ΕΡΤ -και λυπάμαι που το λέω αυτό, γιατί είναι ένα κανάλι που θα μπορούσε να είναι ο οδικός χάρτης του πλουραλισμού- πρέπει να έχει  Eurovision ή ποδόσφαιρο. Μόνο τότε έχει ακροαματικότητα, γιατί οι εκπομπές, δυστυχώς, υπακούο</w:t>
      </w:r>
      <w:r>
        <w:rPr>
          <w:rFonts w:eastAsia="Times New Roman"/>
          <w:color w:val="202124"/>
          <w:szCs w:val="24"/>
        </w:rPr>
        <w:t>υν στο να υπηρετούν την Κυβέρνηση και αυτό είναι λάθος γιατί εξοντώνεται η θεαματικότητα. Εξοντώνεται με αυτόν τον τρόπο η θεαματικότητα.</w:t>
      </w:r>
    </w:p>
    <w:p w14:paraId="09856024"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Η ίδρυση, λοιπόν, ιδιωτικών σταθμών  απαξίωσε την ΕΡΤ. Το ίδιο κινδυνεύει να γίνει και με τα ιδιωτικά πανεπιστήμια. Θα</w:t>
      </w:r>
      <w:r>
        <w:rPr>
          <w:rFonts w:eastAsia="Times New Roman"/>
          <w:color w:val="202124"/>
          <w:szCs w:val="24"/>
        </w:rPr>
        <w:t xml:space="preserve"> δοθούν στους πιο επώνυμους καθηγητές των πανεπιστημίων πενταπλάσιοι μισθοί από τα ιδιωτικά πανεπιστήμια και θα απαξιωθούν τα κρατικά. Μόνο που ξεχνάει ο κ.  Μητσοτάκης ότι χρειάζονται 12.000 με 15.000 χιλιάδες τον χρόνο δίδακτρα να δίδει κάθε γονέας για τ</w:t>
      </w:r>
      <w:r>
        <w:rPr>
          <w:rFonts w:eastAsia="Times New Roman"/>
          <w:color w:val="202124"/>
          <w:szCs w:val="24"/>
        </w:rPr>
        <w:t>ο παιδί του στα ιδιωτικά πανεπιστήμια. Είπε ότι ένα ποσοστό των θέσεων θα είναι υποτροφίες. Στις υποτροφίες θα βασιστούμε; Όταν απαξιωθούν τα κρατικά πανεπιστήμια και όταν οι πιο γνωστοί καθηγητές οδεύσουν λόγω μεγαλύτερων μισθών στα ιδιωτικά, θα βασιστούμ</w:t>
      </w:r>
      <w:r>
        <w:rPr>
          <w:rFonts w:eastAsia="Times New Roman"/>
          <w:color w:val="202124"/>
          <w:szCs w:val="24"/>
        </w:rPr>
        <w:t>ε στις υποτροφίες και στη μεγαλοψυχία που θα δίνουν τα ιδιωτικά; Είναι σοβαρός ο κ. Μητσοτάκης;</w:t>
      </w:r>
    </w:p>
    <w:p w14:paraId="09856025"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Πρέπει πρώτα να εξυγιάνουμε τα κρατικά πανεπιστήμια, να φύγει ο κομματισμός, να φύγουν από εκεί μέσα αυτοί που λειτουργούν σαν κομματόσκυλα μέσα στα πανεπιστήμι</w:t>
      </w:r>
      <w:r>
        <w:rPr>
          <w:rFonts w:eastAsia="Times New Roman"/>
          <w:color w:val="202124"/>
          <w:szCs w:val="24"/>
        </w:rPr>
        <w:t>α είτε είναι καθηγητάδες είτε είναι φοιτητές. Αυτό το κλίμα υπάρχει μέσα στα πανεπιστήμια. Μέχρι και ναρκωτικά διακινούνται στους χώρους των πανεπιστημίων. Πρέπει να σταματήσει αυτό, να εξυγιανθούν τα κρατικά πανεπιστήμια, να είναι σε θέση να ανταγωνιστούν</w:t>
      </w:r>
      <w:r>
        <w:rPr>
          <w:rFonts w:eastAsia="Times New Roman"/>
          <w:color w:val="202124"/>
          <w:szCs w:val="24"/>
        </w:rPr>
        <w:t xml:space="preserve"> τα ιδιωτικά και τότε να εκδώσουμε άδειες για ίδρυση ιδιωτικών πανεπιστημίων. Διαφορετικά, αν τώρα, έτσι όπως είναι η κατάσταση, δώσουμε άδειες για ιδιωτικά πανεπιστήμια, θα σταματήσουν να σπουδάζουν τα παιδιά των φτωχών και η δωρεάν παιδεία του Γεωργίου Π</w:t>
      </w:r>
      <w:r>
        <w:rPr>
          <w:rFonts w:eastAsia="Times New Roman"/>
          <w:color w:val="202124"/>
          <w:szCs w:val="24"/>
        </w:rPr>
        <w:t xml:space="preserve">απανδρέου θα πάει περίπατο και θα σπουδάζουν μόνο τα παιδιά των πλουσίων. </w:t>
      </w:r>
    </w:p>
    <w:p w14:paraId="09856026"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Αυτό θα συμβεί, κύριοι. Η Ένωση Κεντρώων είναι υπέρ της ίδρυσης ιδιωτικών πανεπιστημίων, αφού, όμως, εξυγιανθούν πρώτα τα κρατικά πανεπιστήμια.</w:t>
      </w:r>
    </w:p>
    <w:p w14:paraId="09856027"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Είπε ο κύριος Πρωθυπουργός να μην είναι τεχνοκράτης ο Πρωθυπουργός. Πρέπει να είναι από τη Βουλή. Θέτω ένα ερώτημα: Εάν το φέρει έτσι η μοίρα η Βουλή να μην έχει ένα πρόσωπο να σηκώσει το βάρος της διακυβέρνησης της χώρας και να πρέπει να απευθυνθούμε σε έ</w:t>
      </w:r>
      <w:r>
        <w:rPr>
          <w:rFonts w:eastAsia="Times New Roman"/>
          <w:color w:val="202124"/>
          <w:szCs w:val="24"/>
        </w:rPr>
        <w:t>να άτομο Έλληνα τεχνοκράτη, αυτό θα απαγορεύεται; Ξέρετε ποιον είχε προτείνει το ΠΑΣΟΚ την εποχή τότε του Παπαδήμου; Τον Πετσάλνικο. Μπορεί να ήταν  αξιολογότατος ο κ. Πετσάλνικος, αλλά είχε αντοχή να σηκώσει εκείνη την εποχή, που παιζόταν η παραμονή μας σ</w:t>
      </w:r>
      <w:r>
        <w:rPr>
          <w:rFonts w:eastAsia="Times New Roman"/>
          <w:color w:val="202124"/>
          <w:szCs w:val="24"/>
        </w:rPr>
        <w:t xml:space="preserve">το ευρώ, την τύχη της χώρας; </w:t>
      </w:r>
    </w:p>
    <w:p w14:paraId="09856028" w14:textId="77777777" w:rsidR="00BE639A" w:rsidRDefault="00A212EC">
      <w:pPr>
        <w:spacing w:line="600" w:lineRule="auto"/>
        <w:ind w:firstLine="720"/>
        <w:jc w:val="both"/>
        <w:rPr>
          <w:rFonts w:eastAsia="Times New Roman"/>
          <w:color w:val="202124"/>
          <w:szCs w:val="24"/>
        </w:rPr>
      </w:pPr>
      <w:r>
        <w:rPr>
          <w:rFonts w:eastAsia="Times New Roman"/>
          <w:color w:val="202124"/>
          <w:szCs w:val="24"/>
        </w:rPr>
        <w:t>Δεν αντιλαμβάνομαι, δηλαδή, γιατί πρέπει να μην είναι τεχνοκράτης και να είναι στην Αίθουσα αυτή. Μόνο σε αυτή την Αίθουσα είναι οι σοφοί; Γιατί αυτός ο αποκλεισμός; Δεν το καταλαβαίνω. Μόνο αυτή η Αίθουσα έχει δυνατότητα να β</w:t>
      </w:r>
      <w:r>
        <w:rPr>
          <w:rFonts w:eastAsia="Times New Roman"/>
          <w:color w:val="202124"/>
          <w:szCs w:val="24"/>
        </w:rPr>
        <w:t xml:space="preserve">γάζει </w:t>
      </w:r>
      <w:r>
        <w:rPr>
          <w:rFonts w:eastAsia="Times New Roman"/>
          <w:color w:val="202124"/>
          <w:szCs w:val="24"/>
        </w:rPr>
        <w:t>Π</w:t>
      </w:r>
      <w:r>
        <w:rPr>
          <w:rFonts w:eastAsia="Times New Roman"/>
          <w:color w:val="202124"/>
          <w:szCs w:val="24"/>
        </w:rPr>
        <w:t>ρωθυπουργούς;</w:t>
      </w:r>
    </w:p>
    <w:p w14:paraId="09856029"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αν ορφανέψει η Αίθουσα, θα μείνει η χώρα ακυβέρνητη; Τι λογικές τρελές είναι αυτές; </w:t>
      </w:r>
    </w:p>
    <w:p w14:paraId="0985602A"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Είπατε, επίσης, για τη δωδεκαετία για τους Βουλευτές. Σε αυτό δεν έχω αντίρρηση, αλλά αν ζούσε ο Ελευθέριος Βενιζέλος, αν ζούσε ο Ανδρέας Παπανδρέ</w:t>
      </w:r>
      <w:r>
        <w:rPr>
          <w:rFonts w:eastAsia="Times New Roman"/>
          <w:szCs w:val="24"/>
        </w:rPr>
        <w:t>ου, θα του λέγαμε του Ανδρέα Παπανδρέου: «Συμπλήρωσες δώδεκα χρόνια, πήγαινε σπίτι σου τώρα! Τώρα πρέπει να αναλάβει ο κ. Σκανδαλίδης». Έτσι θα του λέγαμε;</w:t>
      </w:r>
    </w:p>
    <w:p w14:paraId="0985602B"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ΚΩΝΣΤΑΝΤΙΝΟΣ ΣΚΑΝΔΑΛΙΔΗΣ: </w:t>
      </w:r>
      <w:r>
        <w:rPr>
          <w:rFonts w:eastAsia="Times New Roman"/>
          <w:szCs w:val="24"/>
        </w:rPr>
        <w:t>Γιατί αναφέρετε εμένα;</w:t>
      </w:r>
    </w:p>
    <w:p w14:paraId="0985602C"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Δε</w:t>
      </w:r>
      <w:r>
        <w:rPr>
          <w:rFonts w:eastAsia="Times New Roman"/>
          <w:szCs w:val="24"/>
        </w:rPr>
        <w:t xml:space="preserve">ν λέω για εσάς, ως παράδειγμα σας ανέφερα, επειδή είστε ενώπιόν μου. Σας εκτιμώ, το ξέρετε. </w:t>
      </w:r>
    </w:p>
    <w:p w14:paraId="0985602D"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Υπάρχουν κάποιες στιγμές που η μοίρα μιας χώρας συνδέεται με κάποια άτομα. Αυτές οι γενικεύσεις, οι αποκλεισμοί είναι ακραίοι. Μπορεί η Αίθουσα να γέμισε οικογενειοκρατία, μπορεί σε αυτή την Αίθουσα να κούρασε το να φεύγουν οι Βουλευτές και να βάζουν το πα</w:t>
      </w:r>
      <w:r>
        <w:rPr>
          <w:rFonts w:eastAsia="Times New Roman"/>
          <w:szCs w:val="24"/>
        </w:rPr>
        <w:t xml:space="preserve">ιδί τους, τον ανιψιό τους, τον εγγονό τους, αλλά μην φθάνουμε και σε ακραία σημεία. Είναι ακραίο σημείο οι αποκλεισμοί. Δεν ξέρεις πώς θα το φέρει η μοίρα, πώς θα χρειαστεί η χώρα να βάλει στο τιμόνι της κάποιον άνθρωπο προκειμένου να γλιτώσει. </w:t>
      </w:r>
    </w:p>
    <w:p w14:paraId="0985602E"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Θέλω δε να</w:t>
      </w:r>
      <w:r>
        <w:rPr>
          <w:rFonts w:eastAsia="Times New Roman"/>
          <w:szCs w:val="24"/>
        </w:rPr>
        <w:t xml:space="preserve"> δηλώσω πριν να αποχωρήσω από το Βήμα ότι προφανώς δεν θα ψηφίσω κανένα από τα άρθρα της </w:t>
      </w:r>
      <w:r>
        <w:rPr>
          <w:rFonts w:eastAsia="Times New Roman"/>
          <w:szCs w:val="24"/>
        </w:rPr>
        <w:t>Αν</w:t>
      </w:r>
      <w:r>
        <w:rPr>
          <w:rFonts w:eastAsia="Times New Roman"/>
          <w:szCs w:val="24"/>
        </w:rPr>
        <w:t>αθεωρήσεως του Συντάγματος -λυπούμαι που το λέω αυτό- διότι θεωρώ γελοίο το ότι έχει άλλα προς αναθεώρηση άρθρα ο ΣΥΡΙΖΑ, άλλα η Νέα Δημοκρατία. Και προϋπόθεση της ύ</w:t>
      </w:r>
      <w:r>
        <w:rPr>
          <w:rFonts w:eastAsia="Times New Roman"/>
          <w:szCs w:val="24"/>
        </w:rPr>
        <w:t>παρξης αναθεώρησης είναι να υπάρχει ένα μίνιμουμ συναίνεσης. Αφού δεν υπάρχει αυτό το μίνιμουμ συναίνεσης, πολεμούν να κοροϊδέψουν και βάζουν να ψηφίζει ο ένας τις προτάσεις του άλλου, ώστε να τις εφαρμόσουν με εκατόν πενήντα έναν στην επόμενη Βουλή. Οπότε</w:t>
      </w:r>
      <w:r>
        <w:rPr>
          <w:rFonts w:eastAsia="Times New Roman"/>
          <w:szCs w:val="24"/>
        </w:rPr>
        <w:t xml:space="preserve">, η </w:t>
      </w:r>
      <w:r>
        <w:rPr>
          <w:rFonts w:eastAsia="Times New Roman"/>
          <w:szCs w:val="24"/>
        </w:rPr>
        <w:t>Α</w:t>
      </w:r>
      <w:r>
        <w:rPr>
          <w:rFonts w:eastAsia="Times New Roman"/>
          <w:szCs w:val="24"/>
        </w:rPr>
        <w:t xml:space="preserve">ναθεώρηση και όλα αυτά που λένε, «ο Τσίπρας στο προαύλιο, που μάζευε και έκανε ανακοινώσεις», θα γραφτούν στην ιστορία σαν τον γάμο του Καραγκιόζη. </w:t>
      </w:r>
    </w:p>
    <w:p w14:paraId="0985602F"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Θέλω μόνο για τη Μακεδονία να πω, γιατί με ρώτησε ένας δημοσιογράφος: «Θα τη λέτε Βόρεια Μακεδονία;». </w:t>
      </w:r>
      <w:r>
        <w:rPr>
          <w:rFonts w:eastAsia="Times New Roman"/>
          <w:szCs w:val="24"/>
        </w:rPr>
        <w:t>Με ρώτησε σήμερα. Ακούστε, κύριοι: Αφού η απόφαση ελήφθη χωρίς δημοψήφισμα, χωρίς συμβούλιο Αρχηγών, χωρίς να ερωτηθεί ο ελληνικός λαός και με δεδομένο ότι ο ελληνικός λαός ήταν κατά τεράστια πλειοψηφία αντίθετος, εγώ προσωπικά λυπούμαι, αλλά από όποια θεσ</w:t>
      </w:r>
      <w:r>
        <w:rPr>
          <w:rFonts w:eastAsia="Times New Roman"/>
          <w:szCs w:val="24"/>
        </w:rPr>
        <w:t xml:space="preserve">μική θέση και αν έχω εις το μέλλον, δεν θα την πω «Βόρεια Μακεδονία». </w:t>
      </w:r>
    </w:p>
    <w:p w14:paraId="09856030"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Εγώ έχω δηλώσει ότι μετά τις εκλογές η Ένωση Κεντρώων ζητάει αυξημένη εμπιστοσύνη από τον ελληνικό λαό και θα θέσω όρο για να στηρίξω κυβέρνηση –όχι να πάρω Υπουργεία, όχι να πάρω λάφυρ</w:t>
      </w:r>
      <w:r>
        <w:rPr>
          <w:rFonts w:eastAsia="Times New Roman"/>
          <w:szCs w:val="24"/>
        </w:rPr>
        <w:t xml:space="preserve">α και ανταλλάγματα, γραμματείες, δεν θέλω τίποτα- μαζί με τα έντεκα σημεία που έχει η Ένωση Κεντρώων -τα οποία συμφέρουν τη χώρα, δεν αφορούν εμένα ή κανέναν των Βουλευτών της Ένωσης Κεντρώων- να δεχθεί όποιος Πρωθυπουργός είναι, να κάνουμε δημοψήφισμα εκ </w:t>
      </w:r>
      <w:r>
        <w:rPr>
          <w:rFonts w:eastAsia="Times New Roman"/>
          <w:szCs w:val="24"/>
        </w:rPr>
        <w:t xml:space="preserve">των υστέρων, για να δούμε αν ο ελληνικός λαός συμφωνεί με αυτό το έγκλημα που έγινε, που παρεχωρήθη το όνομα της Μακεδονίας. Το έχω ορκιστεί, δεν θα υποχωρήσω. Το λέω δημοσίως. </w:t>
      </w:r>
    </w:p>
    <w:p w14:paraId="09856031"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ζητώ και από αυτό το Βήμα τη στήριξη του ελληνικού λαού για τη διενέργεια </w:t>
      </w:r>
      <w:r>
        <w:rPr>
          <w:rFonts w:eastAsia="Times New Roman"/>
          <w:szCs w:val="24"/>
        </w:rPr>
        <w:t xml:space="preserve">δημοψηφίσματος μετά τις εκλογές, προκειμένου να νομιμοποιήσει ή να θέσει σε παρανομία τις Πρέσπες -είμαι βέβαιος ότι θα θέσει σε παρανομία ο ελληνικός λαός τις Πρέσπες- και να ακυρωθεί η </w:t>
      </w:r>
      <w:r>
        <w:rPr>
          <w:rFonts w:eastAsia="Times New Roman"/>
          <w:szCs w:val="24"/>
        </w:rPr>
        <w:t>σ</w:t>
      </w:r>
      <w:r>
        <w:rPr>
          <w:rFonts w:eastAsia="Times New Roman"/>
          <w:szCs w:val="24"/>
        </w:rPr>
        <w:t>υμφωνία με διακήρυξη που θα κάνουμε στα Ηνωμένα Έθνη και στις μεγάλε</w:t>
      </w:r>
      <w:r>
        <w:rPr>
          <w:rFonts w:eastAsia="Times New Roman"/>
          <w:szCs w:val="24"/>
        </w:rPr>
        <w:t xml:space="preserve">ς δυνάμεις. </w:t>
      </w:r>
    </w:p>
    <w:p w14:paraId="09856032"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szCs w:val="24"/>
        </w:rPr>
        <w:t>Είναι ένα έγκλημα που έγινε από ένα συγκεκριμένο κόμμα και έναν Πρωθυπουργό, το οποίο δεν μπορούμε να το καταπιούμε εμείς οι Έλληνες. Φτωχοί να είμαστε μπορούμε, να μας κόψουν τις συντάξεις και τους μισθούς μπορούμε, να προδοθεί η Μακεδονία δε</w:t>
      </w:r>
      <w:r>
        <w:rPr>
          <w:rFonts w:eastAsia="Times New Roman"/>
          <w:szCs w:val="24"/>
        </w:rPr>
        <w:t xml:space="preserve">ν το μπορούμε! </w:t>
      </w:r>
    </w:p>
    <w:p w14:paraId="09856033" w14:textId="77777777" w:rsidR="00BE639A" w:rsidRDefault="00A212EC">
      <w:pPr>
        <w:spacing w:line="600" w:lineRule="auto"/>
        <w:ind w:firstLine="709"/>
        <w:jc w:val="center"/>
        <w:rPr>
          <w:rFonts w:eastAsia="Times New Roman" w:cs="Times New Roman"/>
          <w:szCs w:val="24"/>
        </w:rPr>
      </w:pPr>
      <w:r w:rsidRPr="00B819E1">
        <w:rPr>
          <w:rFonts w:eastAsia="Times New Roman" w:cs="Times New Roman"/>
          <w:szCs w:val="24"/>
        </w:rPr>
        <w:t>(Χ</w:t>
      </w:r>
      <w:r>
        <w:rPr>
          <w:rFonts w:eastAsia="Times New Roman" w:cs="Times New Roman"/>
          <w:szCs w:val="24"/>
        </w:rPr>
        <w:t>ειροκροτήματα από την πτέρυγα της Ένωσης Κεντρώων</w:t>
      </w:r>
      <w:r w:rsidRPr="00B819E1">
        <w:rPr>
          <w:rFonts w:eastAsia="Times New Roman" w:cs="Times New Roman"/>
          <w:szCs w:val="24"/>
        </w:rPr>
        <w:t>)</w:t>
      </w:r>
    </w:p>
    <w:p w14:paraId="09856034"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Μιχαλολιάκος, ο Πρόεδρος της Κοινοβουλευτικής Ομάδας της Χρυσής Αυγής, έχει τον λόγο. </w:t>
      </w:r>
    </w:p>
    <w:p w14:paraId="09856035"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κάνω έκκληση, κύριε Μιχαλολιάκο, για τον χρόνο,</w:t>
      </w:r>
      <w:r>
        <w:rPr>
          <w:rFonts w:eastAsia="Times New Roman" w:cs="Times New Roman"/>
          <w:szCs w:val="24"/>
        </w:rPr>
        <w:t xml:space="preserve"> όχι ότι διαλέγω εσάς, αλλά βλέπω ότι έχουμε πολλούς ομιλητές ακόμα. </w:t>
      </w:r>
    </w:p>
    <w:p w14:paraId="09856036"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sidRPr="008B3B07">
        <w:rPr>
          <w:rFonts w:eastAsia="Times New Roman" w:cs="Times New Roman"/>
          <w:b/>
          <w:szCs w:val="24"/>
        </w:rPr>
        <w:t xml:space="preserve"> - </w:t>
      </w:r>
      <w:r>
        <w:rPr>
          <w:rFonts w:eastAsia="Times New Roman" w:cs="Times New Roman"/>
          <w:b/>
          <w:szCs w:val="24"/>
        </w:rPr>
        <w:t xml:space="preserve">Χρυσή Αυγή): </w:t>
      </w:r>
      <w:r>
        <w:rPr>
          <w:rFonts w:eastAsia="Times New Roman" w:cs="Times New Roman"/>
          <w:szCs w:val="24"/>
        </w:rPr>
        <w:t>Κυρία Πρόεδρε, κυρίες και κύριοι Βουλευτές –όσοι έχετε απομείνει, τέλος πάντων, σε αυτή την Αίθουσα- εις ό,τ</w:t>
      </w:r>
      <w:r>
        <w:rPr>
          <w:rFonts w:eastAsia="Times New Roman" w:cs="Times New Roman"/>
          <w:szCs w:val="24"/>
        </w:rPr>
        <w:t xml:space="preserve">ι αφορά τον χρόνο, να είστε σίγουρη, κυρία Πρόεδρε, ότι δεν θα τον παραβιάσω. Δεν νομίζω ότι αξίζει τον κόπο να τον παραβιάσω. </w:t>
      </w:r>
    </w:p>
    <w:p w14:paraId="09856037"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ασχοληθώ, όμως, πρώτα με τον διάλογο μεταξύ του Πρωθυπουργού και του Αρχηγού της Αξιωματικής Αντιπολιτεύσεως, ο οποίος κράτησ</w:t>
      </w:r>
      <w:r>
        <w:rPr>
          <w:rFonts w:eastAsia="Times New Roman" w:cs="Times New Roman"/>
          <w:szCs w:val="24"/>
        </w:rPr>
        <w:t xml:space="preserve">ε χρονικό διάστημα μεγαλύτερο των δύο ωρών. Και θα επισημάνω ότι είχα δηλώσει να μιλήσω στις </w:t>
      </w:r>
      <w:r>
        <w:rPr>
          <w:rFonts w:eastAsia="Times New Roman" w:cs="Times New Roman"/>
          <w:szCs w:val="24"/>
        </w:rPr>
        <w:t>πεντέμισι το απόγευμα</w:t>
      </w:r>
      <w:r>
        <w:rPr>
          <w:rFonts w:eastAsia="Times New Roman" w:cs="Times New Roman"/>
          <w:szCs w:val="24"/>
        </w:rPr>
        <w:t xml:space="preserve"> και μιλάω τώρα. </w:t>
      </w:r>
    </w:p>
    <w:p w14:paraId="09856038"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θα δώσω και μια εξήγηση γιατί βγήκε ο κ. Τσίπρας και ο κ. Μητσοτάκης αυτή την ώρα: Διότι είναι τόσο δημοφιλείς, τόσο ε</w:t>
      </w:r>
      <w:r>
        <w:rPr>
          <w:rFonts w:eastAsia="Times New Roman" w:cs="Times New Roman"/>
          <w:szCs w:val="24"/>
        </w:rPr>
        <w:t>νδιαφέρον έχουν οι ομιλίες τους που δεν μπορούσαν να σταθούν απέναντι στο ντέρμπι Ολυμπιακού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Παναθηναϊκού στο μπάσκετ, που άρχιζε στις </w:t>
      </w:r>
      <w:r>
        <w:rPr>
          <w:rFonts w:eastAsia="Times New Roman" w:cs="Times New Roman"/>
          <w:szCs w:val="24"/>
        </w:rPr>
        <w:t>οκτώ το βράδυ</w:t>
      </w:r>
      <w:r>
        <w:rPr>
          <w:rFonts w:eastAsia="Times New Roman" w:cs="Times New Roman"/>
          <w:szCs w:val="24"/>
        </w:rPr>
        <w:t xml:space="preserve">. Αυτή είναι η πολιτική ζωή της χώρας! </w:t>
      </w:r>
    </w:p>
    <w:p w14:paraId="09856039"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Εις ό,τι αφορά τώρα τον χρόνο στον οποίο μίλησα, καίτοι το κόμμα μ</w:t>
      </w:r>
      <w:r>
        <w:rPr>
          <w:rFonts w:eastAsia="Times New Roman" w:cs="Times New Roman"/>
          <w:szCs w:val="24"/>
        </w:rPr>
        <w:t xml:space="preserve">ας ήρθε τρίτο στις τελευταίες εκλογές, διαλέξατε να μιλήσω τελευταίος. Εάν υπήρχαν και άλλα κόμματα, θα μας βάζατε ακόμα πιο πίσω, αλλά δυστυχώς σας τέλειωσαν. Διαλύσατε δύο κόμματα για τους γνωστούς λόγους. </w:t>
      </w:r>
    </w:p>
    <w:p w14:paraId="0985603A"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να αναφερθώ, όμως, στα της </w:t>
      </w:r>
      <w:r>
        <w:rPr>
          <w:rFonts w:eastAsia="Times New Roman" w:cs="Times New Roman"/>
          <w:szCs w:val="24"/>
        </w:rPr>
        <w:t>Α</w:t>
      </w:r>
      <w:r>
        <w:rPr>
          <w:rFonts w:eastAsia="Times New Roman" w:cs="Times New Roman"/>
          <w:szCs w:val="24"/>
        </w:rPr>
        <w:t>ναθεωρήσεως το</w:t>
      </w:r>
      <w:r>
        <w:rPr>
          <w:rFonts w:eastAsia="Times New Roman" w:cs="Times New Roman"/>
          <w:szCs w:val="24"/>
        </w:rPr>
        <w:t>υ Συντάγματος, απορώ για το θράσος σας να μιλάτε για το Σύνταγμα και έχω μπροστά μου μία απάντηση από τις πολλές που δίνουν οι Υπουργοί του ΣΥΡΙΖΑ προς τους Βουλευτές της Χρυσής Αυγής, όταν καταθέτουν ερωτήσεις. Η απάντηση αυτή λέει: «Σας γνωστοποιούμε ότι</w:t>
      </w:r>
      <w:r>
        <w:rPr>
          <w:rFonts w:eastAsia="Times New Roman" w:cs="Times New Roman"/>
          <w:szCs w:val="24"/>
        </w:rPr>
        <w:t xml:space="preserve"> εν όψει εκκρεμούς δίκης για σύσταση εγκληματικής οργάνωσης, στην οποία ερευνάται η συμμετοχή και η ένταξη της πλειοψηφίας των Βουλευτών της Χρυσής Αυγής, θα απέχουμε από απαντήσεις που μας τίθενται από τον ως άνω ή άλλον Βουλευτή της Χρυσής Αυγής για λόγο</w:t>
      </w:r>
      <w:r>
        <w:rPr>
          <w:rFonts w:eastAsia="Times New Roman" w:cs="Times New Roman"/>
          <w:szCs w:val="24"/>
        </w:rPr>
        <w:t xml:space="preserve">υς συνταγματικής και κοινοβουλευτικής τάξης». </w:t>
      </w:r>
    </w:p>
    <w:p w14:paraId="0985603B"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έψαξα το Σύνταγμα και το Σύνταγμα λέει ακριβώς το αντίθετο, ότι είστε υποχρεωμένος, κύριε Φάμελλε -που είστε μέσα στην Αίθουσα- να απαντάτε. Και μην νομίζετε ότι θα σώσετε την μπολσεβίκικη τιμή σας ως </w:t>
      </w:r>
      <w:r>
        <w:rPr>
          <w:rFonts w:eastAsia="Times New Roman" w:cs="Times New Roman"/>
          <w:szCs w:val="24"/>
        </w:rPr>
        <w:t>«</w:t>
      </w:r>
      <w:r>
        <w:rPr>
          <w:rFonts w:eastAsia="Times New Roman" w:cs="Times New Roman"/>
          <w:szCs w:val="24"/>
        </w:rPr>
        <w:t>μετ</w:t>
      </w:r>
      <w:r>
        <w:rPr>
          <w:rFonts w:eastAsia="Times New Roman" w:cs="Times New Roman"/>
          <w:szCs w:val="24"/>
        </w:rPr>
        <w:t>ανοούσα Μαγδαληνή</w:t>
      </w:r>
      <w:r>
        <w:rPr>
          <w:rFonts w:eastAsia="Times New Roman" w:cs="Times New Roman"/>
          <w:szCs w:val="24"/>
        </w:rPr>
        <w:t>»</w:t>
      </w:r>
      <w:r>
        <w:rPr>
          <w:rFonts w:eastAsia="Times New Roman" w:cs="Times New Roman"/>
          <w:szCs w:val="24"/>
        </w:rPr>
        <w:t xml:space="preserve">, την ίδια στιγμή που έχετε γίνει τσιράκι του ΝΑΤΟ, μη απαντώντας στη Χρυσή Αυγή. </w:t>
      </w:r>
    </w:p>
    <w:p w14:paraId="0985603C"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της ουσίας, το τεκμήριο της αθωότητας του κατηγορουμένου, το οποίο δεν σέβεστε, έχει καθιερωθεί για πρώτη φορά μετά τη Γαλλική Επανάσταση –την οποία πι</w:t>
      </w:r>
      <w:r>
        <w:rPr>
          <w:rFonts w:eastAsia="Times New Roman" w:cs="Times New Roman"/>
          <w:szCs w:val="24"/>
        </w:rPr>
        <w:t xml:space="preserve">στεύετε, εμείς δεν την πιστεύουμε- στη Διακήρυξη των Δικαιωμάτων του Ανθρώπου και του Πολίτη στο άρθρο 9. Σήμερα κατοχυρώνεται στο άρθρο 6 της παραγράφου 2 της Ευρωπαϊκής Συνθήκης για τα δικαιώματα του ανθρώπου. Αυτό το τεκμήριο σημαίνει ότι κάθε άνθρωπος </w:t>
      </w:r>
      <w:r>
        <w:rPr>
          <w:rFonts w:eastAsia="Times New Roman" w:cs="Times New Roman"/>
          <w:szCs w:val="24"/>
        </w:rPr>
        <w:t xml:space="preserve">θεωρείται αθώος μέχρι αποδείξεως του εναντίου και η πολιτεία μέσω των οργάνων της οφείλει να αποδείξει την ενοχή του κατηγορουμένου και όχι ο κατηγορούμενος την αθωότητά του. </w:t>
      </w:r>
    </w:p>
    <w:p w14:paraId="0985603D"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εσείς, πριν να αποφανθεί η </w:t>
      </w:r>
      <w:r>
        <w:rPr>
          <w:rFonts w:eastAsia="Times New Roman" w:cs="Times New Roman"/>
          <w:szCs w:val="24"/>
        </w:rPr>
        <w:t>δ</w:t>
      </w:r>
      <w:r>
        <w:rPr>
          <w:rFonts w:eastAsia="Times New Roman" w:cs="Times New Roman"/>
          <w:szCs w:val="24"/>
        </w:rPr>
        <w:t>ικαιοσύνη, μας καταδικάζετε. Παριστάνετε τους σοσιαλδημοκράτες, αλλά πίσω από το λακάρισμα αυτής της σοσιαλδημοκρατίας -την οποία μπολιάσατε με μπόλικα στελέχη του ΠΑΣΟΚ και πολλές δηλώσεις καλής συνεργασίας με το ΝΑΤΟ- πίσω από αυτή τη λάκα της σοσιαλδημο</w:t>
      </w:r>
      <w:r>
        <w:rPr>
          <w:rFonts w:eastAsia="Times New Roman" w:cs="Times New Roman"/>
          <w:szCs w:val="24"/>
        </w:rPr>
        <w:t xml:space="preserve">κρατίας παραμένει ο μπολσεβίκος που δεν πιστεύει σε καμμία ελευθερία και σε καμμία </w:t>
      </w:r>
      <w:r>
        <w:rPr>
          <w:rFonts w:eastAsia="Times New Roman" w:cs="Times New Roman"/>
          <w:szCs w:val="24"/>
        </w:rPr>
        <w:t>δ</w:t>
      </w:r>
      <w:r>
        <w:rPr>
          <w:rFonts w:eastAsia="Times New Roman" w:cs="Times New Roman"/>
          <w:szCs w:val="24"/>
        </w:rPr>
        <w:t xml:space="preserve">ημοκρατία. </w:t>
      </w:r>
    </w:p>
    <w:p w14:paraId="0985603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Παράδειγμα</w:t>
      </w:r>
      <w:r>
        <w:rPr>
          <w:rFonts w:eastAsia="Times New Roman" w:cs="Times New Roman"/>
          <w:szCs w:val="24"/>
        </w:rPr>
        <w:t>.</w:t>
      </w:r>
      <w:r>
        <w:rPr>
          <w:rFonts w:eastAsia="Times New Roman" w:cs="Times New Roman"/>
          <w:szCs w:val="24"/>
        </w:rPr>
        <w:t xml:space="preserve"> Προ ημερών είχατε οργιστεί γιατί κάποιοι πολίτες όχι μόνο στη Μακεδονία, αλλά και σε ολόκληρη την Ελλάδα αντιδρούσαν για τη Συμφωνία των Πρεσπών. Κα</w:t>
      </w:r>
      <w:r>
        <w:rPr>
          <w:rFonts w:eastAsia="Times New Roman" w:cs="Times New Roman"/>
          <w:szCs w:val="24"/>
        </w:rPr>
        <w:t xml:space="preserve">ι τους καταγγείλατε λίγο πολύ ως τρομοκράτες. </w:t>
      </w:r>
    </w:p>
    <w:p w14:paraId="0985603F"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όμως, τρομοκρατική επίθεση έγινε κατά των γραφείων της Χρυσής Αυγής τα ξημερώματα της Δευτέρας 11 Φεβρουαρίου πριν από δύο ημέρες από τους γνωστούς αγνώστους του «κόκκινου» παρακράτους που δεν συλλαμβάνετε ποτέ. Στις </w:t>
      </w:r>
      <w:r>
        <w:rPr>
          <w:rFonts w:eastAsia="Times New Roman" w:cs="Times New Roman"/>
          <w:szCs w:val="24"/>
        </w:rPr>
        <w:t>τρεις</w:t>
      </w:r>
      <w:r>
        <w:rPr>
          <w:rFonts w:eastAsia="Times New Roman" w:cs="Times New Roman"/>
          <w:szCs w:val="24"/>
        </w:rPr>
        <w:t xml:space="preserve"> τα ξημερώματα έγινε η επίθεση</w:t>
      </w:r>
      <w:r>
        <w:rPr>
          <w:rFonts w:eastAsia="Times New Roman" w:cs="Times New Roman"/>
          <w:szCs w:val="24"/>
        </w:rPr>
        <w:t xml:space="preserve">, έβαλαν σκάλα, ανέβηκαν στον πρώτο όροφο, ανενόχλητοι, σε κεντρικό σημείο δίπλα από τη νέα εθνική οδό. Καήκαν πολιτικά γραφεία. Και συμπτωματικά αυτή η επίθεση έγινε την ίδια στιγμή που ένα ολόκληρο σύστημα δηλώνει έντρομο από την άνοδο της Χρυσής Αυγής. </w:t>
      </w:r>
    </w:p>
    <w:p w14:paraId="09856040"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στο ίδιο γραφείο είχε γίνει επίθεση τον Ιούνιο του 2017. Είχαμε επιστήσει την προσοχή στις αρμόδιες </w:t>
      </w:r>
      <w:r>
        <w:rPr>
          <w:rFonts w:eastAsia="Times New Roman" w:cs="Times New Roman"/>
          <w:szCs w:val="24"/>
        </w:rPr>
        <w:t>α</w:t>
      </w:r>
      <w:r>
        <w:rPr>
          <w:rFonts w:eastAsia="Times New Roman" w:cs="Times New Roman"/>
          <w:szCs w:val="24"/>
        </w:rPr>
        <w:t xml:space="preserve">ρχές, αλλά δεν έδωσαν καμμία σημασία. </w:t>
      </w:r>
    </w:p>
    <w:p w14:paraId="09856041"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Επαναλαμβάνω προς τον ελληνικό λαό όπως έχει τη δυνατότητα να δει αυτή την εικόνα μέσα από έναν μόνο τηλεοπ</w:t>
      </w:r>
      <w:r>
        <w:rPr>
          <w:rFonts w:eastAsia="Times New Roman" w:cs="Times New Roman"/>
          <w:szCs w:val="24"/>
        </w:rPr>
        <w:t xml:space="preserve">τικό σταθμό που είναι υποχρεωτικός και δεν μπορείτε να τον κόψετε, το Κανάλι της Βουλής, το οποίο –σημειωτέον- είμαστε από το 2012 Βουλευτές της </w:t>
      </w:r>
      <w:r>
        <w:rPr>
          <w:rFonts w:eastAsia="Times New Roman" w:cs="Times New Roman"/>
          <w:szCs w:val="24"/>
        </w:rPr>
        <w:t>ε</w:t>
      </w:r>
      <w:r>
        <w:rPr>
          <w:rFonts w:eastAsia="Times New Roman" w:cs="Times New Roman"/>
          <w:szCs w:val="24"/>
        </w:rPr>
        <w:t xml:space="preserve">λληνικής Βουλής και δεν έχει αφιερώσει ούτε ένα λεπτό σε Βουλευτή της Χρυσής Αυγής. Αυτό είναι </w:t>
      </w:r>
      <w:r>
        <w:rPr>
          <w:rFonts w:eastAsia="Times New Roman" w:cs="Times New Roman"/>
          <w:szCs w:val="24"/>
        </w:rPr>
        <w:t>δ</w:t>
      </w:r>
      <w:r>
        <w:rPr>
          <w:rFonts w:eastAsia="Times New Roman" w:cs="Times New Roman"/>
          <w:szCs w:val="24"/>
        </w:rPr>
        <w:t>ημοκρατία; Ντρ</w:t>
      </w:r>
      <w:r>
        <w:rPr>
          <w:rFonts w:eastAsia="Times New Roman" w:cs="Times New Roman"/>
          <w:szCs w:val="24"/>
        </w:rPr>
        <w:t xml:space="preserve">οπή σας! </w:t>
      </w:r>
    </w:p>
    <w:p w14:paraId="09856042" w14:textId="77777777" w:rsidR="00BE639A" w:rsidRDefault="00A212EC">
      <w:pPr>
        <w:tabs>
          <w:tab w:val="left" w:pos="2738"/>
          <w:tab w:val="center" w:pos="4753"/>
          <w:tab w:val="left" w:pos="5723"/>
        </w:tabs>
        <w:spacing w:line="600" w:lineRule="auto"/>
        <w:ind w:firstLine="720"/>
        <w:jc w:val="center"/>
        <w:rPr>
          <w:rFonts w:eastAsia="Times New Roman" w:cs="Times New Roman"/>
          <w:szCs w:val="24"/>
        </w:rPr>
      </w:pPr>
      <w:r w:rsidRPr="00CB10F9">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CB10F9">
        <w:rPr>
          <w:rFonts w:eastAsia="Times New Roman" w:cs="Times New Roman"/>
          <w:szCs w:val="24"/>
        </w:rPr>
        <w:t>Χρυσή</w:t>
      </w:r>
      <w:r>
        <w:rPr>
          <w:rFonts w:eastAsia="Times New Roman" w:cs="Times New Roman"/>
          <w:szCs w:val="24"/>
        </w:rPr>
        <w:t>ς</w:t>
      </w:r>
      <w:r w:rsidRPr="00CB10F9">
        <w:rPr>
          <w:rFonts w:eastAsia="Times New Roman" w:cs="Times New Roman"/>
          <w:szCs w:val="24"/>
        </w:rPr>
        <w:t xml:space="preserve"> Αυγή</w:t>
      </w:r>
      <w:r>
        <w:rPr>
          <w:rFonts w:eastAsia="Times New Roman" w:cs="Times New Roman"/>
          <w:szCs w:val="24"/>
        </w:rPr>
        <w:t>ς</w:t>
      </w:r>
      <w:r w:rsidRPr="00CB10F9">
        <w:rPr>
          <w:rFonts w:eastAsia="Times New Roman" w:cs="Times New Roman"/>
          <w:szCs w:val="24"/>
        </w:rPr>
        <w:t>)</w:t>
      </w:r>
    </w:p>
    <w:p w14:paraId="09856043"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Ό</w:t>
      </w:r>
      <w:r w:rsidRPr="000F74E0">
        <w:rPr>
          <w:rFonts w:eastAsia="Times New Roman"/>
          <w:color w:val="212121"/>
          <w:szCs w:val="24"/>
        </w:rPr>
        <w:t>σο για την περίφημη πολιτική σκευωρία εις βάρος της Χρυσής Αυγής</w:t>
      </w:r>
      <w:r>
        <w:rPr>
          <w:rFonts w:eastAsia="Times New Roman"/>
          <w:color w:val="212121"/>
          <w:szCs w:val="24"/>
        </w:rPr>
        <w:t>, την ομολογούν οι ίδιοι οι αρχιτέκτονέ</w:t>
      </w:r>
      <w:r w:rsidRPr="000F74E0">
        <w:rPr>
          <w:rFonts w:eastAsia="Times New Roman"/>
          <w:color w:val="212121"/>
          <w:szCs w:val="24"/>
        </w:rPr>
        <w:t xml:space="preserve">ς της </w:t>
      </w:r>
      <w:r>
        <w:rPr>
          <w:rFonts w:eastAsia="Times New Roman"/>
          <w:color w:val="212121"/>
          <w:szCs w:val="24"/>
        </w:rPr>
        <w:t>-κ</w:t>
      </w:r>
      <w:r w:rsidRPr="000F74E0">
        <w:rPr>
          <w:rFonts w:eastAsia="Times New Roman"/>
          <w:color w:val="212121"/>
          <w:szCs w:val="24"/>
        </w:rPr>
        <w:t>υριολεκτικά και μεταφορικά</w:t>
      </w:r>
      <w:r>
        <w:rPr>
          <w:rFonts w:eastAsia="Times New Roman"/>
          <w:color w:val="212121"/>
          <w:szCs w:val="24"/>
        </w:rPr>
        <w:t>-, όπως ο κ.</w:t>
      </w:r>
      <w:r w:rsidRPr="000F74E0">
        <w:rPr>
          <w:rFonts w:eastAsia="Times New Roman"/>
          <w:color w:val="212121"/>
          <w:szCs w:val="24"/>
        </w:rPr>
        <w:t xml:space="preserve"> Κυριάκος Μητσοτάκης</w:t>
      </w:r>
      <w:r>
        <w:rPr>
          <w:rFonts w:eastAsia="Times New Roman"/>
          <w:color w:val="212121"/>
          <w:szCs w:val="24"/>
        </w:rPr>
        <w:t>,</w:t>
      </w:r>
      <w:r w:rsidRPr="000F74E0">
        <w:rPr>
          <w:rFonts w:eastAsia="Times New Roman"/>
          <w:color w:val="212121"/>
          <w:szCs w:val="24"/>
        </w:rPr>
        <w:t xml:space="preserve"> που την Παρασκευή</w:t>
      </w:r>
      <w:r>
        <w:rPr>
          <w:rFonts w:eastAsia="Times New Roman"/>
          <w:color w:val="212121"/>
          <w:szCs w:val="24"/>
        </w:rPr>
        <w:t xml:space="preserve"> στις 8</w:t>
      </w:r>
      <w:r>
        <w:rPr>
          <w:rFonts w:eastAsia="Times New Roman"/>
          <w:color w:val="212121"/>
          <w:szCs w:val="24"/>
        </w:rPr>
        <w:t xml:space="preserve"> Φεβρουαρίου δήλωσε: «Ήταν </w:t>
      </w:r>
      <w:r w:rsidRPr="000F74E0">
        <w:rPr>
          <w:rFonts w:eastAsia="Times New Roman"/>
          <w:color w:val="212121"/>
          <w:szCs w:val="24"/>
        </w:rPr>
        <w:t>η Νέα Δημοκρατία</w:t>
      </w:r>
      <w:r>
        <w:rPr>
          <w:rFonts w:eastAsia="Times New Roman"/>
          <w:color w:val="212121"/>
          <w:szCs w:val="24"/>
        </w:rPr>
        <w:t>,</w:t>
      </w:r>
      <w:r w:rsidRPr="000F74E0">
        <w:rPr>
          <w:rFonts w:eastAsia="Times New Roman"/>
          <w:color w:val="212121"/>
          <w:szCs w:val="24"/>
        </w:rPr>
        <w:t xml:space="preserve"> </w:t>
      </w:r>
      <w:r>
        <w:rPr>
          <w:rFonts w:eastAsia="Times New Roman"/>
          <w:color w:val="212121"/>
          <w:szCs w:val="24"/>
        </w:rPr>
        <w:t>όμως,</w:t>
      </w:r>
      <w:r w:rsidRPr="000F74E0">
        <w:rPr>
          <w:rFonts w:eastAsia="Times New Roman"/>
          <w:color w:val="212121"/>
          <w:szCs w:val="24"/>
        </w:rPr>
        <w:t xml:space="preserve"> που </w:t>
      </w:r>
      <w:r>
        <w:rPr>
          <w:rFonts w:eastAsia="Times New Roman"/>
          <w:color w:val="212121"/>
          <w:szCs w:val="24"/>
        </w:rPr>
        <w:t xml:space="preserve">οδήγησε </w:t>
      </w:r>
      <w:r w:rsidRPr="000F74E0">
        <w:rPr>
          <w:rFonts w:eastAsia="Times New Roman"/>
          <w:color w:val="212121"/>
          <w:szCs w:val="24"/>
        </w:rPr>
        <w:t>τη Χρυσή Αυγή στο εδώλιο</w:t>
      </w:r>
      <w:r>
        <w:rPr>
          <w:rFonts w:eastAsia="Times New Roman"/>
          <w:color w:val="212121"/>
          <w:szCs w:val="24"/>
        </w:rPr>
        <w:t>.</w:t>
      </w:r>
      <w:r w:rsidRPr="000F74E0">
        <w:rPr>
          <w:rFonts w:eastAsia="Times New Roman"/>
          <w:color w:val="212121"/>
          <w:szCs w:val="24"/>
        </w:rPr>
        <w:t xml:space="preserve"> Αυτά</w:t>
      </w:r>
      <w:r>
        <w:rPr>
          <w:rFonts w:eastAsia="Times New Roman"/>
          <w:color w:val="212121"/>
          <w:szCs w:val="24"/>
        </w:rPr>
        <w:t>,</w:t>
      </w:r>
      <w:r w:rsidRPr="000F74E0">
        <w:rPr>
          <w:rFonts w:eastAsia="Times New Roman"/>
          <w:color w:val="212121"/>
          <w:szCs w:val="24"/>
        </w:rPr>
        <w:t xml:space="preserve"> </w:t>
      </w:r>
      <w:r>
        <w:rPr>
          <w:rFonts w:eastAsia="Times New Roman"/>
          <w:color w:val="212121"/>
          <w:szCs w:val="24"/>
        </w:rPr>
        <w:t>όμως,</w:t>
      </w:r>
      <w:r w:rsidRPr="000F74E0">
        <w:rPr>
          <w:rFonts w:eastAsia="Times New Roman"/>
          <w:color w:val="212121"/>
          <w:szCs w:val="24"/>
        </w:rPr>
        <w:t xml:space="preserve"> επιμένετε να τα ξεχνάτε</w:t>
      </w:r>
      <w:r>
        <w:rPr>
          <w:rFonts w:eastAsia="Times New Roman"/>
          <w:color w:val="212121"/>
          <w:szCs w:val="24"/>
        </w:rPr>
        <w:t>. Δεν</w:t>
      </w:r>
      <w:r w:rsidRPr="000F74E0">
        <w:rPr>
          <w:rFonts w:eastAsia="Times New Roman"/>
          <w:color w:val="212121"/>
          <w:szCs w:val="24"/>
        </w:rPr>
        <w:t xml:space="preserve"> σας βολεύουν</w:t>
      </w:r>
      <w:r>
        <w:rPr>
          <w:rFonts w:eastAsia="Times New Roman"/>
          <w:color w:val="212121"/>
          <w:szCs w:val="24"/>
        </w:rPr>
        <w:t xml:space="preserve">. Ας μην πιάνετε, λοιπόν, τη Νέα Δημοκρατία στο στόμα σας και </w:t>
      </w:r>
      <w:r w:rsidRPr="000F74E0">
        <w:rPr>
          <w:rFonts w:eastAsia="Times New Roman"/>
          <w:color w:val="212121"/>
          <w:szCs w:val="24"/>
        </w:rPr>
        <w:t>να κάνετε ανιστόρητες αναφορές στην ακροδεξιά και στ</w:t>
      </w:r>
      <w:r w:rsidRPr="000F74E0">
        <w:rPr>
          <w:rFonts w:eastAsia="Times New Roman"/>
          <w:color w:val="212121"/>
          <w:szCs w:val="24"/>
        </w:rPr>
        <w:t>αματήστε</w:t>
      </w:r>
      <w:r>
        <w:rPr>
          <w:rFonts w:eastAsia="Times New Roman"/>
          <w:color w:val="212121"/>
          <w:szCs w:val="24"/>
        </w:rPr>
        <w:t xml:space="preserve">, επιτέλους, </w:t>
      </w:r>
      <w:r w:rsidRPr="000F74E0">
        <w:rPr>
          <w:rFonts w:eastAsia="Times New Roman"/>
          <w:color w:val="212121"/>
          <w:szCs w:val="24"/>
        </w:rPr>
        <w:t>να συκοφαντεί</w:t>
      </w:r>
      <w:r>
        <w:rPr>
          <w:rFonts w:eastAsia="Times New Roman"/>
          <w:color w:val="212121"/>
          <w:szCs w:val="24"/>
        </w:rPr>
        <w:t>τε</w:t>
      </w:r>
      <w:r w:rsidRPr="000F74E0">
        <w:rPr>
          <w:rFonts w:eastAsia="Times New Roman"/>
          <w:color w:val="212121"/>
          <w:szCs w:val="24"/>
        </w:rPr>
        <w:t xml:space="preserve"> την αυθό</w:t>
      </w:r>
      <w:r>
        <w:rPr>
          <w:rFonts w:eastAsia="Times New Roman"/>
          <w:color w:val="212121"/>
          <w:szCs w:val="24"/>
        </w:rPr>
        <w:t>ρμητη πατριωτική αντίδραση στη Σ</w:t>
      </w:r>
      <w:r w:rsidRPr="000F74E0">
        <w:rPr>
          <w:rFonts w:eastAsia="Times New Roman"/>
          <w:color w:val="212121"/>
          <w:szCs w:val="24"/>
        </w:rPr>
        <w:t>υμφωνία των Πρεσπών</w:t>
      </w:r>
      <w:r>
        <w:rPr>
          <w:rFonts w:eastAsia="Times New Roman"/>
          <w:color w:val="212121"/>
          <w:szCs w:val="24"/>
        </w:rPr>
        <w:t>».</w:t>
      </w:r>
    </w:p>
    <w:p w14:paraId="09856044"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 ώ</w:t>
      </w:r>
      <w:r w:rsidRPr="000F74E0">
        <w:rPr>
          <w:rFonts w:eastAsia="Times New Roman"/>
          <w:color w:val="212121"/>
          <w:szCs w:val="24"/>
        </w:rPr>
        <w:t>στε έτσι</w:t>
      </w:r>
      <w:r>
        <w:rPr>
          <w:rFonts w:eastAsia="Times New Roman"/>
          <w:color w:val="212121"/>
          <w:szCs w:val="24"/>
        </w:rPr>
        <w:t>,</w:t>
      </w:r>
      <w:r w:rsidRPr="000F74E0">
        <w:rPr>
          <w:rFonts w:eastAsia="Times New Roman"/>
          <w:color w:val="212121"/>
          <w:szCs w:val="24"/>
        </w:rPr>
        <w:t xml:space="preserve"> λοιπόν</w:t>
      </w:r>
      <w:r>
        <w:rPr>
          <w:rFonts w:eastAsia="Times New Roman"/>
          <w:color w:val="212121"/>
          <w:szCs w:val="24"/>
        </w:rPr>
        <w:t>! Η Νέα Δημοκρατία οδήγησε τη Χρυσή Αυγή στο εδώλιο και κα</w:t>
      </w:r>
      <w:r>
        <w:rPr>
          <w:rFonts w:eastAsia="Times New Roman"/>
          <w:color w:val="212121"/>
          <w:szCs w:val="24"/>
        </w:rPr>
        <w:t>μ</w:t>
      </w:r>
      <w:r>
        <w:rPr>
          <w:rFonts w:eastAsia="Times New Roman"/>
          <w:color w:val="212121"/>
          <w:szCs w:val="24"/>
        </w:rPr>
        <w:t xml:space="preserve">μία </w:t>
      </w:r>
      <w:r>
        <w:rPr>
          <w:rFonts w:eastAsia="Times New Roman"/>
          <w:color w:val="212121"/>
          <w:szCs w:val="24"/>
        </w:rPr>
        <w:t>δ</w:t>
      </w:r>
      <w:r>
        <w:rPr>
          <w:rFonts w:eastAsia="Times New Roman"/>
          <w:color w:val="212121"/>
          <w:szCs w:val="24"/>
        </w:rPr>
        <w:t>ικαιοσύνη! Σε ό,</w:t>
      </w:r>
      <w:r w:rsidRPr="000F74E0">
        <w:rPr>
          <w:rFonts w:eastAsia="Times New Roman"/>
          <w:color w:val="212121"/>
          <w:szCs w:val="24"/>
        </w:rPr>
        <w:t xml:space="preserve">τι αφορά την </w:t>
      </w:r>
      <w:r>
        <w:rPr>
          <w:rFonts w:eastAsia="Times New Roman"/>
          <w:color w:val="212121"/>
          <w:szCs w:val="24"/>
        </w:rPr>
        <w:t>«</w:t>
      </w:r>
      <w:r w:rsidRPr="000F74E0">
        <w:rPr>
          <w:rFonts w:eastAsia="Times New Roman"/>
          <w:color w:val="212121"/>
          <w:szCs w:val="24"/>
        </w:rPr>
        <w:t xml:space="preserve">αυθόρμητη </w:t>
      </w:r>
      <w:r>
        <w:rPr>
          <w:rFonts w:eastAsia="Times New Roman"/>
          <w:color w:val="212121"/>
          <w:szCs w:val="24"/>
        </w:rPr>
        <w:t xml:space="preserve">πατριωτική </w:t>
      </w:r>
      <w:r w:rsidRPr="000F74E0">
        <w:rPr>
          <w:rFonts w:eastAsia="Times New Roman"/>
          <w:color w:val="212121"/>
          <w:szCs w:val="24"/>
        </w:rPr>
        <w:t>αντίδραση</w:t>
      </w:r>
      <w:r>
        <w:rPr>
          <w:rFonts w:eastAsia="Times New Roman"/>
          <w:color w:val="212121"/>
          <w:szCs w:val="24"/>
        </w:rPr>
        <w:t xml:space="preserve"> στη Σ</w:t>
      </w:r>
      <w:r w:rsidRPr="000F74E0">
        <w:rPr>
          <w:rFonts w:eastAsia="Times New Roman"/>
          <w:color w:val="212121"/>
          <w:szCs w:val="24"/>
        </w:rPr>
        <w:t>υμφωνία</w:t>
      </w:r>
      <w:r w:rsidRPr="000F74E0">
        <w:rPr>
          <w:rFonts w:eastAsia="Times New Roman"/>
          <w:color w:val="212121"/>
          <w:szCs w:val="24"/>
        </w:rPr>
        <w:t xml:space="preserve"> των Πρεσπών</w:t>
      </w:r>
      <w:r>
        <w:rPr>
          <w:rFonts w:eastAsia="Times New Roman"/>
          <w:color w:val="212121"/>
          <w:szCs w:val="24"/>
        </w:rPr>
        <w:t>» εγώ ξέρω ότι</w:t>
      </w:r>
      <w:r w:rsidRPr="000F74E0">
        <w:rPr>
          <w:rFonts w:eastAsia="Times New Roman"/>
          <w:color w:val="212121"/>
          <w:szCs w:val="24"/>
        </w:rPr>
        <w:t xml:space="preserve"> η Νέα Δημοκρατία σήμερα δεν δεσμεύεται ότι θα ακυρώσει τη συμφωνία</w:t>
      </w:r>
      <w:r>
        <w:rPr>
          <w:rFonts w:eastAsia="Times New Roman"/>
          <w:color w:val="212121"/>
          <w:szCs w:val="24"/>
        </w:rPr>
        <w:t>. Λ</w:t>
      </w:r>
      <w:r w:rsidRPr="000F74E0">
        <w:rPr>
          <w:rFonts w:eastAsia="Times New Roman"/>
          <w:color w:val="212121"/>
          <w:szCs w:val="24"/>
        </w:rPr>
        <w:t>έει ότι θα τη σεβαστεί</w:t>
      </w:r>
      <w:r>
        <w:rPr>
          <w:rFonts w:eastAsia="Times New Roman"/>
          <w:color w:val="212121"/>
          <w:szCs w:val="24"/>
        </w:rPr>
        <w:t>. Επιφανή</w:t>
      </w:r>
      <w:r w:rsidRPr="000F74E0">
        <w:rPr>
          <w:rFonts w:eastAsia="Times New Roman"/>
          <w:color w:val="212121"/>
          <w:szCs w:val="24"/>
        </w:rPr>
        <w:t xml:space="preserve"> </w:t>
      </w:r>
      <w:r>
        <w:rPr>
          <w:rFonts w:eastAsia="Times New Roman"/>
          <w:color w:val="212121"/>
          <w:szCs w:val="24"/>
        </w:rPr>
        <w:t xml:space="preserve">δε </w:t>
      </w:r>
      <w:r w:rsidRPr="000F74E0">
        <w:rPr>
          <w:rFonts w:eastAsia="Times New Roman"/>
          <w:color w:val="212121"/>
          <w:szCs w:val="24"/>
        </w:rPr>
        <w:t xml:space="preserve">στελέχη </w:t>
      </w:r>
      <w:r>
        <w:rPr>
          <w:rFonts w:eastAsia="Times New Roman"/>
          <w:color w:val="212121"/>
          <w:szCs w:val="24"/>
        </w:rPr>
        <w:t>της</w:t>
      </w:r>
      <w:r w:rsidRPr="000F74E0">
        <w:rPr>
          <w:rFonts w:eastAsia="Times New Roman"/>
          <w:color w:val="212121"/>
          <w:szCs w:val="24"/>
        </w:rPr>
        <w:t xml:space="preserve"> λένε </w:t>
      </w:r>
      <w:r>
        <w:rPr>
          <w:rFonts w:eastAsia="Times New Roman"/>
          <w:color w:val="212121"/>
          <w:szCs w:val="24"/>
        </w:rPr>
        <w:t xml:space="preserve">ότι θα αποκαλούν </w:t>
      </w:r>
      <w:r w:rsidRPr="000F74E0">
        <w:rPr>
          <w:rFonts w:eastAsia="Times New Roman"/>
          <w:color w:val="212121"/>
          <w:szCs w:val="24"/>
        </w:rPr>
        <w:t xml:space="preserve">το κράτος των Σκοπίων </w:t>
      </w:r>
      <w:r>
        <w:rPr>
          <w:rFonts w:eastAsia="Times New Roman"/>
          <w:color w:val="212121"/>
          <w:szCs w:val="24"/>
        </w:rPr>
        <w:t xml:space="preserve">«Βόρειο Μακεδονία». </w:t>
      </w:r>
    </w:p>
    <w:p w14:paraId="09856045" w14:textId="77777777" w:rsidR="00BE639A" w:rsidRDefault="00A212EC">
      <w:pPr>
        <w:shd w:val="clear" w:color="auto" w:fill="FFFFFF"/>
        <w:spacing w:line="600" w:lineRule="auto"/>
        <w:ind w:firstLine="720"/>
        <w:jc w:val="both"/>
        <w:rPr>
          <w:rFonts w:eastAsia="Times New Roman"/>
          <w:color w:val="212121"/>
          <w:szCs w:val="24"/>
        </w:rPr>
      </w:pPr>
      <w:r w:rsidRPr="000F74E0">
        <w:rPr>
          <w:rFonts w:eastAsia="Times New Roman"/>
          <w:color w:val="212121"/>
          <w:szCs w:val="24"/>
        </w:rPr>
        <w:t xml:space="preserve">Εμείς </w:t>
      </w:r>
      <w:r>
        <w:rPr>
          <w:rFonts w:eastAsia="Times New Roman"/>
          <w:color w:val="212121"/>
          <w:szCs w:val="24"/>
        </w:rPr>
        <w:t xml:space="preserve">ως </w:t>
      </w:r>
      <w:r w:rsidRPr="000F74E0">
        <w:rPr>
          <w:rFonts w:eastAsia="Times New Roman"/>
          <w:color w:val="212121"/>
          <w:szCs w:val="24"/>
        </w:rPr>
        <w:t>Χρυσή Αυγή το δηλώνουμε</w:t>
      </w:r>
      <w:r>
        <w:rPr>
          <w:rFonts w:eastAsia="Times New Roman"/>
          <w:color w:val="212121"/>
          <w:szCs w:val="24"/>
        </w:rPr>
        <w:t>:</w:t>
      </w:r>
      <w:r w:rsidRPr="000F74E0">
        <w:rPr>
          <w:rFonts w:eastAsia="Times New Roman"/>
          <w:color w:val="212121"/>
          <w:szCs w:val="24"/>
        </w:rPr>
        <w:t xml:space="preserve"> Δεν υπάρχει </w:t>
      </w:r>
      <w:r>
        <w:rPr>
          <w:rFonts w:eastAsia="Times New Roman"/>
          <w:color w:val="212121"/>
          <w:szCs w:val="24"/>
        </w:rPr>
        <w:t>γι</w:t>
      </w:r>
      <w:r>
        <w:rPr>
          <w:rFonts w:eastAsia="Times New Roman"/>
          <w:color w:val="212121"/>
          <w:szCs w:val="24"/>
        </w:rPr>
        <w:t>α εμάς</w:t>
      </w:r>
      <w:r w:rsidRPr="000F74E0">
        <w:rPr>
          <w:rFonts w:eastAsia="Times New Roman"/>
          <w:color w:val="212121"/>
          <w:szCs w:val="24"/>
        </w:rPr>
        <w:t xml:space="preserve"> κράτος Βόρειος Μακεδονία</w:t>
      </w:r>
      <w:r>
        <w:rPr>
          <w:rFonts w:eastAsia="Times New Roman"/>
          <w:color w:val="212121"/>
          <w:szCs w:val="24"/>
        </w:rPr>
        <w:t>!</w:t>
      </w:r>
    </w:p>
    <w:p w14:paraId="09856046"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Χρυσής Αυγής)</w:t>
      </w:r>
    </w:p>
    <w:p w14:paraId="09856047"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Έχουμε</w:t>
      </w:r>
      <w:r>
        <w:rPr>
          <w:rFonts w:eastAsia="Times New Roman"/>
          <w:color w:val="212121"/>
          <w:szCs w:val="24"/>
        </w:rPr>
        <w:t>,</w:t>
      </w:r>
      <w:r>
        <w:rPr>
          <w:rFonts w:eastAsia="Times New Roman"/>
          <w:color w:val="212121"/>
          <w:szCs w:val="24"/>
        </w:rPr>
        <w:t xml:space="preserve"> </w:t>
      </w:r>
      <w:r>
        <w:rPr>
          <w:rFonts w:eastAsia="Times New Roman"/>
          <w:color w:val="212121"/>
          <w:szCs w:val="24"/>
        </w:rPr>
        <w:t>όμως,</w:t>
      </w:r>
      <w:r>
        <w:rPr>
          <w:rFonts w:eastAsia="Times New Roman"/>
          <w:color w:val="212121"/>
          <w:szCs w:val="24"/>
        </w:rPr>
        <w:t xml:space="preserve"> εδώ μία διαμάχη. Από τη μια, η Νέα Δημοκρατία απευθύνεται </w:t>
      </w:r>
      <w:r w:rsidRPr="000F74E0">
        <w:rPr>
          <w:rFonts w:eastAsia="Times New Roman"/>
          <w:color w:val="212121"/>
          <w:szCs w:val="24"/>
        </w:rPr>
        <w:t>στο</w:t>
      </w:r>
      <w:r>
        <w:rPr>
          <w:rFonts w:eastAsia="Times New Roman"/>
          <w:color w:val="212121"/>
          <w:szCs w:val="24"/>
        </w:rPr>
        <w:t>ν</w:t>
      </w:r>
      <w:r w:rsidRPr="000F74E0">
        <w:rPr>
          <w:rFonts w:eastAsia="Times New Roman"/>
          <w:color w:val="212121"/>
          <w:szCs w:val="24"/>
        </w:rPr>
        <w:t xml:space="preserve"> ΣΥΡΙΖΑ και λέει ότι συνεργάζεται με τη </w:t>
      </w:r>
      <w:r>
        <w:rPr>
          <w:rFonts w:eastAsia="Times New Roman"/>
          <w:color w:val="212121"/>
          <w:szCs w:val="24"/>
        </w:rPr>
        <w:t xml:space="preserve">Χρυσή Αυγή και είναι </w:t>
      </w:r>
      <w:r w:rsidRPr="000F74E0">
        <w:rPr>
          <w:rFonts w:eastAsia="Times New Roman"/>
          <w:color w:val="212121"/>
          <w:szCs w:val="24"/>
        </w:rPr>
        <w:t xml:space="preserve">χορηγός της </w:t>
      </w:r>
      <w:r>
        <w:rPr>
          <w:rFonts w:eastAsia="Times New Roman"/>
          <w:color w:val="212121"/>
          <w:szCs w:val="24"/>
        </w:rPr>
        <w:t xml:space="preserve">Χρυσής Αυγής. Από τον </w:t>
      </w:r>
      <w:r w:rsidRPr="000F74E0">
        <w:rPr>
          <w:rFonts w:eastAsia="Times New Roman"/>
          <w:color w:val="212121"/>
          <w:szCs w:val="24"/>
        </w:rPr>
        <w:t>ΣΥ</w:t>
      </w:r>
      <w:r w:rsidRPr="000F74E0">
        <w:rPr>
          <w:rFonts w:eastAsia="Times New Roman"/>
          <w:color w:val="212121"/>
          <w:szCs w:val="24"/>
        </w:rPr>
        <w:t xml:space="preserve">ΡΙΖΑ </w:t>
      </w:r>
      <w:r>
        <w:rPr>
          <w:rFonts w:eastAsia="Times New Roman"/>
          <w:color w:val="212121"/>
          <w:szCs w:val="24"/>
        </w:rPr>
        <w:t xml:space="preserve">πάλι εκτοξεύονται βέλη </w:t>
      </w:r>
      <w:r w:rsidRPr="000F74E0">
        <w:rPr>
          <w:rFonts w:eastAsia="Times New Roman"/>
          <w:color w:val="212121"/>
          <w:szCs w:val="24"/>
        </w:rPr>
        <w:t>προς τη Νέα Δημοκρατία ότι ενισχύει τη Χρυσή Αυγή</w:t>
      </w:r>
      <w:r>
        <w:rPr>
          <w:rFonts w:eastAsia="Times New Roman"/>
          <w:color w:val="212121"/>
          <w:szCs w:val="24"/>
        </w:rPr>
        <w:t xml:space="preserve">. Μην τσακώνεστε. Δεν την ενισχύει ούτε η Νέα Δημοκρατία ούτε ο ΣΥΡΙΖΑ. Ο </w:t>
      </w:r>
      <w:r w:rsidRPr="000F74E0">
        <w:rPr>
          <w:rFonts w:eastAsia="Times New Roman"/>
          <w:color w:val="212121"/>
          <w:szCs w:val="24"/>
        </w:rPr>
        <w:t xml:space="preserve">ελληνικός λαός </w:t>
      </w:r>
      <w:r>
        <w:rPr>
          <w:rFonts w:eastAsia="Times New Roman"/>
          <w:color w:val="212121"/>
          <w:szCs w:val="24"/>
        </w:rPr>
        <w:t>την</w:t>
      </w:r>
      <w:r w:rsidRPr="000F74E0">
        <w:rPr>
          <w:rFonts w:eastAsia="Times New Roman"/>
          <w:color w:val="212121"/>
          <w:szCs w:val="24"/>
        </w:rPr>
        <w:t xml:space="preserve"> ενισχύει</w:t>
      </w:r>
      <w:r>
        <w:rPr>
          <w:rFonts w:eastAsia="Times New Roman"/>
          <w:color w:val="212121"/>
          <w:szCs w:val="24"/>
        </w:rPr>
        <w:t>.</w:t>
      </w:r>
    </w:p>
    <w:p w14:paraId="09856048"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Χρυσής Αυγής)</w:t>
      </w:r>
    </w:p>
    <w:p w14:paraId="09856049"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0F74E0">
        <w:rPr>
          <w:rFonts w:eastAsia="Times New Roman"/>
          <w:color w:val="212121"/>
          <w:szCs w:val="24"/>
        </w:rPr>
        <w:t>αι μάλιστα</w:t>
      </w:r>
      <w:r>
        <w:rPr>
          <w:rFonts w:eastAsia="Times New Roman"/>
          <w:color w:val="212121"/>
          <w:szCs w:val="24"/>
        </w:rPr>
        <w:t>,</w:t>
      </w:r>
      <w:r w:rsidRPr="000F74E0">
        <w:rPr>
          <w:rFonts w:eastAsia="Times New Roman"/>
          <w:color w:val="212121"/>
          <w:szCs w:val="24"/>
        </w:rPr>
        <w:t xml:space="preserve"> έχουμε στοιχε</w:t>
      </w:r>
      <w:r w:rsidRPr="000F74E0">
        <w:rPr>
          <w:rFonts w:eastAsia="Times New Roman"/>
          <w:color w:val="212121"/>
          <w:szCs w:val="24"/>
        </w:rPr>
        <w:t xml:space="preserve">ία </w:t>
      </w:r>
      <w:r>
        <w:rPr>
          <w:rFonts w:eastAsia="Times New Roman"/>
          <w:color w:val="212121"/>
          <w:szCs w:val="24"/>
        </w:rPr>
        <w:t>ποιοτικά σ</w:t>
      </w:r>
      <w:r w:rsidRPr="000F74E0">
        <w:rPr>
          <w:rFonts w:eastAsia="Times New Roman"/>
          <w:color w:val="212121"/>
          <w:szCs w:val="24"/>
        </w:rPr>
        <w:t>τις πολιτικές έρευνες</w:t>
      </w:r>
      <w:r>
        <w:rPr>
          <w:rFonts w:eastAsia="Times New Roman"/>
          <w:color w:val="212121"/>
          <w:szCs w:val="24"/>
        </w:rPr>
        <w:t>,</w:t>
      </w:r>
      <w:r w:rsidRPr="000F74E0">
        <w:rPr>
          <w:rFonts w:eastAsia="Times New Roman"/>
          <w:color w:val="212121"/>
          <w:szCs w:val="24"/>
        </w:rPr>
        <w:t xml:space="preserve"> που θα έπρεπε να σας προβληματίσουν</w:t>
      </w:r>
      <w:r>
        <w:rPr>
          <w:rFonts w:eastAsia="Times New Roman"/>
          <w:color w:val="212121"/>
          <w:szCs w:val="24"/>
        </w:rPr>
        <w:t>,</w:t>
      </w:r>
      <w:r w:rsidRPr="000F74E0">
        <w:rPr>
          <w:rFonts w:eastAsia="Times New Roman"/>
          <w:color w:val="212121"/>
          <w:szCs w:val="24"/>
        </w:rPr>
        <w:t xml:space="preserve"> όπως το γ</w:t>
      </w:r>
      <w:r>
        <w:rPr>
          <w:rFonts w:eastAsia="Times New Roman"/>
          <w:color w:val="212121"/>
          <w:szCs w:val="24"/>
        </w:rPr>
        <w:t>εγονός ότι δεύτερο κόμμα στους ν</w:t>
      </w:r>
      <w:r w:rsidRPr="000F74E0">
        <w:rPr>
          <w:rFonts w:eastAsia="Times New Roman"/>
          <w:color w:val="212121"/>
          <w:szCs w:val="24"/>
        </w:rPr>
        <w:t xml:space="preserve">έους </w:t>
      </w:r>
      <w:r>
        <w:rPr>
          <w:rFonts w:eastAsia="Times New Roman"/>
          <w:color w:val="212121"/>
          <w:szCs w:val="24"/>
        </w:rPr>
        <w:t xml:space="preserve">στις ηλικίες από δεκαεπτά έως τριάντα τεσσάρων ετών είναι η Χρυσή Αυγή, όπως και ότι </w:t>
      </w:r>
      <w:r w:rsidRPr="000F74E0">
        <w:rPr>
          <w:rFonts w:eastAsia="Times New Roman"/>
          <w:color w:val="212121"/>
          <w:szCs w:val="24"/>
        </w:rPr>
        <w:t xml:space="preserve">πρώτο κόμμα </w:t>
      </w:r>
      <w:r>
        <w:rPr>
          <w:rFonts w:eastAsia="Times New Roman"/>
          <w:color w:val="212121"/>
          <w:szCs w:val="24"/>
        </w:rPr>
        <w:t xml:space="preserve">στους αγρότες, </w:t>
      </w:r>
      <w:r w:rsidRPr="000F74E0">
        <w:rPr>
          <w:rFonts w:eastAsia="Times New Roman"/>
          <w:color w:val="212121"/>
          <w:szCs w:val="24"/>
        </w:rPr>
        <w:t>με ποσοστό μεγαλύτερο του</w:t>
      </w:r>
      <w:r w:rsidRPr="000F74E0">
        <w:rPr>
          <w:rFonts w:eastAsia="Times New Roman"/>
          <w:color w:val="212121"/>
          <w:szCs w:val="24"/>
        </w:rPr>
        <w:t xml:space="preserve"> 20%</w:t>
      </w:r>
      <w:r>
        <w:rPr>
          <w:rFonts w:eastAsia="Times New Roman"/>
          <w:color w:val="212121"/>
          <w:szCs w:val="24"/>
        </w:rPr>
        <w:t>, είναι η Χρυσή Αυγή. Αυτό δ</w:t>
      </w:r>
      <w:r w:rsidRPr="000F74E0">
        <w:rPr>
          <w:rFonts w:eastAsia="Times New Roman"/>
          <w:color w:val="212121"/>
          <w:szCs w:val="24"/>
        </w:rPr>
        <w:t xml:space="preserve">εν το έκανε ούτε η </w:t>
      </w:r>
      <w:r>
        <w:rPr>
          <w:rFonts w:eastAsia="Times New Roman"/>
          <w:color w:val="212121"/>
          <w:szCs w:val="24"/>
        </w:rPr>
        <w:t xml:space="preserve">Νέα Δημοκρατία </w:t>
      </w:r>
      <w:r w:rsidRPr="000F74E0">
        <w:rPr>
          <w:rFonts w:eastAsia="Times New Roman"/>
          <w:color w:val="212121"/>
          <w:szCs w:val="24"/>
        </w:rPr>
        <w:t xml:space="preserve">ούτε </w:t>
      </w:r>
      <w:r>
        <w:rPr>
          <w:rFonts w:eastAsia="Times New Roman"/>
          <w:color w:val="212121"/>
          <w:szCs w:val="24"/>
        </w:rPr>
        <w:t>ο ΣΥΡΙΖΑ. Το</w:t>
      </w:r>
      <w:r w:rsidRPr="000F74E0">
        <w:rPr>
          <w:rFonts w:eastAsia="Times New Roman"/>
          <w:color w:val="212121"/>
          <w:szCs w:val="24"/>
        </w:rPr>
        <w:t xml:space="preserve"> έκαναν οι αγωνιστές της Χρυσής Αυγής και ένας ολόκληρος λαός που </w:t>
      </w:r>
      <w:r>
        <w:rPr>
          <w:rFonts w:eastAsia="Times New Roman"/>
          <w:color w:val="212121"/>
          <w:szCs w:val="24"/>
        </w:rPr>
        <w:t xml:space="preserve">βλέπει κάτω από τα λάβαρά μας </w:t>
      </w:r>
      <w:r w:rsidRPr="000F74E0">
        <w:rPr>
          <w:rFonts w:eastAsia="Times New Roman"/>
          <w:color w:val="212121"/>
          <w:szCs w:val="24"/>
        </w:rPr>
        <w:t xml:space="preserve">τη μοναδική </w:t>
      </w:r>
      <w:r>
        <w:rPr>
          <w:rFonts w:eastAsia="Times New Roman"/>
          <w:color w:val="212121"/>
          <w:szCs w:val="24"/>
        </w:rPr>
        <w:t>ελπίδα για ε</w:t>
      </w:r>
      <w:r w:rsidRPr="000F74E0">
        <w:rPr>
          <w:rFonts w:eastAsia="Times New Roman"/>
          <w:color w:val="212121"/>
          <w:szCs w:val="24"/>
        </w:rPr>
        <w:t>λευθερία</w:t>
      </w:r>
      <w:r>
        <w:rPr>
          <w:rFonts w:eastAsia="Times New Roman"/>
          <w:color w:val="212121"/>
          <w:szCs w:val="24"/>
        </w:rPr>
        <w:t>,</w:t>
      </w:r>
      <w:r w:rsidRPr="000F74E0">
        <w:rPr>
          <w:rFonts w:eastAsia="Times New Roman"/>
          <w:color w:val="212121"/>
          <w:szCs w:val="24"/>
        </w:rPr>
        <w:t xml:space="preserve"> για αποκατάσταση της </w:t>
      </w:r>
      <w:r>
        <w:rPr>
          <w:rFonts w:eastAsia="Times New Roman"/>
          <w:color w:val="212121"/>
          <w:szCs w:val="24"/>
        </w:rPr>
        <w:t xml:space="preserve">εθνικής τιμής </w:t>
      </w:r>
      <w:r w:rsidRPr="000F74E0">
        <w:rPr>
          <w:rFonts w:eastAsia="Times New Roman"/>
          <w:color w:val="212121"/>
          <w:szCs w:val="24"/>
        </w:rPr>
        <w:t xml:space="preserve">και της </w:t>
      </w:r>
      <w:r w:rsidRPr="000F74E0">
        <w:rPr>
          <w:rFonts w:eastAsia="Times New Roman"/>
          <w:color w:val="212121"/>
          <w:szCs w:val="24"/>
        </w:rPr>
        <w:t>αξιοπρέπειας</w:t>
      </w:r>
      <w:r>
        <w:rPr>
          <w:rFonts w:eastAsia="Times New Roman"/>
          <w:color w:val="212121"/>
          <w:szCs w:val="24"/>
        </w:rPr>
        <w:t>.</w:t>
      </w:r>
    </w:p>
    <w:p w14:paraId="0985604A"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Χρυσής Αυγής)</w:t>
      </w:r>
    </w:p>
    <w:p w14:paraId="0985604B"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Μίλησε ο κ. </w:t>
      </w:r>
      <w:r w:rsidRPr="000F74E0">
        <w:rPr>
          <w:rFonts w:eastAsia="Times New Roman"/>
          <w:color w:val="212121"/>
          <w:szCs w:val="24"/>
        </w:rPr>
        <w:t>Τσίπρας για πολλά</w:t>
      </w:r>
      <w:r>
        <w:rPr>
          <w:rFonts w:eastAsia="Times New Roman"/>
          <w:color w:val="212121"/>
          <w:szCs w:val="24"/>
        </w:rPr>
        <w:t xml:space="preserve"> και του απήντησε επίσης με πολλά ο κ. Μητσοτάκης. </w:t>
      </w:r>
    </w:p>
    <w:p w14:paraId="0985604C"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Θα σταθώ στην ομιλία μου της </w:t>
      </w:r>
      <w:r w:rsidRPr="00EE2118">
        <w:rPr>
          <w:rFonts w:eastAsia="Times New Roman"/>
          <w:color w:val="212121"/>
          <w:szCs w:val="24"/>
        </w:rPr>
        <w:t>14</w:t>
      </w:r>
      <w:r w:rsidRPr="00DE11C6">
        <w:rPr>
          <w:rFonts w:eastAsia="Times New Roman"/>
          <w:color w:val="212121"/>
          <w:szCs w:val="24"/>
          <w:vertAlign w:val="superscript"/>
        </w:rPr>
        <w:t>ης</w:t>
      </w:r>
      <w:r>
        <w:rPr>
          <w:rFonts w:eastAsia="Times New Roman"/>
          <w:color w:val="212121"/>
          <w:szCs w:val="24"/>
        </w:rPr>
        <w:t xml:space="preserve"> Νοεμβρίου του 2018 όταν έγινε η πρώτη </w:t>
      </w:r>
      <w:r w:rsidRPr="000F74E0">
        <w:rPr>
          <w:rFonts w:eastAsia="Times New Roman"/>
          <w:color w:val="212121"/>
          <w:szCs w:val="24"/>
        </w:rPr>
        <w:t>σ</w:t>
      </w:r>
      <w:r>
        <w:rPr>
          <w:rFonts w:eastAsia="Times New Roman"/>
          <w:color w:val="212121"/>
          <w:szCs w:val="24"/>
        </w:rPr>
        <w:t xml:space="preserve">υζήτηση για την </w:t>
      </w:r>
      <w:r>
        <w:rPr>
          <w:rFonts w:eastAsia="Times New Roman"/>
          <w:color w:val="212121"/>
          <w:szCs w:val="24"/>
        </w:rPr>
        <w:t>Α</w:t>
      </w:r>
      <w:r>
        <w:rPr>
          <w:rFonts w:eastAsia="Times New Roman"/>
          <w:color w:val="212121"/>
          <w:szCs w:val="24"/>
        </w:rPr>
        <w:t>ναθεώρηση του Σ</w:t>
      </w:r>
      <w:r w:rsidRPr="000F74E0">
        <w:rPr>
          <w:rFonts w:eastAsia="Times New Roman"/>
          <w:color w:val="212121"/>
          <w:szCs w:val="24"/>
        </w:rPr>
        <w:t>υντάγμ</w:t>
      </w:r>
      <w:r w:rsidRPr="000F74E0">
        <w:rPr>
          <w:rFonts w:eastAsia="Times New Roman"/>
          <w:color w:val="212121"/>
          <w:szCs w:val="24"/>
        </w:rPr>
        <w:t>ατος</w:t>
      </w:r>
      <w:r>
        <w:rPr>
          <w:rFonts w:eastAsia="Times New Roman"/>
          <w:color w:val="212121"/>
          <w:szCs w:val="24"/>
        </w:rPr>
        <w:t>. Αναφέρθηκα στο άρθρο 4 που ορίζει ότι οι Έλληνες είναι ίσοι ενώπιον του νόμου και στην παράγραφο 6</w:t>
      </w:r>
      <w:r w:rsidRPr="000F74E0">
        <w:rPr>
          <w:rFonts w:eastAsia="Times New Roman"/>
          <w:color w:val="212121"/>
          <w:szCs w:val="24"/>
        </w:rPr>
        <w:t xml:space="preserve"> του άρθρου 4 </w:t>
      </w:r>
      <w:r>
        <w:rPr>
          <w:rFonts w:eastAsia="Times New Roman"/>
          <w:color w:val="212121"/>
          <w:szCs w:val="24"/>
        </w:rPr>
        <w:t xml:space="preserve">όπου αναφέρεται </w:t>
      </w:r>
      <w:r w:rsidRPr="000F74E0">
        <w:rPr>
          <w:rFonts w:eastAsia="Times New Roman"/>
          <w:color w:val="212121"/>
          <w:szCs w:val="24"/>
        </w:rPr>
        <w:t xml:space="preserve">ότι </w:t>
      </w:r>
      <w:r>
        <w:rPr>
          <w:rFonts w:eastAsia="Times New Roman"/>
          <w:color w:val="212121"/>
          <w:szCs w:val="24"/>
        </w:rPr>
        <w:t>«</w:t>
      </w:r>
      <w:r w:rsidRPr="000F74E0">
        <w:rPr>
          <w:rFonts w:eastAsia="Times New Roman"/>
          <w:color w:val="212121"/>
          <w:szCs w:val="24"/>
        </w:rPr>
        <w:t>κάθε Έλληνας που μπορεί να φέρει όπλα είναι υποχρεωμένος να συντελεί στην άμυνα της πατρίδας</w:t>
      </w:r>
      <w:r>
        <w:rPr>
          <w:rFonts w:eastAsia="Times New Roman"/>
          <w:color w:val="212121"/>
          <w:szCs w:val="24"/>
        </w:rPr>
        <w:t>,</w:t>
      </w:r>
      <w:r w:rsidRPr="000F74E0">
        <w:rPr>
          <w:rFonts w:eastAsia="Times New Roman"/>
          <w:color w:val="212121"/>
          <w:szCs w:val="24"/>
        </w:rPr>
        <w:t xml:space="preserve"> σύμφ</w:t>
      </w:r>
      <w:r>
        <w:rPr>
          <w:rFonts w:eastAsia="Times New Roman"/>
          <w:color w:val="212121"/>
          <w:szCs w:val="24"/>
        </w:rPr>
        <w:t>ωνα με τους ορισμού</w:t>
      </w:r>
      <w:r>
        <w:rPr>
          <w:rFonts w:eastAsia="Times New Roman"/>
          <w:color w:val="212121"/>
          <w:szCs w:val="24"/>
        </w:rPr>
        <w:t>ς των νόμων». Και βεβαίως, υ</w:t>
      </w:r>
      <w:r w:rsidRPr="000F74E0">
        <w:rPr>
          <w:rFonts w:eastAsia="Times New Roman"/>
          <w:color w:val="212121"/>
          <w:szCs w:val="24"/>
        </w:rPr>
        <w:t xml:space="preserve">πήρξε η </w:t>
      </w:r>
      <w:r>
        <w:rPr>
          <w:rFonts w:eastAsia="Times New Roman"/>
          <w:color w:val="212121"/>
          <w:szCs w:val="24"/>
        </w:rPr>
        <w:t>Α</w:t>
      </w:r>
      <w:r w:rsidRPr="000F74E0">
        <w:rPr>
          <w:rFonts w:eastAsia="Times New Roman"/>
          <w:color w:val="212121"/>
          <w:szCs w:val="24"/>
        </w:rPr>
        <w:t>ναθεώρηση του 2001</w:t>
      </w:r>
      <w:r>
        <w:rPr>
          <w:rFonts w:eastAsia="Times New Roman"/>
          <w:color w:val="212121"/>
          <w:szCs w:val="24"/>
        </w:rPr>
        <w:t>,</w:t>
      </w:r>
      <w:r w:rsidRPr="000F74E0">
        <w:rPr>
          <w:rFonts w:eastAsia="Times New Roman"/>
          <w:color w:val="212121"/>
          <w:szCs w:val="24"/>
        </w:rPr>
        <w:t xml:space="preserve"> του Σημίτη</w:t>
      </w:r>
      <w:r>
        <w:rPr>
          <w:rFonts w:eastAsia="Times New Roman"/>
          <w:color w:val="212121"/>
          <w:szCs w:val="24"/>
        </w:rPr>
        <w:t>, που ορίζει ότι η διάταξη</w:t>
      </w:r>
      <w:r w:rsidRPr="000F74E0">
        <w:rPr>
          <w:rFonts w:eastAsia="Times New Roman"/>
          <w:color w:val="212121"/>
          <w:szCs w:val="24"/>
        </w:rPr>
        <w:t xml:space="preserve"> της παραγράφου </w:t>
      </w:r>
      <w:r>
        <w:rPr>
          <w:rFonts w:eastAsia="Times New Roman"/>
          <w:color w:val="212121"/>
          <w:szCs w:val="24"/>
        </w:rPr>
        <w:t xml:space="preserve">6 </w:t>
      </w:r>
      <w:r w:rsidRPr="000F74E0">
        <w:rPr>
          <w:rFonts w:eastAsia="Times New Roman"/>
          <w:color w:val="212121"/>
          <w:szCs w:val="24"/>
        </w:rPr>
        <w:t xml:space="preserve">δεν αποκλείει να προβλέπεται </w:t>
      </w:r>
      <w:r>
        <w:rPr>
          <w:rFonts w:eastAsia="Times New Roman"/>
          <w:color w:val="212121"/>
          <w:szCs w:val="24"/>
        </w:rPr>
        <w:t>με νόμο η λεγόμενη</w:t>
      </w:r>
      <w:r w:rsidRPr="000F74E0">
        <w:rPr>
          <w:rFonts w:eastAsia="Times New Roman"/>
          <w:color w:val="212121"/>
          <w:szCs w:val="24"/>
        </w:rPr>
        <w:t xml:space="preserve"> </w:t>
      </w:r>
      <w:r>
        <w:rPr>
          <w:rFonts w:eastAsia="Times New Roman"/>
          <w:color w:val="212121"/>
          <w:szCs w:val="24"/>
        </w:rPr>
        <w:t>«</w:t>
      </w:r>
      <w:r w:rsidRPr="000F74E0">
        <w:rPr>
          <w:rFonts w:eastAsia="Times New Roman"/>
          <w:color w:val="212121"/>
          <w:szCs w:val="24"/>
        </w:rPr>
        <w:t>εναλλακτική θητεία</w:t>
      </w:r>
      <w:r>
        <w:rPr>
          <w:rFonts w:eastAsia="Times New Roman"/>
          <w:color w:val="212121"/>
          <w:szCs w:val="24"/>
        </w:rPr>
        <w:t>». Προτείναμε</w:t>
      </w:r>
      <w:r w:rsidRPr="000F74E0">
        <w:rPr>
          <w:rFonts w:eastAsia="Times New Roman"/>
          <w:color w:val="212121"/>
          <w:szCs w:val="24"/>
        </w:rPr>
        <w:t xml:space="preserve"> η εναλλακτική θη</w:t>
      </w:r>
      <w:r>
        <w:rPr>
          <w:rFonts w:eastAsia="Times New Roman"/>
          <w:color w:val="212121"/>
          <w:szCs w:val="24"/>
        </w:rPr>
        <w:t>τεία να καταργηθεί. Ό</w:t>
      </w:r>
      <w:r w:rsidRPr="000F74E0">
        <w:rPr>
          <w:rFonts w:eastAsia="Times New Roman"/>
          <w:color w:val="212121"/>
          <w:szCs w:val="24"/>
        </w:rPr>
        <w:t xml:space="preserve">λοι οι Έλληνες </w:t>
      </w:r>
      <w:r>
        <w:rPr>
          <w:rFonts w:eastAsia="Times New Roman"/>
          <w:color w:val="212121"/>
          <w:szCs w:val="24"/>
        </w:rPr>
        <w:t>στον</w:t>
      </w:r>
      <w:r w:rsidRPr="000F74E0">
        <w:rPr>
          <w:rFonts w:eastAsia="Times New Roman"/>
          <w:color w:val="212121"/>
          <w:szCs w:val="24"/>
        </w:rPr>
        <w:t xml:space="preserve"> στρατό</w:t>
      </w:r>
      <w:r>
        <w:rPr>
          <w:rFonts w:eastAsia="Times New Roman"/>
          <w:color w:val="212121"/>
          <w:szCs w:val="24"/>
        </w:rPr>
        <w:t>.</w:t>
      </w:r>
      <w:r>
        <w:rPr>
          <w:rFonts w:eastAsia="Times New Roman"/>
          <w:color w:val="212121"/>
          <w:szCs w:val="24"/>
        </w:rPr>
        <w:t xml:space="preserve"> Κ</w:t>
      </w:r>
      <w:r w:rsidRPr="000F74E0">
        <w:rPr>
          <w:rFonts w:eastAsia="Times New Roman"/>
          <w:color w:val="212121"/>
          <w:szCs w:val="24"/>
        </w:rPr>
        <w:t>αι μάλιστα</w:t>
      </w:r>
      <w:r>
        <w:rPr>
          <w:rFonts w:eastAsia="Times New Roman"/>
          <w:color w:val="212121"/>
          <w:szCs w:val="24"/>
        </w:rPr>
        <w:t>,</w:t>
      </w:r>
      <w:r w:rsidRPr="000F74E0">
        <w:rPr>
          <w:rFonts w:eastAsia="Times New Roman"/>
          <w:color w:val="212121"/>
          <w:szCs w:val="24"/>
        </w:rPr>
        <w:t xml:space="preserve"> σύμφωνα με την πρόταση της Χρυσής Αυγής</w:t>
      </w:r>
      <w:r>
        <w:rPr>
          <w:rFonts w:eastAsia="Times New Roman"/>
          <w:color w:val="212121"/>
          <w:szCs w:val="24"/>
        </w:rPr>
        <w:t xml:space="preserve"> πρέπει να είναι υποχρεωτική η</w:t>
      </w:r>
      <w:r w:rsidRPr="000F74E0">
        <w:rPr>
          <w:rFonts w:eastAsia="Times New Roman"/>
          <w:color w:val="212121"/>
          <w:szCs w:val="24"/>
        </w:rPr>
        <w:t xml:space="preserve"> στράτευση </w:t>
      </w:r>
      <w:r>
        <w:rPr>
          <w:rFonts w:eastAsia="Times New Roman"/>
          <w:color w:val="212121"/>
          <w:szCs w:val="24"/>
        </w:rPr>
        <w:t>και ανδρών και γυναικών</w:t>
      </w:r>
      <w:r w:rsidRPr="000F74E0">
        <w:rPr>
          <w:rFonts w:eastAsia="Times New Roman"/>
          <w:color w:val="212121"/>
          <w:szCs w:val="24"/>
        </w:rPr>
        <w:t xml:space="preserve"> </w:t>
      </w:r>
      <w:r>
        <w:rPr>
          <w:rFonts w:eastAsia="Times New Roman"/>
          <w:color w:val="212121"/>
          <w:szCs w:val="24"/>
        </w:rPr>
        <w:t xml:space="preserve">στα δεκαοκτώ έτη, </w:t>
      </w:r>
      <w:r w:rsidRPr="000F74E0">
        <w:rPr>
          <w:rFonts w:eastAsia="Times New Roman"/>
          <w:color w:val="212121"/>
          <w:szCs w:val="24"/>
        </w:rPr>
        <w:t>γιατί μόνο έτσι θα αντιμετωπιστούν τα προβλήματα πρ</w:t>
      </w:r>
      <w:r>
        <w:rPr>
          <w:rFonts w:eastAsia="Times New Roman"/>
          <w:color w:val="212121"/>
          <w:szCs w:val="24"/>
        </w:rPr>
        <w:t xml:space="preserve">οσωπικού στις Ένοπλες Δυνάμεις μας. Φυσικά, δεν πήραμε </w:t>
      </w:r>
      <w:r w:rsidRPr="000F74E0">
        <w:rPr>
          <w:rFonts w:eastAsia="Times New Roman"/>
          <w:color w:val="212121"/>
          <w:szCs w:val="24"/>
        </w:rPr>
        <w:t>απάντηση στο θ</w:t>
      </w:r>
      <w:r w:rsidRPr="000F74E0">
        <w:rPr>
          <w:rFonts w:eastAsia="Times New Roman"/>
          <w:color w:val="212121"/>
          <w:szCs w:val="24"/>
        </w:rPr>
        <w:t>έμα</w:t>
      </w:r>
      <w:r>
        <w:rPr>
          <w:rFonts w:eastAsia="Times New Roman"/>
          <w:color w:val="212121"/>
          <w:szCs w:val="24"/>
        </w:rPr>
        <w:t xml:space="preserve"> αυτό και ούτε έχουμε τη δυνατότητα, λόγω του περιορισμένου αριθμού των Βουλευτών μας</w:t>
      </w:r>
      <w:r w:rsidRPr="000F74E0">
        <w:rPr>
          <w:rFonts w:eastAsia="Times New Roman"/>
          <w:color w:val="212121"/>
          <w:szCs w:val="24"/>
        </w:rPr>
        <w:t xml:space="preserve"> ακόμη</w:t>
      </w:r>
      <w:r>
        <w:rPr>
          <w:rFonts w:eastAsia="Times New Roman"/>
          <w:color w:val="212121"/>
          <w:szCs w:val="24"/>
        </w:rPr>
        <w:t>,</w:t>
      </w:r>
      <w:r w:rsidRPr="000F74E0">
        <w:rPr>
          <w:rFonts w:eastAsia="Times New Roman"/>
          <w:color w:val="212121"/>
          <w:szCs w:val="24"/>
        </w:rPr>
        <w:t xml:space="preserve"> να προτείνουμε συγκεκριμένα </w:t>
      </w:r>
      <w:r>
        <w:rPr>
          <w:rFonts w:eastAsia="Times New Roman"/>
          <w:color w:val="212121"/>
          <w:szCs w:val="24"/>
        </w:rPr>
        <w:t xml:space="preserve">πράγματα για την </w:t>
      </w:r>
      <w:r>
        <w:rPr>
          <w:rFonts w:eastAsia="Times New Roman"/>
          <w:color w:val="212121"/>
          <w:szCs w:val="24"/>
        </w:rPr>
        <w:t>Α</w:t>
      </w:r>
      <w:r>
        <w:rPr>
          <w:rFonts w:eastAsia="Times New Roman"/>
          <w:color w:val="212121"/>
          <w:szCs w:val="24"/>
        </w:rPr>
        <w:t xml:space="preserve">ναθεώρηση του Συντάγματος. </w:t>
      </w:r>
    </w:p>
    <w:p w14:paraId="0985604D" w14:textId="77777777" w:rsidR="00BE639A" w:rsidRDefault="00A212EC">
      <w:pPr>
        <w:spacing w:line="600" w:lineRule="auto"/>
        <w:ind w:firstLine="720"/>
        <w:jc w:val="both"/>
        <w:rPr>
          <w:rFonts w:eastAsia="Times New Roman" w:cs="Times New Roman"/>
          <w:szCs w:val="24"/>
        </w:rPr>
      </w:pPr>
      <w:r w:rsidRPr="00E136B6">
        <w:rPr>
          <w:rFonts w:eastAsia="Times New Roman" w:cs="Times New Roman"/>
          <w:szCs w:val="24"/>
        </w:rPr>
        <w:t>Περάσαμε στο άρθρο 3</w:t>
      </w:r>
      <w:r>
        <w:rPr>
          <w:rFonts w:eastAsia="Times New Roman" w:cs="Times New Roman"/>
          <w:szCs w:val="24"/>
        </w:rPr>
        <w:t>,</w:t>
      </w:r>
      <w:r w:rsidRPr="00E136B6">
        <w:rPr>
          <w:rFonts w:eastAsia="Times New Roman" w:cs="Times New Roman"/>
          <w:szCs w:val="24"/>
        </w:rPr>
        <w:t xml:space="preserve"> </w:t>
      </w:r>
      <w:r w:rsidRPr="000F74E0">
        <w:rPr>
          <w:rFonts w:eastAsia="Times New Roman" w:cs="Times New Roman"/>
          <w:szCs w:val="24"/>
        </w:rPr>
        <w:t xml:space="preserve">για το οποίο </w:t>
      </w:r>
      <w:r w:rsidRPr="00E136B6">
        <w:rPr>
          <w:rFonts w:eastAsia="Times New Roman" w:cs="Times New Roman"/>
          <w:szCs w:val="24"/>
        </w:rPr>
        <w:t>όταν ο κ. Μητσοτάκης έθεσε κάποιους όρους</w:t>
      </w:r>
      <w:r>
        <w:rPr>
          <w:rFonts w:eastAsia="Times New Roman" w:cs="Times New Roman"/>
          <w:szCs w:val="24"/>
        </w:rPr>
        <w:t>,</w:t>
      </w:r>
      <w:r w:rsidRPr="00E136B6">
        <w:rPr>
          <w:rFonts w:eastAsia="Times New Roman" w:cs="Times New Roman"/>
          <w:szCs w:val="24"/>
        </w:rPr>
        <w:t xml:space="preserve">  προκειμένου τα αναθεωρητέα άρθρα του Σ</w:t>
      </w:r>
      <w:r w:rsidRPr="000F74E0">
        <w:rPr>
          <w:rFonts w:eastAsia="Times New Roman" w:cs="Times New Roman"/>
          <w:szCs w:val="24"/>
        </w:rPr>
        <w:t xml:space="preserve">ΥΡΙΖΑ να γίνουν αποδεκτά και </w:t>
      </w:r>
      <w:r w:rsidRPr="00864C02">
        <w:rPr>
          <w:rFonts w:eastAsia="Times New Roman" w:cs="Times New Roman"/>
          <w:szCs w:val="24"/>
        </w:rPr>
        <w:t>να δεχθεί και ο ΣΥΡΙΖΑ τις προτάσεις</w:t>
      </w:r>
      <w:r w:rsidRPr="000E1B35">
        <w:rPr>
          <w:rFonts w:eastAsia="Times New Roman" w:cs="Times New Roman"/>
          <w:b/>
          <w:szCs w:val="24"/>
        </w:rPr>
        <w:t xml:space="preserve"> </w:t>
      </w:r>
      <w:r w:rsidRPr="00464DA9">
        <w:rPr>
          <w:rFonts w:eastAsia="Times New Roman" w:cs="Times New Roman"/>
          <w:szCs w:val="24"/>
        </w:rPr>
        <w:t>της Νέας Δημοκρατίας</w:t>
      </w:r>
      <w:r>
        <w:rPr>
          <w:rFonts w:eastAsia="Times New Roman" w:cs="Times New Roman"/>
          <w:szCs w:val="24"/>
        </w:rPr>
        <w:t>,</w:t>
      </w:r>
      <w:r w:rsidRPr="00E136B6">
        <w:rPr>
          <w:rFonts w:eastAsia="Times New Roman" w:cs="Times New Roman"/>
          <w:szCs w:val="24"/>
        </w:rPr>
        <w:t xml:space="preserve"> δεν ανέφερε το άρθρο 3. Ανέφερε το άρθρο 16 για τα ιδιωτικά πανεπιστήμια και το άρθρο 24. Πέρασε στα ψιλά το άρθρο 3</w:t>
      </w:r>
      <w:r>
        <w:rPr>
          <w:rFonts w:eastAsia="Times New Roman" w:cs="Times New Roman"/>
          <w:szCs w:val="24"/>
        </w:rPr>
        <w:t>,</w:t>
      </w:r>
      <w:r w:rsidRPr="00E136B6">
        <w:rPr>
          <w:rFonts w:eastAsia="Times New Roman" w:cs="Times New Roman"/>
          <w:szCs w:val="24"/>
        </w:rPr>
        <w:t xml:space="preserve"> το οποίο α</w:t>
      </w:r>
      <w:r w:rsidRPr="00E136B6">
        <w:rPr>
          <w:rFonts w:eastAsia="Times New Roman" w:cs="Times New Roman"/>
          <w:szCs w:val="24"/>
        </w:rPr>
        <w:t xml:space="preserve">φήνει χιλιάδες ελληνικές οικογένειες, </w:t>
      </w:r>
      <w:r w:rsidRPr="000F74E0">
        <w:rPr>
          <w:rFonts w:eastAsia="Times New Roman" w:cs="Times New Roman"/>
          <w:szCs w:val="24"/>
        </w:rPr>
        <w:t xml:space="preserve">τις οικογένειες </w:t>
      </w:r>
      <w:r w:rsidRPr="00E136B6">
        <w:rPr>
          <w:rFonts w:eastAsia="Times New Roman" w:cs="Times New Roman"/>
          <w:szCs w:val="24"/>
        </w:rPr>
        <w:t>του προσωπικού του ι</w:t>
      </w:r>
      <w:r w:rsidRPr="000F74E0">
        <w:rPr>
          <w:rFonts w:eastAsia="Times New Roman" w:cs="Times New Roman"/>
          <w:szCs w:val="24"/>
        </w:rPr>
        <w:t xml:space="preserve">ερού κλήρου της Ελλάδος </w:t>
      </w:r>
      <w:r w:rsidRPr="00E136B6">
        <w:rPr>
          <w:rFonts w:eastAsia="Times New Roman" w:cs="Times New Roman"/>
          <w:szCs w:val="24"/>
        </w:rPr>
        <w:t xml:space="preserve">σε μία αβεβαιότητα, δεν </w:t>
      </w:r>
      <w:r w:rsidRPr="000F74E0">
        <w:rPr>
          <w:rFonts w:eastAsia="Times New Roman" w:cs="Times New Roman"/>
          <w:szCs w:val="24"/>
        </w:rPr>
        <w:t>κατοχυρώνεται η θέση του στο</w:t>
      </w:r>
      <w:r w:rsidRPr="00E136B6">
        <w:rPr>
          <w:rFonts w:eastAsia="Times New Roman" w:cs="Times New Roman"/>
          <w:szCs w:val="24"/>
        </w:rPr>
        <w:t>ν</w:t>
      </w:r>
      <w:r w:rsidRPr="000F74E0">
        <w:rPr>
          <w:rFonts w:eastAsia="Times New Roman" w:cs="Times New Roman"/>
          <w:szCs w:val="24"/>
        </w:rPr>
        <w:t xml:space="preserve"> δημόσιο τομέα</w:t>
      </w:r>
      <w:r>
        <w:rPr>
          <w:rFonts w:eastAsia="Times New Roman" w:cs="Times New Roman"/>
          <w:szCs w:val="24"/>
        </w:rPr>
        <w:t xml:space="preserve">. Προπαντός, </w:t>
      </w:r>
      <w:r>
        <w:rPr>
          <w:rFonts w:eastAsia="Times New Roman" w:cs="Times New Roman"/>
          <w:szCs w:val="24"/>
        </w:rPr>
        <w:t>όμως,</w:t>
      </w:r>
      <w:r>
        <w:rPr>
          <w:rFonts w:eastAsia="Times New Roman" w:cs="Times New Roman"/>
          <w:szCs w:val="24"/>
        </w:rPr>
        <w:t xml:space="preserve"> </w:t>
      </w:r>
      <w:r w:rsidRPr="000F74E0">
        <w:rPr>
          <w:rFonts w:eastAsia="Times New Roman" w:cs="Times New Roman"/>
          <w:szCs w:val="24"/>
        </w:rPr>
        <w:t>η πρόταση του ΣΥΡΙΖΑ για την αναθεώρηση του άρθρου 3 λέει</w:t>
      </w:r>
      <w:r w:rsidRPr="00E136B6">
        <w:rPr>
          <w:rFonts w:eastAsia="Times New Roman" w:cs="Times New Roman"/>
          <w:szCs w:val="24"/>
        </w:rPr>
        <w:t>:</w:t>
      </w:r>
      <w:r w:rsidRPr="000F74E0">
        <w:rPr>
          <w:rFonts w:eastAsia="Times New Roman" w:cs="Times New Roman"/>
          <w:szCs w:val="24"/>
        </w:rPr>
        <w:t xml:space="preserve"> </w:t>
      </w:r>
      <w:r w:rsidRPr="00E136B6">
        <w:rPr>
          <w:rFonts w:eastAsia="Times New Roman" w:cs="Times New Roman"/>
          <w:szCs w:val="24"/>
        </w:rPr>
        <w:t>«Π</w:t>
      </w:r>
      <w:r w:rsidRPr="000F74E0">
        <w:rPr>
          <w:rFonts w:eastAsia="Times New Roman" w:cs="Times New Roman"/>
          <w:szCs w:val="24"/>
        </w:rPr>
        <w:t xml:space="preserve">ροτείνουμε </w:t>
      </w:r>
      <w:r w:rsidRPr="000F74E0">
        <w:rPr>
          <w:rFonts w:eastAsia="Times New Roman" w:cs="Times New Roman"/>
          <w:szCs w:val="24"/>
        </w:rPr>
        <w:t>την αναδιατύπωση και τον εκσυγχρονισμό του άρθρου 3</w:t>
      </w:r>
      <w:r>
        <w:rPr>
          <w:rFonts w:eastAsia="Times New Roman" w:cs="Times New Roman"/>
          <w:szCs w:val="24"/>
        </w:rPr>
        <w:t>,</w:t>
      </w:r>
      <w:r w:rsidRPr="000F74E0">
        <w:rPr>
          <w:rFonts w:eastAsia="Times New Roman" w:cs="Times New Roman"/>
          <w:szCs w:val="24"/>
        </w:rPr>
        <w:t xml:space="preserve"> προκειμένου να κατοχυρωθεί ρητά </w:t>
      </w:r>
      <w:r w:rsidRPr="00E136B6">
        <w:rPr>
          <w:rFonts w:eastAsia="Times New Roman" w:cs="Times New Roman"/>
          <w:szCs w:val="24"/>
        </w:rPr>
        <w:t xml:space="preserve">η θρησκευτική </w:t>
      </w:r>
      <w:r w:rsidRPr="000F74E0">
        <w:rPr>
          <w:rFonts w:eastAsia="Times New Roman" w:cs="Times New Roman"/>
          <w:szCs w:val="24"/>
        </w:rPr>
        <w:t xml:space="preserve">ουδετερότητα του </w:t>
      </w:r>
      <w:r>
        <w:rPr>
          <w:rFonts w:eastAsia="Times New Roman" w:cs="Times New Roman"/>
          <w:szCs w:val="24"/>
        </w:rPr>
        <w:t>κ</w:t>
      </w:r>
      <w:r w:rsidRPr="000F74E0">
        <w:rPr>
          <w:rFonts w:eastAsia="Times New Roman" w:cs="Times New Roman"/>
          <w:szCs w:val="24"/>
        </w:rPr>
        <w:t>ράτους</w:t>
      </w:r>
      <w:r>
        <w:rPr>
          <w:rFonts w:eastAsia="Times New Roman" w:cs="Times New Roman"/>
          <w:szCs w:val="24"/>
        </w:rPr>
        <w:t>,</w:t>
      </w:r>
      <w:r w:rsidRPr="000F74E0">
        <w:rPr>
          <w:rFonts w:eastAsia="Times New Roman" w:cs="Times New Roman"/>
          <w:szCs w:val="24"/>
        </w:rPr>
        <w:t xml:space="preserve"> με </w:t>
      </w:r>
      <w:r w:rsidRPr="00E136B6">
        <w:rPr>
          <w:rFonts w:eastAsia="Times New Roman" w:cs="Times New Roman"/>
          <w:szCs w:val="24"/>
        </w:rPr>
        <w:t>διατήρηση πάντως</w:t>
      </w:r>
      <w:r w:rsidRPr="000F74E0">
        <w:rPr>
          <w:rFonts w:eastAsia="Times New Roman" w:cs="Times New Roman"/>
          <w:szCs w:val="24"/>
        </w:rPr>
        <w:t xml:space="preserve"> για ιστορικούς λόγους της αναγνώρισης</w:t>
      </w:r>
      <w:r w:rsidRPr="00E136B6">
        <w:rPr>
          <w:rFonts w:eastAsia="Times New Roman" w:cs="Times New Roman"/>
          <w:szCs w:val="24"/>
        </w:rPr>
        <w:t xml:space="preserve"> της</w:t>
      </w:r>
      <w:r w:rsidRPr="000F74E0">
        <w:rPr>
          <w:rFonts w:eastAsia="Times New Roman" w:cs="Times New Roman"/>
          <w:szCs w:val="24"/>
        </w:rPr>
        <w:t xml:space="preserve"> ορθόδοξης θρησκείας </w:t>
      </w:r>
      <w:r w:rsidRPr="00E136B6">
        <w:rPr>
          <w:rFonts w:eastAsia="Times New Roman" w:cs="Times New Roman"/>
          <w:szCs w:val="24"/>
        </w:rPr>
        <w:t>ως</w:t>
      </w:r>
      <w:r w:rsidRPr="000F74E0">
        <w:rPr>
          <w:rFonts w:eastAsia="Times New Roman" w:cs="Times New Roman"/>
          <w:szCs w:val="24"/>
        </w:rPr>
        <w:t xml:space="preserve"> επικρατούσας θρησκείας</w:t>
      </w:r>
      <w:r w:rsidRPr="00E136B6">
        <w:rPr>
          <w:rFonts w:eastAsia="Times New Roman" w:cs="Times New Roman"/>
          <w:szCs w:val="24"/>
        </w:rPr>
        <w:t>». Επίσης</w:t>
      </w:r>
      <w:r>
        <w:rPr>
          <w:rFonts w:eastAsia="Times New Roman" w:cs="Times New Roman"/>
          <w:szCs w:val="24"/>
        </w:rPr>
        <w:t>,</w:t>
      </w:r>
      <w:r w:rsidRPr="00E136B6">
        <w:rPr>
          <w:rFonts w:eastAsia="Times New Roman" w:cs="Times New Roman"/>
          <w:szCs w:val="24"/>
        </w:rPr>
        <w:t xml:space="preserve"> </w:t>
      </w:r>
      <w:r>
        <w:rPr>
          <w:rFonts w:eastAsia="Times New Roman" w:cs="Times New Roman"/>
          <w:szCs w:val="24"/>
        </w:rPr>
        <w:t>όμως,</w:t>
      </w:r>
      <w:r w:rsidRPr="00E136B6">
        <w:rPr>
          <w:rFonts w:eastAsia="Times New Roman" w:cs="Times New Roman"/>
          <w:szCs w:val="24"/>
        </w:rPr>
        <w:t xml:space="preserve"> λέει συ</w:t>
      </w:r>
      <w:r w:rsidRPr="00E136B6">
        <w:rPr>
          <w:rFonts w:eastAsia="Times New Roman" w:cs="Times New Roman"/>
          <w:szCs w:val="24"/>
        </w:rPr>
        <w:t>γκεκριμένα: «Συμπτ</w:t>
      </w:r>
      <w:r>
        <w:rPr>
          <w:rFonts w:eastAsia="Times New Roman" w:cs="Times New Roman"/>
          <w:szCs w:val="24"/>
        </w:rPr>
        <w:t>ύσσεται</w:t>
      </w:r>
      <w:r w:rsidRPr="00E136B6">
        <w:rPr>
          <w:rFonts w:eastAsia="Times New Roman" w:cs="Times New Roman"/>
          <w:szCs w:val="24"/>
        </w:rPr>
        <w:t xml:space="preserve"> </w:t>
      </w:r>
      <w:r w:rsidRPr="000F74E0">
        <w:rPr>
          <w:rFonts w:eastAsia="Times New Roman" w:cs="Times New Roman"/>
          <w:szCs w:val="24"/>
        </w:rPr>
        <w:t>με πρότασή μας το άρθρο</w:t>
      </w:r>
      <w:r w:rsidRPr="00E136B6">
        <w:rPr>
          <w:rFonts w:eastAsia="Times New Roman" w:cs="Times New Roman"/>
          <w:szCs w:val="24"/>
        </w:rPr>
        <w:t xml:space="preserve"> 3 σε μία παράγραφο</w:t>
      </w:r>
      <w:r w:rsidRPr="000F74E0">
        <w:rPr>
          <w:rFonts w:eastAsia="Times New Roman" w:cs="Times New Roman"/>
          <w:szCs w:val="24"/>
        </w:rPr>
        <w:t xml:space="preserve"> και προτάσσεται η διακήρυξη ότι η ελληνική πολιτεία είναι θρησκευτικά ουδέτερη και ότι δεν υπάρχει επικρατούσα θρησκεία</w:t>
      </w:r>
      <w:r w:rsidRPr="00E136B6">
        <w:rPr>
          <w:rFonts w:eastAsia="Times New Roman" w:cs="Times New Roman"/>
          <w:szCs w:val="24"/>
        </w:rPr>
        <w:t>. Δε</w:t>
      </w:r>
      <w:r w:rsidRPr="000F74E0">
        <w:rPr>
          <w:rFonts w:eastAsia="Times New Roman" w:cs="Times New Roman"/>
          <w:szCs w:val="24"/>
        </w:rPr>
        <w:t>ν αποτελεί</w:t>
      </w:r>
      <w:r w:rsidRPr="00E136B6">
        <w:rPr>
          <w:rFonts w:eastAsia="Times New Roman" w:cs="Times New Roman"/>
          <w:szCs w:val="24"/>
        </w:rPr>
        <w:t xml:space="preserve"> ο</w:t>
      </w:r>
      <w:r w:rsidRPr="000F74E0">
        <w:rPr>
          <w:rFonts w:eastAsia="Times New Roman" w:cs="Times New Roman"/>
          <w:szCs w:val="24"/>
        </w:rPr>
        <w:t xml:space="preserve"> όρος </w:t>
      </w:r>
      <w:r w:rsidRPr="00E136B6">
        <w:rPr>
          <w:rFonts w:eastAsia="Times New Roman" w:cs="Times New Roman"/>
          <w:szCs w:val="24"/>
        </w:rPr>
        <w:t>“</w:t>
      </w:r>
      <w:r w:rsidRPr="000F74E0">
        <w:rPr>
          <w:rFonts w:eastAsia="Times New Roman" w:cs="Times New Roman"/>
          <w:szCs w:val="24"/>
        </w:rPr>
        <w:t>επικρατούσα θρησκεία</w:t>
      </w:r>
      <w:r w:rsidRPr="00E136B6">
        <w:rPr>
          <w:rFonts w:eastAsia="Times New Roman" w:cs="Times New Roman"/>
          <w:szCs w:val="24"/>
        </w:rPr>
        <w:t>”</w:t>
      </w:r>
      <w:r w:rsidRPr="000F74E0">
        <w:rPr>
          <w:rFonts w:eastAsia="Times New Roman" w:cs="Times New Roman"/>
          <w:szCs w:val="24"/>
        </w:rPr>
        <w:t xml:space="preserve"> αναγνώριση επίσημης κρα</w:t>
      </w:r>
      <w:r w:rsidRPr="000F74E0">
        <w:rPr>
          <w:rFonts w:eastAsia="Times New Roman" w:cs="Times New Roman"/>
          <w:szCs w:val="24"/>
        </w:rPr>
        <w:t>τικής θρησκείας</w:t>
      </w:r>
      <w:r w:rsidRPr="00E136B6">
        <w:rPr>
          <w:rFonts w:eastAsia="Times New Roman" w:cs="Times New Roman"/>
          <w:szCs w:val="24"/>
        </w:rPr>
        <w:t>».</w:t>
      </w:r>
    </w:p>
    <w:p w14:paraId="0985604E" w14:textId="77777777" w:rsidR="00BE639A" w:rsidRDefault="00A212EC">
      <w:pPr>
        <w:spacing w:line="600" w:lineRule="auto"/>
        <w:ind w:firstLine="720"/>
        <w:jc w:val="both"/>
        <w:rPr>
          <w:rFonts w:eastAsia="Times New Roman"/>
          <w:color w:val="212121"/>
          <w:szCs w:val="24"/>
        </w:rPr>
      </w:pPr>
      <w:r w:rsidRPr="00E136B6">
        <w:rPr>
          <w:rFonts w:eastAsia="Times New Roman" w:cs="Times New Roman"/>
          <w:szCs w:val="24"/>
        </w:rPr>
        <w:t>Θεωρούμε</w:t>
      </w:r>
      <w:r w:rsidRPr="000F74E0">
        <w:rPr>
          <w:rFonts w:eastAsia="Times New Roman" w:cs="Times New Roman"/>
          <w:szCs w:val="24"/>
        </w:rPr>
        <w:t xml:space="preserve"> την αναθεώρηση του άρθρου αυτού </w:t>
      </w:r>
      <w:r w:rsidRPr="00E136B6">
        <w:rPr>
          <w:rFonts w:eastAsia="Times New Roman" w:cs="Times New Roman"/>
          <w:szCs w:val="24"/>
        </w:rPr>
        <w:t xml:space="preserve">πραγματική βόμβα στα θεμέλια του ελληνικού κράτους, </w:t>
      </w:r>
      <w:r w:rsidRPr="000F74E0">
        <w:rPr>
          <w:rFonts w:eastAsia="Times New Roman" w:cs="Times New Roman"/>
          <w:szCs w:val="24"/>
        </w:rPr>
        <w:t xml:space="preserve">όπως </w:t>
      </w:r>
      <w:r w:rsidRPr="00E136B6">
        <w:rPr>
          <w:rFonts w:eastAsia="Times New Roman" w:cs="Times New Roman"/>
          <w:szCs w:val="24"/>
        </w:rPr>
        <w:t xml:space="preserve">ιδρύθηκε </w:t>
      </w:r>
      <w:r w:rsidRPr="000F74E0">
        <w:rPr>
          <w:rFonts w:eastAsia="Times New Roman" w:cs="Times New Roman"/>
          <w:szCs w:val="24"/>
        </w:rPr>
        <w:t xml:space="preserve">από την </w:t>
      </w:r>
      <w:r w:rsidRPr="00E136B6">
        <w:rPr>
          <w:rFonts w:eastAsia="Times New Roman" w:cs="Times New Roman"/>
          <w:szCs w:val="24"/>
        </w:rPr>
        <w:t>Α΄ Ε</w:t>
      </w:r>
      <w:r w:rsidRPr="000F74E0">
        <w:rPr>
          <w:rFonts w:eastAsia="Times New Roman" w:cs="Times New Roman"/>
          <w:szCs w:val="24"/>
        </w:rPr>
        <w:t>θνοσυνέλευση των Ελλήνων</w:t>
      </w:r>
      <w:r w:rsidRPr="00E136B6">
        <w:rPr>
          <w:rFonts w:eastAsia="Times New Roman" w:cs="Times New Roman"/>
          <w:szCs w:val="24"/>
        </w:rPr>
        <w:t>. Σας διαβάζω από</w:t>
      </w:r>
      <w:r w:rsidRPr="000F74E0">
        <w:rPr>
          <w:rFonts w:eastAsia="Times New Roman" w:cs="Times New Roman"/>
          <w:szCs w:val="24"/>
        </w:rPr>
        <w:t xml:space="preserve"> τη διακήρυξη</w:t>
      </w:r>
      <w:r w:rsidRPr="00E136B6">
        <w:rPr>
          <w:rFonts w:eastAsia="Times New Roman" w:cs="Times New Roman"/>
          <w:szCs w:val="24"/>
        </w:rPr>
        <w:t xml:space="preserve"> της</w:t>
      </w:r>
      <w:r w:rsidRPr="000F74E0">
        <w:rPr>
          <w:rFonts w:eastAsia="Times New Roman" w:cs="Times New Roman"/>
          <w:szCs w:val="24"/>
        </w:rPr>
        <w:t xml:space="preserve"> </w:t>
      </w:r>
      <w:r w:rsidRPr="00E136B6">
        <w:rPr>
          <w:rFonts w:eastAsia="Times New Roman" w:cs="Times New Roman"/>
          <w:szCs w:val="24"/>
        </w:rPr>
        <w:t xml:space="preserve">Επιδαύρου </w:t>
      </w:r>
      <w:r w:rsidRPr="000F74E0">
        <w:rPr>
          <w:rFonts w:eastAsia="Times New Roman" w:cs="Times New Roman"/>
          <w:szCs w:val="24"/>
        </w:rPr>
        <w:t xml:space="preserve">της </w:t>
      </w:r>
      <w:r w:rsidRPr="00E136B6">
        <w:rPr>
          <w:rFonts w:eastAsia="Times New Roman" w:cs="Times New Roman"/>
          <w:szCs w:val="24"/>
        </w:rPr>
        <w:t>1</w:t>
      </w:r>
      <w:r w:rsidRPr="00DE11C6">
        <w:rPr>
          <w:rFonts w:eastAsia="Times New Roman" w:cs="Times New Roman"/>
          <w:szCs w:val="24"/>
          <w:vertAlign w:val="superscript"/>
        </w:rPr>
        <w:t>ης</w:t>
      </w:r>
      <w:r w:rsidRPr="00E136B6">
        <w:rPr>
          <w:rFonts w:eastAsia="Times New Roman" w:cs="Times New Roman"/>
          <w:szCs w:val="24"/>
        </w:rPr>
        <w:t xml:space="preserve"> </w:t>
      </w:r>
      <w:r w:rsidRPr="000F74E0">
        <w:rPr>
          <w:rFonts w:eastAsia="Times New Roman" w:cs="Times New Roman"/>
          <w:szCs w:val="24"/>
        </w:rPr>
        <w:t>Ιανουαρίου του 1822</w:t>
      </w:r>
      <w:r w:rsidRPr="00E136B6">
        <w:rPr>
          <w:rFonts w:eastAsia="Times New Roman" w:cs="Times New Roman"/>
          <w:szCs w:val="24"/>
        </w:rPr>
        <w:t xml:space="preserve"> «Το προσωρινό </w:t>
      </w:r>
      <w:r w:rsidRPr="000F74E0">
        <w:rPr>
          <w:rFonts w:eastAsia="Times New Roman" w:cs="Times New Roman"/>
          <w:szCs w:val="24"/>
        </w:rPr>
        <w:t xml:space="preserve"> πολίτευμα της Ελλάδος</w:t>
      </w:r>
      <w:r w:rsidRPr="00E136B6">
        <w:rPr>
          <w:rFonts w:eastAsia="Times New Roman" w:cs="Times New Roman"/>
          <w:szCs w:val="24"/>
        </w:rPr>
        <w:t xml:space="preserve">»: </w:t>
      </w:r>
      <w:r>
        <w:rPr>
          <w:rFonts w:eastAsia="Times New Roman" w:cs="Times New Roman"/>
          <w:szCs w:val="24"/>
        </w:rPr>
        <w:t>«Εν ονόματι της Αγίας και Α</w:t>
      </w:r>
      <w:r w:rsidRPr="00E136B6">
        <w:rPr>
          <w:rFonts w:eastAsia="Times New Roman" w:cs="Times New Roman"/>
          <w:szCs w:val="24"/>
        </w:rPr>
        <w:t>διαιρέτου Τριάδος,</w:t>
      </w:r>
      <w:r>
        <w:rPr>
          <w:rFonts w:eastAsia="Times New Roman" w:cs="Times New Roman"/>
          <w:szCs w:val="24"/>
        </w:rPr>
        <w:t xml:space="preserve"> το Ελληνικὸν Έ</w:t>
      </w:r>
      <w:r w:rsidRPr="00A37DBC">
        <w:rPr>
          <w:rFonts w:eastAsia="Times New Roman" w:cs="Times New Roman"/>
          <w:szCs w:val="24"/>
        </w:rPr>
        <w:t xml:space="preserve">θνος, </w:t>
      </w:r>
      <w:r>
        <w:rPr>
          <w:rFonts w:eastAsia="Times New Roman" w:cs="Times New Roman"/>
          <w:szCs w:val="24"/>
        </w:rPr>
        <w:t>το υπό την φρικώδη οθωμανικὴν δυναστείαν, μη δυνάμενον να φέρῃ τον βαρύτατον και απαραδειγμάτιστον ζυγὸν της τυραννίας και αποσεί</w:t>
      </w:r>
      <w:r w:rsidRPr="00A37DBC">
        <w:rPr>
          <w:rFonts w:eastAsia="Times New Roman" w:cs="Times New Roman"/>
          <w:szCs w:val="24"/>
        </w:rPr>
        <w:t>σαν</w:t>
      </w:r>
      <w:r>
        <w:rPr>
          <w:rFonts w:eastAsia="Times New Roman" w:cs="Times New Roman"/>
          <w:szCs w:val="24"/>
        </w:rPr>
        <w:t xml:space="preserve"> αυτὸν με</w:t>
      </w:r>
      <w:r w:rsidRPr="00A37DBC">
        <w:rPr>
          <w:rFonts w:eastAsia="Times New Roman" w:cs="Times New Roman"/>
          <w:szCs w:val="24"/>
        </w:rPr>
        <w:t xml:space="preserve"> μεγά</w:t>
      </w:r>
      <w:r>
        <w:rPr>
          <w:rFonts w:eastAsia="Times New Roman" w:cs="Times New Roman"/>
          <w:szCs w:val="24"/>
        </w:rPr>
        <w:t>λας θυσίας, κηρύττε</w:t>
      </w:r>
      <w:r>
        <w:rPr>
          <w:rFonts w:eastAsia="Times New Roman" w:cs="Times New Roman"/>
          <w:szCs w:val="24"/>
        </w:rPr>
        <w:t>ι σήμερον διά των νομίμων παραστατών του, εις Εθνικὴν συνηγμένην Συνέλευσιν, ενώπιον Θεού και ανθρώπων, την πολιτικήν αυτού ύπαρξιν και ανεξαρτησία». Σ</w:t>
      </w:r>
      <w:r w:rsidRPr="000F74E0">
        <w:rPr>
          <w:rFonts w:eastAsia="Times New Roman"/>
          <w:color w:val="212121"/>
          <w:szCs w:val="24"/>
        </w:rPr>
        <w:t>το όνομα της Αγίας Τριάδο</w:t>
      </w:r>
      <w:r>
        <w:rPr>
          <w:rFonts w:eastAsia="Times New Roman"/>
          <w:color w:val="212121"/>
          <w:szCs w:val="24"/>
        </w:rPr>
        <w:t>ς ιδρύθηκε το ελληνικό κράτος. Δε</w:t>
      </w:r>
      <w:r w:rsidRPr="000F74E0">
        <w:rPr>
          <w:rFonts w:eastAsia="Times New Roman"/>
          <w:color w:val="212121"/>
          <w:szCs w:val="24"/>
        </w:rPr>
        <w:t>ν ιδρύθηκε στ</w:t>
      </w:r>
      <w:r>
        <w:rPr>
          <w:rFonts w:eastAsia="Times New Roman"/>
          <w:color w:val="212121"/>
          <w:szCs w:val="24"/>
        </w:rPr>
        <w:t>ο όνομα κανενός φιλελευθερισμού, κ</w:t>
      </w:r>
      <w:r>
        <w:rPr>
          <w:rFonts w:eastAsia="Times New Roman"/>
          <w:color w:val="212121"/>
          <w:szCs w:val="24"/>
        </w:rPr>
        <w:t>α</w:t>
      </w:r>
      <w:r>
        <w:rPr>
          <w:rFonts w:eastAsia="Times New Roman"/>
          <w:color w:val="212121"/>
          <w:szCs w:val="24"/>
        </w:rPr>
        <w:t>μ</w:t>
      </w:r>
      <w:r>
        <w:rPr>
          <w:rFonts w:eastAsia="Times New Roman"/>
          <w:color w:val="212121"/>
          <w:szCs w:val="24"/>
        </w:rPr>
        <w:t xml:space="preserve">μίας </w:t>
      </w:r>
      <w:r w:rsidRPr="000F74E0">
        <w:rPr>
          <w:rFonts w:eastAsia="Times New Roman"/>
          <w:color w:val="212121"/>
          <w:szCs w:val="24"/>
        </w:rPr>
        <w:t>Γαλ</w:t>
      </w:r>
      <w:r>
        <w:rPr>
          <w:rFonts w:eastAsia="Times New Roman"/>
          <w:color w:val="212121"/>
          <w:szCs w:val="24"/>
        </w:rPr>
        <w:t>λικής Ε</w:t>
      </w:r>
      <w:r w:rsidRPr="000F74E0">
        <w:rPr>
          <w:rFonts w:eastAsia="Times New Roman"/>
          <w:color w:val="212121"/>
          <w:szCs w:val="24"/>
        </w:rPr>
        <w:t>παναστάσεως</w:t>
      </w:r>
      <w:r>
        <w:rPr>
          <w:rFonts w:eastAsia="Times New Roman"/>
          <w:color w:val="212121"/>
          <w:szCs w:val="24"/>
        </w:rPr>
        <w:t>, στ</w:t>
      </w:r>
      <w:r w:rsidRPr="000F74E0">
        <w:rPr>
          <w:rFonts w:eastAsia="Times New Roman"/>
          <w:color w:val="212121"/>
          <w:szCs w:val="24"/>
        </w:rPr>
        <w:t xml:space="preserve">ο όνομα του Χριστού και της Ελλάδας ιδρύθηκε το κράτος </w:t>
      </w:r>
      <w:r>
        <w:rPr>
          <w:rFonts w:eastAsia="Times New Roman"/>
          <w:color w:val="212121"/>
          <w:szCs w:val="24"/>
        </w:rPr>
        <w:t>μας.</w:t>
      </w:r>
    </w:p>
    <w:p w14:paraId="0985604F"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Χρυσής Αυγής)</w:t>
      </w:r>
    </w:p>
    <w:p w14:paraId="09856050"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 xml:space="preserve">Δεν μπορείτε να το διαλύσετε και να </w:t>
      </w:r>
      <w:r w:rsidRPr="000F74E0">
        <w:rPr>
          <w:rFonts w:eastAsia="Times New Roman"/>
          <w:color w:val="212121"/>
          <w:szCs w:val="24"/>
        </w:rPr>
        <w:t xml:space="preserve">ξέρετε ότι είναι πολύ κωμικό να παίζετε το ρόλο του </w:t>
      </w:r>
      <w:r>
        <w:rPr>
          <w:rFonts w:eastAsia="Times New Roman"/>
          <w:color w:val="212121"/>
          <w:szCs w:val="24"/>
        </w:rPr>
        <w:t>Δαντόν, του Ροβεσπιέρου, τ</w:t>
      </w:r>
      <w:r>
        <w:rPr>
          <w:rFonts w:eastAsia="Times New Roman"/>
          <w:color w:val="212121"/>
          <w:szCs w:val="24"/>
        </w:rPr>
        <w:t xml:space="preserve">ου Σαιν Ζυστ, όντας </w:t>
      </w:r>
      <w:r w:rsidRPr="000F74E0">
        <w:rPr>
          <w:rFonts w:eastAsia="Times New Roman"/>
          <w:color w:val="212121"/>
          <w:szCs w:val="24"/>
        </w:rPr>
        <w:t xml:space="preserve">πραγματικά </w:t>
      </w:r>
      <w:r>
        <w:rPr>
          <w:rFonts w:eastAsia="Times New Roman"/>
          <w:color w:val="212121"/>
          <w:szCs w:val="24"/>
        </w:rPr>
        <w:t xml:space="preserve">μια ιστορική παρένθεση στον τόπο. </w:t>
      </w:r>
    </w:p>
    <w:p w14:paraId="09856051"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Σε όλους εσάς</w:t>
      </w:r>
      <w:r>
        <w:rPr>
          <w:rFonts w:eastAsia="Times New Roman"/>
          <w:color w:val="212121"/>
          <w:szCs w:val="24"/>
        </w:rPr>
        <w:t>,</w:t>
      </w:r>
      <w:r>
        <w:rPr>
          <w:rFonts w:eastAsia="Times New Roman"/>
          <w:color w:val="212121"/>
          <w:szCs w:val="24"/>
        </w:rPr>
        <w:t xml:space="preserve"> </w:t>
      </w:r>
      <w:r>
        <w:rPr>
          <w:rFonts w:eastAsia="Times New Roman"/>
          <w:color w:val="212121"/>
          <w:szCs w:val="24"/>
        </w:rPr>
        <w:t>όμως,</w:t>
      </w:r>
      <w:r>
        <w:rPr>
          <w:rFonts w:eastAsia="Times New Roman"/>
          <w:color w:val="212121"/>
          <w:szCs w:val="24"/>
        </w:rPr>
        <w:t xml:space="preserve"> απαντά </w:t>
      </w:r>
      <w:r w:rsidRPr="000F74E0">
        <w:rPr>
          <w:rFonts w:eastAsia="Times New Roman"/>
          <w:color w:val="212121"/>
          <w:szCs w:val="24"/>
        </w:rPr>
        <w:t>ο στρατηγός Μακρυγιάννης</w:t>
      </w:r>
      <w:r>
        <w:rPr>
          <w:rFonts w:eastAsia="Times New Roman"/>
          <w:color w:val="212121"/>
          <w:szCs w:val="24"/>
        </w:rPr>
        <w:t>, που τον καπηλεύτηκε κατά κόρον η Α</w:t>
      </w:r>
      <w:r w:rsidRPr="000F74E0">
        <w:rPr>
          <w:rFonts w:eastAsia="Times New Roman"/>
          <w:color w:val="212121"/>
          <w:szCs w:val="24"/>
        </w:rPr>
        <w:t>ριστερά</w:t>
      </w:r>
      <w:r>
        <w:rPr>
          <w:rFonts w:eastAsia="Times New Roman"/>
          <w:color w:val="212121"/>
          <w:szCs w:val="24"/>
        </w:rPr>
        <w:t>,</w:t>
      </w:r>
      <w:r w:rsidRPr="000F74E0">
        <w:rPr>
          <w:rFonts w:eastAsia="Times New Roman"/>
          <w:color w:val="212121"/>
          <w:szCs w:val="24"/>
        </w:rPr>
        <w:t xml:space="preserve"> </w:t>
      </w:r>
      <w:r>
        <w:rPr>
          <w:rFonts w:eastAsia="Times New Roman"/>
          <w:color w:val="212121"/>
          <w:szCs w:val="24"/>
        </w:rPr>
        <w:t>ο οποίος εκείνα τα δύσκολα χρόνια της β</w:t>
      </w:r>
      <w:r w:rsidRPr="000F74E0">
        <w:rPr>
          <w:rFonts w:eastAsia="Times New Roman"/>
          <w:color w:val="212121"/>
          <w:szCs w:val="24"/>
        </w:rPr>
        <w:t>αυαροκρατίας</w:t>
      </w:r>
      <w:r>
        <w:rPr>
          <w:rFonts w:eastAsia="Times New Roman"/>
          <w:color w:val="212121"/>
          <w:szCs w:val="24"/>
        </w:rPr>
        <w:t xml:space="preserve"> είχε γράψει τα εξής: «Και βγήκαν τώρα κάποιοι δικοί μας κυβερνήτες</w:t>
      </w:r>
      <w:r w:rsidRPr="000F74E0">
        <w:rPr>
          <w:rFonts w:eastAsia="Times New Roman"/>
          <w:color w:val="212121"/>
          <w:szCs w:val="24"/>
        </w:rPr>
        <w:t xml:space="preserve"> Έλληνες</w:t>
      </w:r>
      <w:r>
        <w:rPr>
          <w:rFonts w:eastAsia="Times New Roman"/>
          <w:color w:val="212121"/>
          <w:szCs w:val="24"/>
        </w:rPr>
        <w:t>,</w:t>
      </w:r>
      <w:r w:rsidRPr="000F74E0">
        <w:rPr>
          <w:rFonts w:eastAsia="Times New Roman"/>
          <w:color w:val="212121"/>
          <w:szCs w:val="24"/>
        </w:rPr>
        <w:t xml:space="preserve"> σπορά της </w:t>
      </w:r>
      <w:r>
        <w:rPr>
          <w:rFonts w:eastAsia="Times New Roman"/>
          <w:color w:val="212121"/>
          <w:szCs w:val="24"/>
        </w:rPr>
        <w:t>εβραιουργιάς,</w:t>
      </w:r>
      <w:r w:rsidRPr="000F74E0">
        <w:rPr>
          <w:rFonts w:eastAsia="Times New Roman"/>
          <w:color w:val="212121"/>
          <w:szCs w:val="24"/>
        </w:rPr>
        <w:t xml:space="preserve"> </w:t>
      </w:r>
      <w:r>
        <w:rPr>
          <w:rFonts w:eastAsia="Times New Roman"/>
          <w:color w:val="212121"/>
          <w:szCs w:val="24"/>
        </w:rPr>
        <w:t xml:space="preserve">που </w:t>
      </w:r>
      <w:r w:rsidRPr="000F74E0">
        <w:rPr>
          <w:rFonts w:eastAsia="Times New Roman"/>
          <w:color w:val="212121"/>
          <w:szCs w:val="24"/>
        </w:rPr>
        <w:t>είπαν να</w:t>
      </w:r>
      <w:r>
        <w:rPr>
          <w:rFonts w:eastAsia="Times New Roman"/>
          <w:color w:val="212121"/>
          <w:szCs w:val="24"/>
        </w:rPr>
        <w:t xml:space="preserve"> μας σβήσουν την α</w:t>
      </w:r>
      <w:r w:rsidRPr="000F74E0">
        <w:rPr>
          <w:rFonts w:eastAsia="Times New Roman"/>
          <w:color w:val="212121"/>
          <w:szCs w:val="24"/>
        </w:rPr>
        <w:t>γία πίστη</w:t>
      </w:r>
      <w:r>
        <w:rPr>
          <w:rFonts w:eastAsia="Times New Roman"/>
          <w:color w:val="212121"/>
          <w:szCs w:val="24"/>
        </w:rPr>
        <w:t>,</w:t>
      </w:r>
      <w:r w:rsidRPr="000F74E0">
        <w:rPr>
          <w:rFonts w:eastAsia="Times New Roman"/>
          <w:color w:val="212121"/>
          <w:szCs w:val="24"/>
        </w:rPr>
        <w:t xml:space="preserve"> την </w:t>
      </w:r>
      <w:r>
        <w:rPr>
          <w:rFonts w:eastAsia="Times New Roman"/>
          <w:color w:val="212121"/>
          <w:szCs w:val="24"/>
        </w:rPr>
        <w:t>Ο</w:t>
      </w:r>
      <w:r>
        <w:rPr>
          <w:rFonts w:eastAsia="Times New Roman"/>
          <w:color w:val="212121"/>
          <w:szCs w:val="24"/>
        </w:rPr>
        <w:t>ρθοδοξία, διότι η Φραγκιά</w:t>
      </w:r>
      <w:r w:rsidRPr="000F74E0">
        <w:rPr>
          <w:rFonts w:eastAsia="Times New Roman"/>
          <w:color w:val="212121"/>
          <w:szCs w:val="24"/>
        </w:rPr>
        <w:t xml:space="preserve"> δεν μας θέλει με τέτοιο </w:t>
      </w:r>
      <w:r>
        <w:rPr>
          <w:rFonts w:eastAsia="Times New Roman"/>
          <w:color w:val="212121"/>
          <w:szCs w:val="24"/>
        </w:rPr>
        <w:t>ντύμα</w:t>
      </w:r>
      <w:r w:rsidRPr="000F74E0">
        <w:rPr>
          <w:rFonts w:eastAsia="Times New Roman"/>
          <w:color w:val="212121"/>
          <w:szCs w:val="24"/>
        </w:rPr>
        <w:t xml:space="preserve"> ορθόδοξο</w:t>
      </w:r>
      <w:r>
        <w:rPr>
          <w:rFonts w:eastAsia="Times New Roman"/>
          <w:color w:val="212121"/>
          <w:szCs w:val="24"/>
        </w:rPr>
        <w:t>». Αυτά έλεγε ο</w:t>
      </w:r>
      <w:r w:rsidRPr="000F74E0">
        <w:rPr>
          <w:rFonts w:eastAsia="Times New Roman"/>
          <w:color w:val="212121"/>
          <w:szCs w:val="24"/>
        </w:rPr>
        <w:t xml:space="preserve"> στρατηγός Μακ</w:t>
      </w:r>
      <w:r>
        <w:rPr>
          <w:rFonts w:eastAsia="Times New Roman"/>
          <w:color w:val="212121"/>
          <w:szCs w:val="24"/>
        </w:rPr>
        <w:t>ρυγιάννης, τον ο</w:t>
      </w:r>
      <w:r>
        <w:rPr>
          <w:rFonts w:eastAsia="Times New Roman"/>
          <w:color w:val="212121"/>
          <w:szCs w:val="24"/>
        </w:rPr>
        <w:t>ποίον καπηλεύεσθε,</w:t>
      </w:r>
      <w:r w:rsidRPr="000F74E0">
        <w:rPr>
          <w:rFonts w:eastAsia="Times New Roman"/>
          <w:color w:val="212121"/>
          <w:szCs w:val="24"/>
        </w:rPr>
        <w:t xml:space="preserve"> και θα πρέπει να αναλογιστείτε ότι αυτά που κάνετε είναι </w:t>
      </w:r>
      <w:r>
        <w:rPr>
          <w:rFonts w:eastAsia="Times New Roman"/>
          <w:color w:val="212121"/>
          <w:szCs w:val="24"/>
        </w:rPr>
        <w:t xml:space="preserve">πύργος στην άμμο. </w:t>
      </w:r>
    </w:p>
    <w:p w14:paraId="09856052"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 xml:space="preserve">Επίσης, </w:t>
      </w:r>
      <w:r w:rsidRPr="000F74E0">
        <w:rPr>
          <w:rFonts w:eastAsia="Times New Roman"/>
          <w:color w:val="212121"/>
          <w:szCs w:val="24"/>
        </w:rPr>
        <w:t>στην εισήγ</w:t>
      </w:r>
      <w:r>
        <w:rPr>
          <w:rFonts w:eastAsia="Times New Roman"/>
          <w:color w:val="212121"/>
          <w:szCs w:val="24"/>
        </w:rPr>
        <w:t xml:space="preserve">ησή μου για την </w:t>
      </w:r>
      <w:r>
        <w:rPr>
          <w:rFonts w:eastAsia="Times New Roman"/>
          <w:color w:val="212121"/>
          <w:szCs w:val="24"/>
        </w:rPr>
        <w:t>Α</w:t>
      </w:r>
      <w:r>
        <w:rPr>
          <w:rFonts w:eastAsia="Times New Roman"/>
          <w:color w:val="212121"/>
          <w:szCs w:val="24"/>
        </w:rPr>
        <w:t>ναθεώρηση του Σ</w:t>
      </w:r>
      <w:r w:rsidRPr="000F74E0">
        <w:rPr>
          <w:rFonts w:eastAsia="Times New Roman"/>
          <w:color w:val="212121"/>
          <w:szCs w:val="24"/>
        </w:rPr>
        <w:t>υντάγματος το</w:t>
      </w:r>
      <w:r>
        <w:rPr>
          <w:rFonts w:eastAsia="Times New Roman"/>
          <w:color w:val="212121"/>
          <w:szCs w:val="24"/>
        </w:rPr>
        <w:t>ν</w:t>
      </w:r>
      <w:r w:rsidRPr="000F74E0">
        <w:rPr>
          <w:rFonts w:eastAsia="Times New Roman"/>
          <w:color w:val="212121"/>
          <w:szCs w:val="24"/>
        </w:rPr>
        <w:t xml:space="preserve"> Νοέμβριο του 20</w:t>
      </w:r>
      <w:r>
        <w:rPr>
          <w:rFonts w:eastAsia="Times New Roman"/>
          <w:color w:val="212121"/>
          <w:szCs w:val="24"/>
        </w:rPr>
        <w:t>18 είχα αναφερθεί στο άρθρο 27, π</w:t>
      </w:r>
      <w:r w:rsidRPr="000F74E0">
        <w:rPr>
          <w:rFonts w:eastAsia="Times New Roman"/>
          <w:color w:val="212121"/>
          <w:szCs w:val="24"/>
        </w:rPr>
        <w:t>ου επιτρέπει την αλλα</w:t>
      </w:r>
      <w:r>
        <w:rPr>
          <w:rFonts w:eastAsia="Times New Roman"/>
          <w:color w:val="212121"/>
          <w:szCs w:val="24"/>
        </w:rPr>
        <w:t xml:space="preserve">γή των ορίων της επικρατείας </w:t>
      </w:r>
      <w:r w:rsidRPr="000F74E0">
        <w:rPr>
          <w:rFonts w:eastAsia="Times New Roman"/>
          <w:color w:val="212121"/>
          <w:szCs w:val="24"/>
        </w:rPr>
        <w:t xml:space="preserve">με την απόλυτη πλειοψηφία του όλου αριθμού των </w:t>
      </w:r>
      <w:r>
        <w:rPr>
          <w:rFonts w:eastAsia="Times New Roman"/>
          <w:color w:val="212121"/>
          <w:szCs w:val="24"/>
        </w:rPr>
        <w:t>Β</w:t>
      </w:r>
      <w:r w:rsidRPr="000F74E0">
        <w:rPr>
          <w:rFonts w:eastAsia="Times New Roman"/>
          <w:color w:val="212121"/>
          <w:szCs w:val="24"/>
        </w:rPr>
        <w:t>ουλευτών</w:t>
      </w:r>
      <w:r>
        <w:rPr>
          <w:rFonts w:eastAsia="Times New Roman"/>
          <w:color w:val="212121"/>
          <w:szCs w:val="24"/>
        </w:rPr>
        <w:t xml:space="preserve">. </w:t>
      </w:r>
    </w:p>
    <w:p w14:paraId="09856053"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 xml:space="preserve">Και έρχομαι στο άρθρο 28 που </w:t>
      </w:r>
      <w:r w:rsidRPr="000F74E0">
        <w:rPr>
          <w:rFonts w:eastAsia="Times New Roman"/>
          <w:color w:val="212121"/>
          <w:szCs w:val="24"/>
        </w:rPr>
        <w:t xml:space="preserve">μας απασχόλησε </w:t>
      </w:r>
      <w:r>
        <w:rPr>
          <w:rFonts w:eastAsia="Times New Roman"/>
          <w:color w:val="212121"/>
          <w:szCs w:val="24"/>
        </w:rPr>
        <w:t xml:space="preserve">και το οποίο εσείς αναθεωρείτε </w:t>
      </w:r>
      <w:r w:rsidRPr="000F74E0">
        <w:rPr>
          <w:rFonts w:eastAsia="Times New Roman"/>
          <w:color w:val="212121"/>
          <w:szCs w:val="24"/>
        </w:rPr>
        <w:t xml:space="preserve">μιλώντας για </w:t>
      </w:r>
      <w:r>
        <w:rPr>
          <w:rFonts w:eastAsia="Times New Roman"/>
          <w:color w:val="212121"/>
          <w:szCs w:val="24"/>
        </w:rPr>
        <w:t>δημοψηφίσματα. Αλήθεια, πιο σοβαρό ζήτημα είναι ο εκλογικός νόμος ή η</w:t>
      </w:r>
      <w:r w:rsidRPr="000F74E0">
        <w:rPr>
          <w:rFonts w:eastAsia="Times New Roman"/>
          <w:color w:val="212121"/>
          <w:szCs w:val="24"/>
        </w:rPr>
        <w:t xml:space="preserve"> πρόταση Γι</w:t>
      </w:r>
      <w:r w:rsidRPr="000F74E0">
        <w:rPr>
          <w:rFonts w:eastAsia="Times New Roman"/>
          <w:color w:val="212121"/>
          <w:szCs w:val="24"/>
        </w:rPr>
        <w:t xml:space="preserve">ούνκερ </w:t>
      </w:r>
      <w:r>
        <w:rPr>
          <w:rFonts w:eastAsia="Times New Roman"/>
          <w:color w:val="212121"/>
          <w:szCs w:val="24"/>
        </w:rPr>
        <w:t xml:space="preserve">που την φέρατε </w:t>
      </w:r>
      <w:r w:rsidRPr="000F74E0">
        <w:rPr>
          <w:rFonts w:eastAsia="Times New Roman"/>
          <w:color w:val="212121"/>
          <w:szCs w:val="24"/>
        </w:rPr>
        <w:t>σε δημοψήφισμα</w:t>
      </w:r>
      <w:r>
        <w:rPr>
          <w:rFonts w:eastAsia="Times New Roman"/>
          <w:color w:val="212121"/>
          <w:szCs w:val="24"/>
        </w:rPr>
        <w:t>,</w:t>
      </w:r>
      <w:r w:rsidRPr="000F74E0">
        <w:rPr>
          <w:rFonts w:eastAsia="Times New Roman"/>
          <w:color w:val="212121"/>
          <w:szCs w:val="24"/>
        </w:rPr>
        <w:t xml:space="preserve"> ώστε </w:t>
      </w:r>
      <w:r>
        <w:rPr>
          <w:rFonts w:eastAsia="Times New Roman"/>
          <w:color w:val="212121"/>
          <w:szCs w:val="24"/>
        </w:rPr>
        <w:t>να απαιτείται η πλειοψηφία των εκατόν ογδόντα</w:t>
      </w:r>
      <w:r w:rsidRPr="000F74E0">
        <w:rPr>
          <w:rFonts w:eastAsia="Times New Roman"/>
          <w:color w:val="212121"/>
          <w:szCs w:val="24"/>
        </w:rPr>
        <w:t xml:space="preserve"> ψήφων</w:t>
      </w:r>
      <w:r>
        <w:rPr>
          <w:rFonts w:eastAsia="Times New Roman"/>
          <w:color w:val="212121"/>
          <w:szCs w:val="24"/>
        </w:rPr>
        <w:t>,</w:t>
      </w:r>
      <w:r w:rsidRPr="000F74E0">
        <w:rPr>
          <w:rFonts w:eastAsia="Times New Roman"/>
          <w:color w:val="212121"/>
          <w:szCs w:val="24"/>
        </w:rPr>
        <w:t xml:space="preserve"> </w:t>
      </w:r>
      <w:r>
        <w:rPr>
          <w:rFonts w:eastAsia="Times New Roman"/>
          <w:color w:val="212121"/>
          <w:szCs w:val="24"/>
        </w:rPr>
        <w:t xml:space="preserve">από το ζήτημα της Μακεδονίας μας, </w:t>
      </w:r>
      <w:r w:rsidRPr="000F74E0">
        <w:rPr>
          <w:rFonts w:eastAsia="Times New Roman"/>
          <w:color w:val="212121"/>
          <w:szCs w:val="24"/>
        </w:rPr>
        <w:t>που είναι πρόσφατο</w:t>
      </w:r>
      <w:r>
        <w:rPr>
          <w:rFonts w:eastAsia="Times New Roman"/>
          <w:color w:val="212121"/>
          <w:szCs w:val="24"/>
        </w:rPr>
        <w:t>, και για το οποίο</w:t>
      </w:r>
      <w:r w:rsidRPr="000F74E0">
        <w:rPr>
          <w:rFonts w:eastAsia="Times New Roman"/>
          <w:color w:val="212121"/>
          <w:szCs w:val="24"/>
        </w:rPr>
        <w:t xml:space="preserve"> δεν κάνατε δημοψήφισμα</w:t>
      </w:r>
      <w:r>
        <w:rPr>
          <w:rFonts w:eastAsia="Times New Roman"/>
          <w:color w:val="212121"/>
          <w:szCs w:val="24"/>
        </w:rPr>
        <w:t>;</w:t>
      </w:r>
    </w:p>
    <w:p w14:paraId="09856054"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Κ</w:t>
      </w:r>
      <w:r w:rsidRPr="000F74E0">
        <w:rPr>
          <w:rFonts w:eastAsia="Times New Roman"/>
          <w:color w:val="212121"/>
          <w:szCs w:val="24"/>
        </w:rPr>
        <w:t xml:space="preserve">αι επειδή </w:t>
      </w:r>
      <w:r>
        <w:rPr>
          <w:rFonts w:eastAsia="Times New Roman"/>
          <w:color w:val="212121"/>
          <w:szCs w:val="24"/>
        </w:rPr>
        <w:t>α</w:t>
      </w:r>
      <w:r w:rsidRPr="000F74E0">
        <w:rPr>
          <w:rFonts w:eastAsia="Times New Roman"/>
          <w:color w:val="212121"/>
          <w:szCs w:val="24"/>
        </w:rPr>
        <w:t xml:space="preserve">ναφέρθηκε το θέμα και από </w:t>
      </w:r>
      <w:r>
        <w:rPr>
          <w:rFonts w:eastAsia="Times New Roman"/>
          <w:color w:val="212121"/>
          <w:szCs w:val="24"/>
        </w:rPr>
        <w:t xml:space="preserve">προηγούμενο ομιλητή, εμείς </w:t>
      </w:r>
      <w:r>
        <w:rPr>
          <w:rFonts w:eastAsia="Times New Roman"/>
          <w:color w:val="212121"/>
          <w:szCs w:val="24"/>
        </w:rPr>
        <w:t>οι δεκαέξι Β</w:t>
      </w:r>
      <w:r w:rsidRPr="000F74E0">
        <w:rPr>
          <w:rFonts w:eastAsia="Times New Roman"/>
          <w:color w:val="212121"/>
          <w:szCs w:val="24"/>
        </w:rPr>
        <w:t xml:space="preserve">ουλευτές </w:t>
      </w:r>
      <w:r>
        <w:rPr>
          <w:rFonts w:eastAsia="Times New Roman"/>
          <w:color w:val="212121"/>
          <w:szCs w:val="24"/>
        </w:rPr>
        <w:t xml:space="preserve">της Χρυσής Αυγής, </w:t>
      </w:r>
      <w:r w:rsidRPr="000F74E0">
        <w:rPr>
          <w:rFonts w:eastAsia="Times New Roman"/>
          <w:color w:val="212121"/>
          <w:szCs w:val="24"/>
        </w:rPr>
        <w:t xml:space="preserve">καταθέσαμε πρόταση </w:t>
      </w:r>
      <w:r>
        <w:rPr>
          <w:rFonts w:eastAsia="Times New Roman"/>
          <w:color w:val="212121"/>
          <w:szCs w:val="24"/>
        </w:rPr>
        <w:t xml:space="preserve">για δημοψήφισμα σε όλους τους Βουλευτές του </w:t>
      </w:r>
      <w:r>
        <w:rPr>
          <w:rFonts w:eastAsia="Times New Roman"/>
          <w:color w:val="212121"/>
          <w:szCs w:val="24"/>
        </w:rPr>
        <w:t>ε</w:t>
      </w:r>
      <w:r>
        <w:rPr>
          <w:rFonts w:eastAsia="Times New Roman"/>
          <w:color w:val="212121"/>
          <w:szCs w:val="24"/>
        </w:rPr>
        <w:t>λληνικού Κο</w:t>
      </w:r>
      <w:r w:rsidRPr="000F74E0">
        <w:rPr>
          <w:rFonts w:eastAsia="Times New Roman"/>
          <w:color w:val="212121"/>
          <w:szCs w:val="24"/>
        </w:rPr>
        <w:t>ινοβουλίου και απάντηση δεν πήραμε</w:t>
      </w:r>
      <w:r>
        <w:rPr>
          <w:rFonts w:eastAsia="Times New Roman"/>
          <w:color w:val="212121"/>
          <w:szCs w:val="24"/>
        </w:rPr>
        <w:t>. Σ</w:t>
      </w:r>
      <w:r w:rsidRPr="000F74E0">
        <w:rPr>
          <w:rFonts w:eastAsia="Times New Roman"/>
          <w:color w:val="212121"/>
          <w:szCs w:val="24"/>
        </w:rPr>
        <w:t xml:space="preserve">ταθερή και </w:t>
      </w:r>
      <w:r>
        <w:rPr>
          <w:rFonts w:eastAsia="Times New Roman"/>
          <w:color w:val="212121"/>
          <w:szCs w:val="24"/>
        </w:rPr>
        <w:t>πάγια</w:t>
      </w:r>
      <w:r w:rsidRPr="000F74E0">
        <w:rPr>
          <w:rFonts w:eastAsia="Times New Roman"/>
          <w:color w:val="212121"/>
          <w:szCs w:val="24"/>
        </w:rPr>
        <w:t xml:space="preserve"> η θέση </w:t>
      </w:r>
      <w:r>
        <w:rPr>
          <w:rFonts w:eastAsia="Times New Roman"/>
          <w:color w:val="212121"/>
          <w:szCs w:val="24"/>
        </w:rPr>
        <w:t>μας</w:t>
      </w:r>
      <w:r w:rsidRPr="000F74E0">
        <w:rPr>
          <w:rFonts w:eastAsia="Times New Roman"/>
          <w:color w:val="212121"/>
          <w:szCs w:val="24"/>
        </w:rPr>
        <w:t xml:space="preserve"> ότι θα πρέπει να γίνει δημοψήφισμα για το θέμα</w:t>
      </w:r>
      <w:r>
        <w:rPr>
          <w:rFonts w:eastAsia="Times New Roman"/>
          <w:color w:val="212121"/>
          <w:szCs w:val="24"/>
        </w:rPr>
        <w:t xml:space="preserve"> της Μακεδονίας μας.</w:t>
      </w:r>
    </w:p>
    <w:p w14:paraId="09856055" w14:textId="77777777" w:rsidR="00BE639A" w:rsidRDefault="00A212EC">
      <w:pPr>
        <w:spacing w:line="600" w:lineRule="auto"/>
        <w:ind w:firstLine="720"/>
        <w:jc w:val="both"/>
        <w:rPr>
          <w:rFonts w:eastAsia="Times New Roman"/>
          <w:color w:val="212121"/>
          <w:szCs w:val="24"/>
        </w:rPr>
      </w:pPr>
      <w:r>
        <w:rPr>
          <w:rFonts w:eastAsia="Times New Roman"/>
          <w:color w:val="212121"/>
          <w:szCs w:val="24"/>
        </w:rPr>
        <w:t>Ε</w:t>
      </w:r>
      <w:r w:rsidRPr="000F74E0">
        <w:rPr>
          <w:rFonts w:eastAsia="Times New Roman"/>
          <w:color w:val="212121"/>
          <w:szCs w:val="24"/>
        </w:rPr>
        <w:t>ις ό</w:t>
      </w:r>
      <w:r>
        <w:rPr>
          <w:rFonts w:eastAsia="Times New Roman"/>
          <w:color w:val="212121"/>
          <w:szCs w:val="24"/>
        </w:rPr>
        <w:t xml:space="preserve">,τι </w:t>
      </w:r>
      <w:r>
        <w:rPr>
          <w:rFonts w:eastAsia="Times New Roman"/>
          <w:color w:val="212121"/>
          <w:szCs w:val="24"/>
        </w:rPr>
        <w:t>αφορά το άρθρο</w:t>
      </w:r>
      <w:r w:rsidRPr="000F74E0">
        <w:rPr>
          <w:rFonts w:eastAsia="Times New Roman"/>
          <w:color w:val="212121"/>
          <w:szCs w:val="24"/>
        </w:rPr>
        <w:t xml:space="preserve"> 62 </w:t>
      </w:r>
      <w:r>
        <w:rPr>
          <w:rFonts w:eastAsia="Times New Roman"/>
          <w:color w:val="212121"/>
          <w:szCs w:val="24"/>
        </w:rPr>
        <w:t>-</w:t>
      </w:r>
      <w:r w:rsidRPr="000F74E0">
        <w:rPr>
          <w:rFonts w:eastAsia="Times New Roman"/>
          <w:color w:val="212121"/>
          <w:szCs w:val="24"/>
        </w:rPr>
        <w:t>βουλευτική ασυλία</w:t>
      </w:r>
      <w:r>
        <w:rPr>
          <w:rFonts w:eastAsia="Times New Roman"/>
          <w:color w:val="212121"/>
          <w:szCs w:val="24"/>
        </w:rPr>
        <w:t>-</w:t>
      </w:r>
      <w:r w:rsidRPr="000F74E0">
        <w:rPr>
          <w:rFonts w:eastAsia="Times New Roman"/>
          <w:color w:val="212121"/>
          <w:szCs w:val="24"/>
        </w:rPr>
        <w:t xml:space="preserve"> και το άρθρο 86 </w:t>
      </w:r>
      <w:r>
        <w:rPr>
          <w:rFonts w:eastAsia="Times New Roman"/>
          <w:color w:val="212121"/>
          <w:szCs w:val="24"/>
        </w:rPr>
        <w:t>-</w:t>
      </w:r>
      <w:r w:rsidRPr="000F74E0">
        <w:rPr>
          <w:rFonts w:eastAsia="Times New Roman"/>
          <w:color w:val="212121"/>
          <w:szCs w:val="24"/>
        </w:rPr>
        <w:t xml:space="preserve">ασυλία </w:t>
      </w:r>
      <w:r>
        <w:rPr>
          <w:rFonts w:eastAsia="Times New Roman"/>
          <w:color w:val="212121"/>
          <w:szCs w:val="24"/>
        </w:rPr>
        <w:t>Υ</w:t>
      </w:r>
      <w:r w:rsidRPr="000F74E0">
        <w:rPr>
          <w:rFonts w:eastAsia="Times New Roman"/>
          <w:color w:val="212121"/>
          <w:szCs w:val="24"/>
        </w:rPr>
        <w:t>πουργών</w:t>
      </w:r>
      <w:r>
        <w:rPr>
          <w:rFonts w:eastAsia="Times New Roman"/>
          <w:color w:val="212121"/>
          <w:szCs w:val="24"/>
        </w:rPr>
        <w:t xml:space="preserve">, νόμος περί ευθύνης Υπουργών αν θέλετε- λέτε ένα μεγάλο ψέμα μέσα σε αυτήν εδώ τη Βουλή, </w:t>
      </w:r>
      <w:r w:rsidRPr="000F74E0">
        <w:rPr>
          <w:rFonts w:eastAsia="Times New Roman"/>
          <w:color w:val="212121"/>
          <w:szCs w:val="24"/>
        </w:rPr>
        <w:t xml:space="preserve">ότι τα </w:t>
      </w:r>
      <w:r>
        <w:rPr>
          <w:rFonts w:eastAsia="Times New Roman"/>
          <w:color w:val="212121"/>
          <w:szCs w:val="24"/>
        </w:rPr>
        <w:t>αλλάζετε. Δεν αλλάζετε τίποτε. Π</w:t>
      </w:r>
      <w:r w:rsidRPr="000F74E0">
        <w:rPr>
          <w:rFonts w:eastAsia="Times New Roman"/>
          <w:color w:val="212121"/>
          <w:szCs w:val="24"/>
        </w:rPr>
        <w:t>αραμένουν οι ίδιες ακριβώς διαδικασίες</w:t>
      </w:r>
      <w:r>
        <w:rPr>
          <w:rFonts w:eastAsia="Times New Roman"/>
          <w:color w:val="212121"/>
          <w:szCs w:val="24"/>
        </w:rPr>
        <w:t>.</w:t>
      </w:r>
    </w:p>
    <w:p w14:paraId="0985605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αφήνετε, λέγο</w:t>
      </w:r>
      <w:r>
        <w:rPr>
          <w:rFonts w:eastAsia="Times New Roman" w:cs="Times New Roman"/>
          <w:szCs w:val="24"/>
        </w:rPr>
        <w:t>ντας αν δεν είναι πολιτικά αδικήματα και είναι άλλης κατηγορίας. Γενίκευση, η οποία χωρεί κάθε είδους απάτη. Τι άλλη κατηγορία;</w:t>
      </w:r>
    </w:p>
    <w:p w14:paraId="0985605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Εδώ</w:t>
      </w:r>
      <w:r w:rsidRPr="00087693">
        <w:rPr>
          <w:rFonts w:eastAsia="Times New Roman" w:cs="Times New Roman"/>
          <w:szCs w:val="24"/>
        </w:rPr>
        <w:t>,</w:t>
      </w:r>
      <w:r>
        <w:rPr>
          <w:rFonts w:eastAsia="Times New Roman" w:cs="Times New Roman"/>
          <w:szCs w:val="24"/>
        </w:rPr>
        <w:t xml:space="preserve"> μέσα στη Βουλή, από το 1974 έχετε δώσει βουλευτική ασυλία για ακάλυπτες επιταγές, για ξυλοδαρμούς, για συκοφαντίες. Πρόσφατ</w:t>
      </w:r>
      <w:r>
        <w:rPr>
          <w:rFonts w:eastAsia="Times New Roman" w:cs="Times New Roman"/>
          <w:szCs w:val="24"/>
        </w:rPr>
        <w:t>α, με τον νόμο «περί ευθύνης Υπουργών» απαλλάξατε τον κάποτε συνέταιρό σας -και για μένα, ακόμα συνέταιρό σας- Πάνο Καμμένο για συκοφαντική δυσφήμηση.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πολιτικών καθηκόντων είναι η συκοφαντική δυσφήμ</w:t>
      </w:r>
      <w:r>
        <w:rPr>
          <w:rFonts w:eastAsia="Times New Roman" w:cs="Times New Roman"/>
          <w:szCs w:val="24"/>
        </w:rPr>
        <w:t>ι</w:t>
      </w:r>
      <w:r>
        <w:rPr>
          <w:rFonts w:eastAsia="Times New Roman" w:cs="Times New Roman"/>
          <w:szCs w:val="24"/>
        </w:rPr>
        <w:t>ση;</w:t>
      </w:r>
    </w:p>
    <w:p w14:paraId="0985605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Δεν θα ψηφίσουμε την </w:t>
      </w:r>
      <w:r>
        <w:rPr>
          <w:rFonts w:eastAsia="Times New Roman" w:cs="Times New Roman"/>
          <w:szCs w:val="24"/>
        </w:rPr>
        <w:t>Α</w:t>
      </w:r>
      <w:r>
        <w:rPr>
          <w:rFonts w:eastAsia="Times New Roman" w:cs="Times New Roman"/>
          <w:szCs w:val="24"/>
        </w:rPr>
        <w:t xml:space="preserve">ναθεώρησή </w:t>
      </w:r>
      <w:r>
        <w:rPr>
          <w:rFonts w:eastAsia="Times New Roman" w:cs="Times New Roman"/>
          <w:szCs w:val="24"/>
        </w:rPr>
        <w:t>σας και ελπίζουμε κάποτε να έχουμε την πλειοψηφία, να ψηφιστεί εδώ ένα Σύνταγμα στο οποίο θα καταργηθεί η εναλλακτική θητεία, θα καταργηθεί το άρθρο 28 για εκχώρηση εθνικής κυριαρχίας. Πιστεύουμε σε μ</w:t>
      </w:r>
      <w:r>
        <w:rPr>
          <w:rFonts w:eastAsia="Times New Roman" w:cs="Times New Roman"/>
          <w:szCs w:val="24"/>
        </w:rPr>
        <w:t>ί</w:t>
      </w:r>
      <w:r>
        <w:rPr>
          <w:rFonts w:eastAsia="Times New Roman" w:cs="Times New Roman"/>
          <w:szCs w:val="24"/>
        </w:rPr>
        <w:t>α Ελλάδα ελεύθερη και όχι σε ένα προτεκτοράτο. Και προτ</w:t>
      </w:r>
      <w:r>
        <w:rPr>
          <w:rFonts w:eastAsia="Times New Roman" w:cs="Times New Roman"/>
          <w:szCs w:val="24"/>
        </w:rPr>
        <w:t>εκτοράτο είναι ένα κράτος που με νόμο μπορεί να εκχωρεί την εθνική του κυριαρχία.</w:t>
      </w:r>
    </w:p>
    <w:p w14:paraId="0985605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Σας ευχαριστώ.</w:t>
      </w:r>
    </w:p>
    <w:p w14:paraId="0985605A" w14:textId="77777777" w:rsidR="00BE639A" w:rsidRDefault="00A212EC">
      <w:pPr>
        <w:spacing w:line="600" w:lineRule="auto"/>
        <w:ind w:firstLine="709"/>
        <w:jc w:val="center"/>
        <w:rPr>
          <w:rFonts w:eastAsia="Times New Roman" w:cs="Times New Roman"/>
          <w:szCs w:val="24"/>
        </w:rPr>
      </w:pPr>
      <w:r w:rsidRPr="00D11986">
        <w:rPr>
          <w:rFonts w:eastAsia="Times New Roman" w:cs="Times New Roman"/>
          <w:szCs w:val="24"/>
        </w:rPr>
        <w:t>(Χε</w:t>
      </w:r>
      <w:r>
        <w:rPr>
          <w:rFonts w:eastAsia="Times New Roman" w:cs="Times New Roman"/>
          <w:szCs w:val="24"/>
        </w:rPr>
        <w:t xml:space="preserve">ιροκροτήματα από την πτέρυγα </w:t>
      </w:r>
      <w:r>
        <w:rPr>
          <w:rFonts w:eastAsia="Times New Roman" w:cs="Times New Roman"/>
          <w:szCs w:val="24"/>
        </w:rPr>
        <w:t xml:space="preserve">της </w:t>
      </w:r>
      <w:r w:rsidRPr="00D11986">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D11986">
        <w:rPr>
          <w:rFonts w:eastAsia="Times New Roman" w:cs="Times New Roman"/>
          <w:szCs w:val="24"/>
        </w:rPr>
        <w:t>)</w:t>
      </w:r>
    </w:p>
    <w:p w14:paraId="0985605B" w14:textId="77777777" w:rsidR="00BE639A" w:rsidRDefault="00A212EC">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Καλώ στο Βήμα τον κ. Σταύρο Θεοδωράκη.</w:t>
      </w:r>
    </w:p>
    <w:p w14:paraId="0985605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ΣΤΑΥΡΟΣ ΘΕΟΔΩΡΑΚΗΣ:</w:t>
      </w:r>
      <w:r>
        <w:rPr>
          <w:rFonts w:eastAsia="Times New Roman" w:cs="Times New Roman"/>
          <w:szCs w:val="24"/>
        </w:rPr>
        <w:t xml:space="preserve"> Κυρίες και κύριοι, θα μου επιτρέψετε να ξεκινήσω από μια εικόνα της εφηβείας μου.</w:t>
      </w:r>
    </w:p>
    <w:p w14:paraId="0985605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Τέλη της δεκαετίας του 1970, Αρσάκειο Μέγαρο, εκεί που κάποτε ήταν τα δικαστήρια. Τα περιπολικά σταματούν στη Σανταρόζα και κατεβάζουν τη «σοδειά» της νύχτας. Ανάμεσά τους κ</w:t>
      </w:r>
      <w:r>
        <w:rPr>
          <w:rFonts w:eastAsia="Times New Roman" w:cs="Times New Roman"/>
          <w:szCs w:val="24"/>
        </w:rPr>
        <w:t>αι μοιχούς, γυναίκες και άνδρες δηλαδή γυμνούς, τυλιγμένους με σεντόνια, δεμένους ανά ζευγάρι με χειροπέδες, να τους δει ο εισαγγελέας, να πιστοποιήσει τη μοιχεία. Αυτό ήταν τότε το κανονικό, το νόμιμο, το ηθικό, μέχρι να έρθει ο Ανδρέας Παπανδρέου το 1981</w:t>
      </w:r>
      <w:r>
        <w:rPr>
          <w:rFonts w:eastAsia="Times New Roman" w:cs="Times New Roman"/>
          <w:szCs w:val="24"/>
        </w:rPr>
        <w:t xml:space="preserve"> και να αποποινικοποιήσει τη μοιχεία μέσα σε έντονες διαμαρτυρίες της Εκκλησίας, αλλά -προσέξτε- και της Νέας Δημοκρατίας.</w:t>
      </w:r>
    </w:p>
    <w:p w14:paraId="0985605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νόμοι, λοιπόν, οι κανόνες, το θεσμικό πλαίσιο και τελικά το Σύνταγμα δεν είναι γραμμένα σε πλάκες από γρανίτη. Πρέπει να αλλάζουν,</w:t>
      </w:r>
      <w:r>
        <w:rPr>
          <w:rFonts w:eastAsia="Times New Roman" w:cs="Times New Roman"/>
          <w:szCs w:val="24"/>
        </w:rPr>
        <w:t xml:space="preserve"> πρέπει να συγκλίνουν με την εξέλιξη της κοινωνίας, της επιστήμης και του πολιτισμού και τελικά να πηγαίνουν κοντά και να απαντούν στις ανάγκες των πολιτών.</w:t>
      </w:r>
    </w:p>
    <w:p w14:paraId="0985605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πρόταση που κάνει το Ποτάμι είναι να αλλάξουμε -και θα επιμείνουμε- πρώτα απ’ όλα, το άρθρο 110 τ</w:t>
      </w:r>
      <w:r>
        <w:rPr>
          <w:rFonts w:eastAsia="Times New Roman" w:cs="Times New Roman"/>
          <w:szCs w:val="24"/>
        </w:rPr>
        <w:t xml:space="preserve">ου Συντάγματος. Η </w:t>
      </w:r>
      <w:r>
        <w:rPr>
          <w:rFonts w:eastAsia="Times New Roman" w:cs="Times New Roman"/>
          <w:szCs w:val="24"/>
        </w:rPr>
        <w:t>Α</w:t>
      </w:r>
      <w:r>
        <w:rPr>
          <w:rFonts w:eastAsia="Times New Roman" w:cs="Times New Roman"/>
          <w:szCs w:val="24"/>
        </w:rPr>
        <w:t>ναθεώρηση του Συντάγματος δεν μπορεί να συνεχίζει να είναι μια μαραθώνια διαδικασία, να σκεφτόμαστε κάτι σήμερα και να το υλοποιούμε μετά από επτά, οκτώ, δέκα χρόνια. Πρέπει να πάψει να είναι αυτή η Ελλάδα.</w:t>
      </w:r>
    </w:p>
    <w:p w14:paraId="0985606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Προτείνουμε η Βουλή να μπορεί </w:t>
      </w:r>
      <w:r>
        <w:rPr>
          <w:rFonts w:eastAsia="Times New Roman" w:cs="Times New Roman"/>
          <w:szCs w:val="24"/>
        </w:rPr>
        <w:t>να προχωρήσει σε αναθεώρηση άρθρων του Συντάγματος με πλειοψηφία των 2/3. Το νέο Σύνταγμα πρέπει να κατοχυρώνει την αλληλεγγύη μεταξύ των γενεών, τη διασφάλιση όλων των δικαιωμάτων σε όλους τους πολίτες, την προστασία της βιοποικιλότητας και την αντιμετώπι</w:t>
      </w:r>
      <w:r>
        <w:rPr>
          <w:rFonts w:eastAsia="Times New Roman" w:cs="Times New Roman"/>
          <w:szCs w:val="24"/>
        </w:rPr>
        <w:t>ση της κλιματικής αλλαγής. Η διαγενεακή δικαιοσύνη, τα σύγχρονα ατομικά δικαιώματα, η βιοποικιλότητα δεν μπορεί να είναι τροπολογίες σε ένα νομοσχέδιο. Πρέπει να είναι πλέον συνταγματικοί κανόνες.</w:t>
      </w:r>
    </w:p>
    <w:p w14:paraId="0985606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Πάμε επιγραμματικά στα σημαντικά θέματα που θα πρέπει να μα</w:t>
      </w:r>
      <w:r>
        <w:rPr>
          <w:rFonts w:eastAsia="Times New Roman" w:cs="Times New Roman"/>
          <w:szCs w:val="24"/>
        </w:rPr>
        <w:t xml:space="preserve">ς απασχολήσουν. Τα είπε, άλλωστε, ξεκάθαρα και μελετημένα ο Αντιπρόεδρος του Ποταμιού, ο </w:t>
      </w:r>
      <w:r>
        <w:rPr>
          <w:rFonts w:eastAsia="Times New Roman" w:cs="Times New Roman"/>
          <w:szCs w:val="24"/>
        </w:rPr>
        <w:t xml:space="preserve">κ. </w:t>
      </w:r>
      <w:r>
        <w:rPr>
          <w:rFonts w:eastAsia="Times New Roman" w:cs="Times New Roman"/>
          <w:szCs w:val="24"/>
        </w:rPr>
        <w:t>Γιώργος Μαυρωτάς.</w:t>
      </w:r>
    </w:p>
    <w:p w14:paraId="0985606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Μη κρατικά πανεπιστήμια: Θέλω να ξεκινήσω με αυτό. Ο παραλογισμός, νόμιζα ότι είχατε αποφασίσει και εσείς, κύριοι του ΣΥΡΙΖΑ, ότι πρέπει να τελειώ</w:t>
      </w:r>
      <w:r>
        <w:rPr>
          <w:rFonts w:eastAsia="Times New Roman" w:cs="Times New Roman"/>
          <w:szCs w:val="24"/>
        </w:rPr>
        <w:t>σει. Θα έπρεπε η χώρα εδώ, σε αυτό το θέμα να πάψει να είναι Νότια Βαλκάνια. Ήδη έχουμε χάσει πολύ χρόνο και πολύ χρήμα. Η Τουρκία -τα ξέρετε, τα έχουμε ξαναπεί- έχει περισσότερους από πενήντα χιλιάδες ξένους φοιτητές στα ιδιωτικά της πανεπιστήμια. Ο κ. Τσ</w:t>
      </w:r>
      <w:r>
        <w:rPr>
          <w:rFonts w:eastAsia="Times New Roman" w:cs="Times New Roman"/>
          <w:szCs w:val="24"/>
        </w:rPr>
        <w:t>ίπρας, άλλωστε, αν θυμάμαι καλά, είναι και ο ίδιος επίτιμος διδάκτορας ενός ιδιωτικού πανεπιστημίου της Σμύρνης, τρόπαιο από μια προηγούμενη επίσκεψή του στην Τουρκία.</w:t>
      </w:r>
    </w:p>
    <w:p w14:paraId="0985606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κύριοι του ΣΥΡΙΖΑ, να επιβιώνει ακόμα η λογική της </w:t>
      </w:r>
      <w:r>
        <w:rPr>
          <w:rFonts w:eastAsia="Times New Roman" w:cs="Times New Roman"/>
          <w:szCs w:val="24"/>
        </w:rPr>
        <w:t>χ</w:t>
      </w:r>
      <w:r>
        <w:rPr>
          <w:rFonts w:eastAsia="Times New Roman" w:cs="Times New Roman"/>
          <w:szCs w:val="24"/>
        </w:rPr>
        <w:t>ούντας, που έλεγ</w:t>
      </w:r>
      <w:r>
        <w:rPr>
          <w:rFonts w:eastAsia="Times New Roman" w:cs="Times New Roman"/>
          <w:szCs w:val="24"/>
        </w:rPr>
        <w:t>ε τότε ότι τα ιδιωτικά πανεπιστήμια θα καταστρέψουν την παιδεία, γιατί θα σταματήσει ο έλεγχος του κράτους. Ο κ. Τσίπρας είχε πει στη Βουλή: «Δεν κάνω μη κρατικά πανεπιστήμια, γιατί τότε ο προϋπολογισμός της παιδείας πρέπει να μοιράζεται στα δημόσια και τα</w:t>
      </w:r>
      <w:r>
        <w:rPr>
          <w:rFonts w:eastAsia="Times New Roman" w:cs="Times New Roman"/>
          <w:szCs w:val="24"/>
        </w:rPr>
        <w:t xml:space="preserve"> μη κρατικά πανεπιστήμια». Είναι ψέμα. Ή τον έχουν παραπληροφορήσει ή παραπληροφορεί ο ίδιος τη Βουλή και τον λαό.</w:t>
      </w:r>
    </w:p>
    <w:p w14:paraId="0985606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συγκεκριμένα, για να απαντήσουμε σε αυτό το πρόβλημα που θέτει η πλευρά της Κυβέρνησης, να ακολουθήσουμε το παράδειγμα της </w:t>
      </w:r>
      <w:r>
        <w:rPr>
          <w:rFonts w:eastAsia="Times New Roman" w:cs="Times New Roman"/>
          <w:szCs w:val="24"/>
        </w:rPr>
        <w:t>Ισπανίας αλλά και της Γερμανίας και να απαγορεύσουμε ρητά την οικονομική ενίσχυση των μη κρατικών πανεπιστημίων από τον προϋπολογισμό του κράτους.</w:t>
      </w:r>
    </w:p>
    <w:p w14:paraId="0985606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Πάμε στο μείζον θέμα: Πρόεδρος της Δημοκρατίας. Έχουμε μ</w:t>
      </w:r>
      <w:r>
        <w:rPr>
          <w:rFonts w:eastAsia="Times New Roman" w:cs="Times New Roman"/>
          <w:szCs w:val="24"/>
        </w:rPr>
        <w:t>ί</w:t>
      </w:r>
      <w:r>
        <w:rPr>
          <w:rFonts w:eastAsia="Times New Roman" w:cs="Times New Roman"/>
          <w:szCs w:val="24"/>
        </w:rPr>
        <w:t>α πρόταση που πιστέψαμε ότι θα μπορούσε να γίνει απο</w:t>
      </w:r>
      <w:r>
        <w:rPr>
          <w:rFonts w:eastAsia="Times New Roman" w:cs="Times New Roman"/>
          <w:szCs w:val="24"/>
        </w:rPr>
        <w:t>δεκτή. Τι λέμε, δηλαδή; Αυτό είναι το ερώτημα όλων: Έχουμε τις τρεις πρώτες ψηφοφορίες.</w:t>
      </w:r>
      <w:r w:rsidRPr="002B58C1">
        <w:rPr>
          <w:rFonts w:eastAsia="Times New Roman" w:cs="Times New Roman"/>
          <w:szCs w:val="24"/>
        </w:rPr>
        <w:t xml:space="preserve"> </w:t>
      </w:r>
      <w:r>
        <w:rPr>
          <w:rFonts w:eastAsia="Times New Roman" w:cs="Times New Roman"/>
          <w:szCs w:val="24"/>
        </w:rPr>
        <w:t>Αν, λοιπόν, μετά την τρίτη ψηφοφορία αποδεικνύεται ότι δεν έχουμε Πρόεδρο, τι κάνουμε;</w:t>
      </w:r>
    </w:p>
    <w:p w14:paraId="0985606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Εμείς λέμε, λοιπόν, ότι η εκλογή μπορεί να γίνει με απλή αναλογική από ένα διευρυ</w:t>
      </w:r>
      <w:r>
        <w:rPr>
          <w:rFonts w:eastAsia="Times New Roman" w:cs="Times New Roman"/>
          <w:szCs w:val="24"/>
        </w:rPr>
        <w:t>μένο εκλεκτορικό σώμα. Έχουμε τους Βουλευτές που ψηφίζουν στις τρεις ψηφοφορίες. Προσθέτουμε εμείς τους Ευρωβουλευτές. Γιατί ένας Ευρωβουλευτής στο θέμα της εκλογής του Προέδρου της Δημοκρατίας να μην έχει άποψη;</w:t>
      </w:r>
    </w:p>
    <w:p w14:paraId="0985606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Προτείνουμε, λοιπόν, ένα διευρυμένο εκλογικ</w:t>
      </w:r>
      <w:r>
        <w:rPr>
          <w:rFonts w:eastAsia="Times New Roman" w:cs="Times New Roman"/>
          <w:szCs w:val="24"/>
        </w:rPr>
        <w:t>ό σώμα με τους Ευρωβουλευτές, με τους περιφερειάρχες και με τους δημάρχους των είκοσι ενός μεγαλύτερων πληθυσμιακά δήμων. Είναι μ</w:t>
      </w:r>
      <w:r>
        <w:rPr>
          <w:rFonts w:eastAsia="Times New Roman" w:cs="Times New Roman"/>
          <w:szCs w:val="24"/>
        </w:rPr>
        <w:t>ί</w:t>
      </w:r>
      <w:r>
        <w:rPr>
          <w:rFonts w:eastAsia="Times New Roman" w:cs="Times New Roman"/>
          <w:szCs w:val="24"/>
        </w:rPr>
        <w:t>α πρόταση που έχουμε πάρει από τον συνταγματολόγο κ. Αλιβιζάτο και είναι μια πρόταση που απαντά στο αδιέξοδο και στην πρόταση,</w:t>
      </w:r>
      <w:r>
        <w:rPr>
          <w:rFonts w:eastAsia="Times New Roman" w:cs="Times New Roman"/>
          <w:szCs w:val="24"/>
        </w:rPr>
        <w:t xml:space="preserve"> που θεωρώ ότι έχει στοιχεία λαϊκισμού, να καταφεύγουμε στον λαό για να καλύψουμε το αδιέξοδό μας.</w:t>
      </w:r>
    </w:p>
    <w:p w14:paraId="0985606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διχαστική η πρόταση του ΣΥΡΙΖΑ, να καταφεύγουμε δηλαδή στον λαό, επειδή η Βουλή δεν μπορεί να ψηφίσει Πρόεδρο της Δημοκρατίας. Χαιρόμαστε που η Νέα Δημ</w:t>
      </w:r>
      <w:r>
        <w:rPr>
          <w:rFonts w:eastAsia="Times New Roman" w:cs="Times New Roman"/>
          <w:szCs w:val="24"/>
        </w:rPr>
        <w:t xml:space="preserve">οκρατία άλλαξε θέση, γιατί στην αρχή του χειμώνα υποστήριζε και αυτή την εκλογή του Προέδρου της </w:t>
      </w:r>
      <w:r>
        <w:rPr>
          <w:rFonts w:eastAsia="Times New Roman" w:cs="Times New Roman"/>
          <w:szCs w:val="24"/>
        </w:rPr>
        <w:t>δ</w:t>
      </w:r>
      <w:r>
        <w:rPr>
          <w:rFonts w:eastAsia="Times New Roman" w:cs="Times New Roman"/>
          <w:szCs w:val="24"/>
        </w:rPr>
        <w:t>ημοκρατίας από τον λαό.</w:t>
      </w:r>
    </w:p>
    <w:p w14:paraId="0985606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Σχέσεις Κράτους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Εκκλησίας. Πρέπει να τολμήσουμε και πρέπει να δείξει θάρρος και η Εκκλησία. Όπως έγραφε και ο Σταύρος Τσακ</w:t>
      </w:r>
      <w:r>
        <w:rPr>
          <w:rFonts w:eastAsia="Times New Roman" w:cs="Times New Roman"/>
          <w:szCs w:val="24"/>
        </w:rPr>
        <w:t>υ</w:t>
      </w:r>
      <w:r>
        <w:rPr>
          <w:rFonts w:eastAsia="Times New Roman" w:cs="Times New Roman"/>
          <w:szCs w:val="24"/>
        </w:rPr>
        <w:t xml:space="preserve">ράκης, ο </w:t>
      </w:r>
      <w:r>
        <w:rPr>
          <w:rFonts w:eastAsia="Times New Roman" w:cs="Times New Roman"/>
          <w:szCs w:val="24"/>
        </w:rPr>
        <w:t xml:space="preserve">χωρισμός Κράτους και Εκκλησίας απαιτεί σοβαρότητα, συμμαχία με τους πιστούς, που αντιλαμβάνονται ότι ο χωρισμός θα είναι ευεργετικός όχι μόνο για το κράτος, αλλά και για την ίδια τους τη θρησκεία, με απόλυτο σεβασμό, βέβαια, στην πίστη του καθενός και στο </w:t>
      </w:r>
      <w:r>
        <w:rPr>
          <w:rFonts w:eastAsia="Times New Roman" w:cs="Times New Roman"/>
          <w:szCs w:val="24"/>
        </w:rPr>
        <w:t>δικαίωμα της λατρείας του.</w:t>
      </w:r>
    </w:p>
    <w:p w14:paraId="0985606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Δεν νοείται πρόοδος -και εδώ απευθύνομαι κυρίως προς τη μεριά της Νέας Δημοκρατίας- με όρους του 19</w:t>
      </w:r>
      <w:r w:rsidRPr="00C50C4A">
        <w:rPr>
          <w:rFonts w:eastAsia="Times New Roman" w:cs="Times New Roman"/>
          <w:szCs w:val="24"/>
          <w:vertAlign w:val="superscript"/>
        </w:rPr>
        <w:t>ου</w:t>
      </w:r>
      <w:r>
        <w:rPr>
          <w:rFonts w:eastAsia="Times New Roman" w:cs="Times New Roman"/>
          <w:szCs w:val="24"/>
        </w:rPr>
        <w:t xml:space="preserve"> αιώνα. Και είναι υποκριτικό -τώρα αναφέρομαι στους συναδέλφους του ΣΥΡΙΖΑ- να μιλάτε για θρησκευτική ουδετερότητα. Μας καλείτε </w:t>
      </w:r>
      <w:r>
        <w:rPr>
          <w:rFonts w:eastAsia="Times New Roman" w:cs="Times New Roman"/>
          <w:szCs w:val="24"/>
        </w:rPr>
        <w:t>να αλλάξουμε μαζί το άρθρο 3 και δεν αγγίζετε το άρθρο 16 παράγραφος 2, το άρθρο δηλαδή που λέει ότι το κράτος -προσέξτε, το κράτος- όχι η Εκκλησία, έχει σαν αποστολή την ανάπτυξη της θρησκευτικής συνείδησης, όχι της δημοκρατικής συνείδησης. Πρέπει, λοιπόν</w:t>
      </w:r>
      <w:r>
        <w:rPr>
          <w:rFonts w:eastAsia="Times New Roman" w:cs="Times New Roman"/>
          <w:szCs w:val="24"/>
        </w:rPr>
        <w:t>, να αλλάξει και το άρθρο 16 παράγραφος 2, αν θέλουμε να αλλάξουμε το κεφάλαιο των σχέσεων της Εκκλησίας με το Κράτος.</w:t>
      </w:r>
    </w:p>
    <w:p w14:paraId="0985606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Δικαιοσύνη. Προτείνουμε η επιλογή της ηγεσίας της </w:t>
      </w:r>
      <w:r>
        <w:rPr>
          <w:rFonts w:eastAsia="Times New Roman" w:cs="Times New Roman"/>
          <w:szCs w:val="24"/>
        </w:rPr>
        <w:t>δ</w:t>
      </w:r>
      <w:r>
        <w:rPr>
          <w:rFonts w:eastAsia="Times New Roman" w:cs="Times New Roman"/>
          <w:szCs w:val="24"/>
        </w:rPr>
        <w:t xml:space="preserve">ικαιοσύνης να μην είναι αρμοδιότητα της εκτελεστικής εξουσίας. Να επιλέγονται οι </w:t>
      </w:r>
      <w:r>
        <w:rPr>
          <w:rFonts w:eastAsia="Times New Roman" w:cs="Times New Roman"/>
          <w:szCs w:val="24"/>
        </w:rPr>
        <w:t>π</w:t>
      </w:r>
      <w:r>
        <w:rPr>
          <w:rFonts w:eastAsia="Times New Roman" w:cs="Times New Roman"/>
          <w:szCs w:val="24"/>
        </w:rPr>
        <w:t>ρόεδ</w:t>
      </w:r>
      <w:r>
        <w:rPr>
          <w:rFonts w:eastAsia="Times New Roman" w:cs="Times New Roman"/>
          <w:szCs w:val="24"/>
        </w:rPr>
        <w:t xml:space="preserve">ροι των </w:t>
      </w:r>
      <w:r>
        <w:rPr>
          <w:rFonts w:eastAsia="Times New Roman" w:cs="Times New Roman"/>
          <w:szCs w:val="24"/>
        </w:rPr>
        <w:t>α</w:t>
      </w:r>
      <w:r>
        <w:rPr>
          <w:rFonts w:eastAsia="Times New Roman" w:cs="Times New Roman"/>
          <w:szCs w:val="24"/>
        </w:rPr>
        <w:t xml:space="preserve">νωτάτων </w:t>
      </w:r>
      <w:r>
        <w:rPr>
          <w:rFonts w:eastAsia="Times New Roman" w:cs="Times New Roman"/>
          <w:szCs w:val="24"/>
        </w:rPr>
        <w:t>δ</w:t>
      </w:r>
      <w:r>
        <w:rPr>
          <w:rFonts w:eastAsia="Times New Roman" w:cs="Times New Roman"/>
          <w:szCs w:val="24"/>
        </w:rPr>
        <w:t xml:space="preserve">ικαστηρίων από την Επιτροπή Θεσμών και Διαφάνειας της Βουλής με πλειοψηφία 3/5 των μελών της μεταξύ πέντε λειτουργών του κάθε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δ</w:t>
      </w:r>
      <w:r>
        <w:rPr>
          <w:rFonts w:eastAsia="Times New Roman" w:cs="Times New Roman"/>
          <w:szCs w:val="24"/>
        </w:rPr>
        <w:t>ικαστηρίου, που θα έχουν υποδειχθεί κατόπιν μυστικής ψηφοφορίας της ολομέλειάς του.</w:t>
      </w:r>
    </w:p>
    <w:p w14:paraId="0985606C" w14:textId="77777777" w:rsidR="00BE639A" w:rsidRDefault="00A212EC">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Αν δεν συγκεντρώνει καμμία πρόταση την πλειοψηφία των 3/5, την επιλογή να κάνει ο Πρόεδρος της Δημοκρατίας. </w:t>
      </w:r>
    </w:p>
    <w:p w14:paraId="0985606D"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Δικαιώματα</w:t>
      </w:r>
      <w:r w:rsidRPr="00F65493">
        <w:rPr>
          <w:rFonts w:eastAsia="Times New Roman"/>
          <w:szCs w:val="24"/>
        </w:rPr>
        <w:t>:</w:t>
      </w:r>
      <w:r>
        <w:rPr>
          <w:rFonts w:eastAsia="Times New Roman"/>
          <w:szCs w:val="24"/>
        </w:rPr>
        <w:t xml:space="preserve"> Εμείς θα επιμείνουμε να λέμε ότι όλα τα δικαιώματα στους ομοφυλόφιλους δεν απειλούν την ελληνική οικογένεια και βέβαια δεν απειλούν τη</w:t>
      </w:r>
      <w:r>
        <w:rPr>
          <w:rFonts w:eastAsia="Times New Roman"/>
          <w:szCs w:val="24"/>
        </w:rPr>
        <w:t>ν πατρίδα, όπως κάποιοι λένε ακόμη και σήμερα. Κανείς δεν κινδυνεύει από τον σεβασμό της πραγματικότητας. Από το αντίθετο κινδυνεύουμε, από την υποκρισία και την καταπίεση. Η διαφορετικότητα στον σεξουαλικό προσανατολισμό πρέπει να είναι ένα δικαίωμα γραμμ</w:t>
      </w:r>
      <w:r>
        <w:rPr>
          <w:rFonts w:eastAsia="Times New Roman"/>
          <w:szCs w:val="24"/>
        </w:rPr>
        <w:t>ένο στο Σύνταγμά μας και δεν καθιστά κανέναν πολίτη δεύτερης κατηγορίας. Είναι και αυτοί φορολογούμενοι, είναι ψηφοφόροι, είναι αγρότες, είναι επιστήμονες, είναι επιχειρηματίες, είναι πολιτικοί, είναι άνεργοι, είναι κάποιοι από εμάς και δεν είναι κάποιοι π</w:t>
      </w:r>
      <w:r>
        <w:rPr>
          <w:rFonts w:eastAsia="Times New Roman"/>
          <w:szCs w:val="24"/>
        </w:rPr>
        <w:t xml:space="preserve">αρακατιανοί. </w:t>
      </w:r>
    </w:p>
    <w:p w14:paraId="0985606E"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Πάμε στο τελευταίο μεγάλο κεφάλαιο</w:t>
      </w:r>
      <w:r w:rsidRPr="00F65493">
        <w:rPr>
          <w:rFonts w:eastAsia="Times New Roman"/>
          <w:szCs w:val="24"/>
        </w:rPr>
        <w:t>:</w:t>
      </w:r>
      <w:r>
        <w:rPr>
          <w:rFonts w:eastAsia="Times New Roman"/>
          <w:szCs w:val="24"/>
        </w:rPr>
        <w:t xml:space="preserve"> Πολιτική ασυλία Υπουργών και βουλευτική ασυλία. Είναι οι πολιτικοί κάτι διαφορετικό; Είναι μια άλλη κάστα; Ανήκουν σε μια κάστα διαφορετική από τους υπόλοιπους πολίτες; Αυτό είναι το ερώτημα και εκεί πρέπε</w:t>
      </w:r>
      <w:r>
        <w:rPr>
          <w:rFonts w:eastAsia="Times New Roman"/>
          <w:szCs w:val="24"/>
        </w:rPr>
        <w:t xml:space="preserve">ι να δοθεί απάντηση. Προφανώς όλοι θα πούμε ότι η απάντηση είναι «όχι» και όλοι θα ομονοήσουμε ότι είναι αδιανόητο να παραγράφονται τα αδικήματα των Υπουργών πολύ γρηγορότερα απ’ αυτά των πολιτών. </w:t>
      </w:r>
    </w:p>
    <w:p w14:paraId="0985606F"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Όμως, αναρωτιέμαι</w:t>
      </w:r>
      <w:r w:rsidRPr="00F65493">
        <w:rPr>
          <w:rFonts w:eastAsia="Times New Roman"/>
          <w:szCs w:val="24"/>
        </w:rPr>
        <w:t>:</w:t>
      </w:r>
      <w:r>
        <w:rPr>
          <w:rFonts w:eastAsia="Times New Roman"/>
          <w:szCs w:val="24"/>
        </w:rPr>
        <w:t xml:space="preserve"> Γιατί αρνείται η Βουλή, γιατί αρνούντα</w:t>
      </w:r>
      <w:r>
        <w:rPr>
          <w:rFonts w:eastAsia="Times New Roman"/>
          <w:szCs w:val="24"/>
        </w:rPr>
        <w:t xml:space="preserve">ι τα δύο μεγάλα κόμματα να εκσυγχρονίσουμε το καθεστώς της ασυλίας των Βουλευτών; Γιατί θέλετε να είναι τα δύο μεγάλα κόμματα αυτά που θα αποφασίζουν ποιος θα έχει ασυλία και ποιος όχι; Γιατί θέλετε συναλλαγή και μικροκομματικό παζάρι; </w:t>
      </w:r>
    </w:p>
    <w:p w14:paraId="09856070"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 xml:space="preserve">Εμείς προτείνουμε </w:t>
      </w:r>
      <w:r>
        <w:rPr>
          <w:rFonts w:eastAsia="Times New Roman"/>
          <w:szCs w:val="24"/>
        </w:rPr>
        <w:t xml:space="preserve">συγκεκριμένα η ασυλία ή μη των Βουλευτών να μην είναι πλέον αρμοδιότητα της Βουλής, να μη στήνονται πλειοψηφίες, αλλά να αποφασίζει γι’ αυτήν ένα </w:t>
      </w:r>
      <w:r>
        <w:rPr>
          <w:rFonts w:eastAsia="Times New Roman"/>
          <w:szCs w:val="24"/>
        </w:rPr>
        <w:t>δ</w:t>
      </w:r>
      <w:r>
        <w:rPr>
          <w:rFonts w:eastAsia="Times New Roman"/>
          <w:szCs w:val="24"/>
        </w:rPr>
        <w:t xml:space="preserve">ικαστικό </w:t>
      </w:r>
      <w:r>
        <w:rPr>
          <w:rFonts w:eastAsia="Times New Roman"/>
          <w:szCs w:val="24"/>
        </w:rPr>
        <w:t>σ</w:t>
      </w:r>
      <w:r>
        <w:rPr>
          <w:rFonts w:eastAsia="Times New Roman"/>
          <w:szCs w:val="24"/>
        </w:rPr>
        <w:t xml:space="preserve">υμβούλιο με πλειοψηφία δικαστών και εισαγγελέων του </w:t>
      </w:r>
      <w:r>
        <w:rPr>
          <w:rFonts w:eastAsia="Times New Roman"/>
          <w:szCs w:val="24"/>
        </w:rPr>
        <w:t>ε</w:t>
      </w:r>
      <w:r>
        <w:rPr>
          <w:rFonts w:eastAsia="Times New Roman"/>
          <w:szCs w:val="24"/>
        </w:rPr>
        <w:t xml:space="preserve">φετείου. </w:t>
      </w:r>
    </w:p>
    <w:p w14:paraId="09856071"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θα επιμείνω</w:t>
      </w:r>
      <w:r w:rsidRPr="00F65493">
        <w:rPr>
          <w:rFonts w:eastAsia="Times New Roman"/>
          <w:szCs w:val="24"/>
        </w:rPr>
        <w:t>:</w:t>
      </w:r>
      <w:r>
        <w:rPr>
          <w:rFonts w:eastAsia="Times New Roman"/>
          <w:szCs w:val="24"/>
        </w:rPr>
        <w:t xml:space="preserve"> Για</w:t>
      </w:r>
      <w:r>
        <w:rPr>
          <w:rFonts w:eastAsia="Times New Roman"/>
          <w:szCs w:val="24"/>
        </w:rPr>
        <w:t xml:space="preserve"> να δούμε την Ελλάδα αλλιώς –αυτό θέλει το Ποτάμι- τη Βουλή αλλιώς, το Σύνταγμα αλλιώς, θα πρέπει να προσπαθήσουμε πολύ. Δεν είμαστε αισιόδοξοι. Ο συντηρητισμός και ο λαϊκισμός είναι στη φύση των κομμάτων και των συστημάτων εξουσίας. Το αποδεικνύει αυτό κα</w:t>
      </w:r>
      <w:r>
        <w:rPr>
          <w:rFonts w:eastAsia="Times New Roman"/>
          <w:szCs w:val="24"/>
        </w:rPr>
        <w:t>ι η παρουσία και η εξέλιξη και η πορεία της Κυβέρνησής σας. Γι’ αυτό οι πολίτες πρέπει να ενισχύσουν μια ξεχωριστή φωνή που δεν δημαγωγεί, δεν λαϊκίζει και δεν σιωπά μπροστά στον φόβο του πολιτικού κόστους. Αυτή η φωνή σήμερα στην Ελλάδα είναι δυστυχώς μόν</w:t>
      </w:r>
      <w:r>
        <w:rPr>
          <w:rFonts w:eastAsia="Times New Roman"/>
          <w:szCs w:val="24"/>
        </w:rPr>
        <w:t>ο η φωνή του Ποταμιού, η φιλελεύθερη φωνή που τολμάει στην υπόθεση του Συντάγματος να λέει συγχρόνως «ναι» στα μη κρατικά πανεπιστήμια, «ναι» στη θρησκευτική ουδετερότητα. Κανένα άλλο κόμμα δεν τολμά να πει αυτά τα αυτονόητα σε μια χώρα που θέλουμε να είνα</w:t>
      </w:r>
      <w:r>
        <w:rPr>
          <w:rFonts w:eastAsia="Times New Roman"/>
          <w:szCs w:val="24"/>
        </w:rPr>
        <w:t>ι σύγχρονη και ευρωπαϊκή.</w:t>
      </w:r>
    </w:p>
    <w:p w14:paraId="09856072"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Σας ευχαριστώ.</w:t>
      </w:r>
    </w:p>
    <w:p w14:paraId="09856073" w14:textId="77777777" w:rsidR="00BE639A" w:rsidRDefault="00A212EC">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w:t>
      </w:r>
    </w:p>
    <w:p w14:paraId="09856074"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r>
      <w:r w:rsidRPr="00962EA6">
        <w:rPr>
          <w:rFonts w:eastAsia="Times New Roman"/>
          <w:b/>
          <w:szCs w:val="24"/>
        </w:rPr>
        <w:t xml:space="preserve">ΠΡΟΕΔΡΕΥΟΥΣΑ (Αναστασία Χριστοδουλοπούλου): </w:t>
      </w:r>
      <w:r>
        <w:rPr>
          <w:rFonts w:eastAsia="Times New Roman"/>
          <w:szCs w:val="24"/>
        </w:rPr>
        <w:t>Ευχαριστούμε κι εμείς.</w:t>
      </w:r>
    </w:p>
    <w:p w14:paraId="09856075"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Τώρα θα συνεχίσουμε με τον κατάλογο των ομιλητών. Ο πρώτος ομιλητής</w:t>
      </w:r>
      <w:r>
        <w:rPr>
          <w:rFonts w:eastAsia="Times New Roman"/>
          <w:szCs w:val="24"/>
        </w:rPr>
        <w:t>,</w:t>
      </w:r>
      <w:r>
        <w:rPr>
          <w:rFonts w:eastAsia="Times New Roman"/>
          <w:szCs w:val="24"/>
        </w:rPr>
        <w:t xml:space="preserve"> μετά απ’ ό,τι μεσολάβησε</w:t>
      </w:r>
      <w:r>
        <w:rPr>
          <w:rFonts w:eastAsia="Times New Roman"/>
          <w:szCs w:val="24"/>
        </w:rPr>
        <w:t>,</w:t>
      </w:r>
      <w:r>
        <w:rPr>
          <w:rFonts w:eastAsia="Times New Roman"/>
          <w:szCs w:val="24"/>
        </w:rPr>
        <w:t xml:space="preserve"> είναι ο κ. Κουτσούκος από τη Δημο</w:t>
      </w:r>
      <w:r>
        <w:rPr>
          <w:rFonts w:eastAsia="Times New Roman"/>
          <w:szCs w:val="24"/>
        </w:rPr>
        <w:t>κρατική Συμπαράταξη. Μετά είναι η κ</w:t>
      </w:r>
      <w:r>
        <w:rPr>
          <w:rFonts w:eastAsia="Times New Roman"/>
          <w:szCs w:val="24"/>
        </w:rPr>
        <w:t>.</w:t>
      </w:r>
      <w:r>
        <w:rPr>
          <w:rFonts w:eastAsia="Times New Roman"/>
          <w:szCs w:val="24"/>
        </w:rPr>
        <w:t xml:space="preserve"> Τριανταφύλλου και μετά θα δώσω τον λόγο στον κ. Ηλιόπουλο.</w:t>
      </w:r>
    </w:p>
    <w:p w14:paraId="09856076"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Κύριε Κουτσούκο, έχετε τον λόγο για επτά λεπτά.</w:t>
      </w:r>
    </w:p>
    <w:p w14:paraId="09856077"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r>
      <w:r w:rsidRPr="00962EA6">
        <w:rPr>
          <w:rFonts w:eastAsia="Times New Roman"/>
          <w:b/>
          <w:szCs w:val="24"/>
        </w:rPr>
        <w:t>ΓΙΑΝΝΗΣ ΚΟΥΤΣΟΥΚΟΣ:</w:t>
      </w:r>
      <w:r>
        <w:rPr>
          <w:rFonts w:eastAsia="Times New Roman"/>
          <w:szCs w:val="24"/>
        </w:rPr>
        <w:t xml:space="preserve"> Κυρίες και κύριοι συνάδελφοι, ζήσαμε μια αντιπαράθεση του κ. Τσίπρα με τον κ. Μητσοτάκη, μ</w:t>
      </w:r>
      <w:r>
        <w:rPr>
          <w:rFonts w:eastAsia="Times New Roman"/>
          <w:szCs w:val="24"/>
        </w:rPr>
        <w:t xml:space="preserve">ακριά από το πνεύμα της συζήτησης που πρέπει να διέπει μια κορυφαία διαδικασία, όπως είναι η </w:t>
      </w:r>
      <w:r>
        <w:rPr>
          <w:rFonts w:eastAsia="Times New Roman"/>
          <w:szCs w:val="24"/>
        </w:rPr>
        <w:t>σ</w:t>
      </w:r>
      <w:r>
        <w:rPr>
          <w:rFonts w:eastAsia="Times New Roman"/>
          <w:szCs w:val="24"/>
        </w:rPr>
        <w:t xml:space="preserve">υνταγματική Αναθεώρηση και μακριά και από εκείνα που συμφωνήσαμε χθες με τον Πρόεδρο της Βουλής ότι η </w:t>
      </w:r>
      <w:r>
        <w:rPr>
          <w:rFonts w:eastAsia="Times New Roman"/>
          <w:szCs w:val="24"/>
        </w:rPr>
        <w:t>σ</w:t>
      </w:r>
      <w:r>
        <w:rPr>
          <w:rFonts w:eastAsia="Times New Roman"/>
          <w:szCs w:val="24"/>
        </w:rPr>
        <w:t>υνταγματική Αναθεώρηση είναι αποκλειστικό δικαίωμα και δυνα</w:t>
      </w:r>
      <w:r>
        <w:rPr>
          <w:rFonts w:eastAsia="Times New Roman"/>
          <w:szCs w:val="24"/>
        </w:rPr>
        <w:t>τότητα και εντολή του λαού προς τους Βουλευτές και όχι προς τους Αρχηγούς και τους Υπουργούς.</w:t>
      </w:r>
    </w:p>
    <w:p w14:paraId="09856078"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Εν πάση περιπτώσει, το μόνο που δεν προέκυψε απ’ αυτή την αντιπαράθεση του κ. Τσίπρα με τον κ. Μητσοτάκη είναι ότι το Σύνταγμα πρέπει να λέει και το όνομα του Πρ</w:t>
      </w:r>
      <w:r>
        <w:rPr>
          <w:rFonts w:eastAsia="Times New Roman"/>
          <w:szCs w:val="24"/>
        </w:rPr>
        <w:t>οέδρου της Δημοκρατίας, δηλαδή να «συνταγματικοποιήσουμε» την εκλογή του κ. Προκοπίου Παυλόπουλου μέσα απ’ αυτή την πρόταση του κ. Τσίπρα, γιατί κατά τα άλλα η αντιπαράθεση ήταν κενή περιεχομένου -για να μη χρησιμοποιήσω πιο βαριά έκφραση- του τύπου «ψηφίσ</w:t>
      </w:r>
      <w:r>
        <w:rPr>
          <w:rFonts w:eastAsia="Times New Roman"/>
          <w:szCs w:val="24"/>
        </w:rPr>
        <w:t>τε εσείς τις δικές μας προτάσεις, να ψηφίσουμε κι εμείς τις δικές σας». Προφανώς αυτή η αντιπαράθεση είναι, όπως είπα, κενή περιεχομένου και ευτελίζει τη διαδικασία.</w:t>
      </w:r>
    </w:p>
    <w:p w14:paraId="09856079"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Θέλω να ξεκινήσω την τοποθέτησή μου με δύο ζητήματα που προκύπτουν από την κατά σύστημα σ</w:t>
      </w:r>
      <w:r>
        <w:rPr>
          <w:rFonts w:eastAsia="Times New Roman"/>
          <w:szCs w:val="24"/>
        </w:rPr>
        <w:t>τρεψοδικία του κ. Τσίπρα. Ο κ. Λοβέρδος κατέθεσε μ</w:t>
      </w:r>
      <w:r>
        <w:rPr>
          <w:rFonts w:eastAsia="Times New Roman"/>
          <w:szCs w:val="24"/>
        </w:rPr>
        <w:t>ί</w:t>
      </w:r>
      <w:r>
        <w:rPr>
          <w:rFonts w:eastAsia="Times New Roman"/>
          <w:szCs w:val="24"/>
        </w:rPr>
        <w:t>α δήλωση στα Πρακτικά -δεν ήθελε να διακόψει τη συζήτηση- η οποία λέει ότι ο κ. Τσίπρας μπροστά στο αδιέξοδό του και στην ομολογία τ</w:t>
      </w:r>
      <w:r>
        <w:rPr>
          <w:rFonts w:eastAsia="Times New Roman"/>
          <w:szCs w:val="24"/>
        </w:rPr>
        <w:t>ή</w:t>
      </w:r>
      <w:r>
        <w:rPr>
          <w:rFonts w:eastAsia="Times New Roman"/>
          <w:szCs w:val="24"/>
        </w:rPr>
        <w:t xml:space="preserve">ς ήττας του, παρουσιάζει σενάρια συμμετοχής του Κινήματος Αλλαγής με τη </w:t>
      </w:r>
      <w:r>
        <w:rPr>
          <w:rFonts w:eastAsia="Times New Roman"/>
          <w:szCs w:val="24"/>
        </w:rPr>
        <w:t xml:space="preserve">Νέα Δημοκρατία στην εκλογή ενός Προέδρου της Δημοκρατίας με </w:t>
      </w:r>
      <w:r>
        <w:rPr>
          <w:rFonts w:eastAsia="Times New Roman"/>
          <w:szCs w:val="24"/>
        </w:rPr>
        <w:t xml:space="preserve">εκατόν πενήντα μία </w:t>
      </w:r>
      <w:r>
        <w:rPr>
          <w:rFonts w:eastAsia="Times New Roman"/>
          <w:szCs w:val="24"/>
        </w:rPr>
        <w:t>ψήφους.</w:t>
      </w:r>
    </w:p>
    <w:p w14:paraId="0985607A"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Αυτό, κυρίες και κύριοι, εμάς δεν μας αφορά. Προφανώς εκδηλώνει τον φόβο του κ. Τσίπρα για την παρουσία μας στην επόμενη Βουλή, που πιστεύουμε ότι θα είναι ισχυρή. Όπως</w:t>
      </w:r>
      <w:r>
        <w:rPr>
          <w:rFonts w:eastAsia="Times New Roman"/>
          <w:szCs w:val="24"/>
        </w:rPr>
        <w:t xml:space="preserve"> εξήγησαν η κ</w:t>
      </w:r>
      <w:r>
        <w:rPr>
          <w:rFonts w:eastAsia="Times New Roman"/>
          <w:szCs w:val="24"/>
        </w:rPr>
        <w:t>.</w:t>
      </w:r>
      <w:r>
        <w:rPr>
          <w:rFonts w:eastAsia="Times New Roman"/>
          <w:szCs w:val="24"/>
        </w:rPr>
        <w:t xml:space="preserve"> Γεννηματά και οι εισηγητές μας, εμείς διεκδικούμε -και πιστεύω ότι θα τα καταφέρουμε, ανατρέποντας τους πολιτικούς συσχετισμούς- να είμαστε μέρος εκείνης της πλειοψηφίας των </w:t>
      </w:r>
      <w:r>
        <w:rPr>
          <w:rFonts w:eastAsia="Times New Roman"/>
          <w:szCs w:val="24"/>
        </w:rPr>
        <w:t xml:space="preserve">εκατόν ογδόντα </w:t>
      </w:r>
      <w:r>
        <w:rPr>
          <w:rFonts w:eastAsia="Times New Roman"/>
          <w:szCs w:val="24"/>
        </w:rPr>
        <w:t>Βουλευτών που θα καθορίσει την ουσία των αναθεωρητέω</w:t>
      </w:r>
      <w:r>
        <w:rPr>
          <w:rFonts w:eastAsia="Times New Roman"/>
          <w:szCs w:val="24"/>
        </w:rPr>
        <w:t xml:space="preserve">ν διατάξεων του Συντάγματος, γιατί αυτό είναι το πραγματικό διακύβευμα της </w:t>
      </w:r>
      <w:r>
        <w:rPr>
          <w:rFonts w:eastAsia="Times New Roman"/>
          <w:szCs w:val="24"/>
        </w:rPr>
        <w:t>σ</w:t>
      </w:r>
      <w:r>
        <w:rPr>
          <w:rFonts w:eastAsia="Times New Roman"/>
          <w:szCs w:val="24"/>
        </w:rPr>
        <w:t>υνταγματικής Αναθεώρησης και της επόμενης εκλογικής αναμέτρησης.</w:t>
      </w:r>
    </w:p>
    <w:p w14:paraId="0985607B"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 xml:space="preserve">Η άλλη στρεψοδικία του κ. Τσίπρα -που κατά σύστημα στρεψοδικεί- ήταν ότι το 2008 στην </w:t>
      </w:r>
      <w:r>
        <w:rPr>
          <w:rFonts w:eastAsia="Times New Roman"/>
          <w:szCs w:val="24"/>
        </w:rPr>
        <w:t>Α</w:t>
      </w:r>
      <w:r>
        <w:rPr>
          <w:rFonts w:eastAsia="Times New Roman"/>
          <w:szCs w:val="24"/>
        </w:rPr>
        <w:t>ναθεώρηση εμείς δεν καταφέρ</w:t>
      </w:r>
      <w:r>
        <w:rPr>
          <w:rFonts w:eastAsia="Times New Roman"/>
          <w:szCs w:val="24"/>
        </w:rPr>
        <w:t>αμε να αναθεωρήσουμε το άρθρο περί ευθύνης Υπουργών. Θέλω να θυμίσω στον νεαρό κ. Τσίπρα, που έχει μνήμη λωτοφάγου, εγώ που είμαι λίγο μεγαλύτερος, αλλά όχι τόσο μεγάλος για να ξεχνάω, ότι η μόνη διάταξη που αναθεωρήθηκε μετά τη δική μας αποχώρηση από τη Β</w:t>
      </w:r>
      <w:r>
        <w:rPr>
          <w:rFonts w:eastAsia="Times New Roman"/>
          <w:szCs w:val="24"/>
        </w:rPr>
        <w:t xml:space="preserve">ουλή λόγω των μεθοδεύσεων που έκανε ο κ. Τραγάκης τότε στο άρθρο 24, ήταν η ψήφιση για την κατάργηση του ασυμβίβαστου. Ένα και μοναδικό άρθρο αναθεωρήθηκε το 2008. Γι’ αυτό καταστράφηκε εκείνη η </w:t>
      </w:r>
      <w:r>
        <w:rPr>
          <w:rFonts w:eastAsia="Times New Roman"/>
          <w:szCs w:val="24"/>
        </w:rPr>
        <w:t>Α</w:t>
      </w:r>
      <w:r>
        <w:rPr>
          <w:rFonts w:eastAsia="Times New Roman"/>
          <w:szCs w:val="24"/>
        </w:rPr>
        <w:t>ναθεώρηση, την οποία συμφώνησε η Νέα Δημοκρατία με την ηγεσί</w:t>
      </w:r>
      <w:r>
        <w:rPr>
          <w:rFonts w:eastAsia="Times New Roman"/>
          <w:szCs w:val="24"/>
        </w:rPr>
        <w:t>α του ΣΥΡΙΖΑ. Αυτά για να μαθαίνει ο κ. Τσίπρας.</w:t>
      </w:r>
    </w:p>
    <w:p w14:paraId="0985607C"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 xml:space="preserve">Κυρίες και κύριοι συνάδελφοι, έρχομαι σε ορισμένα από τα ζητήματα που ήθελα να θίξω με την τοποθέτησή μου. </w:t>
      </w:r>
    </w:p>
    <w:p w14:paraId="0985607D"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Ξεκινώ πάλι από τον κ. Τσίπρα, ο οποίος μίλησε για έναν διάλογο που ήταν πλατύς με τα κοινωνικά κ</w:t>
      </w:r>
      <w:r>
        <w:rPr>
          <w:rFonts w:eastAsia="Times New Roman"/>
          <w:szCs w:val="24"/>
        </w:rPr>
        <w:t>ινήματα, για τις εμπειρίες από τη μνημονιακή περίοδο, τις προτάσεις του για την ενίσχυση του Κοινοβουλίου κ.ο.κ.</w:t>
      </w:r>
      <w:r>
        <w:rPr>
          <w:rFonts w:eastAsia="Times New Roman"/>
          <w:szCs w:val="24"/>
        </w:rPr>
        <w:t>.</w:t>
      </w:r>
      <w:r>
        <w:rPr>
          <w:rFonts w:eastAsia="Times New Roman"/>
          <w:szCs w:val="24"/>
        </w:rPr>
        <w:t xml:space="preserve"> </w:t>
      </w:r>
    </w:p>
    <w:p w14:paraId="0985607E"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Έχω την εντύπωση ότι ο κ. Τσίπρας μίλαγε σε άλλο Κοινοβούλιο και για άλλο θέμα, διότι πλανάται ένα βασικό ερώτημα που δεν έχει απαντηθεί</w:t>
      </w:r>
      <w:r w:rsidRPr="004411FB">
        <w:rPr>
          <w:rFonts w:eastAsia="Times New Roman"/>
          <w:szCs w:val="24"/>
        </w:rPr>
        <w:t xml:space="preserve">: </w:t>
      </w:r>
      <w:r>
        <w:rPr>
          <w:rFonts w:eastAsia="Times New Roman"/>
          <w:szCs w:val="24"/>
        </w:rPr>
        <w:t>Γιατί αυτή η Αναθεώρηση, που διατυμπανίστηκε και μάλιστα με όρους θεατρικούς εδώ και περίπου δύο χρόνια, κατέληξε να είναι μια ευτελισμένη διαδικασία και μάλιστα με μια προσπάθεια του Προεδρείου της Βουλής να μη μιλήσουν οι Βουλευτές, στην οποία αντέδρασαν</w:t>
      </w:r>
      <w:r>
        <w:rPr>
          <w:rFonts w:eastAsia="Times New Roman"/>
          <w:szCs w:val="24"/>
        </w:rPr>
        <w:t xml:space="preserve"> χθες σύσσωμες οι Κοινοβουλευτικές Ομάδες και αυτό άλλαξε; </w:t>
      </w:r>
    </w:p>
    <w:p w14:paraId="0985607F"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Η προσωπική μου άποψη είναι ότι αυτή η διαδικασία υποβαθμίστηκε ακριβώς διότι προκύπτει αβίαστα από το περιεχόμενο των προς αναθεώρηση διατάξεων -δηλαδή το μικρό τους εύρος, αλλά και το περιεχόμε</w:t>
      </w:r>
      <w:r>
        <w:rPr>
          <w:rFonts w:eastAsia="Times New Roman"/>
          <w:szCs w:val="24"/>
        </w:rPr>
        <w:t>νο- ότι είναι μια πολύ αμυντική και «συντηρητική» -θα έλεγα- Αναθεώρηση, που υπολείπεται πάρα πολύ των αναγκαίων αλλαγών για να προσαρμόσουμε τη δημοκρατία μας στις νέες εξελίξεις και στις ταχύτατα μεταβαλλόμενες συνθήκες άσκησης των δημοσίων πολιτικών, πο</w:t>
      </w:r>
      <w:r>
        <w:rPr>
          <w:rFonts w:eastAsia="Times New Roman"/>
          <w:szCs w:val="24"/>
        </w:rPr>
        <w:t>λύ δε περισσότερο που διεξήχθη σ’ ένα κλίμα κομματικών μεθοδεύσεων και θεσμικών παρεμβάσεων, για να μην πω εκτροπών. Θα χρησιμοποιήσω ορισμένα παραδείγματα προς επίρρωση των ισχυρισμών μου.</w:t>
      </w:r>
    </w:p>
    <w:p w14:paraId="09856080" w14:textId="77777777" w:rsidR="00BE639A" w:rsidRDefault="00A212EC">
      <w:pPr>
        <w:tabs>
          <w:tab w:val="left" w:pos="709"/>
          <w:tab w:val="center" w:pos="4753"/>
        </w:tabs>
        <w:spacing w:line="600" w:lineRule="auto"/>
        <w:contextualSpacing/>
        <w:jc w:val="both"/>
        <w:rPr>
          <w:rFonts w:eastAsia="Times New Roman"/>
          <w:szCs w:val="24"/>
        </w:rPr>
      </w:pPr>
      <w:r>
        <w:rPr>
          <w:rFonts w:eastAsia="Times New Roman"/>
          <w:szCs w:val="24"/>
        </w:rPr>
        <w:tab/>
        <w:t>Κυρίες και κύριοι συνάδελφοι της Πλειοψηφίας, δεν ήρθε η ώρα μετά</w:t>
      </w:r>
      <w:r>
        <w:rPr>
          <w:rFonts w:eastAsia="Times New Roman"/>
          <w:szCs w:val="24"/>
        </w:rPr>
        <w:t xml:space="preserve"> από τόσα χρόνια </w:t>
      </w:r>
      <w:r>
        <w:rPr>
          <w:rFonts w:eastAsia="Times New Roman"/>
          <w:szCs w:val="24"/>
        </w:rPr>
        <w:t>Μ</w:t>
      </w:r>
      <w:r>
        <w:rPr>
          <w:rFonts w:eastAsia="Times New Roman"/>
          <w:szCs w:val="24"/>
        </w:rPr>
        <w:t xml:space="preserve">εταπολίτευσης να αλλάξουμε το μοντέλο άσκησης της εξουσίας και να δώσουμε στις τοπικές κοινωνίες τη δυνατότητα, μέσα από την ενίσχυση του ρόλου, των οικονομικών πόρων, της </w:t>
      </w:r>
      <w:r>
        <w:rPr>
          <w:rFonts w:eastAsia="Times New Roman"/>
          <w:szCs w:val="24"/>
        </w:rPr>
        <w:t>α</w:t>
      </w:r>
      <w:r>
        <w:rPr>
          <w:rFonts w:eastAsia="Times New Roman"/>
          <w:szCs w:val="24"/>
        </w:rPr>
        <w:t>υτοδιοίκησης, να ασκήσουν πολιτικές με την εγγύτητα και την επικο</w:t>
      </w:r>
      <w:r>
        <w:rPr>
          <w:rFonts w:eastAsia="Times New Roman"/>
          <w:szCs w:val="24"/>
        </w:rPr>
        <w:t>υρικότητα, παρά να τις έχουμε στο κεντρικό κράτος; Δεν είναι μια τολμηρή και προοδευτική πολιτική αυτή; Κάνετε τίποτε γι’ αυτό; Όχι. Η μόνη σας έννοια είναι να θεσμοθετήσετε την απλή αναλογική και δήθεν δημοψηφίσματα σε επίπεδο τοπικών κοινωνιών.</w:t>
      </w:r>
    </w:p>
    <w:p w14:paraId="0985608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w:t>
      </w:r>
      <w:r w:rsidRPr="00F45B4F">
        <w:rPr>
          <w:rFonts w:eastAsia="Times New Roman" w:cs="Times New Roman"/>
          <w:szCs w:val="24"/>
        </w:rPr>
        <w:t>εν είναι</w:t>
      </w:r>
      <w:r>
        <w:rPr>
          <w:rFonts w:eastAsia="Times New Roman" w:cs="Times New Roman"/>
          <w:szCs w:val="24"/>
        </w:rPr>
        <w:t>,</w:t>
      </w:r>
      <w:r w:rsidRPr="00F45B4F">
        <w:rPr>
          <w:rFonts w:eastAsia="Times New Roman" w:cs="Times New Roman"/>
          <w:szCs w:val="24"/>
        </w:rPr>
        <w:t xml:space="preserve"> κυρίες και κύριοι συνάδελφοι</w:t>
      </w:r>
      <w:r>
        <w:rPr>
          <w:rFonts w:eastAsia="Times New Roman" w:cs="Times New Roman"/>
          <w:szCs w:val="24"/>
        </w:rPr>
        <w:t>,</w:t>
      </w:r>
      <w:r w:rsidRPr="00F45B4F">
        <w:rPr>
          <w:rFonts w:eastAsia="Times New Roman" w:cs="Times New Roman"/>
          <w:szCs w:val="24"/>
        </w:rPr>
        <w:t xml:space="preserve"> μείζον ζήτημα για μ</w:t>
      </w:r>
      <w:r>
        <w:rPr>
          <w:rFonts w:eastAsia="Times New Roman" w:cs="Times New Roman"/>
          <w:szCs w:val="24"/>
        </w:rPr>
        <w:t>ια</w:t>
      </w:r>
      <w:r w:rsidRPr="00F45B4F">
        <w:rPr>
          <w:rFonts w:eastAsia="Times New Roman" w:cs="Times New Roman"/>
          <w:szCs w:val="24"/>
        </w:rPr>
        <w:t xml:space="preserve"> </w:t>
      </w:r>
      <w:r>
        <w:rPr>
          <w:rFonts w:eastAsia="Times New Roman" w:cs="Times New Roman"/>
          <w:szCs w:val="24"/>
        </w:rPr>
        <w:t>π</w:t>
      </w:r>
      <w:r w:rsidRPr="00F45B4F">
        <w:rPr>
          <w:rFonts w:eastAsia="Times New Roman" w:cs="Times New Roman"/>
          <w:szCs w:val="24"/>
        </w:rPr>
        <w:t xml:space="preserve">ροοδευτική πολιτική το να δούμε τις επιπτώσεις που έχουν </w:t>
      </w:r>
      <w:r>
        <w:rPr>
          <w:rFonts w:eastAsia="Times New Roman" w:cs="Times New Roman"/>
          <w:szCs w:val="24"/>
        </w:rPr>
        <w:t xml:space="preserve">οι </w:t>
      </w:r>
      <w:r w:rsidRPr="00F45B4F">
        <w:rPr>
          <w:rFonts w:eastAsia="Times New Roman" w:cs="Times New Roman"/>
          <w:szCs w:val="24"/>
        </w:rPr>
        <w:t>ταχύτ</w:t>
      </w:r>
      <w:r>
        <w:rPr>
          <w:rFonts w:eastAsia="Times New Roman" w:cs="Times New Roman"/>
          <w:szCs w:val="24"/>
        </w:rPr>
        <w:t>α</w:t>
      </w:r>
      <w:r w:rsidRPr="00F45B4F">
        <w:rPr>
          <w:rFonts w:eastAsia="Times New Roman" w:cs="Times New Roman"/>
          <w:szCs w:val="24"/>
        </w:rPr>
        <w:t>τα μεταβαλλόμενες εξελίξεις στο</w:t>
      </w:r>
      <w:r>
        <w:rPr>
          <w:rFonts w:eastAsia="Times New Roman" w:cs="Times New Roman"/>
          <w:szCs w:val="24"/>
        </w:rPr>
        <w:t>ν</w:t>
      </w:r>
      <w:r w:rsidRPr="00F45B4F">
        <w:rPr>
          <w:rFonts w:eastAsia="Times New Roman" w:cs="Times New Roman"/>
          <w:szCs w:val="24"/>
        </w:rPr>
        <w:t xml:space="preserve"> χώρο των τεχνολογιών</w:t>
      </w:r>
      <w:r>
        <w:rPr>
          <w:rFonts w:eastAsia="Times New Roman" w:cs="Times New Roman"/>
          <w:szCs w:val="24"/>
        </w:rPr>
        <w:t>,</w:t>
      </w:r>
      <w:r w:rsidRPr="00F45B4F">
        <w:rPr>
          <w:rFonts w:eastAsia="Times New Roman" w:cs="Times New Roman"/>
          <w:szCs w:val="24"/>
        </w:rPr>
        <w:t xml:space="preserve"> πώς αυτές επηρεάζουν την παραγωγή και διανομή των αγαθών και περιορίζουν την άσκ</w:t>
      </w:r>
      <w:r w:rsidRPr="00F45B4F">
        <w:rPr>
          <w:rFonts w:eastAsia="Times New Roman" w:cs="Times New Roman"/>
          <w:szCs w:val="24"/>
        </w:rPr>
        <w:t xml:space="preserve">ηση των δημόσιων πολιτικών </w:t>
      </w:r>
      <w:r>
        <w:rPr>
          <w:rFonts w:eastAsia="Times New Roman" w:cs="Times New Roman"/>
          <w:szCs w:val="24"/>
        </w:rPr>
        <w:t>κ</w:t>
      </w:r>
      <w:r w:rsidRPr="00F45B4F">
        <w:rPr>
          <w:rFonts w:eastAsia="Times New Roman" w:cs="Times New Roman"/>
          <w:szCs w:val="24"/>
        </w:rPr>
        <w:t>αι</w:t>
      </w:r>
      <w:r>
        <w:rPr>
          <w:rFonts w:eastAsia="Times New Roman" w:cs="Times New Roman"/>
          <w:szCs w:val="24"/>
        </w:rPr>
        <w:t>,</w:t>
      </w:r>
      <w:r w:rsidRPr="00F45B4F">
        <w:rPr>
          <w:rFonts w:eastAsia="Times New Roman" w:cs="Times New Roman"/>
          <w:szCs w:val="24"/>
        </w:rPr>
        <w:t xml:space="preserve"> κατά συνέπεια</w:t>
      </w:r>
      <w:r>
        <w:rPr>
          <w:rFonts w:eastAsia="Times New Roman" w:cs="Times New Roman"/>
          <w:szCs w:val="24"/>
        </w:rPr>
        <w:t>,</w:t>
      </w:r>
      <w:r w:rsidRPr="00F45B4F">
        <w:rPr>
          <w:rFonts w:eastAsia="Times New Roman" w:cs="Times New Roman"/>
          <w:szCs w:val="24"/>
        </w:rPr>
        <w:t xml:space="preserve"> να θεσπίσουμε και να κατοχυρώσουμε εκείνα τα ατομικά δικαιώματα των πολιτών</w:t>
      </w:r>
      <w:r>
        <w:rPr>
          <w:rFonts w:eastAsia="Times New Roman" w:cs="Times New Roman"/>
          <w:szCs w:val="24"/>
        </w:rPr>
        <w:t xml:space="preserve"> αλλά και μι</w:t>
      </w:r>
      <w:r w:rsidRPr="00F45B4F">
        <w:rPr>
          <w:rFonts w:eastAsia="Times New Roman" w:cs="Times New Roman"/>
          <w:szCs w:val="24"/>
        </w:rPr>
        <w:t>α πολιτική δίκ</w:t>
      </w:r>
      <w:r>
        <w:rPr>
          <w:rFonts w:eastAsia="Times New Roman" w:cs="Times New Roman"/>
          <w:szCs w:val="24"/>
        </w:rPr>
        <w:t xml:space="preserve">αιης </w:t>
      </w:r>
      <w:r w:rsidRPr="00F45B4F">
        <w:rPr>
          <w:rFonts w:eastAsia="Times New Roman" w:cs="Times New Roman"/>
          <w:szCs w:val="24"/>
        </w:rPr>
        <w:t>διανομής του πλούτου</w:t>
      </w:r>
      <w:r>
        <w:rPr>
          <w:rFonts w:eastAsia="Times New Roman" w:cs="Times New Roman"/>
          <w:szCs w:val="24"/>
        </w:rPr>
        <w:t>,</w:t>
      </w:r>
      <w:r w:rsidRPr="00F45B4F">
        <w:rPr>
          <w:rFonts w:eastAsia="Times New Roman" w:cs="Times New Roman"/>
          <w:szCs w:val="24"/>
        </w:rPr>
        <w:t xml:space="preserve"> αντιμετωπίζοντας τις συνθήκες που δημιουργεί η λεγόμενη τέταρτη βιομηχανική επανά</w:t>
      </w:r>
      <w:r w:rsidRPr="00F45B4F">
        <w:rPr>
          <w:rFonts w:eastAsia="Times New Roman" w:cs="Times New Roman"/>
          <w:szCs w:val="24"/>
        </w:rPr>
        <w:t>σταση</w:t>
      </w:r>
      <w:r>
        <w:rPr>
          <w:rFonts w:eastAsia="Times New Roman" w:cs="Times New Roman"/>
          <w:szCs w:val="24"/>
        </w:rPr>
        <w:t>; Προφανώς και είναι μι</w:t>
      </w:r>
      <w:r w:rsidRPr="00F45B4F">
        <w:rPr>
          <w:rFonts w:eastAsia="Times New Roman" w:cs="Times New Roman"/>
          <w:szCs w:val="24"/>
        </w:rPr>
        <w:t xml:space="preserve">α </w:t>
      </w:r>
      <w:r>
        <w:rPr>
          <w:rFonts w:eastAsia="Times New Roman" w:cs="Times New Roman"/>
          <w:szCs w:val="24"/>
        </w:rPr>
        <w:t>π</w:t>
      </w:r>
      <w:r w:rsidRPr="00F45B4F">
        <w:rPr>
          <w:rFonts w:eastAsia="Times New Roman" w:cs="Times New Roman"/>
          <w:szCs w:val="24"/>
        </w:rPr>
        <w:t xml:space="preserve">ροοδευτική πολιτική την οποία </w:t>
      </w:r>
      <w:r>
        <w:rPr>
          <w:rFonts w:eastAsia="Times New Roman" w:cs="Times New Roman"/>
          <w:szCs w:val="24"/>
        </w:rPr>
        <w:t xml:space="preserve">δεν την </w:t>
      </w:r>
      <w:r w:rsidRPr="00F45B4F">
        <w:rPr>
          <w:rFonts w:eastAsia="Times New Roman" w:cs="Times New Roman"/>
          <w:szCs w:val="24"/>
        </w:rPr>
        <w:t>ασκείτ</w:t>
      </w:r>
      <w:r>
        <w:rPr>
          <w:rFonts w:eastAsia="Times New Roman" w:cs="Times New Roman"/>
          <w:szCs w:val="24"/>
        </w:rPr>
        <w:t xml:space="preserve">ε. </w:t>
      </w:r>
    </w:p>
    <w:p w14:paraId="0985608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w:t>
      </w:r>
      <w:r w:rsidRPr="00F45B4F">
        <w:rPr>
          <w:rFonts w:eastAsia="Times New Roman" w:cs="Times New Roman"/>
          <w:szCs w:val="24"/>
        </w:rPr>
        <w:t>εν είναι ζήτημα απονομής της δικαιοσύνης</w:t>
      </w:r>
      <w:r>
        <w:rPr>
          <w:rFonts w:eastAsia="Times New Roman" w:cs="Times New Roman"/>
          <w:szCs w:val="24"/>
        </w:rPr>
        <w:t>,</w:t>
      </w:r>
      <w:r w:rsidRPr="00F45B4F">
        <w:rPr>
          <w:rFonts w:eastAsia="Times New Roman" w:cs="Times New Roman"/>
          <w:szCs w:val="24"/>
        </w:rPr>
        <w:t xml:space="preserve"> της ταχύτητας και της αποτελεσματικότητας</w:t>
      </w:r>
      <w:r>
        <w:rPr>
          <w:rFonts w:eastAsia="Times New Roman" w:cs="Times New Roman"/>
          <w:szCs w:val="24"/>
        </w:rPr>
        <w:t>,</w:t>
      </w:r>
      <w:r w:rsidRPr="00F45B4F">
        <w:rPr>
          <w:rFonts w:eastAsia="Times New Roman" w:cs="Times New Roman"/>
          <w:szCs w:val="24"/>
        </w:rPr>
        <w:t xml:space="preserve"> να ρυθμίσουμε τα συνταγματικά ζητήματα που άπτονται του τρόπου οργάνωσης της </w:t>
      </w:r>
      <w:r>
        <w:rPr>
          <w:rFonts w:eastAsia="Times New Roman" w:cs="Times New Roman"/>
          <w:szCs w:val="24"/>
        </w:rPr>
        <w:t>δ</w:t>
      </w:r>
      <w:r w:rsidRPr="00F45B4F">
        <w:rPr>
          <w:rFonts w:eastAsia="Times New Roman" w:cs="Times New Roman"/>
          <w:szCs w:val="24"/>
        </w:rPr>
        <w:t>ικαιοσύνης</w:t>
      </w:r>
      <w:r>
        <w:rPr>
          <w:rFonts w:eastAsia="Times New Roman" w:cs="Times New Roman"/>
          <w:szCs w:val="24"/>
        </w:rPr>
        <w:t>;</w:t>
      </w:r>
      <w:r w:rsidRPr="00F45B4F">
        <w:rPr>
          <w:rFonts w:eastAsia="Times New Roman" w:cs="Times New Roman"/>
          <w:szCs w:val="24"/>
        </w:rPr>
        <w:t xml:space="preserve"> </w:t>
      </w:r>
    </w:p>
    <w:p w14:paraId="0985608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w:t>
      </w:r>
      <w:r w:rsidRPr="00F45B4F">
        <w:rPr>
          <w:rFonts w:eastAsia="Times New Roman" w:cs="Times New Roman"/>
          <w:szCs w:val="24"/>
        </w:rPr>
        <w:t xml:space="preserve">εν είναι </w:t>
      </w:r>
      <w:r>
        <w:rPr>
          <w:rFonts w:eastAsia="Times New Roman" w:cs="Times New Roman"/>
          <w:szCs w:val="24"/>
        </w:rPr>
        <w:t>προοδευτική πολιτική μι</w:t>
      </w:r>
      <w:r w:rsidRPr="00F45B4F">
        <w:rPr>
          <w:rFonts w:eastAsia="Times New Roman" w:cs="Times New Roman"/>
          <w:szCs w:val="24"/>
        </w:rPr>
        <w:t xml:space="preserve">α αποτελεσματική πολιτική για τις υποχρεώσεις της διοίκησης απέναντι στους πολίτες από τις λαθροχειρίες της ερμηνείας της ελαστικότητας και της </w:t>
      </w:r>
      <w:r>
        <w:rPr>
          <w:rFonts w:eastAsia="Times New Roman" w:cs="Times New Roman"/>
          <w:szCs w:val="24"/>
        </w:rPr>
        <w:t xml:space="preserve">αυθαιρεσίας, </w:t>
      </w:r>
      <w:r w:rsidRPr="00F45B4F">
        <w:rPr>
          <w:rFonts w:eastAsia="Times New Roman" w:cs="Times New Roman"/>
          <w:szCs w:val="24"/>
        </w:rPr>
        <w:t>με βάση και την πρόταση που έχουμε διατυπώσει</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Κ</w:t>
      </w:r>
      <w:r w:rsidRPr="00F45B4F">
        <w:rPr>
          <w:rFonts w:eastAsia="Times New Roman" w:cs="Times New Roman"/>
          <w:szCs w:val="24"/>
        </w:rPr>
        <w:t>αμ</w:t>
      </w:r>
      <w:r>
        <w:rPr>
          <w:rFonts w:eastAsia="Times New Roman" w:cs="Times New Roman"/>
          <w:szCs w:val="24"/>
        </w:rPr>
        <w:t>μ</w:t>
      </w:r>
      <w:r w:rsidRPr="00F45B4F">
        <w:rPr>
          <w:rFonts w:eastAsia="Times New Roman" w:cs="Times New Roman"/>
          <w:szCs w:val="24"/>
        </w:rPr>
        <w:t xml:space="preserve">ία τέτοια </w:t>
      </w:r>
      <w:r>
        <w:rPr>
          <w:rFonts w:eastAsia="Times New Roman" w:cs="Times New Roman"/>
          <w:szCs w:val="24"/>
        </w:rPr>
        <w:t xml:space="preserve">πρόνοια. </w:t>
      </w:r>
    </w:p>
    <w:p w14:paraId="0985608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Δεν είναι, εν πάση περιπτώσει,</w:t>
      </w:r>
      <w:r w:rsidRPr="00F45B4F">
        <w:rPr>
          <w:rFonts w:eastAsia="Times New Roman" w:cs="Times New Roman"/>
          <w:szCs w:val="24"/>
        </w:rPr>
        <w:t xml:space="preserve"> ένα συμπέρασμα που πρέπει να εξάγουμε από τη μακρ</w:t>
      </w:r>
      <w:r>
        <w:rPr>
          <w:rFonts w:eastAsia="Times New Roman" w:cs="Times New Roman"/>
          <w:szCs w:val="24"/>
        </w:rPr>
        <w:t xml:space="preserve">όχρονη μνημονιακή </w:t>
      </w:r>
      <w:r w:rsidRPr="00F45B4F">
        <w:rPr>
          <w:rFonts w:eastAsia="Times New Roman" w:cs="Times New Roman"/>
          <w:szCs w:val="24"/>
        </w:rPr>
        <w:t xml:space="preserve">κρίση που περνάει η χώρα μας το </w:t>
      </w:r>
      <w:r>
        <w:rPr>
          <w:rFonts w:eastAsia="Times New Roman" w:cs="Times New Roman"/>
          <w:szCs w:val="24"/>
        </w:rPr>
        <w:t>π</w:t>
      </w:r>
      <w:r w:rsidRPr="00F45B4F">
        <w:rPr>
          <w:rFonts w:eastAsia="Times New Roman" w:cs="Times New Roman"/>
          <w:szCs w:val="24"/>
        </w:rPr>
        <w:t xml:space="preserve">ώς αντιμετωπίζονται οι βαριές δεσμεύσεις </w:t>
      </w:r>
      <w:r>
        <w:rPr>
          <w:rFonts w:eastAsia="Times New Roman" w:cs="Times New Roman"/>
          <w:szCs w:val="24"/>
        </w:rPr>
        <w:t xml:space="preserve">που </w:t>
      </w:r>
      <w:r w:rsidRPr="00F45B4F">
        <w:rPr>
          <w:rFonts w:eastAsia="Times New Roman" w:cs="Times New Roman"/>
          <w:szCs w:val="24"/>
        </w:rPr>
        <w:t xml:space="preserve">κάθε φορά επιβάλλονται στη χώρα </w:t>
      </w:r>
      <w:r>
        <w:rPr>
          <w:rFonts w:eastAsia="Times New Roman" w:cs="Times New Roman"/>
          <w:szCs w:val="24"/>
        </w:rPr>
        <w:t>μας,</w:t>
      </w:r>
      <w:r w:rsidRPr="00F45B4F">
        <w:rPr>
          <w:rFonts w:eastAsia="Times New Roman" w:cs="Times New Roman"/>
          <w:szCs w:val="24"/>
        </w:rPr>
        <w:t xml:space="preserve"> με </w:t>
      </w:r>
      <w:r>
        <w:rPr>
          <w:rFonts w:eastAsia="Times New Roman" w:cs="Times New Roman"/>
          <w:szCs w:val="24"/>
        </w:rPr>
        <w:t>ποιες συναινέσεις</w:t>
      </w:r>
      <w:r w:rsidRPr="00F45B4F">
        <w:rPr>
          <w:rFonts w:eastAsia="Times New Roman" w:cs="Times New Roman"/>
          <w:szCs w:val="24"/>
        </w:rPr>
        <w:t xml:space="preserve"> και </w:t>
      </w:r>
      <w:r>
        <w:rPr>
          <w:rFonts w:eastAsia="Times New Roman" w:cs="Times New Roman"/>
          <w:szCs w:val="24"/>
        </w:rPr>
        <w:t>ποιες πλ</w:t>
      </w:r>
      <w:r>
        <w:rPr>
          <w:rFonts w:eastAsia="Times New Roman" w:cs="Times New Roman"/>
          <w:szCs w:val="24"/>
        </w:rPr>
        <w:t>ειοψηφίες; Κλασικό</w:t>
      </w:r>
      <w:r w:rsidRPr="00F45B4F">
        <w:rPr>
          <w:rFonts w:eastAsia="Times New Roman" w:cs="Times New Roman"/>
          <w:szCs w:val="24"/>
        </w:rPr>
        <w:t xml:space="preserve"> παράδειγμα το </w:t>
      </w:r>
      <w:r>
        <w:rPr>
          <w:rFonts w:eastAsia="Times New Roman" w:cs="Times New Roman"/>
          <w:szCs w:val="24"/>
        </w:rPr>
        <w:t>υ</w:t>
      </w:r>
      <w:r w:rsidRPr="00F45B4F">
        <w:rPr>
          <w:rFonts w:eastAsia="Times New Roman" w:cs="Times New Roman"/>
          <w:szCs w:val="24"/>
        </w:rPr>
        <w:t>περταμείο</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Δ</w:t>
      </w:r>
      <w:r w:rsidRPr="00F45B4F">
        <w:rPr>
          <w:rFonts w:eastAsia="Times New Roman" w:cs="Times New Roman"/>
          <w:szCs w:val="24"/>
        </w:rPr>
        <w:t>εν βγάλαμε κανένα συμπέρασμα</w:t>
      </w:r>
      <w:r>
        <w:rPr>
          <w:rFonts w:eastAsia="Times New Roman" w:cs="Times New Roman"/>
          <w:szCs w:val="24"/>
        </w:rPr>
        <w:t>;</w:t>
      </w:r>
      <w:r w:rsidRPr="00F45B4F">
        <w:rPr>
          <w:rFonts w:eastAsia="Times New Roman" w:cs="Times New Roman"/>
          <w:szCs w:val="24"/>
        </w:rPr>
        <w:t xml:space="preserve"> </w:t>
      </w:r>
    </w:p>
    <w:p w14:paraId="0985608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F45B4F">
        <w:rPr>
          <w:rFonts w:eastAsia="Times New Roman" w:cs="Times New Roman"/>
          <w:szCs w:val="24"/>
        </w:rPr>
        <w:t>αι τελικά</w:t>
      </w:r>
      <w:r>
        <w:rPr>
          <w:rFonts w:eastAsia="Times New Roman" w:cs="Times New Roman"/>
          <w:szCs w:val="24"/>
        </w:rPr>
        <w:t xml:space="preserve">, κυρίες και κύριοι συνάδελφοι, δεν είναι πολύ φοβική </w:t>
      </w:r>
      <w:r>
        <w:rPr>
          <w:rFonts w:eastAsia="Times New Roman" w:cs="Times New Roman"/>
          <w:szCs w:val="24"/>
        </w:rPr>
        <w:t xml:space="preserve">η </w:t>
      </w:r>
      <w:r>
        <w:rPr>
          <w:rFonts w:eastAsia="Times New Roman" w:cs="Times New Roman"/>
          <w:szCs w:val="24"/>
        </w:rPr>
        <w:t>αντίληψη που λέει ότι</w:t>
      </w:r>
      <w:r w:rsidRPr="00F45B4F">
        <w:rPr>
          <w:rFonts w:eastAsia="Times New Roman" w:cs="Times New Roman"/>
          <w:szCs w:val="24"/>
        </w:rPr>
        <w:t xml:space="preserve"> αναβαθμίζουμε τα δημόσια πανεπιστήμια μέσα από έναν υγιή ανταγωνισμό με κανόνες και προϋποθ</w:t>
      </w:r>
      <w:r w:rsidRPr="00F45B4F">
        <w:rPr>
          <w:rFonts w:eastAsia="Times New Roman" w:cs="Times New Roman"/>
          <w:szCs w:val="24"/>
        </w:rPr>
        <w:t xml:space="preserve">έσεις </w:t>
      </w:r>
      <w:r>
        <w:rPr>
          <w:rFonts w:eastAsia="Times New Roman" w:cs="Times New Roman"/>
          <w:szCs w:val="24"/>
        </w:rPr>
        <w:t>μ</w:t>
      </w:r>
      <w:r w:rsidRPr="00F45B4F">
        <w:rPr>
          <w:rFonts w:eastAsia="Times New Roman" w:cs="Times New Roman"/>
          <w:szCs w:val="24"/>
        </w:rPr>
        <w:t>ε</w:t>
      </w:r>
      <w:r>
        <w:rPr>
          <w:rFonts w:eastAsia="Times New Roman" w:cs="Times New Roman"/>
          <w:szCs w:val="24"/>
        </w:rPr>
        <w:t xml:space="preserve"> </w:t>
      </w:r>
      <w:r w:rsidRPr="00F45B4F">
        <w:rPr>
          <w:rFonts w:eastAsia="Times New Roman" w:cs="Times New Roman"/>
          <w:szCs w:val="24"/>
        </w:rPr>
        <w:t>τ</w:t>
      </w:r>
      <w:r>
        <w:rPr>
          <w:rFonts w:eastAsia="Times New Roman" w:cs="Times New Roman"/>
          <w:szCs w:val="24"/>
        </w:rPr>
        <w:t>α</w:t>
      </w:r>
      <w:r w:rsidRPr="00F45B4F">
        <w:rPr>
          <w:rFonts w:eastAsia="Times New Roman" w:cs="Times New Roman"/>
          <w:szCs w:val="24"/>
        </w:rPr>
        <w:t xml:space="preserve"> μη κρατικά πανεπιστήμια</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Α</w:t>
      </w:r>
      <w:r w:rsidRPr="00F45B4F">
        <w:rPr>
          <w:rFonts w:eastAsia="Times New Roman" w:cs="Times New Roman"/>
          <w:szCs w:val="24"/>
        </w:rPr>
        <w:t>υτές είναι προοδευτικές πολιτικές</w:t>
      </w:r>
      <w:r>
        <w:rPr>
          <w:rFonts w:eastAsia="Times New Roman" w:cs="Times New Roman"/>
          <w:szCs w:val="24"/>
        </w:rPr>
        <w:t>. Δ</w:t>
      </w:r>
      <w:r w:rsidRPr="00F45B4F">
        <w:rPr>
          <w:rFonts w:eastAsia="Times New Roman" w:cs="Times New Roman"/>
          <w:szCs w:val="24"/>
        </w:rPr>
        <w:t xml:space="preserve">εν τις κάνετε </w:t>
      </w:r>
      <w:r>
        <w:rPr>
          <w:rFonts w:eastAsia="Times New Roman" w:cs="Times New Roman"/>
          <w:szCs w:val="24"/>
        </w:rPr>
        <w:t>και γι’</w:t>
      </w:r>
      <w:r w:rsidRPr="00F45B4F">
        <w:rPr>
          <w:rFonts w:eastAsia="Times New Roman" w:cs="Times New Roman"/>
          <w:szCs w:val="24"/>
        </w:rPr>
        <w:t xml:space="preserve"> αυτό η μεταρρύθμισ</w:t>
      </w:r>
      <w:r>
        <w:rPr>
          <w:rFonts w:eastAsia="Times New Roman" w:cs="Times New Roman"/>
          <w:szCs w:val="24"/>
        </w:rPr>
        <w:t>ή</w:t>
      </w:r>
      <w:r w:rsidRPr="00F45B4F">
        <w:rPr>
          <w:rFonts w:eastAsia="Times New Roman" w:cs="Times New Roman"/>
          <w:szCs w:val="24"/>
        </w:rPr>
        <w:t xml:space="preserve"> σας είναι φοβική</w:t>
      </w:r>
      <w:r>
        <w:rPr>
          <w:rFonts w:eastAsia="Times New Roman" w:cs="Times New Roman"/>
          <w:szCs w:val="24"/>
        </w:rPr>
        <w:t>.</w:t>
      </w:r>
    </w:p>
    <w:p w14:paraId="09856086" w14:textId="77777777" w:rsidR="00BE639A" w:rsidRDefault="00A212EC">
      <w:pPr>
        <w:spacing w:line="600" w:lineRule="auto"/>
        <w:ind w:firstLine="720"/>
        <w:jc w:val="both"/>
        <w:rPr>
          <w:rFonts w:eastAsia="Times New Roman" w:cs="Times New Roman"/>
          <w:szCs w:val="24"/>
        </w:rPr>
      </w:pPr>
      <w:r w:rsidRPr="00D577F4">
        <w:rPr>
          <w:rFonts w:eastAsia="Times New Roman" w:cs="Times New Roman"/>
          <w:szCs w:val="24"/>
        </w:rPr>
        <w:t>(Στο σημείο αυτό κτυπάει το κουδούνι λήξεως του χρόνου ομιλίας του κυρίου Βουλευτή)</w:t>
      </w:r>
    </w:p>
    <w:p w14:paraId="0985608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w:t>
      </w:r>
      <w:r w:rsidRPr="00F45B4F">
        <w:rPr>
          <w:rFonts w:eastAsia="Times New Roman" w:cs="Times New Roman"/>
          <w:szCs w:val="24"/>
        </w:rPr>
        <w:t>α τελειώσω σε ένα λεπτό</w:t>
      </w:r>
      <w:r>
        <w:rPr>
          <w:rFonts w:eastAsia="Times New Roman" w:cs="Times New Roman"/>
          <w:szCs w:val="24"/>
        </w:rPr>
        <w:t>,</w:t>
      </w:r>
      <w:r w:rsidRPr="00F45B4F">
        <w:rPr>
          <w:rFonts w:eastAsia="Times New Roman" w:cs="Times New Roman"/>
          <w:szCs w:val="24"/>
        </w:rPr>
        <w:t xml:space="preserve"> κυρίες και κ</w:t>
      </w:r>
      <w:r w:rsidRPr="00F45B4F">
        <w:rPr>
          <w:rFonts w:eastAsia="Times New Roman" w:cs="Times New Roman"/>
          <w:szCs w:val="24"/>
        </w:rPr>
        <w:t>ύριοι συνάδελφοι</w:t>
      </w:r>
      <w:r>
        <w:rPr>
          <w:rFonts w:eastAsia="Times New Roman" w:cs="Times New Roman"/>
          <w:szCs w:val="24"/>
        </w:rPr>
        <w:t>.</w:t>
      </w:r>
    </w:p>
    <w:p w14:paraId="09856088" w14:textId="77777777" w:rsidR="00BE639A" w:rsidRDefault="00A212EC">
      <w:pPr>
        <w:spacing w:line="600" w:lineRule="auto"/>
        <w:ind w:firstLine="720"/>
        <w:jc w:val="both"/>
        <w:rPr>
          <w:rFonts w:eastAsia="Times New Roman" w:cs="Times New Roman"/>
          <w:szCs w:val="24"/>
        </w:rPr>
      </w:pPr>
      <w:r w:rsidRPr="00F45B4F">
        <w:rPr>
          <w:rFonts w:eastAsia="Times New Roman" w:cs="Times New Roman"/>
          <w:szCs w:val="24"/>
        </w:rPr>
        <w:t>Κατά συνέπεια</w:t>
      </w:r>
      <w:r>
        <w:rPr>
          <w:rFonts w:eastAsia="Times New Roman" w:cs="Times New Roman"/>
          <w:szCs w:val="24"/>
        </w:rPr>
        <w:t>,</w:t>
      </w:r>
      <w:r w:rsidRPr="00F45B4F">
        <w:rPr>
          <w:rFonts w:eastAsia="Times New Roman" w:cs="Times New Roman"/>
          <w:szCs w:val="24"/>
        </w:rPr>
        <w:t xml:space="preserve"> για να αντιμετωπίσουμε αυτά τα ζητήματα</w:t>
      </w:r>
      <w:r>
        <w:rPr>
          <w:rFonts w:eastAsia="Times New Roman" w:cs="Times New Roman"/>
          <w:szCs w:val="24"/>
        </w:rPr>
        <w:t>,</w:t>
      </w:r>
      <w:r w:rsidRPr="00F45B4F">
        <w:rPr>
          <w:rFonts w:eastAsia="Times New Roman" w:cs="Times New Roman"/>
          <w:szCs w:val="24"/>
        </w:rPr>
        <w:t xml:space="preserve"> εμείς έχουμ</w:t>
      </w:r>
      <w:r>
        <w:rPr>
          <w:rFonts w:eastAsia="Times New Roman" w:cs="Times New Roman"/>
          <w:szCs w:val="24"/>
        </w:rPr>
        <w:t>ε καταθέσει μια σειρά προτάσεις. Τις έχουν</w:t>
      </w:r>
      <w:r w:rsidRPr="00F45B4F">
        <w:rPr>
          <w:rFonts w:eastAsia="Times New Roman" w:cs="Times New Roman"/>
          <w:szCs w:val="24"/>
        </w:rPr>
        <w:t xml:space="preserve"> παρουσιάσει </w:t>
      </w:r>
      <w:r>
        <w:rPr>
          <w:rFonts w:eastAsia="Times New Roman" w:cs="Times New Roman"/>
          <w:szCs w:val="24"/>
        </w:rPr>
        <w:t>οι εισηγητές</w:t>
      </w:r>
      <w:r w:rsidRPr="00F45B4F">
        <w:rPr>
          <w:rFonts w:eastAsia="Times New Roman" w:cs="Times New Roman"/>
          <w:szCs w:val="24"/>
        </w:rPr>
        <w:t xml:space="preserve"> </w:t>
      </w:r>
      <w:r>
        <w:rPr>
          <w:rFonts w:eastAsia="Times New Roman" w:cs="Times New Roman"/>
          <w:szCs w:val="24"/>
        </w:rPr>
        <w:t>μας.</w:t>
      </w:r>
      <w:r w:rsidRPr="00F45B4F">
        <w:rPr>
          <w:rFonts w:eastAsia="Times New Roman" w:cs="Times New Roman"/>
          <w:szCs w:val="24"/>
        </w:rPr>
        <w:t xml:space="preserve"> </w:t>
      </w:r>
      <w:r>
        <w:rPr>
          <w:rFonts w:eastAsia="Times New Roman" w:cs="Times New Roman"/>
          <w:szCs w:val="24"/>
        </w:rPr>
        <w:t>Ε</w:t>
      </w:r>
      <w:r w:rsidRPr="00F45B4F">
        <w:rPr>
          <w:rFonts w:eastAsia="Times New Roman" w:cs="Times New Roman"/>
          <w:szCs w:val="24"/>
        </w:rPr>
        <w:t xml:space="preserve">ίναι επικυρωμένες από το </w:t>
      </w:r>
      <w:r>
        <w:rPr>
          <w:rFonts w:eastAsia="Times New Roman" w:cs="Times New Roman"/>
          <w:szCs w:val="24"/>
        </w:rPr>
        <w:t>σ</w:t>
      </w:r>
      <w:r w:rsidRPr="00F45B4F">
        <w:rPr>
          <w:rFonts w:eastAsia="Times New Roman" w:cs="Times New Roman"/>
          <w:szCs w:val="24"/>
        </w:rPr>
        <w:t xml:space="preserve">υνέδριο του </w:t>
      </w:r>
      <w:r>
        <w:rPr>
          <w:rFonts w:eastAsia="Times New Roman" w:cs="Times New Roman"/>
          <w:szCs w:val="24"/>
        </w:rPr>
        <w:t>Κ</w:t>
      </w:r>
      <w:r w:rsidRPr="00F45B4F">
        <w:rPr>
          <w:rFonts w:eastAsia="Times New Roman" w:cs="Times New Roman"/>
          <w:szCs w:val="24"/>
        </w:rPr>
        <w:t xml:space="preserve">ινήματος </w:t>
      </w:r>
      <w:r>
        <w:rPr>
          <w:rFonts w:eastAsia="Times New Roman" w:cs="Times New Roman"/>
          <w:szCs w:val="24"/>
        </w:rPr>
        <w:t>Α</w:t>
      </w:r>
      <w:r w:rsidRPr="00F45B4F">
        <w:rPr>
          <w:rFonts w:eastAsia="Times New Roman" w:cs="Times New Roman"/>
          <w:szCs w:val="24"/>
        </w:rPr>
        <w:t>λ</w:t>
      </w:r>
      <w:r>
        <w:rPr>
          <w:rFonts w:eastAsia="Times New Roman" w:cs="Times New Roman"/>
          <w:szCs w:val="24"/>
        </w:rPr>
        <w:t>λαγής. Τι</w:t>
      </w:r>
      <w:r w:rsidRPr="00F45B4F">
        <w:rPr>
          <w:rFonts w:eastAsia="Times New Roman" w:cs="Times New Roman"/>
          <w:szCs w:val="24"/>
        </w:rPr>
        <w:t>ς έστειλε η κ</w:t>
      </w:r>
      <w:r>
        <w:rPr>
          <w:rFonts w:eastAsia="Times New Roman" w:cs="Times New Roman"/>
          <w:szCs w:val="24"/>
        </w:rPr>
        <w:t xml:space="preserve">. </w:t>
      </w:r>
      <w:r w:rsidRPr="00F45B4F">
        <w:rPr>
          <w:rFonts w:eastAsia="Times New Roman" w:cs="Times New Roman"/>
          <w:szCs w:val="24"/>
        </w:rPr>
        <w:t xml:space="preserve">Γεννηματά στους πολιτικούς </w:t>
      </w:r>
      <w:r>
        <w:rPr>
          <w:rFonts w:eastAsia="Times New Roman" w:cs="Times New Roman"/>
          <w:szCs w:val="24"/>
        </w:rPr>
        <w:t>Α</w:t>
      </w:r>
      <w:r w:rsidRPr="00F45B4F">
        <w:rPr>
          <w:rFonts w:eastAsia="Times New Roman" w:cs="Times New Roman"/>
          <w:szCs w:val="24"/>
        </w:rPr>
        <w:t>ρχηγούς</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σ</w:t>
      </w:r>
      <w:r w:rsidRPr="00F45B4F">
        <w:rPr>
          <w:rFonts w:eastAsia="Times New Roman" w:cs="Times New Roman"/>
          <w:szCs w:val="24"/>
        </w:rPr>
        <w:t>τον κ Μητσοτάκη</w:t>
      </w:r>
      <w:r>
        <w:rPr>
          <w:rFonts w:eastAsia="Times New Roman" w:cs="Times New Roman"/>
          <w:szCs w:val="24"/>
        </w:rPr>
        <w:t>,</w:t>
      </w:r>
      <w:r w:rsidRPr="00F45B4F">
        <w:rPr>
          <w:rFonts w:eastAsia="Times New Roman" w:cs="Times New Roman"/>
          <w:szCs w:val="24"/>
        </w:rPr>
        <w:t xml:space="preserve"> στον κ</w:t>
      </w:r>
      <w:r>
        <w:rPr>
          <w:rFonts w:eastAsia="Times New Roman" w:cs="Times New Roman"/>
          <w:szCs w:val="24"/>
        </w:rPr>
        <w:t>.</w:t>
      </w:r>
      <w:r w:rsidRPr="00F45B4F">
        <w:rPr>
          <w:rFonts w:eastAsia="Times New Roman" w:cs="Times New Roman"/>
          <w:szCs w:val="24"/>
        </w:rPr>
        <w:t xml:space="preserve"> Τσίπρα</w:t>
      </w:r>
      <w:r>
        <w:rPr>
          <w:rFonts w:eastAsia="Times New Roman" w:cs="Times New Roman"/>
          <w:szCs w:val="24"/>
        </w:rPr>
        <w:t>. Ποίησαν τη</w:t>
      </w:r>
      <w:r w:rsidRPr="00F45B4F">
        <w:rPr>
          <w:rFonts w:eastAsia="Times New Roman" w:cs="Times New Roman"/>
          <w:szCs w:val="24"/>
        </w:rPr>
        <w:t xml:space="preserve"> νήσσα</w:t>
      </w:r>
      <w:r>
        <w:rPr>
          <w:rFonts w:eastAsia="Times New Roman" w:cs="Times New Roman"/>
          <w:szCs w:val="24"/>
        </w:rPr>
        <w:t>, π</w:t>
      </w:r>
      <w:r w:rsidRPr="00F45B4F">
        <w:rPr>
          <w:rFonts w:eastAsia="Times New Roman" w:cs="Times New Roman"/>
          <w:szCs w:val="24"/>
        </w:rPr>
        <w:t xml:space="preserve">ερί άλλα τυρβάζουν τόσο καιρό και </w:t>
      </w:r>
      <w:r>
        <w:rPr>
          <w:rFonts w:eastAsia="Times New Roman" w:cs="Times New Roman"/>
          <w:szCs w:val="24"/>
        </w:rPr>
        <w:t>σ</w:t>
      </w:r>
      <w:r w:rsidRPr="00F45B4F">
        <w:rPr>
          <w:rFonts w:eastAsia="Times New Roman" w:cs="Times New Roman"/>
          <w:szCs w:val="24"/>
        </w:rPr>
        <w:t>ήμερα ήρθαν εδώ να ανεβάσουν τους τόνους μιας αντιπαράθεσης</w:t>
      </w:r>
      <w:r>
        <w:rPr>
          <w:rFonts w:eastAsia="Times New Roman" w:cs="Times New Roman"/>
          <w:szCs w:val="24"/>
        </w:rPr>
        <w:t>,</w:t>
      </w:r>
      <w:r w:rsidRPr="00F45B4F">
        <w:rPr>
          <w:rFonts w:eastAsia="Times New Roman" w:cs="Times New Roman"/>
          <w:szCs w:val="24"/>
        </w:rPr>
        <w:t xml:space="preserve"> για να </w:t>
      </w:r>
      <w:r>
        <w:rPr>
          <w:rFonts w:eastAsia="Times New Roman" w:cs="Times New Roman"/>
          <w:szCs w:val="24"/>
        </w:rPr>
        <w:t>πουν ότι γίνεται ουσιαστικός διάλογος</w:t>
      </w:r>
      <w:r w:rsidRPr="00F45B4F">
        <w:rPr>
          <w:rFonts w:eastAsia="Times New Roman" w:cs="Times New Roman"/>
          <w:szCs w:val="24"/>
        </w:rPr>
        <w:t xml:space="preserve"> για το </w:t>
      </w:r>
      <w:r>
        <w:rPr>
          <w:rFonts w:eastAsia="Times New Roman" w:cs="Times New Roman"/>
          <w:szCs w:val="24"/>
        </w:rPr>
        <w:t>Σ</w:t>
      </w:r>
      <w:r w:rsidRPr="00F45B4F">
        <w:rPr>
          <w:rFonts w:eastAsia="Times New Roman" w:cs="Times New Roman"/>
          <w:szCs w:val="24"/>
        </w:rPr>
        <w:t>ύνταγμα</w:t>
      </w:r>
      <w:r>
        <w:rPr>
          <w:rFonts w:eastAsia="Times New Roman" w:cs="Times New Roman"/>
          <w:szCs w:val="24"/>
        </w:rPr>
        <w:t>.</w:t>
      </w:r>
    </w:p>
    <w:p w14:paraId="0985608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 ό</w:t>
      </w:r>
      <w:r w:rsidRPr="00F45B4F">
        <w:rPr>
          <w:rFonts w:eastAsia="Times New Roman" w:cs="Times New Roman"/>
          <w:szCs w:val="24"/>
        </w:rPr>
        <w:t>χι</w:t>
      </w:r>
      <w:r>
        <w:rPr>
          <w:rFonts w:eastAsia="Times New Roman" w:cs="Times New Roman"/>
          <w:szCs w:val="24"/>
        </w:rPr>
        <w:t xml:space="preserve">! </w:t>
      </w:r>
      <w:r>
        <w:rPr>
          <w:rFonts w:eastAsia="Times New Roman" w:cs="Times New Roman"/>
          <w:szCs w:val="24"/>
        </w:rPr>
        <w:t>Δ</w:t>
      </w:r>
      <w:r w:rsidRPr="00F45B4F">
        <w:rPr>
          <w:rFonts w:eastAsia="Times New Roman" w:cs="Times New Roman"/>
          <w:szCs w:val="24"/>
        </w:rPr>
        <w:t xml:space="preserve">εν </w:t>
      </w:r>
      <w:r>
        <w:rPr>
          <w:rFonts w:eastAsia="Times New Roman" w:cs="Times New Roman"/>
          <w:szCs w:val="24"/>
        </w:rPr>
        <w:t>έγινε</w:t>
      </w:r>
      <w:r w:rsidRPr="00F45B4F">
        <w:rPr>
          <w:rFonts w:eastAsia="Times New Roman" w:cs="Times New Roman"/>
          <w:szCs w:val="24"/>
        </w:rPr>
        <w:t xml:space="preserve"> κανένας ουσιαστικός διάλογος</w:t>
      </w:r>
      <w:r>
        <w:rPr>
          <w:rFonts w:eastAsia="Times New Roman" w:cs="Times New Roman"/>
          <w:szCs w:val="24"/>
        </w:rPr>
        <w:t xml:space="preserve"> για το Σύνταγμα. Η</w:t>
      </w:r>
      <w:r w:rsidRPr="00F45B4F">
        <w:rPr>
          <w:rFonts w:eastAsia="Times New Roman" w:cs="Times New Roman"/>
          <w:szCs w:val="24"/>
        </w:rPr>
        <w:t xml:space="preserve"> μεθόδευση που έχει στο μυαλό </w:t>
      </w:r>
      <w:r>
        <w:rPr>
          <w:rFonts w:eastAsia="Times New Roman" w:cs="Times New Roman"/>
          <w:szCs w:val="24"/>
        </w:rPr>
        <w:t>της η Πλειοψηφία είναι</w:t>
      </w:r>
      <w:r w:rsidRPr="00F45B4F">
        <w:rPr>
          <w:rFonts w:eastAsia="Times New Roman" w:cs="Times New Roman"/>
          <w:szCs w:val="24"/>
        </w:rPr>
        <w:t xml:space="preserve"> π</w:t>
      </w:r>
      <w:r>
        <w:rPr>
          <w:rFonts w:eastAsia="Times New Roman" w:cs="Times New Roman"/>
          <w:szCs w:val="24"/>
        </w:rPr>
        <w:t>ώ</w:t>
      </w:r>
      <w:r w:rsidRPr="00F45B4F">
        <w:rPr>
          <w:rFonts w:eastAsia="Times New Roman" w:cs="Times New Roman"/>
          <w:szCs w:val="24"/>
        </w:rPr>
        <w:t>ς θα ελέγξει τις εξελίξεις μετά τις εκλογές</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Κ</w:t>
      </w:r>
      <w:r w:rsidRPr="00F45B4F">
        <w:rPr>
          <w:rFonts w:eastAsia="Times New Roman" w:cs="Times New Roman"/>
          <w:szCs w:val="24"/>
        </w:rPr>
        <w:t>άτι τέτοιο σκέφτεται</w:t>
      </w:r>
      <w:r>
        <w:rPr>
          <w:rFonts w:eastAsia="Times New Roman" w:cs="Times New Roman"/>
          <w:szCs w:val="24"/>
        </w:rPr>
        <w:t xml:space="preserve"> -λ</w:t>
      </w:r>
      <w:r w:rsidRPr="00F45B4F">
        <w:rPr>
          <w:rFonts w:eastAsia="Times New Roman" w:cs="Times New Roman"/>
          <w:szCs w:val="24"/>
        </w:rPr>
        <w:t>ογικό είναι</w:t>
      </w:r>
      <w:r>
        <w:rPr>
          <w:rFonts w:eastAsia="Times New Roman" w:cs="Times New Roman"/>
          <w:szCs w:val="24"/>
        </w:rPr>
        <w:t>-</w:t>
      </w:r>
      <w:r w:rsidRPr="00F45B4F">
        <w:rPr>
          <w:rFonts w:eastAsia="Times New Roman" w:cs="Times New Roman"/>
          <w:szCs w:val="24"/>
        </w:rPr>
        <w:t xml:space="preserve"> και ο κ</w:t>
      </w:r>
      <w:r>
        <w:rPr>
          <w:rFonts w:eastAsia="Times New Roman" w:cs="Times New Roman"/>
          <w:szCs w:val="24"/>
        </w:rPr>
        <w:t>.</w:t>
      </w:r>
      <w:r w:rsidRPr="00F45B4F">
        <w:rPr>
          <w:rFonts w:eastAsia="Times New Roman" w:cs="Times New Roman"/>
          <w:szCs w:val="24"/>
        </w:rPr>
        <w:t xml:space="preserve"> Μητσοτάκης</w:t>
      </w:r>
      <w:r>
        <w:rPr>
          <w:rFonts w:eastAsia="Times New Roman" w:cs="Times New Roman"/>
          <w:szCs w:val="24"/>
        </w:rPr>
        <w:t>.</w:t>
      </w:r>
    </w:p>
    <w:p w14:paraId="0985608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F45B4F">
        <w:rPr>
          <w:rFonts w:eastAsia="Times New Roman" w:cs="Times New Roman"/>
          <w:szCs w:val="24"/>
        </w:rPr>
        <w:t>μείς</w:t>
      </w:r>
      <w:r>
        <w:rPr>
          <w:rFonts w:eastAsia="Times New Roman" w:cs="Times New Roman"/>
          <w:szCs w:val="24"/>
        </w:rPr>
        <w:t>,</w:t>
      </w:r>
      <w:r w:rsidRPr="00F45B4F">
        <w:rPr>
          <w:rFonts w:eastAsia="Times New Roman" w:cs="Times New Roman"/>
          <w:szCs w:val="24"/>
        </w:rPr>
        <w:t xml:space="preserve"> για να τελειώνω και να μην καταχρώ</w:t>
      </w:r>
      <w:r w:rsidRPr="00F45B4F">
        <w:rPr>
          <w:rFonts w:eastAsia="Times New Roman" w:cs="Times New Roman"/>
          <w:szCs w:val="24"/>
        </w:rPr>
        <w:t>μαι το</w:t>
      </w:r>
      <w:r>
        <w:rPr>
          <w:rFonts w:eastAsia="Times New Roman" w:cs="Times New Roman"/>
          <w:szCs w:val="24"/>
        </w:rPr>
        <w:t>ν</w:t>
      </w:r>
      <w:r w:rsidRPr="00F45B4F">
        <w:rPr>
          <w:rFonts w:eastAsia="Times New Roman" w:cs="Times New Roman"/>
          <w:szCs w:val="24"/>
        </w:rPr>
        <w:t xml:space="preserve"> χρόνο</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 xml:space="preserve">κυρίες και κύριοι συνάδελφοι, έχουμε πει με </w:t>
      </w:r>
      <w:r w:rsidRPr="00F45B4F">
        <w:rPr>
          <w:rFonts w:eastAsia="Times New Roman" w:cs="Times New Roman"/>
          <w:szCs w:val="24"/>
        </w:rPr>
        <w:t>κάθε δυνατό τρόπο ότι διεκδικούμε αυτό που είπα στην αρχή μέσα από τις επόμενες εκλογές</w:t>
      </w:r>
      <w:r>
        <w:rPr>
          <w:rFonts w:eastAsia="Times New Roman" w:cs="Times New Roman"/>
          <w:szCs w:val="24"/>
        </w:rPr>
        <w:t>, να είμαστε μι</w:t>
      </w:r>
      <w:r w:rsidRPr="00F45B4F">
        <w:rPr>
          <w:rFonts w:eastAsia="Times New Roman" w:cs="Times New Roman"/>
          <w:szCs w:val="24"/>
        </w:rPr>
        <w:t>α δύναμη που θα καθορίσει τις εξελίξεις και δεν θα αφήσει να παιχτεί ένα μονόπρακτο με μοναδικο</w:t>
      </w:r>
      <w:r w:rsidRPr="00F45B4F">
        <w:rPr>
          <w:rFonts w:eastAsia="Times New Roman" w:cs="Times New Roman"/>
          <w:szCs w:val="24"/>
        </w:rPr>
        <w:t>ύς ρόλους στον κ</w:t>
      </w:r>
      <w:r>
        <w:rPr>
          <w:rFonts w:eastAsia="Times New Roman" w:cs="Times New Roman"/>
          <w:szCs w:val="24"/>
        </w:rPr>
        <w:t>.</w:t>
      </w:r>
      <w:r w:rsidRPr="00F45B4F">
        <w:rPr>
          <w:rFonts w:eastAsia="Times New Roman" w:cs="Times New Roman"/>
          <w:szCs w:val="24"/>
        </w:rPr>
        <w:t xml:space="preserve"> Τσίπρα </w:t>
      </w:r>
      <w:r>
        <w:rPr>
          <w:rFonts w:eastAsia="Times New Roman" w:cs="Times New Roman"/>
          <w:szCs w:val="24"/>
        </w:rPr>
        <w:t xml:space="preserve">και στον κ. Μητσοτάκη. Θέλω να μη μας παρερμηνεύει </w:t>
      </w:r>
      <w:r w:rsidRPr="00F45B4F">
        <w:rPr>
          <w:rFonts w:eastAsia="Times New Roman" w:cs="Times New Roman"/>
          <w:szCs w:val="24"/>
        </w:rPr>
        <w:t xml:space="preserve">κανένας </w:t>
      </w:r>
      <w:r>
        <w:rPr>
          <w:rFonts w:eastAsia="Times New Roman" w:cs="Times New Roman"/>
          <w:szCs w:val="24"/>
        </w:rPr>
        <w:t>σ</w:t>
      </w:r>
      <w:r w:rsidRPr="00F45B4F">
        <w:rPr>
          <w:rFonts w:eastAsia="Times New Roman" w:cs="Times New Roman"/>
          <w:szCs w:val="24"/>
        </w:rPr>
        <w:t>ε αυτό</w:t>
      </w:r>
      <w:r>
        <w:rPr>
          <w:rFonts w:eastAsia="Times New Roman" w:cs="Times New Roman"/>
          <w:szCs w:val="24"/>
        </w:rPr>
        <w:t>,</w:t>
      </w:r>
      <w:r w:rsidRPr="00F45B4F">
        <w:rPr>
          <w:rFonts w:eastAsia="Times New Roman" w:cs="Times New Roman"/>
          <w:szCs w:val="24"/>
        </w:rPr>
        <w:t xml:space="preserve"> γιατί </w:t>
      </w:r>
      <w:r>
        <w:rPr>
          <w:rFonts w:eastAsia="Times New Roman" w:cs="Times New Roman"/>
          <w:szCs w:val="24"/>
        </w:rPr>
        <w:t>είμαστε σε μι</w:t>
      </w:r>
      <w:r w:rsidRPr="00F45B4F">
        <w:rPr>
          <w:rFonts w:eastAsia="Times New Roman" w:cs="Times New Roman"/>
          <w:szCs w:val="24"/>
        </w:rPr>
        <w:t>α προεκλογική περίοδο και καταλαβαίνουμε τι</w:t>
      </w:r>
      <w:r>
        <w:rPr>
          <w:rFonts w:eastAsia="Times New Roman" w:cs="Times New Roman"/>
          <w:szCs w:val="24"/>
        </w:rPr>
        <w:t>ς</w:t>
      </w:r>
      <w:r w:rsidRPr="00F45B4F">
        <w:rPr>
          <w:rFonts w:eastAsia="Times New Roman" w:cs="Times New Roman"/>
          <w:szCs w:val="24"/>
        </w:rPr>
        <w:t xml:space="preserve"> σκοπιμότητες και αυτ</w:t>
      </w:r>
      <w:r>
        <w:rPr>
          <w:rFonts w:eastAsia="Times New Roman" w:cs="Times New Roman"/>
          <w:szCs w:val="24"/>
        </w:rPr>
        <w:t>ών</w:t>
      </w:r>
      <w:r w:rsidRPr="00F45B4F">
        <w:rPr>
          <w:rFonts w:eastAsia="Times New Roman" w:cs="Times New Roman"/>
          <w:szCs w:val="24"/>
        </w:rPr>
        <w:t xml:space="preserve"> που προβοκάρουν και αυτ</w:t>
      </w:r>
      <w:r>
        <w:rPr>
          <w:rFonts w:eastAsia="Times New Roman" w:cs="Times New Roman"/>
          <w:szCs w:val="24"/>
        </w:rPr>
        <w:t>ώ</w:t>
      </w:r>
      <w:r w:rsidRPr="00F45B4F">
        <w:rPr>
          <w:rFonts w:eastAsia="Times New Roman" w:cs="Times New Roman"/>
          <w:szCs w:val="24"/>
        </w:rPr>
        <w:t xml:space="preserve">ν που υπονομεύουν τη γραμμή </w:t>
      </w:r>
      <w:r>
        <w:rPr>
          <w:rFonts w:eastAsia="Times New Roman" w:cs="Times New Roman"/>
          <w:szCs w:val="24"/>
        </w:rPr>
        <w:t>μας.</w:t>
      </w:r>
    </w:p>
    <w:p w14:paraId="0985608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F45B4F">
        <w:rPr>
          <w:rFonts w:eastAsia="Times New Roman" w:cs="Times New Roman"/>
          <w:szCs w:val="24"/>
        </w:rPr>
        <w:t>υχαριστώ πάρα πολύ</w:t>
      </w:r>
      <w:r>
        <w:rPr>
          <w:rFonts w:eastAsia="Times New Roman" w:cs="Times New Roman"/>
          <w:szCs w:val="24"/>
        </w:rPr>
        <w:t>.</w:t>
      </w:r>
    </w:p>
    <w:p w14:paraId="0985608C"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608D" w14:textId="77777777" w:rsidR="00BE639A" w:rsidRDefault="00A212EC">
      <w:pPr>
        <w:spacing w:line="600" w:lineRule="auto"/>
        <w:ind w:firstLine="720"/>
        <w:jc w:val="both"/>
        <w:rPr>
          <w:rFonts w:eastAsia="Times New Roman" w:cs="Times New Roman"/>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Πριν δώσω τον λόγο στην κ. Μαρία Τριανταφύλλου από τον ΣΥΡΙΖΑ, </w:t>
      </w:r>
      <w:r>
        <w:rPr>
          <w:rFonts w:eastAsia="Times New Roman" w:cs="Times New Roman"/>
        </w:rPr>
        <w:t xml:space="preserve">κυρίες και κύριοι συνάδελφοι, </w:t>
      </w:r>
      <w:r w:rsidRPr="004118C3">
        <w:rPr>
          <w:rFonts w:eastAsia="Times New Roman" w:cs="Times New Roman"/>
        </w:rPr>
        <w:t xml:space="preserve">έχω την τιμή να ανακοινώσω στο Σώμα ότι τη συνεδρίασή </w:t>
      </w:r>
      <w:r w:rsidRPr="004118C3">
        <w:rPr>
          <w:rFonts w:eastAsia="Times New Roman" w:cs="Times New Roman"/>
        </w:rPr>
        <w:t xml:space="preserve">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δεκαεννιά</w:t>
      </w:r>
      <w:r w:rsidRPr="004118C3">
        <w:rPr>
          <w:rFonts w:eastAsia="Times New Roman" w:cs="Times New Roman"/>
        </w:rPr>
        <w:t xml:space="preserve"> μαθήτριες και </w:t>
      </w:r>
      <w:r>
        <w:rPr>
          <w:rFonts w:eastAsia="Times New Roman" w:cs="Times New Roman"/>
        </w:rPr>
        <w:t xml:space="preserve">μαθητές και </w:t>
      </w:r>
      <w:r>
        <w:rPr>
          <w:rFonts w:eastAsia="Times New Roman" w:cs="Times New Roman"/>
        </w:rPr>
        <w:t>τρεις</w:t>
      </w:r>
      <w:r w:rsidRPr="004118C3">
        <w:rPr>
          <w:rFonts w:eastAsia="Times New Roman" w:cs="Times New Roman"/>
        </w:rPr>
        <w:t xml:space="preserve"> ε</w:t>
      </w:r>
      <w:r>
        <w:rPr>
          <w:rFonts w:eastAsia="Times New Roman" w:cs="Times New Roman"/>
        </w:rPr>
        <w:t>κπαιδευτικοί συνοδοί τους από το Γυμνάσιο και λυκειακές τάξεις Καρυάς Λευκάδας</w:t>
      </w:r>
      <w:r w:rsidRPr="004118C3">
        <w:rPr>
          <w:rFonts w:eastAsia="Times New Roman" w:cs="Times New Roman"/>
        </w:rPr>
        <w:t xml:space="preserve">. </w:t>
      </w:r>
    </w:p>
    <w:p w14:paraId="0985608E" w14:textId="77777777" w:rsidR="00BE639A" w:rsidRDefault="00A212EC">
      <w:pPr>
        <w:spacing w:line="600" w:lineRule="auto"/>
        <w:ind w:firstLine="720"/>
        <w:jc w:val="both"/>
        <w:rPr>
          <w:rFonts w:eastAsia="Times New Roman" w:cs="Times New Roman"/>
        </w:rPr>
      </w:pPr>
      <w:r w:rsidRPr="004118C3">
        <w:rPr>
          <w:rFonts w:eastAsia="Times New Roman" w:cs="Times New Roman"/>
        </w:rPr>
        <w:t xml:space="preserve">Η Βουλή τούς καλωσορίζει. </w:t>
      </w:r>
    </w:p>
    <w:p w14:paraId="0985608F" w14:textId="77777777" w:rsidR="00BE639A" w:rsidRDefault="00A212EC">
      <w:pPr>
        <w:spacing w:line="600" w:lineRule="auto"/>
        <w:ind w:firstLine="720"/>
        <w:jc w:val="center"/>
        <w:rPr>
          <w:rFonts w:eastAsia="Times New Roman" w:cs="Times New Roman"/>
        </w:rPr>
      </w:pPr>
      <w:r w:rsidRPr="004118C3">
        <w:rPr>
          <w:rFonts w:eastAsia="Times New Roman" w:cs="Times New Roman"/>
        </w:rPr>
        <w:t>(Χειροκροτήματα απ’ όλες τις πτέρυγες της Βουλής)</w:t>
      </w:r>
    </w:p>
    <w:p w14:paraId="09856090" w14:textId="77777777" w:rsidR="00BE639A" w:rsidRDefault="00A212EC">
      <w:pPr>
        <w:spacing w:line="600" w:lineRule="auto"/>
        <w:ind w:firstLine="720"/>
        <w:jc w:val="both"/>
        <w:rPr>
          <w:rFonts w:eastAsia="Times New Roman" w:cs="Times New Roman"/>
        </w:rPr>
      </w:pPr>
      <w:r>
        <w:rPr>
          <w:rFonts w:eastAsia="Times New Roman" w:cs="Times New Roman"/>
        </w:rPr>
        <w:t xml:space="preserve">Ορίστε, κυρία Τριανταφύλλου, έχετε τον λόγο. </w:t>
      </w:r>
    </w:p>
    <w:p w14:paraId="09856091" w14:textId="77777777" w:rsidR="00BE639A" w:rsidRDefault="00A212EC">
      <w:pPr>
        <w:spacing w:line="600" w:lineRule="auto"/>
        <w:ind w:firstLine="720"/>
        <w:jc w:val="both"/>
        <w:rPr>
          <w:rFonts w:eastAsia="Times New Roman" w:cs="Times New Roman"/>
          <w:szCs w:val="24"/>
        </w:rPr>
      </w:pPr>
      <w:r>
        <w:rPr>
          <w:rFonts w:eastAsia="Times New Roman" w:cs="Times New Roman"/>
          <w:b/>
        </w:rPr>
        <w:t xml:space="preserve">ΜΑΡΙΑ ΤΡΙΑΝΤΑΦΥΛΛΟΥ: </w:t>
      </w:r>
      <w:r>
        <w:rPr>
          <w:rFonts w:eastAsia="Times New Roman" w:cs="Times New Roman"/>
        </w:rPr>
        <w:t>Σας ε</w:t>
      </w:r>
      <w:r w:rsidRPr="00F45B4F">
        <w:rPr>
          <w:rFonts w:eastAsia="Times New Roman" w:cs="Times New Roman"/>
          <w:szCs w:val="24"/>
        </w:rPr>
        <w:t>υχαριστώ</w:t>
      </w:r>
      <w:r>
        <w:rPr>
          <w:rFonts w:eastAsia="Times New Roman" w:cs="Times New Roman"/>
          <w:szCs w:val="24"/>
        </w:rPr>
        <w:t>,</w:t>
      </w:r>
      <w:r w:rsidRPr="00F45B4F">
        <w:rPr>
          <w:rFonts w:eastAsia="Times New Roman" w:cs="Times New Roman"/>
          <w:szCs w:val="24"/>
        </w:rPr>
        <w:t xml:space="preserve"> κυρία </w:t>
      </w:r>
      <w:r>
        <w:rPr>
          <w:rFonts w:eastAsia="Times New Roman" w:cs="Times New Roman"/>
          <w:szCs w:val="24"/>
        </w:rPr>
        <w:t>Π</w:t>
      </w:r>
      <w:r w:rsidRPr="00F45B4F">
        <w:rPr>
          <w:rFonts w:eastAsia="Times New Roman" w:cs="Times New Roman"/>
          <w:szCs w:val="24"/>
        </w:rPr>
        <w:t>ρό</w:t>
      </w:r>
      <w:r w:rsidRPr="00F45B4F">
        <w:rPr>
          <w:rFonts w:eastAsia="Times New Roman" w:cs="Times New Roman"/>
          <w:szCs w:val="24"/>
        </w:rPr>
        <w:t>εδρε</w:t>
      </w:r>
      <w:r>
        <w:rPr>
          <w:rFonts w:eastAsia="Times New Roman" w:cs="Times New Roman"/>
          <w:szCs w:val="24"/>
        </w:rPr>
        <w:t>.</w:t>
      </w:r>
    </w:p>
    <w:p w14:paraId="0985609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w:t>
      </w:r>
      <w:r w:rsidRPr="00F45B4F">
        <w:rPr>
          <w:rFonts w:eastAsia="Times New Roman" w:cs="Times New Roman"/>
          <w:szCs w:val="24"/>
        </w:rPr>
        <w:t xml:space="preserve">ομίζω ότι έτσι όπως </w:t>
      </w:r>
      <w:r>
        <w:rPr>
          <w:rFonts w:eastAsia="Times New Roman" w:cs="Times New Roman"/>
          <w:szCs w:val="24"/>
        </w:rPr>
        <w:t>ξεδιπλώνεται η</w:t>
      </w:r>
      <w:r w:rsidRPr="00F45B4F">
        <w:rPr>
          <w:rFonts w:eastAsia="Times New Roman" w:cs="Times New Roman"/>
          <w:szCs w:val="24"/>
        </w:rPr>
        <w:t xml:space="preserve"> συζήτηση και από το</w:t>
      </w:r>
      <w:r>
        <w:rPr>
          <w:rFonts w:eastAsia="Times New Roman" w:cs="Times New Roman"/>
          <w:szCs w:val="24"/>
        </w:rPr>
        <w:t>ν</w:t>
      </w:r>
      <w:r w:rsidRPr="00F45B4F">
        <w:rPr>
          <w:rFonts w:eastAsia="Times New Roman" w:cs="Times New Roman"/>
          <w:szCs w:val="24"/>
        </w:rPr>
        <w:t xml:space="preserve"> προηγούμενο</w:t>
      </w:r>
      <w:r>
        <w:rPr>
          <w:rFonts w:eastAsia="Times New Roman" w:cs="Times New Roman"/>
          <w:szCs w:val="24"/>
        </w:rPr>
        <w:t xml:space="preserve"> ομιλητή</w:t>
      </w:r>
      <w:r w:rsidRPr="00F45B4F">
        <w:rPr>
          <w:rFonts w:eastAsia="Times New Roman" w:cs="Times New Roman"/>
          <w:szCs w:val="24"/>
        </w:rPr>
        <w:t xml:space="preserve"> αυτό που ακούστηκε </w:t>
      </w:r>
      <w:r>
        <w:rPr>
          <w:rFonts w:eastAsia="Times New Roman" w:cs="Times New Roman"/>
          <w:szCs w:val="24"/>
        </w:rPr>
        <w:t xml:space="preserve">είναι </w:t>
      </w:r>
      <w:r w:rsidRPr="00F45B4F">
        <w:rPr>
          <w:rFonts w:eastAsia="Times New Roman" w:cs="Times New Roman"/>
          <w:szCs w:val="24"/>
        </w:rPr>
        <w:t>ότι όλοι έχουν το βλέμμα του</w:t>
      </w:r>
      <w:r>
        <w:rPr>
          <w:rFonts w:eastAsia="Times New Roman" w:cs="Times New Roman"/>
          <w:szCs w:val="24"/>
        </w:rPr>
        <w:t>ς</w:t>
      </w:r>
      <w:r w:rsidRPr="00F45B4F">
        <w:rPr>
          <w:rFonts w:eastAsia="Times New Roman" w:cs="Times New Roman"/>
          <w:szCs w:val="24"/>
        </w:rPr>
        <w:t xml:space="preserve"> στο μετά τις εκλογές </w:t>
      </w:r>
      <w:r>
        <w:rPr>
          <w:rFonts w:eastAsia="Times New Roman" w:cs="Times New Roman"/>
          <w:szCs w:val="24"/>
        </w:rPr>
        <w:t xml:space="preserve">και άρα νομίζω πως, </w:t>
      </w:r>
      <w:r w:rsidRPr="00F45B4F">
        <w:rPr>
          <w:rFonts w:eastAsia="Times New Roman" w:cs="Times New Roman"/>
          <w:szCs w:val="24"/>
        </w:rPr>
        <w:t xml:space="preserve">όταν συζητάμε για ζητήματα του </w:t>
      </w:r>
      <w:r>
        <w:rPr>
          <w:rFonts w:eastAsia="Times New Roman" w:cs="Times New Roman"/>
          <w:szCs w:val="24"/>
        </w:rPr>
        <w:t>Σ</w:t>
      </w:r>
      <w:r w:rsidRPr="00F45B4F">
        <w:rPr>
          <w:rFonts w:eastAsia="Times New Roman" w:cs="Times New Roman"/>
          <w:szCs w:val="24"/>
        </w:rPr>
        <w:t>υντάγματος</w:t>
      </w:r>
      <w:r>
        <w:rPr>
          <w:rFonts w:eastAsia="Times New Roman" w:cs="Times New Roman"/>
          <w:szCs w:val="24"/>
        </w:rPr>
        <w:t>, ό</w:t>
      </w:r>
      <w:r w:rsidRPr="00F45B4F">
        <w:rPr>
          <w:rFonts w:eastAsia="Times New Roman" w:cs="Times New Roman"/>
          <w:szCs w:val="24"/>
        </w:rPr>
        <w:t>πως και σήμερα</w:t>
      </w:r>
      <w:r>
        <w:rPr>
          <w:rFonts w:eastAsia="Times New Roman" w:cs="Times New Roman"/>
          <w:szCs w:val="24"/>
        </w:rPr>
        <w:t>,</w:t>
      </w:r>
      <w:r w:rsidRPr="00F45B4F">
        <w:rPr>
          <w:rFonts w:eastAsia="Times New Roman" w:cs="Times New Roman"/>
          <w:szCs w:val="24"/>
        </w:rPr>
        <w:t xml:space="preserve"> όπως και χθες</w:t>
      </w:r>
      <w:r>
        <w:rPr>
          <w:rFonts w:eastAsia="Times New Roman" w:cs="Times New Roman"/>
          <w:szCs w:val="24"/>
        </w:rPr>
        <w:t>,</w:t>
      </w:r>
      <w:r w:rsidRPr="00F45B4F">
        <w:rPr>
          <w:rFonts w:eastAsia="Times New Roman" w:cs="Times New Roman"/>
          <w:szCs w:val="24"/>
        </w:rPr>
        <w:t xml:space="preserve"> π</w:t>
      </w:r>
      <w:r w:rsidRPr="00F45B4F">
        <w:rPr>
          <w:rFonts w:eastAsia="Times New Roman" w:cs="Times New Roman"/>
          <w:szCs w:val="24"/>
        </w:rPr>
        <w:t xml:space="preserve">ρέπει να αναρωτηθούμε </w:t>
      </w:r>
      <w:r>
        <w:rPr>
          <w:rFonts w:eastAsia="Times New Roman" w:cs="Times New Roman"/>
          <w:szCs w:val="24"/>
        </w:rPr>
        <w:t>π</w:t>
      </w:r>
      <w:r w:rsidRPr="00F45B4F">
        <w:rPr>
          <w:rFonts w:eastAsia="Times New Roman" w:cs="Times New Roman"/>
          <w:szCs w:val="24"/>
        </w:rPr>
        <w:t xml:space="preserve">οιος παίζει </w:t>
      </w:r>
      <w:r>
        <w:rPr>
          <w:rFonts w:eastAsia="Times New Roman" w:cs="Times New Roman"/>
          <w:szCs w:val="24"/>
        </w:rPr>
        <w:t xml:space="preserve">εν τέλει με </w:t>
      </w:r>
      <w:r w:rsidRPr="00F45B4F">
        <w:rPr>
          <w:rFonts w:eastAsia="Times New Roman" w:cs="Times New Roman"/>
          <w:szCs w:val="24"/>
        </w:rPr>
        <w:t xml:space="preserve">το </w:t>
      </w:r>
      <w:r>
        <w:rPr>
          <w:rFonts w:eastAsia="Times New Roman" w:cs="Times New Roman"/>
          <w:szCs w:val="24"/>
        </w:rPr>
        <w:t>Σ</w:t>
      </w:r>
      <w:r w:rsidRPr="00F45B4F">
        <w:rPr>
          <w:rFonts w:eastAsia="Times New Roman" w:cs="Times New Roman"/>
          <w:szCs w:val="24"/>
        </w:rPr>
        <w:t>ύνταγμα και μάλιστα</w:t>
      </w:r>
      <w:r>
        <w:rPr>
          <w:rFonts w:eastAsia="Times New Roman" w:cs="Times New Roman"/>
          <w:szCs w:val="24"/>
        </w:rPr>
        <w:t>,</w:t>
      </w:r>
      <w:r w:rsidRPr="00F45B4F">
        <w:rPr>
          <w:rFonts w:eastAsia="Times New Roman" w:cs="Times New Roman"/>
          <w:szCs w:val="24"/>
        </w:rPr>
        <w:t xml:space="preserve"> όταν βλέπουμε μπροστά στα μάτια μας ακόμα και αυτονόητες αλλαγές</w:t>
      </w:r>
      <w:r>
        <w:rPr>
          <w:rFonts w:eastAsia="Times New Roman" w:cs="Times New Roman"/>
          <w:szCs w:val="24"/>
        </w:rPr>
        <w:t xml:space="preserve"> –αυτονόητες </w:t>
      </w:r>
      <w:r w:rsidRPr="00F45B4F">
        <w:rPr>
          <w:rFonts w:eastAsia="Times New Roman" w:cs="Times New Roman"/>
          <w:szCs w:val="24"/>
        </w:rPr>
        <w:t>με την έννοια των συναινέσεων</w:t>
      </w:r>
      <w:r>
        <w:rPr>
          <w:rFonts w:eastAsia="Times New Roman" w:cs="Times New Roman"/>
          <w:szCs w:val="24"/>
        </w:rPr>
        <w:t>,</w:t>
      </w:r>
      <w:r w:rsidRPr="00F45B4F">
        <w:rPr>
          <w:rFonts w:eastAsia="Times New Roman" w:cs="Times New Roman"/>
          <w:szCs w:val="24"/>
        </w:rPr>
        <w:t xml:space="preserve"> των συμφωνιών</w:t>
      </w:r>
      <w:r>
        <w:rPr>
          <w:rFonts w:eastAsia="Times New Roman" w:cs="Times New Roman"/>
          <w:szCs w:val="24"/>
        </w:rPr>
        <w:t>-</w:t>
      </w:r>
      <w:r w:rsidRPr="00F45B4F">
        <w:rPr>
          <w:rFonts w:eastAsia="Times New Roman" w:cs="Times New Roman"/>
          <w:szCs w:val="24"/>
        </w:rPr>
        <w:t xml:space="preserve"> να μην μπορούν τελικά να προκ</w:t>
      </w:r>
      <w:r>
        <w:rPr>
          <w:rFonts w:eastAsia="Times New Roman" w:cs="Times New Roman"/>
          <w:szCs w:val="24"/>
        </w:rPr>
        <w:t>ρι</w:t>
      </w:r>
      <w:r w:rsidRPr="00F45B4F">
        <w:rPr>
          <w:rFonts w:eastAsia="Times New Roman" w:cs="Times New Roman"/>
          <w:szCs w:val="24"/>
        </w:rPr>
        <w:t>θούν</w:t>
      </w:r>
      <w:r>
        <w:rPr>
          <w:rFonts w:eastAsia="Times New Roman" w:cs="Times New Roman"/>
          <w:szCs w:val="24"/>
        </w:rPr>
        <w:t>,</w:t>
      </w:r>
      <w:r w:rsidRPr="00F45B4F">
        <w:rPr>
          <w:rFonts w:eastAsia="Times New Roman" w:cs="Times New Roman"/>
          <w:szCs w:val="24"/>
        </w:rPr>
        <w:t xml:space="preserve"> να μην </w:t>
      </w:r>
      <w:r>
        <w:rPr>
          <w:rFonts w:eastAsia="Times New Roman" w:cs="Times New Roman"/>
          <w:szCs w:val="24"/>
        </w:rPr>
        <w:t>προάγονται</w:t>
      </w:r>
      <w:r w:rsidRPr="00F45B4F">
        <w:rPr>
          <w:rFonts w:eastAsia="Times New Roman" w:cs="Times New Roman"/>
          <w:szCs w:val="24"/>
        </w:rPr>
        <w:t xml:space="preserve"> τελικά</w:t>
      </w:r>
      <w:r>
        <w:rPr>
          <w:rFonts w:eastAsia="Times New Roman" w:cs="Times New Roman"/>
          <w:szCs w:val="24"/>
        </w:rPr>
        <w:t>,</w:t>
      </w:r>
      <w:r w:rsidRPr="00F45B4F">
        <w:rPr>
          <w:rFonts w:eastAsia="Times New Roman" w:cs="Times New Roman"/>
          <w:szCs w:val="24"/>
        </w:rPr>
        <w:t xml:space="preserve"> ακριβώς </w:t>
      </w:r>
      <w:r>
        <w:rPr>
          <w:rFonts w:eastAsia="Times New Roman" w:cs="Times New Roman"/>
          <w:szCs w:val="24"/>
        </w:rPr>
        <w:t>γ</w:t>
      </w:r>
      <w:r w:rsidRPr="00F45B4F">
        <w:rPr>
          <w:rFonts w:eastAsia="Times New Roman" w:cs="Times New Roman"/>
          <w:szCs w:val="24"/>
        </w:rPr>
        <w:t>ιατί</w:t>
      </w:r>
      <w:r>
        <w:rPr>
          <w:rFonts w:eastAsia="Times New Roman" w:cs="Times New Roman"/>
          <w:szCs w:val="24"/>
        </w:rPr>
        <w:t>,</w:t>
      </w:r>
      <w:r w:rsidRPr="00F45B4F">
        <w:rPr>
          <w:rFonts w:eastAsia="Times New Roman" w:cs="Times New Roman"/>
          <w:szCs w:val="24"/>
        </w:rPr>
        <w:t xml:space="preserve"> έτσι όπως έχει εκφραστεί και από επιφανή στελέχη του </w:t>
      </w:r>
      <w:r>
        <w:rPr>
          <w:rFonts w:eastAsia="Times New Roman" w:cs="Times New Roman"/>
          <w:szCs w:val="24"/>
        </w:rPr>
        <w:t xml:space="preserve">ΚΙΝΑΛ, </w:t>
      </w:r>
      <w:r w:rsidRPr="00F45B4F">
        <w:rPr>
          <w:rFonts w:eastAsia="Times New Roman" w:cs="Times New Roman"/>
          <w:szCs w:val="24"/>
        </w:rPr>
        <w:t xml:space="preserve">η </w:t>
      </w:r>
      <w:r>
        <w:rPr>
          <w:rFonts w:eastAsia="Times New Roman" w:cs="Times New Roman"/>
          <w:szCs w:val="24"/>
        </w:rPr>
        <w:t>σ</w:t>
      </w:r>
      <w:r w:rsidRPr="00F45B4F">
        <w:rPr>
          <w:rFonts w:eastAsia="Times New Roman" w:cs="Times New Roman"/>
          <w:szCs w:val="24"/>
        </w:rPr>
        <w:t xml:space="preserve">υνταγματική </w:t>
      </w:r>
      <w:r>
        <w:rPr>
          <w:rFonts w:eastAsia="Times New Roman" w:cs="Times New Roman"/>
          <w:szCs w:val="24"/>
        </w:rPr>
        <w:t>Α</w:t>
      </w:r>
      <w:r w:rsidRPr="00F45B4F">
        <w:rPr>
          <w:rFonts w:eastAsia="Times New Roman" w:cs="Times New Roman"/>
          <w:szCs w:val="24"/>
        </w:rPr>
        <w:t>ναθεώρηση θα έπρεπε να έρ</w:t>
      </w:r>
      <w:r>
        <w:rPr>
          <w:rFonts w:eastAsia="Times New Roman" w:cs="Times New Roman"/>
          <w:szCs w:val="24"/>
        </w:rPr>
        <w:t xml:space="preserve">χεται </w:t>
      </w:r>
      <w:r w:rsidRPr="00F45B4F">
        <w:rPr>
          <w:rFonts w:eastAsia="Times New Roman" w:cs="Times New Roman"/>
          <w:szCs w:val="24"/>
        </w:rPr>
        <w:t>σε καλύτερες συνθήκες και αυτές οι καλ</w:t>
      </w:r>
      <w:r>
        <w:rPr>
          <w:rFonts w:eastAsia="Times New Roman" w:cs="Times New Roman"/>
          <w:szCs w:val="24"/>
        </w:rPr>
        <w:t>ύτερες συνθήκες έχουν να κάνουν, β</w:t>
      </w:r>
      <w:r w:rsidRPr="00F45B4F">
        <w:rPr>
          <w:rFonts w:eastAsia="Times New Roman" w:cs="Times New Roman"/>
          <w:szCs w:val="24"/>
        </w:rPr>
        <w:t>έβαια</w:t>
      </w:r>
      <w:r>
        <w:rPr>
          <w:rFonts w:eastAsia="Times New Roman" w:cs="Times New Roman"/>
          <w:szCs w:val="24"/>
        </w:rPr>
        <w:t>,</w:t>
      </w:r>
      <w:r w:rsidRPr="00F45B4F">
        <w:rPr>
          <w:rFonts w:eastAsia="Times New Roman" w:cs="Times New Roman"/>
          <w:szCs w:val="24"/>
        </w:rPr>
        <w:t xml:space="preserve"> με τη στρατηγική ήττα του ΣΥΡΙΖΑ</w:t>
      </w:r>
      <w:r>
        <w:rPr>
          <w:rFonts w:eastAsia="Times New Roman" w:cs="Times New Roman"/>
          <w:szCs w:val="24"/>
        </w:rPr>
        <w:t>,</w:t>
      </w:r>
      <w:r w:rsidRPr="00F45B4F">
        <w:rPr>
          <w:rFonts w:eastAsia="Times New Roman" w:cs="Times New Roman"/>
          <w:szCs w:val="24"/>
        </w:rPr>
        <w:t xml:space="preserve"> με τη συντριπτική ήττα του ΣΥΡΙΖΑ</w:t>
      </w:r>
      <w:r>
        <w:rPr>
          <w:rFonts w:eastAsia="Times New Roman" w:cs="Times New Roman"/>
          <w:szCs w:val="24"/>
        </w:rPr>
        <w:t>.</w:t>
      </w:r>
    </w:p>
    <w:p w14:paraId="0985609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Θέλω να πω το εξής: Υ</w:t>
      </w:r>
      <w:r w:rsidRPr="00F45B4F">
        <w:rPr>
          <w:rFonts w:eastAsia="Times New Roman" w:cs="Times New Roman"/>
          <w:szCs w:val="24"/>
        </w:rPr>
        <w:t xml:space="preserve">πάρχουν και σήμερα επιχειρήματα τα οποία ακούστηκαν από την </w:t>
      </w:r>
      <w:r>
        <w:rPr>
          <w:rFonts w:eastAsia="Times New Roman" w:cs="Times New Roman"/>
          <w:szCs w:val="24"/>
        </w:rPr>
        <w:t>Α</w:t>
      </w:r>
      <w:r w:rsidRPr="00F45B4F">
        <w:rPr>
          <w:rFonts w:eastAsia="Times New Roman" w:cs="Times New Roman"/>
          <w:szCs w:val="24"/>
        </w:rPr>
        <w:t>ντιπολίτε</w:t>
      </w:r>
      <w:r>
        <w:rPr>
          <w:rFonts w:eastAsia="Times New Roman" w:cs="Times New Roman"/>
          <w:szCs w:val="24"/>
        </w:rPr>
        <w:t>υση και το οποία συμπυκνώνονται, π</w:t>
      </w:r>
      <w:r w:rsidRPr="00F45B4F">
        <w:rPr>
          <w:rFonts w:eastAsia="Times New Roman" w:cs="Times New Roman"/>
          <w:szCs w:val="24"/>
        </w:rPr>
        <w:t>έρα από αυτό που είπα πριν</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 xml:space="preserve">στο </w:t>
      </w:r>
      <w:r w:rsidRPr="00F45B4F">
        <w:rPr>
          <w:rFonts w:eastAsia="Times New Roman" w:cs="Times New Roman"/>
          <w:szCs w:val="24"/>
        </w:rPr>
        <w:t xml:space="preserve">ότι </w:t>
      </w:r>
      <w:r>
        <w:rPr>
          <w:rFonts w:eastAsia="Times New Roman" w:cs="Times New Roman"/>
          <w:szCs w:val="24"/>
        </w:rPr>
        <w:t>ουσιαστικά εκμεταλλεύονται -και κυρίως</w:t>
      </w:r>
      <w:r w:rsidRPr="00F45B4F">
        <w:rPr>
          <w:rFonts w:eastAsia="Times New Roman" w:cs="Times New Roman"/>
          <w:szCs w:val="24"/>
        </w:rPr>
        <w:t xml:space="preserve"> η Χρυσή Αυγή</w:t>
      </w:r>
      <w:r>
        <w:rPr>
          <w:rFonts w:eastAsia="Times New Roman" w:cs="Times New Roman"/>
          <w:szCs w:val="24"/>
        </w:rPr>
        <w:t>-</w:t>
      </w:r>
      <w:r w:rsidRPr="00F45B4F">
        <w:rPr>
          <w:rFonts w:eastAsia="Times New Roman" w:cs="Times New Roman"/>
          <w:szCs w:val="24"/>
        </w:rPr>
        <w:t xml:space="preserve"> τη λαϊ</w:t>
      </w:r>
      <w:r w:rsidRPr="00F45B4F">
        <w:rPr>
          <w:rFonts w:eastAsia="Times New Roman" w:cs="Times New Roman"/>
          <w:szCs w:val="24"/>
        </w:rPr>
        <w:t xml:space="preserve">κή </w:t>
      </w:r>
      <w:r>
        <w:rPr>
          <w:rFonts w:eastAsia="Times New Roman" w:cs="Times New Roman"/>
          <w:szCs w:val="24"/>
        </w:rPr>
        <w:t xml:space="preserve">και </w:t>
      </w:r>
      <w:r w:rsidRPr="00F45B4F">
        <w:rPr>
          <w:rFonts w:eastAsia="Times New Roman" w:cs="Times New Roman"/>
          <w:szCs w:val="24"/>
        </w:rPr>
        <w:t>κοινωνική θρησκευτικότητα</w:t>
      </w:r>
      <w:r>
        <w:rPr>
          <w:rFonts w:eastAsia="Times New Roman" w:cs="Times New Roman"/>
          <w:szCs w:val="24"/>
        </w:rPr>
        <w:t>,</w:t>
      </w:r>
      <w:r w:rsidRPr="00F45B4F">
        <w:rPr>
          <w:rFonts w:eastAsia="Times New Roman" w:cs="Times New Roman"/>
          <w:szCs w:val="24"/>
        </w:rPr>
        <w:t xml:space="preserve"> το</w:t>
      </w:r>
      <w:r>
        <w:rPr>
          <w:rFonts w:eastAsia="Times New Roman" w:cs="Times New Roman"/>
          <w:szCs w:val="24"/>
        </w:rPr>
        <w:t>ν</w:t>
      </w:r>
      <w:r w:rsidRPr="00F45B4F">
        <w:rPr>
          <w:rFonts w:eastAsia="Times New Roman" w:cs="Times New Roman"/>
          <w:szCs w:val="24"/>
        </w:rPr>
        <w:t xml:space="preserve"> λαϊκό πατριωτισμό και νομίζω ότι σε αυτή τη διαδικασία μπαίνει</w:t>
      </w:r>
      <w:r>
        <w:rPr>
          <w:rFonts w:eastAsia="Times New Roman" w:cs="Times New Roman"/>
          <w:szCs w:val="24"/>
        </w:rPr>
        <w:t>,</w:t>
      </w:r>
      <w:r w:rsidRPr="00F45B4F">
        <w:rPr>
          <w:rFonts w:eastAsia="Times New Roman" w:cs="Times New Roman"/>
          <w:szCs w:val="24"/>
        </w:rPr>
        <w:t xml:space="preserve"> δυστυχώς</w:t>
      </w:r>
      <w:r>
        <w:rPr>
          <w:rFonts w:eastAsia="Times New Roman" w:cs="Times New Roman"/>
          <w:szCs w:val="24"/>
        </w:rPr>
        <w:t>,</w:t>
      </w:r>
      <w:r w:rsidRPr="00F45B4F">
        <w:rPr>
          <w:rFonts w:eastAsia="Times New Roman" w:cs="Times New Roman"/>
          <w:szCs w:val="24"/>
        </w:rPr>
        <w:t xml:space="preserve"> και η Νέα Δημοκρατία</w:t>
      </w:r>
      <w:r>
        <w:rPr>
          <w:rFonts w:eastAsia="Times New Roman" w:cs="Times New Roman"/>
          <w:szCs w:val="24"/>
        </w:rPr>
        <w:t>.</w:t>
      </w:r>
    </w:p>
    <w:p w14:paraId="0985609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συνταγματική </w:t>
      </w:r>
      <w:r>
        <w:rPr>
          <w:rFonts w:eastAsia="Times New Roman" w:cs="Times New Roman"/>
          <w:szCs w:val="24"/>
        </w:rPr>
        <w:t>Α</w:t>
      </w:r>
      <w:r>
        <w:rPr>
          <w:rFonts w:eastAsia="Times New Roman" w:cs="Times New Roman"/>
          <w:szCs w:val="24"/>
        </w:rPr>
        <w:t>να</w:t>
      </w:r>
      <w:r w:rsidRPr="00F45B4F">
        <w:rPr>
          <w:rFonts w:eastAsia="Times New Roman" w:cs="Times New Roman"/>
          <w:szCs w:val="24"/>
        </w:rPr>
        <w:t>θεώρηση αποτελεί κορυφαία διεργασία</w:t>
      </w:r>
      <w:r>
        <w:rPr>
          <w:rFonts w:eastAsia="Times New Roman" w:cs="Times New Roman"/>
          <w:szCs w:val="24"/>
        </w:rPr>
        <w:t>, το</w:t>
      </w:r>
      <w:r w:rsidRPr="00F45B4F">
        <w:rPr>
          <w:rFonts w:eastAsia="Times New Roman" w:cs="Times New Roman"/>
          <w:szCs w:val="24"/>
        </w:rPr>
        <w:t xml:space="preserve"> είπαν</w:t>
      </w:r>
      <w:r>
        <w:rPr>
          <w:rFonts w:eastAsia="Times New Roman" w:cs="Times New Roman"/>
          <w:szCs w:val="24"/>
        </w:rPr>
        <w:t xml:space="preserve"> όλοι, μιας</w:t>
      </w:r>
      <w:r w:rsidRPr="00F45B4F">
        <w:rPr>
          <w:rFonts w:eastAsia="Times New Roman" w:cs="Times New Roman"/>
          <w:szCs w:val="24"/>
        </w:rPr>
        <w:t xml:space="preserve"> και μιλάμε για τον </w:t>
      </w:r>
      <w:r>
        <w:rPr>
          <w:rFonts w:eastAsia="Times New Roman" w:cs="Times New Roman"/>
          <w:szCs w:val="24"/>
        </w:rPr>
        <w:t>Κ</w:t>
      </w:r>
      <w:r w:rsidRPr="00F45B4F">
        <w:rPr>
          <w:rFonts w:eastAsia="Times New Roman" w:cs="Times New Roman"/>
          <w:szCs w:val="24"/>
        </w:rPr>
        <w:t xml:space="preserve">αταστατικό </w:t>
      </w:r>
      <w:r>
        <w:rPr>
          <w:rFonts w:eastAsia="Times New Roman" w:cs="Times New Roman"/>
          <w:szCs w:val="24"/>
        </w:rPr>
        <w:t>Χ</w:t>
      </w:r>
      <w:r w:rsidRPr="00F45B4F">
        <w:rPr>
          <w:rFonts w:eastAsia="Times New Roman" w:cs="Times New Roman"/>
          <w:szCs w:val="24"/>
        </w:rPr>
        <w:t>άρτη της χώρας</w:t>
      </w:r>
      <w:r>
        <w:rPr>
          <w:rFonts w:eastAsia="Times New Roman" w:cs="Times New Roman"/>
          <w:szCs w:val="24"/>
        </w:rPr>
        <w:t>.</w:t>
      </w:r>
      <w:r>
        <w:rPr>
          <w:rFonts w:eastAsia="Times New Roman" w:cs="Times New Roman"/>
          <w:szCs w:val="24"/>
        </w:rPr>
        <w:t xml:space="preserve"> Η υλοποίησή του παρουσίασε κενά και</w:t>
      </w:r>
      <w:r w:rsidRPr="00F45B4F">
        <w:rPr>
          <w:rFonts w:eastAsia="Times New Roman" w:cs="Times New Roman"/>
          <w:szCs w:val="24"/>
        </w:rPr>
        <w:t xml:space="preserve"> ελλείμματα που χρήζουν αλλαγών και θεραπειών</w:t>
      </w:r>
      <w:r>
        <w:rPr>
          <w:rFonts w:eastAsia="Times New Roman" w:cs="Times New Roman"/>
          <w:szCs w:val="24"/>
        </w:rPr>
        <w:t>.</w:t>
      </w:r>
      <w:r w:rsidRPr="00F45B4F">
        <w:rPr>
          <w:rFonts w:eastAsia="Times New Roman" w:cs="Times New Roman"/>
          <w:szCs w:val="24"/>
        </w:rPr>
        <w:t xml:space="preserve"> Και γιατί τώρα</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Ε</w:t>
      </w:r>
      <w:r w:rsidRPr="00F45B4F">
        <w:rPr>
          <w:rFonts w:eastAsia="Times New Roman" w:cs="Times New Roman"/>
          <w:szCs w:val="24"/>
        </w:rPr>
        <w:t xml:space="preserve">ίναι ένα </w:t>
      </w:r>
      <w:r>
        <w:rPr>
          <w:rFonts w:eastAsia="Times New Roman" w:cs="Times New Roman"/>
          <w:szCs w:val="24"/>
        </w:rPr>
        <w:t xml:space="preserve">ακόμα </w:t>
      </w:r>
      <w:r w:rsidRPr="00F45B4F">
        <w:rPr>
          <w:rFonts w:eastAsia="Times New Roman" w:cs="Times New Roman"/>
          <w:szCs w:val="24"/>
        </w:rPr>
        <w:t>επικοινωνιακό</w:t>
      </w:r>
      <w:r>
        <w:rPr>
          <w:rFonts w:eastAsia="Times New Roman" w:cs="Times New Roman"/>
          <w:szCs w:val="24"/>
        </w:rPr>
        <w:t xml:space="preserve"> τέχνασμα </w:t>
      </w:r>
      <w:r w:rsidRPr="00F45B4F">
        <w:rPr>
          <w:rFonts w:eastAsia="Times New Roman" w:cs="Times New Roman"/>
          <w:szCs w:val="24"/>
        </w:rPr>
        <w:t xml:space="preserve">της </w:t>
      </w:r>
      <w:r>
        <w:rPr>
          <w:rFonts w:eastAsia="Times New Roman" w:cs="Times New Roman"/>
          <w:szCs w:val="24"/>
        </w:rPr>
        <w:t>Κ</w:t>
      </w:r>
      <w:r w:rsidRPr="00F45B4F">
        <w:rPr>
          <w:rFonts w:eastAsia="Times New Roman" w:cs="Times New Roman"/>
          <w:szCs w:val="24"/>
        </w:rPr>
        <w:t>υβέρνησης εν</w:t>
      </w:r>
      <w:r>
        <w:rPr>
          <w:rFonts w:eastAsia="Times New Roman" w:cs="Times New Roman"/>
          <w:szCs w:val="24"/>
        </w:rPr>
        <w:t xml:space="preserve"> </w:t>
      </w:r>
      <w:r w:rsidRPr="00F45B4F">
        <w:rPr>
          <w:rFonts w:eastAsia="Times New Roman" w:cs="Times New Roman"/>
          <w:szCs w:val="24"/>
        </w:rPr>
        <w:t>όψει εκλογών</w:t>
      </w:r>
      <w:r>
        <w:rPr>
          <w:rFonts w:eastAsia="Times New Roman" w:cs="Times New Roman"/>
          <w:szCs w:val="24"/>
        </w:rPr>
        <w:t>;</w:t>
      </w:r>
      <w:r w:rsidRPr="00F45B4F">
        <w:rPr>
          <w:rFonts w:eastAsia="Times New Roman" w:cs="Times New Roman"/>
          <w:szCs w:val="24"/>
        </w:rPr>
        <w:t xml:space="preserve"> </w:t>
      </w:r>
    </w:p>
    <w:p w14:paraId="0985609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F45B4F">
        <w:rPr>
          <w:rFonts w:eastAsia="Times New Roman" w:cs="Times New Roman"/>
          <w:szCs w:val="24"/>
        </w:rPr>
        <w:t>ατά την άποψή μου</w:t>
      </w:r>
      <w:r>
        <w:rPr>
          <w:rFonts w:eastAsia="Times New Roman" w:cs="Times New Roman"/>
          <w:szCs w:val="24"/>
        </w:rPr>
        <w:t>, είναι ένα επιχείρημα ανόητο, με την έννοια ότι εκλογικά συνήθως δ</w:t>
      </w:r>
      <w:r>
        <w:rPr>
          <w:rFonts w:eastAsia="Times New Roman" w:cs="Times New Roman"/>
          <w:szCs w:val="24"/>
        </w:rPr>
        <w:t>εν</w:t>
      </w:r>
      <w:r w:rsidRPr="00F45B4F">
        <w:rPr>
          <w:rFonts w:eastAsia="Times New Roman" w:cs="Times New Roman"/>
          <w:szCs w:val="24"/>
        </w:rPr>
        <w:t xml:space="preserve"> κερδίζει κάποιος κάτι</w:t>
      </w:r>
      <w:r>
        <w:rPr>
          <w:rFonts w:eastAsia="Times New Roman" w:cs="Times New Roman"/>
          <w:szCs w:val="24"/>
        </w:rPr>
        <w:t xml:space="preserve"> από τις συνταγματικές </w:t>
      </w:r>
      <w:r>
        <w:rPr>
          <w:rFonts w:eastAsia="Times New Roman" w:cs="Times New Roman"/>
          <w:szCs w:val="24"/>
        </w:rPr>
        <w:t>Α</w:t>
      </w:r>
      <w:r>
        <w:rPr>
          <w:rFonts w:eastAsia="Times New Roman" w:cs="Times New Roman"/>
          <w:szCs w:val="24"/>
        </w:rPr>
        <w:t>να</w:t>
      </w:r>
      <w:r w:rsidRPr="00F45B4F">
        <w:rPr>
          <w:rFonts w:eastAsia="Times New Roman" w:cs="Times New Roman"/>
          <w:szCs w:val="24"/>
        </w:rPr>
        <w:t>θεωρήσεις</w:t>
      </w:r>
      <w:r>
        <w:rPr>
          <w:rFonts w:eastAsia="Times New Roman" w:cs="Times New Roman"/>
          <w:szCs w:val="24"/>
        </w:rPr>
        <w:t>.</w:t>
      </w:r>
      <w:r w:rsidRPr="00F45B4F">
        <w:rPr>
          <w:rFonts w:eastAsia="Times New Roman" w:cs="Times New Roman"/>
          <w:szCs w:val="24"/>
        </w:rPr>
        <w:t xml:space="preserve"> Ωστόσο</w:t>
      </w:r>
      <w:r>
        <w:rPr>
          <w:rFonts w:eastAsia="Times New Roman" w:cs="Times New Roman"/>
          <w:szCs w:val="24"/>
        </w:rPr>
        <w:t>, πρέπει</w:t>
      </w:r>
      <w:r w:rsidRPr="00F45B4F">
        <w:rPr>
          <w:rFonts w:eastAsia="Times New Roman" w:cs="Times New Roman"/>
          <w:szCs w:val="24"/>
        </w:rPr>
        <w:t xml:space="preserve"> να πούμε κάποια λόγια για τη συγκυρία</w:t>
      </w:r>
      <w:r>
        <w:rPr>
          <w:rFonts w:eastAsia="Times New Roman" w:cs="Times New Roman"/>
          <w:szCs w:val="24"/>
        </w:rPr>
        <w:t>. Έ</w:t>
      </w:r>
      <w:r w:rsidRPr="00F45B4F">
        <w:rPr>
          <w:rFonts w:eastAsia="Times New Roman" w:cs="Times New Roman"/>
          <w:szCs w:val="24"/>
        </w:rPr>
        <w:t>χει τελειώσει το τρίτο πρόγραμμα</w:t>
      </w:r>
      <w:r>
        <w:rPr>
          <w:rFonts w:eastAsia="Times New Roman" w:cs="Times New Roman"/>
          <w:szCs w:val="24"/>
        </w:rPr>
        <w:t>, το τρίτο μνημόνιο</w:t>
      </w:r>
      <w:r w:rsidRPr="00F45B4F">
        <w:rPr>
          <w:rFonts w:eastAsia="Times New Roman" w:cs="Times New Roman"/>
          <w:szCs w:val="24"/>
        </w:rPr>
        <w:t xml:space="preserve"> μετά από </w:t>
      </w:r>
      <w:r>
        <w:rPr>
          <w:rFonts w:eastAsia="Times New Roman" w:cs="Times New Roman"/>
          <w:szCs w:val="24"/>
        </w:rPr>
        <w:t xml:space="preserve">δέκα </w:t>
      </w:r>
      <w:r w:rsidRPr="00F45B4F">
        <w:rPr>
          <w:rFonts w:eastAsia="Times New Roman" w:cs="Times New Roman"/>
          <w:szCs w:val="24"/>
        </w:rPr>
        <w:t xml:space="preserve">χρόνια οικονομικής κρίσης που </w:t>
      </w:r>
      <w:r>
        <w:rPr>
          <w:rFonts w:eastAsia="Times New Roman" w:cs="Times New Roman"/>
          <w:szCs w:val="24"/>
        </w:rPr>
        <w:t>αποδόμησαν</w:t>
      </w:r>
      <w:r w:rsidRPr="00F45B4F">
        <w:rPr>
          <w:rFonts w:eastAsia="Times New Roman" w:cs="Times New Roman"/>
          <w:szCs w:val="24"/>
        </w:rPr>
        <w:t xml:space="preserve"> και την κοινωνική</w:t>
      </w:r>
      <w:r>
        <w:rPr>
          <w:rFonts w:eastAsia="Times New Roman" w:cs="Times New Roman"/>
          <w:szCs w:val="24"/>
        </w:rPr>
        <w:t xml:space="preserve"> και την πολιτική ζωή της χώρας, που αποσάθρωσαν </w:t>
      </w:r>
      <w:r w:rsidRPr="00F45B4F">
        <w:rPr>
          <w:rFonts w:eastAsia="Times New Roman" w:cs="Times New Roman"/>
          <w:szCs w:val="24"/>
        </w:rPr>
        <w:t>κοινωνικές δομές</w:t>
      </w:r>
      <w:r>
        <w:rPr>
          <w:rFonts w:eastAsia="Times New Roman" w:cs="Times New Roman"/>
          <w:szCs w:val="24"/>
        </w:rPr>
        <w:t>,</w:t>
      </w:r>
      <w:r w:rsidRPr="00F45B4F">
        <w:rPr>
          <w:rFonts w:eastAsia="Times New Roman" w:cs="Times New Roman"/>
          <w:szCs w:val="24"/>
        </w:rPr>
        <w:t xml:space="preserve"> που απαξίωσαν τα εργασιακά δικαιώματα</w:t>
      </w:r>
      <w:r>
        <w:rPr>
          <w:rFonts w:eastAsia="Times New Roman" w:cs="Times New Roman"/>
          <w:szCs w:val="24"/>
        </w:rPr>
        <w:t>,</w:t>
      </w:r>
      <w:r w:rsidRPr="00F45B4F">
        <w:rPr>
          <w:rFonts w:eastAsia="Times New Roman" w:cs="Times New Roman"/>
          <w:szCs w:val="24"/>
        </w:rPr>
        <w:t xml:space="preserve"> που </w:t>
      </w:r>
      <w:r>
        <w:rPr>
          <w:rFonts w:eastAsia="Times New Roman" w:cs="Times New Roman"/>
          <w:szCs w:val="24"/>
        </w:rPr>
        <w:t>απορρύθμισαν</w:t>
      </w:r>
      <w:r w:rsidRPr="00F45B4F">
        <w:rPr>
          <w:rFonts w:eastAsia="Times New Roman" w:cs="Times New Roman"/>
          <w:szCs w:val="24"/>
        </w:rPr>
        <w:t xml:space="preserve"> την αγορά εργασίας</w:t>
      </w:r>
      <w:r>
        <w:rPr>
          <w:rFonts w:eastAsia="Times New Roman" w:cs="Times New Roman"/>
          <w:szCs w:val="24"/>
        </w:rPr>
        <w:t>. Και επιπλέον</w:t>
      </w:r>
      <w:r w:rsidRPr="00F45B4F">
        <w:rPr>
          <w:rFonts w:eastAsia="Times New Roman" w:cs="Times New Roman"/>
          <w:szCs w:val="24"/>
        </w:rPr>
        <w:t xml:space="preserve"> πληγώθηκε </w:t>
      </w:r>
      <w:r>
        <w:rPr>
          <w:rFonts w:eastAsia="Times New Roman" w:cs="Times New Roman"/>
          <w:szCs w:val="24"/>
        </w:rPr>
        <w:t xml:space="preserve">η </w:t>
      </w:r>
      <w:r w:rsidRPr="00F45B4F">
        <w:rPr>
          <w:rFonts w:eastAsia="Times New Roman" w:cs="Times New Roman"/>
          <w:szCs w:val="24"/>
        </w:rPr>
        <w:t>δημοκρατία</w:t>
      </w:r>
      <w:r>
        <w:rPr>
          <w:rFonts w:eastAsia="Times New Roman" w:cs="Times New Roman"/>
          <w:szCs w:val="24"/>
        </w:rPr>
        <w:t>.</w:t>
      </w:r>
      <w:r w:rsidRPr="00F45B4F">
        <w:rPr>
          <w:rFonts w:eastAsia="Times New Roman" w:cs="Times New Roman"/>
          <w:szCs w:val="24"/>
        </w:rPr>
        <w:t xml:space="preserve"> </w:t>
      </w:r>
    </w:p>
    <w:p w14:paraId="0985609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w:t>
      </w:r>
      <w:r w:rsidRPr="00F45B4F">
        <w:rPr>
          <w:rFonts w:eastAsia="Times New Roman" w:cs="Times New Roman"/>
          <w:szCs w:val="24"/>
        </w:rPr>
        <w:t>ανευρωπαϊκά</w:t>
      </w:r>
      <w:r>
        <w:rPr>
          <w:rFonts w:eastAsia="Times New Roman" w:cs="Times New Roman"/>
          <w:szCs w:val="24"/>
        </w:rPr>
        <w:t xml:space="preserve"> αλλά και παγκόσμια υπάρχει μι</w:t>
      </w:r>
      <w:r w:rsidRPr="00F45B4F">
        <w:rPr>
          <w:rFonts w:eastAsia="Times New Roman" w:cs="Times New Roman"/>
          <w:szCs w:val="24"/>
        </w:rPr>
        <w:t xml:space="preserve">α τάση παράκαμψης </w:t>
      </w:r>
      <w:r>
        <w:rPr>
          <w:rFonts w:eastAsia="Times New Roman" w:cs="Times New Roman"/>
          <w:szCs w:val="24"/>
        </w:rPr>
        <w:t>ή και κατάργηση</w:t>
      </w:r>
      <w:r>
        <w:rPr>
          <w:rFonts w:eastAsia="Times New Roman" w:cs="Times New Roman"/>
          <w:szCs w:val="24"/>
        </w:rPr>
        <w:t>ς των</w:t>
      </w:r>
      <w:r w:rsidRPr="00F45B4F">
        <w:rPr>
          <w:rFonts w:eastAsia="Times New Roman" w:cs="Times New Roman"/>
          <w:szCs w:val="24"/>
        </w:rPr>
        <w:t xml:space="preserve"> </w:t>
      </w:r>
      <w:r>
        <w:rPr>
          <w:rFonts w:eastAsia="Times New Roman" w:cs="Times New Roman"/>
          <w:szCs w:val="24"/>
        </w:rPr>
        <w:t xml:space="preserve">αρχών </w:t>
      </w:r>
      <w:r w:rsidRPr="00F45B4F">
        <w:rPr>
          <w:rFonts w:eastAsia="Times New Roman" w:cs="Times New Roman"/>
          <w:szCs w:val="24"/>
        </w:rPr>
        <w:t>νομιμότητας που εγγυώνται ανθρώπινα κοινωνικά και εργασιακά δικαιώματα</w:t>
      </w:r>
      <w:r>
        <w:rPr>
          <w:rFonts w:eastAsia="Times New Roman" w:cs="Times New Roman"/>
          <w:szCs w:val="24"/>
        </w:rPr>
        <w:t>. Υ</w:t>
      </w:r>
      <w:r w:rsidRPr="00F45B4F">
        <w:rPr>
          <w:rFonts w:eastAsia="Times New Roman" w:cs="Times New Roman"/>
          <w:szCs w:val="24"/>
        </w:rPr>
        <w:t xml:space="preserve">πάρχουν δυνάμεις που βάλλουν εναντίον του Διεθνούς </w:t>
      </w:r>
      <w:r>
        <w:rPr>
          <w:rFonts w:eastAsia="Times New Roman" w:cs="Times New Roman"/>
          <w:szCs w:val="24"/>
        </w:rPr>
        <w:t>Δ</w:t>
      </w:r>
      <w:r w:rsidRPr="00F45B4F">
        <w:rPr>
          <w:rFonts w:eastAsia="Times New Roman" w:cs="Times New Roman"/>
          <w:szCs w:val="24"/>
        </w:rPr>
        <w:t>ικαίου και απειλούν την εθνική κυριαρχία κρατών</w:t>
      </w:r>
      <w:r>
        <w:rPr>
          <w:rFonts w:eastAsia="Times New Roman" w:cs="Times New Roman"/>
          <w:szCs w:val="24"/>
        </w:rPr>
        <w:t>.</w:t>
      </w:r>
    </w:p>
    <w:p w14:paraId="0985609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w:t>
      </w:r>
      <w:r w:rsidRPr="00F45B4F">
        <w:rPr>
          <w:rFonts w:eastAsia="Times New Roman" w:cs="Times New Roman"/>
          <w:szCs w:val="24"/>
        </w:rPr>
        <w:t>ε αυτή τη</w:t>
      </w:r>
      <w:r>
        <w:rPr>
          <w:rFonts w:eastAsia="Times New Roman" w:cs="Times New Roman"/>
          <w:szCs w:val="24"/>
        </w:rPr>
        <w:t xml:space="preserve"> </w:t>
      </w:r>
      <w:r w:rsidRPr="00F45B4F">
        <w:rPr>
          <w:rFonts w:eastAsia="Times New Roman" w:cs="Times New Roman"/>
          <w:szCs w:val="24"/>
        </w:rPr>
        <w:t>ν</w:t>
      </w:r>
      <w:r>
        <w:rPr>
          <w:rFonts w:eastAsia="Times New Roman" w:cs="Times New Roman"/>
          <w:szCs w:val="24"/>
        </w:rPr>
        <w:t>έα</w:t>
      </w:r>
      <w:r w:rsidRPr="00F45B4F">
        <w:rPr>
          <w:rFonts w:eastAsia="Times New Roman" w:cs="Times New Roman"/>
          <w:szCs w:val="24"/>
        </w:rPr>
        <w:t xml:space="preserve"> εποχή</w:t>
      </w:r>
      <w:r>
        <w:rPr>
          <w:rFonts w:eastAsia="Times New Roman" w:cs="Times New Roman"/>
          <w:szCs w:val="24"/>
        </w:rPr>
        <w:t>,</w:t>
      </w:r>
      <w:r w:rsidRPr="00F45B4F">
        <w:rPr>
          <w:rFonts w:eastAsia="Times New Roman" w:cs="Times New Roman"/>
          <w:szCs w:val="24"/>
        </w:rPr>
        <w:t xml:space="preserve"> σε αυτή την πολιτική συγκυρία</w:t>
      </w:r>
      <w:r>
        <w:rPr>
          <w:rFonts w:eastAsia="Times New Roman" w:cs="Times New Roman"/>
          <w:szCs w:val="24"/>
        </w:rPr>
        <w:t>,</w:t>
      </w:r>
      <w:r w:rsidRPr="00F45B4F">
        <w:rPr>
          <w:rFonts w:eastAsia="Times New Roman" w:cs="Times New Roman"/>
          <w:szCs w:val="24"/>
        </w:rPr>
        <w:t xml:space="preserve"> που σε λίγο το νε</w:t>
      </w:r>
      <w:r w:rsidRPr="00F45B4F">
        <w:rPr>
          <w:rFonts w:eastAsia="Times New Roman" w:cs="Times New Roman"/>
          <w:szCs w:val="24"/>
        </w:rPr>
        <w:t xml:space="preserve">οελληνικό κράτος συμπληρώνει </w:t>
      </w:r>
      <w:r>
        <w:rPr>
          <w:rFonts w:eastAsia="Times New Roman" w:cs="Times New Roman"/>
          <w:szCs w:val="24"/>
        </w:rPr>
        <w:t>διακόσια χρόνια ιστορικής</w:t>
      </w:r>
      <w:r w:rsidRPr="00F45B4F">
        <w:rPr>
          <w:rFonts w:eastAsia="Times New Roman" w:cs="Times New Roman"/>
          <w:szCs w:val="24"/>
        </w:rPr>
        <w:t xml:space="preserve"> ύπαρξης</w:t>
      </w:r>
      <w:r>
        <w:rPr>
          <w:rFonts w:eastAsia="Times New Roman" w:cs="Times New Roman"/>
          <w:szCs w:val="24"/>
        </w:rPr>
        <w:t>,</w:t>
      </w:r>
      <w:r w:rsidRPr="00F45B4F">
        <w:rPr>
          <w:rFonts w:eastAsia="Times New Roman" w:cs="Times New Roman"/>
          <w:szCs w:val="24"/>
        </w:rPr>
        <w:t xml:space="preserve"> νομίζω ότι ενδείκνυται να γίνει κουβέντα για τη </w:t>
      </w:r>
      <w:r>
        <w:rPr>
          <w:rFonts w:eastAsia="Times New Roman" w:cs="Times New Roman"/>
          <w:szCs w:val="24"/>
        </w:rPr>
        <w:t>σ</w:t>
      </w:r>
      <w:r w:rsidRPr="00F45B4F">
        <w:rPr>
          <w:rFonts w:eastAsia="Times New Roman" w:cs="Times New Roman"/>
          <w:szCs w:val="24"/>
        </w:rPr>
        <w:t xml:space="preserve">υνταγματική </w:t>
      </w:r>
      <w:r>
        <w:rPr>
          <w:rFonts w:eastAsia="Times New Roman" w:cs="Times New Roman"/>
          <w:szCs w:val="24"/>
        </w:rPr>
        <w:t>Α</w:t>
      </w:r>
      <w:r w:rsidRPr="00F45B4F">
        <w:rPr>
          <w:rFonts w:eastAsia="Times New Roman" w:cs="Times New Roman"/>
          <w:szCs w:val="24"/>
        </w:rPr>
        <w:t>ναθεώρηση</w:t>
      </w:r>
      <w:r>
        <w:rPr>
          <w:rFonts w:eastAsia="Times New Roman" w:cs="Times New Roman"/>
          <w:szCs w:val="24"/>
        </w:rPr>
        <w:t>,</w:t>
      </w:r>
      <w:r w:rsidRPr="00F45B4F">
        <w:rPr>
          <w:rFonts w:eastAsia="Times New Roman" w:cs="Times New Roman"/>
          <w:szCs w:val="24"/>
        </w:rPr>
        <w:t xml:space="preserve"> για να </w:t>
      </w:r>
      <w:r>
        <w:rPr>
          <w:rFonts w:eastAsia="Times New Roman" w:cs="Times New Roman"/>
          <w:szCs w:val="24"/>
        </w:rPr>
        <w:t xml:space="preserve">τεθούν οι </w:t>
      </w:r>
      <w:r w:rsidRPr="00F45B4F">
        <w:rPr>
          <w:rFonts w:eastAsia="Times New Roman" w:cs="Times New Roman"/>
          <w:szCs w:val="24"/>
        </w:rPr>
        <w:t>στρατηγικ</w:t>
      </w:r>
      <w:r>
        <w:rPr>
          <w:rFonts w:eastAsia="Times New Roman" w:cs="Times New Roman"/>
          <w:szCs w:val="24"/>
        </w:rPr>
        <w:t>οί στόχοι. Γιατί το Σύνταγμα</w:t>
      </w:r>
      <w:r w:rsidRPr="00F45B4F">
        <w:rPr>
          <w:rFonts w:eastAsia="Times New Roman" w:cs="Times New Roman"/>
          <w:szCs w:val="24"/>
        </w:rPr>
        <w:t xml:space="preserve"> αποτυπώνει τους πολιτικούς και κοινωνικούς συσχετισμούς</w:t>
      </w:r>
      <w:r>
        <w:rPr>
          <w:rFonts w:eastAsia="Times New Roman" w:cs="Times New Roman"/>
          <w:szCs w:val="24"/>
        </w:rPr>
        <w:t>.</w:t>
      </w:r>
      <w:r w:rsidRPr="00F45B4F">
        <w:rPr>
          <w:rFonts w:eastAsia="Times New Roman" w:cs="Times New Roman"/>
          <w:szCs w:val="24"/>
        </w:rPr>
        <w:t xml:space="preserve"> Επομένω</w:t>
      </w:r>
      <w:r w:rsidRPr="00F45B4F">
        <w:rPr>
          <w:rFonts w:eastAsia="Times New Roman" w:cs="Times New Roman"/>
          <w:szCs w:val="24"/>
        </w:rPr>
        <w:t>ς αξιολογείται η κατεύθυνση των προτάσεων που διατυπώνονται</w:t>
      </w:r>
      <w:r>
        <w:rPr>
          <w:rFonts w:eastAsia="Times New Roman" w:cs="Times New Roman"/>
          <w:szCs w:val="24"/>
        </w:rPr>
        <w:t>.</w:t>
      </w:r>
    </w:p>
    <w:p w14:paraId="0985609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w:t>
      </w:r>
      <w:r w:rsidRPr="00F45B4F">
        <w:rPr>
          <w:rFonts w:eastAsia="Times New Roman" w:cs="Times New Roman"/>
          <w:szCs w:val="24"/>
        </w:rPr>
        <w:t>αραδείγματος χάρ</w:t>
      </w:r>
      <w:r>
        <w:rPr>
          <w:rFonts w:eastAsia="Times New Roman" w:cs="Times New Roman"/>
          <w:szCs w:val="24"/>
        </w:rPr>
        <w:t>ιν</w:t>
      </w:r>
      <w:r>
        <w:rPr>
          <w:rFonts w:eastAsia="Times New Roman" w:cs="Times New Roman"/>
          <w:szCs w:val="24"/>
        </w:rPr>
        <w:t>,</w:t>
      </w:r>
      <w:r w:rsidRPr="00F45B4F">
        <w:rPr>
          <w:rFonts w:eastAsia="Times New Roman" w:cs="Times New Roman"/>
          <w:szCs w:val="24"/>
        </w:rPr>
        <w:t xml:space="preserve"> σε μ</w:t>
      </w:r>
      <w:r>
        <w:rPr>
          <w:rFonts w:eastAsia="Times New Roman" w:cs="Times New Roman"/>
          <w:szCs w:val="24"/>
        </w:rPr>
        <w:t>ι</w:t>
      </w:r>
      <w:r w:rsidRPr="00F45B4F">
        <w:rPr>
          <w:rFonts w:eastAsia="Times New Roman" w:cs="Times New Roman"/>
          <w:szCs w:val="24"/>
        </w:rPr>
        <w:t xml:space="preserve">α συζήτηση που λέει </w:t>
      </w:r>
      <w:r>
        <w:rPr>
          <w:rFonts w:eastAsia="Times New Roman" w:cs="Times New Roman"/>
          <w:szCs w:val="24"/>
        </w:rPr>
        <w:t>«</w:t>
      </w:r>
      <w:r w:rsidRPr="00F45B4F">
        <w:rPr>
          <w:rFonts w:eastAsia="Times New Roman" w:cs="Times New Roman"/>
          <w:szCs w:val="24"/>
        </w:rPr>
        <w:t xml:space="preserve">δεν ξεκολλάτε </w:t>
      </w:r>
      <w:r>
        <w:rPr>
          <w:rFonts w:eastAsia="Times New Roman" w:cs="Times New Roman"/>
          <w:szCs w:val="24"/>
        </w:rPr>
        <w:t xml:space="preserve">από </w:t>
      </w:r>
      <w:r w:rsidRPr="00F45B4F">
        <w:rPr>
          <w:rFonts w:eastAsia="Times New Roman" w:cs="Times New Roman"/>
          <w:szCs w:val="24"/>
        </w:rPr>
        <w:t>τις καρέκλες</w:t>
      </w:r>
      <w:r>
        <w:rPr>
          <w:rFonts w:eastAsia="Times New Roman" w:cs="Times New Roman"/>
          <w:szCs w:val="24"/>
        </w:rPr>
        <w:t>»</w:t>
      </w:r>
      <w:r w:rsidRPr="00F45B4F">
        <w:rPr>
          <w:rFonts w:eastAsia="Times New Roman" w:cs="Times New Roman"/>
          <w:szCs w:val="24"/>
        </w:rPr>
        <w:t xml:space="preserve"> το να προτείνετε ανώτατο όριο </w:t>
      </w:r>
      <w:r>
        <w:rPr>
          <w:rFonts w:eastAsia="Times New Roman" w:cs="Times New Roman"/>
          <w:szCs w:val="24"/>
        </w:rPr>
        <w:t>θητειών</w:t>
      </w:r>
      <w:r w:rsidRPr="00F45B4F">
        <w:rPr>
          <w:rFonts w:eastAsia="Times New Roman" w:cs="Times New Roman"/>
          <w:szCs w:val="24"/>
        </w:rPr>
        <w:t xml:space="preserve"> των </w:t>
      </w:r>
      <w:r>
        <w:rPr>
          <w:rFonts w:eastAsia="Times New Roman" w:cs="Times New Roman"/>
          <w:szCs w:val="24"/>
        </w:rPr>
        <w:t>Β</w:t>
      </w:r>
      <w:r w:rsidRPr="00F45B4F">
        <w:rPr>
          <w:rFonts w:eastAsia="Times New Roman" w:cs="Times New Roman"/>
          <w:szCs w:val="24"/>
        </w:rPr>
        <w:t>ουλευτών</w:t>
      </w:r>
      <w:r>
        <w:rPr>
          <w:rFonts w:eastAsia="Times New Roman" w:cs="Times New Roman"/>
          <w:szCs w:val="24"/>
        </w:rPr>
        <w:t xml:space="preserve"> είναι μι</w:t>
      </w:r>
      <w:r w:rsidRPr="00F45B4F">
        <w:rPr>
          <w:rFonts w:eastAsia="Times New Roman" w:cs="Times New Roman"/>
          <w:szCs w:val="24"/>
        </w:rPr>
        <w:t>α απάντηση</w:t>
      </w:r>
      <w:r>
        <w:rPr>
          <w:rFonts w:eastAsia="Times New Roman" w:cs="Times New Roman"/>
          <w:szCs w:val="24"/>
        </w:rPr>
        <w:t>. Σε μι</w:t>
      </w:r>
      <w:r w:rsidRPr="00F45B4F">
        <w:rPr>
          <w:rFonts w:eastAsia="Times New Roman" w:cs="Times New Roman"/>
          <w:szCs w:val="24"/>
        </w:rPr>
        <w:t xml:space="preserve">α εποχή που η αξιοπιστία του πολιτικού </w:t>
      </w:r>
      <w:r w:rsidRPr="00F45B4F">
        <w:rPr>
          <w:rFonts w:eastAsia="Times New Roman" w:cs="Times New Roman"/>
          <w:szCs w:val="24"/>
        </w:rPr>
        <w:t>συστήματος βρίσκεται στο ναδίρ</w:t>
      </w:r>
      <w:r>
        <w:rPr>
          <w:rFonts w:eastAsia="Times New Roman" w:cs="Times New Roman"/>
          <w:szCs w:val="24"/>
        </w:rPr>
        <w:t>, σε μι</w:t>
      </w:r>
      <w:r w:rsidRPr="00F45B4F">
        <w:rPr>
          <w:rFonts w:eastAsia="Times New Roman" w:cs="Times New Roman"/>
          <w:szCs w:val="24"/>
        </w:rPr>
        <w:t>α εποχή που ο δημόσιος και πολιτικός διάλογος βρίσκεται στο ναδίρ και που επιδεινώνεται λόγω του προεκλογικού αγώνα</w:t>
      </w:r>
      <w:r>
        <w:rPr>
          <w:rFonts w:eastAsia="Times New Roman" w:cs="Times New Roman"/>
          <w:szCs w:val="24"/>
        </w:rPr>
        <w:t>,</w:t>
      </w:r>
      <w:r w:rsidRPr="00F45B4F">
        <w:rPr>
          <w:rFonts w:eastAsia="Times New Roman" w:cs="Times New Roman"/>
          <w:szCs w:val="24"/>
        </w:rPr>
        <w:t xml:space="preserve"> που φυσικά </w:t>
      </w:r>
      <w:r>
        <w:rPr>
          <w:rFonts w:eastAsia="Times New Roman" w:cs="Times New Roman"/>
          <w:szCs w:val="24"/>
        </w:rPr>
        <w:t>η Α</w:t>
      </w:r>
      <w:r w:rsidRPr="00F45B4F">
        <w:rPr>
          <w:rFonts w:eastAsia="Times New Roman" w:cs="Times New Roman"/>
          <w:szCs w:val="24"/>
        </w:rPr>
        <w:t xml:space="preserve">ξιωματική </w:t>
      </w:r>
      <w:r>
        <w:rPr>
          <w:rFonts w:eastAsia="Times New Roman" w:cs="Times New Roman"/>
          <w:szCs w:val="24"/>
        </w:rPr>
        <w:t>Α</w:t>
      </w:r>
      <w:r w:rsidRPr="00F45B4F">
        <w:rPr>
          <w:rFonts w:eastAsia="Times New Roman" w:cs="Times New Roman"/>
          <w:szCs w:val="24"/>
        </w:rPr>
        <w:t>ντιπολίτευση τον έχει ξεκινήσει και τον δίνει εδώ και τρία σχεδόν χρόνια</w:t>
      </w:r>
      <w:r>
        <w:rPr>
          <w:rFonts w:eastAsia="Times New Roman" w:cs="Times New Roman"/>
          <w:szCs w:val="24"/>
        </w:rPr>
        <w:t>,</w:t>
      </w:r>
      <w:r w:rsidRPr="00F45B4F">
        <w:rPr>
          <w:rFonts w:eastAsia="Times New Roman" w:cs="Times New Roman"/>
          <w:szCs w:val="24"/>
        </w:rPr>
        <w:t xml:space="preserve"> που η οικονομική κρίση νομιμοποίησε τη δυσπιστία προς τους πολιτικούς και την πολιτική</w:t>
      </w:r>
      <w:r>
        <w:rPr>
          <w:rFonts w:eastAsia="Times New Roman" w:cs="Times New Roman"/>
          <w:szCs w:val="24"/>
        </w:rPr>
        <w:t>,</w:t>
      </w:r>
      <w:r w:rsidRPr="00F45B4F">
        <w:rPr>
          <w:rFonts w:eastAsia="Times New Roman" w:cs="Times New Roman"/>
          <w:szCs w:val="24"/>
        </w:rPr>
        <w:t xml:space="preserve"> που υπήρξε κρίση αντιπροσώπευσης </w:t>
      </w:r>
      <w:r>
        <w:rPr>
          <w:rFonts w:eastAsia="Times New Roman" w:cs="Times New Roman"/>
          <w:szCs w:val="24"/>
        </w:rPr>
        <w:t>σ</w:t>
      </w:r>
      <w:r w:rsidRPr="00F45B4F">
        <w:rPr>
          <w:rFonts w:eastAsia="Times New Roman" w:cs="Times New Roman"/>
          <w:szCs w:val="24"/>
        </w:rPr>
        <w:t>τα μνημονιακά χρόνια</w:t>
      </w:r>
      <w:r>
        <w:rPr>
          <w:rFonts w:eastAsia="Times New Roman" w:cs="Times New Roman"/>
          <w:szCs w:val="24"/>
        </w:rPr>
        <w:t>,</w:t>
      </w:r>
      <w:r w:rsidRPr="00F45B4F">
        <w:rPr>
          <w:rFonts w:eastAsia="Times New Roman" w:cs="Times New Roman"/>
          <w:szCs w:val="24"/>
        </w:rPr>
        <w:t xml:space="preserve"> θα πρέπει να απαντήσουμε με το να τονώσουμε το</w:t>
      </w:r>
      <w:r>
        <w:rPr>
          <w:rFonts w:eastAsia="Times New Roman" w:cs="Times New Roman"/>
          <w:szCs w:val="24"/>
        </w:rPr>
        <w:t>ν</w:t>
      </w:r>
      <w:r w:rsidRPr="00F45B4F">
        <w:rPr>
          <w:rFonts w:eastAsia="Times New Roman" w:cs="Times New Roman"/>
          <w:szCs w:val="24"/>
        </w:rPr>
        <w:t xml:space="preserve"> συμμετοχικ</w:t>
      </w:r>
      <w:r>
        <w:rPr>
          <w:rFonts w:eastAsia="Times New Roman" w:cs="Times New Roman"/>
          <w:szCs w:val="24"/>
        </w:rPr>
        <w:t>ό</w:t>
      </w:r>
      <w:r w:rsidRPr="00F45B4F">
        <w:rPr>
          <w:rFonts w:eastAsia="Times New Roman" w:cs="Times New Roman"/>
          <w:szCs w:val="24"/>
        </w:rPr>
        <w:t xml:space="preserve"> χαρακτήρα της δημοκρατίας</w:t>
      </w:r>
      <w:r>
        <w:rPr>
          <w:rFonts w:eastAsia="Times New Roman" w:cs="Times New Roman"/>
          <w:szCs w:val="24"/>
        </w:rPr>
        <w:t>.</w:t>
      </w:r>
    </w:p>
    <w:p w14:paraId="0985609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Πρωθυπουργός θα πρέπει</w:t>
      </w:r>
      <w:r>
        <w:rPr>
          <w:rFonts w:eastAsia="Times New Roman" w:cs="Times New Roman"/>
          <w:szCs w:val="24"/>
        </w:rPr>
        <w:t xml:space="preserve"> να έχει οργανική</w:t>
      </w:r>
      <w:r w:rsidRPr="00F45B4F">
        <w:rPr>
          <w:rFonts w:eastAsia="Times New Roman" w:cs="Times New Roman"/>
          <w:szCs w:val="24"/>
        </w:rPr>
        <w:t xml:space="preserve"> σχέση με το </w:t>
      </w:r>
      <w:r>
        <w:rPr>
          <w:rFonts w:eastAsia="Times New Roman" w:cs="Times New Roman"/>
          <w:szCs w:val="24"/>
        </w:rPr>
        <w:t>Κ</w:t>
      </w:r>
      <w:r w:rsidRPr="00F45B4F">
        <w:rPr>
          <w:rFonts w:eastAsia="Times New Roman" w:cs="Times New Roman"/>
          <w:szCs w:val="24"/>
        </w:rPr>
        <w:t>οινοβούλιο</w:t>
      </w:r>
      <w:r>
        <w:rPr>
          <w:rFonts w:eastAsia="Times New Roman" w:cs="Times New Roman"/>
          <w:szCs w:val="24"/>
        </w:rPr>
        <w:t>,</w:t>
      </w:r>
      <w:r w:rsidRPr="00F45B4F">
        <w:rPr>
          <w:rFonts w:eastAsia="Times New Roman" w:cs="Times New Roman"/>
          <w:szCs w:val="24"/>
        </w:rPr>
        <w:t xml:space="preserve"> να είναι δηλαδή </w:t>
      </w:r>
      <w:r>
        <w:rPr>
          <w:rFonts w:eastAsia="Times New Roman" w:cs="Times New Roman"/>
          <w:szCs w:val="24"/>
        </w:rPr>
        <w:t>Β</w:t>
      </w:r>
      <w:r w:rsidRPr="00F45B4F">
        <w:rPr>
          <w:rFonts w:eastAsia="Times New Roman" w:cs="Times New Roman"/>
          <w:szCs w:val="24"/>
        </w:rPr>
        <w:t>ουλευτής</w:t>
      </w:r>
      <w:r>
        <w:rPr>
          <w:rFonts w:eastAsia="Times New Roman" w:cs="Times New Roman"/>
          <w:szCs w:val="24"/>
        </w:rPr>
        <w:t>. Η</w:t>
      </w:r>
      <w:r w:rsidRPr="00F45B4F">
        <w:rPr>
          <w:rFonts w:eastAsia="Times New Roman" w:cs="Times New Roman"/>
          <w:szCs w:val="24"/>
        </w:rPr>
        <w:t xml:space="preserve"> καθιέρωση της απλής αναλογικής εμβαθύνει τη δημοκρατία</w:t>
      </w:r>
      <w:r>
        <w:rPr>
          <w:rFonts w:eastAsia="Times New Roman" w:cs="Times New Roman"/>
          <w:szCs w:val="24"/>
        </w:rPr>
        <w:t>,</w:t>
      </w:r>
      <w:r w:rsidRPr="00F45B4F">
        <w:rPr>
          <w:rFonts w:eastAsia="Times New Roman" w:cs="Times New Roman"/>
          <w:szCs w:val="24"/>
        </w:rPr>
        <w:t xml:space="preserve"> ενισχύει τη λαϊκή κυριαρχία</w:t>
      </w:r>
      <w:r>
        <w:rPr>
          <w:rFonts w:eastAsia="Times New Roman" w:cs="Times New Roman"/>
          <w:szCs w:val="24"/>
        </w:rPr>
        <w:t>. Τ</w:t>
      </w:r>
      <w:r w:rsidRPr="00F45B4F">
        <w:rPr>
          <w:rFonts w:eastAsia="Times New Roman" w:cs="Times New Roman"/>
          <w:szCs w:val="24"/>
        </w:rPr>
        <w:t xml:space="preserve">ο ίδιο και οι θεσμοί άμεσης </w:t>
      </w:r>
      <w:r>
        <w:rPr>
          <w:rFonts w:eastAsia="Times New Roman" w:cs="Times New Roman"/>
          <w:szCs w:val="24"/>
        </w:rPr>
        <w:t>δ</w:t>
      </w:r>
      <w:r w:rsidRPr="00F45B4F">
        <w:rPr>
          <w:rFonts w:eastAsia="Times New Roman" w:cs="Times New Roman"/>
          <w:szCs w:val="24"/>
        </w:rPr>
        <w:t>ημοκρατίας</w:t>
      </w:r>
      <w:r>
        <w:rPr>
          <w:rFonts w:eastAsia="Times New Roman" w:cs="Times New Roman"/>
          <w:szCs w:val="24"/>
        </w:rPr>
        <w:t xml:space="preserve"> στην</w:t>
      </w:r>
      <w:r w:rsidRPr="00F45B4F">
        <w:rPr>
          <w:rFonts w:eastAsia="Times New Roman" w:cs="Times New Roman"/>
          <w:szCs w:val="24"/>
        </w:rPr>
        <w:t xml:space="preserve"> τοπική αυτοδιοίκηση</w:t>
      </w:r>
      <w:r>
        <w:rPr>
          <w:rFonts w:eastAsia="Times New Roman" w:cs="Times New Roman"/>
          <w:szCs w:val="24"/>
        </w:rPr>
        <w:t>,</w:t>
      </w:r>
      <w:r w:rsidRPr="00F45B4F">
        <w:rPr>
          <w:rFonts w:eastAsia="Times New Roman" w:cs="Times New Roman"/>
          <w:szCs w:val="24"/>
        </w:rPr>
        <w:t xml:space="preserve"> η ενεργοποίηση των πολιτών με τη</w:t>
      </w:r>
      <w:r w:rsidRPr="00F45B4F">
        <w:rPr>
          <w:rFonts w:eastAsia="Times New Roman" w:cs="Times New Roman"/>
          <w:szCs w:val="24"/>
        </w:rPr>
        <w:t xml:space="preserve"> δυνατότητα </w:t>
      </w:r>
      <w:r>
        <w:rPr>
          <w:rFonts w:eastAsia="Times New Roman" w:cs="Times New Roman"/>
          <w:szCs w:val="24"/>
        </w:rPr>
        <w:t>λαϊκής</w:t>
      </w:r>
      <w:r w:rsidRPr="00F45B4F">
        <w:rPr>
          <w:rFonts w:eastAsia="Times New Roman" w:cs="Times New Roman"/>
          <w:szCs w:val="24"/>
        </w:rPr>
        <w:t xml:space="preserve"> νομοθετικής πρωτοβουλίας για τους πολίτες που έχουν εκλογικό δικαίωμα</w:t>
      </w:r>
      <w:r>
        <w:rPr>
          <w:rFonts w:eastAsia="Times New Roman" w:cs="Times New Roman"/>
          <w:szCs w:val="24"/>
        </w:rPr>
        <w:t>.</w:t>
      </w:r>
    </w:p>
    <w:p w14:paraId="0985609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Στην πρόταση του ΣΥΡΙΖΑ δίνεται έμφαση και στις αλλαγές</w:t>
      </w:r>
      <w:r w:rsidRPr="00F45B4F">
        <w:rPr>
          <w:rFonts w:eastAsia="Times New Roman" w:cs="Times New Roman"/>
          <w:szCs w:val="24"/>
        </w:rPr>
        <w:t xml:space="preserve"> που αφορούν στην προστασία βασικών κοινωνικών αγαθών</w:t>
      </w:r>
      <w:r>
        <w:rPr>
          <w:rFonts w:eastAsia="Times New Roman" w:cs="Times New Roman"/>
          <w:szCs w:val="24"/>
        </w:rPr>
        <w:t>,</w:t>
      </w:r>
      <w:r w:rsidRPr="00F45B4F">
        <w:rPr>
          <w:rFonts w:eastAsia="Times New Roman" w:cs="Times New Roman"/>
          <w:szCs w:val="24"/>
        </w:rPr>
        <w:t xml:space="preserve"> όπως το νερό</w:t>
      </w:r>
      <w:r>
        <w:rPr>
          <w:rFonts w:eastAsia="Times New Roman" w:cs="Times New Roman"/>
          <w:szCs w:val="24"/>
        </w:rPr>
        <w:t>,</w:t>
      </w:r>
      <w:r w:rsidRPr="00F45B4F">
        <w:rPr>
          <w:rFonts w:eastAsia="Times New Roman" w:cs="Times New Roman"/>
          <w:szCs w:val="24"/>
        </w:rPr>
        <w:t xml:space="preserve"> η ηλεκτρική ενέργεια και τα δίκτυα διανομή</w:t>
      </w:r>
      <w:r w:rsidRPr="00F45B4F">
        <w:rPr>
          <w:rFonts w:eastAsia="Times New Roman" w:cs="Times New Roman"/>
          <w:szCs w:val="24"/>
        </w:rPr>
        <w:t xml:space="preserve">ς </w:t>
      </w:r>
      <w:r>
        <w:rPr>
          <w:rFonts w:eastAsia="Times New Roman" w:cs="Times New Roman"/>
          <w:szCs w:val="24"/>
        </w:rPr>
        <w:t>τους, τα οποία</w:t>
      </w:r>
      <w:r w:rsidRPr="00F45B4F">
        <w:rPr>
          <w:rFonts w:eastAsia="Times New Roman" w:cs="Times New Roman"/>
          <w:szCs w:val="24"/>
        </w:rPr>
        <w:t xml:space="preserve"> </w:t>
      </w:r>
      <w:r>
        <w:rPr>
          <w:rFonts w:eastAsia="Times New Roman" w:cs="Times New Roman"/>
          <w:szCs w:val="24"/>
        </w:rPr>
        <w:t>θα υπόκεινται</w:t>
      </w:r>
      <w:r w:rsidRPr="00F45B4F">
        <w:rPr>
          <w:rFonts w:eastAsia="Times New Roman" w:cs="Times New Roman"/>
          <w:szCs w:val="24"/>
        </w:rPr>
        <w:t xml:space="preserve"> σε καθεστώς δημόσιας υπηρεσίας και θα τελούν υπό δημόσιο έλεγχο</w:t>
      </w:r>
      <w:r>
        <w:rPr>
          <w:rFonts w:eastAsia="Times New Roman" w:cs="Times New Roman"/>
          <w:szCs w:val="24"/>
        </w:rPr>
        <w:t>,</w:t>
      </w:r>
      <w:r w:rsidRPr="00F45B4F">
        <w:rPr>
          <w:rFonts w:eastAsia="Times New Roman" w:cs="Times New Roman"/>
          <w:szCs w:val="24"/>
        </w:rPr>
        <w:t xml:space="preserve"> παρά την τεράστια προπαγάνδα και την υποκρισία της Νέας Δημοκρατίας σε όσα λέει</w:t>
      </w:r>
      <w:r>
        <w:rPr>
          <w:rFonts w:eastAsia="Times New Roman" w:cs="Times New Roman"/>
          <w:szCs w:val="24"/>
        </w:rPr>
        <w:t>.</w:t>
      </w:r>
    </w:p>
    <w:p w14:paraId="0985609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Ένα από τα πλέον εμβληματικά</w:t>
      </w:r>
      <w:r w:rsidRPr="00F45B4F">
        <w:rPr>
          <w:rFonts w:eastAsia="Times New Roman" w:cs="Times New Roman"/>
          <w:szCs w:val="24"/>
        </w:rPr>
        <w:t xml:space="preserve"> στοιχεία της πρότασης του ΣΥΡΙΖΑ είναι η τροποποίη</w:t>
      </w:r>
      <w:r w:rsidRPr="00F45B4F">
        <w:rPr>
          <w:rFonts w:eastAsia="Times New Roman" w:cs="Times New Roman"/>
          <w:szCs w:val="24"/>
        </w:rPr>
        <w:t xml:space="preserve">ση των διατάξεων του άρθρου 16 περί ευθύνης </w:t>
      </w:r>
      <w:r>
        <w:rPr>
          <w:rFonts w:eastAsia="Times New Roman" w:cs="Times New Roman"/>
          <w:szCs w:val="24"/>
        </w:rPr>
        <w:t>Υ</w:t>
      </w:r>
      <w:r w:rsidRPr="00F45B4F">
        <w:rPr>
          <w:rFonts w:eastAsia="Times New Roman" w:cs="Times New Roman"/>
          <w:szCs w:val="24"/>
        </w:rPr>
        <w:t>πουργών</w:t>
      </w:r>
      <w:r>
        <w:rPr>
          <w:rFonts w:eastAsia="Times New Roman" w:cs="Times New Roman"/>
          <w:szCs w:val="24"/>
        </w:rPr>
        <w:t>. Γ</w:t>
      </w:r>
      <w:r w:rsidRPr="00F45B4F">
        <w:rPr>
          <w:rFonts w:eastAsia="Times New Roman" w:cs="Times New Roman"/>
          <w:szCs w:val="24"/>
        </w:rPr>
        <w:t xml:space="preserve">ιατί είναι </w:t>
      </w:r>
      <w:r>
        <w:rPr>
          <w:rFonts w:eastAsia="Times New Roman" w:cs="Times New Roman"/>
          <w:szCs w:val="24"/>
        </w:rPr>
        <w:t>επίδικο η</w:t>
      </w:r>
      <w:r w:rsidRPr="00F45B4F">
        <w:rPr>
          <w:rFonts w:eastAsia="Times New Roman" w:cs="Times New Roman"/>
          <w:szCs w:val="24"/>
        </w:rPr>
        <w:t xml:space="preserve"> διαφάνεια στη δημόσια ζωή</w:t>
      </w:r>
      <w:r>
        <w:rPr>
          <w:rFonts w:eastAsia="Times New Roman" w:cs="Times New Roman"/>
          <w:szCs w:val="24"/>
        </w:rPr>
        <w:t>,</w:t>
      </w:r>
      <w:r w:rsidRPr="00F45B4F">
        <w:rPr>
          <w:rFonts w:eastAsia="Times New Roman" w:cs="Times New Roman"/>
          <w:szCs w:val="24"/>
        </w:rPr>
        <w:t xml:space="preserve"> η απόδοση δικαιοσύνης ισότιμα προς όλους</w:t>
      </w:r>
      <w:r>
        <w:rPr>
          <w:rFonts w:eastAsia="Times New Roman" w:cs="Times New Roman"/>
          <w:szCs w:val="24"/>
        </w:rPr>
        <w:t>; Και βέβαια, θα</w:t>
      </w:r>
      <w:r w:rsidRPr="00F45B4F">
        <w:rPr>
          <w:rFonts w:eastAsia="Times New Roman" w:cs="Times New Roman"/>
          <w:szCs w:val="24"/>
        </w:rPr>
        <w:t xml:space="preserve"> πρέπει να πούμε ότι αυτό δεν αποτελεί </w:t>
      </w:r>
      <w:r>
        <w:rPr>
          <w:rFonts w:eastAsia="Times New Roman" w:cs="Times New Roman"/>
          <w:szCs w:val="24"/>
        </w:rPr>
        <w:t>α</w:t>
      </w:r>
      <w:r w:rsidRPr="00F45B4F">
        <w:rPr>
          <w:rFonts w:eastAsia="Times New Roman" w:cs="Times New Roman"/>
          <w:szCs w:val="24"/>
        </w:rPr>
        <w:t>πλώς εμπέδωση του αισθήματος δικαίου</w:t>
      </w:r>
      <w:r>
        <w:rPr>
          <w:rFonts w:eastAsia="Times New Roman" w:cs="Times New Roman"/>
          <w:szCs w:val="24"/>
        </w:rPr>
        <w:t>,</w:t>
      </w:r>
      <w:r w:rsidRPr="00F45B4F">
        <w:rPr>
          <w:rFonts w:eastAsia="Times New Roman" w:cs="Times New Roman"/>
          <w:szCs w:val="24"/>
        </w:rPr>
        <w:t xml:space="preserve"> αλλά </w:t>
      </w:r>
      <w:r>
        <w:rPr>
          <w:rFonts w:eastAsia="Times New Roman" w:cs="Times New Roman"/>
          <w:szCs w:val="24"/>
        </w:rPr>
        <w:t>και</w:t>
      </w:r>
      <w:r w:rsidRPr="00F45B4F">
        <w:rPr>
          <w:rFonts w:eastAsia="Times New Roman" w:cs="Times New Roman"/>
          <w:szCs w:val="24"/>
        </w:rPr>
        <w:t xml:space="preserve"> ουσία της </w:t>
      </w:r>
      <w:r w:rsidRPr="00F45B4F">
        <w:rPr>
          <w:rFonts w:eastAsia="Times New Roman" w:cs="Times New Roman"/>
          <w:szCs w:val="24"/>
        </w:rPr>
        <w:t>δημοκρατίας</w:t>
      </w:r>
      <w:r>
        <w:rPr>
          <w:rFonts w:eastAsia="Times New Roman" w:cs="Times New Roman"/>
          <w:szCs w:val="24"/>
        </w:rPr>
        <w:t>,</w:t>
      </w:r>
      <w:r w:rsidRPr="00F45B4F">
        <w:rPr>
          <w:rFonts w:eastAsia="Times New Roman" w:cs="Times New Roman"/>
          <w:szCs w:val="24"/>
        </w:rPr>
        <w:t xml:space="preserve"> γιατί υπάρχει και το ζήτημα της οικονομικής </w:t>
      </w:r>
      <w:r>
        <w:rPr>
          <w:rFonts w:eastAsia="Times New Roman" w:cs="Times New Roman"/>
          <w:szCs w:val="24"/>
        </w:rPr>
        <w:t>δ</w:t>
      </w:r>
      <w:r w:rsidRPr="00F45B4F">
        <w:rPr>
          <w:rFonts w:eastAsia="Times New Roman" w:cs="Times New Roman"/>
          <w:szCs w:val="24"/>
        </w:rPr>
        <w:t>ημοκρατίας</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υ</w:t>
      </w:r>
      <w:r w:rsidRPr="00F45B4F">
        <w:rPr>
          <w:rFonts w:eastAsia="Times New Roman" w:cs="Times New Roman"/>
          <w:szCs w:val="24"/>
        </w:rPr>
        <w:t>πάρχει και το ζήτημα της οικονομικής δικαιοσύνης</w:t>
      </w:r>
      <w:r>
        <w:rPr>
          <w:rFonts w:eastAsia="Times New Roman" w:cs="Times New Roman"/>
          <w:szCs w:val="24"/>
        </w:rPr>
        <w:t>.</w:t>
      </w:r>
    </w:p>
    <w:p w14:paraId="0985609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w:t>
      </w:r>
      <w:r w:rsidRPr="00F45B4F">
        <w:rPr>
          <w:rFonts w:eastAsia="Times New Roman" w:cs="Times New Roman"/>
          <w:szCs w:val="24"/>
        </w:rPr>
        <w:t xml:space="preserve">ι </w:t>
      </w:r>
      <w:r>
        <w:rPr>
          <w:rFonts w:eastAsia="Times New Roman" w:cs="Times New Roman"/>
          <w:szCs w:val="24"/>
        </w:rPr>
        <w:t xml:space="preserve">δεν </w:t>
      </w:r>
      <w:r w:rsidRPr="00F45B4F">
        <w:rPr>
          <w:rFonts w:eastAsia="Times New Roman" w:cs="Times New Roman"/>
          <w:szCs w:val="24"/>
        </w:rPr>
        <w:t>χρειαζόμαστε</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 xml:space="preserve">Δεν χρειαζόμαστε </w:t>
      </w:r>
      <w:r w:rsidRPr="00F45B4F">
        <w:rPr>
          <w:rFonts w:eastAsia="Times New Roman" w:cs="Times New Roman"/>
          <w:szCs w:val="24"/>
        </w:rPr>
        <w:t xml:space="preserve">συνταγματοποίηση της δημοσιονομικής πολιτικής και μάλιστα </w:t>
      </w:r>
      <w:r>
        <w:rPr>
          <w:rFonts w:eastAsia="Times New Roman" w:cs="Times New Roman"/>
          <w:szCs w:val="24"/>
        </w:rPr>
        <w:t xml:space="preserve">όταν στο πρόσφατο παρελθόν υπήρξαν </w:t>
      </w:r>
      <w:r w:rsidRPr="00F45B4F">
        <w:rPr>
          <w:rFonts w:eastAsia="Times New Roman" w:cs="Times New Roman"/>
          <w:szCs w:val="24"/>
        </w:rPr>
        <w:t>αποφάσεις για εργασιακά</w:t>
      </w:r>
      <w:r>
        <w:rPr>
          <w:rFonts w:eastAsia="Times New Roman" w:cs="Times New Roman"/>
          <w:szCs w:val="24"/>
        </w:rPr>
        <w:t xml:space="preserve"> και άλλα</w:t>
      </w:r>
      <w:r w:rsidRPr="00F45B4F">
        <w:rPr>
          <w:rFonts w:eastAsia="Times New Roman" w:cs="Times New Roman"/>
          <w:szCs w:val="24"/>
        </w:rPr>
        <w:t xml:space="preserve"> δικαιώματα που υπονόμευσαν τη δημοκρατία</w:t>
      </w:r>
      <w:r>
        <w:rPr>
          <w:rFonts w:eastAsia="Times New Roman" w:cs="Times New Roman"/>
          <w:szCs w:val="24"/>
        </w:rPr>
        <w:t>, όπως μειώσεις μισθών,</w:t>
      </w:r>
      <w:r w:rsidRPr="00F45B4F">
        <w:rPr>
          <w:rFonts w:eastAsia="Times New Roman" w:cs="Times New Roman"/>
          <w:szCs w:val="24"/>
        </w:rPr>
        <w:t xml:space="preserve"> κούρεμα ελληνικών ομολόγων</w:t>
      </w:r>
      <w:r>
        <w:rPr>
          <w:rFonts w:eastAsia="Times New Roman" w:cs="Times New Roman"/>
          <w:szCs w:val="24"/>
        </w:rPr>
        <w:t>, και επιπλέον υπάρχ</w:t>
      </w:r>
      <w:r>
        <w:rPr>
          <w:rFonts w:eastAsia="Times New Roman" w:cs="Times New Roman"/>
          <w:szCs w:val="24"/>
        </w:rPr>
        <w:t>ει</w:t>
      </w:r>
      <w:r>
        <w:rPr>
          <w:rFonts w:eastAsia="Times New Roman" w:cs="Times New Roman"/>
          <w:szCs w:val="24"/>
        </w:rPr>
        <w:t xml:space="preserve"> –το ξέρετε πολύ καλά-</w:t>
      </w:r>
      <w:r w:rsidRPr="00F45B4F">
        <w:rPr>
          <w:rFonts w:eastAsia="Times New Roman" w:cs="Times New Roman"/>
          <w:szCs w:val="24"/>
        </w:rPr>
        <w:t xml:space="preserve"> ευρωπαϊκ</w:t>
      </w:r>
      <w:r>
        <w:rPr>
          <w:rFonts w:eastAsia="Times New Roman" w:cs="Times New Roman"/>
          <w:szCs w:val="24"/>
        </w:rPr>
        <w:t>ό</w:t>
      </w:r>
      <w:r w:rsidRPr="00F45B4F">
        <w:rPr>
          <w:rFonts w:eastAsia="Times New Roman" w:cs="Times New Roman"/>
          <w:szCs w:val="24"/>
        </w:rPr>
        <w:t xml:space="preserve"> πλαίσι</w:t>
      </w:r>
      <w:r>
        <w:rPr>
          <w:rFonts w:eastAsia="Times New Roman" w:cs="Times New Roman"/>
          <w:szCs w:val="24"/>
        </w:rPr>
        <w:t>ο</w:t>
      </w:r>
      <w:r w:rsidRPr="00F45B4F">
        <w:rPr>
          <w:rFonts w:eastAsia="Times New Roman" w:cs="Times New Roman"/>
          <w:szCs w:val="24"/>
        </w:rPr>
        <w:t xml:space="preserve"> τ</w:t>
      </w:r>
      <w:r>
        <w:rPr>
          <w:rFonts w:eastAsia="Times New Roman" w:cs="Times New Roman"/>
          <w:szCs w:val="24"/>
        </w:rPr>
        <w:t>ο</w:t>
      </w:r>
      <w:r w:rsidRPr="00F45B4F">
        <w:rPr>
          <w:rFonts w:eastAsia="Times New Roman" w:cs="Times New Roman"/>
          <w:szCs w:val="24"/>
        </w:rPr>
        <w:t xml:space="preserve"> </w:t>
      </w:r>
      <w:r>
        <w:rPr>
          <w:rFonts w:eastAsia="Times New Roman" w:cs="Times New Roman"/>
          <w:szCs w:val="24"/>
        </w:rPr>
        <w:t>οποί</w:t>
      </w:r>
      <w:r>
        <w:rPr>
          <w:rFonts w:eastAsia="Times New Roman" w:cs="Times New Roman"/>
          <w:szCs w:val="24"/>
        </w:rPr>
        <w:t>ο</w:t>
      </w:r>
      <w:r>
        <w:rPr>
          <w:rFonts w:eastAsia="Times New Roman" w:cs="Times New Roman"/>
          <w:szCs w:val="24"/>
        </w:rPr>
        <w:t xml:space="preserve"> είναι αρκετά ασφυκτικ</w:t>
      </w:r>
      <w:r>
        <w:rPr>
          <w:rFonts w:eastAsia="Times New Roman" w:cs="Times New Roman"/>
          <w:szCs w:val="24"/>
        </w:rPr>
        <w:t>ό</w:t>
      </w:r>
      <w:r>
        <w:rPr>
          <w:rFonts w:eastAsia="Times New Roman" w:cs="Times New Roman"/>
          <w:szCs w:val="24"/>
        </w:rPr>
        <w:t xml:space="preserve">. </w:t>
      </w:r>
    </w:p>
    <w:p w14:paraId="0985609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Μίλησαν από την Αξιωματική Αντιπολίτ</w:t>
      </w:r>
      <w:r>
        <w:rPr>
          <w:rFonts w:eastAsia="Times New Roman" w:cs="Times New Roman"/>
          <w:szCs w:val="24"/>
        </w:rPr>
        <w:t xml:space="preserve">ευση για </w:t>
      </w:r>
      <w:r w:rsidRPr="00F45B4F">
        <w:rPr>
          <w:rFonts w:eastAsia="Times New Roman" w:cs="Times New Roman"/>
          <w:szCs w:val="24"/>
        </w:rPr>
        <w:t>ισοσκελισμένους προϋπολογισμούς</w:t>
      </w:r>
      <w:r>
        <w:rPr>
          <w:rFonts w:eastAsia="Times New Roman" w:cs="Times New Roman"/>
          <w:szCs w:val="24"/>
        </w:rPr>
        <w:t>. Κύριοι συνάδελφοι, αλήθεια, πού ήσασταν</w:t>
      </w:r>
      <w:r w:rsidRPr="00F45B4F">
        <w:rPr>
          <w:rFonts w:eastAsia="Times New Roman" w:cs="Times New Roman"/>
          <w:szCs w:val="24"/>
        </w:rPr>
        <w:t xml:space="preserve"> τόσα χρόνια και </w:t>
      </w:r>
      <w:r>
        <w:rPr>
          <w:rFonts w:eastAsia="Times New Roman" w:cs="Times New Roman"/>
          <w:szCs w:val="24"/>
        </w:rPr>
        <w:t>π</w:t>
      </w:r>
      <w:r w:rsidRPr="00F45B4F">
        <w:rPr>
          <w:rFonts w:eastAsia="Times New Roman" w:cs="Times New Roman"/>
          <w:szCs w:val="24"/>
        </w:rPr>
        <w:t>ώς φ</w:t>
      </w:r>
      <w:r>
        <w:rPr>
          <w:rFonts w:eastAsia="Times New Roman" w:cs="Times New Roman"/>
          <w:szCs w:val="24"/>
        </w:rPr>
        <w:t>θ</w:t>
      </w:r>
      <w:r w:rsidRPr="00F45B4F">
        <w:rPr>
          <w:rFonts w:eastAsia="Times New Roman" w:cs="Times New Roman"/>
          <w:szCs w:val="24"/>
        </w:rPr>
        <w:t>άσαμε στη χρεοκοπία</w:t>
      </w:r>
      <w:r>
        <w:rPr>
          <w:rFonts w:eastAsia="Times New Roman" w:cs="Times New Roman"/>
          <w:szCs w:val="24"/>
        </w:rPr>
        <w:t>;</w:t>
      </w:r>
      <w:r w:rsidRPr="00F45B4F">
        <w:rPr>
          <w:rFonts w:eastAsia="Times New Roman" w:cs="Times New Roman"/>
          <w:szCs w:val="24"/>
        </w:rPr>
        <w:t xml:space="preserve"> </w:t>
      </w:r>
      <w:r>
        <w:rPr>
          <w:rFonts w:eastAsia="Times New Roman" w:cs="Times New Roman"/>
          <w:szCs w:val="24"/>
        </w:rPr>
        <w:t>Μ</w:t>
      </w:r>
      <w:r w:rsidRPr="00F45B4F">
        <w:rPr>
          <w:rFonts w:eastAsia="Times New Roman" w:cs="Times New Roman"/>
          <w:szCs w:val="24"/>
        </w:rPr>
        <w:t>ιλάτε</w:t>
      </w:r>
      <w:r>
        <w:rPr>
          <w:rFonts w:eastAsia="Times New Roman" w:cs="Times New Roman"/>
          <w:szCs w:val="24"/>
        </w:rPr>
        <w:t xml:space="preserve"> σήμερα για</w:t>
      </w:r>
      <w:r w:rsidRPr="00F45B4F">
        <w:rPr>
          <w:rFonts w:eastAsia="Times New Roman" w:cs="Times New Roman"/>
          <w:szCs w:val="24"/>
        </w:rPr>
        <w:t xml:space="preserve"> ισοσκελισμένους προϋπολογισμούς</w:t>
      </w:r>
      <w:r>
        <w:rPr>
          <w:rFonts w:eastAsia="Times New Roman" w:cs="Times New Roman"/>
          <w:szCs w:val="24"/>
        </w:rPr>
        <w:t>. Τι κάνατε τόσα χρόνια;</w:t>
      </w:r>
    </w:p>
    <w:p w14:paraId="0985609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Εδώ νομίζω ότι πρέπει σοβαρά να</w:t>
      </w:r>
      <w:r w:rsidRPr="00F45B4F">
        <w:rPr>
          <w:rFonts w:eastAsia="Times New Roman" w:cs="Times New Roman"/>
          <w:szCs w:val="24"/>
        </w:rPr>
        <w:t xml:space="preserve"> συζητήσουμε το εξής</w:t>
      </w:r>
      <w:r>
        <w:rPr>
          <w:rFonts w:eastAsia="Times New Roman" w:cs="Times New Roman"/>
          <w:szCs w:val="24"/>
        </w:rPr>
        <w:t>: Ε</w:t>
      </w:r>
      <w:r w:rsidRPr="00F45B4F">
        <w:rPr>
          <w:rFonts w:eastAsia="Times New Roman" w:cs="Times New Roman"/>
          <w:szCs w:val="24"/>
        </w:rPr>
        <w:t>ίνα</w:t>
      </w:r>
      <w:r w:rsidRPr="00F45B4F">
        <w:rPr>
          <w:rFonts w:eastAsia="Times New Roman" w:cs="Times New Roman"/>
          <w:szCs w:val="24"/>
        </w:rPr>
        <w:t xml:space="preserve">ι </w:t>
      </w:r>
      <w:r>
        <w:rPr>
          <w:rFonts w:eastAsia="Times New Roman" w:cs="Times New Roman"/>
          <w:szCs w:val="24"/>
        </w:rPr>
        <w:t>αναγκαία μια συζήτηση και μι</w:t>
      </w:r>
      <w:r w:rsidRPr="00F45B4F">
        <w:rPr>
          <w:rFonts w:eastAsia="Times New Roman" w:cs="Times New Roman"/>
          <w:szCs w:val="24"/>
        </w:rPr>
        <w:t xml:space="preserve">α πρόταση που να λέει ότι θα πρέπει να έχουμε τη βούληση να αλλάξουμε και να </w:t>
      </w:r>
      <w:r>
        <w:rPr>
          <w:rFonts w:eastAsia="Times New Roman" w:cs="Times New Roman"/>
          <w:szCs w:val="24"/>
        </w:rPr>
        <w:t xml:space="preserve">μεταβάλουμε εκείνες τις συνήθειες που οδήγησαν στη δημοσιονομική χρεοκοπία. Η εκτεταμένη διαφθορά και ο στρεβλός </w:t>
      </w:r>
      <w:r w:rsidRPr="00F45B4F">
        <w:rPr>
          <w:rFonts w:eastAsia="Times New Roman" w:cs="Times New Roman"/>
          <w:szCs w:val="24"/>
        </w:rPr>
        <w:t xml:space="preserve">τρόπος ανάπτυξης θα πρέπει να </w:t>
      </w:r>
      <w:r>
        <w:rPr>
          <w:rFonts w:eastAsia="Times New Roman" w:cs="Times New Roman"/>
          <w:szCs w:val="24"/>
        </w:rPr>
        <w:t>εκλείψ</w:t>
      </w:r>
      <w:r>
        <w:rPr>
          <w:rFonts w:eastAsia="Times New Roman" w:cs="Times New Roman"/>
          <w:szCs w:val="24"/>
        </w:rPr>
        <w:t>ουν</w:t>
      </w:r>
      <w:r w:rsidRPr="00F45B4F">
        <w:rPr>
          <w:rFonts w:eastAsia="Times New Roman" w:cs="Times New Roman"/>
          <w:szCs w:val="24"/>
        </w:rPr>
        <w:t xml:space="preserve"> και τη θέση τους να πάρουν</w:t>
      </w:r>
      <w:r>
        <w:rPr>
          <w:rFonts w:eastAsia="Times New Roman" w:cs="Times New Roman"/>
          <w:szCs w:val="24"/>
        </w:rPr>
        <w:t>,</w:t>
      </w:r>
      <w:r w:rsidRPr="00F45B4F">
        <w:rPr>
          <w:rFonts w:eastAsia="Times New Roman" w:cs="Times New Roman"/>
          <w:szCs w:val="24"/>
        </w:rPr>
        <w:t xml:space="preserve"> επιτέλους</w:t>
      </w:r>
      <w:r>
        <w:rPr>
          <w:rFonts w:eastAsia="Times New Roman" w:cs="Times New Roman"/>
          <w:szCs w:val="24"/>
        </w:rPr>
        <w:t>,</w:t>
      </w:r>
      <w:r w:rsidRPr="00F45B4F">
        <w:rPr>
          <w:rFonts w:eastAsia="Times New Roman" w:cs="Times New Roman"/>
          <w:szCs w:val="24"/>
        </w:rPr>
        <w:t xml:space="preserve"> η παραγωγική ανασυγκρότηση και </w:t>
      </w:r>
      <w:r>
        <w:rPr>
          <w:rFonts w:eastAsia="Times New Roman" w:cs="Times New Roman"/>
          <w:szCs w:val="24"/>
        </w:rPr>
        <w:t xml:space="preserve">η δίκαιη </w:t>
      </w:r>
      <w:r w:rsidRPr="00F45B4F">
        <w:rPr>
          <w:rFonts w:eastAsia="Times New Roman" w:cs="Times New Roman"/>
          <w:szCs w:val="24"/>
        </w:rPr>
        <w:t>ανάπτυξη</w:t>
      </w:r>
      <w:r>
        <w:rPr>
          <w:rFonts w:eastAsia="Times New Roman" w:cs="Times New Roman"/>
          <w:szCs w:val="24"/>
        </w:rPr>
        <w:t>.</w:t>
      </w:r>
    </w:p>
    <w:p w14:paraId="0985609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Έγινε πολύς λόγος για την ιδιωτική</w:t>
      </w:r>
      <w:r w:rsidRPr="00F45B4F">
        <w:rPr>
          <w:rFonts w:eastAsia="Times New Roman" w:cs="Times New Roman"/>
          <w:szCs w:val="24"/>
        </w:rPr>
        <w:t xml:space="preserve"> εκπαίδευση </w:t>
      </w:r>
      <w:r>
        <w:rPr>
          <w:rFonts w:eastAsia="Times New Roman" w:cs="Times New Roman"/>
          <w:szCs w:val="24"/>
        </w:rPr>
        <w:t>στην τριτοβάθμια εκπαίδευση. Νομίζω ότι είναι σημαντικό και κάπως περνάει –θα μου επιτρέψετε να πω- στο ντούκου ότι ο</w:t>
      </w:r>
      <w:r>
        <w:rPr>
          <w:rFonts w:eastAsia="Times New Roman" w:cs="Times New Roman"/>
          <w:szCs w:val="24"/>
        </w:rPr>
        <w:t xml:space="preserve"> ΣΥΡΙΖΑ υπερασπίζεται τη δημόσια εκπαίδευση. Η Νέα Δημοκρατία το λέει ιδεοληψία και όχι μόνο, το Κομμουνιστικό Κόμμα Ελλάδας το λέει υποκρισία. </w:t>
      </w:r>
    </w:p>
    <w:p w14:paraId="098560A0"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Πρέπει να δούμε τι σημαίνει ιδιωτική εκπαίδευση, γιατί προβάλλεται και περιβάλλεται με την έννοια της ανάπτυξης</w:t>
      </w:r>
      <w:r>
        <w:rPr>
          <w:rFonts w:eastAsia="Times New Roman" w:cs="Times New Roman"/>
          <w:szCs w:val="24"/>
        </w:rPr>
        <w:t xml:space="preserve"> κ.λπ., ενώ στην πραγματικότητα είναι μία ελπίδα για αποκατάσταση εκμεταλλευόμενοι, όσοι πιστεύουν σε αυτό, την επικράτηση του άκριτου νεοφιλελευθερισμού στις δομές της παιδείας. Δεν ξέρω αν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πολλές φορές φοιτητές τα χρέη που έχουν, όταν </w:t>
      </w:r>
      <w:r>
        <w:rPr>
          <w:rFonts w:eastAsia="Times New Roman" w:cs="Times New Roman"/>
          <w:szCs w:val="24"/>
        </w:rPr>
        <w:t>πήραν δάνεια για να σπουδάσουν, που δεν μπόρεσαν να τα αποπληρώσουν. Δεν ξέρω εάν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τι σημαίνει πραγματικά ιδιωτική εκπαίδευση. Εγώ αμφιβάλλω.</w:t>
      </w:r>
    </w:p>
    <w:p w14:paraId="098560A1"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Θέλω να πω δύο πράγματα για το άρθρο 32 ως προς τη δυνατότητα εκλογής Προέδρου της Δημοκρατίας α</w:t>
      </w:r>
      <w:r>
        <w:rPr>
          <w:rFonts w:eastAsia="Times New Roman" w:cs="Times New Roman"/>
          <w:szCs w:val="24"/>
        </w:rPr>
        <w:t>πό τον λαό. Πιστεύω ότι πρέπει να βρούμε τρόπο να μη διαλύεται η Βουλή. Σε αυτό θα συμφωνήσω. Όμως, πρέπει να πω ξεκάθαρα ότι είμαι αρκετά επιφυλακτική ως προς την απευθείας εκλογή του Προέδρου της Δημοκρατίας, με όλα αυτά που μπήκαν και από τον Πρωθυπουργ</w:t>
      </w:r>
      <w:r>
        <w:rPr>
          <w:rFonts w:eastAsia="Times New Roman" w:cs="Times New Roman"/>
          <w:szCs w:val="24"/>
        </w:rPr>
        <w:t xml:space="preserve">ό, από τον λαό. </w:t>
      </w:r>
    </w:p>
    <w:p w14:paraId="098560A2"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Βέβαια, όταν μιλάμε για σταθερότητα, νομίζω ότι θα πρέπει επίσης να δίνουμε ένα περιεχόμενο, κατά την άποψή μου, μία καταγγελία, ένα δασκαλίστικο ύφος. Η έλλειψη προτάσεων δεν αποτελεί πολιτική ενάσκηση πολιτικής, αλλά σχολιασμό.</w:t>
      </w:r>
    </w:p>
    <w:p w14:paraId="098560A3"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w:t>
      </w:r>
      <w:r>
        <w:rPr>
          <w:rFonts w:eastAsia="Times New Roman" w:cs="Times New Roman"/>
          <w:szCs w:val="24"/>
        </w:rPr>
        <w:t>άποψή μου, σήμερα, πρέπει να έχουμε στο μυαλό μας το εξής: Υπάρχουν, επιχειρούνται μία σειρά από αλλαγές, σε μία σειρά από χώρες, αλλαγές ηγεσιών -και δεν εννοώ σε κα</w:t>
      </w:r>
      <w:r>
        <w:rPr>
          <w:rFonts w:eastAsia="Times New Roman" w:cs="Times New Roman"/>
          <w:szCs w:val="24"/>
        </w:rPr>
        <w:t>μ</w:t>
      </w:r>
      <w:r>
        <w:rPr>
          <w:rFonts w:eastAsia="Times New Roman" w:cs="Times New Roman"/>
          <w:szCs w:val="24"/>
        </w:rPr>
        <w:t>μία περίπτωση τη Βενεζουέλα, γιατί ίσως πάει στην Αξιωματική Αντιπολίτευση αυτό στο μυαλό</w:t>
      </w:r>
      <w:r>
        <w:rPr>
          <w:rFonts w:eastAsia="Times New Roman" w:cs="Times New Roman"/>
          <w:szCs w:val="24"/>
        </w:rPr>
        <w:t>- υπάρχουν, λοιπόν, προσπάθειες για αλλαγές ηγεσιών, όχι πάντοτε με τους κανόνες του κοινοβουλευτισμού. Και έχω την εντύπωση ότι σε αυτή την αμφιταλάντευση ανάμεσα σε προοδευτικές δυνάμεις</w:t>
      </w:r>
      <w:r>
        <w:rPr>
          <w:rFonts w:eastAsia="Times New Roman" w:cs="Times New Roman"/>
          <w:szCs w:val="24"/>
        </w:rPr>
        <w:t>,</w:t>
      </w:r>
      <w:r>
        <w:rPr>
          <w:rFonts w:eastAsia="Times New Roman" w:cs="Times New Roman"/>
          <w:szCs w:val="24"/>
        </w:rPr>
        <w:t xml:space="preserve"> αν είναι ή δεν είναι τόσο προοδευτική, αυτό που θα καταφέρουμε τελ</w:t>
      </w:r>
      <w:r>
        <w:rPr>
          <w:rFonts w:eastAsia="Times New Roman" w:cs="Times New Roman"/>
          <w:szCs w:val="24"/>
        </w:rPr>
        <w:t>ικά -και το λέω μέσα σε εισαγωγικά- είναι «η παγκοσμιοποίηση οικονομίας των λόμπι» και αυτό θα εγκαθίσταται παντού.</w:t>
      </w:r>
    </w:p>
    <w:p w14:paraId="098560A4"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Άρα, τελειώνοντας, το τρίπτυχο «ενεργοποίηση των πολιτών, αποκατάσταση αξιοπιστίας της πολιτικής, ενίσχυση του αντιπροσωπευτικού κοινοβουλευ</w:t>
      </w:r>
      <w:r>
        <w:rPr>
          <w:rFonts w:eastAsia="Times New Roman" w:cs="Times New Roman"/>
          <w:szCs w:val="24"/>
        </w:rPr>
        <w:t xml:space="preserve">τικού πολιτεύματος», με κεντρική στόχευση τον διαρκή εκδημοκρατισμό του πολιτεύματος, συμπυκνώνει την προσπάθεια εμπέδωσης ενός κοινωνικού, ανθρωπιστικού χαρακτήρα στο Σύνταγμα. </w:t>
      </w:r>
    </w:p>
    <w:p w14:paraId="098560A5"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Αυτό αντικατοπτρίζει και η προσπάθεια του ΣΥΡΙΖΑ, τόσο σε εγχώριο όσο και σε </w:t>
      </w:r>
      <w:r>
        <w:rPr>
          <w:rFonts w:eastAsia="Times New Roman" w:cs="Times New Roman"/>
          <w:szCs w:val="24"/>
        </w:rPr>
        <w:t>διεθνές επίπεδο. Είναι μία προσπάθεια κοινωνικής στροφής που θα αντιπαλεύει την ακροδεξιά στροφή και θα αντιπαλεύει επίσης την προσπάθεια απεμπόλησης των κοινωνικών δικαιωμάτων. Νομίζω σε αυτό θα πρέπει να δώσουμε όλες τις δυνάμεις.</w:t>
      </w:r>
    </w:p>
    <w:p w14:paraId="098560A6" w14:textId="77777777" w:rsidR="00BE639A" w:rsidRDefault="00A212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του ΣΥΡΙΖΑ)</w:t>
      </w:r>
    </w:p>
    <w:p w14:paraId="098560A7" w14:textId="77777777" w:rsidR="00BE639A" w:rsidRDefault="00A212EC">
      <w:pPr>
        <w:spacing w:line="600" w:lineRule="auto"/>
        <w:ind w:firstLine="720"/>
        <w:contextualSpacing/>
        <w:jc w:val="both"/>
        <w:rPr>
          <w:rFonts w:eastAsia="Times New Roman" w:cs="Times New Roman"/>
          <w:b/>
          <w:szCs w:val="24"/>
        </w:rPr>
      </w:pPr>
      <w:r w:rsidRPr="0018290D">
        <w:rPr>
          <w:rFonts w:eastAsia="Times New Roman" w:cs="Times New Roman"/>
          <w:b/>
          <w:szCs w:val="24"/>
        </w:rPr>
        <w:t xml:space="preserve">ΠΡΟΕΔΡΕΥΟΥΣΑ </w:t>
      </w:r>
      <w:r>
        <w:rPr>
          <w:rFonts w:eastAsia="Times New Roman" w:cs="Times New Roman"/>
          <w:b/>
          <w:szCs w:val="24"/>
        </w:rPr>
        <w:t xml:space="preserve">(Αναστασία Χριστοδουλοπούλου): </w:t>
      </w:r>
      <w:r w:rsidRPr="0018290D">
        <w:rPr>
          <w:rFonts w:eastAsia="Times New Roman" w:cs="Times New Roman"/>
          <w:szCs w:val="24"/>
        </w:rPr>
        <w:t>Ευχαριστούμε.</w:t>
      </w:r>
    </w:p>
    <w:p w14:paraId="098560A8"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Ηλιόπουλος, Κοινοβουλευτικός Εκπρόσωπος της Χρυσής Αυγής για δώδεκα λεπτά.</w:t>
      </w:r>
    </w:p>
    <w:p w14:paraId="098560A9" w14:textId="77777777" w:rsidR="00BE639A" w:rsidRDefault="00A212EC">
      <w:pPr>
        <w:spacing w:line="600" w:lineRule="auto"/>
        <w:ind w:firstLine="720"/>
        <w:contextualSpacing/>
        <w:jc w:val="both"/>
        <w:rPr>
          <w:rFonts w:eastAsia="Times New Roman" w:cs="Times New Roman"/>
          <w:szCs w:val="24"/>
        </w:rPr>
      </w:pPr>
      <w:r w:rsidRPr="0018290D">
        <w:rPr>
          <w:rFonts w:eastAsia="Times New Roman" w:cs="Times New Roman"/>
          <w:b/>
          <w:szCs w:val="24"/>
        </w:rPr>
        <w:t>ΠΑΝΑΓΙΩΤΗΣ ΗΛΙΟΠΟΥΛΟΣ:</w:t>
      </w:r>
      <w:r>
        <w:rPr>
          <w:rFonts w:eastAsia="Times New Roman" w:cs="Times New Roman"/>
          <w:szCs w:val="24"/>
        </w:rPr>
        <w:t xml:space="preserve"> Ευχαριστώ, κυρία Πρόεδρε.</w:t>
      </w:r>
    </w:p>
    <w:p w14:paraId="098560AA"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Θα ήθελα ξεκινώντας σήμερα τη</w:t>
      </w:r>
      <w:r>
        <w:rPr>
          <w:rFonts w:eastAsia="Times New Roman" w:cs="Times New Roman"/>
          <w:szCs w:val="24"/>
        </w:rPr>
        <w:t xml:space="preserve">ν ομιλία μου και επειδή μιλάμε για το Σύνταγμα και επειδή πολλές φορές έχω ακούσει τη φράση «το συνταγματικό τόξο και η Χρυσή Αυγή», θα ήθελα να θεωρήσω όλους εσάς εδώ τους </w:t>
      </w:r>
      <w:r>
        <w:rPr>
          <w:rFonts w:eastAsia="Times New Roman" w:cs="Times New Roman"/>
          <w:szCs w:val="24"/>
        </w:rPr>
        <w:t xml:space="preserve">διακόσιους ογδόντα τέσσερις </w:t>
      </w:r>
      <w:r>
        <w:rPr>
          <w:rFonts w:eastAsia="Times New Roman" w:cs="Times New Roman"/>
          <w:szCs w:val="24"/>
        </w:rPr>
        <w:t xml:space="preserve">αντισυνταγματικό τόξο -και θα αναλύσω στη συνέχεια της </w:t>
      </w:r>
      <w:r>
        <w:rPr>
          <w:rFonts w:eastAsia="Times New Roman" w:cs="Times New Roman"/>
          <w:szCs w:val="24"/>
        </w:rPr>
        <w:t>ομιλίας μου, γιατί το λέω αυτό- από τη μία πλευρά και τη Χρυσή Αυγή από την άλλη.</w:t>
      </w:r>
    </w:p>
    <w:p w14:paraId="098560AB"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Κύριοι, λοιπόν, του αντισυνταγματικού τόξου, παίζετε ένα θέατρο τις τελευταίες μέρες και βέβαια έχετε επικεντρώσει στο άρθρο 32 τους διαξιφισμούς σας. Είδαμε εδώ τον Πρωθυπου</w:t>
      </w:r>
      <w:r>
        <w:rPr>
          <w:rFonts w:eastAsia="Times New Roman" w:cs="Times New Roman"/>
          <w:szCs w:val="24"/>
        </w:rPr>
        <w:t xml:space="preserve">ργό και τον Αρχηγό της Αξιωματικής Αντιπολίτευσης να διασταυρώνουν τα ξίφη τους για το άρθρο 32, για τον Πρόεδρο της Δημοκρατίας. Αυτό ήταν –δήθεν- το επίπεδο, </w:t>
      </w:r>
      <w:r>
        <w:rPr>
          <w:rFonts w:eastAsia="Times New Roman" w:cs="Times New Roman"/>
          <w:szCs w:val="24"/>
        </w:rPr>
        <w:t xml:space="preserve">στο </w:t>
      </w:r>
      <w:r>
        <w:rPr>
          <w:rFonts w:eastAsia="Times New Roman" w:cs="Times New Roman"/>
          <w:szCs w:val="24"/>
        </w:rPr>
        <w:t>οποίο είχαν τη διαφορά τους.</w:t>
      </w:r>
    </w:p>
    <w:p w14:paraId="098560AC"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Εμείς, λοιπόν, είμαστε ξεκάθαροι -πέρα από αυτούς τους τακτικισ</w:t>
      </w:r>
      <w:r>
        <w:rPr>
          <w:rFonts w:eastAsia="Times New Roman" w:cs="Times New Roman"/>
          <w:szCs w:val="24"/>
        </w:rPr>
        <w:t>μούς, πέρα από αυτή την κοροϊδία του ελληνικού λαού- ότι ο Πρόεδρος της Δημοκρατίας θα πρέπει να εκλέγεται από τον ελληνικό λαό, τελεία και παύλα. Αφού είστε τόσο δημοκράτες, μη φοβάστε επιτέλους σε αυτή τη Βουλή την κρίση του ελληνικού λαού.</w:t>
      </w:r>
    </w:p>
    <w:p w14:paraId="098560AD"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Γεννηματ</w:t>
      </w:r>
      <w:r>
        <w:rPr>
          <w:rFonts w:eastAsia="Times New Roman" w:cs="Times New Roman"/>
          <w:szCs w:val="24"/>
        </w:rPr>
        <w:t>ά το πρωί είπε ότι με όλο αυτό που βλέπει ο ελληνικός λαός μέσα στην Αίθουσα, ο κόσμος δυναμώνει τη Χρυσή Αυγή. Θέλουμε να πούμε στην κ</w:t>
      </w:r>
      <w:r>
        <w:rPr>
          <w:rFonts w:eastAsia="Times New Roman" w:cs="Times New Roman"/>
          <w:szCs w:val="24"/>
        </w:rPr>
        <w:t>.</w:t>
      </w:r>
      <w:r>
        <w:rPr>
          <w:rFonts w:eastAsia="Times New Roman" w:cs="Times New Roman"/>
          <w:szCs w:val="24"/>
        </w:rPr>
        <w:t xml:space="preserve"> Γεννηματά και σε όλους εσάς ότι οι φόβοι σας, οι εφιάλτες σας για την ενδυνάμωση του Λαϊκού Εθνικιστικού Κινήματος σίγο</w:t>
      </w:r>
      <w:r>
        <w:rPr>
          <w:rFonts w:eastAsia="Times New Roman" w:cs="Times New Roman"/>
          <w:szCs w:val="24"/>
        </w:rPr>
        <w:t>υρα θα γίνουν εφιάλτες</w:t>
      </w:r>
      <w:r>
        <w:rPr>
          <w:rFonts w:eastAsia="Times New Roman" w:cs="Times New Roman"/>
          <w:szCs w:val="24"/>
        </w:rPr>
        <w:t>,</w:t>
      </w:r>
      <w:r>
        <w:rPr>
          <w:rFonts w:eastAsia="Times New Roman" w:cs="Times New Roman"/>
          <w:szCs w:val="24"/>
        </w:rPr>
        <w:t xml:space="preserve"> όποτε και αν γίνουν εκλογές.</w:t>
      </w:r>
    </w:p>
    <w:p w14:paraId="098560AE"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Στο άρθρο 4 –για να πάμε και στην Αναθεώρηση του Συντάγματος- το Σύνταγμα μιλάει για ισονομία. Εμείς, λοιπόν, στη Χρυσή Αυγή που κατηγορήθηκαμε, σύσσωμη η Κοινοβουλευτική Ομάδα και οι μισοί μπήκαμε φυλακ</w:t>
      </w:r>
      <w:r>
        <w:rPr>
          <w:rFonts w:eastAsia="Times New Roman" w:cs="Times New Roman"/>
          <w:szCs w:val="24"/>
        </w:rPr>
        <w:t xml:space="preserve">ή για δεκαοκτώ μήνες, τι να πούμε για ισονομία, όταν δεν αναφέρεται το όνομά μας πουθενά στη δικογραφία; Τι να πούμε που από τον Σεπτέμβριο του 2013, με φωτογραφική διάταξη –που απαγορεύεται και αυτή- έχει σταματήσει η κρατική χρηματοδότηση; </w:t>
      </w:r>
    </w:p>
    <w:p w14:paraId="098560AF"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Εμείς ήμασταν</w:t>
      </w:r>
      <w:r>
        <w:rPr>
          <w:rFonts w:eastAsia="Times New Roman" w:cs="Times New Roman"/>
          <w:szCs w:val="24"/>
        </w:rPr>
        <w:t xml:space="preserve"> βέβαια οι πρώτοι που λέγαμε ότι τα κόμματα δεν πρέπει να λαμβάνουν κρατική χρηματοδότηση. Βέβαια, εσείς το κάνατε μόνο εναντίον της Χρυσής Αυγής.</w:t>
      </w:r>
    </w:p>
    <w:p w14:paraId="098560B0"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Τι έχετε να πείτε, εσείς, οι δημοκράτες, που μας έχετε στερήσει -χωρίς να μας ενδιαφέρει βέβαια- τον Αντιπρόε</w:t>
      </w:r>
      <w:r>
        <w:rPr>
          <w:rFonts w:eastAsia="Times New Roman" w:cs="Times New Roman"/>
          <w:szCs w:val="24"/>
        </w:rPr>
        <w:t xml:space="preserve">δρο της Βουλής, που δικαιούμασταν; Τι έχετε να πείτε εσείς, κυρίως του ΣΥΡΙΖΑ, οι οποίοι ενισχύετε τις αντισυγκεντρώσεις απέναντι σε ένα νόμιμα εκλεγμένο </w:t>
      </w:r>
      <w:r>
        <w:rPr>
          <w:rFonts w:eastAsia="Times New Roman" w:cs="Times New Roman"/>
          <w:szCs w:val="24"/>
        </w:rPr>
        <w:t>κ</w:t>
      </w:r>
      <w:r>
        <w:rPr>
          <w:rFonts w:eastAsia="Times New Roman" w:cs="Times New Roman"/>
          <w:szCs w:val="24"/>
        </w:rPr>
        <w:t xml:space="preserve">όμμα, όπως είναι η Χρυσή Αυγή και μάλιστα την τρίτη πολιτική δύναμη της χώρας; </w:t>
      </w:r>
    </w:p>
    <w:p w14:paraId="098560B1"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Δεν διαβάσαμε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ανακοίνωση από κανέναν, όπως είπε και πριν ο Αρχηγός μας, για την χιλιοστή επίθεση που γίνεται απέναντι σε γραφείο της Χρυσής Αυγής. Βέβαια, καταδικάζετε -ενώ εμείς καταδικάζουμε τη βία από όπου κι αν προέρχεται- και είστε επιλεκτικοί στην καταδίκη της βία</w:t>
      </w:r>
      <w:r>
        <w:rPr>
          <w:rFonts w:eastAsia="Times New Roman" w:cs="Times New Roman"/>
          <w:szCs w:val="24"/>
        </w:rPr>
        <w:t>ς. Όταν δέχεται επίθεση γραφείο της Χρυσής Αυγής, όταν δέχονται επιθέσεις, με κίνδυνο τη</w:t>
      </w:r>
      <w:r>
        <w:rPr>
          <w:rFonts w:eastAsia="Times New Roman" w:cs="Times New Roman"/>
          <w:szCs w:val="24"/>
        </w:rPr>
        <w:t xml:space="preserve"> </w:t>
      </w:r>
      <w:r>
        <w:rPr>
          <w:rFonts w:eastAsia="Times New Roman" w:cs="Times New Roman"/>
          <w:szCs w:val="24"/>
        </w:rPr>
        <w:t>σωματική τους ακεραιότητα, μέλη και φίλοι της Χρυσής Αυγής, η βία δεν καταδικάζεται από κανένα μέλος του –το τονίζω- αντισυνταγματικού τόξου. Κα</w:t>
      </w:r>
      <w:r>
        <w:rPr>
          <w:rFonts w:eastAsia="Times New Roman" w:cs="Times New Roman"/>
          <w:szCs w:val="24"/>
        </w:rPr>
        <w:t>μ</w:t>
      </w:r>
      <w:r>
        <w:rPr>
          <w:rFonts w:eastAsia="Times New Roman" w:cs="Times New Roman"/>
          <w:szCs w:val="24"/>
        </w:rPr>
        <w:t>μία ανακοίνωση καταδίκ</w:t>
      </w:r>
      <w:r>
        <w:rPr>
          <w:rFonts w:eastAsia="Times New Roman" w:cs="Times New Roman"/>
          <w:szCs w:val="24"/>
        </w:rPr>
        <w:t>ης. Ακόμα την περιμένουμε.</w:t>
      </w:r>
    </w:p>
    <w:p w14:paraId="098560B2"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Ή μήπως θέλετε να μας πείτε ότι έχουν ισονομία απέναντι στο</w:t>
      </w:r>
      <w:r>
        <w:rPr>
          <w:rFonts w:eastAsia="Times New Roman" w:cs="Times New Roman"/>
          <w:szCs w:val="24"/>
        </w:rPr>
        <w:t>ν</w:t>
      </w:r>
      <w:r>
        <w:rPr>
          <w:rFonts w:eastAsia="Times New Roman" w:cs="Times New Roman"/>
          <w:szCs w:val="24"/>
        </w:rPr>
        <w:t xml:space="preserve"> νόμο οι Έλληνες πολίτες</w:t>
      </w:r>
      <w:r>
        <w:rPr>
          <w:rFonts w:eastAsia="Times New Roman" w:cs="Times New Roman"/>
          <w:szCs w:val="24"/>
        </w:rPr>
        <w:t>,</w:t>
      </w:r>
      <w:r>
        <w:rPr>
          <w:rFonts w:eastAsia="Times New Roman" w:cs="Times New Roman"/>
          <w:szCs w:val="24"/>
        </w:rPr>
        <w:t xml:space="preserve"> όταν χρωστώντας, ακόμα και ένα ευρώ, δεν μπορούν να πραγματοποιήσουν καμ</w:t>
      </w:r>
      <w:r>
        <w:rPr>
          <w:rFonts w:eastAsia="Times New Roman" w:cs="Times New Roman"/>
          <w:szCs w:val="24"/>
        </w:rPr>
        <w:t>μ</w:t>
      </w:r>
      <w:r>
        <w:rPr>
          <w:rFonts w:eastAsia="Times New Roman" w:cs="Times New Roman"/>
          <w:szCs w:val="24"/>
        </w:rPr>
        <w:t>ία συναλλαγή και εσείς τα κόμματα, που καταληστεύτε την πατρίδα μας, κ</w:t>
      </w:r>
      <w:r>
        <w:rPr>
          <w:rFonts w:eastAsia="Times New Roman" w:cs="Times New Roman"/>
          <w:szCs w:val="24"/>
        </w:rPr>
        <w:t>αταδυναστεύτε την πατρίδα μας, τα τελευταία σαράντα πέντε χρόνια, όχι απλά συνεχίζετε να παίρνετε δάνεια, αλλά χρωστώντας εκατοντάδες εκατομμύρια, συνεχίζετε να λαμβάνετε κρατική επιχορήγηση; Πρέπει να ξυπνήσει ο ελληνικός λαός, να τα δει αυτά. Και οι μόνο</w:t>
      </w:r>
      <w:r>
        <w:rPr>
          <w:rFonts w:eastAsia="Times New Roman" w:cs="Times New Roman"/>
          <w:szCs w:val="24"/>
        </w:rPr>
        <w:t>ι που μπορούν να τα πουν και να σας χαλάσουν αυτή τη σούπα των τελευταίων σαράντα πέντε ετών είναι η Χρυσή Αυγή. Και για αυτό βέβαια, μας έχετε αποκλείσει από παντού.</w:t>
      </w:r>
    </w:p>
    <w:p w14:paraId="098560B3"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Και μία που μιλάμε για το Σύνταγμα και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υπάρχει το ΕΣΡ, το οποίο κά</w:t>
      </w:r>
      <w:r>
        <w:rPr>
          <w:rFonts w:eastAsia="Times New Roman" w:cs="Times New Roman"/>
          <w:szCs w:val="24"/>
        </w:rPr>
        <w:t>νει ότι δεν βλέπει τόσα χρόνια τον αποκλεισμό της Χρυσής Αυγής, από παντού. Τα ιδιωτικά κανάλια δεν είναι τσιφλίκια του καθενός. Τα ιδιωτικά κανάλια έχουν πάρει κρατικές συχνότητες και υποχρεούνται να παίζουν τη Χρυσή Αυγή ανάλογα, τουλάχιστον, με το εκλογ</w:t>
      </w:r>
      <w:r>
        <w:rPr>
          <w:rFonts w:eastAsia="Times New Roman" w:cs="Times New Roman"/>
          <w:szCs w:val="24"/>
        </w:rPr>
        <w:t>ικό της αποτέλεσμα. Το μόνο που κάνουν βέβαια είναι να μας συκοφαντούν. Και έχουμε αποκλειστεί ακόμα και από την ΕΡΤ, το κρατικό κανάλι, που πληρώνουμε και εμείς και οι τουλάχιστον πεντακόσιες χιλιάδες Έλληνες πολίτες που στηρίζουν τη Χρυσή Αυγή, αυτούς πο</w:t>
      </w:r>
      <w:r>
        <w:rPr>
          <w:rFonts w:eastAsia="Times New Roman" w:cs="Times New Roman"/>
          <w:szCs w:val="24"/>
        </w:rPr>
        <w:t>υ εσείς λέτε φασίστες και πρέπει να διορθώσουν την ψήφο τους. Δεν θα τη διορθώσουν, μπορεί κάποιοι άλλοι που ψήφισαν εσάς να τη διορθώσουν και να ψηφίσουν Χρυσή Αυγή. Οι ίδιοι, οι Χρυσαυγίτες δεν πρόκειται να τη διορθώσουν, μη στεναχωριέστε. Και αυτοί, λοι</w:t>
      </w:r>
      <w:r>
        <w:rPr>
          <w:rFonts w:eastAsia="Times New Roman" w:cs="Times New Roman"/>
          <w:szCs w:val="24"/>
        </w:rPr>
        <w:t xml:space="preserve">πόν, πληρώνουν στην ΕΡΤ κάθε μήνα και περιμένουν να δουν αυτούς που ψηφίζουν τι έχουν να πουν για τα όσα πολύ σοβαρά συμβαίνουν στην πατρίδα μας. Είμαστε αποκλεισμένοι και από το κρατικό κανάλι. </w:t>
      </w:r>
    </w:p>
    <w:p w14:paraId="098560B4"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Στο άρθρο 3, ουσιαστικά, καταλαβαίνουμε ότι σας ενοχλεί το δ</w:t>
      </w:r>
      <w:r>
        <w:rPr>
          <w:rFonts w:eastAsia="Times New Roman" w:cs="Times New Roman"/>
          <w:szCs w:val="24"/>
        </w:rPr>
        <w:t>έσιμο που υπάρχει μεταξύ Κράτους και Εκκλησίας. Σας ενοχλεί εσάς τους αριστερούς –δήθεν αριστερούς, με δεξιές τσέπες, τα έχουμε πει πολλές φορές αυτά- λόγω ιδεολογίας, είστε κομμουνιστές και δεν το κρύβετε. Και ενοχλεί βέβαια και εσάς τους νεοφιλελεύθερους</w:t>
      </w:r>
      <w:r>
        <w:rPr>
          <w:rFonts w:eastAsia="Times New Roman" w:cs="Times New Roman"/>
          <w:szCs w:val="24"/>
        </w:rPr>
        <w:t xml:space="preserve">, γιατί ούτε στην ιδεολογία που θέλει ο Μητσοτάκης να υπηρετήσει, μέσω της Νέας Δημοκρατίας, τον νεοφιλελευθερισμό εξυπηρετεί το δέσιμο Κράτους και Εκκλησίας. </w:t>
      </w:r>
    </w:p>
    <w:p w14:paraId="098560B5"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Όποιος μιλάει για την πατρίδα, για την Ελλάδα δηλαδή, όποιος μιλά για τη θρησκεία, για την Ορθοδοξία -να λέμε τα πράγματα με το όνομα τους- όποιος μιλάει για την οικογένεια, θεωρείται για εσάς, λοιδορείται σαν φασίστας. Είστε άθεοι, εσείς εδώ οι αριστεροί </w:t>
      </w:r>
      <w:r>
        <w:rPr>
          <w:rFonts w:eastAsia="Times New Roman" w:cs="Times New Roman"/>
          <w:szCs w:val="24"/>
        </w:rPr>
        <w:t xml:space="preserve">και θέλετε να αλλάξετε ένα άρθρο που μιλάει για την Εκκλησία. Και συμφωνεί –επαναλαμβάνω- και ο κ. Μητσοτάκης, ο οποίος είναι πιστός και οι περισσότεροι βέβαια της </w:t>
      </w:r>
      <w:r>
        <w:rPr>
          <w:rFonts w:eastAsia="Times New Roman" w:cs="Times New Roman"/>
          <w:szCs w:val="24"/>
        </w:rPr>
        <w:t>Νέας Δ</w:t>
      </w:r>
      <w:r>
        <w:rPr>
          <w:rFonts w:eastAsia="Times New Roman" w:cs="Times New Roman"/>
          <w:szCs w:val="24"/>
        </w:rPr>
        <w:t xml:space="preserve">ημοκρατίας είναι πιστοί, αλλά όχι στον Χριστό και στην Παναγία, στον Μαμωνά, στον θεό </w:t>
      </w:r>
      <w:r>
        <w:rPr>
          <w:rFonts w:eastAsia="Times New Roman" w:cs="Times New Roman"/>
          <w:szCs w:val="24"/>
        </w:rPr>
        <w:t>του κέρδους, εκεί πιστεύουν οι κύριοι της Νέας Δημοκρατίας. Και όλοι εσείς θέλετε να αλλάξετε, να αποσυνδέσετε την πίστη μας από το κράτος. «Για του Χριστού την πίστη την αγία και της πατρίδος την ελευθερία» πολέμησαν το 1821 για να είμαστε εμείς σήμερα ελ</w:t>
      </w:r>
      <w:r>
        <w:rPr>
          <w:rFonts w:eastAsia="Times New Roman" w:cs="Times New Roman"/>
          <w:szCs w:val="24"/>
        </w:rPr>
        <w:t xml:space="preserve">εύθεροι. «Για του Χριστού την πίστη την αγία» το έβαζαν πρώτα από όλα και δώσανε το αίμα τους! </w:t>
      </w:r>
    </w:p>
    <w:p w14:paraId="098560B6"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Βέβαια, και μη μπερδεύεστε εσείς οι αριστεροί, δεν ήτανε ταξική επανάσταση, μην έχετε τέτοιες αυταπάτες, ήταν εθνική επανάσταση για την απελευθέρωση της πατρίδα</w:t>
      </w:r>
      <w:r>
        <w:rPr>
          <w:rFonts w:eastAsia="Times New Roman" w:cs="Times New Roman"/>
          <w:szCs w:val="24"/>
        </w:rPr>
        <w:t xml:space="preserve">ς μας. Χωνέψτε το κάποια στιγμή. </w:t>
      </w:r>
    </w:p>
    <w:p w14:paraId="098560B7"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Λέει στην πρόταση του ο ΣΥΡΙΖΑ και το διαβάζω αυτολεξεί: «Οι εθνικιστές πιστεύουν ότι η ταυτότητα ορίζεται από το αίμα, το χώμα και τους νεκρούς». Και λέμε εμείς: Πού είναι το κακό; Αυτοί οι νεκροί έδωσαν το αίμα τους για </w:t>
      </w:r>
      <w:r>
        <w:rPr>
          <w:rFonts w:eastAsia="Times New Roman" w:cs="Times New Roman"/>
          <w:szCs w:val="24"/>
        </w:rPr>
        <w:t>να είναι αυτά τα χώματα ελεύθερα. Τόσο απλό είναι –που το θεωρείτε καταδικαστέο στην πρότασή σας!</w:t>
      </w:r>
    </w:p>
    <w:p w14:paraId="098560B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Παραποιείτε και τον Ισοκράτη λέγοντας αυτά τα περί παιδείας. Δεν έχετε διαβάσει τον Ισοκράτη, ο όποιος απευθυνόταν μόνο σε Έλληνες. Θεωρούσε την Αθήνα, την πόλη του, ανώτερη σε πνευματικό επίπεδο από τις άλλες. Έλεγε ότι έχουμε μεταδώσει την παιδεία των Αθ</w:t>
      </w:r>
      <w:r>
        <w:rPr>
          <w:rFonts w:eastAsia="Times New Roman" w:cs="Times New Roman"/>
          <w:szCs w:val="24"/>
        </w:rPr>
        <w:t>ηναίων και στους υπόλοιπους Έλληνες. Αυτούς που δεν ήταν Έλληνες ο Ισοκράτης, για να ξέρετε, τους θεωρούσε βαρβάρους και ήθελε να ενώσει όλους τους Έλληνες στην ιδέα του πανελληνισμού για να πολεμήσουν αυτούς τους βαρβάρους. Αυτή είναι η πραγματικότητα όσο</w:t>
      </w:r>
      <w:r>
        <w:rPr>
          <w:rFonts w:eastAsia="Times New Roman" w:cs="Times New Roman"/>
          <w:szCs w:val="24"/>
        </w:rPr>
        <w:t xml:space="preserve"> κι αν σας πονάει. </w:t>
      </w:r>
    </w:p>
    <w:p w14:paraId="098560B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Εσείς βέβαια έχετε βρει τη λύση. Θέλετε να αντικαταστήσετε τον ελληνικό πληθυσμό, τους Έλληνες, από λαθρομετανάστες, οι οποίοι σιγά-σιγά αποκτούν και δικαίωμα ψήφου για να αλλοιώνουν το εκλογικό αποτέλεσμα. Ένας πολυπολιτισμικός χυλός ο</w:t>
      </w:r>
      <w:r>
        <w:rPr>
          <w:rFonts w:eastAsia="Times New Roman" w:cs="Times New Roman"/>
          <w:szCs w:val="24"/>
        </w:rPr>
        <w:t xml:space="preserve"> οποίος πρέπει στα σχέδια της παγκοσμιοποίησης να αντικαταστήσει τους Έλληνες. </w:t>
      </w:r>
    </w:p>
    <w:p w14:paraId="098560B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Εμείς λέμε ότι εκτός από τη μητρότητα, η οποία</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προστατεύεται από το Σύνταγμα, θα πρέπει να προστατευθεί πλέον με κάποιο τρόπο και ο ελληνικός πληθυσμός. Ο ελληνικός πλη</w:t>
      </w:r>
      <w:r>
        <w:rPr>
          <w:rFonts w:eastAsia="Times New Roman" w:cs="Times New Roman"/>
          <w:szCs w:val="24"/>
        </w:rPr>
        <w:t>θυσμός αυτή τη στιγμή μειώνεται με ρυθμούς οι οποίοι σε λίγο καιρό θα είναι μη αναστρέψιμοι. Δεν θα υπάρχουν Έλληνες ούτε καν για να εξυπηρετήσουν τα συμφέροντά σας. Δεν δίνετε ψήφο στους απόδημους Έλληνες αλλά βέβαια στους λαθρομετανάστες με πολύ μεγάλη ε</w:t>
      </w:r>
      <w:r>
        <w:rPr>
          <w:rFonts w:eastAsia="Times New Roman" w:cs="Times New Roman"/>
          <w:szCs w:val="24"/>
        </w:rPr>
        <w:t>υκολία γιατί, λέει, έτσι εξυπηρετείται η ομαλή ένταξή τους. Θα μας τρελάνετε με αυτά που γράφετε. Μάλλον τα πιστεύετε. Έχω αρχίσει και εγώ να πιστεύω ότι τα πιστεύετε αυτά που γράφετε ότι για την ομαλή ένταξη των λαθρομεταναστών πρέπει να τους δώσουμε ψήφο</w:t>
      </w:r>
      <w:r>
        <w:rPr>
          <w:rFonts w:eastAsia="Times New Roman" w:cs="Times New Roman"/>
          <w:szCs w:val="24"/>
        </w:rPr>
        <w:t xml:space="preserve"> για αρχή στις αυτοδιοικητικές εκλογές!</w:t>
      </w:r>
    </w:p>
    <w:p w14:paraId="098560B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Φοβάστε όμως τους Έλληνες μάλλον γιατί δεν προκαλείτε δημοψηφίσματα, όπως λέτε κάποιοι από σας, οι υπερδημοκράτες. Εμείς λέμε ότι θα πρέπει τα δημοψηφίσματα να υπάρχουν για κάθε εθνικό θέμα και να απευθυνόμαστε στον </w:t>
      </w:r>
      <w:r>
        <w:rPr>
          <w:rFonts w:eastAsia="Times New Roman" w:cs="Times New Roman"/>
          <w:szCs w:val="24"/>
        </w:rPr>
        <w:t xml:space="preserve">ελληνικό λαό, όπως για παράδειγμα για το θέμα της Μακεδονίας. Εσείς φοβάστε. Έκαναν τα Σκόπια δημοψήφισμα για το θέμα του ονόματος και για τη Συμφωνία των Πρεσπών, που ήταν το υποκρατίδιο, το τίποτα και το κυρίαρχο κράτος, το μεγάλο κράτος ανάμεσα σε αυτά </w:t>
      </w:r>
      <w:r>
        <w:rPr>
          <w:rFonts w:eastAsia="Times New Roman" w:cs="Times New Roman"/>
          <w:szCs w:val="24"/>
        </w:rPr>
        <w:t xml:space="preserve">τα δύο της </w:t>
      </w:r>
      <w:r>
        <w:rPr>
          <w:rFonts w:eastAsia="Times New Roman" w:cs="Times New Roman"/>
          <w:szCs w:val="24"/>
        </w:rPr>
        <w:t>σ</w:t>
      </w:r>
      <w:r>
        <w:rPr>
          <w:rFonts w:eastAsia="Times New Roman" w:cs="Times New Roman"/>
          <w:szCs w:val="24"/>
        </w:rPr>
        <w:t xml:space="preserve">υμφωνίας, δεν απευθύνθηκε στον ελληνικό λαό, γιατί ήξερε ο Τσίπρας ότι πάνω από το 80% των Ελλήνων θα καταψήφιζε τη Συμφωνία των Πρεσπών. </w:t>
      </w:r>
    </w:p>
    <w:p w14:paraId="098560B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Ιδιωτικά πανεπιστήμια. Τι να πει κανείς και για σας και για τους αριστερούς και για τους δεξιούς; Οι μεν </w:t>
      </w:r>
      <w:r>
        <w:rPr>
          <w:rFonts w:eastAsia="Times New Roman" w:cs="Times New Roman"/>
          <w:szCs w:val="24"/>
        </w:rPr>
        <w:t>από εδώ θέλουν ιδιωτικά πανεπιστήμια, τα οποία χαρακτηρίζουν ιδιωτικά αλλά μη κερδοσκοπικά. Δηλαδή, πιστεύουν ότι κάποιος ιδιώτης θα κάνει πανεπιστήμιο για να μην έχει κέρδος. Οι νεοφιλελεύθεροι παίζουν με τη λογική μας. Από την άλλη, βέβαια οι άλλοι θέλου</w:t>
      </w:r>
      <w:r>
        <w:rPr>
          <w:rFonts w:eastAsia="Times New Roman" w:cs="Times New Roman"/>
          <w:szCs w:val="24"/>
        </w:rPr>
        <w:t>ν πανεπιστήμια κρατικά. Και καλά κάνουν. Και εμείς είμαστε υπέρ της δημόσιας παιδείας, αλλά όχι αυτή που θέλει ο ΣΥΡΙΖΑ. Όχι να κάνει κουμάντο ο Ρουβίκωνας και ο κάθε ακροαριστερός. Θέλουμε καθαρά πανεπιστήμια που θα λάμπουν, που θα μεταδίδουν παιδεία στου</w:t>
      </w:r>
      <w:r>
        <w:rPr>
          <w:rFonts w:eastAsia="Times New Roman" w:cs="Times New Roman"/>
          <w:szCs w:val="24"/>
        </w:rPr>
        <w:t>ς Έλληνες. Από εκεί και πέρα, επειδή θα είναι η βιτρίνα της ελληνικής παιδείας, αν θέλει και κάποιος ξένος, θα μπορεί να φοιτά με ίσως κάποια δίδακτρα σε ελληνικά δημόσια πανεπιστήμια τα οποία για τους Έλληνες θα είναι για πάντα δωρεάν, κύριοι της Νέας Δημ</w:t>
      </w:r>
      <w:r>
        <w:rPr>
          <w:rFonts w:eastAsia="Times New Roman" w:cs="Times New Roman"/>
          <w:szCs w:val="24"/>
        </w:rPr>
        <w:t xml:space="preserve">οκρατίας. Ξεχάστε αυτά που ξέρετε. </w:t>
      </w:r>
    </w:p>
    <w:p w14:paraId="098560B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αντισυνταγματικό τόξο, λοιπόν, έχει ασχοληθεί και με τα άρθρα 62 και 86. Ό,τι χειρότερο έχει δημιουργήσει η </w:t>
      </w:r>
      <w:r>
        <w:rPr>
          <w:rFonts w:eastAsia="Times New Roman" w:cs="Times New Roman"/>
          <w:szCs w:val="24"/>
        </w:rPr>
        <w:t>Μ</w:t>
      </w:r>
      <w:r>
        <w:rPr>
          <w:rFonts w:eastAsia="Times New Roman" w:cs="Times New Roman"/>
          <w:szCs w:val="24"/>
        </w:rPr>
        <w:t>εταπολίτευση μέχρι σήμερα. Βουλευτική ασυλία, προνόμια Βουλευτών και όλα αυτά τα οποία καλύπτονται. Εμείς τα</w:t>
      </w:r>
      <w:r>
        <w:rPr>
          <w:rFonts w:eastAsia="Times New Roman" w:cs="Times New Roman"/>
          <w:szCs w:val="24"/>
        </w:rPr>
        <w:t xml:space="preserve"> λέγαμε και πριν. Αλλά ο καθένας μπορεί να λέει ότι θέλει όταν είναι εκτός Βουλής. Εμείς τα είπαμε και μέσα στη Βουλή και φέραμε και συγκεκριμένες προτάσεις νόμου για να καταργηθούν και το άρθρο 62 και το άρθρο 86. Βέβαια, εσείς όλοι αρνηθήκατε γιατί θέλετ</w:t>
      </w:r>
      <w:r>
        <w:rPr>
          <w:rFonts w:eastAsia="Times New Roman" w:cs="Times New Roman"/>
          <w:szCs w:val="24"/>
        </w:rPr>
        <w:t>ε να υπάρχει και ασυλία, θέλετε να υπάρχουν και τα προνόμια, θέλετε και οι Υπουργοί σας –κι εσείς του ΣΥΡΙΖΑ το θέλετε αυτό- να μην μπορούν να κατηγορηθούν για τίποτα. Μη λέτε μόνο για άσκηση κοινοβουλευτικού έργου γιατί το ανέλυσε πριν ο Αρχηγός μας. Μόνο</w:t>
      </w:r>
      <w:r>
        <w:rPr>
          <w:rFonts w:eastAsia="Times New Roman" w:cs="Times New Roman"/>
          <w:szCs w:val="24"/>
        </w:rPr>
        <w:t xml:space="preserve"> άσκηση κοινοβουλευτικού έργου δεν είναι τα αδικήματα για τα οποία κατηγορείστε όλα αυτά τα σαράντα πέντε χρόνια. </w:t>
      </w:r>
    </w:p>
    <w:p w14:paraId="098560B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κι άλλα πολλά. Για το Σύνταγμα της Ελλάδας μιλάμε, για μία τόσο σοβαρή υπόθεση, που βέβαια θα την καταψηφίσουμε στο σύνολό της γιατί δε</w:t>
      </w:r>
      <w:r>
        <w:rPr>
          <w:rFonts w:eastAsia="Times New Roman" w:cs="Times New Roman"/>
          <w:szCs w:val="24"/>
        </w:rPr>
        <w:t>ν σας έχουμε απολύτως κα</w:t>
      </w:r>
      <w:r>
        <w:rPr>
          <w:rFonts w:eastAsia="Times New Roman" w:cs="Times New Roman"/>
          <w:szCs w:val="24"/>
        </w:rPr>
        <w:t>μ</w:t>
      </w:r>
      <w:r>
        <w:rPr>
          <w:rFonts w:eastAsia="Times New Roman" w:cs="Times New Roman"/>
          <w:szCs w:val="24"/>
        </w:rPr>
        <w:t xml:space="preserve">μία εμπιστοσύνη. Δεν συμφωνούμε με ό,τι λέτε. Έχετε αποδείξει, συνεταιράκια αριστεροί και δεξιοί, ποιοι είσαστε σαράντα πέντε χρόνια, πού έχετε φτάσει εσείς οι αντιδημοκράτες όλη αυτή την περίοδο την πατρίδα μας. </w:t>
      </w:r>
    </w:p>
    <w:p w14:paraId="098560B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Γι’ αυτό καλούμε </w:t>
      </w:r>
      <w:r>
        <w:rPr>
          <w:rFonts w:eastAsia="Times New Roman" w:cs="Times New Roman"/>
          <w:szCs w:val="24"/>
        </w:rPr>
        <w:t>όλους τους Έλληνες σιγά σιγά να καταλάβουν ότι η μόνη δύναμη που μπορεί να νομοθετήσει υπέρ των Ελλήνων και υπέρ της πατρίδος μας είναι η Χρυσή Αυγή και για αυτό να την κάνουν γρήγορα κυβέρνηση γιατί ο χρόνος περνάει και θα είναι μη αναστρέψιμα τα πράγματα</w:t>
      </w:r>
      <w:r>
        <w:rPr>
          <w:rFonts w:eastAsia="Times New Roman" w:cs="Times New Roman"/>
          <w:szCs w:val="24"/>
        </w:rPr>
        <w:t xml:space="preserve">. </w:t>
      </w:r>
    </w:p>
    <w:p w14:paraId="098560C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w:t>
      </w:r>
    </w:p>
    <w:p w14:paraId="098560C1"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98560C2" w14:textId="77777777" w:rsidR="00BE639A" w:rsidRDefault="00A212EC">
      <w:pPr>
        <w:spacing w:line="600" w:lineRule="auto"/>
        <w:ind w:firstLine="720"/>
        <w:jc w:val="both"/>
        <w:rPr>
          <w:rFonts w:eastAsia="Times New Roman" w:cs="Times New Roman"/>
          <w:szCs w:val="24"/>
        </w:rPr>
      </w:pPr>
      <w:r w:rsidRPr="00901303">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Κυρίες και κύριοι συνάδελφοι, έ</w:t>
      </w:r>
      <w:r>
        <w:rPr>
          <w:rFonts w:eastAsia="Times New Roman" w:cs="Times New Roman"/>
          <w:szCs w:val="24"/>
        </w:rPr>
        <w:t>χω την τιμή</w:t>
      </w:r>
      <w:r>
        <w:rPr>
          <w:rFonts w:eastAsia="Times New Roman" w:cs="Times New Roman"/>
          <w:szCs w:val="24"/>
        </w:rPr>
        <w:t>, στο σημείο αυτό,</w:t>
      </w:r>
      <w:r>
        <w:rPr>
          <w:rFonts w:eastAsia="Times New Roman" w:cs="Times New Roman"/>
          <w:szCs w:val="24"/>
        </w:rPr>
        <w:t xml:space="preserve"> να κάνω κάποιες ανακοινώσεις. Οι Κοινοβουλευτικοί Εκπρόσωποι ή εκπρόσωποι των Κοινοβουλ</w:t>
      </w:r>
      <w:r>
        <w:rPr>
          <w:rFonts w:eastAsia="Times New Roman" w:cs="Times New Roman"/>
          <w:szCs w:val="24"/>
        </w:rPr>
        <w:t xml:space="preserve">ευτικών Ομάδων μπορούν από τις </w:t>
      </w:r>
      <w:r>
        <w:rPr>
          <w:rFonts w:eastAsia="Times New Roman" w:cs="Times New Roman"/>
          <w:szCs w:val="24"/>
        </w:rPr>
        <w:t xml:space="preserve">δέκα το βράδυ </w:t>
      </w:r>
      <w:r>
        <w:rPr>
          <w:rFonts w:eastAsia="Times New Roman" w:cs="Times New Roman"/>
          <w:szCs w:val="24"/>
        </w:rPr>
        <w:t xml:space="preserve">και μετά να πάνε στο γραφείο του Ειδικού Γραμματέα </w:t>
      </w:r>
      <w:r>
        <w:rPr>
          <w:rFonts w:eastAsia="Times New Roman" w:cs="Times New Roman"/>
          <w:szCs w:val="24"/>
        </w:rPr>
        <w:t xml:space="preserve">της Βουλής </w:t>
      </w:r>
      <w:r>
        <w:rPr>
          <w:rFonts w:eastAsia="Times New Roman" w:cs="Times New Roman"/>
          <w:szCs w:val="24"/>
        </w:rPr>
        <w:t xml:space="preserve">για να πάρουν τα ψηφοδέλτια και έτσι να έχουν τη σχετική προετοιμασία. </w:t>
      </w:r>
    </w:p>
    <w:p w14:paraId="098560C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 προγραμματισμός που υπάρχει αυτή τη στιγμή είναι να εξαντληθεί μέχρι κάποια</w:t>
      </w:r>
      <w:r>
        <w:rPr>
          <w:rFonts w:eastAsia="Times New Roman" w:cs="Times New Roman"/>
          <w:szCs w:val="24"/>
        </w:rPr>
        <w:t xml:space="preserve"> λογική ώρα -και νομίζω ότι μπορούμε να το κάνουμε- ο κατάλογος με όλους τους ομιλητές, ώστε αύριο να έχουμε μόνο την ψηφοφορία. </w:t>
      </w:r>
    </w:p>
    <w:p w14:paraId="098560C4" w14:textId="77777777" w:rsidR="00BE639A" w:rsidRDefault="00A212EC">
      <w:pPr>
        <w:spacing w:line="600" w:lineRule="auto"/>
        <w:ind w:firstLine="720"/>
        <w:jc w:val="both"/>
        <w:rPr>
          <w:rFonts w:eastAsia="Times New Roman" w:cs="Times New Roman"/>
          <w:szCs w:val="24"/>
        </w:rPr>
      </w:pPr>
      <w:r w:rsidRPr="00A04627">
        <w:rPr>
          <w:rFonts w:eastAsia="Times New Roman" w:cs="Times New Roman"/>
          <w:b/>
          <w:szCs w:val="24"/>
        </w:rPr>
        <w:t>ΧΡΗΣΤΟΣ ΠΑΠΠΑΣ:</w:t>
      </w:r>
      <w:r>
        <w:rPr>
          <w:rFonts w:eastAsia="Times New Roman" w:cs="Times New Roman"/>
          <w:szCs w:val="24"/>
        </w:rPr>
        <w:t xml:space="preserve"> Τι ώρα θα ξεκινήσει αύριο το πρωί; </w:t>
      </w:r>
    </w:p>
    <w:p w14:paraId="098560C5" w14:textId="77777777" w:rsidR="00BE639A" w:rsidRDefault="00A212EC">
      <w:pPr>
        <w:spacing w:line="600" w:lineRule="auto"/>
        <w:ind w:firstLine="720"/>
        <w:jc w:val="both"/>
        <w:rPr>
          <w:rFonts w:eastAsia="Times New Roman" w:cs="Times New Roman"/>
          <w:szCs w:val="24"/>
        </w:rPr>
      </w:pPr>
      <w:r w:rsidRPr="00901303">
        <w:rPr>
          <w:rFonts w:eastAsia="Times New Roman" w:cs="Times New Roman"/>
          <w:b/>
          <w:szCs w:val="24"/>
        </w:rPr>
        <w:t>ΠΡΟΕΔΡΕΥΟΥΣΑ (Αναστασία Χριστοδουλοπούλου):</w:t>
      </w:r>
      <w:r>
        <w:rPr>
          <w:rFonts w:eastAsia="Times New Roman" w:cs="Times New Roman"/>
          <w:szCs w:val="24"/>
        </w:rPr>
        <w:t xml:space="preserve"> Το πρωί στις </w:t>
      </w:r>
      <w:r>
        <w:rPr>
          <w:rFonts w:eastAsia="Times New Roman" w:cs="Times New Roman"/>
          <w:szCs w:val="24"/>
        </w:rPr>
        <w:t xml:space="preserve">δέκα </w:t>
      </w:r>
      <w:r>
        <w:rPr>
          <w:rFonts w:eastAsia="Times New Roman" w:cs="Times New Roman"/>
          <w:szCs w:val="24"/>
        </w:rPr>
        <w:t xml:space="preserve">όπως έχουμε </w:t>
      </w:r>
      <w:r>
        <w:rPr>
          <w:rFonts w:eastAsia="Times New Roman" w:cs="Times New Roman"/>
          <w:szCs w:val="24"/>
        </w:rPr>
        <w:t xml:space="preserve">πει. </w:t>
      </w:r>
    </w:p>
    <w:p w14:paraId="098560C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Υπάρχουν από τον κατάλογο ομιλητές. Θα ξεκινήσω με τη σειρά που έχει ο ένατος κύκλος. Θα παρεμβάλλονται οι Υπουργοί. Είναι δ</w:t>
      </w:r>
      <w:r>
        <w:rPr>
          <w:rFonts w:eastAsia="Times New Roman" w:cs="Times New Roman"/>
          <w:szCs w:val="24"/>
        </w:rPr>
        <w:t>ύ</w:t>
      </w:r>
      <w:r>
        <w:rPr>
          <w:rFonts w:eastAsia="Times New Roman" w:cs="Times New Roman"/>
          <w:szCs w:val="24"/>
        </w:rPr>
        <w:t xml:space="preserve">ο Υπουργοί και ο κύριος Υπουργός Δικαιοσύνης. </w:t>
      </w:r>
    </w:p>
    <w:p w14:paraId="098560C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τώρα ο κ. Πάλλης. Μετά ο κ. Σκρέκας και μετά ο κ. Σκανδαλίδης. Π</w:t>
      </w:r>
      <w:r>
        <w:rPr>
          <w:rFonts w:eastAsia="Times New Roman" w:cs="Times New Roman"/>
          <w:szCs w:val="24"/>
        </w:rPr>
        <w:t xml:space="preserve">ριν τον κ. Σκανδαλίδη θα δώσω τον λόγο στον κ. Φάμελλο. </w:t>
      </w:r>
    </w:p>
    <w:p w14:paraId="098560C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Κύριε Πάλλη, έχετε τον λόγο.</w:t>
      </w:r>
    </w:p>
    <w:p w14:paraId="098560C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Κυρίες και κύριοι συνάδελφοι, είμαι κι εγώ της άποψης ότι οι αναθεωρήσεις συνταγμάτων δεν αλλάζουν πεποιθήσεις, παραδόσεις και συμπεριφορές. Ωστόσο οι αλ</w:t>
      </w:r>
      <w:r>
        <w:rPr>
          <w:rFonts w:eastAsia="Times New Roman" w:cs="Times New Roman"/>
          <w:szCs w:val="24"/>
        </w:rPr>
        <w:t xml:space="preserve">λαγές στις κοινωνικές αντιλήψεις, στα ήθη και τις πρακτικές και στις διεθνείς εξελίξεις δεν μπορούν παρά στην πορεία του χρόνου να επηρεάζουν το Σύνταγμα. </w:t>
      </w:r>
    </w:p>
    <w:p w14:paraId="098560C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Αυτές τις αλλαγές λοιπόν, διέγνωσε ο ΣΥΡΙΖΑ και η Κυβέρνησή του μέσα από μια σημαντική προεργασία δι</w:t>
      </w:r>
      <w:r>
        <w:rPr>
          <w:rFonts w:eastAsia="Times New Roman" w:cs="Times New Roman"/>
          <w:szCs w:val="24"/>
        </w:rPr>
        <w:t>αβούλευσης. Αυτές τις αλλαγές φαντάζομαι έχουν διαγνώσει και τα υπόλοιπα κόμματα της Αντιπολίτευσης, μείζονος και ελάσσονος, και όλοι συμφωνούμε ότι μια επικαιροποίηση του Συντάγματος είναι απαραίτητη</w:t>
      </w:r>
      <w:r>
        <w:rPr>
          <w:rFonts w:eastAsia="Times New Roman" w:cs="Times New Roman"/>
          <w:szCs w:val="24"/>
        </w:rPr>
        <w:t>.</w:t>
      </w:r>
    </w:p>
    <w:p w14:paraId="098560C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Έτσι βρισκόμαστε λοιπόν στο πρώτο στάδιο του καθορισμού των άρθρων που θα αναθεωρήσει η </w:t>
      </w:r>
      <w:r>
        <w:rPr>
          <w:rFonts w:eastAsia="Times New Roman" w:cs="Times New Roman"/>
          <w:szCs w:val="24"/>
        </w:rPr>
        <w:t>α</w:t>
      </w:r>
      <w:r>
        <w:rPr>
          <w:rFonts w:eastAsia="Times New Roman" w:cs="Times New Roman"/>
          <w:szCs w:val="24"/>
        </w:rPr>
        <w:t>ναθεωρητική Βουλή που θα εκλεγεί την επόμενη περίοδο. Στο πλαίσιο αυτό θα επιχειρηματολογήσω εν συντομία μιας και οι ομιλίες των πολιτικών Αρχηγών και των Κοινοβουλευτ</w:t>
      </w:r>
      <w:r>
        <w:rPr>
          <w:rFonts w:eastAsia="Times New Roman" w:cs="Times New Roman"/>
          <w:szCs w:val="24"/>
        </w:rPr>
        <w:t xml:space="preserve">ικών Εκπροσώπων κάλυψαν τα κύρια ζητήματα. </w:t>
      </w:r>
    </w:p>
    <w:p w14:paraId="098560C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μιλήσω για δ</w:t>
      </w:r>
      <w:r>
        <w:rPr>
          <w:rFonts w:eastAsia="Times New Roman" w:cs="Times New Roman"/>
          <w:szCs w:val="24"/>
        </w:rPr>
        <w:t>ύ</w:t>
      </w:r>
      <w:r>
        <w:rPr>
          <w:rFonts w:eastAsia="Times New Roman" w:cs="Times New Roman"/>
          <w:szCs w:val="24"/>
        </w:rPr>
        <w:t>ο άρθρα του Συντάγματος που έχουμε προτείνει προς αναθεώρηση: το κρίσιμο δικαίωμα των νησιωτών σε ισότιμη διοικητική μεταχείριση και το πολιτικό δικαίωμα του εκλέγειν και εκλέγεσθαι, δύο άρθρα «αν</w:t>
      </w:r>
      <w:r>
        <w:rPr>
          <w:rFonts w:eastAsia="Times New Roman" w:cs="Times New Roman"/>
          <w:szCs w:val="24"/>
        </w:rPr>
        <w:t xml:space="preserve">τιστάρ» σε σχέση με τη σημερινή συζήτηση, τα οποία όμως εκτιμώ ότι αξίζουν την προσοχή μας. </w:t>
      </w:r>
    </w:p>
    <w:p w14:paraId="098560C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Ξεκινάω από το πρώτο. Κατά το άρθρο 101 παράγραφος 4, ο κοινός νομοθέτης και η διοίκηση, όταν δρουν κανονιστικά, υποχρεούνται να λαμβάνουν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ιδιαίτερες </w:t>
      </w:r>
      <w:r>
        <w:rPr>
          <w:rFonts w:eastAsia="Times New Roman" w:cs="Times New Roman"/>
          <w:szCs w:val="24"/>
        </w:rPr>
        <w:t>συνθήκες των νησιωτικών και ορεινών περιοχών μεριμνώντας για την ανάπτυξή τους. Η νησιωτική πολιτική πρέπει να διαμορφώνεται τηρούμενη την αρχή της ισότητας που υπαγορεύει τη διαχείριση διαφορετικών καταστάσεων με διαφορετικό τρόπο. Αυτό ακριβώς αποτυπώνετ</w:t>
      </w:r>
      <w:r>
        <w:rPr>
          <w:rFonts w:eastAsia="Times New Roman" w:cs="Times New Roman"/>
          <w:szCs w:val="24"/>
        </w:rPr>
        <w:t xml:space="preserve">αι στο εν λόγω άρθρο, το οποίο έτυχε μεγάλης πλειοψηφίας και αποδοχής κατά την εισαγωγή του πριν δέκα χρόνια περίπου. </w:t>
      </w:r>
    </w:p>
    <w:p w14:paraId="098560C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Έχοντας την εμπειρία εφαρμογής αυτής της υποχρέωσης του κράτους, μπορούμε πλέον να βγάλουμε χρήσιμα συμπεράσματα. Μέχρι το 2015 ενίσχυση της νησιωτικότητας σήμαινε για τις </w:t>
      </w:r>
      <w:r>
        <w:rPr>
          <w:rFonts w:eastAsia="Times New Roman" w:cs="Times New Roman"/>
          <w:szCs w:val="24"/>
        </w:rPr>
        <w:t>κ</w:t>
      </w:r>
      <w:r>
        <w:rPr>
          <w:rFonts w:eastAsia="Times New Roman" w:cs="Times New Roman"/>
          <w:szCs w:val="24"/>
        </w:rPr>
        <w:t>υβερνήσεις επιπλέον μοριοδότηση σε περιπτώσεις οικονομικών ενισχύσεων και ένταξη πρ</w:t>
      </w:r>
      <w:r>
        <w:rPr>
          <w:rFonts w:eastAsia="Times New Roman" w:cs="Times New Roman"/>
          <w:szCs w:val="24"/>
        </w:rPr>
        <w:t xml:space="preserve">ογραμμάτων χρηματοδότησης και μειωμένοι συντελεστές ΦΠΑ. </w:t>
      </w:r>
    </w:p>
    <w:p w14:paraId="098560C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Κυβέρνηση του ΣΥΡΙΖΑ έκανε ορισμένα πιο ουσιαστικά βήματα, με τη θεσμοθέτηση του μεταφορικού ισοδύναμου, με τα ειδικά αναπτυξιακά προγράμματα των νησιών, με τη δικαιότερη κατανομή των πόρων στην τ</w:t>
      </w:r>
      <w:r>
        <w:rPr>
          <w:rFonts w:eastAsia="Times New Roman" w:cs="Times New Roman"/>
          <w:szCs w:val="24"/>
        </w:rPr>
        <w:t xml:space="preserve">οπική αυτοδιοίκηση με βάση κριτήριο όπως η ορεινότητα και η νησιωτικότητα, με τη σημαντική ενίσχυση της Γενικής Γραμματείας Αιγαίου και Νησιωτικής Πολιτικής. </w:t>
      </w:r>
    </w:p>
    <w:p w14:paraId="098560D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Και πάλι, όμως, η καθημερινότητα στα ελληνικά νησιά εξακολουθεί να είναι προβληματική. Οι νησιώτε</w:t>
      </w:r>
      <w:r>
        <w:rPr>
          <w:rFonts w:eastAsia="Times New Roman" w:cs="Times New Roman"/>
          <w:szCs w:val="24"/>
        </w:rPr>
        <w:t xml:space="preserve">ς υποφέρουν από διοικητικά ελλείμματα. </w:t>
      </w:r>
    </w:p>
    <w:p w14:paraId="098560D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Δυστυχώς απουσιάζουν οι διοικητικές δομές και οι διαδικασίες που θα καλύψουν τις ανάγκες τους, όπως ακριβώς καλύπτονται και οι ανάγκες των συμπολιτών τους στην ηπειρωτική Ελλάδα. </w:t>
      </w:r>
    </w:p>
    <w:p w14:paraId="098560D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Στόχος είναι η εφαρμογή διαφορετικών</w:t>
      </w:r>
      <w:r>
        <w:rPr>
          <w:rFonts w:eastAsia="Times New Roman" w:cs="Times New Roman"/>
          <w:szCs w:val="24"/>
        </w:rPr>
        <w:t xml:space="preserve"> και ιδιαίτερων διοικητικών μοντέλων για την ενίσχυση της νησιωτικότητας. Ενδεικτικά μόνο θα αναφερθώ στις πρακτικές κατάργησης και συγχώνευσης υπηρεσιών για λόγους εξορθολογισμού και οικονομίας της δημόσιας διοίκησης, που δεν είναι δυνατόν να εφαρμόζονται</w:t>
      </w:r>
      <w:r>
        <w:rPr>
          <w:rFonts w:eastAsia="Times New Roman" w:cs="Times New Roman"/>
          <w:szCs w:val="24"/>
        </w:rPr>
        <w:t xml:space="preserve"> κατά τον ίδιο τρόπο και στα νησιά. Θα αναφερθώ στις αδυναμίες της χωρικής απομόνωσης των περιφερειακών υπηρεσιών, που απαιτούν καινοτόμες λύσεις λειτουργικής διασύνδεσης αλλά και στα ζητήματα επιβίωσης για τα στελέχη της δημόσιας διοίκησης σε νησιά και ορ</w:t>
      </w:r>
      <w:r>
        <w:rPr>
          <w:rFonts w:eastAsia="Times New Roman" w:cs="Times New Roman"/>
          <w:szCs w:val="24"/>
        </w:rPr>
        <w:t xml:space="preserve">εινές περιοχές. </w:t>
      </w:r>
    </w:p>
    <w:p w14:paraId="098560D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Και εδώ, κύριοι συνάδελφοι της Νέας Δημοκρατίας, μας αδικεί ο Πρόεδρός σας, όταν λέει ότι δεν ασχολούμαστε με τη διοίκηση. Γιατί ασχολούμαστε επί της ουσίας με τη διοίκηση. </w:t>
      </w:r>
    </w:p>
    <w:p w14:paraId="098560D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δημόσια διοίκηση στις γεωγραφικά μειονεκτούσες περιοχές πρέπει </w:t>
      </w:r>
      <w:r>
        <w:rPr>
          <w:rFonts w:eastAsia="Times New Roman" w:cs="Times New Roman"/>
          <w:szCs w:val="24"/>
        </w:rPr>
        <w:t>να προσαρμοστεί στις ιδιαίτερες ανάγκες αυτών των περιοχών. Δυστυχώς δεν είναι καθόλου αυτονόητο αυτό. Στην πράξη αποδείχθηκε ότι η διατύπωση της παραγράφου 4 του άρθρου 101 του Συντάγματος δεν επαρκεί. Μια σαφής ερμηνευτική παραπομπή στην υποχρέωση του κρ</w:t>
      </w:r>
      <w:r>
        <w:rPr>
          <w:rFonts w:eastAsia="Times New Roman" w:cs="Times New Roman"/>
          <w:szCs w:val="24"/>
        </w:rPr>
        <w:t xml:space="preserve">άτους για ιδιαίτερες διοικητικές πρακτικές στα νησιά και στις ορεινές περιοχές, όπως αυτή που προτείνουν οι Βουλευτές του ΣΥΡΙΖΑ, πιστεύω ότι θα λύσει αυτό το ζήτημα. </w:t>
      </w:r>
    </w:p>
    <w:p w14:paraId="098560D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προσθήκη που προτείνουμε αναφέρει «και για την εύρυθμη και απρόσκοπτη λειτουργία της δ</w:t>
      </w:r>
      <w:r>
        <w:rPr>
          <w:rFonts w:eastAsia="Times New Roman" w:cs="Times New Roman"/>
          <w:szCs w:val="24"/>
        </w:rPr>
        <w:t xml:space="preserve">ιοίκησής τους» και νομίζω ότι είναι μια ουσιαστική προσθήκη στη σύγχρονη εποχή. </w:t>
      </w:r>
    </w:p>
    <w:p w14:paraId="098560D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Πάμε τώρα στο πολιτικό δικαίωμα του «εκλέγειν» και «εκλέγεσθαι». Μια ακόμη πρόταση των Βουλευτών του ΣΥΡΙΖΑ είναι η αναθεώρηση του άρθρου 102 παράγραφος 2, στην οποία συμπεριλ</w:t>
      </w:r>
      <w:r>
        <w:rPr>
          <w:rFonts w:eastAsia="Times New Roman" w:cs="Times New Roman"/>
          <w:szCs w:val="24"/>
        </w:rPr>
        <w:t xml:space="preserve">αμβάνουμε τη δυνατότητα αναγνώρισης εκλογικού δικαιώματος στις αυτοδιοικητικές εκλογές σε αλλοδαπούς που μένουν μόνιμα στη χώρα μας. </w:t>
      </w:r>
    </w:p>
    <w:p w14:paraId="098560D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Τις τελευταίες ημέρες και πριν από λίγο, σε σχέση με μια δήλωση του Νάσου Ηλιόπουλου, υποψήφιου Δημάρχου Αθηναίων από τον </w:t>
      </w:r>
      <w:r>
        <w:rPr>
          <w:rFonts w:eastAsia="Times New Roman" w:cs="Times New Roman"/>
          <w:szCs w:val="24"/>
        </w:rPr>
        <w:t xml:space="preserve">ΣΥΡΙΖΑ, η εν λόγω μεταρρύθμιση παρουσιάστηκε από τον δεξιό Τύπο σαν ένα σκοτεινό σχέδιο του ΣΥΡΙΖΑ, για να αλλάξει ο εκλογικός χάρτης. Προφανώς, η </w:t>
      </w:r>
      <w:r>
        <w:rPr>
          <w:rFonts w:eastAsia="Times New Roman" w:cs="Times New Roman"/>
          <w:szCs w:val="24"/>
        </w:rPr>
        <w:t>σ</w:t>
      </w:r>
      <w:r>
        <w:rPr>
          <w:rFonts w:eastAsia="Times New Roman" w:cs="Times New Roman"/>
          <w:szCs w:val="24"/>
        </w:rPr>
        <w:t>υνταγματική Αναθεώρηση θα γίνει την επόμενη περίοδο, δεν ισχύει γι’ αυτές τις εκλογές και άρα, λοιπόν, καταρ</w:t>
      </w:r>
      <w:r>
        <w:rPr>
          <w:rFonts w:eastAsia="Times New Roman" w:cs="Times New Roman"/>
          <w:szCs w:val="24"/>
        </w:rPr>
        <w:t>ρίπτεται αυτό το επιχείρημα.</w:t>
      </w:r>
    </w:p>
    <w:p w14:paraId="098560D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Εξηγήστε μου, όμως, γιατί θα έπρεπε άνθρωποι που ζουν πια στα βόρεια προάστια και κατοικούσαν πριν από τριάντα ή σαράντα χρόνια στις αστικές περιοχές του κέντρου της Αθήνας, να κατεβαίνουν με τα τζιπ τους και να ψηφίζουν και αυ</w:t>
      </w:r>
      <w:r>
        <w:rPr>
          <w:rFonts w:eastAsia="Times New Roman" w:cs="Times New Roman"/>
          <w:szCs w:val="24"/>
        </w:rPr>
        <w:t>τοί που μένουν μόνιμα και κρατούν ζωντανές τις γειτονιές να μην έχουν δικαίωμα ψήφου; Εξηγήστε μου, γιατί στα νησιά μας, που στα χωριά οι μετανάστες έχουν κρατήσει τα σχολειά ανοικτά με τα παιδιά τους, που έχει μειωθεί ο πληθυσμός και υπάρχει πρόβλημα, για</w:t>
      </w:r>
      <w:r>
        <w:rPr>
          <w:rFonts w:eastAsia="Times New Roman" w:cs="Times New Roman"/>
          <w:szCs w:val="24"/>
        </w:rPr>
        <w:t xml:space="preserve">τί να μην έχουν το δικαίωμα αυτοί που συνεισφέρουν στα έσοδα των δήμων, αυτοί που στηρίζουν την παραγωγή της περιοχής; </w:t>
      </w:r>
    </w:p>
    <w:p w14:paraId="098560D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Υπενθυμίζω εδώ -και οφείλουμε να το πούμε- ότι το 2010 με τον νόμο Ραγκούση εφαρμόστηκε το δικαίωμα ψήφου στους δήμους για τους μετανάστ</w:t>
      </w:r>
      <w:r>
        <w:rPr>
          <w:rFonts w:eastAsia="Times New Roman" w:cs="Times New Roman"/>
          <w:szCs w:val="24"/>
        </w:rPr>
        <w:t xml:space="preserve">ες και το «εκλέγειν» και «εκλέγεσθαι», το οποίο δυστυχώς το ΣτΕ το 2013 το κατήργησε, το έκρινε αντισυνταγματικό και ενώ τότε η ΚΕΔΕ, της οποίας το </w:t>
      </w:r>
      <w:r>
        <w:rPr>
          <w:rFonts w:eastAsia="Times New Roman" w:cs="Times New Roman"/>
          <w:szCs w:val="24"/>
        </w:rPr>
        <w:t>π</w:t>
      </w:r>
      <w:r>
        <w:rPr>
          <w:rFonts w:eastAsia="Times New Roman" w:cs="Times New Roman"/>
          <w:szCs w:val="24"/>
        </w:rPr>
        <w:t>ροεδρείο προφανώς δεν ήταν του ΣΥΡΙΖΑ και τότε, είχε πάρει δημόσια θέση ότι η ψήφος των μεταναστών στις τοπ</w:t>
      </w:r>
      <w:r>
        <w:rPr>
          <w:rFonts w:eastAsia="Times New Roman" w:cs="Times New Roman"/>
          <w:szCs w:val="24"/>
        </w:rPr>
        <w:t xml:space="preserve">ικές εκλογές είναι ένα αναγκαίο βήμα για την ενσωμάτωσή τους και πρέπει να προβλεφθεί στην προσεχή </w:t>
      </w:r>
      <w:r>
        <w:rPr>
          <w:rFonts w:eastAsia="Times New Roman" w:cs="Times New Roman"/>
          <w:szCs w:val="24"/>
        </w:rPr>
        <w:t>σ</w:t>
      </w:r>
      <w:r>
        <w:rPr>
          <w:rFonts w:eastAsia="Times New Roman" w:cs="Times New Roman"/>
          <w:szCs w:val="24"/>
        </w:rPr>
        <w:t xml:space="preserve">υνταγματική Αναθεώρηση. </w:t>
      </w:r>
    </w:p>
    <w:p w14:paraId="098560D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Υπενθυμίζω, επίσης, ότι αυτή η ρύθμιση ισχύει σε πολλές χώρες της Ευρώπης, Ολλανδία, Βέλγιο, σε όλες τις σκανδιναβικές χώρες, στη Σ</w:t>
      </w:r>
      <w:r>
        <w:rPr>
          <w:rFonts w:eastAsia="Times New Roman" w:cs="Times New Roman"/>
          <w:szCs w:val="24"/>
        </w:rPr>
        <w:t xml:space="preserve">λοβενία, στη Λιθουανία, στην Ισπανία και στην Πορτογαλία, ενώ και σε άλλες χώρες, όπως η Γερμανία και η Γαλλία, αποτελεί μέρος του προγράμματος, όχι μόνο της Αριστεράς, αλλά και της σοσιαλδημοκρατίας. </w:t>
      </w:r>
    </w:p>
    <w:p w14:paraId="098560D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Άρα, λοιπόν, δεν έχουμε ζήτημα συνομωσίας του ΣΥΡΙΖΑ, </w:t>
      </w:r>
      <w:r>
        <w:rPr>
          <w:rFonts w:eastAsia="Times New Roman" w:cs="Times New Roman"/>
          <w:szCs w:val="24"/>
        </w:rPr>
        <w:t xml:space="preserve">για να αλλοιωθεί δήθεν το αποτέλεσμα της ψήφου των πολιτών. Αντίθετα, το όραμά μας, όπως προκύπτει από τις προτάσεις μας για την </w:t>
      </w:r>
      <w:r>
        <w:rPr>
          <w:rFonts w:eastAsia="Times New Roman" w:cs="Times New Roman"/>
          <w:szCs w:val="24"/>
        </w:rPr>
        <w:t>α</w:t>
      </w:r>
      <w:r>
        <w:rPr>
          <w:rFonts w:eastAsia="Times New Roman" w:cs="Times New Roman"/>
          <w:szCs w:val="24"/>
        </w:rPr>
        <w:t>υτοδιοίκηση, είναι υπέρ της αμεσότητας της ψήφου μέσω των τοπικών δημοψηφισμάτων, υπέρ της ισότητας της ψήφου μέσω της ενίσχυσ</w:t>
      </w:r>
      <w:r>
        <w:rPr>
          <w:rFonts w:eastAsia="Times New Roman" w:cs="Times New Roman"/>
          <w:szCs w:val="24"/>
        </w:rPr>
        <w:t xml:space="preserve">ης της αναλογικότητας και υπέρ της συμπερίληψης και της δημοκρατικής εκπροσώπησης όλων των κοινωνικών ομάδων, ώστε να είναι ενεργές πολιτικά σε υποθέσεις της πόλης τους. </w:t>
      </w:r>
    </w:p>
    <w:p w14:paraId="098560D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Θεωρώ πως οι δ</w:t>
      </w:r>
      <w:r>
        <w:rPr>
          <w:rFonts w:eastAsia="Times New Roman" w:cs="Times New Roman"/>
          <w:szCs w:val="24"/>
        </w:rPr>
        <w:t>ύ</w:t>
      </w:r>
      <w:r>
        <w:rPr>
          <w:rFonts w:eastAsia="Times New Roman" w:cs="Times New Roman"/>
          <w:szCs w:val="24"/>
        </w:rPr>
        <w:t>ο συγκεκριμένες προτάσεις για την Αναθεώρηση, για τις οποίες μίλησα, ε</w:t>
      </w:r>
      <w:r>
        <w:rPr>
          <w:rFonts w:eastAsia="Times New Roman" w:cs="Times New Roman"/>
          <w:szCs w:val="24"/>
        </w:rPr>
        <w:t>ίναι δ</w:t>
      </w:r>
      <w:r>
        <w:rPr>
          <w:rFonts w:eastAsia="Times New Roman" w:cs="Times New Roman"/>
          <w:szCs w:val="24"/>
        </w:rPr>
        <w:t>ύ</w:t>
      </w:r>
      <w:r>
        <w:rPr>
          <w:rFonts w:eastAsia="Times New Roman" w:cs="Times New Roman"/>
          <w:szCs w:val="24"/>
        </w:rPr>
        <w:t>ο παραδείγματα μόνο για το πώς κάποια συνταγματικά κενά που έχουν αναδειχθεί με τα χρόνια μπορούν να καλυφθούν με παρεμβάσεις που συνάδουν με το κοινωνικά φιλελεύθερο πνεύμα του ελληνικού Συντάγματος. Όπως όλες οι προτάσεις που προωθεί ο ΣΥΡΙΖΑ, δίν</w:t>
      </w:r>
      <w:r>
        <w:rPr>
          <w:rFonts w:eastAsia="Times New Roman" w:cs="Times New Roman"/>
          <w:szCs w:val="24"/>
        </w:rPr>
        <w:t xml:space="preserve">ουν το στίγμα μιας ανοικτής πολιτείας που σέβεται τη διαφορετικότητα των μελών της και επενδύει σε λύσεις που ενώνουν. </w:t>
      </w:r>
    </w:p>
    <w:p w14:paraId="098560D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Ένα τελευταίο σχόλιο για το άρθρο 3. Μιλάμε για αστικό εκδημοκρατισμό της σύγχρονης Ελλάδας το 2018. Ο κ. Βορίδης δεν είναι εδώ. Εγώ, ως</w:t>
      </w:r>
      <w:r>
        <w:rPr>
          <w:rFonts w:eastAsia="Times New Roman" w:cs="Times New Roman"/>
          <w:szCs w:val="24"/>
        </w:rPr>
        <w:t xml:space="preserve"> φαρμακοποιός, δεν φοβάμαι ότι θα κατέβει ο σταυρός από την ταμπέλα του φαρμακείου μου, αλλά δυστυχώς με την πρακτική σας η ταμπέλα έχει και ένα φίδι και εσάς σας έχουν ζώσει τα φίδια που τρέφετε. </w:t>
      </w:r>
    </w:p>
    <w:p w14:paraId="098560DE" w14:textId="77777777" w:rsidR="00BE639A" w:rsidRDefault="00A212E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8560DF"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w:t>
      </w:r>
      <w:r w:rsidRPr="00FC3676">
        <w:rPr>
          <w:rFonts w:eastAsia="Times New Roman"/>
          <w:b/>
          <w:bCs/>
        </w:rPr>
        <w:t>Αναστασία Χριστοδουλοπούλου):</w:t>
      </w:r>
      <w:r>
        <w:rPr>
          <w:rFonts w:eastAsia="Times New Roman" w:cs="Times New Roman"/>
          <w:szCs w:val="24"/>
        </w:rPr>
        <w:t xml:space="preserve"> </w:t>
      </w:r>
      <w:r>
        <w:rPr>
          <w:rFonts w:eastAsia="Times New Roman" w:cs="Times New Roman"/>
          <w:szCs w:val="24"/>
        </w:rPr>
        <w:t>Κυρίες και κύριοι συνάδελφοι, ε</w:t>
      </w:r>
      <w:r>
        <w:rPr>
          <w:rFonts w:eastAsia="Times New Roman" w:cs="Times New Roman"/>
          <w:szCs w:val="24"/>
        </w:rPr>
        <w:t>ννοείται ότι η ανακοίνωση που έκανα πριν, για να πάνε οι εκπρόσωποι των κομμάτων στο γραφείο του Ειδικού Γραμματέα, ισχύει και για τους ανεξάρτητους. Δεν το τόνισα και γι’ αυτό επανέρχομαι, για ν</w:t>
      </w:r>
      <w:r>
        <w:rPr>
          <w:rFonts w:eastAsia="Times New Roman" w:cs="Times New Roman"/>
          <w:szCs w:val="24"/>
        </w:rPr>
        <w:t xml:space="preserve">α το συμπληρώσω. </w:t>
      </w:r>
    </w:p>
    <w:p w14:paraId="098560E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Σκρέκας για επτά λεπτά. </w:t>
      </w:r>
    </w:p>
    <w:p w14:paraId="098560E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αναγγέλλετε και τον επόμενο για να συνεννοηθούμε, γιατί έχει αλλάξει εβδομήντα δ</w:t>
      </w:r>
      <w:r>
        <w:rPr>
          <w:rFonts w:eastAsia="Times New Roman" w:cs="Times New Roman"/>
          <w:szCs w:val="24"/>
        </w:rPr>
        <w:t>ύ</w:t>
      </w:r>
      <w:r>
        <w:rPr>
          <w:rFonts w:eastAsia="Times New Roman" w:cs="Times New Roman"/>
          <w:szCs w:val="24"/>
        </w:rPr>
        <w:t>ο φορές ο κατάλογος; Να λέτε, μιλάει τώρα ο κ. Σκρέκας και να ετοιμάζεται ο κύριος τάδε κ</w:t>
      </w:r>
      <w:r>
        <w:rPr>
          <w:rFonts w:eastAsia="Times New Roman" w:cs="Times New Roman"/>
          <w:szCs w:val="24"/>
        </w:rPr>
        <w:t xml:space="preserve">αι ο κύριος τάδε. Δεν ξέρουμε πια πόσοι είμαστε. </w:t>
      </w:r>
    </w:p>
    <w:p w14:paraId="098560E2"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b/>
          <w:bCs/>
        </w:rPr>
        <w:t xml:space="preserve"> </w:t>
      </w:r>
      <w:r>
        <w:rPr>
          <w:rFonts w:eastAsia="Times New Roman" w:cs="Times New Roman"/>
          <w:szCs w:val="24"/>
        </w:rPr>
        <w:t>Μετά τον κ. Σκρέκα θα δούμε εάν θα μιλήσει ο κ. Φάμελλος. Μετά είναι ο κ. Σκανδαλίδης…</w:t>
      </w:r>
    </w:p>
    <w:p w14:paraId="098560E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Τι θα κάνουμε, να ρίξουμε τα χαρτιά για να δούμε αν θα μιλήσει; </w:t>
      </w:r>
    </w:p>
    <w:p w14:paraId="098560E4" w14:textId="77777777" w:rsidR="00BE639A" w:rsidRDefault="00A212EC">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Οι Υπουργοί μιλούν ως Βουλευτές. </w:t>
      </w:r>
    </w:p>
    <w:p w14:paraId="098560E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Θα μιλούν συνέχεια οι Υπουργοί; Οι Βουλευτές πότε θα μιλήσουν; </w:t>
      </w:r>
    </w:p>
    <w:p w14:paraId="098560E6"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Τι εννοείτε</w:t>
      </w:r>
      <w:r>
        <w:rPr>
          <w:rFonts w:eastAsia="Times New Roman" w:cs="Times New Roman"/>
          <w:szCs w:val="24"/>
        </w:rPr>
        <w:t xml:space="preserve">; </w:t>
      </w:r>
    </w:p>
    <w:p w14:paraId="098560E7"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Μόνο ο κύριος Υπουργός Δικαιοσύνης αναγγέλθηκε ότι θα μιλήσει. </w:t>
      </w:r>
    </w:p>
    <w:p w14:paraId="098560E8"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Εδώ έχω τον κατάλογο. Ο κ. Φάμελλος ήταν να μιλήσει στις </w:t>
      </w:r>
      <w:r>
        <w:rPr>
          <w:rFonts w:eastAsia="Times New Roman" w:cs="Times New Roman"/>
          <w:szCs w:val="24"/>
        </w:rPr>
        <w:t xml:space="preserve">έξι το απόγευμα </w:t>
      </w:r>
      <w:r>
        <w:rPr>
          <w:rFonts w:eastAsia="Times New Roman" w:cs="Times New Roman"/>
          <w:szCs w:val="24"/>
        </w:rPr>
        <w:t>και ο κ. Γαβρόγλου στις</w:t>
      </w:r>
      <w:r>
        <w:rPr>
          <w:rFonts w:eastAsia="Times New Roman" w:cs="Times New Roman"/>
          <w:szCs w:val="24"/>
        </w:rPr>
        <w:t xml:space="preserve"> πέντε</w:t>
      </w:r>
      <w:r>
        <w:rPr>
          <w:rFonts w:eastAsia="Times New Roman" w:cs="Times New Roman"/>
          <w:szCs w:val="24"/>
        </w:rPr>
        <w:t xml:space="preserve">. Είναι εδώ ατέλειωτες ώρες, όπως όλοι σας. </w:t>
      </w:r>
    </w:p>
    <w:p w14:paraId="098560E9"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Κι εμείς είμαστε. </w:t>
      </w:r>
    </w:p>
    <w:p w14:paraId="098560EA" w14:textId="77777777" w:rsidR="00BE639A" w:rsidRDefault="00A212EC">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Μιλούν όμως ως Βουλευτές, δεν μιλούν ως Υπουργοί. </w:t>
      </w:r>
    </w:p>
    <w:p w14:paraId="098560EB"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b/>
          <w:bCs/>
        </w:rPr>
        <w:t xml:space="preserve"> </w:t>
      </w:r>
      <w:r>
        <w:rPr>
          <w:rFonts w:eastAsia="Times New Roman"/>
          <w:bCs/>
        </w:rPr>
        <w:t>Για Βουλευτές μιλώ, εννοείται. Τώρα λέω απλώς ότι οι άνθρωπο</w:t>
      </w:r>
      <w:r>
        <w:rPr>
          <w:rFonts w:eastAsia="Times New Roman"/>
          <w:bCs/>
        </w:rPr>
        <w:t>ι εδώ, επειδή περιμένουν τόση ώρα, να μιλήσει…</w:t>
      </w:r>
    </w:p>
    <w:p w14:paraId="098560E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Μιλούν ως Βουλευτές. Μα, μπορούν να μπαίνουν εμβόλιμοι ως Βουλευτές, όποτε θέλουν, κυρία Πρόεδρε; </w:t>
      </w:r>
    </w:p>
    <w:p w14:paraId="098560ED" w14:textId="77777777" w:rsidR="00BE639A" w:rsidRDefault="00A212EC">
      <w:pPr>
        <w:spacing w:line="600" w:lineRule="auto"/>
        <w:ind w:firstLine="720"/>
        <w:jc w:val="both"/>
        <w:rPr>
          <w:rFonts w:eastAsia="Times New Roman"/>
          <w:bCs/>
        </w:rPr>
      </w:pPr>
      <w:r w:rsidRPr="00047E86">
        <w:rPr>
          <w:rFonts w:eastAsia="Times New Roman"/>
          <w:b/>
          <w:bCs/>
        </w:rPr>
        <w:t>ΠΡΟΕΔΡΕΥΟΥΣΑ (Αναστασία Χριστοδουλοπούλου):</w:t>
      </w:r>
      <w:r>
        <w:rPr>
          <w:rFonts w:eastAsia="Times New Roman"/>
          <w:b/>
          <w:bCs/>
        </w:rPr>
        <w:t xml:space="preserve"> </w:t>
      </w:r>
      <w:r>
        <w:rPr>
          <w:rFonts w:eastAsia="Times New Roman"/>
          <w:bCs/>
        </w:rPr>
        <w:t xml:space="preserve">Θα μιλήσει τώρα ο κ. Σκρέκας και θα το δούμε. </w:t>
      </w:r>
    </w:p>
    <w:p w14:paraId="098560E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w:t>
      </w:r>
      <w:r>
        <w:rPr>
          <w:rFonts w:eastAsia="Times New Roman" w:cs="Times New Roman"/>
          <w:b/>
          <w:szCs w:val="24"/>
        </w:rPr>
        <w:t>Α ΚΑΝΕΛΛΗ:</w:t>
      </w:r>
      <w:r>
        <w:rPr>
          <w:rFonts w:eastAsia="Times New Roman" w:cs="Times New Roman"/>
          <w:szCs w:val="24"/>
        </w:rPr>
        <w:t xml:space="preserve"> Μα, ως Βουλευτές, εάν μιλήσουν, δεν μπορούν να επιλέξουν πότε θα μιλήσουν. Μπαίνουν στη σειρά. Εάν μιλούν ως Υπουργοί…</w:t>
      </w:r>
    </w:p>
    <w:p w14:paraId="098560EF"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Σαν Υπουργοί μιλούν. Έχουν μιλήσει πολλοί Υπουργοί, κυρία Κανέλλη, από χθες. Δεν ε</w:t>
      </w:r>
      <w:r>
        <w:rPr>
          <w:rFonts w:eastAsia="Times New Roman" w:cs="Times New Roman"/>
          <w:szCs w:val="24"/>
        </w:rPr>
        <w:t>ίναι οι πρώτοι.</w:t>
      </w:r>
    </w:p>
    <w:p w14:paraId="098560F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Το ξέρω... </w:t>
      </w:r>
    </w:p>
    <w:p w14:paraId="098560F1" w14:textId="77777777" w:rsidR="00BE639A" w:rsidRDefault="00A212EC">
      <w:pPr>
        <w:spacing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Κύριε Σκρέκα, έχετε τον λόγο.</w:t>
      </w:r>
    </w:p>
    <w:p w14:paraId="098560F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κυρία Πρόεδρε. </w:t>
      </w:r>
    </w:p>
    <w:p w14:paraId="098560F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συζήτηση για να την Αναθεώρηση του Συντάγματος, κυρίες και κύριοι Βουλευτές, νομίζω ότι </w:t>
      </w:r>
      <w:r>
        <w:rPr>
          <w:rFonts w:eastAsia="Times New Roman" w:cs="Times New Roman"/>
          <w:szCs w:val="24"/>
        </w:rPr>
        <w:t>θα έπρεπε να είναι μια γιορτή της δημοκρατίας. Θα έπρεπε να αποτελεί την επιτομή του υπεύθυνου, ειλικρινούς, αντικειμενικού και διακομματικού διαλόγου. Θα έπρεπε να αποτελεί μια ευκαιρία ανάλυσης των διατάξεων, που με την πάροδο των δεκαετιών, κυρίες και κ</w:t>
      </w:r>
      <w:r>
        <w:rPr>
          <w:rFonts w:eastAsia="Times New Roman" w:cs="Times New Roman"/>
          <w:szCs w:val="24"/>
        </w:rPr>
        <w:t xml:space="preserve">ύριοι Υπουργοί, δεν ανταποκρίνεται στις σύγχρονες ανάγκες της ελληνικής κοινωνίας και πολύ περισσότερο στις ανάγκες των εποχών που έρχονται. Διατάξεις που βάζουν εμπόδια στη βιώσιμη ανάπτυξη και πρόοδο, που εξαφανίζουν τις ευκαιρίες προόδου και κοινωνικής </w:t>
      </w:r>
      <w:r>
        <w:rPr>
          <w:rFonts w:eastAsia="Times New Roman" w:cs="Times New Roman"/>
          <w:szCs w:val="24"/>
        </w:rPr>
        <w:t xml:space="preserve">ανέλιξης των πιο αδύναμων συμπολιτών μας και που καταδικάζουν στη φτώχεια και στην απαξία τους γεμάτους με όρεξη νέους μας. </w:t>
      </w:r>
    </w:p>
    <w:p w14:paraId="098560F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Αναφέρω το πιο τρανταχτό και οφθαλμοφανές παράδειγμα, κυρίες και κύριοι Βουλευτές, που αφορά το άρθρο 16. Σύμφωνα με το παρόν Σύντα</w:t>
      </w:r>
      <w:r>
        <w:rPr>
          <w:rFonts w:eastAsia="Times New Roman" w:cs="Times New Roman"/>
          <w:szCs w:val="24"/>
        </w:rPr>
        <w:t xml:space="preserve">γμα, το οποίο προτείνεται για Αναθεώρηση, στο άρθρο 16 παράγραφος 5 αναφέρεται συγκεκριμένα ότι η ανώτατη εκπαίδευση παρέχεται αποκλειστικά από </w:t>
      </w:r>
      <w:r>
        <w:rPr>
          <w:rFonts w:eastAsia="Times New Roman" w:cs="Times New Roman"/>
          <w:szCs w:val="24"/>
        </w:rPr>
        <w:t>ι</w:t>
      </w:r>
      <w:r>
        <w:rPr>
          <w:rFonts w:eastAsia="Times New Roman" w:cs="Times New Roman"/>
          <w:szCs w:val="24"/>
        </w:rPr>
        <w:t xml:space="preserve">δρύματα που αποτελούν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ημόσιου </w:t>
      </w:r>
      <w:r>
        <w:rPr>
          <w:rFonts w:eastAsia="Times New Roman" w:cs="Times New Roman"/>
          <w:szCs w:val="24"/>
        </w:rPr>
        <w:t>δ</w:t>
      </w:r>
      <w:r>
        <w:rPr>
          <w:rFonts w:eastAsia="Times New Roman" w:cs="Times New Roman"/>
          <w:szCs w:val="24"/>
        </w:rPr>
        <w:t xml:space="preserve">ικαίου και πιο κάτω, στο άρθρο 8, αναφέρεται ρητά και κατηγορηματικά ότι η σύσταση ανώτατων σχολών από ιδιώτες απαγορεύεται. </w:t>
      </w:r>
    </w:p>
    <w:p w14:paraId="098560F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 ερώτημα είναι, κυρίες και κύριοι Βουλευτές: Τι αποτέλεσμα έχει αυτό το άρθρο και αυτές οι διατάξεις στη σημερινή ελληνική κοινω</w:t>
      </w:r>
      <w:r>
        <w:rPr>
          <w:rFonts w:eastAsia="Times New Roman" w:cs="Times New Roman"/>
          <w:szCs w:val="24"/>
        </w:rPr>
        <w:t>νία; Το αποτέλεσμα είναι -και νομίζω ότι κανείς δεν μπορεί να έχει αντίρρηση σ</w:t>
      </w:r>
      <w:r>
        <w:rPr>
          <w:rFonts w:eastAsia="Times New Roman" w:cs="Times New Roman"/>
          <w:szCs w:val="24"/>
        </w:rPr>
        <w:t>ε</w:t>
      </w:r>
      <w:r>
        <w:rPr>
          <w:rFonts w:eastAsia="Times New Roman" w:cs="Times New Roman"/>
          <w:szCs w:val="24"/>
        </w:rPr>
        <w:t xml:space="preserve"> αυτό- ότι εκατοντάδες χιλιάδες Ελληνόπουλα, που δεν είχαν δυστυχώς τη δυνατότητα να περάσουν σε ένα δημόσιο ελληνικό πανεπιστημιακό ίδρυμα, σήμερα σπουδάζουν σε ιδιωτικά πανεπι</w:t>
      </w:r>
      <w:r>
        <w:rPr>
          <w:rFonts w:eastAsia="Times New Roman" w:cs="Times New Roman"/>
          <w:szCs w:val="24"/>
        </w:rPr>
        <w:t xml:space="preserve">στήμια του εξωτερικού για την απόκτηση βασικού πτυχίου, στη συνέχεια πολλές φορές πολλοί απ’ αυτούς για την απόκτηση μεταπτυχιακού τίτλου και πολλές φορές και διδακτορικού τίτλου. Τα τελευταία χρόνια, εξαιτίας της κρίσης που σήμερα μαστίζει την Ελλάδα, οι </w:t>
      </w:r>
      <w:r>
        <w:rPr>
          <w:rFonts w:eastAsia="Times New Roman" w:cs="Times New Roman"/>
          <w:szCs w:val="24"/>
        </w:rPr>
        <w:t xml:space="preserve">περισσότεροι απ’ αυτούς συνεχίζουν να διαμένουν και προσπαθούν να βρουν μια εργασία στο εξωτερικό και έτσι να θεμελιώσουν μια καλύτερη ζωή. </w:t>
      </w:r>
    </w:p>
    <w:p w14:paraId="098560F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Από την άλλη πλευρά, κυρίες και κύριοι Βουλευτές, οι οικογένειές τους επί χρόνια αιμορραγούν οικονομικά, στηρίζοντα</w:t>
      </w:r>
      <w:r>
        <w:rPr>
          <w:rFonts w:eastAsia="Times New Roman" w:cs="Times New Roman"/>
          <w:szCs w:val="24"/>
        </w:rPr>
        <w:t>ς αυτά τα παιδιά, τα οποία σπουδάζουν στο εξωτερικό. Ζωντανό χρήμα διαρρέει από τη χειμάζουσα Ελλάδα, φτωχοποιημένη Ελλάδα, στα ιδιωτικά πανεπιστήμια κατά πλειοψηφία και κατά το σύνηθες πλουσιότερων χωρών. Έλληνες καλοσπουδαγμένοι επιστήμονες, που θέλουν ν</w:t>
      </w:r>
      <w:r>
        <w:rPr>
          <w:rFonts w:eastAsia="Times New Roman" w:cs="Times New Roman"/>
          <w:szCs w:val="24"/>
        </w:rPr>
        <w:t xml:space="preserve">α ακολουθήσουν πανεπιστημιακή καριέρα, είτε καταδικάζονται να ακολουθήσουν δουλειές του ποδαριού είτε και αυτοί δραπετεύουν στο εξωτερικό για να βρουν την τύχη τους. </w:t>
      </w:r>
    </w:p>
    <w:p w14:paraId="098560F7" w14:textId="77777777" w:rsidR="00BE639A" w:rsidRDefault="00A212EC">
      <w:pPr>
        <w:spacing w:line="600" w:lineRule="auto"/>
        <w:ind w:firstLine="720"/>
        <w:jc w:val="both"/>
        <w:rPr>
          <w:rFonts w:eastAsia="Times New Roman" w:cs="Times New Roman"/>
          <w:color w:val="000000" w:themeColor="text1"/>
          <w:szCs w:val="24"/>
        </w:rPr>
      </w:pPr>
      <w:r w:rsidRPr="00742017">
        <w:rPr>
          <w:rFonts w:eastAsia="Times New Roman" w:cs="Times New Roman"/>
          <w:color w:val="000000" w:themeColor="text1"/>
          <w:szCs w:val="24"/>
        </w:rPr>
        <w:t>Και να πει κανείς, κυρίες και κύριοι Βουλευτές του ΣΥΡΙΖΑ, ότι αυτό το δόγμα που ακολουθε</w:t>
      </w:r>
      <w:r w:rsidRPr="00742017">
        <w:rPr>
          <w:rFonts w:eastAsia="Times New Roman" w:cs="Times New Roman"/>
          <w:color w:val="000000" w:themeColor="text1"/>
          <w:szCs w:val="24"/>
        </w:rPr>
        <w:t>ί σήμερα η ελληνική πολιτεία, το ακολουθούν κι άλλες χώρες, ας πάει στην ευχή</w:t>
      </w:r>
      <w:r w:rsidRPr="00742017">
        <w:rPr>
          <w:rFonts w:eastAsia="Times New Roman" w:cs="Times New Roman"/>
          <w:color w:val="000000" w:themeColor="text1"/>
          <w:szCs w:val="24"/>
        </w:rPr>
        <w:t>!</w:t>
      </w:r>
      <w:r w:rsidRPr="00742017">
        <w:rPr>
          <w:rFonts w:eastAsia="Times New Roman" w:cs="Times New Roman"/>
          <w:color w:val="000000" w:themeColor="text1"/>
          <w:szCs w:val="24"/>
        </w:rPr>
        <w:t xml:space="preserve"> Δυστυχώς, όμως, κυρίες και κύριοι Βουλευτές του ΣΥΡΙΖΑ, που με πάθος συνεχίζετε να προασπίζετε την απαγόρευση στην Ελλάδα σήμερα της ίδρυσης μη κρατικών ιδιωτικών πανεπιστημίων,</w:t>
      </w:r>
      <w:r w:rsidRPr="00742017">
        <w:rPr>
          <w:rFonts w:eastAsia="Times New Roman" w:cs="Times New Roman"/>
          <w:color w:val="000000" w:themeColor="text1"/>
          <w:szCs w:val="24"/>
        </w:rPr>
        <w:t xml:space="preserve"> η Ελλάδα έχει το θλιβερό προνόμιο να είναι η μοναδική χώρα στον πλανήτη που απαγορεύεται η λειτουργία και η ίδρυση μη κρατικών ή ιδιωτικών πανεπιστημίων. </w:t>
      </w:r>
    </w:p>
    <w:p w14:paraId="098560F8" w14:textId="77777777" w:rsidR="00BE639A" w:rsidRDefault="00A212EC">
      <w:pPr>
        <w:spacing w:line="600" w:lineRule="auto"/>
        <w:ind w:firstLine="720"/>
        <w:jc w:val="both"/>
        <w:rPr>
          <w:rFonts w:eastAsia="Times New Roman" w:cs="Times New Roman"/>
          <w:szCs w:val="24"/>
        </w:rPr>
      </w:pPr>
      <w:r w:rsidRPr="00742017">
        <w:rPr>
          <w:rFonts w:eastAsia="Times New Roman" w:cs="Times New Roman"/>
          <w:color w:val="000000" w:themeColor="text1"/>
          <w:szCs w:val="24"/>
        </w:rPr>
        <w:t>Αυτό δεν συμβαίνει ούτε στη γειτονική Αλβανία</w:t>
      </w:r>
      <w:r w:rsidRPr="00742017">
        <w:rPr>
          <w:rFonts w:eastAsia="Times New Roman" w:cs="Times New Roman"/>
          <w:color w:val="000000" w:themeColor="text1"/>
          <w:szCs w:val="24"/>
        </w:rPr>
        <w:t>, ό</w:t>
      </w:r>
      <w:r w:rsidRPr="00742017">
        <w:rPr>
          <w:rFonts w:eastAsia="Times New Roman" w:cs="Times New Roman"/>
          <w:color w:val="000000" w:themeColor="text1"/>
          <w:szCs w:val="24"/>
        </w:rPr>
        <w:t>που σήμερα λειτουργούν αγγλόφωνα ιδιωτικά πανεπιστήμ</w:t>
      </w:r>
      <w:r w:rsidRPr="00742017">
        <w:rPr>
          <w:rFonts w:eastAsia="Times New Roman" w:cs="Times New Roman"/>
          <w:color w:val="000000" w:themeColor="text1"/>
          <w:szCs w:val="24"/>
        </w:rPr>
        <w:t xml:space="preserve">ια και πηγαίνουν στα Τίρανα </w:t>
      </w:r>
      <w:r w:rsidRPr="00D20C7A">
        <w:rPr>
          <w:rFonts w:eastAsia="Times New Roman" w:cs="Times New Roman"/>
          <w:szCs w:val="24"/>
        </w:rPr>
        <w:t>Έλληνες φοιτητές να σπουδάσουν</w:t>
      </w:r>
      <w:r>
        <w:rPr>
          <w:rFonts w:eastAsia="Times New Roman" w:cs="Times New Roman"/>
          <w:szCs w:val="24"/>
        </w:rPr>
        <w:t>,</w:t>
      </w:r>
      <w:r w:rsidRPr="00D20C7A">
        <w:rPr>
          <w:rFonts w:eastAsia="Times New Roman" w:cs="Times New Roman"/>
          <w:szCs w:val="24"/>
        </w:rPr>
        <w:t xml:space="preserve"> ούτε στη γειτονική Βουλγαρία ούτε στην Κωνσταντινούπολη</w:t>
      </w:r>
      <w:r>
        <w:rPr>
          <w:rFonts w:eastAsia="Times New Roman" w:cs="Times New Roman"/>
          <w:szCs w:val="24"/>
        </w:rPr>
        <w:t>,</w:t>
      </w:r>
      <w:r w:rsidRPr="00D20C7A">
        <w:rPr>
          <w:rFonts w:eastAsia="Times New Roman" w:cs="Times New Roman"/>
          <w:szCs w:val="24"/>
        </w:rPr>
        <w:t xml:space="preserve"> στη γειτονική Τουρκία</w:t>
      </w:r>
      <w:r>
        <w:rPr>
          <w:rFonts w:eastAsia="Times New Roman" w:cs="Times New Roman"/>
          <w:szCs w:val="24"/>
        </w:rPr>
        <w:t>,</w:t>
      </w:r>
      <w:r w:rsidRPr="00D20C7A">
        <w:rPr>
          <w:rFonts w:eastAsia="Times New Roman" w:cs="Times New Roman"/>
          <w:szCs w:val="24"/>
        </w:rPr>
        <w:t xml:space="preserve"> που έχει γίνει εκπαιδευτικό κέντρο</w:t>
      </w:r>
      <w:r>
        <w:rPr>
          <w:rFonts w:eastAsia="Times New Roman" w:cs="Times New Roman"/>
          <w:szCs w:val="24"/>
        </w:rPr>
        <w:t>,</w:t>
      </w:r>
      <w:r w:rsidRPr="00D20C7A">
        <w:rPr>
          <w:rFonts w:eastAsia="Times New Roman" w:cs="Times New Roman"/>
          <w:szCs w:val="24"/>
        </w:rPr>
        <w:t xml:space="preserve"> όπου εκατοντάδες χιλιάδες φοιτητές από άλλες χώρες </w:t>
      </w:r>
      <w:r>
        <w:rPr>
          <w:rFonts w:eastAsia="Times New Roman" w:cs="Times New Roman"/>
          <w:szCs w:val="24"/>
        </w:rPr>
        <w:t>πηγαίνουν στην Κωνσταντινούπο</w:t>
      </w:r>
      <w:r>
        <w:rPr>
          <w:rFonts w:eastAsia="Times New Roman" w:cs="Times New Roman"/>
          <w:szCs w:val="24"/>
        </w:rPr>
        <w:t>λη και ό</w:t>
      </w:r>
      <w:r w:rsidRPr="00D20C7A">
        <w:rPr>
          <w:rFonts w:eastAsia="Times New Roman" w:cs="Times New Roman"/>
          <w:szCs w:val="24"/>
        </w:rPr>
        <w:t xml:space="preserve">ταν φεύγουν από </w:t>
      </w:r>
      <w:r>
        <w:rPr>
          <w:rFonts w:eastAsia="Times New Roman" w:cs="Times New Roman"/>
          <w:szCs w:val="24"/>
        </w:rPr>
        <w:t>ε</w:t>
      </w:r>
      <w:r w:rsidRPr="00D20C7A">
        <w:rPr>
          <w:rFonts w:eastAsia="Times New Roman" w:cs="Times New Roman"/>
          <w:szCs w:val="24"/>
        </w:rPr>
        <w:t xml:space="preserve">κεί είναι πρεσβευτές του πολιτισμού της </w:t>
      </w:r>
      <w:r>
        <w:rPr>
          <w:rFonts w:eastAsia="Times New Roman" w:cs="Times New Roman"/>
          <w:szCs w:val="24"/>
        </w:rPr>
        <w:t xml:space="preserve">γειτονικής Τουρκίας. </w:t>
      </w:r>
    </w:p>
    <w:p w14:paraId="098560F9" w14:textId="77777777" w:rsidR="00BE639A" w:rsidRDefault="00A212EC">
      <w:pPr>
        <w:spacing w:line="600" w:lineRule="auto"/>
        <w:ind w:firstLine="720"/>
        <w:jc w:val="both"/>
        <w:rPr>
          <w:rFonts w:eastAsia="Times New Roman" w:cs="Times New Roman"/>
          <w:szCs w:val="24"/>
        </w:rPr>
      </w:pPr>
      <w:r w:rsidRPr="00D20C7A">
        <w:rPr>
          <w:rFonts w:eastAsia="Times New Roman" w:cs="Times New Roman"/>
          <w:szCs w:val="24"/>
        </w:rPr>
        <w:t>Θα μπορούσαν να έρχονται και να σπουδάζουν στην Ελλάδα</w:t>
      </w:r>
      <w:r>
        <w:rPr>
          <w:rFonts w:eastAsia="Times New Roman" w:cs="Times New Roman"/>
          <w:szCs w:val="24"/>
        </w:rPr>
        <w:t>,</w:t>
      </w:r>
      <w:r w:rsidRPr="00D20C7A">
        <w:rPr>
          <w:rFonts w:eastAsia="Times New Roman" w:cs="Times New Roman"/>
          <w:szCs w:val="24"/>
        </w:rPr>
        <w:t xml:space="preserve"> στα ελληνικά μη κερδοσκοπικά</w:t>
      </w:r>
      <w:r>
        <w:rPr>
          <w:rFonts w:eastAsia="Times New Roman" w:cs="Times New Roman"/>
          <w:szCs w:val="24"/>
        </w:rPr>
        <w:t>,</w:t>
      </w:r>
      <w:r w:rsidRPr="00D20C7A">
        <w:rPr>
          <w:rFonts w:eastAsia="Times New Roman" w:cs="Times New Roman"/>
          <w:szCs w:val="24"/>
        </w:rPr>
        <w:t xml:space="preserve"> μη κρατικά ιδιωτικά πανεπιστήμια και όταν </w:t>
      </w:r>
      <w:r>
        <w:rPr>
          <w:rFonts w:eastAsia="Times New Roman" w:cs="Times New Roman"/>
          <w:szCs w:val="24"/>
        </w:rPr>
        <w:t>θα ολοκλήρωναν</w:t>
      </w:r>
      <w:r w:rsidRPr="00D20C7A">
        <w:rPr>
          <w:rFonts w:eastAsia="Times New Roman" w:cs="Times New Roman"/>
          <w:szCs w:val="24"/>
        </w:rPr>
        <w:t xml:space="preserve"> τις σπουδές τους εδώ</w:t>
      </w:r>
      <w:r>
        <w:rPr>
          <w:rFonts w:eastAsia="Times New Roman" w:cs="Times New Roman"/>
          <w:szCs w:val="24"/>
        </w:rPr>
        <w:t>,</w:t>
      </w:r>
      <w:r w:rsidRPr="00D20C7A">
        <w:rPr>
          <w:rFonts w:eastAsia="Times New Roman" w:cs="Times New Roman"/>
          <w:szCs w:val="24"/>
        </w:rPr>
        <w:t xml:space="preserve"> στην</w:t>
      </w:r>
      <w:r w:rsidRPr="00D20C7A">
        <w:rPr>
          <w:rFonts w:eastAsia="Times New Roman" w:cs="Times New Roman"/>
          <w:szCs w:val="24"/>
        </w:rPr>
        <w:t xml:space="preserve"> Ελλάδα</w:t>
      </w:r>
      <w:r>
        <w:rPr>
          <w:rFonts w:eastAsia="Times New Roman" w:cs="Times New Roman"/>
          <w:szCs w:val="24"/>
        </w:rPr>
        <w:t xml:space="preserve"> και θα επέστρεφαν στις </w:t>
      </w:r>
      <w:r w:rsidRPr="00D20C7A">
        <w:rPr>
          <w:rFonts w:eastAsia="Times New Roman" w:cs="Times New Roman"/>
          <w:szCs w:val="24"/>
        </w:rPr>
        <w:t xml:space="preserve">χώρες </w:t>
      </w:r>
      <w:r>
        <w:rPr>
          <w:rFonts w:eastAsia="Times New Roman" w:cs="Times New Roman"/>
          <w:szCs w:val="24"/>
        </w:rPr>
        <w:t>τους, θα μπορούσαν</w:t>
      </w:r>
      <w:r w:rsidRPr="00D20C7A">
        <w:rPr>
          <w:rFonts w:eastAsia="Times New Roman" w:cs="Times New Roman"/>
          <w:szCs w:val="24"/>
        </w:rPr>
        <w:t xml:space="preserve"> να είναι πρεσβευτές του ελληνικού πολιτισμού</w:t>
      </w:r>
      <w:r>
        <w:rPr>
          <w:rFonts w:eastAsia="Times New Roman" w:cs="Times New Roman"/>
          <w:szCs w:val="24"/>
        </w:rPr>
        <w:t xml:space="preserve">, των ελληνικών αρχών, </w:t>
      </w:r>
      <w:r w:rsidRPr="00D20C7A">
        <w:rPr>
          <w:rFonts w:eastAsia="Times New Roman" w:cs="Times New Roman"/>
          <w:szCs w:val="24"/>
        </w:rPr>
        <w:t>αξιών και αρετών</w:t>
      </w:r>
      <w:r>
        <w:rPr>
          <w:rFonts w:eastAsia="Times New Roman" w:cs="Times New Roman"/>
          <w:szCs w:val="24"/>
        </w:rPr>
        <w:t>.</w:t>
      </w:r>
    </w:p>
    <w:p w14:paraId="098560FA"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Δεν σας ενδιαφέρει τίποτα από </w:t>
      </w:r>
      <w:r w:rsidRPr="00D20C7A">
        <w:rPr>
          <w:rFonts w:eastAsia="Times New Roman" w:cs="Times New Roman"/>
          <w:szCs w:val="24"/>
        </w:rPr>
        <w:t>όλα αυτά</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Και παρ</w:t>
      </w:r>
      <w:r>
        <w:rPr>
          <w:rFonts w:eastAsia="Times New Roman" w:cs="Times New Roman"/>
          <w:szCs w:val="24"/>
        </w:rPr>
        <w:t xml:space="preserve">’ </w:t>
      </w:r>
      <w:r>
        <w:rPr>
          <w:rFonts w:eastAsia="Times New Roman" w:cs="Times New Roman"/>
          <w:szCs w:val="24"/>
        </w:rPr>
        <w:t xml:space="preserve">όλο που έχω μιλήσει με </w:t>
      </w:r>
      <w:r w:rsidRPr="00D20C7A">
        <w:rPr>
          <w:rFonts w:eastAsia="Times New Roman" w:cs="Times New Roman"/>
          <w:szCs w:val="24"/>
        </w:rPr>
        <w:t>πολλούς συναδέλφους από το</w:t>
      </w:r>
      <w:r>
        <w:rPr>
          <w:rFonts w:eastAsia="Times New Roman" w:cs="Times New Roman"/>
          <w:szCs w:val="24"/>
        </w:rPr>
        <w:t>ν</w:t>
      </w:r>
      <w:r w:rsidRPr="00D20C7A">
        <w:rPr>
          <w:rFonts w:eastAsia="Times New Roman" w:cs="Times New Roman"/>
          <w:szCs w:val="24"/>
        </w:rPr>
        <w:t xml:space="preserve"> ΣΥΡΙΖΑ</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που</w:t>
      </w:r>
      <w:r w:rsidRPr="00D20C7A">
        <w:rPr>
          <w:rFonts w:eastAsia="Times New Roman" w:cs="Times New Roman"/>
          <w:szCs w:val="24"/>
        </w:rPr>
        <w:t xml:space="preserve"> έχο</w:t>
      </w:r>
      <w:r w:rsidRPr="00D20C7A">
        <w:rPr>
          <w:rFonts w:eastAsia="Times New Roman" w:cs="Times New Roman"/>
          <w:szCs w:val="24"/>
        </w:rPr>
        <w:t xml:space="preserve">υν σοβαρούς προβληματισμούς και θα </w:t>
      </w:r>
      <w:r>
        <w:rPr>
          <w:rFonts w:eastAsia="Times New Roman" w:cs="Times New Roman"/>
          <w:szCs w:val="24"/>
        </w:rPr>
        <w:t>ή</w:t>
      </w:r>
      <w:r w:rsidRPr="00D20C7A">
        <w:rPr>
          <w:rFonts w:eastAsia="Times New Roman" w:cs="Times New Roman"/>
          <w:szCs w:val="24"/>
        </w:rPr>
        <w:t>θελαν να βρεθεί μία κοινή λύση για την αναθεώρηση του άρθρου 16 και να μπορούν να ιδρυθούν επιτέλους και να λειτουργήσουν στην Ελλάδα μη κρατικά ιδιωτικά πανεπιστήμια</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έρχεται δυστυχώς η </w:t>
      </w:r>
      <w:r w:rsidRPr="00D20C7A">
        <w:rPr>
          <w:rFonts w:eastAsia="Times New Roman" w:cs="Times New Roman"/>
          <w:szCs w:val="24"/>
        </w:rPr>
        <w:t>σκληρή</w:t>
      </w:r>
      <w:r>
        <w:rPr>
          <w:rFonts w:eastAsia="Times New Roman" w:cs="Times New Roman"/>
          <w:szCs w:val="24"/>
        </w:rPr>
        <w:t>,</w:t>
      </w:r>
      <w:r w:rsidRPr="00D20C7A">
        <w:rPr>
          <w:rFonts w:eastAsia="Times New Roman" w:cs="Times New Roman"/>
          <w:szCs w:val="24"/>
        </w:rPr>
        <w:t xml:space="preserve"> η δογματική</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η </w:t>
      </w:r>
      <w:r w:rsidRPr="00D20C7A">
        <w:rPr>
          <w:rFonts w:eastAsia="Times New Roman" w:cs="Times New Roman"/>
          <w:szCs w:val="24"/>
        </w:rPr>
        <w:t>ιδεοληπτική</w:t>
      </w:r>
      <w:r>
        <w:rPr>
          <w:rFonts w:eastAsia="Times New Roman" w:cs="Times New Roman"/>
          <w:szCs w:val="24"/>
        </w:rPr>
        <w:t>, η</w:t>
      </w:r>
      <w:r w:rsidRPr="00D20C7A">
        <w:rPr>
          <w:rFonts w:eastAsia="Times New Roman" w:cs="Times New Roman"/>
          <w:szCs w:val="24"/>
        </w:rPr>
        <w:t xml:space="preserve"> κ</w:t>
      </w:r>
      <w:r>
        <w:rPr>
          <w:rFonts w:eastAsia="Times New Roman" w:cs="Times New Roman"/>
          <w:szCs w:val="24"/>
        </w:rPr>
        <w:t xml:space="preserve">ομματική γραμμή από το Μαξίμου </w:t>
      </w:r>
      <w:r w:rsidRPr="00D20C7A">
        <w:rPr>
          <w:rFonts w:eastAsia="Times New Roman" w:cs="Times New Roman"/>
          <w:szCs w:val="24"/>
        </w:rPr>
        <w:t>που τους κόβει κάθε όρεξη</w:t>
      </w:r>
      <w:r>
        <w:rPr>
          <w:rFonts w:eastAsia="Times New Roman" w:cs="Times New Roman"/>
          <w:szCs w:val="24"/>
        </w:rPr>
        <w:t>.</w:t>
      </w:r>
      <w:r w:rsidRPr="00D20C7A">
        <w:rPr>
          <w:rFonts w:eastAsia="Times New Roman" w:cs="Times New Roman"/>
          <w:szCs w:val="24"/>
        </w:rPr>
        <w:t xml:space="preserve"> </w:t>
      </w:r>
    </w:p>
    <w:p w14:paraId="098560FB"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Τόσο </w:t>
      </w:r>
      <w:r>
        <w:rPr>
          <w:rFonts w:eastAsia="Times New Roman" w:cs="Times New Roman"/>
          <w:szCs w:val="24"/>
        </w:rPr>
        <w:t>δ</w:t>
      </w:r>
      <w:r w:rsidRPr="00D20C7A">
        <w:rPr>
          <w:rFonts w:eastAsia="Times New Roman" w:cs="Times New Roman"/>
          <w:szCs w:val="24"/>
        </w:rPr>
        <w:t>ημοκρατική</w:t>
      </w:r>
      <w:r>
        <w:rPr>
          <w:rFonts w:eastAsia="Times New Roman" w:cs="Times New Roman"/>
          <w:szCs w:val="24"/>
        </w:rPr>
        <w:t>, τόσο π</w:t>
      </w:r>
      <w:r w:rsidRPr="00D20C7A">
        <w:rPr>
          <w:rFonts w:eastAsia="Times New Roman" w:cs="Times New Roman"/>
          <w:szCs w:val="24"/>
        </w:rPr>
        <w:t>ροοδευτική</w:t>
      </w:r>
      <w:r>
        <w:rPr>
          <w:rFonts w:eastAsia="Times New Roman" w:cs="Times New Roman"/>
          <w:szCs w:val="24"/>
        </w:rPr>
        <w:t>,</w:t>
      </w:r>
      <w:r w:rsidRPr="00D20C7A">
        <w:rPr>
          <w:rFonts w:eastAsia="Times New Roman" w:cs="Times New Roman"/>
          <w:szCs w:val="24"/>
        </w:rPr>
        <w:t xml:space="preserve"> κυρίες και κύριοι Βουλευτές</w:t>
      </w:r>
      <w:r>
        <w:rPr>
          <w:rFonts w:eastAsia="Times New Roman" w:cs="Times New Roman"/>
          <w:szCs w:val="24"/>
        </w:rPr>
        <w:t>,</w:t>
      </w:r>
      <w:r w:rsidRPr="00D20C7A">
        <w:rPr>
          <w:rFonts w:eastAsia="Times New Roman" w:cs="Times New Roman"/>
          <w:szCs w:val="24"/>
        </w:rPr>
        <w:t xml:space="preserve"> είναι η σημερινή ηγεσία του ΣΥΡΙΖΑ και </w:t>
      </w:r>
      <w:r>
        <w:rPr>
          <w:rFonts w:eastAsia="Times New Roman" w:cs="Times New Roman"/>
          <w:szCs w:val="24"/>
        </w:rPr>
        <w:t xml:space="preserve">η </w:t>
      </w:r>
      <w:r w:rsidRPr="00D20C7A">
        <w:rPr>
          <w:rFonts w:eastAsia="Times New Roman" w:cs="Times New Roman"/>
          <w:szCs w:val="24"/>
        </w:rPr>
        <w:t>ηγεσία φυσικά της Ελλάδος</w:t>
      </w:r>
      <w:r>
        <w:rPr>
          <w:rFonts w:eastAsia="Times New Roman" w:cs="Times New Roman"/>
          <w:szCs w:val="24"/>
        </w:rPr>
        <w:t>!</w:t>
      </w:r>
      <w:r w:rsidRPr="00D20C7A">
        <w:rPr>
          <w:rFonts w:eastAsia="Times New Roman" w:cs="Times New Roman"/>
          <w:szCs w:val="24"/>
        </w:rPr>
        <w:t xml:space="preserve"> Δεν ενδιαφέρεται για την πραγματική λύση </w:t>
      </w:r>
      <w:r>
        <w:rPr>
          <w:rFonts w:eastAsia="Times New Roman" w:cs="Times New Roman"/>
          <w:szCs w:val="24"/>
        </w:rPr>
        <w:t>των προ</w:t>
      </w:r>
      <w:r>
        <w:rPr>
          <w:rFonts w:eastAsia="Times New Roman" w:cs="Times New Roman"/>
          <w:szCs w:val="24"/>
        </w:rPr>
        <w:t xml:space="preserve">βλημάτων της </w:t>
      </w:r>
      <w:r w:rsidRPr="00D20C7A">
        <w:rPr>
          <w:rFonts w:eastAsia="Times New Roman" w:cs="Times New Roman"/>
          <w:szCs w:val="24"/>
        </w:rPr>
        <w:t>χώρας</w:t>
      </w:r>
      <w:r>
        <w:rPr>
          <w:rFonts w:eastAsia="Times New Roman" w:cs="Times New Roman"/>
          <w:szCs w:val="24"/>
        </w:rPr>
        <w:t>.</w:t>
      </w:r>
      <w:r w:rsidRPr="00D20C7A">
        <w:rPr>
          <w:rFonts w:eastAsia="Times New Roman" w:cs="Times New Roman"/>
          <w:szCs w:val="24"/>
        </w:rPr>
        <w:t xml:space="preserve"> Ενδιαφέρεται μόνο για την πολιτική </w:t>
      </w:r>
      <w:r>
        <w:rPr>
          <w:rFonts w:eastAsia="Times New Roman" w:cs="Times New Roman"/>
          <w:szCs w:val="24"/>
        </w:rPr>
        <w:t xml:space="preserve">επιδίωξη </w:t>
      </w:r>
      <w:r w:rsidRPr="00D20C7A">
        <w:rPr>
          <w:rFonts w:eastAsia="Times New Roman" w:cs="Times New Roman"/>
          <w:szCs w:val="24"/>
        </w:rPr>
        <w:t>με κάθε τρόπο</w:t>
      </w:r>
      <w:r>
        <w:rPr>
          <w:rFonts w:eastAsia="Times New Roman" w:cs="Times New Roman"/>
          <w:szCs w:val="24"/>
        </w:rPr>
        <w:t>,</w:t>
      </w:r>
      <w:r w:rsidRPr="00D20C7A">
        <w:rPr>
          <w:rFonts w:eastAsia="Times New Roman" w:cs="Times New Roman"/>
          <w:szCs w:val="24"/>
        </w:rPr>
        <w:t xml:space="preserve"> χωρίς κανένα</w:t>
      </w:r>
      <w:r>
        <w:rPr>
          <w:rFonts w:eastAsia="Times New Roman" w:cs="Times New Roman"/>
          <w:szCs w:val="24"/>
        </w:rPr>
        <w:t>ν</w:t>
      </w:r>
      <w:r w:rsidRPr="00D20C7A">
        <w:rPr>
          <w:rFonts w:eastAsia="Times New Roman" w:cs="Times New Roman"/>
          <w:szCs w:val="24"/>
        </w:rPr>
        <w:t xml:space="preserve"> δισταγμό</w:t>
      </w:r>
      <w:r>
        <w:rPr>
          <w:rFonts w:eastAsia="Times New Roman" w:cs="Times New Roman"/>
          <w:szCs w:val="24"/>
        </w:rPr>
        <w:t>.</w:t>
      </w:r>
      <w:r w:rsidRPr="00D20C7A">
        <w:rPr>
          <w:rFonts w:eastAsia="Times New Roman" w:cs="Times New Roman"/>
          <w:szCs w:val="24"/>
        </w:rPr>
        <w:t xml:space="preserve"> </w:t>
      </w:r>
    </w:p>
    <w:p w14:paraId="098560FC"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Χρησιμοποιεί ακόμα και αυτή την ύψιστη πολιτική ευθύνη</w:t>
      </w:r>
      <w:r>
        <w:rPr>
          <w:rFonts w:eastAsia="Times New Roman" w:cs="Times New Roman"/>
          <w:szCs w:val="24"/>
        </w:rPr>
        <w:t>, τη</w:t>
      </w:r>
      <w:r w:rsidRPr="00D20C7A">
        <w:rPr>
          <w:rFonts w:eastAsia="Times New Roman" w:cs="Times New Roman"/>
          <w:szCs w:val="24"/>
        </w:rPr>
        <w:t xml:space="preserve"> δυνατότητα </w:t>
      </w:r>
      <w:r>
        <w:rPr>
          <w:rFonts w:eastAsia="Times New Roman" w:cs="Times New Roman"/>
          <w:szCs w:val="24"/>
        </w:rPr>
        <w:t>Α</w:t>
      </w:r>
      <w:r w:rsidRPr="00D20C7A">
        <w:rPr>
          <w:rFonts w:eastAsia="Times New Roman" w:cs="Times New Roman"/>
          <w:szCs w:val="24"/>
        </w:rPr>
        <w:t xml:space="preserve">ναθεώρησης </w:t>
      </w:r>
      <w:r>
        <w:rPr>
          <w:rFonts w:eastAsia="Times New Roman" w:cs="Times New Roman"/>
          <w:szCs w:val="24"/>
        </w:rPr>
        <w:t>του</w:t>
      </w:r>
      <w:r w:rsidRPr="00D20C7A">
        <w:rPr>
          <w:rFonts w:eastAsia="Times New Roman" w:cs="Times New Roman"/>
          <w:szCs w:val="24"/>
        </w:rPr>
        <w:t xml:space="preserve"> Συντάγματος για την προώθηση της βιώσιμης ανάπτυξης</w:t>
      </w:r>
      <w:r>
        <w:rPr>
          <w:rFonts w:eastAsia="Times New Roman" w:cs="Times New Roman"/>
          <w:szCs w:val="24"/>
        </w:rPr>
        <w:t>,</w:t>
      </w:r>
      <w:r w:rsidRPr="00D20C7A">
        <w:rPr>
          <w:rFonts w:eastAsia="Times New Roman" w:cs="Times New Roman"/>
          <w:szCs w:val="24"/>
        </w:rPr>
        <w:t xml:space="preserve"> της ευημερίας</w:t>
      </w:r>
      <w:r w:rsidRPr="00D20C7A">
        <w:rPr>
          <w:rFonts w:eastAsia="Times New Roman" w:cs="Times New Roman"/>
          <w:szCs w:val="24"/>
        </w:rPr>
        <w:t xml:space="preserve"> στον ελληνικό λαό σήμερα και σε επόμενες δεκαετίες</w:t>
      </w:r>
      <w:r>
        <w:rPr>
          <w:rFonts w:eastAsia="Times New Roman" w:cs="Times New Roman"/>
          <w:szCs w:val="24"/>
        </w:rPr>
        <w:t>.</w:t>
      </w:r>
      <w:r w:rsidRPr="00D20C7A">
        <w:rPr>
          <w:rFonts w:eastAsia="Times New Roman" w:cs="Times New Roman"/>
          <w:szCs w:val="24"/>
        </w:rPr>
        <w:t xml:space="preserve"> Ακόμα και αυτή την ύψιστη ευκαιρία </w:t>
      </w:r>
      <w:r>
        <w:rPr>
          <w:rFonts w:eastAsia="Times New Roman" w:cs="Times New Roman"/>
          <w:szCs w:val="24"/>
        </w:rPr>
        <w:t xml:space="preserve">τη </w:t>
      </w:r>
      <w:r w:rsidRPr="00D20C7A">
        <w:rPr>
          <w:rFonts w:eastAsia="Times New Roman" w:cs="Times New Roman"/>
          <w:szCs w:val="24"/>
        </w:rPr>
        <w:t>χρησιμοποιεί μόνο και μόνο για να αποκομίσει πολιτικά</w:t>
      </w:r>
      <w:r>
        <w:rPr>
          <w:rFonts w:eastAsia="Times New Roman" w:cs="Times New Roman"/>
          <w:szCs w:val="24"/>
        </w:rPr>
        <w:t>,</w:t>
      </w:r>
      <w:r w:rsidRPr="00D20C7A">
        <w:rPr>
          <w:rFonts w:eastAsia="Times New Roman" w:cs="Times New Roman"/>
          <w:szCs w:val="24"/>
        </w:rPr>
        <w:t xml:space="preserve"> μικροκομματικά οφέλη</w:t>
      </w:r>
      <w:r>
        <w:rPr>
          <w:rFonts w:eastAsia="Times New Roman" w:cs="Times New Roman"/>
          <w:szCs w:val="24"/>
        </w:rPr>
        <w:t>.</w:t>
      </w:r>
    </w:p>
    <w:p w14:paraId="098560FD"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Για π</w:t>
      </w:r>
      <w:r w:rsidRPr="00D20C7A">
        <w:rPr>
          <w:rFonts w:eastAsia="Times New Roman" w:cs="Times New Roman"/>
          <w:szCs w:val="24"/>
        </w:rPr>
        <w:t>αράδειγμα</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σ</w:t>
      </w:r>
      <w:r w:rsidRPr="00D20C7A">
        <w:rPr>
          <w:rFonts w:eastAsia="Times New Roman" w:cs="Times New Roman"/>
          <w:szCs w:val="24"/>
        </w:rPr>
        <w:t xml:space="preserve">την </w:t>
      </w:r>
      <w:r>
        <w:rPr>
          <w:rFonts w:eastAsia="Times New Roman" w:cs="Times New Roman"/>
          <w:szCs w:val="24"/>
        </w:rPr>
        <w:t xml:space="preserve">ίδια την </w:t>
      </w:r>
      <w:r w:rsidRPr="00D20C7A">
        <w:rPr>
          <w:rFonts w:eastAsia="Times New Roman" w:cs="Times New Roman"/>
          <w:szCs w:val="24"/>
        </w:rPr>
        <w:t>εισηγητική έκθεση</w:t>
      </w:r>
      <w:r>
        <w:rPr>
          <w:rFonts w:eastAsia="Times New Roman" w:cs="Times New Roman"/>
          <w:szCs w:val="24"/>
        </w:rPr>
        <w:t>,</w:t>
      </w:r>
      <w:r w:rsidRPr="00D20C7A">
        <w:rPr>
          <w:rFonts w:eastAsia="Times New Roman" w:cs="Times New Roman"/>
          <w:szCs w:val="24"/>
        </w:rPr>
        <w:t xml:space="preserve"> στην ίδια την ανακοίνωση που δημοσίευσε</w:t>
      </w:r>
      <w:r w:rsidRPr="00D20C7A">
        <w:rPr>
          <w:rFonts w:eastAsia="Times New Roman" w:cs="Times New Roman"/>
          <w:szCs w:val="24"/>
        </w:rPr>
        <w:t xml:space="preserve"> ο ΣΥΡ</w:t>
      </w:r>
      <w:r>
        <w:rPr>
          <w:rFonts w:eastAsia="Times New Roman" w:cs="Times New Roman"/>
          <w:szCs w:val="24"/>
        </w:rPr>
        <w:t xml:space="preserve">ΙΖΑ για τη </w:t>
      </w:r>
      <w:r>
        <w:rPr>
          <w:rFonts w:eastAsia="Times New Roman" w:cs="Times New Roman"/>
          <w:szCs w:val="24"/>
        </w:rPr>
        <w:t>σ</w:t>
      </w:r>
      <w:r w:rsidRPr="00D20C7A">
        <w:rPr>
          <w:rFonts w:eastAsia="Times New Roman" w:cs="Times New Roman"/>
          <w:szCs w:val="24"/>
        </w:rPr>
        <w:t xml:space="preserve">υνταγματική Αναθεώρηση αναφέρεται </w:t>
      </w:r>
      <w:r>
        <w:rPr>
          <w:rFonts w:eastAsia="Times New Roman" w:cs="Times New Roman"/>
          <w:szCs w:val="24"/>
        </w:rPr>
        <w:t>-</w:t>
      </w:r>
      <w:r w:rsidRPr="00D20C7A">
        <w:rPr>
          <w:rFonts w:eastAsia="Times New Roman" w:cs="Times New Roman"/>
          <w:szCs w:val="24"/>
        </w:rPr>
        <w:t xml:space="preserve">για να δείτε πόσο προσχηματικά </w:t>
      </w:r>
      <w:r>
        <w:rPr>
          <w:rFonts w:eastAsia="Times New Roman" w:cs="Times New Roman"/>
          <w:szCs w:val="24"/>
        </w:rPr>
        <w:t xml:space="preserve">και </w:t>
      </w:r>
      <w:r w:rsidRPr="00D20C7A">
        <w:rPr>
          <w:rFonts w:eastAsia="Times New Roman" w:cs="Times New Roman"/>
          <w:szCs w:val="24"/>
        </w:rPr>
        <w:t>υποκριτικά είναι αυτά</w:t>
      </w:r>
      <w:r>
        <w:rPr>
          <w:rFonts w:eastAsia="Times New Roman" w:cs="Times New Roman"/>
          <w:szCs w:val="24"/>
        </w:rPr>
        <w:t>,</w:t>
      </w:r>
      <w:r w:rsidRPr="00D20C7A">
        <w:rPr>
          <w:rFonts w:eastAsia="Times New Roman" w:cs="Times New Roman"/>
          <w:szCs w:val="24"/>
        </w:rPr>
        <w:t xml:space="preserve"> τα οποία συμβαίνουν το τελευταίο δίμηνο στην Ελλάδα από την Κυβέρνηση ΣΥΡΙΖΑ</w:t>
      </w:r>
      <w:r>
        <w:rPr>
          <w:rFonts w:eastAsia="Times New Roman" w:cs="Times New Roman"/>
          <w:szCs w:val="24"/>
        </w:rPr>
        <w:t>- ότι</w:t>
      </w:r>
      <w:r w:rsidRPr="00D20C7A">
        <w:rPr>
          <w:rFonts w:eastAsia="Times New Roman" w:cs="Times New Roman"/>
          <w:szCs w:val="24"/>
        </w:rPr>
        <w:t xml:space="preserve"> προωθούν την κύρωση διεθνών συνθηκών μόνο μετά από δημοψήφισμα</w:t>
      </w:r>
      <w:r>
        <w:rPr>
          <w:rFonts w:eastAsia="Times New Roman" w:cs="Times New Roman"/>
          <w:szCs w:val="24"/>
        </w:rPr>
        <w:t>.</w:t>
      </w:r>
      <w:r w:rsidRPr="00D20C7A">
        <w:rPr>
          <w:rFonts w:eastAsia="Times New Roman" w:cs="Times New Roman"/>
          <w:szCs w:val="24"/>
        </w:rPr>
        <w:t xml:space="preserve"> Αυτό θέλει να περάσει ο ΣΥΡΙΖΑ στο νέο Σύνταγμα</w:t>
      </w:r>
      <w:r>
        <w:rPr>
          <w:rFonts w:eastAsia="Times New Roman" w:cs="Times New Roman"/>
          <w:szCs w:val="24"/>
        </w:rPr>
        <w:t>,</w:t>
      </w:r>
      <w:r w:rsidRPr="00D20C7A">
        <w:rPr>
          <w:rFonts w:eastAsia="Times New Roman" w:cs="Times New Roman"/>
          <w:szCs w:val="24"/>
        </w:rPr>
        <w:t xml:space="preserve"> το οποίο θέλει να αναθεωρήσει</w:t>
      </w:r>
      <w:r>
        <w:rPr>
          <w:rFonts w:eastAsia="Times New Roman" w:cs="Times New Roman"/>
          <w:szCs w:val="24"/>
        </w:rPr>
        <w:t>.</w:t>
      </w:r>
      <w:r w:rsidRPr="00D20C7A">
        <w:rPr>
          <w:rFonts w:eastAsia="Times New Roman" w:cs="Times New Roman"/>
          <w:szCs w:val="24"/>
        </w:rPr>
        <w:t xml:space="preserve"> </w:t>
      </w:r>
    </w:p>
    <w:p w14:paraId="098560FE"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Ε</w:t>
      </w:r>
      <w:r w:rsidRPr="00D20C7A">
        <w:rPr>
          <w:rFonts w:eastAsia="Times New Roman" w:cs="Times New Roman"/>
          <w:szCs w:val="24"/>
        </w:rPr>
        <w:t>ίχε την ευκαιρία</w:t>
      </w:r>
      <w:r>
        <w:rPr>
          <w:rFonts w:eastAsia="Times New Roman" w:cs="Times New Roman"/>
          <w:szCs w:val="24"/>
        </w:rPr>
        <w:t>,</w:t>
      </w:r>
      <w:r w:rsidRPr="00D20C7A">
        <w:rPr>
          <w:rFonts w:eastAsia="Times New Roman" w:cs="Times New Roman"/>
          <w:szCs w:val="24"/>
        </w:rPr>
        <w:t xml:space="preserve"> μόλις λίγες εβδομάδες πριν</w:t>
      </w:r>
      <w:r>
        <w:rPr>
          <w:rFonts w:eastAsia="Times New Roman" w:cs="Times New Roman"/>
          <w:szCs w:val="24"/>
        </w:rPr>
        <w:t xml:space="preserve">, </w:t>
      </w:r>
      <w:r w:rsidRPr="00D20C7A">
        <w:rPr>
          <w:rFonts w:eastAsia="Times New Roman" w:cs="Times New Roman"/>
          <w:szCs w:val="24"/>
        </w:rPr>
        <w:t xml:space="preserve">μία </w:t>
      </w:r>
      <w:r>
        <w:rPr>
          <w:rFonts w:eastAsia="Times New Roman" w:cs="Times New Roman"/>
          <w:szCs w:val="24"/>
        </w:rPr>
        <w:t>επιζήμια για τη</w:t>
      </w:r>
      <w:r w:rsidRPr="00D20C7A">
        <w:rPr>
          <w:rFonts w:eastAsia="Times New Roman" w:cs="Times New Roman"/>
          <w:szCs w:val="24"/>
        </w:rPr>
        <w:t xml:space="preserve"> συντριπτική πλειοψηφία του ελληνικού λαού</w:t>
      </w:r>
      <w:r>
        <w:rPr>
          <w:rFonts w:eastAsia="Times New Roman" w:cs="Times New Roman"/>
          <w:szCs w:val="24"/>
        </w:rPr>
        <w:t xml:space="preserve">, μια </w:t>
      </w:r>
      <w:r w:rsidRPr="00D20C7A">
        <w:rPr>
          <w:rFonts w:eastAsia="Times New Roman" w:cs="Times New Roman"/>
          <w:szCs w:val="24"/>
        </w:rPr>
        <w:t>υποχωρητική συμφωνία</w:t>
      </w:r>
      <w:r>
        <w:rPr>
          <w:rFonts w:eastAsia="Times New Roman" w:cs="Times New Roman"/>
          <w:szCs w:val="24"/>
        </w:rPr>
        <w:t>,</w:t>
      </w:r>
      <w:r w:rsidRPr="00D20C7A">
        <w:rPr>
          <w:rFonts w:eastAsia="Times New Roman" w:cs="Times New Roman"/>
          <w:szCs w:val="24"/>
        </w:rPr>
        <w:t xml:space="preserve"> τη Συμφωνία των Πρεσπών </w:t>
      </w:r>
      <w:r>
        <w:rPr>
          <w:rFonts w:eastAsia="Times New Roman" w:cs="Times New Roman"/>
          <w:szCs w:val="24"/>
        </w:rPr>
        <w:t>–για την οποία</w:t>
      </w:r>
      <w:r w:rsidRPr="00D20C7A">
        <w:rPr>
          <w:rFonts w:eastAsia="Times New Roman" w:cs="Times New Roman"/>
          <w:szCs w:val="24"/>
        </w:rPr>
        <w:t xml:space="preserve"> σχεδόν η συντριπτική πλειο</w:t>
      </w:r>
      <w:r>
        <w:rPr>
          <w:rFonts w:eastAsia="Times New Roman" w:cs="Times New Roman"/>
          <w:szCs w:val="24"/>
        </w:rPr>
        <w:t>ψηφία των Ελλήνων ήταν αντίθετη,</w:t>
      </w:r>
      <w:r w:rsidRPr="00D20C7A">
        <w:rPr>
          <w:rFonts w:eastAsia="Times New Roman" w:cs="Times New Roman"/>
          <w:szCs w:val="24"/>
        </w:rPr>
        <w:t xml:space="preserve"> </w:t>
      </w:r>
      <w:r>
        <w:rPr>
          <w:rFonts w:eastAsia="Times New Roman" w:cs="Times New Roman"/>
          <w:szCs w:val="24"/>
        </w:rPr>
        <w:t>για την οποία</w:t>
      </w:r>
      <w:r>
        <w:rPr>
          <w:rFonts w:eastAsia="Times New Roman" w:cs="Times New Roman"/>
          <w:szCs w:val="24"/>
        </w:rPr>
        <w:t xml:space="preserve"> </w:t>
      </w:r>
      <w:r w:rsidRPr="00D20C7A">
        <w:rPr>
          <w:rFonts w:eastAsia="Times New Roman" w:cs="Times New Roman"/>
          <w:szCs w:val="24"/>
        </w:rPr>
        <w:t xml:space="preserve">το σύνολο των κομμάτων της Αντιπολίτευσης </w:t>
      </w:r>
      <w:r>
        <w:rPr>
          <w:rFonts w:eastAsia="Times New Roman" w:cs="Times New Roman"/>
          <w:szCs w:val="24"/>
        </w:rPr>
        <w:t xml:space="preserve">ήταν </w:t>
      </w:r>
      <w:r w:rsidRPr="00D20C7A">
        <w:rPr>
          <w:rFonts w:eastAsia="Times New Roman" w:cs="Times New Roman"/>
          <w:szCs w:val="24"/>
        </w:rPr>
        <w:t>αντίθετα</w:t>
      </w:r>
      <w:r>
        <w:rPr>
          <w:rFonts w:eastAsia="Times New Roman" w:cs="Times New Roman"/>
          <w:szCs w:val="24"/>
        </w:rPr>
        <w:t xml:space="preserve">- </w:t>
      </w:r>
      <w:r w:rsidRPr="00D20C7A">
        <w:rPr>
          <w:rFonts w:eastAsia="Times New Roman" w:cs="Times New Roman"/>
          <w:szCs w:val="24"/>
        </w:rPr>
        <w:t>αυτό το θέμα</w:t>
      </w:r>
      <w:r>
        <w:rPr>
          <w:rFonts w:eastAsia="Times New Roman" w:cs="Times New Roman"/>
          <w:szCs w:val="24"/>
        </w:rPr>
        <w:t xml:space="preserve">, το σοβαρό, το εθνικό, </w:t>
      </w:r>
      <w:r w:rsidRPr="00D20C7A">
        <w:rPr>
          <w:rFonts w:eastAsia="Times New Roman" w:cs="Times New Roman"/>
          <w:szCs w:val="24"/>
        </w:rPr>
        <w:t>το ύψιστο</w:t>
      </w:r>
      <w:r>
        <w:rPr>
          <w:rFonts w:eastAsia="Times New Roman" w:cs="Times New Roman"/>
          <w:szCs w:val="24"/>
        </w:rPr>
        <w:t>,</w:t>
      </w:r>
      <w:r w:rsidRPr="00D20C7A">
        <w:rPr>
          <w:rFonts w:eastAsia="Times New Roman" w:cs="Times New Roman"/>
          <w:szCs w:val="24"/>
        </w:rPr>
        <w:t xml:space="preserve"> αυτό το οποίο θα επηρεάσει τις επόμενες γενιές των Ελλήνων</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να το</w:t>
      </w:r>
      <w:r w:rsidRPr="00D20C7A">
        <w:rPr>
          <w:rFonts w:eastAsia="Times New Roman" w:cs="Times New Roman"/>
          <w:szCs w:val="24"/>
        </w:rPr>
        <w:t xml:space="preserve"> </w:t>
      </w:r>
      <w:r>
        <w:rPr>
          <w:rFonts w:eastAsia="Times New Roman" w:cs="Times New Roman"/>
          <w:szCs w:val="24"/>
        </w:rPr>
        <w:t xml:space="preserve">θέσει σε </w:t>
      </w:r>
      <w:r w:rsidRPr="00D20C7A">
        <w:rPr>
          <w:rFonts w:eastAsia="Times New Roman" w:cs="Times New Roman"/>
          <w:szCs w:val="24"/>
        </w:rPr>
        <w:t>δημ</w:t>
      </w:r>
      <w:r w:rsidRPr="00D20C7A">
        <w:rPr>
          <w:rFonts w:eastAsia="Times New Roman" w:cs="Times New Roman"/>
          <w:szCs w:val="24"/>
        </w:rPr>
        <w:t>οψήφισμα</w:t>
      </w:r>
      <w:r>
        <w:rPr>
          <w:rFonts w:eastAsia="Times New Roman" w:cs="Times New Roman"/>
          <w:szCs w:val="24"/>
        </w:rPr>
        <w:t>.</w:t>
      </w:r>
      <w:r w:rsidRPr="00D20C7A">
        <w:rPr>
          <w:rFonts w:eastAsia="Times New Roman" w:cs="Times New Roman"/>
          <w:szCs w:val="24"/>
        </w:rPr>
        <w:t xml:space="preserve"> </w:t>
      </w:r>
    </w:p>
    <w:p w14:paraId="098560FF"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Φ</w:t>
      </w:r>
      <w:r w:rsidRPr="00D20C7A">
        <w:rPr>
          <w:rFonts w:eastAsia="Times New Roman" w:cs="Times New Roman"/>
          <w:szCs w:val="24"/>
        </w:rPr>
        <w:t>υσικά δεν χρει</w:t>
      </w:r>
      <w:r>
        <w:rPr>
          <w:rFonts w:eastAsia="Times New Roman" w:cs="Times New Roman"/>
          <w:szCs w:val="24"/>
        </w:rPr>
        <w:t xml:space="preserve">άστηκε. </w:t>
      </w:r>
      <w:r w:rsidRPr="00D20C7A">
        <w:rPr>
          <w:rFonts w:eastAsia="Times New Roman" w:cs="Times New Roman"/>
          <w:szCs w:val="24"/>
        </w:rPr>
        <w:t xml:space="preserve">Πήγε και </w:t>
      </w:r>
      <w:r>
        <w:rPr>
          <w:rFonts w:eastAsia="Times New Roman" w:cs="Times New Roman"/>
          <w:szCs w:val="24"/>
        </w:rPr>
        <w:t xml:space="preserve">μονόγραψε </w:t>
      </w:r>
      <w:r w:rsidRPr="00D20C7A">
        <w:rPr>
          <w:rFonts w:eastAsia="Times New Roman" w:cs="Times New Roman"/>
          <w:szCs w:val="24"/>
        </w:rPr>
        <w:t>μόνος του ο κ</w:t>
      </w:r>
      <w:r>
        <w:rPr>
          <w:rFonts w:eastAsia="Times New Roman" w:cs="Times New Roman"/>
          <w:szCs w:val="24"/>
        </w:rPr>
        <w:t>.</w:t>
      </w:r>
      <w:r w:rsidRPr="00D20C7A">
        <w:rPr>
          <w:rFonts w:eastAsia="Times New Roman" w:cs="Times New Roman"/>
          <w:szCs w:val="24"/>
        </w:rPr>
        <w:t xml:space="preserve"> Κοτζιάς</w:t>
      </w:r>
      <w:r>
        <w:rPr>
          <w:rFonts w:eastAsia="Times New Roman" w:cs="Times New Roman"/>
          <w:szCs w:val="24"/>
        </w:rPr>
        <w:t xml:space="preserve"> και</w:t>
      </w:r>
      <w:r w:rsidRPr="00D20C7A">
        <w:rPr>
          <w:rFonts w:eastAsia="Times New Roman" w:cs="Times New Roman"/>
          <w:szCs w:val="24"/>
        </w:rPr>
        <w:t xml:space="preserve"> στη συνέχεια ο κ</w:t>
      </w:r>
      <w:r>
        <w:rPr>
          <w:rFonts w:eastAsia="Times New Roman" w:cs="Times New Roman"/>
          <w:szCs w:val="24"/>
        </w:rPr>
        <w:t>.</w:t>
      </w:r>
      <w:r w:rsidRPr="00D20C7A">
        <w:rPr>
          <w:rFonts w:eastAsia="Times New Roman" w:cs="Times New Roman"/>
          <w:szCs w:val="24"/>
        </w:rPr>
        <w:t xml:space="preserve"> Τσίπρας με </w:t>
      </w:r>
      <w:r>
        <w:rPr>
          <w:rFonts w:eastAsia="Times New Roman" w:cs="Times New Roman"/>
          <w:szCs w:val="24"/>
        </w:rPr>
        <w:t xml:space="preserve">εκατόν πενήντα και κάτι </w:t>
      </w:r>
      <w:r w:rsidRPr="00D20C7A">
        <w:rPr>
          <w:rFonts w:eastAsia="Times New Roman" w:cs="Times New Roman"/>
          <w:szCs w:val="24"/>
        </w:rPr>
        <w:t>Βουλευτές</w:t>
      </w:r>
      <w:r>
        <w:rPr>
          <w:rFonts w:eastAsia="Times New Roman" w:cs="Times New Roman"/>
          <w:szCs w:val="24"/>
        </w:rPr>
        <w:t>,</w:t>
      </w:r>
      <w:r w:rsidRPr="00D20C7A">
        <w:rPr>
          <w:rFonts w:eastAsia="Times New Roman" w:cs="Times New Roman"/>
          <w:szCs w:val="24"/>
        </w:rPr>
        <w:t xml:space="preserve"> συνεργαζόμενους</w:t>
      </w:r>
      <w:r>
        <w:rPr>
          <w:rFonts w:eastAsia="Times New Roman" w:cs="Times New Roman"/>
          <w:szCs w:val="24"/>
        </w:rPr>
        <w:t>,</w:t>
      </w:r>
      <w:r w:rsidRPr="00D20C7A">
        <w:rPr>
          <w:rFonts w:eastAsia="Times New Roman" w:cs="Times New Roman"/>
          <w:szCs w:val="24"/>
        </w:rPr>
        <w:t xml:space="preserve"> δανεικούς</w:t>
      </w:r>
      <w:r>
        <w:rPr>
          <w:rFonts w:eastAsia="Times New Roman" w:cs="Times New Roman"/>
          <w:szCs w:val="24"/>
        </w:rPr>
        <w:t xml:space="preserve">, πρόθυμους. </w:t>
      </w:r>
      <w:r w:rsidRPr="00D20C7A">
        <w:rPr>
          <w:rFonts w:eastAsia="Times New Roman" w:cs="Times New Roman"/>
          <w:szCs w:val="24"/>
        </w:rPr>
        <w:t>Δεν ένιωσε την ανάγκη ο κ</w:t>
      </w:r>
      <w:r>
        <w:rPr>
          <w:rFonts w:eastAsia="Times New Roman" w:cs="Times New Roman"/>
          <w:szCs w:val="24"/>
        </w:rPr>
        <w:t>.</w:t>
      </w:r>
      <w:r w:rsidRPr="00D20C7A">
        <w:rPr>
          <w:rFonts w:eastAsia="Times New Roman" w:cs="Times New Roman"/>
          <w:szCs w:val="24"/>
        </w:rPr>
        <w:t xml:space="preserve"> Τσίπρας να καταθέσει αυτή τη </w:t>
      </w:r>
      <w:r>
        <w:rPr>
          <w:rFonts w:eastAsia="Times New Roman" w:cs="Times New Roman"/>
          <w:szCs w:val="24"/>
        </w:rPr>
        <w:t>σ</w:t>
      </w:r>
      <w:r w:rsidRPr="00D20C7A">
        <w:rPr>
          <w:rFonts w:eastAsia="Times New Roman" w:cs="Times New Roman"/>
          <w:szCs w:val="24"/>
        </w:rPr>
        <w:t>υμφωνία για δημο</w:t>
      </w:r>
      <w:r w:rsidRPr="00D20C7A">
        <w:rPr>
          <w:rFonts w:eastAsia="Times New Roman" w:cs="Times New Roman"/>
          <w:szCs w:val="24"/>
        </w:rPr>
        <w:t>ψήφισμα</w:t>
      </w:r>
      <w:r>
        <w:rPr>
          <w:rFonts w:eastAsia="Times New Roman" w:cs="Times New Roman"/>
          <w:szCs w:val="24"/>
        </w:rPr>
        <w:t>.</w:t>
      </w:r>
      <w:r w:rsidRPr="00D20C7A">
        <w:rPr>
          <w:rFonts w:eastAsia="Times New Roman" w:cs="Times New Roman"/>
          <w:szCs w:val="24"/>
        </w:rPr>
        <w:t xml:space="preserve"> Κατά τα άλλα</w:t>
      </w:r>
      <w:r>
        <w:rPr>
          <w:rFonts w:eastAsia="Times New Roman" w:cs="Times New Roman"/>
          <w:szCs w:val="24"/>
        </w:rPr>
        <w:t>, τ</w:t>
      </w:r>
      <w:r w:rsidRPr="00D20C7A">
        <w:rPr>
          <w:rFonts w:eastAsia="Times New Roman" w:cs="Times New Roman"/>
          <w:szCs w:val="24"/>
        </w:rPr>
        <w:t>ο</w:t>
      </w:r>
      <w:r>
        <w:rPr>
          <w:rFonts w:eastAsia="Times New Roman" w:cs="Times New Roman"/>
          <w:szCs w:val="24"/>
        </w:rPr>
        <w:t>ν ενδιαφέρει η μεγαλύτερη δ</w:t>
      </w:r>
      <w:r w:rsidRPr="00D20C7A">
        <w:rPr>
          <w:rFonts w:eastAsia="Times New Roman" w:cs="Times New Roman"/>
          <w:szCs w:val="24"/>
        </w:rPr>
        <w:t>ημοκρατική παρέμβαση του κυρίαρχου ελληνικού λαού στις σημαντικές αποφάσεις</w:t>
      </w:r>
      <w:r>
        <w:rPr>
          <w:rFonts w:eastAsia="Times New Roman" w:cs="Times New Roman"/>
          <w:szCs w:val="24"/>
        </w:rPr>
        <w:t>.</w:t>
      </w:r>
    </w:p>
    <w:p w14:paraId="0985610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sidRPr="004A508B">
        <w:rPr>
          <w:rFonts w:eastAsia="Times New Roman" w:cs="Times New Roman"/>
          <w:b/>
          <w:szCs w:val="24"/>
        </w:rPr>
        <w:t>ΓΕΩΡΓΙΟΣ ΛΑΜΠΡΟΥΛΗΣ</w:t>
      </w:r>
      <w:r>
        <w:rPr>
          <w:rFonts w:eastAsia="Times New Roman" w:cs="Times New Roman"/>
          <w:szCs w:val="24"/>
        </w:rPr>
        <w:t>)</w:t>
      </w:r>
    </w:p>
    <w:p w14:paraId="09856101"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Έρχομαι στο τελευταίο, κ</w:t>
      </w:r>
      <w:r>
        <w:rPr>
          <w:rFonts w:eastAsia="Times New Roman" w:cs="Times New Roman"/>
          <w:szCs w:val="24"/>
        </w:rPr>
        <w:t xml:space="preserve">υρίες και κύριοι συνάδελφοι, </w:t>
      </w:r>
      <w:r w:rsidRPr="00D20C7A">
        <w:rPr>
          <w:rFonts w:eastAsia="Times New Roman" w:cs="Times New Roman"/>
          <w:szCs w:val="24"/>
        </w:rPr>
        <w:t>που αποδεικνύει πόσο υποκριτικό είναι αυτό</w:t>
      </w:r>
      <w:r>
        <w:rPr>
          <w:rFonts w:eastAsia="Times New Roman" w:cs="Times New Roman"/>
          <w:szCs w:val="24"/>
        </w:rPr>
        <w:t>,</w:t>
      </w:r>
      <w:r w:rsidRPr="00D20C7A">
        <w:rPr>
          <w:rFonts w:eastAsia="Times New Roman" w:cs="Times New Roman"/>
          <w:szCs w:val="24"/>
        </w:rPr>
        <w:t xml:space="preserve"> το οποίο σήμερα κάνει η Κυβέρνηση</w:t>
      </w:r>
      <w:r>
        <w:rPr>
          <w:rFonts w:eastAsia="Times New Roman" w:cs="Times New Roman"/>
          <w:szCs w:val="24"/>
        </w:rPr>
        <w:t>.</w:t>
      </w:r>
      <w:r w:rsidRPr="00D20C7A">
        <w:rPr>
          <w:rFonts w:eastAsia="Times New Roman" w:cs="Times New Roman"/>
          <w:szCs w:val="24"/>
        </w:rPr>
        <w:t xml:space="preserve"> Λέει σε κάποιο σημείο ότι με την πρόταση του </w:t>
      </w:r>
      <w:r>
        <w:rPr>
          <w:rFonts w:eastAsia="Times New Roman" w:cs="Times New Roman"/>
          <w:szCs w:val="24"/>
        </w:rPr>
        <w:t>ΣΥΡΙΖΑ ορίζεται ότι β</w:t>
      </w:r>
      <w:r w:rsidRPr="00D20C7A">
        <w:rPr>
          <w:rFonts w:eastAsia="Times New Roman" w:cs="Times New Roman"/>
          <w:szCs w:val="24"/>
        </w:rPr>
        <w:t>ασικά κοινωνικά αγαθά</w:t>
      </w:r>
      <w:r>
        <w:rPr>
          <w:rFonts w:eastAsia="Times New Roman" w:cs="Times New Roman"/>
          <w:szCs w:val="24"/>
        </w:rPr>
        <w:t>,</w:t>
      </w:r>
      <w:r w:rsidRPr="00D20C7A">
        <w:rPr>
          <w:rFonts w:eastAsia="Times New Roman" w:cs="Times New Roman"/>
          <w:szCs w:val="24"/>
        </w:rPr>
        <w:t xml:space="preserve"> όπως </w:t>
      </w:r>
      <w:r>
        <w:rPr>
          <w:rFonts w:eastAsia="Times New Roman" w:cs="Times New Roman"/>
          <w:szCs w:val="24"/>
        </w:rPr>
        <w:t xml:space="preserve">η </w:t>
      </w:r>
      <w:r w:rsidRPr="00D20C7A">
        <w:rPr>
          <w:rFonts w:eastAsia="Times New Roman" w:cs="Times New Roman"/>
          <w:szCs w:val="24"/>
        </w:rPr>
        <w:t>ηλεκτρική ενέργεια και τα δίκτυα διανομή</w:t>
      </w:r>
      <w:r>
        <w:rPr>
          <w:rFonts w:eastAsia="Times New Roman" w:cs="Times New Roman"/>
          <w:szCs w:val="24"/>
        </w:rPr>
        <w:t>ς</w:t>
      </w:r>
      <w:r w:rsidRPr="00D20C7A">
        <w:rPr>
          <w:rFonts w:eastAsia="Times New Roman" w:cs="Times New Roman"/>
          <w:szCs w:val="24"/>
        </w:rPr>
        <w:t xml:space="preserve"> τους υπόκεινται σε καθεστώς δημόσιας υπηρεσίας και τελούν σε δημόσιο έλεγχο</w:t>
      </w:r>
      <w:r>
        <w:rPr>
          <w:rFonts w:eastAsia="Times New Roman" w:cs="Times New Roman"/>
          <w:szCs w:val="24"/>
        </w:rPr>
        <w:t>.</w:t>
      </w:r>
      <w:r w:rsidRPr="00D20C7A">
        <w:rPr>
          <w:rFonts w:eastAsia="Times New Roman" w:cs="Times New Roman"/>
          <w:szCs w:val="24"/>
        </w:rPr>
        <w:t xml:space="preserve"> Ακούστε πόσο ψεύτικο</w:t>
      </w:r>
      <w:r>
        <w:rPr>
          <w:rFonts w:eastAsia="Times New Roman" w:cs="Times New Roman"/>
          <w:szCs w:val="24"/>
        </w:rPr>
        <w:t>,</w:t>
      </w:r>
      <w:r w:rsidRPr="00D20C7A">
        <w:rPr>
          <w:rFonts w:eastAsia="Times New Roman" w:cs="Times New Roman"/>
          <w:szCs w:val="24"/>
        </w:rPr>
        <w:t xml:space="preserve"> πόσο υποκριτικό είναι αυτό</w:t>
      </w:r>
      <w:r>
        <w:rPr>
          <w:rFonts w:eastAsia="Times New Roman" w:cs="Times New Roman"/>
          <w:szCs w:val="24"/>
        </w:rPr>
        <w:t>.</w:t>
      </w:r>
      <w:r w:rsidRPr="00D20C7A">
        <w:rPr>
          <w:rFonts w:eastAsia="Times New Roman" w:cs="Times New Roman"/>
          <w:szCs w:val="24"/>
        </w:rPr>
        <w:t xml:space="preserve"> </w:t>
      </w:r>
    </w:p>
    <w:p w14:paraId="09856102" w14:textId="77777777" w:rsidR="00BE639A" w:rsidRDefault="00A212EC">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09856103"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Πριν λίγες ημέρες ολοκληρώθηκε ο διεθνής </w:t>
      </w:r>
      <w:r w:rsidRPr="00D20C7A">
        <w:rPr>
          <w:rFonts w:eastAsia="Times New Roman" w:cs="Times New Roman"/>
          <w:szCs w:val="24"/>
        </w:rPr>
        <w:t>διαγωνισμός για την πώληση του 40% της λιγνιτικής παραγωγής της ΔΕΗ σε ιδιώτες</w:t>
      </w:r>
      <w:r>
        <w:rPr>
          <w:rFonts w:eastAsia="Times New Roman" w:cs="Times New Roman"/>
          <w:szCs w:val="24"/>
        </w:rPr>
        <w:t>.</w:t>
      </w:r>
      <w:r w:rsidRPr="00D20C7A">
        <w:rPr>
          <w:rFonts w:eastAsia="Times New Roman" w:cs="Times New Roman"/>
          <w:szCs w:val="24"/>
        </w:rPr>
        <w:t xml:space="preserve"> Λιγνιτικά εργοστάσια της ΔΕΗ</w:t>
      </w:r>
      <w:r>
        <w:rPr>
          <w:rFonts w:eastAsia="Times New Roman" w:cs="Times New Roman"/>
          <w:szCs w:val="24"/>
        </w:rPr>
        <w:t>,</w:t>
      </w:r>
      <w:r w:rsidRPr="00D20C7A">
        <w:rPr>
          <w:rFonts w:eastAsia="Times New Roman" w:cs="Times New Roman"/>
          <w:szCs w:val="24"/>
        </w:rPr>
        <w:t xml:space="preserve"> που παράγουν ηλεκτρικό</w:t>
      </w:r>
      <w:r>
        <w:rPr>
          <w:rFonts w:eastAsia="Times New Roman" w:cs="Times New Roman"/>
          <w:szCs w:val="24"/>
        </w:rPr>
        <w:t xml:space="preserve"> ρεύμα από λιγνίτη</w:t>
      </w:r>
      <w:r>
        <w:rPr>
          <w:rFonts w:eastAsia="Times New Roman" w:cs="Times New Roman"/>
          <w:szCs w:val="24"/>
        </w:rPr>
        <w:t>,</w:t>
      </w:r>
      <w:r>
        <w:rPr>
          <w:rFonts w:eastAsia="Times New Roman" w:cs="Times New Roman"/>
          <w:szCs w:val="24"/>
        </w:rPr>
        <w:t xml:space="preserve"> θα πωλούνταν </w:t>
      </w:r>
      <w:r w:rsidRPr="00D20C7A">
        <w:rPr>
          <w:rFonts w:eastAsia="Times New Roman" w:cs="Times New Roman"/>
          <w:szCs w:val="24"/>
        </w:rPr>
        <w:t>σε ιδιώτη 10</w:t>
      </w:r>
      <w:r>
        <w:rPr>
          <w:rFonts w:eastAsia="Times New Roman" w:cs="Times New Roman"/>
          <w:szCs w:val="24"/>
        </w:rPr>
        <w:t xml:space="preserve">0% και όχι, όπως ψευδώς είπε ο κ. </w:t>
      </w:r>
      <w:r w:rsidRPr="00D20C7A">
        <w:rPr>
          <w:rFonts w:eastAsia="Times New Roman" w:cs="Times New Roman"/>
          <w:szCs w:val="24"/>
        </w:rPr>
        <w:t>Τσίπρας εδώ</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ότι </w:t>
      </w:r>
      <w:r w:rsidRPr="00D20C7A">
        <w:rPr>
          <w:rFonts w:eastAsia="Times New Roman" w:cs="Times New Roman"/>
          <w:szCs w:val="24"/>
        </w:rPr>
        <w:t xml:space="preserve">μερικώς </w:t>
      </w:r>
      <w:r>
        <w:rPr>
          <w:rFonts w:eastAsia="Times New Roman" w:cs="Times New Roman"/>
          <w:szCs w:val="24"/>
        </w:rPr>
        <w:t xml:space="preserve">θα έχουν </w:t>
      </w:r>
      <w:r w:rsidRPr="00D20C7A">
        <w:rPr>
          <w:rFonts w:eastAsia="Times New Roman" w:cs="Times New Roman"/>
          <w:szCs w:val="24"/>
        </w:rPr>
        <w:t xml:space="preserve">μετοχική </w:t>
      </w:r>
      <w:r>
        <w:rPr>
          <w:rFonts w:eastAsia="Times New Roman" w:cs="Times New Roman"/>
          <w:szCs w:val="24"/>
        </w:rPr>
        <w:t>συ</w:t>
      </w:r>
      <w:r>
        <w:rPr>
          <w:rFonts w:eastAsia="Times New Roman" w:cs="Times New Roman"/>
          <w:szCs w:val="24"/>
        </w:rPr>
        <w:t xml:space="preserve">μμετοχή οι ιδιώτες, αλλά </w:t>
      </w:r>
      <w:r w:rsidRPr="00D20C7A">
        <w:rPr>
          <w:rFonts w:eastAsia="Times New Roman" w:cs="Times New Roman"/>
          <w:szCs w:val="24"/>
        </w:rPr>
        <w:t>κατά τα άλλα θα έχουν δημόσιο έλεγχο</w:t>
      </w:r>
      <w:r>
        <w:rPr>
          <w:rFonts w:eastAsia="Times New Roman" w:cs="Times New Roman"/>
          <w:szCs w:val="24"/>
        </w:rPr>
        <w:t>.</w:t>
      </w:r>
    </w:p>
    <w:p w14:paraId="09856104"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Αν αυτός ο διαγωνισμός ολοκληρωνόταν </w:t>
      </w:r>
      <w:r>
        <w:rPr>
          <w:rFonts w:eastAsia="Times New Roman" w:cs="Times New Roman"/>
          <w:szCs w:val="24"/>
        </w:rPr>
        <w:t xml:space="preserve">και </w:t>
      </w:r>
      <w:r w:rsidRPr="00D20C7A">
        <w:rPr>
          <w:rFonts w:eastAsia="Times New Roman" w:cs="Times New Roman"/>
          <w:szCs w:val="24"/>
        </w:rPr>
        <w:t>είχαμε ιδιώτη μέτοχο</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ιδιώτη </w:t>
      </w:r>
      <w:r w:rsidRPr="00D20C7A">
        <w:rPr>
          <w:rFonts w:eastAsia="Times New Roman" w:cs="Times New Roman"/>
          <w:szCs w:val="24"/>
        </w:rPr>
        <w:t xml:space="preserve">ιδιοκτήτη </w:t>
      </w:r>
      <w:r>
        <w:rPr>
          <w:rFonts w:eastAsia="Times New Roman" w:cs="Times New Roman"/>
          <w:szCs w:val="24"/>
        </w:rPr>
        <w:t xml:space="preserve">αυτών </w:t>
      </w:r>
      <w:r w:rsidRPr="00D20C7A">
        <w:rPr>
          <w:rFonts w:eastAsia="Times New Roman" w:cs="Times New Roman"/>
          <w:szCs w:val="24"/>
        </w:rPr>
        <w:t>των μονάδων</w:t>
      </w:r>
      <w:r>
        <w:rPr>
          <w:rFonts w:eastAsia="Times New Roman" w:cs="Times New Roman"/>
          <w:szCs w:val="24"/>
        </w:rPr>
        <w:t xml:space="preserve">, αν περάσει αυτή η διάταξη στο νέο </w:t>
      </w:r>
      <w:r w:rsidRPr="00D20C7A">
        <w:rPr>
          <w:rFonts w:eastAsia="Times New Roman" w:cs="Times New Roman"/>
          <w:szCs w:val="24"/>
        </w:rPr>
        <w:t>Σύνταγμα</w:t>
      </w:r>
      <w:r>
        <w:rPr>
          <w:rFonts w:eastAsia="Times New Roman" w:cs="Times New Roman"/>
          <w:szCs w:val="24"/>
        </w:rPr>
        <w:t>,</w:t>
      </w:r>
      <w:r w:rsidRPr="00D20C7A">
        <w:rPr>
          <w:rFonts w:eastAsia="Times New Roman" w:cs="Times New Roman"/>
          <w:szCs w:val="24"/>
        </w:rPr>
        <w:t xml:space="preserve"> τι θα κάνατε</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Θα επανακρατικοποιούσατε</w:t>
      </w:r>
      <w:r w:rsidRPr="00D20C7A">
        <w:rPr>
          <w:rFonts w:eastAsia="Times New Roman" w:cs="Times New Roman"/>
          <w:szCs w:val="24"/>
        </w:rPr>
        <w:t xml:space="preserve"> τις </w:t>
      </w:r>
      <w:r>
        <w:rPr>
          <w:rFonts w:eastAsia="Times New Roman" w:cs="Times New Roman"/>
          <w:szCs w:val="24"/>
        </w:rPr>
        <w:t>λιγνιτι</w:t>
      </w:r>
      <w:r>
        <w:rPr>
          <w:rFonts w:eastAsia="Times New Roman" w:cs="Times New Roman"/>
          <w:szCs w:val="24"/>
        </w:rPr>
        <w:t xml:space="preserve">κές </w:t>
      </w:r>
      <w:r w:rsidRPr="00D20C7A">
        <w:rPr>
          <w:rFonts w:eastAsia="Times New Roman" w:cs="Times New Roman"/>
          <w:szCs w:val="24"/>
        </w:rPr>
        <w:t>μονάδες που εσείς πουλάτε</w:t>
      </w:r>
      <w:r>
        <w:rPr>
          <w:rFonts w:eastAsia="Times New Roman" w:cs="Times New Roman"/>
          <w:szCs w:val="24"/>
        </w:rPr>
        <w:t>;</w:t>
      </w:r>
      <w:r w:rsidRPr="00D20C7A">
        <w:rPr>
          <w:rFonts w:eastAsia="Times New Roman" w:cs="Times New Roman"/>
          <w:szCs w:val="24"/>
        </w:rPr>
        <w:t xml:space="preserve"> Σήμερα</w:t>
      </w:r>
      <w:r>
        <w:rPr>
          <w:rFonts w:eastAsia="Times New Roman" w:cs="Times New Roman"/>
          <w:szCs w:val="24"/>
        </w:rPr>
        <w:t>,</w:t>
      </w:r>
      <w:r w:rsidRPr="00D20C7A">
        <w:rPr>
          <w:rFonts w:eastAsia="Times New Roman" w:cs="Times New Roman"/>
          <w:szCs w:val="24"/>
        </w:rPr>
        <w:t xml:space="preserve"> υπάρχουν ιδιωτικές εταιρείες 100% που παράγουν </w:t>
      </w:r>
      <w:r>
        <w:rPr>
          <w:rFonts w:eastAsia="Times New Roman" w:cs="Times New Roman"/>
          <w:szCs w:val="24"/>
        </w:rPr>
        <w:t xml:space="preserve">ηλεκτρική ενέργεια </w:t>
      </w:r>
      <w:r w:rsidRPr="00D20C7A">
        <w:rPr>
          <w:rFonts w:eastAsia="Times New Roman" w:cs="Times New Roman"/>
          <w:szCs w:val="24"/>
        </w:rPr>
        <w:t>από φυσικό αέριο</w:t>
      </w:r>
      <w:r>
        <w:rPr>
          <w:rFonts w:eastAsia="Times New Roman" w:cs="Times New Roman"/>
          <w:szCs w:val="24"/>
        </w:rPr>
        <w:t>,</w:t>
      </w:r>
      <w:r w:rsidRPr="00D20C7A">
        <w:rPr>
          <w:rFonts w:eastAsia="Times New Roman" w:cs="Times New Roman"/>
          <w:szCs w:val="24"/>
        </w:rPr>
        <w:t xml:space="preserve"> που προμηθεύουν ηλεκτρική ενέργεια στον κόσμο και μέσα από τον ανταγωνισμό έχουν πέσει και</w:t>
      </w:r>
      <w:r>
        <w:rPr>
          <w:rFonts w:eastAsia="Times New Roman" w:cs="Times New Roman"/>
          <w:szCs w:val="24"/>
        </w:rPr>
        <w:t xml:space="preserve"> οι τ</w:t>
      </w:r>
      <w:r w:rsidRPr="00D20C7A">
        <w:rPr>
          <w:rFonts w:eastAsia="Times New Roman" w:cs="Times New Roman"/>
          <w:szCs w:val="24"/>
        </w:rPr>
        <w:t xml:space="preserve">ιμές </w:t>
      </w:r>
      <w:r>
        <w:rPr>
          <w:rFonts w:eastAsia="Times New Roman" w:cs="Times New Roman"/>
          <w:szCs w:val="24"/>
        </w:rPr>
        <w:t>της ηλεκτρικής ε</w:t>
      </w:r>
      <w:r w:rsidRPr="00D20C7A">
        <w:rPr>
          <w:rFonts w:eastAsia="Times New Roman" w:cs="Times New Roman"/>
          <w:szCs w:val="24"/>
        </w:rPr>
        <w:t>νέργειας</w:t>
      </w:r>
      <w:r>
        <w:rPr>
          <w:rFonts w:eastAsia="Times New Roman" w:cs="Times New Roman"/>
          <w:szCs w:val="24"/>
        </w:rPr>
        <w:t>.</w:t>
      </w:r>
      <w:r w:rsidRPr="00D20C7A">
        <w:rPr>
          <w:rFonts w:eastAsia="Times New Roman" w:cs="Times New Roman"/>
          <w:szCs w:val="24"/>
        </w:rPr>
        <w:t xml:space="preserve"> Παρέχου</w:t>
      </w:r>
      <w:r w:rsidRPr="00D20C7A">
        <w:rPr>
          <w:rFonts w:eastAsia="Times New Roman" w:cs="Times New Roman"/>
          <w:szCs w:val="24"/>
        </w:rPr>
        <w:t xml:space="preserve">ν ηλεκτρική ενέργεια χαμηλότερα από </w:t>
      </w:r>
      <w:r>
        <w:rPr>
          <w:rFonts w:eastAsia="Times New Roman" w:cs="Times New Roman"/>
          <w:szCs w:val="24"/>
        </w:rPr>
        <w:t>ό,</w:t>
      </w:r>
      <w:r w:rsidRPr="00D20C7A">
        <w:rPr>
          <w:rFonts w:eastAsia="Times New Roman" w:cs="Times New Roman"/>
          <w:szCs w:val="24"/>
        </w:rPr>
        <w:t>τι μπορεί να βρει</w:t>
      </w:r>
      <w:r>
        <w:rPr>
          <w:rFonts w:eastAsia="Times New Roman" w:cs="Times New Roman"/>
          <w:szCs w:val="24"/>
        </w:rPr>
        <w:t xml:space="preserve"> σήμερα από κάποιες άλλες πηγές ο</w:t>
      </w:r>
      <w:r w:rsidRPr="00D20C7A">
        <w:rPr>
          <w:rFonts w:eastAsia="Times New Roman" w:cs="Times New Roman"/>
          <w:szCs w:val="24"/>
        </w:rPr>
        <w:t xml:space="preserve"> Έλληνας καταναλωτής</w:t>
      </w:r>
      <w:r>
        <w:rPr>
          <w:rFonts w:eastAsia="Times New Roman" w:cs="Times New Roman"/>
          <w:szCs w:val="24"/>
        </w:rPr>
        <w:t>.</w:t>
      </w:r>
      <w:r w:rsidRPr="00D20C7A">
        <w:rPr>
          <w:rFonts w:eastAsia="Times New Roman" w:cs="Times New Roman"/>
          <w:szCs w:val="24"/>
        </w:rPr>
        <w:t xml:space="preserve"> Τι θα κάνετε</w:t>
      </w:r>
      <w:r>
        <w:rPr>
          <w:rFonts w:eastAsia="Times New Roman" w:cs="Times New Roman"/>
          <w:szCs w:val="24"/>
        </w:rPr>
        <w:t>; Θα τους</w:t>
      </w:r>
      <w:r w:rsidRPr="00D20C7A">
        <w:rPr>
          <w:rFonts w:eastAsia="Times New Roman" w:cs="Times New Roman"/>
          <w:szCs w:val="24"/>
        </w:rPr>
        <w:t xml:space="preserve"> </w:t>
      </w:r>
      <w:r>
        <w:rPr>
          <w:rFonts w:eastAsia="Times New Roman" w:cs="Times New Roman"/>
          <w:szCs w:val="24"/>
        </w:rPr>
        <w:t xml:space="preserve">κρατικοποιήσετε; </w:t>
      </w:r>
      <w:r w:rsidRPr="00D20C7A">
        <w:rPr>
          <w:rFonts w:eastAsia="Times New Roman" w:cs="Times New Roman"/>
          <w:szCs w:val="24"/>
        </w:rPr>
        <w:t>Όλα είναι ψεύτικα</w:t>
      </w:r>
      <w:r>
        <w:rPr>
          <w:rFonts w:eastAsia="Times New Roman" w:cs="Times New Roman"/>
          <w:szCs w:val="24"/>
        </w:rPr>
        <w:t>,</w:t>
      </w:r>
      <w:r w:rsidRPr="00D20C7A">
        <w:rPr>
          <w:rFonts w:eastAsia="Times New Roman" w:cs="Times New Roman"/>
          <w:szCs w:val="24"/>
        </w:rPr>
        <w:t xml:space="preserve"> προσχηματικά</w:t>
      </w:r>
      <w:r>
        <w:rPr>
          <w:rFonts w:eastAsia="Times New Roman" w:cs="Times New Roman"/>
          <w:szCs w:val="24"/>
        </w:rPr>
        <w:t>,</w:t>
      </w:r>
      <w:r w:rsidRPr="00D20C7A">
        <w:rPr>
          <w:rFonts w:eastAsia="Times New Roman" w:cs="Times New Roman"/>
          <w:szCs w:val="24"/>
        </w:rPr>
        <w:t xml:space="preserve"> υποκριτικά</w:t>
      </w:r>
      <w:r>
        <w:rPr>
          <w:rFonts w:eastAsia="Times New Roman" w:cs="Times New Roman"/>
          <w:szCs w:val="24"/>
        </w:rPr>
        <w:t>.</w:t>
      </w:r>
      <w:r w:rsidRPr="00D20C7A">
        <w:rPr>
          <w:rFonts w:eastAsia="Times New Roman" w:cs="Times New Roman"/>
          <w:szCs w:val="24"/>
        </w:rPr>
        <w:t xml:space="preserve"> Κοροϊδεύετε τον κόσμο</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Γι’ αυτό κι εμείς δεν στηρίζουμε </w:t>
      </w:r>
      <w:r w:rsidRPr="00D20C7A">
        <w:rPr>
          <w:rFonts w:eastAsia="Times New Roman" w:cs="Times New Roman"/>
          <w:szCs w:val="24"/>
        </w:rPr>
        <w:t>αυτή</w:t>
      </w:r>
      <w:r w:rsidRPr="00D20C7A">
        <w:rPr>
          <w:rFonts w:eastAsia="Times New Roman" w:cs="Times New Roman"/>
          <w:szCs w:val="24"/>
        </w:rPr>
        <w:t xml:space="preserve"> την υποκρισία</w:t>
      </w:r>
      <w:r>
        <w:rPr>
          <w:rFonts w:eastAsia="Times New Roman" w:cs="Times New Roman"/>
          <w:szCs w:val="24"/>
        </w:rPr>
        <w:t>.</w:t>
      </w:r>
    </w:p>
    <w:p w14:paraId="0985610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9856106" w14:textId="77777777" w:rsidR="00BE639A" w:rsidRDefault="00A212EC">
      <w:pPr>
        <w:spacing w:line="600" w:lineRule="auto"/>
        <w:ind w:firstLine="720"/>
        <w:jc w:val="both"/>
        <w:rPr>
          <w:rFonts w:eastAsia="Times New Roman" w:cs="Times New Roman"/>
          <w:szCs w:val="24"/>
        </w:rPr>
      </w:pPr>
      <w:r w:rsidRPr="001E79FB">
        <w:rPr>
          <w:rFonts w:eastAsia="Times New Roman"/>
          <w:b/>
          <w:bCs/>
        </w:rPr>
        <w:t>ΠΡΟΕΔΡΕΥΩΝ (Γεώργιος Λαμπρούλης):</w:t>
      </w:r>
      <w:r>
        <w:rPr>
          <w:rFonts w:eastAsia="Times New Roman" w:cs="Times New Roman"/>
          <w:szCs w:val="24"/>
        </w:rPr>
        <w:t xml:space="preserve"> Ολοκληρώστε, κύριε Σκρέκα. </w:t>
      </w:r>
    </w:p>
    <w:p w14:paraId="09856107" w14:textId="77777777" w:rsidR="00BE639A" w:rsidRDefault="00A212EC">
      <w:pPr>
        <w:tabs>
          <w:tab w:val="left" w:pos="6168"/>
        </w:tabs>
        <w:spacing w:line="600" w:lineRule="auto"/>
        <w:ind w:firstLine="720"/>
        <w:jc w:val="both"/>
        <w:rPr>
          <w:rFonts w:eastAsia="Times New Roman" w:cs="Times New Roman"/>
          <w:szCs w:val="24"/>
        </w:rPr>
      </w:pPr>
      <w:r w:rsidRPr="00AB7C6A">
        <w:rPr>
          <w:rFonts w:eastAsia="Times New Roman" w:cs="Times New Roman"/>
          <w:b/>
          <w:szCs w:val="24"/>
        </w:rPr>
        <w:t>ΚΩΝΣΤΑΝΤΙΝΟΣ ΣΚΡΕΚΑΣ:</w:t>
      </w:r>
      <w:r>
        <w:rPr>
          <w:rFonts w:eastAsia="Times New Roman" w:cs="Times New Roman"/>
          <w:szCs w:val="24"/>
        </w:rPr>
        <w:t xml:space="preserve"> Ολοκληρώνω, κύριε Πρόεδρε. </w:t>
      </w:r>
    </w:p>
    <w:p w14:paraId="09856108"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Εμείς </w:t>
      </w:r>
      <w:r>
        <w:rPr>
          <w:rFonts w:eastAsia="Times New Roman" w:cs="Times New Roman"/>
          <w:szCs w:val="24"/>
        </w:rPr>
        <w:t>σ</w:t>
      </w:r>
      <w:r w:rsidRPr="00D20C7A">
        <w:rPr>
          <w:rFonts w:eastAsia="Times New Roman" w:cs="Times New Roman"/>
          <w:szCs w:val="24"/>
        </w:rPr>
        <w:t xml:space="preserve">ας καλούμε </w:t>
      </w:r>
      <w:r>
        <w:rPr>
          <w:rFonts w:eastAsia="Times New Roman" w:cs="Times New Roman"/>
          <w:szCs w:val="24"/>
        </w:rPr>
        <w:t>ν</w:t>
      </w:r>
      <w:r w:rsidRPr="00D20C7A">
        <w:rPr>
          <w:rFonts w:eastAsia="Times New Roman" w:cs="Times New Roman"/>
          <w:szCs w:val="24"/>
        </w:rPr>
        <w:t>α δούμε τα σημαντικά άρθ</w:t>
      </w:r>
      <w:r w:rsidRPr="00D20C7A">
        <w:rPr>
          <w:rFonts w:eastAsia="Times New Roman" w:cs="Times New Roman"/>
          <w:szCs w:val="24"/>
        </w:rPr>
        <w:t>ρα</w:t>
      </w:r>
      <w:r>
        <w:rPr>
          <w:rFonts w:eastAsia="Times New Roman" w:cs="Times New Roman"/>
          <w:szCs w:val="24"/>
        </w:rPr>
        <w:t>,</w:t>
      </w:r>
      <w:r w:rsidRPr="00D20C7A">
        <w:rPr>
          <w:rFonts w:eastAsia="Times New Roman" w:cs="Times New Roman"/>
          <w:szCs w:val="24"/>
        </w:rPr>
        <w:t xml:space="preserve"> τα οποία χρήζουν αναθεώρησης</w:t>
      </w:r>
      <w:r>
        <w:rPr>
          <w:rFonts w:eastAsia="Times New Roman" w:cs="Times New Roman"/>
          <w:szCs w:val="24"/>
        </w:rPr>
        <w:t>, γιατί κρατάνε π</w:t>
      </w:r>
      <w:r w:rsidRPr="00D20C7A">
        <w:rPr>
          <w:rFonts w:eastAsia="Times New Roman" w:cs="Times New Roman"/>
          <w:szCs w:val="24"/>
        </w:rPr>
        <w:t>ίσω</w:t>
      </w:r>
      <w:r>
        <w:rPr>
          <w:rFonts w:eastAsia="Times New Roman" w:cs="Times New Roman"/>
          <w:szCs w:val="24"/>
        </w:rPr>
        <w:t>,</w:t>
      </w:r>
      <w:r w:rsidRPr="00D20C7A">
        <w:rPr>
          <w:rFonts w:eastAsia="Times New Roman" w:cs="Times New Roman"/>
          <w:szCs w:val="24"/>
        </w:rPr>
        <w:t xml:space="preserve"> στο</w:t>
      </w:r>
      <w:r>
        <w:rPr>
          <w:rFonts w:eastAsia="Times New Roman" w:cs="Times New Roman"/>
          <w:szCs w:val="24"/>
        </w:rPr>
        <w:t>ν</w:t>
      </w:r>
      <w:r w:rsidRPr="00D20C7A">
        <w:rPr>
          <w:rFonts w:eastAsia="Times New Roman" w:cs="Times New Roman"/>
          <w:szCs w:val="24"/>
        </w:rPr>
        <w:t xml:space="preserve"> δρόμο της οπισθοδρόμησης</w:t>
      </w:r>
      <w:r>
        <w:rPr>
          <w:rFonts w:eastAsia="Times New Roman" w:cs="Times New Roman"/>
          <w:szCs w:val="24"/>
        </w:rPr>
        <w:t>,</w:t>
      </w:r>
      <w:r w:rsidRPr="00D20C7A">
        <w:rPr>
          <w:rFonts w:eastAsia="Times New Roman" w:cs="Times New Roman"/>
          <w:szCs w:val="24"/>
        </w:rPr>
        <w:t xml:space="preserve"> στο δρόμο του παρελθόντος </w:t>
      </w:r>
      <w:r>
        <w:rPr>
          <w:rFonts w:eastAsia="Times New Roman" w:cs="Times New Roman"/>
          <w:szCs w:val="24"/>
        </w:rPr>
        <w:t xml:space="preserve">την </w:t>
      </w:r>
      <w:r w:rsidRPr="00D20C7A">
        <w:rPr>
          <w:rFonts w:eastAsia="Times New Roman" w:cs="Times New Roman"/>
          <w:szCs w:val="24"/>
        </w:rPr>
        <w:t>Ελλάδα</w:t>
      </w:r>
      <w:r>
        <w:rPr>
          <w:rFonts w:eastAsia="Times New Roman" w:cs="Times New Roman"/>
          <w:szCs w:val="24"/>
        </w:rPr>
        <w:t>.</w:t>
      </w:r>
      <w:r w:rsidRPr="00D20C7A">
        <w:rPr>
          <w:rFonts w:eastAsia="Times New Roman" w:cs="Times New Roman"/>
          <w:szCs w:val="24"/>
        </w:rPr>
        <w:t xml:space="preserve"> Δεν προχωράει μπροστά η Ελλάδα</w:t>
      </w:r>
      <w:r>
        <w:rPr>
          <w:rFonts w:eastAsia="Times New Roman" w:cs="Times New Roman"/>
          <w:szCs w:val="24"/>
        </w:rPr>
        <w:t>.</w:t>
      </w:r>
      <w:r w:rsidRPr="00D20C7A">
        <w:rPr>
          <w:rFonts w:eastAsia="Times New Roman" w:cs="Times New Roman"/>
          <w:szCs w:val="24"/>
        </w:rPr>
        <w:t xml:space="preserve"> Ο κόσμος φεύγει μπροστά</w:t>
      </w:r>
      <w:r>
        <w:rPr>
          <w:rFonts w:eastAsia="Times New Roman" w:cs="Times New Roman"/>
          <w:szCs w:val="24"/>
        </w:rPr>
        <w:t xml:space="preserve"> κι εμείς μένουμε πίσω με αυτή</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w:t>
      </w:r>
      <w:r w:rsidRPr="00D20C7A">
        <w:rPr>
          <w:rFonts w:eastAsia="Times New Roman" w:cs="Times New Roman"/>
          <w:szCs w:val="24"/>
        </w:rPr>
        <w:t>τη</w:t>
      </w:r>
      <w:r>
        <w:rPr>
          <w:rFonts w:eastAsia="Times New Roman" w:cs="Times New Roman"/>
          <w:szCs w:val="24"/>
        </w:rPr>
        <w:t xml:space="preserve"> σ</w:t>
      </w:r>
      <w:r>
        <w:rPr>
          <w:rFonts w:eastAsia="Times New Roman" w:cs="Times New Roman"/>
          <w:szCs w:val="24"/>
        </w:rPr>
        <w:t xml:space="preserve">υριζαίικη </w:t>
      </w:r>
      <w:r>
        <w:rPr>
          <w:rFonts w:eastAsia="Times New Roman" w:cs="Times New Roman"/>
          <w:szCs w:val="24"/>
        </w:rPr>
        <w:t>α</w:t>
      </w:r>
      <w:r>
        <w:rPr>
          <w:rFonts w:eastAsia="Times New Roman" w:cs="Times New Roman"/>
          <w:szCs w:val="24"/>
        </w:rPr>
        <w:t>ριστερή ι</w:t>
      </w:r>
      <w:r w:rsidRPr="00D20C7A">
        <w:rPr>
          <w:rFonts w:eastAsia="Times New Roman" w:cs="Times New Roman"/>
          <w:szCs w:val="24"/>
        </w:rPr>
        <w:t>δεοληψία και</w:t>
      </w:r>
      <w:r>
        <w:rPr>
          <w:rFonts w:eastAsia="Times New Roman" w:cs="Times New Roman"/>
          <w:szCs w:val="24"/>
        </w:rPr>
        <w:t xml:space="preserve"> τον </w:t>
      </w:r>
      <w:r w:rsidRPr="00D20C7A">
        <w:rPr>
          <w:rFonts w:eastAsia="Times New Roman" w:cs="Times New Roman"/>
          <w:szCs w:val="24"/>
        </w:rPr>
        <w:t>δογματισμό</w:t>
      </w:r>
      <w:r>
        <w:rPr>
          <w:rFonts w:eastAsia="Times New Roman" w:cs="Times New Roman"/>
          <w:szCs w:val="24"/>
        </w:rPr>
        <w:t>.</w:t>
      </w:r>
      <w:r w:rsidRPr="00D20C7A">
        <w:rPr>
          <w:rFonts w:eastAsia="Times New Roman" w:cs="Times New Roman"/>
          <w:szCs w:val="24"/>
        </w:rPr>
        <w:t xml:space="preserve"> </w:t>
      </w:r>
    </w:p>
    <w:p w14:paraId="09856109"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Ελάτε να δούμε τα άρθρα</w:t>
      </w:r>
      <w:r>
        <w:rPr>
          <w:rFonts w:eastAsia="Times New Roman" w:cs="Times New Roman"/>
          <w:szCs w:val="24"/>
        </w:rPr>
        <w:t>,</w:t>
      </w:r>
      <w:r w:rsidRPr="00D20C7A">
        <w:rPr>
          <w:rFonts w:eastAsia="Times New Roman" w:cs="Times New Roman"/>
          <w:szCs w:val="24"/>
        </w:rPr>
        <w:t xml:space="preserve"> τα οποία χρήζουν αναθεώρησης</w:t>
      </w:r>
      <w:r>
        <w:rPr>
          <w:rFonts w:eastAsia="Times New Roman" w:cs="Times New Roman"/>
          <w:szCs w:val="24"/>
        </w:rPr>
        <w:t>.</w:t>
      </w:r>
      <w:r w:rsidRPr="00D20C7A">
        <w:rPr>
          <w:rFonts w:eastAsia="Times New Roman" w:cs="Times New Roman"/>
          <w:szCs w:val="24"/>
        </w:rPr>
        <w:t xml:space="preserve"> Ελάτε να συμφωνήσουμε μαζί και να προχωρήσουμε μπροστά για το καλό των Ελλήνων και των επόμενων γενιών</w:t>
      </w:r>
      <w:r>
        <w:rPr>
          <w:rFonts w:eastAsia="Times New Roman" w:cs="Times New Roman"/>
          <w:szCs w:val="24"/>
        </w:rPr>
        <w:t>.</w:t>
      </w:r>
    </w:p>
    <w:p w14:paraId="0985610A"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Σας ευχαριστώ</w:t>
      </w:r>
      <w:r>
        <w:rPr>
          <w:rFonts w:eastAsia="Times New Roman" w:cs="Times New Roman"/>
          <w:szCs w:val="24"/>
        </w:rPr>
        <w:t>.</w:t>
      </w:r>
    </w:p>
    <w:p w14:paraId="0985610B" w14:textId="77777777" w:rsidR="00BE639A" w:rsidRDefault="00A212EC">
      <w:pPr>
        <w:tabs>
          <w:tab w:val="left" w:pos="6168"/>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610C" w14:textId="77777777" w:rsidR="00BE639A" w:rsidRDefault="00A212EC">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θα δώσω στον κ. Φάμελλο. Στη συνέχεια θα μιλήσει ο κ. Σκανδαλίδης, η κ. Κανέλλη, ο κ. Γάκης και θα δούμε στην πορεία. </w:t>
      </w:r>
    </w:p>
    <w:p w14:paraId="0985610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985610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κύριε Πρόεδρε. </w:t>
      </w:r>
    </w:p>
    <w:p w14:paraId="0985610F"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Κυρίες </w:t>
      </w:r>
      <w:r>
        <w:rPr>
          <w:rFonts w:eastAsia="Times New Roman" w:cs="Times New Roman"/>
          <w:szCs w:val="24"/>
        </w:rPr>
        <w:t xml:space="preserve">και </w:t>
      </w:r>
      <w:r w:rsidRPr="00D20C7A">
        <w:rPr>
          <w:rFonts w:eastAsia="Times New Roman" w:cs="Times New Roman"/>
          <w:szCs w:val="24"/>
        </w:rPr>
        <w:t>κύριοι Βουλευτές</w:t>
      </w:r>
      <w:r>
        <w:rPr>
          <w:rFonts w:eastAsia="Times New Roman" w:cs="Times New Roman"/>
          <w:szCs w:val="24"/>
        </w:rPr>
        <w:t>,</w:t>
      </w:r>
      <w:r w:rsidRPr="00D20C7A">
        <w:rPr>
          <w:rFonts w:eastAsia="Times New Roman" w:cs="Times New Roman"/>
          <w:szCs w:val="24"/>
        </w:rPr>
        <w:t xml:space="preserve"> είναι μία κορυφαία στιγμή για την</w:t>
      </w:r>
      <w:r>
        <w:rPr>
          <w:rFonts w:eastAsia="Times New Roman" w:cs="Times New Roman"/>
          <w:szCs w:val="24"/>
        </w:rPr>
        <w:t xml:space="preserve"> ελληνική</w:t>
      </w:r>
      <w:r w:rsidRPr="00D20C7A">
        <w:rPr>
          <w:rFonts w:eastAsia="Times New Roman" w:cs="Times New Roman"/>
          <w:szCs w:val="24"/>
        </w:rPr>
        <w:t xml:space="preserve"> Βουλή</w:t>
      </w:r>
      <w:r>
        <w:rPr>
          <w:rFonts w:eastAsia="Times New Roman" w:cs="Times New Roman"/>
          <w:szCs w:val="24"/>
        </w:rPr>
        <w:t xml:space="preserve"> αλλά και για την ε</w:t>
      </w:r>
      <w:r w:rsidRPr="00D20C7A">
        <w:rPr>
          <w:rFonts w:eastAsia="Times New Roman" w:cs="Times New Roman"/>
          <w:szCs w:val="24"/>
        </w:rPr>
        <w:t xml:space="preserve">λληνική κοινωνία η συζήτηση για τη </w:t>
      </w:r>
      <w:r>
        <w:rPr>
          <w:rFonts w:eastAsia="Times New Roman" w:cs="Times New Roman"/>
          <w:szCs w:val="24"/>
        </w:rPr>
        <w:t>σ</w:t>
      </w:r>
      <w:r w:rsidRPr="00D20C7A">
        <w:rPr>
          <w:rFonts w:eastAsia="Times New Roman" w:cs="Times New Roman"/>
          <w:szCs w:val="24"/>
        </w:rPr>
        <w:t>υνταγματική Αναθεώρηση</w:t>
      </w:r>
      <w:r>
        <w:rPr>
          <w:rFonts w:eastAsia="Times New Roman" w:cs="Times New Roman"/>
          <w:szCs w:val="24"/>
        </w:rPr>
        <w:t>.</w:t>
      </w:r>
      <w:r w:rsidRPr="00D20C7A">
        <w:rPr>
          <w:rFonts w:eastAsia="Times New Roman" w:cs="Times New Roman"/>
          <w:szCs w:val="24"/>
        </w:rPr>
        <w:t xml:space="preserve"> Συζητάμε σήμερα για την </w:t>
      </w:r>
      <w:r>
        <w:rPr>
          <w:rFonts w:eastAsia="Times New Roman" w:cs="Times New Roman"/>
          <w:szCs w:val="24"/>
        </w:rPr>
        <w:t>Α</w:t>
      </w:r>
      <w:r w:rsidRPr="00D20C7A">
        <w:rPr>
          <w:rFonts w:eastAsia="Times New Roman" w:cs="Times New Roman"/>
          <w:szCs w:val="24"/>
        </w:rPr>
        <w:t xml:space="preserve">ναθεώρηση </w:t>
      </w:r>
      <w:r>
        <w:rPr>
          <w:rFonts w:eastAsia="Times New Roman" w:cs="Times New Roman"/>
          <w:szCs w:val="24"/>
        </w:rPr>
        <w:t xml:space="preserve">του Συντάγματος </w:t>
      </w:r>
      <w:r w:rsidRPr="00D20C7A">
        <w:rPr>
          <w:rFonts w:eastAsia="Times New Roman" w:cs="Times New Roman"/>
          <w:szCs w:val="24"/>
        </w:rPr>
        <w:t>μετά από μία δεκαετία</w:t>
      </w:r>
      <w:r w:rsidRPr="00D20C7A">
        <w:rPr>
          <w:rFonts w:eastAsia="Times New Roman" w:cs="Times New Roman"/>
          <w:szCs w:val="24"/>
        </w:rPr>
        <w:t xml:space="preserve"> που συντάραξε την Ελλάδα</w:t>
      </w:r>
      <w:r>
        <w:rPr>
          <w:rFonts w:eastAsia="Times New Roman" w:cs="Times New Roman"/>
          <w:szCs w:val="24"/>
        </w:rPr>
        <w:t>,</w:t>
      </w:r>
      <w:r w:rsidRPr="00D20C7A">
        <w:rPr>
          <w:rFonts w:eastAsia="Times New Roman" w:cs="Times New Roman"/>
          <w:szCs w:val="24"/>
        </w:rPr>
        <w:t xml:space="preserve"> που άλλαξε τα πάντα στο πολιτικό σύστημα της χώρας</w:t>
      </w:r>
      <w:r>
        <w:rPr>
          <w:rFonts w:eastAsia="Times New Roman" w:cs="Times New Roman"/>
          <w:szCs w:val="24"/>
        </w:rPr>
        <w:t>,</w:t>
      </w:r>
      <w:r w:rsidRPr="00D20C7A">
        <w:rPr>
          <w:rFonts w:eastAsia="Times New Roman" w:cs="Times New Roman"/>
          <w:szCs w:val="24"/>
        </w:rPr>
        <w:t xml:space="preserve"> που επηρέασε</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όμως, ιδιαίτερα και τη σχέση του π</w:t>
      </w:r>
      <w:r w:rsidRPr="00D20C7A">
        <w:rPr>
          <w:rFonts w:eastAsia="Times New Roman" w:cs="Times New Roman"/>
          <w:szCs w:val="24"/>
        </w:rPr>
        <w:t>ολίτη με την πολιτική</w:t>
      </w:r>
      <w:r>
        <w:rPr>
          <w:rFonts w:eastAsia="Times New Roman" w:cs="Times New Roman"/>
          <w:szCs w:val="24"/>
        </w:rPr>
        <w:t xml:space="preserve">. Διότι </w:t>
      </w:r>
      <w:r w:rsidRPr="00D20C7A">
        <w:rPr>
          <w:rFonts w:eastAsia="Times New Roman" w:cs="Times New Roman"/>
          <w:szCs w:val="24"/>
        </w:rPr>
        <w:t>πρέπει να το παραδεχτούμε</w:t>
      </w:r>
      <w:r>
        <w:rPr>
          <w:rFonts w:eastAsia="Times New Roman" w:cs="Times New Roman"/>
          <w:szCs w:val="24"/>
        </w:rPr>
        <w:t>,</w:t>
      </w:r>
      <w:r w:rsidRPr="00D20C7A">
        <w:rPr>
          <w:rFonts w:eastAsia="Times New Roman" w:cs="Times New Roman"/>
          <w:szCs w:val="24"/>
        </w:rPr>
        <w:t xml:space="preserve"> υπάρχει ένα σοβαρό ζήτημα πλέον αξιοπιστίας στην πολιτική και μία βαθιά κ</w:t>
      </w:r>
      <w:r w:rsidRPr="00D20C7A">
        <w:rPr>
          <w:rFonts w:eastAsia="Times New Roman" w:cs="Times New Roman"/>
          <w:szCs w:val="24"/>
        </w:rPr>
        <w:t>ρίση που εκφράζεται και στο πολιτικό σύστημα</w:t>
      </w:r>
      <w:r>
        <w:rPr>
          <w:rFonts w:eastAsia="Times New Roman" w:cs="Times New Roman"/>
          <w:szCs w:val="24"/>
        </w:rPr>
        <w:t>.</w:t>
      </w:r>
    </w:p>
    <w:p w14:paraId="09856110"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Υπάρχει δυνατότητα η </w:t>
      </w:r>
      <w:r>
        <w:rPr>
          <w:rFonts w:eastAsia="Times New Roman" w:cs="Times New Roman"/>
          <w:szCs w:val="24"/>
        </w:rPr>
        <w:t>σ</w:t>
      </w:r>
      <w:r w:rsidRPr="00D20C7A">
        <w:rPr>
          <w:rFonts w:eastAsia="Times New Roman" w:cs="Times New Roman"/>
          <w:szCs w:val="24"/>
        </w:rPr>
        <w:t>υνταγματική Αναθεώρηση να αποτελέσει το φάρμακο για την πολιτική κρίση που αναδείχτηκε</w:t>
      </w:r>
      <w:r>
        <w:rPr>
          <w:rFonts w:eastAsia="Times New Roman" w:cs="Times New Roman"/>
          <w:szCs w:val="24"/>
        </w:rPr>
        <w:t>, αλλά και μία π</w:t>
      </w:r>
      <w:r w:rsidRPr="00D20C7A">
        <w:rPr>
          <w:rFonts w:eastAsia="Times New Roman" w:cs="Times New Roman"/>
          <w:szCs w:val="24"/>
        </w:rPr>
        <w:t xml:space="preserve">ροοδευτική δύναμη για την πατρίδα </w:t>
      </w:r>
      <w:r>
        <w:rPr>
          <w:rFonts w:eastAsia="Times New Roman" w:cs="Times New Roman"/>
          <w:szCs w:val="24"/>
        </w:rPr>
        <w:t>μας,</w:t>
      </w:r>
      <w:r w:rsidRPr="00D20C7A">
        <w:rPr>
          <w:rFonts w:eastAsia="Times New Roman" w:cs="Times New Roman"/>
          <w:szCs w:val="24"/>
        </w:rPr>
        <w:t xml:space="preserve"> για τον τόπο </w:t>
      </w:r>
      <w:r>
        <w:rPr>
          <w:rFonts w:eastAsia="Times New Roman" w:cs="Times New Roman"/>
          <w:szCs w:val="24"/>
        </w:rPr>
        <w:t>μας.</w:t>
      </w:r>
      <w:r w:rsidRPr="00D20C7A">
        <w:rPr>
          <w:rFonts w:eastAsia="Times New Roman" w:cs="Times New Roman"/>
          <w:szCs w:val="24"/>
        </w:rPr>
        <w:t xml:space="preserve"> </w:t>
      </w:r>
      <w:r>
        <w:rPr>
          <w:rFonts w:eastAsia="Times New Roman" w:cs="Times New Roman"/>
          <w:szCs w:val="24"/>
        </w:rPr>
        <w:t>Η μνημονιακή</w:t>
      </w:r>
      <w:r w:rsidRPr="00D20C7A">
        <w:rPr>
          <w:rFonts w:eastAsia="Times New Roman" w:cs="Times New Roman"/>
          <w:szCs w:val="24"/>
        </w:rPr>
        <w:t xml:space="preserve"> κρίση χρεοκοπίας</w:t>
      </w:r>
      <w:r w:rsidRPr="00D20C7A">
        <w:rPr>
          <w:rFonts w:eastAsia="Times New Roman" w:cs="Times New Roman"/>
          <w:szCs w:val="24"/>
        </w:rPr>
        <w:t xml:space="preserve"> δεν ήταν μόνο δημοσιονομική</w:t>
      </w:r>
      <w:r>
        <w:rPr>
          <w:rFonts w:eastAsia="Times New Roman" w:cs="Times New Roman"/>
          <w:szCs w:val="24"/>
        </w:rPr>
        <w:t>.</w:t>
      </w:r>
      <w:r w:rsidRPr="00D20C7A">
        <w:rPr>
          <w:rFonts w:eastAsia="Times New Roman" w:cs="Times New Roman"/>
          <w:szCs w:val="24"/>
        </w:rPr>
        <w:t xml:space="preserve"> Συνδέεται στενά με τη λειτουργία της </w:t>
      </w:r>
      <w:r>
        <w:rPr>
          <w:rFonts w:eastAsia="Times New Roman" w:cs="Times New Roman"/>
          <w:szCs w:val="24"/>
        </w:rPr>
        <w:t>δ</w:t>
      </w:r>
      <w:r w:rsidRPr="00D20C7A">
        <w:rPr>
          <w:rFonts w:eastAsia="Times New Roman" w:cs="Times New Roman"/>
          <w:szCs w:val="24"/>
        </w:rPr>
        <w:t xml:space="preserve">ημοκρατίας </w:t>
      </w:r>
      <w:r>
        <w:rPr>
          <w:rFonts w:eastAsia="Times New Roman" w:cs="Times New Roman"/>
          <w:szCs w:val="24"/>
        </w:rPr>
        <w:t>μας,</w:t>
      </w:r>
      <w:r w:rsidRPr="00D20C7A">
        <w:rPr>
          <w:rFonts w:eastAsia="Times New Roman" w:cs="Times New Roman"/>
          <w:szCs w:val="24"/>
        </w:rPr>
        <w:t xml:space="preserve"> με τα κοινωνικά και δημοκρατικά δικαιώματα των πολιτών</w:t>
      </w:r>
      <w:r>
        <w:rPr>
          <w:rFonts w:eastAsia="Times New Roman" w:cs="Times New Roman"/>
          <w:szCs w:val="24"/>
        </w:rPr>
        <w:t>.</w:t>
      </w:r>
      <w:r w:rsidRPr="00D20C7A">
        <w:rPr>
          <w:rFonts w:eastAsia="Times New Roman" w:cs="Times New Roman"/>
          <w:szCs w:val="24"/>
        </w:rPr>
        <w:t xml:space="preserve"> </w:t>
      </w:r>
    </w:p>
    <w:p w14:paraId="09856111"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Πρέπει </w:t>
      </w:r>
      <w:r>
        <w:rPr>
          <w:rFonts w:eastAsia="Times New Roman" w:cs="Times New Roman"/>
          <w:szCs w:val="24"/>
        </w:rPr>
        <w:t>να το π</w:t>
      </w:r>
      <w:r w:rsidRPr="00D20C7A">
        <w:rPr>
          <w:rFonts w:eastAsia="Times New Roman" w:cs="Times New Roman"/>
          <w:szCs w:val="24"/>
        </w:rPr>
        <w:t>ούμε ξεκάθαρα</w:t>
      </w:r>
      <w:r>
        <w:rPr>
          <w:rFonts w:eastAsia="Times New Roman" w:cs="Times New Roman"/>
          <w:szCs w:val="24"/>
        </w:rPr>
        <w:t>:</w:t>
      </w:r>
      <w:r w:rsidRPr="00D20C7A">
        <w:rPr>
          <w:rFonts w:eastAsia="Times New Roman" w:cs="Times New Roman"/>
          <w:szCs w:val="24"/>
        </w:rPr>
        <w:t xml:space="preserve"> Υποτιμήθηκε ο πολίτης κατά τη διάρκεια της μνημονιακής περιόδου</w:t>
      </w:r>
      <w:r>
        <w:rPr>
          <w:rFonts w:eastAsia="Times New Roman" w:cs="Times New Roman"/>
          <w:szCs w:val="24"/>
        </w:rPr>
        <w:t>.</w:t>
      </w:r>
      <w:r w:rsidRPr="00D20C7A">
        <w:rPr>
          <w:rFonts w:eastAsia="Times New Roman" w:cs="Times New Roman"/>
          <w:szCs w:val="24"/>
        </w:rPr>
        <w:t xml:space="preserve"> Υποτιμήθηκε η βούληση</w:t>
      </w:r>
      <w:r w:rsidRPr="00D20C7A">
        <w:rPr>
          <w:rFonts w:eastAsia="Times New Roman" w:cs="Times New Roman"/>
          <w:szCs w:val="24"/>
        </w:rPr>
        <w:t xml:space="preserve"> της κοινωνίας</w:t>
      </w:r>
      <w:r>
        <w:rPr>
          <w:rFonts w:eastAsia="Times New Roman" w:cs="Times New Roman"/>
          <w:szCs w:val="24"/>
        </w:rPr>
        <w:t xml:space="preserve">. </w:t>
      </w:r>
      <w:r w:rsidRPr="00D20C7A">
        <w:rPr>
          <w:rFonts w:eastAsia="Times New Roman" w:cs="Times New Roman"/>
          <w:szCs w:val="24"/>
        </w:rPr>
        <w:t>Για το</w:t>
      </w:r>
      <w:r>
        <w:rPr>
          <w:rFonts w:eastAsia="Times New Roman" w:cs="Times New Roman"/>
          <w:szCs w:val="24"/>
        </w:rPr>
        <w:t>ν</w:t>
      </w:r>
      <w:r w:rsidRPr="00D20C7A">
        <w:rPr>
          <w:rFonts w:eastAsia="Times New Roman" w:cs="Times New Roman"/>
          <w:szCs w:val="24"/>
        </w:rPr>
        <w:t xml:space="preserve"> λόγο αυτό</w:t>
      </w:r>
      <w:r>
        <w:rPr>
          <w:rFonts w:eastAsia="Times New Roman" w:cs="Times New Roman"/>
          <w:szCs w:val="24"/>
        </w:rPr>
        <w:t>ν</w:t>
      </w:r>
      <w:r>
        <w:rPr>
          <w:rFonts w:eastAsia="Times New Roman" w:cs="Times New Roman"/>
          <w:szCs w:val="24"/>
        </w:rPr>
        <w:t>, στη σημερινή συζήτηση</w:t>
      </w:r>
      <w:r w:rsidRPr="00D20C7A">
        <w:rPr>
          <w:rFonts w:eastAsia="Times New Roman" w:cs="Times New Roman"/>
          <w:szCs w:val="24"/>
        </w:rPr>
        <w:t xml:space="preserve"> έχουν κατατεθεί προτάσεις που πρέπει να πω ότι </w:t>
      </w:r>
      <w:r>
        <w:rPr>
          <w:rFonts w:eastAsia="Times New Roman" w:cs="Times New Roman"/>
          <w:szCs w:val="24"/>
        </w:rPr>
        <w:t>διαμορφώθηκαν κατά τη διάρκεια α</w:t>
      </w:r>
      <w:r w:rsidRPr="00D20C7A">
        <w:rPr>
          <w:rFonts w:eastAsia="Times New Roman" w:cs="Times New Roman"/>
          <w:szCs w:val="24"/>
        </w:rPr>
        <w:t xml:space="preserve">υτής </w:t>
      </w:r>
      <w:r>
        <w:rPr>
          <w:rFonts w:eastAsia="Times New Roman" w:cs="Times New Roman"/>
          <w:szCs w:val="24"/>
        </w:rPr>
        <w:t xml:space="preserve">της μνημονιακής </w:t>
      </w:r>
      <w:r w:rsidRPr="00D20C7A">
        <w:rPr>
          <w:rFonts w:eastAsia="Times New Roman" w:cs="Times New Roman"/>
          <w:szCs w:val="24"/>
        </w:rPr>
        <w:t>περιόδου</w:t>
      </w:r>
      <w:r>
        <w:rPr>
          <w:rFonts w:eastAsia="Times New Roman" w:cs="Times New Roman"/>
          <w:szCs w:val="24"/>
        </w:rPr>
        <w:t>.</w:t>
      </w:r>
      <w:r w:rsidRPr="00D20C7A">
        <w:rPr>
          <w:rFonts w:eastAsia="Times New Roman" w:cs="Times New Roman"/>
          <w:szCs w:val="24"/>
        </w:rPr>
        <w:t xml:space="preserve"> </w:t>
      </w:r>
    </w:p>
    <w:p w14:paraId="09856112"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Και φαίνεται ξεκάθαρα ποιο είναι τελικά το διαφορετικό </w:t>
      </w:r>
      <w:r w:rsidRPr="00D20C7A">
        <w:rPr>
          <w:rFonts w:eastAsia="Times New Roman" w:cs="Times New Roman"/>
          <w:szCs w:val="24"/>
          <w:lang w:val="en-US"/>
        </w:rPr>
        <w:t>DNA</w:t>
      </w:r>
      <w:r w:rsidRPr="00D20C7A">
        <w:rPr>
          <w:rFonts w:eastAsia="Times New Roman" w:cs="Times New Roman"/>
          <w:szCs w:val="24"/>
        </w:rPr>
        <w:t xml:space="preserve"> στην πολιτική</w:t>
      </w:r>
      <w:r>
        <w:rPr>
          <w:rFonts w:eastAsia="Times New Roman" w:cs="Times New Roman"/>
          <w:szCs w:val="24"/>
        </w:rPr>
        <w:t>.</w:t>
      </w:r>
      <w:r w:rsidRPr="00D20C7A">
        <w:rPr>
          <w:rFonts w:eastAsia="Times New Roman" w:cs="Times New Roman"/>
          <w:szCs w:val="24"/>
        </w:rPr>
        <w:t xml:space="preserve"> Η μία πλευρά προτάσεων απεικονίζει την ανάγκη εμβάθυνσης της </w:t>
      </w:r>
      <w:r>
        <w:rPr>
          <w:rFonts w:eastAsia="Times New Roman" w:cs="Times New Roman"/>
          <w:szCs w:val="24"/>
        </w:rPr>
        <w:t>δ</w:t>
      </w:r>
      <w:r w:rsidRPr="00D20C7A">
        <w:rPr>
          <w:rFonts w:eastAsia="Times New Roman" w:cs="Times New Roman"/>
          <w:szCs w:val="24"/>
        </w:rPr>
        <w:t>ημοκρατίας</w:t>
      </w:r>
      <w:r>
        <w:rPr>
          <w:rFonts w:eastAsia="Times New Roman" w:cs="Times New Roman"/>
          <w:szCs w:val="24"/>
        </w:rPr>
        <w:t>,</w:t>
      </w:r>
      <w:r w:rsidRPr="00D20C7A">
        <w:rPr>
          <w:rFonts w:eastAsia="Times New Roman" w:cs="Times New Roman"/>
          <w:szCs w:val="24"/>
        </w:rPr>
        <w:t xml:space="preserve"> την κινητοποίηση της κοινωνίας και έτσι και της οικονομίας</w:t>
      </w:r>
      <w:r>
        <w:rPr>
          <w:rFonts w:eastAsia="Times New Roman" w:cs="Times New Roman"/>
          <w:szCs w:val="24"/>
        </w:rPr>
        <w:t>,</w:t>
      </w:r>
      <w:r w:rsidRPr="00D20C7A">
        <w:rPr>
          <w:rFonts w:eastAsia="Times New Roman" w:cs="Times New Roman"/>
          <w:szCs w:val="24"/>
        </w:rPr>
        <w:t xml:space="preserve"> στη βάση της ισοτιμίας και με σεβασμό στην εργασία</w:t>
      </w:r>
      <w:r>
        <w:rPr>
          <w:rFonts w:eastAsia="Times New Roman" w:cs="Times New Roman"/>
          <w:szCs w:val="24"/>
        </w:rPr>
        <w:t>,</w:t>
      </w:r>
      <w:r w:rsidRPr="00D20C7A">
        <w:rPr>
          <w:rFonts w:eastAsia="Times New Roman" w:cs="Times New Roman"/>
          <w:szCs w:val="24"/>
        </w:rPr>
        <w:t xml:space="preserve"> με βαθιές μεταρρυθμιστικές τομές</w:t>
      </w:r>
      <w:r>
        <w:rPr>
          <w:rFonts w:eastAsia="Times New Roman" w:cs="Times New Roman"/>
          <w:szCs w:val="24"/>
        </w:rPr>
        <w:t>.</w:t>
      </w:r>
      <w:r w:rsidRPr="00D20C7A">
        <w:rPr>
          <w:rFonts w:eastAsia="Times New Roman" w:cs="Times New Roman"/>
          <w:szCs w:val="24"/>
        </w:rPr>
        <w:t xml:space="preserve"> </w:t>
      </w:r>
    </w:p>
    <w:p w14:paraId="09856113"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Η άλλη πλευρά</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όμως,</w:t>
      </w:r>
      <w:r w:rsidRPr="00D20C7A">
        <w:rPr>
          <w:rFonts w:eastAsia="Times New Roman" w:cs="Times New Roman"/>
          <w:szCs w:val="24"/>
        </w:rPr>
        <w:t xml:space="preserve"> τι προτείνει</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Προτείνει </w:t>
      </w:r>
      <w:r w:rsidRPr="00D20C7A">
        <w:rPr>
          <w:rFonts w:eastAsia="Times New Roman" w:cs="Times New Roman"/>
          <w:szCs w:val="24"/>
        </w:rPr>
        <w:t>την εμβάθυνση του νεοφιλελευθερισμού</w:t>
      </w:r>
      <w:r>
        <w:rPr>
          <w:rFonts w:eastAsia="Times New Roman" w:cs="Times New Roman"/>
          <w:szCs w:val="24"/>
        </w:rPr>
        <w:t>,</w:t>
      </w:r>
      <w:r w:rsidRPr="00D20C7A">
        <w:rPr>
          <w:rFonts w:eastAsia="Times New Roman" w:cs="Times New Roman"/>
          <w:szCs w:val="24"/>
        </w:rPr>
        <w:t xml:space="preserve"> την αναπαραγωγή του παλιού πολιτικού συστήματος και τη συνταγματοποίηση των πλεονασμάτων</w:t>
      </w:r>
      <w:r>
        <w:rPr>
          <w:rFonts w:eastAsia="Times New Roman" w:cs="Times New Roman"/>
          <w:szCs w:val="24"/>
        </w:rPr>
        <w:t>. Πόσο υποκριτικό,</w:t>
      </w:r>
      <w:r w:rsidRPr="00D20C7A">
        <w:rPr>
          <w:rFonts w:eastAsia="Times New Roman" w:cs="Times New Roman"/>
          <w:szCs w:val="24"/>
        </w:rPr>
        <w:t xml:space="preserve"> </w:t>
      </w:r>
      <w:r>
        <w:rPr>
          <w:rFonts w:eastAsia="Times New Roman" w:cs="Times New Roman"/>
          <w:szCs w:val="24"/>
        </w:rPr>
        <w:t>όμως,</w:t>
      </w:r>
      <w:r w:rsidRPr="00D20C7A">
        <w:rPr>
          <w:rFonts w:eastAsia="Times New Roman" w:cs="Times New Roman"/>
          <w:szCs w:val="24"/>
        </w:rPr>
        <w:t xml:space="preserve"> είναι από τη μία μεριά να στήνεις υποθετικού</w:t>
      </w:r>
      <w:r>
        <w:rPr>
          <w:rFonts w:eastAsia="Times New Roman" w:cs="Times New Roman"/>
          <w:szCs w:val="24"/>
        </w:rPr>
        <w:t xml:space="preserve">ς διαλόγους με τον κ. Βέμπερ </w:t>
      </w:r>
      <w:r w:rsidRPr="00D20C7A">
        <w:rPr>
          <w:rFonts w:eastAsia="Times New Roman" w:cs="Times New Roman"/>
          <w:szCs w:val="24"/>
        </w:rPr>
        <w:t>για την κατάργηση των</w:t>
      </w:r>
      <w:r w:rsidRPr="00D20C7A">
        <w:rPr>
          <w:rFonts w:eastAsia="Times New Roman" w:cs="Times New Roman"/>
          <w:szCs w:val="24"/>
        </w:rPr>
        <w:t xml:space="preserve"> πλεονασμάτων και </w:t>
      </w:r>
      <w:r>
        <w:rPr>
          <w:rFonts w:eastAsia="Times New Roman" w:cs="Times New Roman"/>
          <w:szCs w:val="24"/>
        </w:rPr>
        <w:t xml:space="preserve">από την άλλη μεριά, να </w:t>
      </w:r>
      <w:r w:rsidRPr="00D20C7A">
        <w:rPr>
          <w:rFonts w:eastAsia="Times New Roman" w:cs="Times New Roman"/>
          <w:szCs w:val="24"/>
        </w:rPr>
        <w:t>έρχεσαι εδώ και να προτείνεις τη συνταγματοποίηση των πλεονασμάτων</w:t>
      </w:r>
      <w:r>
        <w:rPr>
          <w:rFonts w:eastAsia="Times New Roman" w:cs="Times New Roman"/>
          <w:szCs w:val="24"/>
        </w:rPr>
        <w:t>.</w:t>
      </w:r>
      <w:r w:rsidRPr="00D20C7A">
        <w:rPr>
          <w:rFonts w:eastAsia="Times New Roman" w:cs="Times New Roman"/>
          <w:szCs w:val="24"/>
        </w:rPr>
        <w:t xml:space="preserve"> </w:t>
      </w:r>
    </w:p>
    <w:p w14:paraId="09856114"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 xml:space="preserve">Κυρίες και κύριοι Βουλευτές </w:t>
      </w:r>
      <w:r>
        <w:rPr>
          <w:rFonts w:eastAsia="Times New Roman" w:cs="Times New Roman"/>
          <w:szCs w:val="24"/>
        </w:rPr>
        <w:t xml:space="preserve">της </w:t>
      </w:r>
      <w:r w:rsidRPr="00D20C7A">
        <w:rPr>
          <w:rFonts w:eastAsia="Times New Roman" w:cs="Times New Roman"/>
          <w:szCs w:val="24"/>
        </w:rPr>
        <w:t>Νέας Δημοκρατίας</w:t>
      </w:r>
      <w:r>
        <w:rPr>
          <w:rFonts w:eastAsia="Times New Roman" w:cs="Times New Roman"/>
          <w:szCs w:val="24"/>
        </w:rPr>
        <w:t>, δ</w:t>
      </w:r>
      <w:r w:rsidRPr="00D20C7A">
        <w:rPr>
          <w:rFonts w:eastAsia="Times New Roman" w:cs="Times New Roman"/>
          <w:szCs w:val="24"/>
        </w:rPr>
        <w:t>εν χρειάζεται καν να σας διαψεύσουμε</w:t>
      </w:r>
      <w:r>
        <w:rPr>
          <w:rFonts w:eastAsia="Times New Roman" w:cs="Times New Roman"/>
          <w:szCs w:val="24"/>
        </w:rPr>
        <w:t>. Διαψεύδεστε</w:t>
      </w:r>
      <w:r w:rsidRPr="00D20C7A">
        <w:rPr>
          <w:rFonts w:eastAsia="Times New Roman" w:cs="Times New Roman"/>
          <w:szCs w:val="24"/>
        </w:rPr>
        <w:t xml:space="preserve"> μόνοι </w:t>
      </w:r>
      <w:r>
        <w:rPr>
          <w:rFonts w:eastAsia="Times New Roman" w:cs="Times New Roman"/>
          <w:szCs w:val="24"/>
        </w:rPr>
        <w:t>σας κ</w:t>
      </w:r>
      <w:r w:rsidRPr="00D20C7A">
        <w:rPr>
          <w:rFonts w:eastAsia="Times New Roman" w:cs="Times New Roman"/>
          <w:szCs w:val="24"/>
        </w:rPr>
        <w:t xml:space="preserve">αι </w:t>
      </w:r>
      <w:r>
        <w:rPr>
          <w:rFonts w:eastAsia="Times New Roman" w:cs="Times New Roman"/>
          <w:szCs w:val="24"/>
        </w:rPr>
        <w:t>κάνετε πράγματι το</w:t>
      </w:r>
      <w:r w:rsidRPr="00D20C7A">
        <w:rPr>
          <w:rFonts w:eastAsia="Times New Roman" w:cs="Times New Roman"/>
          <w:szCs w:val="24"/>
        </w:rPr>
        <w:t xml:space="preserve"> έργο μας πιο</w:t>
      </w:r>
      <w:r w:rsidRPr="00D20C7A">
        <w:rPr>
          <w:rFonts w:eastAsia="Times New Roman" w:cs="Times New Roman"/>
          <w:szCs w:val="24"/>
        </w:rPr>
        <w:t xml:space="preserve"> εύκολο</w:t>
      </w:r>
      <w:r>
        <w:rPr>
          <w:rFonts w:eastAsia="Times New Roman" w:cs="Times New Roman"/>
          <w:szCs w:val="24"/>
        </w:rPr>
        <w:t>.</w:t>
      </w:r>
      <w:r w:rsidRPr="00D20C7A">
        <w:rPr>
          <w:rFonts w:eastAsia="Times New Roman" w:cs="Times New Roman"/>
          <w:szCs w:val="24"/>
        </w:rPr>
        <w:t xml:space="preserve"> Βάζετε</w:t>
      </w:r>
      <w:r>
        <w:rPr>
          <w:rFonts w:eastAsia="Times New Roman" w:cs="Times New Roman"/>
          <w:szCs w:val="24"/>
        </w:rPr>
        <w:t>, όμως</w:t>
      </w:r>
      <w:r w:rsidRPr="00D20C7A">
        <w:rPr>
          <w:rFonts w:eastAsia="Times New Roman" w:cs="Times New Roman"/>
          <w:szCs w:val="24"/>
        </w:rPr>
        <w:t xml:space="preserve"> και ένα ερώτημα</w:t>
      </w:r>
      <w:r>
        <w:rPr>
          <w:rFonts w:eastAsia="Times New Roman" w:cs="Times New Roman"/>
          <w:szCs w:val="24"/>
        </w:rPr>
        <w:t>:</w:t>
      </w:r>
      <w:r w:rsidRPr="00D20C7A">
        <w:rPr>
          <w:rFonts w:eastAsia="Times New Roman" w:cs="Times New Roman"/>
          <w:szCs w:val="24"/>
        </w:rPr>
        <w:t xml:space="preserve"> Τελικά</w:t>
      </w:r>
      <w:r>
        <w:rPr>
          <w:rFonts w:eastAsia="Times New Roman" w:cs="Times New Roman"/>
          <w:szCs w:val="24"/>
        </w:rPr>
        <w:t>,</w:t>
      </w:r>
      <w:r w:rsidRPr="00D20C7A">
        <w:rPr>
          <w:rFonts w:eastAsia="Times New Roman" w:cs="Times New Roman"/>
          <w:szCs w:val="24"/>
        </w:rPr>
        <w:t xml:space="preserve"> τι Πρόεδρο της Κομισιόν προτείνετε</w:t>
      </w:r>
      <w:r>
        <w:rPr>
          <w:rFonts w:eastAsia="Times New Roman" w:cs="Times New Roman"/>
          <w:szCs w:val="24"/>
        </w:rPr>
        <w:t>;</w:t>
      </w:r>
      <w:r w:rsidRPr="00D20C7A">
        <w:rPr>
          <w:rFonts w:eastAsia="Times New Roman" w:cs="Times New Roman"/>
          <w:szCs w:val="24"/>
        </w:rPr>
        <w:t xml:space="preserve"> Κάποιον που την επόμενη </w:t>
      </w:r>
      <w:r>
        <w:rPr>
          <w:rFonts w:eastAsia="Times New Roman" w:cs="Times New Roman"/>
          <w:szCs w:val="24"/>
        </w:rPr>
        <w:t>στιγμή τον διαψεύδει και ο κ.</w:t>
      </w:r>
      <w:r w:rsidRPr="00D20C7A">
        <w:rPr>
          <w:rFonts w:eastAsia="Times New Roman" w:cs="Times New Roman"/>
          <w:szCs w:val="24"/>
        </w:rPr>
        <w:t xml:space="preserve"> Γιούνκερ </w:t>
      </w:r>
      <w:r>
        <w:rPr>
          <w:rFonts w:eastAsia="Times New Roman" w:cs="Times New Roman"/>
          <w:szCs w:val="24"/>
        </w:rPr>
        <w:t>και η κ.</w:t>
      </w:r>
      <w:r w:rsidRPr="00D20C7A">
        <w:rPr>
          <w:rFonts w:eastAsia="Times New Roman" w:cs="Times New Roman"/>
          <w:szCs w:val="24"/>
        </w:rPr>
        <w:t xml:space="preserve"> Μέρκελ</w:t>
      </w:r>
      <w:r>
        <w:rPr>
          <w:rFonts w:eastAsia="Times New Roman" w:cs="Times New Roman"/>
          <w:szCs w:val="24"/>
        </w:rPr>
        <w:t>;</w:t>
      </w:r>
    </w:p>
    <w:p w14:paraId="09856115"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Όμως </w:t>
      </w:r>
      <w:r w:rsidRPr="00D20C7A">
        <w:rPr>
          <w:rFonts w:eastAsia="Times New Roman" w:cs="Times New Roman"/>
          <w:szCs w:val="24"/>
        </w:rPr>
        <w:t>και τι πιο προκλητικό μπορεί να κάνει μία πολιτική δύ</w:t>
      </w:r>
      <w:r>
        <w:rPr>
          <w:rFonts w:eastAsia="Times New Roman" w:cs="Times New Roman"/>
          <w:szCs w:val="24"/>
        </w:rPr>
        <w:t>ναμη από το να ζητήσει από τον ε</w:t>
      </w:r>
      <w:r w:rsidRPr="00D20C7A">
        <w:rPr>
          <w:rFonts w:eastAsia="Times New Roman" w:cs="Times New Roman"/>
          <w:szCs w:val="24"/>
        </w:rPr>
        <w:t>λλη</w:t>
      </w:r>
      <w:r w:rsidRPr="00D20C7A">
        <w:rPr>
          <w:rFonts w:eastAsia="Times New Roman" w:cs="Times New Roman"/>
          <w:szCs w:val="24"/>
        </w:rPr>
        <w:t>νικό λαό</w:t>
      </w:r>
      <w:r>
        <w:rPr>
          <w:rFonts w:eastAsia="Times New Roman" w:cs="Times New Roman"/>
          <w:szCs w:val="24"/>
        </w:rPr>
        <w:t>,</w:t>
      </w:r>
      <w:r w:rsidRPr="00D20C7A">
        <w:rPr>
          <w:rFonts w:eastAsia="Times New Roman" w:cs="Times New Roman"/>
          <w:szCs w:val="24"/>
        </w:rPr>
        <w:t xml:space="preserve"> που </w:t>
      </w:r>
      <w:r>
        <w:rPr>
          <w:rFonts w:eastAsia="Times New Roman" w:cs="Times New Roman"/>
          <w:szCs w:val="24"/>
        </w:rPr>
        <w:t xml:space="preserve">υπέφερε </w:t>
      </w:r>
      <w:r w:rsidRPr="00D20C7A">
        <w:rPr>
          <w:rFonts w:eastAsia="Times New Roman" w:cs="Times New Roman"/>
          <w:szCs w:val="24"/>
        </w:rPr>
        <w:t>από τα μνημόνια</w:t>
      </w:r>
      <w:r>
        <w:rPr>
          <w:rFonts w:eastAsia="Times New Roman" w:cs="Times New Roman"/>
          <w:szCs w:val="24"/>
        </w:rPr>
        <w:t>,</w:t>
      </w:r>
      <w:r w:rsidRPr="00D20C7A">
        <w:rPr>
          <w:rFonts w:eastAsia="Times New Roman" w:cs="Times New Roman"/>
          <w:szCs w:val="24"/>
        </w:rPr>
        <w:t xml:space="preserve"> να </w:t>
      </w:r>
      <w:r>
        <w:rPr>
          <w:rFonts w:eastAsia="Times New Roman" w:cs="Times New Roman"/>
          <w:szCs w:val="24"/>
        </w:rPr>
        <w:t xml:space="preserve">συνταγματοποιηθούν </w:t>
      </w:r>
      <w:r w:rsidRPr="00D20C7A">
        <w:rPr>
          <w:rFonts w:eastAsia="Times New Roman" w:cs="Times New Roman"/>
          <w:szCs w:val="24"/>
        </w:rPr>
        <w:t>τα μνημόνια</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Αυτό </w:t>
      </w:r>
      <w:r w:rsidRPr="00D20C7A">
        <w:rPr>
          <w:rFonts w:eastAsia="Times New Roman" w:cs="Times New Roman"/>
          <w:szCs w:val="24"/>
        </w:rPr>
        <w:t xml:space="preserve">είναι κάτι το οποίο πραγματικά θα </w:t>
      </w:r>
      <w:r>
        <w:rPr>
          <w:rFonts w:eastAsia="Times New Roman" w:cs="Times New Roman"/>
          <w:szCs w:val="24"/>
        </w:rPr>
        <w:t xml:space="preserve">σας </w:t>
      </w:r>
      <w:r w:rsidRPr="00D20C7A">
        <w:rPr>
          <w:rFonts w:eastAsia="Times New Roman" w:cs="Times New Roman"/>
          <w:szCs w:val="24"/>
        </w:rPr>
        <w:t>στιγματίσει για πάντα</w:t>
      </w:r>
      <w:r>
        <w:rPr>
          <w:rFonts w:eastAsia="Times New Roman" w:cs="Times New Roman"/>
          <w:szCs w:val="24"/>
        </w:rPr>
        <w:t>.</w:t>
      </w:r>
    </w:p>
    <w:p w14:paraId="09856116"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Τι αποκαλύπτει</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όμως,</w:t>
      </w:r>
      <w:r w:rsidRPr="00D20C7A">
        <w:rPr>
          <w:rFonts w:eastAsia="Times New Roman" w:cs="Times New Roman"/>
          <w:szCs w:val="24"/>
        </w:rPr>
        <w:t xml:space="preserve"> η συζήτηση στη Βουλή</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Από τη μία μεριά την </w:t>
      </w:r>
      <w:r w:rsidRPr="00D20C7A">
        <w:rPr>
          <w:rFonts w:eastAsia="Times New Roman" w:cs="Times New Roman"/>
          <w:szCs w:val="24"/>
        </w:rPr>
        <w:t>υποτίμηση του συνταγματικού κανόνα κ</w:t>
      </w:r>
      <w:r>
        <w:rPr>
          <w:rFonts w:eastAsia="Times New Roman" w:cs="Times New Roman"/>
          <w:szCs w:val="24"/>
        </w:rPr>
        <w:t xml:space="preserve">αι του </w:t>
      </w:r>
      <w:r>
        <w:rPr>
          <w:rFonts w:eastAsia="Times New Roman" w:cs="Times New Roman"/>
          <w:szCs w:val="24"/>
        </w:rPr>
        <w:t>δημοκρατικού κανόνα της ε</w:t>
      </w:r>
      <w:r w:rsidRPr="00D20C7A">
        <w:rPr>
          <w:rFonts w:eastAsia="Times New Roman" w:cs="Times New Roman"/>
          <w:szCs w:val="24"/>
        </w:rPr>
        <w:t>λεύθερης συνείδησης των Βουλευτών από τον κ</w:t>
      </w:r>
      <w:r>
        <w:rPr>
          <w:rFonts w:eastAsia="Times New Roman" w:cs="Times New Roman"/>
          <w:szCs w:val="24"/>
        </w:rPr>
        <w:t>.</w:t>
      </w:r>
      <w:r w:rsidRPr="00D20C7A">
        <w:rPr>
          <w:rFonts w:eastAsia="Times New Roman" w:cs="Times New Roman"/>
          <w:szCs w:val="24"/>
        </w:rPr>
        <w:t xml:space="preserve"> Μητσ</w:t>
      </w:r>
      <w:r>
        <w:rPr>
          <w:rFonts w:eastAsia="Times New Roman" w:cs="Times New Roman"/>
          <w:szCs w:val="24"/>
        </w:rPr>
        <w:t>οτάκη, που προτείνει το σύστημα ρ</w:t>
      </w:r>
      <w:r w:rsidRPr="00D20C7A">
        <w:rPr>
          <w:rFonts w:eastAsia="Times New Roman" w:cs="Times New Roman"/>
          <w:szCs w:val="24"/>
        </w:rPr>
        <w:t>ώσικη ρο</w:t>
      </w:r>
      <w:r>
        <w:rPr>
          <w:rFonts w:eastAsia="Times New Roman" w:cs="Times New Roman"/>
          <w:szCs w:val="24"/>
        </w:rPr>
        <w:t xml:space="preserve">υλέτα, να τα ψηφίσουμε τώρα όλοι, </w:t>
      </w:r>
      <w:r w:rsidRPr="00D20C7A">
        <w:rPr>
          <w:rFonts w:eastAsia="Times New Roman" w:cs="Times New Roman"/>
          <w:szCs w:val="24"/>
        </w:rPr>
        <w:t>τα πάντα</w:t>
      </w:r>
      <w:r>
        <w:rPr>
          <w:rFonts w:eastAsia="Times New Roman" w:cs="Times New Roman"/>
          <w:szCs w:val="24"/>
        </w:rPr>
        <w:t>,</w:t>
      </w:r>
      <w:r w:rsidRPr="00D20C7A">
        <w:rPr>
          <w:rFonts w:eastAsia="Times New Roman" w:cs="Times New Roman"/>
          <w:szCs w:val="24"/>
        </w:rPr>
        <w:t xml:space="preserve"> χωρίς κριτήρια και χωρίς αξίες</w:t>
      </w:r>
      <w:r>
        <w:rPr>
          <w:rFonts w:eastAsia="Times New Roman" w:cs="Times New Roman"/>
          <w:szCs w:val="24"/>
        </w:rPr>
        <w:t>.</w:t>
      </w:r>
      <w:r w:rsidRPr="00D20C7A">
        <w:rPr>
          <w:rFonts w:eastAsia="Times New Roman" w:cs="Times New Roman"/>
          <w:szCs w:val="24"/>
        </w:rPr>
        <w:t xml:space="preserve"> Μήπως χωρίς κριτήρια και χωρίς αξίες ασκεί πολιτική τελικά η Νέα </w:t>
      </w:r>
      <w:r w:rsidRPr="00D20C7A">
        <w:rPr>
          <w:rFonts w:eastAsia="Times New Roman" w:cs="Times New Roman"/>
          <w:szCs w:val="24"/>
        </w:rPr>
        <w:t>Δημοκρατία</w:t>
      </w:r>
      <w:r>
        <w:rPr>
          <w:rFonts w:eastAsia="Times New Roman" w:cs="Times New Roman"/>
          <w:szCs w:val="24"/>
        </w:rPr>
        <w:t>;</w:t>
      </w:r>
      <w:r w:rsidRPr="00D20C7A">
        <w:rPr>
          <w:rFonts w:eastAsia="Times New Roman" w:cs="Times New Roman"/>
          <w:szCs w:val="24"/>
        </w:rPr>
        <w:t xml:space="preserve"> </w:t>
      </w:r>
    </w:p>
    <w:p w14:paraId="09856117" w14:textId="77777777" w:rsidR="00BE639A" w:rsidRDefault="00A212EC">
      <w:pPr>
        <w:tabs>
          <w:tab w:val="left" w:pos="6168"/>
        </w:tabs>
        <w:spacing w:line="600" w:lineRule="auto"/>
        <w:ind w:firstLine="720"/>
        <w:jc w:val="both"/>
        <w:rPr>
          <w:rFonts w:eastAsia="Times New Roman" w:cs="Times New Roman"/>
          <w:szCs w:val="24"/>
        </w:rPr>
      </w:pPr>
      <w:r w:rsidRPr="00D20C7A">
        <w:rPr>
          <w:rFonts w:eastAsia="Times New Roman" w:cs="Times New Roman"/>
          <w:szCs w:val="24"/>
        </w:rPr>
        <w:t>Προσέξτε υποκρισία</w:t>
      </w:r>
      <w:r>
        <w:rPr>
          <w:rFonts w:eastAsia="Times New Roman" w:cs="Times New Roman"/>
          <w:szCs w:val="24"/>
        </w:rPr>
        <w:t>!</w:t>
      </w:r>
      <w:r w:rsidRPr="00D20C7A">
        <w:rPr>
          <w:rFonts w:eastAsia="Times New Roman" w:cs="Times New Roman"/>
          <w:szCs w:val="24"/>
        </w:rPr>
        <w:t xml:space="preserve"> Σ</w:t>
      </w:r>
      <w:r>
        <w:rPr>
          <w:rFonts w:eastAsia="Times New Roman" w:cs="Times New Roman"/>
          <w:szCs w:val="24"/>
        </w:rPr>
        <w:t>τα δύο κύρια ζητήματα που πρότεινε η</w:t>
      </w:r>
      <w:r w:rsidRPr="00D20C7A">
        <w:rPr>
          <w:rFonts w:eastAsia="Times New Roman" w:cs="Times New Roman"/>
          <w:szCs w:val="24"/>
        </w:rPr>
        <w:t xml:space="preserve"> Νέα Δημοκρατία δεν έβαλε την ευθύνη Υπουργών</w:t>
      </w:r>
      <w:r>
        <w:rPr>
          <w:rFonts w:eastAsia="Times New Roman" w:cs="Times New Roman"/>
          <w:szCs w:val="24"/>
        </w:rPr>
        <w:t>.</w:t>
      </w:r>
      <w:r w:rsidRPr="00D20C7A">
        <w:rPr>
          <w:rFonts w:eastAsia="Times New Roman" w:cs="Times New Roman"/>
          <w:szCs w:val="24"/>
        </w:rPr>
        <w:t xml:space="preserve"> Τι σημαίνει αυτό</w:t>
      </w:r>
      <w:r>
        <w:rPr>
          <w:rFonts w:eastAsia="Times New Roman" w:cs="Times New Roman"/>
          <w:szCs w:val="24"/>
        </w:rPr>
        <w:t>; Σημαίνει ό</w:t>
      </w:r>
      <w:r w:rsidRPr="00D20C7A">
        <w:rPr>
          <w:rFonts w:eastAsia="Times New Roman" w:cs="Times New Roman"/>
          <w:szCs w:val="24"/>
        </w:rPr>
        <w:t>τι είναι ένα βασικό ζήτημα το οποίο φοβάται η Νέα Δημοκρατία και ουσιαστικά δεν θέλει να το αλλάξει</w:t>
      </w:r>
      <w:r>
        <w:rPr>
          <w:rFonts w:eastAsia="Times New Roman" w:cs="Times New Roman"/>
          <w:szCs w:val="24"/>
        </w:rPr>
        <w:t>.</w:t>
      </w:r>
      <w:r w:rsidRPr="00D20C7A">
        <w:rPr>
          <w:rFonts w:eastAsia="Times New Roman" w:cs="Times New Roman"/>
          <w:szCs w:val="24"/>
        </w:rPr>
        <w:t xml:space="preserve"> </w:t>
      </w:r>
    </w:p>
    <w:p w14:paraId="09856118"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Όμως και από το Κίνημα Αλλαγής </w:t>
      </w:r>
      <w:r w:rsidRPr="00D20C7A">
        <w:rPr>
          <w:rFonts w:eastAsia="Times New Roman" w:cs="Times New Roman"/>
          <w:szCs w:val="24"/>
        </w:rPr>
        <w:t>θεωρώ ότι υπάρχει υποκρισία</w:t>
      </w:r>
      <w:r>
        <w:rPr>
          <w:rFonts w:eastAsia="Times New Roman" w:cs="Times New Roman"/>
          <w:szCs w:val="24"/>
        </w:rPr>
        <w:t>, ό</w:t>
      </w:r>
      <w:r w:rsidRPr="00D20C7A">
        <w:rPr>
          <w:rFonts w:eastAsia="Times New Roman" w:cs="Times New Roman"/>
          <w:szCs w:val="24"/>
        </w:rPr>
        <w:t>ταν ζητάει να μην πάρει κα</w:t>
      </w:r>
      <w:r>
        <w:rPr>
          <w:rFonts w:eastAsia="Times New Roman" w:cs="Times New Roman"/>
          <w:szCs w:val="24"/>
        </w:rPr>
        <w:t>μ</w:t>
      </w:r>
      <w:r w:rsidRPr="00D20C7A">
        <w:rPr>
          <w:rFonts w:eastAsia="Times New Roman" w:cs="Times New Roman"/>
          <w:szCs w:val="24"/>
        </w:rPr>
        <w:t xml:space="preserve">μία πρόταση </w:t>
      </w:r>
      <w:r>
        <w:rPr>
          <w:rFonts w:eastAsia="Times New Roman" w:cs="Times New Roman"/>
          <w:szCs w:val="24"/>
        </w:rPr>
        <w:t>εκατόν ογδόντα</w:t>
      </w:r>
      <w:r w:rsidRPr="00D20C7A">
        <w:rPr>
          <w:rFonts w:eastAsia="Times New Roman" w:cs="Times New Roman"/>
          <w:szCs w:val="24"/>
        </w:rPr>
        <w:t xml:space="preserve"> ψήφους</w:t>
      </w:r>
      <w:r>
        <w:rPr>
          <w:rFonts w:eastAsia="Times New Roman" w:cs="Times New Roman"/>
          <w:szCs w:val="24"/>
        </w:rPr>
        <w:t>.</w:t>
      </w:r>
      <w:r w:rsidRPr="00D20C7A">
        <w:rPr>
          <w:rFonts w:eastAsia="Times New Roman" w:cs="Times New Roman"/>
          <w:szCs w:val="24"/>
        </w:rPr>
        <w:t xml:space="preserve"> Δηλαδή</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α</w:t>
      </w:r>
      <w:r w:rsidRPr="00D20C7A">
        <w:rPr>
          <w:rFonts w:eastAsia="Times New Roman" w:cs="Times New Roman"/>
          <w:szCs w:val="24"/>
        </w:rPr>
        <w:t>γαπητοί συνάδελφοι</w:t>
      </w:r>
      <w:r>
        <w:rPr>
          <w:rFonts w:eastAsia="Times New Roman" w:cs="Times New Roman"/>
          <w:szCs w:val="24"/>
        </w:rPr>
        <w:t>,</w:t>
      </w:r>
      <w:r w:rsidRPr="00D20C7A">
        <w:rPr>
          <w:rFonts w:eastAsia="Times New Roman" w:cs="Times New Roman"/>
          <w:szCs w:val="24"/>
        </w:rPr>
        <w:t xml:space="preserve"> δεν θέλετε να έχει ισχυρή πολιτική νομιμοποίηση από την παρούσα Βουλή η τροποποίηση του άρθρου περί ευθύ</w:t>
      </w:r>
      <w:r w:rsidRPr="00D20C7A">
        <w:rPr>
          <w:rFonts w:eastAsia="Times New Roman" w:cs="Times New Roman"/>
          <w:szCs w:val="24"/>
        </w:rPr>
        <w:t>νης Υπουργών</w:t>
      </w:r>
      <w:r>
        <w:rPr>
          <w:rFonts w:eastAsia="Times New Roman" w:cs="Times New Roman"/>
          <w:szCs w:val="24"/>
        </w:rPr>
        <w:t>;</w:t>
      </w:r>
      <w:r w:rsidRPr="00D20C7A">
        <w:rPr>
          <w:rFonts w:eastAsia="Times New Roman" w:cs="Times New Roman"/>
          <w:szCs w:val="24"/>
        </w:rPr>
        <w:t xml:space="preserve"> Δεν θέλετε ούτε αυ</w:t>
      </w:r>
      <w:r>
        <w:rPr>
          <w:rFonts w:eastAsia="Times New Roman" w:cs="Times New Roman"/>
          <w:szCs w:val="24"/>
        </w:rPr>
        <w:t>τό το πολιτικό μήνυμα να δώσει η ε</w:t>
      </w:r>
      <w:r w:rsidRPr="00D20C7A">
        <w:rPr>
          <w:rFonts w:eastAsia="Times New Roman" w:cs="Times New Roman"/>
          <w:szCs w:val="24"/>
        </w:rPr>
        <w:t>λληνική Βουλή</w:t>
      </w:r>
      <w:r>
        <w:rPr>
          <w:rFonts w:eastAsia="Times New Roman" w:cs="Times New Roman"/>
          <w:szCs w:val="24"/>
        </w:rPr>
        <w:t>;</w:t>
      </w:r>
      <w:r w:rsidRPr="00D20C7A">
        <w:rPr>
          <w:rFonts w:eastAsia="Times New Roman" w:cs="Times New Roman"/>
          <w:szCs w:val="24"/>
        </w:rPr>
        <w:t xml:space="preserve"> Τόσο πολύ στεναχωριέστε για το αποτέλεσμα </w:t>
      </w:r>
      <w:r>
        <w:rPr>
          <w:rFonts w:eastAsia="Times New Roman" w:cs="Times New Roman"/>
          <w:szCs w:val="24"/>
        </w:rPr>
        <w:t xml:space="preserve">του </w:t>
      </w:r>
      <w:r w:rsidRPr="00D20C7A">
        <w:rPr>
          <w:rFonts w:eastAsia="Times New Roman" w:cs="Times New Roman"/>
          <w:szCs w:val="24"/>
        </w:rPr>
        <w:t>2015</w:t>
      </w:r>
      <w:r>
        <w:rPr>
          <w:rFonts w:eastAsia="Times New Roman" w:cs="Times New Roman"/>
          <w:szCs w:val="24"/>
        </w:rPr>
        <w:t>;</w:t>
      </w:r>
      <w:r w:rsidRPr="00D20C7A">
        <w:rPr>
          <w:rFonts w:eastAsia="Times New Roman" w:cs="Times New Roman"/>
          <w:szCs w:val="24"/>
        </w:rPr>
        <w:t xml:space="preserve"> Δεν θέλετε να αποτυπωθεί πουθενά στο πολιτικό σύστημα της χώρας</w:t>
      </w:r>
      <w:r>
        <w:rPr>
          <w:rFonts w:eastAsia="Times New Roman" w:cs="Times New Roman"/>
          <w:szCs w:val="24"/>
        </w:rPr>
        <w:t>;</w:t>
      </w:r>
    </w:p>
    <w:p w14:paraId="09856119"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μπαίνει κι ένα </w:t>
      </w:r>
      <w:r w:rsidRPr="00D20C7A">
        <w:rPr>
          <w:rFonts w:eastAsia="Times New Roman" w:cs="Times New Roman"/>
          <w:szCs w:val="24"/>
        </w:rPr>
        <w:t>ερώτημα</w:t>
      </w:r>
      <w:r>
        <w:rPr>
          <w:rFonts w:eastAsia="Times New Roman" w:cs="Times New Roman"/>
          <w:szCs w:val="24"/>
        </w:rPr>
        <w:t>:</w:t>
      </w:r>
      <w:r w:rsidRPr="00D20C7A">
        <w:rPr>
          <w:rFonts w:eastAsia="Times New Roman" w:cs="Times New Roman"/>
          <w:szCs w:val="24"/>
        </w:rPr>
        <w:t xml:space="preserve"> Για ποιο</w:t>
      </w:r>
      <w:r>
        <w:rPr>
          <w:rFonts w:eastAsia="Times New Roman" w:cs="Times New Roman"/>
          <w:szCs w:val="24"/>
        </w:rPr>
        <w:t>ν</w:t>
      </w:r>
      <w:r w:rsidRPr="00D20C7A">
        <w:rPr>
          <w:rFonts w:eastAsia="Times New Roman" w:cs="Times New Roman"/>
          <w:szCs w:val="24"/>
        </w:rPr>
        <w:t xml:space="preserve"> </w:t>
      </w:r>
      <w:r w:rsidRPr="00D20C7A">
        <w:rPr>
          <w:rFonts w:eastAsia="Times New Roman" w:cs="Times New Roman"/>
          <w:szCs w:val="24"/>
        </w:rPr>
        <w:t xml:space="preserve">λόγο ζητάτε από τους Έλληνες πολίτες να </w:t>
      </w:r>
      <w:r>
        <w:rPr>
          <w:rFonts w:eastAsia="Times New Roman" w:cs="Times New Roman"/>
          <w:szCs w:val="24"/>
        </w:rPr>
        <w:t xml:space="preserve">σας </w:t>
      </w:r>
      <w:r w:rsidRPr="00D20C7A">
        <w:rPr>
          <w:rFonts w:eastAsia="Times New Roman" w:cs="Times New Roman"/>
          <w:szCs w:val="24"/>
        </w:rPr>
        <w:t>ψηφίσουν</w:t>
      </w:r>
      <w:r>
        <w:rPr>
          <w:rFonts w:eastAsia="Times New Roman" w:cs="Times New Roman"/>
          <w:szCs w:val="24"/>
        </w:rPr>
        <w:t>,</w:t>
      </w:r>
      <w:r w:rsidRPr="00D20C7A">
        <w:rPr>
          <w:rFonts w:eastAsia="Times New Roman" w:cs="Times New Roman"/>
          <w:szCs w:val="24"/>
        </w:rPr>
        <w:t xml:space="preserve"> όταν λέτε ότι μόνο </w:t>
      </w:r>
      <w:r>
        <w:rPr>
          <w:rFonts w:eastAsia="Times New Roman" w:cs="Times New Roman"/>
          <w:szCs w:val="24"/>
        </w:rPr>
        <w:t xml:space="preserve">ένας Βουλευτής του Κινήματος Αλλαγής θα τοποθετηθεί; Οι άλλοι δεκαεννιά </w:t>
      </w:r>
      <w:r w:rsidRPr="00D20C7A">
        <w:rPr>
          <w:rFonts w:eastAsia="Times New Roman" w:cs="Times New Roman"/>
          <w:szCs w:val="24"/>
        </w:rPr>
        <w:t>που εκπροσ</w:t>
      </w:r>
      <w:r>
        <w:rPr>
          <w:rFonts w:eastAsia="Times New Roman" w:cs="Times New Roman"/>
          <w:szCs w:val="24"/>
        </w:rPr>
        <w:t>ωπούν το 95% των ψηφοφόρων σας είναι άχρηστοι</w:t>
      </w:r>
      <w:r w:rsidRPr="00D20C7A">
        <w:rPr>
          <w:rFonts w:eastAsia="Times New Roman" w:cs="Times New Roman"/>
          <w:szCs w:val="24"/>
        </w:rPr>
        <w:t xml:space="preserve"> για το πολιτικό σύστημα</w:t>
      </w:r>
      <w:r>
        <w:rPr>
          <w:rFonts w:eastAsia="Times New Roman" w:cs="Times New Roman"/>
          <w:szCs w:val="24"/>
        </w:rPr>
        <w:t>;</w:t>
      </w:r>
      <w:r w:rsidRPr="00D20C7A">
        <w:rPr>
          <w:rFonts w:eastAsia="Times New Roman" w:cs="Times New Roman"/>
          <w:szCs w:val="24"/>
        </w:rPr>
        <w:t xml:space="preserve"> Ουσιαστικά</w:t>
      </w:r>
      <w:r>
        <w:rPr>
          <w:rFonts w:eastAsia="Times New Roman" w:cs="Times New Roman"/>
          <w:szCs w:val="24"/>
        </w:rPr>
        <w:t>,</w:t>
      </w:r>
      <w:r w:rsidRPr="00D20C7A">
        <w:rPr>
          <w:rFonts w:eastAsia="Times New Roman" w:cs="Times New Roman"/>
          <w:szCs w:val="24"/>
        </w:rPr>
        <w:t xml:space="preserve"> λέτε στους </w:t>
      </w:r>
      <w:r>
        <w:rPr>
          <w:rFonts w:eastAsia="Times New Roman" w:cs="Times New Roman"/>
          <w:szCs w:val="24"/>
        </w:rPr>
        <w:t xml:space="preserve">ψηφοφόρους ότι δεν θέλετε τη </w:t>
      </w:r>
      <w:r w:rsidRPr="00D20C7A">
        <w:rPr>
          <w:rFonts w:eastAsia="Times New Roman" w:cs="Times New Roman"/>
          <w:szCs w:val="24"/>
        </w:rPr>
        <w:t>δύναμ</w:t>
      </w:r>
      <w:r>
        <w:rPr>
          <w:rFonts w:eastAsia="Times New Roman" w:cs="Times New Roman"/>
          <w:szCs w:val="24"/>
        </w:rPr>
        <w:t>η</w:t>
      </w:r>
      <w:r w:rsidRPr="00D20C7A">
        <w:rPr>
          <w:rFonts w:eastAsia="Times New Roman" w:cs="Times New Roman"/>
          <w:szCs w:val="24"/>
        </w:rPr>
        <w:t xml:space="preserve"> </w:t>
      </w:r>
      <w:r>
        <w:rPr>
          <w:rFonts w:eastAsia="Times New Roman" w:cs="Times New Roman"/>
          <w:szCs w:val="24"/>
        </w:rPr>
        <w:t xml:space="preserve">που </w:t>
      </w:r>
      <w:r w:rsidRPr="00D20C7A">
        <w:rPr>
          <w:rFonts w:eastAsia="Times New Roman" w:cs="Times New Roman"/>
          <w:szCs w:val="24"/>
        </w:rPr>
        <w:t>σας έδωσαν</w:t>
      </w:r>
      <w:r>
        <w:rPr>
          <w:rFonts w:eastAsia="Times New Roman" w:cs="Times New Roman"/>
          <w:szCs w:val="24"/>
        </w:rPr>
        <w:t>.</w:t>
      </w:r>
      <w:r w:rsidRPr="00D20C7A">
        <w:rPr>
          <w:rFonts w:eastAsia="Times New Roman" w:cs="Times New Roman"/>
          <w:szCs w:val="24"/>
        </w:rPr>
        <w:t xml:space="preserve"> Θέλετε μόνο έναν</w:t>
      </w:r>
      <w:r>
        <w:rPr>
          <w:rFonts w:eastAsia="Times New Roman" w:cs="Times New Roman"/>
          <w:szCs w:val="24"/>
        </w:rPr>
        <w:t>.</w:t>
      </w:r>
      <w:r w:rsidRPr="00D20C7A">
        <w:rPr>
          <w:rFonts w:eastAsia="Times New Roman" w:cs="Times New Roman"/>
          <w:szCs w:val="24"/>
        </w:rPr>
        <w:t xml:space="preserve"> Προσέξτε</w:t>
      </w:r>
      <w:r>
        <w:rPr>
          <w:rFonts w:eastAsia="Times New Roman" w:cs="Times New Roman"/>
          <w:szCs w:val="24"/>
        </w:rPr>
        <w:t>,</w:t>
      </w:r>
      <w:r w:rsidRPr="00D20C7A">
        <w:rPr>
          <w:rFonts w:eastAsia="Times New Roman" w:cs="Times New Roman"/>
          <w:szCs w:val="24"/>
        </w:rPr>
        <w:t xml:space="preserve"> </w:t>
      </w:r>
      <w:r>
        <w:rPr>
          <w:rFonts w:eastAsia="Times New Roman" w:cs="Times New Roman"/>
          <w:szCs w:val="24"/>
        </w:rPr>
        <w:t xml:space="preserve">όμως, μήπως δεν </w:t>
      </w:r>
      <w:r w:rsidRPr="00D20C7A">
        <w:rPr>
          <w:rFonts w:eastAsia="Times New Roman" w:cs="Times New Roman"/>
          <w:szCs w:val="24"/>
        </w:rPr>
        <w:t xml:space="preserve">σας δώσει κανέναν </w:t>
      </w:r>
      <w:r>
        <w:rPr>
          <w:rFonts w:eastAsia="Times New Roman" w:cs="Times New Roman"/>
          <w:szCs w:val="24"/>
        </w:rPr>
        <w:t xml:space="preserve">ο </w:t>
      </w:r>
      <w:r w:rsidRPr="00D20C7A">
        <w:rPr>
          <w:rFonts w:eastAsia="Times New Roman" w:cs="Times New Roman"/>
          <w:szCs w:val="24"/>
        </w:rPr>
        <w:t>ελληνικός λαός στην επόμενη Βουλή</w:t>
      </w:r>
      <w:r>
        <w:rPr>
          <w:rFonts w:eastAsia="Times New Roman" w:cs="Times New Roman"/>
          <w:szCs w:val="24"/>
        </w:rPr>
        <w:t>.</w:t>
      </w:r>
      <w:r w:rsidRPr="00D20C7A">
        <w:rPr>
          <w:rFonts w:eastAsia="Times New Roman" w:cs="Times New Roman"/>
          <w:szCs w:val="24"/>
        </w:rPr>
        <w:t xml:space="preserve"> </w:t>
      </w:r>
    </w:p>
    <w:p w14:paraId="0985611A" w14:textId="77777777" w:rsidR="00BE639A" w:rsidRDefault="00A212EC">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w:t>
      </w:r>
      <w:r w:rsidRPr="000E01AC">
        <w:rPr>
          <w:rFonts w:eastAsia="Times New Roman" w:cs="Times New Roman"/>
          <w:szCs w:val="24"/>
        </w:rPr>
        <w:t>κυρίες και κύριοι Βουλευτές</w:t>
      </w:r>
      <w:r>
        <w:rPr>
          <w:rFonts w:eastAsia="Times New Roman" w:cs="Times New Roman"/>
          <w:szCs w:val="24"/>
        </w:rPr>
        <w:t xml:space="preserve">, </w:t>
      </w:r>
      <w:r w:rsidRPr="004E0E00">
        <w:rPr>
          <w:rFonts w:eastAsia="Times New Roman" w:cs="Times New Roman"/>
          <w:szCs w:val="24"/>
        </w:rPr>
        <w:t>έχοντας υπ</w:t>
      </w:r>
      <w:r>
        <w:rPr>
          <w:rFonts w:eastAsia="Times New Roman" w:cs="Times New Roman"/>
          <w:szCs w:val="24"/>
        </w:rPr>
        <w:t xml:space="preserve">’ </w:t>
      </w:r>
      <w:r w:rsidRPr="004E0E00">
        <w:rPr>
          <w:rFonts w:eastAsia="Times New Roman" w:cs="Times New Roman"/>
          <w:szCs w:val="24"/>
        </w:rPr>
        <w:t>όψ</w:t>
      </w:r>
      <w:r>
        <w:rPr>
          <w:rFonts w:eastAsia="Times New Roman" w:cs="Times New Roman"/>
          <w:szCs w:val="24"/>
        </w:rPr>
        <w:t>ιν</w:t>
      </w:r>
      <w:r w:rsidRPr="004E0E00">
        <w:rPr>
          <w:rFonts w:eastAsia="Times New Roman" w:cs="Times New Roman"/>
          <w:szCs w:val="24"/>
        </w:rPr>
        <w:t xml:space="preserve"> την ουσιαστική πολιτική σημασία της </w:t>
      </w:r>
      <w:r>
        <w:rPr>
          <w:rFonts w:eastAsia="Times New Roman" w:cs="Times New Roman"/>
          <w:szCs w:val="24"/>
        </w:rPr>
        <w:t>σ</w:t>
      </w:r>
      <w:r w:rsidRPr="004E0E00">
        <w:rPr>
          <w:rFonts w:eastAsia="Times New Roman" w:cs="Times New Roman"/>
          <w:szCs w:val="24"/>
        </w:rPr>
        <w:t>υνταγματικής Αν</w:t>
      </w:r>
      <w:r w:rsidRPr="004E0E00">
        <w:rPr>
          <w:rFonts w:eastAsia="Times New Roman" w:cs="Times New Roman"/>
          <w:szCs w:val="24"/>
        </w:rPr>
        <w:t>αθεώρησης</w:t>
      </w:r>
      <w:r>
        <w:rPr>
          <w:rFonts w:eastAsia="Times New Roman" w:cs="Times New Roman"/>
          <w:szCs w:val="24"/>
        </w:rPr>
        <w:t xml:space="preserve"> οφείλω</w:t>
      </w:r>
      <w:r w:rsidRPr="004E0E00">
        <w:rPr>
          <w:rFonts w:eastAsia="Times New Roman" w:cs="Times New Roman"/>
          <w:szCs w:val="24"/>
        </w:rPr>
        <w:t xml:space="preserve"> να συνδέσω τα παγκόσμια πολιτικά επίδικα με τη σ</w:t>
      </w:r>
      <w:r>
        <w:rPr>
          <w:rFonts w:eastAsia="Times New Roman" w:cs="Times New Roman"/>
          <w:szCs w:val="24"/>
        </w:rPr>
        <w:t>ημερινή</w:t>
      </w:r>
      <w:r w:rsidRPr="004E0E00">
        <w:rPr>
          <w:rFonts w:eastAsia="Times New Roman" w:cs="Times New Roman"/>
          <w:szCs w:val="24"/>
        </w:rPr>
        <w:t xml:space="preserve"> συζήτηση</w:t>
      </w:r>
      <w:r>
        <w:rPr>
          <w:rFonts w:eastAsia="Times New Roman" w:cs="Times New Roman"/>
          <w:szCs w:val="24"/>
        </w:rPr>
        <w:t xml:space="preserve">. </w:t>
      </w:r>
    </w:p>
    <w:p w14:paraId="0985611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w:t>
      </w:r>
      <w:r w:rsidRPr="004E0E00">
        <w:rPr>
          <w:rFonts w:eastAsia="Times New Roman" w:cs="Times New Roman"/>
          <w:szCs w:val="24"/>
        </w:rPr>
        <w:t>ι στόχοι βιώσιμης ανάπτυξης</w:t>
      </w:r>
      <w:r>
        <w:rPr>
          <w:rFonts w:eastAsia="Times New Roman" w:cs="Times New Roman"/>
          <w:szCs w:val="24"/>
        </w:rPr>
        <w:t>,</w:t>
      </w:r>
      <w:r w:rsidRPr="004E0E00">
        <w:rPr>
          <w:rFonts w:eastAsia="Times New Roman" w:cs="Times New Roman"/>
          <w:szCs w:val="24"/>
        </w:rPr>
        <w:t xml:space="preserve"> όπως διαμορφώθηκαν από τον ΟΗΕ στην Ε</w:t>
      </w:r>
      <w:r>
        <w:rPr>
          <w:rFonts w:eastAsia="Times New Roman" w:cs="Times New Roman"/>
          <w:szCs w:val="24"/>
        </w:rPr>
        <w:t>ιδική</w:t>
      </w:r>
      <w:r w:rsidRPr="004E0E00">
        <w:rPr>
          <w:rFonts w:eastAsia="Times New Roman" w:cs="Times New Roman"/>
          <w:szCs w:val="24"/>
        </w:rPr>
        <w:t xml:space="preserve"> Σύνοδο το</w:t>
      </w:r>
      <w:r>
        <w:rPr>
          <w:rFonts w:eastAsia="Times New Roman" w:cs="Times New Roman"/>
          <w:szCs w:val="24"/>
        </w:rPr>
        <w:t>ν</w:t>
      </w:r>
      <w:r w:rsidRPr="004E0E00">
        <w:rPr>
          <w:rFonts w:eastAsia="Times New Roman" w:cs="Times New Roman"/>
          <w:szCs w:val="24"/>
        </w:rPr>
        <w:t xml:space="preserve"> Σεπτέμβριο του 2015</w:t>
      </w:r>
      <w:r>
        <w:rPr>
          <w:rFonts w:eastAsia="Times New Roman" w:cs="Times New Roman"/>
          <w:szCs w:val="24"/>
        </w:rPr>
        <w:t>,</w:t>
      </w:r>
      <w:r w:rsidRPr="004E0E00">
        <w:rPr>
          <w:rFonts w:eastAsia="Times New Roman" w:cs="Times New Roman"/>
          <w:szCs w:val="24"/>
        </w:rPr>
        <w:t xml:space="preserve"> πιστεύω ότι είναι το βασικό πολιτικό κείμενο παγκόσμια</w:t>
      </w:r>
      <w:r w:rsidRPr="00F67FAD">
        <w:rPr>
          <w:rFonts w:eastAsia="Times New Roman" w:cs="Times New Roman"/>
          <w:szCs w:val="24"/>
        </w:rPr>
        <w:t>,</w:t>
      </w:r>
      <w:r w:rsidRPr="004E0E00">
        <w:rPr>
          <w:rFonts w:eastAsia="Times New Roman" w:cs="Times New Roman"/>
          <w:szCs w:val="24"/>
        </w:rPr>
        <w:t xml:space="preserve"> για την επό</w:t>
      </w:r>
      <w:r w:rsidRPr="004E0E00">
        <w:rPr>
          <w:rFonts w:eastAsia="Times New Roman" w:cs="Times New Roman"/>
          <w:szCs w:val="24"/>
        </w:rPr>
        <w:t>μενη δεκαετία</w:t>
      </w:r>
      <w:r>
        <w:rPr>
          <w:rFonts w:eastAsia="Times New Roman" w:cs="Times New Roman"/>
          <w:szCs w:val="24"/>
        </w:rPr>
        <w:t>,</w:t>
      </w:r>
      <w:r w:rsidRPr="004E0E00">
        <w:rPr>
          <w:rFonts w:eastAsia="Times New Roman" w:cs="Times New Roman"/>
          <w:szCs w:val="24"/>
        </w:rPr>
        <w:t xml:space="preserve"> μέχρι το 2030</w:t>
      </w:r>
      <w:r>
        <w:rPr>
          <w:rFonts w:eastAsia="Times New Roman" w:cs="Times New Roman"/>
          <w:szCs w:val="24"/>
        </w:rPr>
        <w:t>. Κ</w:t>
      </w:r>
      <w:r w:rsidRPr="004E0E00">
        <w:rPr>
          <w:rFonts w:eastAsia="Times New Roman" w:cs="Times New Roman"/>
          <w:szCs w:val="24"/>
        </w:rPr>
        <w:t>αι οι στόχ</w:t>
      </w:r>
      <w:r>
        <w:rPr>
          <w:rFonts w:eastAsia="Times New Roman" w:cs="Times New Roman"/>
          <w:szCs w:val="24"/>
        </w:rPr>
        <w:t>οι της βιώσιμης ανάπτυξης βρίσκον</w:t>
      </w:r>
      <w:r w:rsidRPr="004E0E00">
        <w:rPr>
          <w:rFonts w:eastAsia="Times New Roman" w:cs="Times New Roman"/>
          <w:szCs w:val="24"/>
        </w:rPr>
        <w:t xml:space="preserve">ται μέσα στην πρότασή μας για τη </w:t>
      </w:r>
      <w:r>
        <w:rPr>
          <w:rFonts w:eastAsia="Times New Roman" w:cs="Times New Roman"/>
          <w:szCs w:val="24"/>
        </w:rPr>
        <w:t>σ</w:t>
      </w:r>
      <w:r w:rsidRPr="004E0E00">
        <w:rPr>
          <w:rFonts w:eastAsia="Times New Roman" w:cs="Times New Roman"/>
          <w:szCs w:val="24"/>
        </w:rPr>
        <w:t xml:space="preserve">υνταγματική Αναθεώρηση και αυτό πιστεύω ότι αποτελεί </w:t>
      </w:r>
      <w:r>
        <w:rPr>
          <w:rFonts w:eastAsia="Times New Roman" w:cs="Times New Roman"/>
          <w:szCs w:val="24"/>
        </w:rPr>
        <w:t>μια</w:t>
      </w:r>
      <w:r w:rsidRPr="004E0E00">
        <w:rPr>
          <w:rFonts w:eastAsia="Times New Roman" w:cs="Times New Roman"/>
          <w:szCs w:val="24"/>
        </w:rPr>
        <w:t xml:space="preserve"> ουσιαστική προοδευτική τομή που συμπεριλαμβάνε</w:t>
      </w:r>
      <w:r>
        <w:rPr>
          <w:rFonts w:eastAsia="Times New Roman" w:cs="Times New Roman"/>
          <w:szCs w:val="24"/>
        </w:rPr>
        <w:t>ι τα</w:t>
      </w:r>
      <w:r w:rsidRPr="004E0E00">
        <w:rPr>
          <w:rFonts w:eastAsia="Times New Roman" w:cs="Times New Roman"/>
          <w:szCs w:val="24"/>
        </w:rPr>
        <w:t xml:space="preserve"> ζητήματα της κλιματικής αλλαγής και βρίσ</w:t>
      </w:r>
      <w:r w:rsidRPr="004E0E00">
        <w:rPr>
          <w:rFonts w:eastAsia="Times New Roman" w:cs="Times New Roman"/>
          <w:szCs w:val="24"/>
        </w:rPr>
        <w:t xml:space="preserve">κονται και μέσα στην αναπτυξιακή στρατηγική που </w:t>
      </w:r>
      <w:r>
        <w:rPr>
          <w:rFonts w:eastAsia="Times New Roman" w:cs="Times New Roman"/>
          <w:szCs w:val="24"/>
        </w:rPr>
        <w:t xml:space="preserve">εγκρίναμε. </w:t>
      </w:r>
    </w:p>
    <w:p w14:paraId="0985611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δεκαεπτά</w:t>
      </w:r>
      <w:r w:rsidRPr="004E0E00">
        <w:rPr>
          <w:rFonts w:eastAsia="Times New Roman" w:cs="Times New Roman"/>
          <w:szCs w:val="24"/>
        </w:rPr>
        <w:t xml:space="preserve"> στόχοι βιώσιμης ανάπτυξης της ατζέντας 2030 περιλαμβάνουν την πολιτική</w:t>
      </w:r>
      <w:r>
        <w:rPr>
          <w:rFonts w:eastAsia="Times New Roman" w:cs="Times New Roman"/>
          <w:szCs w:val="24"/>
        </w:rPr>
        <w:t>,</w:t>
      </w:r>
      <w:r w:rsidRPr="004E0E00">
        <w:rPr>
          <w:rFonts w:eastAsia="Times New Roman" w:cs="Times New Roman"/>
          <w:szCs w:val="24"/>
        </w:rPr>
        <w:t xml:space="preserve"> την κοινωνική</w:t>
      </w:r>
      <w:r>
        <w:rPr>
          <w:rFonts w:eastAsia="Times New Roman" w:cs="Times New Roman"/>
          <w:szCs w:val="24"/>
        </w:rPr>
        <w:t>,</w:t>
      </w:r>
      <w:r w:rsidRPr="004E0E00">
        <w:rPr>
          <w:rFonts w:eastAsia="Times New Roman" w:cs="Times New Roman"/>
          <w:szCs w:val="24"/>
        </w:rPr>
        <w:t xml:space="preserve"> την παραγωγική</w:t>
      </w:r>
      <w:r>
        <w:rPr>
          <w:rFonts w:eastAsia="Times New Roman" w:cs="Times New Roman"/>
          <w:szCs w:val="24"/>
        </w:rPr>
        <w:t>,</w:t>
      </w:r>
      <w:r w:rsidRPr="004E0E00">
        <w:rPr>
          <w:rFonts w:eastAsia="Times New Roman" w:cs="Times New Roman"/>
          <w:szCs w:val="24"/>
        </w:rPr>
        <w:t xml:space="preserve"> αλλά και την περιβαλλοντική συνιστώσα</w:t>
      </w:r>
      <w:r>
        <w:rPr>
          <w:rFonts w:eastAsia="Times New Roman" w:cs="Times New Roman"/>
          <w:szCs w:val="24"/>
        </w:rPr>
        <w:t>. Ο</w:t>
      </w:r>
      <w:r w:rsidRPr="004E0E00">
        <w:rPr>
          <w:rFonts w:eastAsia="Times New Roman" w:cs="Times New Roman"/>
          <w:szCs w:val="24"/>
        </w:rPr>
        <w:t>ικονο</w:t>
      </w:r>
      <w:r>
        <w:rPr>
          <w:rFonts w:eastAsia="Times New Roman" w:cs="Times New Roman"/>
          <w:szCs w:val="24"/>
        </w:rPr>
        <w:t>μία,</w:t>
      </w:r>
      <w:r w:rsidRPr="004E0E00">
        <w:rPr>
          <w:rFonts w:eastAsia="Times New Roman" w:cs="Times New Roman"/>
          <w:szCs w:val="24"/>
        </w:rPr>
        <w:t xml:space="preserve"> κοινωνία και περιβάλλον βρίσκονται μέσα στην πρόταση </w:t>
      </w:r>
      <w:r>
        <w:rPr>
          <w:rFonts w:eastAsia="Times New Roman" w:cs="Times New Roman"/>
          <w:szCs w:val="24"/>
        </w:rPr>
        <w:t xml:space="preserve">της </w:t>
      </w:r>
      <w:r>
        <w:rPr>
          <w:rFonts w:eastAsia="Times New Roman" w:cs="Times New Roman"/>
          <w:szCs w:val="24"/>
        </w:rPr>
        <w:t>σ</w:t>
      </w:r>
      <w:r w:rsidRPr="004E0E00">
        <w:rPr>
          <w:rFonts w:eastAsia="Times New Roman" w:cs="Times New Roman"/>
          <w:szCs w:val="24"/>
        </w:rPr>
        <w:t>υνταγματικής Αναθεώρησης</w:t>
      </w:r>
      <w:r>
        <w:rPr>
          <w:rFonts w:eastAsia="Times New Roman" w:cs="Times New Roman"/>
          <w:szCs w:val="24"/>
        </w:rPr>
        <w:t xml:space="preserve">. </w:t>
      </w:r>
    </w:p>
    <w:p w14:paraId="0985611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4E0E00">
        <w:rPr>
          <w:rFonts w:eastAsia="Times New Roman" w:cs="Times New Roman"/>
          <w:szCs w:val="24"/>
        </w:rPr>
        <w:t xml:space="preserve"> αρχή της βιώσιμης ανάπτυξης είναι ένας </w:t>
      </w:r>
      <w:r>
        <w:rPr>
          <w:rFonts w:eastAsia="Times New Roman" w:cs="Times New Roman"/>
          <w:szCs w:val="24"/>
        </w:rPr>
        <w:t>ο</w:t>
      </w:r>
      <w:r w:rsidRPr="004E0E00">
        <w:rPr>
          <w:rFonts w:eastAsia="Times New Roman" w:cs="Times New Roman"/>
          <w:szCs w:val="24"/>
        </w:rPr>
        <w:t>ικουμενικό</w:t>
      </w:r>
      <w:r>
        <w:rPr>
          <w:rFonts w:eastAsia="Times New Roman" w:cs="Times New Roman"/>
          <w:szCs w:val="24"/>
        </w:rPr>
        <w:t>ς</w:t>
      </w:r>
      <w:r w:rsidRPr="004E0E00">
        <w:rPr>
          <w:rFonts w:eastAsia="Times New Roman" w:cs="Times New Roman"/>
          <w:szCs w:val="24"/>
        </w:rPr>
        <w:t xml:space="preserve"> στόχος και επιβάλλεται να περιλαμβάνεται στο </w:t>
      </w:r>
      <w:r>
        <w:rPr>
          <w:rFonts w:eastAsia="Times New Roman" w:cs="Times New Roman"/>
          <w:szCs w:val="24"/>
        </w:rPr>
        <w:t>ε</w:t>
      </w:r>
      <w:r w:rsidRPr="004E0E00">
        <w:rPr>
          <w:rFonts w:eastAsia="Times New Roman" w:cs="Times New Roman"/>
          <w:szCs w:val="24"/>
        </w:rPr>
        <w:t>λληνικό Σύνταγμα</w:t>
      </w:r>
      <w:r>
        <w:rPr>
          <w:rFonts w:eastAsia="Times New Roman" w:cs="Times New Roman"/>
          <w:szCs w:val="24"/>
        </w:rPr>
        <w:t>,</w:t>
      </w:r>
      <w:r w:rsidRPr="004E0E00">
        <w:rPr>
          <w:rFonts w:eastAsia="Times New Roman" w:cs="Times New Roman"/>
          <w:szCs w:val="24"/>
        </w:rPr>
        <w:t xml:space="preserve"> διότι αποτελεί το μ</w:t>
      </w:r>
      <w:r>
        <w:rPr>
          <w:rFonts w:eastAsia="Times New Roman" w:cs="Times New Roman"/>
          <w:szCs w:val="24"/>
        </w:rPr>
        <w:t>έτρο,</w:t>
      </w:r>
      <w:r w:rsidRPr="004E0E00">
        <w:rPr>
          <w:rFonts w:eastAsia="Times New Roman" w:cs="Times New Roman"/>
          <w:szCs w:val="24"/>
        </w:rPr>
        <w:t xml:space="preserve"> αλλά και </w:t>
      </w:r>
      <w:r>
        <w:rPr>
          <w:rFonts w:eastAsia="Times New Roman" w:cs="Times New Roman"/>
          <w:szCs w:val="24"/>
        </w:rPr>
        <w:t>την</w:t>
      </w:r>
      <w:r w:rsidRPr="004E0E00">
        <w:rPr>
          <w:rFonts w:eastAsia="Times New Roman" w:cs="Times New Roman"/>
          <w:szCs w:val="24"/>
        </w:rPr>
        <w:t xml:space="preserve"> ασφαλιστική δι</w:t>
      </w:r>
      <w:r w:rsidRPr="004E0E00">
        <w:rPr>
          <w:rFonts w:eastAsia="Times New Roman" w:cs="Times New Roman"/>
          <w:szCs w:val="24"/>
        </w:rPr>
        <w:t>κλίδα προκειμένου το περιβάλλον</w:t>
      </w:r>
      <w:r>
        <w:rPr>
          <w:rFonts w:eastAsia="Times New Roman" w:cs="Times New Roman"/>
          <w:szCs w:val="24"/>
        </w:rPr>
        <w:t>,</w:t>
      </w:r>
      <w:r w:rsidRPr="004E0E00">
        <w:rPr>
          <w:rFonts w:eastAsia="Times New Roman" w:cs="Times New Roman"/>
          <w:szCs w:val="24"/>
        </w:rPr>
        <w:t xml:space="preserve"> σε συνδυασμό με την ισόρροπη ανάπτυξη</w:t>
      </w:r>
      <w:r>
        <w:rPr>
          <w:rFonts w:eastAsia="Times New Roman" w:cs="Times New Roman"/>
          <w:szCs w:val="24"/>
        </w:rPr>
        <w:t>,</w:t>
      </w:r>
      <w:r w:rsidRPr="004E0E00">
        <w:rPr>
          <w:rFonts w:eastAsia="Times New Roman" w:cs="Times New Roman"/>
          <w:szCs w:val="24"/>
        </w:rPr>
        <w:t xml:space="preserve"> να εξασφαλίζει την κοινωνική συνοχή</w:t>
      </w:r>
      <w:r>
        <w:rPr>
          <w:rFonts w:eastAsia="Times New Roman" w:cs="Times New Roman"/>
          <w:szCs w:val="24"/>
        </w:rPr>
        <w:t xml:space="preserve">. </w:t>
      </w:r>
    </w:p>
    <w:p w14:paraId="0985611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Πού</w:t>
      </w:r>
      <w:r w:rsidRPr="004E0E00">
        <w:rPr>
          <w:rFonts w:eastAsia="Times New Roman" w:cs="Times New Roman"/>
          <w:szCs w:val="24"/>
        </w:rPr>
        <w:t xml:space="preserve"> βρίσκονται αυτά </w:t>
      </w:r>
      <w:r w:rsidRPr="004E0E00">
        <w:rPr>
          <w:rFonts w:eastAsia="Times New Roman" w:cs="Times New Roman"/>
          <w:bCs/>
          <w:shd w:val="clear" w:color="auto" w:fill="FFFFFF"/>
        </w:rPr>
        <w:t>όμως</w:t>
      </w:r>
      <w:r>
        <w:rPr>
          <w:rFonts w:eastAsia="Times New Roman" w:cs="Times New Roman"/>
          <w:bCs/>
          <w:shd w:val="clear" w:color="auto" w:fill="FFFFFF"/>
        </w:rPr>
        <w:t xml:space="preserve"> μέσα σ</w:t>
      </w:r>
      <w:r w:rsidRPr="004E0E00">
        <w:rPr>
          <w:rFonts w:eastAsia="Times New Roman" w:cs="Times New Roman"/>
          <w:szCs w:val="24"/>
        </w:rPr>
        <w:t xml:space="preserve">τις προτάσεις </w:t>
      </w:r>
      <w:r>
        <w:rPr>
          <w:rFonts w:eastAsia="Times New Roman" w:cs="Times New Roman"/>
          <w:szCs w:val="24"/>
        </w:rPr>
        <w:t>μας, δ</w:t>
      </w:r>
      <w:r w:rsidRPr="00E614B5">
        <w:rPr>
          <w:rFonts w:eastAsia="Times New Roman" w:cs="Times New Roman"/>
        </w:rPr>
        <w:t>ιότι</w:t>
      </w:r>
      <w:r>
        <w:rPr>
          <w:rFonts w:eastAsia="Times New Roman" w:cs="Times New Roman"/>
          <w:szCs w:val="24"/>
        </w:rPr>
        <w:t xml:space="preserve"> </w:t>
      </w:r>
      <w:r w:rsidRPr="004E0E00">
        <w:rPr>
          <w:rFonts w:eastAsia="Times New Roman" w:cs="Times New Roman"/>
          <w:szCs w:val="24"/>
        </w:rPr>
        <w:t xml:space="preserve">πρέπει να τα καταθέσουμε </w:t>
      </w:r>
      <w:r>
        <w:rPr>
          <w:rFonts w:eastAsia="Times New Roman" w:cs="Times New Roman"/>
          <w:szCs w:val="24"/>
        </w:rPr>
        <w:t>σ</w:t>
      </w:r>
      <w:r w:rsidRPr="004E0E00">
        <w:rPr>
          <w:rFonts w:eastAsia="Times New Roman" w:cs="Times New Roman"/>
          <w:szCs w:val="24"/>
        </w:rPr>
        <w:t>τους Έλληνες πολίτες</w:t>
      </w:r>
      <w:r>
        <w:rPr>
          <w:rFonts w:eastAsia="Times New Roman" w:cs="Times New Roman"/>
          <w:szCs w:val="24"/>
        </w:rPr>
        <w:t>; Το άρθρο 21 συνδέει τα εξής: σ</w:t>
      </w:r>
      <w:r w:rsidRPr="004E0E00">
        <w:rPr>
          <w:rFonts w:eastAsia="Times New Roman" w:cs="Times New Roman"/>
          <w:szCs w:val="24"/>
        </w:rPr>
        <w:t>τόχο</w:t>
      </w:r>
      <w:r>
        <w:rPr>
          <w:rFonts w:eastAsia="Times New Roman" w:cs="Times New Roman"/>
          <w:szCs w:val="24"/>
        </w:rPr>
        <w:t>ς</w:t>
      </w:r>
      <w:r w:rsidRPr="004E0E00">
        <w:rPr>
          <w:rFonts w:eastAsia="Times New Roman" w:cs="Times New Roman"/>
          <w:szCs w:val="24"/>
        </w:rPr>
        <w:t xml:space="preserve"> </w:t>
      </w:r>
      <w:r>
        <w:rPr>
          <w:rFonts w:eastAsia="Times New Roman" w:cs="Times New Roman"/>
          <w:szCs w:val="24"/>
        </w:rPr>
        <w:t>1,</w:t>
      </w:r>
      <w:r w:rsidRPr="004E0E00">
        <w:rPr>
          <w:rFonts w:eastAsia="Times New Roman" w:cs="Times New Roman"/>
          <w:szCs w:val="24"/>
        </w:rPr>
        <w:t xml:space="preserve"> </w:t>
      </w:r>
      <w:r>
        <w:rPr>
          <w:rFonts w:eastAsia="Times New Roman" w:cs="Times New Roman"/>
          <w:szCs w:val="24"/>
        </w:rPr>
        <w:t>μ</w:t>
      </w:r>
      <w:r w:rsidRPr="004E0E00">
        <w:rPr>
          <w:rFonts w:eastAsia="Times New Roman" w:cs="Times New Roman"/>
          <w:szCs w:val="24"/>
        </w:rPr>
        <w:t>ηδ</w:t>
      </w:r>
      <w:r w:rsidRPr="004E0E00">
        <w:rPr>
          <w:rFonts w:eastAsia="Times New Roman" w:cs="Times New Roman"/>
          <w:szCs w:val="24"/>
        </w:rPr>
        <w:t>ενική φτώχεια</w:t>
      </w:r>
      <w:r>
        <w:rPr>
          <w:rFonts w:eastAsia="Times New Roman" w:cs="Times New Roman"/>
          <w:szCs w:val="24"/>
        </w:rPr>
        <w:t>, στόχος 2, μηδενική πείνα, στόχος 3, καλή υγεία και ευημερία,</w:t>
      </w:r>
      <w:r w:rsidRPr="004E0E00">
        <w:rPr>
          <w:rFonts w:eastAsia="Times New Roman" w:cs="Times New Roman"/>
          <w:szCs w:val="24"/>
        </w:rPr>
        <w:t xml:space="preserve"> </w:t>
      </w:r>
      <w:r>
        <w:rPr>
          <w:rFonts w:eastAsia="Times New Roman" w:cs="Times New Roman"/>
          <w:szCs w:val="24"/>
        </w:rPr>
        <w:t>στόχος 10,</w:t>
      </w:r>
      <w:r w:rsidRPr="004E0E00">
        <w:rPr>
          <w:rFonts w:eastAsia="Times New Roman" w:cs="Times New Roman"/>
          <w:szCs w:val="24"/>
        </w:rPr>
        <w:t xml:space="preserve"> </w:t>
      </w:r>
      <w:r>
        <w:rPr>
          <w:rFonts w:eastAsia="Times New Roman" w:cs="Times New Roman"/>
          <w:szCs w:val="24"/>
        </w:rPr>
        <w:t>λιγότερες ανισότητες, στόχος 6, κ</w:t>
      </w:r>
      <w:r w:rsidRPr="004E0E00">
        <w:rPr>
          <w:rFonts w:eastAsia="Times New Roman" w:cs="Times New Roman"/>
          <w:szCs w:val="24"/>
        </w:rPr>
        <w:t>αθαρό νερό και αποχέτευση</w:t>
      </w:r>
      <w:r>
        <w:rPr>
          <w:rFonts w:eastAsia="Times New Roman" w:cs="Times New Roman"/>
          <w:szCs w:val="24"/>
        </w:rPr>
        <w:t>,</w:t>
      </w:r>
      <w:r w:rsidRPr="004E0E00">
        <w:rPr>
          <w:rFonts w:eastAsia="Times New Roman" w:cs="Times New Roman"/>
          <w:szCs w:val="24"/>
        </w:rPr>
        <w:t xml:space="preserve"> όπως και </w:t>
      </w:r>
      <w:r>
        <w:rPr>
          <w:rFonts w:eastAsia="Times New Roman" w:cs="Times New Roman"/>
          <w:szCs w:val="24"/>
        </w:rPr>
        <w:t>στόχος 7, φ</w:t>
      </w:r>
      <w:r w:rsidRPr="004E0E00">
        <w:rPr>
          <w:rFonts w:eastAsia="Times New Roman" w:cs="Times New Roman"/>
          <w:szCs w:val="24"/>
        </w:rPr>
        <w:t>θηνή και καθαρή ενέργεια</w:t>
      </w:r>
      <w:r>
        <w:rPr>
          <w:rFonts w:eastAsia="Times New Roman" w:cs="Times New Roman"/>
          <w:szCs w:val="24"/>
        </w:rPr>
        <w:t>. Ε</w:t>
      </w:r>
      <w:r w:rsidRPr="004E0E00">
        <w:rPr>
          <w:rFonts w:eastAsia="Times New Roman" w:cs="Times New Roman"/>
          <w:szCs w:val="24"/>
        </w:rPr>
        <w:t>ξασφαλίζει εκ μέρους του κράτους ένα αξιοπρεπές επίπεδο διαβίω</w:t>
      </w:r>
      <w:r w:rsidRPr="004E0E00">
        <w:rPr>
          <w:rFonts w:eastAsia="Times New Roman" w:cs="Times New Roman"/>
          <w:szCs w:val="24"/>
        </w:rPr>
        <w:t>σης</w:t>
      </w:r>
      <w:r>
        <w:rPr>
          <w:rFonts w:eastAsia="Times New Roman" w:cs="Times New Roman"/>
          <w:szCs w:val="24"/>
        </w:rPr>
        <w:t>. Ε</w:t>
      </w:r>
      <w:r w:rsidRPr="004E0E00">
        <w:rPr>
          <w:rFonts w:eastAsia="Times New Roman" w:cs="Times New Roman"/>
          <w:szCs w:val="24"/>
        </w:rPr>
        <w:t>ξασφαλίζει την καθολική πρόσβαση σε αποτελεσματικές παροχές υγείας</w:t>
      </w:r>
      <w:r>
        <w:rPr>
          <w:rFonts w:eastAsia="Times New Roman" w:cs="Times New Roman"/>
          <w:szCs w:val="24"/>
        </w:rPr>
        <w:t>. Ε</w:t>
      </w:r>
      <w:r w:rsidRPr="004E0E00">
        <w:rPr>
          <w:rFonts w:eastAsia="Times New Roman" w:cs="Times New Roman"/>
          <w:szCs w:val="24"/>
        </w:rPr>
        <w:t xml:space="preserve">πιβάλλει την </w:t>
      </w:r>
      <w:r>
        <w:rPr>
          <w:rFonts w:eastAsia="Times New Roman" w:cs="Times New Roman"/>
          <w:szCs w:val="24"/>
        </w:rPr>
        <w:t>καταπολέμηση της φτώχειας και της πείνας με</w:t>
      </w:r>
      <w:r w:rsidRPr="004E0E00">
        <w:rPr>
          <w:rFonts w:eastAsia="Times New Roman" w:cs="Times New Roman"/>
          <w:szCs w:val="24"/>
        </w:rPr>
        <w:t xml:space="preserve"> τη διασφάλιση μιας ζωής με υγεία και ευημερία και περιορισμό των ανισοτήτων</w:t>
      </w:r>
      <w:r>
        <w:rPr>
          <w:rFonts w:eastAsia="Times New Roman" w:cs="Times New Roman"/>
          <w:szCs w:val="24"/>
        </w:rPr>
        <w:t>.</w:t>
      </w:r>
      <w:r w:rsidRPr="004E0E00">
        <w:rPr>
          <w:rFonts w:eastAsia="Times New Roman" w:cs="Times New Roman"/>
          <w:szCs w:val="24"/>
        </w:rPr>
        <w:t xml:space="preserve"> </w:t>
      </w:r>
    </w:p>
    <w:p w14:paraId="0985611F" w14:textId="77777777" w:rsidR="00BE639A" w:rsidRDefault="00A212EC">
      <w:pPr>
        <w:spacing w:line="600" w:lineRule="auto"/>
        <w:ind w:firstLine="720"/>
        <w:jc w:val="both"/>
        <w:rPr>
          <w:rFonts w:eastAsia="Times New Roman" w:cs="Times New Roman"/>
          <w:szCs w:val="24"/>
        </w:rPr>
      </w:pPr>
      <w:r w:rsidRPr="004E0E00">
        <w:rPr>
          <w:rFonts w:eastAsia="Times New Roman" w:cs="Times New Roman"/>
          <w:szCs w:val="24"/>
        </w:rPr>
        <w:t>Και</w:t>
      </w:r>
      <w:r>
        <w:rPr>
          <w:rFonts w:eastAsia="Times New Roman" w:cs="Times New Roman"/>
          <w:szCs w:val="24"/>
        </w:rPr>
        <w:t>,</w:t>
      </w:r>
      <w:r w:rsidRPr="004E0E00">
        <w:rPr>
          <w:rFonts w:eastAsia="Times New Roman" w:cs="Times New Roman"/>
          <w:szCs w:val="24"/>
        </w:rPr>
        <w:t xml:space="preserve"> βέβαια</w:t>
      </w:r>
      <w:r>
        <w:rPr>
          <w:rFonts w:eastAsia="Times New Roman" w:cs="Times New Roman"/>
          <w:szCs w:val="24"/>
        </w:rPr>
        <w:t>,</w:t>
      </w:r>
      <w:r w:rsidRPr="004E0E00">
        <w:rPr>
          <w:rFonts w:eastAsia="Times New Roman" w:cs="Times New Roman"/>
          <w:szCs w:val="24"/>
        </w:rPr>
        <w:t xml:space="preserve"> </w:t>
      </w:r>
      <w:r>
        <w:rPr>
          <w:rFonts w:eastAsia="Times New Roman" w:cs="Times New Roman"/>
          <w:szCs w:val="24"/>
        </w:rPr>
        <w:t>με</w:t>
      </w:r>
      <w:r w:rsidRPr="004E0E00">
        <w:rPr>
          <w:rFonts w:eastAsia="Times New Roman" w:cs="Times New Roman"/>
          <w:szCs w:val="24"/>
        </w:rPr>
        <w:t xml:space="preserve"> την παράγραφο 7 του </w:t>
      </w:r>
      <w:r w:rsidRPr="00EB7466">
        <w:rPr>
          <w:rFonts w:eastAsia="Times New Roman"/>
          <w:szCs w:val="24"/>
        </w:rPr>
        <w:t>άρθρο</w:t>
      </w:r>
      <w:r>
        <w:rPr>
          <w:rFonts w:eastAsia="Times New Roman" w:cs="Times New Roman"/>
          <w:szCs w:val="24"/>
        </w:rPr>
        <w:t xml:space="preserve">υ </w:t>
      </w:r>
      <w:r w:rsidRPr="004E0E00">
        <w:rPr>
          <w:rFonts w:eastAsia="Times New Roman" w:cs="Times New Roman"/>
          <w:szCs w:val="24"/>
        </w:rPr>
        <w:t xml:space="preserve">21 </w:t>
      </w:r>
      <w:r>
        <w:rPr>
          <w:rFonts w:eastAsia="Times New Roman" w:cs="Times New Roman"/>
          <w:szCs w:val="24"/>
        </w:rPr>
        <w:t>θεσπίζει τον</w:t>
      </w:r>
      <w:r w:rsidRPr="004E0E00">
        <w:rPr>
          <w:rFonts w:eastAsia="Times New Roman" w:cs="Times New Roman"/>
          <w:szCs w:val="24"/>
        </w:rPr>
        <w:t xml:space="preserve"> δημόσιο έλεγχο των βασικών κοινωνικών αγαθών</w:t>
      </w:r>
      <w:r>
        <w:rPr>
          <w:rFonts w:eastAsia="Times New Roman" w:cs="Times New Roman"/>
          <w:szCs w:val="24"/>
        </w:rPr>
        <w:t>,</w:t>
      </w:r>
      <w:r w:rsidRPr="004E0E00">
        <w:rPr>
          <w:rFonts w:eastAsia="Times New Roman" w:cs="Times New Roman"/>
          <w:szCs w:val="24"/>
        </w:rPr>
        <w:t xml:space="preserve"> έτσι ώστε να διασφαλίζεται η πρόσβαση όλων των πολιτών σε καθαρό νερό και αποχέτευση και φθηνή και καθαρή ενέργεια</w:t>
      </w:r>
      <w:r>
        <w:rPr>
          <w:rFonts w:eastAsia="Times New Roman" w:cs="Times New Roman"/>
          <w:szCs w:val="24"/>
        </w:rPr>
        <w:t>.</w:t>
      </w:r>
    </w:p>
    <w:p w14:paraId="0985612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w:t>
      </w:r>
      <w:r w:rsidRPr="004E0E00">
        <w:rPr>
          <w:rFonts w:eastAsia="Times New Roman" w:cs="Times New Roman"/>
          <w:szCs w:val="24"/>
        </w:rPr>
        <w:t>ο άρθρο 22 συνδέεται πάλι με το</w:t>
      </w:r>
      <w:r>
        <w:rPr>
          <w:rFonts w:eastAsia="Times New Roman" w:cs="Times New Roman"/>
          <w:szCs w:val="24"/>
        </w:rPr>
        <w:t>ν</w:t>
      </w:r>
      <w:r w:rsidRPr="004E0E00">
        <w:rPr>
          <w:rFonts w:eastAsia="Times New Roman" w:cs="Times New Roman"/>
          <w:szCs w:val="24"/>
        </w:rPr>
        <w:t xml:space="preserve"> στόχο </w:t>
      </w:r>
      <w:r>
        <w:rPr>
          <w:rFonts w:eastAsia="Times New Roman" w:cs="Times New Roman"/>
          <w:szCs w:val="24"/>
        </w:rPr>
        <w:t>1</w:t>
      </w:r>
      <w:r w:rsidRPr="004E0E00">
        <w:rPr>
          <w:rFonts w:eastAsia="Times New Roman" w:cs="Times New Roman"/>
          <w:szCs w:val="24"/>
        </w:rPr>
        <w:t xml:space="preserve"> για τη μηδενική φτώχεια</w:t>
      </w:r>
      <w:r>
        <w:rPr>
          <w:rFonts w:eastAsia="Times New Roman" w:cs="Times New Roman"/>
          <w:szCs w:val="24"/>
        </w:rPr>
        <w:t>,</w:t>
      </w:r>
      <w:r w:rsidRPr="004E0E00">
        <w:rPr>
          <w:rFonts w:eastAsia="Times New Roman" w:cs="Times New Roman"/>
          <w:szCs w:val="24"/>
        </w:rPr>
        <w:t xml:space="preserve"> τον στόχο 3 γι</w:t>
      </w:r>
      <w:r w:rsidRPr="004E0E00">
        <w:rPr>
          <w:rFonts w:eastAsia="Times New Roman" w:cs="Times New Roman"/>
          <w:szCs w:val="24"/>
        </w:rPr>
        <w:t>α την καλή υγεία και ευημερία</w:t>
      </w:r>
      <w:r>
        <w:rPr>
          <w:rFonts w:eastAsia="Times New Roman" w:cs="Times New Roman"/>
          <w:szCs w:val="24"/>
        </w:rPr>
        <w:t>,</w:t>
      </w:r>
      <w:r w:rsidRPr="004E0E00">
        <w:rPr>
          <w:rFonts w:eastAsia="Times New Roman" w:cs="Times New Roman"/>
          <w:szCs w:val="24"/>
        </w:rPr>
        <w:t xml:space="preserve"> το</w:t>
      </w:r>
      <w:r>
        <w:rPr>
          <w:rFonts w:eastAsia="Times New Roman" w:cs="Times New Roman"/>
          <w:szCs w:val="24"/>
        </w:rPr>
        <w:t>ν</w:t>
      </w:r>
      <w:r w:rsidRPr="004E0E00">
        <w:rPr>
          <w:rFonts w:eastAsia="Times New Roman" w:cs="Times New Roman"/>
          <w:szCs w:val="24"/>
        </w:rPr>
        <w:t xml:space="preserve"> στόχο 8 για αξιοπρεπή εργασία και οικονομική ανάπτυξη και </w:t>
      </w:r>
      <w:r>
        <w:rPr>
          <w:rFonts w:eastAsia="Times New Roman" w:cs="Times New Roman"/>
          <w:szCs w:val="24"/>
        </w:rPr>
        <w:t>τον στόχο 10</w:t>
      </w:r>
      <w:r w:rsidRPr="004E0E00">
        <w:rPr>
          <w:rFonts w:eastAsia="Times New Roman" w:cs="Times New Roman"/>
          <w:szCs w:val="24"/>
        </w:rPr>
        <w:t xml:space="preserve"> για λιγότερες ανισότητες</w:t>
      </w:r>
      <w:r>
        <w:rPr>
          <w:rFonts w:eastAsia="Times New Roman" w:cs="Times New Roman"/>
          <w:szCs w:val="24"/>
        </w:rPr>
        <w:t>. Η</w:t>
      </w:r>
      <w:r w:rsidRPr="004E0E00">
        <w:rPr>
          <w:rFonts w:eastAsia="Times New Roman" w:cs="Times New Roman"/>
          <w:szCs w:val="24"/>
        </w:rPr>
        <w:t xml:space="preserve"> συνταγματική κατοχύρωση της ίσης αμοιβής για ίση εργασία</w:t>
      </w:r>
      <w:r>
        <w:rPr>
          <w:rFonts w:eastAsia="Times New Roman" w:cs="Times New Roman"/>
          <w:szCs w:val="24"/>
        </w:rPr>
        <w:t>,</w:t>
      </w:r>
      <w:r w:rsidRPr="004E0E00">
        <w:rPr>
          <w:rFonts w:eastAsia="Times New Roman" w:cs="Times New Roman"/>
          <w:szCs w:val="24"/>
        </w:rPr>
        <w:t xml:space="preserve"> των συλλογικών διαπραγματεύσεων</w:t>
      </w:r>
      <w:r>
        <w:rPr>
          <w:rFonts w:eastAsia="Times New Roman" w:cs="Times New Roman"/>
          <w:szCs w:val="24"/>
        </w:rPr>
        <w:t>,</w:t>
      </w:r>
      <w:r w:rsidRPr="004E0E00">
        <w:rPr>
          <w:rFonts w:eastAsia="Times New Roman" w:cs="Times New Roman"/>
          <w:szCs w:val="24"/>
        </w:rPr>
        <w:t xml:space="preserve"> το δικαίωμα μονομερούς προσφυγή</w:t>
      </w:r>
      <w:r w:rsidRPr="004E0E00">
        <w:rPr>
          <w:rFonts w:eastAsia="Times New Roman" w:cs="Times New Roman"/>
          <w:szCs w:val="24"/>
        </w:rPr>
        <w:t>ς των κοινωνικών εταίρων</w:t>
      </w:r>
      <w:r>
        <w:rPr>
          <w:rFonts w:eastAsia="Times New Roman" w:cs="Times New Roman"/>
          <w:szCs w:val="24"/>
        </w:rPr>
        <w:t>,</w:t>
      </w:r>
      <w:r w:rsidRPr="004E0E00">
        <w:rPr>
          <w:rFonts w:eastAsia="Times New Roman" w:cs="Times New Roman"/>
          <w:szCs w:val="24"/>
        </w:rPr>
        <w:t xml:space="preserve"> αλλά και το δικαίωμα της κοινωνικής ασφάλισης</w:t>
      </w:r>
      <w:r>
        <w:rPr>
          <w:rFonts w:eastAsia="Times New Roman" w:cs="Times New Roman"/>
          <w:szCs w:val="24"/>
        </w:rPr>
        <w:t>,</w:t>
      </w:r>
      <w:r w:rsidRPr="004E0E00">
        <w:rPr>
          <w:rFonts w:eastAsia="Times New Roman" w:cs="Times New Roman"/>
          <w:szCs w:val="24"/>
        </w:rPr>
        <w:t xml:space="preserve"> εμπεριέχονται μέσα στη βιώσιμη ανάπτυξη </w:t>
      </w:r>
      <w:r w:rsidRPr="008F0891">
        <w:rPr>
          <w:rFonts w:eastAsia="Times New Roman" w:cs="Times New Roman"/>
          <w:bCs/>
          <w:shd w:val="clear" w:color="auto" w:fill="FFFFFF"/>
        </w:rPr>
        <w:t>που</w:t>
      </w:r>
      <w:r>
        <w:rPr>
          <w:rFonts w:eastAsia="Times New Roman" w:cs="Times New Roman"/>
          <w:szCs w:val="24"/>
        </w:rPr>
        <w:t xml:space="preserve"> ο </w:t>
      </w:r>
      <w:r w:rsidRPr="004E0E00">
        <w:rPr>
          <w:rFonts w:eastAsia="Times New Roman" w:cs="Times New Roman"/>
          <w:szCs w:val="24"/>
        </w:rPr>
        <w:t xml:space="preserve">ΟΗΕ πρεσβεύει ως βασικό πολιτικό κείμενο για </w:t>
      </w:r>
      <w:r>
        <w:rPr>
          <w:rFonts w:eastAsia="Times New Roman" w:cs="Times New Roman"/>
          <w:szCs w:val="24"/>
        </w:rPr>
        <w:t>το 20</w:t>
      </w:r>
      <w:r w:rsidRPr="004E0E00">
        <w:rPr>
          <w:rFonts w:eastAsia="Times New Roman" w:cs="Times New Roman"/>
          <w:szCs w:val="24"/>
        </w:rPr>
        <w:t>30</w:t>
      </w:r>
      <w:r>
        <w:rPr>
          <w:rFonts w:eastAsia="Times New Roman" w:cs="Times New Roman"/>
          <w:szCs w:val="24"/>
        </w:rPr>
        <w:t>. Κ</w:t>
      </w:r>
      <w:r w:rsidRPr="004E0E00">
        <w:rPr>
          <w:rFonts w:eastAsia="Times New Roman" w:cs="Times New Roman"/>
          <w:szCs w:val="24"/>
        </w:rPr>
        <w:t>αι</w:t>
      </w:r>
      <w:r>
        <w:rPr>
          <w:rFonts w:eastAsia="Times New Roman" w:cs="Times New Roman"/>
          <w:szCs w:val="24"/>
        </w:rPr>
        <w:t>,</w:t>
      </w:r>
      <w:r w:rsidRPr="004E0E00">
        <w:rPr>
          <w:rFonts w:eastAsia="Times New Roman" w:cs="Times New Roman"/>
          <w:szCs w:val="24"/>
        </w:rPr>
        <w:t xml:space="preserve"> βέβαια</w:t>
      </w:r>
      <w:r>
        <w:rPr>
          <w:rFonts w:eastAsia="Times New Roman" w:cs="Times New Roman"/>
          <w:szCs w:val="24"/>
        </w:rPr>
        <w:t>,</w:t>
      </w:r>
      <w:r w:rsidRPr="004E0E00">
        <w:rPr>
          <w:rFonts w:eastAsia="Times New Roman" w:cs="Times New Roman"/>
          <w:szCs w:val="24"/>
        </w:rPr>
        <w:t xml:space="preserve"> η καταπολέμηση της φτώχειας</w:t>
      </w:r>
      <w:r>
        <w:rPr>
          <w:rFonts w:eastAsia="Times New Roman" w:cs="Times New Roman"/>
          <w:szCs w:val="24"/>
        </w:rPr>
        <w:t>,</w:t>
      </w:r>
      <w:r w:rsidRPr="004E0E00">
        <w:rPr>
          <w:rFonts w:eastAsia="Times New Roman" w:cs="Times New Roman"/>
          <w:szCs w:val="24"/>
        </w:rPr>
        <w:t xml:space="preserve"> αλλά και η εξασφάλιση στην υγεία και στην</w:t>
      </w:r>
      <w:r w:rsidRPr="004E0E00">
        <w:rPr>
          <w:rFonts w:eastAsia="Times New Roman" w:cs="Times New Roman"/>
          <w:szCs w:val="24"/>
        </w:rPr>
        <w:t xml:space="preserve"> αξιοπρεπή εργασία είναι ουσιαστικά ζητήματα της βιώσιμης πολιτικής</w:t>
      </w:r>
      <w:r>
        <w:rPr>
          <w:rFonts w:eastAsia="Times New Roman" w:cs="Times New Roman"/>
          <w:szCs w:val="24"/>
        </w:rPr>
        <w:t>.</w:t>
      </w:r>
    </w:p>
    <w:p w14:paraId="0985612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w:t>
      </w:r>
      <w:r w:rsidRPr="004E0E00">
        <w:rPr>
          <w:rFonts w:eastAsia="Times New Roman" w:cs="Times New Roman"/>
          <w:szCs w:val="24"/>
        </w:rPr>
        <w:t>τα άρθρα 44</w:t>
      </w:r>
      <w:r>
        <w:rPr>
          <w:rFonts w:eastAsia="Times New Roman" w:cs="Times New Roman"/>
          <w:szCs w:val="24"/>
        </w:rPr>
        <w:t>,</w:t>
      </w:r>
      <w:r w:rsidRPr="004E0E00">
        <w:rPr>
          <w:rFonts w:eastAsia="Times New Roman" w:cs="Times New Roman"/>
          <w:szCs w:val="24"/>
        </w:rPr>
        <w:t xml:space="preserve"> 54</w:t>
      </w:r>
      <w:r>
        <w:rPr>
          <w:rFonts w:eastAsia="Times New Roman" w:cs="Times New Roman"/>
          <w:szCs w:val="24"/>
        </w:rPr>
        <w:t xml:space="preserve">, </w:t>
      </w:r>
      <w:r w:rsidRPr="004E0E00">
        <w:rPr>
          <w:rFonts w:eastAsia="Times New Roman" w:cs="Times New Roman"/>
          <w:szCs w:val="24"/>
        </w:rPr>
        <w:t>62</w:t>
      </w:r>
      <w:r>
        <w:rPr>
          <w:rFonts w:eastAsia="Times New Roman" w:cs="Times New Roman"/>
          <w:szCs w:val="24"/>
        </w:rPr>
        <w:t xml:space="preserve">, </w:t>
      </w:r>
      <w:r w:rsidRPr="004E0E00">
        <w:rPr>
          <w:rFonts w:eastAsia="Times New Roman" w:cs="Times New Roman"/>
          <w:szCs w:val="24"/>
        </w:rPr>
        <w:t>7</w:t>
      </w:r>
      <w:r>
        <w:rPr>
          <w:rFonts w:eastAsia="Times New Roman" w:cs="Times New Roman"/>
          <w:szCs w:val="24"/>
        </w:rPr>
        <w:t xml:space="preserve">3, </w:t>
      </w:r>
      <w:r w:rsidRPr="004E0E00">
        <w:rPr>
          <w:rFonts w:eastAsia="Times New Roman" w:cs="Times New Roman"/>
          <w:szCs w:val="24"/>
        </w:rPr>
        <w:t xml:space="preserve">86 και 102 μπορούμε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4E0E00">
        <w:rPr>
          <w:rFonts w:eastAsia="Times New Roman" w:cs="Times New Roman"/>
          <w:szCs w:val="24"/>
        </w:rPr>
        <w:t>να αποκαλύψουμε τα ζητήματα συμμετοχής των πολιτών</w:t>
      </w:r>
      <w:r>
        <w:rPr>
          <w:rFonts w:eastAsia="Times New Roman" w:cs="Times New Roman"/>
          <w:szCs w:val="24"/>
        </w:rPr>
        <w:t>, του</w:t>
      </w:r>
      <w:r w:rsidRPr="004E0E00">
        <w:rPr>
          <w:rFonts w:eastAsia="Times New Roman" w:cs="Times New Roman"/>
          <w:szCs w:val="24"/>
        </w:rPr>
        <w:t xml:space="preserve"> αναλογικού εκλογικού συστήματος</w:t>
      </w:r>
      <w:r>
        <w:rPr>
          <w:rFonts w:eastAsia="Times New Roman" w:cs="Times New Roman"/>
          <w:szCs w:val="24"/>
        </w:rPr>
        <w:t>, τη συμμετοχή στη λήψη αποφάσεων κ</w:t>
      </w:r>
      <w:r w:rsidRPr="004E0E00">
        <w:rPr>
          <w:rFonts w:eastAsia="Times New Roman" w:cs="Times New Roman"/>
          <w:szCs w:val="24"/>
        </w:rPr>
        <w:t xml:space="preserve">αι βέβαια </w:t>
      </w:r>
      <w:r>
        <w:rPr>
          <w:rFonts w:eastAsia="Times New Roman" w:cs="Times New Roman"/>
          <w:szCs w:val="24"/>
        </w:rPr>
        <w:t>τον περιορισμό</w:t>
      </w:r>
      <w:r w:rsidRPr="004E0E00">
        <w:rPr>
          <w:rFonts w:eastAsia="Times New Roman" w:cs="Times New Roman"/>
          <w:szCs w:val="24"/>
        </w:rPr>
        <w:t xml:space="preserve"> της βουλευτικής ασυλίας</w:t>
      </w:r>
      <w:r>
        <w:rPr>
          <w:rFonts w:eastAsia="Times New Roman" w:cs="Times New Roman"/>
          <w:szCs w:val="24"/>
        </w:rPr>
        <w:t xml:space="preserve">, την ενίσχυση </w:t>
      </w:r>
      <w:r w:rsidRPr="004E0E00">
        <w:rPr>
          <w:rFonts w:eastAsia="Times New Roman" w:cs="Times New Roman"/>
          <w:szCs w:val="24"/>
        </w:rPr>
        <w:t>της δικαιοσ</w:t>
      </w:r>
      <w:r>
        <w:rPr>
          <w:rFonts w:eastAsia="Times New Roman" w:cs="Times New Roman"/>
          <w:szCs w:val="24"/>
        </w:rPr>
        <w:t>ύνης και των διαφόρων θ</w:t>
      </w:r>
      <w:r w:rsidRPr="004E0E00">
        <w:rPr>
          <w:rFonts w:eastAsia="Times New Roman" w:cs="Times New Roman"/>
          <w:szCs w:val="24"/>
        </w:rPr>
        <w:t>εσμών</w:t>
      </w:r>
      <w:r>
        <w:rPr>
          <w:rFonts w:eastAsia="Times New Roman" w:cs="Times New Roman"/>
          <w:szCs w:val="24"/>
        </w:rPr>
        <w:t xml:space="preserve">, με </w:t>
      </w:r>
      <w:r w:rsidRPr="004E0E00">
        <w:rPr>
          <w:rFonts w:eastAsia="Times New Roman" w:cs="Times New Roman"/>
          <w:szCs w:val="24"/>
        </w:rPr>
        <w:t>κύρι</w:t>
      </w:r>
      <w:r>
        <w:rPr>
          <w:rFonts w:eastAsia="Times New Roman" w:cs="Times New Roman"/>
          <w:szCs w:val="24"/>
        </w:rPr>
        <w:t>ο</w:t>
      </w:r>
      <w:r w:rsidRPr="004E0E00">
        <w:rPr>
          <w:rFonts w:eastAsia="Times New Roman" w:cs="Times New Roman"/>
          <w:szCs w:val="24"/>
        </w:rPr>
        <w:t xml:space="preserve"> </w:t>
      </w:r>
      <w:r>
        <w:rPr>
          <w:rFonts w:eastAsia="Times New Roman" w:cs="Times New Roman"/>
          <w:szCs w:val="24"/>
        </w:rPr>
        <w:t>τον περιορισμό</w:t>
      </w:r>
      <w:r w:rsidRPr="004E0E00">
        <w:rPr>
          <w:rFonts w:eastAsia="Times New Roman" w:cs="Times New Roman"/>
          <w:szCs w:val="24"/>
        </w:rPr>
        <w:t xml:space="preserve"> των βουλευτικών </w:t>
      </w:r>
      <w:r>
        <w:rPr>
          <w:rFonts w:eastAsia="Times New Roman" w:cs="Times New Roman"/>
          <w:szCs w:val="24"/>
        </w:rPr>
        <w:t>θητειών, με την προσθήκη ν</w:t>
      </w:r>
      <w:r w:rsidRPr="004E0E00">
        <w:rPr>
          <w:rFonts w:eastAsia="Times New Roman" w:cs="Times New Roman"/>
          <w:szCs w:val="24"/>
        </w:rPr>
        <w:t>έας παραγράφου που καταπολεμά και την οικογενειοκρατία και τον επαγγελματισμό στην πολιτική</w:t>
      </w:r>
      <w:r>
        <w:rPr>
          <w:rFonts w:eastAsia="Times New Roman" w:cs="Times New Roman"/>
          <w:szCs w:val="24"/>
        </w:rPr>
        <w:t>,</w:t>
      </w:r>
      <w:r w:rsidRPr="004E0E00">
        <w:rPr>
          <w:rFonts w:eastAsia="Times New Roman" w:cs="Times New Roman"/>
          <w:szCs w:val="24"/>
        </w:rPr>
        <w:t xml:space="preserve"> αλλ</w:t>
      </w:r>
      <w:r w:rsidRPr="004E0E00">
        <w:rPr>
          <w:rFonts w:eastAsia="Times New Roman" w:cs="Times New Roman"/>
          <w:szCs w:val="24"/>
        </w:rPr>
        <w:t>ά και το κλειστό λόμπι εξουσίας</w:t>
      </w:r>
      <w:r>
        <w:rPr>
          <w:rFonts w:eastAsia="Times New Roman" w:cs="Times New Roman"/>
          <w:szCs w:val="24"/>
        </w:rPr>
        <w:t>,</w:t>
      </w:r>
      <w:r w:rsidRPr="004E0E00">
        <w:rPr>
          <w:rFonts w:eastAsia="Times New Roman" w:cs="Times New Roman"/>
          <w:szCs w:val="24"/>
        </w:rPr>
        <w:t xml:space="preserve"> που και η Νέα Δημοκρατ</w:t>
      </w:r>
      <w:r>
        <w:rPr>
          <w:rFonts w:eastAsia="Times New Roman" w:cs="Times New Roman"/>
          <w:szCs w:val="24"/>
        </w:rPr>
        <w:t>ία και το ΠΑΣΟΚ θέλουν να έχουν</w:t>
      </w:r>
      <w:r w:rsidRPr="004E0E00">
        <w:rPr>
          <w:rFonts w:eastAsia="Times New Roman" w:cs="Times New Roman"/>
          <w:szCs w:val="24"/>
        </w:rPr>
        <w:t xml:space="preserve"> και στην πολιτική σκηνή και στην αυτοδιοίκηση</w:t>
      </w:r>
      <w:r>
        <w:rPr>
          <w:rFonts w:eastAsia="Times New Roman" w:cs="Times New Roman"/>
          <w:szCs w:val="24"/>
        </w:rPr>
        <w:t>.</w:t>
      </w:r>
      <w:r w:rsidRPr="004E0E00">
        <w:rPr>
          <w:rFonts w:eastAsia="Times New Roman" w:cs="Times New Roman"/>
          <w:szCs w:val="24"/>
        </w:rPr>
        <w:t xml:space="preserve"> </w:t>
      </w:r>
    </w:p>
    <w:p w14:paraId="09856122" w14:textId="77777777" w:rsidR="00BE639A" w:rsidRDefault="00A212EC">
      <w:pPr>
        <w:spacing w:line="600" w:lineRule="auto"/>
        <w:ind w:firstLine="720"/>
        <w:jc w:val="both"/>
        <w:rPr>
          <w:rFonts w:eastAsia="Times New Roman" w:cs="Times New Roman"/>
          <w:szCs w:val="24"/>
        </w:rPr>
      </w:pPr>
      <w:r w:rsidRPr="004E0E00">
        <w:rPr>
          <w:rFonts w:eastAsia="Times New Roman" w:cs="Times New Roman"/>
          <w:szCs w:val="24"/>
        </w:rPr>
        <w:t>Και</w:t>
      </w:r>
      <w:r>
        <w:rPr>
          <w:rFonts w:eastAsia="Times New Roman" w:cs="Times New Roman"/>
          <w:szCs w:val="24"/>
        </w:rPr>
        <w:t>,</w:t>
      </w:r>
      <w:r w:rsidRPr="004E0E00">
        <w:rPr>
          <w:rFonts w:eastAsia="Times New Roman" w:cs="Times New Roman"/>
          <w:szCs w:val="24"/>
        </w:rPr>
        <w:t xml:space="preserve"> βέβαια</w:t>
      </w:r>
      <w:r>
        <w:rPr>
          <w:rFonts w:eastAsia="Times New Roman" w:cs="Times New Roman"/>
          <w:szCs w:val="24"/>
        </w:rPr>
        <w:t>,</w:t>
      </w:r>
      <w:r w:rsidRPr="004E0E00">
        <w:rPr>
          <w:rFonts w:eastAsia="Times New Roman" w:cs="Times New Roman"/>
          <w:szCs w:val="24"/>
        </w:rPr>
        <w:t xml:space="preserve"> </w:t>
      </w:r>
      <w:r>
        <w:rPr>
          <w:rFonts w:eastAsia="Times New Roman" w:cs="Times New Roman"/>
          <w:szCs w:val="24"/>
        </w:rPr>
        <w:t xml:space="preserve">η </w:t>
      </w:r>
      <w:r w:rsidRPr="004E0E00">
        <w:rPr>
          <w:rFonts w:eastAsia="Times New Roman" w:cs="Times New Roman"/>
          <w:szCs w:val="24"/>
        </w:rPr>
        <w:t xml:space="preserve">λαϊκή νομοθετική πρωτοβουλία και η αμεσότητα της </w:t>
      </w:r>
      <w:r>
        <w:rPr>
          <w:rFonts w:eastAsia="Times New Roman" w:cs="Times New Roman"/>
          <w:szCs w:val="24"/>
        </w:rPr>
        <w:t>ψηφο</w:t>
      </w:r>
      <w:r w:rsidRPr="004E0E00">
        <w:rPr>
          <w:rFonts w:eastAsia="Times New Roman" w:cs="Times New Roman"/>
          <w:szCs w:val="24"/>
        </w:rPr>
        <w:t xml:space="preserve">φορίας συνδέονται με </w:t>
      </w:r>
      <w:r>
        <w:rPr>
          <w:rFonts w:eastAsia="Times New Roman" w:cs="Times New Roman"/>
          <w:szCs w:val="24"/>
        </w:rPr>
        <w:t xml:space="preserve">τον </w:t>
      </w:r>
      <w:r w:rsidRPr="004E0E00">
        <w:rPr>
          <w:rFonts w:eastAsia="Times New Roman" w:cs="Times New Roman"/>
          <w:szCs w:val="24"/>
        </w:rPr>
        <w:t xml:space="preserve">στόχο </w:t>
      </w:r>
      <w:r>
        <w:rPr>
          <w:rFonts w:eastAsia="Times New Roman" w:cs="Times New Roman"/>
          <w:szCs w:val="24"/>
        </w:rPr>
        <w:t>1</w:t>
      </w:r>
      <w:r>
        <w:rPr>
          <w:rFonts w:eastAsia="Times New Roman" w:cs="Times New Roman"/>
          <w:szCs w:val="24"/>
        </w:rPr>
        <w:t>6</w:t>
      </w:r>
      <w:r>
        <w:rPr>
          <w:rFonts w:eastAsia="Times New Roman" w:cs="Times New Roman"/>
          <w:szCs w:val="24"/>
        </w:rPr>
        <w:t xml:space="preserve"> </w:t>
      </w:r>
      <w:r w:rsidRPr="004E0E00">
        <w:rPr>
          <w:rFonts w:eastAsia="Times New Roman" w:cs="Times New Roman"/>
          <w:szCs w:val="24"/>
        </w:rPr>
        <w:t>της βιώσιμης ανάπτυ</w:t>
      </w:r>
      <w:r w:rsidRPr="004E0E00">
        <w:rPr>
          <w:rFonts w:eastAsia="Times New Roman" w:cs="Times New Roman"/>
          <w:szCs w:val="24"/>
        </w:rPr>
        <w:t>ξης</w:t>
      </w:r>
      <w:r>
        <w:rPr>
          <w:rFonts w:eastAsia="Times New Roman" w:cs="Times New Roman"/>
          <w:szCs w:val="24"/>
        </w:rPr>
        <w:t>.</w:t>
      </w:r>
    </w:p>
    <w:p w14:paraId="09856123" w14:textId="77777777" w:rsidR="00BE639A" w:rsidRDefault="00A212EC">
      <w:pPr>
        <w:spacing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του κυρίου </w:t>
      </w:r>
      <w:r>
        <w:rPr>
          <w:rFonts w:eastAsia="Times New Roman"/>
          <w:bCs/>
        </w:rPr>
        <w:t>Αναπληρωτή Υπουργού</w:t>
      </w:r>
      <w:r w:rsidRPr="00F8084C">
        <w:rPr>
          <w:rFonts w:eastAsia="Times New Roman"/>
          <w:bCs/>
        </w:rPr>
        <w:t>)</w:t>
      </w:r>
    </w:p>
    <w:p w14:paraId="0985612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4E0E00">
        <w:rPr>
          <w:rFonts w:eastAsia="Times New Roman" w:cs="Times New Roman"/>
          <w:szCs w:val="24"/>
        </w:rPr>
        <w:t>ύριε Πρόεδρε</w:t>
      </w:r>
      <w:r>
        <w:rPr>
          <w:rFonts w:eastAsia="Times New Roman" w:cs="Times New Roman"/>
          <w:szCs w:val="24"/>
        </w:rPr>
        <w:t>,</w:t>
      </w:r>
      <w:r w:rsidRPr="004E0E00">
        <w:rPr>
          <w:rFonts w:eastAsia="Times New Roman" w:cs="Times New Roman"/>
          <w:szCs w:val="24"/>
        </w:rPr>
        <w:t xml:space="preserve"> ένα λεπτό μόνο</w:t>
      </w:r>
      <w:r>
        <w:rPr>
          <w:rFonts w:eastAsia="Times New Roman" w:cs="Times New Roman"/>
          <w:szCs w:val="24"/>
        </w:rPr>
        <w:t>,</w:t>
      </w:r>
      <w:r w:rsidRPr="004E0E00">
        <w:rPr>
          <w:rFonts w:eastAsia="Times New Roman" w:cs="Times New Roman"/>
          <w:szCs w:val="24"/>
        </w:rPr>
        <w:t xml:space="preserve"> για το θέμα του άρθρου 24</w:t>
      </w:r>
      <w:r>
        <w:rPr>
          <w:rFonts w:eastAsia="Times New Roman" w:cs="Times New Roman"/>
          <w:szCs w:val="24"/>
        </w:rPr>
        <w:t>. Η</w:t>
      </w:r>
      <w:r w:rsidRPr="004E0E00">
        <w:rPr>
          <w:rFonts w:eastAsia="Times New Roman" w:cs="Times New Roman"/>
          <w:szCs w:val="24"/>
        </w:rPr>
        <w:t xml:space="preserve"> πρόταση της Νέας Δημοκρατίας για την αναθεώρηση του άρθρου 24 αποδεικνύει την πραγματική πολιτικ</w:t>
      </w:r>
      <w:r w:rsidRPr="004E0E00">
        <w:rPr>
          <w:rFonts w:eastAsia="Times New Roman" w:cs="Times New Roman"/>
          <w:szCs w:val="24"/>
        </w:rPr>
        <w:t>ή βούληση της Αξιωματικής Αντιπολίτευσης</w:t>
      </w:r>
      <w:r>
        <w:rPr>
          <w:rFonts w:eastAsia="Times New Roman" w:cs="Times New Roman"/>
          <w:szCs w:val="24"/>
        </w:rPr>
        <w:t>. Π</w:t>
      </w:r>
      <w:r w:rsidRPr="004E0E00">
        <w:rPr>
          <w:rFonts w:eastAsia="Times New Roman" w:cs="Times New Roman"/>
          <w:szCs w:val="24"/>
        </w:rPr>
        <w:t xml:space="preserve">ροτείνει να μην περιλαμβάνεται η </w:t>
      </w:r>
      <w:r>
        <w:rPr>
          <w:rFonts w:eastAsia="Times New Roman" w:cs="Times New Roman"/>
          <w:szCs w:val="24"/>
        </w:rPr>
        <w:t>λέξη</w:t>
      </w:r>
      <w:r w:rsidRPr="004E0E00">
        <w:rPr>
          <w:rFonts w:eastAsia="Times New Roman" w:cs="Times New Roman"/>
          <w:szCs w:val="24"/>
        </w:rPr>
        <w:t xml:space="preserve"> </w:t>
      </w:r>
      <w:r>
        <w:rPr>
          <w:rFonts w:eastAsia="Times New Roman" w:cs="Times New Roman"/>
          <w:szCs w:val="24"/>
        </w:rPr>
        <w:t>«</w:t>
      </w:r>
      <w:r w:rsidRPr="004E0E00">
        <w:rPr>
          <w:rFonts w:eastAsia="Times New Roman" w:cs="Times New Roman"/>
          <w:szCs w:val="24"/>
        </w:rPr>
        <w:t>αποψιλώνονται</w:t>
      </w:r>
      <w:r>
        <w:rPr>
          <w:rFonts w:eastAsia="Times New Roman" w:cs="Times New Roman"/>
          <w:szCs w:val="24"/>
        </w:rPr>
        <w:t>»</w:t>
      </w:r>
      <w:r w:rsidRPr="004E0E00">
        <w:rPr>
          <w:rFonts w:eastAsia="Times New Roman" w:cs="Times New Roman"/>
          <w:szCs w:val="24"/>
        </w:rPr>
        <w:t xml:space="preserve"> στις προς αναδάσωση και προς ανα</w:t>
      </w:r>
      <w:r>
        <w:rPr>
          <w:rFonts w:eastAsia="Times New Roman" w:cs="Times New Roman"/>
          <w:szCs w:val="24"/>
        </w:rPr>
        <w:t>δασωτέες</w:t>
      </w:r>
      <w:r w:rsidRPr="004E0E00">
        <w:rPr>
          <w:rFonts w:eastAsia="Times New Roman" w:cs="Times New Roman"/>
          <w:szCs w:val="24"/>
        </w:rPr>
        <w:t xml:space="preserve"> </w:t>
      </w:r>
      <w:r>
        <w:rPr>
          <w:rFonts w:eastAsia="Times New Roman" w:cs="Times New Roman"/>
          <w:szCs w:val="24"/>
        </w:rPr>
        <w:t>εκτάσεις. Η</w:t>
      </w:r>
      <w:r w:rsidRPr="004E0E00">
        <w:rPr>
          <w:rFonts w:eastAsia="Times New Roman" w:cs="Times New Roman"/>
          <w:szCs w:val="24"/>
        </w:rPr>
        <w:t xml:space="preserve"> Νέα Δημοκρατία</w:t>
      </w:r>
      <w:r>
        <w:rPr>
          <w:rFonts w:eastAsia="Times New Roman" w:cs="Times New Roman"/>
          <w:szCs w:val="24"/>
        </w:rPr>
        <w:t>,</w:t>
      </w:r>
      <w:r w:rsidRPr="004E0E00">
        <w:rPr>
          <w:rFonts w:eastAsia="Times New Roman" w:cs="Times New Roman"/>
          <w:szCs w:val="24"/>
        </w:rPr>
        <w:t xml:space="preserve"> δηλαδή</w:t>
      </w:r>
      <w:r>
        <w:rPr>
          <w:rFonts w:eastAsia="Times New Roman" w:cs="Times New Roman"/>
          <w:szCs w:val="24"/>
        </w:rPr>
        <w:t>,</w:t>
      </w:r>
      <w:r w:rsidRPr="004E0E00">
        <w:rPr>
          <w:rFonts w:eastAsia="Times New Roman" w:cs="Times New Roman"/>
          <w:szCs w:val="24"/>
        </w:rPr>
        <w:t xml:space="preserve"> προτείνει οι νέες αποψ</w:t>
      </w:r>
      <w:r>
        <w:rPr>
          <w:rFonts w:eastAsia="Times New Roman" w:cs="Times New Roman"/>
          <w:szCs w:val="24"/>
        </w:rPr>
        <w:t>ιλώσεις</w:t>
      </w:r>
      <w:r w:rsidRPr="004E0E00">
        <w:rPr>
          <w:rFonts w:eastAsia="Times New Roman" w:cs="Times New Roman"/>
          <w:szCs w:val="24"/>
        </w:rPr>
        <w:t xml:space="preserve"> μετά την υποτιθέμενη δι</w:t>
      </w:r>
      <w:r>
        <w:rPr>
          <w:rFonts w:eastAsia="Times New Roman" w:cs="Times New Roman"/>
          <w:szCs w:val="24"/>
        </w:rPr>
        <w:t>κή της σ</w:t>
      </w:r>
      <w:r w:rsidRPr="004E0E00">
        <w:rPr>
          <w:rFonts w:eastAsia="Times New Roman" w:cs="Times New Roman"/>
          <w:szCs w:val="24"/>
        </w:rPr>
        <w:t>υνταγματική αλλαγή να</w:t>
      </w:r>
      <w:r w:rsidRPr="004E0E00">
        <w:rPr>
          <w:rFonts w:eastAsia="Times New Roman" w:cs="Times New Roman"/>
          <w:szCs w:val="24"/>
        </w:rPr>
        <w:t xml:space="preserve"> μην ανα</w:t>
      </w:r>
      <w:r>
        <w:rPr>
          <w:rFonts w:eastAsia="Times New Roman" w:cs="Times New Roman"/>
          <w:szCs w:val="24"/>
        </w:rPr>
        <w:t>δασώνονται. Κ</w:t>
      </w:r>
      <w:r w:rsidRPr="004E0E00">
        <w:rPr>
          <w:rFonts w:eastAsia="Times New Roman" w:cs="Times New Roman"/>
          <w:szCs w:val="24"/>
        </w:rPr>
        <w:t xml:space="preserve">αι δεν περιλαμβάνει ούτε την πρόνοια </w:t>
      </w:r>
      <w:r>
        <w:rPr>
          <w:rFonts w:eastAsia="Times New Roman" w:cs="Times New Roman"/>
          <w:szCs w:val="24"/>
        </w:rPr>
        <w:t>ανα</w:t>
      </w:r>
      <w:r w:rsidRPr="004E0E00">
        <w:rPr>
          <w:rFonts w:eastAsia="Times New Roman" w:cs="Times New Roman"/>
          <w:szCs w:val="24"/>
        </w:rPr>
        <w:t>πλ</w:t>
      </w:r>
      <w:r>
        <w:rPr>
          <w:rFonts w:eastAsia="Times New Roman" w:cs="Times New Roman"/>
          <w:szCs w:val="24"/>
        </w:rPr>
        <w:t>ήρωσης από κάποιο</w:t>
      </w:r>
      <w:r w:rsidRPr="004E0E00">
        <w:rPr>
          <w:rFonts w:eastAsia="Times New Roman" w:cs="Times New Roman"/>
          <w:szCs w:val="24"/>
        </w:rPr>
        <w:t xml:space="preserve"> περιβαλλοντικό ισοζύγιο</w:t>
      </w:r>
      <w:r>
        <w:rPr>
          <w:rFonts w:eastAsia="Times New Roman" w:cs="Times New Roman"/>
          <w:szCs w:val="24"/>
        </w:rPr>
        <w:t xml:space="preserve">. </w:t>
      </w:r>
    </w:p>
    <w:p w14:paraId="0985612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4E0E00">
        <w:rPr>
          <w:rFonts w:eastAsia="Times New Roman" w:cs="Times New Roman"/>
          <w:szCs w:val="24"/>
        </w:rPr>
        <w:t>κ τούτου προκύπτει ότι η Νέα Δημοκρατία π</w:t>
      </w:r>
      <w:r>
        <w:rPr>
          <w:rFonts w:eastAsia="Times New Roman" w:cs="Times New Roman"/>
          <w:szCs w:val="24"/>
        </w:rPr>
        <w:t>ροτείνει</w:t>
      </w:r>
      <w:r w:rsidRPr="004E0E00">
        <w:rPr>
          <w:rFonts w:eastAsia="Times New Roman" w:cs="Times New Roman"/>
          <w:szCs w:val="24"/>
        </w:rPr>
        <w:t xml:space="preserve"> για τις εκτάσε</w:t>
      </w:r>
      <w:r>
        <w:rPr>
          <w:rFonts w:eastAsia="Times New Roman" w:cs="Times New Roman"/>
          <w:szCs w:val="24"/>
        </w:rPr>
        <w:t xml:space="preserve">ις </w:t>
      </w:r>
      <w:r w:rsidRPr="008F0891">
        <w:rPr>
          <w:rFonts w:eastAsia="Times New Roman" w:cs="Times New Roman"/>
          <w:bCs/>
          <w:shd w:val="clear" w:color="auto" w:fill="FFFFFF"/>
        </w:rPr>
        <w:t>που</w:t>
      </w:r>
      <w:r>
        <w:rPr>
          <w:rFonts w:eastAsia="Times New Roman" w:cs="Times New Roman"/>
          <w:szCs w:val="24"/>
        </w:rPr>
        <w:t xml:space="preserve"> θα αποψι</w:t>
      </w:r>
      <w:r w:rsidRPr="004E0E00">
        <w:rPr>
          <w:rFonts w:eastAsia="Times New Roman" w:cs="Times New Roman"/>
          <w:szCs w:val="24"/>
        </w:rPr>
        <w:t xml:space="preserve">λωθούν μετά την ψήφιση του Συντάγματος να μη διατηρούν τον προορισμό </w:t>
      </w:r>
      <w:r>
        <w:rPr>
          <w:rFonts w:eastAsia="Times New Roman" w:cs="Times New Roman"/>
          <w:szCs w:val="24"/>
        </w:rPr>
        <w:t>τους,</w:t>
      </w:r>
      <w:r w:rsidRPr="004E0E00">
        <w:rPr>
          <w:rFonts w:eastAsia="Times New Roman" w:cs="Times New Roman"/>
          <w:szCs w:val="24"/>
        </w:rPr>
        <w:t xml:space="preserve"> να μην κηρύσσονται αναδασωτέες</w:t>
      </w:r>
      <w:r>
        <w:rPr>
          <w:rFonts w:eastAsia="Times New Roman" w:cs="Times New Roman"/>
          <w:szCs w:val="24"/>
        </w:rPr>
        <w:t>. Άρα</w:t>
      </w:r>
      <w:r w:rsidRPr="004E0E00">
        <w:rPr>
          <w:rFonts w:eastAsia="Times New Roman" w:cs="Times New Roman"/>
          <w:szCs w:val="24"/>
        </w:rPr>
        <w:t xml:space="preserve"> κλείνει το μάτι σε μελλοντικές αυθαιρεσίες</w:t>
      </w:r>
      <w:r>
        <w:rPr>
          <w:rFonts w:eastAsia="Times New Roman" w:cs="Times New Roman"/>
          <w:szCs w:val="24"/>
        </w:rPr>
        <w:t>.</w:t>
      </w:r>
      <w:r w:rsidRPr="004E0E00">
        <w:rPr>
          <w:rFonts w:eastAsia="Times New Roman" w:cs="Times New Roman"/>
          <w:szCs w:val="24"/>
        </w:rPr>
        <w:t xml:space="preserve"> </w:t>
      </w:r>
    </w:p>
    <w:p w14:paraId="09856126" w14:textId="77777777" w:rsidR="00BE639A" w:rsidRDefault="00A212EC">
      <w:pPr>
        <w:spacing w:line="600" w:lineRule="auto"/>
        <w:ind w:firstLine="720"/>
        <w:jc w:val="both"/>
        <w:rPr>
          <w:rFonts w:eastAsia="Times New Roman" w:cs="Times New Roman"/>
          <w:szCs w:val="24"/>
        </w:rPr>
      </w:pPr>
      <w:r w:rsidRPr="004E0E00">
        <w:rPr>
          <w:rFonts w:eastAsia="Times New Roman" w:cs="Times New Roman"/>
          <w:szCs w:val="24"/>
        </w:rPr>
        <w:t xml:space="preserve">Επίσης </w:t>
      </w:r>
      <w:r>
        <w:rPr>
          <w:rFonts w:eastAsia="Times New Roman" w:cs="Times New Roman"/>
          <w:szCs w:val="24"/>
        </w:rPr>
        <w:t>από</w:t>
      </w:r>
      <w:r w:rsidRPr="004E0E00">
        <w:rPr>
          <w:rFonts w:eastAsia="Times New Roman" w:cs="Times New Roman"/>
          <w:szCs w:val="24"/>
        </w:rPr>
        <w:t xml:space="preserve"> την κήρυξη αναδασωτέας απουσιάζει η έννοια των δασικών εκτάσεων</w:t>
      </w:r>
      <w:r>
        <w:rPr>
          <w:rFonts w:eastAsia="Times New Roman" w:cs="Times New Roman"/>
          <w:szCs w:val="24"/>
        </w:rPr>
        <w:t>. Δ</w:t>
      </w:r>
      <w:r w:rsidRPr="004E0E00">
        <w:rPr>
          <w:rFonts w:eastAsia="Times New Roman" w:cs="Times New Roman"/>
          <w:szCs w:val="24"/>
        </w:rPr>
        <w:t xml:space="preserve">ηλαδή η Νέα Δημοκρατία προτείνει </w:t>
      </w:r>
      <w:r>
        <w:rPr>
          <w:rFonts w:eastAsia="Times New Roman" w:cs="Times New Roman"/>
          <w:szCs w:val="24"/>
        </w:rPr>
        <w:t xml:space="preserve">οι </w:t>
      </w:r>
      <w:r w:rsidRPr="004E0E00">
        <w:rPr>
          <w:rFonts w:eastAsia="Times New Roman" w:cs="Times New Roman"/>
          <w:szCs w:val="24"/>
        </w:rPr>
        <w:t xml:space="preserve">σημαντικές δασικές εκτάσεις για </w:t>
      </w:r>
      <w:r>
        <w:rPr>
          <w:rFonts w:eastAsia="Times New Roman" w:cs="Times New Roman"/>
          <w:szCs w:val="24"/>
        </w:rPr>
        <w:t>τη βιο</w:t>
      </w:r>
      <w:r w:rsidRPr="004E0E00">
        <w:rPr>
          <w:rFonts w:eastAsia="Times New Roman" w:cs="Times New Roman"/>
          <w:szCs w:val="24"/>
        </w:rPr>
        <w:t>ποικιλότητα και τη</w:t>
      </w:r>
      <w:r w:rsidRPr="004E0E00">
        <w:rPr>
          <w:rFonts w:eastAsia="Times New Roman" w:cs="Times New Roman"/>
          <w:szCs w:val="24"/>
        </w:rPr>
        <w:t xml:space="preserve">ν ανάπτυξη </w:t>
      </w:r>
      <w:r>
        <w:rPr>
          <w:rFonts w:eastAsia="Times New Roman" w:cs="Times New Roman"/>
          <w:szCs w:val="24"/>
        </w:rPr>
        <w:t>τους</w:t>
      </w:r>
      <w:r w:rsidRPr="004E0E00">
        <w:rPr>
          <w:rFonts w:eastAsia="Times New Roman" w:cs="Times New Roman"/>
          <w:szCs w:val="24"/>
        </w:rPr>
        <w:t xml:space="preserve"> πρωτογεν</w:t>
      </w:r>
      <w:r>
        <w:rPr>
          <w:rFonts w:eastAsia="Times New Roman" w:cs="Times New Roman"/>
          <w:szCs w:val="24"/>
        </w:rPr>
        <w:t>ούς δασικού</w:t>
      </w:r>
      <w:r w:rsidRPr="004E0E00">
        <w:rPr>
          <w:rFonts w:eastAsia="Times New Roman" w:cs="Times New Roman"/>
          <w:szCs w:val="24"/>
        </w:rPr>
        <w:t xml:space="preserve"> τομέα που θα καίγονται ή </w:t>
      </w:r>
      <w:r>
        <w:rPr>
          <w:rFonts w:eastAsia="Times New Roman" w:cs="Times New Roman"/>
          <w:szCs w:val="24"/>
        </w:rPr>
        <w:t xml:space="preserve">θα </w:t>
      </w:r>
      <w:r w:rsidRPr="004E0E00">
        <w:rPr>
          <w:rFonts w:eastAsia="Times New Roman" w:cs="Times New Roman"/>
          <w:szCs w:val="24"/>
        </w:rPr>
        <w:t>καταστρέφονται να μη γίνονται αναδασωτέες</w:t>
      </w:r>
      <w:r>
        <w:rPr>
          <w:rFonts w:eastAsia="Times New Roman" w:cs="Times New Roman"/>
          <w:szCs w:val="24"/>
        </w:rPr>
        <w:t>. Μ</w:t>
      </w:r>
      <w:r w:rsidRPr="004E0E00">
        <w:rPr>
          <w:rFonts w:eastAsia="Times New Roman" w:cs="Times New Roman"/>
          <w:szCs w:val="24"/>
        </w:rPr>
        <w:t>όνο τα δάση εισάγε</w:t>
      </w:r>
      <w:r>
        <w:rPr>
          <w:rFonts w:eastAsia="Times New Roman" w:cs="Times New Roman"/>
          <w:szCs w:val="24"/>
        </w:rPr>
        <w:t>ι στη</w:t>
      </w:r>
      <w:r w:rsidRPr="004E0E00">
        <w:rPr>
          <w:rFonts w:eastAsia="Times New Roman" w:cs="Times New Roman"/>
          <w:szCs w:val="24"/>
        </w:rPr>
        <w:t xml:space="preserve"> ρύθμισ</w:t>
      </w:r>
      <w:r>
        <w:rPr>
          <w:rFonts w:eastAsia="Times New Roman" w:cs="Times New Roman"/>
          <w:szCs w:val="24"/>
        </w:rPr>
        <w:t>ή</w:t>
      </w:r>
      <w:r w:rsidRPr="004E0E00">
        <w:rPr>
          <w:rFonts w:eastAsia="Times New Roman" w:cs="Times New Roman"/>
          <w:szCs w:val="24"/>
        </w:rPr>
        <w:t xml:space="preserve"> </w:t>
      </w:r>
      <w:r>
        <w:rPr>
          <w:rFonts w:eastAsia="Times New Roman" w:cs="Times New Roman"/>
          <w:szCs w:val="24"/>
        </w:rPr>
        <w:t xml:space="preserve">της, όχι τις δασικές εκτάσεις. </w:t>
      </w:r>
    </w:p>
    <w:p w14:paraId="0985612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Τέλος,</w:t>
      </w:r>
      <w:r w:rsidRPr="004E0E00">
        <w:rPr>
          <w:rFonts w:eastAsia="Times New Roman" w:cs="Times New Roman"/>
          <w:szCs w:val="24"/>
        </w:rPr>
        <w:t xml:space="preserve"> ως </w:t>
      </w:r>
      <w:r>
        <w:rPr>
          <w:rFonts w:eastAsia="Times New Roman" w:cs="Times New Roman"/>
          <w:szCs w:val="24"/>
        </w:rPr>
        <w:t xml:space="preserve">προς </w:t>
      </w:r>
      <w:r w:rsidRPr="004E0E00">
        <w:rPr>
          <w:rFonts w:eastAsia="Times New Roman" w:cs="Times New Roman"/>
          <w:szCs w:val="24"/>
        </w:rPr>
        <w:t xml:space="preserve">τον χαρακτηρισμό των δασών </w:t>
      </w:r>
      <w:r>
        <w:rPr>
          <w:rFonts w:eastAsia="Times New Roman" w:cs="Times New Roman"/>
          <w:szCs w:val="24"/>
        </w:rPr>
        <w:t>-</w:t>
      </w:r>
      <w:r w:rsidRPr="004E0E00">
        <w:rPr>
          <w:rFonts w:eastAsia="Times New Roman" w:cs="Times New Roman"/>
          <w:szCs w:val="24"/>
        </w:rPr>
        <w:t>και κλείνω</w:t>
      </w:r>
      <w:r>
        <w:rPr>
          <w:rFonts w:eastAsia="Times New Roman" w:cs="Times New Roman"/>
          <w:szCs w:val="24"/>
        </w:rPr>
        <w:t>,</w:t>
      </w:r>
      <w:r w:rsidRPr="004E0E00">
        <w:rPr>
          <w:rFonts w:eastAsia="Times New Roman" w:cs="Times New Roman"/>
          <w:szCs w:val="24"/>
        </w:rPr>
        <w:t xml:space="preserve"> κύριε Πρόεδρε</w:t>
      </w:r>
      <w:r>
        <w:rPr>
          <w:rFonts w:eastAsia="Times New Roman" w:cs="Times New Roman"/>
          <w:szCs w:val="24"/>
        </w:rPr>
        <w:t>-</w:t>
      </w:r>
      <w:r w:rsidRPr="004E0E00">
        <w:rPr>
          <w:rFonts w:eastAsia="Times New Roman" w:cs="Times New Roman"/>
          <w:szCs w:val="24"/>
        </w:rPr>
        <w:t xml:space="preserve"> πρ</w:t>
      </w:r>
      <w:r>
        <w:rPr>
          <w:rFonts w:eastAsia="Times New Roman" w:cs="Times New Roman"/>
          <w:szCs w:val="24"/>
        </w:rPr>
        <w:t xml:space="preserve">οτείνει η </w:t>
      </w:r>
      <w:r w:rsidRPr="00A92A6A">
        <w:rPr>
          <w:rFonts w:eastAsia="Times New Roman" w:cs="Times New Roman"/>
        </w:rPr>
        <w:t>Νέ</w:t>
      </w:r>
      <w:r w:rsidRPr="00A92A6A">
        <w:rPr>
          <w:rFonts w:eastAsia="Times New Roman" w:cs="Times New Roman"/>
        </w:rPr>
        <w:t xml:space="preserve">α Δημοκρατία </w:t>
      </w:r>
      <w:r w:rsidRPr="004E0E00">
        <w:rPr>
          <w:rFonts w:eastAsia="Times New Roman" w:cs="Times New Roman"/>
          <w:szCs w:val="24"/>
        </w:rPr>
        <w:t>αυτό να γίνεται με βάση το</w:t>
      </w:r>
      <w:r>
        <w:rPr>
          <w:rFonts w:eastAsia="Times New Roman" w:cs="Times New Roman"/>
          <w:szCs w:val="24"/>
        </w:rPr>
        <w:t>ν</w:t>
      </w:r>
      <w:r w:rsidRPr="004E0E00">
        <w:rPr>
          <w:rFonts w:eastAsia="Times New Roman" w:cs="Times New Roman"/>
          <w:szCs w:val="24"/>
        </w:rPr>
        <w:t xml:space="preserve"> χαρακτήρα της έκτασης το 1975</w:t>
      </w:r>
      <w:r>
        <w:rPr>
          <w:rFonts w:eastAsia="Times New Roman" w:cs="Times New Roman"/>
          <w:szCs w:val="24"/>
        </w:rPr>
        <w:t>. Ε</w:t>
      </w:r>
      <w:r w:rsidRPr="004E0E00">
        <w:rPr>
          <w:rFonts w:eastAsia="Times New Roman" w:cs="Times New Roman"/>
          <w:szCs w:val="24"/>
        </w:rPr>
        <w:t xml:space="preserve">ίναι </w:t>
      </w:r>
      <w:r>
        <w:rPr>
          <w:rFonts w:eastAsia="Times New Roman" w:cs="Times New Roman"/>
          <w:szCs w:val="24"/>
        </w:rPr>
        <w:t>μια</w:t>
      </w:r>
      <w:r w:rsidRPr="004E0E00">
        <w:rPr>
          <w:rFonts w:eastAsia="Times New Roman" w:cs="Times New Roman"/>
          <w:szCs w:val="24"/>
        </w:rPr>
        <w:t xml:space="preserve"> δομική και ουσιαστική αλλαγή που ανατρέπει το</w:t>
      </w:r>
      <w:r>
        <w:rPr>
          <w:rFonts w:eastAsia="Times New Roman" w:cs="Times New Roman"/>
          <w:szCs w:val="24"/>
        </w:rPr>
        <w:t>ν</w:t>
      </w:r>
      <w:r w:rsidRPr="004E0E00">
        <w:rPr>
          <w:rFonts w:eastAsia="Times New Roman" w:cs="Times New Roman"/>
          <w:szCs w:val="24"/>
        </w:rPr>
        <w:t xml:space="preserve"> χαρακτηρισμό των δασικών εκτάσεων σε όλες τις περιοχές της Ελλάδας και ακυρώνει το έργο των δασικών χαρτών</w:t>
      </w:r>
      <w:r>
        <w:rPr>
          <w:rFonts w:eastAsia="Times New Roman" w:cs="Times New Roman"/>
          <w:szCs w:val="24"/>
        </w:rPr>
        <w:t xml:space="preserve">. </w:t>
      </w:r>
    </w:p>
    <w:p w14:paraId="0985612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w:t>
      </w:r>
      <w:r w:rsidRPr="004E0E00">
        <w:rPr>
          <w:rFonts w:eastAsia="Times New Roman" w:cs="Times New Roman"/>
          <w:szCs w:val="24"/>
        </w:rPr>
        <w:t xml:space="preserve">ροσπαθεί η Νέα Δημοκρατία από την πίσω πόρτα να ακυρώσει τους δασικούς χάρτες και το </w:t>
      </w:r>
      <w:r>
        <w:rPr>
          <w:rFonts w:eastAsia="Times New Roman" w:cs="Times New Roman"/>
          <w:szCs w:val="24"/>
        </w:rPr>
        <w:t>Κ</w:t>
      </w:r>
      <w:r w:rsidRPr="004E0E00">
        <w:rPr>
          <w:rFonts w:eastAsia="Times New Roman" w:cs="Times New Roman"/>
          <w:szCs w:val="24"/>
        </w:rPr>
        <w:t>τηματολόγιο</w:t>
      </w:r>
      <w:r>
        <w:rPr>
          <w:rFonts w:eastAsia="Times New Roman" w:cs="Times New Roman"/>
          <w:szCs w:val="24"/>
        </w:rPr>
        <w:t>,</w:t>
      </w:r>
      <w:r w:rsidRPr="004E0E00">
        <w:rPr>
          <w:rFonts w:eastAsia="Times New Roman" w:cs="Times New Roman"/>
          <w:szCs w:val="24"/>
        </w:rPr>
        <w:t xml:space="preserve"> που η ίδια και το ΠΑΣΟΚ μαζί </w:t>
      </w:r>
      <w:r>
        <w:rPr>
          <w:rFonts w:eastAsia="Times New Roman" w:cs="Times New Roman"/>
          <w:szCs w:val="24"/>
        </w:rPr>
        <w:t>σαράντα</w:t>
      </w:r>
      <w:r w:rsidRPr="004E0E00">
        <w:rPr>
          <w:rFonts w:eastAsia="Times New Roman" w:cs="Times New Roman"/>
          <w:szCs w:val="24"/>
        </w:rPr>
        <w:t xml:space="preserve"> χρόνια προσπαθούσαν να μη γίνουν στην Ελλάδα</w:t>
      </w:r>
      <w:r>
        <w:rPr>
          <w:rFonts w:eastAsia="Times New Roman" w:cs="Times New Roman"/>
          <w:szCs w:val="24"/>
        </w:rPr>
        <w:t>,</w:t>
      </w:r>
      <w:r w:rsidRPr="004E0E00">
        <w:rPr>
          <w:rFonts w:eastAsia="Times New Roman" w:cs="Times New Roman"/>
          <w:szCs w:val="24"/>
        </w:rPr>
        <w:t xml:space="preserve"> </w:t>
      </w:r>
      <w:r>
        <w:rPr>
          <w:rFonts w:eastAsia="Times New Roman"/>
          <w:szCs w:val="24"/>
        </w:rPr>
        <w:t>"</w:t>
      </w:r>
      <w:r w:rsidRPr="004E0E00">
        <w:rPr>
          <w:rFonts w:eastAsia="Times New Roman" w:cs="Times New Roman"/>
          <w:szCs w:val="24"/>
        </w:rPr>
        <w:t>χτυπώντας</w:t>
      </w:r>
      <w:r>
        <w:rPr>
          <w:rFonts w:eastAsia="Times New Roman"/>
          <w:szCs w:val="24"/>
        </w:rPr>
        <w:t>"</w:t>
      </w:r>
      <w:r w:rsidRPr="004E0E00">
        <w:rPr>
          <w:rFonts w:eastAsia="Times New Roman" w:cs="Times New Roman"/>
          <w:szCs w:val="24"/>
        </w:rPr>
        <w:t xml:space="preserve"> </w:t>
      </w:r>
      <w:r>
        <w:rPr>
          <w:rFonts w:eastAsia="Times New Roman" w:cs="Times New Roman"/>
          <w:szCs w:val="24"/>
        </w:rPr>
        <w:t>σ</w:t>
      </w:r>
      <w:r w:rsidRPr="004E0E00">
        <w:rPr>
          <w:rFonts w:eastAsia="Times New Roman" w:cs="Times New Roman"/>
          <w:szCs w:val="24"/>
        </w:rPr>
        <w:t>την πλάτη τους καταπατητές</w:t>
      </w:r>
      <w:r>
        <w:rPr>
          <w:rFonts w:eastAsia="Times New Roman" w:cs="Times New Roman"/>
          <w:szCs w:val="24"/>
        </w:rPr>
        <w:t>. Και θέτ</w:t>
      </w:r>
      <w:r w:rsidRPr="004E0E00">
        <w:rPr>
          <w:rFonts w:eastAsia="Times New Roman" w:cs="Times New Roman"/>
          <w:szCs w:val="24"/>
        </w:rPr>
        <w:t>οντας την ημερομηνία του 1</w:t>
      </w:r>
      <w:r w:rsidRPr="004E0E00">
        <w:rPr>
          <w:rFonts w:eastAsia="Times New Roman" w:cs="Times New Roman"/>
          <w:szCs w:val="24"/>
        </w:rPr>
        <w:t>975 ως ορόσημο</w:t>
      </w:r>
      <w:r>
        <w:rPr>
          <w:rFonts w:eastAsia="Times New Roman" w:cs="Times New Roman"/>
          <w:szCs w:val="24"/>
        </w:rPr>
        <w:t>,</w:t>
      </w:r>
      <w:r w:rsidRPr="004E0E00">
        <w:rPr>
          <w:rFonts w:eastAsia="Times New Roman" w:cs="Times New Roman"/>
          <w:szCs w:val="24"/>
        </w:rPr>
        <w:t xml:space="preserve"> κλείνει το μάτι και στις καταπατήσεις και τις εκχερσώσεις που </w:t>
      </w:r>
      <w:r>
        <w:rPr>
          <w:rFonts w:eastAsia="Times New Roman" w:cs="Times New Roman"/>
          <w:szCs w:val="24"/>
        </w:rPr>
        <w:t xml:space="preserve">έγιναν </w:t>
      </w:r>
      <w:r w:rsidRPr="004E0E00">
        <w:rPr>
          <w:rFonts w:eastAsia="Times New Roman" w:cs="Times New Roman"/>
          <w:szCs w:val="24"/>
        </w:rPr>
        <w:t xml:space="preserve">πριν το </w:t>
      </w:r>
      <w:r>
        <w:rPr>
          <w:rFonts w:eastAsia="Times New Roman" w:cs="Times New Roman"/>
          <w:szCs w:val="24"/>
        </w:rPr>
        <w:t>19</w:t>
      </w:r>
      <w:r w:rsidRPr="004E0E00">
        <w:rPr>
          <w:rFonts w:eastAsia="Times New Roman" w:cs="Times New Roman"/>
          <w:szCs w:val="24"/>
        </w:rPr>
        <w:t xml:space="preserve">75 και κατά τη διάρκεια της </w:t>
      </w:r>
      <w:r>
        <w:rPr>
          <w:rFonts w:eastAsia="Times New Roman" w:cs="Times New Roman"/>
          <w:szCs w:val="24"/>
        </w:rPr>
        <w:t xml:space="preserve">δικτατορίας. </w:t>
      </w:r>
    </w:p>
    <w:p w14:paraId="0985612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w:t>
      </w:r>
      <w:r w:rsidRPr="004E0E00">
        <w:rPr>
          <w:rFonts w:eastAsia="Times New Roman" w:cs="Times New Roman"/>
          <w:szCs w:val="24"/>
        </w:rPr>
        <w:t xml:space="preserve"> Νέα Δημοκρατία επιλέγει τη στιγμή που η χώρα για πρώτη φορά έχει </w:t>
      </w:r>
      <w:r>
        <w:rPr>
          <w:rFonts w:eastAsia="Times New Roman" w:cs="Times New Roman"/>
          <w:szCs w:val="24"/>
        </w:rPr>
        <w:t xml:space="preserve">ένα </w:t>
      </w:r>
      <w:r w:rsidRPr="004E0E00">
        <w:rPr>
          <w:rFonts w:eastAsia="Times New Roman" w:cs="Times New Roman"/>
          <w:szCs w:val="24"/>
        </w:rPr>
        <w:t xml:space="preserve">αναπτυξιακό και </w:t>
      </w:r>
      <w:r>
        <w:rPr>
          <w:rFonts w:eastAsia="Times New Roman" w:cs="Times New Roman"/>
          <w:szCs w:val="24"/>
        </w:rPr>
        <w:t xml:space="preserve">περιβαλλοντικό </w:t>
      </w:r>
      <w:r w:rsidRPr="004E0E00">
        <w:rPr>
          <w:rFonts w:eastAsia="Times New Roman" w:cs="Times New Roman"/>
          <w:szCs w:val="24"/>
        </w:rPr>
        <w:t>εργαλείο να το ακ</w:t>
      </w:r>
      <w:r w:rsidRPr="004E0E00">
        <w:rPr>
          <w:rFonts w:eastAsia="Times New Roman" w:cs="Times New Roman"/>
          <w:szCs w:val="24"/>
        </w:rPr>
        <w:t>υρώσει και να αναστείλει την προσπάθεια αυτή θέτοντας άλλο χρονικό σημείο αναφοράς</w:t>
      </w:r>
      <w:r>
        <w:rPr>
          <w:rFonts w:eastAsia="Times New Roman" w:cs="Times New Roman"/>
          <w:szCs w:val="24"/>
        </w:rPr>
        <w:t>. Α</w:t>
      </w:r>
      <w:r w:rsidRPr="004E0E00">
        <w:rPr>
          <w:rFonts w:eastAsia="Times New Roman" w:cs="Times New Roman"/>
          <w:szCs w:val="24"/>
        </w:rPr>
        <w:t xml:space="preserve">πό τη </w:t>
      </w:r>
      <w:r>
        <w:rPr>
          <w:rFonts w:eastAsia="Times New Roman" w:cs="Times New Roman"/>
          <w:szCs w:val="24"/>
        </w:rPr>
        <w:t>μια</w:t>
      </w:r>
      <w:r>
        <w:rPr>
          <w:rFonts w:eastAsia="Times New Roman" w:cs="Times New Roman"/>
          <w:szCs w:val="24"/>
        </w:rPr>
        <w:t>,</w:t>
      </w:r>
      <w:r w:rsidRPr="004E0E00">
        <w:rPr>
          <w:rFonts w:eastAsia="Times New Roman" w:cs="Times New Roman"/>
          <w:szCs w:val="24"/>
        </w:rPr>
        <w:t xml:space="preserve"> δηλαδή</w:t>
      </w:r>
      <w:r>
        <w:rPr>
          <w:rFonts w:eastAsia="Times New Roman" w:cs="Times New Roman"/>
          <w:szCs w:val="24"/>
        </w:rPr>
        <w:t>,</w:t>
      </w:r>
      <w:r w:rsidRPr="004E0E00">
        <w:rPr>
          <w:rFonts w:eastAsia="Times New Roman" w:cs="Times New Roman"/>
          <w:szCs w:val="24"/>
        </w:rPr>
        <w:t xml:space="preserve"> κράτησαν τη χώρα καθυστερημένη και κατέθεσαν και πρ</w:t>
      </w:r>
      <w:r>
        <w:rPr>
          <w:rFonts w:eastAsia="Times New Roman" w:cs="Times New Roman"/>
          <w:szCs w:val="24"/>
        </w:rPr>
        <w:t>όταση στην αντίστοιχη</w:t>
      </w:r>
      <w:r w:rsidRPr="004E0E00">
        <w:rPr>
          <w:rFonts w:eastAsia="Times New Roman" w:cs="Times New Roman"/>
          <w:szCs w:val="24"/>
        </w:rPr>
        <w:t xml:space="preserve"> συζήτηση για </w:t>
      </w:r>
      <w:r>
        <w:rPr>
          <w:rFonts w:eastAsia="Times New Roman" w:cs="Times New Roman"/>
          <w:szCs w:val="24"/>
        </w:rPr>
        <w:t xml:space="preserve">τους </w:t>
      </w:r>
      <w:r w:rsidRPr="004E0E00">
        <w:rPr>
          <w:rFonts w:eastAsia="Times New Roman" w:cs="Times New Roman"/>
          <w:szCs w:val="24"/>
        </w:rPr>
        <w:t>δασικούς χάρτες</w:t>
      </w:r>
      <w:r>
        <w:rPr>
          <w:rFonts w:eastAsia="Times New Roman" w:cs="Times New Roman"/>
          <w:szCs w:val="24"/>
        </w:rPr>
        <w:t>,</w:t>
      </w:r>
      <w:r w:rsidRPr="004E0E00">
        <w:rPr>
          <w:rFonts w:eastAsia="Times New Roman" w:cs="Times New Roman"/>
          <w:szCs w:val="24"/>
        </w:rPr>
        <w:t xml:space="preserve"> ώστε να μην υπάρχουν πρόστιμα για</w:t>
      </w:r>
      <w:r>
        <w:rPr>
          <w:rFonts w:eastAsia="Times New Roman" w:cs="Times New Roman"/>
          <w:szCs w:val="24"/>
        </w:rPr>
        <w:t xml:space="preserve"> δασικές</w:t>
      </w:r>
      <w:r w:rsidRPr="004E0E00">
        <w:rPr>
          <w:rFonts w:eastAsia="Times New Roman" w:cs="Times New Roman"/>
          <w:szCs w:val="24"/>
        </w:rPr>
        <w:t xml:space="preserve"> πα</w:t>
      </w:r>
      <w:r w:rsidRPr="004E0E00">
        <w:rPr>
          <w:rFonts w:eastAsia="Times New Roman" w:cs="Times New Roman"/>
          <w:szCs w:val="24"/>
        </w:rPr>
        <w:t xml:space="preserve">ραβάσεις την περίοδο </w:t>
      </w:r>
      <w:r>
        <w:rPr>
          <w:rFonts w:eastAsia="Times New Roman" w:cs="Times New Roman"/>
          <w:szCs w:val="24"/>
        </w:rPr>
        <w:t>εκπόνησης των δασικών χαρτών,</w:t>
      </w:r>
      <w:r w:rsidRPr="004E0E00">
        <w:rPr>
          <w:rFonts w:eastAsia="Times New Roman" w:cs="Times New Roman"/>
          <w:szCs w:val="24"/>
        </w:rPr>
        <w:t xml:space="preserve"> το οποίο </w:t>
      </w:r>
      <w:r>
        <w:rPr>
          <w:rFonts w:eastAsia="Times New Roman" w:cs="Times New Roman"/>
          <w:szCs w:val="24"/>
        </w:rPr>
        <w:t xml:space="preserve">δεν </w:t>
      </w:r>
      <w:r w:rsidRPr="004E0E00">
        <w:rPr>
          <w:rFonts w:eastAsia="Times New Roman" w:cs="Times New Roman"/>
          <w:szCs w:val="24"/>
        </w:rPr>
        <w:t>δεχτήκαμε</w:t>
      </w:r>
      <w:r>
        <w:rPr>
          <w:rFonts w:eastAsia="Times New Roman" w:cs="Times New Roman"/>
          <w:szCs w:val="24"/>
        </w:rPr>
        <w:t>…</w:t>
      </w:r>
    </w:p>
    <w:p w14:paraId="0985612A" w14:textId="77777777" w:rsidR="00BE639A" w:rsidRDefault="00A212EC">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sidRPr="007D7C21">
        <w:rPr>
          <w:rFonts w:eastAsia="Times New Roman" w:cs="Times New Roman"/>
          <w:szCs w:val="24"/>
        </w:rPr>
        <w:t>Κύριε Υπουργέ</w:t>
      </w:r>
      <w:r>
        <w:rPr>
          <w:rFonts w:eastAsia="Times New Roman" w:cs="Times New Roman"/>
          <w:szCs w:val="24"/>
        </w:rPr>
        <w:t xml:space="preserve">, </w:t>
      </w:r>
      <w:r w:rsidRPr="006A04B1">
        <w:rPr>
          <w:rFonts w:eastAsia="Times New Roman" w:cs="Times New Roman"/>
          <w:szCs w:val="24"/>
        </w:rPr>
        <w:t>παρακαλώ</w:t>
      </w:r>
      <w:r>
        <w:rPr>
          <w:rFonts w:eastAsia="Times New Roman" w:cs="Times New Roman"/>
          <w:szCs w:val="24"/>
        </w:rPr>
        <w:t>, ολοκληρώστε.</w:t>
      </w:r>
    </w:p>
    <w:p w14:paraId="0985612B" w14:textId="77777777" w:rsidR="00BE639A" w:rsidRDefault="00A212EC">
      <w:pPr>
        <w:spacing w:line="600" w:lineRule="auto"/>
        <w:ind w:firstLine="720"/>
        <w:jc w:val="both"/>
        <w:rPr>
          <w:rFonts w:eastAsia="Times New Roman" w:cs="Times New Roman"/>
          <w:szCs w:val="24"/>
        </w:rPr>
      </w:pPr>
      <w:r w:rsidRPr="000804A4">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…και από</w:t>
      </w:r>
      <w:r w:rsidRPr="004E0E00">
        <w:rPr>
          <w:rFonts w:eastAsia="Times New Roman" w:cs="Times New Roman"/>
          <w:szCs w:val="24"/>
        </w:rPr>
        <w:t xml:space="preserve"> την άλλη μεριά</w:t>
      </w:r>
      <w:r>
        <w:rPr>
          <w:rFonts w:eastAsia="Times New Roman" w:cs="Times New Roman"/>
          <w:szCs w:val="24"/>
        </w:rPr>
        <w:t>,</w:t>
      </w:r>
      <w:r w:rsidRPr="004E0E00">
        <w:rPr>
          <w:rFonts w:eastAsia="Times New Roman" w:cs="Times New Roman"/>
          <w:szCs w:val="24"/>
        </w:rPr>
        <w:t xml:space="preserve"> προσπαθούν να ακυρώσουν και τους δασικούς χάρτες</w:t>
      </w:r>
      <w:r>
        <w:rPr>
          <w:rFonts w:eastAsia="Times New Roman" w:cs="Times New Roman"/>
          <w:szCs w:val="24"/>
        </w:rPr>
        <w:t>,</w:t>
      </w:r>
      <w:r w:rsidRPr="004E0E00">
        <w:rPr>
          <w:rFonts w:eastAsia="Times New Roman" w:cs="Times New Roman"/>
          <w:szCs w:val="24"/>
        </w:rPr>
        <w:t xml:space="preserve"> αλλά και τη δυνατό</w:t>
      </w:r>
      <w:r>
        <w:rPr>
          <w:rFonts w:eastAsia="Times New Roman" w:cs="Times New Roman"/>
          <w:szCs w:val="24"/>
        </w:rPr>
        <w:t xml:space="preserve">τητα η </w:t>
      </w:r>
      <w:r w:rsidRPr="004E0E00">
        <w:rPr>
          <w:rFonts w:eastAsia="Times New Roman" w:cs="Times New Roman"/>
          <w:szCs w:val="24"/>
        </w:rPr>
        <w:t>χώρα να έχει επενδύσεις με αξιοκρατία</w:t>
      </w:r>
      <w:r>
        <w:rPr>
          <w:rFonts w:eastAsia="Times New Roman" w:cs="Times New Roman"/>
          <w:szCs w:val="24"/>
        </w:rPr>
        <w:t>,</w:t>
      </w:r>
      <w:r w:rsidRPr="004E0E00">
        <w:rPr>
          <w:rFonts w:eastAsia="Times New Roman" w:cs="Times New Roman"/>
          <w:szCs w:val="24"/>
        </w:rPr>
        <w:t xml:space="preserve"> διαφάνεια</w:t>
      </w:r>
      <w:r>
        <w:rPr>
          <w:rFonts w:eastAsia="Times New Roman" w:cs="Times New Roman"/>
          <w:szCs w:val="24"/>
        </w:rPr>
        <w:t>,</w:t>
      </w:r>
      <w:r w:rsidRPr="004E0E00">
        <w:rPr>
          <w:rFonts w:eastAsia="Times New Roman" w:cs="Times New Roman"/>
          <w:szCs w:val="24"/>
        </w:rPr>
        <w:t xml:space="preserve"> περιβαλλοντικό ισοζύγιο</w:t>
      </w:r>
      <w:r>
        <w:rPr>
          <w:rFonts w:eastAsia="Times New Roman" w:cs="Times New Roman"/>
          <w:szCs w:val="24"/>
        </w:rPr>
        <w:t xml:space="preserve">. </w:t>
      </w:r>
    </w:p>
    <w:p w14:paraId="0985612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4E0E00">
        <w:rPr>
          <w:rFonts w:eastAsia="Times New Roman" w:cs="Times New Roman"/>
          <w:szCs w:val="24"/>
        </w:rPr>
        <w:t>αι</w:t>
      </w:r>
      <w:r>
        <w:rPr>
          <w:rFonts w:eastAsia="Times New Roman" w:cs="Times New Roman"/>
          <w:szCs w:val="24"/>
        </w:rPr>
        <w:t>,</w:t>
      </w:r>
      <w:r w:rsidRPr="004E0E00">
        <w:rPr>
          <w:rFonts w:eastAsia="Times New Roman" w:cs="Times New Roman"/>
          <w:szCs w:val="24"/>
        </w:rPr>
        <w:t xml:space="preserve"> έτσι</w:t>
      </w:r>
      <w:r>
        <w:rPr>
          <w:rFonts w:eastAsia="Times New Roman" w:cs="Times New Roman"/>
          <w:szCs w:val="24"/>
        </w:rPr>
        <w:t>,</w:t>
      </w:r>
      <w:r w:rsidRPr="004E0E00">
        <w:rPr>
          <w:rFonts w:eastAsia="Times New Roman" w:cs="Times New Roman"/>
          <w:szCs w:val="24"/>
        </w:rPr>
        <w:t xml:space="preserve"> προσπαθούν </w:t>
      </w:r>
      <w:r w:rsidRPr="002314B3">
        <w:rPr>
          <w:rFonts w:eastAsia="Times New Roman"/>
          <w:bCs/>
          <w:shd w:val="clear" w:color="auto" w:fill="FFFFFF"/>
        </w:rPr>
        <w:t>να</w:t>
      </w:r>
      <w:r>
        <w:rPr>
          <w:rFonts w:eastAsia="Times New Roman" w:cs="Times New Roman"/>
          <w:szCs w:val="24"/>
        </w:rPr>
        <w:t xml:space="preserve"> </w:t>
      </w:r>
      <w:r w:rsidRPr="004E0E00">
        <w:rPr>
          <w:rFonts w:eastAsia="Times New Roman" w:cs="Times New Roman"/>
          <w:szCs w:val="24"/>
        </w:rPr>
        <w:t xml:space="preserve">ακυρώσουν </w:t>
      </w:r>
      <w:r>
        <w:rPr>
          <w:rFonts w:eastAsia="Times New Roman" w:cs="Times New Roman"/>
          <w:szCs w:val="24"/>
        </w:rPr>
        <w:t>-</w:t>
      </w:r>
      <w:r w:rsidRPr="004E0E00">
        <w:rPr>
          <w:rFonts w:eastAsia="Times New Roman" w:cs="Times New Roman"/>
          <w:szCs w:val="24"/>
        </w:rPr>
        <w:t xml:space="preserve">το είπε σήμερα ο Αρχηγός </w:t>
      </w:r>
      <w:r>
        <w:rPr>
          <w:rFonts w:eastAsia="Times New Roman" w:cs="Times New Roman"/>
          <w:szCs w:val="24"/>
        </w:rPr>
        <w:t xml:space="preserve">της </w:t>
      </w:r>
      <w:r w:rsidRPr="002314B3">
        <w:rPr>
          <w:rFonts w:eastAsia="Times New Roman"/>
          <w:bCs/>
          <w:shd w:val="clear" w:color="auto" w:fill="FFFFFF"/>
        </w:rPr>
        <w:t>Νέ</w:t>
      </w:r>
      <w:r>
        <w:rPr>
          <w:rFonts w:eastAsia="Times New Roman" w:cs="Times New Roman"/>
          <w:szCs w:val="24"/>
        </w:rPr>
        <w:t xml:space="preserve">ας </w:t>
      </w:r>
      <w:r w:rsidRPr="004E0E00">
        <w:rPr>
          <w:rFonts w:eastAsia="Times New Roman" w:cs="Times New Roman"/>
          <w:szCs w:val="24"/>
        </w:rPr>
        <w:t>Δημοκρατίας</w:t>
      </w:r>
      <w:r>
        <w:rPr>
          <w:rFonts w:eastAsia="Times New Roman" w:cs="Times New Roman"/>
          <w:szCs w:val="24"/>
        </w:rPr>
        <w:t>-</w:t>
      </w:r>
      <w:r w:rsidRPr="004E0E00">
        <w:rPr>
          <w:rFonts w:eastAsia="Times New Roman" w:cs="Times New Roman"/>
          <w:szCs w:val="24"/>
        </w:rPr>
        <w:t xml:space="preserve"> και τη διάταξη των οι</w:t>
      </w:r>
      <w:r w:rsidRPr="004E0E00">
        <w:rPr>
          <w:rFonts w:eastAsia="Times New Roman" w:cs="Times New Roman"/>
          <w:szCs w:val="24"/>
        </w:rPr>
        <w:t xml:space="preserve">κιστικών πυκνώσεων που έρχεται στη </w:t>
      </w:r>
      <w:r>
        <w:rPr>
          <w:rFonts w:eastAsia="Times New Roman" w:cs="Times New Roman"/>
          <w:szCs w:val="24"/>
        </w:rPr>
        <w:t xml:space="preserve">Βουλή, </w:t>
      </w:r>
      <w:r w:rsidRPr="0054604E">
        <w:rPr>
          <w:rFonts w:eastAsia="Times New Roman"/>
          <w:bCs/>
          <w:shd w:val="clear" w:color="auto" w:fill="FFFFFF"/>
        </w:rPr>
        <w:t>η οποία</w:t>
      </w:r>
      <w:r>
        <w:rPr>
          <w:rFonts w:eastAsia="Times New Roman" w:cs="Times New Roman"/>
          <w:szCs w:val="24"/>
        </w:rPr>
        <w:t xml:space="preserve"> </w:t>
      </w:r>
      <w:r w:rsidRPr="004E0E00">
        <w:rPr>
          <w:rFonts w:eastAsia="Times New Roman" w:cs="Times New Roman"/>
          <w:szCs w:val="24"/>
        </w:rPr>
        <w:t>θα λύσει προβλήματα δεκαετιών και για τους πολίτες</w:t>
      </w:r>
      <w:r>
        <w:rPr>
          <w:rFonts w:eastAsia="Times New Roman" w:cs="Times New Roman"/>
          <w:szCs w:val="24"/>
        </w:rPr>
        <w:t>,</w:t>
      </w:r>
      <w:r w:rsidRPr="004E0E00">
        <w:rPr>
          <w:rFonts w:eastAsia="Times New Roman" w:cs="Times New Roman"/>
          <w:szCs w:val="24"/>
        </w:rPr>
        <w:t xml:space="preserve"> γιατί φαίνεται ότι </w:t>
      </w:r>
      <w:r>
        <w:rPr>
          <w:rFonts w:eastAsia="Times New Roman" w:cs="Times New Roman"/>
          <w:szCs w:val="24"/>
        </w:rPr>
        <w:t>τους</w:t>
      </w:r>
      <w:r w:rsidRPr="004E0E00">
        <w:rPr>
          <w:rFonts w:eastAsia="Times New Roman" w:cs="Times New Roman"/>
          <w:szCs w:val="24"/>
        </w:rPr>
        <w:t xml:space="preserve"> ενοχλεί ότι αυτή η Κυβέρνηση λύνει προβλήματα</w:t>
      </w:r>
      <w:r>
        <w:rPr>
          <w:rFonts w:eastAsia="Times New Roman" w:cs="Times New Roman"/>
          <w:szCs w:val="24"/>
        </w:rPr>
        <w:t xml:space="preserve">. </w:t>
      </w:r>
    </w:p>
    <w:p w14:paraId="0985612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w:t>
      </w:r>
      <w:r w:rsidRPr="004E0E00">
        <w:rPr>
          <w:rFonts w:eastAsia="Times New Roman" w:cs="Times New Roman"/>
          <w:szCs w:val="24"/>
        </w:rPr>
        <w:t xml:space="preserve">μως η επιλογή αυτή θα αποτελούσε πλήγμα </w:t>
      </w:r>
      <w:r>
        <w:rPr>
          <w:rFonts w:eastAsia="Times New Roman" w:cs="Times New Roman"/>
          <w:szCs w:val="24"/>
        </w:rPr>
        <w:t>για</w:t>
      </w:r>
      <w:r w:rsidRPr="004E0E00">
        <w:rPr>
          <w:rFonts w:eastAsia="Times New Roman" w:cs="Times New Roman"/>
          <w:szCs w:val="24"/>
        </w:rPr>
        <w:t xml:space="preserve"> την ανάπτυξη</w:t>
      </w:r>
      <w:r>
        <w:rPr>
          <w:rFonts w:eastAsia="Times New Roman" w:cs="Times New Roman"/>
          <w:szCs w:val="24"/>
        </w:rPr>
        <w:t>,</w:t>
      </w:r>
      <w:r w:rsidRPr="004E0E00">
        <w:rPr>
          <w:rFonts w:eastAsia="Times New Roman" w:cs="Times New Roman"/>
          <w:szCs w:val="24"/>
        </w:rPr>
        <w:t xml:space="preserve"> ιδιαίτερα για την περιφ</w:t>
      </w:r>
      <w:r w:rsidRPr="004E0E00">
        <w:rPr>
          <w:rFonts w:eastAsia="Times New Roman" w:cs="Times New Roman"/>
          <w:szCs w:val="24"/>
        </w:rPr>
        <w:t>έρεια</w:t>
      </w:r>
      <w:r>
        <w:rPr>
          <w:rFonts w:eastAsia="Times New Roman" w:cs="Times New Roman"/>
          <w:szCs w:val="24"/>
        </w:rPr>
        <w:t xml:space="preserve"> και</w:t>
      </w:r>
      <w:r w:rsidRPr="004E0E00">
        <w:rPr>
          <w:rFonts w:eastAsia="Times New Roman" w:cs="Times New Roman"/>
          <w:szCs w:val="24"/>
        </w:rPr>
        <w:t xml:space="preserve"> τον πρωτογενή τομέα</w:t>
      </w:r>
      <w:r>
        <w:rPr>
          <w:rFonts w:eastAsia="Times New Roman" w:cs="Times New Roman"/>
          <w:szCs w:val="24"/>
        </w:rPr>
        <w:t>, μ</w:t>
      </w:r>
      <w:r w:rsidRPr="004E0E00">
        <w:rPr>
          <w:rFonts w:eastAsia="Times New Roman" w:cs="Times New Roman"/>
          <w:szCs w:val="24"/>
        </w:rPr>
        <w:t xml:space="preserve">ιας και τώρα δίνουμε τη δυνατότητα να εξασφαλιστούν και οι επιδοτήσεις με βάση τους </w:t>
      </w:r>
      <w:r>
        <w:rPr>
          <w:rFonts w:eastAsia="Times New Roman" w:cs="Times New Roman"/>
          <w:szCs w:val="24"/>
        </w:rPr>
        <w:t xml:space="preserve">δασικούς </w:t>
      </w:r>
      <w:r w:rsidRPr="004E0E00">
        <w:rPr>
          <w:rFonts w:eastAsia="Times New Roman" w:cs="Times New Roman"/>
          <w:szCs w:val="24"/>
        </w:rPr>
        <w:t xml:space="preserve">χάρτες και θα καταργήσει πάνω από όλα ένα σημαντικό εργαλείο </w:t>
      </w:r>
      <w:r>
        <w:rPr>
          <w:rFonts w:eastAsia="Times New Roman" w:cs="Times New Roman"/>
          <w:szCs w:val="24"/>
        </w:rPr>
        <w:t xml:space="preserve">αναπτυξιακού σχεδιασμού. </w:t>
      </w:r>
    </w:p>
    <w:p w14:paraId="0985612E" w14:textId="77777777" w:rsidR="00BE639A" w:rsidRDefault="00A212EC">
      <w:pPr>
        <w:spacing w:line="600" w:lineRule="auto"/>
        <w:ind w:firstLine="720"/>
        <w:jc w:val="both"/>
        <w:rPr>
          <w:rFonts w:eastAsia="Times New Roman" w:cs="Times New Roman"/>
          <w:szCs w:val="24"/>
        </w:rPr>
      </w:pPr>
      <w:r w:rsidRPr="004E0E00">
        <w:rPr>
          <w:rFonts w:eastAsia="Times New Roman" w:cs="Times New Roman"/>
          <w:szCs w:val="24"/>
        </w:rPr>
        <w:t>Είναι ξεκάθαρ</w:t>
      </w:r>
      <w:r>
        <w:rPr>
          <w:rFonts w:eastAsia="Times New Roman" w:cs="Times New Roman"/>
          <w:szCs w:val="24"/>
        </w:rPr>
        <w:t>ο,</w:t>
      </w:r>
      <w:r w:rsidRPr="004E0E00">
        <w:rPr>
          <w:rFonts w:eastAsia="Times New Roman" w:cs="Times New Roman"/>
          <w:szCs w:val="24"/>
        </w:rPr>
        <w:t xml:space="preserve"> λοιπόν</w:t>
      </w:r>
      <w:r>
        <w:rPr>
          <w:rFonts w:eastAsia="Times New Roman" w:cs="Times New Roman"/>
          <w:szCs w:val="24"/>
        </w:rPr>
        <w:t>,</w:t>
      </w:r>
      <w:r w:rsidRPr="004E0E00">
        <w:rPr>
          <w:rFonts w:eastAsia="Times New Roman" w:cs="Times New Roman"/>
          <w:szCs w:val="24"/>
        </w:rPr>
        <w:t xml:space="preserve"> ότι εξ αυτών κα</w:t>
      </w:r>
      <w:r>
        <w:rPr>
          <w:rFonts w:eastAsia="Times New Roman" w:cs="Times New Roman"/>
          <w:szCs w:val="24"/>
        </w:rPr>
        <w:t>μ</w:t>
      </w:r>
      <w:r>
        <w:rPr>
          <w:rFonts w:eastAsia="Times New Roman" w:cs="Times New Roman"/>
          <w:szCs w:val="24"/>
        </w:rPr>
        <w:t>μία</w:t>
      </w:r>
      <w:r w:rsidRPr="004E0E00">
        <w:rPr>
          <w:rFonts w:eastAsia="Times New Roman" w:cs="Times New Roman"/>
          <w:szCs w:val="24"/>
        </w:rPr>
        <w:t xml:space="preserve"> </w:t>
      </w:r>
      <w:r w:rsidRPr="004E0E00">
        <w:rPr>
          <w:rFonts w:eastAsia="Times New Roman" w:cs="Times New Roman"/>
          <w:szCs w:val="24"/>
        </w:rPr>
        <w:t>δυνατότητα ούτε καν λευκής ψήφου δεν υπάρχει για την πρόταση της Νέας Δημοκρατίας για το άρθρο 24</w:t>
      </w:r>
      <w:r>
        <w:rPr>
          <w:rFonts w:eastAsia="Times New Roman" w:cs="Times New Roman"/>
          <w:szCs w:val="24"/>
        </w:rPr>
        <w:t>,</w:t>
      </w:r>
      <w:r w:rsidRPr="004E0E00">
        <w:rPr>
          <w:rFonts w:eastAsia="Times New Roman" w:cs="Times New Roman"/>
          <w:szCs w:val="24"/>
        </w:rPr>
        <w:t xml:space="preserve"> διότι προσπαθεί να αποδομήσει όλη τη δασική προστασία</w:t>
      </w:r>
      <w:r>
        <w:rPr>
          <w:rFonts w:eastAsia="Times New Roman" w:cs="Times New Roman"/>
          <w:szCs w:val="24"/>
        </w:rPr>
        <w:t>,</w:t>
      </w:r>
      <w:r w:rsidRPr="004E0E00">
        <w:rPr>
          <w:rFonts w:eastAsia="Times New Roman" w:cs="Times New Roman"/>
          <w:szCs w:val="24"/>
        </w:rPr>
        <w:t xml:space="preserve"> όλο το περιβαλλοντικό ισοζύγιο και όλες τις μεγάλες μεταρρυθμίσεις περιβάλλοντος που έχουμε κάνει</w:t>
      </w:r>
      <w:r>
        <w:rPr>
          <w:rFonts w:eastAsia="Times New Roman" w:cs="Times New Roman"/>
          <w:szCs w:val="24"/>
        </w:rPr>
        <w:t>,</w:t>
      </w:r>
      <w:r w:rsidRPr="004E0E00">
        <w:rPr>
          <w:rFonts w:eastAsia="Times New Roman" w:cs="Times New Roman"/>
          <w:szCs w:val="24"/>
        </w:rPr>
        <w:t xml:space="preserve"> κλε</w:t>
      </w:r>
      <w:r w:rsidRPr="004E0E00">
        <w:rPr>
          <w:rFonts w:eastAsia="Times New Roman" w:cs="Times New Roman"/>
          <w:szCs w:val="24"/>
        </w:rPr>
        <w:t xml:space="preserve">ίνοντας το μάτι </w:t>
      </w:r>
      <w:r>
        <w:rPr>
          <w:rFonts w:eastAsia="Times New Roman" w:cs="Times New Roman"/>
          <w:szCs w:val="24"/>
        </w:rPr>
        <w:t xml:space="preserve">σε καταπατητές, εκχερσωτές </w:t>
      </w:r>
      <w:r w:rsidRPr="00F331DF">
        <w:rPr>
          <w:rFonts w:eastAsia="Times New Roman"/>
          <w:bCs/>
        </w:rPr>
        <w:t>και</w:t>
      </w:r>
      <w:r>
        <w:rPr>
          <w:rFonts w:eastAsia="Times New Roman" w:cs="Times New Roman"/>
          <w:szCs w:val="24"/>
        </w:rPr>
        <w:t xml:space="preserve"> στη μαύρη αγορά </w:t>
      </w:r>
      <w:r w:rsidRPr="004E0E00">
        <w:rPr>
          <w:rFonts w:eastAsia="Times New Roman" w:cs="Times New Roman"/>
          <w:szCs w:val="24"/>
        </w:rPr>
        <w:t>της δασικής δημόσιας έκτασης της Ελλάδας</w:t>
      </w:r>
      <w:r>
        <w:rPr>
          <w:rFonts w:eastAsia="Times New Roman" w:cs="Times New Roman"/>
          <w:szCs w:val="24"/>
        </w:rPr>
        <w:t>.</w:t>
      </w:r>
    </w:p>
    <w:p w14:paraId="0985612F" w14:textId="77777777" w:rsidR="00BE639A" w:rsidRDefault="00A212EC">
      <w:pPr>
        <w:spacing w:line="600" w:lineRule="auto"/>
        <w:ind w:firstLine="720"/>
        <w:jc w:val="both"/>
        <w:rPr>
          <w:rFonts w:eastAsia="Times New Roman" w:cs="Times New Roman"/>
          <w:szCs w:val="24"/>
        </w:rPr>
      </w:pPr>
      <w:r w:rsidRPr="004E0E00">
        <w:rPr>
          <w:rFonts w:eastAsia="Times New Roman" w:cs="Times New Roman"/>
          <w:szCs w:val="24"/>
        </w:rPr>
        <w:t>Ευχαριστώ</w:t>
      </w:r>
      <w:r>
        <w:rPr>
          <w:rFonts w:eastAsia="Times New Roman" w:cs="Times New Roman"/>
          <w:szCs w:val="24"/>
        </w:rPr>
        <w:t>,</w:t>
      </w:r>
      <w:r w:rsidRPr="004E0E00">
        <w:rPr>
          <w:rFonts w:eastAsia="Times New Roman" w:cs="Times New Roman"/>
          <w:szCs w:val="24"/>
        </w:rPr>
        <w:t xml:space="preserve"> κύριε Πρόεδρε</w:t>
      </w:r>
      <w:r>
        <w:rPr>
          <w:rFonts w:eastAsia="Times New Roman" w:cs="Times New Roman"/>
          <w:szCs w:val="24"/>
        </w:rPr>
        <w:t>.</w:t>
      </w:r>
    </w:p>
    <w:p w14:paraId="09856130" w14:textId="77777777" w:rsidR="00BE639A" w:rsidRDefault="00A212EC">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09856131" w14:textId="77777777" w:rsidR="00BE639A" w:rsidRDefault="00A212EC">
      <w:pPr>
        <w:spacing w:line="600" w:lineRule="auto"/>
        <w:ind w:firstLine="720"/>
        <w:jc w:val="both"/>
        <w:rPr>
          <w:rFonts w:eastAsia="Times New Roman" w:cs="Times New Roman"/>
          <w:szCs w:val="24"/>
        </w:rPr>
      </w:pPr>
      <w:r w:rsidRPr="00E947F1">
        <w:rPr>
          <w:rFonts w:eastAsia="Times New Roman"/>
          <w:b/>
          <w:bCs/>
          <w:shd w:val="clear" w:color="auto" w:fill="FFFFFF"/>
        </w:rPr>
        <w:t>ΠΡΟΕΔΡΕΥΩΝ (Γεώργιος Λαμπρούλης):</w:t>
      </w:r>
      <w:r w:rsidRPr="00E947F1">
        <w:rPr>
          <w:rFonts w:eastAsia="Times New Roman"/>
          <w:b/>
          <w:szCs w:val="24"/>
        </w:rPr>
        <w:t xml:space="preserve"> </w:t>
      </w:r>
      <w:r w:rsidRPr="00D12327">
        <w:rPr>
          <w:rFonts w:eastAsia="Times New Roman"/>
          <w:szCs w:val="24"/>
        </w:rPr>
        <w:t xml:space="preserve">Τον λόγο </w:t>
      </w:r>
      <w:r w:rsidRPr="00D12327">
        <w:rPr>
          <w:rFonts w:eastAsia="Times New Roman"/>
          <w:bCs/>
        </w:rPr>
        <w:t>έχει</w:t>
      </w:r>
      <w:r w:rsidRPr="00D12327">
        <w:rPr>
          <w:rFonts w:eastAsia="Times New Roman"/>
          <w:szCs w:val="24"/>
        </w:rPr>
        <w:t xml:space="preserve"> ο κ. Σκανδαλίδης από τη Δημοκρατική Συμπαράταξη.</w:t>
      </w:r>
    </w:p>
    <w:p w14:paraId="09856132" w14:textId="77777777" w:rsidR="00BE639A" w:rsidRDefault="00A212EC">
      <w:pPr>
        <w:spacing w:line="600" w:lineRule="auto"/>
        <w:ind w:firstLine="720"/>
        <w:jc w:val="both"/>
        <w:rPr>
          <w:rFonts w:eastAsia="Times New Roman" w:cs="Times New Roman"/>
          <w:szCs w:val="24"/>
        </w:rPr>
      </w:pPr>
      <w:r w:rsidRPr="00D12327">
        <w:rPr>
          <w:rFonts w:eastAsia="Times New Roman" w:cs="Times New Roman"/>
          <w:b/>
          <w:szCs w:val="24"/>
        </w:rPr>
        <w:t>ΚΩΝΣΤΑΝΤΙΝΟΣ ΣΚΑΝΔΑΛΙΔΗΣ:</w:t>
      </w:r>
      <w:r w:rsidRPr="004E0E00">
        <w:rPr>
          <w:rFonts w:eastAsia="Times New Roman" w:cs="Times New Roman"/>
          <w:szCs w:val="24"/>
        </w:rPr>
        <w:t xml:space="preserve"> </w:t>
      </w:r>
      <w:r w:rsidRPr="00D12327">
        <w:rPr>
          <w:rFonts w:eastAsia="Times New Roman" w:cs="Times New Roman"/>
        </w:rPr>
        <w:t>Κύριε Πρόεδρε</w:t>
      </w:r>
      <w:r>
        <w:rPr>
          <w:rFonts w:eastAsia="Times New Roman" w:cs="Times New Roman"/>
        </w:rPr>
        <w:t xml:space="preserve">, </w:t>
      </w:r>
      <w:r w:rsidRPr="004E0E00">
        <w:rPr>
          <w:rFonts w:eastAsia="Times New Roman" w:cs="Times New Roman"/>
          <w:szCs w:val="24"/>
        </w:rPr>
        <w:t xml:space="preserve">επειδή είναι της μόδας </w:t>
      </w:r>
      <w:r>
        <w:rPr>
          <w:rFonts w:eastAsia="Times New Roman" w:cs="Times New Roman"/>
          <w:szCs w:val="24"/>
        </w:rPr>
        <w:t xml:space="preserve">τώρα τελευταία </w:t>
      </w:r>
      <w:r w:rsidRPr="004E0E00">
        <w:rPr>
          <w:rFonts w:eastAsia="Times New Roman" w:cs="Times New Roman"/>
          <w:szCs w:val="24"/>
        </w:rPr>
        <w:t>οι νεολογισμοί και σήμ</w:t>
      </w:r>
      <w:r>
        <w:rPr>
          <w:rFonts w:eastAsia="Times New Roman" w:cs="Times New Roman"/>
          <w:szCs w:val="24"/>
        </w:rPr>
        <w:t>ερα ζήσαμε και την υπόθεση του π</w:t>
      </w:r>
      <w:r w:rsidRPr="004E0E00">
        <w:rPr>
          <w:rFonts w:eastAsia="Times New Roman" w:cs="Times New Roman"/>
          <w:szCs w:val="24"/>
        </w:rPr>
        <w:t>αρεμπιπτόντως ζητήματος</w:t>
      </w:r>
      <w:r>
        <w:rPr>
          <w:rFonts w:eastAsia="Times New Roman" w:cs="Times New Roman"/>
          <w:szCs w:val="24"/>
        </w:rPr>
        <w:t>,</w:t>
      </w:r>
      <w:r w:rsidRPr="004E0E00">
        <w:rPr>
          <w:rFonts w:eastAsia="Times New Roman" w:cs="Times New Roman"/>
          <w:szCs w:val="24"/>
        </w:rPr>
        <w:t xml:space="preserve"> θα μου επιτρέψε</w:t>
      </w:r>
      <w:r>
        <w:rPr>
          <w:rFonts w:eastAsia="Times New Roman" w:cs="Times New Roman"/>
          <w:szCs w:val="24"/>
        </w:rPr>
        <w:t>τε</w:t>
      </w:r>
      <w:r w:rsidRPr="004E0E00">
        <w:rPr>
          <w:rFonts w:eastAsia="Times New Roman" w:cs="Times New Roman"/>
          <w:szCs w:val="24"/>
        </w:rPr>
        <w:t xml:space="preserve"> να ξεκινήσω με ένα παρεμπίπτον</w:t>
      </w:r>
      <w:r w:rsidRPr="004E0E00">
        <w:rPr>
          <w:rFonts w:eastAsia="Times New Roman" w:cs="Times New Roman"/>
          <w:szCs w:val="24"/>
        </w:rPr>
        <w:t xml:space="preserve"> ζήτημα</w:t>
      </w:r>
      <w:r>
        <w:rPr>
          <w:rFonts w:eastAsia="Times New Roman" w:cs="Times New Roman"/>
          <w:szCs w:val="24"/>
        </w:rPr>
        <w:t xml:space="preserve">. </w:t>
      </w:r>
    </w:p>
    <w:p w14:paraId="0985613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Θέλω </w:t>
      </w:r>
      <w:r w:rsidRPr="002314B3">
        <w:rPr>
          <w:rFonts w:eastAsia="Times New Roman"/>
          <w:bCs/>
          <w:shd w:val="clear" w:color="auto" w:fill="FFFFFF"/>
        </w:rPr>
        <w:t>να</w:t>
      </w:r>
      <w:r>
        <w:rPr>
          <w:rFonts w:eastAsia="Times New Roman" w:cs="Times New Roman"/>
          <w:szCs w:val="24"/>
        </w:rPr>
        <w:t xml:space="preserve"> </w:t>
      </w:r>
      <w:r w:rsidRPr="004E0E00">
        <w:rPr>
          <w:rFonts w:eastAsia="Times New Roman" w:cs="Times New Roman"/>
          <w:szCs w:val="24"/>
        </w:rPr>
        <w:t>αποφασίσει ο κ</w:t>
      </w:r>
      <w:r>
        <w:rPr>
          <w:rFonts w:eastAsia="Times New Roman" w:cs="Times New Roman"/>
          <w:szCs w:val="24"/>
        </w:rPr>
        <w:t>. Φ</w:t>
      </w:r>
      <w:r w:rsidRPr="004E0E00">
        <w:rPr>
          <w:rFonts w:eastAsia="Times New Roman" w:cs="Times New Roman"/>
          <w:szCs w:val="24"/>
        </w:rPr>
        <w:t>άμελ</w:t>
      </w:r>
      <w:r>
        <w:rPr>
          <w:rFonts w:eastAsia="Times New Roman" w:cs="Times New Roman"/>
          <w:szCs w:val="24"/>
        </w:rPr>
        <w:t xml:space="preserve">λος που </w:t>
      </w:r>
      <w:r w:rsidRPr="004E0E00">
        <w:rPr>
          <w:rFonts w:eastAsia="Times New Roman" w:cs="Times New Roman"/>
          <w:szCs w:val="24"/>
        </w:rPr>
        <w:t xml:space="preserve">πιστεύει ότι </w:t>
      </w:r>
      <w:r w:rsidRPr="00A8202F">
        <w:rPr>
          <w:rFonts w:eastAsia="Times New Roman"/>
          <w:bCs/>
          <w:shd w:val="clear" w:color="auto" w:fill="FFFFFF"/>
        </w:rPr>
        <w:t>δεν</w:t>
      </w:r>
      <w:r>
        <w:rPr>
          <w:rFonts w:eastAsia="Times New Roman" w:cs="Times New Roman"/>
          <w:szCs w:val="24"/>
        </w:rPr>
        <w:t xml:space="preserve"> </w:t>
      </w:r>
      <w:r w:rsidRPr="004E0E00">
        <w:rPr>
          <w:rFonts w:eastAsia="Times New Roman" w:cs="Times New Roman"/>
          <w:szCs w:val="24"/>
        </w:rPr>
        <w:t>θα εκλέξουμε κανένα</w:t>
      </w:r>
      <w:r>
        <w:rPr>
          <w:rFonts w:eastAsia="Times New Roman" w:cs="Times New Roman"/>
          <w:szCs w:val="24"/>
        </w:rPr>
        <w:t>ν</w:t>
      </w:r>
      <w:r w:rsidRPr="004E0E00">
        <w:rPr>
          <w:rFonts w:eastAsia="Times New Roman" w:cs="Times New Roman"/>
          <w:szCs w:val="24"/>
        </w:rPr>
        <w:t xml:space="preserve"> Βουλευτή και ο κ</w:t>
      </w:r>
      <w:r>
        <w:rPr>
          <w:rFonts w:eastAsia="Times New Roman" w:cs="Times New Roman"/>
          <w:szCs w:val="24"/>
        </w:rPr>
        <w:t>.</w:t>
      </w:r>
      <w:r w:rsidRPr="004E0E00">
        <w:rPr>
          <w:rFonts w:eastAsia="Times New Roman" w:cs="Times New Roman"/>
          <w:szCs w:val="24"/>
        </w:rPr>
        <w:t xml:space="preserve"> Τσίπρας </w:t>
      </w:r>
      <w:r w:rsidRPr="008F0891">
        <w:rPr>
          <w:rFonts w:eastAsia="Times New Roman" w:cs="Times New Roman"/>
          <w:bCs/>
          <w:shd w:val="clear" w:color="auto" w:fill="FFFFFF"/>
        </w:rPr>
        <w:t>που</w:t>
      </w:r>
      <w:r>
        <w:rPr>
          <w:rFonts w:eastAsia="Times New Roman" w:cs="Times New Roman"/>
          <w:szCs w:val="24"/>
        </w:rPr>
        <w:t xml:space="preserve"> </w:t>
      </w:r>
      <w:r w:rsidRPr="004E0E00">
        <w:rPr>
          <w:rFonts w:eastAsia="Times New Roman" w:cs="Times New Roman"/>
          <w:szCs w:val="24"/>
        </w:rPr>
        <w:t>πιστεύει ότι συν</w:t>
      </w:r>
      <w:r>
        <w:rPr>
          <w:rFonts w:eastAsia="Times New Roman" w:cs="Times New Roman"/>
          <w:szCs w:val="24"/>
        </w:rPr>
        <w:t>εννοηθήκαμε</w:t>
      </w:r>
      <w:r w:rsidRPr="004E0E00">
        <w:rPr>
          <w:rFonts w:eastAsia="Times New Roman" w:cs="Times New Roman"/>
          <w:szCs w:val="24"/>
        </w:rPr>
        <w:t xml:space="preserve"> με τη Νέα Δημοκρατία να εκλέξουμε με </w:t>
      </w:r>
      <w:r>
        <w:rPr>
          <w:rFonts w:eastAsia="Times New Roman" w:cs="Times New Roman"/>
          <w:szCs w:val="24"/>
        </w:rPr>
        <w:t>εκατόν ογδόντα</w:t>
      </w:r>
      <w:r w:rsidRPr="004E0E00">
        <w:rPr>
          <w:rFonts w:eastAsia="Times New Roman" w:cs="Times New Roman"/>
          <w:szCs w:val="24"/>
        </w:rPr>
        <w:t xml:space="preserve"> Βουλευτές τον ε</w:t>
      </w:r>
      <w:r>
        <w:rPr>
          <w:rFonts w:eastAsia="Times New Roman" w:cs="Times New Roman"/>
          <w:szCs w:val="24"/>
        </w:rPr>
        <w:t>πόμενο Πρόεδρο της Δημοκρατίας, τ</w:t>
      </w:r>
      <w:r w:rsidRPr="004E0E00">
        <w:rPr>
          <w:rFonts w:eastAsia="Times New Roman" w:cs="Times New Roman"/>
          <w:szCs w:val="24"/>
        </w:rPr>
        <w:t xml:space="preserve">ι από τα δύο </w:t>
      </w:r>
      <w:r w:rsidRPr="004E0E00">
        <w:rPr>
          <w:rFonts w:eastAsia="Times New Roman" w:cs="Times New Roman"/>
          <w:szCs w:val="24"/>
        </w:rPr>
        <w:t>είναι το πραγματικό</w:t>
      </w:r>
      <w:r>
        <w:rPr>
          <w:rFonts w:eastAsia="Times New Roman" w:cs="Times New Roman"/>
          <w:szCs w:val="24"/>
        </w:rPr>
        <w:t xml:space="preserve">. </w:t>
      </w:r>
    </w:p>
    <w:p w14:paraId="09856134" w14:textId="77777777" w:rsidR="00BE639A" w:rsidRDefault="00A212EC">
      <w:pPr>
        <w:spacing w:line="600" w:lineRule="auto"/>
        <w:ind w:firstLine="720"/>
        <w:jc w:val="both"/>
        <w:rPr>
          <w:rFonts w:eastAsia="Times New Roman" w:cs="Times New Roman"/>
          <w:szCs w:val="24"/>
        </w:rPr>
      </w:pPr>
      <w:r w:rsidRPr="00D12327">
        <w:rPr>
          <w:rFonts w:eastAsia="Times New Roman" w:cs="Times New Roman"/>
          <w:bCs/>
          <w:shd w:val="clear" w:color="auto" w:fill="FFFFFF"/>
        </w:rPr>
        <w:t>Εν πάση περιπτώσει</w:t>
      </w:r>
      <w:r>
        <w:rPr>
          <w:rFonts w:eastAsia="Times New Roman" w:cs="Times New Roman"/>
          <w:bCs/>
          <w:shd w:val="clear" w:color="auto" w:fill="FFFFFF"/>
        </w:rPr>
        <w:t>, ότ</w:t>
      </w:r>
      <w:r w:rsidRPr="004E0E00">
        <w:rPr>
          <w:rFonts w:eastAsia="Times New Roman" w:cs="Times New Roman"/>
          <w:szCs w:val="24"/>
        </w:rPr>
        <w:t xml:space="preserve">αν μιλάτε για </w:t>
      </w:r>
      <w:r>
        <w:rPr>
          <w:rFonts w:eastAsia="Times New Roman" w:cs="Times New Roman"/>
          <w:szCs w:val="24"/>
        </w:rPr>
        <w:t>μια</w:t>
      </w:r>
      <w:r w:rsidRPr="004E0E00">
        <w:rPr>
          <w:rFonts w:eastAsia="Times New Roman" w:cs="Times New Roman"/>
          <w:szCs w:val="24"/>
        </w:rPr>
        <w:t xml:space="preserve"> παράταξη με αυτό το </w:t>
      </w:r>
      <w:r>
        <w:rPr>
          <w:rFonts w:eastAsia="Times New Roman" w:cs="Times New Roman"/>
          <w:szCs w:val="24"/>
        </w:rPr>
        <w:t>εύρος,</w:t>
      </w:r>
      <w:r w:rsidRPr="004E0E00">
        <w:rPr>
          <w:rFonts w:eastAsia="Times New Roman" w:cs="Times New Roman"/>
          <w:szCs w:val="24"/>
        </w:rPr>
        <w:t xml:space="preserve"> με αυτή τη ρίζα</w:t>
      </w:r>
      <w:r>
        <w:rPr>
          <w:rFonts w:eastAsia="Times New Roman" w:cs="Times New Roman"/>
          <w:szCs w:val="24"/>
        </w:rPr>
        <w:t>,</w:t>
      </w:r>
      <w:r w:rsidRPr="004E0E00">
        <w:rPr>
          <w:rFonts w:eastAsia="Times New Roman" w:cs="Times New Roman"/>
          <w:szCs w:val="24"/>
        </w:rPr>
        <w:t xml:space="preserve"> με αυτή την αντοχή και με αυτή τη διαδρομή</w:t>
      </w:r>
      <w:r>
        <w:rPr>
          <w:rFonts w:eastAsia="Times New Roman" w:cs="Times New Roman"/>
          <w:szCs w:val="24"/>
        </w:rPr>
        <w:t>,</w:t>
      </w:r>
      <w:r w:rsidRPr="004E0E00">
        <w:rPr>
          <w:rFonts w:eastAsia="Times New Roman" w:cs="Times New Roman"/>
          <w:szCs w:val="24"/>
        </w:rPr>
        <w:t xml:space="preserve"> να έχετε περισσότερο σεβασμό</w:t>
      </w:r>
      <w:r>
        <w:rPr>
          <w:rFonts w:eastAsia="Times New Roman" w:cs="Times New Roman"/>
          <w:szCs w:val="24"/>
        </w:rPr>
        <w:t>…</w:t>
      </w:r>
    </w:p>
    <w:p w14:paraId="09856135" w14:textId="77777777" w:rsidR="00BE639A" w:rsidRDefault="00A212EC">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613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…γιατί ισχύει</w:t>
      </w:r>
      <w:r>
        <w:rPr>
          <w:rFonts w:eastAsia="Times New Roman" w:cs="Times New Roman"/>
          <w:szCs w:val="24"/>
        </w:rPr>
        <w:t xml:space="preserve"> πάντα τ</w:t>
      </w:r>
      <w:r w:rsidRPr="004E0E00">
        <w:rPr>
          <w:rFonts w:eastAsia="Times New Roman" w:cs="Times New Roman"/>
          <w:szCs w:val="24"/>
        </w:rPr>
        <w:t xml:space="preserve">ο ρεμπέτικο τραγούδι </w:t>
      </w:r>
      <w:r>
        <w:rPr>
          <w:rFonts w:eastAsia="Times New Roman" w:cs="Times New Roman"/>
          <w:szCs w:val="24"/>
        </w:rPr>
        <w:t>«Α</w:t>
      </w:r>
      <w:r w:rsidRPr="004E0E00">
        <w:rPr>
          <w:rFonts w:eastAsia="Times New Roman" w:cs="Times New Roman"/>
          <w:szCs w:val="24"/>
        </w:rPr>
        <w:t>πό τα ψηλά στα χαμηλά και από τα πολλά στα λίγα</w:t>
      </w:r>
      <w:r>
        <w:rPr>
          <w:rFonts w:eastAsia="Times New Roman" w:cs="Times New Roman"/>
          <w:szCs w:val="24"/>
        </w:rPr>
        <w:t>». Δ</w:t>
      </w:r>
      <w:r w:rsidRPr="004E0E00">
        <w:rPr>
          <w:rFonts w:eastAsia="Times New Roman" w:cs="Times New Roman"/>
          <w:szCs w:val="24"/>
        </w:rPr>
        <w:t>εν ισχύει μόνο για τους μεν</w:t>
      </w:r>
      <w:r>
        <w:rPr>
          <w:rFonts w:eastAsia="Times New Roman" w:cs="Times New Roman"/>
          <w:szCs w:val="24"/>
        </w:rPr>
        <w:t>,</w:t>
      </w:r>
      <w:r w:rsidRPr="004E0E00">
        <w:rPr>
          <w:rFonts w:eastAsia="Times New Roman" w:cs="Times New Roman"/>
          <w:szCs w:val="24"/>
        </w:rPr>
        <w:t xml:space="preserve"> ισχύει για όλους</w:t>
      </w:r>
      <w:r>
        <w:rPr>
          <w:rFonts w:eastAsia="Times New Roman" w:cs="Times New Roman"/>
          <w:szCs w:val="24"/>
        </w:rPr>
        <w:t>,</w:t>
      </w:r>
      <w:r w:rsidRPr="004E0E00">
        <w:rPr>
          <w:rFonts w:eastAsia="Times New Roman" w:cs="Times New Roman"/>
          <w:szCs w:val="24"/>
        </w:rPr>
        <w:t xml:space="preserve"> ιδιαίτερα τους προσωρινούς και ευκαιριακούς</w:t>
      </w:r>
      <w:r>
        <w:rPr>
          <w:rFonts w:eastAsia="Times New Roman" w:cs="Times New Roman"/>
          <w:szCs w:val="24"/>
        </w:rPr>
        <w:t>.</w:t>
      </w:r>
    </w:p>
    <w:p w14:paraId="09856137" w14:textId="77777777" w:rsidR="00BE639A" w:rsidRDefault="00A212EC">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4E0E00">
        <w:rPr>
          <w:rFonts w:eastAsia="Times New Roman" w:cs="Times New Roman"/>
          <w:szCs w:val="24"/>
        </w:rPr>
        <w:t xml:space="preserve">δεν σας κρύβω </w:t>
      </w:r>
      <w:r w:rsidRPr="002B5B2E">
        <w:rPr>
          <w:rFonts w:eastAsia="Times New Roman"/>
          <w:bCs/>
          <w:shd w:val="clear" w:color="auto" w:fill="FFFFFF"/>
        </w:rPr>
        <w:t>ότι</w:t>
      </w:r>
      <w:r>
        <w:rPr>
          <w:rFonts w:eastAsia="Times New Roman" w:cs="Times New Roman"/>
          <w:szCs w:val="24"/>
        </w:rPr>
        <w:t xml:space="preserve"> </w:t>
      </w:r>
      <w:r w:rsidRPr="004E0E00">
        <w:rPr>
          <w:rFonts w:eastAsia="Times New Roman" w:cs="Times New Roman"/>
          <w:szCs w:val="24"/>
        </w:rPr>
        <w:t>προβληματίστηκα πολύ αν</w:t>
      </w:r>
      <w:r>
        <w:rPr>
          <w:rFonts w:eastAsia="Times New Roman" w:cs="Times New Roman"/>
          <w:szCs w:val="24"/>
        </w:rPr>
        <w:t>,</w:t>
      </w:r>
      <w:r w:rsidRPr="004E0E00">
        <w:rPr>
          <w:rFonts w:eastAsia="Times New Roman" w:cs="Times New Roman"/>
          <w:szCs w:val="24"/>
        </w:rPr>
        <w:t xml:space="preserve"> μετά από </w:t>
      </w:r>
      <w:r>
        <w:rPr>
          <w:rFonts w:eastAsia="Times New Roman" w:cs="Times New Roman"/>
          <w:szCs w:val="24"/>
        </w:rPr>
        <w:t>τριάντα</w:t>
      </w:r>
      <w:r w:rsidRPr="004E0E00">
        <w:rPr>
          <w:rFonts w:eastAsia="Times New Roman" w:cs="Times New Roman"/>
          <w:szCs w:val="24"/>
        </w:rPr>
        <w:t xml:space="preserve"> σχεδόν χρόνια συνεχούς παρουσίας μου στη Βουλή</w:t>
      </w:r>
      <w:r>
        <w:rPr>
          <w:rFonts w:eastAsia="Times New Roman" w:cs="Times New Roman"/>
          <w:szCs w:val="24"/>
        </w:rPr>
        <w:t>,</w:t>
      </w:r>
      <w:r w:rsidRPr="004E0E00">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w:t>
      </w:r>
      <w:r w:rsidRPr="00614757">
        <w:rPr>
          <w:rFonts w:eastAsia="Times New Roman" w:cs="Times New Roman"/>
        </w:rPr>
        <w:t>έπρεπε</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πάρω τον λόγο. Όλα πια σε αυτή τη χώρα</w:t>
      </w:r>
      <w:r w:rsidRPr="004E0E00">
        <w:rPr>
          <w:rFonts w:eastAsia="Times New Roman" w:cs="Times New Roman"/>
          <w:szCs w:val="24"/>
        </w:rPr>
        <w:t xml:space="preserve"> έχουν γίνει παί</w:t>
      </w:r>
      <w:r>
        <w:rPr>
          <w:rFonts w:eastAsia="Times New Roman" w:cs="Times New Roman"/>
          <w:szCs w:val="24"/>
        </w:rPr>
        <w:t xml:space="preserve">γνιο </w:t>
      </w:r>
      <w:r w:rsidRPr="00DB5B22">
        <w:rPr>
          <w:rFonts w:eastAsia="Times New Roman" w:cs="Times New Roman"/>
          <w:bCs/>
        </w:rPr>
        <w:t xml:space="preserve">πολιτικών </w:t>
      </w:r>
      <w:r>
        <w:rPr>
          <w:rFonts w:eastAsia="Times New Roman" w:cs="Times New Roman"/>
          <w:szCs w:val="24"/>
        </w:rPr>
        <w:t>σκοπιμοτήτων,</w:t>
      </w:r>
      <w:r w:rsidRPr="004E0E00">
        <w:rPr>
          <w:rFonts w:eastAsia="Times New Roman" w:cs="Times New Roman"/>
          <w:szCs w:val="24"/>
        </w:rPr>
        <w:t xml:space="preserve"> σε ένα κλίμα πλήρους ευτελισμού</w:t>
      </w:r>
      <w:r>
        <w:rPr>
          <w:rFonts w:eastAsia="Times New Roman" w:cs="Times New Roman"/>
          <w:szCs w:val="24"/>
        </w:rPr>
        <w:t>,</w:t>
      </w:r>
      <w:r w:rsidRPr="004E0E00">
        <w:rPr>
          <w:rFonts w:eastAsia="Times New Roman" w:cs="Times New Roman"/>
          <w:szCs w:val="24"/>
        </w:rPr>
        <w:t xml:space="preserve"> κλίμα ρευστοποίησης του πολιτικού ήθους</w:t>
      </w:r>
      <w:r>
        <w:rPr>
          <w:rFonts w:eastAsia="Times New Roman" w:cs="Times New Roman"/>
          <w:szCs w:val="24"/>
        </w:rPr>
        <w:t>,</w:t>
      </w:r>
      <w:r w:rsidRPr="004E0E00">
        <w:rPr>
          <w:rFonts w:eastAsia="Times New Roman" w:cs="Times New Roman"/>
          <w:szCs w:val="24"/>
        </w:rPr>
        <w:t xml:space="preserve"> τ</w:t>
      </w:r>
      <w:r>
        <w:rPr>
          <w:rFonts w:eastAsia="Times New Roman" w:cs="Times New Roman"/>
          <w:szCs w:val="24"/>
        </w:rPr>
        <w:t>ων</w:t>
      </w:r>
      <w:r w:rsidRPr="004E0E00">
        <w:rPr>
          <w:rFonts w:eastAsia="Times New Roman" w:cs="Times New Roman"/>
          <w:szCs w:val="24"/>
        </w:rPr>
        <w:t xml:space="preserve"> αρχών και αξιών που θα έπρεπε να διέπουν τη δημόσια ζωή</w:t>
      </w:r>
      <w:r>
        <w:rPr>
          <w:rFonts w:eastAsia="Times New Roman" w:cs="Times New Roman"/>
          <w:szCs w:val="24"/>
        </w:rPr>
        <w:t>.</w:t>
      </w:r>
    </w:p>
    <w:p w14:paraId="0985613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Κι </w:t>
      </w:r>
      <w:r w:rsidRPr="00D355DE">
        <w:rPr>
          <w:rFonts w:eastAsia="Times New Roman" w:cs="Times New Roman"/>
          <w:bCs/>
          <w:shd w:val="clear" w:color="auto" w:fill="FFFFFF"/>
        </w:rPr>
        <w:t>όμως</w:t>
      </w:r>
      <w:r w:rsidRPr="004E0E00">
        <w:rPr>
          <w:rFonts w:eastAsia="Times New Roman" w:cs="Times New Roman"/>
          <w:szCs w:val="24"/>
        </w:rPr>
        <w:t xml:space="preserve"> συζητάμε το κορυφαίο ζήτημα των καιρών που ζούμε</w:t>
      </w:r>
      <w:r>
        <w:rPr>
          <w:rFonts w:eastAsia="Times New Roman" w:cs="Times New Roman"/>
          <w:szCs w:val="24"/>
        </w:rPr>
        <w:t>, το ζήτημα της σύγχρονης δ</w:t>
      </w:r>
      <w:r w:rsidRPr="004E0E00">
        <w:rPr>
          <w:rFonts w:eastAsia="Times New Roman" w:cs="Times New Roman"/>
          <w:szCs w:val="24"/>
        </w:rPr>
        <w:t>ημοκρατίας</w:t>
      </w:r>
      <w:r>
        <w:rPr>
          <w:rFonts w:eastAsia="Times New Roman" w:cs="Times New Roman"/>
          <w:szCs w:val="24"/>
        </w:rPr>
        <w:t>, το πώς</w:t>
      </w:r>
      <w:r w:rsidRPr="004E0E00">
        <w:rPr>
          <w:rFonts w:eastAsia="Times New Roman" w:cs="Times New Roman"/>
          <w:szCs w:val="24"/>
        </w:rPr>
        <w:t xml:space="preserve"> αυτή οργανώνεται και λειτουργεί στη χώρα μας εν μέσω μιας πολλαπλής κρίσης</w:t>
      </w:r>
      <w:r>
        <w:rPr>
          <w:rFonts w:eastAsia="Times New Roman" w:cs="Times New Roman"/>
          <w:szCs w:val="24"/>
        </w:rPr>
        <w:t xml:space="preserve">, κρίσης της </w:t>
      </w:r>
      <w:r w:rsidRPr="00471050">
        <w:rPr>
          <w:rFonts w:eastAsia="Times New Roman" w:cs="Times New Roman"/>
          <w:szCs w:val="24"/>
        </w:rPr>
        <w:t>πολιτική</w:t>
      </w:r>
      <w:r>
        <w:rPr>
          <w:rFonts w:eastAsia="Times New Roman" w:cs="Times New Roman"/>
          <w:szCs w:val="24"/>
        </w:rPr>
        <w:t>ς</w:t>
      </w:r>
      <w:r>
        <w:rPr>
          <w:rFonts w:eastAsia="Times New Roman" w:cs="Times New Roman"/>
          <w:szCs w:val="24"/>
        </w:rPr>
        <w:t>,</w:t>
      </w:r>
      <w:r w:rsidRPr="004E0E00">
        <w:rPr>
          <w:rFonts w:eastAsia="Times New Roman" w:cs="Times New Roman"/>
          <w:szCs w:val="24"/>
        </w:rPr>
        <w:t xml:space="preserve"> κρίση</w:t>
      </w:r>
      <w:r>
        <w:rPr>
          <w:rFonts w:eastAsia="Times New Roman" w:cs="Times New Roman"/>
          <w:szCs w:val="24"/>
        </w:rPr>
        <w:t>ς</w:t>
      </w:r>
      <w:r w:rsidRPr="004E0E00">
        <w:rPr>
          <w:rFonts w:eastAsia="Times New Roman" w:cs="Times New Roman"/>
          <w:szCs w:val="24"/>
        </w:rPr>
        <w:t xml:space="preserve"> των </w:t>
      </w:r>
      <w:r>
        <w:rPr>
          <w:rFonts w:eastAsia="Times New Roman" w:cs="Times New Roman"/>
          <w:szCs w:val="24"/>
        </w:rPr>
        <w:t>θ</w:t>
      </w:r>
      <w:r w:rsidRPr="004E0E00">
        <w:rPr>
          <w:rFonts w:eastAsia="Times New Roman" w:cs="Times New Roman"/>
          <w:szCs w:val="24"/>
        </w:rPr>
        <w:t xml:space="preserve">εσμών </w:t>
      </w:r>
      <w:r>
        <w:rPr>
          <w:rFonts w:eastAsia="Times New Roman" w:cs="Times New Roman"/>
          <w:szCs w:val="24"/>
        </w:rPr>
        <w:t>της, κρίσης των πρακτικών της</w:t>
      </w:r>
      <w:r w:rsidRPr="004E0E00">
        <w:rPr>
          <w:rFonts w:eastAsia="Times New Roman" w:cs="Times New Roman"/>
          <w:szCs w:val="24"/>
        </w:rPr>
        <w:t xml:space="preserve"> διακυβέρνησης</w:t>
      </w:r>
      <w:r>
        <w:rPr>
          <w:rFonts w:eastAsia="Times New Roman" w:cs="Times New Roman"/>
          <w:szCs w:val="24"/>
        </w:rPr>
        <w:t xml:space="preserve">. </w:t>
      </w:r>
    </w:p>
    <w:p w14:paraId="0985613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μου επιτρέψετε να μη μιλήσω ως</w:t>
      </w:r>
      <w:r w:rsidRPr="004E0E00">
        <w:rPr>
          <w:rFonts w:eastAsia="Times New Roman" w:cs="Times New Roman"/>
          <w:szCs w:val="24"/>
        </w:rPr>
        <w:t xml:space="preserve"> εκπρόσωπος ενός κόμματος ούτε ως φορέας μιας προοδευτικής πολιτικής γραμμής</w:t>
      </w:r>
      <w:r>
        <w:rPr>
          <w:rFonts w:eastAsia="Times New Roman" w:cs="Times New Roman"/>
          <w:szCs w:val="24"/>
        </w:rPr>
        <w:t xml:space="preserve">. Θέλω </w:t>
      </w:r>
      <w:r w:rsidRPr="002314B3">
        <w:rPr>
          <w:rFonts w:eastAsia="Times New Roman"/>
          <w:bCs/>
          <w:shd w:val="clear" w:color="auto" w:fill="FFFFFF"/>
        </w:rPr>
        <w:t>να</w:t>
      </w:r>
      <w:r>
        <w:rPr>
          <w:rFonts w:eastAsia="Times New Roman" w:cs="Times New Roman"/>
          <w:szCs w:val="24"/>
        </w:rPr>
        <w:t xml:space="preserve"> μιλήσω με την</w:t>
      </w:r>
      <w:r w:rsidRPr="004E0E00">
        <w:rPr>
          <w:rFonts w:eastAsia="Times New Roman" w:cs="Times New Roman"/>
          <w:szCs w:val="24"/>
        </w:rPr>
        <w:t xml:space="preserve"> ιδιότητα που </w:t>
      </w:r>
      <w:r>
        <w:rPr>
          <w:rFonts w:eastAsia="Times New Roman" w:cs="Times New Roman"/>
          <w:szCs w:val="24"/>
        </w:rPr>
        <w:t xml:space="preserve">μου </w:t>
      </w:r>
      <w:r w:rsidRPr="004E0E00">
        <w:rPr>
          <w:rFonts w:eastAsia="Times New Roman" w:cs="Times New Roman"/>
          <w:szCs w:val="24"/>
        </w:rPr>
        <w:t>απονέμει το Σύνταγμα</w:t>
      </w:r>
      <w:r>
        <w:rPr>
          <w:rFonts w:eastAsia="Times New Roman" w:cs="Times New Roman"/>
          <w:szCs w:val="24"/>
        </w:rPr>
        <w:t>, την ιδιότητα</w:t>
      </w:r>
      <w:r w:rsidRPr="004E0E00">
        <w:rPr>
          <w:rFonts w:eastAsia="Times New Roman" w:cs="Times New Roman"/>
          <w:szCs w:val="24"/>
        </w:rPr>
        <w:t xml:space="preserve"> του </w:t>
      </w:r>
      <w:r w:rsidRPr="004E0E00">
        <w:rPr>
          <w:rFonts w:eastAsia="Times New Roman" w:cs="Times New Roman"/>
          <w:szCs w:val="24"/>
        </w:rPr>
        <w:t>ε</w:t>
      </w:r>
      <w:r w:rsidRPr="004E0E00">
        <w:rPr>
          <w:rFonts w:eastAsia="Times New Roman" w:cs="Times New Roman"/>
          <w:szCs w:val="24"/>
        </w:rPr>
        <w:t xml:space="preserve">θνικού </w:t>
      </w:r>
      <w:r>
        <w:rPr>
          <w:rFonts w:eastAsia="Times New Roman" w:cs="Times New Roman"/>
          <w:szCs w:val="24"/>
        </w:rPr>
        <w:t>α</w:t>
      </w:r>
      <w:r w:rsidRPr="004E0E00">
        <w:rPr>
          <w:rFonts w:eastAsia="Times New Roman" w:cs="Times New Roman"/>
          <w:szCs w:val="24"/>
        </w:rPr>
        <w:t>ντιπροσώπου</w:t>
      </w:r>
      <w:r>
        <w:rPr>
          <w:rFonts w:eastAsia="Times New Roman" w:cs="Times New Roman"/>
          <w:szCs w:val="24"/>
        </w:rPr>
        <w:t>. Ο</w:t>
      </w:r>
      <w:r w:rsidRPr="004E0E00">
        <w:rPr>
          <w:rFonts w:eastAsia="Times New Roman" w:cs="Times New Roman"/>
          <w:szCs w:val="24"/>
        </w:rPr>
        <w:t>ι απόψεις μου συμφω</w:t>
      </w:r>
      <w:r>
        <w:rPr>
          <w:rFonts w:eastAsia="Times New Roman" w:cs="Times New Roman"/>
          <w:szCs w:val="24"/>
        </w:rPr>
        <w:t>νούν με την πρόταση της παράταξή</w:t>
      </w:r>
      <w:r w:rsidRPr="004E0E00">
        <w:rPr>
          <w:rFonts w:eastAsia="Times New Roman" w:cs="Times New Roman"/>
          <w:szCs w:val="24"/>
        </w:rPr>
        <w:t xml:space="preserve">ς μου στο σύνολό </w:t>
      </w:r>
      <w:r>
        <w:rPr>
          <w:rFonts w:eastAsia="Times New Roman" w:cs="Times New Roman"/>
          <w:szCs w:val="24"/>
        </w:rPr>
        <w:t xml:space="preserve">της, </w:t>
      </w:r>
      <w:r w:rsidRPr="00A37EC3">
        <w:rPr>
          <w:rFonts w:eastAsia="Times New Roman" w:cs="Times New Roman"/>
        </w:rPr>
        <w:t>αλλά</w:t>
      </w:r>
      <w:r>
        <w:rPr>
          <w:rFonts w:eastAsia="Times New Roman" w:cs="Times New Roman"/>
          <w:szCs w:val="24"/>
        </w:rPr>
        <w:t xml:space="preserve"> </w:t>
      </w:r>
      <w:r>
        <w:rPr>
          <w:rFonts w:eastAsia="Times New Roman"/>
          <w:bCs/>
        </w:rPr>
        <w:t>έχουν</w:t>
      </w:r>
      <w:r>
        <w:rPr>
          <w:rFonts w:eastAsia="Times New Roman" w:cs="Times New Roman"/>
          <w:szCs w:val="24"/>
        </w:rPr>
        <w:t xml:space="preserve"> και σε ορισμένα</w:t>
      </w:r>
      <w:r w:rsidRPr="004E0E00">
        <w:rPr>
          <w:rFonts w:eastAsia="Times New Roman" w:cs="Times New Roman"/>
          <w:szCs w:val="24"/>
        </w:rPr>
        <w:t xml:space="preserve"> </w:t>
      </w:r>
      <w:r>
        <w:rPr>
          <w:rFonts w:eastAsia="Times New Roman" w:cs="Times New Roman"/>
          <w:szCs w:val="24"/>
        </w:rPr>
        <w:t>σημεία κάποιες προσωπικές</w:t>
      </w:r>
      <w:r w:rsidRPr="004E0E00">
        <w:rPr>
          <w:rFonts w:eastAsia="Times New Roman" w:cs="Times New Roman"/>
          <w:szCs w:val="24"/>
        </w:rPr>
        <w:t xml:space="preserve"> διαστάσεις </w:t>
      </w:r>
      <w:r w:rsidRPr="008F0891">
        <w:rPr>
          <w:rFonts w:eastAsia="Times New Roman" w:cs="Times New Roman"/>
          <w:bCs/>
          <w:shd w:val="clear" w:color="auto" w:fill="FFFFFF"/>
        </w:rPr>
        <w:t>που</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δεσμεύουν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την παράταξή μου. Έχω αυτό το δικαίωμα. Μ</w:t>
      </w:r>
      <w:r w:rsidRPr="004E0E00">
        <w:rPr>
          <w:rFonts w:eastAsia="Times New Roman" w:cs="Times New Roman"/>
          <w:szCs w:val="24"/>
        </w:rPr>
        <w:t xml:space="preserve">ου το επιτρέπει η </w:t>
      </w:r>
      <w:r>
        <w:rPr>
          <w:rFonts w:eastAsia="Times New Roman" w:cs="Times New Roman"/>
          <w:szCs w:val="24"/>
        </w:rPr>
        <w:t>π</w:t>
      </w:r>
      <w:r w:rsidRPr="004E0E00">
        <w:rPr>
          <w:rFonts w:eastAsia="Times New Roman" w:cs="Times New Roman"/>
          <w:szCs w:val="24"/>
        </w:rPr>
        <w:t xml:space="preserve">ολύχρονη </w:t>
      </w:r>
      <w:r w:rsidRPr="004E0E00">
        <w:rPr>
          <w:rFonts w:eastAsia="Times New Roman" w:cs="Times New Roman"/>
          <w:szCs w:val="24"/>
        </w:rPr>
        <w:t xml:space="preserve">παρουσία μου σε αυτή </w:t>
      </w:r>
      <w:r>
        <w:rPr>
          <w:rFonts w:eastAsia="Times New Roman" w:cs="Times New Roman"/>
          <w:szCs w:val="24"/>
        </w:rPr>
        <w:t>την Αίθουσα.</w:t>
      </w:r>
    </w:p>
    <w:p w14:paraId="0985613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Έχω ισχυρή</w:t>
      </w:r>
      <w:r w:rsidRPr="004E0E00">
        <w:rPr>
          <w:rFonts w:eastAsia="Times New Roman" w:cs="Times New Roman"/>
          <w:szCs w:val="24"/>
        </w:rPr>
        <w:t xml:space="preserve"> πεποίθηση </w:t>
      </w:r>
      <w:r>
        <w:rPr>
          <w:rFonts w:eastAsia="Times New Roman" w:cs="Times New Roman"/>
          <w:szCs w:val="24"/>
        </w:rPr>
        <w:t>ό</w:t>
      </w:r>
      <w:r w:rsidRPr="004E0E00">
        <w:rPr>
          <w:rFonts w:eastAsia="Times New Roman" w:cs="Times New Roman"/>
          <w:szCs w:val="24"/>
        </w:rPr>
        <w:t>τι η πολιτική κρίση στη χώρα μας προϋπήρχε της οικονομικής ότι η κρίση των θεσμών προηγήθηκε της κρίσης του χρέους και των ελλειμμάτων</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το </w:t>
      </w:r>
      <w:r w:rsidRPr="00471050">
        <w:rPr>
          <w:rFonts w:eastAsia="Times New Roman" w:cs="Times New Roman"/>
          <w:szCs w:val="24"/>
        </w:rPr>
        <w:t>πολιτικ</w:t>
      </w:r>
      <w:r>
        <w:rPr>
          <w:rFonts w:eastAsia="Times New Roman" w:cs="Times New Roman"/>
          <w:szCs w:val="24"/>
        </w:rPr>
        <w:t xml:space="preserve">ό σύστημα </w:t>
      </w:r>
      <w:r w:rsidRPr="004E0E00">
        <w:rPr>
          <w:rFonts w:eastAsia="Times New Roman" w:cs="Times New Roman"/>
          <w:szCs w:val="24"/>
        </w:rPr>
        <w:t>στο σύνολ</w:t>
      </w:r>
      <w:r>
        <w:rPr>
          <w:rFonts w:eastAsia="Times New Roman" w:cs="Times New Roman"/>
          <w:szCs w:val="24"/>
        </w:rPr>
        <w:t>ό</w:t>
      </w:r>
      <w:r w:rsidRPr="004E0E00">
        <w:rPr>
          <w:rFonts w:eastAsia="Times New Roman" w:cs="Times New Roman"/>
          <w:szCs w:val="24"/>
        </w:rPr>
        <w:t xml:space="preserve"> του φάνηκε </w:t>
      </w:r>
      <w:r>
        <w:rPr>
          <w:rFonts w:eastAsia="Times New Roman" w:cs="Times New Roman"/>
          <w:szCs w:val="24"/>
        </w:rPr>
        <w:t xml:space="preserve">ανίκανο </w:t>
      </w:r>
      <w:r w:rsidRPr="004E0E00">
        <w:rPr>
          <w:rFonts w:eastAsia="Times New Roman" w:cs="Times New Roman"/>
          <w:szCs w:val="24"/>
        </w:rPr>
        <w:t>να υπερβεί</w:t>
      </w:r>
      <w:r w:rsidRPr="004E0E00">
        <w:rPr>
          <w:rFonts w:eastAsia="Times New Roman" w:cs="Times New Roman"/>
          <w:szCs w:val="24"/>
        </w:rPr>
        <w:t xml:space="preserve"> και να μετασχηματίσει τις παθογένειες που το ίδιο δημιούργησε </w:t>
      </w:r>
      <w:r w:rsidRPr="00F331DF">
        <w:rPr>
          <w:rFonts w:eastAsia="Times New Roman"/>
          <w:bCs/>
        </w:rPr>
        <w:t>και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αυτό βρίσκεται σε </w:t>
      </w:r>
      <w:r w:rsidRPr="004E0E00">
        <w:rPr>
          <w:rFonts w:eastAsia="Times New Roman" w:cs="Times New Roman"/>
          <w:szCs w:val="24"/>
        </w:rPr>
        <w:t>ευθεία συνάρτηση με το</w:t>
      </w:r>
      <w:r>
        <w:rPr>
          <w:rFonts w:eastAsia="Times New Roman" w:cs="Times New Roman"/>
          <w:szCs w:val="24"/>
        </w:rPr>
        <w:t>ν</w:t>
      </w:r>
      <w:r w:rsidRPr="004E0E00">
        <w:rPr>
          <w:rFonts w:eastAsia="Times New Roman" w:cs="Times New Roman"/>
          <w:szCs w:val="24"/>
        </w:rPr>
        <w:t xml:space="preserve"> μακρόσυρτο </w:t>
      </w:r>
      <w:r>
        <w:rPr>
          <w:rFonts w:eastAsia="Times New Roman" w:cs="Times New Roman"/>
          <w:szCs w:val="24"/>
        </w:rPr>
        <w:t xml:space="preserve">χρόνο </w:t>
      </w:r>
      <w:r w:rsidRPr="004E0E00">
        <w:rPr>
          <w:rFonts w:eastAsia="Times New Roman" w:cs="Times New Roman"/>
          <w:szCs w:val="24"/>
        </w:rPr>
        <w:t>της κρίσης και το κόστος που πλήρωσα</w:t>
      </w:r>
      <w:r>
        <w:rPr>
          <w:rFonts w:eastAsia="Times New Roman" w:cs="Times New Roman"/>
          <w:szCs w:val="24"/>
        </w:rPr>
        <w:t xml:space="preserve">ν η χώρα </w:t>
      </w:r>
      <w:r w:rsidRPr="00F331DF">
        <w:rPr>
          <w:rFonts w:eastAsia="Times New Roman"/>
          <w:bCs/>
        </w:rPr>
        <w:t>και</w:t>
      </w:r>
      <w:r>
        <w:rPr>
          <w:rFonts w:eastAsia="Times New Roman" w:cs="Times New Roman"/>
          <w:szCs w:val="24"/>
        </w:rPr>
        <w:t xml:space="preserve"> ο λαός γι</w:t>
      </w:r>
      <w:r>
        <w:rPr>
          <w:rFonts w:eastAsia="Times New Roman" w:cs="Times New Roman"/>
          <w:szCs w:val="24"/>
        </w:rPr>
        <w:t xml:space="preserve">’ </w:t>
      </w:r>
      <w:r w:rsidRPr="004E0E00">
        <w:rPr>
          <w:rFonts w:eastAsia="Times New Roman" w:cs="Times New Roman"/>
          <w:szCs w:val="24"/>
        </w:rPr>
        <w:t>αυτό</w:t>
      </w:r>
      <w:r>
        <w:rPr>
          <w:rFonts w:eastAsia="Times New Roman" w:cs="Times New Roman"/>
          <w:szCs w:val="24"/>
        </w:rPr>
        <w:t xml:space="preserve">. </w:t>
      </w:r>
    </w:p>
    <w:p w14:paraId="0985613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4E0E00">
        <w:rPr>
          <w:rFonts w:eastAsia="Times New Roman" w:cs="Times New Roman"/>
          <w:szCs w:val="24"/>
        </w:rPr>
        <w:t>ι</w:t>
      </w:r>
      <w:r>
        <w:rPr>
          <w:rFonts w:eastAsia="Times New Roman" w:cs="Times New Roman"/>
          <w:szCs w:val="24"/>
        </w:rPr>
        <w:t>,</w:t>
      </w:r>
      <w:r w:rsidRPr="004E0E00">
        <w:rPr>
          <w:rFonts w:eastAsia="Times New Roman" w:cs="Times New Roman"/>
          <w:szCs w:val="24"/>
        </w:rPr>
        <w:t xml:space="preserve"> </w:t>
      </w:r>
      <w:r>
        <w:rPr>
          <w:rFonts w:eastAsia="Times New Roman" w:cs="Times New Roman"/>
          <w:szCs w:val="24"/>
        </w:rPr>
        <w:t>όμως,</w:t>
      </w:r>
      <w:r w:rsidRPr="004E0E00">
        <w:rPr>
          <w:rFonts w:eastAsia="Times New Roman" w:cs="Times New Roman"/>
          <w:szCs w:val="24"/>
        </w:rPr>
        <w:t xml:space="preserve"> </w:t>
      </w:r>
      <w:r>
        <w:rPr>
          <w:rFonts w:eastAsia="Times New Roman" w:cs="Times New Roman"/>
          <w:szCs w:val="24"/>
        </w:rPr>
        <w:t xml:space="preserve">όλοι σχεδόν σε αυτή την Αίθουσα </w:t>
      </w:r>
      <w:r w:rsidRPr="004E0E00">
        <w:rPr>
          <w:rFonts w:eastAsia="Times New Roman" w:cs="Times New Roman"/>
          <w:szCs w:val="24"/>
        </w:rPr>
        <w:t xml:space="preserve">ορκιζόμαστε ο </w:t>
      </w:r>
      <w:r w:rsidRPr="004E0E00">
        <w:rPr>
          <w:rFonts w:eastAsia="Times New Roman" w:cs="Times New Roman"/>
          <w:szCs w:val="24"/>
        </w:rPr>
        <w:t>καθένας με το</w:t>
      </w:r>
      <w:r>
        <w:rPr>
          <w:rFonts w:eastAsia="Times New Roman" w:cs="Times New Roman"/>
          <w:szCs w:val="24"/>
        </w:rPr>
        <w:t xml:space="preserve">ν τρόπο του και τα επιχειρήματά </w:t>
      </w:r>
      <w:r w:rsidRPr="004E0E00">
        <w:rPr>
          <w:rFonts w:eastAsia="Times New Roman" w:cs="Times New Roman"/>
          <w:szCs w:val="24"/>
        </w:rPr>
        <w:t xml:space="preserve">του </w:t>
      </w:r>
      <w:r w:rsidRPr="002B5B2E">
        <w:rPr>
          <w:rFonts w:eastAsia="Times New Roman"/>
          <w:bCs/>
          <w:shd w:val="clear" w:color="auto" w:fill="FFFFFF"/>
        </w:rPr>
        <w:t>ότι</w:t>
      </w:r>
      <w:r>
        <w:rPr>
          <w:rFonts w:eastAsia="Times New Roman" w:cs="Times New Roman"/>
          <w:szCs w:val="24"/>
        </w:rPr>
        <w:t xml:space="preserve"> ήλθε το τέλος της Μεταπολίτευσης, κάτι </w:t>
      </w:r>
      <w:r w:rsidRPr="008F0891">
        <w:rPr>
          <w:rFonts w:eastAsia="Times New Roman" w:cs="Times New Roman"/>
          <w:bCs/>
          <w:shd w:val="clear" w:color="auto" w:fill="FFFFFF"/>
        </w:rPr>
        <w:t>που</w:t>
      </w:r>
      <w:r>
        <w:rPr>
          <w:rFonts w:eastAsia="Times New Roman" w:cs="Times New Roman"/>
          <w:szCs w:val="24"/>
        </w:rPr>
        <w:t xml:space="preserve"> </w:t>
      </w:r>
      <w:r w:rsidRPr="004E0E00">
        <w:rPr>
          <w:rFonts w:eastAsia="Times New Roman" w:cs="Times New Roman"/>
          <w:szCs w:val="24"/>
        </w:rPr>
        <w:t xml:space="preserve">κάποιοι από </w:t>
      </w:r>
      <w:r>
        <w:rPr>
          <w:rFonts w:eastAsia="Times New Roman" w:cs="Times New Roman"/>
          <w:szCs w:val="24"/>
        </w:rPr>
        <w:t>ε</w:t>
      </w:r>
      <w:r w:rsidRPr="004E0E00">
        <w:rPr>
          <w:rFonts w:eastAsia="Times New Roman" w:cs="Times New Roman"/>
          <w:szCs w:val="24"/>
        </w:rPr>
        <w:t xml:space="preserve">μάς </w:t>
      </w:r>
      <w:r>
        <w:rPr>
          <w:rFonts w:eastAsia="Times New Roman" w:cs="Times New Roman"/>
          <w:szCs w:val="24"/>
        </w:rPr>
        <w:t xml:space="preserve">το διατυμπανίζαμε </w:t>
      </w:r>
      <w:r w:rsidRPr="004E0E00">
        <w:rPr>
          <w:rFonts w:eastAsia="Times New Roman" w:cs="Times New Roman"/>
          <w:szCs w:val="24"/>
        </w:rPr>
        <w:t xml:space="preserve">από τα μέσα της δεκαετίας του </w:t>
      </w:r>
      <w:r>
        <w:rPr>
          <w:rFonts w:eastAsia="Times New Roman" w:cs="Times New Roman"/>
          <w:szCs w:val="24"/>
        </w:rPr>
        <w:t>’</w:t>
      </w:r>
      <w:r w:rsidRPr="004E0E00">
        <w:rPr>
          <w:rFonts w:eastAsia="Times New Roman" w:cs="Times New Roman"/>
          <w:szCs w:val="24"/>
        </w:rPr>
        <w:t>90</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η δημοκρατία μας </w:t>
      </w:r>
      <w:r w:rsidRPr="00F331DF">
        <w:rPr>
          <w:rFonts w:eastAsia="Times New Roman"/>
          <w:bCs/>
        </w:rPr>
        <w:t>και</w:t>
      </w:r>
      <w:r>
        <w:rPr>
          <w:rFonts w:eastAsia="Times New Roman" w:cs="Times New Roman"/>
          <w:szCs w:val="24"/>
        </w:rPr>
        <w:t xml:space="preserve"> οι θεσμοί της</w:t>
      </w:r>
      <w:r w:rsidRPr="004E0E00">
        <w:rPr>
          <w:rFonts w:eastAsia="Times New Roman" w:cs="Times New Roman"/>
          <w:szCs w:val="24"/>
        </w:rPr>
        <w:t xml:space="preserve"> χρειάζονται γενναίες αλλαγές και μεταρρυθμίσεις συντ</w:t>
      </w:r>
      <w:r w:rsidRPr="004E0E00">
        <w:rPr>
          <w:rFonts w:eastAsia="Times New Roman" w:cs="Times New Roman"/>
          <w:szCs w:val="24"/>
        </w:rPr>
        <w:t xml:space="preserve">ακτικού τύπου </w:t>
      </w:r>
      <w:r w:rsidRPr="00D477CE">
        <w:rPr>
          <w:rFonts w:eastAsia="Times New Roman" w:cs="Times New Roman"/>
        </w:rPr>
        <w:t>για να</w:t>
      </w:r>
      <w:r>
        <w:rPr>
          <w:rFonts w:eastAsia="Times New Roman" w:cs="Times New Roman"/>
          <w:szCs w:val="24"/>
        </w:rPr>
        <w:t xml:space="preserve"> ανοίξει πραγματικά ένας νέος ιστορικός κύκλος. </w:t>
      </w:r>
    </w:p>
    <w:p w14:paraId="0985613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υνταγματική Αναθεώρηση ήταν -</w:t>
      </w:r>
      <w:r w:rsidRPr="004E0E00">
        <w:rPr>
          <w:rFonts w:eastAsia="Times New Roman" w:cs="Times New Roman"/>
          <w:szCs w:val="24"/>
        </w:rPr>
        <w:t>διότι όπως εξελίσσεται</w:t>
      </w:r>
      <w:r>
        <w:rPr>
          <w:rFonts w:eastAsia="Times New Roman" w:cs="Times New Roman"/>
          <w:szCs w:val="24"/>
        </w:rPr>
        <w:t>,</w:t>
      </w:r>
      <w:r w:rsidRPr="004E0E00">
        <w:rPr>
          <w:rFonts w:eastAsia="Times New Roman" w:cs="Times New Roman"/>
          <w:szCs w:val="24"/>
        </w:rPr>
        <w:t xml:space="preserve"> δεν </w:t>
      </w:r>
      <w:r>
        <w:rPr>
          <w:rFonts w:eastAsia="Times New Roman" w:cs="Times New Roman"/>
          <w:szCs w:val="24"/>
        </w:rPr>
        <w:t xml:space="preserve">πρόκειται να γίνει- </w:t>
      </w:r>
      <w:r w:rsidRPr="00833F6A">
        <w:rPr>
          <w:rFonts w:eastAsia="Times New Roman"/>
          <w:bCs/>
          <w:shd w:val="clear" w:color="auto" w:fill="FFFFFF"/>
        </w:rPr>
        <w:t>μια</w:t>
      </w:r>
      <w:r>
        <w:rPr>
          <w:rFonts w:eastAsia="Times New Roman" w:cs="Times New Roman"/>
          <w:szCs w:val="24"/>
        </w:rPr>
        <w:t xml:space="preserve"> ιστορική ευκαιρία. Εμφανίστηκαν μέσα από τις προτάσεις της </w:t>
      </w:r>
      <w:r w:rsidRPr="003E5E44">
        <w:rPr>
          <w:rFonts w:eastAsia="Times New Roman"/>
          <w:bCs/>
        </w:rPr>
        <w:t>Κυβέρνηση</w:t>
      </w:r>
      <w:r>
        <w:rPr>
          <w:rFonts w:eastAsia="Times New Roman" w:cs="Times New Roman"/>
          <w:szCs w:val="24"/>
        </w:rPr>
        <w:t xml:space="preserve">ς και της </w:t>
      </w:r>
      <w:r w:rsidRPr="007A40A4">
        <w:rPr>
          <w:rFonts w:eastAsia="Times New Roman" w:cs="Times New Roman"/>
          <w:bCs/>
          <w:shd w:val="clear" w:color="auto" w:fill="FFFFFF"/>
        </w:rPr>
        <w:t>Αξιωματική</w:t>
      </w:r>
      <w:r>
        <w:rPr>
          <w:rFonts w:eastAsia="Times New Roman" w:cs="Times New Roman"/>
          <w:bCs/>
          <w:shd w:val="clear" w:color="auto" w:fill="FFFFFF"/>
        </w:rPr>
        <w:t>ς</w:t>
      </w:r>
      <w:r w:rsidRPr="007A40A4">
        <w:rPr>
          <w:rFonts w:eastAsia="Times New Roman" w:cs="Times New Roman"/>
          <w:bCs/>
          <w:shd w:val="clear" w:color="auto" w:fill="FFFFFF"/>
        </w:rPr>
        <w:t xml:space="preserve"> Αντιπολίτευση</w:t>
      </w:r>
      <w:r>
        <w:rPr>
          <w:rFonts w:eastAsia="Times New Roman" w:cs="Times New Roman"/>
          <w:bCs/>
          <w:shd w:val="clear" w:color="auto" w:fill="FFFFFF"/>
        </w:rPr>
        <w:t xml:space="preserve">ς </w:t>
      </w:r>
      <w:r>
        <w:rPr>
          <w:rFonts w:eastAsia="Times New Roman" w:cs="Times New Roman"/>
          <w:szCs w:val="24"/>
        </w:rPr>
        <w:t xml:space="preserve">δεκάδες </w:t>
      </w:r>
      <w:r w:rsidRPr="00EB7466">
        <w:rPr>
          <w:rFonts w:eastAsia="Times New Roman"/>
          <w:szCs w:val="24"/>
        </w:rPr>
        <w:t>άρθρ</w:t>
      </w:r>
      <w:r>
        <w:rPr>
          <w:rFonts w:eastAsia="Times New Roman"/>
          <w:szCs w:val="24"/>
        </w:rPr>
        <w:t xml:space="preserve">α υπό αναθεώρηση, </w:t>
      </w:r>
      <w:r w:rsidRPr="004E0E00">
        <w:rPr>
          <w:rFonts w:eastAsia="Times New Roman" w:cs="Times New Roman"/>
          <w:szCs w:val="24"/>
        </w:rPr>
        <w:t xml:space="preserve">προτάσεις </w:t>
      </w:r>
      <w:r>
        <w:rPr>
          <w:rFonts w:eastAsia="Times New Roman" w:cs="Times New Roman"/>
          <w:szCs w:val="24"/>
        </w:rPr>
        <w:t xml:space="preserve">εφ’ όλης </w:t>
      </w:r>
      <w:r w:rsidRPr="004E0E00">
        <w:rPr>
          <w:rFonts w:eastAsia="Times New Roman" w:cs="Times New Roman"/>
          <w:szCs w:val="24"/>
        </w:rPr>
        <w:t>της ύλης του Συντάγματος</w:t>
      </w:r>
      <w:r>
        <w:rPr>
          <w:rFonts w:eastAsia="Times New Roman" w:cs="Times New Roman"/>
          <w:szCs w:val="24"/>
        </w:rPr>
        <w:t xml:space="preserve">, άλλες </w:t>
      </w:r>
      <w:r w:rsidRPr="00D477CE">
        <w:rPr>
          <w:rFonts w:eastAsia="Times New Roman" w:cs="Times New Roman"/>
        </w:rPr>
        <w:t>για να</w:t>
      </w:r>
      <w:r>
        <w:rPr>
          <w:rFonts w:eastAsia="Times New Roman" w:cs="Times New Roman"/>
          <w:szCs w:val="24"/>
        </w:rPr>
        <w:t xml:space="preserve"> γίνουν αρεστές </w:t>
      </w:r>
      <w:r w:rsidRPr="004E0E00">
        <w:rPr>
          <w:rFonts w:eastAsia="Times New Roman" w:cs="Times New Roman"/>
          <w:szCs w:val="24"/>
        </w:rPr>
        <w:t>στο δημόσιο αίσθημα</w:t>
      </w:r>
      <w:r>
        <w:rPr>
          <w:rFonts w:eastAsia="Times New Roman" w:cs="Times New Roman"/>
          <w:szCs w:val="24"/>
        </w:rPr>
        <w:t xml:space="preserve">, άλλες </w:t>
      </w:r>
      <w:r w:rsidRPr="00D477CE">
        <w:rPr>
          <w:rFonts w:eastAsia="Times New Roman" w:cs="Times New Roman"/>
        </w:rPr>
        <w:t>για να</w:t>
      </w:r>
      <w:r>
        <w:rPr>
          <w:rFonts w:eastAsia="Times New Roman" w:cs="Times New Roman"/>
          <w:szCs w:val="24"/>
        </w:rPr>
        <w:t xml:space="preserve"> εξυπηρετήσουν</w:t>
      </w:r>
      <w:r w:rsidRPr="004E0E00">
        <w:rPr>
          <w:rFonts w:eastAsia="Times New Roman" w:cs="Times New Roman"/>
          <w:szCs w:val="24"/>
        </w:rPr>
        <w:t xml:space="preserve"> πολιτική σκοπιμότητα και κάποιες για </w:t>
      </w:r>
      <w:r>
        <w:rPr>
          <w:rFonts w:eastAsia="Times New Roman" w:cs="Times New Roman"/>
          <w:szCs w:val="24"/>
        </w:rPr>
        <w:t>ορισμένες</w:t>
      </w:r>
      <w:r w:rsidRPr="004E0E00">
        <w:rPr>
          <w:rFonts w:eastAsia="Times New Roman" w:cs="Times New Roman"/>
          <w:szCs w:val="24"/>
        </w:rPr>
        <w:t xml:space="preserve"> ώριμες </w:t>
      </w:r>
      <w:r>
        <w:rPr>
          <w:rFonts w:eastAsia="Times New Roman" w:cs="Times New Roman"/>
          <w:szCs w:val="24"/>
        </w:rPr>
        <w:t xml:space="preserve">συμπληρώσεις, </w:t>
      </w:r>
      <w:r w:rsidRPr="004E0E00">
        <w:rPr>
          <w:rFonts w:eastAsia="Times New Roman" w:cs="Times New Roman"/>
          <w:szCs w:val="24"/>
        </w:rPr>
        <w:t xml:space="preserve">αλλαγές και θετικές διατάξεις που θα μπορούσαν να βρουν </w:t>
      </w:r>
      <w:r>
        <w:rPr>
          <w:rFonts w:eastAsia="Times New Roman" w:cs="Times New Roman"/>
          <w:szCs w:val="24"/>
        </w:rPr>
        <w:t xml:space="preserve">σύμφωνο </w:t>
      </w:r>
      <w:r w:rsidRPr="004E0E00">
        <w:rPr>
          <w:rFonts w:eastAsia="Times New Roman" w:cs="Times New Roman"/>
          <w:szCs w:val="24"/>
        </w:rPr>
        <w:t>το σύνολο της Βουλής</w:t>
      </w:r>
      <w:r>
        <w:rPr>
          <w:rFonts w:eastAsia="Times New Roman" w:cs="Times New Roman"/>
          <w:szCs w:val="24"/>
        </w:rPr>
        <w:t>.</w:t>
      </w:r>
      <w:r w:rsidRPr="004E0E00">
        <w:rPr>
          <w:rFonts w:eastAsia="Times New Roman" w:cs="Times New Roman"/>
          <w:szCs w:val="24"/>
        </w:rPr>
        <w:t xml:space="preserve"> </w:t>
      </w:r>
    </w:p>
    <w:p w14:paraId="0985613D"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Η άποψή μου</w:t>
      </w:r>
      <w:r>
        <w:rPr>
          <w:rFonts w:eastAsia="Times New Roman" w:cs="Times New Roman"/>
          <w:szCs w:val="24"/>
        </w:rPr>
        <w:t>, όμως, η γενική είναι ότι ακολούθησαν</w:t>
      </w:r>
      <w:r w:rsidRPr="00F33443">
        <w:rPr>
          <w:rFonts w:eastAsia="Times New Roman" w:cs="Times New Roman"/>
          <w:szCs w:val="24"/>
        </w:rPr>
        <w:t xml:space="preserve"> σε αυτές τις προτάσεις την πολιτική των οριακών αλλαγών για να δείξουν γνώση</w:t>
      </w:r>
      <w:r>
        <w:rPr>
          <w:rFonts w:eastAsia="Times New Roman" w:cs="Times New Roman"/>
          <w:szCs w:val="24"/>
        </w:rPr>
        <w:t>,</w:t>
      </w:r>
      <w:r w:rsidRPr="00F33443">
        <w:rPr>
          <w:rFonts w:eastAsia="Times New Roman" w:cs="Times New Roman"/>
          <w:szCs w:val="24"/>
        </w:rPr>
        <w:t xml:space="preserve"> να παρουσιάσουν πρόταση τεκμηριωμένη</w:t>
      </w:r>
      <w:r>
        <w:rPr>
          <w:rFonts w:eastAsia="Times New Roman" w:cs="Times New Roman"/>
          <w:szCs w:val="24"/>
        </w:rPr>
        <w:t>,</w:t>
      </w:r>
      <w:r w:rsidRPr="00F33443">
        <w:rPr>
          <w:rFonts w:eastAsia="Times New Roman" w:cs="Times New Roman"/>
          <w:szCs w:val="24"/>
        </w:rPr>
        <w:t xml:space="preserve"> πρό</w:t>
      </w:r>
      <w:r w:rsidRPr="00F33443">
        <w:rPr>
          <w:rFonts w:eastAsia="Times New Roman" w:cs="Times New Roman"/>
          <w:szCs w:val="24"/>
        </w:rPr>
        <w:t xml:space="preserve">ταση </w:t>
      </w:r>
      <w:r>
        <w:rPr>
          <w:rFonts w:eastAsia="Times New Roman" w:cs="Times New Roman"/>
          <w:szCs w:val="24"/>
        </w:rPr>
        <w:t>επί</w:t>
      </w:r>
      <w:r w:rsidRPr="00F33443">
        <w:rPr>
          <w:rFonts w:eastAsia="Times New Roman" w:cs="Times New Roman"/>
          <w:szCs w:val="24"/>
        </w:rPr>
        <w:t xml:space="preserve"> παντός επιστητού και επιμέρους βελτιώσεις</w:t>
      </w:r>
      <w:r>
        <w:rPr>
          <w:rFonts w:eastAsia="Times New Roman" w:cs="Times New Roman"/>
          <w:szCs w:val="24"/>
        </w:rPr>
        <w:t>,</w:t>
      </w:r>
      <w:r w:rsidRPr="00F33443">
        <w:rPr>
          <w:rFonts w:eastAsia="Times New Roman" w:cs="Times New Roman"/>
          <w:szCs w:val="24"/>
        </w:rPr>
        <w:t xml:space="preserve"> σε κα</w:t>
      </w:r>
      <w:r>
        <w:rPr>
          <w:rFonts w:eastAsia="Times New Roman" w:cs="Times New Roman"/>
          <w:szCs w:val="24"/>
        </w:rPr>
        <w:t>μ</w:t>
      </w:r>
      <w:r w:rsidRPr="00F33443">
        <w:rPr>
          <w:rFonts w:eastAsia="Times New Roman" w:cs="Times New Roman"/>
          <w:szCs w:val="24"/>
        </w:rPr>
        <w:t>μία περίπτωση</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όμως,</w:t>
      </w:r>
      <w:r w:rsidRPr="00F33443">
        <w:rPr>
          <w:rFonts w:eastAsia="Times New Roman" w:cs="Times New Roman"/>
          <w:szCs w:val="24"/>
        </w:rPr>
        <w:t xml:space="preserve"> πρόταση ρηξικέλευθη και υπερβατική που να ισοδυναμεί με τη δυναμική που είπα στην αρχή</w:t>
      </w:r>
      <w:r>
        <w:rPr>
          <w:rFonts w:eastAsia="Times New Roman" w:cs="Times New Roman"/>
          <w:szCs w:val="24"/>
        </w:rPr>
        <w:t>.</w:t>
      </w:r>
      <w:r w:rsidRPr="00F33443">
        <w:rPr>
          <w:rFonts w:eastAsia="Times New Roman" w:cs="Times New Roman"/>
          <w:szCs w:val="24"/>
        </w:rPr>
        <w:t xml:space="preserve"> </w:t>
      </w:r>
    </w:p>
    <w:p w14:paraId="0985613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 παράδειγμα, πού</w:t>
      </w:r>
      <w:r w:rsidRPr="00F33443">
        <w:rPr>
          <w:rFonts w:eastAsia="Times New Roman" w:cs="Times New Roman"/>
          <w:szCs w:val="24"/>
        </w:rPr>
        <w:t xml:space="preserve"> εξαντλήθηκε </w:t>
      </w:r>
      <w:r>
        <w:rPr>
          <w:rFonts w:eastAsia="Times New Roman" w:cs="Times New Roman"/>
          <w:szCs w:val="24"/>
        </w:rPr>
        <w:t xml:space="preserve">εδώ και χρόνια η συζήτηση; </w:t>
      </w:r>
      <w:r w:rsidRPr="00F33443">
        <w:rPr>
          <w:rFonts w:eastAsia="Times New Roman" w:cs="Times New Roman"/>
          <w:szCs w:val="24"/>
        </w:rPr>
        <w:t xml:space="preserve">Στο άρθρο 3 για την </w:t>
      </w:r>
      <w:r>
        <w:rPr>
          <w:rFonts w:eastAsia="Times New Roman" w:cs="Times New Roman"/>
          <w:szCs w:val="24"/>
        </w:rPr>
        <w:t>ε</w:t>
      </w:r>
      <w:r w:rsidRPr="00F33443">
        <w:rPr>
          <w:rFonts w:eastAsia="Times New Roman" w:cs="Times New Roman"/>
          <w:szCs w:val="24"/>
        </w:rPr>
        <w:t>κκλησία</w:t>
      </w:r>
      <w:r>
        <w:rPr>
          <w:rFonts w:eastAsia="Times New Roman" w:cs="Times New Roman"/>
          <w:szCs w:val="24"/>
        </w:rPr>
        <w:t>,</w:t>
      </w:r>
      <w:r>
        <w:rPr>
          <w:rFonts w:eastAsia="Times New Roman" w:cs="Times New Roman"/>
          <w:szCs w:val="24"/>
        </w:rPr>
        <w:t xml:space="preserve"> στο άρθρο </w:t>
      </w:r>
      <w:r w:rsidRPr="00F33443">
        <w:rPr>
          <w:rFonts w:eastAsia="Times New Roman" w:cs="Times New Roman"/>
          <w:szCs w:val="24"/>
        </w:rPr>
        <w:t>16 για τ</w:t>
      </w:r>
      <w:r>
        <w:rPr>
          <w:rFonts w:eastAsia="Times New Roman" w:cs="Times New Roman"/>
          <w:szCs w:val="24"/>
        </w:rPr>
        <w:t xml:space="preserve">α </w:t>
      </w:r>
      <w:r w:rsidRPr="00F33443">
        <w:rPr>
          <w:rFonts w:eastAsia="Times New Roman" w:cs="Times New Roman"/>
          <w:szCs w:val="24"/>
        </w:rPr>
        <w:t>πανεπιστήμι</w:t>
      </w:r>
      <w:r>
        <w:rPr>
          <w:rFonts w:eastAsia="Times New Roman" w:cs="Times New Roman"/>
          <w:szCs w:val="24"/>
        </w:rPr>
        <w:t>α,</w:t>
      </w:r>
      <w:r w:rsidRPr="00F33443">
        <w:rPr>
          <w:rFonts w:eastAsia="Times New Roman" w:cs="Times New Roman"/>
          <w:szCs w:val="24"/>
        </w:rPr>
        <w:t xml:space="preserve"> στο άρθρο 24 για το περιβάλλον</w:t>
      </w:r>
      <w:r>
        <w:rPr>
          <w:rFonts w:eastAsia="Times New Roman" w:cs="Times New Roman"/>
          <w:szCs w:val="24"/>
        </w:rPr>
        <w:t>,</w:t>
      </w:r>
      <w:r w:rsidRPr="00F33443">
        <w:rPr>
          <w:rFonts w:eastAsia="Times New Roman" w:cs="Times New Roman"/>
          <w:szCs w:val="24"/>
        </w:rPr>
        <w:t xml:space="preserve"> στο άρθρο 32 </w:t>
      </w:r>
      <w:r>
        <w:rPr>
          <w:rFonts w:eastAsia="Times New Roman" w:cs="Times New Roman"/>
          <w:szCs w:val="24"/>
        </w:rPr>
        <w:t>για</w:t>
      </w:r>
      <w:r w:rsidRPr="00F33443">
        <w:rPr>
          <w:rFonts w:eastAsia="Times New Roman" w:cs="Times New Roman"/>
          <w:szCs w:val="24"/>
        </w:rPr>
        <w:t xml:space="preserve"> τον Πρόεδρο της Δημοκρατίας και </w:t>
      </w:r>
      <w:r>
        <w:rPr>
          <w:rFonts w:eastAsia="Times New Roman" w:cs="Times New Roman"/>
          <w:szCs w:val="24"/>
        </w:rPr>
        <w:t>σ</w:t>
      </w:r>
      <w:r w:rsidRPr="00F33443">
        <w:rPr>
          <w:rFonts w:eastAsia="Times New Roman" w:cs="Times New Roman"/>
          <w:szCs w:val="24"/>
        </w:rPr>
        <w:t xml:space="preserve">το </w:t>
      </w:r>
      <w:r>
        <w:rPr>
          <w:rFonts w:eastAsia="Times New Roman" w:cs="Times New Roman"/>
          <w:szCs w:val="24"/>
        </w:rPr>
        <w:t xml:space="preserve">άρθρο </w:t>
      </w:r>
      <w:r w:rsidRPr="00F33443">
        <w:rPr>
          <w:rFonts w:eastAsia="Times New Roman" w:cs="Times New Roman"/>
          <w:szCs w:val="24"/>
        </w:rPr>
        <w:t>86 για την ευθύνη των Υπουργών</w:t>
      </w:r>
      <w:r>
        <w:rPr>
          <w:rFonts w:eastAsia="Times New Roman" w:cs="Times New Roman"/>
          <w:szCs w:val="24"/>
        </w:rPr>
        <w:t>.</w:t>
      </w:r>
      <w:r w:rsidRPr="00F33443">
        <w:rPr>
          <w:rFonts w:eastAsia="Times New Roman" w:cs="Times New Roman"/>
          <w:szCs w:val="24"/>
        </w:rPr>
        <w:t xml:space="preserve"> Αυτή </w:t>
      </w:r>
      <w:r>
        <w:rPr>
          <w:rFonts w:eastAsia="Times New Roman" w:cs="Times New Roman"/>
          <w:szCs w:val="24"/>
        </w:rPr>
        <w:t>δεν</w:t>
      </w:r>
      <w:r w:rsidRPr="00F33443">
        <w:rPr>
          <w:rFonts w:eastAsia="Times New Roman" w:cs="Times New Roman"/>
          <w:szCs w:val="24"/>
        </w:rPr>
        <w:t xml:space="preserve"> ήταν η </w:t>
      </w:r>
      <w:r>
        <w:rPr>
          <w:rFonts w:eastAsia="Times New Roman" w:cs="Times New Roman"/>
          <w:szCs w:val="24"/>
        </w:rPr>
        <w:t>δ</w:t>
      </w:r>
      <w:r w:rsidRPr="00F33443">
        <w:rPr>
          <w:rFonts w:eastAsia="Times New Roman" w:cs="Times New Roman"/>
          <w:szCs w:val="24"/>
        </w:rPr>
        <w:t>ημόσια συζήτηση όλα αυτά τα χρόνια</w:t>
      </w:r>
      <w:r>
        <w:rPr>
          <w:rFonts w:eastAsia="Times New Roman" w:cs="Times New Roman"/>
          <w:szCs w:val="24"/>
        </w:rPr>
        <w:t>;</w:t>
      </w:r>
      <w:r w:rsidRPr="00F33443">
        <w:rPr>
          <w:rFonts w:eastAsia="Times New Roman" w:cs="Times New Roman"/>
          <w:szCs w:val="24"/>
        </w:rPr>
        <w:t xml:space="preserve"> </w:t>
      </w:r>
    </w:p>
    <w:p w14:paraId="0985613F"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Πο</w:t>
      </w:r>
      <w:r>
        <w:rPr>
          <w:rFonts w:eastAsia="Times New Roman" w:cs="Times New Roman"/>
          <w:szCs w:val="24"/>
        </w:rPr>
        <w:t>ύ</w:t>
      </w:r>
      <w:r w:rsidRPr="00F33443">
        <w:rPr>
          <w:rFonts w:eastAsia="Times New Roman" w:cs="Times New Roman"/>
          <w:szCs w:val="24"/>
        </w:rPr>
        <w:t xml:space="preserve"> κατέληξε </w:t>
      </w:r>
      <w:r>
        <w:rPr>
          <w:rFonts w:eastAsia="Times New Roman" w:cs="Times New Roman"/>
          <w:szCs w:val="24"/>
        </w:rPr>
        <w:t>η σημερινή</w:t>
      </w:r>
      <w:r w:rsidRPr="00F33443">
        <w:rPr>
          <w:rFonts w:eastAsia="Times New Roman" w:cs="Times New Roman"/>
          <w:szCs w:val="24"/>
        </w:rPr>
        <w:t xml:space="preserve"> συζήτηση στη Βουλή</w:t>
      </w:r>
      <w:r>
        <w:rPr>
          <w:rFonts w:eastAsia="Times New Roman" w:cs="Times New Roman"/>
          <w:szCs w:val="24"/>
        </w:rPr>
        <w:t>;</w:t>
      </w:r>
      <w:r w:rsidRPr="00F33443">
        <w:rPr>
          <w:rFonts w:eastAsia="Times New Roman" w:cs="Times New Roman"/>
          <w:szCs w:val="24"/>
        </w:rPr>
        <w:t xml:space="preserve"> </w:t>
      </w:r>
      <w:r w:rsidRPr="00F33443">
        <w:rPr>
          <w:rFonts w:eastAsia="Times New Roman" w:cs="Times New Roman"/>
          <w:szCs w:val="24"/>
        </w:rPr>
        <w:t xml:space="preserve">Στο πρώτο για την </w:t>
      </w:r>
      <w:r>
        <w:rPr>
          <w:rFonts w:eastAsia="Times New Roman" w:cs="Times New Roman"/>
          <w:szCs w:val="24"/>
        </w:rPr>
        <w:t>ε</w:t>
      </w:r>
      <w:r>
        <w:rPr>
          <w:rFonts w:eastAsia="Times New Roman" w:cs="Times New Roman"/>
          <w:szCs w:val="24"/>
        </w:rPr>
        <w:t xml:space="preserve">κκλησία, για τα πανεπιστήμια και για </w:t>
      </w:r>
      <w:r w:rsidRPr="00F33443">
        <w:rPr>
          <w:rFonts w:eastAsia="Times New Roman" w:cs="Times New Roman"/>
          <w:szCs w:val="24"/>
        </w:rPr>
        <w:t>το περιβ</w:t>
      </w:r>
      <w:r>
        <w:rPr>
          <w:rFonts w:eastAsia="Times New Roman" w:cs="Times New Roman"/>
          <w:szCs w:val="24"/>
        </w:rPr>
        <w:t>άλλον δεν υπάρχει συναίνεση κα</w:t>
      </w:r>
      <w:r>
        <w:rPr>
          <w:rFonts w:eastAsia="Times New Roman" w:cs="Times New Roman"/>
          <w:szCs w:val="24"/>
        </w:rPr>
        <w:t>μ</w:t>
      </w:r>
      <w:r>
        <w:rPr>
          <w:rFonts w:eastAsia="Times New Roman" w:cs="Times New Roman"/>
          <w:szCs w:val="24"/>
        </w:rPr>
        <w:t>μιά. Για τα θέματα</w:t>
      </w:r>
      <w:r w:rsidRPr="00F33443">
        <w:rPr>
          <w:rFonts w:eastAsia="Times New Roman" w:cs="Times New Roman"/>
          <w:szCs w:val="24"/>
        </w:rPr>
        <w:t xml:space="preserve"> του Προέδρου της Δημοκρατίας αναφερόμαστε </w:t>
      </w:r>
      <w:r>
        <w:rPr>
          <w:rFonts w:eastAsia="Times New Roman" w:cs="Times New Roman"/>
          <w:szCs w:val="24"/>
        </w:rPr>
        <w:t>μονάχα στην</w:t>
      </w:r>
      <w:r w:rsidRPr="00F33443">
        <w:rPr>
          <w:rFonts w:eastAsia="Times New Roman" w:cs="Times New Roman"/>
          <w:szCs w:val="24"/>
        </w:rPr>
        <w:t xml:space="preserve"> εκλογή του</w:t>
      </w:r>
      <w:r>
        <w:rPr>
          <w:rFonts w:eastAsia="Times New Roman" w:cs="Times New Roman"/>
          <w:szCs w:val="24"/>
        </w:rPr>
        <w:t>. Στο δε, άρθρο 86</w:t>
      </w:r>
      <w:r w:rsidRPr="00F33443">
        <w:rPr>
          <w:rFonts w:eastAsia="Times New Roman" w:cs="Times New Roman"/>
          <w:szCs w:val="24"/>
        </w:rPr>
        <w:t xml:space="preserve"> ανταποκρινόμαστε σε ένα λαϊκό αίσθημα που θ</w:t>
      </w:r>
      <w:r>
        <w:rPr>
          <w:rFonts w:eastAsia="Times New Roman" w:cs="Times New Roman"/>
          <w:szCs w:val="24"/>
        </w:rPr>
        <w:t xml:space="preserve">έλει πραγματικά μια πιο διαφανή, </w:t>
      </w:r>
      <w:r w:rsidRPr="00F33443">
        <w:rPr>
          <w:rFonts w:eastAsia="Times New Roman" w:cs="Times New Roman"/>
          <w:szCs w:val="24"/>
        </w:rPr>
        <w:t xml:space="preserve">πιο σωστή λειτουργία του πολιτικού συστήματος και των εκπροσώπων </w:t>
      </w:r>
      <w:r>
        <w:rPr>
          <w:rFonts w:eastAsia="Times New Roman" w:cs="Times New Roman"/>
          <w:szCs w:val="24"/>
        </w:rPr>
        <w:t>του.</w:t>
      </w:r>
    </w:p>
    <w:p w14:paraId="09856140"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 xml:space="preserve">Στην ουσία </w:t>
      </w:r>
      <w:r>
        <w:rPr>
          <w:rFonts w:eastAsia="Times New Roman" w:cs="Times New Roman"/>
          <w:szCs w:val="24"/>
        </w:rPr>
        <w:t xml:space="preserve">τι θα κάνει </w:t>
      </w:r>
      <w:r w:rsidRPr="00F33443">
        <w:rPr>
          <w:rFonts w:eastAsia="Times New Roman" w:cs="Times New Roman"/>
          <w:szCs w:val="24"/>
        </w:rPr>
        <w:t>η</w:t>
      </w:r>
      <w:r>
        <w:rPr>
          <w:rFonts w:eastAsia="Times New Roman" w:cs="Times New Roman"/>
          <w:szCs w:val="24"/>
        </w:rPr>
        <w:t xml:space="preserve"> επόμενη</w:t>
      </w:r>
      <w:r w:rsidRPr="00F33443">
        <w:rPr>
          <w:rFonts w:eastAsia="Times New Roman" w:cs="Times New Roman"/>
          <w:szCs w:val="24"/>
        </w:rPr>
        <w:t xml:space="preserve"> πλειοψηφία σε ό</w:t>
      </w:r>
      <w:r>
        <w:rPr>
          <w:rFonts w:eastAsia="Times New Roman" w:cs="Times New Roman"/>
          <w:szCs w:val="24"/>
        </w:rPr>
        <w:t>,</w:t>
      </w:r>
      <w:r w:rsidRPr="00F33443">
        <w:rPr>
          <w:rFonts w:eastAsia="Times New Roman" w:cs="Times New Roman"/>
          <w:szCs w:val="24"/>
        </w:rPr>
        <w:t>τι αφορά τα βασικά ζητήματα πάνω στα οποία εξελίχθηκε η συζήτηση</w:t>
      </w:r>
      <w:r>
        <w:rPr>
          <w:rFonts w:eastAsia="Times New Roman" w:cs="Times New Roman"/>
          <w:szCs w:val="24"/>
        </w:rPr>
        <w:t>;</w:t>
      </w:r>
      <w:r w:rsidRPr="00F33443">
        <w:rPr>
          <w:rFonts w:eastAsia="Times New Roman" w:cs="Times New Roman"/>
          <w:szCs w:val="24"/>
        </w:rPr>
        <w:t xml:space="preserve"> Εγώ δεν πιστεύω ότι είναι τα μόνα </w:t>
      </w:r>
      <w:r>
        <w:rPr>
          <w:rFonts w:eastAsia="Times New Roman" w:cs="Times New Roman"/>
          <w:szCs w:val="24"/>
        </w:rPr>
        <w:t>β</w:t>
      </w:r>
      <w:r w:rsidRPr="00F33443">
        <w:rPr>
          <w:rFonts w:eastAsia="Times New Roman" w:cs="Times New Roman"/>
          <w:szCs w:val="24"/>
        </w:rPr>
        <w:t>ασι</w:t>
      </w:r>
      <w:r w:rsidRPr="00F33443">
        <w:rPr>
          <w:rFonts w:eastAsia="Times New Roman" w:cs="Times New Roman"/>
          <w:szCs w:val="24"/>
        </w:rPr>
        <w:t xml:space="preserve">κά ζητήματα και δεν </w:t>
      </w:r>
      <w:r>
        <w:rPr>
          <w:rFonts w:eastAsia="Times New Roman" w:cs="Times New Roman"/>
          <w:szCs w:val="24"/>
        </w:rPr>
        <w:t>είναι τα κυρίως β</w:t>
      </w:r>
      <w:r w:rsidRPr="00F33443">
        <w:rPr>
          <w:rFonts w:eastAsia="Times New Roman" w:cs="Times New Roman"/>
          <w:szCs w:val="24"/>
        </w:rPr>
        <w:t>α</w:t>
      </w:r>
      <w:r>
        <w:rPr>
          <w:rFonts w:eastAsia="Times New Roman" w:cs="Times New Roman"/>
          <w:szCs w:val="24"/>
        </w:rPr>
        <w:t xml:space="preserve">σικά ζητήματα και θα εξηγηθώ γι’ αυτό. </w:t>
      </w:r>
    </w:p>
    <w:p w14:paraId="0985614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F33443">
        <w:rPr>
          <w:rFonts w:eastAsia="Times New Roman" w:cs="Times New Roman"/>
          <w:szCs w:val="24"/>
        </w:rPr>
        <w:t>αφέθηκα</w:t>
      </w:r>
      <w:r>
        <w:rPr>
          <w:rFonts w:eastAsia="Times New Roman" w:cs="Times New Roman"/>
          <w:szCs w:val="24"/>
        </w:rPr>
        <w:t>ν</w:t>
      </w:r>
      <w:r w:rsidRPr="00F33443">
        <w:rPr>
          <w:rFonts w:eastAsia="Times New Roman" w:cs="Times New Roman"/>
          <w:szCs w:val="24"/>
        </w:rPr>
        <w:t xml:space="preserve"> κεντρικά θέματα κρίσιμα</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που είτε αναπαράγονται ως</w:t>
      </w:r>
      <w:r w:rsidRPr="00F33443">
        <w:rPr>
          <w:rFonts w:eastAsia="Times New Roman" w:cs="Times New Roman"/>
          <w:szCs w:val="24"/>
        </w:rPr>
        <w:t xml:space="preserve"> προβλήματα και </w:t>
      </w:r>
      <w:r>
        <w:rPr>
          <w:rFonts w:eastAsia="Times New Roman" w:cs="Times New Roman"/>
          <w:szCs w:val="24"/>
        </w:rPr>
        <w:t xml:space="preserve">δυσλειτουργίες </w:t>
      </w:r>
      <w:r w:rsidRPr="00F33443">
        <w:rPr>
          <w:rFonts w:eastAsia="Times New Roman" w:cs="Times New Roman"/>
          <w:szCs w:val="24"/>
        </w:rPr>
        <w:t xml:space="preserve">του πολιτεύματος είτε </w:t>
      </w:r>
      <w:r>
        <w:rPr>
          <w:rFonts w:eastAsia="Times New Roman" w:cs="Times New Roman"/>
          <w:szCs w:val="24"/>
        </w:rPr>
        <w:t>είναι απότοκο των</w:t>
      </w:r>
      <w:r w:rsidRPr="00F33443">
        <w:rPr>
          <w:rFonts w:eastAsia="Times New Roman" w:cs="Times New Roman"/>
          <w:szCs w:val="24"/>
        </w:rPr>
        <w:t xml:space="preserve"> ραγδαίων εξελίξεων</w:t>
      </w:r>
      <w:r w:rsidRPr="00F33443">
        <w:rPr>
          <w:rFonts w:eastAsia="Times New Roman" w:cs="Times New Roman"/>
          <w:szCs w:val="24"/>
        </w:rPr>
        <w:t xml:space="preserve"> που φέρνει </w:t>
      </w:r>
      <w:r>
        <w:rPr>
          <w:rFonts w:eastAsia="Times New Roman" w:cs="Times New Roman"/>
          <w:szCs w:val="24"/>
        </w:rPr>
        <w:t>καταλυτικές</w:t>
      </w:r>
      <w:r w:rsidRPr="00F33443">
        <w:rPr>
          <w:rFonts w:eastAsia="Times New Roman" w:cs="Times New Roman"/>
          <w:szCs w:val="24"/>
        </w:rPr>
        <w:t xml:space="preserve"> αλλαγές στην κοινωνική οργάνωση τα τελευταία χρόνια σε όλο τον κόσμο</w:t>
      </w:r>
      <w:r>
        <w:rPr>
          <w:rFonts w:eastAsia="Times New Roman" w:cs="Times New Roman"/>
          <w:szCs w:val="24"/>
        </w:rPr>
        <w:t>.</w:t>
      </w:r>
      <w:r w:rsidRPr="00F33443">
        <w:rPr>
          <w:rFonts w:eastAsia="Times New Roman" w:cs="Times New Roman"/>
          <w:szCs w:val="24"/>
        </w:rPr>
        <w:t xml:space="preserve"> Είναι ζητήματα που επιτρέπουν στην εξεταστική εξουσία να αυθαιρετεί σε όλα τα επίπεδα</w:t>
      </w:r>
      <w:r>
        <w:rPr>
          <w:rFonts w:eastAsia="Times New Roman" w:cs="Times New Roman"/>
          <w:szCs w:val="24"/>
        </w:rPr>
        <w:t>. Είναι ζητήματα</w:t>
      </w:r>
      <w:r w:rsidRPr="00F33443">
        <w:rPr>
          <w:rFonts w:eastAsia="Times New Roman" w:cs="Times New Roman"/>
          <w:szCs w:val="24"/>
        </w:rPr>
        <w:t xml:space="preserve"> που προβάλλουν αξεπέραστα εμπόδια στη σχέση της πολιτείας κα</w:t>
      </w:r>
      <w:r w:rsidRPr="00F33443">
        <w:rPr>
          <w:rFonts w:eastAsia="Times New Roman" w:cs="Times New Roman"/>
          <w:szCs w:val="24"/>
        </w:rPr>
        <w:t xml:space="preserve">ι του </w:t>
      </w:r>
      <w:r>
        <w:rPr>
          <w:rFonts w:eastAsia="Times New Roman" w:cs="Times New Roman"/>
          <w:szCs w:val="24"/>
        </w:rPr>
        <w:t>κ</w:t>
      </w:r>
      <w:r w:rsidRPr="00F33443">
        <w:rPr>
          <w:rFonts w:eastAsia="Times New Roman" w:cs="Times New Roman"/>
          <w:szCs w:val="24"/>
        </w:rPr>
        <w:t>ράτους με τον πολίτη</w:t>
      </w:r>
      <w:r>
        <w:rPr>
          <w:rFonts w:eastAsia="Times New Roman" w:cs="Times New Roman"/>
          <w:szCs w:val="24"/>
        </w:rPr>
        <w:t>.</w:t>
      </w:r>
      <w:r w:rsidRPr="00F33443">
        <w:rPr>
          <w:rFonts w:eastAsia="Times New Roman" w:cs="Times New Roman"/>
          <w:szCs w:val="24"/>
        </w:rPr>
        <w:t xml:space="preserve"> Είναι ζητήματα που ανατρέπουν τη δυνατότητα της ανάπτυξης και της δίκαιης κατανομής του πλούτου</w:t>
      </w:r>
      <w:r>
        <w:rPr>
          <w:rFonts w:eastAsia="Times New Roman" w:cs="Times New Roman"/>
          <w:szCs w:val="24"/>
        </w:rPr>
        <w:t>.</w:t>
      </w:r>
      <w:r w:rsidRPr="00F33443">
        <w:rPr>
          <w:rFonts w:eastAsia="Times New Roman" w:cs="Times New Roman"/>
          <w:szCs w:val="24"/>
        </w:rPr>
        <w:t xml:space="preserve"> Είναι ζητήματα που υποβαθμίζουν τη συμμετοχή των πολιτών στη ζωή της δημοκρατίας</w:t>
      </w:r>
      <w:r>
        <w:rPr>
          <w:rFonts w:eastAsia="Times New Roman" w:cs="Times New Roman"/>
          <w:szCs w:val="24"/>
        </w:rPr>
        <w:t>.</w:t>
      </w:r>
      <w:r w:rsidRPr="00F33443">
        <w:rPr>
          <w:rFonts w:eastAsia="Times New Roman" w:cs="Times New Roman"/>
          <w:szCs w:val="24"/>
        </w:rPr>
        <w:t xml:space="preserve"> </w:t>
      </w:r>
    </w:p>
    <w:p w14:paraId="0985614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Θέλω </w:t>
      </w:r>
      <w:r w:rsidRPr="00F33443">
        <w:rPr>
          <w:rFonts w:eastAsia="Times New Roman" w:cs="Times New Roman"/>
          <w:szCs w:val="24"/>
        </w:rPr>
        <w:t>επιγραμματικά</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ε</w:t>
      </w:r>
      <w:r w:rsidRPr="00F33443">
        <w:rPr>
          <w:rFonts w:eastAsia="Times New Roman" w:cs="Times New Roman"/>
          <w:szCs w:val="24"/>
        </w:rPr>
        <w:t>πειδή δεν μου επιτ</w:t>
      </w:r>
      <w:r>
        <w:rPr>
          <w:rFonts w:eastAsia="Times New Roman" w:cs="Times New Roman"/>
          <w:szCs w:val="24"/>
        </w:rPr>
        <w:t xml:space="preserve">ρέπει ο </w:t>
      </w:r>
      <w:r>
        <w:rPr>
          <w:rFonts w:eastAsia="Times New Roman" w:cs="Times New Roman"/>
          <w:szCs w:val="24"/>
        </w:rPr>
        <w:t>χρόνος, να αναφερθώ σε τρία, τέσσερα ως</w:t>
      </w:r>
      <w:r w:rsidRPr="00F33443">
        <w:rPr>
          <w:rFonts w:eastAsia="Times New Roman" w:cs="Times New Roman"/>
          <w:szCs w:val="24"/>
        </w:rPr>
        <w:t xml:space="preserve"> ταμπέλες</w:t>
      </w:r>
      <w:r>
        <w:rPr>
          <w:rFonts w:eastAsia="Times New Roman" w:cs="Times New Roman"/>
          <w:szCs w:val="24"/>
        </w:rPr>
        <w:t>. Κανένας πια δεν αμφισβητεί ότι</w:t>
      </w:r>
      <w:r w:rsidRPr="00F33443">
        <w:rPr>
          <w:rFonts w:eastAsia="Times New Roman" w:cs="Times New Roman"/>
          <w:szCs w:val="24"/>
        </w:rPr>
        <w:t xml:space="preserve"> </w:t>
      </w:r>
      <w:r>
        <w:rPr>
          <w:rFonts w:eastAsia="Times New Roman" w:cs="Times New Roman"/>
          <w:szCs w:val="24"/>
        </w:rPr>
        <w:t xml:space="preserve">το </w:t>
      </w:r>
      <w:r w:rsidRPr="00F33443">
        <w:rPr>
          <w:rFonts w:eastAsia="Times New Roman" w:cs="Times New Roman"/>
          <w:szCs w:val="24"/>
        </w:rPr>
        <w:t xml:space="preserve">πρωθυπουργικό μοντέλο του </w:t>
      </w:r>
      <w:r>
        <w:rPr>
          <w:rFonts w:eastAsia="Times New Roman" w:cs="Times New Roman"/>
          <w:szCs w:val="24"/>
        </w:rPr>
        <w:t>19</w:t>
      </w:r>
      <w:r w:rsidRPr="00F33443">
        <w:rPr>
          <w:rFonts w:eastAsia="Times New Roman" w:cs="Times New Roman"/>
          <w:szCs w:val="24"/>
        </w:rPr>
        <w:t>86 είναι αυτό που ταιριάζει στην Προεδρευ</w:t>
      </w:r>
      <w:r>
        <w:rPr>
          <w:rFonts w:eastAsia="Times New Roman" w:cs="Times New Roman"/>
          <w:szCs w:val="24"/>
        </w:rPr>
        <w:t>ο</w:t>
      </w:r>
      <w:r w:rsidRPr="00F33443">
        <w:rPr>
          <w:rFonts w:eastAsia="Times New Roman" w:cs="Times New Roman"/>
          <w:szCs w:val="24"/>
        </w:rPr>
        <w:t>μ</w:t>
      </w:r>
      <w:r>
        <w:rPr>
          <w:rFonts w:eastAsia="Times New Roman" w:cs="Times New Roman"/>
          <w:szCs w:val="24"/>
        </w:rPr>
        <w:t>έ</w:t>
      </w:r>
      <w:r w:rsidRPr="00F33443">
        <w:rPr>
          <w:rFonts w:eastAsia="Times New Roman" w:cs="Times New Roman"/>
          <w:szCs w:val="24"/>
        </w:rPr>
        <w:t>νη Κοινοβουλευτική Δημοκρατία και μιλάμε για την εκλογή του Προέδρου της Δημοκρατίας</w:t>
      </w:r>
      <w:r>
        <w:rPr>
          <w:rFonts w:eastAsia="Times New Roman" w:cs="Times New Roman"/>
          <w:szCs w:val="24"/>
        </w:rPr>
        <w:t>.</w:t>
      </w:r>
      <w:r w:rsidRPr="00F33443">
        <w:rPr>
          <w:rFonts w:eastAsia="Times New Roman" w:cs="Times New Roman"/>
          <w:szCs w:val="24"/>
        </w:rPr>
        <w:t xml:space="preserve"> </w:t>
      </w:r>
    </w:p>
    <w:p w14:paraId="09856143"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Εγώ θέλω να ρ</w:t>
      </w:r>
      <w:r w:rsidRPr="00F33443">
        <w:rPr>
          <w:rFonts w:eastAsia="Times New Roman" w:cs="Times New Roman"/>
          <w:szCs w:val="24"/>
        </w:rPr>
        <w:t>ωτήσω</w:t>
      </w:r>
      <w:r>
        <w:rPr>
          <w:rFonts w:eastAsia="Times New Roman" w:cs="Times New Roman"/>
          <w:szCs w:val="24"/>
        </w:rPr>
        <w:t>:</w:t>
      </w:r>
      <w:r w:rsidRPr="00F33443">
        <w:rPr>
          <w:rFonts w:eastAsia="Times New Roman" w:cs="Times New Roman"/>
          <w:szCs w:val="24"/>
        </w:rPr>
        <w:t xml:space="preserve"> Δεν θα μπορούσε να υπάρχει μία συζήτηση</w:t>
      </w:r>
      <w:r>
        <w:rPr>
          <w:rFonts w:eastAsia="Times New Roman" w:cs="Times New Roman"/>
          <w:szCs w:val="24"/>
        </w:rPr>
        <w:t>,</w:t>
      </w:r>
      <w:r w:rsidRPr="00F33443">
        <w:rPr>
          <w:rFonts w:eastAsia="Times New Roman" w:cs="Times New Roman"/>
          <w:szCs w:val="24"/>
        </w:rPr>
        <w:t xml:space="preserve"> ούτως ώστε να υπάρξει μία καλύτερη ισορροπία σε ό</w:t>
      </w:r>
      <w:r>
        <w:rPr>
          <w:rFonts w:eastAsia="Times New Roman" w:cs="Times New Roman"/>
          <w:szCs w:val="24"/>
        </w:rPr>
        <w:t>,</w:t>
      </w:r>
      <w:r w:rsidRPr="00F33443">
        <w:rPr>
          <w:rFonts w:eastAsia="Times New Roman" w:cs="Times New Roman"/>
          <w:szCs w:val="24"/>
        </w:rPr>
        <w:t xml:space="preserve">τι αφορά τη δυνατότητα </w:t>
      </w:r>
      <w:r>
        <w:rPr>
          <w:rFonts w:eastAsia="Times New Roman" w:cs="Times New Roman"/>
          <w:szCs w:val="24"/>
        </w:rPr>
        <w:t>ε</w:t>
      </w:r>
      <w:r w:rsidRPr="00F33443">
        <w:rPr>
          <w:rFonts w:eastAsia="Times New Roman" w:cs="Times New Roman"/>
          <w:szCs w:val="24"/>
        </w:rPr>
        <w:t>θνικής συνεννόησης στην οποία συμβολικά ο Πρόεδρος της Δημοκρατίας</w:t>
      </w:r>
      <w:r>
        <w:rPr>
          <w:rFonts w:eastAsia="Times New Roman" w:cs="Times New Roman"/>
          <w:szCs w:val="24"/>
        </w:rPr>
        <w:t>,</w:t>
      </w:r>
      <w:r w:rsidRPr="00F33443">
        <w:rPr>
          <w:rFonts w:eastAsia="Times New Roman" w:cs="Times New Roman"/>
          <w:szCs w:val="24"/>
        </w:rPr>
        <w:t xml:space="preserve"> σε επίπεδο θεσμικό και όχι σε επίπεδο ουσίας της πολιτικής</w:t>
      </w:r>
      <w:r>
        <w:rPr>
          <w:rFonts w:eastAsia="Times New Roman" w:cs="Times New Roman"/>
          <w:szCs w:val="24"/>
        </w:rPr>
        <w:t xml:space="preserve">, όχι </w:t>
      </w:r>
      <w:r>
        <w:rPr>
          <w:rFonts w:eastAsia="Times New Roman" w:cs="Times New Roman"/>
          <w:szCs w:val="24"/>
        </w:rPr>
        <w:t>παρέμβασης</w:t>
      </w:r>
      <w:r w:rsidRPr="00F33443">
        <w:rPr>
          <w:rFonts w:eastAsia="Times New Roman" w:cs="Times New Roman"/>
          <w:szCs w:val="24"/>
        </w:rPr>
        <w:t xml:space="preserve"> </w:t>
      </w:r>
      <w:r>
        <w:rPr>
          <w:rFonts w:eastAsia="Times New Roman" w:cs="Times New Roman"/>
          <w:szCs w:val="24"/>
        </w:rPr>
        <w:t>σ</w:t>
      </w:r>
      <w:r w:rsidRPr="00F33443">
        <w:rPr>
          <w:rFonts w:eastAsia="Times New Roman" w:cs="Times New Roman"/>
          <w:szCs w:val="24"/>
        </w:rPr>
        <w:t>την πολιτική</w:t>
      </w:r>
      <w:r>
        <w:rPr>
          <w:rFonts w:eastAsia="Times New Roman" w:cs="Times New Roman"/>
          <w:szCs w:val="24"/>
        </w:rPr>
        <w:t>, να</w:t>
      </w:r>
      <w:r w:rsidRPr="00F33443">
        <w:rPr>
          <w:rFonts w:eastAsia="Times New Roman" w:cs="Times New Roman"/>
          <w:szCs w:val="24"/>
        </w:rPr>
        <w:t xml:space="preserve"> προκρίνει ο ίδιος και να </w:t>
      </w:r>
      <w:r>
        <w:rPr>
          <w:rFonts w:eastAsia="Times New Roman" w:cs="Times New Roman"/>
          <w:szCs w:val="24"/>
        </w:rPr>
        <w:t>εγ</w:t>
      </w:r>
      <w:r w:rsidRPr="00F33443">
        <w:rPr>
          <w:rFonts w:eastAsia="Times New Roman" w:cs="Times New Roman"/>
          <w:szCs w:val="24"/>
        </w:rPr>
        <w:t xml:space="preserve">καλεί </w:t>
      </w:r>
      <w:r>
        <w:rPr>
          <w:rFonts w:eastAsia="Times New Roman" w:cs="Times New Roman"/>
          <w:szCs w:val="24"/>
        </w:rPr>
        <w:t xml:space="preserve">ή να καλεί </w:t>
      </w:r>
      <w:r w:rsidRPr="00F33443">
        <w:rPr>
          <w:rFonts w:eastAsia="Times New Roman" w:cs="Times New Roman"/>
          <w:szCs w:val="24"/>
        </w:rPr>
        <w:t>το Συμβούλιο των Αρχηγών</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 xml:space="preserve">για παράδειγμα, </w:t>
      </w:r>
      <w:r w:rsidRPr="00F33443">
        <w:rPr>
          <w:rFonts w:eastAsia="Times New Roman" w:cs="Times New Roman"/>
          <w:szCs w:val="24"/>
        </w:rPr>
        <w:t xml:space="preserve">όταν </w:t>
      </w:r>
      <w:r>
        <w:rPr>
          <w:rFonts w:eastAsia="Times New Roman" w:cs="Times New Roman"/>
          <w:szCs w:val="24"/>
        </w:rPr>
        <w:t>συ</w:t>
      </w:r>
      <w:r w:rsidRPr="00F33443">
        <w:rPr>
          <w:rFonts w:eastAsia="Times New Roman" w:cs="Times New Roman"/>
          <w:szCs w:val="24"/>
        </w:rPr>
        <w:t>ζητάμε να</w:t>
      </w:r>
      <w:r>
        <w:rPr>
          <w:rFonts w:eastAsia="Times New Roman" w:cs="Times New Roman"/>
          <w:szCs w:val="24"/>
        </w:rPr>
        <w:t xml:space="preserve"> μεγάλο εθνικό</w:t>
      </w:r>
      <w:r w:rsidRPr="00F33443">
        <w:rPr>
          <w:rFonts w:eastAsia="Times New Roman" w:cs="Times New Roman"/>
          <w:szCs w:val="24"/>
        </w:rPr>
        <w:t xml:space="preserve"> θέμα που πρόκειται να δοθεί λύση</w:t>
      </w:r>
      <w:r>
        <w:rPr>
          <w:rFonts w:eastAsia="Times New Roman" w:cs="Times New Roman"/>
          <w:szCs w:val="24"/>
        </w:rPr>
        <w:t xml:space="preserve">; Λέω ένα παράδειγμα. </w:t>
      </w:r>
    </w:p>
    <w:p w14:paraId="0985614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Δεύτερο παράδειγμα,</w:t>
      </w:r>
      <w:r w:rsidRPr="00F33443">
        <w:rPr>
          <w:rFonts w:eastAsia="Times New Roman" w:cs="Times New Roman"/>
          <w:szCs w:val="24"/>
        </w:rPr>
        <w:t xml:space="preserve"> ο έλεγχος τη</w:t>
      </w:r>
      <w:r>
        <w:rPr>
          <w:rFonts w:eastAsia="Times New Roman" w:cs="Times New Roman"/>
          <w:szCs w:val="24"/>
        </w:rPr>
        <w:t>ς</w:t>
      </w:r>
      <w:r w:rsidRPr="00F33443">
        <w:rPr>
          <w:rFonts w:eastAsia="Times New Roman" w:cs="Times New Roman"/>
          <w:szCs w:val="24"/>
        </w:rPr>
        <w:t xml:space="preserve"> διαφάνεια</w:t>
      </w:r>
      <w:r>
        <w:rPr>
          <w:rFonts w:eastAsia="Times New Roman" w:cs="Times New Roman"/>
          <w:szCs w:val="24"/>
        </w:rPr>
        <w:t>ς</w:t>
      </w:r>
      <w:r w:rsidRPr="00F33443">
        <w:rPr>
          <w:rFonts w:eastAsia="Times New Roman" w:cs="Times New Roman"/>
          <w:szCs w:val="24"/>
        </w:rPr>
        <w:t xml:space="preserve"> </w:t>
      </w:r>
      <w:r>
        <w:rPr>
          <w:rFonts w:eastAsia="Times New Roman" w:cs="Times New Roman"/>
          <w:szCs w:val="24"/>
        </w:rPr>
        <w:t>για τους π</w:t>
      </w:r>
      <w:r>
        <w:rPr>
          <w:rFonts w:eastAsia="Times New Roman" w:cs="Times New Roman"/>
          <w:szCs w:val="24"/>
        </w:rPr>
        <w:t xml:space="preserve">ολιτικούς. </w:t>
      </w:r>
      <w:r w:rsidRPr="00F33443">
        <w:rPr>
          <w:rFonts w:eastAsia="Times New Roman" w:cs="Times New Roman"/>
          <w:szCs w:val="24"/>
        </w:rPr>
        <w:t>Εγώ συμφωνώ απόλυτα με όλα αυτά που λέμε</w:t>
      </w:r>
      <w:r>
        <w:rPr>
          <w:rFonts w:eastAsia="Times New Roman" w:cs="Times New Roman"/>
          <w:szCs w:val="24"/>
        </w:rPr>
        <w:t>, πώ</w:t>
      </w:r>
      <w:r w:rsidRPr="00F33443">
        <w:rPr>
          <w:rFonts w:eastAsia="Times New Roman" w:cs="Times New Roman"/>
          <w:szCs w:val="24"/>
        </w:rPr>
        <w:t>ς προστατεύεται</w:t>
      </w:r>
      <w:r>
        <w:rPr>
          <w:rFonts w:eastAsia="Times New Roman" w:cs="Times New Roman"/>
          <w:szCs w:val="24"/>
        </w:rPr>
        <w:t>, πώς επεκτείνεται ο χρόνος, κ</w:t>
      </w:r>
      <w:r>
        <w:rPr>
          <w:rFonts w:eastAsia="Times New Roman" w:cs="Times New Roman"/>
          <w:szCs w:val="24"/>
        </w:rPr>
        <w:t>.</w:t>
      </w:r>
      <w:r>
        <w:rPr>
          <w:rFonts w:eastAsia="Times New Roman" w:cs="Times New Roman"/>
          <w:szCs w:val="24"/>
        </w:rPr>
        <w:t xml:space="preserve">λπ.. Όμως </w:t>
      </w:r>
      <w:r w:rsidRPr="00F33443">
        <w:rPr>
          <w:rFonts w:eastAsia="Times New Roman" w:cs="Times New Roman"/>
          <w:szCs w:val="24"/>
        </w:rPr>
        <w:t xml:space="preserve">και </w:t>
      </w:r>
      <w:r>
        <w:rPr>
          <w:rFonts w:eastAsia="Times New Roman" w:cs="Times New Roman"/>
          <w:szCs w:val="24"/>
        </w:rPr>
        <w:t>εδώ</w:t>
      </w:r>
      <w:r w:rsidRPr="00F33443">
        <w:rPr>
          <w:rFonts w:eastAsia="Times New Roman" w:cs="Times New Roman"/>
          <w:szCs w:val="24"/>
        </w:rPr>
        <w:t xml:space="preserve"> θα συμφωνήσω με τον Γενικό Γραμματέα του </w:t>
      </w:r>
      <w:r>
        <w:rPr>
          <w:rFonts w:eastAsia="Times New Roman" w:cs="Times New Roman"/>
          <w:szCs w:val="24"/>
        </w:rPr>
        <w:t>ΚΚΕ, το να προστατεύσουμε</w:t>
      </w:r>
      <w:r w:rsidRPr="00F33443">
        <w:rPr>
          <w:rFonts w:eastAsia="Times New Roman" w:cs="Times New Roman"/>
          <w:szCs w:val="24"/>
        </w:rPr>
        <w:t xml:space="preserve"> τους πολιτικούς από την αυθαίρετη ποινικοποίηση της πολιτικής ζωής</w:t>
      </w:r>
      <w:r>
        <w:rPr>
          <w:rFonts w:eastAsia="Times New Roman" w:cs="Times New Roman"/>
          <w:szCs w:val="24"/>
        </w:rPr>
        <w:t>,</w:t>
      </w:r>
      <w:r w:rsidRPr="00F33443">
        <w:rPr>
          <w:rFonts w:eastAsia="Times New Roman" w:cs="Times New Roman"/>
          <w:szCs w:val="24"/>
        </w:rPr>
        <w:t xml:space="preserve"> έχ</w:t>
      </w:r>
      <w:r w:rsidRPr="00F33443">
        <w:rPr>
          <w:rFonts w:eastAsia="Times New Roman" w:cs="Times New Roman"/>
          <w:szCs w:val="24"/>
        </w:rPr>
        <w:t>ουμε τον τρόπο</w:t>
      </w:r>
      <w:r>
        <w:rPr>
          <w:rFonts w:eastAsia="Times New Roman" w:cs="Times New Roman"/>
          <w:szCs w:val="24"/>
        </w:rPr>
        <w:t>.</w:t>
      </w:r>
      <w:r w:rsidRPr="00F33443">
        <w:rPr>
          <w:rFonts w:eastAsia="Times New Roman" w:cs="Times New Roman"/>
          <w:szCs w:val="24"/>
        </w:rPr>
        <w:t xml:space="preserve"> Το </w:t>
      </w:r>
      <w:r>
        <w:rPr>
          <w:rFonts w:eastAsia="Times New Roman" w:cs="Times New Roman"/>
          <w:szCs w:val="24"/>
        </w:rPr>
        <w:t xml:space="preserve">να παραπέμψουμε, όμως, </w:t>
      </w:r>
      <w:r w:rsidRPr="00F33443">
        <w:rPr>
          <w:rFonts w:eastAsia="Times New Roman" w:cs="Times New Roman"/>
          <w:szCs w:val="24"/>
        </w:rPr>
        <w:t>το</w:t>
      </w:r>
      <w:r>
        <w:rPr>
          <w:rFonts w:eastAsia="Times New Roman" w:cs="Times New Roman"/>
          <w:szCs w:val="24"/>
        </w:rPr>
        <w:t>ν</w:t>
      </w:r>
      <w:r w:rsidRPr="00F33443">
        <w:rPr>
          <w:rFonts w:eastAsia="Times New Roman" w:cs="Times New Roman"/>
          <w:szCs w:val="24"/>
        </w:rPr>
        <w:t xml:space="preserve"> πολιτικό στον φυσικό δικαστή</w:t>
      </w:r>
      <w:r>
        <w:rPr>
          <w:rFonts w:eastAsia="Times New Roman" w:cs="Times New Roman"/>
          <w:szCs w:val="24"/>
        </w:rPr>
        <w:t>, θα ήταν</w:t>
      </w:r>
      <w:r w:rsidRPr="00F33443">
        <w:rPr>
          <w:rFonts w:eastAsia="Times New Roman" w:cs="Times New Roman"/>
          <w:szCs w:val="24"/>
        </w:rPr>
        <w:t xml:space="preserve"> μία </w:t>
      </w:r>
      <w:r>
        <w:rPr>
          <w:rFonts w:eastAsia="Times New Roman" w:cs="Times New Roman"/>
          <w:szCs w:val="24"/>
        </w:rPr>
        <w:t>ρηξικέλευθη</w:t>
      </w:r>
      <w:r w:rsidRPr="00F33443">
        <w:rPr>
          <w:rFonts w:eastAsia="Times New Roman" w:cs="Times New Roman"/>
          <w:szCs w:val="24"/>
        </w:rPr>
        <w:t xml:space="preserve"> πρόταση</w:t>
      </w:r>
      <w:r>
        <w:rPr>
          <w:rFonts w:eastAsia="Times New Roman" w:cs="Times New Roman"/>
          <w:szCs w:val="24"/>
        </w:rPr>
        <w:t>. Είναι</w:t>
      </w:r>
      <w:r w:rsidRPr="00F33443">
        <w:rPr>
          <w:rFonts w:eastAsia="Times New Roman" w:cs="Times New Roman"/>
          <w:szCs w:val="24"/>
        </w:rPr>
        <w:t xml:space="preserve"> προσωπική μου άποψη</w:t>
      </w:r>
      <w:r>
        <w:rPr>
          <w:rFonts w:eastAsia="Times New Roman" w:cs="Times New Roman"/>
          <w:szCs w:val="24"/>
        </w:rPr>
        <w:t>,</w:t>
      </w:r>
      <w:r w:rsidRPr="00F33443">
        <w:rPr>
          <w:rFonts w:eastAsia="Times New Roman" w:cs="Times New Roman"/>
          <w:szCs w:val="24"/>
        </w:rPr>
        <w:t xml:space="preserve"> την οποία υποστηρίζ</w:t>
      </w:r>
      <w:r>
        <w:rPr>
          <w:rFonts w:eastAsia="Times New Roman" w:cs="Times New Roman"/>
          <w:szCs w:val="24"/>
        </w:rPr>
        <w:t>ω εδώ και πολλά χρόνια, α</w:t>
      </w:r>
      <w:r w:rsidRPr="00F33443">
        <w:rPr>
          <w:rFonts w:eastAsia="Times New Roman" w:cs="Times New Roman"/>
          <w:szCs w:val="24"/>
        </w:rPr>
        <w:t xml:space="preserve">πό την εμπειρία που </w:t>
      </w:r>
      <w:r>
        <w:rPr>
          <w:rFonts w:eastAsia="Times New Roman" w:cs="Times New Roman"/>
          <w:szCs w:val="24"/>
        </w:rPr>
        <w:t xml:space="preserve">έχω από την πολιτική ζωή και το πώς χειριστήκαμε </w:t>
      </w:r>
      <w:r w:rsidRPr="00F33443">
        <w:rPr>
          <w:rFonts w:eastAsia="Times New Roman" w:cs="Times New Roman"/>
          <w:szCs w:val="24"/>
        </w:rPr>
        <w:t>τα ζητή</w:t>
      </w:r>
      <w:r w:rsidRPr="00F33443">
        <w:rPr>
          <w:rFonts w:eastAsia="Times New Roman" w:cs="Times New Roman"/>
          <w:szCs w:val="24"/>
        </w:rPr>
        <w:t>ματα αυτά</w:t>
      </w:r>
      <w:r>
        <w:rPr>
          <w:rFonts w:eastAsia="Times New Roman" w:cs="Times New Roman"/>
          <w:szCs w:val="24"/>
        </w:rPr>
        <w:t>.</w:t>
      </w:r>
      <w:r w:rsidRPr="00F33443">
        <w:rPr>
          <w:rFonts w:eastAsia="Times New Roman" w:cs="Times New Roman"/>
          <w:szCs w:val="24"/>
        </w:rPr>
        <w:t xml:space="preserve"> </w:t>
      </w:r>
    </w:p>
    <w:p w14:paraId="09856145" w14:textId="77777777" w:rsidR="00BE639A" w:rsidRDefault="00A212EC">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0985614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Τρίτον, </w:t>
      </w:r>
      <w:r w:rsidRPr="00F33443">
        <w:rPr>
          <w:rFonts w:eastAsia="Times New Roman" w:cs="Times New Roman"/>
          <w:szCs w:val="24"/>
        </w:rPr>
        <w:t xml:space="preserve">τα </w:t>
      </w:r>
      <w:r>
        <w:rPr>
          <w:rFonts w:eastAsia="Times New Roman" w:cs="Times New Roman"/>
          <w:szCs w:val="24"/>
        </w:rPr>
        <w:t xml:space="preserve">θέματα των θεμελιακών δικαιωμάτων δεν είναι ρητορικά. Είναι θέματα που αφορούν </w:t>
      </w:r>
      <w:r w:rsidRPr="00F33443">
        <w:rPr>
          <w:rFonts w:eastAsia="Times New Roman" w:cs="Times New Roman"/>
          <w:szCs w:val="24"/>
        </w:rPr>
        <w:t>δικαιώματα τρίτης γενιάς</w:t>
      </w:r>
      <w:r>
        <w:rPr>
          <w:rFonts w:eastAsia="Times New Roman" w:cs="Times New Roman"/>
          <w:szCs w:val="24"/>
        </w:rPr>
        <w:t>,</w:t>
      </w:r>
      <w:r w:rsidRPr="00F33443">
        <w:rPr>
          <w:rFonts w:eastAsia="Times New Roman" w:cs="Times New Roman"/>
          <w:szCs w:val="24"/>
        </w:rPr>
        <w:t xml:space="preserve"> που απορρέουν από την εξέλιξη της επιστήμης</w:t>
      </w:r>
      <w:r>
        <w:rPr>
          <w:rFonts w:eastAsia="Times New Roman" w:cs="Times New Roman"/>
          <w:szCs w:val="24"/>
        </w:rPr>
        <w:t>,</w:t>
      </w:r>
      <w:r w:rsidRPr="00F33443">
        <w:rPr>
          <w:rFonts w:eastAsia="Times New Roman" w:cs="Times New Roman"/>
          <w:szCs w:val="24"/>
        </w:rPr>
        <w:t xml:space="preserve"> της κοινωνίας</w:t>
      </w:r>
      <w:r>
        <w:rPr>
          <w:rFonts w:eastAsia="Times New Roman" w:cs="Times New Roman"/>
          <w:szCs w:val="24"/>
        </w:rPr>
        <w:t>,</w:t>
      </w:r>
      <w:r w:rsidRPr="00F33443">
        <w:rPr>
          <w:rFonts w:eastAsia="Times New Roman" w:cs="Times New Roman"/>
          <w:szCs w:val="24"/>
        </w:rPr>
        <w:t xml:space="preserve"> της τεχνολογίας</w:t>
      </w:r>
      <w:r>
        <w:rPr>
          <w:rFonts w:eastAsia="Times New Roman" w:cs="Times New Roman"/>
          <w:szCs w:val="24"/>
        </w:rPr>
        <w:t>,</w:t>
      </w:r>
      <w:r w:rsidRPr="00F33443">
        <w:rPr>
          <w:rFonts w:eastAsia="Times New Roman" w:cs="Times New Roman"/>
          <w:szCs w:val="24"/>
        </w:rPr>
        <w:t xml:space="preserve"> της πολιτικής</w:t>
      </w:r>
      <w:r>
        <w:rPr>
          <w:rFonts w:eastAsia="Times New Roman" w:cs="Times New Roman"/>
          <w:szCs w:val="24"/>
        </w:rPr>
        <w:t>,</w:t>
      </w:r>
      <w:r w:rsidRPr="00F33443">
        <w:rPr>
          <w:rFonts w:eastAsia="Times New Roman" w:cs="Times New Roman"/>
          <w:szCs w:val="24"/>
        </w:rPr>
        <w:t xml:space="preserve"> της πληροφορίας</w:t>
      </w:r>
      <w:r>
        <w:rPr>
          <w:rFonts w:eastAsia="Times New Roman" w:cs="Times New Roman"/>
          <w:szCs w:val="24"/>
        </w:rPr>
        <w:t>.</w:t>
      </w:r>
      <w:r w:rsidRPr="00F33443">
        <w:rPr>
          <w:rFonts w:eastAsia="Times New Roman" w:cs="Times New Roman"/>
          <w:szCs w:val="24"/>
        </w:rPr>
        <w:t xml:space="preserve"> Είναι θέματα που αφορούν την </w:t>
      </w:r>
      <w:r>
        <w:rPr>
          <w:rFonts w:eastAsia="Times New Roman" w:cs="Times New Roman"/>
          <w:szCs w:val="24"/>
        </w:rPr>
        <w:t>ε</w:t>
      </w:r>
      <w:r w:rsidRPr="00F33443">
        <w:rPr>
          <w:rFonts w:eastAsia="Times New Roman" w:cs="Times New Roman"/>
          <w:szCs w:val="24"/>
        </w:rPr>
        <w:t>λεύθερη και απρόσκοπτη πρόσβαση στην πληροφορία</w:t>
      </w:r>
      <w:r>
        <w:rPr>
          <w:rFonts w:eastAsia="Times New Roman" w:cs="Times New Roman"/>
          <w:szCs w:val="24"/>
        </w:rPr>
        <w:t>.</w:t>
      </w:r>
      <w:r w:rsidRPr="00F33443">
        <w:rPr>
          <w:rFonts w:eastAsia="Times New Roman" w:cs="Times New Roman"/>
          <w:szCs w:val="24"/>
        </w:rPr>
        <w:t xml:space="preserve"> Είναι θέματα που αφορούν </w:t>
      </w:r>
      <w:r>
        <w:rPr>
          <w:rFonts w:eastAsia="Times New Roman" w:cs="Times New Roman"/>
          <w:szCs w:val="24"/>
        </w:rPr>
        <w:t xml:space="preserve">μια </w:t>
      </w:r>
      <w:r w:rsidRPr="00F33443">
        <w:rPr>
          <w:rFonts w:eastAsia="Times New Roman" w:cs="Times New Roman"/>
          <w:szCs w:val="24"/>
        </w:rPr>
        <w:t xml:space="preserve">σειρά </w:t>
      </w:r>
      <w:r>
        <w:rPr>
          <w:rFonts w:eastAsia="Times New Roman" w:cs="Times New Roman"/>
          <w:szCs w:val="24"/>
        </w:rPr>
        <w:t xml:space="preserve">πανανθρώπινα, </w:t>
      </w:r>
      <w:r w:rsidRPr="00F33443">
        <w:rPr>
          <w:rFonts w:eastAsia="Times New Roman" w:cs="Times New Roman"/>
          <w:szCs w:val="24"/>
        </w:rPr>
        <w:t>πολιτισμικά και άλλα αγαθά</w:t>
      </w:r>
      <w:r>
        <w:rPr>
          <w:rFonts w:eastAsia="Times New Roman" w:cs="Times New Roman"/>
          <w:szCs w:val="24"/>
        </w:rPr>
        <w:t>,</w:t>
      </w:r>
      <w:r w:rsidRPr="00F33443">
        <w:rPr>
          <w:rFonts w:eastAsia="Times New Roman" w:cs="Times New Roman"/>
          <w:szCs w:val="24"/>
        </w:rPr>
        <w:t xml:space="preserve"> τα οποία έπρεπε να οχυρωθούν</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Π</w:t>
      </w:r>
      <w:r w:rsidRPr="00F33443">
        <w:rPr>
          <w:rFonts w:eastAsia="Times New Roman" w:cs="Times New Roman"/>
          <w:szCs w:val="24"/>
        </w:rPr>
        <w:t xml:space="preserve">αράλληλα </w:t>
      </w:r>
      <w:r>
        <w:rPr>
          <w:rFonts w:eastAsia="Times New Roman" w:cs="Times New Roman"/>
          <w:szCs w:val="24"/>
        </w:rPr>
        <w:t>θ</w:t>
      </w:r>
      <w:r w:rsidRPr="00F33443">
        <w:rPr>
          <w:rFonts w:eastAsia="Times New Roman" w:cs="Times New Roman"/>
          <w:szCs w:val="24"/>
        </w:rPr>
        <w:t xml:space="preserve">α έπρεπε η αρχή της </w:t>
      </w:r>
      <w:r>
        <w:rPr>
          <w:rFonts w:eastAsia="Times New Roman" w:cs="Times New Roman"/>
          <w:szCs w:val="24"/>
        </w:rPr>
        <w:t>διεύρυνσης</w:t>
      </w:r>
      <w:r w:rsidRPr="00F33443">
        <w:rPr>
          <w:rFonts w:eastAsia="Times New Roman" w:cs="Times New Roman"/>
          <w:szCs w:val="24"/>
        </w:rPr>
        <w:t xml:space="preserve"> του κοινωνικού κράτους να εμφανίσει όλα τα θέματα που εξασφαλίζουν όχι μόνο το ελάχιστο επίπεδο διαβίωσης</w:t>
      </w:r>
      <w:r>
        <w:rPr>
          <w:rFonts w:eastAsia="Times New Roman" w:cs="Times New Roman"/>
          <w:szCs w:val="24"/>
        </w:rPr>
        <w:t xml:space="preserve"> αλλά</w:t>
      </w:r>
      <w:r w:rsidRPr="00F33443">
        <w:rPr>
          <w:rFonts w:eastAsia="Times New Roman" w:cs="Times New Roman"/>
          <w:szCs w:val="24"/>
        </w:rPr>
        <w:t xml:space="preserve"> και το ελάχιστο επίπεδο κοινωνικής ασφάλισης</w:t>
      </w:r>
      <w:r>
        <w:rPr>
          <w:rFonts w:eastAsia="Times New Roman" w:cs="Times New Roman"/>
          <w:szCs w:val="24"/>
        </w:rPr>
        <w:t>.</w:t>
      </w:r>
    </w:p>
    <w:p w14:paraId="0985614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Τέταρτο παράδειγμα, η επαναθέσπιση </w:t>
      </w:r>
      <w:r w:rsidRPr="00F33443">
        <w:rPr>
          <w:rFonts w:eastAsia="Times New Roman" w:cs="Times New Roman"/>
          <w:szCs w:val="24"/>
        </w:rPr>
        <w:t>του ρόλου και της λειτο</w:t>
      </w:r>
      <w:r w:rsidRPr="00F33443">
        <w:rPr>
          <w:rFonts w:eastAsia="Times New Roman" w:cs="Times New Roman"/>
          <w:szCs w:val="24"/>
        </w:rPr>
        <w:t>υργίας των μέσων μαζικής επικοινωνίας</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Πόση συζήτηση</w:t>
      </w:r>
      <w:r w:rsidRPr="00F33443">
        <w:rPr>
          <w:rFonts w:eastAsia="Times New Roman" w:cs="Times New Roman"/>
          <w:szCs w:val="24"/>
        </w:rPr>
        <w:t xml:space="preserve"> έ</w:t>
      </w:r>
      <w:r>
        <w:rPr>
          <w:rFonts w:eastAsia="Times New Roman" w:cs="Times New Roman"/>
          <w:szCs w:val="24"/>
        </w:rPr>
        <w:t>χουμε κάνει εδώ μέσα για τη σύνδ</w:t>
      </w:r>
      <w:r w:rsidRPr="00F33443">
        <w:rPr>
          <w:rFonts w:eastAsia="Times New Roman" w:cs="Times New Roman"/>
          <w:szCs w:val="24"/>
        </w:rPr>
        <w:t>εση των συμφερόντων</w:t>
      </w:r>
      <w:r>
        <w:rPr>
          <w:rFonts w:eastAsia="Times New Roman" w:cs="Times New Roman"/>
          <w:szCs w:val="24"/>
        </w:rPr>
        <w:t>,</w:t>
      </w:r>
      <w:r w:rsidRPr="00F33443">
        <w:rPr>
          <w:rFonts w:eastAsia="Times New Roman" w:cs="Times New Roman"/>
          <w:szCs w:val="24"/>
        </w:rPr>
        <w:t xml:space="preserve"> για τη σύνδεση οικονομίας και πολιτικής</w:t>
      </w:r>
      <w:r>
        <w:rPr>
          <w:rFonts w:eastAsia="Times New Roman" w:cs="Times New Roman"/>
          <w:szCs w:val="24"/>
        </w:rPr>
        <w:t>,</w:t>
      </w:r>
      <w:r w:rsidRPr="00F33443">
        <w:rPr>
          <w:rFonts w:eastAsia="Times New Roman" w:cs="Times New Roman"/>
          <w:szCs w:val="24"/>
        </w:rPr>
        <w:t xml:space="preserve"> για όλα αυτά τα πράγματα</w:t>
      </w:r>
      <w:r>
        <w:rPr>
          <w:rFonts w:eastAsia="Times New Roman" w:cs="Times New Roman"/>
          <w:szCs w:val="24"/>
        </w:rPr>
        <w:t>;</w:t>
      </w:r>
      <w:r w:rsidRPr="00F33443">
        <w:rPr>
          <w:rFonts w:eastAsia="Times New Roman" w:cs="Times New Roman"/>
          <w:szCs w:val="24"/>
        </w:rPr>
        <w:t xml:space="preserve"> Δεν </w:t>
      </w:r>
      <w:r>
        <w:rPr>
          <w:rFonts w:eastAsia="Times New Roman" w:cs="Times New Roman"/>
          <w:szCs w:val="24"/>
        </w:rPr>
        <w:t>μπορούμε</w:t>
      </w:r>
      <w:r w:rsidRPr="00F33443">
        <w:rPr>
          <w:rFonts w:eastAsia="Times New Roman" w:cs="Times New Roman"/>
          <w:szCs w:val="24"/>
        </w:rPr>
        <w:t xml:space="preserve"> να διασφαλίσουμε κάτι </w:t>
      </w:r>
      <w:r>
        <w:rPr>
          <w:rFonts w:eastAsia="Times New Roman" w:cs="Times New Roman"/>
          <w:szCs w:val="24"/>
        </w:rPr>
        <w:t>για</w:t>
      </w:r>
      <w:r w:rsidRPr="00F33443">
        <w:rPr>
          <w:rFonts w:eastAsia="Times New Roman" w:cs="Times New Roman"/>
          <w:szCs w:val="24"/>
        </w:rPr>
        <w:t xml:space="preserve"> το</w:t>
      </w:r>
      <w:r>
        <w:rPr>
          <w:rFonts w:eastAsia="Times New Roman" w:cs="Times New Roman"/>
          <w:szCs w:val="24"/>
        </w:rPr>
        <w:t>ν</w:t>
      </w:r>
      <w:r w:rsidRPr="00F33443">
        <w:rPr>
          <w:rFonts w:eastAsia="Times New Roman" w:cs="Times New Roman"/>
          <w:szCs w:val="24"/>
        </w:rPr>
        <w:t xml:space="preserve"> ρόλο των μέσων μαζικής επικοινωνίας</w:t>
      </w:r>
      <w:r>
        <w:rPr>
          <w:rFonts w:eastAsia="Times New Roman" w:cs="Times New Roman"/>
          <w:szCs w:val="24"/>
        </w:rPr>
        <w:t>,</w:t>
      </w:r>
      <w:r w:rsidRPr="00F33443">
        <w:rPr>
          <w:rFonts w:eastAsia="Times New Roman" w:cs="Times New Roman"/>
          <w:szCs w:val="24"/>
        </w:rPr>
        <w:t xml:space="preserve"> μέ</w:t>
      </w:r>
      <w:r w:rsidRPr="00F33443">
        <w:rPr>
          <w:rFonts w:eastAsia="Times New Roman" w:cs="Times New Roman"/>
          <w:szCs w:val="24"/>
        </w:rPr>
        <w:t>σα σε ένα νέο Σύνταγμα προοδευτικό</w:t>
      </w:r>
      <w:r>
        <w:rPr>
          <w:rFonts w:eastAsia="Times New Roman" w:cs="Times New Roman"/>
          <w:szCs w:val="24"/>
        </w:rPr>
        <w:t>,</w:t>
      </w:r>
      <w:r w:rsidRPr="00F33443">
        <w:rPr>
          <w:rFonts w:eastAsia="Times New Roman" w:cs="Times New Roman"/>
          <w:szCs w:val="24"/>
        </w:rPr>
        <w:t xml:space="preserve"> που θέλετε να το λέτε</w:t>
      </w:r>
      <w:r>
        <w:rPr>
          <w:rFonts w:eastAsia="Times New Roman" w:cs="Times New Roman"/>
          <w:szCs w:val="24"/>
        </w:rPr>
        <w:t>,</w:t>
      </w:r>
      <w:r w:rsidRPr="00F33443">
        <w:rPr>
          <w:rFonts w:eastAsia="Times New Roman" w:cs="Times New Roman"/>
          <w:szCs w:val="24"/>
        </w:rPr>
        <w:t xml:space="preserve"> μέσα σε ένα Σύνταγμα που μπορεί να διασφαλίσει μία καλύτερη λειτουργία της δημοκρατίας</w:t>
      </w:r>
      <w:r>
        <w:rPr>
          <w:rFonts w:eastAsia="Times New Roman" w:cs="Times New Roman"/>
          <w:szCs w:val="24"/>
        </w:rPr>
        <w:t>;</w:t>
      </w:r>
      <w:r w:rsidRPr="00F33443">
        <w:rPr>
          <w:rFonts w:eastAsia="Times New Roman" w:cs="Times New Roman"/>
          <w:szCs w:val="24"/>
        </w:rPr>
        <w:t xml:space="preserve"> Εκεί που πονάει το</w:t>
      </w:r>
      <w:r>
        <w:rPr>
          <w:rFonts w:eastAsia="Times New Roman" w:cs="Times New Roman"/>
          <w:szCs w:val="24"/>
        </w:rPr>
        <w:t>ν</w:t>
      </w:r>
      <w:r w:rsidRPr="00F33443">
        <w:rPr>
          <w:rFonts w:eastAsia="Times New Roman" w:cs="Times New Roman"/>
          <w:szCs w:val="24"/>
        </w:rPr>
        <w:t xml:space="preserve"> λαό</w:t>
      </w:r>
      <w:r>
        <w:rPr>
          <w:rFonts w:eastAsia="Times New Roman" w:cs="Times New Roman"/>
          <w:szCs w:val="24"/>
        </w:rPr>
        <w:t>,</w:t>
      </w:r>
      <w:r w:rsidRPr="00F33443">
        <w:rPr>
          <w:rFonts w:eastAsia="Times New Roman" w:cs="Times New Roman"/>
          <w:szCs w:val="24"/>
        </w:rPr>
        <w:t xml:space="preserve"> που βλέπει και καταλαβαίνει</w:t>
      </w:r>
      <w:r>
        <w:rPr>
          <w:rFonts w:eastAsia="Times New Roman" w:cs="Times New Roman"/>
          <w:szCs w:val="24"/>
        </w:rPr>
        <w:t>,</w:t>
      </w:r>
      <w:r w:rsidRPr="00F33443">
        <w:rPr>
          <w:rFonts w:eastAsia="Times New Roman" w:cs="Times New Roman"/>
          <w:szCs w:val="24"/>
        </w:rPr>
        <w:t xml:space="preserve"> εκεί δεν παρεμβαίνουμε</w:t>
      </w:r>
      <w:r>
        <w:rPr>
          <w:rFonts w:eastAsia="Times New Roman" w:cs="Times New Roman"/>
          <w:szCs w:val="24"/>
        </w:rPr>
        <w:t>. Παρεμβαίνουμε μονάχα</w:t>
      </w:r>
      <w:r w:rsidRPr="00F33443">
        <w:rPr>
          <w:rFonts w:eastAsia="Times New Roman" w:cs="Times New Roman"/>
          <w:szCs w:val="24"/>
        </w:rPr>
        <w:t xml:space="preserve"> εκεί που δ</w:t>
      </w:r>
      <w:r w:rsidRPr="00F33443">
        <w:rPr>
          <w:rFonts w:eastAsia="Times New Roman" w:cs="Times New Roman"/>
          <w:szCs w:val="24"/>
        </w:rPr>
        <w:t>εν μπορεί να μας προκαλέσει ζημιά ή πρέπει να γίνουμε αρεστοί</w:t>
      </w:r>
      <w:r>
        <w:rPr>
          <w:rFonts w:eastAsia="Times New Roman" w:cs="Times New Roman"/>
          <w:szCs w:val="24"/>
        </w:rPr>
        <w:t xml:space="preserve">. </w:t>
      </w:r>
    </w:p>
    <w:p w14:paraId="0985614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Επίσης, </w:t>
      </w:r>
      <w:r w:rsidRPr="00F33443">
        <w:rPr>
          <w:rFonts w:eastAsia="Times New Roman" w:cs="Times New Roman"/>
          <w:szCs w:val="24"/>
        </w:rPr>
        <w:t>ένα θέμα που είναι τεράστιο</w:t>
      </w:r>
      <w:r>
        <w:rPr>
          <w:rFonts w:eastAsia="Times New Roman" w:cs="Times New Roman"/>
          <w:szCs w:val="24"/>
        </w:rPr>
        <w:t>, είναι</w:t>
      </w:r>
      <w:r w:rsidRPr="00F33443">
        <w:rPr>
          <w:rFonts w:eastAsia="Times New Roman" w:cs="Times New Roman"/>
          <w:szCs w:val="24"/>
        </w:rPr>
        <w:t xml:space="preserve"> αυτή η αναντιστοιχία</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ά</w:t>
      </w:r>
      <w:r w:rsidRPr="00F33443">
        <w:rPr>
          <w:rFonts w:eastAsia="Times New Roman" w:cs="Times New Roman"/>
          <w:szCs w:val="24"/>
        </w:rPr>
        <w:t>λλη αναπτυξιακή διαδικασία</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 xml:space="preserve">Μιλάω για τα επίπεδα </w:t>
      </w:r>
      <w:r w:rsidRPr="00F33443">
        <w:rPr>
          <w:rFonts w:eastAsia="Times New Roman" w:cs="Times New Roman"/>
          <w:szCs w:val="24"/>
        </w:rPr>
        <w:t>διοίκησης</w:t>
      </w:r>
      <w:r>
        <w:rPr>
          <w:rFonts w:eastAsia="Times New Roman" w:cs="Times New Roman"/>
          <w:szCs w:val="24"/>
        </w:rPr>
        <w:t xml:space="preserve"> και οργάνωσης.</w:t>
      </w:r>
    </w:p>
    <w:p w14:paraId="09856149" w14:textId="77777777" w:rsidR="00BE639A" w:rsidRDefault="00A212EC">
      <w:pPr>
        <w:spacing w:line="600" w:lineRule="auto"/>
        <w:ind w:firstLine="720"/>
        <w:jc w:val="both"/>
        <w:rPr>
          <w:rFonts w:eastAsia="Times New Roman" w:cs="Times New Roman"/>
          <w:szCs w:val="24"/>
        </w:rPr>
      </w:pPr>
      <w:r w:rsidRPr="00CC7A0B">
        <w:rPr>
          <w:rFonts w:eastAsia="Times New Roman" w:cs="Times New Roman"/>
          <w:b/>
          <w:szCs w:val="24"/>
        </w:rPr>
        <w:t>ΠΡΟΕΔΡΕΥΩΝ (Γεώργιος Λαμπρούλης):</w:t>
      </w:r>
      <w:r>
        <w:rPr>
          <w:rFonts w:eastAsia="Times New Roman" w:cs="Times New Roman"/>
          <w:szCs w:val="24"/>
        </w:rPr>
        <w:t xml:space="preserve"> Κύριε Σκανδαλίδη, </w:t>
      </w:r>
      <w:r>
        <w:rPr>
          <w:rFonts w:eastAsia="Times New Roman" w:cs="Times New Roman"/>
          <w:szCs w:val="24"/>
        </w:rPr>
        <w:t>θερμή παράκληση να ολοκληρώσετε.</w:t>
      </w:r>
    </w:p>
    <w:p w14:paraId="0985614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Δύο λεπτά θέλω ακόμα.</w:t>
      </w:r>
    </w:p>
    <w:p w14:paraId="0985614B" w14:textId="77777777" w:rsidR="00BE639A" w:rsidRDefault="00A212EC">
      <w:pPr>
        <w:spacing w:line="600" w:lineRule="auto"/>
        <w:ind w:firstLine="720"/>
        <w:jc w:val="both"/>
        <w:rPr>
          <w:rFonts w:eastAsia="Times New Roman" w:cs="Times New Roman"/>
          <w:szCs w:val="24"/>
        </w:rPr>
      </w:pPr>
      <w:r w:rsidRPr="00CC7A0B">
        <w:rPr>
          <w:rFonts w:eastAsia="Times New Roman" w:cs="Times New Roman"/>
          <w:b/>
          <w:szCs w:val="24"/>
        </w:rPr>
        <w:t>ΠΡΟΕΔΡΕΥΩΝ (Γεώργιος Λαμπρούλης):</w:t>
      </w:r>
      <w:r>
        <w:rPr>
          <w:rFonts w:eastAsia="Times New Roman" w:cs="Times New Roman"/>
          <w:szCs w:val="24"/>
        </w:rPr>
        <w:t xml:space="preserve"> Δύο λεπτά σας έδωσα. Φτάσαμε στα εννέα λεπτά. Πόσο ακόμα;</w:t>
      </w:r>
    </w:p>
    <w:p w14:paraId="0985614C"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Αν θέλετε, σταματάω. Δεν έχω κανένα πρόβλημα. Μισό λεπτό.</w:t>
      </w:r>
      <w:r>
        <w:rPr>
          <w:rFonts w:eastAsia="Times New Roman" w:cs="Times New Roman"/>
          <w:szCs w:val="24"/>
        </w:rPr>
        <w:t xml:space="preserve"> Αφήστε με να ολοκληρώσω τη σκέψη μου. Δεν έχω τίποτα άλλο να πω.</w:t>
      </w:r>
    </w:p>
    <w:p w14:paraId="0985614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F33443">
        <w:rPr>
          <w:rFonts w:eastAsia="Times New Roman" w:cs="Times New Roman"/>
          <w:szCs w:val="24"/>
        </w:rPr>
        <w:t>ίναι η αναντιστοιχία το</w:t>
      </w:r>
      <w:r>
        <w:rPr>
          <w:rFonts w:eastAsia="Times New Roman" w:cs="Times New Roman"/>
          <w:szCs w:val="24"/>
        </w:rPr>
        <w:t>υ</w:t>
      </w:r>
      <w:r w:rsidRPr="00F33443">
        <w:rPr>
          <w:rFonts w:eastAsia="Times New Roman" w:cs="Times New Roman"/>
          <w:szCs w:val="24"/>
        </w:rPr>
        <w:t xml:space="preserve"> επιπ</w:t>
      </w:r>
      <w:r>
        <w:rPr>
          <w:rFonts w:eastAsia="Times New Roman" w:cs="Times New Roman"/>
          <w:szCs w:val="24"/>
        </w:rPr>
        <w:t>έ</w:t>
      </w:r>
      <w:r w:rsidRPr="00F33443">
        <w:rPr>
          <w:rFonts w:eastAsia="Times New Roman" w:cs="Times New Roman"/>
          <w:szCs w:val="24"/>
        </w:rPr>
        <w:t>δο</w:t>
      </w:r>
      <w:r>
        <w:rPr>
          <w:rFonts w:eastAsia="Times New Roman" w:cs="Times New Roman"/>
          <w:szCs w:val="24"/>
        </w:rPr>
        <w:t>υ</w:t>
      </w:r>
      <w:r w:rsidRPr="00F33443">
        <w:rPr>
          <w:rFonts w:eastAsia="Times New Roman" w:cs="Times New Roman"/>
          <w:szCs w:val="24"/>
        </w:rPr>
        <w:t xml:space="preserve"> ανάπτυξης</w:t>
      </w:r>
      <w:r>
        <w:rPr>
          <w:rFonts w:eastAsia="Times New Roman" w:cs="Times New Roman"/>
          <w:szCs w:val="24"/>
        </w:rPr>
        <w:t>,</w:t>
      </w:r>
      <w:r w:rsidRPr="00F33443">
        <w:rPr>
          <w:rFonts w:eastAsia="Times New Roman" w:cs="Times New Roman"/>
          <w:szCs w:val="24"/>
        </w:rPr>
        <w:t xml:space="preserve"> του επιπέδου διοίκησης</w:t>
      </w:r>
      <w:r>
        <w:rPr>
          <w:rFonts w:eastAsia="Times New Roman" w:cs="Times New Roman"/>
          <w:szCs w:val="24"/>
        </w:rPr>
        <w:t>,</w:t>
      </w:r>
      <w:r w:rsidRPr="00F33443">
        <w:rPr>
          <w:rFonts w:eastAsia="Times New Roman" w:cs="Times New Roman"/>
          <w:szCs w:val="24"/>
        </w:rPr>
        <w:t xml:space="preserve"> του επιπέδου οικονομίας</w:t>
      </w:r>
      <w:r>
        <w:rPr>
          <w:rFonts w:eastAsia="Times New Roman" w:cs="Times New Roman"/>
          <w:szCs w:val="24"/>
        </w:rPr>
        <w:t>,</w:t>
      </w:r>
      <w:r w:rsidRPr="00F33443">
        <w:rPr>
          <w:rFonts w:eastAsia="Times New Roman" w:cs="Times New Roman"/>
          <w:szCs w:val="24"/>
        </w:rPr>
        <w:t xml:space="preserve"> του επιπέδου κοινοβουλευτικής και του επιπέδου τοπικής εκπροσώπησης</w:t>
      </w:r>
      <w:r>
        <w:rPr>
          <w:rFonts w:eastAsia="Times New Roman" w:cs="Times New Roman"/>
          <w:szCs w:val="24"/>
        </w:rPr>
        <w:t>, αντιπροσωπευτικών θ</w:t>
      </w:r>
      <w:r w:rsidRPr="00F33443">
        <w:rPr>
          <w:rFonts w:eastAsia="Times New Roman" w:cs="Times New Roman"/>
          <w:szCs w:val="24"/>
        </w:rPr>
        <w:t>εσμών</w:t>
      </w:r>
      <w:r>
        <w:rPr>
          <w:rFonts w:eastAsia="Times New Roman" w:cs="Times New Roman"/>
          <w:szCs w:val="24"/>
        </w:rPr>
        <w:t xml:space="preserve">. </w:t>
      </w:r>
      <w:r>
        <w:rPr>
          <w:rFonts w:eastAsia="Times New Roman" w:cs="Times New Roman"/>
          <w:szCs w:val="24"/>
        </w:rPr>
        <w:t>Ζούμε αυτή την αντινομία</w:t>
      </w:r>
      <w:r w:rsidRPr="00F33443">
        <w:rPr>
          <w:rFonts w:eastAsia="Times New Roman" w:cs="Times New Roman"/>
          <w:szCs w:val="24"/>
        </w:rPr>
        <w:t xml:space="preserve"> τόσα χρόνια</w:t>
      </w:r>
      <w:r>
        <w:rPr>
          <w:rFonts w:eastAsia="Times New Roman" w:cs="Times New Roman"/>
          <w:szCs w:val="24"/>
        </w:rPr>
        <w:t>.</w:t>
      </w:r>
      <w:r w:rsidRPr="00F33443">
        <w:rPr>
          <w:rFonts w:eastAsia="Times New Roman" w:cs="Times New Roman"/>
          <w:szCs w:val="24"/>
        </w:rPr>
        <w:t xml:space="preserve"> Δεν θα μπορούσε </w:t>
      </w:r>
      <w:r>
        <w:rPr>
          <w:rFonts w:eastAsia="Times New Roman" w:cs="Times New Roman"/>
          <w:szCs w:val="24"/>
        </w:rPr>
        <w:t>το Σύνταγμα</w:t>
      </w:r>
      <w:r w:rsidRPr="00F33443">
        <w:rPr>
          <w:rFonts w:eastAsia="Times New Roman" w:cs="Times New Roman"/>
          <w:szCs w:val="24"/>
        </w:rPr>
        <w:t xml:space="preserve"> να προβλέψει μία αντιστοιχία</w:t>
      </w:r>
      <w:r>
        <w:rPr>
          <w:rFonts w:eastAsia="Times New Roman" w:cs="Times New Roman"/>
          <w:szCs w:val="24"/>
        </w:rPr>
        <w:t>;</w:t>
      </w:r>
      <w:r w:rsidRPr="00F33443">
        <w:rPr>
          <w:rFonts w:eastAsia="Times New Roman" w:cs="Times New Roman"/>
          <w:szCs w:val="24"/>
        </w:rPr>
        <w:t xml:space="preserve"> Δεν θα μπορούσε να αναβαθμίσει στα πλαίσια αυτά το</w:t>
      </w:r>
      <w:r>
        <w:rPr>
          <w:rFonts w:eastAsia="Times New Roman" w:cs="Times New Roman"/>
          <w:szCs w:val="24"/>
        </w:rPr>
        <w:t>ν</w:t>
      </w:r>
      <w:r w:rsidRPr="00F33443">
        <w:rPr>
          <w:rFonts w:eastAsia="Times New Roman" w:cs="Times New Roman"/>
          <w:szCs w:val="24"/>
        </w:rPr>
        <w:t xml:space="preserve"> ρόλο της αυτοδιοίκησης</w:t>
      </w:r>
      <w:r>
        <w:rPr>
          <w:rFonts w:eastAsia="Times New Roman" w:cs="Times New Roman"/>
          <w:szCs w:val="24"/>
        </w:rPr>
        <w:t>;</w:t>
      </w:r>
      <w:r w:rsidRPr="00F33443">
        <w:rPr>
          <w:rFonts w:eastAsia="Times New Roman" w:cs="Times New Roman"/>
          <w:szCs w:val="24"/>
        </w:rPr>
        <w:t xml:space="preserve"> Έχουμε κάνει πολύ συγκεκριμένη πρόταση</w:t>
      </w:r>
      <w:r>
        <w:rPr>
          <w:rFonts w:eastAsia="Times New Roman" w:cs="Times New Roman"/>
          <w:szCs w:val="24"/>
        </w:rPr>
        <w:t>.</w:t>
      </w:r>
      <w:r w:rsidRPr="00F33443">
        <w:rPr>
          <w:rFonts w:eastAsia="Times New Roman" w:cs="Times New Roman"/>
          <w:szCs w:val="24"/>
        </w:rPr>
        <w:t xml:space="preserve"> </w:t>
      </w:r>
    </w:p>
    <w:p w14:paraId="0985614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Θέλω, λοιπόν, να καταλήξω με </w:t>
      </w:r>
      <w:r w:rsidRPr="00F33443">
        <w:rPr>
          <w:rFonts w:eastAsia="Times New Roman" w:cs="Times New Roman"/>
          <w:szCs w:val="24"/>
        </w:rPr>
        <w:t>μερικές σκέψει</w:t>
      </w:r>
      <w:r w:rsidRPr="00F33443">
        <w:rPr>
          <w:rFonts w:eastAsia="Times New Roman" w:cs="Times New Roman"/>
          <w:szCs w:val="24"/>
        </w:rPr>
        <w:t>ς</w:t>
      </w:r>
      <w:r>
        <w:rPr>
          <w:rFonts w:eastAsia="Times New Roman" w:cs="Times New Roman"/>
          <w:szCs w:val="24"/>
        </w:rPr>
        <w:t>. Το ερώτημά μου είναι: Τέτοιες</w:t>
      </w:r>
      <w:r w:rsidRPr="00F33443">
        <w:rPr>
          <w:rFonts w:eastAsia="Times New Roman" w:cs="Times New Roman"/>
          <w:szCs w:val="24"/>
        </w:rPr>
        <w:t xml:space="preserve"> αλλαγές μπορούσαν να γίνουν χωρίς συναίνεση</w:t>
      </w:r>
      <w:r>
        <w:rPr>
          <w:rFonts w:eastAsia="Times New Roman" w:cs="Times New Roman"/>
          <w:szCs w:val="24"/>
        </w:rPr>
        <w:t>;</w:t>
      </w:r>
      <w:r w:rsidRPr="00F33443">
        <w:rPr>
          <w:rFonts w:eastAsia="Times New Roman" w:cs="Times New Roman"/>
          <w:szCs w:val="24"/>
        </w:rPr>
        <w:t xml:space="preserve"> Μπορούν να γίνουν με διαδικασίες </w:t>
      </w:r>
      <w:r>
        <w:rPr>
          <w:rFonts w:eastAsia="Times New Roman" w:cs="Times New Roman"/>
          <w:szCs w:val="24"/>
          <w:lang w:val="en"/>
        </w:rPr>
        <w:t>fast</w:t>
      </w:r>
      <w:r w:rsidRPr="00F33443">
        <w:rPr>
          <w:rFonts w:eastAsia="Times New Roman" w:cs="Times New Roman"/>
          <w:szCs w:val="24"/>
        </w:rPr>
        <w:t xml:space="preserve"> </w:t>
      </w:r>
      <w:r>
        <w:rPr>
          <w:rFonts w:eastAsia="Times New Roman" w:cs="Times New Roman"/>
          <w:szCs w:val="24"/>
          <w:lang w:val="en"/>
        </w:rPr>
        <w:t>track</w:t>
      </w:r>
      <w:r>
        <w:rPr>
          <w:rFonts w:eastAsia="Times New Roman" w:cs="Times New Roman"/>
          <w:szCs w:val="24"/>
        </w:rPr>
        <w:t>; Μπορούν</w:t>
      </w:r>
      <w:r w:rsidRPr="00F33443">
        <w:rPr>
          <w:rFonts w:eastAsia="Times New Roman" w:cs="Times New Roman"/>
          <w:szCs w:val="24"/>
        </w:rPr>
        <w:t xml:space="preserve"> </w:t>
      </w:r>
      <w:r>
        <w:rPr>
          <w:rFonts w:eastAsia="Times New Roman" w:cs="Times New Roman"/>
          <w:szCs w:val="24"/>
        </w:rPr>
        <w:t>να γίνουν</w:t>
      </w:r>
      <w:r w:rsidRPr="00F33443">
        <w:rPr>
          <w:rFonts w:eastAsia="Times New Roman" w:cs="Times New Roman"/>
          <w:szCs w:val="24"/>
        </w:rPr>
        <w:t xml:space="preserve"> παραμονές των εκλογών</w:t>
      </w:r>
      <w:r>
        <w:rPr>
          <w:rFonts w:eastAsia="Times New Roman" w:cs="Times New Roman"/>
          <w:szCs w:val="24"/>
        </w:rPr>
        <w:t>;</w:t>
      </w:r>
      <w:r w:rsidRPr="00F33443">
        <w:rPr>
          <w:rFonts w:eastAsia="Times New Roman" w:cs="Times New Roman"/>
          <w:szCs w:val="24"/>
        </w:rPr>
        <w:t xml:space="preserve"> Όσες φορές υπήρξε άρνηση συναίνεσης</w:t>
      </w:r>
      <w:r>
        <w:rPr>
          <w:rFonts w:eastAsia="Times New Roman" w:cs="Times New Roman"/>
          <w:szCs w:val="24"/>
        </w:rPr>
        <w:t>,</w:t>
      </w:r>
      <w:r w:rsidRPr="00F33443">
        <w:rPr>
          <w:rFonts w:eastAsia="Times New Roman" w:cs="Times New Roman"/>
          <w:szCs w:val="24"/>
        </w:rPr>
        <w:t xml:space="preserve"> η αναθεώρηση κατέληξε </w:t>
      </w:r>
      <w:r>
        <w:rPr>
          <w:rFonts w:eastAsia="Times New Roman" w:cs="Times New Roman"/>
          <w:szCs w:val="24"/>
        </w:rPr>
        <w:t xml:space="preserve">μια ασήμαντη και περιθωριακή </w:t>
      </w:r>
      <w:r w:rsidRPr="00F33443">
        <w:rPr>
          <w:rFonts w:eastAsia="Times New Roman" w:cs="Times New Roman"/>
          <w:szCs w:val="24"/>
        </w:rPr>
        <w:t>διαδ</w:t>
      </w:r>
      <w:r w:rsidRPr="00F33443">
        <w:rPr>
          <w:rFonts w:eastAsia="Times New Roman" w:cs="Times New Roman"/>
          <w:szCs w:val="24"/>
        </w:rPr>
        <w:t>ικασία</w:t>
      </w:r>
      <w:r>
        <w:rPr>
          <w:rFonts w:eastAsia="Times New Roman" w:cs="Times New Roman"/>
          <w:szCs w:val="24"/>
        </w:rPr>
        <w:t>.</w:t>
      </w:r>
      <w:r w:rsidRPr="00F33443">
        <w:rPr>
          <w:rFonts w:eastAsia="Times New Roman" w:cs="Times New Roman"/>
          <w:szCs w:val="24"/>
        </w:rPr>
        <w:t xml:space="preserve"> Δεν θέλω να </w:t>
      </w:r>
      <w:r>
        <w:rPr>
          <w:rFonts w:eastAsia="Times New Roman" w:cs="Times New Roman"/>
          <w:szCs w:val="24"/>
        </w:rPr>
        <w:t xml:space="preserve">αναφερθώ στο παρελθόν. </w:t>
      </w:r>
    </w:p>
    <w:p w14:paraId="0985614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Γίνεται </w:t>
      </w:r>
      <w:r w:rsidRPr="00F33443">
        <w:rPr>
          <w:rFonts w:eastAsia="Times New Roman" w:cs="Times New Roman"/>
          <w:szCs w:val="24"/>
        </w:rPr>
        <w:t>ουσιαστ</w:t>
      </w:r>
      <w:r>
        <w:rPr>
          <w:rFonts w:eastAsia="Times New Roman" w:cs="Times New Roman"/>
          <w:szCs w:val="24"/>
        </w:rPr>
        <w:t>ική συζήτηση σε λίγες εβδομάδες, αφού έχουν</w:t>
      </w:r>
      <w:r w:rsidRPr="00F33443">
        <w:rPr>
          <w:rFonts w:eastAsia="Times New Roman" w:cs="Times New Roman"/>
          <w:szCs w:val="24"/>
        </w:rPr>
        <w:t xml:space="preserve"> ξιφουλκήσε</w:t>
      </w:r>
      <w:r>
        <w:rPr>
          <w:rFonts w:eastAsia="Times New Roman" w:cs="Times New Roman"/>
          <w:szCs w:val="24"/>
        </w:rPr>
        <w:t>ι</w:t>
      </w:r>
      <w:r w:rsidRPr="00F33443">
        <w:rPr>
          <w:rFonts w:eastAsia="Times New Roman" w:cs="Times New Roman"/>
          <w:szCs w:val="24"/>
        </w:rPr>
        <w:t xml:space="preserve"> ο Πρωθυπουργός και </w:t>
      </w:r>
      <w:r>
        <w:rPr>
          <w:rFonts w:eastAsia="Times New Roman" w:cs="Times New Roman"/>
          <w:szCs w:val="24"/>
        </w:rPr>
        <w:t xml:space="preserve">ο </w:t>
      </w:r>
      <w:r w:rsidRPr="00F33443">
        <w:rPr>
          <w:rFonts w:eastAsia="Times New Roman" w:cs="Times New Roman"/>
          <w:szCs w:val="24"/>
        </w:rPr>
        <w:t xml:space="preserve">Αρχηγός </w:t>
      </w:r>
      <w:r>
        <w:rPr>
          <w:rFonts w:eastAsia="Times New Roman" w:cs="Times New Roman"/>
          <w:szCs w:val="24"/>
        </w:rPr>
        <w:t xml:space="preserve">της </w:t>
      </w:r>
      <w:r w:rsidRPr="00F33443">
        <w:rPr>
          <w:rFonts w:eastAsia="Times New Roman" w:cs="Times New Roman"/>
          <w:szCs w:val="24"/>
        </w:rPr>
        <w:t xml:space="preserve">Αξιωματικής Αντιπολίτευσης και έχουν </w:t>
      </w:r>
      <w:r>
        <w:rPr>
          <w:rFonts w:eastAsia="Times New Roman" w:cs="Times New Roman"/>
          <w:szCs w:val="24"/>
        </w:rPr>
        <w:t>καθορίσει</w:t>
      </w:r>
      <w:r w:rsidRPr="00F33443">
        <w:rPr>
          <w:rFonts w:eastAsia="Times New Roman" w:cs="Times New Roman"/>
          <w:szCs w:val="24"/>
        </w:rPr>
        <w:t xml:space="preserve"> το κλίμα της συζήτησης</w:t>
      </w:r>
      <w:r>
        <w:rPr>
          <w:rFonts w:eastAsia="Times New Roman" w:cs="Times New Roman"/>
          <w:szCs w:val="24"/>
        </w:rPr>
        <w:t>,</w:t>
      </w:r>
      <w:r w:rsidRPr="00F33443">
        <w:rPr>
          <w:rFonts w:eastAsia="Times New Roman" w:cs="Times New Roman"/>
          <w:szCs w:val="24"/>
        </w:rPr>
        <w:t xml:space="preserve"> ακυρώνοντας εκ των προτέρων κάθε διαδ</w:t>
      </w:r>
      <w:r w:rsidRPr="00F33443">
        <w:rPr>
          <w:rFonts w:eastAsia="Times New Roman" w:cs="Times New Roman"/>
          <w:szCs w:val="24"/>
        </w:rPr>
        <w:t>ικασία συνεννόησης</w:t>
      </w:r>
      <w:r>
        <w:rPr>
          <w:rFonts w:eastAsia="Times New Roman" w:cs="Times New Roman"/>
          <w:szCs w:val="24"/>
        </w:rPr>
        <w:t xml:space="preserve">; Και φτάσαμε στο αποκορύφωμα. Το γαϊτανάκι της αντιπαράθεσης </w:t>
      </w:r>
      <w:r w:rsidRPr="00F33443">
        <w:rPr>
          <w:rFonts w:eastAsia="Times New Roman" w:cs="Times New Roman"/>
          <w:szCs w:val="24"/>
        </w:rPr>
        <w:t xml:space="preserve">και η επικέντρωση του ενδιαφέροντος όλης </w:t>
      </w:r>
      <w:r>
        <w:rPr>
          <w:rFonts w:eastAsia="Times New Roman" w:cs="Times New Roman"/>
          <w:szCs w:val="24"/>
        </w:rPr>
        <w:t>της διαδικασίας είναι πώ</w:t>
      </w:r>
      <w:r w:rsidRPr="00F33443">
        <w:rPr>
          <w:rFonts w:eastAsia="Times New Roman" w:cs="Times New Roman"/>
          <w:szCs w:val="24"/>
        </w:rPr>
        <w:t>ς η εκλογή του Προέδρου της Δημοκρατίας θα ενταχθεί στους κομματικούς συσχετισμούς</w:t>
      </w:r>
      <w:r>
        <w:rPr>
          <w:rFonts w:eastAsia="Times New Roman" w:cs="Times New Roman"/>
          <w:szCs w:val="24"/>
        </w:rPr>
        <w:t xml:space="preserve">. Τα κουκιά πριν, </w:t>
      </w:r>
      <w:r w:rsidRPr="00F33443">
        <w:rPr>
          <w:rFonts w:eastAsia="Times New Roman" w:cs="Times New Roman"/>
          <w:szCs w:val="24"/>
        </w:rPr>
        <w:t>τα κουκιά μ</w:t>
      </w:r>
      <w:r w:rsidRPr="00F33443">
        <w:rPr>
          <w:rFonts w:eastAsia="Times New Roman" w:cs="Times New Roman"/>
          <w:szCs w:val="24"/>
        </w:rPr>
        <w:t>ετά</w:t>
      </w:r>
      <w:r>
        <w:rPr>
          <w:rFonts w:eastAsia="Times New Roman" w:cs="Times New Roman"/>
          <w:szCs w:val="24"/>
        </w:rPr>
        <w:t>.</w:t>
      </w:r>
      <w:r w:rsidRPr="00F33443">
        <w:rPr>
          <w:rFonts w:eastAsia="Times New Roman" w:cs="Times New Roman"/>
          <w:szCs w:val="24"/>
        </w:rPr>
        <w:t xml:space="preserve"> </w:t>
      </w:r>
    </w:p>
    <w:p w14:paraId="0985615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η </w:t>
      </w:r>
      <w:r w:rsidRPr="00F33443">
        <w:rPr>
          <w:rFonts w:eastAsia="Times New Roman" w:cs="Times New Roman"/>
          <w:szCs w:val="24"/>
        </w:rPr>
        <w:t>γνωστή διελκυστίνδα και απέναντι μία κοινωνία κατακερματισμένη</w:t>
      </w:r>
      <w:r>
        <w:rPr>
          <w:rFonts w:eastAsia="Times New Roman" w:cs="Times New Roman"/>
          <w:szCs w:val="24"/>
        </w:rPr>
        <w:t>,</w:t>
      </w:r>
      <w:r w:rsidRPr="00F33443">
        <w:rPr>
          <w:rFonts w:eastAsia="Times New Roman" w:cs="Times New Roman"/>
          <w:szCs w:val="24"/>
        </w:rPr>
        <w:t xml:space="preserve"> αδιάφορη</w:t>
      </w:r>
      <w:r>
        <w:rPr>
          <w:rFonts w:eastAsia="Times New Roman" w:cs="Times New Roman"/>
          <w:szCs w:val="24"/>
        </w:rPr>
        <w:t>,</w:t>
      </w:r>
      <w:r w:rsidRPr="00F33443">
        <w:rPr>
          <w:rFonts w:eastAsia="Times New Roman" w:cs="Times New Roman"/>
          <w:szCs w:val="24"/>
        </w:rPr>
        <w:t xml:space="preserve"> αβέβαιη</w:t>
      </w:r>
      <w:r>
        <w:rPr>
          <w:rFonts w:eastAsia="Times New Roman" w:cs="Times New Roman"/>
          <w:szCs w:val="24"/>
        </w:rPr>
        <w:t>,</w:t>
      </w:r>
      <w:r w:rsidRPr="00F33443">
        <w:rPr>
          <w:rFonts w:eastAsia="Times New Roman" w:cs="Times New Roman"/>
          <w:szCs w:val="24"/>
        </w:rPr>
        <w:t xml:space="preserve"> ανασφαλής</w:t>
      </w:r>
      <w:r>
        <w:rPr>
          <w:rFonts w:eastAsia="Times New Roman" w:cs="Times New Roman"/>
          <w:szCs w:val="24"/>
        </w:rPr>
        <w:t>,</w:t>
      </w:r>
      <w:r w:rsidRPr="00F33443">
        <w:rPr>
          <w:rFonts w:eastAsia="Times New Roman" w:cs="Times New Roman"/>
          <w:szCs w:val="24"/>
        </w:rPr>
        <w:t xml:space="preserve"> να αντιμετωπί</w:t>
      </w:r>
      <w:r>
        <w:rPr>
          <w:rFonts w:eastAsia="Times New Roman" w:cs="Times New Roman"/>
          <w:szCs w:val="24"/>
        </w:rPr>
        <w:t>ζ</w:t>
      </w:r>
      <w:r w:rsidRPr="00F33443">
        <w:rPr>
          <w:rFonts w:eastAsia="Times New Roman" w:cs="Times New Roman"/>
          <w:szCs w:val="24"/>
        </w:rPr>
        <w:t xml:space="preserve">ει την πολιτική ως </w:t>
      </w:r>
      <w:r>
        <w:rPr>
          <w:rFonts w:eastAsia="Times New Roman" w:cs="Times New Roman"/>
          <w:szCs w:val="24"/>
        </w:rPr>
        <w:t xml:space="preserve">ένα </w:t>
      </w:r>
      <w:r w:rsidRPr="00F33443">
        <w:rPr>
          <w:rFonts w:eastAsia="Times New Roman" w:cs="Times New Roman"/>
          <w:szCs w:val="24"/>
        </w:rPr>
        <w:t>αναγκαίο κακό και τη δημοκρατία ως ξένο</w:t>
      </w:r>
      <w:r>
        <w:rPr>
          <w:rFonts w:eastAsia="Times New Roman" w:cs="Times New Roman"/>
          <w:szCs w:val="24"/>
        </w:rPr>
        <w:t xml:space="preserve"> με την ενεργό συμμετοχή της πολίτευμα. </w:t>
      </w:r>
      <w:r w:rsidRPr="00F33443">
        <w:rPr>
          <w:rFonts w:eastAsia="Times New Roman" w:cs="Times New Roman"/>
          <w:szCs w:val="24"/>
        </w:rPr>
        <w:t xml:space="preserve">Είναι </w:t>
      </w:r>
      <w:r>
        <w:rPr>
          <w:rFonts w:eastAsia="Times New Roman" w:cs="Times New Roman"/>
          <w:szCs w:val="24"/>
        </w:rPr>
        <w:t>η θρυαλλίδα της υπονόμευσή</w:t>
      </w:r>
      <w:r w:rsidRPr="00F33443">
        <w:rPr>
          <w:rFonts w:eastAsia="Times New Roman" w:cs="Times New Roman"/>
          <w:szCs w:val="24"/>
        </w:rPr>
        <w:t xml:space="preserve">ς </w:t>
      </w:r>
      <w:r>
        <w:rPr>
          <w:rFonts w:eastAsia="Times New Roman" w:cs="Times New Roman"/>
          <w:szCs w:val="24"/>
        </w:rPr>
        <w:t>της.</w:t>
      </w:r>
      <w:r w:rsidRPr="00F33443">
        <w:rPr>
          <w:rFonts w:eastAsia="Times New Roman" w:cs="Times New Roman"/>
          <w:szCs w:val="24"/>
        </w:rPr>
        <w:t xml:space="preserve"> Είναι το γόνιμο έδαφος να αναπτυχθούν ολοκληρωτικές αντιλήψεις και πρακτικές</w:t>
      </w:r>
      <w:r>
        <w:rPr>
          <w:rFonts w:eastAsia="Times New Roman" w:cs="Times New Roman"/>
          <w:szCs w:val="24"/>
        </w:rPr>
        <w:t>.</w:t>
      </w:r>
    </w:p>
    <w:p w14:paraId="0985615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 πιστεύατε,</w:t>
      </w:r>
      <w:r w:rsidRPr="00F33443">
        <w:rPr>
          <w:rFonts w:eastAsia="Times New Roman" w:cs="Times New Roman"/>
          <w:szCs w:val="24"/>
        </w:rPr>
        <w:t xml:space="preserve"> κύριοι συνάδελφοι</w:t>
      </w:r>
      <w:r>
        <w:rPr>
          <w:rFonts w:eastAsia="Times New Roman" w:cs="Times New Roman"/>
          <w:szCs w:val="24"/>
        </w:rPr>
        <w:t>, ότι σήμερα διεξάγεται μι</w:t>
      </w:r>
      <w:r w:rsidRPr="00F33443">
        <w:rPr>
          <w:rFonts w:eastAsia="Times New Roman" w:cs="Times New Roman"/>
          <w:szCs w:val="24"/>
        </w:rPr>
        <w:t xml:space="preserve">α </w:t>
      </w:r>
      <w:r>
        <w:rPr>
          <w:rFonts w:eastAsia="Times New Roman" w:cs="Times New Roman"/>
          <w:szCs w:val="24"/>
        </w:rPr>
        <w:t>συ</w:t>
      </w:r>
      <w:r w:rsidRPr="00F33443">
        <w:rPr>
          <w:rFonts w:eastAsia="Times New Roman" w:cs="Times New Roman"/>
          <w:szCs w:val="24"/>
        </w:rPr>
        <w:t xml:space="preserve">ζήτηση </w:t>
      </w:r>
      <w:r>
        <w:rPr>
          <w:rFonts w:eastAsia="Times New Roman" w:cs="Times New Roman"/>
          <w:szCs w:val="24"/>
        </w:rPr>
        <w:t>κρίσιμη</w:t>
      </w:r>
      <w:r w:rsidRPr="00F33443">
        <w:rPr>
          <w:rFonts w:eastAsia="Times New Roman" w:cs="Times New Roman"/>
          <w:szCs w:val="24"/>
        </w:rPr>
        <w:t xml:space="preserve"> για τη συνολική πορεία του τόπου και της δημοκρατίας</w:t>
      </w:r>
      <w:r>
        <w:rPr>
          <w:rFonts w:eastAsia="Times New Roman" w:cs="Times New Roman"/>
          <w:szCs w:val="24"/>
        </w:rPr>
        <w:t>,</w:t>
      </w:r>
      <w:r w:rsidRPr="00F33443">
        <w:rPr>
          <w:rFonts w:eastAsia="Times New Roman" w:cs="Times New Roman"/>
          <w:szCs w:val="24"/>
        </w:rPr>
        <w:t xml:space="preserve"> θα ανοίγατε το κεφάλαιο </w:t>
      </w:r>
      <w:r>
        <w:rPr>
          <w:rFonts w:eastAsia="Times New Roman" w:cs="Times New Roman"/>
          <w:szCs w:val="24"/>
        </w:rPr>
        <w:t>«</w:t>
      </w:r>
      <w:r w:rsidRPr="00F33443">
        <w:rPr>
          <w:rFonts w:eastAsia="Times New Roman" w:cs="Times New Roman"/>
          <w:szCs w:val="24"/>
        </w:rPr>
        <w:t>νέα μεταπολίτευσ</w:t>
      </w:r>
      <w:r w:rsidRPr="00F33443">
        <w:rPr>
          <w:rFonts w:eastAsia="Times New Roman" w:cs="Times New Roman"/>
          <w:szCs w:val="24"/>
        </w:rPr>
        <w:t>η</w:t>
      </w:r>
      <w:r>
        <w:rPr>
          <w:rFonts w:eastAsia="Times New Roman" w:cs="Times New Roman"/>
          <w:szCs w:val="24"/>
        </w:rPr>
        <w:t>»</w:t>
      </w:r>
      <w:r w:rsidRPr="00F33443">
        <w:rPr>
          <w:rFonts w:eastAsia="Times New Roman" w:cs="Times New Roman"/>
          <w:szCs w:val="24"/>
        </w:rPr>
        <w:t xml:space="preserve"> στην αρχή της θητείας σας και σήμερα θα είχαμε ένα συμφωνημένο Σύνταγμα</w:t>
      </w:r>
      <w:r>
        <w:rPr>
          <w:rFonts w:eastAsia="Times New Roman" w:cs="Times New Roman"/>
          <w:szCs w:val="24"/>
        </w:rPr>
        <w:t>,</w:t>
      </w:r>
      <w:r w:rsidRPr="00F33443">
        <w:rPr>
          <w:rFonts w:eastAsia="Times New Roman" w:cs="Times New Roman"/>
          <w:szCs w:val="24"/>
        </w:rPr>
        <w:t xml:space="preserve"> καινούργιο</w:t>
      </w:r>
      <w:r>
        <w:rPr>
          <w:rFonts w:eastAsia="Times New Roman" w:cs="Times New Roman"/>
          <w:szCs w:val="24"/>
        </w:rPr>
        <w:t>,</w:t>
      </w:r>
      <w:r w:rsidRPr="00F33443">
        <w:rPr>
          <w:rFonts w:eastAsia="Times New Roman" w:cs="Times New Roman"/>
          <w:szCs w:val="24"/>
        </w:rPr>
        <w:t xml:space="preserve"> με αλλαγές </w:t>
      </w:r>
      <w:r>
        <w:rPr>
          <w:rFonts w:eastAsia="Times New Roman" w:cs="Times New Roman"/>
          <w:szCs w:val="24"/>
        </w:rPr>
        <w:t>συντακτικού</w:t>
      </w:r>
      <w:r w:rsidRPr="00F33443">
        <w:rPr>
          <w:rFonts w:eastAsia="Times New Roman" w:cs="Times New Roman"/>
          <w:szCs w:val="24"/>
        </w:rPr>
        <w:t xml:space="preserve"> τύπου</w:t>
      </w:r>
      <w:r>
        <w:rPr>
          <w:rFonts w:eastAsia="Times New Roman" w:cs="Times New Roman"/>
          <w:szCs w:val="24"/>
        </w:rPr>
        <w:t>,</w:t>
      </w:r>
      <w:r w:rsidRPr="00F33443">
        <w:rPr>
          <w:rFonts w:eastAsia="Times New Roman" w:cs="Times New Roman"/>
          <w:szCs w:val="24"/>
        </w:rPr>
        <w:t xml:space="preserve"> με ελάχιστες </w:t>
      </w:r>
      <w:r>
        <w:rPr>
          <w:rFonts w:eastAsia="Times New Roman" w:cs="Times New Roman"/>
          <w:szCs w:val="24"/>
        </w:rPr>
        <w:t>και υπαρκτές διαφορές που θα λύ</w:t>
      </w:r>
      <w:r w:rsidRPr="00F33443">
        <w:rPr>
          <w:rFonts w:eastAsia="Times New Roman" w:cs="Times New Roman"/>
          <w:szCs w:val="24"/>
        </w:rPr>
        <w:t>σει η επόμενη Βουλή</w:t>
      </w:r>
      <w:r>
        <w:rPr>
          <w:rFonts w:eastAsia="Times New Roman" w:cs="Times New Roman"/>
          <w:szCs w:val="24"/>
        </w:rPr>
        <w:t>,</w:t>
      </w:r>
      <w:r w:rsidRPr="00F33443">
        <w:rPr>
          <w:rFonts w:eastAsia="Times New Roman" w:cs="Times New Roman"/>
          <w:szCs w:val="24"/>
        </w:rPr>
        <w:t xml:space="preserve"> με την ίδια </w:t>
      </w:r>
      <w:r>
        <w:rPr>
          <w:rFonts w:eastAsia="Times New Roman" w:cs="Times New Roman"/>
          <w:szCs w:val="24"/>
        </w:rPr>
        <w:t>σύνεση</w:t>
      </w:r>
      <w:r w:rsidRPr="00F33443">
        <w:rPr>
          <w:rFonts w:eastAsia="Times New Roman" w:cs="Times New Roman"/>
          <w:szCs w:val="24"/>
        </w:rPr>
        <w:t xml:space="preserve"> και σοβαρότητα και όχι σε εμφυλιοπολεμικό κλίμα</w:t>
      </w:r>
      <w:r>
        <w:rPr>
          <w:rFonts w:eastAsia="Times New Roman" w:cs="Times New Roman"/>
          <w:szCs w:val="24"/>
        </w:rPr>
        <w:t>.</w:t>
      </w:r>
      <w:r w:rsidRPr="00F33443">
        <w:rPr>
          <w:rFonts w:eastAsia="Times New Roman" w:cs="Times New Roman"/>
          <w:szCs w:val="24"/>
        </w:rPr>
        <w:t xml:space="preserve"> </w:t>
      </w:r>
    </w:p>
    <w:p w14:paraId="09856152"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Εμεί</w:t>
      </w:r>
      <w:r w:rsidRPr="00F33443">
        <w:rPr>
          <w:rFonts w:eastAsia="Times New Roman" w:cs="Times New Roman"/>
          <w:szCs w:val="24"/>
        </w:rPr>
        <w:t xml:space="preserve">ς κάναμε το καθήκον </w:t>
      </w:r>
      <w:r>
        <w:rPr>
          <w:rFonts w:eastAsia="Times New Roman" w:cs="Times New Roman"/>
          <w:szCs w:val="24"/>
        </w:rPr>
        <w:t>μας.</w:t>
      </w:r>
      <w:r w:rsidRPr="00F33443">
        <w:rPr>
          <w:rFonts w:eastAsia="Times New Roman" w:cs="Times New Roman"/>
          <w:szCs w:val="24"/>
        </w:rPr>
        <w:t xml:space="preserve"> </w:t>
      </w:r>
      <w:r>
        <w:rPr>
          <w:rFonts w:eastAsia="Times New Roman" w:cs="Times New Roman"/>
          <w:szCs w:val="24"/>
        </w:rPr>
        <w:t xml:space="preserve">Προτείναμε </w:t>
      </w:r>
      <w:r w:rsidRPr="00F33443">
        <w:rPr>
          <w:rFonts w:eastAsia="Times New Roman" w:cs="Times New Roman"/>
          <w:szCs w:val="24"/>
        </w:rPr>
        <w:t xml:space="preserve">από την αρχή να ξεκινήσει η διαδικασία της </w:t>
      </w:r>
      <w:r>
        <w:rPr>
          <w:rFonts w:eastAsia="Times New Roman" w:cs="Times New Roman"/>
          <w:szCs w:val="24"/>
        </w:rPr>
        <w:t>Α</w:t>
      </w:r>
      <w:r w:rsidRPr="00F33443">
        <w:rPr>
          <w:rFonts w:eastAsia="Times New Roman" w:cs="Times New Roman"/>
          <w:szCs w:val="24"/>
        </w:rPr>
        <w:t xml:space="preserve">ναθεώρησης ως επείγουσα </w:t>
      </w:r>
      <w:r>
        <w:rPr>
          <w:rFonts w:eastAsia="Times New Roman" w:cs="Times New Roman"/>
          <w:szCs w:val="24"/>
        </w:rPr>
        <w:t>δ</w:t>
      </w:r>
      <w:r w:rsidRPr="00F33443">
        <w:rPr>
          <w:rFonts w:eastAsia="Times New Roman" w:cs="Times New Roman"/>
          <w:szCs w:val="24"/>
        </w:rPr>
        <w:t>ημοκρατική και εθνική αναγκαιότητα</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Επανήλθαμε</w:t>
      </w:r>
      <w:r w:rsidRPr="00F33443">
        <w:rPr>
          <w:rFonts w:eastAsia="Times New Roman" w:cs="Times New Roman"/>
          <w:szCs w:val="24"/>
        </w:rPr>
        <w:t xml:space="preserve"> ενδιάμεσα</w:t>
      </w:r>
      <w:r>
        <w:rPr>
          <w:rFonts w:eastAsia="Times New Roman" w:cs="Times New Roman"/>
          <w:szCs w:val="24"/>
        </w:rPr>
        <w:t>,</w:t>
      </w:r>
      <w:r w:rsidRPr="00F33443">
        <w:rPr>
          <w:rFonts w:eastAsia="Times New Roman" w:cs="Times New Roman"/>
          <w:szCs w:val="24"/>
        </w:rPr>
        <w:t xml:space="preserve"> μετά την άρνησή </w:t>
      </w:r>
      <w:r>
        <w:rPr>
          <w:rFonts w:eastAsia="Times New Roman" w:cs="Times New Roman"/>
          <w:szCs w:val="24"/>
        </w:rPr>
        <w:t>σας,</w:t>
      </w:r>
      <w:r w:rsidRPr="00F33443">
        <w:rPr>
          <w:rFonts w:eastAsia="Times New Roman" w:cs="Times New Roman"/>
          <w:szCs w:val="24"/>
        </w:rPr>
        <w:t xml:space="preserve"> για να περισώσουμε τουλάχιστον το έλασσον</w:t>
      </w:r>
      <w:r>
        <w:rPr>
          <w:rFonts w:eastAsia="Times New Roman" w:cs="Times New Roman"/>
          <w:szCs w:val="24"/>
        </w:rPr>
        <w:t>.</w:t>
      </w:r>
      <w:r w:rsidRPr="00F33443">
        <w:rPr>
          <w:rFonts w:eastAsia="Times New Roman" w:cs="Times New Roman"/>
          <w:szCs w:val="24"/>
        </w:rPr>
        <w:t xml:space="preserve"> Σας </w:t>
      </w:r>
      <w:r>
        <w:rPr>
          <w:rFonts w:eastAsia="Times New Roman" w:cs="Times New Roman"/>
          <w:szCs w:val="24"/>
        </w:rPr>
        <w:t>προτείναμε ένα π</w:t>
      </w:r>
      <w:r w:rsidRPr="00F33443">
        <w:rPr>
          <w:rFonts w:eastAsia="Times New Roman" w:cs="Times New Roman"/>
          <w:szCs w:val="24"/>
        </w:rPr>
        <w:t xml:space="preserve">λαίσιο </w:t>
      </w:r>
      <w:r>
        <w:rPr>
          <w:rFonts w:eastAsia="Times New Roman" w:cs="Times New Roman"/>
          <w:szCs w:val="24"/>
        </w:rPr>
        <w:t>μί</w:t>
      </w:r>
      <w:r>
        <w:rPr>
          <w:rFonts w:eastAsia="Times New Roman" w:cs="Times New Roman"/>
          <w:szCs w:val="24"/>
        </w:rPr>
        <w:t>νιμουμ</w:t>
      </w:r>
      <w:r w:rsidRPr="00F33443">
        <w:rPr>
          <w:rFonts w:eastAsia="Times New Roman" w:cs="Times New Roman"/>
          <w:szCs w:val="24"/>
        </w:rPr>
        <w:t xml:space="preserve"> συμφωνίας</w:t>
      </w:r>
      <w:r>
        <w:rPr>
          <w:rFonts w:eastAsia="Times New Roman" w:cs="Times New Roman"/>
          <w:szCs w:val="24"/>
        </w:rPr>
        <w:t>.</w:t>
      </w:r>
      <w:r w:rsidRPr="00F33443">
        <w:rPr>
          <w:rFonts w:eastAsia="Times New Roman" w:cs="Times New Roman"/>
          <w:szCs w:val="24"/>
        </w:rPr>
        <w:t xml:space="preserve"> </w:t>
      </w:r>
    </w:p>
    <w:p w14:paraId="09856153"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Επιχειρήσαμε να δώσουμε</w:t>
      </w:r>
      <w:r>
        <w:rPr>
          <w:rFonts w:eastAsia="Times New Roman" w:cs="Times New Roman"/>
          <w:szCs w:val="24"/>
        </w:rPr>
        <w:t>,</w:t>
      </w:r>
      <w:r w:rsidRPr="00F33443">
        <w:rPr>
          <w:rFonts w:eastAsia="Times New Roman" w:cs="Times New Roman"/>
          <w:szCs w:val="24"/>
        </w:rPr>
        <w:t xml:space="preserve"> έστω και τώρα</w:t>
      </w:r>
      <w:r>
        <w:rPr>
          <w:rFonts w:eastAsia="Times New Roman" w:cs="Times New Roman"/>
          <w:szCs w:val="24"/>
        </w:rPr>
        <w:t xml:space="preserve">, </w:t>
      </w:r>
      <w:r w:rsidRPr="00F33443">
        <w:rPr>
          <w:rFonts w:eastAsia="Times New Roman" w:cs="Times New Roman"/>
          <w:szCs w:val="24"/>
        </w:rPr>
        <w:t>ένα περίγραμμα των πραγματικών αλλαγών</w:t>
      </w:r>
      <w:r>
        <w:rPr>
          <w:rFonts w:eastAsia="Times New Roman" w:cs="Times New Roman"/>
          <w:szCs w:val="24"/>
        </w:rPr>
        <w:t>,</w:t>
      </w:r>
      <w:r w:rsidRPr="00F33443">
        <w:rPr>
          <w:rFonts w:eastAsia="Times New Roman" w:cs="Times New Roman"/>
          <w:szCs w:val="24"/>
        </w:rPr>
        <w:t xml:space="preserve"> που τ</w:t>
      </w:r>
      <w:r>
        <w:rPr>
          <w:rFonts w:eastAsia="Times New Roman" w:cs="Times New Roman"/>
          <w:szCs w:val="24"/>
        </w:rPr>
        <w:t>ο</w:t>
      </w:r>
      <w:r w:rsidRPr="00F33443">
        <w:rPr>
          <w:rFonts w:eastAsia="Times New Roman" w:cs="Times New Roman"/>
          <w:szCs w:val="24"/>
        </w:rPr>
        <w:t xml:space="preserve"> </w:t>
      </w:r>
      <w:r>
        <w:rPr>
          <w:rFonts w:eastAsia="Times New Roman" w:cs="Times New Roman"/>
          <w:szCs w:val="24"/>
        </w:rPr>
        <w:t>περιέγραψε</w:t>
      </w:r>
      <w:r w:rsidRPr="00F33443">
        <w:rPr>
          <w:rFonts w:eastAsia="Times New Roman" w:cs="Times New Roman"/>
          <w:szCs w:val="24"/>
        </w:rPr>
        <w:t xml:space="preserve"> με σαφήνει</w:t>
      </w:r>
      <w:r>
        <w:rPr>
          <w:rFonts w:eastAsia="Times New Roman" w:cs="Times New Roman"/>
          <w:szCs w:val="24"/>
        </w:rPr>
        <w:t>α το πρωί η Φώφη Γεννηματά σε μι</w:t>
      </w:r>
      <w:r w:rsidRPr="00F33443">
        <w:rPr>
          <w:rFonts w:eastAsia="Times New Roman" w:cs="Times New Roman"/>
          <w:szCs w:val="24"/>
        </w:rPr>
        <w:t>α</w:t>
      </w:r>
      <w:r>
        <w:rPr>
          <w:rFonts w:eastAsia="Times New Roman" w:cs="Times New Roman"/>
          <w:szCs w:val="24"/>
        </w:rPr>
        <w:t>, δ</w:t>
      </w:r>
      <w:r w:rsidRPr="00F33443">
        <w:rPr>
          <w:rFonts w:eastAsia="Times New Roman" w:cs="Times New Roman"/>
          <w:szCs w:val="24"/>
        </w:rPr>
        <w:t>υστυχώς</w:t>
      </w:r>
      <w:r>
        <w:rPr>
          <w:rFonts w:eastAsia="Times New Roman" w:cs="Times New Roman"/>
          <w:szCs w:val="24"/>
        </w:rPr>
        <w:t>,</w:t>
      </w:r>
      <w:r w:rsidRPr="00F33443">
        <w:rPr>
          <w:rFonts w:eastAsia="Times New Roman" w:cs="Times New Roman"/>
          <w:szCs w:val="24"/>
        </w:rPr>
        <w:t xml:space="preserve"> άδεια Αίθουσα</w:t>
      </w:r>
      <w:r>
        <w:rPr>
          <w:rFonts w:eastAsia="Times New Roman" w:cs="Times New Roman"/>
          <w:szCs w:val="24"/>
        </w:rPr>
        <w:t>.</w:t>
      </w:r>
      <w:r w:rsidRPr="00F33443">
        <w:rPr>
          <w:rFonts w:eastAsia="Times New Roman" w:cs="Times New Roman"/>
          <w:szCs w:val="24"/>
        </w:rPr>
        <w:t xml:space="preserve"> Δεν μας ακούσατε</w:t>
      </w:r>
      <w:r>
        <w:rPr>
          <w:rFonts w:eastAsia="Times New Roman" w:cs="Times New Roman"/>
          <w:szCs w:val="24"/>
        </w:rPr>
        <w:t>.</w:t>
      </w:r>
      <w:r w:rsidRPr="00F33443">
        <w:rPr>
          <w:rFonts w:eastAsia="Times New Roman" w:cs="Times New Roman"/>
          <w:szCs w:val="24"/>
        </w:rPr>
        <w:t xml:space="preserve"> Δυστυχώς</w:t>
      </w:r>
      <w:r>
        <w:rPr>
          <w:rFonts w:eastAsia="Times New Roman" w:cs="Times New Roman"/>
          <w:szCs w:val="24"/>
        </w:rPr>
        <w:t>,</w:t>
      </w:r>
      <w:r w:rsidRPr="00F33443">
        <w:rPr>
          <w:rFonts w:eastAsia="Times New Roman" w:cs="Times New Roman"/>
          <w:szCs w:val="24"/>
        </w:rPr>
        <w:t xml:space="preserve"> για άλλη μία φορά</w:t>
      </w:r>
      <w:r>
        <w:rPr>
          <w:rFonts w:eastAsia="Times New Roman" w:cs="Times New Roman"/>
          <w:szCs w:val="24"/>
        </w:rPr>
        <w:t>,</w:t>
      </w:r>
      <w:r w:rsidRPr="00F33443">
        <w:rPr>
          <w:rFonts w:eastAsia="Times New Roman" w:cs="Times New Roman"/>
          <w:szCs w:val="24"/>
        </w:rPr>
        <w:t xml:space="preserve"> είμαστε φωνή βοώντος εν τη ερήμω</w:t>
      </w:r>
      <w:r>
        <w:rPr>
          <w:rFonts w:eastAsia="Times New Roman" w:cs="Times New Roman"/>
          <w:szCs w:val="24"/>
        </w:rPr>
        <w:t>.</w:t>
      </w:r>
      <w:r w:rsidRPr="00F33443">
        <w:rPr>
          <w:rFonts w:eastAsia="Times New Roman" w:cs="Times New Roman"/>
          <w:szCs w:val="24"/>
        </w:rPr>
        <w:t xml:space="preserve"> Κρίμα</w:t>
      </w:r>
      <w:r>
        <w:rPr>
          <w:rFonts w:eastAsia="Times New Roman" w:cs="Times New Roman"/>
          <w:szCs w:val="24"/>
        </w:rPr>
        <w:t>!</w:t>
      </w:r>
      <w:r w:rsidRPr="00F33443">
        <w:rPr>
          <w:rFonts w:eastAsia="Times New Roman" w:cs="Times New Roman"/>
          <w:szCs w:val="24"/>
        </w:rPr>
        <w:t xml:space="preserve"> </w:t>
      </w:r>
    </w:p>
    <w:p w14:paraId="0985615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985615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sidRPr="00F33443">
        <w:rPr>
          <w:rFonts w:eastAsia="Times New Roman" w:cs="Times New Roman"/>
          <w:szCs w:val="24"/>
        </w:rPr>
        <w:t>Το</w:t>
      </w:r>
      <w:r>
        <w:rPr>
          <w:rFonts w:eastAsia="Times New Roman" w:cs="Times New Roman"/>
          <w:szCs w:val="24"/>
        </w:rPr>
        <w:t>ν</w:t>
      </w:r>
      <w:r w:rsidRPr="00F33443">
        <w:rPr>
          <w:rFonts w:eastAsia="Times New Roman" w:cs="Times New Roman"/>
          <w:szCs w:val="24"/>
        </w:rPr>
        <w:t xml:space="preserve"> λόγο </w:t>
      </w:r>
      <w:r>
        <w:rPr>
          <w:rFonts w:eastAsia="Times New Roman" w:cs="Times New Roman"/>
          <w:szCs w:val="24"/>
        </w:rPr>
        <w:t xml:space="preserve">έχει </w:t>
      </w:r>
      <w:r w:rsidRPr="00F33443">
        <w:rPr>
          <w:rFonts w:eastAsia="Times New Roman" w:cs="Times New Roman"/>
          <w:szCs w:val="24"/>
        </w:rPr>
        <w:t>η κ</w:t>
      </w:r>
      <w:r>
        <w:rPr>
          <w:rFonts w:eastAsia="Times New Roman" w:cs="Times New Roman"/>
          <w:szCs w:val="24"/>
        </w:rPr>
        <w:t>.</w:t>
      </w:r>
      <w:r w:rsidRPr="00F33443">
        <w:rPr>
          <w:rFonts w:eastAsia="Times New Roman" w:cs="Times New Roman"/>
          <w:szCs w:val="24"/>
        </w:rPr>
        <w:t xml:space="preserve"> Λιάνα Κανέλλη</w:t>
      </w:r>
      <w:r>
        <w:rPr>
          <w:rFonts w:eastAsia="Times New Roman" w:cs="Times New Roman"/>
          <w:szCs w:val="24"/>
        </w:rPr>
        <w:t xml:space="preserve"> από το Κομμουνιστικό Κόμμα Ελλάδας.</w:t>
      </w:r>
    </w:p>
    <w:p w14:paraId="09856156"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sidRPr="00F33443">
        <w:rPr>
          <w:rFonts w:eastAsia="Times New Roman" w:cs="Times New Roman"/>
          <w:szCs w:val="24"/>
        </w:rPr>
        <w:t>Ευχαριστώ</w:t>
      </w:r>
      <w:r>
        <w:rPr>
          <w:rFonts w:eastAsia="Times New Roman" w:cs="Times New Roman"/>
          <w:szCs w:val="24"/>
        </w:rPr>
        <w:t>,</w:t>
      </w:r>
      <w:r w:rsidRPr="00F33443">
        <w:rPr>
          <w:rFonts w:eastAsia="Times New Roman" w:cs="Times New Roman"/>
          <w:szCs w:val="24"/>
        </w:rPr>
        <w:t xml:space="preserve"> κύριε Πρόεδρε</w:t>
      </w:r>
      <w:r>
        <w:rPr>
          <w:rFonts w:eastAsia="Times New Roman" w:cs="Times New Roman"/>
          <w:szCs w:val="24"/>
        </w:rPr>
        <w:t>.</w:t>
      </w:r>
      <w:r w:rsidRPr="00F33443">
        <w:rPr>
          <w:rFonts w:eastAsia="Times New Roman" w:cs="Times New Roman"/>
          <w:szCs w:val="24"/>
        </w:rPr>
        <w:t xml:space="preserve"> </w:t>
      </w:r>
    </w:p>
    <w:p w14:paraId="09856157"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Επειδ</w:t>
      </w:r>
      <w:r w:rsidRPr="00F33443">
        <w:rPr>
          <w:rFonts w:eastAsia="Times New Roman" w:cs="Times New Roman"/>
          <w:szCs w:val="24"/>
        </w:rPr>
        <w:t>ή κάποιοι μπορεί να βλέπουν</w:t>
      </w:r>
      <w:r>
        <w:rPr>
          <w:rFonts w:eastAsia="Times New Roman" w:cs="Times New Roman"/>
          <w:szCs w:val="24"/>
        </w:rPr>
        <w:t xml:space="preserve"> το κανάλι της Βουλής</w:t>
      </w:r>
      <w:r w:rsidRPr="00F33443">
        <w:rPr>
          <w:rFonts w:eastAsia="Times New Roman" w:cs="Times New Roman"/>
          <w:szCs w:val="24"/>
        </w:rPr>
        <w:t xml:space="preserve"> τέτοια ώρα και επειδή εδώ μέσα </w:t>
      </w:r>
      <w:r>
        <w:rPr>
          <w:rFonts w:eastAsia="Times New Roman" w:cs="Times New Roman"/>
          <w:szCs w:val="24"/>
        </w:rPr>
        <w:t>είμαστε κα</w:t>
      </w:r>
      <w:r>
        <w:rPr>
          <w:rFonts w:eastAsia="Times New Roman" w:cs="Times New Roman"/>
          <w:szCs w:val="24"/>
        </w:rPr>
        <w:t>μ</w:t>
      </w:r>
      <w:r>
        <w:rPr>
          <w:rFonts w:eastAsia="Times New Roman" w:cs="Times New Roman"/>
          <w:szCs w:val="24"/>
        </w:rPr>
        <w:t>μιά δεκαπεντα</w:t>
      </w:r>
      <w:r w:rsidRPr="00F33443">
        <w:rPr>
          <w:rFonts w:eastAsia="Times New Roman" w:cs="Times New Roman"/>
          <w:szCs w:val="24"/>
        </w:rPr>
        <w:t>ριά</w:t>
      </w:r>
      <w:r>
        <w:rPr>
          <w:rFonts w:eastAsia="Times New Roman" w:cs="Times New Roman"/>
          <w:szCs w:val="24"/>
        </w:rPr>
        <w:t>,</w:t>
      </w:r>
      <w:r w:rsidRPr="00F33443">
        <w:rPr>
          <w:rFonts w:eastAsia="Times New Roman" w:cs="Times New Roman"/>
          <w:szCs w:val="24"/>
        </w:rPr>
        <w:t xml:space="preserve"> όλοι </w:t>
      </w:r>
      <w:r>
        <w:rPr>
          <w:rFonts w:eastAsia="Times New Roman" w:cs="Times New Roman"/>
          <w:szCs w:val="24"/>
        </w:rPr>
        <w:t>κ</w:t>
      </w:r>
      <w:r w:rsidRPr="00F33443">
        <w:rPr>
          <w:rFonts w:eastAsia="Times New Roman" w:cs="Times New Roman"/>
          <w:szCs w:val="24"/>
        </w:rPr>
        <w:t>ι όλοι</w:t>
      </w:r>
      <w:r>
        <w:rPr>
          <w:rFonts w:eastAsia="Times New Roman" w:cs="Times New Roman"/>
          <w:szCs w:val="24"/>
        </w:rPr>
        <w:t>,</w:t>
      </w:r>
      <w:r w:rsidRPr="00F33443">
        <w:rPr>
          <w:rFonts w:eastAsia="Times New Roman" w:cs="Times New Roman"/>
          <w:szCs w:val="24"/>
        </w:rPr>
        <w:t xml:space="preserve"> αυτοί που έσπευσαν να φύγουν </w:t>
      </w:r>
      <w:r>
        <w:rPr>
          <w:rFonts w:eastAsia="Times New Roman" w:cs="Times New Roman"/>
          <w:szCs w:val="24"/>
        </w:rPr>
        <w:t xml:space="preserve">για </w:t>
      </w:r>
      <w:r w:rsidRPr="00F33443">
        <w:rPr>
          <w:rFonts w:eastAsia="Times New Roman" w:cs="Times New Roman"/>
          <w:szCs w:val="24"/>
        </w:rPr>
        <w:t>να παρακολουθήσουν το ματς</w:t>
      </w:r>
      <w:r>
        <w:rPr>
          <w:rFonts w:eastAsia="Times New Roman" w:cs="Times New Roman"/>
          <w:szCs w:val="24"/>
        </w:rPr>
        <w:t>, να ξέρουν</w:t>
      </w:r>
      <w:r w:rsidRPr="00F33443">
        <w:rPr>
          <w:rFonts w:eastAsia="Times New Roman" w:cs="Times New Roman"/>
          <w:szCs w:val="24"/>
        </w:rPr>
        <w:t xml:space="preserve"> ότι εγκατέλειψε ο φιλοξενούμενος</w:t>
      </w:r>
      <w:r>
        <w:rPr>
          <w:rFonts w:eastAsia="Times New Roman" w:cs="Times New Roman"/>
          <w:szCs w:val="24"/>
        </w:rPr>
        <w:t>, τ</w:t>
      </w:r>
      <w:r w:rsidRPr="00F33443">
        <w:rPr>
          <w:rFonts w:eastAsia="Times New Roman" w:cs="Times New Roman"/>
          <w:szCs w:val="24"/>
        </w:rPr>
        <w:t>ο ματς διεκόπη</w:t>
      </w:r>
      <w:r>
        <w:rPr>
          <w:rFonts w:eastAsia="Times New Roman" w:cs="Times New Roman"/>
          <w:szCs w:val="24"/>
        </w:rPr>
        <w:t>. Ά</w:t>
      </w:r>
      <w:r w:rsidRPr="00F33443">
        <w:rPr>
          <w:rFonts w:eastAsia="Times New Roman" w:cs="Times New Roman"/>
          <w:szCs w:val="24"/>
        </w:rPr>
        <w:t>ρα προφανέ</w:t>
      </w:r>
      <w:r w:rsidRPr="00F33443">
        <w:rPr>
          <w:rFonts w:eastAsia="Times New Roman" w:cs="Times New Roman"/>
          <w:szCs w:val="24"/>
        </w:rPr>
        <w:t xml:space="preserve">στατα </w:t>
      </w:r>
      <w:r>
        <w:rPr>
          <w:rFonts w:eastAsia="Times New Roman" w:cs="Times New Roman"/>
          <w:szCs w:val="24"/>
        </w:rPr>
        <w:t>κατέστη και άχρηστη η</w:t>
      </w:r>
      <w:r w:rsidRPr="00F33443">
        <w:rPr>
          <w:rFonts w:eastAsia="Times New Roman" w:cs="Times New Roman"/>
          <w:szCs w:val="24"/>
        </w:rPr>
        <w:t xml:space="preserve"> αποχώρηση και το πύκνωμα της διαδικασίας</w:t>
      </w:r>
      <w:r>
        <w:rPr>
          <w:rFonts w:eastAsia="Times New Roman" w:cs="Times New Roman"/>
          <w:szCs w:val="24"/>
        </w:rPr>
        <w:t>.</w:t>
      </w:r>
      <w:r w:rsidRPr="00F33443">
        <w:rPr>
          <w:rFonts w:eastAsia="Times New Roman" w:cs="Times New Roman"/>
          <w:szCs w:val="24"/>
        </w:rPr>
        <w:t xml:space="preserve"> Και παίρνω από τα </w:t>
      </w:r>
      <w:r>
        <w:rPr>
          <w:rFonts w:eastAsia="Times New Roman" w:cs="Times New Roman"/>
          <w:szCs w:val="24"/>
        </w:rPr>
        <w:t>τριάντα</w:t>
      </w:r>
      <w:r w:rsidRPr="00F33443">
        <w:rPr>
          <w:rFonts w:eastAsia="Times New Roman" w:cs="Times New Roman"/>
          <w:szCs w:val="24"/>
        </w:rPr>
        <w:t xml:space="preserve"> δεύτερα που έχω</w:t>
      </w:r>
      <w:r>
        <w:rPr>
          <w:rFonts w:eastAsia="Times New Roman" w:cs="Times New Roman"/>
          <w:szCs w:val="24"/>
        </w:rPr>
        <w:t>,</w:t>
      </w:r>
      <w:r w:rsidRPr="00F33443">
        <w:rPr>
          <w:rFonts w:eastAsia="Times New Roman" w:cs="Times New Roman"/>
          <w:szCs w:val="24"/>
        </w:rPr>
        <w:t xml:space="preserve"> να το πω</w:t>
      </w:r>
      <w:r>
        <w:rPr>
          <w:rFonts w:eastAsia="Times New Roman" w:cs="Times New Roman"/>
          <w:szCs w:val="24"/>
        </w:rPr>
        <w:t>,</w:t>
      </w:r>
      <w:r w:rsidRPr="00F33443">
        <w:rPr>
          <w:rFonts w:eastAsia="Times New Roman" w:cs="Times New Roman"/>
          <w:szCs w:val="24"/>
        </w:rPr>
        <w:t xml:space="preserve"> γιατί δεν θα έχει και νόημα να μη </w:t>
      </w:r>
      <w:r>
        <w:rPr>
          <w:rFonts w:eastAsia="Times New Roman" w:cs="Times New Roman"/>
          <w:szCs w:val="24"/>
        </w:rPr>
        <w:t>σαρκάσουμε</w:t>
      </w:r>
      <w:r w:rsidRPr="00F33443">
        <w:rPr>
          <w:rFonts w:eastAsia="Times New Roman" w:cs="Times New Roman"/>
          <w:szCs w:val="24"/>
        </w:rPr>
        <w:t xml:space="preserve"> εδώ αυτό το οποίο έχει καταντήσει να είναι σαρκασμός</w:t>
      </w:r>
      <w:r>
        <w:rPr>
          <w:rFonts w:eastAsia="Times New Roman" w:cs="Times New Roman"/>
          <w:szCs w:val="24"/>
        </w:rPr>
        <w:t>!</w:t>
      </w:r>
      <w:r w:rsidRPr="00F33443">
        <w:rPr>
          <w:rFonts w:eastAsia="Times New Roman" w:cs="Times New Roman"/>
          <w:szCs w:val="24"/>
        </w:rPr>
        <w:t xml:space="preserve"> </w:t>
      </w:r>
    </w:p>
    <w:p w14:paraId="09856158" w14:textId="77777777" w:rsidR="00BE639A" w:rsidRDefault="00A212EC">
      <w:pPr>
        <w:spacing w:line="600" w:lineRule="auto"/>
        <w:ind w:firstLine="720"/>
        <w:jc w:val="both"/>
        <w:rPr>
          <w:rFonts w:eastAsia="Times New Roman" w:cs="Times New Roman"/>
          <w:szCs w:val="24"/>
        </w:rPr>
      </w:pPr>
      <w:r w:rsidRPr="00F33443">
        <w:rPr>
          <w:rFonts w:eastAsia="Times New Roman" w:cs="Times New Roman"/>
          <w:szCs w:val="24"/>
        </w:rPr>
        <w:t>Πήρ</w:t>
      </w:r>
      <w:r>
        <w:rPr>
          <w:rFonts w:eastAsia="Times New Roman" w:cs="Times New Roman"/>
          <w:szCs w:val="24"/>
        </w:rPr>
        <w:t xml:space="preserve">ατε </w:t>
      </w:r>
      <w:r w:rsidRPr="00F33443">
        <w:rPr>
          <w:rFonts w:eastAsia="Times New Roman" w:cs="Times New Roman"/>
          <w:szCs w:val="24"/>
        </w:rPr>
        <w:t xml:space="preserve">το Σύνταγμα και το </w:t>
      </w:r>
      <w:r>
        <w:rPr>
          <w:rFonts w:eastAsia="Times New Roman" w:cs="Times New Roman"/>
          <w:szCs w:val="24"/>
        </w:rPr>
        <w:t xml:space="preserve">κάνατε </w:t>
      </w:r>
      <w:r>
        <w:rPr>
          <w:rFonts w:eastAsia="Times New Roman" w:cs="Times New Roman"/>
          <w:szCs w:val="24"/>
        </w:rPr>
        <w:t>«</w:t>
      </w:r>
      <w:r>
        <w:rPr>
          <w:rFonts w:eastAsia="Times New Roman" w:cs="Times New Roman"/>
          <w:szCs w:val="24"/>
          <w:lang w:val="en"/>
        </w:rPr>
        <w:t>Casa</w:t>
      </w:r>
      <w:r w:rsidRPr="00F33443">
        <w:rPr>
          <w:rFonts w:eastAsia="Times New Roman" w:cs="Times New Roman"/>
          <w:szCs w:val="24"/>
        </w:rPr>
        <w:t xml:space="preserve"> </w:t>
      </w:r>
      <w:r>
        <w:rPr>
          <w:rFonts w:eastAsia="Times New Roman" w:cs="Times New Roman"/>
          <w:szCs w:val="24"/>
          <w:lang w:val="en"/>
        </w:rPr>
        <w:t>de</w:t>
      </w:r>
      <w:r w:rsidRPr="00F33443">
        <w:rPr>
          <w:rFonts w:eastAsia="Times New Roman" w:cs="Times New Roman"/>
          <w:szCs w:val="24"/>
        </w:rPr>
        <w:t xml:space="preserve"> </w:t>
      </w:r>
      <w:r>
        <w:rPr>
          <w:rFonts w:eastAsia="Times New Roman" w:cs="Times New Roman"/>
          <w:szCs w:val="24"/>
          <w:lang w:val="en"/>
        </w:rPr>
        <w:t>papel</w:t>
      </w:r>
      <w:r>
        <w:rPr>
          <w:rFonts w:eastAsia="Times New Roman" w:cs="Times New Roman"/>
          <w:szCs w:val="24"/>
        </w:rPr>
        <w:t>»</w:t>
      </w:r>
      <w:r w:rsidRPr="00F33443">
        <w:rPr>
          <w:rFonts w:eastAsia="Times New Roman" w:cs="Times New Roman"/>
          <w:szCs w:val="24"/>
        </w:rPr>
        <w:t xml:space="preserve"> και </w:t>
      </w:r>
      <w:r>
        <w:rPr>
          <w:rFonts w:eastAsia="Times New Roman" w:cs="Times New Roman"/>
          <w:szCs w:val="24"/>
        </w:rPr>
        <w:t>το εννοώ. Με</w:t>
      </w:r>
      <w:r w:rsidRPr="00F33443">
        <w:rPr>
          <w:rFonts w:eastAsia="Times New Roman" w:cs="Times New Roman"/>
          <w:szCs w:val="24"/>
        </w:rPr>
        <w:t xml:space="preserve"> τον ίδιο</w:t>
      </w:r>
      <w:r>
        <w:rPr>
          <w:rFonts w:eastAsia="Times New Roman" w:cs="Times New Roman"/>
          <w:szCs w:val="24"/>
        </w:rPr>
        <w:t xml:space="preserve"> τρόπο, εσείς οι ίδιοι που μιλάγατ</w:t>
      </w:r>
      <w:r w:rsidRPr="00F33443">
        <w:rPr>
          <w:rFonts w:eastAsia="Times New Roman" w:cs="Times New Roman"/>
          <w:szCs w:val="24"/>
        </w:rPr>
        <w:t xml:space="preserve">ε για Δεκεμβριανά το </w:t>
      </w:r>
      <w:r>
        <w:rPr>
          <w:rFonts w:eastAsia="Times New Roman" w:cs="Times New Roman"/>
          <w:szCs w:val="24"/>
        </w:rPr>
        <w:t>2008, έρχεστε σήμερα εδώ και κάνετε</w:t>
      </w:r>
      <w:r w:rsidRPr="00F33443">
        <w:rPr>
          <w:rFonts w:eastAsia="Times New Roman" w:cs="Times New Roman"/>
          <w:szCs w:val="24"/>
        </w:rPr>
        <w:t xml:space="preserve"> σκοτεινό αντικείμενο του αστικού πόθου το</w:t>
      </w:r>
      <w:r>
        <w:rPr>
          <w:rFonts w:eastAsia="Times New Roman" w:cs="Times New Roman"/>
          <w:szCs w:val="24"/>
        </w:rPr>
        <w:t>ν</w:t>
      </w:r>
      <w:r w:rsidRPr="00F33443">
        <w:rPr>
          <w:rFonts w:eastAsia="Times New Roman" w:cs="Times New Roman"/>
          <w:szCs w:val="24"/>
        </w:rPr>
        <w:t xml:space="preserve"> Προκόπη Παυλόπουλο</w:t>
      </w:r>
      <w:r>
        <w:rPr>
          <w:rFonts w:eastAsia="Times New Roman" w:cs="Times New Roman"/>
          <w:szCs w:val="24"/>
        </w:rPr>
        <w:t>.</w:t>
      </w:r>
      <w:r w:rsidRPr="00F33443">
        <w:rPr>
          <w:rFonts w:eastAsia="Times New Roman" w:cs="Times New Roman"/>
          <w:szCs w:val="24"/>
        </w:rPr>
        <w:t xml:space="preserve"> </w:t>
      </w:r>
      <w:r>
        <w:rPr>
          <w:rFonts w:eastAsia="Times New Roman" w:cs="Times New Roman"/>
          <w:szCs w:val="24"/>
        </w:rPr>
        <w:t xml:space="preserve">Είναι απίστευτο </w:t>
      </w:r>
      <w:r w:rsidRPr="00F33443">
        <w:rPr>
          <w:rFonts w:eastAsia="Times New Roman" w:cs="Times New Roman"/>
          <w:szCs w:val="24"/>
        </w:rPr>
        <w:t>αυτό το πράγμα</w:t>
      </w:r>
      <w:r>
        <w:rPr>
          <w:rFonts w:eastAsia="Times New Roman" w:cs="Times New Roman"/>
          <w:szCs w:val="24"/>
        </w:rPr>
        <w:t>. Έχει γίνει</w:t>
      </w:r>
      <w:r w:rsidRPr="00F33443">
        <w:rPr>
          <w:rFonts w:eastAsia="Times New Roman" w:cs="Times New Roman"/>
          <w:szCs w:val="24"/>
        </w:rPr>
        <w:t xml:space="preserve"> το σκοτεινό αντικείμενο του πόθου</w:t>
      </w:r>
      <w:r>
        <w:rPr>
          <w:rFonts w:eastAsia="Times New Roman" w:cs="Times New Roman"/>
          <w:szCs w:val="24"/>
        </w:rPr>
        <w:t>!</w:t>
      </w:r>
      <w:r>
        <w:rPr>
          <w:rFonts w:eastAsia="Times New Roman" w:cs="Times New Roman"/>
          <w:szCs w:val="24"/>
        </w:rPr>
        <w:t xml:space="preserve"> </w:t>
      </w:r>
    </w:p>
    <w:p w14:paraId="0985615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Παραμονή του </w:t>
      </w:r>
      <w:r w:rsidRPr="00F33443">
        <w:rPr>
          <w:rFonts w:eastAsia="Times New Roman" w:cs="Times New Roman"/>
          <w:szCs w:val="24"/>
        </w:rPr>
        <w:t xml:space="preserve">Αγίου </w:t>
      </w:r>
      <w:r>
        <w:rPr>
          <w:rFonts w:eastAsia="Times New Roman" w:cs="Times New Roman"/>
          <w:szCs w:val="24"/>
        </w:rPr>
        <w:t xml:space="preserve">Βαλεντίνου τσακώνεστε. Και το λέω γιατί </w:t>
      </w:r>
      <w:r w:rsidRPr="00F33443">
        <w:rPr>
          <w:rFonts w:eastAsia="Times New Roman" w:cs="Times New Roman"/>
          <w:szCs w:val="24"/>
        </w:rPr>
        <w:t>είναι μία διεθνής γιορτή</w:t>
      </w:r>
      <w:r>
        <w:rPr>
          <w:rFonts w:eastAsia="Times New Roman" w:cs="Times New Roman"/>
          <w:szCs w:val="24"/>
        </w:rPr>
        <w:t xml:space="preserve">, με τεράστια εμβέλεια, </w:t>
      </w:r>
      <w:r w:rsidRPr="00F33443">
        <w:rPr>
          <w:rFonts w:eastAsia="Times New Roman" w:cs="Times New Roman"/>
          <w:szCs w:val="24"/>
        </w:rPr>
        <w:t xml:space="preserve">την οποία δεν μπορεί </w:t>
      </w:r>
      <w:r>
        <w:rPr>
          <w:rFonts w:eastAsia="Times New Roman" w:cs="Times New Roman"/>
          <w:szCs w:val="24"/>
        </w:rPr>
        <w:t>παρά να ακολουθήσει η ελεύθερη α</w:t>
      </w:r>
      <w:r w:rsidRPr="00F33443">
        <w:rPr>
          <w:rFonts w:eastAsia="Times New Roman" w:cs="Times New Roman"/>
          <w:szCs w:val="24"/>
        </w:rPr>
        <w:t>γορά ή να μπουν στις τσέπες των Ελλήνων λίγο περισσότερες κ</w:t>
      </w:r>
      <w:r w:rsidRPr="00F33443">
        <w:rPr>
          <w:rFonts w:eastAsia="Times New Roman" w:cs="Times New Roman"/>
          <w:szCs w:val="24"/>
        </w:rPr>
        <w:t>αρδούλες</w:t>
      </w:r>
      <w:r>
        <w:rPr>
          <w:rFonts w:eastAsia="Times New Roman" w:cs="Times New Roman"/>
          <w:szCs w:val="24"/>
        </w:rPr>
        <w:t>,</w:t>
      </w:r>
      <w:r w:rsidRPr="00F33443">
        <w:rPr>
          <w:rFonts w:eastAsia="Times New Roman" w:cs="Times New Roman"/>
          <w:szCs w:val="24"/>
        </w:rPr>
        <w:t xml:space="preserve"> έναντι χρημάτω</w:t>
      </w:r>
      <w:r>
        <w:rPr>
          <w:rFonts w:eastAsia="Times New Roman" w:cs="Times New Roman"/>
          <w:szCs w:val="24"/>
        </w:rPr>
        <w:t>ν.</w:t>
      </w:r>
      <w:r w:rsidRPr="00F33443">
        <w:rPr>
          <w:rFonts w:eastAsia="Times New Roman" w:cs="Times New Roman"/>
          <w:szCs w:val="24"/>
        </w:rPr>
        <w:t xml:space="preserve"> </w:t>
      </w:r>
    </w:p>
    <w:p w14:paraId="0985615A"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Μα, τώρα στα σοβαρά, α</w:t>
      </w:r>
      <w:r w:rsidRPr="00697230">
        <w:rPr>
          <w:rFonts w:eastAsia="Times New Roman"/>
          <w:color w:val="000000" w:themeColor="text1"/>
          <w:szCs w:val="24"/>
        </w:rPr>
        <w:t xml:space="preserve">υτή είναι </w:t>
      </w:r>
      <w:r>
        <w:rPr>
          <w:rFonts w:eastAsia="Times New Roman"/>
          <w:color w:val="000000" w:themeColor="text1"/>
          <w:szCs w:val="24"/>
        </w:rPr>
        <w:t>σ</w:t>
      </w:r>
      <w:r w:rsidRPr="00697230">
        <w:rPr>
          <w:rFonts w:eastAsia="Times New Roman"/>
          <w:color w:val="000000" w:themeColor="text1"/>
          <w:szCs w:val="24"/>
        </w:rPr>
        <w:t xml:space="preserve">υζήτηση </w:t>
      </w:r>
      <w:r>
        <w:rPr>
          <w:rFonts w:eastAsia="Times New Roman"/>
          <w:color w:val="000000" w:themeColor="text1"/>
          <w:szCs w:val="24"/>
        </w:rPr>
        <w:t>για το Σύνταγμα; Είναι τροπ</w:t>
      </w:r>
      <w:r w:rsidRPr="00697230">
        <w:rPr>
          <w:rFonts w:eastAsia="Times New Roman"/>
          <w:color w:val="000000" w:themeColor="text1"/>
          <w:szCs w:val="24"/>
        </w:rPr>
        <w:t>οποίηση του Συντάγματος</w:t>
      </w:r>
      <w:r>
        <w:rPr>
          <w:rFonts w:eastAsia="Times New Roman"/>
          <w:color w:val="000000" w:themeColor="text1"/>
          <w:szCs w:val="24"/>
        </w:rPr>
        <w:t>;</w:t>
      </w:r>
    </w:p>
    <w:p w14:paraId="0985615B"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Αυτή </w:t>
      </w:r>
      <w:r>
        <w:rPr>
          <w:rFonts w:eastAsia="Times New Roman"/>
          <w:color w:val="000000" w:themeColor="text1"/>
          <w:szCs w:val="24"/>
        </w:rPr>
        <w:t>τ</w:t>
      </w:r>
      <w:r>
        <w:rPr>
          <w:rFonts w:eastAsia="Times New Roman"/>
          <w:color w:val="000000" w:themeColor="text1"/>
          <w:szCs w:val="24"/>
        </w:rPr>
        <w:t>η</w:t>
      </w:r>
      <w:r>
        <w:rPr>
          <w:rFonts w:eastAsia="Times New Roman"/>
          <w:color w:val="000000" w:themeColor="text1"/>
          <w:szCs w:val="24"/>
        </w:rPr>
        <w:t>ν</w:t>
      </w:r>
      <w:r>
        <w:rPr>
          <w:rFonts w:eastAsia="Times New Roman"/>
          <w:color w:val="000000" w:themeColor="text1"/>
          <w:szCs w:val="24"/>
        </w:rPr>
        <w:t xml:space="preserve"> τροποποίηση έρχεται και τη χαρακτήρισε ο Πρωθυπουργός από εδώ αλαζονικότατα </w:t>
      </w:r>
      <w:r>
        <w:rPr>
          <w:rFonts w:eastAsia="Times New Roman"/>
          <w:color w:val="000000" w:themeColor="text1"/>
          <w:szCs w:val="24"/>
        </w:rPr>
        <w:t xml:space="preserve">ως </w:t>
      </w:r>
      <w:r>
        <w:rPr>
          <w:rFonts w:eastAsia="Times New Roman"/>
          <w:color w:val="000000" w:themeColor="text1"/>
          <w:szCs w:val="24"/>
        </w:rPr>
        <w:t xml:space="preserve">τολμηρή. Είπε πότε θα πάνε οι </w:t>
      </w:r>
      <w:r w:rsidRPr="00697230">
        <w:rPr>
          <w:rFonts w:eastAsia="Times New Roman"/>
          <w:color w:val="000000" w:themeColor="text1"/>
          <w:szCs w:val="24"/>
        </w:rPr>
        <w:t>εκλογές</w:t>
      </w:r>
      <w:r>
        <w:rPr>
          <w:rFonts w:eastAsia="Times New Roman"/>
          <w:color w:val="000000" w:themeColor="text1"/>
          <w:szCs w:val="24"/>
        </w:rPr>
        <w:t>, πόσους Β</w:t>
      </w:r>
      <w:r>
        <w:rPr>
          <w:rFonts w:eastAsia="Times New Roman"/>
          <w:color w:val="000000" w:themeColor="text1"/>
          <w:szCs w:val="24"/>
        </w:rPr>
        <w:t>ουλευτές θα συναθρ</w:t>
      </w:r>
      <w:r w:rsidRPr="00697230">
        <w:rPr>
          <w:rFonts w:eastAsia="Times New Roman"/>
          <w:color w:val="000000" w:themeColor="text1"/>
          <w:szCs w:val="24"/>
        </w:rPr>
        <w:t>οίσο</w:t>
      </w:r>
      <w:r>
        <w:rPr>
          <w:rFonts w:eastAsia="Times New Roman"/>
          <w:color w:val="000000" w:themeColor="text1"/>
          <w:szCs w:val="24"/>
        </w:rPr>
        <w:t>υν κ</w:t>
      </w:r>
      <w:r w:rsidRPr="00697230">
        <w:rPr>
          <w:rFonts w:eastAsia="Times New Roman"/>
          <w:color w:val="000000" w:themeColor="text1"/>
          <w:szCs w:val="24"/>
        </w:rPr>
        <w:t>όμματα εδώ μέσα</w:t>
      </w:r>
      <w:r>
        <w:rPr>
          <w:rFonts w:eastAsia="Times New Roman"/>
          <w:color w:val="000000" w:themeColor="text1"/>
          <w:szCs w:val="24"/>
        </w:rPr>
        <w:t>. Α</w:t>
      </w:r>
      <w:r w:rsidRPr="00697230">
        <w:rPr>
          <w:rFonts w:eastAsia="Times New Roman"/>
          <w:color w:val="000000" w:themeColor="text1"/>
          <w:szCs w:val="24"/>
        </w:rPr>
        <w:t xml:space="preserve">υτή ήταν </w:t>
      </w:r>
      <w:r>
        <w:rPr>
          <w:rFonts w:eastAsia="Times New Roman"/>
          <w:color w:val="000000" w:themeColor="text1"/>
          <w:szCs w:val="24"/>
        </w:rPr>
        <w:t>η συζήτηση. Κ</w:t>
      </w:r>
      <w:r w:rsidRPr="00697230">
        <w:rPr>
          <w:rFonts w:eastAsia="Times New Roman"/>
          <w:color w:val="000000" w:themeColor="text1"/>
          <w:szCs w:val="24"/>
        </w:rPr>
        <w:t xml:space="preserve">αι μιλάτε </w:t>
      </w:r>
      <w:r>
        <w:rPr>
          <w:rFonts w:eastAsia="Times New Roman"/>
          <w:color w:val="000000" w:themeColor="text1"/>
          <w:szCs w:val="24"/>
        </w:rPr>
        <w:t>για</w:t>
      </w:r>
      <w:r w:rsidRPr="00697230">
        <w:rPr>
          <w:rFonts w:eastAsia="Times New Roman"/>
          <w:color w:val="000000" w:themeColor="text1"/>
          <w:szCs w:val="24"/>
        </w:rPr>
        <w:t xml:space="preserve"> αξιοποίηση της λαϊκής κυριαρχίας</w:t>
      </w:r>
      <w:r>
        <w:rPr>
          <w:rFonts w:eastAsia="Times New Roman"/>
          <w:color w:val="000000" w:themeColor="text1"/>
          <w:szCs w:val="24"/>
        </w:rPr>
        <w:t>;</w:t>
      </w:r>
    </w:p>
    <w:p w14:paraId="0985615C"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Θα σταθώ σε ένα-δυο πράγματα μ</w:t>
      </w:r>
      <w:r w:rsidRPr="00697230">
        <w:rPr>
          <w:rFonts w:eastAsia="Times New Roman"/>
          <w:color w:val="000000" w:themeColor="text1"/>
          <w:szCs w:val="24"/>
        </w:rPr>
        <w:t>όνο για να καταδείξ</w:t>
      </w:r>
      <w:r>
        <w:rPr>
          <w:rFonts w:eastAsia="Times New Roman"/>
          <w:color w:val="000000" w:themeColor="text1"/>
          <w:szCs w:val="24"/>
        </w:rPr>
        <w:t>ω</w:t>
      </w:r>
      <w:r w:rsidRPr="00697230">
        <w:rPr>
          <w:rFonts w:eastAsia="Times New Roman"/>
          <w:color w:val="000000" w:themeColor="text1"/>
          <w:szCs w:val="24"/>
        </w:rPr>
        <w:t xml:space="preserve"> την υποκρισία</w:t>
      </w:r>
      <w:r>
        <w:rPr>
          <w:rFonts w:eastAsia="Times New Roman"/>
          <w:color w:val="000000" w:themeColor="text1"/>
          <w:szCs w:val="24"/>
        </w:rPr>
        <w:t>. Ο χωρισμός Ε</w:t>
      </w:r>
      <w:r w:rsidRPr="00697230">
        <w:rPr>
          <w:rFonts w:eastAsia="Times New Roman"/>
          <w:color w:val="000000" w:themeColor="text1"/>
          <w:szCs w:val="24"/>
        </w:rPr>
        <w:t>κκλησία</w:t>
      </w:r>
      <w:r>
        <w:rPr>
          <w:rFonts w:eastAsia="Times New Roman"/>
          <w:color w:val="000000" w:themeColor="text1"/>
          <w:szCs w:val="24"/>
        </w:rPr>
        <w:t>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Κ</w:t>
      </w:r>
      <w:r w:rsidRPr="00697230">
        <w:rPr>
          <w:rFonts w:eastAsia="Times New Roman"/>
          <w:color w:val="000000" w:themeColor="text1"/>
          <w:szCs w:val="24"/>
        </w:rPr>
        <w:t>ράτο</w:t>
      </w:r>
      <w:r>
        <w:rPr>
          <w:rFonts w:eastAsia="Times New Roman"/>
          <w:color w:val="000000" w:themeColor="text1"/>
          <w:szCs w:val="24"/>
        </w:rPr>
        <w:t>υ</w:t>
      </w:r>
      <w:r w:rsidRPr="00697230">
        <w:rPr>
          <w:rFonts w:eastAsia="Times New Roman"/>
          <w:color w:val="000000" w:themeColor="text1"/>
          <w:szCs w:val="24"/>
        </w:rPr>
        <w:t>ς</w:t>
      </w:r>
      <w:r>
        <w:rPr>
          <w:rFonts w:eastAsia="Times New Roman"/>
          <w:color w:val="000000" w:themeColor="text1"/>
          <w:szCs w:val="24"/>
        </w:rPr>
        <w:t xml:space="preserve">, που θα ωφελούσε και την Εκκλησία και το κράτος, γίνεται με όρους ΜΚΟ απολύτως. Η αξιοποίηση του Κοινοβουλίου γίνεται μέσα από </w:t>
      </w:r>
      <w:r w:rsidRPr="00697230">
        <w:rPr>
          <w:rFonts w:eastAsia="Times New Roman"/>
          <w:color w:val="000000" w:themeColor="text1"/>
          <w:szCs w:val="24"/>
        </w:rPr>
        <w:t xml:space="preserve">το Σύνταγμα </w:t>
      </w:r>
      <w:r>
        <w:rPr>
          <w:rFonts w:eastAsia="Times New Roman"/>
          <w:color w:val="000000" w:themeColor="text1"/>
          <w:szCs w:val="24"/>
        </w:rPr>
        <w:t xml:space="preserve">με διευκόλυνση </w:t>
      </w:r>
      <w:r w:rsidRPr="00697230">
        <w:rPr>
          <w:rFonts w:eastAsia="Times New Roman"/>
          <w:color w:val="000000" w:themeColor="text1"/>
          <w:szCs w:val="24"/>
        </w:rPr>
        <w:t xml:space="preserve">της παραγωγής </w:t>
      </w:r>
      <w:r>
        <w:rPr>
          <w:rFonts w:eastAsia="Times New Roman"/>
          <w:color w:val="000000" w:themeColor="text1"/>
          <w:szCs w:val="24"/>
        </w:rPr>
        <w:t xml:space="preserve">περισσότερων ανεξάρτητων αρχών. Φτιάχνουμε και άλλες ανεξάρτητες αρχές. Τα φτιάχνουμε. </w:t>
      </w:r>
      <w:r>
        <w:rPr>
          <w:rFonts w:eastAsia="Times New Roman"/>
          <w:color w:val="000000" w:themeColor="text1"/>
          <w:szCs w:val="24"/>
        </w:rPr>
        <w:t xml:space="preserve">Θα είναι πιο εύκολο να γίνεται στη Διάσκεψη των Προέδρων. </w:t>
      </w:r>
    </w:p>
    <w:p w14:paraId="0985615D"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Να φέρω την αντιστοιχία του πόσο σέβεστε το Κοινοβούλιο; Είστε τέσσερα χρόνια κοντά εξουσία και εδώ έχετε φέρει πληθώρα -χειρότερα απ’ ό,τι έκαναν οι </w:t>
      </w:r>
      <w:r w:rsidRPr="00697230">
        <w:rPr>
          <w:rFonts w:eastAsia="Times New Roman"/>
          <w:color w:val="000000" w:themeColor="text1"/>
          <w:szCs w:val="24"/>
        </w:rPr>
        <w:t>προηγούμεν</w:t>
      </w:r>
      <w:r>
        <w:rPr>
          <w:rFonts w:eastAsia="Times New Roman"/>
          <w:color w:val="000000" w:themeColor="text1"/>
          <w:szCs w:val="24"/>
        </w:rPr>
        <w:t>ες σε αριθμό, απίθανα, εκατόν πενήντα</w:t>
      </w:r>
      <w:r>
        <w:rPr>
          <w:rFonts w:eastAsia="Times New Roman"/>
          <w:color w:val="000000" w:themeColor="text1"/>
          <w:szCs w:val="24"/>
        </w:rPr>
        <w:t xml:space="preserve">, </w:t>
      </w:r>
      <w:r>
        <w:rPr>
          <w:rFonts w:eastAsia="Times New Roman"/>
          <w:color w:val="000000" w:themeColor="text1"/>
          <w:szCs w:val="24"/>
        </w:rPr>
        <w:t>διακόσιες- τροπολογιών την</w:t>
      </w:r>
      <w:r w:rsidRPr="00697230">
        <w:rPr>
          <w:rFonts w:eastAsia="Times New Roman"/>
          <w:color w:val="000000" w:themeColor="text1"/>
          <w:szCs w:val="24"/>
        </w:rPr>
        <w:t xml:space="preserve"> τελευταία στιγμή</w:t>
      </w:r>
      <w:r>
        <w:rPr>
          <w:rFonts w:eastAsia="Times New Roman"/>
          <w:color w:val="000000" w:themeColor="text1"/>
          <w:szCs w:val="24"/>
        </w:rPr>
        <w:t>, πράξεις νομοθετικού περιεχομένου, διαδικασίες του κατεπείγοντος, συνεδριάσεις φανταστικές.</w:t>
      </w:r>
    </w:p>
    <w:p w14:paraId="0985615E"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Ποιοι είσαστε; Μα, είσαστε αυτοί, </w:t>
      </w:r>
      <w:r w:rsidRPr="00697230">
        <w:rPr>
          <w:rFonts w:eastAsia="Times New Roman"/>
          <w:color w:val="000000" w:themeColor="text1"/>
          <w:szCs w:val="24"/>
        </w:rPr>
        <w:t>οι οποίοι μόλις εκλεγ</w:t>
      </w:r>
      <w:r>
        <w:rPr>
          <w:rFonts w:eastAsia="Times New Roman"/>
          <w:color w:val="000000" w:themeColor="text1"/>
          <w:szCs w:val="24"/>
        </w:rPr>
        <w:t xml:space="preserve">ήκατε και πήρατε την πρώτη </w:t>
      </w:r>
      <w:r w:rsidRPr="00697230">
        <w:rPr>
          <w:rFonts w:eastAsia="Times New Roman"/>
          <w:color w:val="000000" w:themeColor="text1"/>
          <w:szCs w:val="24"/>
        </w:rPr>
        <w:t>θέση και όχι την πλειοψηφία</w:t>
      </w:r>
      <w:r>
        <w:rPr>
          <w:rFonts w:eastAsia="Times New Roman"/>
          <w:color w:val="000000" w:themeColor="text1"/>
          <w:szCs w:val="24"/>
        </w:rPr>
        <w:t>,</w:t>
      </w:r>
      <w:r w:rsidRPr="00697230">
        <w:rPr>
          <w:rFonts w:eastAsia="Times New Roman"/>
          <w:color w:val="000000" w:themeColor="text1"/>
          <w:szCs w:val="24"/>
        </w:rPr>
        <w:t xml:space="preserve"> επιβιώσ</w:t>
      </w:r>
      <w:r>
        <w:rPr>
          <w:rFonts w:eastAsia="Times New Roman"/>
          <w:color w:val="000000" w:themeColor="text1"/>
          <w:szCs w:val="24"/>
        </w:rPr>
        <w:t>α</w:t>
      </w:r>
      <w:r w:rsidRPr="00697230">
        <w:rPr>
          <w:rFonts w:eastAsia="Times New Roman"/>
          <w:color w:val="000000" w:themeColor="text1"/>
          <w:szCs w:val="24"/>
        </w:rPr>
        <w:t>τε χάρ</w:t>
      </w:r>
      <w:r>
        <w:rPr>
          <w:rFonts w:eastAsia="Times New Roman"/>
          <w:color w:val="000000" w:themeColor="text1"/>
          <w:szCs w:val="24"/>
        </w:rPr>
        <w:t xml:space="preserve">η </w:t>
      </w:r>
      <w:r w:rsidRPr="00697230">
        <w:rPr>
          <w:rFonts w:eastAsia="Times New Roman"/>
          <w:color w:val="000000" w:themeColor="text1"/>
          <w:szCs w:val="24"/>
        </w:rPr>
        <w:t xml:space="preserve">σε δύο </w:t>
      </w:r>
      <w:r>
        <w:rPr>
          <w:rFonts w:eastAsia="Times New Roman"/>
          <w:color w:val="000000" w:themeColor="text1"/>
          <w:szCs w:val="24"/>
        </w:rPr>
        <w:t xml:space="preserve">δεξιούς, έναν που διαλέξατε </w:t>
      </w:r>
      <w:r w:rsidRPr="00697230">
        <w:rPr>
          <w:rFonts w:eastAsia="Times New Roman"/>
          <w:color w:val="000000" w:themeColor="text1"/>
          <w:szCs w:val="24"/>
        </w:rPr>
        <w:t xml:space="preserve">για Πρόεδρο της Δημοκρατίας και τον βγάλατε με </w:t>
      </w:r>
      <w:r>
        <w:rPr>
          <w:rFonts w:eastAsia="Times New Roman"/>
          <w:color w:val="000000" w:themeColor="text1"/>
          <w:szCs w:val="24"/>
        </w:rPr>
        <w:t>εκατόν πενήντα μία</w:t>
      </w:r>
      <w:r w:rsidRPr="00697230">
        <w:rPr>
          <w:rFonts w:eastAsia="Times New Roman"/>
          <w:color w:val="000000" w:themeColor="text1"/>
          <w:szCs w:val="24"/>
        </w:rPr>
        <w:t xml:space="preserve"> ψήφους</w:t>
      </w:r>
      <w:r>
        <w:rPr>
          <w:rFonts w:eastAsia="Times New Roman"/>
          <w:color w:val="000000" w:themeColor="text1"/>
          <w:szCs w:val="24"/>
        </w:rPr>
        <w:t>,</w:t>
      </w:r>
      <w:r w:rsidRPr="00697230">
        <w:rPr>
          <w:rFonts w:eastAsia="Times New Roman"/>
          <w:color w:val="000000" w:themeColor="text1"/>
          <w:szCs w:val="24"/>
        </w:rPr>
        <w:t xml:space="preserve"> παρ</w:t>
      </w:r>
      <w:r>
        <w:rPr>
          <w:rFonts w:eastAsia="Times New Roman"/>
          <w:color w:val="000000" w:themeColor="text1"/>
          <w:szCs w:val="24"/>
        </w:rPr>
        <w:t xml:space="preserve">’ </w:t>
      </w:r>
      <w:r w:rsidRPr="00697230">
        <w:rPr>
          <w:rFonts w:eastAsia="Times New Roman"/>
          <w:color w:val="000000" w:themeColor="text1"/>
          <w:szCs w:val="24"/>
        </w:rPr>
        <w:t xml:space="preserve">ότι δεν </w:t>
      </w:r>
      <w:r>
        <w:rPr>
          <w:rFonts w:eastAsia="Times New Roman"/>
          <w:color w:val="000000" w:themeColor="text1"/>
          <w:szCs w:val="24"/>
        </w:rPr>
        <w:t>ήταν απαραίτητες κα</w:t>
      </w:r>
      <w:r w:rsidRPr="00697230">
        <w:rPr>
          <w:rFonts w:eastAsia="Times New Roman"/>
          <w:color w:val="000000" w:themeColor="text1"/>
          <w:szCs w:val="24"/>
        </w:rPr>
        <w:t>ι τον κ</w:t>
      </w:r>
      <w:r>
        <w:rPr>
          <w:rFonts w:eastAsia="Times New Roman"/>
          <w:color w:val="000000" w:themeColor="text1"/>
          <w:szCs w:val="24"/>
        </w:rPr>
        <w:t>.</w:t>
      </w:r>
      <w:r w:rsidRPr="00697230">
        <w:rPr>
          <w:rFonts w:eastAsia="Times New Roman"/>
          <w:color w:val="000000" w:themeColor="text1"/>
          <w:szCs w:val="24"/>
        </w:rPr>
        <w:t xml:space="preserve"> Πάνο Καμμένο </w:t>
      </w:r>
      <w:r>
        <w:rPr>
          <w:rFonts w:eastAsia="Times New Roman"/>
          <w:color w:val="000000" w:themeColor="text1"/>
          <w:szCs w:val="24"/>
        </w:rPr>
        <w:t>με</w:t>
      </w:r>
      <w:r w:rsidRPr="00697230">
        <w:rPr>
          <w:rFonts w:eastAsia="Times New Roman"/>
          <w:color w:val="000000" w:themeColor="text1"/>
          <w:szCs w:val="24"/>
        </w:rPr>
        <w:t xml:space="preserve"> τους ΑΝΕΛ μέχρι πρότινος</w:t>
      </w:r>
      <w:r>
        <w:rPr>
          <w:rFonts w:eastAsia="Times New Roman"/>
          <w:color w:val="000000" w:themeColor="text1"/>
          <w:szCs w:val="24"/>
        </w:rPr>
        <w:t>.</w:t>
      </w:r>
    </w:p>
    <w:p w14:paraId="0985615F"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Είστε, λοιπόν, ένα κόμμα </w:t>
      </w:r>
      <w:r w:rsidRPr="00697230">
        <w:rPr>
          <w:rFonts w:eastAsia="Times New Roman"/>
          <w:color w:val="000000" w:themeColor="text1"/>
          <w:szCs w:val="24"/>
        </w:rPr>
        <w:t>εντελώς υποκριτικό</w:t>
      </w:r>
      <w:r>
        <w:rPr>
          <w:rFonts w:eastAsia="Times New Roman"/>
          <w:color w:val="000000" w:themeColor="text1"/>
          <w:szCs w:val="24"/>
        </w:rPr>
        <w:t>. Ουαί υμίν</w:t>
      </w:r>
      <w:r>
        <w:rPr>
          <w:rFonts w:eastAsia="Times New Roman"/>
          <w:color w:val="000000" w:themeColor="text1"/>
          <w:szCs w:val="24"/>
        </w:rPr>
        <w:t>…</w:t>
      </w:r>
      <w:r>
        <w:rPr>
          <w:rFonts w:eastAsia="Times New Roman"/>
          <w:color w:val="000000" w:themeColor="text1"/>
          <w:szCs w:val="24"/>
        </w:rPr>
        <w:t xml:space="preserve"> ο διαχωρισμός είναι μεταξύ υποκριτών και φαρισαίων. Φτιάχνετε ένα πολύ ωραίο καινούρ</w:t>
      </w:r>
      <w:r>
        <w:rPr>
          <w:rFonts w:eastAsia="Times New Roman"/>
          <w:color w:val="000000" w:themeColor="text1"/>
          <w:szCs w:val="24"/>
        </w:rPr>
        <w:t>γ</w:t>
      </w:r>
      <w:r>
        <w:rPr>
          <w:rFonts w:eastAsia="Times New Roman"/>
          <w:color w:val="000000" w:themeColor="text1"/>
          <w:szCs w:val="24"/>
        </w:rPr>
        <w:t>ιο δίπολο. Νομίζετε, δηλαδή</w:t>
      </w:r>
      <w:r>
        <w:rPr>
          <w:rFonts w:eastAsia="Times New Roman"/>
          <w:color w:val="000000" w:themeColor="text1"/>
          <w:szCs w:val="24"/>
        </w:rPr>
        <w:t>!</w:t>
      </w:r>
    </w:p>
    <w:p w14:paraId="09856160"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Θέλετε να το αποδείξουμε μέσα στην υποκρισία τ</w:t>
      </w:r>
      <w:r>
        <w:rPr>
          <w:rFonts w:eastAsia="Times New Roman"/>
          <w:color w:val="000000" w:themeColor="text1"/>
          <w:szCs w:val="24"/>
        </w:rPr>
        <w:t>ή</w:t>
      </w:r>
      <w:r>
        <w:rPr>
          <w:rFonts w:eastAsia="Times New Roman"/>
          <w:color w:val="000000" w:themeColor="text1"/>
          <w:szCs w:val="24"/>
        </w:rPr>
        <w:t xml:space="preserve">ς τάχα μου δήθεν </w:t>
      </w:r>
      <w:r>
        <w:rPr>
          <w:rFonts w:eastAsia="Times New Roman"/>
          <w:color w:val="000000" w:themeColor="text1"/>
          <w:szCs w:val="24"/>
        </w:rPr>
        <w:t>Α</w:t>
      </w:r>
      <w:r>
        <w:rPr>
          <w:rFonts w:eastAsia="Times New Roman"/>
          <w:color w:val="000000" w:themeColor="text1"/>
          <w:szCs w:val="24"/>
        </w:rPr>
        <w:t xml:space="preserve">ναθεώρησης; Θα πείσετε ότι </w:t>
      </w:r>
      <w:r w:rsidRPr="00697230">
        <w:rPr>
          <w:rFonts w:eastAsia="Times New Roman"/>
          <w:color w:val="000000" w:themeColor="text1"/>
          <w:szCs w:val="24"/>
        </w:rPr>
        <w:t>ενδιαφέρεσ</w:t>
      </w:r>
      <w:r>
        <w:rPr>
          <w:rFonts w:eastAsia="Times New Roman"/>
          <w:color w:val="000000" w:themeColor="text1"/>
          <w:szCs w:val="24"/>
        </w:rPr>
        <w:t xml:space="preserve">τε </w:t>
      </w:r>
      <w:r w:rsidRPr="00697230">
        <w:rPr>
          <w:rFonts w:eastAsia="Times New Roman"/>
          <w:color w:val="000000" w:themeColor="text1"/>
          <w:szCs w:val="24"/>
        </w:rPr>
        <w:t xml:space="preserve">για το περιβάλλον και </w:t>
      </w:r>
      <w:r>
        <w:rPr>
          <w:rFonts w:eastAsia="Times New Roman"/>
          <w:color w:val="000000" w:themeColor="text1"/>
          <w:szCs w:val="24"/>
        </w:rPr>
        <w:t>εσείς και όλοι</w:t>
      </w:r>
      <w:r>
        <w:rPr>
          <w:rFonts w:eastAsia="Times New Roman"/>
          <w:color w:val="000000" w:themeColor="text1"/>
          <w:szCs w:val="24"/>
        </w:rPr>
        <w:t xml:space="preserve">, </w:t>
      </w:r>
      <w:r w:rsidRPr="00697230">
        <w:rPr>
          <w:rFonts w:eastAsia="Times New Roman"/>
          <w:color w:val="000000" w:themeColor="text1"/>
          <w:szCs w:val="24"/>
        </w:rPr>
        <w:t>πολλαπλασ</w:t>
      </w:r>
      <w:r>
        <w:rPr>
          <w:rFonts w:eastAsia="Times New Roman"/>
          <w:color w:val="000000" w:themeColor="text1"/>
          <w:szCs w:val="24"/>
        </w:rPr>
        <w:t xml:space="preserve">ιάζοντας </w:t>
      </w:r>
      <w:r w:rsidRPr="00697230">
        <w:rPr>
          <w:rFonts w:eastAsia="Times New Roman"/>
          <w:color w:val="000000" w:themeColor="text1"/>
          <w:szCs w:val="24"/>
        </w:rPr>
        <w:t>τις βάσεις</w:t>
      </w:r>
      <w:r>
        <w:rPr>
          <w:rFonts w:eastAsia="Times New Roman"/>
          <w:color w:val="000000" w:themeColor="text1"/>
          <w:szCs w:val="24"/>
        </w:rPr>
        <w:t>,</w:t>
      </w:r>
      <w:r w:rsidRPr="00697230">
        <w:rPr>
          <w:rFonts w:eastAsia="Times New Roman"/>
          <w:color w:val="000000" w:themeColor="text1"/>
          <w:szCs w:val="24"/>
        </w:rPr>
        <w:t xml:space="preserve"> γιατί ως γνωστόν όπου υπάρχουν </w:t>
      </w:r>
      <w:r>
        <w:rPr>
          <w:rFonts w:eastAsia="Times New Roman"/>
          <w:color w:val="000000" w:themeColor="text1"/>
          <w:szCs w:val="24"/>
        </w:rPr>
        <w:t xml:space="preserve">τανκς, </w:t>
      </w:r>
      <w:r w:rsidRPr="00697230">
        <w:rPr>
          <w:rFonts w:eastAsia="Times New Roman"/>
          <w:color w:val="000000" w:themeColor="text1"/>
          <w:szCs w:val="24"/>
        </w:rPr>
        <w:t>αεροπλάνα</w:t>
      </w:r>
      <w:r>
        <w:rPr>
          <w:rFonts w:eastAsia="Times New Roman"/>
          <w:color w:val="000000" w:themeColor="text1"/>
          <w:szCs w:val="24"/>
        </w:rPr>
        <w:t xml:space="preserve">, κηροζίνες, </w:t>
      </w:r>
      <w:r w:rsidRPr="00697230">
        <w:rPr>
          <w:rFonts w:eastAsia="Times New Roman"/>
          <w:color w:val="000000" w:themeColor="text1"/>
          <w:szCs w:val="24"/>
        </w:rPr>
        <w:t>στρατιωτικοί</w:t>
      </w:r>
      <w:r>
        <w:rPr>
          <w:rFonts w:eastAsia="Times New Roman"/>
          <w:color w:val="000000" w:themeColor="text1"/>
          <w:szCs w:val="24"/>
        </w:rPr>
        <w:t>,</w:t>
      </w:r>
      <w:r w:rsidRPr="00697230">
        <w:rPr>
          <w:rFonts w:eastAsia="Times New Roman"/>
          <w:color w:val="000000" w:themeColor="text1"/>
          <w:szCs w:val="24"/>
        </w:rPr>
        <w:t xml:space="preserve"> βλήματα</w:t>
      </w:r>
      <w:r>
        <w:rPr>
          <w:rFonts w:eastAsia="Times New Roman"/>
          <w:color w:val="000000" w:themeColor="text1"/>
          <w:szCs w:val="24"/>
        </w:rPr>
        <w:t>,</w:t>
      </w:r>
      <w:r w:rsidRPr="00697230">
        <w:rPr>
          <w:rFonts w:eastAsia="Times New Roman"/>
          <w:color w:val="000000" w:themeColor="text1"/>
          <w:szCs w:val="24"/>
        </w:rPr>
        <w:t xml:space="preserve"> όλμο</w:t>
      </w:r>
      <w:r>
        <w:rPr>
          <w:rFonts w:eastAsia="Times New Roman"/>
          <w:color w:val="000000" w:themeColor="text1"/>
          <w:szCs w:val="24"/>
        </w:rPr>
        <w:t>ι, πυρίτιδα,</w:t>
      </w:r>
      <w:r w:rsidRPr="00697230">
        <w:rPr>
          <w:rFonts w:eastAsia="Times New Roman"/>
          <w:color w:val="000000" w:themeColor="text1"/>
          <w:szCs w:val="24"/>
        </w:rPr>
        <w:t xml:space="preserve"> πυρηνικά </w:t>
      </w:r>
      <w:r>
        <w:rPr>
          <w:rFonts w:eastAsia="Times New Roman"/>
          <w:color w:val="000000" w:themeColor="text1"/>
          <w:szCs w:val="24"/>
        </w:rPr>
        <w:t xml:space="preserve">και ό,τι άλλο υπάρχει εκεί </w:t>
      </w:r>
      <w:r w:rsidRPr="00697230">
        <w:rPr>
          <w:rFonts w:eastAsia="Times New Roman"/>
          <w:color w:val="000000" w:themeColor="text1"/>
          <w:szCs w:val="24"/>
        </w:rPr>
        <w:t>ακριβώς</w:t>
      </w:r>
      <w:r>
        <w:rPr>
          <w:rFonts w:eastAsia="Times New Roman"/>
          <w:color w:val="000000" w:themeColor="text1"/>
          <w:szCs w:val="24"/>
        </w:rPr>
        <w:t>,</w:t>
      </w:r>
      <w:r w:rsidRPr="00697230">
        <w:rPr>
          <w:rFonts w:eastAsia="Times New Roman"/>
          <w:color w:val="000000" w:themeColor="text1"/>
          <w:szCs w:val="24"/>
        </w:rPr>
        <w:t xml:space="preserve"> </w:t>
      </w:r>
      <w:r>
        <w:rPr>
          <w:rFonts w:eastAsia="Times New Roman"/>
          <w:color w:val="000000" w:themeColor="text1"/>
          <w:szCs w:val="24"/>
        </w:rPr>
        <w:t>προστατεύετε το περιβάλλον.</w:t>
      </w:r>
    </w:p>
    <w:p w14:paraId="09856161"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προωθήσετε </w:t>
      </w:r>
      <w:r w:rsidRPr="00697230">
        <w:rPr>
          <w:rFonts w:eastAsia="Times New Roman"/>
          <w:color w:val="000000" w:themeColor="text1"/>
          <w:szCs w:val="24"/>
        </w:rPr>
        <w:t>την ανεξαρτησία της χώρας</w:t>
      </w:r>
      <w:r>
        <w:rPr>
          <w:rFonts w:eastAsia="Times New Roman"/>
          <w:color w:val="000000" w:themeColor="text1"/>
          <w:szCs w:val="24"/>
        </w:rPr>
        <w:t xml:space="preserve"> και τη δυνατότητα να βγει από το μνημόνιο και τάχα μου δήθεν τάζετε, για παράδειγμα, κάτι που σας είπε το ΚΚΕ. Είναι ε</w:t>
      </w:r>
      <w:r w:rsidRPr="00697230">
        <w:rPr>
          <w:rFonts w:eastAsia="Times New Roman"/>
          <w:color w:val="000000" w:themeColor="text1"/>
          <w:szCs w:val="24"/>
        </w:rPr>
        <w:t xml:space="preserve">πίσημη θέση του </w:t>
      </w:r>
      <w:r>
        <w:rPr>
          <w:rFonts w:eastAsia="Times New Roman"/>
          <w:color w:val="000000" w:themeColor="text1"/>
          <w:szCs w:val="24"/>
        </w:rPr>
        <w:t>ΚΚΕ. Δ</w:t>
      </w:r>
      <w:r w:rsidRPr="00697230">
        <w:rPr>
          <w:rFonts w:eastAsia="Times New Roman"/>
          <w:color w:val="000000" w:themeColor="text1"/>
          <w:szCs w:val="24"/>
        </w:rPr>
        <w:t xml:space="preserve">εν τολμήσατε να </w:t>
      </w:r>
      <w:r>
        <w:rPr>
          <w:rFonts w:eastAsia="Times New Roman"/>
          <w:color w:val="000000" w:themeColor="text1"/>
          <w:szCs w:val="24"/>
        </w:rPr>
        <w:t xml:space="preserve">το </w:t>
      </w:r>
      <w:r w:rsidRPr="00697230">
        <w:rPr>
          <w:rFonts w:eastAsia="Times New Roman"/>
          <w:color w:val="000000" w:themeColor="text1"/>
          <w:szCs w:val="24"/>
        </w:rPr>
        <w:t xml:space="preserve">βάλετε σε διαδικασία </w:t>
      </w:r>
      <w:r>
        <w:rPr>
          <w:rFonts w:eastAsia="Times New Roman"/>
          <w:color w:val="000000" w:themeColor="text1"/>
          <w:szCs w:val="24"/>
        </w:rPr>
        <w:t>ψήφου γ</w:t>
      </w:r>
      <w:r w:rsidRPr="00697230">
        <w:rPr>
          <w:rFonts w:eastAsia="Times New Roman"/>
          <w:color w:val="000000" w:themeColor="text1"/>
          <w:szCs w:val="24"/>
        </w:rPr>
        <w:t xml:space="preserve">ιατί </w:t>
      </w:r>
      <w:r>
        <w:rPr>
          <w:rFonts w:eastAsia="Times New Roman"/>
          <w:color w:val="000000" w:themeColor="text1"/>
          <w:szCs w:val="24"/>
        </w:rPr>
        <w:t>φ</w:t>
      </w:r>
      <w:r w:rsidRPr="00697230">
        <w:rPr>
          <w:rFonts w:eastAsia="Times New Roman"/>
          <w:color w:val="000000" w:themeColor="text1"/>
          <w:szCs w:val="24"/>
        </w:rPr>
        <w:t>οβάσ</w:t>
      </w:r>
      <w:r>
        <w:rPr>
          <w:rFonts w:eastAsia="Times New Roman"/>
          <w:color w:val="000000" w:themeColor="text1"/>
          <w:szCs w:val="24"/>
        </w:rPr>
        <w:t>τε. Φοβάστε, ενδεχομένως, και τη συνείδηση. Δεν είναι μόνο</w:t>
      </w:r>
      <w:r>
        <w:rPr>
          <w:rFonts w:eastAsia="Times New Roman"/>
          <w:color w:val="000000" w:themeColor="text1"/>
          <w:szCs w:val="24"/>
        </w:rPr>
        <w:t xml:space="preserve"> η συνείδηση των έξι, οι οποίοι με μια επιστολή καθορίζεται, είναι και η συνείδηση των υπολοίπων Βουλευτών. Γι’ αυτό δεν βάλατε προτάσεις κ</w:t>
      </w:r>
      <w:r w:rsidRPr="00697230">
        <w:rPr>
          <w:rFonts w:eastAsia="Times New Roman"/>
          <w:color w:val="000000" w:themeColor="text1"/>
          <w:szCs w:val="24"/>
        </w:rPr>
        <w:t>ομμάτων μέσα</w:t>
      </w:r>
      <w:r>
        <w:rPr>
          <w:rFonts w:eastAsia="Times New Roman"/>
          <w:color w:val="000000" w:themeColor="text1"/>
          <w:szCs w:val="24"/>
        </w:rPr>
        <w:t xml:space="preserve">. </w:t>
      </w:r>
    </w:p>
    <w:p w14:paraId="09856162"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697230">
        <w:rPr>
          <w:rFonts w:eastAsia="Times New Roman"/>
          <w:color w:val="000000" w:themeColor="text1"/>
          <w:szCs w:val="24"/>
        </w:rPr>
        <w:t xml:space="preserve">ομματικός σχηματισμός </w:t>
      </w:r>
      <w:r>
        <w:rPr>
          <w:rFonts w:eastAsia="Times New Roman"/>
          <w:color w:val="000000" w:themeColor="text1"/>
          <w:szCs w:val="24"/>
        </w:rPr>
        <w:t>σαν το ΚΚΕ</w:t>
      </w:r>
      <w:r w:rsidRPr="00697230">
        <w:rPr>
          <w:rFonts w:eastAsia="Times New Roman"/>
          <w:color w:val="000000" w:themeColor="text1"/>
          <w:szCs w:val="24"/>
        </w:rPr>
        <w:t xml:space="preserve"> δεν μπορούσε να κάνει προτάσεις </w:t>
      </w:r>
      <w:r>
        <w:rPr>
          <w:rFonts w:eastAsia="Times New Roman"/>
          <w:color w:val="000000" w:themeColor="text1"/>
          <w:szCs w:val="24"/>
        </w:rPr>
        <w:t xml:space="preserve">και να τεθούν </w:t>
      </w:r>
      <w:r w:rsidRPr="00697230">
        <w:rPr>
          <w:rFonts w:eastAsia="Times New Roman"/>
          <w:color w:val="000000" w:themeColor="text1"/>
          <w:szCs w:val="24"/>
        </w:rPr>
        <w:t xml:space="preserve">στην ψηφοφορία </w:t>
      </w:r>
      <w:r>
        <w:rPr>
          <w:rFonts w:eastAsia="Times New Roman"/>
          <w:color w:val="000000" w:themeColor="text1"/>
          <w:szCs w:val="24"/>
        </w:rPr>
        <w:t>των υπο</w:t>
      </w:r>
      <w:r>
        <w:rPr>
          <w:rFonts w:eastAsia="Times New Roman"/>
          <w:color w:val="000000" w:themeColor="text1"/>
          <w:szCs w:val="24"/>
        </w:rPr>
        <w:t xml:space="preserve">λοίπων Βουλευτών; Σοβαρολογείτε; Και θέλετε πενήντα και πενήντα μόνο; Δηλαδή, για να παίξετε το παιχνίδι της </w:t>
      </w:r>
      <w:r>
        <w:rPr>
          <w:rFonts w:eastAsia="Times New Roman"/>
          <w:color w:val="000000" w:themeColor="text1"/>
          <w:szCs w:val="24"/>
        </w:rPr>
        <w:t>Α</w:t>
      </w:r>
      <w:r>
        <w:rPr>
          <w:rFonts w:eastAsia="Times New Roman"/>
          <w:color w:val="000000" w:themeColor="text1"/>
          <w:szCs w:val="24"/>
        </w:rPr>
        <w:t>ναθεώρησης σε στυλ Ολυμπιακός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Π</w:t>
      </w:r>
      <w:r w:rsidRPr="00697230">
        <w:rPr>
          <w:rFonts w:eastAsia="Times New Roman"/>
          <w:color w:val="000000" w:themeColor="text1"/>
          <w:szCs w:val="24"/>
        </w:rPr>
        <w:t>αναθηναϊκός</w:t>
      </w:r>
      <w:r>
        <w:rPr>
          <w:rFonts w:eastAsia="Times New Roman"/>
          <w:color w:val="000000" w:themeColor="text1"/>
          <w:szCs w:val="24"/>
        </w:rPr>
        <w:t>, αλλά με ξένο διαιτητή και ο ξένος διαιτητής είναι η τρόικα ή, αν θέλετε, η</w:t>
      </w:r>
      <w:r w:rsidRPr="00697230">
        <w:rPr>
          <w:rFonts w:eastAsia="Times New Roman"/>
          <w:color w:val="000000" w:themeColor="text1"/>
          <w:szCs w:val="24"/>
        </w:rPr>
        <w:t xml:space="preserve"> μεταλλαγμέν</w:t>
      </w:r>
      <w:r>
        <w:rPr>
          <w:rFonts w:eastAsia="Times New Roman"/>
          <w:color w:val="000000" w:themeColor="text1"/>
          <w:szCs w:val="24"/>
        </w:rPr>
        <w:t xml:space="preserve">η τρόικα. </w:t>
      </w:r>
    </w:p>
    <w:p w14:paraId="0985616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Άνο</w:t>
      </w:r>
      <w:r>
        <w:rPr>
          <w:rFonts w:eastAsia="Times New Roman"/>
          <w:color w:val="000000" w:themeColor="text1"/>
          <w:szCs w:val="24"/>
        </w:rPr>
        <w:t>ιξε ο Πρωθυπουργός, γκουγκλάρισε τα περί</w:t>
      </w:r>
      <w:r w:rsidRPr="00697230">
        <w:rPr>
          <w:rFonts w:eastAsia="Times New Roman"/>
          <w:color w:val="000000" w:themeColor="text1"/>
          <w:szCs w:val="24"/>
        </w:rPr>
        <w:t xml:space="preserve"> Συντάγματος</w:t>
      </w:r>
      <w:r>
        <w:rPr>
          <w:rFonts w:eastAsia="Times New Roman"/>
          <w:color w:val="000000" w:themeColor="text1"/>
          <w:szCs w:val="24"/>
        </w:rPr>
        <w:t xml:space="preserve"> να μας πει πότε έγιναν οι </w:t>
      </w:r>
      <w:r>
        <w:rPr>
          <w:rFonts w:eastAsia="Times New Roman"/>
          <w:color w:val="000000" w:themeColor="text1"/>
          <w:szCs w:val="24"/>
        </w:rPr>
        <w:t>Α</w:t>
      </w:r>
      <w:r>
        <w:rPr>
          <w:rFonts w:eastAsia="Times New Roman"/>
          <w:color w:val="000000" w:themeColor="text1"/>
          <w:szCs w:val="24"/>
        </w:rPr>
        <w:t xml:space="preserve">ναθεωρήσεις. Αν πατήσεις το </w:t>
      </w:r>
      <w:r>
        <w:rPr>
          <w:rFonts w:eastAsia="Times New Roman"/>
          <w:color w:val="000000" w:themeColor="text1"/>
          <w:szCs w:val="24"/>
          <w:lang w:val="en-US"/>
        </w:rPr>
        <w:t>Google</w:t>
      </w:r>
      <w:r w:rsidRPr="00594AA6">
        <w:rPr>
          <w:rFonts w:eastAsia="Times New Roman"/>
          <w:color w:val="000000" w:themeColor="text1"/>
          <w:szCs w:val="24"/>
        </w:rPr>
        <w:t xml:space="preserve">, </w:t>
      </w:r>
      <w:r>
        <w:rPr>
          <w:rFonts w:eastAsia="Times New Roman"/>
          <w:color w:val="000000" w:themeColor="text1"/>
          <w:szCs w:val="24"/>
        </w:rPr>
        <w:t xml:space="preserve">βρίσκεις πότε έγιναν οι </w:t>
      </w:r>
      <w:r>
        <w:rPr>
          <w:rFonts w:eastAsia="Times New Roman"/>
          <w:color w:val="000000" w:themeColor="text1"/>
          <w:szCs w:val="24"/>
        </w:rPr>
        <w:t>Α</w:t>
      </w:r>
      <w:r>
        <w:rPr>
          <w:rFonts w:eastAsia="Times New Roman"/>
          <w:color w:val="000000" w:themeColor="text1"/>
          <w:szCs w:val="24"/>
        </w:rPr>
        <w:t>ναθεωρήσεις του Συντάγματος και μοιάζεις και πολύ γκουγκλαρισμένος απέναντι σ’ αυτή τη διαδικασία. Δεν υπάρχει άνθρ</w:t>
      </w:r>
      <w:r>
        <w:rPr>
          <w:rFonts w:eastAsia="Times New Roman"/>
          <w:color w:val="000000" w:themeColor="text1"/>
          <w:szCs w:val="24"/>
        </w:rPr>
        <w:t xml:space="preserve">ωπος που δεν μπορεί να γκουγκλάρει πότε έγιναν αυτά. </w:t>
      </w:r>
    </w:p>
    <w:p w14:paraId="0985616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Υπάρχει, όμως, κόσμος που θυμάται την </w:t>
      </w:r>
      <w:r>
        <w:rPr>
          <w:rFonts w:eastAsia="Times New Roman"/>
          <w:color w:val="000000" w:themeColor="text1"/>
          <w:szCs w:val="24"/>
        </w:rPr>
        <w:t>«</w:t>
      </w:r>
      <w:r>
        <w:rPr>
          <w:rFonts w:eastAsia="Times New Roman"/>
          <w:color w:val="000000" w:themeColor="text1"/>
          <w:szCs w:val="24"/>
        </w:rPr>
        <w:t>τρόικα του Συντάγματος</w:t>
      </w:r>
      <w:r>
        <w:rPr>
          <w:rFonts w:eastAsia="Times New Roman"/>
          <w:color w:val="000000" w:themeColor="text1"/>
          <w:szCs w:val="24"/>
        </w:rPr>
        <w:t>»</w:t>
      </w:r>
      <w:r>
        <w:rPr>
          <w:rFonts w:eastAsia="Times New Roman"/>
          <w:color w:val="000000" w:themeColor="text1"/>
          <w:szCs w:val="24"/>
        </w:rPr>
        <w:t xml:space="preserve"> που μιλούσε για άμεση </w:t>
      </w:r>
      <w:r>
        <w:rPr>
          <w:rFonts w:eastAsia="Times New Roman"/>
          <w:color w:val="000000" w:themeColor="text1"/>
          <w:szCs w:val="24"/>
        </w:rPr>
        <w:t>δ</w:t>
      </w:r>
      <w:r w:rsidRPr="00697230">
        <w:rPr>
          <w:rFonts w:eastAsia="Times New Roman"/>
          <w:color w:val="000000" w:themeColor="text1"/>
          <w:szCs w:val="24"/>
        </w:rPr>
        <w:t>ημοκρατία</w:t>
      </w:r>
      <w:r>
        <w:rPr>
          <w:rFonts w:eastAsia="Times New Roman"/>
          <w:color w:val="000000" w:themeColor="text1"/>
          <w:szCs w:val="24"/>
        </w:rPr>
        <w:t xml:space="preserve">. Θα μου πείτε ήταν ο κ. Κατρούγκαλος, </w:t>
      </w:r>
      <w:r w:rsidRPr="00697230">
        <w:rPr>
          <w:rFonts w:eastAsia="Times New Roman"/>
          <w:color w:val="000000" w:themeColor="text1"/>
          <w:szCs w:val="24"/>
        </w:rPr>
        <w:t>ο κ</w:t>
      </w:r>
      <w:r>
        <w:rPr>
          <w:rFonts w:eastAsia="Times New Roman"/>
          <w:color w:val="000000" w:themeColor="text1"/>
          <w:szCs w:val="24"/>
        </w:rPr>
        <w:t xml:space="preserve">. </w:t>
      </w:r>
      <w:r w:rsidRPr="00697230">
        <w:rPr>
          <w:rFonts w:eastAsia="Times New Roman"/>
          <w:color w:val="000000" w:themeColor="text1"/>
          <w:szCs w:val="24"/>
        </w:rPr>
        <w:t xml:space="preserve">Καζάκης </w:t>
      </w:r>
      <w:r>
        <w:rPr>
          <w:rFonts w:eastAsia="Times New Roman"/>
          <w:color w:val="000000" w:themeColor="text1"/>
          <w:szCs w:val="24"/>
        </w:rPr>
        <w:t xml:space="preserve">και ο κ. Βαρουφάκης </w:t>
      </w:r>
      <w:r w:rsidRPr="00697230">
        <w:rPr>
          <w:rFonts w:eastAsia="Times New Roman"/>
          <w:color w:val="000000" w:themeColor="text1"/>
          <w:szCs w:val="24"/>
        </w:rPr>
        <w:t xml:space="preserve">στη </w:t>
      </w:r>
      <w:r>
        <w:rPr>
          <w:rFonts w:eastAsia="Times New Roman"/>
          <w:color w:val="000000" w:themeColor="text1"/>
          <w:szCs w:val="24"/>
        </w:rPr>
        <w:t xml:space="preserve">γνωστή </w:t>
      </w:r>
      <w:r w:rsidRPr="00697230">
        <w:rPr>
          <w:rFonts w:eastAsia="Times New Roman"/>
          <w:color w:val="000000" w:themeColor="text1"/>
          <w:szCs w:val="24"/>
        </w:rPr>
        <w:t>φωτογραφία</w:t>
      </w:r>
      <w:r>
        <w:rPr>
          <w:rFonts w:eastAsia="Times New Roman"/>
          <w:color w:val="000000" w:themeColor="text1"/>
          <w:szCs w:val="24"/>
        </w:rPr>
        <w:t>. Μιλούσαν για</w:t>
      </w:r>
      <w:r>
        <w:rPr>
          <w:rFonts w:eastAsia="Times New Roman"/>
          <w:color w:val="000000" w:themeColor="text1"/>
          <w:szCs w:val="24"/>
        </w:rPr>
        <w:t xml:space="preserve"> άμεση</w:t>
      </w:r>
      <w:r w:rsidRPr="00697230">
        <w:rPr>
          <w:rFonts w:eastAsia="Times New Roman"/>
          <w:color w:val="000000" w:themeColor="text1"/>
          <w:szCs w:val="24"/>
        </w:rPr>
        <w:t xml:space="preserve"> δημοκρατία στο Σύνταγμα</w:t>
      </w:r>
      <w:r>
        <w:rPr>
          <w:rFonts w:eastAsia="Times New Roman"/>
          <w:color w:val="000000" w:themeColor="text1"/>
          <w:szCs w:val="24"/>
        </w:rPr>
        <w:t>.</w:t>
      </w:r>
    </w:p>
    <w:p w14:paraId="09856165"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Δεν μου λέτε; Ή</w:t>
      </w:r>
      <w:r w:rsidRPr="00697230">
        <w:rPr>
          <w:rFonts w:eastAsia="Times New Roman"/>
          <w:color w:val="000000" w:themeColor="text1"/>
          <w:szCs w:val="24"/>
        </w:rPr>
        <w:t xml:space="preserve">ταν άμεση </w:t>
      </w:r>
      <w:r>
        <w:rPr>
          <w:rFonts w:eastAsia="Times New Roman"/>
          <w:color w:val="000000" w:themeColor="text1"/>
          <w:szCs w:val="24"/>
        </w:rPr>
        <w:t xml:space="preserve">η </w:t>
      </w:r>
      <w:r>
        <w:rPr>
          <w:rFonts w:eastAsia="Times New Roman"/>
          <w:color w:val="000000" w:themeColor="text1"/>
          <w:szCs w:val="24"/>
        </w:rPr>
        <w:t>δ</w:t>
      </w:r>
      <w:r w:rsidRPr="00697230">
        <w:rPr>
          <w:rFonts w:eastAsia="Times New Roman"/>
          <w:color w:val="000000" w:themeColor="text1"/>
          <w:szCs w:val="24"/>
        </w:rPr>
        <w:t xml:space="preserve">ημοκρατία του </w:t>
      </w:r>
      <w:r>
        <w:rPr>
          <w:rFonts w:eastAsia="Times New Roman"/>
          <w:color w:val="000000" w:themeColor="text1"/>
          <w:szCs w:val="24"/>
        </w:rPr>
        <w:t>Β</w:t>
      </w:r>
      <w:r w:rsidRPr="00697230">
        <w:rPr>
          <w:rFonts w:eastAsia="Times New Roman"/>
          <w:color w:val="000000" w:themeColor="text1"/>
          <w:szCs w:val="24"/>
        </w:rPr>
        <w:t>ίσεγκραντ</w:t>
      </w:r>
      <w:r>
        <w:rPr>
          <w:rFonts w:eastAsia="Times New Roman"/>
          <w:color w:val="000000" w:themeColor="text1"/>
          <w:szCs w:val="24"/>
        </w:rPr>
        <w:t>, όταν έκλεισαν οι χώρες του Βίσεγκραντ τ</w:t>
      </w:r>
      <w:r w:rsidRPr="00697230">
        <w:rPr>
          <w:rFonts w:eastAsia="Times New Roman"/>
          <w:color w:val="000000" w:themeColor="text1"/>
          <w:szCs w:val="24"/>
        </w:rPr>
        <w:t>α σύνορα</w:t>
      </w:r>
      <w:r>
        <w:rPr>
          <w:rFonts w:eastAsia="Times New Roman"/>
          <w:color w:val="000000" w:themeColor="text1"/>
          <w:szCs w:val="24"/>
        </w:rPr>
        <w:t xml:space="preserve">; Ήταν πολύ απελευθερωμένη </w:t>
      </w:r>
      <w:r w:rsidRPr="00697230">
        <w:rPr>
          <w:rFonts w:eastAsia="Times New Roman"/>
          <w:color w:val="000000" w:themeColor="text1"/>
          <w:szCs w:val="24"/>
        </w:rPr>
        <w:t>πολιτική και σεβασ</w:t>
      </w:r>
      <w:r>
        <w:rPr>
          <w:rFonts w:eastAsia="Times New Roman"/>
          <w:color w:val="000000" w:themeColor="text1"/>
          <w:szCs w:val="24"/>
        </w:rPr>
        <w:t>τ</w:t>
      </w:r>
      <w:r w:rsidRPr="00697230">
        <w:rPr>
          <w:rFonts w:eastAsia="Times New Roman"/>
          <w:color w:val="000000" w:themeColor="text1"/>
          <w:szCs w:val="24"/>
        </w:rPr>
        <w:t>ική και για τους μετανάστες</w:t>
      </w:r>
      <w:r>
        <w:rPr>
          <w:rFonts w:eastAsia="Times New Roman"/>
          <w:color w:val="000000" w:themeColor="text1"/>
          <w:szCs w:val="24"/>
        </w:rPr>
        <w:t>,</w:t>
      </w:r>
      <w:r w:rsidRPr="00697230">
        <w:rPr>
          <w:rFonts w:eastAsia="Times New Roman"/>
          <w:color w:val="000000" w:themeColor="text1"/>
          <w:szCs w:val="24"/>
        </w:rPr>
        <w:t xml:space="preserve"> για τους πολίτες</w:t>
      </w:r>
      <w:r>
        <w:rPr>
          <w:rFonts w:eastAsia="Times New Roman"/>
          <w:color w:val="000000" w:themeColor="text1"/>
          <w:szCs w:val="24"/>
        </w:rPr>
        <w:t>, γ</w:t>
      </w:r>
      <w:r w:rsidRPr="00697230">
        <w:rPr>
          <w:rFonts w:eastAsia="Times New Roman"/>
          <w:color w:val="000000" w:themeColor="text1"/>
          <w:szCs w:val="24"/>
        </w:rPr>
        <w:t>ια την Ευρώπη</w:t>
      </w:r>
      <w:r>
        <w:rPr>
          <w:rFonts w:eastAsia="Times New Roman"/>
          <w:color w:val="000000" w:themeColor="text1"/>
          <w:szCs w:val="24"/>
        </w:rPr>
        <w:t>, για τα</w:t>
      </w:r>
      <w:r w:rsidRPr="00697230">
        <w:rPr>
          <w:rFonts w:eastAsia="Times New Roman"/>
          <w:color w:val="000000" w:themeColor="text1"/>
          <w:szCs w:val="24"/>
        </w:rPr>
        <w:t xml:space="preserve"> ανθρώπινα δικαιώματα</w:t>
      </w:r>
      <w:r>
        <w:rPr>
          <w:rFonts w:eastAsia="Times New Roman"/>
          <w:color w:val="000000" w:themeColor="text1"/>
          <w:szCs w:val="24"/>
        </w:rPr>
        <w:t xml:space="preserve"> να </w:t>
      </w:r>
      <w:r w:rsidRPr="00697230">
        <w:rPr>
          <w:rFonts w:eastAsia="Times New Roman"/>
          <w:color w:val="000000" w:themeColor="text1"/>
          <w:szCs w:val="24"/>
        </w:rPr>
        <w:t>περνά</w:t>
      </w:r>
      <w:r>
        <w:rPr>
          <w:rFonts w:eastAsia="Times New Roman"/>
          <w:color w:val="000000" w:themeColor="text1"/>
          <w:szCs w:val="24"/>
        </w:rPr>
        <w:t xml:space="preserve">νε τα τρένα </w:t>
      </w:r>
      <w:r w:rsidRPr="00697230">
        <w:rPr>
          <w:rFonts w:eastAsia="Times New Roman"/>
          <w:color w:val="000000" w:themeColor="text1"/>
          <w:szCs w:val="24"/>
        </w:rPr>
        <w:t>με τα προϊόντα</w:t>
      </w:r>
      <w:r>
        <w:rPr>
          <w:rFonts w:eastAsia="Times New Roman"/>
          <w:color w:val="000000" w:themeColor="text1"/>
          <w:szCs w:val="24"/>
        </w:rPr>
        <w:t>,</w:t>
      </w:r>
      <w:r w:rsidRPr="00697230">
        <w:rPr>
          <w:rFonts w:eastAsia="Times New Roman"/>
          <w:color w:val="000000" w:themeColor="text1"/>
          <w:szCs w:val="24"/>
        </w:rPr>
        <w:t xml:space="preserve"> να μην περνάνε οι άνθρωποι</w:t>
      </w:r>
      <w:r>
        <w:rPr>
          <w:rFonts w:eastAsia="Times New Roman"/>
          <w:color w:val="000000" w:themeColor="text1"/>
          <w:szCs w:val="24"/>
        </w:rPr>
        <w:t>; Είναι πάρα πολύ ωραία η Σένγκεν; Δύο φορές άρθηκε η Σένγκεν</w:t>
      </w:r>
      <w:r w:rsidRPr="002D1E53">
        <w:rPr>
          <w:rFonts w:eastAsia="Times New Roman"/>
          <w:color w:val="000000" w:themeColor="text1"/>
          <w:szCs w:val="24"/>
        </w:rPr>
        <w:t xml:space="preserve">: </w:t>
      </w:r>
      <w:r>
        <w:rPr>
          <w:rFonts w:eastAsia="Times New Roman"/>
          <w:color w:val="000000" w:themeColor="text1"/>
          <w:szCs w:val="24"/>
        </w:rPr>
        <w:t xml:space="preserve">μία στη Γένοβα- θα έπρεπε να τη θυμάστε, δεν μπορεί να την ξεχάσατε, για να μπορέσουν να έλθουν και πύραυλοι </w:t>
      </w:r>
      <w:r>
        <w:rPr>
          <w:rFonts w:eastAsia="Times New Roman"/>
          <w:color w:val="000000" w:themeColor="text1"/>
          <w:szCs w:val="24"/>
        </w:rPr>
        <w:t>και τούτα και τα άλλα- και μία στο Μουντιάλ που έγινε στη Γερμανία</w:t>
      </w:r>
      <w:r>
        <w:rPr>
          <w:rFonts w:eastAsia="Times New Roman"/>
          <w:color w:val="000000" w:themeColor="text1"/>
          <w:szCs w:val="24"/>
        </w:rPr>
        <w:t>,</w:t>
      </w:r>
      <w:r>
        <w:rPr>
          <w:rFonts w:eastAsia="Times New Roman"/>
          <w:color w:val="000000" w:themeColor="text1"/>
          <w:szCs w:val="24"/>
        </w:rPr>
        <w:t xml:space="preserve"> για να μπορέσει να έλθει ο απαιτούμενος αριθμός πορνών από τις ανατολικές χώρες.</w:t>
      </w:r>
    </w:p>
    <w:p w14:paraId="09856166"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έρχεστε εδώ τώρα και </w:t>
      </w:r>
      <w:r w:rsidRPr="00697230">
        <w:rPr>
          <w:rFonts w:eastAsia="Times New Roman"/>
          <w:color w:val="000000" w:themeColor="text1"/>
          <w:szCs w:val="24"/>
        </w:rPr>
        <w:t xml:space="preserve">μιλάτε </w:t>
      </w:r>
      <w:r>
        <w:rPr>
          <w:rFonts w:eastAsia="Times New Roman"/>
          <w:color w:val="000000" w:themeColor="text1"/>
          <w:szCs w:val="24"/>
        </w:rPr>
        <w:t xml:space="preserve">ότι </w:t>
      </w:r>
      <w:r w:rsidRPr="00697230">
        <w:rPr>
          <w:rFonts w:eastAsia="Times New Roman"/>
          <w:color w:val="000000" w:themeColor="text1"/>
          <w:szCs w:val="24"/>
        </w:rPr>
        <w:t>θα κάνε</w:t>
      </w:r>
      <w:r>
        <w:rPr>
          <w:rFonts w:eastAsia="Times New Roman"/>
          <w:color w:val="000000" w:themeColor="text1"/>
          <w:szCs w:val="24"/>
        </w:rPr>
        <w:t xml:space="preserve">τε, λέει, </w:t>
      </w:r>
      <w:r w:rsidRPr="00697230">
        <w:rPr>
          <w:rFonts w:eastAsia="Times New Roman"/>
          <w:color w:val="000000" w:themeColor="text1"/>
          <w:szCs w:val="24"/>
        </w:rPr>
        <w:t>λαϊκά δημοψηφίσματα</w:t>
      </w:r>
      <w:r>
        <w:rPr>
          <w:rFonts w:eastAsia="Times New Roman"/>
          <w:color w:val="000000" w:themeColor="text1"/>
          <w:szCs w:val="24"/>
        </w:rPr>
        <w:t>. Α</w:t>
      </w:r>
      <w:r w:rsidRPr="00697230">
        <w:rPr>
          <w:rFonts w:eastAsia="Times New Roman"/>
          <w:color w:val="000000" w:themeColor="text1"/>
          <w:szCs w:val="24"/>
        </w:rPr>
        <w:t>υτά πο</w:t>
      </w:r>
      <w:r>
        <w:rPr>
          <w:rFonts w:eastAsia="Times New Roman"/>
          <w:color w:val="000000" w:themeColor="text1"/>
          <w:szCs w:val="24"/>
        </w:rPr>
        <w:t>ύ</w:t>
      </w:r>
      <w:r w:rsidRPr="00697230">
        <w:rPr>
          <w:rFonts w:eastAsia="Times New Roman"/>
          <w:color w:val="000000" w:themeColor="text1"/>
          <w:szCs w:val="24"/>
        </w:rPr>
        <w:t xml:space="preserve"> τα λέτε</w:t>
      </w:r>
      <w:r>
        <w:rPr>
          <w:rFonts w:eastAsia="Times New Roman"/>
          <w:color w:val="000000" w:themeColor="text1"/>
          <w:szCs w:val="24"/>
        </w:rPr>
        <w:t xml:space="preserve">; Σε ποιους τα </w:t>
      </w:r>
      <w:r>
        <w:rPr>
          <w:rFonts w:eastAsia="Times New Roman"/>
          <w:color w:val="000000" w:themeColor="text1"/>
          <w:szCs w:val="24"/>
        </w:rPr>
        <w:t>λέτε; Αν θέλατε να δείξετε ότι σέβεστε τη βάση</w:t>
      </w:r>
      <w:r w:rsidRPr="00697230">
        <w:rPr>
          <w:rFonts w:eastAsia="Times New Roman"/>
          <w:color w:val="000000" w:themeColor="text1"/>
          <w:szCs w:val="24"/>
        </w:rPr>
        <w:t xml:space="preserve"> στοιχειω</w:t>
      </w:r>
      <w:r>
        <w:rPr>
          <w:rFonts w:eastAsia="Times New Roman"/>
          <w:color w:val="000000" w:themeColor="text1"/>
          <w:szCs w:val="24"/>
        </w:rPr>
        <w:t>δώς, θα παίρνατε να θέσετε σε συζήτηση, ούτε κα</w:t>
      </w:r>
      <w:r w:rsidRPr="00697230">
        <w:rPr>
          <w:rFonts w:eastAsia="Times New Roman"/>
          <w:color w:val="000000" w:themeColor="text1"/>
          <w:szCs w:val="24"/>
        </w:rPr>
        <w:t xml:space="preserve">ν </w:t>
      </w:r>
      <w:r>
        <w:rPr>
          <w:rFonts w:eastAsia="Times New Roman"/>
          <w:color w:val="000000" w:themeColor="text1"/>
          <w:szCs w:val="24"/>
        </w:rPr>
        <w:t xml:space="preserve">ψηφοφορία, πεντακόσια δεκατρία </w:t>
      </w:r>
      <w:r w:rsidRPr="00697230">
        <w:rPr>
          <w:rFonts w:eastAsia="Times New Roman"/>
          <w:color w:val="000000" w:themeColor="text1"/>
          <w:szCs w:val="24"/>
        </w:rPr>
        <w:t xml:space="preserve">σωματεία εργαζομένων </w:t>
      </w:r>
      <w:r>
        <w:rPr>
          <w:rFonts w:eastAsia="Times New Roman"/>
          <w:color w:val="000000" w:themeColor="text1"/>
          <w:szCs w:val="24"/>
        </w:rPr>
        <w:t>π</w:t>
      </w:r>
      <w:r w:rsidRPr="00697230">
        <w:rPr>
          <w:rFonts w:eastAsia="Times New Roman"/>
          <w:color w:val="000000" w:themeColor="text1"/>
          <w:szCs w:val="24"/>
        </w:rPr>
        <w:t xml:space="preserve">ρωτοβάθμια και </w:t>
      </w:r>
      <w:r>
        <w:rPr>
          <w:rFonts w:eastAsia="Times New Roman"/>
          <w:color w:val="000000" w:themeColor="text1"/>
          <w:szCs w:val="24"/>
        </w:rPr>
        <w:t>δ</w:t>
      </w:r>
      <w:r w:rsidRPr="00697230">
        <w:rPr>
          <w:rFonts w:eastAsia="Times New Roman"/>
          <w:color w:val="000000" w:themeColor="text1"/>
          <w:szCs w:val="24"/>
        </w:rPr>
        <w:t>ευτεροβάθμια</w:t>
      </w:r>
      <w:r>
        <w:rPr>
          <w:rFonts w:eastAsia="Times New Roman"/>
          <w:color w:val="000000" w:themeColor="text1"/>
          <w:szCs w:val="24"/>
        </w:rPr>
        <w:t>. Φέρανε εδώ για</w:t>
      </w:r>
      <w:r w:rsidRPr="00697230">
        <w:rPr>
          <w:rFonts w:eastAsia="Times New Roman"/>
          <w:color w:val="000000" w:themeColor="text1"/>
          <w:szCs w:val="24"/>
        </w:rPr>
        <w:t xml:space="preserve"> τις συλλογικές συμβάσεις πρόταση </w:t>
      </w:r>
      <w:r>
        <w:rPr>
          <w:rFonts w:eastAsia="Times New Roman"/>
          <w:color w:val="000000" w:themeColor="text1"/>
          <w:szCs w:val="24"/>
        </w:rPr>
        <w:t>νόμου</w:t>
      </w:r>
      <w:r w:rsidRPr="00697230">
        <w:rPr>
          <w:rFonts w:eastAsia="Times New Roman"/>
          <w:color w:val="000000" w:themeColor="text1"/>
          <w:szCs w:val="24"/>
        </w:rPr>
        <w:t xml:space="preserve"> </w:t>
      </w:r>
      <w:r>
        <w:rPr>
          <w:rFonts w:eastAsia="Times New Roman"/>
          <w:color w:val="000000" w:themeColor="text1"/>
          <w:szCs w:val="24"/>
        </w:rPr>
        <w:t>και δεν τολμήσα</w:t>
      </w:r>
      <w:r>
        <w:rPr>
          <w:rFonts w:eastAsia="Times New Roman"/>
          <w:color w:val="000000" w:themeColor="text1"/>
          <w:szCs w:val="24"/>
        </w:rPr>
        <w:t>τε να τη βάλετε για συζήτηση.</w:t>
      </w:r>
    </w:p>
    <w:p w14:paraId="09856167"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09856168"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Κύριε Πρόεδρε, δικαιούμαι και εγώ την παρέκκλιση δύο-τριών λεπτών. Μην αρχίζω να παζαρεύω τώρα. Δεν το αντέχω.</w:t>
      </w:r>
    </w:p>
    <w:p w14:paraId="09856169"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Για σταθείτε και σκεφτείτε το. </w:t>
      </w:r>
      <w:r>
        <w:rPr>
          <w:rFonts w:eastAsia="Times New Roman"/>
          <w:color w:val="000000" w:themeColor="text1"/>
          <w:szCs w:val="24"/>
        </w:rPr>
        <w:t>Αυτό δε</w:t>
      </w:r>
      <w:r>
        <w:rPr>
          <w:rFonts w:eastAsia="Times New Roman"/>
          <w:color w:val="000000" w:themeColor="text1"/>
          <w:szCs w:val="24"/>
        </w:rPr>
        <w:t>ν</w:t>
      </w:r>
      <w:r>
        <w:rPr>
          <w:rFonts w:eastAsia="Times New Roman"/>
          <w:color w:val="000000" w:themeColor="text1"/>
          <w:szCs w:val="24"/>
        </w:rPr>
        <w:t xml:space="preserve"> μπορέσατε να φέρετε. Εκατό τροπολογίες έχουμε καταθέσει, </w:t>
      </w:r>
      <w:r w:rsidRPr="00697230">
        <w:rPr>
          <w:rFonts w:eastAsia="Times New Roman"/>
          <w:color w:val="000000" w:themeColor="text1"/>
          <w:szCs w:val="24"/>
        </w:rPr>
        <w:t>προτάσ</w:t>
      </w:r>
      <w:r>
        <w:rPr>
          <w:rFonts w:eastAsia="Times New Roman"/>
          <w:color w:val="000000" w:themeColor="text1"/>
          <w:szCs w:val="24"/>
        </w:rPr>
        <w:t>ει</w:t>
      </w:r>
      <w:r w:rsidRPr="00697230">
        <w:rPr>
          <w:rFonts w:eastAsia="Times New Roman"/>
          <w:color w:val="000000" w:themeColor="text1"/>
          <w:szCs w:val="24"/>
        </w:rPr>
        <w:t>ς νόμ</w:t>
      </w:r>
      <w:r>
        <w:rPr>
          <w:rFonts w:eastAsia="Times New Roman"/>
          <w:color w:val="000000" w:themeColor="text1"/>
          <w:szCs w:val="24"/>
        </w:rPr>
        <w:t>ου</w:t>
      </w:r>
      <w:r w:rsidRPr="00697230">
        <w:rPr>
          <w:rFonts w:eastAsia="Times New Roman"/>
          <w:color w:val="000000" w:themeColor="text1"/>
          <w:szCs w:val="24"/>
        </w:rPr>
        <w:t xml:space="preserve"> και δεν περνάνε από τη </w:t>
      </w:r>
      <w:r>
        <w:rPr>
          <w:rFonts w:eastAsia="Times New Roman"/>
          <w:color w:val="000000" w:themeColor="text1"/>
          <w:szCs w:val="24"/>
        </w:rPr>
        <w:t>Διάσκεψη των Π</w:t>
      </w:r>
      <w:r w:rsidRPr="00697230">
        <w:rPr>
          <w:rFonts w:eastAsia="Times New Roman"/>
          <w:color w:val="000000" w:themeColor="text1"/>
          <w:szCs w:val="24"/>
        </w:rPr>
        <w:t xml:space="preserve">ροέδρων ούτε για </w:t>
      </w:r>
      <w:r>
        <w:rPr>
          <w:rFonts w:eastAsia="Times New Roman"/>
          <w:color w:val="000000" w:themeColor="text1"/>
          <w:szCs w:val="24"/>
        </w:rPr>
        <w:t xml:space="preserve">να κατεβούν για </w:t>
      </w:r>
      <w:r w:rsidRPr="00697230">
        <w:rPr>
          <w:rFonts w:eastAsia="Times New Roman"/>
          <w:color w:val="000000" w:themeColor="text1"/>
          <w:szCs w:val="24"/>
        </w:rPr>
        <w:t xml:space="preserve">συζήτηση και </w:t>
      </w:r>
      <w:r>
        <w:rPr>
          <w:rFonts w:eastAsia="Times New Roman"/>
          <w:color w:val="000000" w:themeColor="text1"/>
          <w:szCs w:val="24"/>
        </w:rPr>
        <w:t>θ</w:t>
      </w:r>
      <w:r w:rsidRPr="00697230">
        <w:rPr>
          <w:rFonts w:eastAsia="Times New Roman"/>
          <w:color w:val="000000" w:themeColor="text1"/>
          <w:szCs w:val="24"/>
        </w:rPr>
        <w:t xml:space="preserve">α κάνετε </w:t>
      </w:r>
      <w:r>
        <w:rPr>
          <w:rFonts w:eastAsia="Times New Roman"/>
          <w:color w:val="000000" w:themeColor="text1"/>
          <w:szCs w:val="24"/>
        </w:rPr>
        <w:t>δημο</w:t>
      </w:r>
      <w:r w:rsidRPr="00697230">
        <w:rPr>
          <w:rFonts w:eastAsia="Times New Roman"/>
          <w:color w:val="000000" w:themeColor="text1"/>
          <w:szCs w:val="24"/>
        </w:rPr>
        <w:t xml:space="preserve">ψηφίσματα με </w:t>
      </w:r>
      <w:r>
        <w:rPr>
          <w:rFonts w:eastAsia="Times New Roman"/>
          <w:color w:val="000000" w:themeColor="text1"/>
          <w:szCs w:val="24"/>
        </w:rPr>
        <w:t>εκατό χιλιάδες υπογραφές; Πού θα τα βρείτε;</w:t>
      </w:r>
    </w:p>
    <w:p w14:paraId="0985616A"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κόσμος θα τα </w:t>
      </w:r>
      <w:r>
        <w:rPr>
          <w:rFonts w:eastAsia="Times New Roman"/>
          <w:color w:val="000000" w:themeColor="text1"/>
          <w:szCs w:val="24"/>
        </w:rPr>
        <w:t>ακούσει θα λέει</w:t>
      </w:r>
      <w:r w:rsidRPr="00DC4EE1">
        <w:rPr>
          <w:rFonts w:eastAsia="Times New Roman"/>
          <w:color w:val="000000" w:themeColor="text1"/>
          <w:szCs w:val="24"/>
        </w:rPr>
        <w:t xml:space="preserve">: </w:t>
      </w:r>
      <w:r>
        <w:rPr>
          <w:rFonts w:eastAsia="Times New Roman"/>
          <w:color w:val="000000" w:themeColor="text1"/>
          <w:szCs w:val="24"/>
        </w:rPr>
        <w:t xml:space="preserve">«Πάρα πολύ ωραία, θα μαζέψουμε εκατό χιλιάδες υπογραφές, εύκολο </w:t>
      </w:r>
      <w:r w:rsidRPr="00697230">
        <w:rPr>
          <w:rFonts w:eastAsia="Times New Roman"/>
          <w:color w:val="000000" w:themeColor="text1"/>
          <w:szCs w:val="24"/>
        </w:rPr>
        <w:t xml:space="preserve">είναι τώρα και με το διαδίκτυο </w:t>
      </w:r>
      <w:r>
        <w:rPr>
          <w:rFonts w:eastAsia="Times New Roman"/>
          <w:color w:val="000000" w:themeColor="text1"/>
          <w:szCs w:val="24"/>
        </w:rPr>
        <w:t>και θα πάμε να καταθέσουμε νόμο».</w:t>
      </w:r>
    </w:p>
    <w:p w14:paraId="0985616B"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Μας κοροϊδεύετε. Τους κοροϊδεύετε πλήρως, διότι</w:t>
      </w:r>
      <w:r w:rsidRPr="00697230">
        <w:rPr>
          <w:rFonts w:eastAsia="Times New Roman"/>
          <w:color w:val="000000" w:themeColor="text1"/>
          <w:szCs w:val="24"/>
        </w:rPr>
        <w:t xml:space="preserve"> υπάρχουν </w:t>
      </w:r>
      <w:r>
        <w:rPr>
          <w:rFonts w:eastAsia="Times New Roman"/>
          <w:color w:val="000000" w:themeColor="text1"/>
          <w:szCs w:val="24"/>
        </w:rPr>
        <w:t>άλλα άρθρα μέσα στο Σύνταγμα που βάζουν</w:t>
      </w:r>
      <w:r w:rsidRPr="00697230">
        <w:rPr>
          <w:rFonts w:eastAsia="Times New Roman"/>
          <w:color w:val="000000" w:themeColor="text1"/>
          <w:szCs w:val="24"/>
        </w:rPr>
        <w:t xml:space="preserve"> περιορισμούς </w:t>
      </w:r>
      <w:r>
        <w:rPr>
          <w:rFonts w:eastAsia="Times New Roman"/>
          <w:color w:val="000000" w:themeColor="text1"/>
          <w:szCs w:val="24"/>
        </w:rPr>
        <w:t xml:space="preserve">τέτοιους που δεν τους καταλαβαίνει </w:t>
      </w:r>
      <w:r w:rsidRPr="00697230">
        <w:rPr>
          <w:rFonts w:eastAsia="Times New Roman"/>
          <w:color w:val="000000" w:themeColor="text1"/>
          <w:szCs w:val="24"/>
        </w:rPr>
        <w:t>ο κόσμος</w:t>
      </w:r>
      <w:r>
        <w:rPr>
          <w:rFonts w:eastAsia="Times New Roman"/>
          <w:color w:val="000000" w:themeColor="text1"/>
          <w:szCs w:val="24"/>
        </w:rPr>
        <w:t>, ίδιους με αυτά που κάνατε. Με τον ΕΝΦΙΑ βάλατε περιορισμούς. Μ</w:t>
      </w:r>
      <w:r w:rsidRPr="00697230">
        <w:rPr>
          <w:rFonts w:eastAsia="Times New Roman"/>
          <w:color w:val="000000" w:themeColor="text1"/>
          <w:szCs w:val="24"/>
        </w:rPr>
        <w:t>ε τον</w:t>
      </w:r>
      <w:r>
        <w:rPr>
          <w:rFonts w:eastAsia="Times New Roman"/>
          <w:color w:val="000000" w:themeColor="text1"/>
          <w:szCs w:val="24"/>
        </w:rPr>
        <w:t xml:space="preserve"> κατώτατο </w:t>
      </w:r>
      <w:r w:rsidRPr="00697230">
        <w:rPr>
          <w:rFonts w:eastAsia="Times New Roman"/>
          <w:color w:val="000000" w:themeColor="text1"/>
          <w:szCs w:val="24"/>
        </w:rPr>
        <w:t>μισθό που το</w:t>
      </w:r>
      <w:r>
        <w:rPr>
          <w:rFonts w:eastAsia="Times New Roman"/>
          <w:color w:val="000000" w:themeColor="text1"/>
          <w:szCs w:val="24"/>
        </w:rPr>
        <w:t>ν</w:t>
      </w:r>
      <w:r w:rsidRPr="00697230">
        <w:rPr>
          <w:rFonts w:eastAsia="Times New Roman"/>
          <w:color w:val="000000" w:themeColor="text1"/>
          <w:szCs w:val="24"/>
        </w:rPr>
        <w:t xml:space="preserve"> κα</w:t>
      </w:r>
      <w:r>
        <w:rPr>
          <w:rFonts w:eastAsia="Times New Roman"/>
          <w:color w:val="000000" w:themeColor="text1"/>
          <w:szCs w:val="24"/>
        </w:rPr>
        <w:t>θορίζει ο Υ</w:t>
      </w:r>
      <w:r w:rsidRPr="00697230">
        <w:rPr>
          <w:rFonts w:eastAsia="Times New Roman"/>
          <w:color w:val="000000" w:themeColor="text1"/>
          <w:szCs w:val="24"/>
        </w:rPr>
        <w:t xml:space="preserve">πουργός και μετά </w:t>
      </w:r>
      <w:r>
        <w:rPr>
          <w:rFonts w:eastAsia="Times New Roman"/>
          <w:color w:val="000000" w:themeColor="text1"/>
          <w:szCs w:val="24"/>
        </w:rPr>
        <w:t xml:space="preserve">μου λέτε ότι υπερασπίζεστε τις συλλογικές συμβάσεις. Τι είναι συλλογική σύμβαση; Θα πάει, </w:t>
      </w:r>
      <w:r>
        <w:rPr>
          <w:rFonts w:eastAsia="Times New Roman"/>
          <w:color w:val="000000" w:themeColor="text1"/>
          <w:szCs w:val="24"/>
        </w:rPr>
        <w:t xml:space="preserve">δηλαδή, να διαπραγματευτεί ο εργαζόμενος την ειλημμένη απόφαση του Υπουργού και αυτό λέγεται συλλογική σύμβαση με διλημματικές προοπτικές. Μιλάτε σοβαρά; </w:t>
      </w:r>
    </w:p>
    <w:p w14:paraId="0985616C"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άρθρο 1 του 1973 λέει για τα </w:t>
      </w:r>
      <w:r w:rsidRPr="00697230">
        <w:rPr>
          <w:rFonts w:eastAsia="Times New Roman"/>
          <w:color w:val="000000" w:themeColor="text1"/>
          <w:szCs w:val="24"/>
        </w:rPr>
        <w:t>δημοψηφίσματα</w:t>
      </w:r>
      <w:r>
        <w:rPr>
          <w:rFonts w:eastAsia="Times New Roman"/>
          <w:color w:val="000000" w:themeColor="text1"/>
          <w:szCs w:val="24"/>
        </w:rPr>
        <w:t xml:space="preserve">. Τα άρθρα </w:t>
      </w:r>
      <w:r w:rsidRPr="00697230">
        <w:rPr>
          <w:rFonts w:eastAsia="Times New Roman"/>
          <w:color w:val="000000" w:themeColor="text1"/>
          <w:szCs w:val="24"/>
        </w:rPr>
        <w:t xml:space="preserve">2 και 3 </w:t>
      </w:r>
      <w:r>
        <w:rPr>
          <w:rFonts w:eastAsia="Times New Roman"/>
          <w:color w:val="000000" w:themeColor="text1"/>
          <w:szCs w:val="24"/>
        </w:rPr>
        <w:t xml:space="preserve">τι λένε; Τι φέρνει η Κυβέρνηση; Πότε </w:t>
      </w:r>
      <w:r>
        <w:rPr>
          <w:rFonts w:eastAsia="Times New Roman"/>
          <w:color w:val="000000" w:themeColor="text1"/>
          <w:szCs w:val="24"/>
        </w:rPr>
        <w:t xml:space="preserve">χρειάζεται εκτελεστικός νόμος; Ποιοι είναι οι περιορισμοί; Θα καταλάβει ο κόσμος ότι του κάνετε </w:t>
      </w:r>
      <w:r w:rsidRPr="00697230">
        <w:rPr>
          <w:rFonts w:eastAsia="Times New Roman"/>
          <w:color w:val="000000" w:themeColor="text1"/>
          <w:szCs w:val="24"/>
        </w:rPr>
        <w:t>λαϊκά δημοψηφίσματα</w:t>
      </w:r>
      <w:r>
        <w:rPr>
          <w:rFonts w:eastAsia="Times New Roman"/>
          <w:color w:val="000000" w:themeColor="text1"/>
          <w:szCs w:val="24"/>
        </w:rPr>
        <w:t xml:space="preserve">, όταν ζητήματα, </w:t>
      </w:r>
      <w:r w:rsidRPr="00697230">
        <w:rPr>
          <w:rFonts w:eastAsia="Times New Roman"/>
          <w:color w:val="000000" w:themeColor="text1"/>
          <w:szCs w:val="24"/>
        </w:rPr>
        <w:t>για παράδειγμα</w:t>
      </w:r>
      <w:r>
        <w:rPr>
          <w:rFonts w:eastAsia="Times New Roman"/>
          <w:color w:val="000000" w:themeColor="text1"/>
          <w:szCs w:val="24"/>
        </w:rPr>
        <w:t>, χρημάτων που</w:t>
      </w:r>
      <w:r w:rsidRPr="00697230">
        <w:rPr>
          <w:rFonts w:eastAsia="Times New Roman"/>
          <w:color w:val="000000" w:themeColor="text1"/>
          <w:szCs w:val="24"/>
        </w:rPr>
        <w:t xml:space="preserve"> μπορεί να παρθούν από το δημόσιο</w:t>
      </w:r>
      <w:r>
        <w:rPr>
          <w:rFonts w:eastAsia="Times New Roman"/>
          <w:color w:val="000000" w:themeColor="text1"/>
          <w:szCs w:val="24"/>
        </w:rPr>
        <w:t xml:space="preserve">, από τους ΟΤΑ, από </w:t>
      </w:r>
      <w:r w:rsidRPr="00697230">
        <w:rPr>
          <w:rFonts w:eastAsia="Times New Roman"/>
          <w:color w:val="000000" w:themeColor="text1"/>
          <w:szCs w:val="24"/>
        </w:rPr>
        <w:t xml:space="preserve">τα </w:t>
      </w:r>
      <w:r w:rsidRPr="00697230">
        <w:rPr>
          <w:rFonts w:eastAsia="Times New Roman"/>
          <w:color w:val="000000" w:themeColor="text1"/>
          <w:szCs w:val="24"/>
        </w:rPr>
        <w:t>νομικά πρόσωπα δημοσίου δικαίου</w:t>
      </w:r>
      <w:r>
        <w:rPr>
          <w:rFonts w:eastAsia="Times New Roman"/>
          <w:color w:val="000000" w:themeColor="text1"/>
          <w:szCs w:val="24"/>
        </w:rPr>
        <w:t>, προκειμ</w:t>
      </w:r>
      <w:r>
        <w:rPr>
          <w:rFonts w:eastAsia="Times New Roman"/>
          <w:color w:val="000000" w:themeColor="text1"/>
          <w:szCs w:val="24"/>
        </w:rPr>
        <w:t>ένου να δοθούν σε φτωχού</w:t>
      </w:r>
      <w:r w:rsidRPr="00697230">
        <w:rPr>
          <w:rFonts w:eastAsia="Times New Roman"/>
          <w:color w:val="000000" w:themeColor="text1"/>
          <w:szCs w:val="24"/>
        </w:rPr>
        <w:t xml:space="preserve">ς </w:t>
      </w:r>
      <w:r>
        <w:rPr>
          <w:rFonts w:eastAsia="Times New Roman"/>
          <w:color w:val="000000" w:themeColor="text1"/>
          <w:szCs w:val="24"/>
        </w:rPr>
        <w:t xml:space="preserve">ως σύνταξη παραπανίσια ή ως αμοιβή για πραγματική, μια και μόνιμη σταθερή εργασία δεν μπορείτε να το κάνετε. Δεν μπορεί επειδή το κάνουν εκατό χιλιάδες </w:t>
      </w:r>
      <w:r w:rsidRPr="00697230">
        <w:rPr>
          <w:rFonts w:eastAsia="Times New Roman"/>
          <w:color w:val="000000" w:themeColor="text1"/>
          <w:szCs w:val="24"/>
        </w:rPr>
        <w:t>πολίτες</w:t>
      </w:r>
      <w:r>
        <w:rPr>
          <w:rFonts w:eastAsia="Times New Roman"/>
          <w:color w:val="000000" w:themeColor="text1"/>
          <w:szCs w:val="24"/>
        </w:rPr>
        <w:t>. Ό</w:t>
      </w:r>
      <w:r w:rsidRPr="00697230">
        <w:rPr>
          <w:rFonts w:eastAsia="Times New Roman"/>
          <w:color w:val="000000" w:themeColor="text1"/>
          <w:szCs w:val="24"/>
        </w:rPr>
        <w:t>χι</w:t>
      </w:r>
      <w:r>
        <w:rPr>
          <w:rFonts w:eastAsia="Times New Roman"/>
          <w:color w:val="000000" w:themeColor="text1"/>
          <w:szCs w:val="24"/>
        </w:rPr>
        <w:t>. Θέλει να το φέρει η Κυβέρνηση και θέλει και εκτελεστικό νόμο κάθ</w:t>
      </w:r>
      <w:r>
        <w:rPr>
          <w:rFonts w:eastAsia="Times New Roman"/>
          <w:color w:val="000000" w:themeColor="text1"/>
          <w:szCs w:val="24"/>
        </w:rPr>
        <w:t xml:space="preserve">ε φορά. Αυτό ισχύει, όπως και μια σειρά από άλλα </w:t>
      </w:r>
      <w:r w:rsidRPr="00697230">
        <w:rPr>
          <w:rFonts w:eastAsia="Times New Roman"/>
          <w:color w:val="000000" w:themeColor="text1"/>
          <w:szCs w:val="24"/>
        </w:rPr>
        <w:t>αντίστοιχα πράγματα</w:t>
      </w:r>
      <w:r>
        <w:rPr>
          <w:rFonts w:eastAsia="Times New Roman"/>
          <w:color w:val="000000" w:themeColor="text1"/>
          <w:szCs w:val="24"/>
        </w:rPr>
        <w:t xml:space="preserve">. </w:t>
      </w:r>
    </w:p>
    <w:p w14:paraId="0985616D"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Ήλθατε εδώ, λοιπόν, να παίξετε με το παιχνίδι του Σ</w:t>
      </w:r>
      <w:r w:rsidRPr="00697230">
        <w:rPr>
          <w:rFonts w:eastAsia="Times New Roman"/>
          <w:color w:val="000000" w:themeColor="text1"/>
          <w:szCs w:val="24"/>
        </w:rPr>
        <w:t>υντάγματος ένα</w:t>
      </w:r>
      <w:r>
        <w:rPr>
          <w:rFonts w:eastAsia="Times New Roman"/>
          <w:color w:val="000000" w:themeColor="text1"/>
          <w:szCs w:val="24"/>
        </w:rPr>
        <w:t xml:space="preserve"> χαρτί </w:t>
      </w:r>
      <w:r w:rsidRPr="00697230">
        <w:rPr>
          <w:rFonts w:eastAsia="Times New Roman"/>
          <w:color w:val="000000" w:themeColor="text1"/>
          <w:szCs w:val="24"/>
        </w:rPr>
        <w:t>υποκρισίας για να μ</w:t>
      </w:r>
      <w:r>
        <w:rPr>
          <w:rFonts w:eastAsia="Times New Roman"/>
          <w:color w:val="000000" w:themeColor="text1"/>
          <w:szCs w:val="24"/>
        </w:rPr>
        <w:t xml:space="preserve">οιάζει </w:t>
      </w:r>
      <w:r w:rsidRPr="00697230">
        <w:rPr>
          <w:rFonts w:eastAsia="Times New Roman"/>
          <w:color w:val="000000" w:themeColor="text1"/>
          <w:szCs w:val="24"/>
        </w:rPr>
        <w:t>για καινοτομία και επανάσταση αυτό το οποίο απέχει τόσο πολύ από τη σύγχρονη μορφή</w:t>
      </w:r>
      <w:r>
        <w:rPr>
          <w:rFonts w:eastAsia="Times New Roman"/>
          <w:color w:val="000000" w:themeColor="text1"/>
          <w:szCs w:val="24"/>
        </w:rPr>
        <w:t>. Γ</w:t>
      </w:r>
      <w:r w:rsidRPr="00697230">
        <w:rPr>
          <w:rFonts w:eastAsia="Times New Roman"/>
          <w:color w:val="000000" w:themeColor="text1"/>
          <w:szCs w:val="24"/>
        </w:rPr>
        <w:t>ια</w:t>
      </w:r>
      <w:r w:rsidRPr="00697230">
        <w:rPr>
          <w:rFonts w:eastAsia="Times New Roman"/>
          <w:color w:val="000000" w:themeColor="text1"/>
          <w:szCs w:val="24"/>
        </w:rPr>
        <w:t>τί</w:t>
      </w:r>
      <w:r>
        <w:rPr>
          <w:rFonts w:eastAsia="Times New Roman"/>
          <w:color w:val="000000" w:themeColor="text1"/>
          <w:szCs w:val="24"/>
        </w:rPr>
        <w:t>; Π</w:t>
      </w:r>
      <w:r w:rsidRPr="00697230">
        <w:rPr>
          <w:rFonts w:eastAsia="Times New Roman"/>
          <w:color w:val="000000" w:themeColor="text1"/>
          <w:szCs w:val="24"/>
        </w:rPr>
        <w:t>οιος ήταν ο ρόλος του ΣΥΡΙΖΑ και ποιος είναι τώρα συνειδητά</w:t>
      </w:r>
      <w:r>
        <w:rPr>
          <w:rFonts w:eastAsia="Times New Roman"/>
          <w:color w:val="000000" w:themeColor="text1"/>
          <w:szCs w:val="24"/>
        </w:rPr>
        <w:t xml:space="preserve"> ανειλημμένος από ε</w:t>
      </w:r>
      <w:r w:rsidRPr="00697230">
        <w:rPr>
          <w:rFonts w:eastAsia="Times New Roman"/>
          <w:color w:val="000000" w:themeColor="text1"/>
          <w:szCs w:val="24"/>
        </w:rPr>
        <w:t>σάς εν</w:t>
      </w:r>
      <w:r>
        <w:rPr>
          <w:rFonts w:eastAsia="Times New Roman"/>
          <w:color w:val="000000" w:themeColor="text1"/>
          <w:szCs w:val="24"/>
        </w:rPr>
        <w:t xml:space="preserve"> </w:t>
      </w:r>
      <w:r w:rsidRPr="00697230">
        <w:rPr>
          <w:rFonts w:eastAsia="Times New Roman"/>
          <w:color w:val="000000" w:themeColor="text1"/>
          <w:szCs w:val="24"/>
        </w:rPr>
        <w:t>όψει εκλογών</w:t>
      </w:r>
      <w:r>
        <w:rPr>
          <w:rFonts w:eastAsia="Times New Roman"/>
          <w:color w:val="000000" w:themeColor="text1"/>
          <w:szCs w:val="24"/>
        </w:rPr>
        <w:t>;</w:t>
      </w:r>
    </w:p>
    <w:p w14:paraId="0985616E"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697230">
        <w:rPr>
          <w:rFonts w:eastAsia="Times New Roman"/>
          <w:color w:val="000000" w:themeColor="text1"/>
          <w:szCs w:val="24"/>
        </w:rPr>
        <w:t>ρέπει να μουμιοποίησ</w:t>
      </w:r>
      <w:r>
        <w:rPr>
          <w:rFonts w:eastAsia="Times New Roman"/>
          <w:color w:val="000000" w:themeColor="text1"/>
          <w:szCs w:val="24"/>
        </w:rPr>
        <w:t>ετε όλες τις αστικές κυβερνήσεις μ</w:t>
      </w:r>
      <w:r w:rsidRPr="00697230">
        <w:rPr>
          <w:rFonts w:eastAsia="Times New Roman"/>
          <w:color w:val="000000" w:themeColor="text1"/>
          <w:szCs w:val="24"/>
        </w:rPr>
        <w:t>έχρι σήμερα σε οποιοδήποτε επίπε</w:t>
      </w:r>
      <w:r>
        <w:rPr>
          <w:rFonts w:eastAsia="Times New Roman"/>
          <w:color w:val="000000" w:themeColor="text1"/>
          <w:szCs w:val="24"/>
        </w:rPr>
        <w:t>δο πήραν καθοριστικές αποφάσεις. Τ</w:t>
      </w:r>
      <w:r w:rsidRPr="00697230">
        <w:rPr>
          <w:rFonts w:eastAsia="Times New Roman"/>
          <w:color w:val="000000" w:themeColor="text1"/>
          <w:szCs w:val="24"/>
        </w:rPr>
        <w:t>ο ίδιο συνέβη και με τη</w:t>
      </w:r>
      <w:r>
        <w:rPr>
          <w:rFonts w:eastAsia="Times New Roman"/>
          <w:color w:val="000000" w:themeColor="text1"/>
          <w:szCs w:val="24"/>
        </w:rPr>
        <w:t xml:space="preserve"> Β</w:t>
      </w:r>
      <w:r w:rsidRPr="00697230">
        <w:rPr>
          <w:rFonts w:eastAsia="Times New Roman"/>
          <w:color w:val="000000" w:themeColor="text1"/>
          <w:szCs w:val="24"/>
        </w:rPr>
        <w:t xml:space="preserve">όρεια </w:t>
      </w:r>
      <w:r w:rsidRPr="00697230">
        <w:rPr>
          <w:rFonts w:eastAsia="Times New Roman"/>
          <w:color w:val="000000" w:themeColor="text1"/>
          <w:szCs w:val="24"/>
        </w:rPr>
        <w:t>Μακεδονία</w:t>
      </w:r>
      <w:r>
        <w:rPr>
          <w:rFonts w:eastAsia="Times New Roman"/>
          <w:color w:val="000000" w:themeColor="text1"/>
          <w:szCs w:val="24"/>
        </w:rPr>
        <w:t>, τις αναγνωρίσει</w:t>
      </w:r>
      <w:r w:rsidRPr="00697230">
        <w:rPr>
          <w:rFonts w:eastAsia="Times New Roman"/>
          <w:color w:val="000000" w:themeColor="text1"/>
          <w:szCs w:val="24"/>
        </w:rPr>
        <w:t xml:space="preserve">ς και τις χαιρετούρες </w:t>
      </w:r>
      <w:r>
        <w:rPr>
          <w:rFonts w:eastAsia="Times New Roman"/>
          <w:color w:val="000000" w:themeColor="text1"/>
          <w:szCs w:val="24"/>
        </w:rPr>
        <w:t>σ</w:t>
      </w:r>
      <w:r w:rsidRPr="00697230">
        <w:rPr>
          <w:rFonts w:eastAsia="Times New Roman"/>
          <w:color w:val="000000" w:themeColor="text1"/>
          <w:szCs w:val="24"/>
        </w:rPr>
        <w:t>τη σημαία</w:t>
      </w:r>
      <w:r>
        <w:rPr>
          <w:rFonts w:eastAsia="Times New Roman"/>
          <w:color w:val="000000" w:themeColor="text1"/>
          <w:szCs w:val="24"/>
        </w:rPr>
        <w:t>. Τ</w:t>
      </w:r>
      <w:r w:rsidRPr="00697230">
        <w:rPr>
          <w:rFonts w:eastAsia="Times New Roman"/>
          <w:color w:val="000000" w:themeColor="text1"/>
          <w:szCs w:val="24"/>
        </w:rPr>
        <w:t xml:space="preserve">ο ίδιο συνέβη με τη φράση </w:t>
      </w:r>
      <w:r>
        <w:rPr>
          <w:rFonts w:eastAsia="Times New Roman"/>
          <w:color w:val="000000" w:themeColor="text1"/>
          <w:szCs w:val="24"/>
        </w:rPr>
        <w:t>«</w:t>
      </w:r>
      <w:r w:rsidRPr="00697230">
        <w:rPr>
          <w:rFonts w:eastAsia="Times New Roman"/>
          <w:color w:val="000000" w:themeColor="text1"/>
          <w:szCs w:val="24"/>
        </w:rPr>
        <w:t>ο δαιμονικά καλό</w:t>
      </w:r>
      <w:r>
        <w:rPr>
          <w:rFonts w:eastAsia="Times New Roman"/>
          <w:color w:val="000000" w:themeColor="text1"/>
          <w:szCs w:val="24"/>
        </w:rPr>
        <w:t xml:space="preserve">ς Τραμπ». Μουμιοποιείτε το παρελθόν, </w:t>
      </w:r>
      <w:r w:rsidRPr="00697230">
        <w:rPr>
          <w:rFonts w:eastAsia="Times New Roman"/>
          <w:color w:val="000000" w:themeColor="text1"/>
          <w:szCs w:val="24"/>
        </w:rPr>
        <w:t>το κάνετε κυριολεκτικά τοτέ</w:t>
      </w:r>
      <w:r>
        <w:rPr>
          <w:rFonts w:eastAsia="Times New Roman"/>
          <w:color w:val="000000" w:themeColor="text1"/>
          <w:szCs w:val="24"/>
        </w:rPr>
        <w:t>μ</w:t>
      </w:r>
      <w:r w:rsidRPr="00697230">
        <w:rPr>
          <w:rFonts w:eastAsia="Times New Roman"/>
          <w:color w:val="000000" w:themeColor="text1"/>
          <w:szCs w:val="24"/>
        </w:rPr>
        <w:t xml:space="preserve"> και αφού το κάνετε τοτέ</w:t>
      </w:r>
      <w:r>
        <w:rPr>
          <w:rFonts w:eastAsia="Times New Roman"/>
          <w:color w:val="000000" w:themeColor="text1"/>
          <w:szCs w:val="24"/>
        </w:rPr>
        <w:t>μ, του β</w:t>
      </w:r>
      <w:r w:rsidRPr="00697230">
        <w:rPr>
          <w:rFonts w:eastAsia="Times New Roman"/>
          <w:color w:val="000000" w:themeColor="text1"/>
          <w:szCs w:val="24"/>
        </w:rPr>
        <w:t>άζετε και δύο κρ</w:t>
      </w:r>
      <w:r>
        <w:rPr>
          <w:rFonts w:eastAsia="Times New Roman"/>
          <w:color w:val="000000" w:themeColor="text1"/>
          <w:szCs w:val="24"/>
        </w:rPr>
        <w:t>ε</w:t>
      </w:r>
      <w:r w:rsidRPr="00697230">
        <w:rPr>
          <w:rFonts w:eastAsia="Times New Roman"/>
          <w:color w:val="000000" w:themeColor="text1"/>
          <w:szCs w:val="24"/>
        </w:rPr>
        <w:t>μα</w:t>
      </w:r>
      <w:r>
        <w:rPr>
          <w:rFonts w:eastAsia="Times New Roman"/>
          <w:color w:val="000000" w:themeColor="text1"/>
          <w:szCs w:val="24"/>
        </w:rPr>
        <w:t>τ</w:t>
      </w:r>
      <w:r w:rsidRPr="00697230">
        <w:rPr>
          <w:rFonts w:eastAsia="Times New Roman"/>
          <w:color w:val="000000" w:themeColor="text1"/>
          <w:szCs w:val="24"/>
        </w:rPr>
        <w:t xml:space="preserve">ζούλια από διάφορες ευρωπαϊκές τοποθετήσεις </w:t>
      </w:r>
      <w:r>
        <w:rPr>
          <w:rFonts w:eastAsia="Times New Roman"/>
          <w:color w:val="000000" w:themeColor="text1"/>
          <w:szCs w:val="24"/>
        </w:rPr>
        <w:t>αμφι</w:t>
      </w:r>
      <w:r w:rsidRPr="00697230">
        <w:rPr>
          <w:rFonts w:eastAsia="Times New Roman"/>
          <w:color w:val="000000" w:themeColor="text1"/>
          <w:szCs w:val="24"/>
        </w:rPr>
        <w:t xml:space="preserve">βόλου περιεχομένου </w:t>
      </w:r>
      <w:r>
        <w:rPr>
          <w:rFonts w:eastAsia="Times New Roman"/>
          <w:color w:val="000000" w:themeColor="text1"/>
          <w:szCs w:val="24"/>
        </w:rPr>
        <w:t>στην εφαρμογή τους.</w:t>
      </w:r>
    </w:p>
    <w:p w14:paraId="0985616F"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w:t>
      </w:r>
      <w:r>
        <w:rPr>
          <w:rFonts w:eastAsia="Times New Roman"/>
          <w:color w:val="000000" w:themeColor="text1"/>
          <w:szCs w:val="24"/>
        </w:rPr>
        <w:t>ης</w:t>
      </w:r>
      <w:r>
        <w:rPr>
          <w:rFonts w:eastAsia="Times New Roman"/>
          <w:color w:val="000000" w:themeColor="text1"/>
          <w:szCs w:val="24"/>
        </w:rPr>
        <w:t xml:space="preserve"> κυρί</w:t>
      </w:r>
      <w:r>
        <w:rPr>
          <w:rFonts w:eastAsia="Times New Roman"/>
          <w:color w:val="000000" w:themeColor="text1"/>
          <w:szCs w:val="24"/>
        </w:rPr>
        <w:t>ας</w:t>
      </w:r>
      <w:r>
        <w:rPr>
          <w:rFonts w:eastAsia="Times New Roman"/>
          <w:color w:val="000000" w:themeColor="text1"/>
          <w:szCs w:val="24"/>
        </w:rPr>
        <w:t xml:space="preserve"> Βουλευτ</w:t>
      </w:r>
      <w:r>
        <w:rPr>
          <w:rFonts w:eastAsia="Times New Roman"/>
          <w:color w:val="000000" w:themeColor="text1"/>
          <w:szCs w:val="24"/>
        </w:rPr>
        <w:t>ού</w:t>
      </w:r>
      <w:r>
        <w:rPr>
          <w:rFonts w:eastAsia="Times New Roman"/>
          <w:color w:val="000000" w:themeColor="text1"/>
          <w:szCs w:val="24"/>
        </w:rPr>
        <w:t>)</w:t>
      </w:r>
    </w:p>
    <w:p w14:paraId="09856170" w14:textId="77777777" w:rsidR="00BE639A" w:rsidRDefault="00A212EC">
      <w:pPr>
        <w:spacing w:line="600" w:lineRule="auto"/>
        <w:ind w:firstLine="720"/>
        <w:jc w:val="both"/>
        <w:rPr>
          <w:rFonts w:eastAsia="Times New Roman"/>
          <w:color w:val="000000" w:themeColor="text1"/>
          <w:szCs w:val="24"/>
        </w:rPr>
      </w:pPr>
      <w:r w:rsidRPr="00D56568">
        <w:rPr>
          <w:rFonts w:eastAsia="Times New Roman"/>
          <w:b/>
          <w:color w:val="000000" w:themeColor="text1"/>
          <w:szCs w:val="24"/>
        </w:rPr>
        <w:t>ΠΡΟΕΔΡΕΥΩΝ (Γεώργιος Λαμπρούλης):</w:t>
      </w:r>
      <w:r>
        <w:rPr>
          <w:rFonts w:eastAsia="Times New Roman"/>
          <w:color w:val="000000" w:themeColor="text1"/>
          <w:szCs w:val="24"/>
        </w:rPr>
        <w:t xml:space="preserve"> Ολοκληρώστε, κυρία Κανέλλη.</w:t>
      </w:r>
    </w:p>
    <w:p w14:paraId="09856171" w14:textId="77777777" w:rsidR="00BE639A" w:rsidRDefault="00A212EC">
      <w:pPr>
        <w:spacing w:line="600" w:lineRule="auto"/>
        <w:ind w:firstLine="720"/>
        <w:jc w:val="both"/>
        <w:rPr>
          <w:rFonts w:eastAsia="Times New Roman"/>
          <w:color w:val="000000" w:themeColor="text1"/>
          <w:szCs w:val="24"/>
        </w:rPr>
      </w:pPr>
      <w:r>
        <w:rPr>
          <w:rFonts w:eastAsia="Times New Roman"/>
          <w:b/>
          <w:color w:val="000000" w:themeColor="text1"/>
          <w:szCs w:val="24"/>
        </w:rPr>
        <w:t xml:space="preserve">ΛΙΑΝΑ </w:t>
      </w:r>
      <w:r w:rsidRPr="00CE5D61">
        <w:rPr>
          <w:rFonts w:eastAsia="Times New Roman"/>
          <w:b/>
          <w:color w:val="000000" w:themeColor="text1"/>
          <w:szCs w:val="24"/>
        </w:rPr>
        <w:t>ΚΑΝΕΛΛΗ:</w:t>
      </w:r>
      <w:r>
        <w:rPr>
          <w:rFonts w:eastAsia="Times New Roman"/>
          <w:color w:val="000000" w:themeColor="text1"/>
          <w:szCs w:val="24"/>
        </w:rPr>
        <w:t xml:space="preserve"> Τελειών</w:t>
      </w:r>
      <w:r>
        <w:rPr>
          <w:rFonts w:eastAsia="Times New Roman"/>
          <w:color w:val="000000" w:themeColor="text1"/>
          <w:szCs w:val="24"/>
        </w:rPr>
        <w:t>ω, κύριε Πρόεδρε.</w:t>
      </w:r>
    </w:p>
    <w:p w14:paraId="09856172"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Εδώ υπήρξε σ’ αυτή τη συζήτηση μια μνημειώδης φράση. Ξέρω ότι δίνω πόνο τώρα, αλλά εσείς δεν μπορείτε να μου δώσετε χρόνο, γιατί και αυτό ελέχθη από Βήματος Βουλής ως ανθρώπινο δικαίωμα. Το χρησιμοποιώ, λοιπόν, να μου δώσετε λίγο χρόνο να</w:t>
      </w:r>
      <w:r>
        <w:rPr>
          <w:rFonts w:eastAsia="Times New Roman"/>
          <w:color w:val="000000" w:themeColor="text1"/>
          <w:szCs w:val="24"/>
        </w:rPr>
        <w:t xml:space="preserve"> τελειώσω μια φράση.</w:t>
      </w:r>
    </w:p>
    <w:p w14:paraId="0985617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Εδώ ελέχθη κάτι που είναι συγκλονιστικό και πρέπει να το κρατήσετε ως ταυτότητα των </w:t>
      </w:r>
      <w:r>
        <w:rPr>
          <w:rFonts w:eastAsia="Times New Roman"/>
          <w:color w:val="000000" w:themeColor="text1"/>
          <w:szCs w:val="24"/>
        </w:rPr>
        <w:t>σ</w:t>
      </w:r>
      <w:r>
        <w:rPr>
          <w:rFonts w:eastAsia="Times New Roman"/>
          <w:color w:val="000000" w:themeColor="text1"/>
          <w:szCs w:val="24"/>
        </w:rPr>
        <w:t xml:space="preserve">υριζαίων για το μέλλον, αναθεωρημένη πολιτικά και ριζικά, ότι δεν υπάρχει πια πάλη των τάξεων, αλλά υπάρχει </w:t>
      </w:r>
      <w:r w:rsidRPr="00697230">
        <w:rPr>
          <w:rFonts w:eastAsia="Times New Roman"/>
          <w:color w:val="000000" w:themeColor="text1"/>
          <w:szCs w:val="24"/>
        </w:rPr>
        <w:t>κοινωνικός ανταγωνισμός</w:t>
      </w:r>
      <w:r>
        <w:rPr>
          <w:rFonts w:eastAsia="Times New Roman"/>
          <w:color w:val="000000" w:themeColor="text1"/>
          <w:szCs w:val="24"/>
        </w:rPr>
        <w:t>,</w:t>
      </w:r>
      <w:r w:rsidRPr="00697230">
        <w:rPr>
          <w:rFonts w:eastAsia="Times New Roman"/>
          <w:color w:val="000000" w:themeColor="text1"/>
          <w:szCs w:val="24"/>
        </w:rPr>
        <w:t xml:space="preserve"> Αφού υπάρχει</w:t>
      </w:r>
      <w:r>
        <w:rPr>
          <w:rFonts w:eastAsia="Times New Roman"/>
          <w:color w:val="000000" w:themeColor="text1"/>
          <w:szCs w:val="24"/>
        </w:rPr>
        <w:t>, λ</w:t>
      </w:r>
      <w:r w:rsidRPr="00697230">
        <w:rPr>
          <w:rFonts w:eastAsia="Times New Roman"/>
          <w:color w:val="000000" w:themeColor="text1"/>
          <w:szCs w:val="24"/>
        </w:rPr>
        <w:t>οι</w:t>
      </w:r>
      <w:r w:rsidRPr="00697230">
        <w:rPr>
          <w:rFonts w:eastAsia="Times New Roman"/>
          <w:color w:val="000000" w:themeColor="text1"/>
          <w:szCs w:val="24"/>
        </w:rPr>
        <w:t>πόν</w:t>
      </w:r>
      <w:r>
        <w:rPr>
          <w:rFonts w:eastAsia="Times New Roman"/>
          <w:color w:val="000000" w:themeColor="text1"/>
          <w:szCs w:val="24"/>
        </w:rPr>
        <w:t>,</w:t>
      </w:r>
      <w:r w:rsidRPr="00697230">
        <w:rPr>
          <w:rFonts w:eastAsia="Times New Roman"/>
          <w:color w:val="000000" w:themeColor="text1"/>
          <w:szCs w:val="24"/>
        </w:rPr>
        <w:t xml:space="preserve"> κοινωνικός ανταγωνισμός</w:t>
      </w:r>
      <w:r>
        <w:rPr>
          <w:rFonts w:eastAsia="Times New Roman"/>
          <w:color w:val="000000" w:themeColor="text1"/>
          <w:szCs w:val="24"/>
        </w:rPr>
        <w:t>,</w:t>
      </w:r>
      <w:r w:rsidRPr="00697230">
        <w:rPr>
          <w:rFonts w:eastAsia="Times New Roman"/>
          <w:color w:val="000000" w:themeColor="text1"/>
          <w:szCs w:val="24"/>
        </w:rPr>
        <w:t xml:space="preserve"> ο</w:t>
      </w:r>
      <w:r>
        <w:rPr>
          <w:rFonts w:eastAsia="Times New Roman"/>
          <w:color w:val="000000" w:themeColor="text1"/>
          <w:szCs w:val="24"/>
        </w:rPr>
        <w:t>ι εργαζόμενοι θα βασιστούν σε μι</w:t>
      </w:r>
      <w:r w:rsidRPr="00697230">
        <w:rPr>
          <w:rFonts w:eastAsia="Times New Roman"/>
          <w:color w:val="000000" w:themeColor="text1"/>
          <w:szCs w:val="24"/>
        </w:rPr>
        <w:t xml:space="preserve">α αναθεώρηση για να πηγαίνουν μαζί με τα αφεντικά τους να ανταγωνιστούν ποιος θα έχει μεγαλύτερη εμβέλεια </w:t>
      </w:r>
      <w:r>
        <w:rPr>
          <w:rFonts w:eastAsia="Times New Roman"/>
          <w:color w:val="000000" w:themeColor="text1"/>
          <w:szCs w:val="24"/>
        </w:rPr>
        <w:t xml:space="preserve">πειθούς </w:t>
      </w:r>
      <w:r w:rsidRPr="00697230">
        <w:rPr>
          <w:rFonts w:eastAsia="Times New Roman"/>
          <w:color w:val="000000" w:themeColor="text1"/>
          <w:szCs w:val="24"/>
        </w:rPr>
        <w:t>προς τον κόσμο διά των μαζικών μέσων ενημέρωσης</w:t>
      </w:r>
      <w:r>
        <w:rPr>
          <w:rFonts w:eastAsia="Times New Roman"/>
          <w:color w:val="000000" w:themeColor="text1"/>
          <w:szCs w:val="24"/>
        </w:rPr>
        <w:t>, δι</w:t>
      </w:r>
      <w:r>
        <w:rPr>
          <w:rFonts w:eastAsia="Times New Roman"/>
          <w:color w:val="000000" w:themeColor="text1"/>
          <w:szCs w:val="24"/>
        </w:rPr>
        <w:t>ά</w:t>
      </w:r>
      <w:r>
        <w:rPr>
          <w:rFonts w:eastAsia="Times New Roman"/>
          <w:color w:val="000000" w:themeColor="text1"/>
          <w:szCs w:val="24"/>
        </w:rPr>
        <w:t xml:space="preserve"> των τρολ, δι</w:t>
      </w:r>
      <w:r>
        <w:rPr>
          <w:rFonts w:eastAsia="Times New Roman"/>
          <w:color w:val="000000" w:themeColor="text1"/>
          <w:szCs w:val="24"/>
        </w:rPr>
        <w:t>ά</w:t>
      </w:r>
      <w:r>
        <w:rPr>
          <w:rFonts w:eastAsia="Times New Roman"/>
          <w:color w:val="000000" w:themeColor="text1"/>
          <w:szCs w:val="24"/>
        </w:rPr>
        <w:t xml:space="preserve"> </w:t>
      </w:r>
      <w:r w:rsidRPr="00697230">
        <w:rPr>
          <w:rFonts w:eastAsia="Times New Roman"/>
          <w:color w:val="000000" w:themeColor="text1"/>
          <w:szCs w:val="24"/>
        </w:rPr>
        <w:t>τ</w:t>
      </w:r>
      <w:r>
        <w:rPr>
          <w:rFonts w:eastAsia="Times New Roman"/>
          <w:color w:val="000000" w:themeColor="text1"/>
          <w:szCs w:val="24"/>
        </w:rPr>
        <w:t>ω</w:t>
      </w:r>
      <w:r w:rsidRPr="00697230">
        <w:rPr>
          <w:rFonts w:eastAsia="Times New Roman"/>
          <w:color w:val="000000" w:themeColor="text1"/>
          <w:szCs w:val="24"/>
        </w:rPr>
        <w:t>ν διαδ</w:t>
      </w:r>
      <w:r>
        <w:rPr>
          <w:rFonts w:eastAsia="Times New Roman"/>
          <w:color w:val="000000" w:themeColor="text1"/>
          <w:szCs w:val="24"/>
        </w:rPr>
        <w:t>ικτύ</w:t>
      </w:r>
      <w:r>
        <w:rPr>
          <w:rFonts w:eastAsia="Times New Roman"/>
          <w:color w:val="000000" w:themeColor="text1"/>
          <w:szCs w:val="24"/>
        </w:rPr>
        <w:t>ων.</w:t>
      </w:r>
    </w:p>
    <w:p w14:paraId="0985617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 </w:t>
      </w:r>
      <w:r w:rsidRPr="00697230">
        <w:rPr>
          <w:rFonts w:eastAsia="Times New Roman"/>
          <w:color w:val="000000" w:themeColor="text1"/>
          <w:szCs w:val="24"/>
        </w:rPr>
        <w:t>αυτ</w:t>
      </w:r>
      <w:r>
        <w:rPr>
          <w:rFonts w:eastAsia="Times New Roman"/>
          <w:color w:val="000000" w:themeColor="text1"/>
          <w:szCs w:val="24"/>
        </w:rPr>
        <w:t>ό και έχει περισσότερη σημασία ν</w:t>
      </w:r>
      <w:r w:rsidRPr="00697230">
        <w:rPr>
          <w:rFonts w:eastAsia="Times New Roman"/>
          <w:color w:val="000000" w:themeColor="text1"/>
          <w:szCs w:val="24"/>
        </w:rPr>
        <w:t>α προσέξει κάποιος την ουσία των πραγμάτων χρησιμοποιώντας μόνο την πείρα του</w:t>
      </w:r>
      <w:r>
        <w:rPr>
          <w:rFonts w:eastAsia="Times New Roman"/>
          <w:color w:val="000000" w:themeColor="text1"/>
          <w:szCs w:val="24"/>
        </w:rPr>
        <w:t>. Ή</w:t>
      </w:r>
      <w:r w:rsidRPr="00697230">
        <w:rPr>
          <w:rFonts w:eastAsia="Times New Roman"/>
          <w:color w:val="000000" w:themeColor="text1"/>
          <w:szCs w:val="24"/>
        </w:rPr>
        <w:t>ρθατε εδώ ως αριστεροί κα</w:t>
      </w:r>
      <w:r>
        <w:rPr>
          <w:rFonts w:eastAsia="Times New Roman"/>
          <w:color w:val="000000" w:themeColor="text1"/>
          <w:szCs w:val="24"/>
        </w:rPr>
        <w:t>ι επαναστάτες και καταλήξατε μια</w:t>
      </w:r>
      <w:r w:rsidRPr="00697230">
        <w:rPr>
          <w:rFonts w:eastAsia="Times New Roman"/>
          <w:color w:val="000000" w:themeColor="text1"/>
          <w:szCs w:val="24"/>
        </w:rPr>
        <w:t xml:space="preserve"> μούμια παρελθόντων ετών με το βλέμμα στραμμένο στην καρ</w:t>
      </w:r>
      <w:r>
        <w:rPr>
          <w:rFonts w:eastAsia="Times New Roman"/>
          <w:color w:val="000000" w:themeColor="text1"/>
          <w:szCs w:val="24"/>
        </w:rPr>
        <w:t>ιέρα</w:t>
      </w:r>
      <w:r w:rsidRPr="00697230">
        <w:rPr>
          <w:rFonts w:eastAsia="Times New Roman"/>
          <w:color w:val="000000" w:themeColor="text1"/>
          <w:szCs w:val="24"/>
        </w:rPr>
        <w:t xml:space="preserve"> του άθλ</w:t>
      </w:r>
      <w:r>
        <w:rPr>
          <w:rFonts w:eastAsia="Times New Roman"/>
          <w:color w:val="000000" w:themeColor="text1"/>
          <w:szCs w:val="24"/>
        </w:rPr>
        <w:t xml:space="preserve">ιου </w:t>
      </w:r>
      <w:r>
        <w:rPr>
          <w:rFonts w:eastAsia="Times New Roman"/>
          <w:color w:val="000000" w:themeColor="text1"/>
          <w:szCs w:val="24"/>
        </w:rPr>
        <w:t>μέλλοντ</w:t>
      </w:r>
      <w:r>
        <w:rPr>
          <w:rFonts w:eastAsia="Times New Roman"/>
          <w:color w:val="000000" w:themeColor="text1"/>
          <w:szCs w:val="24"/>
        </w:rPr>
        <w:t>ό</w:t>
      </w:r>
      <w:r w:rsidRPr="00697230">
        <w:rPr>
          <w:rFonts w:eastAsia="Times New Roman"/>
          <w:color w:val="000000" w:themeColor="text1"/>
          <w:szCs w:val="24"/>
        </w:rPr>
        <w:t xml:space="preserve">ς </w:t>
      </w:r>
      <w:r>
        <w:rPr>
          <w:rFonts w:eastAsia="Times New Roman"/>
          <w:color w:val="000000" w:themeColor="text1"/>
          <w:szCs w:val="24"/>
        </w:rPr>
        <w:t xml:space="preserve">σας. Αυτό </w:t>
      </w:r>
      <w:r w:rsidRPr="00697230">
        <w:rPr>
          <w:rFonts w:eastAsia="Times New Roman"/>
          <w:color w:val="000000" w:themeColor="text1"/>
          <w:szCs w:val="24"/>
        </w:rPr>
        <w:t>θα ανατραπεί με μαθηματική ακρίβεια</w:t>
      </w:r>
      <w:r>
        <w:rPr>
          <w:rFonts w:eastAsia="Times New Roman"/>
          <w:color w:val="000000" w:themeColor="text1"/>
          <w:szCs w:val="24"/>
        </w:rPr>
        <w:t>.</w:t>
      </w:r>
    </w:p>
    <w:p w14:paraId="09856175"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Τον λόγο έχει ο κ. Δημήτριος Γάκης από τον ΣΥΡΙΖΑ. </w:t>
      </w:r>
    </w:p>
    <w:p w14:paraId="09856176"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 xml:space="preserve">Μετά, κύριε Πρόεδρε; </w:t>
      </w:r>
    </w:p>
    <w:p w14:paraId="09856177"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Μετά είναι ο κ. Κατσανιώτης και η κ</w:t>
      </w:r>
      <w:r>
        <w:rPr>
          <w:rFonts w:eastAsia="Times New Roman" w:cs="Times New Roman"/>
          <w:szCs w:val="24"/>
        </w:rPr>
        <w:t>.</w:t>
      </w:r>
      <w:r>
        <w:rPr>
          <w:rFonts w:eastAsia="Times New Roman" w:cs="Times New Roman"/>
          <w:szCs w:val="24"/>
        </w:rPr>
        <w:t xml:space="preserve"> Κεφαλίδου. </w:t>
      </w:r>
    </w:p>
    <w:p w14:paraId="09856178"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Γάκη, έχετε τον λόγο.  </w:t>
      </w:r>
    </w:p>
    <w:p w14:paraId="09856179"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Ευχαριστώ, κύριε Πρόεδρε. </w:t>
      </w:r>
    </w:p>
    <w:p w14:paraId="0985617A"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μπορώ να ακολουθήσω την προηγούμενη ομιλήτρια ούτε στο ύφος ούτε στη φωνή, γι’ αυτό και θα ζητούσα από τους τηλεθεατές μας να ανεβάσουν λίγο την ένταση της τ</w:t>
      </w:r>
      <w:r>
        <w:rPr>
          <w:rFonts w:eastAsia="Times New Roman" w:cs="Times New Roman"/>
          <w:szCs w:val="24"/>
        </w:rPr>
        <w:t xml:space="preserve">ηλεόρασης, για να μπορέσουν να με ακούσουν. </w:t>
      </w:r>
    </w:p>
    <w:p w14:paraId="0985617B"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Είμαστε και εμείς εδώ! </w:t>
      </w:r>
    </w:p>
    <w:p w14:paraId="0985617C"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Εσείς μας ακούτε μάλλον, απλά δεν μπορώ να έχω ούτε το ύφος της κ</w:t>
      </w:r>
      <w:r>
        <w:rPr>
          <w:rFonts w:eastAsia="Times New Roman" w:cs="Times New Roman"/>
          <w:szCs w:val="24"/>
        </w:rPr>
        <w:t>.</w:t>
      </w:r>
      <w:r>
        <w:rPr>
          <w:rFonts w:eastAsia="Times New Roman" w:cs="Times New Roman"/>
          <w:szCs w:val="24"/>
        </w:rPr>
        <w:t xml:space="preserve"> Κανέλλη, γιατί πραγματικά είναι ένα ταλέντο αυτό. </w:t>
      </w:r>
    </w:p>
    <w:p w14:paraId="0985617D"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 xml:space="preserve">ΛΙΑΝΑ </w:t>
      </w:r>
      <w:r>
        <w:rPr>
          <w:rFonts w:eastAsia="Times New Roman" w:cs="Times New Roman"/>
          <w:b/>
          <w:szCs w:val="24"/>
        </w:rPr>
        <w:t xml:space="preserve">ΚΑΝΕΛΛΗ: </w:t>
      </w:r>
      <w:r>
        <w:rPr>
          <w:rFonts w:eastAsia="Times New Roman" w:cs="Times New Roman"/>
          <w:szCs w:val="24"/>
        </w:rPr>
        <w:t>Μα, αν το είχατε, θα ή</w:t>
      </w:r>
      <w:r>
        <w:rPr>
          <w:rFonts w:eastAsia="Times New Roman" w:cs="Times New Roman"/>
          <w:szCs w:val="24"/>
        </w:rPr>
        <w:t xml:space="preserve">σασταν Κανέλλη, αγαπητέ μου! </w:t>
      </w:r>
    </w:p>
    <w:p w14:paraId="0985617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Κυρία Κανέλλη, από εκεί που ήσασταν πέρασα. </w:t>
      </w:r>
    </w:p>
    <w:p w14:paraId="0985617F"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Παρακαλώ, μη γίνεται διακοπή!  </w:t>
      </w:r>
    </w:p>
    <w:p w14:paraId="09856180"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Πέρασα πριν από εσάς, αλλά με ήρεμο…</w:t>
      </w:r>
    </w:p>
    <w:p w14:paraId="09856181"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Κύριε Γάκη, μην κάνετε προσωπικές αναφορές. Ξεκινήστε την τοποθέτησή σας, σας παρακαλώ. </w:t>
      </w:r>
    </w:p>
    <w:p w14:paraId="09856182"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Δεν σας πρόσβαλα!  </w:t>
      </w:r>
    </w:p>
    <w:p w14:paraId="09856183"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ΛΙΑΝΑ</w:t>
      </w:r>
      <w:r>
        <w:rPr>
          <w:rFonts w:eastAsia="Times New Roman" w:cs="Times New Roman"/>
          <w:b/>
          <w:szCs w:val="24"/>
        </w:rPr>
        <w:t xml:space="preserve"> ΚΑΝΕΛΛΗ: </w:t>
      </w:r>
      <w:r>
        <w:rPr>
          <w:rFonts w:eastAsia="Times New Roman" w:cs="Times New Roman"/>
          <w:szCs w:val="24"/>
        </w:rPr>
        <w:t>Θέλετε να ζητήσω τον λόγο επί προσωπικού; Τον δικαιούμαι!</w:t>
      </w:r>
    </w:p>
    <w:p w14:paraId="09856184"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Αν νομίζετε ότι σας πρόσβαλα, πάρτε τον!</w:t>
      </w:r>
    </w:p>
    <w:p w14:paraId="09856185"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ΛΙΑΝΑ</w:t>
      </w:r>
      <w:r>
        <w:rPr>
          <w:rFonts w:eastAsia="Times New Roman" w:cs="Times New Roman"/>
          <w:b/>
          <w:szCs w:val="24"/>
        </w:rPr>
        <w:t xml:space="preserve"> ΚΑΝΕΛΛΗ: </w:t>
      </w:r>
      <w:r>
        <w:rPr>
          <w:rFonts w:eastAsia="Times New Roman" w:cs="Times New Roman"/>
          <w:szCs w:val="24"/>
        </w:rPr>
        <w:t>Τον δικαιούμαι!</w:t>
      </w:r>
    </w:p>
    <w:p w14:paraId="09856186"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Αν ο Πρόεδρος σας τον δίνει…</w:t>
      </w:r>
    </w:p>
    <w:p w14:paraId="09856187"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Γάκη…</w:t>
      </w:r>
    </w:p>
    <w:p w14:paraId="09856188"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ΛΙΑΝΑ</w:t>
      </w:r>
      <w:r>
        <w:rPr>
          <w:rFonts w:eastAsia="Times New Roman" w:cs="Times New Roman"/>
          <w:b/>
          <w:szCs w:val="24"/>
        </w:rPr>
        <w:t xml:space="preserve"> ΚΑΝΕΛΛΗ: </w:t>
      </w:r>
      <w:r>
        <w:rPr>
          <w:rFonts w:eastAsia="Times New Roman" w:cs="Times New Roman"/>
          <w:szCs w:val="24"/>
        </w:rPr>
        <w:t>Να σας πω κάτι; Δεν θα ζητήσω τον λόγο επί προσωπικού.</w:t>
      </w:r>
    </w:p>
    <w:p w14:paraId="09856189"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Ναι, αλλά είναι στο Βήμα τώρα ομιλητής. </w:t>
      </w:r>
    </w:p>
    <w:p w14:paraId="0985618A"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 xml:space="preserve">ΛΙΑΝΑ </w:t>
      </w:r>
      <w:r>
        <w:rPr>
          <w:rFonts w:eastAsia="Times New Roman" w:cs="Times New Roman"/>
          <w:b/>
          <w:szCs w:val="24"/>
        </w:rPr>
        <w:t xml:space="preserve">ΚΑΝΕΛΛΗ: </w:t>
      </w:r>
      <w:r>
        <w:rPr>
          <w:rFonts w:eastAsia="Times New Roman" w:cs="Times New Roman"/>
          <w:szCs w:val="24"/>
        </w:rPr>
        <w:t xml:space="preserve">Θα σας έλεγα ότι έπρεπε να </w:t>
      </w:r>
      <w:r>
        <w:rPr>
          <w:rFonts w:eastAsia="Times New Roman" w:cs="Times New Roman"/>
          <w:szCs w:val="24"/>
        </w:rPr>
        <w:t>«</w:t>
      </w:r>
      <w:r>
        <w:rPr>
          <w:rFonts w:eastAsia="Times New Roman" w:cs="Times New Roman"/>
          <w:szCs w:val="24"/>
        </w:rPr>
        <w:t>σεμνύνεστε</w:t>
      </w:r>
      <w:r>
        <w:rPr>
          <w:rFonts w:eastAsia="Times New Roman" w:cs="Times New Roman"/>
          <w:szCs w:val="24"/>
        </w:rPr>
        <w:t>»</w:t>
      </w:r>
      <w:r>
        <w:rPr>
          <w:rFonts w:eastAsia="Times New Roman" w:cs="Times New Roman"/>
          <w:szCs w:val="24"/>
        </w:rPr>
        <w:t xml:space="preserve"> και να ντρέπεστε! Να </w:t>
      </w:r>
      <w:r>
        <w:rPr>
          <w:rFonts w:eastAsia="Times New Roman" w:cs="Times New Roman"/>
          <w:szCs w:val="24"/>
        </w:rPr>
        <w:t>«</w:t>
      </w:r>
      <w:r>
        <w:rPr>
          <w:rFonts w:eastAsia="Times New Roman" w:cs="Times New Roman"/>
          <w:szCs w:val="24"/>
        </w:rPr>
        <w:t>σεμνύνεστε</w:t>
      </w:r>
      <w:r>
        <w:rPr>
          <w:rFonts w:eastAsia="Times New Roman" w:cs="Times New Roman"/>
          <w:szCs w:val="24"/>
        </w:rPr>
        <w:t>»</w:t>
      </w:r>
      <w:r>
        <w:rPr>
          <w:rFonts w:eastAsia="Times New Roman" w:cs="Times New Roman"/>
          <w:szCs w:val="24"/>
        </w:rPr>
        <w:t xml:space="preserve"> και να ντρέπεστε! </w:t>
      </w:r>
    </w:p>
    <w:p w14:paraId="0985618B"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Μάλιστα. </w:t>
      </w:r>
    </w:p>
    <w:p w14:paraId="0985618C"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Καλώς. </w:t>
      </w:r>
    </w:p>
    <w:p w14:paraId="0985618D"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Ξεκινήστε, κύριε Γάκη. </w:t>
      </w:r>
    </w:p>
    <w:p w14:paraId="0985618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 xml:space="preserve">ΛΙΑΝΑ </w:t>
      </w:r>
      <w:r>
        <w:rPr>
          <w:rFonts w:eastAsia="Times New Roman" w:cs="Times New Roman"/>
          <w:b/>
          <w:szCs w:val="24"/>
        </w:rPr>
        <w:t>ΚΑΝΕΛΛΗ:</w:t>
      </w:r>
      <w:r>
        <w:rPr>
          <w:rFonts w:eastAsia="Times New Roman" w:cs="Times New Roman"/>
          <w:b/>
          <w:szCs w:val="24"/>
        </w:rPr>
        <w:t xml:space="preserve"> </w:t>
      </w:r>
      <w:r>
        <w:rPr>
          <w:rFonts w:eastAsia="Times New Roman" w:cs="Times New Roman"/>
          <w:szCs w:val="24"/>
        </w:rPr>
        <w:t>Και αν θέλετε μετάφραση του «σεμνύνομαι» και του «ντρέπομαι», μπορώ να σας την πω: Αιδώς, Αργείε! Σας το λέω και φωναχτά και εκτός μικροφώνου!</w:t>
      </w:r>
    </w:p>
    <w:p w14:paraId="0985618F"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Ωραία, κυρία Κανέλλη, μπράβο! Σας ευχαριστώ πολύ, κυρία Κανέλλη. Σας ακούσαμε.</w:t>
      </w:r>
    </w:p>
    <w:p w14:paraId="09856190"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 xml:space="preserve">ΛΙΑΝΑ </w:t>
      </w:r>
      <w:r>
        <w:rPr>
          <w:rFonts w:eastAsia="Times New Roman" w:cs="Times New Roman"/>
          <w:b/>
          <w:szCs w:val="24"/>
        </w:rPr>
        <w:t xml:space="preserve"> ΚΑΝΕΛΛΗ: </w:t>
      </w:r>
      <w:r>
        <w:rPr>
          <w:rFonts w:eastAsia="Times New Roman" w:cs="Times New Roman"/>
          <w:szCs w:val="24"/>
        </w:rPr>
        <w:t xml:space="preserve">Και σε τελευταία ανάλυση, να σου πω κάτι; </w:t>
      </w:r>
    </w:p>
    <w:p w14:paraId="09856191"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Σας παρακαλώ πολύ, τώρα θέλω να μιλήσω. </w:t>
      </w:r>
    </w:p>
    <w:p w14:paraId="09856192"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ΛΙΑΝΑ</w:t>
      </w:r>
      <w:r>
        <w:rPr>
          <w:rFonts w:eastAsia="Times New Roman" w:cs="Times New Roman"/>
          <w:b/>
          <w:szCs w:val="24"/>
        </w:rPr>
        <w:t xml:space="preserve"> ΚΑΝΕΛΛΗ: </w:t>
      </w:r>
      <w:r>
        <w:rPr>
          <w:rFonts w:eastAsia="Times New Roman" w:cs="Times New Roman"/>
          <w:szCs w:val="24"/>
        </w:rPr>
        <w:t xml:space="preserve">Όχι, κοιτάξου πρώτα στον καθρέφτη! Κοιτάξου στον καθρέφτη! </w:t>
      </w:r>
    </w:p>
    <w:p w14:paraId="09856193"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Εντάξει, κυρία Κανέλλη, αυτό το αλαλούμ, το υβρεολόγιο που προσ</w:t>
      </w:r>
      <w:r>
        <w:rPr>
          <w:rFonts w:eastAsia="Times New Roman" w:cs="Times New Roman"/>
          <w:szCs w:val="24"/>
        </w:rPr>
        <w:t xml:space="preserve">βάλλει τους συναδέλφους </w:t>
      </w:r>
      <w:r>
        <w:rPr>
          <w:rFonts w:eastAsia="Times New Roman" w:cs="Times New Roman"/>
          <w:szCs w:val="24"/>
        </w:rPr>
        <w:t>σας,</w:t>
      </w:r>
      <w:r>
        <w:rPr>
          <w:rFonts w:eastAsia="Times New Roman" w:cs="Times New Roman"/>
          <w:szCs w:val="24"/>
        </w:rPr>
        <w:t xml:space="preserve"> δεν μπορώ να το ακολουθήσω. Αυτό ακριβώς σας είπα. Αν το καταλάβατε, καλώς. Αν δεν το καταλάβατε, δεν πειράζει, πάμε παρακάτω. Δεν χρειάζεται να σας πείσω. </w:t>
      </w:r>
    </w:p>
    <w:p w14:paraId="09856194"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Κύριε Γάκη, συνεχίστε. </w:t>
      </w:r>
    </w:p>
    <w:p w14:paraId="09856195"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ΔΗΜΗΤΡΙΟΣ ΓΑ</w:t>
      </w:r>
      <w:r>
        <w:rPr>
          <w:rFonts w:eastAsia="Times New Roman" w:cs="Times New Roman"/>
          <w:b/>
          <w:szCs w:val="24"/>
        </w:rPr>
        <w:t xml:space="preserve">ΚΗΣ: </w:t>
      </w:r>
      <w:r>
        <w:rPr>
          <w:rFonts w:eastAsia="Times New Roman" w:cs="Times New Roman"/>
          <w:szCs w:val="24"/>
        </w:rPr>
        <w:t>Επίσης, θέλω να κάνω μια παρατήρηση. Άκουσα με πολύ μεγάλη…</w:t>
      </w:r>
    </w:p>
    <w:p w14:paraId="09856196"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b/>
          <w:color w:val="212121"/>
          <w:szCs w:val="24"/>
        </w:rPr>
        <w:t>ΛΙΑΝΑ</w:t>
      </w:r>
      <w:r>
        <w:rPr>
          <w:rFonts w:eastAsia="Times New Roman" w:cs="Times New Roman"/>
          <w:b/>
          <w:szCs w:val="24"/>
        </w:rPr>
        <w:t xml:space="preserve"> ΚΑΝΕΛΛΗ: </w:t>
      </w:r>
      <w:r>
        <w:rPr>
          <w:rFonts w:eastAsia="Times New Roman" w:cs="Times New Roman"/>
          <w:szCs w:val="24"/>
        </w:rPr>
        <w:t xml:space="preserve">Για να σε καταλάβει κάποιος…. </w:t>
      </w:r>
    </w:p>
    <w:p w14:paraId="09856197" w14:textId="77777777" w:rsidR="00BE639A" w:rsidRDefault="00A212EC">
      <w:pPr>
        <w:tabs>
          <w:tab w:val="left" w:pos="2738"/>
          <w:tab w:val="center" w:pos="4753"/>
          <w:tab w:val="left" w:pos="5723"/>
        </w:tabs>
        <w:spacing w:line="600" w:lineRule="auto"/>
        <w:ind w:firstLine="720"/>
        <w:jc w:val="both"/>
        <w:rPr>
          <w:rFonts w:eastAsia="Times New Roman" w:cs="Times New Roman"/>
          <w:b/>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Κύριε Γάκη, παρακαλώ, συνεχίστε. Δεν καταγράφεται τίποτα. </w:t>
      </w:r>
    </w:p>
    <w:p w14:paraId="09856198"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Μπράβο, κυρία Κανέλλη! Δίνετε το </w:t>
      </w:r>
      <w:r>
        <w:rPr>
          <w:rFonts w:eastAsia="Times New Roman" w:cs="Times New Roman"/>
          <w:szCs w:val="24"/>
        </w:rPr>
        <w:t>ήθος!</w:t>
      </w:r>
    </w:p>
    <w:p w14:paraId="09856199"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Συνεχίστε, κύριε Γάκη. Ήδη φθάσαμε στα δύο λεπτά καθυστέρησης.</w:t>
      </w:r>
    </w:p>
    <w:p w14:paraId="0985619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s="Times New Roman"/>
          <w:b/>
          <w:szCs w:val="24"/>
        </w:rPr>
        <w:t xml:space="preserve">ΔΗΜΗΤΡΙΟΣ ΓΑΚΗΣ: </w:t>
      </w:r>
      <w:r>
        <w:rPr>
          <w:rFonts w:eastAsia="Times New Roman" w:cs="Times New Roman"/>
          <w:szCs w:val="24"/>
        </w:rPr>
        <w:t>Άκουσα, επίσης, τον συντοπίτη μου, τον Κώστα Σ</w:t>
      </w:r>
      <w:r w:rsidRPr="00ED07BD">
        <w:rPr>
          <w:rFonts w:eastAsia="Times New Roman"/>
          <w:color w:val="212121"/>
          <w:szCs w:val="24"/>
        </w:rPr>
        <w:t>κανδαλίδη</w:t>
      </w:r>
      <w:r>
        <w:rPr>
          <w:rFonts w:eastAsia="Times New Roman"/>
          <w:color w:val="212121"/>
          <w:szCs w:val="24"/>
        </w:rPr>
        <w:t>,</w:t>
      </w:r>
      <w:r w:rsidRPr="00ED07BD">
        <w:rPr>
          <w:rFonts w:eastAsia="Times New Roman"/>
          <w:color w:val="212121"/>
          <w:szCs w:val="24"/>
        </w:rPr>
        <w:t xml:space="preserve"> πολύ </w:t>
      </w:r>
      <w:r>
        <w:rPr>
          <w:rFonts w:eastAsia="Times New Roman"/>
          <w:color w:val="212121"/>
          <w:szCs w:val="24"/>
        </w:rPr>
        <w:t xml:space="preserve">προσεκτικά. Ήταν μια πολύ </w:t>
      </w:r>
      <w:r w:rsidRPr="00ED07BD">
        <w:rPr>
          <w:rFonts w:eastAsia="Times New Roman"/>
          <w:color w:val="212121"/>
          <w:szCs w:val="24"/>
        </w:rPr>
        <w:t xml:space="preserve">καλή ομιλία </w:t>
      </w:r>
      <w:r>
        <w:rPr>
          <w:rFonts w:eastAsia="Times New Roman"/>
          <w:color w:val="212121"/>
          <w:szCs w:val="24"/>
        </w:rPr>
        <w:t>που αξί</w:t>
      </w:r>
      <w:r w:rsidRPr="00ED07BD">
        <w:rPr>
          <w:rFonts w:eastAsia="Times New Roman"/>
          <w:color w:val="212121"/>
          <w:szCs w:val="24"/>
        </w:rPr>
        <w:t xml:space="preserve">ζει </w:t>
      </w:r>
      <w:r>
        <w:rPr>
          <w:rFonts w:eastAsia="Times New Roman"/>
          <w:color w:val="212121"/>
          <w:szCs w:val="24"/>
        </w:rPr>
        <w:t xml:space="preserve">τον κόπο να την προσέξει </w:t>
      </w:r>
      <w:r>
        <w:rPr>
          <w:rFonts w:eastAsia="Times New Roman"/>
          <w:color w:val="212121"/>
          <w:szCs w:val="24"/>
        </w:rPr>
        <w:t xml:space="preserve">κανείς και να τη μελετήσει, να τη λάβει υπ’ όψιν. </w:t>
      </w:r>
    </w:p>
    <w:p w14:paraId="0985619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θα σταθώ λίγο στην αρχή στην</w:t>
      </w:r>
      <w:r w:rsidRPr="00ED07BD">
        <w:rPr>
          <w:rFonts w:eastAsia="Times New Roman"/>
          <w:color w:val="212121"/>
          <w:szCs w:val="24"/>
        </w:rPr>
        <w:t xml:space="preserve"> έκφραση ότι περίπου είμαστε προσωρινοί ενοικιαστές αυτής της εξουσίας</w:t>
      </w:r>
      <w:r>
        <w:rPr>
          <w:rFonts w:eastAsia="Times New Roman"/>
          <w:color w:val="212121"/>
          <w:szCs w:val="24"/>
        </w:rPr>
        <w:t xml:space="preserve">. Είπατε ότι είμαστε προσωρινοί και </w:t>
      </w:r>
      <w:r w:rsidRPr="00ED07BD">
        <w:rPr>
          <w:rFonts w:eastAsia="Times New Roman"/>
          <w:color w:val="212121"/>
          <w:szCs w:val="24"/>
        </w:rPr>
        <w:t xml:space="preserve">αυτό </w:t>
      </w:r>
      <w:r>
        <w:rPr>
          <w:rFonts w:eastAsia="Times New Roman"/>
          <w:color w:val="212121"/>
          <w:szCs w:val="24"/>
        </w:rPr>
        <w:t>πρέπει να το λάβουμε υπ’ όψιν. Μ</w:t>
      </w:r>
      <w:r w:rsidRPr="00ED07BD">
        <w:rPr>
          <w:rFonts w:eastAsia="Times New Roman"/>
          <w:color w:val="212121"/>
          <w:szCs w:val="24"/>
        </w:rPr>
        <w:t xml:space="preserve">οιάζει σαν τη μύγα μες στο γάλα σε όλη την </w:t>
      </w:r>
      <w:r>
        <w:rPr>
          <w:rFonts w:eastAsia="Times New Roman"/>
          <w:color w:val="212121"/>
          <w:szCs w:val="24"/>
        </w:rPr>
        <w:t>ομιλία</w:t>
      </w:r>
      <w:r w:rsidRPr="00ED07BD">
        <w:rPr>
          <w:rFonts w:eastAsia="Times New Roman"/>
          <w:color w:val="212121"/>
          <w:szCs w:val="24"/>
        </w:rPr>
        <w:t xml:space="preserve"> </w:t>
      </w:r>
      <w:r>
        <w:rPr>
          <w:rFonts w:eastAsia="Times New Roman"/>
          <w:color w:val="212121"/>
          <w:szCs w:val="24"/>
        </w:rPr>
        <w:t>σας. Επιτρέψτε μου να το πω αυτό μ</w:t>
      </w:r>
      <w:r w:rsidRPr="00ED07BD">
        <w:rPr>
          <w:rFonts w:eastAsia="Times New Roman"/>
          <w:color w:val="212121"/>
          <w:szCs w:val="24"/>
        </w:rPr>
        <w:t xml:space="preserve">ε το θάρρος </w:t>
      </w:r>
      <w:r>
        <w:rPr>
          <w:rFonts w:eastAsia="Times New Roman"/>
          <w:color w:val="212121"/>
          <w:szCs w:val="24"/>
        </w:rPr>
        <w:t>της κοινής μας καταγωγής.</w:t>
      </w:r>
    </w:p>
    <w:p w14:paraId="0985619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w:t>
      </w:r>
      <w:r w:rsidRPr="00ED07BD">
        <w:rPr>
          <w:rFonts w:eastAsia="Times New Roman"/>
          <w:color w:val="212121"/>
          <w:szCs w:val="24"/>
        </w:rPr>
        <w:t xml:space="preserve">όσες φορές </w:t>
      </w:r>
      <w:r>
        <w:rPr>
          <w:rFonts w:eastAsia="Times New Roman"/>
          <w:color w:val="212121"/>
          <w:szCs w:val="24"/>
        </w:rPr>
        <w:t>και να πει κανείς ότι η σ</w:t>
      </w:r>
      <w:r w:rsidRPr="00ED07BD">
        <w:rPr>
          <w:rFonts w:eastAsia="Times New Roman"/>
          <w:color w:val="212121"/>
          <w:szCs w:val="24"/>
        </w:rPr>
        <w:t xml:space="preserve">υνταγματική </w:t>
      </w:r>
      <w:r>
        <w:rPr>
          <w:rFonts w:eastAsia="Times New Roman"/>
          <w:color w:val="212121"/>
          <w:szCs w:val="24"/>
        </w:rPr>
        <w:t>Α</w:t>
      </w:r>
      <w:r w:rsidRPr="00ED07BD">
        <w:rPr>
          <w:rFonts w:eastAsia="Times New Roman"/>
          <w:color w:val="212121"/>
          <w:szCs w:val="24"/>
        </w:rPr>
        <w:t xml:space="preserve">ναθεώρηση </w:t>
      </w:r>
      <w:r>
        <w:rPr>
          <w:rFonts w:eastAsia="Times New Roman"/>
          <w:color w:val="212121"/>
          <w:szCs w:val="24"/>
        </w:rPr>
        <w:t>είναι μια</w:t>
      </w:r>
      <w:r w:rsidRPr="00ED07BD">
        <w:rPr>
          <w:rFonts w:eastAsia="Times New Roman"/>
          <w:color w:val="212121"/>
          <w:szCs w:val="24"/>
        </w:rPr>
        <w:t xml:space="preserve"> κορυφαία κοινοβουλευτική διαδικασία</w:t>
      </w:r>
      <w:r>
        <w:rPr>
          <w:rFonts w:eastAsia="Times New Roman"/>
          <w:color w:val="212121"/>
          <w:szCs w:val="24"/>
        </w:rPr>
        <w:t>,</w:t>
      </w:r>
      <w:r w:rsidRPr="00ED07BD">
        <w:rPr>
          <w:rFonts w:eastAsia="Times New Roman"/>
          <w:color w:val="212121"/>
          <w:szCs w:val="24"/>
        </w:rPr>
        <w:t xml:space="preserve"> δεν μπορεί να φτάσει στην πραγματικότητα και στην αξία αυτής της διαδικασίας</w:t>
      </w:r>
      <w:r>
        <w:rPr>
          <w:rFonts w:eastAsia="Times New Roman"/>
          <w:color w:val="212121"/>
          <w:szCs w:val="24"/>
        </w:rPr>
        <w:t xml:space="preserve">. Είναι μια διαδικασία, </w:t>
      </w:r>
      <w:r>
        <w:rPr>
          <w:rFonts w:eastAsia="Times New Roman"/>
          <w:color w:val="212121"/>
          <w:szCs w:val="24"/>
        </w:rPr>
        <w:t>που μας τιμά και μας δημιουργεί ένα ισχυρό αίσθημα ευθύνης.</w:t>
      </w:r>
    </w:p>
    <w:p w14:paraId="0985619D"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Εγώ θεωρώ πολύ μ</w:t>
      </w:r>
      <w:r w:rsidRPr="00ED07BD">
        <w:rPr>
          <w:rFonts w:eastAsia="Times New Roman"/>
          <w:color w:val="212121"/>
          <w:szCs w:val="24"/>
        </w:rPr>
        <w:t xml:space="preserve">εγάλη μου τιμή που </w:t>
      </w:r>
      <w:r>
        <w:rPr>
          <w:rFonts w:eastAsia="Times New Roman"/>
          <w:color w:val="212121"/>
          <w:szCs w:val="24"/>
        </w:rPr>
        <w:t>μου έτυχ</w:t>
      </w:r>
      <w:r w:rsidRPr="00ED07BD">
        <w:rPr>
          <w:rFonts w:eastAsia="Times New Roman"/>
          <w:color w:val="212121"/>
          <w:szCs w:val="24"/>
        </w:rPr>
        <w:t>ε σε αυτή την κοινοβουλευτικ</w:t>
      </w:r>
      <w:r>
        <w:rPr>
          <w:rFonts w:eastAsia="Times New Roman"/>
          <w:color w:val="212121"/>
          <w:szCs w:val="24"/>
        </w:rPr>
        <w:t>ή περίοδο η ευκαιρία να</w:t>
      </w:r>
      <w:r>
        <w:rPr>
          <w:rFonts w:eastAsia="Times New Roman"/>
          <w:color w:val="212121"/>
          <w:szCs w:val="24"/>
        </w:rPr>
        <w:t xml:space="preserve"> μετέχω στη </w:t>
      </w:r>
      <w:r w:rsidRPr="00ED07BD">
        <w:rPr>
          <w:rFonts w:eastAsia="Times New Roman"/>
          <w:color w:val="212121"/>
          <w:szCs w:val="24"/>
        </w:rPr>
        <w:t xml:space="preserve">διαδικασία της συνταγματικής </w:t>
      </w:r>
      <w:r>
        <w:rPr>
          <w:rFonts w:eastAsia="Times New Roman"/>
          <w:color w:val="212121"/>
          <w:szCs w:val="24"/>
        </w:rPr>
        <w:t>Α</w:t>
      </w:r>
      <w:r w:rsidRPr="00ED07BD">
        <w:rPr>
          <w:rFonts w:eastAsia="Times New Roman"/>
          <w:color w:val="212121"/>
          <w:szCs w:val="24"/>
        </w:rPr>
        <w:t>ναθεώρησης</w:t>
      </w:r>
      <w:r>
        <w:rPr>
          <w:rFonts w:eastAsia="Times New Roman"/>
          <w:color w:val="212121"/>
          <w:szCs w:val="24"/>
        </w:rPr>
        <w:t>.</w:t>
      </w:r>
      <w:r w:rsidRPr="00ED07BD">
        <w:rPr>
          <w:rFonts w:eastAsia="Times New Roman"/>
          <w:color w:val="212121"/>
          <w:szCs w:val="24"/>
        </w:rPr>
        <w:t xml:space="preserve"> </w:t>
      </w:r>
      <w:r>
        <w:rPr>
          <w:rFonts w:eastAsia="Times New Roman"/>
          <w:color w:val="212121"/>
          <w:szCs w:val="24"/>
        </w:rPr>
        <w:t>Γ</w:t>
      </w:r>
      <w:r w:rsidRPr="00ED07BD">
        <w:rPr>
          <w:rFonts w:eastAsia="Times New Roman"/>
          <w:color w:val="212121"/>
          <w:szCs w:val="24"/>
        </w:rPr>
        <w:t>ια</w:t>
      </w:r>
      <w:r>
        <w:rPr>
          <w:rFonts w:eastAsia="Times New Roman"/>
          <w:color w:val="212121"/>
          <w:szCs w:val="24"/>
        </w:rPr>
        <w:t>τί σήμερα πιστεύω ότι διορθώνουμε,</w:t>
      </w:r>
      <w:r w:rsidRPr="00ED07BD">
        <w:rPr>
          <w:rFonts w:eastAsia="Times New Roman"/>
          <w:color w:val="212121"/>
          <w:szCs w:val="24"/>
        </w:rPr>
        <w:t xml:space="preserve"> προσαρμόζουμε</w:t>
      </w:r>
      <w:r>
        <w:rPr>
          <w:rFonts w:eastAsia="Times New Roman"/>
          <w:color w:val="212121"/>
          <w:szCs w:val="24"/>
        </w:rPr>
        <w:t xml:space="preserve"> </w:t>
      </w:r>
      <w:r w:rsidRPr="00ED07BD">
        <w:rPr>
          <w:rFonts w:eastAsia="Times New Roman"/>
          <w:color w:val="212121"/>
          <w:szCs w:val="24"/>
        </w:rPr>
        <w:t xml:space="preserve">ή </w:t>
      </w:r>
      <w:r>
        <w:rPr>
          <w:rFonts w:eastAsia="Times New Roman"/>
          <w:color w:val="212121"/>
          <w:szCs w:val="24"/>
        </w:rPr>
        <w:t>απαντάμε σε</w:t>
      </w:r>
      <w:r w:rsidRPr="00ED07BD">
        <w:rPr>
          <w:rFonts w:eastAsia="Times New Roman"/>
          <w:color w:val="212121"/>
          <w:szCs w:val="24"/>
        </w:rPr>
        <w:t xml:space="preserve"> κοινωνικές ανάγκες</w:t>
      </w:r>
      <w:r>
        <w:rPr>
          <w:rFonts w:eastAsia="Times New Roman"/>
          <w:color w:val="212121"/>
          <w:szCs w:val="24"/>
        </w:rPr>
        <w:t>, κοινωνικά προβλήματα και επιλύουμε</w:t>
      </w:r>
      <w:r w:rsidRPr="00ED07BD">
        <w:rPr>
          <w:rFonts w:eastAsia="Times New Roman"/>
          <w:color w:val="212121"/>
          <w:szCs w:val="24"/>
        </w:rPr>
        <w:t xml:space="preserve"> πολιτικές αδυναμίες του συστήματος</w:t>
      </w:r>
      <w:r>
        <w:rPr>
          <w:rFonts w:eastAsia="Times New Roman"/>
          <w:color w:val="212121"/>
          <w:szCs w:val="24"/>
        </w:rPr>
        <w:t>.</w:t>
      </w:r>
    </w:p>
    <w:p w14:paraId="0985619E"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ED07BD">
        <w:rPr>
          <w:rFonts w:eastAsia="Times New Roman"/>
          <w:color w:val="212121"/>
          <w:szCs w:val="24"/>
        </w:rPr>
        <w:t xml:space="preserve">ο κρίσιμο ερώτημα που τίθεται σήμερα σε όλη </w:t>
      </w:r>
      <w:r w:rsidRPr="00ED07BD">
        <w:rPr>
          <w:rFonts w:eastAsia="Times New Roman"/>
          <w:color w:val="212121"/>
          <w:szCs w:val="24"/>
        </w:rPr>
        <w:t>αυτή τη διάρκεια της συζήτησης για τ</w:t>
      </w:r>
      <w:r>
        <w:rPr>
          <w:rFonts w:eastAsia="Times New Roman"/>
          <w:color w:val="212121"/>
          <w:szCs w:val="24"/>
        </w:rPr>
        <w:t>η σ</w:t>
      </w:r>
      <w:r w:rsidRPr="00ED07BD">
        <w:rPr>
          <w:rFonts w:eastAsia="Times New Roman"/>
          <w:color w:val="212121"/>
          <w:szCs w:val="24"/>
        </w:rPr>
        <w:t xml:space="preserve">υνταγματική </w:t>
      </w:r>
      <w:r>
        <w:rPr>
          <w:rFonts w:eastAsia="Times New Roman"/>
          <w:color w:val="212121"/>
          <w:szCs w:val="24"/>
        </w:rPr>
        <w:t>Α</w:t>
      </w:r>
      <w:r w:rsidRPr="00ED07BD">
        <w:rPr>
          <w:rFonts w:eastAsia="Times New Roman"/>
          <w:color w:val="212121"/>
          <w:szCs w:val="24"/>
        </w:rPr>
        <w:t>ναθεώ</w:t>
      </w:r>
      <w:r>
        <w:rPr>
          <w:rFonts w:eastAsia="Times New Roman"/>
          <w:color w:val="212121"/>
          <w:szCs w:val="24"/>
        </w:rPr>
        <w:t>ρηση είναι το κατά πόσο αυτή η σ</w:t>
      </w:r>
      <w:r w:rsidRPr="00ED07BD">
        <w:rPr>
          <w:rFonts w:eastAsia="Times New Roman"/>
          <w:color w:val="212121"/>
          <w:szCs w:val="24"/>
        </w:rPr>
        <w:t xml:space="preserve">υνταγματική </w:t>
      </w:r>
      <w:r>
        <w:rPr>
          <w:rFonts w:eastAsia="Times New Roman"/>
          <w:color w:val="212121"/>
          <w:szCs w:val="24"/>
        </w:rPr>
        <w:t>Α</w:t>
      </w:r>
      <w:r w:rsidRPr="00ED07BD">
        <w:rPr>
          <w:rFonts w:eastAsia="Times New Roman"/>
          <w:color w:val="212121"/>
          <w:szCs w:val="24"/>
        </w:rPr>
        <w:t>ναθεώρηση οδηγεί σ</w:t>
      </w:r>
      <w:r>
        <w:rPr>
          <w:rFonts w:eastAsia="Times New Roman"/>
          <w:color w:val="212121"/>
          <w:szCs w:val="24"/>
        </w:rPr>
        <w:t>ε ουσιαστικό εκσυγχρονισμό των θ</w:t>
      </w:r>
      <w:r w:rsidRPr="00ED07BD">
        <w:rPr>
          <w:rFonts w:eastAsia="Times New Roman"/>
          <w:color w:val="212121"/>
          <w:szCs w:val="24"/>
        </w:rPr>
        <w:t>εσμών και στη βελτίωση της λειτουργίας</w:t>
      </w:r>
      <w:r>
        <w:rPr>
          <w:rFonts w:eastAsia="Times New Roman"/>
          <w:color w:val="212121"/>
          <w:szCs w:val="24"/>
        </w:rPr>
        <w:t xml:space="preserve"> τους. </w:t>
      </w:r>
    </w:p>
    <w:p w14:paraId="0985619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ED07BD">
        <w:rPr>
          <w:rFonts w:eastAsia="Times New Roman"/>
          <w:color w:val="212121"/>
          <w:szCs w:val="24"/>
        </w:rPr>
        <w:t>ε αυτό το ερώτημα εμείς απαντήσαμε με την κατάθεση μιας π</w:t>
      </w:r>
      <w:r w:rsidRPr="00ED07BD">
        <w:rPr>
          <w:rFonts w:eastAsia="Times New Roman"/>
          <w:color w:val="212121"/>
          <w:szCs w:val="24"/>
        </w:rPr>
        <w:t>ρότασης για την αναθεώρηση τ</w:t>
      </w:r>
      <w:r>
        <w:rPr>
          <w:rFonts w:eastAsia="Times New Roman"/>
          <w:color w:val="212121"/>
          <w:szCs w:val="24"/>
        </w:rPr>
        <w:t>ου άρθρου 101 παράγραφος 4 του Σ</w:t>
      </w:r>
      <w:r w:rsidRPr="00ED07BD">
        <w:rPr>
          <w:rFonts w:eastAsia="Times New Roman"/>
          <w:color w:val="212121"/>
          <w:szCs w:val="24"/>
        </w:rPr>
        <w:t xml:space="preserve">υντάγματος </w:t>
      </w:r>
      <w:r>
        <w:rPr>
          <w:rFonts w:eastAsia="Times New Roman"/>
          <w:color w:val="212121"/>
          <w:szCs w:val="24"/>
        </w:rPr>
        <w:t>-</w:t>
      </w:r>
      <w:r w:rsidRPr="00ED07BD">
        <w:rPr>
          <w:rFonts w:eastAsia="Times New Roman"/>
          <w:color w:val="212121"/>
          <w:szCs w:val="24"/>
        </w:rPr>
        <w:t xml:space="preserve">και </w:t>
      </w:r>
      <w:r>
        <w:rPr>
          <w:rFonts w:eastAsia="Times New Roman"/>
          <w:color w:val="212121"/>
          <w:szCs w:val="24"/>
        </w:rPr>
        <w:t>μένω εκεί,</w:t>
      </w:r>
      <w:r w:rsidRPr="00ED07BD">
        <w:rPr>
          <w:rFonts w:eastAsia="Times New Roman"/>
          <w:color w:val="212121"/>
          <w:szCs w:val="24"/>
        </w:rPr>
        <w:t xml:space="preserve"> </w:t>
      </w:r>
      <w:r>
        <w:rPr>
          <w:rFonts w:eastAsia="Times New Roman"/>
          <w:color w:val="212121"/>
          <w:szCs w:val="24"/>
        </w:rPr>
        <w:t xml:space="preserve">δεν θα μιλήσω γιατί τα υπόλοιπα, </w:t>
      </w:r>
      <w:r w:rsidRPr="00ED07BD">
        <w:rPr>
          <w:rFonts w:eastAsia="Times New Roman"/>
          <w:color w:val="212121"/>
          <w:szCs w:val="24"/>
        </w:rPr>
        <w:t>γιατί ακούστηκαν πολλά</w:t>
      </w:r>
      <w:r>
        <w:rPr>
          <w:rFonts w:eastAsia="Times New Roman"/>
          <w:color w:val="212121"/>
          <w:szCs w:val="24"/>
        </w:rPr>
        <w:t xml:space="preserve">- </w:t>
      </w:r>
      <w:r w:rsidRPr="00ED07BD">
        <w:rPr>
          <w:rFonts w:eastAsia="Times New Roman"/>
          <w:color w:val="212121"/>
          <w:szCs w:val="24"/>
        </w:rPr>
        <w:t xml:space="preserve">ενισχύοντας τις τυπικές προϋποθέσεις για την κανονιστική δράση και πρόνοια στην κατεύθυνση της διαμόρφωσης ενός </w:t>
      </w:r>
      <w:r w:rsidRPr="00ED07BD">
        <w:rPr>
          <w:rFonts w:eastAsia="Times New Roman"/>
          <w:color w:val="212121"/>
          <w:szCs w:val="24"/>
        </w:rPr>
        <w:t>ολοκληρωμένου πλαισίου ολόπλευρης κοινωνικ</w:t>
      </w:r>
      <w:r>
        <w:rPr>
          <w:rFonts w:eastAsia="Times New Roman"/>
          <w:color w:val="212121"/>
          <w:szCs w:val="24"/>
        </w:rPr>
        <w:t>ής και αναπτυξιακής μέριμνας του κ</w:t>
      </w:r>
      <w:r w:rsidRPr="00ED07BD">
        <w:rPr>
          <w:rFonts w:eastAsia="Times New Roman"/>
          <w:color w:val="212121"/>
          <w:szCs w:val="24"/>
        </w:rPr>
        <w:t xml:space="preserve">ράτους απέναντι στις λιγότερο ευνοημένες </w:t>
      </w:r>
      <w:r>
        <w:rPr>
          <w:rFonts w:eastAsia="Times New Roman"/>
          <w:color w:val="212121"/>
          <w:szCs w:val="24"/>
        </w:rPr>
        <w:t>νη</w:t>
      </w:r>
      <w:r w:rsidRPr="00ED07BD">
        <w:rPr>
          <w:rFonts w:eastAsia="Times New Roman"/>
          <w:color w:val="212121"/>
          <w:szCs w:val="24"/>
        </w:rPr>
        <w:t>σιωτικές και ορεινές περιοχές</w:t>
      </w:r>
      <w:r>
        <w:rPr>
          <w:rFonts w:eastAsia="Times New Roman"/>
          <w:color w:val="212121"/>
          <w:szCs w:val="24"/>
        </w:rPr>
        <w:t>, β</w:t>
      </w:r>
      <w:r w:rsidRPr="00ED07BD">
        <w:rPr>
          <w:rFonts w:eastAsia="Times New Roman"/>
          <w:color w:val="212121"/>
          <w:szCs w:val="24"/>
        </w:rPr>
        <w:t>άζοντας την έννοια της καινοτομίας στην υπηρεσία της ουσιαστικής αντιμετώπισης των περιφερειακών ανισοτήτ</w:t>
      </w:r>
      <w:r w:rsidRPr="00ED07BD">
        <w:rPr>
          <w:rFonts w:eastAsia="Times New Roman"/>
          <w:color w:val="212121"/>
          <w:szCs w:val="24"/>
        </w:rPr>
        <w:t>ων</w:t>
      </w:r>
      <w:r>
        <w:rPr>
          <w:rFonts w:eastAsia="Times New Roman"/>
          <w:color w:val="212121"/>
          <w:szCs w:val="24"/>
        </w:rPr>
        <w:t xml:space="preserve">, </w:t>
      </w:r>
      <w:r w:rsidRPr="00ED07BD">
        <w:rPr>
          <w:rFonts w:eastAsia="Times New Roman"/>
          <w:color w:val="212121"/>
          <w:szCs w:val="24"/>
        </w:rPr>
        <w:t>κάνοντας αποτελεσματικότερη ως προς την υποχρεωτικότητα για την εκτελεστική εξουσία την αντιμετώπιση</w:t>
      </w:r>
      <w:r>
        <w:rPr>
          <w:rFonts w:eastAsia="Times New Roman"/>
          <w:color w:val="212121"/>
          <w:szCs w:val="24"/>
        </w:rPr>
        <w:t xml:space="preserve"> των σύγχρονων προκλήσεων στην ε</w:t>
      </w:r>
      <w:r w:rsidRPr="00ED07BD">
        <w:rPr>
          <w:rFonts w:eastAsia="Times New Roman"/>
          <w:color w:val="212121"/>
          <w:szCs w:val="24"/>
        </w:rPr>
        <w:t>λληνική περιφέρεια</w:t>
      </w:r>
      <w:r>
        <w:rPr>
          <w:rFonts w:eastAsia="Times New Roman"/>
          <w:color w:val="212121"/>
          <w:szCs w:val="24"/>
        </w:rPr>
        <w:t>.</w:t>
      </w:r>
    </w:p>
    <w:p w14:paraId="098561A0"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ED07BD">
        <w:rPr>
          <w:rFonts w:eastAsia="Times New Roman"/>
          <w:color w:val="212121"/>
          <w:szCs w:val="24"/>
        </w:rPr>
        <w:t>αταθέσαμε</w:t>
      </w:r>
      <w:r>
        <w:rPr>
          <w:rFonts w:eastAsia="Times New Roman"/>
          <w:color w:val="212121"/>
          <w:szCs w:val="24"/>
        </w:rPr>
        <w:t>,</w:t>
      </w:r>
      <w:r w:rsidRPr="00ED07BD">
        <w:rPr>
          <w:rFonts w:eastAsia="Times New Roman"/>
          <w:color w:val="212121"/>
          <w:szCs w:val="24"/>
        </w:rPr>
        <w:t xml:space="preserve"> λοιπόν</w:t>
      </w:r>
      <w:r>
        <w:rPr>
          <w:rFonts w:eastAsia="Times New Roman"/>
          <w:color w:val="212121"/>
          <w:szCs w:val="24"/>
        </w:rPr>
        <w:t>, μι</w:t>
      </w:r>
      <w:r w:rsidRPr="00ED07BD">
        <w:rPr>
          <w:rFonts w:eastAsia="Times New Roman"/>
          <w:color w:val="212121"/>
          <w:szCs w:val="24"/>
        </w:rPr>
        <w:t>α διάταξη τροποποίησης του άρθρου 101</w:t>
      </w:r>
      <w:r>
        <w:rPr>
          <w:rFonts w:eastAsia="Times New Roman"/>
          <w:color w:val="212121"/>
          <w:szCs w:val="24"/>
        </w:rPr>
        <w:t>,</w:t>
      </w:r>
      <w:r>
        <w:rPr>
          <w:rFonts w:eastAsia="Times New Roman"/>
          <w:color w:val="212121"/>
          <w:szCs w:val="24"/>
        </w:rPr>
        <w:t xml:space="preserve"> σύντομη αλλά περιεκτική, για να κάνουμε</w:t>
      </w:r>
      <w:r>
        <w:rPr>
          <w:rFonts w:eastAsia="Times New Roman"/>
          <w:color w:val="212121"/>
          <w:szCs w:val="24"/>
        </w:rPr>
        <w:t xml:space="preserve"> σαφέστερη</w:t>
      </w:r>
      <w:r w:rsidRPr="00ED07BD">
        <w:rPr>
          <w:rFonts w:eastAsia="Times New Roman"/>
          <w:color w:val="212121"/>
          <w:szCs w:val="24"/>
        </w:rPr>
        <w:t xml:space="preserve"> </w:t>
      </w:r>
      <w:r>
        <w:rPr>
          <w:rFonts w:eastAsia="Times New Roman"/>
          <w:color w:val="212121"/>
          <w:szCs w:val="24"/>
        </w:rPr>
        <w:t>σ</w:t>
      </w:r>
      <w:r w:rsidRPr="00ED07BD">
        <w:rPr>
          <w:rFonts w:eastAsia="Times New Roman"/>
          <w:color w:val="212121"/>
          <w:szCs w:val="24"/>
        </w:rPr>
        <w:t>υνταγματική διάταξη</w:t>
      </w:r>
      <w:r>
        <w:rPr>
          <w:rFonts w:eastAsia="Times New Roman"/>
          <w:color w:val="212121"/>
          <w:szCs w:val="24"/>
        </w:rPr>
        <w:t xml:space="preserve">, </w:t>
      </w:r>
      <w:r w:rsidRPr="00ED07BD">
        <w:rPr>
          <w:rFonts w:eastAsia="Times New Roman"/>
          <w:color w:val="212121"/>
          <w:szCs w:val="24"/>
        </w:rPr>
        <w:t>να την προσδιορίσουμε περισσότερο</w:t>
      </w:r>
      <w:r>
        <w:rPr>
          <w:rFonts w:eastAsia="Times New Roman"/>
          <w:color w:val="212121"/>
          <w:szCs w:val="24"/>
        </w:rPr>
        <w:t>,</w:t>
      </w:r>
      <w:r w:rsidRPr="00ED07BD">
        <w:rPr>
          <w:rFonts w:eastAsia="Times New Roman"/>
          <w:color w:val="212121"/>
          <w:szCs w:val="24"/>
        </w:rPr>
        <w:t xml:space="preserve"> έτσι ώστε να μπορέσουμε </w:t>
      </w:r>
      <w:r>
        <w:rPr>
          <w:rFonts w:eastAsia="Times New Roman"/>
          <w:color w:val="212121"/>
          <w:szCs w:val="24"/>
        </w:rPr>
        <w:t xml:space="preserve">να </w:t>
      </w:r>
      <w:r>
        <w:rPr>
          <w:rFonts w:eastAsia="Times New Roman"/>
          <w:color w:val="212121"/>
          <w:szCs w:val="24"/>
        </w:rPr>
        <w:t>της προσδώσουμε κανονιστικό περιεχόμενο.</w:t>
      </w:r>
    </w:p>
    <w:p w14:paraId="098561A1"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ED07BD">
        <w:rPr>
          <w:rFonts w:eastAsia="Times New Roman"/>
          <w:color w:val="212121"/>
          <w:szCs w:val="24"/>
        </w:rPr>
        <w:t>ροσθέτουμε</w:t>
      </w:r>
      <w:r>
        <w:rPr>
          <w:rFonts w:eastAsia="Times New Roman"/>
          <w:color w:val="212121"/>
          <w:szCs w:val="24"/>
        </w:rPr>
        <w:t>,</w:t>
      </w:r>
      <w:r w:rsidRPr="00ED07BD">
        <w:rPr>
          <w:rFonts w:eastAsia="Times New Roman"/>
          <w:color w:val="212121"/>
          <w:szCs w:val="24"/>
        </w:rPr>
        <w:t xml:space="preserve"> λοιπόν</w:t>
      </w:r>
      <w:r>
        <w:rPr>
          <w:rFonts w:eastAsia="Times New Roman"/>
          <w:color w:val="212121"/>
          <w:szCs w:val="24"/>
        </w:rPr>
        <w:t xml:space="preserve">, μέσα στη διάταξη του 101 </w:t>
      </w:r>
      <w:r w:rsidRPr="00ED07BD">
        <w:rPr>
          <w:rFonts w:eastAsia="Times New Roman"/>
          <w:color w:val="212121"/>
          <w:szCs w:val="24"/>
        </w:rPr>
        <w:t xml:space="preserve">παράγραφος 4 ότι </w:t>
      </w:r>
      <w:r>
        <w:rPr>
          <w:rFonts w:eastAsia="Times New Roman"/>
          <w:color w:val="212121"/>
          <w:szCs w:val="24"/>
        </w:rPr>
        <w:t xml:space="preserve">ο κοινός νομοθέτης, όπως και η </w:t>
      </w:r>
      <w:r>
        <w:rPr>
          <w:rFonts w:eastAsia="Times New Roman"/>
          <w:color w:val="212121"/>
          <w:szCs w:val="24"/>
        </w:rPr>
        <w:t>δ</w:t>
      </w:r>
      <w:r w:rsidRPr="00ED07BD">
        <w:rPr>
          <w:rFonts w:eastAsia="Times New Roman"/>
          <w:color w:val="212121"/>
          <w:szCs w:val="24"/>
        </w:rPr>
        <w:t>ιοίκηση</w:t>
      </w:r>
      <w:r>
        <w:rPr>
          <w:rFonts w:eastAsia="Times New Roman"/>
          <w:color w:val="212121"/>
          <w:szCs w:val="24"/>
        </w:rPr>
        <w:t>,</w:t>
      </w:r>
      <w:r w:rsidRPr="00ED07BD">
        <w:rPr>
          <w:rFonts w:eastAsia="Times New Roman"/>
          <w:color w:val="212121"/>
          <w:szCs w:val="24"/>
        </w:rPr>
        <w:t xml:space="preserve"> όταν δρουν κανονιστικά</w:t>
      </w:r>
      <w:r>
        <w:rPr>
          <w:rFonts w:eastAsia="Times New Roman"/>
          <w:color w:val="212121"/>
          <w:szCs w:val="24"/>
        </w:rPr>
        <w:t>, υποχρεούνται να λαμβάνουν υπ’ όψιν</w:t>
      </w:r>
      <w:r w:rsidRPr="00ED07BD">
        <w:rPr>
          <w:rFonts w:eastAsia="Times New Roman"/>
          <w:color w:val="212121"/>
          <w:szCs w:val="24"/>
        </w:rPr>
        <w:t xml:space="preserve"> τις ιδιαίτερες συνθήκες των νησιωτικών και ορεινών περιοχών</w:t>
      </w:r>
      <w:r>
        <w:rPr>
          <w:rFonts w:eastAsia="Times New Roman"/>
          <w:color w:val="212121"/>
          <w:szCs w:val="24"/>
        </w:rPr>
        <w:t>,</w:t>
      </w:r>
      <w:r w:rsidRPr="00ED07BD">
        <w:rPr>
          <w:rFonts w:eastAsia="Times New Roman"/>
          <w:color w:val="212121"/>
          <w:szCs w:val="24"/>
        </w:rPr>
        <w:t xml:space="preserve"> μεριμνώντας για την ολόπλευρη κ</w:t>
      </w:r>
      <w:r>
        <w:rPr>
          <w:rFonts w:eastAsia="Times New Roman"/>
          <w:color w:val="212121"/>
          <w:szCs w:val="24"/>
        </w:rPr>
        <w:t>οινωνική και οικονομική ανάπτυξή</w:t>
      </w:r>
      <w:r w:rsidRPr="00ED07BD">
        <w:rPr>
          <w:rFonts w:eastAsia="Times New Roman"/>
          <w:color w:val="212121"/>
          <w:szCs w:val="24"/>
        </w:rPr>
        <w:t xml:space="preserve"> </w:t>
      </w:r>
      <w:r>
        <w:rPr>
          <w:rFonts w:eastAsia="Times New Roman"/>
          <w:color w:val="212121"/>
          <w:szCs w:val="24"/>
        </w:rPr>
        <w:t xml:space="preserve">τους. </w:t>
      </w:r>
    </w:p>
    <w:p w14:paraId="098561A2"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ED07BD">
        <w:rPr>
          <w:rFonts w:eastAsia="Times New Roman"/>
          <w:color w:val="212121"/>
          <w:szCs w:val="24"/>
        </w:rPr>
        <w:t>αι αυτό το περιεχόμενο της πρότασής μ</w:t>
      </w:r>
      <w:r>
        <w:rPr>
          <w:rFonts w:eastAsia="Times New Roman"/>
          <w:color w:val="212121"/>
          <w:szCs w:val="24"/>
        </w:rPr>
        <w:t>ας είναι</w:t>
      </w:r>
      <w:r w:rsidRPr="00ED07BD">
        <w:rPr>
          <w:rFonts w:eastAsia="Times New Roman"/>
          <w:color w:val="212121"/>
          <w:szCs w:val="24"/>
        </w:rPr>
        <w:t xml:space="preserve"> συμπληρωματικ</w:t>
      </w:r>
      <w:r>
        <w:rPr>
          <w:rFonts w:eastAsia="Times New Roman"/>
          <w:color w:val="212121"/>
          <w:szCs w:val="24"/>
        </w:rPr>
        <w:t>ό</w:t>
      </w:r>
      <w:r w:rsidRPr="00ED07BD">
        <w:rPr>
          <w:rFonts w:eastAsia="Times New Roman"/>
          <w:color w:val="212121"/>
          <w:szCs w:val="24"/>
        </w:rPr>
        <w:t xml:space="preserve"> </w:t>
      </w:r>
      <w:r>
        <w:rPr>
          <w:rFonts w:eastAsia="Times New Roman"/>
          <w:color w:val="212121"/>
          <w:szCs w:val="24"/>
        </w:rPr>
        <w:t>κα</w:t>
      </w:r>
      <w:r>
        <w:rPr>
          <w:rFonts w:eastAsia="Times New Roman"/>
          <w:color w:val="212121"/>
          <w:szCs w:val="24"/>
        </w:rPr>
        <w:t xml:space="preserve">ι </w:t>
      </w:r>
      <w:r w:rsidRPr="00ED07BD">
        <w:rPr>
          <w:rFonts w:eastAsia="Times New Roman"/>
          <w:color w:val="212121"/>
          <w:szCs w:val="24"/>
        </w:rPr>
        <w:t>ενισχυτικ</w:t>
      </w:r>
      <w:r>
        <w:rPr>
          <w:rFonts w:eastAsia="Times New Roman"/>
          <w:color w:val="212121"/>
          <w:szCs w:val="24"/>
        </w:rPr>
        <w:t>ό</w:t>
      </w:r>
      <w:r w:rsidRPr="00ED07BD">
        <w:rPr>
          <w:rFonts w:eastAsia="Times New Roman"/>
          <w:color w:val="212121"/>
          <w:szCs w:val="24"/>
        </w:rPr>
        <w:t xml:space="preserve"> διαδικασία της πρότασης </w:t>
      </w:r>
      <w:r>
        <w:rPr>
          <w:rFonts w:eastAsia="Times New Roman"/>
          <w:color w:val="212121"/>
          <w:szCs w:val="24"/>
        </w:rPr>
        <w:t xml:space="preserve">του συναδέλφου από τις Κυκλάδες, του </w:t>
      </w:r>
      <w:r w:rsidRPr="00ED07BD">
        <w:rPr>
          <w:rFonts w:eastAsia="Times New Roman"/>
          <w:color w:val="212121"/>
          <w:szCs w:val="24"/>
        </w:rPr>
        <w:t>Αντώνη Συρίγου</w:t>
      </w:r>
      <w:r>
        <w:rPr>
          <w:rFonts w:eastAsia="Times New Roman"/>
          <w:color w:val="212121"/>
          <w:szCs w:val="24"/>
        </w:rPr>
        <w:t>,</w:t>
      </w:r>
      <w:r w:rsidRPr="00ED07BD">
        <w:rPr>
          <w:rFonts w:eastAsia="Times New Roman"/>
          <w:color w:val="212121"/>
          <w:szCs w:val="24"/>
        </w:rPr>
        <w:t xml:space="preserve"> για την αναθεώρηση της ίδιας παραγράφου</w:t>
      </w:r>
      <w:r>
        <w:rPr>
          <w:rFonts w:eastAsia="Times New Roman"/>
          <w:color w:val="212121"/>
          <w:szCs w:val="24"/>
        </w:rPr>
        <w:t>, που προκρί</w:t>
      </w:r>
      <w:r w:rsidRPr="00ED07BD">
        <w:rPr>
          <w:rFonts w:eastAsia="Times New Roman"/>
          <w:color w:val="212121"/>
          <w:szCs w:val="24"/>
        </w:rPr>
        <w:t xml:space="preserve">θηκε από την </w:t>
      </w:r>
      <w:r>
        <w:rPr>
          <w:rFonts w:eastAsia="Times New Roman"/>
          <w:color w:val="212121"/>
          <w:szCs w:val="24"/>
        </w:rPr>
        <w:t>ε</w:t>
      </w:r>
      <w:r w:rsidRPr="00ED07BD">
        <w:rPr>
          <w:rFonts w:eastAsia="Times New Roman"/>
          <w:color w:val="212121"/>
          <w:szCs w:val="24"/>
        </w:rPr>
        <w:t xml:space="preserve">πιτροπή και μπορεί να αποτελέσει </w:t>
      </w:r>
      <w:r>
        <w:rPr>
          <w:rFonts w:eastAsia="Times New Roman"/>
          <w:color w:val="212121"/>
          <w:szCs w:val="24"/>
        </w:rPr>
        <w:t>μια συνολική</w:t>
      </w:r>
      <w:r w:rsidRPr="00ED07BD">
        <w:rPr>
          <w:rFonts w:eastAsia="Times New Roman"/>
          <w:color w:val="212121"/>
          <w:szCs w:val="24"/>
        </w:rPr>
        <w:t xml:space="preserve"> για την παρέμβαση στο άρθρο 101 και ό</w:t>
      </w:r>
      <w:r>
        <w:rPr>
          <w:rFonts w:eastAsia="Times New Roman"/>
          <w:color w:val="212121"/>
          <w:szCs w:val="24"/>
        </w:rPr>
        <w:t>,</w:t>
      </w:r>
      <w:r w:rsidRPr="00ED07BD">
        <w:rPr>
          <w:rFonts w:eastAsia="Times New Roman"/>
          <w:color w:val="212121"/>
          <w:szCs w:val="24"/>
        </w:rPr>
        <w:t>τι άλλο</w:t>
      </w:r>
      <w:r>
        <w:rPr>
          <w:rFonts w:eastAsia="Times New Roman"/>
          <w:color w:val="212121"/>
          <w:szCs w:val="24"/>
        </w:rPr>
        <w:t>,</w:t>
      </w:r>
      <w:r w:rsidRPr="00ED07BD">
        <w:rPr>
          <w:rFonts w:eastAsia="Times New Roman"/>
          <w:color w:val="212121"/>
          <w:szCs w:val="24"/>
        </w:rPr>
        <w:t xml:space="preserve"> βέβαια</w:t>
      </w:r>
      <w:r>
        <w:rPr>
          <w:rFonts w:eastAsia="Times New Roman"/>
          <w:color w:val="212121"/>
          <w:szCs w:val="24"/>
        </w:rPr>
        <w:t>,</w:t>
      </w:r>
      <w:r w:rsidRPr="00ED07BD">
        <w:rPr>
          <w:rFonts w:eastAsia="Times New Roman"/>
          <w:color w:val="212121"/>
          <w:szCs w:val="24"/>
        </w:rPr>
        <w:t xml:space="preserve"> </w:t>
      </w:r>
      <w:r>
        <w:rPr>
          <w:rFonts w:eastAsia="Times New Roman"/>
          <w:color w:val="212121"/>
          <w:szCs w:val="24"/>
        </w:rPr>
        <w:t>συζητήσ</w:t>
      </w:r>
      <w:r w:rsidRPr="00ED07BD">
        <w:rPr>
          <w:rFonts w:eastAsia="Times New Roman"/>
          <w:color w:val="212121"/>
          <w:szCs w:val="24"/>
        </w:rPr>
        <w:t xml:space="preserve">ει η επόμενη </w:t>
      </w:r>
      <w:r>
        <w:rPr>
          <w:rFonts w:eastAsia="Times New Roman"/>
          <w:color w:val="212121"/>
          <w:szCs w:val="24"/>
        </w:rPr>
        <w:t>αναθεωρητική Βουλή</w:t>
      </w:r>
      <w:r w:rsidRPr="00ED07BD">
        <w:rPr>
          <w:rFonts w:eastAsia="Times New Roman"/>
          <w:color w:val="212121"/>
          <w:szCs w:val="24"/>
        </w:rPr>
        <w:t xml:space="preserve"> προς την κατεύθυνση πάντα της εύρυθμης κ</w:t>
      </w:r>
      <w:r>
        <w:rPr>
          <w:rFonts w:eastAsia="Times New Roman"/>
          <w:color w:val="212121"/>
          <w:szCs w:val="24"/>
        </w:rPr>
        <w:t xml:space="preserve">αι απρόσκοπτης λειτουργίας της </w:t>
      </w:r>
      <w:r>
        <w:rPr>
          <w:rFonts w:eastAsia="Times New Roman"/>
          <w:color w:val="212121"/>
          <w:szCs w:val="24"/>
        </w:rPr>
        <w:t>δ</w:t>
      </w:r>
      <w:r w:rsidRPr="00ED07BD">
        <w:rPr>
          <w:rFonts w:eastAsia="Times New Roman"/>
          <w:color w:val="212121"/>
          <w:szCs w:val="24"/>
        </w:rPr>
        <w:t>ιοίκησης</w:t>
      </w:r>
      <w:r>
        <w:rPr>
          <w:rFonts w:eastAsia="Times New Roman"/>
          <w:color w:val="212121"/>
          <w:szCs w:val="24"/>
        </w:rPr>
        <w:t>, όπως είπε ο κ. Συρίγος, αλλά και της οικονομικής και κ</w:t>
      </w:r>
      <w:r w:rsidRPr="00ED07BD">
        <w:rPr>
          <w:rFonts w:eastAsia="Times New Roman"/>
          <w:color w:val="212121"/>
          <w:szCs w:val="24"/>
        </w:rPr>
        <w:t>οινωνικής ανάπτυξης των νησιωτικών και ορεινών περιοχών</w:t>
      </w:r>
      <w:r>
        <w:rPr>
          <w:rFonts w:eastAsia="Times New Roman"/>
          <w:color w:val="212121"/>
          <w:szCs w:val="24"/>
        </w:rPr>
        <w:t>.</w:t>
      </w:r>
    </w:p>
    <w:p w14:paraId="098561A3"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ED07BD">
        <w:rPr>
          <w:rFonts w:eastAsia="Times New Roman"/>
          <w:color w:val="212121"/>
          <w:szCs w:val="24"/>
        </w:rPr>
        <w:t>αι αυτή η πρόταση ζητού</w:t>
      </w:r>
      <w:r w:rsidRPr="00ED07BD">
        <w:rPr>
          <w:rFonts w:eastAsia="Times New Roman"/>
          <w:color w:val="212121"/>
          <w:szCs w:val="24"/>
        </w:rPr>
        <w:t>με να ψηφιστεί από την Ολομέ</w:t>
      </w:r>
      <w:r>
        <w:rPr>
          <w:rFonts w:eastAsia="Times New Roman"/>
          <w:color w:val="212121"/>
          <w:szCs w:val="24"/>
        </w:rPr>
        <w:t xml:space="preserve">λεια με την ευρύτερη πλειοψηφία, </w:t>
      </w:r>
      <w:r w:rsidRPr="00ED07BD">
        <w:rPr>
          <w:rFonts w:eastAsia="Times New Roman"/>
          <w:color w:val="212121"/>
          <w:szCs w:val="24"/>
        </w:rPr>
        <w:t>γιατί θεωρούμε ότι το αίτημα της παρέμβασης προς τον προσδιορισμό της νησιωτικότητας</w:t>
      </w:r>
      <w:r>
        <w:rPr>
          <w:rFonts w:eastAsia="Times New Roman"/>
          <w:color w:val="212121"/>
          <w:szCs w:val="24"/>
        </w:rPr>
        <w:t>,</w:t>
      </w:r>
      <w:r w:rsidRPr="00ED07BD">
        <w:rPr>
          <w:rFonts w:eastAsia="Times New Roman"/>
          <w:color w:val="212121"/>
          <w:szCs w:val="24"/>
        </w:rPr>
        <w:t xml:space="preserve"> αλλά και στην επίλυση των προβλημάτων που αυτή η συγκεκριμένη ιδιαιτερότητα δημιουργεί</w:t>
      </w:r>
      <w:r>
        <w:rPr>
          <w:rFonts w:eastAsia="Times New Roman"/>
          <w:color w:val="212121"/>
          <w:szCs w:val="24"/>
        </w:rPr>
        <w:t>,</w:t>
      </w:r>
      <w:r>
        <w:rPr>
          <w:rFonts w:eastAsia="Times New Roman"/>
          <w:color w:val="212121"/>
          <w:szCs w:val="24"/>
        </w:rPr>
        <w:t xml:space="preserve"> </w:t>
      </w:r>
      <w:r w:rsidRPr="00ED07BD">
        <w:rPr>
          <w:rFonts w:eastAsia="Times New Roman"/>
          <w:color w:val="212121"/>
          <w:szCs w:val="24"/>
        </w:rPr>
        <w:t>είναι ευθύνη όλης της</w:t>
      </w:r>
      <w:r w:rsidRPr="00ED07BD">
        <w:rPr>
          <w:rFonts w:eastAsia="Times New Roman"/>
          <w:color w:val="212121"/>
          <w:szCs w:val="24"/>
        </w:rPr>
        <w:t xml:space="preserve"> Βουλής</w:t>
      </w:r>
      <w:r>
        <w:rPr>
          <w:rFonts w:eastAsia="Times New Roman"/>
          <w:color w:val="212121"/>
          <w:szCs w:val="24"/>
        </w:rPr>
        <w:t xml:space="preserve"> και δεν </w:t>
      </w:r>
      <w:r w:rsidRPr="00ED07BD">
        <w:rPr>
          <w:rFonts w:eastAsia="Times New Roman"/>
          <w:color w:val="212121"/>
          <w:szCs w:val="24"/>
        </w:rPr>
        <w:t xml:space="preserve">είναι </w:t>
      </w:r>
      <w:r>
        <w:rPr>
          <w:rFonts w:eastAsia="Times New Roman"/>
          <w:color w:val="212121"/>
          <w:szCs w:val="24"/>
        </w:rPr>
        <w:t>ευθύνη μόνο αυτών που καταθέτουν</w:t>
      </w:r>
      <w:r w:rsidRPr="00ED07BD">
        <w:rPr>
          <w:rFonts w:eastAsia="Times New Roman"/>
          <w:color w:val="212121"/>
          <w:szCs w:val="24"/>
        </w:rPr>
        <w:t xml:space="preserve"> την πρόταση</w:t>
      </w:r>
      <w:r>
        <w:rPr>
          <w:rFonts w:eastAsia="Times New Roman"/>
          <w:color w:val="212121"/>
          <w:szCs w:val="24"/>
        </w:rPr>
        <w:t>.</w:t>
      </w:r>
    </w:p>
    <w:p w14:paraId="098561A4"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w:t>
      </w:r>
      <w:r w:rsidRPr="00ED07BD">
        <w:rPr>
          <w:rFonts w:eastAsia="Times New Roman"/>
          <w:color w:val="212121"/>
          <w:szCs w:val="24"/>
        </w:rPr>
        <w:t>ομίζω ότι ένα κλίμα συναίνεσης είναι απαραίτητο γι</w:t>
      </w:r>
      <w:r>
        <w:rPr>
          <w:rFonts w:eastAsia="Times New Roman"/>
          <w:color w:val="212121"/>
          <w:szCs w:val="24"/>
        </w:rPr>
        <w:t>’</w:t>
      </w:r>
      <w:r w:rsidRPr="00ED07BD">
        <w:rPr>
          <w:rFonts w:eastAsia="Times New Roman"/>
          <w:color w:val="212121"/>
          <w:szCs w:val="24"/>
        </w:rPr>
        <w:t xml:space="preserve"> αυ</w:t>
      </w:r>
      <w:r>
        <w:rPr>
          <w:rFonts w:eastAsia="Times New Roman"/>
          <w:color w:val="212121"/>
          <w:szCs w:val="24"/>
        </w:rPr>
        <w:t xml:space="preserve">τή την παρέμβαση και στην ουσία </w:t>
      </w:r>
      <w:r w:rsidRPr="00ED07BD">
        <w:rPr>
          <w:rFonts w:eastAsia="Times New Roman"/>
          <w:color w:val="212121"/>
          <w:szCs w:val="24"/>
        </w:rPr>
        <w:t>αλλά και στη θεσμική εμβάθυνση</w:t>
      </w:r>
      <w:r>
        <w:rPr>
          <w:rFonts w:eastAsia="Times New Roman"/>
          <w:color w:val="212121"/>
          <w:szCs w:val="24"/>
        </w:rPr>
        <w:t xml:space="preserve"> των εννοιών της «νησιωτικότητας» και της «ορεινότητας». </w:t>
      </w:r>
    </w:p>
    <w:p w14:paraId="098561A5"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ED07BD">
        <w:rPr>
          <w:rFonts w:eastAsia="Times New Roman"/>
          <w:color w:val="212121"/>
          <w:szCs w:val="24"/>
        </w:rPr>
        <w:t>ε τη νέα</w:t>
      </w:r>
      <w:r>
        <w:rPr>
          <w:rFonts w:eastAsia="Times New Roman"/>
          <w:color w:val="212121"/>
          <w:szCs w:val="24"/>
        </w:rPr>
        <w:t xml:space="preserve"> ρύθ</w:t>
      </w:r>
      <w:r>
        <w:rPr>
          <w:rFonts w:eastAsia="Times New Roman"/>
          <w:color w:val="212121"/>
          <w:szCs w:val="24"/>
        </w:rPr>
        <w:t>μιση, λ</w:t>
      </w:r>
      <w:r w:rsidRPr="00ED07BD">
        <w:rPr>
          <w:rFonts w:eastAsia="Times New Roman"/>
          <w:color w:val="212121"/>
          <w:szCs w:val="24"/>
        </w:rPr>
        <w:t>οιπόν</w:t>
      </w:r>
      <w:r>
        <w:rPr>
          <w:rFonts w:eastAsia="Times New Roman"/>
          <w:color w:val="212121"/>
          <w:szCs w:val="24"/>
        </w:rPr>
        <w:t>,</w:t>
      </w:r>
      <w:r w:rsidRPr="00ED07BD">
        <w:rPr>
          <w:rFonts w:eastAsia="Times New Roman"/>
          <w:color w:val="212121"/>
          <w:szCs w:val="24"/>
        </w:rPr>
        <w:t xml:space="preserve"> ενισχύεται</w:t>
      </w:r>
      <w:r>
        <w:rPr>
          <w:rFonts w:eastAsia="Times New Roman"/>
          <w:color w:val="212121"/>
          <w:szCs w:val="24"/>
        </w:rPr>
        <w:t xml:space="preserve"> η αποτελεσματικότητα της διάταξης του άρθρου 101 παράγραφος 4, α</w:t>
      </w:r>
      <w:r w:rsidRPr="00ED07BD">
        <w:rPr>
          <w:rFonts w:eastAsia="Times New Roman"/>
          <w:color w:val="212121"/>
          <w:szCs w:val="24"/>
        </w:rPr>
        <w:t>φού με σαφήνεια βε</w:t>
      </w:r>
      <w:r>
        <w:rPr>
          <w:rFonts w:eastAsia="Times New Roman"/>
          <w:color w:val="212121"/>
          <w:szCs w:val="24"/>
        </w:rPr>
        <w:t>λτιώνεται η σημερινή διατύπωση, σ</w:t>
      </w:r>
      <w:r w:rsidRPr="00ED07BD">
        <w:rPr>
          <w:rFonts w:eastAsia="Times New Roman"/>
          <w:color w:val="212121"/>
          <w:szCs w:val="24"/>
        </w:rPr>
        <w:t>ύμφωνα με τις σύγχρονες χωρικές</w:t>
      </w:r>
      <w:r>
        <w:rPr>
          <w:rFonts w:eastAsia="Times New Roman"/>
          <w:color w:val="212121"/>
          <w:szCs w:val="24"/>
        </w:rPr>
        <w:t>,</w:t>
      </w:r>
      <w:r w:rsidRPr="00ED07BD">
        <w:rPr>
          <w:rFonts w:eastAsia="Times New Roman"/>
          <w:color w:val="212121"/>
          <w:szCs w:val="24"/>
        </w:rPr>
        <w:t xml:space="preserve"> κοινωνικές και περιβαλλοντολογικές προκλήσεις που αντιμετωπίζουν οι νησιωτικές και ορεινές περιοχές της χώρας</w:t>
      </w:r>
      <w:r>
        <w:rPr>
          <w:rFonts w:eastAsia="Times New Roman"/>
          <w:color w:val="212121"/>
          <w:szCs w:val="24"/>
        </w:rPr>
        <w:t xml:space="preserve">. </w:t>
      </w:r>
    </w:p>
    <w:p w14:paraId="098561A6"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Κύριοι </w:t>
      </w:r>
      <w:r w:rsidRPr="00ED07BD">
        <w:rPr>
          <w:rFonts w:eastAsia="Times New Roman"/>
          <w:color w:val="212121"/>
          <w:szCs w:val="24"/>
        </w:rPr>
        <w:t>συνάδελφοι</w:t>
      </w:r>
      <w:r>
        <w:rPr>
          <w:rFonts w:eastAsia="Times New Roman"/>
          <w:color w:val="212121"/>
          <w:szCs w:val="24"/>
        </w:rPr>
        <w:t>,</w:t>
      </w:r>
      <w:r w:rsidRPr="00ED07BD">
        <w:rPr>
          <w:rFonts w:eastAsia="Times New Roman"/>
          <w:color w:val="212121"/>
          <w:szCs w:val="24"/>
        </w:rPr>
        <w:t xml:space="preserve"> οι σύγχρονες προκλήσεις που αντιμετωπίζουν οι περιφέρειες με ειδικά χωρικά</w:t>
      </w:r>
      <w:r>
        <w:rPr>
          <w:rFonts w:eastAsia="Times New Roman"/>
          <w:color w:val="212121"/>
          <w:szCs w:val="24"/>
        </w:rPr>
        <w:t>, δημογραφικά και κοινωνικά χαρακτηριστικά, όπως ε</w:t>
      </w:r>
      <w:r>
        <w:rPr>
          <w:rFonts w:eastAsia="Times New Roman"/>
          <w:color w:val="212121"/>
          <w:szCs w:val="24"/>
        </w:rPr>
        <w:t>ίναι οι νησιωτικές και ορεινές</w:t>
      </w:r>
      <w:r w:rsidRPr="00ED07BD">
        <w:rPr>
          <w:rFonts w:eastAsia="Times New Roman"/>
          <w:color w:val="212121"/>
          <w:szCs w:val="24"/>
        </w:rPr>
        <w:t xml:space="preserve"> περιοχές</w:t>
      </w:r>
      <w:r>
        <w:rPr>
          <w:rFonts w:eastAsia="Times New Roman"/>
          <w:color w:val="212121"/>
          <w:szCs w:val="24"/>
        </w:rPr>
        <w:t>,</w:t>
      </w:r>
      <w:r w:rsidRPr="00ED07BD">
        <w:rPr>
          <w:rFonts w:eastAsia="Times New Roman"/>
          <w:color w:val="212121"/>
          <w:szCs w:val="24"/>
        </w:rPr>
        <w:t xml:space="preserve"> απαιτούν και σύγχρονες καινοτόμες λύσεις</w:t>
      </w:r>
      <w:r>
        <w:rPr>
          <w:rFonts w:eastAsia="Times New Roman"/>
          <w:color w:val="212121"/>
          <w:szCs w:val="24"/>
        </w:rPr>
        <w:t>,</w:t>
      </w:r>
      <w:r w:rsidRPr="00ED07BD">
        <w:rPr>
          <w:rFonts w:eastAsia="Times New Roman"/>
          <w:color w:val="212121"/>
          <w:szCs w:val="24"/>
        </w:rPr>
        <w:t xml:space="preserve"> απαιτούν </w:t>
      </w:r>
      <w:r>
        <w:rPr>
          <w:rFonts w:eastAsia="Times New Roman"/>
          <w:color w:val="212121"/>
          <w:szCs w:val="24"/>
        </w:rPr>
        <w:t>απαντήσεις</w:t>
      </w:r>
      <w:r w:rsidRPr="00ED07BD">
        <w:rPr>
          <w:rFonts w:eastAsia="Times New Roman"/>
          <w:color w:val="212121"/>
          <w:szCs w:val="24"/>
        </w:rPr>
        <w:t xml:space="preserve"> στα κρίσιμα ζητήματα των καιρών </w:t>
      </w:r>
      <w:r>
        <w:rPr>
          <w:rFonts w:eastAsia="Times New Roman"/>
          <w:color w:val="212121"/>
          <w:szCs w:val="24"/>
        </w:rPr>
        <w:t>μας,</w:t>
      </w:r>
      <w:r w:rsidRPr="00ED07BD">
        <w:rPr>
          <w:rFonts w:eastAsia="Times New Roman"/>
          <w:color w:val="212121"/>
          <w:szCs w:val="24"/>
        </w:rPr>
        <w:t xml:space="preserve"> όπως είναι ο συνεχ</w:t>
      </w:r>
      <w:r>
        <w:rPr>
          <w:rFonts w:eastAsia="Times New Roman"/>
          <w:color w:val="212121"/>
          <w:szCs w:val="24"/>
        </w:rPr>
        <w:t>ής διάλογος που γίνεται για μι</w:t>
      </w:r>
      <w:r w:rsidRPr="00ED07BD">
        <w:rPr>
          <w:rFonts w:eastAsia="Times New Roman"/>
          <w:color w:val="212121"/>
          <w:szCs w:val="24"/>
        </w:rPr>
        <w:t xml:space="preserve">α ουσιαστική ευρωπαϊκή ολοκλήρωση </w:t>
      </w:r>
      <w:r>
        <w:rPr>
          <w:rFonts w:eastAsia="Times New Roman"/>
          <w:color w:val="212121"/>
          <w:szCs w:val="24"/>
        </w:rPr>
        <w:t xml:space="preserve">τόσο στη </w:t>
      </w:r>
      <w:r>
        <w:rPr>
          <w:rFonts w:eastAsia="Times New Roman"/>
          <w:color w:val="212121"/>
          <w:szCs w:val="24"/>
        </w:rPr>
        <w:t>δ</w:t>
      </w:r>
      <w:r w:rsidRPr="00ED07BD">
        <w:rPr>
          <w:rFonts w:eastAsia="Times New Roman"/>
          <w:color w:val="212121"/>
          <w:szCs w:val="24"/>
        </w:rPr>
        <w:t>ιοίκηση όσο και στην οικ</w:t>
      </w:r>
      <w:r w:rsidRPr="00ED07BD">
        <w:rPr>
          <w:rFonts w:eastAsia="Times New Roman"/>
          <w:color w:val="212121"/>
          <w:szCs w:val="24"/>
        </w:rPr>
        <w:t>ονομική πολιτική</w:t>
      </w:r>
      <w:r>
        <w:rPr>
          <w:rFonts w:eastAsia="Times New Roman"/>
          <w:color w:val="212121"/>
          <w:szCs w:val="24"/>
        </w:rPr>
        <w:t>,</w:t>
      </w:r>
      <w:r w:rsidRPr="00ED07BD">
        <w:rPr>
          <w:rFonts w:eastAsia="Times New Roman"/>
          <w:color w:val="212121"/>
          <w:szCs w:val="24"/>
        </w:rPr>
        <w:t xml:space="preserve"> με στόχο να ελαχιστοποιεί τις διαφοροποιήσεις</w:t>
      </w:r>
      <w:r>
        <w:rPr>
          <w:rFonts w:eastAsia="Times New Roman"/>
          <w:color w:val="212121"/>
          <w:szCs w:val="24"/>
        </w:rPr>
        <w:t>,</w:t>
      </w:r>
      <w:r w:rsidRPr="00ED07BD">
        <w:rPr>
          <w:rFonts w:eastAsia="Times New Roman"/>
          <w:color w:val="212121"/>
          <w:szCs w:val="24"/>
        </w:rPr>
        <w:t xml:space="preserve"> τόσο ανάμεσα στις περιφέρειες της Ευρ</w:t>
      </w:r>
      <w:r>
        <w:rPr>
          <w:rFonts w:eastAsia="Times New Roman"/>
          <w:color w:val="212121"/>
          <w:szCs w:val="24"/>
        </w:rPr>
        <w:t>ωπαϊκής Ένωσης όσο όμως και σε ε</w:t>
      </w:r>
      <w:r w:rsidRPr="00ED07BD">
        <w:rPr>
          <w:rFonts w:eastAsia="Times New Roman"/>
          <w:color w:val="212121"/>
          <w:szCs w:val="24"/>
        </w:rPr>
        <w:t>θνικό επίπεδο</w:t>
      </w:r>
      <w:r>
        <w:rPr>
          <w:rFonts w:eastAsia="Times New Roman"/>
          <w:color w:val="212121"/>
          <w:szCs w:val="24"/>
        </w:rPr>
        <w:t>.</w:t>
      </w:r>
    </w:p>
    <w:p w14:paraId="098561A7"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98561A8"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Δώστε μου ένα λεπτό ακό</w:t>
      </w:r>
      <w:r>
        <w:rPr>
          <w:rFonts w:eastAsia="Times New Roman"/>
          <w:color w:val="212121"/>
          <w:szCs w:val="24"/>
        </w:rPr>
        <w:t xml:space="preserve">μη, κύριε Πρόεδρε. </w:t>
      </w:r>
    </w:p>
    <w:p w14:paraId="098561A9"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Στόχος μας είναι η σ</w:t>
      </w:r>
      <w:r w:rsidRPr="00ED07BD">
        <w:rPr>
          <w:rFonts w:eastAsia="Times New Roman"/>
          <w:color w:val="212121"/>
          <w:szCs w:val="24"/>
        </w:rPr>
        <w:t xml:space="preserve">υνταγματική </w:t>
      </w:r>
      <w:r>
        <w:rPr>
          <w:rFonts w:eastAsia="Times New Roman"/>
          <w:color w:val="212121"/>
          <w:szCs w:val="24"/>
        </w:rPr>
        <w:t>Α</w:t>
      </w:r>
      <w:r w:rsidRPr="00ED07BD">
        <w:rPr>
          <w:rFonts w:eastAsia="Times New Roman"/>
          <w:color w:val="212121"/>
          <w:szCs w:val="24"/>
        </w:rPr>
        <w:t>ναθεώρηση να ανταποκρί</w:t>
      </w:r>
      <w:r>
        <w:rPr>
          <w:rFonts w:eastAsia="Times New Roman"/>
          <w:color w:val="212121"/>
          <w:szCs w:val="24"/>
        </w:rPr>
        <w:t xml:space="preserve">νεται στις ειδικές ανάγκες της </w:t>
      </w:r>
      <w:r>
        <w:rPr>
          <w:rFonts w:eastAsia="Times New Roman"/>
          <w:color w:val="212121"/>
          <w:szCs w:val="24"/>
        </w:rPr>
        <w:t>τοπικής α</w:t>
      </w:r>
      <w:r w:rsidRPr="00ED07BD">
        <w:rPr>
          <w:rFonts w:eastAsia="Times New Roman"/>
          <w:color w:val="212121"/>
          <w:szCs w:val="24"/>
        </w:rPr>
        <w:t>υτοδιοίκησης</w:t>
      </w:r>
      <w:r>
        <w:rPr>
          <w:rFonts w:eastAsia="Times New Roman"/>
          <w:color w:val="212121"/>
          <w:szCs w:val="24"/>
        </w:rPr>
        <w:t xml:space="preserve">, στις </w:t>
      </w:r>
      <w:r w:rsidRPr="00ED07BD">
        <w:rPr>
          <w:rFonts w:eastAsia="Times New Roman"/>
          <w:color w:val="212121"/>
          <w:szCs w:val="24"/>
        </w:rPr>
        <w:t>λιγότερο ευνοημένες χωρικά</w:t>
      </w:r>
      <w:r>
        <w:rPr>
          <w:rFonts w:eastAsia="Times New Roman"/>
          <w:color w:val="212121"/>
          <w:szCs w:val="24"/>
        </w:rPr>
        <w:t>,</w:t>
      </w:r>
      <w:r w:rsidRPr="00ED07BD">
        <w:rPr>
          <w:rFonts w:eastAsia="Times New Roman"/>
          <w:color w:val="212121"/>
          <w:szCs w:val="24"/>
        </w:rPr>
        <w:t xml:space="preserve"> δημογραφικά </w:t>
      </w:r>
      <w:r>
        <w:rPr>
          <w:rFonts w:eastAsia="Times New Roman"/>
          <w:color w:val="212121"/>
          <w:szCs w:val="24"/>
        </w:rPr>
        <w:t xml:space="preserve">και </w:t>
      </w:r>
      <w:r w:rsidRPr="00ED07BD">
        <w:rPr>
          <w:rFonts w:eastAsia="Times New Roman"/>
          <w:color w:val="212121"/>
          <w:szCs w:val="24"/>
        </w:rPr>
        <w:t>οικονομικά περιοχές της χώρας</w:t>
      </w:r>
      <w:r>
        <w:rPr>
          <w:rFonts w:eastAsia="Times New Roman"/>
          <w:color w:val="212121"/>
          <w:szCs w:val="24"/>
        </w:rPr>
        <w:t>, να συμβάλει αυτή η παρέμβασή</w:t>
      </w:r>
      <w:r w:rsidRPr="00ED07BD">
        <w:rPr>
          <w:rFonts w:eastAsia="Times New Roman"/>
          <w:color w:val="212121"/>
          <w:szCs w:val="24"/>
        </w:rPr>
        <w:t xml:space="preserve"> μας στη διαμόρφωση</w:t>
      </w:r>
      <w:r w:rsidRPr="00ED07BD">
        <w:rPr>
          <w:rFonts w:eastAsia="Times New Roman"/>
          <w:color w:val="212121"/>
          <w:szCs w:val="24"/>
        </w:rPr>
        <w:t xml:space="preserve"> ενός ολοκληρωμένου περιφε</w:t>
      </w:r>
      <w:r>
        <w:rPr>
          <w:rFonts w:eastAsia="Times New Roman"/>
          <w:color w:val="212121"/>
          <w:szCs w:val="24"/>
        </w:rPr>
        <w:t>ρειακού εθνικού σχεδίου παραγωγικής α</w:t>
      </w:r>
      <w:r w:rsidRPr="00ED07BD">
        <w:rPr>
          <w:rFonts w:eastAsia="Times New Roman"/>
          <w:color w:val="212121"/>
          <w:szCs w:val="24"/>
        </w:rPr>
        <w:t>νασυγκρότησης με τη δημιουργία ενός νέου μοντέλου ανάπτυξης και κοινωνικού κράτους</w:t>
      </w:r>
      <w:r>
        <w:rPr>
          <w:rFonts w:eastAsia="Times New Roman"/>
          <w:color w:val="212121"/>
          <w:szCs w:val="24"/>
        </w:rPr>
        <w:t>,</w:t>
      </w:r>
      <w:r w:rsidRPr="00ED07BD">
        <w:rPr>
          <w:rFonts w:eastAsia="Times New Roman"/>
          <w:color w:val="212121"/>
          <w:szCs w:val="24"/>
        </w:rPr>
        <w:t xml:space="preserve"> που να κινητοποιεί για την εφαρμογή του πρώτα από όλα τους ίδιους τους πολίτες</w:t>
      </w:r>
      <w:r>
        <w:rPr>
          <w:rFonts w:eastAsia="Times New Roman"/>
          <w:color w:val="212121"/>
          <w:szCs w:val="24"/>
        </w:rPr>
        <w:t>,</w:t>
      </w:r>
      <w:r w:rsidRPr="00ED07BD">
        <w:rPr>
          <w:rFonts w:eastAsia="Times New Roman"/>
          <w:color w:val="212121"/>
          <w:szCs w:val="24"/>
        </w:rPr>
        <w:t xml:space="preserve"> τον ίδιο τον </w:t>
      </w:r>
      <w:r>
        <w:rPr>
          <w:rFonts w:eastAsia="Times New Roman"/>
          <w:color w:val="212121"/>
          <w:szCs w:val="24"/>
        </w:rPr>
        <w:t xml:space="preserve">ελληνικό λαό. </w:t>
      </w:r>
    </w:p>
    <w:p w14:paraId="098561A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Pr>
          <w:rFonts w:eastAsia="Times New Roman"/>
          <w:color w:val="212121"/>
          <w:szCs w:val="24"/>
        </w:rPr>
        <w:t xml:space="preserve">ύριοι </w:t>
      </w:r>
      <w:r w:rsidRPr="00ED07BD">
        <w:rPr>
          <w:rFonts w:eastAsia="Times New Roman"/>
          <w:color w:val="212121"/>
          <w:szCs w:val="24"/>
        </w:rPr>
        <w:t>συνάδελφοι</w:t>
      </w:r>
      <w:r>
        <w:rPr>
          <w:rFonts w:eastAsia="Times New Roman"/>
          <w:color w:val="212121"/>
          <w:szCs w:val="24"/>
        </w:rPr>
        <w:t>,</w:t>
      </w:r>
      <w:r w:rsidRPr="00ED07BD">
        <w:rPr>
          <w:rFonts w:eastAsia="Times New Roman"/>
          <w:color w:val="212121"/>
          <w:szCs w:val="24"/>
        </w:rPr>
        <w:t xml:space="preserve"> η αναθεωρημένη διάταξη που είναι ρεαλιστική και </w:t>
      </w:r>
      <w:r>
        <w:rPr>
          <w:rFonts w:eastAsia="Times New Roman"/>
          <w:color w:val="212121"/>
          <w:szCs w:val="24"/>
        </w:rPr>
        <w:t>ταυτόχρονα</w:t>
      </w:r>
      <w:r w:rsidRPr="00ED07BD">
        <w:rPr>
          <w:rFonts w:eastAsia="Times New Roman"/>
          <w:color w:val="212121"/>
          <w:szCs w:val="24"/>
        </w:rPr>
        <w:t xml:space="preserve"> δυναμική</w:t>
      </w:r>
      <w:r>
        <w:rPr>
          <w:rFonts w:eastAsia="Times New Roman"/>
          <w:color w:val="212121"/>
          <w:szCs w:val="24"/>
        </w:rPr>
        <w:t>,</w:t>
      </w:r>
      <w:r w:rsidRPr="00ED07BD">
        <w:rPr>
          <w:rFonts w:eastAsia="Times New Roman"/>
          <w:color w:val="212121"/>
          <w:szCs w:val="24"/>
        </w:rPr>
        <w:t xml:space="preserve"> με τη νέα διατύπωση γίνεται πιο ουσιαστική και πιο περιεκτική ως προς την ουσία της βούλησης του λαού για θετικές πολιτικές συνέργειες περιφερειακής συνοχής και ανάπτυξης</w:t>
      </w:r>
      <w:r>
        <w:rPr>
          <w:rFonts w:eastAsia="Times New Roman"/>
          <w:color w:val="212121"/>
          <w:szCs w:val="24"/>
        </w:rPr>
        <w:t xml:space="preserve">. </w:t>
      </w:r>
    </w:p>
    <w:p w14:paraId="098561A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ED07BD">
        <w:rPr>
          <w:rFonts w:eastAsia="Times New Roman"/>
          <w:color w:val="212121"/>
          <w:szCs w:val="24"/>
        </w:rPr>
        <w:t xml:space="preserve">αι μέσα από </w:t>
      </w:r>
      <w:r>
        <w:rPr>
          <w:rFonts w:eastAsia="Times New Roman"/>
          <w:color w:val="212121"/>
          <w:szCs w:val="24"/>
        </w:rPr>
        <w:t>τις συναινέσεις που</w:t>
      </w:r>
      <w:r w:rsidRPr="00ED07BD">
        <w:rPr>
          <w:rFonts w:eastAsia="Times New Roman"/>
          <w:color w:val="212121"/>
          <w:szCs w:val="24"/>
        </w:rPr>
        <w:t xml:space="preserve"> δημιουργεί η πραγματικότητα της ζωής των κατοίκων</w:t>
      </w:r>
      <w:r w:rsidRPr="00ED07BD">
        <w:rPr>
          <w:rFonts w:eastAsia="Times New Roman"/>
          <w:color w:val="212121"/>
          <w:szCs w:val="24"/>
        </w:rPr>
        <w:t xml:space="preserve"> των ν</w:t>
      </w:r>
      <w:r>
        <w:rPr>
          <w:rFonts w:eastAsia="Times New Roman"/>
          <w:color w:val="212121"/>
          <w:szCs w:val="24"/>
        </w:rPr>
        <w:t>ησιωτικών και ορεινών περιοχών σά</w:t>
      </w:r>
      <w:r w:rsidRPr="00ED07BD">
        <w:rPr>
          <w:rFonts w:eastAsia="Times New Roman"/>
          <w:color w:val="212121"/>
          <w:szCs w:val="24"/>
        </w:rPr>
        <w:t xml:space="preserve">ς καλώ να </w:t>
      </w:r>
      <w:r>
        <w:rPr>
          <w:rFonts w:eastAsia="Times New Roman"/>
          <w:color w:val="212121"/>
          <w:szCs w:val="24"/>
        </w:rPr>
        <w:t>την υπερψηφίσετε και ιδιαίτερα απευθύνομαι στους Β</w:t>
      </w:r>
      <w:r w:rsidRPr="00ED07BD">
        <w:rPr>
          <w:rFonts w:eastAsia="Times New Roman"/>
          <w:color w:val="212121"/>
          <w:szCs w:val="24"/>
        </w:rPr>
        <w:t xml:space="preserve">ουλευτές των νησιωτικών και ορεινών περιοχών και τους καλώ να συμβάλουμε όλοι μαζί στην εξάλειψη των ιδιαιτεροτήτων ή </w:t>
      </w:r>
      <w:r>
        <w:rPr>
          <w:rFonts w:eastAsia="Times New Roman"/>
          <w:color w:val="212121"/>
          <w:szCs w:val="24"/>
        </w:rPr>
        <w:t>-</w:t>
      </w:r>
      <w:r w:rsidRPr="00ED07BD">
        <w:rPr>
          <w:rFonts w:eastAsia="Times New Roman"/>
          <w:color w:val="212121"/>
          <w:szCs w:val="24"/>
        </w:rPr>
        <w:t>αν θέλετε</w:t>
      </w:r>
      <w:r>
        <w:rPr>
          <w:rFonts w:eastAsia="Times New Roman"/>
          <w:color w:val="212121"/>
          <w:szCs w:val="24"/>
        </w:rPr>
        <w:t>-</w:t>
      </w:r>
      <w:r w:rsidRPr="00ED07BD">
        <w:rPr>
          <w:rFonts w:eastAsia="Times New Roman"/>
          <w:color w:val="212121"/>
          <w:szCs w:val="24"/>
        </w:rPr>
        <w:t xml:space="preserve"> </w:t>
      </w:r>
      <w:r>
        <w:rPr>
          <w:rFonts w:eastAsia="Times New Roman"/>
          <w:color w:val="212121"/>
          <w:szCs w:val="24"/>
        </w:rPr>
        <w:t>στη</w:t>
      </w:r>
      <w:r w:rsidRPr="00ED07BD">
        <w:rPr>
          <w:rFonts w:eastAsia="Times New Roman"/>
          <w:color w:val="212121"/>
          <w:szCs w:val="24"/>
        </w:rPr>
        <w:t xml:space="preserve"> μείωση των </w:t>
      </w:r>
      <w:r>
        <w:rPr>
          <w:rFonts w:eastAsia="Times New Roman"/>
          <w:color w:val="212121"/>
          <w:szCs w:val="24"/>
        </w:rPr>
        <w:t>ανισοτήτων</w:t>
      </w:r>
      <w:r w:rsidRPr="00ED07BD">
        <w:rPr>
          <w:rFonts w:eastAsia="Times New Roman"/>
          <w:color w:val="212121"/>
          <w:szCs w:val="24"/>
        </w:rPr>
        <w:t xml:space="preserve"> </w:t>
      </w:r>
      <w:r w:rsidRPr="00ED07BD">
        <w:rPr>
          <w:rFonts w:eastAsia="Times New Roman"/>
          <w:color w:val="212121"/>
          <w:szCs w:val="24"/>
        </w:rPr>
        <w:t>π</w:t>
      </w:r>
      <w:r w:rsidRPr="00ED07BD">
        <w:rPr>
          <w:rFonts w:eastAsia="Times New Roman"/>
          <w:color w:val="212121"/>
          <w:szCs w:val="24"/>
        </w:rPr>
        <w:t xml:space="preserve">ου </w:t>
      </w:r>
      <w:r>
        <w:rPr>
          <w:rFonts w:eastAsia="Times New Roman"/>
          <w:color w:val="212121"/>
          <w:szCs w:val="24"/>
        </w:rPr>
        <w:t>προέρχονται από τα ιδιαίτερα χωρικά χαρακτηριστικά των περιοχών αυτών.</w:t>
      </w:r>
    </w:p>
    <w:p w14:paraId="098561A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ED07BD">
        <w:rPr>
          <w:rFonts w:eastAsia="Times New Roman"/>
          <w:color w:val="212121"/>
          <w:szCs w:val="24"/>
        </w:rPr>
        <w:t>Ευχαριστώ πολύ</w:t>
      </w:r>
      <w:r>
        <w:rPr>
          <w:rFonts w:eastAsia="Times New Roman"/>
          <w:color w:val="212121"/>
          <w:szCs w:val="24"/>
        </w:rPr>
        <w:t xml:space="preserve">. </w:t>
      </w:r>
    </w:p>
    <w:p w14:paraId="098561AD" w14:textId="77777777" w:rsidR="00BE639A" w:rsidRDefault="00A212EC">
      <w:pPr>
        <w:spacing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98561AE"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D87D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w:t>
      </w:r>
      <w:r w:rsidRPr="00ED07BD">
        <w:rPr>
          <w:rFonts w:eastAsia="Times New Roman"/>
          <w:color w:val="212121"/>
          <w:szCs w:val="24"/>
        </w:rPr>
        <w:t xml:space="preserve"> λόγο έχει </w:t>
      </w:r>
      <w:r>
        <w:rPr>
          <w:rFonts w:eastAsia="Times New Roman"/>
          <w:color w:val="212121"/>
          <w:szCs w:val="24"/>
        </w:rPr>
        <w:t>ο κ. Κατσανιώτης, μετά η κ</w:t>
      </w:r>
      <w:r>
        <w:rPr>
          <w:rFonts w:eastAsia="Times New Roman"/>
          <w:color w:val="212121"/>
          <w:szCs w:val="24"/>
        </w:rPr>
        <w:t>.</w:t>
      </w:r>
      <w:r>
        <w:rPr>
          <w:rFonts w:eastAsia="Times New Roman"/>
          <w:color w:val="212121"/>
          <w:szCs w:val="24"/>
        </w:rPr>
        <w:t xml:space="preserve"> Κ</w:t>
      </w:r>
      <w:r w:rsidRPr="00ED07BD">
        <w:rPr>
          <w:rFonts w:eastAsia="Times New Roman"/>
          <w:color w:val="212121"/>
          <w:szCs w:val="24"/>
        </w:rPr>
        <w:t xml:space="preserve">εφαλίδου </w:t>
      </w:r>
      <w:r>
        <w:rPr>
          <w:rFonts w:eastAsia="Times New Roman"/>
          <w:color w:val="212121"/>
          <w:szCs w:val="24"/>
        </w:rPr>
        <w:t>από τη Δημοκρατική Σ</w:t>
      </w:r>
      <w:r w:rsidRPr="00ED07BD">
        <w:rPr>
          <w:rFonts w:eastAsia="Times New Roman"/>
          <w:color w:val="212121"/>
          <w:szCs w:val="24"/>
        </w:rPr>
        <w:t xml:space="preserve">υμπαράταξη </w:t>
      </w:r>
      <w:r>
        <w:rPr>
          <w:rFonts w:eastAsia="Times New Roman"/>
          <w:color w:val="212121"/>
          <w:szCs w:val="24"/>
        </w:rPr>
        <w:t xml:space="preserve">και </w:t>
      </w:r>
      <w:r>
        <w:rPr>
          <w:rFonts w:eastAsia="Times New Roman"/>
          <w:color w:val="212121"/>
          <w:szCs w:val="24"/>
        </w:rPr>
        <w:t xml:space="preserve">ύστερα θα πάρει τον λόγο ο Υπουργός Δικαιοσύνης, Διαφάνειας και Ανθρωπίνων Δικαιωμάτων κ. Καλογήρου. </w:t>
      </w:r>
    </w:p>
    <w:p w14:paraId="098561A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Κατσανιώτη, έχετε τον λόγο. </w:t>
      </w:r>
    </w:p>
    <w:p w14:paraId="098561B0" w14:textId="77777777" w:rsidR="00BE639A" w:rsidRDefault="00A212EC">
      <w:pPr>
        <w:tabs>
          <w:tab w:val="left" w:pos="2738"/>
          <w:tab w:val="center" w:pos="4753"/>
          <w:tab w:val="left" w:pos="5723"/>
        </w:tabs>
        <w:spacing w:line="600" w:lineRule="auto"/>
        <w:ind w:firstLine="720"/>
        <w:jc w:val="both"/>
        <w:rPr>
          <w:rFonts w:eastAsia="Times New Roman"/>
          <w:szCs w:val="24"/>
        </w:rPr>
      </w:pPr>
      <w:r>
        <w:rPr>
          <w:rFonts w:eastAsia="Times New Roman"/>
          <w:b/>
          <w:color w:val="212121"/>
          <w:szCs w:val="24"/>
        </w:rPr>
        <w:t xml:space="preserve">ΑΝΔΡΕΑΣ ΚΑΤΣΑΝΙΩΤΗΣ: </w:t>
      </w:r>
      <w:r>
        <w:rPr>
          <w:rFonts w:eastAsia="Times New Roman"/>
          <w:color w:val="212121"/>
          <w:szCs w:val="24"/>
        </w:rPr>
        <w:t>Κ</w:t>
      </w:r>
      <w:r w:rsidRPr="00ED07BD">
        <w:rPr>
          <w:rFonts w:eastAsia="Times New Roman"/>
          <w:color w:val="212121"/>
          <w:szCs w:val="24"/>
        </w:rPr>
        <w:t>υρίες και κύριοι</w:t>
      </w:r>
      <w:r>
        <w:rPr>
          <w:rFonts w:eastAsia="Times New Roman"/>
          <w:color w:val="212121"/>
          <w:szCs w:val="24"/>
        </w:rPr>
        <w:t xml:space="preserve">, </w:t>
      </w:r>
      <w:r w:rsidRPr="00ED07BD">
        <w:rPr>
          <w:rFonts w:eastAsia="Times New Roman"/>
          <w:color w:val="212121"/>
          <w:szCs w:val="24"/>
        </w:rPr>
        <w:t>η συζήτηση και η απόφαση για τι</w:t>
      </w:r>
      <w:r>
        <w:rPr>
          <w:rFonts w:eastAsia="Times New Roman"/>
          <w:color w:val="212121"/>
          <w:szCs w:val="24"/>
        </w:rPr>
        <w:t>ς υπό αναθεώρηση διατάξεις του Σ</w:t>
      </w:r>
      <w:r w:rsidRPr="00ED07BD">
        <w:rPr>
          <w:rFonts w:eastAsia="Times New Roman"/>
          <w:color w:val="212121"/>
          <w:szCs w:val="24"/>
        </w:rPr>
        <w:t>υντ</w:t>
      </w:r>
      <w:r>
        <w:rPr>
          <w:rFonts w:eastAsia="Times New Roman"/>
          <w:color w:val="212121"/>
          <w:szCs w:val="24"/>
        </w:rPr>
        <w:t xml:space="preserve">άγματος αγγίζει τον πυρήνα της </w:t>
      </w:r>
      <w:r>
        <w:rPr>
          <w:rFonts w:eastAsia="Times New Roman"/>
          <w:color w:val="212121"/>
          <w:szCs w:val="24"/>
        </w:rPr>
        <w:t>δ</w:t>
      </w:r>
      <w:r>
        <w:rPr>
          <w:rFonts w:eastAsia="Times New Roman"/>
          <w:color w:val="212121"/>
          <w:szCs w:val="24"/>
        </w:rPr>
        <w:t>ημοκρατίας κ</w:t>
      </w:r>
      <w:r w:rsidRPr="00ED07BD">
        <w:rPr>
          <w:rFonts w:eastAsia="Times New Roman"/>
          <w:color w:val="212121"/>
          <w:szCs w:val="24"/>
        </w:rPr>
        <w:t>αι αποτελεί τον κυρί</w:t>
      </w:r>
      <w:r>
        <w:rPr>
          <w:rFonts w:eastAsia="Times New Roman"/>
          <w:color w:val="212121"/>
          <w:szCs w:val="24"/>
        </w:rPr>
        <w:t>αρχο παράγοντα λειτουργίας των θ</w:t>
      </w:r>
      <w:r w:rsidRPr="00ED07BD">
        <w:rPr>
          <w:rFonts w:eastAsia="Times New Roman"/>
          <w:color w:val="212121"/>
          <w:szCs w:val="24"/>
        </w:rPr>
        <w:t>εσμών της χώρας</w:t>
      </w:r>
      <w:r>
        <w:rPr>
          <w:rFonts w:eastAsia="Times New Roman"/>
          <w:color w:val="212121"/>
          <w:szCs w:val="24"/>
        </w:rPr>
        <w:t>. Α</w:t>
      </w:r>
      <w:r w:rsidRPr="00ED07BD">
        <w:rPr>
          <w:rFonts w:eastAsia="Times New Roman"/>
          <w:color w:val="212121"/>
          <w:szCs w:val="24"/>
        </w:rPr>
        <w:t>πό τις διατάξεις που αυτή η Βουλή θα κληροδοτήσει στην επόμενη προς αναθεώρηση θα κριθεί σε μεγάλο β</w:t>
      </w:r>
      <w:r>
        <w:rPr>
          <w:rFonts w:eastAsia="Times New Roman"/>
          <w:color w:val="212121"/>
          <w:szCs w:val="24"/>
        </w:rPr>
        <w:t>αθμό η φυσιογνωμία της Ελλάδας γ</w:t>
      </w:r>
      <w:r w:rsidRPr="00ED07BD">
        <w:rPr>
          <w:rFonts w:eastAsia="Times New Roman"/>
          <w:color w:val="212121"/>
          <w:szCs w:val="24"/>
        </w:rPr>
        <w:t>ια τα επόμ</w:t>
      </w:r>
      <w:r w:rsidRPr="00ED07BD">
        <w:rPr>
          <w:rFonts w:eastAsia="Times New Roman"/>
          <w:color w:val="212121"/>
          <w:szCs w:val="24"/>
        </w:rPr>
        <w:t xml:space="preserve">ενα χρόνια και το πώς αυτή η </w:t>
      </w:r>
      <w:r>
        <w:rPr>
          <w:rFonts w:eastAsia="Times New Roman"/>
          <w:color w:val="212121"/>
          <w:szCs w:val="24"/>
        </w:rPr>
        <w:t>λειτουργία θα επηρεάσει την ε</w:t>
      </w:r>
      <w:r w:rsidRPr="00ED07BD">
        <w:rPr>
          <w:rFonts w:eastAsia="Times New Roman"/>
          <w:color w:val="212121"/>
          <w:szCs w:val="24"/>
        </w:rPr>
        <w:t>λληνική κοινωνία</w:t>
      </w:r>
      <w:r>
        <w:rPr>
          <w:rFonts w:eastAsia="Times New Roman"/>
          <w:color w:val="212121"/>
          <w:szCs w:val="24"/>
        </w:rPr>
        <w:t>. Πρόκειται για μι</w:t>
      </w:r>
      <w:r w:rsidRPr="00ED07BD">
        <w:rPr>
          <w:rFonts w:eastAsia="Times New Roman"/>
          <w:color w:val="212121"/>
          <w:szCs w:val="24"/>
        </w:rPr>
        <w:t>α κορυφαία κοινοβουλευτική διαδικασία που οφείλει να κινείται σε τρεις άξονες</w:t>
      </w:r>
      <w:r>
        <w:rPr>
          <w:rFonts w:eastAsia="Times New Roman"/>
          <w:color w:val="212121"/>
          <w:szCs w:val="24"/>
        </w:rPr>
        <w:t xml:space="preserve">. </w:t>
      </w:r>
      <w:r w:rsidRPr="00ED07BD">
        <w:rPr>
          <w:rFonts w:eastAsia="Times New Roman"/>
          <w:color w:val="212121"/>
          <w:szCs w:val="24"/>
        </w:rPr>
        <w:t xml:space="preserve"> </w:t>
      </w:r>
    </w:p>
    <w:p w14:paraId="098561B1"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lang w:val="en-US"/>
        </w:rPr>
        <w:t>O</w:t>
      </w:r>
      <w:r w:rsidRPr="00AF4FD9">
        <w:rPr>
          <w:rFonts w:eastAsia="Times New Roman"/>
          <w:color w:val="212121"/>
          <w:szCs w:val="24"/>
        </w:rPr>
        <w:t xml:space="preserve"> </w:t>
      </w:r>
      <w:r>
        <w:rPr>
          <w:rFonts w:eastAsia="Times New Roman"/>
          <w:color w:val="212121"/>
          <w:szCs w:val="24"/>
        </w:rPr>
        <w:t xml:space="preserve">πρώτος </w:t>
      </w:r>
      <w:r w:rsidRPr="00AF4FD9">
        <w:rPr>
          <w:rFonts w:eastAsia="Times New Roman"/>
          <w:color w:val="212121"/>
          <w:szCs w:val="24"/>
        </w:rPr>
        <w:t>είναι η διαφύλαξη και η περαιτέρω θεσμική θωράκιση της ιδιοσυστασίας του ε</w:t>
      </w:r>
      <w:r w:rsidRPr="00AF4FD9">
        <w:rPr>
          <w:rFonts w:eastAsia="Times New Roman"/>
          <w:color w:val="212121"/>
          <w:szCs w:val="24"/>
        </w:rPr>
        <w:t>λληνικού κράτους</w:t>
      </w:r>
      <w:r w:rsidRPr="00D6798F">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με σεβασμό</w:t>
      </w:r>
      <w:r w:rsidRPr="00AF4FD9">
        <w:rPr>
          <w:rFonts w:eastAsia="Times New Roman"/>
          <w:color w:val="212121"/>
          <w:szCs w:val="24"/>
        </w:rPr>
        <w:t xml:space="preserve"> στις ιστορικές</w:t>
      </w:r>
      <w:r>
        <w:rPr>
          <w:rFonts w:eastAsia="Times New Roman"/>
          <w:color w:val="212121"/>
          <w:szCs w:val="24"/>
        </w:rPr>
        <w:t>, πολιτισμικές κ</w:t>
      </w:r>
      <w:r w:rsidRPr="00AF4FD9">
        <w:rPr>
          <w:rFonts w:eastAsia="Times New Roman"/>
          <w:color w:val="212121"/>
          <w:szCs w:val="24"/>
        </w:rPr>
        <w:t>αι θρησκευτικές παραδόσεις των Ελλήνων</w:t>
      </w:r>
      <w:r>
        <w:rPr>
          <w:rFonts w:eastAsia="Times New Roman"/>
          <w:color w:val="212121"/>
          <w:szCs w:val="24"/>
        </w:rPr>
        <w:t xml:space="preserve">. </w:t>
      </w:r>
    </w:p>
    <w:p w14:paraId="098561B2"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Ο</w:t>
      </w:r>
      <w:r w:rsidRPr="00AF4FD9">
        <w:rPr>
          <w:rFonts w:eastAsia="Times New Roman"/>
          <w:color w:val="212121"/>
          <w:szCs w:val="24"/>
        </w:rPr>
        <w:t xml:space="preserve"> δεύτερος είναι η ενίσχυση της αποτελεσματικότητας του </w:t>
      </w:r>
      <w:r>
        <w:rPr>
          <w:rFonts w:eastAsia="Times New Roman"/>
          <w:color w:val="212121"/>
          <w:szCs w:val="24"/>
        </w:rPr>
        <w:t>κ</w:t>
      </w:r>
      <w:r w:rsidRPr="00AF4FD9">
        <w:rPr>
          <w:rFonts w:eastAsia="Times New Roman"/>
          <w:color w:val="212121"/>
          <w:szCs w:val="24"/>
        </w:rPr>
        <w:t>ρ</w:t>
      </w:r>
      <w:r>
        <w:rPr>
          <w:rFonts w:eastAsia="Times New Roman"/>
          <w:color w:val="212121"/>
          <w:szCs w:val="24"/>
        </w:rPr>
        <w:t>άτους</w:t>
      </w:r>
      <w:r w:rsidRPr="00D6798F">
        <w:rPr>
          <w:rFonts w:eastAsia="Times New Roman"/>
          <w:color w:val="212121"/>
          <w:szCs w:val="24"/>
        </w:rPr>
        <w:t>,</w:t>
      </w:r>
      <w:r>
        <w:rPr>
          <w:rFonts w:eastAsia="Times New Roman"/>
          <w:color w:val="212121"/>
          <w:szCs w:val="24"/>
        </w:rPr>
        <w:t xml:space="preserve"> μέσω καλύτερης νομοθέτησης,</w:t>
      </w:r>
      <w:r w:rsidRPr="00AF4FD9">
        <w:rPr>
          <w:rFonts w:eastAsia="Times New Roman"/>
          <w:color w:val="212121"/>
          <w:szCs w:val="24"/>
        </w:rPr>
        <w:t xml:space="preserve"> αποδοτικής διοίκησης και ταχύτερης απονομής </w:t>
      </w:r>
      <w:r>
        <w:rPr>
          <w:rFonts w:eastAsia="Times New Roman"/>
          <w:color w:val="212121"/>
          <w:szCs w:val="24"/>
        </w:rPr>
        <w:t>της δ</w:t>
      </w:r>
      <w:r w:rsidRPr="00AF4FD9">
        <w:rPr>
          <w:rFonts w:eastAsia="Times New Roman"/>
          <w:color w:val="212121"/>
          <w:szCs w:val="24"/>
        </w:rPr>
        <w:t>ικαιοσύνης</w:t>
      </w:r>
      <w:r>
        <w:rPr>
          <w:rFonts w:eastAsia="Times New Roman"/>
          <w:color w:val="212121"/>
          <w:szCs w:val="24"/>
        </w:rPr>
        <w:t>.</w:t>
      </w:r>
    </w:p>
    <w:p w14:paraId="098561B3"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Ο </w:t>
      </w:r>
      <w:r>
        <w:rPr>
          <w:rFonts w:eastAsia="Times New Roman"/>
          <w:color w:val="212121"/>
          <w:szCs w:val="24"/>
        </w:rPr>
        <w:t>τρίτος είναι η απαλοιφή</w:t>
      </w:r>
      <w:r w:rsidRPr="00AF4FD9">
        <w:rPr>
          <w:rFonts w:eastAsia="Times New Roman"/>
          <w:color w:val="212121"/>
          <w:szCs w:val="24"/>
        </w:rPr>
        <w:t xml:space="preserve"> διατάξεων </w:t>
      </w:r>
      <w:r>
        <w:rPr>
          <w:rFonts w:eastAsia="Times New Roman"/>
          <w:color w:val="212121"/>
          <w:szCs w:val="24"/>
        </w:rPr>
        <w:t xml:space="preserve">που </w:t>
      </w:r>
      <w:r w:rsidRPr="00AF4FD9">
        <w:rPr>
          <w:rFonts w:eastAsia="Times New Roman"/>
          <w:color w:val="212121"/>
          <w:szCs w:val="24"/>
        </w:rPr>
        <w:t>κατά κο</w:t>
      </w:r>
      <w:r>
        <w:rPr>
          <w:rFonts w:eastAsia="Times New Roman"/>
          <w:color w:val="212121"/>
          <w:szCs w:val="24"/>
        </w:rPr>
        <w:t xml:space="preserve">ινή ομολογία είναι ξεπερασμένες, </w:t>
      </w:r>
      <w:r w:rsidRPr="00AF4FD9">
        <w:rPr>
          <w:rFonts w:eastAsia="Times New Roman"/>
          <w:color w:val="212121"/>
          <w:szCs w:val="24"/>
        </w:rPr>
        <w:t xml:space="preserve">αλλά και η τροποποίηση αυτών που καθιστούν τη χώρα </w:t>
      </w:r>
      <w:r>
        <w:rPr>
          <w:rFonts w:eastAsia="Times New Roman"/>
          <w:color w:val="212121"/>
          <w:szCs w:val="24"/>
        </w:rPr>
        <w:t xml:space="preserve">θλιβερό </w:t>
      </w:r>
      <w:r w:rsidRPr="00AF4FD9">
        <w:rPr>
          <w:rFonts w:eastAsia="Times New Roman"/>
          <w:color w:val="212121"/>
          <w:szCs w:val="24"/>
        </w:rPr>
        <w:t>παράδειγμα προς αποφυγή σε όλο τον κόσμο</w:t>
      </w:r>
      <w:r>
        <w:rPr>
          <w:rFonts w:eastAsia="Times New Roman"/>
          <w:color w:val="212121"/>
          <w:szCs w:val="24"/>
        </w:rPr>
        <w:t>.</w:t>
      </w:r>
    </w:p>
    <w:p w14:paraId="098561B4"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Αναφερόμενος στον πρώτο άξονα,</w:t>
      </w:r>
      <w:r w:rsidRPr="00AF4FD9">
        <w:rPr>
          <w:rFonts w:eastAsia="Times New Roman"/>
          <w:color w:val="212121"/>
          <w:szCs w:val="24"/>
        </w:rPr>
        <w:t xml:space="preserve"> δηλαδή τη διαφύλαξη και ισχυροποίηση των εθνικ</w:t>
      </w:r>
      <w:r w:rsidRPr="00AF4FD9">
        <w:rPr>
          <w:rFonts w:eastAsia="Times New Roman"/>
          <w:color w:val="212121"/>
          <w:szCs w:val="24"/>
        </w:rPr>
        <w:t>ών χαρακτηριστικών</w:t>
      </w:r>
      <w:r>
        <w:rPr>
          <w:rFonts w:eastAsia="Times New Roman"/>
          <w:color w:val="212121"/>
          <w:szCs w:val="24"/>
        </w:rPr>
        <w:t>, σημειώνω ότι η Κ</w:t>
      </w:r>
      <w:r w:rsidRPr="00AF4FD9">
        <w:rPr>
          <w:rFonts w:eastAsia="Times New Roman"/>
          <w:color w:val="212121"/>
          <w:szCs w:val="24"/>
        </w:rPr>
        <w:t>υβέρνηση επιχειρεί μία ύποπτη αλλο</w:t>
      </w:r>
      <w:r>
        <w:rPr>
          <w:rFonts w:eastAsia="Times New Roman"/>
          <w:color w:val="212121"/>
          <w:szCs w:val="24"/>
        </w:rPr>
        <w:t xml:space="preserve">ίωση στο άρθρο 3 του Συντάγματος. Η ελευθερία στην επιλογή της θρησκείας που υπάρχει σήμερα, </w:t>
      </w:r>
      <w:r w:rsidRPr="00AF4FD9">
        <w:rPr>
          <w:rFonts w:eastAsia="Times New Roman"/>
          <w:color w:val="212121"/>
          <w:szCs w:val="24"/>
        </w:rPr>
        <w:t xml:space="preserve">είναι πιο σημαντική από τη θρησκευτική ουδετερότητα που εσείς θέλετε να </w:t>
      </w:r>
      <w:r>
        <w:rPr>
          <w:rFonts w:eastAsia="Times New Roman"/>
          <w:color w:val="212121"/>
          <w:szCs w:val="24"/>
        </w:rPr>
        <w:t>φέρετε</w:t>
      </w:r>
      <w:r w:rsidRPr="00AF4FD9">
        <w:rPr>
          <w:rFonts w:eastAsia="Times New Roman"/>
          <w:color w:val="212121"/>
          <w:szCs w:val="24"/>
        </w:rPr>
        <w:t xml:space="preserve"> με το άρθρο 3</w:t>
      </w:r>
      <w:r>
        <w:rPr>
          <w:rFonts w:eastAsia="Times New Roman"/>
          <w:color w:val="212121"/>
          <w:szCs w:val="24"/>
        </w:rPr>
        <w:t>.</w:t>
      </w:r>
      <w:r>
        <w:rPr>
          <w:rFonts w:eastAsia="Times New Roman"/>
          <w:color w:val="212121"/>
          <w:szCs w:val="24"/>
        </w:rPr>
        <w:t xml:space="preserve"> Η</w:t>
      </w:r>
      <w:r w:rsidRPr="00AF4FD9">
        <w:rPr>
          <w:rFonts w:eastAsia="Times New Roman"/>
          <w:color w:val="212121"/>
          <w:szCs w:val="24"/>
        </w:rPr>
        <w:t xml:space="preserve"> συνεκτική και </w:t>
      </w:r>
      <w:r>
        <w:rPr>
          <w:rFonts w:eastAsia="Times New Roman"/>
          <w:color w:val="212121"/>
          <w:szCs w:val="24"/>
        </w:rPr>
        <w:t>δικαιοκρατική μνεία του άρθρου</w:t>
      </w:r>
      <w:r w:rsidRPr="00AF4FD9">
        <w:rPr>
          <w:rFonts w:eastAsia="Times New Roman"/>
          <w:color w:val="212121"/>
          <w:szCs w:val="24"/>
        </w:rPr>
        <w:t xml:space="preserve"> 3 επιχειρείται να αλλοιωθεί</w:t>
      </w:r>
      <w:r>
        <w:rPr>
          <w:rFonts w:eastAsia="Times New Roman"/>
          <w:color w:val="212121"/>
          <w:szCs w:val="24"/>
        </w:rPr>
        <w:t>, προκειμένου να μπορεί ένας Υ</w:t>
      </w:r>
      <w:r w:rsidRPr="00AF4FD9">
        <w:rPr>
          <w:rFonts w:eastAsia="Times New Roman"/>
          <w:color w:val="212121"/>
          <w:szCs w:val="24"/>
        </w:rPr>
        <w:t>πουργός</w:t>
      </w:r>
      <w:r>
        <w:rPr>
          <w:rFonts w:eastAsia="Times New Roman"/>
          <w:color w:val="212121"/>
          <w:szCs w:val="24"/>
        </w:rPr>
        <w:t>,</w:t>
      </w:r>
      <w:r w:rsidRPr="00AF4FD9">
        <w:rPr>
          <w:rFonts w:eastAsia="Times New Roman"/>
          <w:color w:val="212121"/>
          <w:szCs w:val="24"/>
        </w:rPr>
        <w:t xml:space="preserve"> όπως ο κ</w:t>
      </w:r>
      <w:r>
        <w:rPr>
          <w:rFonts w:eastAsia="Times New Roman"/>
          <w:color w:val="212121"/>
          <w:szCs w:val="24"/>
        </w:rPr>
        <w:t xml:space="preserve">. Γαβρόγλου, καλή ώρα, </w:t>
      </w:r>
      <w:r w:rsidRPr="00AF4FD9">
        <w:rPr>
          <w:rFonts w:eastAsia="Times New Roman"/>
          <w:color w:val="212121"/>
          <w:szCs w:val="24"/>
        </w:rPr>
        <w:t>να αλλοιώνει το</w:t>
      </w:r>
      <w:r>
        <w:rPr>
          <w:rFonts w:eastAsia="Times New Roman"/>
          <w:color w:val="212121"/>
          <w:szCs w:val="24"/>
        </w:rPr>
        <w:t>ν χαρακτήρα του μαθήματος των Θ</w:t>
      </w:r>
      <w:r w:rsidRPr="00AF4FD9">
        <w:rPr>
          <w:rFonts w:eastAsia="Times New Roman"/>
          <w:color w:val="212121"/>
          <w:szCs w:val="24"/>
        </w:rPr>
        <w:t>ρησκευτικών</w:t>
      </w:r>
      <w:r>
        <w:rPr>
          <w:rFonts w:eastAsia="Times New Roman"/>
          <w:color w:val="212121"/>
          <w:szCs w:val="24"/>
        </w:rPr>
        <w:t>,</w:t>
      </w:r>
      <w:r w:rsidRPr="00AF4FD9">
        <w:rPr>
          <w:rFonts w:eastAsia="Times New Roman"/>
          <w:color w:val="212121"/>
          <w:szCs w:val="24"/>
        </w:rPr>
        <w:t xml:space="preserve"> χωρίς να κινδυνεύουν οι α</w:t>
      </w:r>
      <w:r>
        <w:rPr>
          <w:rFonts w:eastAsia="Times New Roman"/>
          <w:color w:val="212121"/>
          <w:szCs w:val="24"/>
        </w:rPr>
        <w:t>ποφάσεις του με ακύρωση από</w:t>
      </w:r>
      <w:r>
        <w:rPr>
          <w:rFonts w:eastAsia="Times New Roman"/>
          <w:color w:val="212121"/>
          <w:szCs w:val="24"/>
        </w:rPr>
        <w:t xml:space="preserve"> το Συμβούλιο της Ε</w:t>
      </w:r>
      <w:r w:rsidRPr="00AF4FD9">
        <w:rPr>
          <w:rFonts w:eastAsia="Times New Roman"/>
          <w:color w:val="212121"/>
          <w:szCs w:val="24"/>
        </w:rPr>
        <w:t>πικρατ</w:t>
      </w:r>
      <w:r>
        <w:rPr>
          <w:rFonts w:eastAsia="Times New Roman"/>
          <w:color w:val="212121"/>
          <w:szCs w:val="24"/>
        </w:rPr>
        <w:t>είας ή για να μπορεί</w:t>
      </w:r>
      <w:r w:rsidRPr="00AF4FD9">
        <w:rPr>
          <w:rFonts w:eastAsia="Times New Roman"/>
          <w:color w:val="212121"/>
          <w:szCs w:val="24"/>
        </w:rPr>
        <w:t xml:space="preserve"> οποιαδήποτε κυβέρνηση </w:t>
      </w:r>
      <w:r>
        <w:rPr>
          <w:rFonts w:eastAsia="Times New Roman"/>
          <w:color w:val="212121"/>
          <w:szCs w:val="24"/>
        </w:rPr>
        <w:t xml:space="preserve">να φαλκιδεύει το ορθόδοξο </w:t>
      </w:r>
      <w:r w:rsidRPr="00AF4FD9">
        <w:rPr>
          <w:rFonts w:eastAsia="Times New Roman"/>
          <w:color w:val="212121"/>
          <w:szCs w:val="24"/>
        </w:rPr>
        <w:t xml:space="preserve">συναίσθημα στο όνομα της θρησκευτικής ουδετερότητας του </w:t>
      </w:r>
      <w:r>
        <w:rPr>
          <w:rFonts w:eastAsia="Times New Roman"/>
          <w:color w:val="212121"/>
          <w:szCs w:val="24"/>
        </w:rPr>
        <w:t>κ</w:t>
      </w:r>
      <w:r w:rsidRPr="00AF4FD9">
        <w:rPr>
          <w:rFonts w:eastAsia="Times New Roman"/>
          <w:color w:val="212121"/>
          <w:szCs w:val="24"/>
        </w:rPr>
        <w:t>ράτους</w:t>
      </w:r>
      <w:r>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 xml:space="preserve">Είναι προφανές, όμως, ότι </w:t>
      </w:r>
      <w:r w:rsidRPr="00AF4FD9">
        <w:rPr>
          <w:rFonts w:eastAsia="Times New Roman"/>
          <w:color w:val="212121"/>
          <w:szCs w:val="24"/>
        </w:rPr>
        <w:t>η Ελλάδα είναι μία χώρα στην οποία η ανεξιθρησκεία προστατεύεται συνταγ</w:t>
      </w:r>
      <w:r w:rsidRPr="00AF4FD9">
        <w:rPr>
          <w:rFonts w:eastAsia="Times New Roman"/>
          <w:color w:val="212121"/>
          <w:szCs w:val="24"/>
        </w:rPr>
        <w:t>ματικά στο άρθρο 13 και κα</w:t>
      </w:r>
      <w:r>
        <w:rPr>
          <w:rFonts w:eastAsia="Times New Roman"/>
          <w:color w:val="212121"/>
          <w:szCs w:val="24"/>
        </w:rPr>
        <w:t>μ</w:t>
      </w:r>
      <w:r w:rsidRPr="00AF4FD9">
        <w:rPr>
          <w:rFonts w:eastAsia="Times New Roman"/>
          <w:color w:val="212121"/>
          <w:szCs w:val="24"/>
        </w:rPr>
        <w:t>μία διάκριση δεν μπορεί να γίνει ανεκτή</w:t>
      </w:r>
      <w:r>
        <w:rPr>
          <w:rFonts w:eastAsia="Times New Roman"/>
          <w:color w:val="212121"/>
          <w:szCs w:val="24"/>
        </w:rPr>
        <w:t>.</w:t>
      </w:r>
    </w:p>
    <w:p w14:paraId="098561B5"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Κα</w:t>
      </w:r>
      <w:r>
        <w:rPr>
          <w:rFonts w:eastAsia="Times New Roman"/>
          <w:color w:val="212121"/>
          <w:szCs w:val="24"/>
        </w:rPr>
        <w:t>ι</w:t>
      </w:r>
      <w:r>
        <w:rPr>
          <w:rFonts w:eastAsia="Times New Roman"/>
          <w:color w:val="212121"/>
          <w:szCs w:val="24"/>
        </w:rPr>
        <w:t xml:space="preserve"> έ</w:t>
      </w:r>
      <w:r w:rsidRPr="00AF4FD9">
        <w:rPr>
          <w:rFonts w:eastAsia="Times New Roman"/>
          <w:color w:val="212121"/>
          <w:szCs w:val="24"/>
        </w:rPr>
        <w:t>ρχομαι στο</w:t>
      </w:r>
      <w:r>
        <w:rPr>
          <w:rFonts w:eastAsia="Times New Roman"/>
          <w:color w:val="212121"/>
          <w:szCs w:val="24"/>
        </w:rPr>
        <w:t>ν</w:t>
      </w:r>
      <w:r w:rsidRPr="00AF4FD9">
        <w:rPr>
          <w:rFonts w:eastAsia="Times New Roman"/>
          <w:color w:val="212121"/>
          <w:szCs w:val="24"/>
        </w:rPr>
        <w:t xml:space="preserve"> δεύτερο άξονα</w:t>
      </w:r>
      <w:r>
        <w:rPr>
          <w:rFonts w:eastAsia="Times New Roman"/>
          <w:color w:val="212121"/>
          <w:szCs w:val="24"/>
        </w:rPr>
        <w:t>,</w:t>
      </w:r>
      <w:r w:rsidRPr="00AF4FD9">
        <w:rPr>
          <w:rFonts w:eastAsia="Times New Roman"/>
          <w:color w:val="212121"/>
          <w:szCs w:val="24"/>
        </w:rPr>
        <w:t xml:space="preserve"> δηλαδή τον εκσυγχρονισμό </w:t>
      </w:r>
      <w:r>
        <w:rPr>
          <w:rFonts w:eastAsia="Times New Roman"/>
          <w:color w:val="212121"/>
          <w:szCs w:val="24"/>
        </w:rPr>
        <w:t>και την προσθήκη διατάξεων, που θα βάλουν τέλος σε πολύχρονες εκκρεμότητες και θα ενισχύσουν το αίσθημα δικαίου. Μεταξύ των κορυφαί</w:t>
      </w:r>
      <w:r>
        <w:rPr>
          <w:rFonts w:eastAsia="Times New Roman"/>
          <w:color w:val="212121"/>
          <w:szCs w:val="24"/>
        </w:rPr>
        <w:t>ων σε αυτή</w:t>
      </w:r>
      <w:r>
        <w:rPr>
          <w:rFonts w:eastAsia="Times New Roman"/>
          <w:color w:val="212121"/>
          <w:szCs w:val="24"/>
        </w:rPr>
        <w:t xml:space="preserve"> </w:t>
      </w:r>
      <w:r>
        <w:rPr>
          <w:rFonts w:eastAsia="Times New Roman"/>
          <w:color w:val="212121"/>
          <w:szCs w:val="24"/>
        </w:rPr>
        <w:t xml:space="preserve">την κατηγορία, θεωρώ το άρθρο 24, που αφορά στο περιβάλλον, το οποίο χρήζει ουσιαστικής αναθεώρησης. </w:t>
      </w:r>
    </w:p>
    <w:p w14:paraId="098561B6"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Η αντιμετώπιση του θέματος των χαρακτηρισμένων ως δασικών εκτάσεων</w:t>
      </w:r>
      <w:r>
        <w:rPr>
          <w:rFonts w:eastAsia="Times New Roman"/>
          <w:color w:val="212121"/>
          <w:szCs w:val="24"/>
        </w:rPr>
        <w:t>,</w:t>
      </w:r>
      <w:r>
        <w:rPr>
          <w:rFonts w:eastAsia="Times New Roman"/>
          <w:color w:val="212121"/>
          <w:szCs w:val="24"/>
        </w:rPr>
        <w:t xml:space="preserve"> που όμως εδώ και πολλές δεκαετίες έχει αλλάξει ο χαρακτήρας του και αξιοποι</w:t>
      </w:r>
      <w:r>
        <w:rPr>
          <w:rFonts w:eastAsia="Times New Roman"/>
          <w:color w:val="212121"/>
          <w:szCs w:val="24"/>
        </w:rPr>
        <w:t xml:space="preserve">ούνται για γεωργικούς και κτηνοτροφικούς σκοπούς, αποτελεί πολύ σημαντικό λόγο για την αναθεώρηση του συγκεκριμένου άρθρου. Χιλιάδες συμπολίτες μας -και μάλιστα άνθρωποι της υπαίθρου- διαθέτουν περιουσίες που μετά τον Β΄ Παγκόσμιο </w:t>
      </w:r>
      <w:r>
        <w:rPr>
          <w:rFonts w:eastAsia="Times New Roman"/>
          <w:color w:val="212121"/>
          <w:szCs w:val="24"/>
        </w:rPr>
        <w:t>Π</w:t>
      </w:r>
      <w:r>
        <w:rPr>
          <w:rFonts w:eastAsia="Times New Roman"/>
          <w:color w:val="212121"/>
          <w:szCs w:val="24"/>
        </w:rPr>
        <w:t>όλεμο χρησιμοποιήθηκαν ω</w:t>
      </w:r>
      <w:r>
        <w:rPr>
          <w:rFonts w:eastAsia="Times New Roman"/>
          <w:color w:val="212121"/>
          <w:szCs w:val="24"/>
        </w:rPr>
        <w:t xml:space="preserve">ς αγροτική γη και εμείς -το κράτος δηλαδή- παριστάνουμε ακόμα πως είναι δάσος. </w:t>
      </w:r>
    </w:p>
    <w:p w14:paraId="098561B7"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Ας μην</w:t>
      </w:r>
      <w:r w:rsidRPr="00AF4FD9">
        <w:rPr>
          <w:rFonts w:eastAsia="Times New Roman"/>
          <w:color w:val="212121"/>
          <w:szCs w:val="24"/>
        </w:rPr>
        <w:t xml:space="preserve"> κρυβόμαστε πίσω από το δάχτυλό </w:t>
      </w:r>
      <w:r>
        <w:rPr>
          <w:rFonts w:eastAsia="Times New Roman"/>
          <w:color w:val="212121"/>
          <w:szCs w:val="24"/>
        </w:rPr>
        <w:t>μας,</w:t>
      </w:r>
      <w:r w:rsidRPr="00AF4FD9">
        <w:rPr>
          <w:rFonts w:eastAsia="Times New Roman"/>
          <w:color w:val="212121"/>
          <w:szCs w:val="24"/>
        </w:rPr>
        <w:t xml:space="preserve"> ας μην ταλαιπωρούνται άλλο χιλιάδες </w:t>
      </w:r>
      <w:r>
        <w:rPr>
          <w:rFonts w:eastAsia="Times New Roman"/>
          <w:color w:val="212121"/>
          <w:szCs w:val="24"/>
        </w:rPr>
        <w:t>αγροτικές</w:t>
      </w:r>
      <w:r w:rsidRPr="00AF4FD9">
        <w:rPr>
          <w:rFonts w:eastAsia="Times New Roman"/>
          <w:color w:val="212121"/>
          <w:szCs w:val="24"/>
        </w:rPr>
        <w:t xml:space="preserve"> οικογένειες με την επίκληση του εξωπραγματικού </w:t>
      </w:r>
      <w:r>
        <w:rPr>
          <w:rFonts w:eastAsia="Times New Roman"/>
          <w:color w:val="212121"/>
          <w:szCs w:val="24"/>
        </w:rPr>
        <w:t xml:space="preserve">«άπαξ δάσος, </w:t>
      </w:r>
      <w:r w:rsidRPr="00AF4FD9">
        <w:rPr>
          <w:rFonts w:eastAsia="Times New Roman"/>
          <w:color w:val="212121"/>
          <w:szCs w:val="24"/>
        </w:rPr>
        <w:t>πάντα δάσος</w:t>
      </w:r>
      <w:r>
        <w:rPr>
          <w:rFonts w:eastAsia="Times New Roman"/>
          <w:color w:val="212121"/>
          <w:szCs w:val="24"/>
        </w:rPr>
        <w:t>»,</w:t>
      </w:r>
      <w:r w:rsidRPr="00AF4FD9">
        <w:rPr>
          <w:rFonts w:eastAsia="Times New Roman"/>
          <w:color w:val="212121"/>
          <w:szCs w:val="24"/>
        </w:rPr>
        <w:t xml:space="preserve"> με βάση τους </w:t>
      </w:r>
      <w:r w:rsidRPr="00AF4FD9">
        <w:rPr>
          <w:rFonts w:eastAsia="Times New Roman"/>
          <w:color w:val="212121"/>
          <w:szCs w:val="24"/>
        </w:rPr>
        <w:t>δασικούς χάρτες του 1945</w:t>
      </w:r>
      <w:r>
        <w:rPr>
          <w:rFonts w:eastAsia="Times New Roman"/>
          <w:color w:val="212121"/>
          <w:szCs w:val="24"/>
        </w:rPr>
        <w:t xml:space="preserve">. </w:t>
      </w:r>
      <w:r w:rsidRPr="00AF4FD9">
        <w:rPr>
          <w:rFonts w:eastAsia="Times New Roman"/>
          <w:color w:val="212121"/>
          <w:szCs w:val="24"/>
        </w:rPr>
        <w:t xml:space="preserve">Άλλωστε η διευθέτηση αυτού του ζητήματος θα στείλει στην κοινωνία μας ένα ευρύτερο μήνυμα ότι το κράτος </w:t>
      </w:r>
      <w:r>
        <w:rPr>
          <w:rFonts w:eastAsia="Times New Roman"/>
          <w:color w:val="212121"/>
          <w:szCs w:val="24"/>
        </w:rPr>
        <w:t xml:space="preserve">στέργει </w:t>
      </w:r>
      <w:r w:rsidRPr="00AF4FD9">
        <w:rPr>
          <w:rFonts w:eastAsia="Times New Roman"/>
          <w:color w:val="212121"/>
          <w:szCs w:val="24"/>
        </w:rPr>
        <w:t xml:space="preserve">με ρεαλισμό </w:t>
      </w:r>
      <w:r>
        <w:rPr>
          <w:rFonts w:eastAsia="Times New Roman"/>
          <w:color w:val="212121"/>
          <w:szCs w:val="24"/>
        </w:rPr>
        <w:t>και συνέπεια τα δικαιώματα του π</w:t>
      </w:r>
      <w:r w:rsidRPr="00AF4FD9">
        <w:rPr>
          <w:rFonts w:eastAsia="Times New Roman"/>
          <w:color w:val="212121"/>
          <w:szCs w:val="24"/>
        </w:rPr>
        <w:t>ολίτη</w:t>
      </w:r>
      <w:r>
        <w:rPr>
          <w:rFonts w:eastAsia="Times New Roman"/>
          <w:color w:val="212121"/>
          <w:szCs w:val="24"/>
        </w:rPr>
        <w:t>,</w:t>
      </w:r>
      <w:r w:rsidRPr="00AF4FD9">
        <w:rPr>
          <w:rFonts w:eastAsia="Times New Roman"/>
          <w:color w:val="212121"/>
          <w:szCs w:val="24"/>
        </w:rPr>
        <w:t xml:space="preserve"> ο οποίος από την πλευρά του οφείλει να είναι συνεπής στις υποχρεώσε</w:t>
      </w:r>
      <w:r w:rsidRPr="00AF4FD9">
        <w:rPr>
          <w:rFonts w:eastAsia="Times New Roman"/>
          <w:color w:val="212121"/>
          <w:szCs w:val="24"/>
        </w:rPr>
        <w:t>ις του απέναντι στο κράτος</w:t>
      </w:r>
      <w:r>
        <w:rPr>
          <w:rFonts w:eastAsia="Times New Roman"/>
          <w:color w:val="212121"/>
          <w:szCs w:val="24"/>
        </w:rPr>
        <w:t>. Το παράδοξο</w:t>
      </w:r>
      <w:r w:rsidRPr="00AF4FD9">
        <w:rPr>
          <w:rFonts w:eastAsia="Times New Roman"/>
          <w:color w:val="212121"/>
          <w:szCs w:val="24"/>
        </w:rPr>
        <w:t xml:space="preserve"> του δάσους του πρώην αεροδρομίου στο Ελληνικό δεν μας δίδαξε</w:t>
      </w:r>
      <w:r>
        <w:rPr>
          <w:rFonts w:eastAsia="Times New Roman"/>
          <w:color w:val="212121"/>
          <w:szCs w:val="24"/>
        </w:rPr>
        <w:t>; Έ</w:t>
      </w:r>
      <w:r w:rsidRPr="00AF4FD9">
        <w:rPr>
          <w:rFonts w:eastAsia="Times New Roman"/>
          <w:color w:val="212121"/>
          <w:szCs w:val="24"/>
        </w:rPr>
        <w:t>να</w:t>
      </w:r>
      <w:r>
        <w:rPr>
          <w:rFonts w:eastAsia="Times New Roman"/>
          <w:color w:val="212121"/>
          <w:szCs w:val="24"/>
        </w:rPr>
        <w:t xml:space="preserve"> κομμάτι του παλιού αεροδρομίου, τριάντα επτά στρέμματα </w:t>
      </w:r>
      <w:r w:rsidRPr="00AF4FD9">
        <w:rPr>
          <w:rFonts w:eastAsia="Times New Roman"/>
          <w:color w:val="212121"/>
          <w:szCs w:val="24"/>
        </w:rPr>
        <w:t xml:space="preserve">κρίθηκαν </w:t>
      </w:r>
      <w:r>
        <w:rPr>
          <w:rFonts w:eastAsia="Times New Roman"/>
          <w:color w:val="212121"/>
          <w:szCs w:val="24"/>
        </w:rPr>
        <w:t>δασικά. Ο δασάρχης απλά εφάρμοσε το νόμο. Ας του δώσουμε τα εργαλεία. Οι</w:t>
      </w:r>
      <w:r w:rsidRPr="00AF4FD9">
        <w:rPr>
          <w:rFonts w:eastAsia="Times New Roman"/>
          <w:color w:val="212121"/>
          <w:szCs w:val="24"/>
        </w:rPr>
        <w:t xml:space="preserve"> δασικοί χάρτε</w:t>
      </w:r>
      <w:r w:rsidRPr="00AF4FD9">
        <w:rPr>
          <w:rFonts w:eastAsia="Times New Roman"/>
          <w:color w:val="212121"/>
          <w:szCs w:val="24"/>
        </w:rPr>
        <w:t>ς δεν λύνουν το πρόβλημα</w:t>
      </w:r>
      <w:r>
        <w:rPr>
          <w:rFonts w:eastAsia="Times New Roman"/>
          <w:color w:val="212121"/>
          <w:szCs w:val="24"/>
        </w:rPr>
        <w:t>. Απλά το</w:t>
      </w:r>
      <w:r w:rsidRPr="00AF4FD9">
        <w:rPr>
          <w:rFonts w:eastAsia="Times New Roman"/>
          <w:color w:val="212121"/>
          <w:szCs w:val="24"/>
        </w:rPr>
        <w:t xml:space="preserve"> αποτυπώνουν</w:t>
      </w:r>
      <w:r>
        <w:rPr>
          <w:rFonts w:eastAsia="Times New Roman"/>
          <w:color w:val="212121"/>
          <w:szCs w:val="24"/>
        </w:rPr>
        <w:t>.</w:t>
      </w:r>
    </w:p>
    <w:p w14:paraId="098561B8"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Ω</w:t>
      </w:r>
      <w:r w:rsidRPr="00AF4FD9">
        <w:rPr>
          <w:rFonts w:eastAsia="Times New Roman"/>
          <w:color w:val="212121"/>
          <w:szCs w:val="24"/>
        </w:rPr>
        <w:t>στόσο</w:t>
      </w:r>
      <w:r w:rsidRPr="00F77A25">
        <w:rPr>
          <w:rFonts w:eastAsia="Times New Roman"/>
          <w:color w:val="212121"/>
          <w:szCs w:val="24"/>
        </w:rPr>
        <w:t>,</w:t>
      </w:r>
      <w:r w:rsidRPr="00AF4FD9">
        <w:rPr>
          <w:rFonts w:eastAsia="Times New Roman"/>
          <w:color w:val="212121"/>
          <w:szCs w:val="24"/>
        </w:rPr>
        <w:t xml:space="preserve"> η αναθεώρηση του άρθρου 24 δεν αποσκοπ</w:t>
      </w:r>
      <w:r>
        <w:rPr>
          <w:rFonts w:eastAsia="Times New Roman"/>
          <w:color w:val="212121"/>
          <w:szCs w:val="24"/>
        </w:rPr>
        <w:t>εί μόνο στη διόρθωση αυτής της μ</w:t>
      </w:r>
      <w:r w:rsidRPr="00AF4FD9">
        <w:rPr>
          <w:rFonts w:eastAsia="Times New Roman"/>
          <w:color w:val="212121"/>
          <w:szCs w:val="24"/>
        </w:rPr>
        <w:t xml:space="preserve">εγάλης </w:t>
      </w:r>
      <w:r>
        <w:rPr>
          <w:rFonts w:eastAsia="Times New Roman"/>
          <w:color w:val="212121"/>
          <w:szCs w:val="24"/>
        </w:rPr>
        <w:t>στρέβλωσης. Ο</w:t>
      </w:r>
      <w:r w:rsidRPr="00AF4FD9">
        <w:rPr>
          <w:rFonts w:eastAsia="Times New Roman"/>
          <w:color w:val="212121"/>
          <w:szCs w:val="24"/>
        </w:rPr>
        <w:t>φείλει να βάλει τη χώρα στον 21</w:t>
      </w:r>
      <w:r w:rsidRPr="00162C35">
        <w:rPr>
          <w:rFonts w:eastAsia="Times New Roman"/>
          <w:color w:val="212121"/>
          <w:szCs w:val="24"/>
          <w:vertAlign w:val="superscript"/>
        </w:rPr>
        <w:t>ο</w:t>
      </w:r>
      <w:r w:rsidRPr="00AF4FD9">
        <w:rPr>
          <w:rFonts w:eastAsia="Times New Roman"/>
          <w:color w:val="212121"/>
          <w:szCs w:val="24"/>
        </w:rPr>
        <w:t xml:space="preserve"> αιώνα</w:t>
      </w:r>
      <w:r>
        <w:rPr>
          <w:rFonts w:eastAsia="Times New Roman"/>
          <w:color w:val="212121"/>
          <w:szCs w:val="24"/>
        </w:rPr>
        <w:t>. Να κατοχυρώσει ως σ</w:t>
      </w:r>
      <w:r w:rsidRPr="00AF4FD9">
        <w:rPr>
          <w:rFonts w:eastAsia="Times New Roman"/>
          <w:color w:val="212121"/>
          <w:szCs w:val="24"/>
        </w:rPr>
        <w:t xml:space="preserve">υνταγματική υποχρέωση του κράτους τη βιώσιμη </w:t>
      </w:r>
      <w:r w:rsidRPr="00AF4FD9">
        <w:rPr>
          <w:rFonts w:eastAsia="Times New Roman"/>
          <w:color w:val="212121"/>
          <w:szCs w:val="24"/>
        </w:rPr>
        <w:t>ανάπτυξη και την αντιμ</w:t>
      </w:r>
      <w:r>
        <w:rPr>
          <w:rFonts w:eastAsia="Times New Roman"/>
          <w:color w:val="212121"/>
          <w:szCs w:val="24"/>
        </w:rPr>
        <w:t>ετώπιση της κλιματικής αλλαγής. Να εισαγάγει</w:t>
      </w:r>
      <w:r w:rsidRPr="00AF4FD9">
        <w:rPr>
          <w:rFonts w:eastAsia="Times New Roman"/>
          <w:color w:val="212121"/>
          <w:szCs w:val="24"/>
        </w:rPr>
        <w:t xml:space="preserve"> την έννοια του περιβαλλοντικού και </w:t>
      </w:r>
      <w:r>
        <w:rPr>
          <w:rFonts w:eastAsia="Times New Roman"/>
          <w:color w:val="212121"/>
          <w:szCs w:val="24"/>
        </w:rPr>
        <w:t>ενεργειακού αποτυπώματος. Να</w:t>
      </w:r>
      <w:r w:rsidRPr="00AF4FD9">
        <w:rPr>
          <w:rFonts w:eastAsia="Times New Roman"/>
          <w:color w:val="212121"/>
          <w:szCs w:val="24"/>
        </w:rPr>
        <w:t xml:space="preserve"> προστατεύσει αποτελεσματικά πραγματικές δασικές εκτάσεις</w:t>
      </w:r>
      <w:r>
        <w:rPr>
          <w:rFonts w:eastAsia="Times New Roman"/>
          <w:color w:val="212121"/>
          <w:szCs w:val="24"/>
        </w:rPr>
        <w:t>.</w:t>
      </w:r>
    </w:p>
    <w:p w14:paraId="098561B9"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Και έρχομαι, κυρίες και κύριοι συνάδελφοι,</w:t>
      </w:r>
      <w:r w:rsidRPr="00AF4FD9">
        <w:rPr>
          <w:rFonts w:eastAsia="Times New Roman"/>
          <w:color w:val="212121"/>
          <w:szCs w:val="24"/>
        </w:rPr>
        <w:t xml:space="preserve"> στον τρίτο άξονα</w:t>
      </w:r>
      <w:r>
        <w:rPr>
          <w:rFonts w:eastAsia="Times New Roman"/>
          <w:color w:val="212121"/>
          <w:szCs w:val="24"/>
        </w:rPr>
        <w:t>,</w:t>
      </w:r>
      <w:r w:rsidRPr="00AF4FD9">
        <w:rPr>
          <w:rFonts w:eastAsia="Times New Roman"/>
          <w:color w:val="212121"/>
          <w:szCs w:val="24"/>
        </w:rPr>
        <w:t xml:space="preserve"> δηλαδή</w:t>
      </w:r>
      <w:r w:rsidRPr="00AF4FD9">
        <w:rPr>
          <w:rFonts w:eastAsia="Times New Roman"/>
          <w:color w:val="212121"/>
          <w:szCs w:val="24"/>
        </w:rPr>
        <w:t xml:space="preserve"> στην ανάγκη αλλαγής ή και </w:t>
      </w:r>
      <w:r>
        <w:rPr>
          <w:rFonts w:eastAsia="Times New Roman"/>
          <w:color w:val="212121"/>
          <w:szCs w:val="24"/>
        </w:rPr>
        <w:t>κατάργησης</w:t>
      </w:r>
      <w:r w:rsidRPr="00AF4FD9">
        <w:rPr>
          <w:rFonts w:eastAsia="Times New Roman"/>
          <w:color w:val="212121"/>
          <w:szCs w:val="24"/>
        </w:rPr>
        <w:t xml:space="preserve"> διατάξεων που είναι αναχρονιστικές και προκαλούν περισσότερο κακό από το καλό </w:t>
      </w:r>
      <w:r>
        <w:rPr>
          <w:rFonts w:eastAsia="Times New Roman"/>
          <w:color w:val="212121"/>
          <w:szCs w:val="24"/>
        </w:rPr>
        <w:t>που έκαναν όταν θεσπίστηκαν.</w:t>
      </w:r>
    </w:p>
    <w:p w14:paraId="098561BA"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Μια τέτοια περίπτωση αποτελεί κατά την άποψή μου το άρθρο 16,</w:t>
      </w:r>
      <w:r w:rsidRPr="00AF4FD9">
        <w:rPr>
          <w:rFonts w:eastAsia="Times New Roman"/>
          <w:color w:val="212121"/>
          <w:szCs w:val="24"/>
        </w:rPr>
        <w:t xml:space="preserve"> που εξακολουθεί να διατηρεί την Ελλάδα σε εκείνο </w:t>
      </w:r>
      <w:r w:rsidRPr="00AF4FD9">
        <w:rPr>
          <w:rFonts w:eastAsia="Times New Roman"/>
          <w:color w:val="212121"/>
          <w:szCs w:val="24"/>
        </w:rPr>
        <w:t>το γκρουπ των ελάχιστων χωρών του πλανήτη στις οποίες δεν επιτρέπεται η ίδ</w:t>
      </w:r>
      <w:r>
        <w:rPr>
          <w:rFonts w:eastAsia="Times New Roman"/>
          <w:color w:val="212121"/>
          <w:szCs w:val="24"/>
        </w:rPr>
        <w:t>ρυση μη κρατικών πανεπιστημίων.</w:t>
      </w:r>
    </w:p>
    <w:p w14:paraId="098561BB"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Χρειάζεται, όμως, ν</w:t>
      </w:r>
      <w:r w:rsidRPr="00AF4FD9">
        <w:rPr>
          <w:rFonts w:eastAsia="Times New Roman"/>
          <w:color w:val="212121"/>
          <w:szCs w:val="24"/>
        </w:rPr>
        <w:t>α σημειώσουμε και κάτι ακόμα</w:t>
      </w:r>
      <w:r>
        <w:rPr>
          <w:rFonts w:eastAsia="Times New Roman"/>
          <w:color w:val="212121"/>
          <w:szCs w:val="24"/>
        </w:rPr>
        <w:t>. Το μέλλον</w:t>
      </w:r>
      <w:r w:rsidRPr="00AF4FD9">
        <w:rPr>
          <w:rFonts w:eastAsia="Times New Roman"/>
          <w:color w:val="212121"/>
          <w:szCs w:val="24"/>
        </w:rPr>
        <w:t xml:space="preserve"> ανήκει στην πραγματικά αυτοδιοικούμενη </w:t>
      </w:r>
      <w:r>
        <w:rPr>
          <w:rFonts w:eastAsia="Times New Roman"/>
          <w:color w:val="212121"/>
          <w:szCs w:val="24"/>
        </w:rPr>
        <w:t>και αυτοτελή εκπαίδευση. Δ</w:t>
      </w:r>
      <w:r w:rsidRPr="00AF4FD9">
        <w:rPr>
          <w:rFonts w:eastAsia="Times New Roman"/>
          <w:color w:val="212121"/>
          <w:szCs w:val="24"/>
        </w:rPr>
        <w:t>εν αναφέρομαι τόσο στη δυν</w:t>
      </w:r>
      <w:r w:rsidRPr="00AF4FD9">
        <w:rPr>
          <w:rFonts w:eastAsia="Times New Roman"/>
          <w:color w:val="212121"/>
          <w:szCs w:val="24"/>
        </w:rPr>
        <w:t>ατότητα ίδρυσης ιδιωτικών πανεπιστημίων</w:t>
      </w:r>
      <w:r>
        <w:rPr>
          <w:rFonts w:eastAsia="Times New Roman"/>
          <w:color w:val="212121"/>
          <w:szCs w:val="24"/>
        </w:rPr>
        <w:t>. Με απασχολεί</w:t>
      </w:r>
      <w:r w:rsidRPr="00AF4FD9">
        <w:rPr>
          <w:rFonts w:eastAsia="Times New Roman"/>
          <w:color w:val="212121"/>
          <w:szCs w:val="24"/>
        </w:rPr>
        <w:t xml:space="preserve"> το μέλλον της δημόσιας τριτοβάθμιας εκπαίδευσης</w:t>
      </w:r>
      <w:r>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μιας</w:t>
      </w:r>
      <w:r w:rsidRPr="00AF4FD9">
        <w:rPr>
          <w:rFonts w:eastAsia="Times New Roman"/>
          <w:color w:val="212121"/>
          <w:szCs w:val="24"/>
        </w:rPr>
        <w:t xml:space="preserve"> εκπαίδευση</w:t>
      </w:r>
      <w:r>
        <w:rPr>
          <w:rFonts w:eastAsia="Times New Roman"/>
          <w:color w:val="212121"/>
          <w:szCs w:val="24"/>
        </w:rPr>
        <w:t>ς</w:t>
      </w:r>
      <w:r w:rsidRPr="00AF4FD9">
        <w:rPr>
          <w:rFonts w:eastAsia="Times New Roman"/>
          <w:color w:val="212121"/>
          <w:szCs w:val="24"/>
        </w:rPr>
        <w:t xml:space="preserve"> που μπορεί να παραμείνει δημόσια</w:t>
      </w:r>
      <w:r>
        <w:rPr>
          <w:rFonts w:eastAsia="Times New Roman"/>
          <w:color w:val="212121"/>
          <w:szCs w:val="24"/>
        </w:rPr>
        <w:t>,</w:t>
      </w:r>
      <w:r w:rsidRPr="00AF4FD9">
        <w:rPr>
          <w:rFonts w:eastAsia="Times New Roman"/>
          <w:color w:val="212121"/>
          <w:szCs w:val="24"/>
        </w:rPr>
        <w:t xml:space="preserve"> αλλά οφείλει να ξεφύγει από τον εναγκαλισμό του κράτους και να διαμορφώσει σύγχρονους εκπαιδευτικούς ο</w:t>
      </w:r>
      <w:r w:rsidRPr="00AF4FD9">
        <w:rPr>
          <w:rFonts w:eastAsia="Times New Roman"/>
          <w:color w:val="212121"/>
          <w:szCs w:val="24"/>
        </w:rPr>
        <w:t xml:space="preserve">ργανισμούς ανεξάρτητους από κόμματα και </w:t>
      </w:r>
      <w:r>
        <w:rPr>
          <w:rFonts w:eastAsia="Times New Roman"/>
          <w:color w:val="212121"/>
          <w:szCs w:val="24"/>
        </w:rPr>
        <w:t xml:space="preserve">κυβερνήσεις. </w:t>
      </w:r>
    </w:p>
    <w:p w14:paraId="098561BC"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Μέσα από τον ανταγωνισμό με </w:t>
      </w:r>
      <w:r w:rsidRPr="00AF4FD9">
        <w:rPr>
          <w:rFonts w:eastAsia="Times New Roman"/>
          <w:color w:val="212121"/>
          <w:szCs w:val="24"/>
        </w:rPr>
        <w:t xml:space="preserve">τα </w:t>
      </w:r>
      <w:r>
        <w:rPr>
          <w:rFonts w:eastAsia="Times New Roman"/>
          <w:color w:val="212121"/>
          <w:szCs w:val="24"/>
        </w:rPr>
        <w:t>μη κρατικά πανεπιστήμια η δ</w:t>
      </w:r>
      <w:r w:rsidRPr="00AF4FD9">
        <w:rPr>
          <w:rFonts w:eastAsia="Times New Roman"/>
          <w:color w:val="212121"/>
          <w:szCs w:val="24"/>
        </w:rPr>
        <w:t>ημό</w:t>
      </w:r>
      <w:r>
        <w:rPr>
          <w:rFonts w:eastAsia="Times New Roman"/>
          <w:color w:val="212121"/>
          <w:szCs w:val="24"/>
        </w:rPr>
        <w:t>σια εκπαίδευση θα αναβαθμιστεί. Αντί γι’ αυτό η Κ</w:t>
      </w:r>
      <w:r w:rsidRPr="00AF4FD9">
        <w:rPr>
          <w:rFonts w:eastAsia="Times New Roman"/>
          <w:color w:val="212121"/>
          <w:szCs w:val="24"/>
        </w:rPr>
        <w:t>υβέρνηση υποβαθμίζει την ανώτατη</w:t>
      </w:r>
      <w:r>
        <w:rPr>
          <w:rFonts w:eastAsia="Times New Roman"/>
          <w:color w:val="212121"/>
          <w:szCs w:val="24"/>
        </w:rPr>
        <w:t xml:space="preserve"> εκπαίδευση με τις συγχωνεύσεις, κατ’ επίφαση ανωτατοποιήσει</w:t>
      </w:r>
      <w:r>
        <w:rPr>
          <w:rFonts w:eastAsia="Times New Roman"/>
          <w:color w:val="212121"/>
          <w:szCs w:val="24"/>
        </w:rPr>
        <w:t>ς σχολών και ιδρυμάτων. Για παράδειγμα, για</w:t>
      </w:r>
      <w:r w:rsidRPr="00AF4FD9">
        <w:rPr>
          <w:rFonts w:eastAsia="Times New Roman"/>
          <w:color w:val="212121"/>
          <w:szCs w:val="24"/>
        </w:rPr>
        <w:t xml:space="preserve"> καθαρά μικροκομματικούς λόγο</w:t>
      </w:r>
      <w:r>
        <w:rPr>
          <w:rFonts w:eastAsia="Times New Roman"/>
          <w:color w:val="212121"/>
          <w:szCs w:val="24"/>
        </w:rPr>
        <w:t>υς και με μία ακατανόητη εμμονή η Κυβέρνηση</w:t>
      </w:r>
      <w:r>
        <w:rPr>
          <w:rFonts w:eastAsia="Times New Roman"/>
          <w:color w:val="212121"/>
          <w:szCs w:val="24"/>
        </w:rPr>
        <w:t>,</w:t>
      </w:r>
      <w:r>
        <w:rPr>
          <w:rFonts w:eastAsia="Times New Roman"/>
          <w:color w:val="212121"/>
          <w:szCs w:val="24"/>
        </w:rPr>
        <w:t xml:space="preserve"> αφού επιχείρησε </w:t>
      </w:r>
      <w:r w:rsidRPr="00AF4FD9">
        <w:rPr>
          <w:rFonts w:eastAsia="Times New Roman"/>
          <w:color w:val="212121"/>
          <w:szCs w:val="24"/>
        </w:rPr>
        <w:t xml:space="preserve">τη συγχώνευση του πανεπιστημίου με </w:t>
      </w:r>
      <w:r>
        <w:rPr>
          <w:rFonts w:eastAsia="Times New Roman"/>
          <w:color w:val="212121"/>
          <w:szCs w:val="24"/>
        </w:rPr>
        <w:t>το ανώτατο τεχνολογικό ίδρυμα στην Πάτρα και είδε</w:t>
      </w:r>
      <w:r w:rsidRPr="00AF4FD9">
        <w:rPr>
          <w:rFonts w:eastAsia="Times New Roman"/>
          <w:color w:val="212121"/>
          <w:szCs w:val="24"/>
        </w:rPr>
        <w:t xml:space="preserve"> ότι δεν της βγαίνει</w:t>
      </w:r>
      <w:r>
        <w:rPr>
          <w:rFonts w:eastAsia="Times New Roman"/>
          <w:color w:val="212121"/>
          <w:szCs w:val="24"/>
        </w:rPr>
        <w:t>,</w:t>
      </w:r>
      <w:r w:rsidRPr="00AF4FD9">
        <w:rPr>
          <w:rFonts w:eastAsia="Times New Roman"/>
          <w:color w:val="212121"/>
          <w:szCs w:val="24"/>
        </w:rPr>
        <w:t xml:space="preserve"> τώρα προσχώρησε σ</w:t>
      </w:r>
      <w:r w:rsidRPr="00AF4FD9">
        <w:rPr>
          <w:rFonts w:eastAsia="Times New Roman"/>
          <w:color w:val="212121"/>
          <w:szCs w:val="24"/>
        </w:rPr>
        <w:t>την πρόταση για σαλαμοποίηση του ανώτατου τεχνολογικού Ιδρύματος</w:t>
      </w:r>
      <w:r>
        <w:rPr>
          <w:rFonts w:eastAsia="Times New Roman"/>
          <w:color w:val="212121"/>
          <w:szCs w:val="24"/>
        </w:rPr>
        <w:t>.</w:t>
      </w:r>
    </w:p>
    <w:p w14:paraId="098561BD"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w:t>
      </w:r>
      <w:r>
        <w:rPr>
          <w:rFonts w:eastAsia="Times New Roman"/>
          <w:color w:val="212121"/>
          <w:szCs w:val="24"/>
        </w:rPr>
        <w:t>ή</w:t>
      </w:r>
      <w:r>
        <w:rPr>
          <w:rFonts w:eastAsia="Times New Roman"/>
          <w:color w:val="212121"/>
          <w:szCs w:val="24"/>
        </w:rPr>
        <w:t>)</w:t>
      </w:r>
    </w:p>
    <w:p w14:paraId="098561BE"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Ένα λεπτό, κύριε Πρόεδρε.</w:t>
      </w:r>
    </w:p>
    <w:p w14:paraId="098561BF"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Ένα κομμάτι στο Ανοι</w:t>
      </w:r>
      <w:r>
        <w:rPr>
          <w:rFonts w:eastAsia="Times New Roman"/>
          <w:color w:val="212121"/>
          <w:szCs w:val="24"/>
        </w:rPr>
        <w:t>κ</w:t>
      </w:r>
      <w:r>
        <w:rPr>
          <w:rFonts w:eastAsia="Times New Roman"/>
          <w:color w:val="212121"/>
          <w:szCs w:val="24"/>
        </w:rPr>
        <w:t>τό Π</w:t>
      </w:r>
      <w:r w:rsidRPr="00AF4FD9">
        <w:rPr>
          <w:rFonts w:eastAsia="Times New Roman"/>
          <w:color w:val="212121"/>
          <w:szCs w:val="24"/>
        </w:rPr>
        <w:t>ανεπιστήμιο</w:t>
      </w:r>
      <w:r>
        <w:rPr>
          <w:rFonts w:eastAsia="Times New Roman"/>
          <w:color w:val="212121"/>
          <w:szCs w:val="24"/>
        </w:rPr>
        <w:t>,</w:t>
      </w:r>
      <w:r w:rsidRPr="00AF4FD9">
        <w:rPr>
          <w:rFonts w:eastAsia="Times New Roman"/>
          <w:color w:val="212121"/>
          <w:szCs w:val="24"/>
        </w:rPr>
        <w:t xml:space="preserve"> το άλλο κομμάτι του ΤΕΙ στο πανεπιστήμιο</w:t>
      </w:r>
      <w:r>
        <w:rPr>
          <w:rFonts w:eastAsia="Times New Roman"/>
          <w:color w:val="212121"/>
          <w:szCs w:val="24"/>
        </w:rPr>
        <w:t xml:space="preserve">, </w:t>
      </w:r>
      <w:r>
        <w:rPr>
          <w:rFonts w:eastAsia="Times New Roman"/>
          <w:color w:val="212121"/>
          <w:szCs w:val="24"/>
        </w:rPr>
        <w:t>με κανένα κριτήριο, Με</w:t>
      </w:r>
      <w:r w:rsidRPr="00AF4FD9">
        <w:rPr>
          <w:rFonts w:eastAsia="Times New Roman"/>
          <w:color w:val="212121"/>
          <w:szCs w:val="24"/>
        </w:rPr>
        <w:t xml:space="preserve"> αυτό</w:t>
      </w:r>
      <w:r>
        <w:rPr>
          <w:rFonts w:eastAsia="Times New Roman"/>
          <w:color w:val="212121"/>
          <w:szCs w:val="24"/>
        </w:rPr>
        <w:t>ν</w:t>
      </w:r>
      <w:r w:rsidRPr="00AF4FD9">
        <w:rPr>
          <w:rFonts w:eastAsia="Times New Roman"/>
          <w:color w:val="212121"/>
          <w:szCs w:val="24"/>
        </w:rPr>
        <w:t xml:space="preserve"> τον τρόπο</w:t>
      </w:r>
      <w:r>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όμως,</w:t>
      </w:r>
      <w:r w:rsidRPr="00AF4FD9">
        <w:rPr>
          <w:rFonts w:eastAsia="Times New Roman"/>
          <w:color w:val="212121"/>
          <w:szCs w:val="24"/>
        </w:rPr>
        <w:t xml:space="preserve"> υποσκάπτεται η ποιότητα εκπαίδευ</w:t>
      </w:r>
      <w:r>
        <w:rPr>
          <w:rFonts w:eastAsia="Times New Roman"/>
          <w:color w:val="212121"/>
          <w:szCs w:val="24"/>
        </w:rPr>
        <w:t xml:space="preserve">σης του </w:t>
      </w:r>
      <w:r>
        <w:rPr>
          <w:rFonts w:eastAsia="Times New Roman"/>
          <w:color w:val="212121"/>
          <w:szCs w:val="24"/>
        </w:rPr>
        <w:t>τεχνολογικού τομέα</w:t>
      </w:r>
      <w:r>
        <w:rPr>
          <w:rFonts w:eastAsia="Times New Roman"/>
          <w:color w:val="212121"/>
          <w:szCs w:val="24"/>
        </w:rPr>
        <w:t xml:space="preserve"> του Π</w:t>
      </w:r>
      <w:r w:rsidRPr="00AF4FD9">
        <w:rPr>
          <w:rFonts w:eastAsia="Times New Roman"/>
          <w:color w:val="212121"/>
          <w:szCs w:val="24"/>
        </w:rPr>
        <w:t>ανεπιστημίου της Πάτρας</w:t>
      </w:r>
      <w:r>
        <w:rPr>
          <w:rFonts w:eastAsia="Times New Roman"/>
          <w:color w:val="212121"/>
          <w:szCs w:val="24"/>
        </w:rPr>
        <w:t>,</w:t>
      </w:r>
      <w:r w:rsidRPr="00AF4FD9">
        <w:rPr>
          <w:rFonts w:eastAsia="Times New Roman"/>
          <w:color w:val="212121"/>
          <w:szCs w:val="24"/>
        </w:rPr>
        <w:t xml:space="preserve"> η αυτοτέλεια λειτουργίας ενός σπουδαίου</w:t>
      </w:r>
      <w:r>
        <w:rPr>
          <w:rFonts w:eastAsia="Times New Roman"/>
          <w:color w:val="212121"/>
          <w:szCs w:val="24"/>
        </w:rPr>
        <w:t xml:space="preserve"> ΤΕΙ</w:t>
      </w:r>
      <w:r w:rsidRPr="00AF4FD9">
        <w:rPr>
          <w:rFonts w:eastAsia="Times New Roman"/>
          <w:color w:val="212121"/>
          <w:szCs w:val="24"/>
        </w:rPr>
        <w:t xml:space="preserve"> και επιχειρείται μία ξεκάθαρη αλλαγή προσανατολισμού του Ανοικτού Πανεπιστημί</w:t>
      </w:r>
      <w:r w:rsidRPr="00AF4FD9">
        <w:rPr>
          <w:rFonts w:eastAsia="Times New Roman"/>
          <w:color w:val="212121"/>
          <w:szCs w:val="24"/>
        </w:rPr>
        <w:t>ου</w:t>
      </w:r>
      <w:r>
        <w:rPr>
          <w:rFonts w:eastAsia="Times New Roman"/>
          <w:color w:val="212121"/>
          <w:szCs w:val="24"/>
        </w:rPr>
        <w:t>,</w:t>
      </w:r>
      <w:r w:rsidRPr="00AF4FD9">
        <w:rPr>
          <w:rFonts w:eastAsia="Times New Roman"/>
          <w:color w:val="212121"/>
          <w:szCs w:val="24"/>
        </w:rPr>
        <w:t xml:space="preserve"> του μόνου φορέα στην Ελλάδα σήμερα</w:t>
      </w:r>
      <w:r>
        <w:rPr>
          <w:rFonts w:eastAsia="Times New Roman"/>
          <w:color w:val="212121"/>
          <w:szCs w:val="24"/>
        </w:rPr>
        <w:t>,</w:t>
      </w:r>
      <w:r w:rsidRPr="00AF4FD9">
        <w:rPr>
          <w:rFonts w:eastAsia="Times New Roman"/>
          <w:color w:val="212121"/>
          <w:szCs w:val="24"/>
        </w:rPr>
        <w:t xml:space="preserve"> που εξυπη</w:t>
      </w:r>
      <w:r>
        <w:rPr>
          <w:rFonts w:eastAsia="Times New Roman"/>
          <w:color w:val="212121"/>
          <w:szCs w:val="24"/>
        </w:rPr>
        <w:t>ρετεί εξ αποστάσεως εκπαίδευση. Με άλλα λόγια, η Κ</w:t>
      </w:r>
      <w:r w:rsidRPr="00AF4FD9">
        <w:rPr>
          <w:rFonts w:eastAsia="Times New Roman"/>
          <w:color w:val="212121"/>
          <w:szCs w:val="24"/>
        </w:rPr>
        <w:t xml:space="preserve">υβέρνηση </w:t>
      </w:r>
      <w:r>
        <w:rPr>
          <w:rFonts w:eastAsia="Times New Roman"/>
          <w:color w:val="212121"/>
          <w:szCs w:val="24"/>
        </w:rPr>
        <w:t>βαπτίζει ως</w:t>
      </w:r>
      <w:r w:rsidRPr="00AF4FD9">
        <w:rPr>
          <w:rFonts w:eastAsia="Times New Roman"/>
          <w:color w:val="212121"/>
          <w:szCs w:val="24"/>
        </w:rPr>
        <w:t xml:space="preserve"> μεταρρύθμιση στη δημόσια δωρεάν παιδεία την ισοπέδωση</w:t>
      </w:r>
      <w:r>
        <w:rPr>
          <w:rFonts w:eastAsia="Times New Roman"/>
          <w:color w:val="212121"/>
          <w:szCs w:val="24"/>
        </w:rPr>
        <w:t>.</w:t>
      </w:r>
    </w:p>
    <w:p w14:paraId="098561C0"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Ο</w:t>
      </w:r>
      <w:r w:rsidRPr="00AF4FD9">
        <w:rPr>
          <w:rFonts w:eastAsia="Times New Roman"/>
          <w:color w:val="212121"/>
          <w:szCs w:val="24"/>
        </w:rPr>
        <w:t xml:space="preserve"> μετασχηματισμός της ελληνικής κοινωνίας σε μία κοινωνία παραγωγικών πολιτών με </w:t>
      </w:r>
      <w:r w:rsidRPr="00AF4FD9">
        <w:rPr>
          <w:rFonts w:eastAsia="Times New Roman"/>
          <w:color w:val="212121"/>
          <w:szCs w:val="24"/>
        </w:rPr>
        <w:t xml:space="preserve">κρίση και </w:t>
      </w:r>
      <w:r>
        <w:rPr>
          <w:rFonts w:eastAsia="Times New Roman"/>
          <w:color w:val="212121"/>
          <w:szCs w:val="24"/>
        </w:rPr>
        <w:t xml:space="preserve">σύγχρονη νοοτροπία </w:t>
      </w:r>
      <w:r w:rsidRPr="00AF4FD9">
        <w:rPr>
          <w:rFonts w:eastAsia="Times New Roman"/>
          <w:color w:val="212121"/>
          <w:szCs w:val="24"/>
        </w:rPr>
        <w:t>διέρχεται μέσα από μία σειρά ριζικών αλλαγών στη δημόσια ανώτατη εκπαίδευση και νέου τύπου σχολές που θα βγάζουν πτυχιούχους και θα ανταποκρίνονται στις ανάγκες της σύγχρονης αγοράς εργασίας</w:t>
      </w:r>
      <w:r>
        <w:rPr>
          <w:rFonts w:eastAsia="Times New Roman"/>
          <w:color w:val="212121"/>
          <w:szCs w:val="24"/>
        </w:rPr>
        <w:t>.</w:t>
      </w:r>
    </w:p>
    <w:p w14:paraId="098561C1"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Η εμμονή σας, κυρίες και κύριοι της</w:t>
      </w:r>
      <w:r>
        <w:rPr>
          <w:rFonts w:eastAsia="Times New Roman"/>
          <w:color w:val="212121"/>
          <w:szCs w:val="24"/>
        </w:rPr>
        <w:t xml:space="preserve"> Κ</w:t>
      </w:r>
      <w:r w:rsidRPr="00AF4FD9">
        <w:rPr>
          <w:rFonts w:eastAsia="Times New Roman"/>
          <w:color w:val="212121"/>
          <w:szCs w:val="24"/>
        </w:rPr>
        <w:t>υβέρνησης</w:t>
      </w:r>
      <w:r>
        <w:rPr>
          <w:rFonts w:eastAsia="Times New Roman"/>
          <w:color w:val="212121"/>
          <w:szCs w:val="24"/>
        </w:rPr>
        <w:t>, στη μη</w:t>
      </w:r>
      <w:r w:rsidRPr="00AF4FD9">
        <w:rPr>
          <w:rFonts w:eastAsia="Times New Roman"/>
          <w:color w:val="212121"/>
          <w:szCs w:val="24"/>
        </w:rPr>
        <w:t xml:space="preserve"> αλλαγή του άρθρου 16 </w:t>
      </w:r>
      <w:r>
        <w:rPr>
          <w:rFonts w:eastAsia="Times New Roman"/>
          <w:color w:val="212121"/>
          <w:szCs w:val="24"/>
        </w:rPr>
        <w:t>αποτελεί μια σκληρή ταξική επιλογή π</w:t>
      </w:r>
      <w:r w:rsidRPr="00AF4FD9">
        <w:rPr>
          <w:rFonts w:eastAsia="Times New Roman"/>
          <w:color w:val="212121"/>
          <w:szCs w:val="24"/>
        </w:rPr>
        <w:t>ρος όφελος αυτών που έχουν να πληρώσουν</w:t>
      </w:r>
      <w:r>
        <w:rPr>
          <w:rFonts w:eastAsia="Times New Roman"/>
          <w:color w:val="212121"/>
          <w:szCs w:val="24"/>
        </w:rPr>
        <w:t>,</w:t>
      </w:r>
      <w:r w:rsidRPr="00AF4FD9">
        <w:rPr>
          <w:rFonts w:eastAsia="Times New Roman"/>
          <w:color w:val="212121"/>
          <w:szCs w:val="24"/>
        </w:rPr>
        <w:t xml:space="preserve"> γιατί αυτοί θα εξακολουθούν να </w:t>
      </w:r>
      <w:r>
        <w:rPr>
          <w:rFonts w:eastAsia="Times New Roman"/>
          <w:color w:val="212121"/>
          <w:szCs w:val="24"/>
        </w:rPr>
        <w:t>στέλνουν</w:t>
      </w:r>
      <w:r w:rsidRPr="00AF4FD9">
        <w:rPr>
          <w:rFonts w:eastAsia="Times New Roman"/>
          <w:color w:val="212121"/>
          <w:szCs w:val="24"/>
        </w:rPr>
        <w:t xml:space="preserve"> τα παιδιά τους στο εξωτερικό σε ιδιωτικά πανεπιστήμια που ενσωματώνουν τις πλέον σύγχρονες εκπαιδε</w:t>
      </w:r>
      <w:r w:rsidRPr="00AF4FD9">
        <w:rPr>
          <w:rFonts w:eastAsia="Times New Roman"/>
          <w:color w:val="212121"/>
          <w:szCs w:val="24"/>
        </w:rPr>
        <w:t xml:space="preserve">υτικές τεχνολογίες και τα πλέον </w:t>
      </w:r>
      <w:r>
        <w:rPr>
          <w:rFonts w:eastAsia="Times New Roman"/>
          <w:color w:val="212121"/>
          <w:szCs w:val="24"/>
        </w:rPr>
        <w:t>κατάλληλα προγράμματα σπουδών. Οι</w:t>
      </w:r>
      <w:r w:rsidRPr="00AF4FD9">
        <w:rPr>
          <w:rFonts w:eastAsia="Times New Roman"/>
          <w:color w:val="212121"/>
          <w:szCs w:val="24"/>
        </w:rPr>
        <w:t xml:space="preserve"> απλοί Έλληνες πολίτες</w:t>
      </w:r>
      <w:r>
        <w:rPr>
          <w:rFonts w:eastAsia="Times New Roman"/>
          <w:color w:val="212121"/>
          <w:szCs w:val="24"/>
        </w:rPr>
        <w:t>, τα παιδιά της ε</w:t>
      </w:r>
      <w:r w:rsidRPr="00AF4FD9">
        <w:rPr>
          <w:rFonts w:eastAsia="Times New Roman"/>
          <w:color w:val="212121"/>
          <w:szCs w:val="24"/>
        </w:rPr>
        <w:t>λληνικής περιφέρειας</w:t>
      </w:r>
      <w:r>
        <w:rPr>
          <w:rFonts w:eastAsia="Times New Roman"/>
          <w:color w:val="212121"/>
          <w:szCs w:val="24"/>
        </w:rPr>
        <w:t>,</w:t>
      </w:r>
      <w:r w:rsidRPr="00AF4FD9">
        <w:rPr>
          <w:rFonts w:eastAsia="Times New Roman"/>
          <w:color w:val="212121"/>
          <w:szCs w:val="24"/>
        </w:rPr>
        <w:t xml:space="preserve"> δεν θα έχουν αυτή τη δυνατότητα</w:t>
      </w:r>
      <w:r>
        <w:rPr>
          <w:rFonts w:eastAsia="Times New Roman"/>
          <w:color w:val="212121"/>
          <w:szCs w:val="24"/>
        </w:rPr>
        <w:t>. Θ</w:t>
      </w:r>
      <w:r w:rsidRPr="00AF4FD9">
        <w:rPr>
          <w:rFonts w:eastAsia="Times New Roman"/>
          <w:color w:val="212121"/>
          <w:szCs w:val="24"/>
        </w:rPr>
        <w:t>α είναι καταδικασμένα σε μία υποβαθμισμένη τριτοβάθμια εκπαίδευση</w:t>
      </w:r>
      <w:r>
        <w:rPr>
          <w:rFonts w:eastAsia="Times New Roman"/>
          <w:color w:val="212121"/>
          <w:szCs w:val="24"/>
        </w:rPr>
        <w:t>,</w:t>
      </w:r>
      <w:r w:rsidRPr="00AF4FD9">
        <w:rPr>
          <w:rFonts w:eastAsia="Times New Roman"/>
          <w:color w:val="212121"/>
          <w:szCs w:val="24"/>
        </w:rPr>
        <w:t xml:space="preserve"> που θα παραμείνει κο</w:t>
      </w:r>
      <w:r>
        <w:rPr>
          <w:rFonts w:eastAsia="Times New Roman"/>
          <w:color w:val="212121"/>
          <w:szCs w:val="24"/>
        </w:rPr>
        <w:t>μματικά κ</w:t>
      </w:r>
      <w:r>
        <w:rPr>
          <w:rFonts w:eastAsia="Times New Roman"/>
          <w:color w:val="212121"/>
          <w:szCs w:val="24"/>
        </w:rPr>
        <w:t>αι κρατικά ελεγχόμενη κ</w:t>
      </w:r>
      <w:r w:rsidRPr="00AF4FD9">
        <w:rPr>
          <w:rFonts w:eastAsia="Times New Roman"/>
          <w:color w:val="212121"/>
          <w:szCs w:val="24"/>
        </w:rPr>
        <w:t>αι φυσικά όχι δωρεάν</w:t>
      </w:r>
      <w:r>
        <w:rPr>
          <w:rFonts w:eastAsia="Times New Roman"/>
          <w:color w:val="212121"/>
          <w:szCs w:val="24"/>
        </w:rPr>
        <w:t>.</w:t>
      </w:r>
    </w:p>
    <w:p w14:paraId="098561C2"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Κυρίες και κύριοι της Κυβέρνησης,</w:t>
      </w:r>
      <w:r w:rsidRPr="00AF4FD9">
        <w:rPr>
          <w:rFonts w:eastAsia="Times New Roman"/>
          <w:color w:val="212121"/>
          <w:szCs w:val="24"/>
        </w:rPr>
        <w:t xml:space="preserve"> δεν</w:t>
      </w:r>
      <w:r>
        <w:rPr>
          <w:rFonts w:eastAsia="Times New Roman"/>
          <w:color w:val="212121"/>
          <w:szCs w:val="24"/>
        </w:rPr>
        <w:t xml:space="preserve"> επιθυμείτε και δεν επιδιώκετε </w:t>
      </w:r>
      <w:r w:rsidRPr="00AF4FD9">
        <w:rPr>
          <w:rFonts w:eastAsia="Times New Roman"/>
          <w:color w:val="212121"/>
          <w:szCs w:val="24"/>
        </w:rPr>
        <w:t>καμ</w:t>
      </w:r>
      <w:r>
        <w:rPr>
          <w:rFonts w:eastAsia="Times New Roman"/>
          <w:color w:val="212121"/>
          <w:szCs w:val="24"/>
        </w:rPr>
        <w:t>μ</w:t>
      </w:r>
      <w:r w:rsidRPr="00AF4FD9">
        <w:rPr>
          <w:rFonts w:eastAsia="Times New Roman"/>
          <w:color w:val="212121"/>
          <w:szCs w:val="24"/>
        </w:rPr>
        <w:t>ία συναίνεση</w:t>
      </w:r>
      <w:r>
        <w:rPr>
          <w:rFonts w:eastAsia="Times New Roman"/>
          <w:color w:val="212121"/>
          <w:szCs w:val="24"/>
        </w:rPr>
        <w:t xml:space="preserve">, ποτέ και πουθενά. Ούτε και στη διαδικασία </w:t>
      </w:r>
      <w:r>
        <w:rPr>
          <w:rFonts w:eastAsia="Times New Roman"/>
          <w:color w:val="212121"/>
          <w:szCs w:val="24"/>
        </w:rPr>
        <w:t>Α</w:t>
      </w:r>
      <w:r>
        <w:rPr>
          <w:rFonts w:eastAsia="Times New Roman"/>
          <w:color w:val="212121"/>
          <w:szCs w:val="24"/>
        </w:rPr>
        <w:t>ναθεώρησης του Συ</w:t>
      </w:r>
      <w:r w:rsidRPr="00AF4FD9">
        <w:rPr>
          <w:rFonts w:eastAsia="Times New Roman"/>
          <w:color w:val="212121"/>
          <w:szCs w:val="24"/>
        </w:rPr>
        <w:t>ντάγματος</w:t>
      </w:r>
      <w:r>
        <w:rPr>
          <w:rFonts w:eastAsia="Times New Roman"/>
          <w:color w:val="212121"/>
          <w:szCs w:val="24"/>
        </w:rPr>
        <w:t>. Επιθυμείτε τις συγκρούσεις για να εκφράζετε</w:t>
      </w:r>
      <w:r w:rsidRPr="00AF4FD9">
        <w:rPr>
          <w:rFonts w:eastAsia="Times New Roman"/>
          <w:color w:val="212121"/>
          <w:szCs w:val="24"/>
        </w:rPr>
        <w:t xml:space="preserve"> συνθήματα </w:t>
      </w:r>
      <w:r>
        <w:rPr>
          <w:rFonts w:eastAsia="Times New Roman"/>
          <w:color w:val="212121"/>
          <w:szCs w:val="24"/>
        </w:rPr>
        <w:t>ψευτο</w:t>
      </w:r>
      <w:r w:rsidRPr="00AF4FD9">
        <w:rPr>
          <w:rFonts w:eastAsia="Times New Roman"/>
          <w:color w:val="212121"/>
          <w:szCs w:val="24"/>
        </w:rPr>
        <w:t>προοδευτισμού</w:t>
      </w:r>
      <w:r>
        <w:rPr>
          <w:rFonts w:eastAsia="Times New Roman"/>
          <w:color w:val="212121"/>
          <w:szCs w:val="24"/>
        </w:rPr>
        <w:t>,</w:t>
      </w:r>
      <w:r w:rsidRPr="00AF4FD9">
        <w:rPr>
          <w:rFonts w:eastAsia="Times New Roman"/>
          <w:color w:val="212121"/>
          <w:szCs w:val="24"/>
        </w:rPr>
        <w:t xml:space="preserve"> αλλά όχι επιχειρήματα</w:t>
      </w:r>
      <w:r>
        <w:rPr>
          <w:rFonts w:eastAsia="Times New Roman"/>
          <w:color w:val="212121"/>
          <w:szCs w:val="24"/>
        </w:rPr>
        <w:t>. Ε</w:t>
      </w:r>
      <w:r w:rsidRPr="00AF4FD9">
        <w:rPr>
          <w:rFonts w:eastAsia="Times New Roman"/>
          <w:color w:val="212121"/>
          <w:szCs w:val="24"/>
        </w:rPr>
        <w:t xml:space="preserve">πιθυμείτε την </w:t>
      </w:r>
      <w:r>
        <w:rPr>
          <w:rFonts w:eastAsia="Times New Roman"/>
          <w:color w:val="212121"/>
          <w:szCs w:val="24"/>
        </w:rPr>
        <w:t>εργαλειοποίηση όλων των θεσμών για να ικανοποιείτε</w:t>
      </w:r>
      <w:r w:rsidRPr="00AF4FD9">
        <w:rPr>
          <w:rFonts w:eastAsia="Times New Roman"/>
          <w:color w:val="212121"/>
          <w:szCs w:val="24"/>
        </w:rPr>
        <w:t xml:space="preserve"> τις ιδεοληψίες σας και τα αυτιά ενός στενού κομματικού ακροατηρίου</w:t>
      </w:r>
      <w:r>
        <w:rPr>
          <w:rFonts w:eastAsia="Times New Roman"/>
          <w:color w:val="212121"/>
          <w:szCs w:val="24"/>
        </w:rPr>
        <w:t>,</w:t>
      </w:r>
      <w:r w:rsidRPr="00AF4FD9">
        <w:rPr>
          <w:rFonts w:eastAsia="Times New Roman"/>
          <w:color w:val="212121"/>
          <w:szCs w:val="24"/>
        </w:rPr>
        <w:t xml:space="preserve"> απέναντ</w:t>
      </w:r>
      <w:r>
        <w:rPr>
          <w:rFonts w:eastAsia="Times New Roman"/>
          <w:color w:val="212121"/>
          <w:szCs w:val="24"/>
        </w:rPr>
        <w:t xml:space="preserve">ι στο οποίο αισθάνεστε υπόλογοι, </w:t>
      </w:r>
      <w:r w:rsidRPr="00AF4FD9">
        <w:rPr>
          <w:rFonts w:eastAsia="Times New Roman"/>
          <w:color w:val="212121"/>
          <w:szCs w:val="24"/>
        </w:rPr>
        <w:t xml:space="preserve">καθώς από </w:t>
      </w:r>
      <w:r w:rsidRPr="00345E12">
        <w:rPr>
          <w:rFonts w:eastAsia="Times New Roman"/>
          <w:color w:val="212121"/>
          <w:szCs w:val="24"/>
        </w:rPr>
        <w:t>αντάρτες των μνημονίων</w:t>
      </w:r>
      <w:r>
        <w:rPr>
          <w:rFonts w:eastAsia="Times New Roman"/>
          <w:color w:val="212121"/>
          <w:szCs w:val="24"/>
        </w:rPr>
        <w:t xml:space="preserve"> γίνατε οι καλύτεροι υπηρέτες </w:t>
      </w:r>
      <w:r w:rsidRPr="00AF4FD9">
        <w:rPr>
          <w:rFonts w:eastAsia="Times New Roman"/>
          <w:color w:val="212121"/>
          <w:szCs w:val="24"/>
        </w:rPr>
        <w:t>των δανειστών</w:t>
      </w:r>
      <w:r>
        <w:rPr>
          <w:rFonts w:eastAsia="Times New Roman"/>
          <w:color w:val="212121"/>
          <w:szCs w:val="24"/>
        </w:rPr>
        <w:t>. Δ</w:t>
      </w:r>
      <w:r w:rsidRPr="00AF4FD9">
        <w:rPr>
          <w:rFonts w:eastAsia="Times New Roman"/>
          <w:color w:val="212121"/>
          <w:szCs w:val="24"/>
        </w:rPr>
        <w:t>εν θα ξεφύγετε ούτε από τη</w:t>
      </w:r>
      <w:r>
        <w:rPr>
          <w:rFonts w:eastAsia="Times New Roman"/>
          <w:color w:val="212121"/>
          <w:szCs w:val="24"/>
        </w:rPr>
        <w:t>ν αλήθεια ούτε τις ευθύνες σας. Κ</w:t>
      </w:r>
      <w:r w:rsidRPr="00AF4FD9">
        <w:rPr>
          <w:rFonts w:eastAsia="Times New Roman"/>
          <w:color w:val="212121"/>
          <w:szCs w:val="24"/>
        </w:rPr>
        <w:t>αι</w:t>
      </w:r>
      <w:r>
        <w:rPr>
          <w:rFonts w:eastAsia="Times New Roman"/>
          <w:color w:val="212121"/>
          <w:szCs w:val="24"/>
        </w:rPr>
        <w:t xml:space="preserve">, </w:t>
      </w:r>
      <w:r w:rsidRPr="00AF4FD9">
        <w:rPr>
          <w:rFonts w:eastAsia="Times New Roman"/>
          <w:color w:val="212121"/>
          <w:szCs w:val="24"/>
        </w:rPr>
        <w:t>φυσικά</w:t>
      </w:r>
      <w:r>
        <w:rPr>
          <w:rFonts w:eastAsia="Times New Roman"/>
          <w:color w:val="212121"/>
          <w:szCs w:val="24"/>
        </w:rPr>
        <w:t>,</w:t>
      </w:r>
      <w:r w:rsidRPr="00AF4FD9">
        <w:rPr>
          <w:rFonts w:eastAsia="Times New Roman"/>
          <w:color w:val="212121"/>
          <w:szCs w:val="24"/>
        </w:rPr>
        <w:t xml:space="preserve"> δεν θα ξεφύγετε </w:t>
      </w:r>
      <w:r>
        <w:rPr>
          <w:rFonts w:eastAsia="Times New Roman"/>
          <w:color w:val="212121"/>
          <w:szCs w:val="24"/>
        </w:rPr>
        <w:t>ούτε από</w:t>
      </w:r>
      <w:r w:rsidRPr="00AF4FD9">
        <w:rPr>
          <w:rFonts w:eastAsia="Times New Roman"/>
          <w:color w:val="212121"/>
          <w:szCs w:val="24"/>
        </w:rPr>
        <w:t xml:space="preserve"> τις εσωτερικές </w:t>
      </w:r>
      <w:r>
        <w:rPr>
          <w:rFonts w:eastAsia="Times New Roman"/>
          <w:color w:val="212121"/>
          <w:szCs w:val="24"/>
        </w:rPr>
        <w:t>σας έριδες και διαμάχες</w:t>
      </w:r>
      <w:r>
        <w:rPr>
          <w:rFonts w:eastAsia="Times New Roman"/>
          <w:color w:val="212121"/>
          <w:szCs w:val="24"/>
        </w:rPr>
        <w:t>,</w:t>
      </w:r>
      <w:r>
        <w:rPr>
          <w:rFonts w:eastAsia="Times New Roman"/>
          <w:color w:val="212121"/>
          <w:szCs w:val="24"/>
        </w:rPr>
        <w:t xml:space="preserve"> ψ</w:t>
      </w:r>
      <w:r w:rsidRPr="00AF4FD9">
        <w:rPr>
          <w:rFonts w:eastAsia="Times New Roman"/>
          <w:color w:val="212121"/>
          <w:szCs w:val="24"/>
        </w:rPr>
        <w:t>άχνοντας διαρκώς φανταστικούς εχθρούς</w:t>
      </w:r>
      <w:r>
        <w:rPr>
          <w:rFonts w:eastAsia="Times New Roman"/>
          <w:color w:val="212121"/>
          <w:szCs w:val="24"/>
        </w:rPr>
        <w:t>.</w:t>
      </w:r>
    </w:p>
    <w:p w14:paraId="098561C3"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AF4FD9">
        <w:rPr>
          <w:rFonts w:eastAsia="Times New Roman"/>
          <w:color w:val="212121"/>
          <w:szCs w:val="24"/>
        </w:rPr>
        <w:t>υχαριστώ πολύ</w:t>
      </w:r>
      <w:r>
        <w:rPr>
          <w:rFonts w:eastAsia="Times New Roman"/>
          <w:color w:val="212121"/>
          <w:szCs w:val="24"/>
        </w:rPr>
        <w:t>.</w:t>
      </w:r>
    </w:p>
    <w:p w14:paraId="098561C4" w14:textId="77777777" w:rsidR="00BE639A" w:rsidRDefault="00A212E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w:t>
      </w:r>
      <w:r>
        <w:rPr>
          <w:rFonts w:eastAsia="Times New Roman"/>
          <w:color w:val="212121"/>
          <w:szCs w:val="24"/>
        </w:rPr>
        <w:t>ό την πτέρυγα της Νέας Δημοκρατίας)</w:t>
      </w:r>
    </w:p>
    <w:p w14:paraId="098561C5" w14:textId="77777777" w:rsidR="00BE639A" w:rsidRDefault="00A212EC">
      <w:pPr>
        <w:shd w:val="clear" w:color="auto" w:fill="FFFFFF"/>
        <w:spacing w:line="600" w:lineRule="auto"/>
        <w:ind w:firstLine="720"/>
        <w:jc w:val="both"/>
        <w:rPr>
          <w:rFonts w:eastAsia="Times New Roman"/>
          <w:color w:val="212121"/>
          <w:szCs w:val="24"/>
        </w:rPr>
      </w:pPr>
      <w:r w:rsidRPr="00F465E3">
        <w:rPr>
          <w:rFonts w:eastAsia="Times New Roman"/>
          <w:b/>
          <w:color w:val="212121"/>
          <w:szCs w:val="24"/>
        </w:rPr>
        <w:t>ΠΡΟΕΔΡΕΥΩΝ (Γεώργιος Λαμπρούλης):</w:t>
      </w:r>
      <w:r>
        <w:rPr>
          <w:rFonts w:eastAsia="Times New Roman"/>
          <w:color w:val="212121"/>
          <w:szCs w:val="24"/>
        </w:rPr>
        <w:t xml:space="preserve"> Τον λόγο έχει η κ.</w:t>
      </w:r>
      <w:r w:rsidRPr="00AF4FD9">
        <w:rPr>
          <w:rFonts w:eastAsia="Times New Roman"/>
          <w:color w:val="212121"/>
          <w:szCs w:val="24"/>
        </w:rPr>
        <w:t xml:space="preserve"> </w:t>
      </w:r>
      <w:r>
        <w:rPr>
          <w:rFonts w:eastAsia="Times New Roman"/>
          <w:color w:val="212121"/>
          <w:szCs w:val="24"/>
        </w:rPr>
        <w:t>Χαρά Κεφαλίδου από τη Δημοκρατική Συμπαράταξη.</w:t>
      </w:r>
    </w:p>
    <w:p w14:paraId="098561C6" w14:textId="77777777" w:rsidR="00BE639A" w:rsidRDefault="00A212EC">
      <w:pPr>
        <w:shd w:val="clear" w:color="auto" w:fill="FFFFFF"/>
        <w:spacing w:line="600" w:lineRule="auto"/>
        <w:ind w:firstLine="720"/>
        <w:jc w:val="both"/>
        <w:rPr>
          <w:rFonts w:eastAsia="Times New Roman"/>
          <w:color w:val="212121"/>
          <w:szCs w:val="24"/>
        </w:rPr>
      </w:pPr>
      <w:r w:rsidRPr="00F465E3">
        <w:rPr>
          <w:rFonts w:eastAsia="Times New Roman"/>
          <w:b/>
          <w:color w:val="212121"/>
          <w:szCs w:val="24"/>
        </w:rPr>
        <w:t>ΧΑΡΟΥΛΑ (ΧΑΡ</w:t>
      </w:r>
      <w:r>
        <w:rPr>
          <w:rFonts w:eastAsia="Times New Roman"/>
          <w:b/>
          <w:color w:val="212121"/>
          <w:szCs w:val="24"/>
        </w:rPr>
        <w:t>Α</w:t>
      </w:r>
      <w:r w:rsidRPr="00F465E3">
        <w:rPr>
          <w:rFonts w:eastAsia="Times New Roman"/>
          <w:b/>
          <w:color w:val="212121"/>
          <w:szCs w:val="24"/>
        </w:rPr>
        <w:t>) ΚΕΦΑΛΙΔΟΥ:</w:t>
      </w:r>
      <w:r>
        <w:rPr>
          <w:rFonts w:eastAsia="Times New Roman"/>
          <w:color w:val="212121"/>
          <w:szCs w:val="24"/>
        </w:rPr>
        <w:t xml:space="preserve"> Ε</w:t>
      </w:r>
      <w:r w:rsidRPr="00AF4FD9">
        <w:rPr>
          <w:rFonts w:eastAsia="Times New Roman"/>
          <w:color w:val="212121"/>
          <w:szCs w:val="24"/>
        </w:rPr>
        <w:t>υχαριστώ κύρ</w:t>
      </w:r>
      <w:r>
        <w:rPr>
          <w:rFonts w:eastAsia="Times New Roman"/>
          <w:color w:val="212121"/>
          <w:szCs w:val="24"/>
        </w:rPr>
        <w:t>ιε Π</w:t>
      </w:r>
      <w:r w:rsidRPr="00AF4FD9">
        <w:rPr>
          <w:rFonts w:eastAsia="Times New Roman"/>
          <w:color w:val="212121"/>
          <w:szCs w:val="24"/>
        </w:rPr>
        <w:t>ρόεδρε</w:t>
      </w:r>
      <w:r>
        <w:rPr>
          <w:rFonts w:eastAsia="Times New Roman"/>
          <w:color w:val="212121"/>
          <w:szCs w:val="24"/>
        </w:rPr>
        <w:t>.</w:t>
      </w:r>
    </w:p>
    <w:p w14:paraId="098561C7"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Κύριοι υπουργοί, κυρίες και </w:t>
      </w:r>
      <w:r w:rsidRPr="00AF4FD9">
        <w:rPr>
          <w:rFonts w:eastAsia="Times New Roman"/>
          <w:color w:val="212121"/>
          <w:szCs w:val="24"/>
        </w:rPr>
        <w:t>κύριοι συνάδελφοι</w:t>
      </w:r>
      <w:r>
        <w:rPr>
          <w:rFonts w:eastAsia="Times New Roman"/>
          <w:color w:val="212121"/>
          <w:szCs w:val="24"/>
        </w:rPr>
        <w:t>, το Σ</w:t>
      </w:r>
      <w:r w:rsidRPr="00AF4FD9">
        <w:rPr>
          <w:rFonts w:eastAsia="Times New Roman"/>
          <w:color w:val="212121"/>
          <w:szCs w:val="24"/>
        </w:rPr>
        <w:t>ύνταγμα είναι ο θε</w:t>
      </w:r>
      <w:r w:rsidRPr="00AF4FD9">
        <w:rPr>
          <w:rFonts w:eastAsia="Times New Roman"/>
          <w:color w:val="212121"/>
          <w:szCs w:val="24"/>
        </w:rPr>
        <w:t>μελιώδης νόμος στον οποίο βασίζεται η διαμόρφωση ολόκ</w:t>
      </w:r>
      <w:r>
        <w:rPr>
          <w:rFonts w:eastAsia="Times New Roman"/>
          <w:color w:val="212121"/>
          <w:szCs w:val="24"/>
        </w:rPr>
        <w:t>ληρης της νομοθεσίας της χώρας</w:t>
      </w:r>
      <w:r>
        <w:rPr>
          <w:rFonts w:eastAsia="Times New Roman"/>
          <w:color w:val="212121"/>
          <w:szCs w:val="24"/>
        </w:rPr>
        <w:t>,</w:t>
      </w:r>
      <w:r>
        <w:rPr>
          <w:rFonts w:eastAsia="Times New Roman"/>
          <w:color w:val="212121"/>
          <w:szCs w:val="24"/>
        </w:rPr>
        <w:t xml:space="preserve"> ό</w:t>
      </w:r>
      <w:r w:rsidRPr="00AF4FD9">
        <w:rPr>
          <w:rFonts w:eastAsia="Times New Roman"/>
          <w:color w:val="212121"/>
          <w:szCs w:val="24"/>
        </w:rPr>
        <w:t>σον αφορά τα δικαιώματα και τις υποχρεώσεις των πολιτών</w:t>
      </w:r>
      <w:r>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την οργάνωση και τους βασικούς κανόνες λειτουργίας του κράτους και των θεσμών.</w:t>
      </w:r>
    </w:p>
    <w:p w14:paraId="098561C8"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Από</w:t>
      </w:r>
      <w:r w:rsidRPr="00AF4FD9">
        <w:rPr>
          <w:rFonts w:eastAsia="Times New Roman"/>
          <w:color w:val="212121"/>
          <w:szCs w:val="24"/>
        </w:rPr>
        <w:t xml:space="preserve"> την πρώτη στιγμή της συζήτησης</w:t>
      </w:r>
      <w:r w:rsidRPr="00AF4FD9">
        <w:rPr>
          <w:rFonts w:eastAsia="Times New Roman"/>
          <w:color w:val="212121"/>
          <w:szCs w:val="24"/>
        </w:rPr>
        <w:t xml:space="preserve"> για τ</w:t>
      </w:r>
      <w:r>
        <w:rPr>
          <w:rFonts w:eastAsia="Times New Roman"/>
          <w:color w:val="212121"/>
          <w:szCs w:val="24"/>
        </w:rPr>
        <w:t xml:space="preserve">ην </w:t>
      </w:r>
      <w:r>
        <w:rPr>
          <w:rFonts w:eastAsia="Times New Roman"/>
          <w:color w:val="212121"/>
          <w:szCs w:val="24"/>
        </w:rPr>
        <w:t>Α</w:t>
      </w:r>
      <w:r>
        <w:rPr>
          <w:rFonts w:eastAsia="Times New Roman"/>
          <w:color w:val="212121"/>
          <w:szCs w:val="24"/>
        </w:rPr>
        <w:t>ναθεώρηση του Συ</w:t>
      </w:r>
      <w:r w:rsidRPr="00AF4FD9">
        <w:rPr>
          <w:rFonts w:eastAsia="Times New Roman"/>
          <w:color w:val="212121"/>
          <w:szCs w:val="24"/>
        </w:rPr>
        <w:t>ντάγμ</w:t>
      </w:r>
      <w:r>
        <w:rPr>
          <w:rFonts w:eastAsia="Times New Roman"/>
          <w:color w:val="212121"/>
          <w:szCs w:val="24"/>
        </w:rPr>
        <w:t>ατος τα μηνύματα που εκπέμπονταν</w:t>
      </w:r>
      <w:r w:rsidRPr="00AF4FD9">
        <w:rPr>
          <w:rFonts w:eastAsia="Times New Roman"/>
          <w:color w:val="212121"/>
          <w:szCs w:val="24"/>
        </w:rPr>
        <w:t xml:space="preserve"> δεν </w:t>
      </w:r>
      <w:r>
        <w:rPr>
          <w:rFonts w:eastAsia="Times New Roman"/>
          <w:color w:val="212121"/>
          <w:szCs w:val="24"/>
        </w:rPr>
        <w:t xml:space="preserve">προοιωνίζονταν τίποτα καλό. Η </w:t>
      </w:r>
      <w:r w:rsidRPr="00AF4FD9">
        <w:rPr>
          <w:rFonts w:eastAsia="Times New Roman"/>
          <w:color w:val="212121"/>
          <w:szCs w:val="24"/>
        </w:rPr>
        <w:t xml:space="preserve">οσμή της ιδεοληψίας και της </w:t>
      </w:r>
      <w:r>
        <w:rPr>
          <w:rFonts w:eastAsia="Times New Roman"/>
          <w:color w:val="212121"/>
          <w:szCs w:val="24"/>
        </w:rPr>
        <w:t>βουλησιαρχίας</w:t>
      </w:r>
      <w:r>
        <w:rPr>
          <w:rFonts w:eastAsia="Times New Roman"/>
          <w:color w:val="212121"/>
          <w:szCs w:val="24"/>
        </w:rPr>
        <w:t>,</w:t>
      </w:r>
      <w:r w:rsidRPr="00AF4FD9">
        <w:rPr>
          <w:rFonts w:eastAsia="Times New Roman"/>
          <w:color w:val="212121"/>
          <w:szCs w:val="24"/>
        </w:rPr>
        <w:t xml:space="preserve"> </w:t>
      </w:r>
      <w:r>
        <w:rPr>
          <w:rFonts w:eastAsia="Times New Roman"/>
          <w:color w:val="212121"/>
          <w:szCs w:val="24"/>
        </w:rPr>
        <w:t>τόσο για την ίδια την α</w:t>
      </w:r>
      <w:r w:rsidRPr="00AF4FD9">
        <w:rPr>
          <w:rFonts w:eastAsia="Times New Roman"/>
          <w:color w:val="212121"/>
          <w:szCs w:val="24"/>
        </w:rPr>
        <w:t>ναθεωρητική διαδικασία αλλά και για την ποιότητα της δημοκρατικής αντιπαράθεσης</w:t>
      </w:r>
      <w:r>
        <w:rPr>
          <w:rFonts w:eastAsia="Times New Roman"/>
          <w:color w:val="212121"/>
          <w:szCs w:val="24"/>
        </w:rPr>
        <w:t>,</w:t>
      </w:r>
      <w:r w:rsidRPr="00AF4FD9">
        <w:rPr>
          <w:rFonts w:eastAsia="Times New Roman"/>
          <w:color w:val="212121"/>
          <w:szCs w:val="24"/>
        </w:rPr>
        <w:t xml:space="preserve"> ήταν εξαρχής διάχυτη</w:t>
      </w:r>
      <w:r>
        <w:rPr>
          <w:rFonts w:eastAsia="Times New Roman"/>
          <w:color w:val="212121"/>
          <w:szCs w:val="24"/>
        </w:rPr>
        <w:t>.</w:t>
      </w:r>
      <w:r w:rsidRPr="00AF4FD9">
        <w:rPr>
          <w:rFonts w:eastAsia="Times New Roman"/>
          <w:color w:val="212121"/>
          <w:szCs w:val="24"/>
        </w:rPr>
        <w:t xml:space="preserve"> </w:t>
      </w:r>
    </w:p>
    <w:p w14:paraId="098561C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ένα Κοινοβούλιο</w:t>
      </w:r>
      <w:r>
        <w:rPr>
          <w:rFonts w:eastAsia="Times New Roman" w:cs="Times New Roman"/>
          <w:szCs w:val="24"/>
        </w:rPr>
        <w:t>,</w:t>
      </w:r>
      <w:r>
        <w:rPr>
          <w:rFonts w:eastAsia="Times New Roman" w:cs="Times New Roman"/>
          <w:szCs w:val="24"/>
        </w:rPr>
        <w:t xml:space="preserve"> που ο καιροσκοπισμός, η εργαλειοποίηση και η φαιδρότητα ξεχειλίζει, καλούμαστε να συζητήσουμε τις προτάσεις </w:t>
      </w:r>
      <w:r>
        <w:rPr>
          <w:rFonts w:eastAsia="Times New Roman" w:cs="Times New Roman"/>
          <w:szCs w:val="24"/>
        </w:rPr>
        <w:t>Α</w:t>
      </w:r>
      <w:r>
        <w:rPr>
          <w:rFonts w:eastAsia="Times New Roman" w:cs="Times New Roman"/>
          <w:szCs w:val="24"/>
        </w:rPr>
        <w:t>ναθεώρησης Συντάγματος μιας παρακμιακής Κυβέρνησης σε αποδρομή.</w:t>
      </w:r>
    </w:p>
    <w:p w14:paraId="098561C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Αντιφατικό; Σίγουρα. Σουρεαλιστικό; </w:t>
      </w:r>
      <w:r>
        <w:rPr>
          <w:rFonts w:eastAsia="Times New Roman" w:cs="Times New Roman"/>
          <w:szCs w:val="24"/>
        </w:rPr>
        <w:t>Πιθανόν. Εξ ορισμού αυτή η διαδικασία προϋποθέτει και απαιτεί σύμπηξη ευρύτερων συναινέσεων, αποτελεί κορυφαία στιγμή του κοινοβουλευτισμού που</w:t>
      </w:r>
      <w:r>
        <w:rPr>
          <w:rFonts w:eastAsia="Times New Roman" w:cs="Times New Roman"/>
          <w:szCs w:val="24"/>
        </w:rPr>
        <w:t>,</w:t>
      </w:r>
      <w:r>
        <w:rPr>
          <w:rFonts w:eastAsia="Times New Roman" w:cs="Times New Roman"/>
          <w:szCs w:val="24"/>
        </w:rPr>
        <w:t xml:space="preserve"> δυστυχώς, όμως, κινείται σε ένα περιβάλλον επιεικώς ανάρμοστο.</w:t>
      </w:r>
    </w:p>
    <w:p w14:paraId="098561C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Τις τελευταίες δύο μέρες ζούμε μια περίεργη επιμ</w:t>
      </w:r>
      <w:r>
        <w:rPr>
          <w:rFonts w:eastAsia="Times New Roman" w:cs="Times New Roman"/>
          <w:szCs w:val="24"/>
        </w:rPr>
        <w:t xml:space="preserve">ονή της Κυβέρνησης να </w:t>
      </w:r>
      <w:r>
        <w:rPr>
          <w:rFonts w:eastAsia="Times New Roman" w:cs="Times New Roman"/>
          <w:szCs w:val="24"/>
        </w:rPr>
        <w:t>«</w:t>
      </w:r>
      <w:r>
        <w:rPr>
          <w:rFonts w:eastAsia="Times New Roman" w:cs="Times New Roman"/>
          <w:szCs w:val="24"/>
        </w:rPr>
        <w:t>δεσμεύσει</w:t>
      </w:r>
      <w:r>
        <w:rPr>
          <w:rFonts w:eastAsia="Times New Roman" w:cs="Times New Roman"/>
          <w:szCs w:val="24"/>
        </w:rPr>
        <w:t>»</w:t>
      </w:r>
      <w:r>
        <w:rPr>
          <w:rFonts w:eastAsia="Times New Roman" w:cs="Times New Roman"/>
          <w:szCs w:val="24"/>
        </w:rPr>
        <w:t xml:space="preserve"> με την αναθεωρητική της πρόταση τη μετά τις εκλογές </w:t>
      </w:r>
      <w:r>
        <w:rPr>
          <w:rFonts w:eastAsia="Times New Roman" w:cs="Times New Roman"/>
          <w:szCs w:val="24"/>
        </w:rPr>
        <w:t>α</w:t>
      </w:r>
      <w:r>
        <w:rPr>
          <w:rFonts w:eastAsia="Times New Roman" w:cs="Times New Roman"/>
          <w:szCs w:val="24"/>
        </w:rPr>
        <w:t>ναθεωρητική Βουλή και ως προς το περιεχόμενο των αναθεωρητέων άρθρων, που, εκτός από νομικά εσφαλμένη, είναι και ενδεικτική του πολιτικού πολιτισμού των ΣΥΡΙΖΑ και λοιπώ</w:t>
      </w:r>
      <w:r>
        <w:rPr>
          <w:rFonts w:eastAsia="Times New Roman" w:cs="Times New Roman"/>
          <w:szCs w:val="24"/>
        </w:rPr>
        <w:t>ν και της έλλειψης οποιουδήποτε σεβασμού προς τους πολιτικούς αντιπάλους αλλά και της βούλησης των πολιτών.</w:t>
      </w:r>
    </w:p>
    <w:p w14:paraId="098561C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 εντελώς συνειδητό νομικό σφάλμα μόνο σκοπό έχει να μεταφέρει τη συζήτηση για την </w:t>
      </w:r>
      <w:r>
        <w:rPr>
          <w:rFonts w:eastAsia="Times New Roman" w:cs="Times New Roman"/>
          <w:szCs w:val="24"/>
        </w:rPr>
        <w:t>Α</w:t>
      </w:r>
      <w:r>
        <w:rPr>
          <w:rFonts w:eastAsia="Times New Roman" w:cs="Times New Roman"/>
          <w:szCs w:val="24"/>
        </w:rPr>
        <w:t>ναθεώρηση του Συντάγματος στο πεδίο του τακτικισμού και των εντ</w:t>
      </w:r>
      <w:r>
        <w:rPr>
          <w:rFonts w:eastAsia="Times New Roman" w:cs="Times New Roman"/>
          <w:szCs w:val="24"/>
        </w:rPr>
        <w:t>υπώσεων, εκεί που η Κυβέρνηση σίγουρα διαπρέπει αλλά και εξαντλείται.</w:t>
      </w:r>
    </w:p>
    <w:p w14:paraId="098561C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Τι θα μπορούσε, όμως, να περιμένει κανείς από μια Κυβέρνηση που έκανε την πόλωση, τη διαίρεση και τον διχασμό αυτοσκοπό της; Στον βωμό </w:t>
      </w:r>
      <w:r>
        <w:rPr>
          <w:rFonts w:eastAsia="Times New Roman" w:cs="Times New Roman"/>
          <w:szCs w:val="24"/>
        </w:rPr>
        <w:t>«</w:t>
      </w:r>
      <w:r>
        <w:rPr>
          <w:rFonts w:eastAsia="Times New Roman" w:cs="Times New Roman"/>
          <w:szCs w:val="24"/>
        </w:rPr>
        <w:t>των πολιτικών αγώνων</w:t>
      </w:r>
      <w:r>
        <w:rPr>
          <w:rFonts w:eastAsia="Times New Roman" w:cs="Times New Roman"/>
          <w:szCs w:val="24"/>
        </w:rPr>
        <w:t>,</w:t>
      </w:r>
      <w:r>
        <w:rPr>
          <w:rFonts w:eastAsia="Times New Roman" w:cs="Times New Roman"/>
          <w:szCs w:val="24"/>
        </w:rPr>
        <w:t xml:space="preserve"> που δεν έχουν ακόμη κριθεί</w:t>
      </w:r>
      <w:r>
        <w:rPr>
          <w:rFonts w:eastAsia="Times New Roman" w:cs="Times New Roman"/>
          <w:szCs w:val="24"/>
        </w:rPr>
        <w:t>»</w:t>
      </w:r>
      <w:r>
        <w:rPr>
          <w:rFonts w:eastAsia="Times New Roman" w:cs="Times New Roman"/>
          <w:szCs w:val="24"/>
        </w:rPr>
        <w:t>,</w:t>
      </w:r>
      <w:r>
        <w:rPr>
          <w:rFonts w:eastAsia="Times New Roman" w:cs="Times New Roman"/>
          <w:szCs w:val="24"/>
        </w:rPr>
        <w:t xml:space="preserve"> ο ΣΥΡΙΖΑ θυσιάζει την ύψιστη κοινοβουλευτική διαδικασία της </w:t>
      </w:r>
      <w:r>
        <w:rPr>
          <w:rFonts w:eastAsia="Times New Roman" w:cs="Times New Roman"/>
          <w:szCs w:val="24"/>
        </w:rPr>
        <w:t>Α</w:t>
      </w:r>
      <w:r>
        <w:rPr>
          <w:rFonts w:eastAsia="Times New Roman" w:cs="Times New Roman"/>
          <w:szCs w:val="24"/>
        </w:rPr>
        <w:t>ναθεώρησης. Και επειδή είναι πολύ γνωστό ότι για εσάς ο σκοπός αγιάζει τα μέσα, δεν δίστασε η Κυβέρνηση να την ξεκινήσει εμφυλιοπολεμικά, με σπίλωση προσωπικοτήτων και με λάσπη στον ανεμιστήρα.</w:t>
      </w:r>
    </w:p>
    <w:p w14:paraId="098561C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Μετά το πέρας της επεξεργασίας στην αρμόδια </w:t>
      </w:r>
      <w:r>
        <w:rPr>
          <w:rFonts w:eastAsia="Times New Roman" w:cs="Times New Roman"/>
          <w:szCs w:val="24"/>
        </w:rPr>
        <w:t>ε</w:t>
      </w:r>
      <w:r>
        <w:rPr>
          <w:rFonts w:eastAsia="Times New Roman" w:cs="Times New Roman"/>
          <w:szCs w:val="24"/>
        </w:rPr>
        <w:t xml:space="preserve">πιτροπή -μέσα σε πολύ ασφυκτικούς χρόνους, είναι αλήθεια- σε αυτό το πολιτικά φορτισμένο κλίμα, συζητούμε επιδερμικά και πρόχειρα τις πολλές διατάξεις που έχουν ανοίξει και σε αυτές δήθεν η Κυβέρνηση αναζητά να </w:t>
      </w:r>
      <w:r>
        <w:rPr>
          <w:rFonts w:eastAsia="Times New Roman" w:cs="Times New Roman"/>
          <w:szCs w:val="24"/>
        </w:rPr>
        <w:t>βρει τις κατάλληλες συναινέσεις.</w:t>
      </w:r>
    </w:p>
    <w:p w14:paraId="098561C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δυστυχώς, η εποχή δεν ενδείκνυται για μεγάλες οραματικές αλλαγές στο Σύνταγμ</w:t>
      </w:r>
      <w:r>
        <w:rPr>
          <w:rFonts w:eastAsia="Times New Roman" w:cs="Times New Roman"/>
          <w:szCs w:val="24"/>
        </w:rPr>
        <w:t>ά μας</w:t>
      </w:r>
      <w:r>
        <w:rPr>
          <w:rFonts w:eastAsia="Times New Roman" w:cs="Times New Roman"/>
          <w:szCs w:val="24"/>
        </w:rPr>
        <w:t>, γιατί ακριβώς δεν έχει καλλιεργηθεί το αναγκαίο περιβάλλον σύνεσης και πραότητας. Οι μεγάλες αλλαγές, δυστυχώς, θα περιμέ</w:t>
      </w:r>
      <w:r>
        <w:rPr>
          <w:rFonts w:eastAsia="Times New Roman" w:cs="Times New Roman"/>
          <w:szCs w:val="24"/>
        </w:rPr>
        <w:t>νουν μια επόμενη κυβέρνηση, που ελπίζουμε ότι θα καταφέρει να εξασφαλίσει κλίμα διαλόγου, στοιχειώδη αλληλεγγύη και ευρύτερες συναινέσεις, έννοιες που για την παρούσα Κυβέρνηση είναι εκ πεποιθήσεως υπονομευμένες.</w:t>
      </w:r>
    </w:p>
    <w:p w14:paraId="098561D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Θέλω να αναφερθώ σε ορισμένα άρθρα εν τάχει</w:t>
      </w:r>
      <w:r>
        <w:rPr>
          <w:rFonts w:eastAsia="Times New Roman" w:cs="Times New Roman"/>
          <w:szCs w:val="24"/>
        </w:rPr>
        <w:t xml:space="preserve"> και ξεκινώ από το άρθρο 86</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ίωξη </w:t>
      </w:r>
      <w:r>
        <w:rPr>
          <w:rFonts w:eastAsia="Times New Roman" w:cs="Times New Roman"/>
          <w:szCs w:val="24"/>
        </w:rPr>
        <w:t xml:space="preserve">κατά μελών της </w:t>
      </w:r>
      <w:r>
        <w:rPr>
          <w:rFonts w:eastAsia="Times New Roman" w:cs="Times New Roman"/>
          <w:szCs w:val="24"/>
        </w:rPr>
        <w:t>κυβέρνησης, ειδικό δικαστήριο</w:t>
      </w:r>
      <w:r>
        <w:rPr>
          <w:rFonts w:eastAsia="Times New Roman" w:cs="Times New Roman"/>
          <w:szCs w:val="24"/>
        </w:rPr>
        <w:t>. Υπάρχει μια ευρεία συμφωνία για την επιμήκυνση της αποσβεστικής προθεσμίας της Βουλής να ασκεί δίωξη από δύο έως τέσσερα χρόνια</w:t>
      </w:r>
      <w:r>
        <w:rPr>
          <w:rFonts w:eastAsia="Times New Roman" w:cs="Times New Roman"/>
          <w:szCs w:val="24"/>
        </w:rPr>
        <w:t>,</w:t>
      </w:r>
      <w:r>
        <w:rPr>
          <w:rFonts w:eastAsia="Times New Roman" w:cs="Times New Roman"/>
          <w:szCs w:val="24"/>
        </w:rPr>
        <w:t xml:space="preserve"> που είναι σήμερα</w:t>
      </w:r>
      <w:r>
        <w:rPr>
          <w:rFonts w:eastAsia="Times New Roman" w:cs="Times New Roman"/>
          <w:szCs w:val="24"/>
        </w:rPr>
        <w:t>,</w:t>
      </w:r>
      <w:r>
        <w:rPr>
          <w:rFonts w:eastAsia="Times New Roman" w:cs="Times New Roman"/>
          <w:szCs w:val="24"/>
        </w:rPr>
        <w:t xml:space="preserve"> σε περισσότερο χρόνο, ώστε ν</w:t>
      </w:r>
      <w:r>
        <w:rPr>
          <w:rFonts w:eastAsia="Times New Roman" w:cs="Times New Roman"/>
          <w:szCs w:val="24"/>
        </w:rPr>
        <w:t>α εξομοιωθεί με τον χρόνο παραγραφής εκάστου αδικήματος.</w:t>
      </w:r>
    </w:p>
    <w:p w14:paraId="098561D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Επομένως εδώ μπορεί να πει κανείς ότι υπάρχει μια κοινή βάση. Η επόμενη Βουλή μπορεί να αναθεωρήσει, λοιπόν, το άρθρο 86. Όμως, τίθεται το ερώτημα πόσο πειστική μπορεί να είναι μια Κυβέρνηση, όταν δη</w:t>
      </w:r>
      <w:r>
        <w:rPr>
          <w:rFonts w:eastAsia="Times New Roman" w:cs="Times New Roman"/>
          <w:szCs w:val="24"/>
        </w:rPr>
        <w:t xml:space="preserve">μόσια ζητά την κατάργηση του άρθρου 86 του Συντάγματος «περί ευθύνης Υπουργών» και συγχρόνως σπεύδει να δώσει με την ψήφο της ασυλία στον </w:t>
      </w:r>
      <w:r>
        <w:rPr>
          <w:rFonts w:eastAsia="Times New Roman" w:cs="Times New Roman"/>
          <w:szCs w:val="24"/>
        </w:rPr>
        <w:t>Π</w:t>
      </w:r>
      <w:r>
        <w:rPr>
          <w:rFonts w:eastAsia="Times New Roman" w:cs="Times New Roman"/>
          <w:szCs w:val="24"/>
        </w:rPr>
        <w:t xml:space="preserve">ρόεδρο των ΑΝΕΛ, που και αυτός κόπτεται για το άρθρο 86, αλλά καλού-κακού στέλνει και μια επιστολή στην </w:t>
      </w:r>
      <w:r>
        <w:rPr>
          <w:rFonts w:eastAsia="Times New Roman" w:cs="Times New Roman"/>
          <w:szCs w:val="24"/>
        </w:rPr>
        <w:t>ε</w:t>
      </w:r>
      <w:r>
        <w:rPr>
          <w:rFonts w:eastAsia="Times New Roman" w:cs="Times New Roman"/>
          <w:szCs w:val="24"/>
        </w:rPr>
        <w:t>πιτροπή, θυμ</w:t>
      </w:r>
      <w:r>
        <w:rPr>
          <w:rFonts w:eastAsia="Times New Roman" w:cs="Times New Roman"/>
          <w:szCs w:val="24"/>
        </w:rPr>
        <w:t>ίζοντάς τους ότι την περίοδο για την οποία συζητείται το δικό του αδίκημα είχε την ιδιότητα του Υπουργού και έτσι προσπαθεί να κρυφτεί πίσω από αυτή τη διάταξη</w:t>
      </w:r>
      <w:r>
        <w:rPr>
          <w:rFonts w:eastAsia="Times New Roman" w:cs="Times New Roman"/>
          <w:szCs w:val="24"/>
        </w:rPr>
        <w:t>;</w:t>
      </w:r>
    </w:p>
    <w:p w14:paraId="098561D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Ποιον κοροϊδεύετε; Ποιος νομίζετε ότι θα πάρει στα σοβαρά τις προτάσεις σας, όταν οι ίδιοι τις </w:t>
      </w:r>
      <w:r>
        <w:rPr>
          <w:rFonts w:eastAsia="Times New Roman" w:cs="Times New Roman"/>
          <w:szCs w:val="24"/>
        </w:rPr>
        <w:t>υπονομεύετε με τις πράξεις σας;</w:t>
      </w:r>
    </w:p>
    <w:p w14:paraId="098561D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Άρθρο 62</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καταδίωκτο των Βουλευτών. Ο Κοινοβουλευτικός μας Εκπρόσωπος</w:t>
      </w:r>
      <w:r>
        <w:rPr>
          <w:rFonts w:eastAsia="Times New Roman" w:cs="Times New Roman"/>
          <w:szCs w:val="24"/>
        </w:rPr>
        <w:t xml:space="preserve"> </w:t>
      </w:r>
      <w:r>
        <w:rPr>
          <w:rFonts w:eastAsia="Times New Roman" w:cs="Times New Roman"/>
          <w:szCs w:val="24"/>
        </w:rPr>
        <w:t>κ. Λοβέρδος νομίζω ότι το είπε με τον πιο εύστοχο τρόπο: Η τιμή του πολιτικού κόσμου. Από την πρώτη μέρα που εκλέχθηκα Βουλευτής διατηρώ μια σταθερή άποψ</w:t>
      </w:r>
      <w:r>
        <w:rPr>
          <w:rFonts w:eastAsia="Times New Roman" w:cs="Times New Roman"/>
          <w:szCs w:val="24"/>
        </w:rPr>
        <w:t>η ότι η βουλευτική ασυλία είναι στην εποχή μας από αυτά τα θέματα που βγάζουν μάτι. Έχω αρθρογραφήσει σχετικά γι</w:t>
      </w:r>
      <w:r>
        <w:rPr>
          <w:rFonts w:eastAsia="Times New Roman" w:cs="Times New Roman"/>
          <w:szCs w:val="24"/>
        </w:rPr>
        <w:t>’</w:t>
      </w:r>
      <w:r>
        <w:rPr>
          <w:rFonts w:eastAsia="Times New Roman" w:cs="Times New Roman"/>
          <w:szCs w:val="24"/>
        </w:rPr>
        <w:t xml:space="preserve"> αυτό εδώ και πάρα πολλά χρόνια.</w:t>
      </w:r>
    </w:p>
    <w:p w14:paraId="098561D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Στη Βουλή, λοιπόν, έρχονται κάθε χρόνο αρκετές καταγγελίες εναντίον Βουλευτών, οι οποίες χρήζουν δικαστικής διερεύνησης και ομολογώ ότι ποτέ δεν κατάλαβα γιατί πρέπει να προστατεύομαι από βουλευτική ασυλία για ενδεχομένως αξιόποινες πράξεις πριν εκλεγώ Βου</w:t>
      </w:r>
      <w:r>
        <w:rPr>
          <w:rFonts w:eastAsia="Times New Roman" w:cs="Times New Roman"/>
          <w:szCs w:val="24"/>
        </w:rPr>
        <w:t xml:space="preserve">λευτής, γιατί να μη διώκομαι, όπως κάθε πολίτης, για τις μη πολιτικές μου πράξεις, γιατί να μην το κρίνει αυτό η </w:t>
      </w:r>
      <w:r>
        <w:rPr>
          <w:rFonts w:eastAsia="Times New Roman" w:cs="Times New Roman"/>
          <w:szCs w:val="24"/>
        </w:rPr>
        <w:t>δ</w:t>
      </w:r>
      <w:r>
        <w:rPr>
          <w:rFonts w:eastAsia="Times New Roman" w:cs="Times New Roman"/>
          <w:szCs w:val="24"/>
        </w:rPr>
        <w:t>ικαιοσύνη</w:t>
      </w:r>
      <w:r>
        <w:rPr>
          <w:rFonts w:eastAsia="Times New Roman" w:cs="Times New Roman"/>
          <w:szCs w:val="24"/>
        </w:rPr>
        <w:t>;</w:t>
      </w:r>
    </w:p>
    <w:p w14:paraId="098561D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Όμως, οι συνάδελφοί μου Βουλευτές στο Κίνημα Αλλαγής πήραμε μια γενναία απόφαση και προτείνουμε την αντιστροφή της λογικής του άρθρ</w:t>
      </w:r>
      <w:r>
        <w:rPr>
          <w:rFonts w:eastAsia="Times New Roman" w:cs="Times New Roman"/>
          <w:szCs w:val="24"/>
        </w:rPr>
        <w:t>ου 62. Ο Βουλευτής, όπως και κάθε πολίτης, υπάγεται στον ποινικό νόμο και μόνο αν αιτείται ο ίδιος, κινείται η διαδικασία του ακαταδίωκτου στη Βουλή των Ελλήνων. Η ευθύνη, λοιπόν, μεταφέρεται στον ίδιο τον Βουλευτή και η επιλογή του ασφαλώς κρίνεται από το</w:t>
      </w:r>
      <w:r>
        <w:rPr>
          <w:rFonts w:eastAsia="Times New Roman" w:cs="Times New Roman"/>
          <w:szCs w:val="24"/>
        </w:rPr>
        <w:t>ν πολίτη, για να αναλάβει ο καθένας από μας την ευθύνη των επιλογών του.</w:t>
      </w:r>
    </w:p>
    <w:p w14:paraId="098561D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αδιανόητο, κύριοι συνάδελφοι, να απαιτούμε ωριμότητα και ενηλικίωση των πολιτών και την ίδια ώρα εμείς οι ίδιοι να κρυβόμαστε πίσω από την ποδιά της βουλευτικής ασυλίας.</w:t>
      </w:r>
    </w:p>
    <w:p w14:paraId="098561D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Άρθρο 3</w:t>
      </w:r>
      <w:r>
        <w:rPr>
          <w:rFonts w:eastAsia="Times New Roman" w:cs="Times New Roman"/>
          <w:szCs w:val="24"/>
        </w:rPr>
        <w:t xml:space="preserve">2, για την ανάδειξη του Προέδρου. Ένας αιφνιδιασμός από τη Νέα Δημοκρατία ήταν αρκετός για να δείξει πόσο αυτή η Κυβέρνηση υπονομεύει με τις παλινωδίες της την ίδια την </w:t>
      </w:r>
      <w:r>
        <w:rPr>
          <w:rFonts w:eastAsia="Times New Roman" w:cs="Times New Roman"/>
          <w:szCs w:val="24"/>
        </w:rPr>
        <w:t>Α</w:t>
      </w:r>
      <w:r>
        <w:rPr>
          <w:rFonts w:eastAsia="Times New Roman" w:cs="Times New Roman"/>
          <w:szCs w:val="24"/>
        </w:rPr>
        <w:t>ναθεώρηση, αρνούμενη να ψηφίσει το άρθρο που η ίδια πρότεινε και η ίδια διατύπωσε το π</w:t>
      </w:r>
      <w:r>
        <w:rPr>
          <w:rFonts w:eastAsia="Times New Roman" w:cs="Times New Roman"/>
          <w:szCs w:val="24"/>
        </w:rPr>
        <w:t>εριεχόμενό του. Στροφή εκατόν ογδόντα μοιρών. Γιατί; Διότι υπάρχει μια πολιτική λογική πίσω από όλο αυτό.</w:t>
      </w:r>
    </w:p>
    <w:p w14:paraId="098561D8" w14:textId="77777777" w:rsidR="00BE639A" w:rsidRDefault="00A212EC">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098561D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Θα μου επιτρέψετε μια μικρή ανοχή, κύριε Πρόεδρε.</w:t>
      </w:r>
    </w:p>
    <w:p w14:paraId="098561D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Στον πυρήνα, λο</w:t>
      </w:r>
      <w:r>
        <w:rPr>
          <w:rFonts w:eastAsia="Times New Roman" w:cs="Times New Roman"/>
          <w:szCs w:val="24"/>
        </w:rPr>
        <w:t>ιπόν, της πρότασης του ΣΥΡΙΖΑ, που βάζει το ενδεχόμενο της άμεσης εκλογής του Προέδρου της Δημοκρατίας, βρίσκεται κρυμμένη η αμφισβήτηση της σύγχρονης μορφής του πολιτεύματος, της Προεδρευομένης Κοινοβουλευτικής Δημοκρατίας.</w:t>
      </w:r>
    </w:p>
    <w:p w14:paraId="098561DB" w14:textId="77777777" w:rsidR="00BE639A" w:rsidRDefault="00A212EC">
      <w:pPr>
        <w:spacing w:line="600" w:lineRule="auto"/>
        <w:ind w:firstLine="720"/>
        <w:jc w:val="both"/>
        <w:rPr>
          <w:rFonts w:eastAsia="Times New Roman" w:cs="Times New Roman"/>
          <w:szCs w:val="24"/>
        </w:rPr>
      </w:pPr>
      <w:r w:rsidRPr="00791CB7">
        <w:rPr>
          <w:rFonts w:eastAsia="Times New Roman" w:cs="Times New Roman"/>
          <w:szCs w:val="24"/>
        </w:rPr>
        <w:t>(Στο σημείο αυτό την</w:t>
      </w:r>
      <w:r>
        <w:rPr>
          <w:rFonts w:eastAsia="Times New Roman" w:cs="Times New Roman"/>
          <w:szCs w:val="24"/>
        </w:rPr>
        <w:t xml:space="preserve"> Προεδρική </w:t>
      </w:r>
      <w:r>
        <w:rPr>
          <w:rFonts w:eastAsia="Times New Roman" w:cs="Times New Roman"/>
          <w:szCs w:val="24"/>
        </w:rPr>
        <w:t>Έδρα καταλαμβάνει ο Α</w:t>
      </w:r>
      <w:r>
        <w:rPr>
          <w:rFonts w:eastAsia="Times New Roman" w:cs="Times New Roman"/>
          <w:szCs w:val="24"/>
        </w:rPr>
        <w:t>΄</w:t>
      </w:r>
      <w:r w:rsidRPr="00791CB7">
        <w:rPr>
          <w:rFonts w:eastAsia="Times New Roman" w:cs="Times New Roman"/>
          <w:szCs w:val="24"/>
        </w:rPr>
        <w:t xml:space="preserve"> Αντιπρόεδρος της Βουλής κ. </w:t>
      </w:r>
      <w:r w:rsidRPr="007A1750">
        <w:rPr>
          <w:rFonts w:eastAsia="Times New Roman" w:cs="Times New Roman"/>
          <w:b/>
          <w:szCs w:val="24"/>
        </w:rPr>
        <w:t>ΑΝΑΣΤΑΣΙΟΣ ΚΟΥΡΑΚΗΣ</w:t>
      </w:r>
      <w:r>
        <w:rPr>
          <w:rFonts w:eastAsia="Times New Roman" w:cs="Times New Roman"/>
          <w:szCs w:val="24"/>
        </w:rPr>
        <w:t>)</w:t>
      </w:r>
    </w:p>
    <w:p w14:paraId="098561D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Επί της ουσίας, λοιπόν, η Κυβέρνηση προτείνει μια αντιδημοκρατική οπισθοδρόμηση, ανοίγει το κουτί της Πανδώρας, βάζοντας τα θεμέλια της κυβερνητικής αστάθειας, που είναι όροι ύπαρξης κα</w:t>
      </w:r>
      <w:r>
        <w:rPr>
          <w:rFonts w:eastAsia="Times New Roman" w:cs="Times New Roman"/>
          <w:szCs w:val="24"/>
        </w:rPr>
        <w:t>ι του λαϊκισμού και της δημαγωγίας.</w:t>
      </w:r>
    </w:p>
    <w:p w14:paraId="098561D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Άρθρο 44, περί δημοψηφισμάτων. Για την προσθήκη της δυνατότητας δημοψηφισμάτων που προτείνει ο ΣΥΡΙΖΑ δεν έχουμε να πούμε πολλά, ένα περίτρανο «</w:t>
      </w:r>
      <w:r>
        <w:rPr>
          <w:rFonts w:eastAsia="Times New Roman" w:cs="Times New Roman"/>
          <w:szCs w:val="24"/>
        </w:rPr>
        <w:t>όχι</w:t>
      </w:r>
      <w:r>
        <w:rPr>
          <w:rFonts w:eastAsia="Times New Roman" w:cs="Times New Roman"/>
          <w:szCs w:val="24"/>
        </w:rPr>
        <w:t>». Όποιος δεν είναι φανατικός οπαδός του ΣΥΡΙΖΑ και ήταν στην Ελλάδα το 2</w:t>
      </w:r>
      <w:r>
        <w:rPr>
          <w:rFonts w:eastAsia="Times New Roman" w:cs="Times New Roman"/>
          <w:szCs w:val="24"/>
        </w:rPr>
        <w:t>015, γνωρίζει από πρώτο χέρι τι σημαίνει νοθεία επί δημοψηφισμάτων και γνωρίζει πώς ένα ακατανόητο ερώτημα, όπου καλείται ο πολίτης σε πλήρη σύγχυση να απαντήσει με «</w:t>
      </w:r>
      <w:r>
        <w:rPr>
          <w:rFonts w:eastAsia="Times New Roman" w:cs="Times New Roman"/>
          <w:szCs w:val="24"/>
        </w:rPr>
        <w:t>ναι</w:t>
      </w:r>
      <w:r>
        <w:rPr>
          <w:rFonts w:eastAsia="Times New Roman" w:cs="Times New Roman"/>
          <w:szCs w:val="24"/>
        </w:rPr>
        <w:t>» ή «</w:t>
      </w:r>
      <w:r>
        <w:rPr>
          <w:rFonts w:eastAsia="Times New Roman" w:cs="Times New Roman"/>
          <w:szCs w:val="24"/>
        </w:rPr>
        <w:t>όχι</w:t>
      </w:r>
      <w:r>
        <w:rPr>
          <w:rFonts w:eastAsia="Times New Roman" w:cs="Times New Roman"/>
          <w:szCs w:val="24"/>
        </w:rPr>
        <w:t xml:space="preserve">», αποκτά αξία και τη χρησιμότητα που θα του δώσει η εκάστοτε κυβέρνηση που το </w:t>
      </w:r>
      <w:r>
        <w:rPr>
          <w:rFonts w:eastAsia="Times New Roman" w:cs="Times New Roman"/>
          <w:szCs w:val="24"/>
        </w:rPr>
        <w:t>έθεσε.</w:t>
      </w:r>
    </w:p>
    <w:p w14:paraId="098561DE" w14:textId="77777777" w:rsidR="00BE639A" w:rsidRDefault="00A212E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Ολοκληρώστε τη σκέψη σας, παρακαλώ, κυρία Κεφαλίδου.</w:t>
      </w:r>
    </w:p>
    <w:p w14:paraId="098561DF" w14:textId="77777777" w:rsidR="00BE639A" w:rsidRDefault="00A212EC">
      <w:pPr>
        <w:spacing w:line="600" w:lineRule="auto"/>
        <w:ind w:firstLine="720"/>
        <w:jc w:val="both"/>
        <w:rPr>
          <w:rFonts w:eastAsia="Times New Roman" w:cs="Times New Roman"/>
          <w:szCs w:val="24"/>
        </w:rPr>
      </w:pPr>
      <w:r w:rsidRPr="00F465E3">
        <w:rPr>
          <w:rFonts w:eastAsia="Times New Roman"/>
          <w:b/>
          <w:color w:val="212121"/>
          <w:szCs w:val="24"/>
        </w:rPr>
        <w:t>ΧΑΡΟΥΛΑ (ΧΑΡ</w:t>
      </w:r>
      <w:r>
        <w:rPr>
          <w:rFonts w:eastAsia="Times New Roman"/>
          <w:b/>
          <w:color w:val="212121"/>
          <w:szCs w:val="24"/>
        </w:rPr>
        <w:t>Α</w:t>
      </w:r>
      <w:r w:rsidRPr="00F465E3">
        <w:rPr>
          <w:rFonts w:eastAsia="Times New Roman"/>
          <w:b/>
          <w:color w:val="212121"/>
          <w:szCs w:val="24"/>
        </w:rPr>
        <w:t>) ΚΕΦΑΛΙΔΟΥ:</w:t>
      </w:r>
      <w:r>
        <w:rPr>
          <w:rFonts w:eastAsia="Times New Roman"/>
          <w:color w:val="212121"/>
          <w:szCs w:val="24"/>
        </w:rPr>
        <w:t xml:space="preserve"> </w:t>
      </w:r>
      <w:r>
        <w:rPr>
          <w:rFonts w:eastAsia="Times New Roman" w:cs="Times New Roman"/>
          <w:szCs w:val="24"/>
        </w:rPr>
        <w:t>Δεν ακούσαμε, δυστυχώς, κα</w:t>
      </w:r>
      <w:r>
        <w:rPr>
          <w:rFonts w:eastAsia="Times New Roman" w:cs="Times New Roman"/>
          <w:szCs w:val="24"/>
        </w:rPr>
        <w:t>μ</w:t>
      </w:r>
      <w:r>
        <w:rPr>
          <w:rFonts w:eastAsia="Times New Roman" w:cs="Times New Roman"/>
          <w:szCs w:val="24"/>
        </w:rPr>
        <w:t xml:space="preserve">μιά κουβέντα για κρίσιμα θέματα που αφορούν τη </w:t>
      </w:r>
      <w:r>
        <w:rPr>
          <w:rFonts w:eastAsia="Times New Roman" w:cs="Times New Roman"/>
          <w:szCs w:val="24"/>
        </w:rPr>
        <w:t>δ</w:t>
      </w:r>
      <w:r>
        <w:rPr>
          <w:rFonts w:eastAsia="Times New Roman" w:cs="Times New Roman"/>
          <w:szCs w:val="24"/>
        </w:rPr>
        <w:t>ικαιοσύνη, κα</w:t>
      </w:r>
      <w:r>
        <w:rPr>
          <w:rFonts w:eastAsia="Times New Roman" w:cs="Times New Roman"/>
          <w:szCs w:val="24"/>
        </w:rPr>
        <w:t>μ</w:t>
      </w:r>
      <w:r>
        <w:rPr>
          <w:rFonts w:eastAsia="Times New Roman" w:cs="Times New Roman"/>
          <w:szCs w:val="24"/>
        </w:rPr>
        <w:t xml:space="preserve">μιά κουβέντα για δεσμευτικότητα διοικητικών </w:t>
      </w:r>
      <w:r>
        <w:rPr>
          <w:rFonts w:eastAsia="Times New Roman" w:cs="Times New Roman"/>
          <w:szCs w:val="24"/>
        </w:rPr>
        <w:t>προθεσμιών, κα</w:t>
      </w:r>
      <w:r>
        <w:rPr>
          <w:rFonts w:eastAsia="Times New Roman" w:cs="Times New Roman"/>
          <w:szCs w:val="24"/>
        </w:rPr>
        <w:t>μ</w:t>
      </w:r>
      <w:r>
        <w:rPr>
          <w:rFonts w:eastAsia="Times New Roman" w:cs="Times New Roman"/>
          <w:szCs w:val="24"/>
        </w:rPr>
        <w:t>μιά κουβέντα για όλα τα μεγάλα θέματα που απασχολούν την κοινωνία, κρατούν τη χώρα μας, στέλνουν στο εξωτερικό ό,τι καλύτερο έχουμε, τη νεολαία μας.</w:t>
      </w:r>
    </w:p>
    <w:p w14:paraId="098561E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ναθεώρηση, λοιπόν, του Συντάγματος είναι μια πολύ σοβαρή διαδικασία για να χρησιμοποιείτα</w:t>
      </w:r>
      <w:r>
        <w:rPr>
          <w:rFonts w:eastAsia="Times New Roman" w:cs="Times New Roman"/>
          <w:szCs w:val="24"/>
        </w:rPr>
        <w:t xml:space="preserve">ι ως εργαλείο πολιτικής επιβίωσης. Το πρόβλημα της χώρας δεν είναι συνταγματικό. Είναι βαθιά πολιτικό, είναι βαθιά αναπτυξιακό. Στον ελάχιστο χρόνο που μας μένει μέχρι τις ευρωεκλογές θα βλέπουμε να συνυπάρχουν το </w:t>
      </w:r>
      <w:r>
        <w:rPr>
          <w:rFonts w:eastAsia="Times New Roman"/>
          <w:szCs w:val="24"/>
        </w:rPr>
        <w:t>"</w:t>
      </w:r>
      <w:r>
        <w:rPr>
          <w:rFonts w:eastAsia="Times New Roman" w:cs="Times New Roman"/>
          <w:szCs w:val="24"/>
        </w:rPr>
        <w:t>χθες</w:t>
      </w:r>
      <w:r>
        <w:rPr>
          <w:rFonts w:eastAsia="Times New Roman"/>
          <w:szCs w:val="24"/>
        </w:rPr>
        <w:t>"</w:t>
      </w:r>
      <w:r>
        <w:rPr>
          <w:rFonts w:eastAsia="Times New Roman" w:cs="Times New Roman"/>
          <w:szCs w:val="24"/>
        </w:rPr>
        <w:t xml:space="preserve"> και το </w:t>
      </w:r>
      <w:r>
        <w:rPr>
          <w:rFonts w:eastAsia="Times New Roman"/>
          <w:szCs w:val="24"/>
        </w:rPr>
        <w:t>"</w:t>
      </w:r>
      <w:r>
        <w:rPr>
          <w:rFonts w:eastAsia="Times New Roman" w:cs="Times New Roman"/>
          <w:szCs w:val="24"/>
        </w:rPr>
        <w:t>αύριο</w:t>
      </w:r>
      <w:r>
        <w:rPr>
          <w:rFonts w:eastAsia="Times New Roman"/>
          <w:szCs w:val="24"/>
        </w:rPr>
        <w:t>"</w:t>
      </w:r>
      <w:r>
        <w:rPr>
          <w:rFonts w:eastAsia="Times New Roman" w:cs="Times New Roman"/>
          <w:szCs w:val="24"/>
        </w:rPr>
        <w:t xml:space="preserve">. Και αυτό το </w:t>
      </w:r>
      <w:r>
        <w:rPr>
          <w:rFonts w:eastAsia="Times New Roman"/>
          <w:szCs w:val="24"/>
        </w:rPr>
        <w:t>"</w:t>
      </w:r>
      <w:r>
        <w:rPr>
          <w:rFonts w:eastAsia="Times New Roman" w:cs="Times New Roman"/>
          <w:szCs w:val="24"/>
        </w:rPr>
        <w:t>αύριο</w:t>
      </w:r>
      <w:r>
        <w:rPr>
          <w:rFonts w:eastAsia="Times New Roman"/>
          <w:szCs w:val="24"/>
        </w:rPr>
        <w:t>"</w:t>
      </w:r>
      <w:r>
        <w:rPr>
          <w:rFonts w:eastAsia="Times New Roman" w:cs="Times New Roman"/>
          <w:szCs w:val="24"/>
        </w:rPr>
        <w:t>, πιστέψτε με, δεν θα σας αφήσουμε να το καθορίσετε. Τέσσερα χρόνια χαμένα για τη χώρα είναι πάρα πολλά. Το αποτέλεσμα των προσεχών εκλογών μπορεί να είναι για τη χώρα -έτσι πιστεύουμε τουλάχιστον εμείς- η σημαντικότερη μεταρρύθμιση των τελευταίων χρόνων.</w:t>
      </w:r>
    </w:p>
    <w:p w14:paraId="098561E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98561E2" w14:textId="77777777" w:rsidR="00BE639A" w:rsidRDefault="00A212EC">
      <w:pPr>
        <w:spacing w:line="600" w:lineRule="auto"/>
        <w:ind w:firstLine="720"/>
        <w:jc w:val="center"/>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098561E3" w14:textId="77777777" w:rsidR="00BE639A" w:rsidRDefault="00A212EC">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Ευχαριστούμε τη Βουλευτή Δράμας της Δημοκρατικής Συμπαράταξης κ. Κεφαλίδου.</w:t>
      </w:r>
    </w:p>
    <w:p w14:paraId="098561E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Δικαιοσύνης, Διαφάνειας και Ανθρωπίνων </w:t>
      </w:r>
      <w:r>
        <w:rPr>
          <w:rFonts w:eastAsia="Times New Roman" w:cs="Times New Roman"/>
          <w:szCs w:val="24"/>
        </w:rPr>
        <w:t>Δικαιωμάτων κ. Μιχάλης Καλογήρου για είκοσι λεπτά.</w:t>
      </w:r>
    </w:p>
    <w:p w14:paraId="098561E5"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ΜΙΧΑΗΛ ΚΑΛΟΓΗΡΟΥ</w:t>
      </w:r>
      <w:r w:rsidRPr="003166F2">
        <w:rPr>
          <w:rFonts w:eastAsia="Times New Roman" w:cs="Times New Roman"/>
          <w:b/>
          <w:szCs w:val="24"/>
        </w:rPr>
        <w:t xml:space="preserve"> (Υπουργός </w:t>
      </w:r>
      <w:r>
        <w:rPr>
          <w:rFonts w:eastAsia="Times New Roman" w:cs="Times New Roman"/>
          <w:b/>
          <w:szCs w:val="24"/>
        </w:rPr>
        <w:t>Δικαιοσύνης, Διαφάνειας και Ανθρωπίνων Δικαιωμάτων</w:t>
      </w:r>
      <w:r w:rsidRPr="003166F2">
        <w:rPr>
          <w:rFonts w:eastAsia="Times New Roman" w:cs="Times New Roman"/>
          <w:b/>
          <w:szCs w:val="24"/>
        </w:rPr>
        <w:t>):</w:t>
      </w:r>
      <w:r w:rsidRPr="003166F2">
        <w:rPr>
          <w:rFonts w:eastAsia="Times New Roman" w:cs="Times New Roman"/>
          <w:szCs w:val="24"/>
        </w:rPr>
        <w:t xml:space="preserve"> </w:t>
      </w:r>
      <w:r>
        <w:rPr>
          <w:rFonts w:eastAsia="Times New Roman" w:cs="Times New Roman"/>
          <w:szCs w:val="24"/>
        </w:rPr>
        <w:t>Θα χρειαστώ μόνο τον χρόνο του Υπουργού, όπως μίλησαν οι Υπουργοί, που μίλησαν τον χρόνο των Βουλευτών, τα επτά λεπτά δηλαδή.</w:t>
      </w:r>
    </w:p>
    <w:p w14:paraId="098561E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98561E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άκουσα με ενδιαφέρον τις τοποθετήσεις. Μία από αυτές έκανε λόγο για ένα πρόβλημα πολιτικό της Κυβέρνησης και όχι για ένα πρόβλημα συνταγματικό.</w:t>
      </w:r>
    </w:p>
    <w:p w14:paraId="098561E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Αναδιατυπώνοντας αυτή τη σκέψη, εγώ θα ήθελα να πω ότι τ</w:t>
      </w:r>
      <w:r>
        <w:rPr>
          <w:rFonts w:eastAsia="Times New Roman" w:cs="Times New Roman"/>
          <w:szCs w:val="24"/>
        </w:rPr>
        <w:t xml:space="preserve">ο ζήτημα της συνταγματικής </w:t>
      </w:r>
      <w:r>
        <w:rPr>
          <w:rFonts w:eastAsia="Times New Roman" w:cs="Times New Roman"/>
          <w:szCs w:val="24"/>
        </w:rPr>
        <w:t>Α</w:t>
      </w:r>
      <w:r>
        <w:rPr>
          <w:rFonts w:eastAsia="Times New Roman" w:cs="Times New Roman"/>
          <w:szCs w:val="24"/>
        </w:rPr>
        <w:t>ναθεώρησης είναι, πράγματι, ένα μείζον πολιτικό ζήτημα. Δεν θα μπορούσε βέβαια να είναι διαφορετικά, όταν το πολιτικό σύστημα καλείται να αναμορφώσει, να καθορίσει ξανά τους όρους του δημοκρατικού πολιτικού παιγνιδιού.</w:t>
      </w:r>
    </w:p>
    <w:p w14:paraId="098561E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Πράγματι,</w:t>
      </w:r>
      <w:r>
        <w:rPr>
          <w:rFonts w:eastAsia="Times New Roman" w:cs="Times New Roman"/>
          <w:szCs w:val="24"/>
        </w:rPr>
        <w:t xml:space="preserve"> αυτή η πρόταση, η οποία συζητείται και σήμερα στην Ολομέλεια μετά από τις εργασίες της </w:t>
      </w:r>
      <w:r>
        <w:rPr>
          <w:rFonts w:eastAsia="Times New Roman" w:cs="Times New Roman"/>
          <w:szCs w:val="24"/>
        </w:rPr>
        <w:t>αναθεωρητικής επιτροπής</w:t>
      </w:r>
      <w:r>
        <w:rPr>
          <w:rFonts w:eastAsia="Times New Roman" w:cs="Times New Roman"/>
          <w:szCs w:val="24"/>
        </w:rPr>
        <w:t xml:space="preserve">, είναι μια πρόταση η οποία προέρχεται από μια αριστερή Κοινοβουλευτική Ομάδα. Είναι μια πρόταση συνταγματικής </w:t>
      </w:r>
      <w:r>
        <w:rPr>
          <w:rFonts w:eastAsia="Times New Roman" w:cs="Times New Roman"/>
          <w:szCs w:val="24"/>
        </w:rPr>
        <w:t>Α</w:t>
      </w:r>
      <w:r>
        <w:rPr>
          <w:rFonts w:eastAsia="Times New Roman" w:cs="Times New Roman"/>
          <w:szCs w:val="24"/>
        </w:rPr>
        <w:t xml:space="preserve">ναθεώρησης με προοδευτικό </w:t>
      </w:r>
      <w:r>
        <w:rPr>
          <w:rFonts w:eastAsia="Times New Roman" w:cs="Times New Roman"/>
          <w:szCs w:val="24"/>
        </w:rPr>
        <w:t>πρόσημο, που πληροί, κατά τη γνώμη μου, προϋποθέσεις συναίνεσης σίγουρα με τον προοδευτικό χώρο και ασφαλώς και με την κοινωνία.</w:t>
      </w:r>
    </w:p>
    <w:p w14:paraId="098561EA"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Τέθηκε, επίσης, από πολλούς ομιλητές το ζήτημα για το αν αυτή είναι μια κατάλληλη πολιτική συγκυρία, αν έχουμε τη νηφαλιότητα </w:t>
      </w:r>
      <w:r>
        <w:rPr>
          <w:rFonts w:eastAsia="Times New Roman"/>
          <w:szCs w:val="24"/>
        </w:rPr>
        <w:t xml:space="preserve">ως πολιτικό σύστημα, προκειμένου να συζητήσουμε τα θέματα της </w:t>
      </w:r>
      <w:r>
        <w:rPr>
          <w:rFonts w:eastAsia="Times New Roman"/>
          <w:szCs w:val="24"/>
        </w:rPr>
        <w:t>σ</w:t>
      </w:r>
      <w:r>
        <w:rPr>
          <w:rFonts w:eastAsia="Times New Roman"/>
          <w:szCs w:val="24"/>
        </w:rPr>
        <w:t xml:space="preserve">υνταγματικής Αναθεώρησης. Κατά την άποψή μου, ναι, αυτή είναι μια σημαντική ιστορική συγκυρία, καθόσον ολοκληρώθηκε το Πρόγραμμα Δημοσιονομικής Προσαρμογής τον Αύγουστο του 2018, μετά από οκτώ </w:t>
      </w:r>
      <w:r>
        <w:rPr>
          <w:rFonts w:eastAsia="Times New Roman"/>
          <w:szCs w:val="24"/>
        </w:rPr>
        <w:t xml:space="preserve">χρόνια οικονομικής κρίσης που διαπέρασε την κοινωνική πλειοψηφία. Μετά απ’ όλα αυτά που αντιμετώπισε το πολιτικό σύστημα, αλλά κυρίως η κοινωνία, η θεσμική θωράκιση μέσω της </w:t>
      </w:r>
      <w:r>
        <w:rPr>
          <w:rFonts w:eastAsia="Times New Roman"/>
          <w:szCs w:val="24"/>
        </w:rPr>
        <w:t>σ</w:t>
      </w:r>
      <w:r>
        <w:rPr>
          <w:rFonts w:eastAsia="Times New Roman"/>
          <w:szCs w:val="24"/>
        </w:rPr>
        <w:t xml:space="preserve">υνταγματικής Αναθεώρησης είναι επίκαιρη περισσότερο από ποτέ. </w:t>
      </w:r>
    </w:p>
    <w:p w14:paraId="098561EB"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Από την άλλη μερι</w:t>
      </w:r>
      <w:r>
        <w:rPr>
          <w:rFonts w:eastAsia="Times New Roman"/>
          <w:szCs w:val="24"/>
        </w:rPr>
        <w:t xml:space="preserve">ά, είναι και μια σημαντική </w:t>
      </w:r>
      <w:r>
        <w:rPr>
          <w:rFonts w:eastAsia="Times New Roman"/>
          <w:szCs w:val="24"/>
        </w:rPr>
        <w:t>-</w:t>
      </w:r>
      <w:r>
        <w:rPr>
          <w:rFonts w:eastAsia="Times New Roman"/>
          <w:szCs w:val="24"/>
        </w:rPr>
        <w:t>κατά την άποψή μου- πολιτική συγκυρία. Παρά την όποια πολιτική σύγκρουση, είμαι της άποψης ότι και σ’ ένα πλαίσιο πολιτικών συγκρούσεων μπορούμε να καταλήξουμε σε συναινέσεις. Είναι αρκετά εποικοδομητική πολλές φορές η σύγκρουση</w:t>
      </w:r>
      <w:r>
        <w:rPr>
          <w:rFonts w:eastAsia="Times New Roman"/>
          <w:szCs w:val="24"/>
        </w:rPr>
        <w:t xml:space="preserve">. Αυτό διαφάνηκε και διαπιστώθηκε και από τις εργασίες και τις τοποθετήσεις των Βουλευτών στην </w:t>
      </w:r>
      <w:r>
        <w:rPr>
          <w:rFonts w:eastAsia="Times New Roman"/>
          <w:szCs w:val="24"/>
        </w:rPr>
        <w:t>ε</w:t>
      </w:r>
      <w:r>
        <w:rPr>
          <w:rFonts w:eastAsia="Times New Roman"/>
          <w:szCs w:val="24"/>
        </w:rPr>
        <w:t>πιτροπή αφ</w:t>
      </w:r>
      <w:r>
        <w:rPr>
          <w:rFonts w:eastAsia="Times New Roman"/>
          <w:szCs w:val="24"/>
        </w:rPr>
        <w:t xml:space="preserve">’ </w:t>
      </w:r>
      <w:r>
        <w:rPr>
          <w:rFonts w:eastAsia="Times New Roman"/>
          <w:szCs w:val="24"/>
        </w:rPr>
        <w:t>ενός και αφ</w:t>
      </w:r>
      <w:r>
        <w:rPr>
          <w:rFonts w:eastAsia="Times New Roman"/>
          <w:szCs w:val="24"/>
        </w:rPr>
        <w:t xml:space="preserve">’ </w:t>
      </w:r>
      <w:r>
        <w:rPr>
          <w:rFonts w:eastAsia="Times New Roman"/>
          <w:szCs w:val="24"/>
        </w:rPr>
        <w:t>ετέρου μετά και από τη νομοθέτηση συγκεκριμένων μέτρων από πλευράς Κυβέρνησης. Ασφαλώς και μετά την κύρωση της Συμφωνίας των Πρεσπών μι</w:t>
      </w:r>
      <w:r>
        <w:rPr>
          <w:rFonts w:eastAsia="Times New Roman"/>
          <w:szCs w:val="24"/>
        </w:rPr>
        <w:t xml:space="preserve">α αναδιάταξη του πολιτικού σκηνικού και η συζήτηση στον ευρύτερο προοδευτικό χώρο νομίζω ότι θέτει και τις πολιτικές προϋποθέσεις προκειμένου να υπάρχει μια καλή συγκυρία, προκειμένου να διενεργείται η συγκεκριμένη συζήτηση για τη </w:t>
      </w:r>
      <w:r>
        <w:rPr>
          <w:rFonts w:eastAsia="Times New Roman"/>
          <w:szCs w:val="24"/>
        </w:rPr>
        <w:t>σ</w:t>
      </w:r>
      <w:r>
        <w:rPr>
          <w:rFonts w:eastAsia="Times New Roman"/>
          <w:szCs w:val="24"/>
        </w:rPr>
        <w:t>υνταγματική Αναθεώρηση.</w:t>
      </w:r>
    </w:p>
    <w:p w14:paraId="098561EC"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Θα ήθελα να τοποθετηθώ για λίγο στο ζήτημα που απασχόλησε το Σώμα σήμερα το πρωί όσον αφορά την παρεμπίπτουσα συζήτηση αναφορικά με το ζήτημα της κατεύθυνσης και εν συνεχεία της δεσμευτικότητας της κατεύθυνσης. Θα προσπαθήσω να μη συνταγματολογήσω, γιατί </w:t>
      </w:r>
      <w:r>
        <w:rPr>
          <w:rFonts w:eastAsia="Times New Roman"/>
          <w:szCs w:val="24"/>
        </w:rPr>
        <w:t>νομίζω ότι οι συνταγματολόγοι της Αίθουσας έχουν κουραστεί από τους διάφορους συνταγματολογούντες, όχι μόνο στην Αίθουσα</w:t>
      </w:r>
      <w:r>
        <w:rPr>
          <w:rFonts w:eastAsia="Times New Roman"/>
          <w:szCs w:val="24"/>
        </w:rPr>
        <w:t xml:space="preserve"> </w:t>
      </w:r>
      <w:r>
        <w:rPr>
          <w:rFonts w:eastAsia="Times New Roman"/>
          <w:szCs w:val="24"/>
        </w:rPr>
        <w:t>αλλά κυρίως έξω απ’ αυτή την Αίθουσα, στα τηλεπαράθυρα. Θα προσπαθήσω, λοιπόν, να κάνω μια περισσότερο πολιτική προσέγγιση, προσπαθώντα</w:t>
      </w:r>
      <w:r>
        <w:rPr>
          <w:rFonts w:eastAsia="Times New Roman"/>
          <w:szCs w:val="24"/>
        </w:rPr>
        <w:t xml:space="preserve">ς να υποστηρίξω την άποψη της Κοινοβουλευτικής Ομάδας του ΣΥΡΙΖΑ. </w:t>
      </w:r>
    </w:p>
    <w:p w14:paraId="098561ED"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Πρώτα απ’ όλα, εκτιμώ ότι υπάρχει ένας σαφής διαχωρισμός ως προς την κατεύθυνση και ασφαλώς το περιεχόμενο και νομίζω ότι έχει διασαφηνιστεί αυτό αρκετά στη σημερινή συζήτηση. Η ανάγκη για</w:t>
      </w:r>
      <w:r>
        <w:rPr>
          <w:rFonts w:eastAsia="Times New Roman"/>
          <w:szCs w:val="24"/>
        </w:rPr>
        <w:t xml:space="preserve"> την αναθεώρηση συγκεκριμένων διατάξεων δεν είναι απολύτως συνδεδεμένη με την κατεύθυνση; Ασφαλώς ναι. Αυτό είναι ένα λογικό συστηματικό επιχείρημα, </w:t>
      </w:r>
      <w:r>
        <w:rPr>
          <w:rFonts w:eastAsia="Times New Roman"/>
          <w:szCs w:val="24"/>
        </w:rPr>
        <w:t>δηλαδή</w:t>
      </w:r>
      <w:r>
        <w:rPr>
          <w:rFonts w:eastAsia="Times New Roman"/>
          <w:szCs w:val="24"/>
        </w:rPr>
        <w:t xml:space="preserve"> ότι</w:t>
      </w:r>
      <w:r>
        <w:rPr>
          <w:rFonts w:eastAsia="Times New Roman"/>
          <w:szCs w:val="24"/>
        </w:rPr>
        <w:t xml:space="preserve"> </w:t>
      </w:r>
      <w:r>
        <w:rPr>
          <w:rFonts w:eastAsia="Times New Roman"/>
          <w:szCs w:val="24"/>
        </w:rPr>
        <w:t>η ίδια η ανάγκη θέτει και τους όρους της κατεύθυνσης. Υπάρχει κατά την άποψή μου και ένα κοινοβο</w:t>
      </w:r>
      <w:r>
        <w:rPr>
          <w:rFonts w:eastAsia="Times New Roman"/>
          <w:szCs w:val="24"/>
        </w:rPr>
        <w:t>υλευτικό τελεολογικό επιχείρημα ότι με δεδομένο το γεγονός ότι στον σκληρό πυρήνα της συζήτησης αυτής βρίσκεται η συναίνεση, η προτε</w:t>
      </w:r>
      <w:r>
        <w:rPr>
          <w:rFonts w:eastAsia="Times New Roman"/>
          <w:szCs w:val="24"/>
        </w:rPr>
        <w:t>ίνουσα</w:t>
      </w:r>
      <w:r>
        <w:rPr>
          <w:rFonts w:eastAsia="Times New Roman"/>
          <w:szCs w:val="24"/>
        </w:rPr>
        <w:t xml:space="preserve"> Βουλή θα πρέπει να διατυπώνει με σαφήνεια την πρότασή της προς την </w:t>
      </w:r>
      <w:r>
        <w:rPr>
          <w:rFonts w:eastAsia="Times New Roman"/>
          <w:szCs w:val="24"/>
        </w:rPr>
        <w:t>α</w:t>
      </w:r>
      <w:r>
        <w:rPr>
          <w:rFonts w:eastAsia="Times New Roman"/>
          <w:szCs w:val="24"/>
        </w:rPr>
        <w:t>ναθεωρητική Βουλή και όχι μόνο στη Βουλή, αλλά κα</w:t>
      </w:r>
      <w:r>
        <w:rPr>
          <w:rFonts w:eastAsia="Times New Roman"/>
          <w:szCs w:val="24"/>
        </w:rPr>
        <w:t xml:space="preserve">ι στην κοινωνία και στο εκλογικό σώμα. </w:t>
      </w:r>
    </w:p>
    <w:p w14:paraId="098561EE"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 xml:space="preserve">Συνεπώς ως προς αυτό θεωρώ ότι το να συμπεριλαμβάνουμε την κατεύθυνση και στο ψηφοδέλτιο δεν είναι μια κοινοβουλευτική αστοχία. Μπορεί να είναι μια καλή πρωτοτυπία, η οποία μπορεί να θέσει όρους </w:t>
      </w:r>
      <w:r>
        <w:rPr>
          <w:rFonts w:eastAsia="Times New Roman"/>
          <w:szCs w:val="24"/>
        </w:rPr>
        <w:t>-</w:t>
      </w:r>
      <w:r>
        <w:rPr>
          <w:rFonts w:eastAsia="Times New Roman"/>
          <w:szCs w:val="24"/>
        </w:rPr>
        <w:t>νομίζω- μιας ποιοτι</w:t>
      </w:r>
      <w:r>
        <w:rPr>
          <w:rFonts w:eastAsia="Times New Roman"/>
          <w:szCs w:val="24"/>
        </w:rPr>
        <w:t xml:space="preserve">κότερης συζήτησης, μιας ποιοτικότερης πρότασης με σαφήνεια από την πλευρά της Βουλής που προτείνει προς τη Βουλή που θα προκύψει, τη Βουλή που θα αναθεωρήσει. </w:t>
      </w:r>
    </w:p>
    <w:p w14:paraId="098561EF"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Φτάνουμε τώρα στο ζήτημα της δεσμευτικότητας. Νομίζω ότι είναι γνωστό σε όλους ότι έχουν διατυπ</w:t>
      </w:r>
      <w:r>
        <w:rPr>
          <w:rFonts w:eastAsia="Times New Roman"/>
          <w:szCs w:val="24"/>
        </w:rPr>
        <w:t>ωθεί διαφορετικές απόψεις στη θεωρία. Κρατούσα άποψη στη θεωρία είναι ότι δεν είναι δεσμευτική. Υπάρχει, όμως, και αντίθετη θεωρία, η οποία υποστηρίζει τη δεσμευτικότητα και η θεωρία αυτή συνδυάζεται με τις δύο δικαστικές αποφάσεις, κατά την άποψή μου, από</w:t>
      </w:r>
      <w:r>
        <w:rPr>
          <w:rFonts w:eastAsia="Times New Roman"/>
          <w:szCs w:val="24"/>
        </w:rPr>
        <w:t xml:space="preserve"> την απόφαση ΕΔΔΑ, αλλά και την απόφαση του </w:t>
      </w:r>
      <w:r>
        <w:rPr>
          <w:rFonts w:eastAsia="Times New Roman"/>
          <w:szCs w:val="24"/>
        </w:rPr>
        <w:t>ανωτάτου ειδικού δικαστηρίου</w:t>
      </w:r>
      <w:r>
        <w:rPr>
          <w:rFonts w:eastAsia="Times New Roman"/>
          <w:szCs w:val="24"/>
        </w:rPr>
        <w:t>.</w:t>
      </w:r>
    </w:p>
    <w:p w14:paraId="098561F0"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Καλώς άνοιξε η συζήτηση αυτή; Εγώ νομίζω ότι με την πάροδο των χρόνων και με την κοινοβουλευτική συζήτηση το να συζητηθούν τα θέματα και της αποσαφήνισης της κατεύθυνσης και της δια</w:t>
      </w:r>
      <w:r>
        <w:rPr>
          <w:rFonts w:eastAsia="Times New Roman"/>
          <w:szCs w:val="24"/>
        </w:rPr>
        <w:t>τύπωσης στο ψηφοδέλτιο της κατεύθυνσης αλλά και της συζήτησης που έγινε σήμερα όσον αφορά τη δεσμευτικότητα στην κατεύθυνση, δεν είναι μια άχρηστη συζήτηση. Είναι μια καλή συζήτηση, η οποία θα βοηθήσει, θα διευρύνει τη συζήτηση αυτή. Συνεπώς δεν είναι μάτα</w:t>
      </w:r>
      <w:r>
        <w:rPr>
          <w:rFonts w:eastAsia="Times New Roman"/>
          <w:szCs w:val="24"/>
        </w:rPr>
        <w:t xml:space="preserve">ια, ούτε κατά τη γνώμη μου είναι ακραία κοινοβουλευτικά. Η άποψη ότι είναι δεσμευτική και η κατεύθυνση στηρίζεται, κατά την άποψή μου, σε δύο ουσιαστικά επιχειρήματα και σε ένα συνταγματικό επιχείρημα. Το ουσιαστικό επιχείρημα είναι ότι αν η </w:t>
      </w:r>
      <w:r>
        <w:rPr>
          <w:rFonts w:eastAsia="Times New Roman"/>
          <w:szCs w:val="24"/>
        </w:rPr>
        <w:t>α</w:t>
      </w:r>
      <w:r>
        <w:rPr>
          <w:rFonts w:eastAsia="Times New Roman"/>
          <w:szCs w:val="24"/>
        </w:rPr>
        <w:t>ναθεωρητική Β</w:t>
      </w:r>
      <w:r>
        <w:rPr>
          <w:rFonts w:eastAsia="Times New Roman"/>
          <w:szCs w:val="24"/>
        </w:rPr>
        <w:t xml:space="preserve">ουλή αναθεωρήσει σε μια απολύτως αντίθετη κατεύθυνση, προωθούνται σίγουρα ανορθολογικές, ανειλικρινείς πολιτικές συμπεριφορές αιφνιδιασμού. Έχουμε, δηλαδή, ένα συνταγματικό παίγνιο που κατά τη γνώμη μου απάδει από τη θεσμική σοβαρότητα της διαδικασίας. </w:t>
      </w:r>
    </w:p>
    <w:p w14:paraId="098561F1"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Έ</w:t>
      </w:r>
      <w:r>
        <w:rPr>
          <w:rFonts w:eastAsia="Times New Roman"/>
          <w:szCs w:val="24"/>
        </w:rPr>
        <w:t>να δεύτερο ουσιαστικό επιχείρημα είναι ότι κάθε νομοθετική διαδικασία έχει το ελάχιστο της προβλεψιμότητας και αυτή η προβλεψιμότητα αφορά και το ίδιο το Σώμα αλλά και την ίδια την κοινωνία. Ας σκεφτούμε, δηλαδή, σε μια διαδικασία κανονικής νομοθέτησης ένα</w:t>
      </w:r>
      <w:r>
        <w:rPr>
          <w:rFonts w:eastAsia="Times New Roman"/>
          <w:szCs w:val="24"/>
        </w:rPr>
        <w:t xml:space="preserve"> νομοσχέδιο να ξεκινάει από το άλφα και στην ψήφισή του να καταλήγει ως νομοσχέδιο ωμέγα. Αυτό θα ήταν ένα τεράστιο παράδοξο και γι’ αυτόν τον λόγο θεωρώ ότι και αυτό είναι ένα ουσιαστικό σοβαρό επιχείρημα.</w:t>
      </w:r>
    </w:p>
    <w:p w14:paraId="098561F2"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Η τρίτη άποψη είναι περισσότερο συνταγματική. Αφ</w:t>
      </w:r>
      <w:r>
        <w:rPr>
          <w:rFonts w:eastAsia="Times New Roman"/>
          <w:szCs w:val="24"/>
        </w:rPr>
        <w:t xml:space="preserve">ορά στη διαπίστωση της συναίνεσης, η οποία θα πρέπει να είναι σταθερή σε δύο διαδοχικές διαδικασίες, οι οποίες θα πρέπει να είναι ισοδύναμες. Δηλαδή, ο φορέας συνταγματικής εξουσίας δεν θα πρέπει να μοιράζεται τη διαδικασία αυτή με δυσανάλογο τρόπο. </w:t>
      </w:r>
    </w:p>
    <w:p w14:paraId="098561F3"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Οι δ</w:t>
      </w:r>
      <w:r>
        <w:rPr>
          <w:rFonts w:eastAsia="Times New Roman"/>
          <w:szCs w:val="24"/>
        </w:rPr>
        <w:t>ύο αποφάσεις, τις οποίες επικαλέστηκα πριν, είναι οι εξής</w:t>
      </w:r>
      <w:r w:rsidRPr="000A4BBB">
        <w:rPr>
          <w:rFonts w:eastAsia="Times New Roman"/>
          <w:szCs w:val="24"/>
        </w:rPr>
        <w:t xml:space="preserve">: </w:t>
      </w:r>
      <w:r>
        <w:rPr>
          <w:rFonts w:eastAsia="Times New Roman"/>
          <w:szCs w:val="24"/>
        </w:rPr>
        <w:t xml:space="preserve">Πρώτα είναι η 11 του 2003 του </w:t>
      </w:r>
      <w:r>
        <w:rPr>
          <w:rFonts w:eastAsia="Times New Roman"/>
          <w:szCs w:val="24"/>
        </w:rPr>
        <w:t>ανωτάτου ειδικού δικαστηρίου</w:t>
      </w:r>
      <w:r>
        <w:rPr>
          <w:rFonts w:eastAsia="Times New Roman"/>
          <w:szCs w:val="24"/>
        </w:rPr>
        <w:t xml:space="preserve">, όπου ρητά, σαφώς και ομόφωνα κρίνει ότι η προτείνουσα Βουλή μπορεί υπό προϋποθέσεις να δεσμεύσει την </w:t>
      </w:r>
      <w:r>
        <w:rPr>
          <w:rFonts w:eastAsia="Times New Roman"/>
          <w:szCs w:val="24"/>
        </w:rPr>
        <w:t>α</w:t>
      </w:r>
      <w:r>
        <w:rPr>
          <w:rFonts w:eastAsia="Times New Roman"/>
          <w:szCs w:val="24"/>
        </w:rPr>
        <w:t>ναθεωρητική Βουλή ως προς το περιεχ</w:t>
      </w:r>
      <w:r>
        <w:rPr>
          <w:rFonts w:eastAsia="Times New Roman"/>
          <w:szCs w:val="24"/>
        </w:rPr>
        <w:t>όμενο της τελικής ρύθμισης των διατάξεων που προτάθηκαν προς αναθεώρηση.</w:t>
      </w:r>
    </w:p>
    <w:p w14:paraId="098561F4"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Επικαλέστηκα επίσης την απόφαση του Ευρωπαϊκού Δικαστηρίου των Δικαιωμάτων του Ανθρώπου, απόφαση 15 της 15</w:t>
      </w:r>
      <w:r w:rsidRPr="00DD2D9F">
        <w:rPr>
          <w:rFonts w:eastAsia="Times New Roman"/>
          <w:szCs w:val="24"/>
          <w:vertAlign w:val="superscript"/>
        </w:rPr>
        <w:t>ης</w:t>
      </w:r>
      <w:r>
        <w:rPr>
          <w:rFonts w:eastAsia="Times New Roman"/>
          <w:szCs w:val="24"/>
        </w:rPr>
        <w:t xml:space="preserve"> Ιουνίου του 2006. Η Ελλάδα καταδικάστηκε για παραβίαση του άρθρου 3 του </w:t>
      </w:r>
      <w:r>
        <w:rPr>
          <w:rFonts w:eastAsia="Times New Roman"/>
          <w:szCs w:val="24"/>
        </w:rPr>
        <w:t>Π</w:t>
      </w:r>
      <w:r>
        <w:rPr>
          <w:rFonts w:eastAsia="Times New Roman"/>
          <w:szCs w:val="24"/>
        </w:rPr>
        <w:t xml:space="preserve">ρώτου Πρόσθετου Πρωτοκόλλου ΕΣΔΑ λόγω της θέσπισης απόλυτου επαγγελματικού ασυμβίβαστου. Είναι γνωστή η υπόθεση. Το </w:t>
      </w:r>
      <w:r>
        <w:rPr>
          <w:rFonts w:eastAsia="Times New Roman"/>
          <w:szCs w:val="24"/>
        </w:rPr>
        <w:t>δ</w:t>
      </w:r>
      <w:r>
        <w:rPr>
          <w:rFonts w:eastAsia="Times New Roman"/>
          <w:szCs w:val="24"/>
        </w:rPr>
        <w:t xml:space="preserve">ικαστήριο έδωσε ιδιαίτερη έμφαση στο γεγονός ότι η άμεση, χωρίς μεταβατικές διατάξεις, εφαρμογή της εν λόγω </w:t>
      </w:r>
      <w:r>
        <w:rPr>
          <w:rFonts w:eastAsia="Times New Roman"/>
          <w:szCs w:val="24"/>
        </w:rPr>
        <w:t>α</w:t>
      </w:r>
      <w:r>
        <w:rPr>
          <w:rFonts w:eastAsia="Times New Roman"/>
          <w:szCs w:val="24"/>
        </w:rPr>
        <w:t>ναθεώρησης αιφνιδίασε τόσο του</w:t>
      </w:r>
      <w:r>
        <w:rPr>
          <w:rFonts w:eastAsia="Times New Roman"/>
          <w:szCs w:val="24"/>
        </w:rPr>
        <w:t>ς ενδιαφερόμενους Βουλευτές όσο και τους ψηφοφόρους στις εκλογές που μεσολάβησαν μεταξύ της πρώτης και της δεύτερης Βουλής.</w:t>
      </w:r>
    </w:p>
    <w:p w14:paraId="098561F5"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Βέβαια, το ζήτημα εδώ είναι κατά τη γνώμη μου εξόχως πολιτικό και ασφαλώς αυτό το εξόχως πολιτικό ζήτημα θα κριθεί τελικά στην επόμ</w:t>
      </w:r>
      <w:r>
        <w:rPr>
          <w:rFonts w:eastAsia="Times New Roman"/>
          <w:szCs w:val="24"/>
        </w:rPr>
        <w:t xml:space="preserve">ενη </w:t>
      </w:r>
      <w:r>
        <w:rPr>
          <w:rFonts w:eastAsia="Times New Roman"/>
          <w:szCs w:val="24"/>
        </w:rPr>
        <w:t>α</w:t>
      </w:r>
      <w:r>
        <w:rPr>
          <w:rFonts w:eastAsia="Times New Roman"/>
          <w:szCs w:val="24"/>
        </w:rPr>
        <w:t>ναθεωρητική Βουλή. Στην πράξη θα το δούμε. Νομίζω ότι εδώ ήταν αρκετά χρήσιμο το παράδειγμα, το οποίο μας έδωσε ο κ. Παρασκευόπουλος σήμερα το πρωί όσον αφορά το άρθρο 86. Είπε, δηλαδή</w:t>
      </w:r>
      <w:r w:rsidRPr="00DD2D9F">
        <w:rPr>
          <w:rFonts w:eastAsia="Times New Roman"/>
          <w:szCs w:val="24"/>
        </w:rPr>
        <w:t>:</w:t>
      </w:r>
      <w:r>
        <w:rPr>
          <w:rFonts w:eastAsia="Times New Roman"/>
          <w:szCs w:val="24"/>
        </w:rPr>
        <w:t xml:space="preserve"> «Ας σκεφτούμε, αν δεν είναι διατυπωμένη με σαφήνεια η πρόταση αυτή και η κατεύθυνσή της και δεν είναι και δεσμευτική, πώς θα μπορούσαμε να οδηγηθούμε σε μια άλλου είδους παρέμβαση στο άρθρο 86;». Είναι, δηλαδή, κατά την άποψή μου και τα ίδια τα άρθρα προς</w:t>
      </w:r>
      <w:r>
        <w:rPr>
          <w:rFonts w:eastAsia="Times New Roman"/>
          <w:szCs w:val="24"/>
        </w:rPr>
        <w:t xml:space="preserve"> αναθεώρηση αυτά που καταδεικνύουν τον βαθμό της δεσμευτικότητας μιας πρότασης, ακόμη και στη βάση της κοινής λογικής. </w:t>
      </w:r>
    </w:p>
    <w:p w14:paraId="098561F6"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Τι θέλω να πω μ</w:t>
      </w:r>
      <w:r>
        <w:rPr>
          <w:rFonts w:eastAsia="Times New Roman"/>
          <w:szCs w:val="24"/>
        </w:rPr>
        <w:t>ε</w:t>
      </w:r>
      <w:r>
        <w:rPr>
          <w:rFonts w:eastAsia="Times New Roman"/>
          <w:szCs w:val="24"/>
        </w:rPr>
        <w:t xml:space="preserve"> αυτό; Άλλο παράδειγμα</w:t>
      </w:r>
      <w:r w:rsidRPr="00DD2D9F">
        <w:rPr>
          <w:rFonts w:eastAsia="Times New Roman"/>
          <w:szCs w:val="24"/>
        </w:rPr>
        <w:t>:</w:t>
      </w:r>
      <w:r>
        <w:rPr>
          <w:rFonts w:eastAsia="Times New Roman"/>
          <w:szCs w:val="24"/>
        </w:rPr>
        <w:t xml:space="preserve"> Στο άρθρο 3 η πρόταση αφορά τη θρησκευτική ουδετερότητα του κράτους. Μπορούμε να σκεφτούμε κάτι</w:t>
      </w:r>
      <w:r>
        <w:rPr>
          <w:rFonts w:eastAsia="Times New Roman"/>
          <w:szCs w:val="24"/>
        </w:rPr>
        <w:t xml:space="preserve"> ανάποδο; Θα μπορούσε ποτέ να αναθεωρήσει η επόμενη κυβέρνηση σε μια άλλη κατεύθυνση; Να κάνει τι; Να διακηρύξει τη θεοκρατία; Ασφαλώς και όχι. Μπορεί να συνεχιστεί αυτός ο κατάλογος με το άρθρο 5</w:t>
      </w:r>
      <w:r>
        <w:rPr>
          <w:rFonts w:eastAsia="Times New Roman"/>
          <w:szCs w:val="24"/>
        </w:rPr>
        <w:t>,</w:t>
      </w:r>
      <w:r>
        <w:rPr>
          <w:rFonts w:eastAsia="Times New Roman"/>
          <w:szCs w:val="24"/>
        </w:rPr>
        <w:t xml:space="preserve"> όσον αφορά την αλλαγή της κατεύθυνσης στην κατοχύρωση της </w:t>
      </w:r>
      <w:r>
        <w:rPr>
          <w:rFonts w:eastAsia="Times New Roman"/>
          <w:szCs w:val="24"/>
        </w:rPr>
        <w:t xml:space="preserve">απόλυτης προστασίας ζωής, τιμής, ελευθερίας χωρίς διάκριση φύλου, ταυτότητας φύλου, σεξουαλικού προσανατολισμού. Μπορούμε να το σκεφτούμε διαφορετικά; Ασφαλώς και όχι. Το ίδιο και τα άρθρα 21 και 22, τα οποία νομίζω ότι θέτουν σοβαρούς όρους συνταγματικής </w:t>
      </w:r>
      <w:r>
        <w:rPr>
          <w:rFonts w:eastAsia="Times New Roman"/>
          <w:szCs w:val="24"/>
        </w:rPr>
        <w:t>Α</w:t>
      </w:r>
      <w:r>
        <w:rPr>
          <w:rFonts w:eastAsia="Times New Roman"/>
          <w:szCs w:val="24"/>
        </w:rPr>
        <w:t xml:space="preserve">ναθεώρησης στον τομέα των κοινωνικών και ατομικών δικαιωμάτων. Τα αυτά αφορούν και στην αναδιοργάνωση του πολιτικού μας συστήματος όσον αφορά τη βουλευτική ιδιότητα του Πρωθυπουργού, όσον αφορά τα κωλύματα εκλογιμότητας, όσον αφορά τα δημοψηφίσματα, όσον </w:t>
      </w:r>
      <w:r>
        <w:rPr>
          <w:rFonts w:eastAsia="Times New Roman"/>
          <w:szCs w:val="24"/>
        </w:rPr>
        <w:t xml:space="preserve">αφορά την απλή αναλογική. </w:t>
      </w:r>
    </w:p>
    <w:p w14:paraId="098561F7" w14:textId="77777777" w:rsidR="00BE639A" w:rsidRDefault="00A212EC">
      <w:pPr>
        <w:tabs>
          <w:tab w:val="left" w:pos="709"/>
          <w:tab w:val="center" w:pos="4753"/>
        </w:tabs>
        <w:spacing w:line="600" w:lineRule="auto"/>
        <w:ind w:firstLine="709"/>
        <w:contextualSpacing/>
        <w:jc w:val="both"/>
        <w:rPr>
          <w:rFonts w:eastAsia="Times New Roman"/>
          <w:szCs w:val="24"/>
        </w:rPr>
      </w:pPr>
      <w:r>
        <w:rPr>
          <w:rFonts w:eastAsia="Times New Roman"/>
          <w:szCs w:val="24"/>
        </w:rPr>
        <w:tab/>
        <w:t>Αυτές ήταν οι σύντομες απόψεις μου σε σχέση με τη σημερινή συζήτηση.</w:t>
      </w:r>
    </w:p>
    <w:p w14:paraId="098561F8" w14:textId="77777777" w:rsidR="00BE639A" w:rsidRDefault="00A212EC">
      <w:pPr>
        <w:spacing w:line="600" w:lineRule="auto"/>
        <w:ind w:firstLine="709"/>
        <w:jc w:val="both"/>
        <w:rPr>
          <w:rFonts w:eastAsia="Times New Roman" w:cs="Times New Roman"/>
          <w:szCs w:val="24"/>
        </w:rPr>
      </w:pPr>
      <w:r>
        <w:rPr>
          <w:rFonts w:eastAsia="Times New Roman" w:cs="Times New Roman"/>
          <w:szCs w:val="24"/>
        </w:rPr>
        <w:t>Κυρίες και κύριοι Βουλευτές, ο Αρχηγός της Αξιωματικής Αντιπολίτευσης έκανε λόγο για μια χαμένη ευκαιρία, είπε ότι μπορεί αυτή να είναι μια χαμένη ευκαιρία</w:t>
      </w:r>
      <w:r w:rsidRPr="00296F85">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διαβάσουμε τα Πρακτικά Αναθεωρητικών Βουλών, θα δούμε ότι και στο παρελθόν ξεκινούν οι ομιλίες με τη φράση «είναι μια χαμένη ευκαιρία». Είπε, λοιπόν, ότι είναι μια χαμένη ευκαιρία για ένα προοδευτικό Σύνταγμα. </w:t>
      </w:r>
    </w:p>
    <w:p w14:paraId="098561F9" w14:textId="77777777" w:rsidR="00BE639A" w:rsidRDefault="00A212EC">
      <w:pPr>
        <w:spacing w:line="600" w:lineRule="auto"/>
        <w:ind w:firstLine="709"/>
        <w:jc w:val="both"/>
        <w:rPr>
          <w:rFonts w:eastAsia="Times New Roman" w:cs="Times New Roman"/>
          <w:szCs w:val="24"/>
        </w:rPr>
      </w:pPr>
      <w:r>
        <w:rPr>
          <w:rFonts w:eastAsia="Times New Roman" w:cs="Times New Roman"/>
          <w:szCs w:val="24"/>
        </w:rPr>
        <w:t>Ποιο είναι, λοιπόν, το προοδευτικό Σύνταγμα,</w:t>
      </w:r>
      <w:r>
        <w:rPr>
          <w:rFonts w:eastAsia="Times New Roman" w:cs="Times New Roman"/>
          <w:szCs w:val="24"/>
        </w:rPr>
        <w:t xml:space="preserve"> η προοδευτική αναθεωρητική πρόταση, σύμφωνα με την άποψη της Αξιωματικής Αντιπολίτευσης; Άρθρο 16. Άρθρο 24. Είναι οι δασικοί χάρτες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τόσο ενοχλούν. Οι ισοσκελισμένοι προϋπολογισμοί, ο δημοσιονομικός δηλαδή ζουρλομανδύας, όπου ο ομιλητής της</w:t>
      </w:r>
      <w:r>
        <w:rPr>
          <w:rFonts w:eastAsia="Times New Roman" w:cs="Times New Roman"/>
          <w:szCs w:val="24"/>
        </w:rPr>
        <w:t xml:space="preserve"> Νέας Δημοκρατίας είπε πως, αν περνούσε μια τέτοια διάταξη, θα υπήρχε μια αυτόματη μείωση της τάξης του 1,5% στα επιτόκια του ελληνικού ομολόγου. Ασφαλώς προοδευτικό σημαίνει να ονομάζουμε με ευχολόγια θέματα που αφορούν τα ατομικά και κοινωνικά δικαιώματα</w:t>
      </w:r>
      <w:r>
        <w:rPr>
          <w:rFonts w:eastAsia="Times New Roman" w:cs="Times New Roman"/>
          <w:szCs w:val="24"/>
        </w:rPr>
        <w:t>. Εκτιμώ, λοιπόν, πως αυτή η προσέγγιση περί προοδευτικού Συντάγματος χάνει ιδεολογικά, αλλά χάνει και όσον αφορά τη λογική.</w:t>
      </w:r>
    </w:p>
    <w:p w14:paraId="098561F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Επιτρέψτε μου, επίσης, να σχολιάσω τα περί του άρθρου 86 και όσα ανέφερε ο Αρχηγός της Αξιωματικής Αντιπολίτευσης για την πρόταση τ</w:t>
      </w:r>
      <w:r>
        <w:rPr>
          <w:rFonts w:eastAsia="Times New Roman" w:cs="Times New Roman"/>
          <w:szCs w:val="24"/>
        </w:rPr>
        <w:t xml:space="preserve">ην οποία εκείνος έκανε, όπου όμως ήταν Βουλευτής της κυβερνητικής </w:t>
      </w:r>
      <w:r>
        <w:rPr>
          <w:rFonts w:eastAsia="Times New Roman" w:cs="Times New Roman"/>
          <w:szCs w:val="24"/>
        </w:rPr>
        <w:t>π</w:t>
      </w:r>
      <w:r>
        <w:rPr>
          <w:rFonts w:eastAsia="Times New Roman" w:cs="Times New Roman"/>
          <w:szCs w:val="24"/>
        </w:rPr>
        <w:t>λειοψηφίας. Αν ο ίδιος θέλει να αφηγείται αυτή την ιστορία</w:t>
      </w:r>
      <w:r>
        <w:rPr>
          <w:rFonts w:eastAsia="Times New Roman" w:cs="Times New Roman"/>
          <w:szCs w:val="24"/>
        </w:rPr>
        <w:t>,</w:t>
      </w:r>
      <w:r>
        <w:rPr>
          <w:rFonts w:eastAsia="Times New Roman" w:cs="Times New Roman"/>
          <w:szCs w:val="24"/>
        </w:rPr>
        <w:t xml:space="preserve"> όσον αφορά τη δική του προσωπική στάση, νομίζω ότι εκθέτει την κοινοβουλευτική </w:t>
      </w:r>
      <w:r>
        <w:rPr>
          <w:rFonts w:eastAsia="Times New Roman" w:cs="Times New Roman"/>
          <w:szCs w:val="24"/>
        </w:rPr>
        <w:t>π</w:t>
      </w:r>
      <w:r>
        <w:rPr>
          <w:rFonts w:eastAsia="Times New Roman" w:cs="Times New Roman"/>
          <w:szCs w:val="24"/>
        </w:rPr>
        <w:t xml:space="preserve">λειοψηφία, της οποίας ήταν τότε Βουλευτής, γιατί </w:t>
      </w:r>
      <w:r>
        <w:rPr>
          <w:rFonts w:eastAsia="Times New Roman" w:cs="Times New Roman"/>
          <w:szCs w:val="24"/>
        </w:rPr>
        <w:t>θα πρέπει με κάποιο</w:t>
      </w:r>
      <w:r>
        <w:rPr>
          <w:rFonts w:eastAsia="Times New Roman" w:cs="Times New Roman"/>
          <w:szCs w:val="24"/>
        </w:rPr>
        <w:t>ν</w:t>
      </w:r>
      <w:r>
        <w:rPr>
          <w:rFonts w:eastAsia="Times New Roman" w:cs="Times New Roman"/>
          <w:szCs w:val="24"/>
        </w:rPr>
        <w:t xml:space="preserve"> τρόπο να δώσει μια εξήγηση γιατί, παρά το γεγονός ότι ήταν Βουλευτής της </w:t>
      </w:r>
      <w:r>
        <w:rPr>
          <w:rFonts w:eastAsia="Times New Roman" w:cs="Times New Roman"/>
          <w:szCs w:val="24"/>
        </w:rPr>
        <w:t>π</w:t>
      </w:r>
      <w:r>
        <w:rPr>
          <w:rFonts w:eastAsia="Times New Roman" w:cs="Times New Roman"/>
          <w:szCs w:val="24"/>
        </w:rPr>
        <w:t xml:space="preserve">λειοψηφίας, δεν μπόρεσε να επικρατήσει και να συγκεντρώσει και τους υπόλοιπους Βουλευτές, προκειμένου να τεθεί τότε προς αναθεώρηση το άρθρο 86. </w:t>
      </w:r>
    </w:p>
    <w:p w14:paraId="098561F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Επέδειξε, επίσης, ο Αρχηγός της Αξιωματικής Αντιπολίτευσης ψηφοδέλτιο του 2008, μόνο που ξέχασε να πει πως όσον αφορά το άρθρο 16 τότε, στη </w:t>
      </w:r>
      <w:r>
        <w:rPr>
          <w:rFonts w:eastAsia="Times New Roman" w:cs="Times New Roman"/>
          <w:szCs w:val="24"/>
        </w:rPr>
        <w:t>σ</w:t>
      </w:r>
      <w:r>
        <w:rPr>
          <w:rFonts w:eastAsia="Times New Roman" w:cs="Times New Roman"/>
          <w:szCs w:val="24"/>
        </w:rPr>
        <w:t>υνταγματική Αναθεώρηση του 2008, στο ψηφοδέλτιο υπήρξε η εισαγωγή δύο παραγράφων. Συνεπώς και εδώ υπήρχε η σαφήνεια</w:t>
      </w:r>
      <w:r>
        <w:rPr>
          <w:rFonts w:eastAsia="Times New Roman" w:cs="Times New Roman"/>
          <w:szCs w:val="24"/>
        </w:rPr>
        <w:t xml:space="preserve"> όσον αφορά την κατεύθυνση, γιατί δεν άφησε κενές δύο παραγράφους στο συγκεκριμένο άρθρο το οποίο ψηφίστηκε τότε με </w:t>
      </w:r>
      <w:r>
        <w:rPr>
          <w:rFonts w:eastAsia="Times New Roman" w:cs="Times New Roman"/>
          <w:szCs w:val="24"/>
        </w:rPr>
        <w:t>εκατόν ογδόντα πέντε</w:t>
      </w:r>
      <w:r>
        <w:rPr>
          <w:rFonts w:eastAsia="Times New Roman" w:cs="Times New Roman"/>
          <w:szCs w:val="24"/>
        </w:rPr>
        <w:t xml:space="preserve"> ψήφους, γιατί οι </w:t>
      </w:r>
      <w:r>
        <w:rPr>
          <w:rFonts w:eastAsia="Times New Roman" w:cs="Times New Roman"/>
          <w:szCs w:val="24"/>
        </w:rPr>
        <w:t>εκατόν πενήντα ένας,</w:t>
      </w:r>
      <w:r>
        <w:rPr>
          <w:rFonts w:eastAsia="Times New Roman" w:cs="Times New Roman"/>
          <w:szCs w:val="24"/>
        </w:rPr>
        <w:t xml:space="preserve"> που μετά επικύρωσαν τις παραγράφους αυτές</w:t>
      </w:r>
      <w:r>
        <w:rPr>
          <w:rFonts w:eastAsia="Times New Roman" w:cs="Times New Roman"/>
          <w:szCs w:val="24"/>
        </w:rPr>
        <w:t>,</w:t>
      </w:r>
      <w:r>
        <w:rPr>
          <w:rFonts w:eastAsia="Times New Roman" w:cs="Times New Roman"/>
          <w:szCs w:val="24"/>
        </w:rPr>
        <w:t xml:space="preserve"> δεν είδαν κάτι κενό, δεν είδαν δ</w:t>
      </w:r>
      <w:r>
        <w:rPr>
          <w:rFonts w:eastAsia="Times New Roman" w:cs="Times New Roman"/>
          <w:szCs w:val="24"/>
        </w:rPr>
        <w:t>ύ</w:t>
      </w:r>
      <w:r>
        <w:rPr>
          <w:rFonts w:eastAsia="Times New Roman" w:cs="Times New Roman"/>
          <w:szCs w:val="24"/>
        </w:rPr>
        <w:t>ο κεν</w:t>
      </w:r>
      <w:r>
        <w:rPr>
          <w:rFonts w:eastAsia="Times New Roman" w:cs="Times New Roman"/>
          <w:szCs w:val="24"/>
        </w:rPr>
        <w:t xml:space="preserve">ές παραγράφους. </w:t>
      </w:r>
    </w:p>
    <w:p w14:paraId="098561F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Τέθηκαν, επίσης, από πολλούς ομιλητές και από τον Αρχηγό της Αξιωματικής Αντιπολίτευσης τα ζητήματα </w:t>
      </w:r>
      <w:r>
        <w:rPr>
          <w:rFonts w:eastAsia="Times New Roman" w:cs="Times New Roman"/>
          <w:szCs w:val="24"/>
        </w:rPr>
        <w:t>δ</w:t>
      </w:r>
      <w:r>
        <w:rPr>
          <w:rFonts w:eastAsia="Times New Roman" w:cs="Times New Roman"/>
          <w:szCs w:val="24"/>
        </w:rPr>
        <w:t>ικαιοσύνης. Θέλω, πρώτα απ’ όλα, να πω ότι πράγματι το 2016, όταν ξεκίνησε η διαδικασία αυτή και ξεκίνησε στον δημόσιο διάλογο, οι αποστάσ</w:t>
      </w:r>
      <w:r>
        <w:rPr>
          <w:rFonts w:eastAsia="Times New Roman" w:cs="Times New Roman"/>
          <w:szCs w:val="24"/>
        </w:rPr>
        <w:t>εις οι οποίες τηρήθηκαν</w:t>
      </w:r>
      <w:r>
        <w:rPr>
          <w:rFonts w:eastAsia="Times New Roman" w:cs="Times New Roman"/>
          <w:szCs w:val="24"/>
        </w:rPr>
        <w:t>,</w:t>
      </w:r>
      <w:r>
        <w:rPr>
          <w:rFonts w:eastAsia="Times New Roman" w:cs="Times New Roman"/>
          <w:szCs w:val="24"/>
        </w:rPr>
        <w:t xml:space="preserve"> τόσο από τη Νέα Δημοκρατία όσο και από το Κίνημα Αλλαγής</w:t>
      </w:r>
      <w:r>
        <w:rPr>
          <w:rFonts w:eastAsia="Times New Roman" w:cs="Times New Roman"/>
          <w:szCs w:val="24"/>
        </w:rPr>
        <w:t>,</w:t>
      </w:r>
      <w:r>
        <w:rPr>
          <w:rFonts w:eastAsia="Times New Roman" w:cs="Times New Roman"/>
          <w:szCs w:val="24"/>
        </w:rPr>
        <w:t xml:space="preserve"> ήταν ρητές. Διατυπώθηκαν με δημόσιες δηλώσεις εκείνες τις ημέρες. Η Νέα Δημοκρατία έκανε τη δήλωση ότι η Κυβέρνηση επιλέγει να δραπετεύσει από την τότε σκληρή διαπραγμάτευση</w:t>
      </w:r>
      <w:r>
        <w:rPr>
          <w:rFonts w:eastAsia="Times New Roman" w:cs="Times New Roman"/>
          <w:szCs w:val="24"/>
        </w:rPr>
        <w:t xml:space="preserve"> με μια αέναη διαβούλευση για τη συνταγματική </w:t>
      </w:r>
      <w:r>
        <w:rPr>
          <w:rFonts w:eastAsia="Times New Roman" w:cs="Times New Roman"/>
          <w:szCs w:val="24"/>
        </w:rPr>
        <w:t>Α</w:t>
      </w:r>
      <w:r>
        <w:rPr>
          <w:rFonts w:eastAsia="Times New Roman" w:cs="Times New Roman"/>
          <w:szCs w:val="24"/>
        </w:rPr>
        <w:t xml:space="preserve">ναθεώρηση, ενώ το Κίνημα Αλλαγής μίλησε για σόου αποπροσανατολισμού των πολιτών από τα μεγάλα προβλήματα που βιώνει η κοινωνία. </w:t>
      </w:r>
    </w:p>
    <w:p w14:paraId="098561F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Με αυτούς τους όρους η διαβούλευση η οποία προηγήθηκε βρήκε απόντες τις δικαστικ</w:t>
      </w:r>
      <w:r>
        <w:rPr>
          <w:rFonts w:eastAsia="Times New Roman" w:cs="Times New Roman"/>
          <w:szCs w:val="24"/>
        </w:rPr>
        <w:t>ές ενώσεις αλλά και τους δικηγορικούς συλλόγους, τους ενδιαφερόμενους φορείς σε όλο αυτό το χρονικό διάστημα το οποίο μεσολάβησε μέχρι την έναρξη της αναθεωρητικής διαδικασίας. Το τελευταίο διάστημα το σύνολο των δικαστικών ενώσεων προέβησαν σε γενικές συν</w:t>
      </w:r>
      <w:r>
        <w:rPr>
          <w:rFonts w:eastAsia="Times New Roman" w:cs="Times New Roman"/>
          <w:szCs w:val="24"/>
        </w:rPr>
        <w:t xml:space="preserve">ελεύσεις και σε ψηφίσματα. Τέθηκαν στην κρίση τόσο των δικαστών όσο και των δικηγόρων τα θέματα της συνταγματικής </w:t>
      </w:r>
      <w:r>
        <w:rPr>
          <w:rFonts w:eastAsia="Times New Roman" w:cs="Times New Roman"/>
          <w:szCs w:val="24"/>
        </w:rPr>
        <w:t>Α</w:t>
      </w:r>
      <w:r>
        <w:rPr>
          <w:rFonts w:eastAsia="Times New Roman" w:cs="Times New Roman"/>
          <w:szCs w:val="24"/>
        </w:rPr>
        <w:t>ναθεώρησης και αυτά είναι δημόσια, έχουν αναρτηθεί και έχουν δημοσιοποιηθεί τόσο από τις δικαστικές ενώσεις όσο και από την ολομέλεια των δικ</w:t>
      </w:r>
      <w:r>
        <w:rPr>
          <w:rFonts w:eastAsia="Times New Roman" w:cs="Times New Roman"/>
          <w:szCs w:val="24"/>
        </w:rPr>
        <w:t xml:space="preserve">ηγορικών συλλόγων. </w:t>
      </w:r>
    </w:p>
    <w:p w14:paraId="098561F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Ως προς τον τρόπο επιλογής στην ηγεσία της </w:t>
      </w:r>
      <w:r>
        <w:rPr>
          <w:rFonts w:eastAsia="Times New Roman" w:cs="Times New Roman"/>
          <w:szCs w:val="24"/>
        </w:rPr>
        <w:t>ανώτατης δικαιοσύνης</w:t>
      </w:r>
      <w:r>
        <w:rPr>
          <w:rFonts w:eastAsia="Times New Roman" w:cs="Times New Roman"/>
          <w:szCs w:val="24"/>
        </w:rPr>
        <w:t>, των ανωτάτων δικαστών, όλες οι δικαστικές ενώσεις φαίνεται να συμφωνούν ότι χρειάζεται να αλλάξει ο τρόπος διαδικασίας. Κανείς, όμως, δεν συμφωνεί με κανέναν όσον αφορά το</w:t>
      </w:r>
      <w:r>
        <w:rPr>
          <w:rFonts w:eastAsia="Times New Roman" w:cs="Times New Roman"/>
          <w:szCs w:val="24"/>
        </w:rPr>
        <w:t>ν τρόπο με τον οποίο θα πρέπει να οδηγηθούμε σε αυτή την αλλαγή. Το ίδιο έχει γίνει και με τις προτάσεις των κομμάτων, τα οποία συμφωνούν με την αναθεώρηση της συγκεκριμένης διάταξης. Άλλοι μιλούν για ένα εκλεκτορικό σώμα, άλλοι μιλούν για επιλογή από τους</w:t>
      </w:r>
      <w:r>
        <w:rPr>
          <w:rFonts w:eastAsia="Times New Roman" w:cs="Times New Roman"/>
          <w:szCs w:val="24"/>
        </w:rPr>
        <w:t xml:space="preserve"> ίδιους τους δικαστές, άλλοι μιλούν για μια κοινοβουλευτική διαδικασία με πλειοψηφία εκατόν πενήντα Βουλευτών. Επειδή, λοιπόν, κα</w:t>
      </w:r>
      <w:r>
        <w:rPr>
          <w:rFonts w:eastAsia="Times New Roman" w:cs="Times New Roman"/>
          <w:szCs w:val="24"/>
        </w:rPr>
        <w:t>μ</w:t>
      </w:r>
      <w:r>
        <w:rPr>
          <w:rFonts w:eastAsia="Times New Roman" w:cs="Times New Roman"/>
          <w:szCs w:val="24"/>
        </w:rPr>
        <w:t>μία απ’ αυτές τις προτάσεις δεν ήταν απολύτως πλειοψηφική, γι’ αυτό και δεν μπορεί να θεωρηθεί ότι υπάρχει μια ώριμη και σαφής</w:t>
      </w:r>
      <w:r>
        <w:rPr>
          <w:rFonts w:eastAsia="Times New Roman" w:cs="Times New Roman"/>
          <w:szCs w:val="24"/>
        </w:rPr>
        <w:t xml:space="preserve"> πρόταση η οποία να καθορίζει με έναν καινούργιο τρόπο τον τρόπο επιλογής των δικαστών. </w:t>
      </w:r>
    </w:p>
    <w:p w14:paraId="098561F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Θέλω, όμως, να κάνω και ένα σχόλιο ως προς αυτό. Όσα ακούστηκαν σήμερα σε σχέση με το ζήτημα αυτό, εγώ εκτιμώ ότι είναι προσβλητικά τόσο για τους ανώτατους δικαστές πο</w:t>
      </w:r>
      <w:r>
        <w:rPr>
          <w:rFonts w:eastAsia="Times New Roman" w:cs="Times New Roman"/>
          <w:szCs w:val="24"/>
        </w:rPr>
        <w:t xml:space="preserve">υ κοσμούν, αλλά και για όσους ανώτατους δικαστές έχουν κοσμήσει όλα αυτά τα χρόνια την ηγεσία της </w:t>
      </w:r>
      <w:r>
        <w:rPr>
          <w:rFonts w:eastAsia="Times New Roman" w:cs="Times New Roman"/>
          <w:szCs w:val="24"/>
        </w:rPr>
        <w:t>δ</w:t>
      </w:r>
      <w:r>
        <w:rPr>
          <w:rFonts w:eastAsia="Times New Roman" w:cs="Times New Roman"/>
          <w:szCs w:val="24"/>
        </w:rPr>
        <w:t>ικαιοσύνης, ακολουθώντας τη συγκεκριμένη διαδικασία, η οποία τηρείται εδώ και χρόνια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συμπληρώθηκε κατά την πορεία της με τη διαδικασία της ακρόασης των υποψηφίων στη διαδικασία της προεπιλογής στην αρμόδια </w:t>
      </w:r>
      <w:r>
        <w:rPr>
          <w:rFonts w:eastAsia="Times New Roman" w:cs="Times New Roman"/>
          <w:szCs w:val="24"/>
        </w:rPr>
        <w:t>ε</w:t>
      </w:r>
      <w:r>
        <w:rPr>
          <w:rFonts w:eastAsia="Times New Roman" w:cs="Times New Roman"/>
          <w:szCs w:val="24"/>
        </w:rPr>
        <w:t xml:space="preserve">πιτροπή της Βουλής. </w:t>
      </w:r>
    </w:p>
    <w:p w14:paraId="0985620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Εξίσου προσβλητική, κατά τη γνώμη μου, είναι η συζήτηση αναφορικά με το θέμα της συμμετοχής των δικαστικών λειτο</w:t>
      </w:r>
      <w:r>
        <w:rPr>
          <w:rFonts w:eastAsia="Times New Roman" w:cs="Times New Roman"/>
          <w:szCs w:val="24"/>
        </w:rPr>
        <w:t xml:space="preserve">υργών στα πολιτικά είτε στην πολιτική ζωή του τόπου, όταν οι ίδιοι θέλουν μετά την ολοκλήρωση της σταδιοδρομίας τους να ασχοληθούν με την πολιτική, είτε ως υποψήφιοι Βουλευτές είτε ως Υπουργοί είτε ως επικεφαλής των </w:t>
      </w:r>
      <w:r>
        <w:rPr>
          <w:rFonts w:eastAsia="Times New Roman" w:cs="Times New Roman"/>
          <w:szCs w:val="24"/>
        </w:rPr>
        <w:t>ανεξαρτήτων αρχών</w:t>
      </w:r>
      <w:r>
        <w:rPr>
          <w:rFonts w:eastAsia="Times New Roman" w:cs="Times New Roman"/>
          <w:szCs w:val="24"/>
        </w:rPr>
        <w:t xml:space="preserve">. </w:t>
      </w:r>
    </w:p>
    <w:p w14:paraId="0985620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πρόταση που εδώ δι</w:t>
      </w:r>
      <w:r>
        <w:rPr>
          <w:rFonts w:eastAsia="Times New Roman" w:cs="Times New Roman"/>
          <w:szCs w:val="24"/>
        </w:rPr>
        <w:t xml:space="preserve">ατυπώθηκε πλειοψηφικά ήταν μια χρονική απόσταση μεταξύ της συνταξιοδότησης και του χρόνου στον οποίο μπορούν </w:t>
      </w:r>
      <w:r>
        <w:rPr>
          <w:rFonts w:eastAsia="Times New Roman" w:cs="Times New Roman"/>
          <w:szCs w:val="24"/>
        </w:rPr>
        <w:t>-</w:t>
      </w:r>
      <w:r>
        <w:rPr>
          <w:rFonts w:eastAsia="Times New Roman" w:cs="Times New Roman"/>
          <w:szCs w:val="24"/>
        </w:rPr>
        <w:t>επιτρέψτε μου τον όρο- να ενεργοποιηθούν. Δηλαδή τι σημαίνει; Αν ο δικαστής αποχωρήσει από το Σώμα μετά από τρία χρόνια, αφού αδρανοποιηθεί κοινων</w:t>
      </w:r>
      <w:r>
        <w:rPr>
          <w:rFonts w:eastAsia="Times New Roman" w:cs="Times New Roman"/>
          <w:szCs w:val="24"/>
        </w:rPr>
        <w:t>ικά και επαγγελματικά, ως τι</w:t>
      </w:r>
      <w:r w:rsidRPr="00B0518C">
        <w:rPr>
          <w:rFonts w:eastAsia="Times New Roman" w:cs="Times New Roman"/>
          <w:szCs w:val="24"/>
        </w:rPr>
        <w:t xml:space="preserve"> </w:t>
      </w:r>
      <w:r>
        <w:rPr>
          <w:rFonts w:eastAsia="Times New Roman" w:cs="Times New Roman"/>
          <w:szCs w:val="24"/>
        </w:rPr>
        <w:t>τεκμαίρεται; Ποιο είναι το τεκμήριο που δημιουργεί αυτή η χρονική απόσταση; Εκτιμώ ότι οι δικαστές</w:t>
      </w:r>
      <w:r>
        <w:rPr>
          <w:rFonts w:eastAsia="Times New Roman" w:cs="Times New Roman"/>
          <w:szCs w:val="24"/>
        </w:rPr>
        <w:t>,</w:t>
      </w:r>
      <w:r>
        <w:rPr>
          <w:rFonts w:eastAsia="Times New Roman" w:cs="Times New Roman"/>
          <w:szCs w:val="24"/>
        </w:rPr>
        <w:t xml:space="preserve"> οι οποίοι βρίσκονται επικεφαλής όλα αυτά τα χρόνια στις </w:t>
      </w:r>
      <w:r>
        <w:rPr>
          <w:rFonts w:eastAsia="Times New Roman" w:cs="Times New Roman"/>
          <w:szCs w:val="24"/>
        </w:rPr>
        <w:t>ανεξάρτητες αρχές</w:t>
      </w:r>
      <w:r>
        <w:rPr>
          <w:rFonts w:eastAsia="Times New Roman" w:cs="Times New Roman"/>
          <w:szCs w:val="24"/>
        </w:rPr>
        <w:t>, αλλά και το δικαίωμά τους να έχουν την πολιτική τους</w:t>
      </w:r>
      <w:r>
        <w:rPr>
          <w:rFonts w:eastAsia="Times New Roman" w:cs="Times New Roman"/>
          <w:szCs w:val="24"/>
        </w:rPr>
        <w:t xml:space="preserve"> ταυτότητα, την οποία μέχρι εκείνη τη στιγμή την αφήνουν στην άκρη, τη στιγμή που εκτελούν τα καθήκοντά τους, είναι ζήτημα δημοκρατίας και δεν μπορούμε, νομίζω, να αφήνουμε εντυπώσεις εις βάρος των δικαστικών λειτουργών. </w:t>
      </w:r>
    </w:p>
    <w:p w14:paraId="0985620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Όσον αφορά το ζήτημα του συνταγματ</w:t>
      </w:r>
      <w:r>
        <w:rPr>
          <w:rFonts w:eastAsia="Times New Roman" w:cs="Times New Roman"/>
          <w:szCs w:val="24"/>
        </w:rPr>
        <w:t xml:space="preserve">ικού ελέγχου, </w:t>
      </w:r>
      <w:r>
        <w:rPr>
          <w:rFonts w:eastAsia="Times New Roman" w:cs="Times New Roman"/>
          <w:szCs w:val="24"/>
        </w:rPr>
        <w:t>επίσης</w:t>
      </w:r>
      <w:r>
        <w:rPr>
          <w:rFonts w:eastAsia="Times New Roman" w:cs="Times New Roman"/>
          <w:szCs w:val="24"/>
        </w:rPr>
        <w:t xml:space="preserve"> κι εδώ υπάρχουν δύο απόψεις: Υπάρχει η άποψη που υποστηρίζει την ίδρυση ενός </w:t>
      </w:r>
      <w:r>
        <w:rPr>
          <w:rFonts w:eastAsia="Times New Roman" w:cs="Times New Roman"/>
          <w:szCs w:val="24"/>
        </w:rPr>
        <w:t>συνταγματικού δικαστηρίου</w:t>
      </w:r>
      <w:r>
        <w:rPr>
          <w:rFonts w:eastAsia="Times New Roman" w:cs="Times New Roman"/>
          <w:szCs w:val="24"/>
        </w:rPr>
        <w:t xml:space="preserve"> ή τη μορφοποίηση </w:t>
      </w:r>
      <w:r>
        <w:rPr>
          <w:rFonts w:eastAsia="Times New Roman" w:cs="Times New Roman"/>
          <w:szCs w:val="24"/>
        </w:rPr>
        <w:t>-</w:t>
      </w:r>
      <w:r>
        <w:rPr>
          <w:rFonts w:eastAsia="Times New Roman" w:cs="Times New Roman"/>
          <w:szCs w:val="24"/>
        </w:rPr>
        <w:t xml:space="preserve">ας πούμε- του </w:t>
      </w:r>
      <w:r>
        <w:rPr>
          <w:rFonts w:eastAsia="Times New Roman" w:cs="Times New Roman"/>
          <w:szCs w:val="24"/>
        </w:rPr>
        <w:t>ανώτατου ειδικού δικαστηρίο</w:t>
      </w:r>
      <w:r>
        <w:rPr>
          <w:rFonts w:eastAsia="Times New Roman" w:cs="Times New Roman"/>
          <w:szCs w:val="24"/>
        </w:rPr>
        <w:t xml:space="preserve">υ, παρέχοντας σε εκείνο </w:t>
      </w:r>
      <w:r>
        <w:rPr>
          <w:rFonts w:eastAsia="Times New Roman" w:cs="Times New Roman"/>
          <w:szCs w:val="24"/>
        </w:rPr>
        <w:t>-</w:t>
      </w:r>
      <w:r>
        <w:rPr>
          <w:rFonts w:eastAsia="Times New Roman" w:cs="Times New Roman"/>
          <w:szCs w:val="24"/>
        </w:rPr>
        <w:t>αυτή είναι η πρόταση της Νέας Δημοκρατίας, αν δε</w:t>
      </w:r>
      <w:r>
        <w:rPr>
          <w:rFonts w:eastAsia="Times New Roman" w:cs="Times New Roman"/>
          <w:szCs w:val="24"/>
        </w:rPr>
        <w:t xml:space="preserve">ν κάνω λάθος- τον συνταγματικό έλεγχο και δημιουργώντας έτσι ένα μόρφωμα, ένα </w:t>
      </w:r>
      <w:r>
        <w:rPr>
          <w:rFonts w:eastAsia="Times New Roman" w:cs="Times New Roman"/>
          <w:szCs w:val="24"/>
          <w:lang w:val="en-US"/>
        </w:rPr>
        <w:t>sui</w:t>
      </w:r>
      <w:r w:rsidRPr="00B207E5">
        <w:rPr>
          <w:rFonts w:eastAsia="Times New Roman" w:cs="Times New Roman"/>
          <w:szCs w:val="24"/>
        </w:rPr>
        <w:t xml:space="preserve"> </w:t>
      </w:r>
      <w:r>
        <w:rPr>
          <w:rFonts w:eastAsia="Times New Roman" w:cs="Times New Roman"/>
          <w:szCs w:val="24"/>
          <w:lang w:val="en-US"/>
        </w:rPr>
        <w:t>generis</w:t>
      </w:r>
      <w:r w:rsidRPr="00B207E5">
        <w:rPr>
          <w:rFonts w:eastAsia="Times New Roman" w:cs="Times New Roman"/>
          <w:szCs w:val="24"/>
        </w:rPr>
        <w:t xml:space="preserve"> </w:t>
      </w:r>
      <w:r>
        <w:rPr>
          <w:rFonts w:eastAsia="Times New Roman" w:cs="Times New Roman"/>
          <w:szCs w:val="24"/>
        </w:rPr>
        <w:t>συνταγματικό δικαστήριο</w:t>
      </w:r>
      <w:r>
        <w:rPr>
          <w:rFonts w:eastAsia="Times New Roman" w:cs="Times New Roman"/>
          <w:szCs w:val="24"/>
        </w:rPr>
        <w:t xml:space="preserve">. </w:t>
      </w:r>
    </w:p>
    <w:p w14:paraId="0985620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Ως προς αυτό το ζήτημα άποψη της Κοινοβουλευτικής Ομάδας του ΣΥΡΙΖΑ είναι ότι ο διάχυτος συνταγματικός έλεγχος, ο οποίος ξεκινά από τον ειρη</w:t>
      </w:r>
      <w:r>
        <w:rPr>
          <w:rFonts w:eastAsia="Times New Roman" w:cs="Times New Roman"/>
          <w:szCs w:val="24"/>
        </w:rPr>
        <w:t>νοδίκη και καταλήξει στον αρ</w:t>
      </w:r>
      <w:r>
        <w:rPr>
          <w:rFonts w:eastAsia="Times New Roman" w:cs="Times New Roman"/>
          <w:szCs w:val="24"/>
        </w:rPr>
        <w:t>ε</w:t>
      </w:r>
      <w:r>
        <w:rPr>
          <w:rFonts w:eastAsia="Times New Roman" w:cs="Times New Roman"/>
          <w:szCs w:val="24"/>
        </w:rPr>
        <w:t xml:space="preserve">οπαγίτη, παρέχει ασφάλεια δικαίου, αλλά και ασφάλεια δημοκρατίας και θωρακίζει τον συνταγματικό έλεγχο από οποιαδήποτε κρατική ή άλλη αυθαιρεσία. </w:t>
      </w:r>
    </w:p>
    <w:p w14:paraId="0985620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Υπάρχει αναθεωρητέο άρθρο που αφορά τη </w:t>
      </w:r>
      <w:r>
        <w:rPr>
          <w:rFonts w:eastAsia="Times New Roman" w:cs="Times New Roman"/>
          <w:szCs w:val="24"/>
        </w:rPr>
        <w:t>στρατιωτική δικαιοσύνη</w:t>
      </w:r>
      <w:r>
        <w:rPr>
          <w:rFonts w:eastAsia="Times New Roman" w:cs="Times New Roman"/>
          <w:szCs w:val="24"/>
        </w:rPr>
        <w:t xml:space="preserve"> και είναι πράγματι</w:t>
      </w:r>
      <w:r>
        <w:rPr>
          <w:rFonts w:eastAsia="Times New Roman" w:cs="Times New Roman"/>
          <w:szCs w:val="24"/>
        </w:rPr>
        <w:t xml:space="preserve"> σε θετική κατεύθυνση. Τέθηκε, επίσης, σε συζήτηση το ζήτημα της αύξησης των ορίων ηλικίας στη συνταξιοδότηση των δικαστικών λειτουργών. Υπενθυμίζω πως όταν γεννήθηκε η συζήτηση αυτή, γνωμοδοτικά ο Άρειος Πάγος με πλειοψηφία αποφάσισε να μην αυξηθεί. Δεν σ</w:t>
      </w:r>
      <w:r>
        <w:rPr>
          <w:rFonts w:eastAsia="Times New Roman" w:cs="Times New Roman"/>
          <w:szCs w:val="24"/>
        </w:rPr>
        <w:t>υμφωνούν αφ</w:t>
      </w:r>
      <w:r>
        <w:rPr>
          <w:rFonts w:eastAsia="Times New Roman" w:cs="Times New Roman"/>
          <w:szCs w:val="24"/>
        </w:rPr>
        <w:t xml:space="preserve">’ </w:t>
      </w:r>
      <w:r>
        <w:rPr>
          <w:rFonts w:eastAsia="Times New Roman" w:cs="Times New Roman"/>
          <w:szCs w:val="24"/>
        </w:rPr>
        <w:t xml:space="preserve">ενός ως προς την αύξηση του ορίου συνταξιοδότησης, αλλά και στις γενικές τους συνελεύσεις οι οποίες προηγήθηκαν το προηγούμενο διάστημα κατέληξαν στο ίδιο συμπέρασμα. </w:t>
      </w:r>
    </w:p>
    <w:p w14:paraId="0985620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Τα υπόλοιπα θέματα τα οποία έχουν τεθεί εύστοχα, κατά τη γνώμη μου, από τη </w:t>
      </w:r>
      <w:r>
        <w:rPr>
          <w:rFonts w:eastAsia="Times New Roman" w:cs="Times New Roman"/>
          <w:szCs w:val="24"/>
        </w:rPr>
        <w:t xml:space="preserve">Νέα Δημοκρατία και αφορούν στην επιτάχυνση στην απονομή της </w:t>
      </w:r>
      <w:r>
        <w:rPr>
          <w:rFonts w:eastAsia="Times New Roman" w:cs="Times New Roman"/>
          <w:szCs w:val="24"/>
        </w:rPr>
        <w:t>δ</w:t>
      </w:r>
      <w:r>
        <w:rPr>
          <w:rFonts w:eastAsia="Times New Roman" w:cs="Times New Roman"/>
          <w:szCs w:val="24"/>
        </w:rPr>
        <w:t xml:space="preserve">ικαιοσύνης και άλλα τέτοια ζητήματα δεν μπορούν να τεθούν στο πλαίσιο της συνταγματικής </w:t>
      </w:r>
      <w:r>
        <w:rPr>
          <w:rFonts w:eastAsia="Times New Roman" w:cs="Times New Roman"/>
          <w:szCs w:val="24"/>
        </w:rPr>
        <w:t>Α</w:t>
      </w:r>
      <w:r>
        <w:rPr>
          <w:rFonts w:eastAsia="Times New Roman" w:cs="Times New Roman"/>
          <w:szCs w:val="24"/>
        </w:rPr>
        <w:t xml:space="preserve">ναθεώρησης, αλλά αφορούν στην τροποποίηση τυπικών νόμων, οπότε η συζήτηση με τις δικαστικές ενώσεις, αλλά </w:t>
      </w:r>
      <w:r>
        <w:rPr>
          <w:rFonts w:eastAsia="Times New Roman" w:cs="Times New Roman"/>
          <w:szCs w:val="24"/>
        </w:rPr>
        <w:t xml:space="preserve">και με τα κόμματα μπορεί να συνεχιστεί όσον αφορά μεταρρυθμίσεις που έχουν να κάνουν με τον τρόπο οργάνωσης και λειτουργίας των δικαστηρίων. </w:t>
      </w:r>
    </w:p>
    <w:p w14:paraId="09856206" w14:textId="77777777" w:rsidR="00BE639A" w:rsidRDefault="00A212EC">
      <w:pPr>
        <w:spacing w:line="600" w:lineRule="auto"/>
        <w:ind w:firstLine="720"/>
        <w:jc w:val="both"/>
        <w:rPr>
          <w:rFonts w:eastAsia="Times New Roman" w:cs="Times New Roman"/>
          <w:color w:val="000000" w:themeColor="text1"/>
          <w:szCs w:val="24"/>
        </w:rPr>
      </w:pPr>
      <w:r>
        <w:rPr>
          <w:rFonts w:eastAsia="Times New Roman" w:cs="Times New Roman"/>
          <w:szCs w:val="24"/>
        </w:rPr>
        <w:t>Ολοκληρώνω την τοποθέτηση, κυρίες και κύριοι Βουλευτές, με την εξής σκέψη: Στις επόμενες εκλογές θα συγκρουστούν δ</w:t>
      </w:r>
      <w:r>
        <w:rPr>
          <w:rFonts w:eastAsia="Times New Roman" w:cs="Times New Roman"/>
          <w:szCs w:val="24"/>
        </w:rPr>
        <w:t xml:space="preserve">ύο κόσμοι. Θα συγκρουστεί η πρόοδος με τη συντήρηση, θα συγκρουστεί το κοινωνικό κράτος με τον </w:t>
      </w:r>
      <w:r w:rsidRPr="00D26723">
        <w:rPr>
          <w:rFonts w:eastAsia="Times New Roman" w:cs="Times New Roman"/>
          <w:color w:val="000000" w:themeColor="text1"/>
          <w:szCs w:val="24"/>
        </w:rPr>
        <w:t>νεοφιλελευθερισμό, θα συγκρουστεί ο χώρος των δικαιωμάτων με τον ακροδεξιό λαϊκισμό. Σε αυτή τη σύγκρουση αυτών των δύο κόσμων οι απόψεις μας σε σχέση με τη συντ</w:t>
      </w:r>
      <w:r w:rsidRPr="00D26723">
        <w:rPr>
          <w:rFonts w:eastAsia="Times New Roman" w:cs="Times New Roman"/>
          <w:color w:val="000000" w:themeColor="text1"/>
          <w:szCs w:val="24"/>
        </w:rPr>
        <w:t xml:space="preserve">αγματική </w:t>
      </w:r>
      <w:r w:rsidRPr="00D26723">
        <w:rPr>
          <w:rFonts w:eastAsia="Times New Roman" w:cs="Times New Roman"/>
          <w:color w:val="000000" w:themeColor="text1"/>
          <w:szCs w:val="24"/>
        </w:rPr>
        <w:t>Α</w:t>
      </w:r>
      <w:r w:rsidRPr="00D26723">
        <w:rPr>
          <w:rFonts w:eastAsia="Times New Roman" w:cs="Times New Roman"/>
          <w:color w:val="000000" w:themeColor="text1"/>
          <w:szCs w:val="24"/>
        </w:rPr>
        <w:t>ναθεώρηση, αυτά που διατυπώνουμε και αυτά που προτείνουμε, έχουν ή βρίσκονται στον πυρήνα αυτής της σύγκρουσης των δύο κόσμων και γι’ αυτό θεωρώ ότι αυτή η διαδικασία, αλλά και η πρόταση της Κοινοβουλευτικής Ομάδας του ΣΥΡΙΖΑ</w:t>
      </w:r>
      <w:r w:rsidRPr="00D26723">
        <w:rPr>
          <w:rFonts w:eastAsia="Times New Roman" w:cs="Times New Roman"/>
          <w:color w:val="000000" w:themeColor="text1"/>
          <w:szCs w:val="24"/>
        </w:rPr>
        <w:t>,</w:t>
      </w:r>
      <w:r w:rsidRPr="00D26723">
        <w:rPr>
          <w:rFonts w:eastAsia="Times New Roman" w:cs="Times New Roman"/>
          <w:color w:val="000000" w:themeColor="text1"/>
          <w:szCs w:val="24"/>
        </w:rPr>
        <w:t xml:space="preserve"> βρίσκονται στην κατ</w:t>
      </w:r>
      <w:r w:rsidRPr="00D26723">
        <w:rPr>
          <w:rFonts w:eastAsia="Times New Roman" w:cs="Times New Roman"/>
          <w:color w:val="000000" w:themeColor="text1"/>
          <w:szCs w:val="24"/>
        </w:rPr>
        <w:t xml:space="preserve">εύθυνση της επικράτησης του προοδευτισμού. </w:t>
      </w:r>
    </w:p>
    <w:p w14:paraId="09856207" w14:textId="77777777" w:rsidR="00BE639A" w:rsidRDefault="00A212EC">
      <w:pPr>
        <w:spacing w:line="600" w:lineRule="auto"/>
        <w:ind w:firstLine="720"/>
        <w:jc w:val="both"/>
        <w:rPr>
          <w:rFonts w:eastAsia="Times New Roman" w:cs="Times New Roman"/>
          <w:color w:val="000000" w:themeColor="text1"/>
          <w:szCs w:val="24"/>
        </w:rPr>
      </w:pPr>
      <w:r w:rsidRPr="00D26723">
        <w:rPr>
          <w:rFonts w:eastAsia="Times New Roman" w:cs="Times New Roman"/>
          <w:color w:val="000000" w:themeColor="text1"/>
          <w:szCs w:val="24"/>
        </w:rPr>
        <w:t xml:space="preserve">Ευχαριστώ πάρα πολύ. </w:t>
      </w:r>
    </w:p>
    <w:p w14:paraId="09856208" w14:textId="77777777" w:rsidR="00BE639A" w:rsidRDefault="00A212EC">
      <w:pPr>
        <w:spacing w:line="600" w:lineRule="auto"/>
        <w:ind w:firstLine="720"/>
        <w:jc w:val="center"/>
        <w:rPr>
          <w:rFonts w:eastAsia="Times New Roman" w:cs="Times New Roman"/>
          <w:color w:val="000000" w:themeColor="text1"/>
          <w:szCs w:val="24"/>
        </w:rPr>
      </w:pPr>
      <w:r w:rsidRPr="00D26723">
        <w:rPr>
          <w:rFonts w:eastAsia="Times New Roman" w:cs="Times New Roman"/>
          <w:color w:val="000000" w:themeColor="text1"/>
          <w:szCs w:val="24"/>
        </w:rPr>
        <w:t>(Χειροκροτήματα από την πτέρυγα του ΣΥΡΙΖΑ)</w:t>
      </w:r>
    </w:p>
    <w:p w14:paraId="09856209" w14:textId="77777777" w:rsidR="00BE639A" w:rsidRDefault="00A212EC">
      <w:pPr>
        <w:spacing w:line="600" w:lineRule="auto"/>
        <w:ind w:firstLine="720"/>
        <w:contextualSpacing/>
        <w:jc w:val="both"/>
        <w:rPr>
          <w:rFonts w:eastAsia="Times New Roman" w:cs="Times New Roman"/>
          <w:szCs w:val="24"/>
        </w:rPr>
      </w:pPr>
      <w:r w:rsidRPr="00407302">
        <w:rPr>
          <w:rFonts w:eastAsia="Times New Roman" w:cs="Times New Roman"/>
          <w:b/>
          <w:szCs w:val="24"/>
        </w:rPr>
        <w:t>ΑΝΔΡΕΑΣ ΛΟΒΕΡΔΟΣ:</w:t>
      </w:r>
      <w:r>
        <w:rPr>
          <w:rFonts w:eastAsia="Times New Roman" w:cs="Times New Roman"/>
          <w:szCs w:val="24"/>
        </w:rPr>
        <w:t xml:space="preserve"> Κύριε Πρόεδρε, θα ήθελα να λάβω τον λόγο.</w:t>
      </w:r>
    </w:p>
    <w:p w14:paraId="0985620A" w14:textId="77777777" w:rsidR="00BE639A" w:rsidRDefault="00A212EC">
      <w:pPr>
        <w:spacing w:line="600" w:lineRule="auto"/>
        <w:ind w:firstLine="720"/>
        <w:contextualSpacing/>
        <w:jc w:val="both"/>
        <w:rPr>
          <w:rFonts w:eastAsia="Times New Roman" w:cs="Times New Roman"/>
          <w:szCs w:val="24"/>
        </w:rPr>
      </w:pPr>
      <w:r w:rsidRPr="00407302">
        <w:rPr>
          <w:rFonts w:eastAsia="Times New Roman" w:cs="Times New Roman"/>
          <w:b/>
          <w:szCs w:val="24"/>
        </w:rPr>
        <w:t>ΠΡΟΕΔΡΕΥΩΝ (Αναστάσιος Κουράκης):</w:t>
      </w:r>
      <w:r w:rsidRPr="00407302">
        <w:rPr>
          <w:rFonts w:eastAsia="Times New Roman" w:cs="Times New Roman"/>
          <w:szCs w:val="24"/>
        </w:rPr>
        <w:t xml:space="preserve"> </w:t>
      </w:r>
      <w:r>
        <w:rPr>
          <w:rFonts w:eastAsia="Times New Roman" w:cs="Times New Roman"/>
          <w:szCs w:val="24"/>
        </w:rPr>
        <w:t>Τι θέλετε, κύριε Λοβέρδο;</w:t>
      </w:r>
    </w:p>
    <w:p w14:paraId="0985620B" w14:textId="77777777" w:rsidR="00BE639A" w:rsidRDefault="00A212EC">
      <w:pPr>
        <w:spacing w:line="600" w:lineRule="auto"/>
        <w:ind w:firstLine="720"/>
        <w:contextualSpacing/>
        <w:jc w:val="both"/>
        <w:rPr>
          <w:rFonts w:eastAsia="Times New Roman" w:cs="Times New Roman"/>
          <w:szCs w:val="24"/>
        </w:rPr>
      </w:pPr>
      <w:r w:rsidRPr="00407302">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Να αντιδράσω </w:t>
      </w:r>
      <w:r w:rsidRPr="00407302">
        <w:rPr>
          <w:rFonts w:eastAsia="Times New Roman" w:cs="Times New Roman"/>
          <w:szCs w:val="24"/>
        </w:rPr>
        <w:t>για ένα</w:t>
      </w:r>
      <w:r>
        <w:rPr>
          <w:rFonts w:eastAsia="Times New Roman" w:cs="Times New Roman"/>
          <w:szCs w:val="24"/>
        </w:rPr>
        <w:t>-</w:t>
      </w:r>
      <w:r w:rsidRPr="00407302">
        <w:rPr>
          <w:rFonts w:eastAsia="Times New Roman" w:cs="Times New Roman"/>
          <w:szCs w:val="24"/>
        </w:rPr>
        <w:t>ενάμισι λεπτό, κύριε Πρόεδρε, σε όσα είπε ο κύριος συνάδελφος.</w:t>
      </w:r>
    </w:p>
    <w:p w14:paraId="0985620C" w14:textId="77777777" w:rsidR="00BE639A" w:rsidRDefault="00A212EC">
      <w:pPr>
        <w:spacing w:line="600" w:lineRule="auto"/>
        <w:ind w:firstLine="720"/>
        <w:contextualSpacing/>
        <w:jc w:val="both"/>
        <w:rPr>
          <w:rFonts w:eastAsia="Times New Roman" w:cs="Times New Roman"/>
          <w:szCs w:val="24"/>
        </w:rPr>
      </w:pPr>
      <w:r w:rsidRPr="00407302">
        <w:rPr>
          <w:rFonts w:eastAsia="Times New Roman" w:cs="Times New Roman"/>
          <w:b/>
          <w:szCs w:val="24"/>
        </w:rPr>
        <w:t>ΠΡΟΕΔΡΕΥΩΝ (Αναστάσιος Κουράκης):</w:t>
      </w:r>
      <w:r w:rsidRPr="00407302">
        <w:rPr>
          <w:rFonts w:eastAsia="Times New Roman" w:cs="Times New Roman"/>
          <w:szCs w:val="24"/>
        </w:rPr>
        <w:t xml:space="preserve"> </w:t>
      </w:r>
      <w:r>
        <w:rPr>
          <w:rFonts w:eastAsia="Times New Roman" w:cs="Times New Roman"/>
          <w:szCs w:val="24"/>
        </w:rPr>
        <w:t>Ξέρετε, δεν έχετε τον λόγο, βέβαια.</w:t>
      </w:r>
    </w:p>
    <w:p w14:paraId="0985620D"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αλλά το δικαίωμα το έχω.</w:t>
      </w:r>
    </w:p>
    <w:p w14:paraId="0985620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Ούτε το δικαίωμα έχε</w:t>
      </w:r>
      <w:r>
        <w:rPr>
          <w:rFonts w:eastAsia="Times New Roman" w:cs="Times New Roman"/>
          <w:szCs w:val="24"/>
        </w:rPr>
        <w:t>τε, αλλά για τον πολιτισμό της συζήτησης, σας δίνω τον λόγο για ένα λεπτό.</w:t>
      </w:r>
    </w:p>
    <w:p w14:paraId="0985620F"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το άρθρο 64 παράγραφος 2, κοιτάξτε, κύριε Υπουργέ, έπρεπε να είχατε διαρρυθμίσει διαφορετικά τα πράγματα, καθόσον χρόνο λειτουργούσε η </w:t>
      </w:r>
      <w:r>
        <w:rPr>
          <w:rFonts w:eastAsia="Times New Roman" w:cs="Times New Roman"/>
          <w:szCs w:val="24"/>
        </w:rPr>
        <w:t xml:space="preserve">επιτροπή </w:t>
      </w:r>
      <w:r>
        <w:rPr>
          <w:rFonts w:eastAsia="Times New Roman" w:cs="Times New Roman"/>
          <w:szCs w:val="24"/>
        </w:rPr>
        <w:t>για την Αναθεώρ</w:t>
      </w:r>
      <w:r>
        <w:rPr>
          <w:rFonts w:eastAsia="Times New Roman" w:cs="Times New Roman"/>
          <w:szCs w:val="24"/>
        </w:rPr>
        <w:t xml:space="preserve">ηση του Συντάγματος. </w:t>
      </w:r>
      <w:r>
        <w:rPr>
          <w:rFonts w:eastAsia="Times New Roman" w:cs="Times New Roman"/>
          <w:szCs w:val="24"/>
        </w:rPr>
        <w:t>Σ</w:t>
      </w:r>
      <w:r>
        <w:rPr>
          <w:rFonts w:eastAsia="Times New Roman" w:cs="Times New Roman"/>
          <w:szCs w:val="24"/>
        </w:rPr>
        <w:t xml:space="preserve">ε ό,τι αφορά τα θέματα της </w:t>
      </w:r>
      <w:r>
        <w:rPr>
          <w:rFonts w:eastAsia="Times New Roman" w:cs="Times New Roman"/>
          <w:szCs w:val="24"/>
        </w:rPr>
        <w:t>δικαιοσύνης</w:t>
      </w:r>
      <w:r>
        <w:rPr>
          <w:rFonts w:eastAsia="Times New Roman" w:cs="Times New Roman"/>
          <w:szCs w:val="24"/>
        </w:rPr>
        <w:t>, έπρεπε να ήσασταν εκεί, γιατί θα είχε ενδιαφέρον η συζήτηση μαζί σας στο μέτρο που εποπτεύετε αυτόν τον κρίσιμο, για τη λειτουργία του κ</w:t>
      </w:r>
      <w:r w:rsidRPr="007D165E">
        <w:rPr>
          <w:rFonts w:eastAsia="Times New Roman" w:cs="Times New Roman"/>
          <w:szCs w:val="24"/>
        </w:rPr>
        <w:t>ράτους</w:t>
      </w:r>
      <w:r>
        <w:rPr>
          <w:rFonts w:eastAsia="Times New Roman" w:cs="Times New Roman"/>
          <w:szCs w:val="24"/>
        </w:rPr>
        <w:t>,</w:t>
      </w:r>
      <w:r w:rsidRPr="007D165E">
        <w:rPr>
          <w:rFonts w:eastAsia="Times New Roman" w:cs="Times New Roman"/>
          <w:szCs w:val="24"/>
        </w:rPr>
        <w:t xml:space="preserve"> τομέα</w:t>
      </w:r>
      <w:r>
        <w:rPr>
          <w:rFonts w:eastAsia="Times New Roman" w:cs="Times New Roman"/>
          <w:szCs w:val="24"/>
        </w:rPr>
        <w:t>.</w:t>
      </w:r>
    </w:p>
    <w:p w14:paraId="09856210" w14:textId="77777777" w:rsidR="00BE639A" w:rsidRDefault="00A212EC">
      <w:pPr>
        <w:spacing w:line="600" w:lineRule="auto"/>
        <w:ind w:firstLine="720"/>
        <w:contextualSpacing/>
        <w:jc w:val="both"/>
        <w:rPr>
          <w:rFonts w:eastAsia="Times New Roman" w:cs="Times New Roman"/>
          <w:szCs w:val="24"/>
        </w:rPr>
      </w:pPr>
      <w:r w:rsidRPr="007D165E">
        <w:rPr>
          <w:rFonts w:eastAsia="Times New Roman" w:cs="Times New Roman"/>
          <w:szCs w:val="24"/>
        </w:rPr>
        <w:t>Ωστόσο</w:t>
      </w:r>
      <w:r>
        <w:rPr>
          <w:rFonts w:eastAsia="Times New Roman" w:cs="Times New Roman"/>
          <w:szCs w:val="24"/>
        </w:rPr>
        <w:t>,</w:t>
      </w:r>
      <w:r w:rsidRPr="007D165E">
        <w:rPr>
          <w:rFonts w:eastAsia="Times New Roman" w:cs="Times New Roman"/>
          <w:szCs w:val="24"/>
        </w:rPr>
        <w:t xml:space="preserve"> επειδή αναφερθήκατε σε </w:t>
      </w:r>
      <w:r>
        <w:rPr>
          <w:rFonts w:eastAsia="Times New Roman" w:cs="Times New Roman"/>
          <w:szCs w:val="24"/>
        </w:rPr>
        <w:t>ε</w:t>
      </w:r>
      <w:r w:rsidRPr="007D165E">
        <w:rPr>
          <w:rFonts w:eastAsia="Times New Roman" w:cs="Times New Roman"/>
          <w:szCs w:val="24"/>
        </w:rPr>
        <w:t>μ</w:t>
      </w:r>
      <w:r>
        <w:rPr>
          <w:rFonts w:eastAsia="Times New Roman" w:cs="Times New Roman"/>
          <w:szCs w:val="24"/>
        </w:rPr>
        <w:t>ά</w:t>
      </w:r>
      <w:r w:rsidRPr="007D165E">
        <w:rPr>
          <w:rFonts w:eastAsia="Times New Roman" w:cs="Times New Roman"/>
          <w:szCs w:val="24"/>
        </w:rPr>
        <w:t xml:space="preserve">ς </w:t>
      </w:r>
      <w:r w:rsidRPr="007D165E">
        <w:rPr>
          <w:rFonts w:eastAsia="Times New Roman" w:cs="Times New Roman"/>
          <w:szCs w:val="24"/>
        </w:rPr>
        <w:t>και στη</w:t>
      </w:r>
      <w:r w:rsidRPr="007D165E">
        <w:rPr>
          <w:rFonts w:eastAsia="Times New Roman" w:cs="Times New Roman"/>
          <w:szCs w:val="24"/>
        </w:rPr>
        <w:t>ν κριτική που κάναμε για τον υποτιθέμενο κοινωνικό διάλογο που είχατε αναπτύξει επί τόσα χρόνια</w:t>
      </w:r>
      <w:r>
        <w:rPr>
          <w:rFonts w:eastAsia="Times New Roman" w:cs="Times New Roman"/>
          <w:szCs w:val="24"/>
        </w:rPr>
        <w:t>, αστοχήσατ</w:t>
      </w:r>
      <w:r w:rsidRPr="007D165E">
        <w:rPr>
          <w:rFonts w:eastAsia="Times New Roman" w:cs="Times New Roman"/>
          <w:szCs w:val="24"/>
        </w:rPr>
        <w:t>ε</w:t>
      </w:r>
      <w:r>
        <w:rPr>
          <w:rFonts w:eastAsia="Times New Roman" w:cs="Times New Roman"/>
          <w:szCs w:val="24"/>
        </w:rPr>
        <w:t xml:space="preserve"> και δεν παρακολουθήσατε</w:t>
      </w:r>
      <w:r w:rsidRPr="007D165E">
        <w:rPr>
          <w:rFonts w:eastAsia="Times New Roman" w:cs="Times New Roman"/>
          <w:szCs w:val="24"/>
        </w:rPr>
        <w:t xml:space="preserve"> ακριβώς την ποιότητα της δικής μας κριτικής</w:t>
      </w:r>
      <w:r>
        <w:rPr>
          <w:rFonts w:eastAsia="Times New Roman" w:cs="Times New Roman"/>
          <w:szCs w:val="24"/>
        </w:rPr>
        <w:t>. Γι’</w:t>
      </w:r>
      <w:r w:rsidRPr="007D165E">
        <w:rPr>
          <w:rFonts w:eastAsia="Times New Roman" w:cs="Times New Roman"/>
          <w:szCs w:val="24"/>
        </w:rPr>
        <w:t xml:space="preserve"> αυτό ζήτησα το</w:t>
      </w:r>
      <w:r>
        <w:rPr>
          <w:rFonts w:eastAsia="Times New Roman" w:cs="Times New Roman"/>
          <w:szCs w:val="24"/>
        </w:rPr>
        <w:t>ν</w:t>
      </w:r>
      <w:r w:rsidRPr="007D165E">
        <w:rPr>
          <w:rFonts w:eastAsia="Times New Roman" w:cs="Times New Roman"/>
          <w:szCs w:val="24"/>
        </w:rPr>
        <w:t xml:space="preserve"> λόγο </w:t>
      </w:r>
      <w:r>
        <w:rPr>
          <w:rFonts w:eastAsia="Times New Roman" w:cs="Times New Roman"/>
          <w:szCs w:val="24"/>
        </w:rPr>
        <w:t>γ</w:t>
      </w:r>
      <w:r w:rsidRPr="007D165E">
        <w:rPr>
          <w:rFonts w:eastAsia="Times New Roman" w:cs="Times New Roman"/>
          <w:szCs w:val="24"/>
        </w:rPr>
        <w:t xml:space="preserve">ια μία </w:t>
      </w:r>
      <w:r>
        <w:rPr>
          <w:rFonts w:eastAsia="Times New Roman" w:cs="Times New Roman"/>
          <w:szCs w:val="24"/>
        </w:rPr>
        <w:t>διευκρίνιση.</w:t>
      </w:r>
    </w:p>
    <w:p w14:paraId="09856211" w14:textId="77777777" w:rsidR="00BE639A" w:rsidRDefault="00A212EC">
      <w:pPr>
        <w:spacing w:line="600" w:lineRule="auto"/>
        <w:ind w:firstLine="720"/>
        <w:contextualSpacing/>
        <w:jc w:val="both"/>
        <w:rPr>
          <w:rFonts w:eastAsia="Times New Roman" w:cs="Times New Roman"/>
          <w:szCs w:val="24"/>
        </w:rPr>
      </w:pPr>
      <w:r w:rsidRPr="007D165E">
        <w:rPr>
          <w:rFonts w:eastAsia="Times New Roman" w:cs="Times New Roman"/>
          <w:szCs w:val="24"/>
        </w:rPr>
        <w:t xml:space="preserve">Εμείς δεν είχαμε αντίρρηση </w:t>
      </w:r>
      <w:r>
        <w:rPr>
          <w:rFonts w:eastAsia="Times New Roman" w:cs="Times New Roman"/>
          <w:szCs w:val="24"/>
        </w:rPr>
        <w:t>-</w:t>
      </w:r>
      <w:r w:rsidRPr="007D165E">
        <w:rPr>
          <w:rFonts w:eastAsia="Times New Roman" w:cs="Times New Roman"/>
          <w:szCs w:val="24"/>
        </w:rPr>
        <w:t xml:space="preserve">και </w:t>
      </w:r>
      <w:r w:rsidRPr="007D165E">
        <w:rPr>
          <w:rFonts w:eastAsia="Times New Roman" w:cs="Times New Roman"/>
          <w:szCs w:val="24"/>
        </w:rPr>
        <w:t>δεν έχουμε αντίρρηση</w:t>
      </w:r>
      <w:r>
        <w:rPr>
          <w:rFonts w:eastAsia="Times New Roman" w:cs="Times New Roman"/>
          <w:szCs w:val="24"/>
        </w:rPr>
        <w:t>-</w:t>
      </w:r>
      <w:r w:rsidRPr="007D165E">
        <w:rPr>
          <w:rFonts w:eastAsia="Times New Roman" w:cs="Times New Roman"/>
          <w:szCs w:val="24"/>
        </w:rPr>
        <w:t xml:space="preserve"> με τον διάλογο που γίνεται με τους αρμόδιους φορείς στους δ</w:t>
      </w:r>
      <w:r>
        <w:rPr>
          <w:rFonts w:eastAsia="Times New Roman" w:cs="Times New Roman"/>
          <w:szCs w:val="24"/>
        </w:rPr>
        <w:t xml:space="preserve">ι’ αρμόδιους </w:t>
      </w:r>
      <w:r w:rsidRPr="007D165E">
        <w:rPr>
          <w:rFonts w:eastAsia="Times New Roman" w:cs="Times New Roman"/>
          <w:szCs w:val="24"/>
        </w:rPr>
        <w:t>χώρους</w:t>
      </w:r>
      <w:r>
        <w:rPr>
          <w:rFonts w:eastAsia="Times New Roman" w:cs="Times New Roman"/>
          <w:szCs w:val="24"/>
        </w:rPr>
        <w:t xml:space="preserve">, εν </w:t>
      </w:r>
      <w:r w:rsidRPr="007D165E">
        <w:rPr>
          <w:rFonts w:eastAsia="Times New Roman" w:cs="Times New Roman"/>
          <w:szCs w:val="24"/>
        </w:rPr>
        <w:t>προκειμέν</w:t>
      </w:r>
      <w:r>
        <w:rPr>
          <w:rFonts w:eastAsia="Times New Roman" w:cs="Times New Roman"/>
          <w:szCs w:val="24"/>
        </w:rPr>
        <w:t>ω</w:t>
      </w:r>
      <w:r w:rsidRPr="007D165E">
        <w:rPr>
          <w:rFonts w:eastAsia="Times New Roman" w:cs="Times New Roman"/>
          <w:szCs w:val="24"/>
        </w:rPr>
        <w:t xml:space="preserve"> στη </w:t>
      </w:r>
      <w:r>
        <w:rPr>
          <w:rFonts w:eastAsia="Times New Roman" w:cs="Times New Roman"/>
          <w:szCs w:val="24"/>
        </w:rPr>
        <w:t>δικαιοσύνη</w:t>
      </w:r>
      <w:r>
        <w:rPr>
          <w:rFonts w:eastAsia="Times New Roman" w:cs="Times New Roman"/>
          <w:szCs w:val="24"/>
        </w:rPr>
        <w:t xml:space="preserve">, </w:t>
      </w:r>
      <w:r w:rsidRPr="007D165E">
        <w:rPr>
          <w:rFonts w:eastAsia="Times New Roman" w:cs="Times New Roman"/>
          <w:szCs w:val="24"/>
        </w:rPr>
        <w:t>και παρακολουθο</w:t>
      </w:r>
      <w:r>
        <w:rPr>
          <w:rFonts w:eastAsia="Times New Roman" w:cs="Times New Roman"/>
          <w:szCs w:val="24"/>
        </w:rPr>
        <w:t>ύμε με σεβασμό τις απόψεις της Έ</w:t>
      </w:r>
      <w:r w:rsidRPr="007D165E">
        <w:rPr>
          <w:rFonts w:eastAsia="Times New Roman" w:cs="Times New Roman"/>
          <w:szCs w:val="24"/>
        </w:rPr>
        <w:t xml:space="preserve">νωσης </w:t>
      </w:r>
      <w:r>
        <w:rPr>
          <w:rFonts w:eastAsia="Times New Roman" w:cs="Times New Roman"/>
          <w:szCs w:val="24"/>
        </w:rPr>
        <w:t>Ε</w:t>
      </w:r>
      <w:r w:rsidRPr="007D165E">
        <w:rPr>
          <w:rFonts w:eastAsia="Times New Roman" w:cs="Times New Roman"/>
          <w:szCs w:val="24"/>
        </w:rPr>
        <w:t>ισαγγελέων</w:t>
      </w:r>
      <w:r>
        <w:rPr>
          <w:rFonts w:eastAsia="Times New Roman" w:cs="Times New Roman"/>
          <w:szCs w:val="24"/>
        </w:rPr>
        <w:t>, της Ένωσης Δικαστών και Ε</w:t>
      </w:r>
      <w:r w:rsidRPr="007D165E">
        <w:rPr>
          <w:rFonts w:eastAsia="Times New Roman" w:cs="Times New Roman"/>
          <w:szCs w:val="24"/>
        </w:rPr>
        <w:t>ισαγγελέων</w:t>
      </w:r>
      <w:r>
        <w:rPr>
          <w:rFonts w:eastAsia="Times New Roman" w:cs="Times New Roman"/>
          <w:szCs w:val="24"/>
        </w:rPr>
        <w:t>,</w:t>
      </w:r>
      <w:r w:rsidRPr="007D165E">
        <w:rPr>
          <w:rFonts w:eastAsia="Times New Roman" w:cs="Times New Roman"/>
          <w:szCs w:val="24"/>
        </w:rPr>
        <w:t xml:space="preserve"> των </w:t>
      </w:r>
      <w:r>
        <w:rPr>
          <w:rFonts w:eastAsia="Times New Roman" w:cs="Times New Roman"/>
          <w:szCs w:val="24"/>
        </w:rPr>
        <w:t>ο</w:t>
      </w:r>
      <w:r w:rsidRPr="007D165E">
        <w:rPr>
          <w:rFonts w:eastAsia="Times New Roman" w:cs="Times New Roman"/>
          <w:szCs w:val="24"/>
        </w:rPr>
        <w:t xml:space="preserve">λομελειών των </w:t>
      </w:r>
      <w:r>
        <w:rPr>
          <w:rFonts w:eastAsia="Times New Roman" w:cs="Times New Roman"/>
          <w:szCs w:val="24"/>
        </w:rPr>
        <w:t>Δι</w:t>
      </w:r>
      <w:r>
        <w:rPr>
          <w:rFonts w:eastAsia="Times New Roman" w:cs="Times New Roman"/>
          <w:szCs w:val="24"/>
        </w:rPr>
        <w:t xml:space="preserve">καστηρίων, </w:t>
      </w:r>
      <w:r w:rsidRPr="007D165E">
        <w:rPr>
          <w:rFonts w:eastAsia="Times New Roman" w:cs="Times New Roman"/>
          <w:szCs w:val="24"/>
        </w:rPr>
        <w:t>ό</w:t>
      </w:r>
      <w:r>
        <w:rPr>
          <w:rFonts w:eastAsia="Times New Roman" w:cs="Times New Roman"/>
          <w:szCs w:val="24"/>
        </w:rPr>
        <w:t>,</w:t>
      </w:r>
      <w:r w:rsidRPr="007D165E">
        <w:rPr>
          <w:rFonts w:eastAsia="Times New Roman" w:cs="Times New Roman"/>
          <w:szCs w:val="24"/>
        </w:rPr>
        <w:t xml:space="preserve">τι σχετίζεται με το θέμα αυτό των </w:t>
      </w:r>
      <w:r>
        <w:rPr>
          <w:rFonts w:eastAsia="Times New Roman" w:cs="Times New Roman"/>
          <w:szCs w:val="24"/>
        </w:rPr>
        <w:t>Δ</w:t>
      </w:r>
      <w:r w:rsidRPr="007D165E">
        <w:rPr>
          <w:rFonts w:eastAsia="Times New Roman" w:cs="Times New Roman"/>
          <w:szCs w:val="24"/>
        </w:rPr>
        <w:t xml:space="preserve">ικηγορικών </w:t>
      </w:r>
      <w:r>
        <w:rPr>
          <w:rFonts w:eastAsia="Times New Roman" w:cs="Times New Roman"/>
          <w:szCs w:val="24"/>
        </w:rPr>
        <w:t>Σ</w:t>
      </w:r>
      <w:r w:rsidRPr="007D165E">
        <w:rPr>
          <w:rFonts w:eastAsia="Times New Roman" w:cs="Times New Roman"/>
          <w:szCs w:val="24"/>
        </w:rPr>
        <w:t>υλλόγων</w:t>
      </w:r>
      <w:r>
        <w:rPr>
          <w:rFonts w:eastAsia="Times New Roman" w:cs="Times New Roman"/>
          <w:szCs w:val="24"/>
        </w:rPr>
        <w:t>.</w:t>
      </w:r>
    </w:p>
    <w:p w14:paraId="09856212"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Σας είπαμε</w:t>
      </w:r>
      <w:r>
        <w:rPr>
          <w:rFonts w:eastAsia="Times New Roman" w:cs="Times New Roman"/>
          <w:szCs w:val="24"/>
        </w:rPr>
        <w:t>,</w:t>
      </w:r>
      <w:r>
        <w:rPr>
          <w:rFonts w:eastAsia="Times New Roman" w:cs="Times New Roman"/>
          <w:szCs w:val="24"/>
        </w:rPr>
        <w:t xml:space="preserve"> όμως, και δι’ εμού </w:t>
      </w:r>
      <w:r w:rsidRPr="007D165E">
        <w:rPr>
          <w:rFonts w:eastAsia="Times New Roman" w:cs="Times New Roman"/>
          <w:szCs w:val="24"/>
        </w:rPr>
        <w:t xml:space="preserve">κι άλλοι </w:t>
      </w:r>
      <w:r w:rsidRPr="007D165E">
        <w:rPr>
          <w:rFonts w:eastAsia="Times New Roman" w:cs="Times New Roman"/>
          <w:szCs w:val="24"/>
        </w:rPr>
        <w:t>συνάδελφο</w:t>
      </w:r>
      <w:r>
        <w:rPr>
          <w:rFonts w:eastAsia="Times New Roman" w:cs="Times New Roman"/>
          <w:szCs w:val="24"/>
        </w:rPr>
        <w:t>ι</w:t>
      </w:r>
      <w:r>
        <w:rPr>
          <w:rFonts w:eastAsia="Times New Roman" w:cs="Times New Roman"/>
          <w:szCs w:val="24"/>
        </w:rPr>
        <w:t>,</w:t>
      </w:r>
      <w:r w:rsidRPr="007D165E">
        <w:rPr>
          <w:rFonts w:eastAsia="Times New Roman" w:cs="Times New Roman"/>
          <w:szCs w:val="24"/>
        </w:rPr>
        <w:t xml:space="preserve"> ότι </w:t>
      </w:r>
      <w:r>
        <w:rPr>
          <w:rFonts w:eastAsia="Times New Roman" w:cs="Times New Roman"/>
          <w:szCs w:val="24"/>
        </w:rPr>
        <w:t>τ</w:t>
      </w:r>
      <w:r w:rsidRPr="007D165E">
        <w:rPr>
          <w:rFonts w:eastAsia="Times New Roman" w:cs="Times New Roman"/>
          <w:szCs w:val="24"/>
        </w:rPr>
        <w:t>όσα χρόνια</w:t>
      </w:r>
      <w:r>
        <w:rPr>
          <w:rFonts w:eastAsia="Times New Roman" w:cs="Times New Roman"/>
          <w:szCs w:val="24"/>
        </w:rPr>
        <w:t>,</w:t>
      </w:r>
      <w:r w:rsidRPr="007D165E">
        <w:rPr>
          <w:rFonts w:eastAsia="Times New Roman" w:cs="Times New Roman"/>
          <w:szCs w:val="24"/>
        </w:rPr>
        <w:t xml:space="preserve"> με την αναθεώρηση σε διάλογο</w:t>
      </w:r>
      <w:r>
        <w:rPr>
          <w:rFonts w:eastAsia="Times New Roman" w:cs="Times New Roman"/>
          <w:szCs w:val="24"/>
        </w:rPr>
        <w:t>,</w:t>
      </w:r>
      <w:r w:rsidRPr="007D165E">
        <w:rPr>
          <w:rFonts w:eastAsia="Times New Roman" w:cs="Times New Roman"/>
          <w:szCs w:val="24"/>
        </w:rPr>
        <w:t xml:space="preserve"> ένας πολίτης δεν σας είπε για τις καθυστερήσεις στο</w:t>
      </w:r>
      <w:r>
        <w:rPr>
          <w:rFonts w:eastAsia="Times New Roman" w:cs="Times New Roman"/>
          <w:szCs w:val="24"/>
        </w:rPr>
        <w:t>ν</w:t>
      </w:r>
      <w:r w:rsidRPr="007D165E">
        <w:rPr>
          <w:rFonts w:eastAsia="Times New Roman" w:cs="Times New Roman"/>
          <w:szCs w:val="24"/>
        </w:rPr>
        <w:t xml:space="preserve"> χώρο της </w:t>
      </w:r>
      <w:r>
        <w:rPr>
          <w:rFonts w:eastAsia="Times New Roman" w:cs="Times New Roman"/>
          <w:szCs w:val="24"/>
        </w:rPr>
        <w:t>δ</w:t>
      </w:r>
      <w:r w:rsidRPr="007D165E">
        <w:rPr>
          <w:rFonts w:eastAsia="Times New Roman" w:cs="Times New Roman"/>
          <w:szCs w:val="24"/>
        </w:rPr>
        <w:t>ικαιοσύνης</w:t>
      </w:r>
      <w:r>
        <w:rPr>
          <w:rFonts w:eastAsia="Times New Roman" w:cs="Times New Roman"/>
          <w:szCs w:val="24"/>
        </w:rPr>
        <w:t>; Όχι για την α</w:t>
      </w:r>
      <w:r>
        <w:rPr>
          <w:rFonts w:eastAsia="Times New Roman" w:cs="Times New Roman"/>
          <w:szCs w:val="24"/>
        </w:rPr>
        <w:t xml:space="preserve">πονομή της </w:t>
      </w:r>
      <w:r>
        <w:rPr>
          <w:rFonts w:eastAsia="Times New Roman" w:cs="Times New Roman"/>
          <w:szCs w:val="24"/>
        </w:rPr>
        <w:t>δ</w:t>
      </w:r>
      <w:r w:rsidRPr="007D165E">
        <w:rPr>
          <w:rFonts w:eastAsia="Times New Roman" w:cs="Times New Roman"/>
          <w:szCs w:val="24"/>
        </w:rPr>
        <w:t>ικαιοσύνης</w:t>
      </w:r>
      <w:r>
        <w:rPr>
          <w:rFonts w:eastAsia="Times New Roman" w:cs="Times New Roman"/>
          <w:szCs w:val="24"/>
        </w:rPr>
        <w:t>, αλλά</w:t>
      </w:r>
      <w:r w:rsidRPr="007D165E">
        <w:rPr>
          <w:rFonts w:eastAsia="Times New Roman" w:cs="Times New Roman"/>
          <w:szCs w:val="24"/>
        </w:rPr>
        <w:t xml:space="preserve"> για την οργάνωση της </w:t>
      </w:r>
      <w:r>
        <w:rPr>
          <w:rFonts w:eastAsia="Times New Roman" w:cs="Times New Roman"/>
          <w:szCs w:val="24"/>
        </w:rPr>
        <w:t>δ</w:t>
      </w:r>
      <w:r w:rsidRPr="007D165E">
        <w:rPr>
          <w:rFonts w:eastAsia="Times New Roman" w:cs="Times New Roman"/>
          <w:szCs w:val="24"/>
        </w:rPr>
        <w:t xml:space="preserve">ικαιοσύνης </w:t>
      </w:r>
      <w:r w:rsidRPr="007D165E">
        <w:rPr>
          <w:rFonts w:eastAsia="Times New Roman" w:cs="Times New Roman"/>
          <w:szCs w:val="24"/>
        </w:rPr>
        <w:t>που οδηγεί σε καθυστερήσεις</w:t>
      </w:r>
      <w:r>
        <w:rPr>
          <w:rFonts w:eastAsia="Times New Roman" w:cs="Times New Roman"/>
          <w:szCs w:val="24"/>
        </w:rPr>
        <w:t xml:space="preserve">. </w:t>
      </w:r>
    </w:p>
    <w:p w14:paraId="09856213"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Έ</w:t>
      </w:r>
      <w:r w:rsidRPr="007D165E">
        <w:rPr>
          <w:rFonts w:eastAsia="Times New Roman" w:cs="Times New Roman"/>
          <w:szCs w:val="24"/>
        </w:rPr>
        <w:t xml:space="preserve">να θέμα εξ αυτών είναι ο δικαστικός έλεγχος </w:t>
      </w:r>
      <w:r>
        <w:rPr>
          <w:rFonts w:eastAsia="Times New Roman" w:cs="Times New Roman"/>
          <w:szCs w:val="24"/>
        </w:rPr>
        <w:t>συνταγ</w:t>
      </w:r>
      <w:r w:rsidRPr="007D165E">
        <w:rPr>
          <w:rFonts w:eastAsia="Times New Roman" w:cs="Times New Roman"/>
          <w:szCs w:val="24"/>
        </w:rPr>
        <w:t>ματικότητα</w:t>
      </w:r>
      <w:r>
        <w:rPr>
          <w:rFonts w:eastAsia="Times New Roman" w:cs="Times New Roman"/>
          <w:szCs w:val="24"/>
        </w:rPr>
        <w:t xml:space="preserve">ς των νόμων. Γιατί πρέπει να αρχίζουμε από το </w:t>
      </w:r>
      <w:r w:rsidRPr="007D165E">
        <w:rPr>
          <w:rFonts w:eastAsia="Times New Roman" w:cs="Times New Roman"/>
          <w:szCs w:val="24"/>
        </w:rPr>
        <w:t xml:space="preserve">Ειρηνοδικείο </w:t>
      </w:r>
      <w:r>
        <w:rPr>
          <w:rFonts w:eastAsia="Times New Roman" w:cs="Times New Roman"/>
          <w:szCs w:val="24"/>
        </w:rPr>
        <w:t>για να φτάσουμε στην ο</w:t>
      </w:r>
      <w:r w:rsidRPr="007D165E">
        <w:rPr>
          <w:rFonts w:eastAsia="Times New Roman" w:cs="Times New Roman"/>
          <w:szCs w:val="24"/>
        </w:rPr>
        <w:t xml:space="preserve">λομέλεια και να μην αξιοποιηθεί το παράδειγμα της πιλοτικής δίκης </w:t>
      </w:r>
      <w:r>
        <w:rPr>
          <w:rFonts w:eastAsia="Times New Roman" w:cs="Times New Roman"/>
          <w:szCs w:val="24"/>
        </w:rPr>
        <w:t>σ</w:t>
      </w:r>
      <w:r w:rsidRPr="007D165E">
        <w:rPr>
          <w:rFonts w:eastAsia="Times New Roman" w:cs="Times New Roman"/>
          <w:szCs w:val="24"/>
        </w:rPr>
        <w:t xml:space="preserve">τα </w:t>
      </w:r>
      <w:r>
        <w:rPr>
          <w:rFonts w:eastAsia="Times New Roman" w:cs="Times New Roman"/>
          <w:szCs w:val="24"/>
        </w:rPr>
        <w:t>Δ</w:t>
      </w:r>
      <w:r w:rsidRPr="007D165E">
        <w:rPr>
          <w:rFonts w:eastAsia="Times New Roman" w:cs="Times New Roman"/>
          <w:szCs w:val="24"/>
        </w:rPr>
        <w:t xml:space="preserve">ιοικητικά </w:t>
      </w:r>
      <w:r>
        <w:rPr>
          <w:rFonts w:eastAsia="Times New Roman" w:cs="Times New Roman"/>
          <w:szCs w:val="24"/>
        </w:rPr>
        <w:t>Δ</w:t>
      </w:r>
      <w:r w:rsidRPr="007D165E">
        <w:rPr>
          <w:rFonts w:eastAsia="Times New Roman" w:cs="Times New Roman"/>
          <w:szCs w:val="24"/>
        </w:rPr>
        <w:t xml:space="preserve">ικαστήρια και με το που </w:t>
      </w:r>
      <w:r>
        <w:rPr>
          <w:rFonts w:eastAsia="Times New Roman" w:cs="Times New Roman"/>
          <w:szCs w:val="24"/>
        </w:rPr>
        <w:t>κατατίθεται ένσταση σ</w:t>
      </w:r>
      <w:r w:rsidRPr="007D165E">
        <w:rPr>
          <w:rFonts w:eastAsia="Times New Roman" w:cs="Times New Roman"/>
          <w:szCs w:val="24"/>
        </w:rPr>
        <w:t>υντ</w:t>
      </w:r>
      <w:r>
        <w:rPr>
          <w:rFonts w:eastAsia="Times New Roman" w:cs="Times New Roman"/>
          <w:szCs w:val="24"/>
        </w:rPr>
        <w:t>αγματικότητας να επιλαμβάνεται αμέσως η ο</w:t>
      </w:r>
      <w:r w:rsidRPr="007D165E">
        <w:rPr>
          <w:rFonts w:eastAsia="Times New Roman" w:cs="Times New Roman"/>
          <w:szCs w:val="24"/>
        </w:rPr>
        <w:t>λομέλεια</w:t>
      </w:r>
      <w:r>
        <w:rPr>
          <w:rFonts w:eastAsia="Times New Roman" w:cs="Times New Roman"/>
          <w:szCs w:val="24"/>
        </w:rPr>
        <w:t>; Κ</w:t>
      </w:r>
      <w:r w:rsidRPr="007D165E">
        <w:rPr>
          <w:rFonts w:eastAsia="Times New Roman" w:cs="Times New Roman"/>
          <w:szCs w:val="24"/>
        </w:rPr>
        <w:t xml:space="preserve">άπου δύο χρόνια κερδίζει και η </w:t>
      </w:r>
      <w:r>
        <w:rPr>
          <w:rFonts w:eastAsia="Times New Roman" w:cs="Times New Roman"/>
          <w:szCs w:val="24"/>
        </w:rPr>
        <w:t>δ</w:t>
      </w:r>
      <w:r w:rsidRPr="007D165E">
        <w:rPr>
          <w:rFonts w:eastAsia="Times New Roman" w:cs="Times New Roman"/>
          <w:szCs w:val="24"/>
        </w:rPr>
        <w:t>ικαιοσύνη</w:t>
      </w:r>
      <w:r>
        <w:rPr>
          <w:rFonts w:eastAsia="Times New Roman" w:cs="Times New Roman"/>
          <w:szCs w:val="24"/>
        </w:rPr>
        <w:t>,</w:t>
      </w:r>
      <w:r w:rsidRPr="007D165E">
        <w:rPr>
          <w:rFonts w:eastAsia="Times New Roman" w:cs="Times New Roman"/>
          <w:szCs w:val="24"/>
        </w:rPr>
        <w:t xml:space="preserve"> </w:t>
      </w:r>
      <w:r w:rsidRPr="007D165E">
        <w:rPr>
          <w:rFonts w:eastAsia="Times New Roman" w:cs="Times New Roman"/>
          <w:szCs w:val="24"/>
        </w:rPr>
        <w:t>ο διάδικος και ο πολίτης</w:t>
      </w:r>
      <w:r>
        <w:rPr>
          <w:rFonts w:eastAsia="Times New Roman" w:cs="Times New Roman"/>
          <w:szCs w:val="24"/>
        </w:rPr>
        <w:t xml:space="preserve"> α</w:t>
      </w:r>
      <w:r w:rsidRPr="007D165E">
        <w:rPr>
          <w:rFonts w:eastAsia="Times New Roman" w:cs="Times New Roman"/>
          <w:szCs w:val="24"/>
        </w:rPr>
        <w:t>πό αυ</w:t>
      </w:r>
      <w:r w:rsidRPr="007D165E">
        <w:rPr>
          <w:rFonts w:eastAsia="Times New Roman" w:cs="Times New Roman"/>
          <w:szCs w:val="24"/>
        </w:rPr>
        <w:t>τό</w:t>
      </w:r>
      <w:r>
        <w:rPr>
          <w:rFonts w:eastAsia="Times New Roman" w:cs="Times New Roman"/>
          <w:szCs w:val="24"/>
        </w:rPr>
        <w:t>.</w:t>
      </w:r>
    </w:p>
    <w:p w14:paraId="09856214"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Ε</w:t>
      </w:r>
      <w:r w:rsidRPr="007D165E">
        <w:rPr>
          <w:rFonts w:eastAsia="Times New Roman" w:cs="Times New Roman"/>
          <w:szCs w:val="24"/>
        </w:rPr>
        <w:t xml:space="preserve">μείς σας είπαμε το ίδιο και για τη </w:t>
      </w:r>
      <w:r>
        <w:rPr>
          <w:rFonts w:eastAsia="Times New Roman" w:cs="Times New Roman"/>
          <w:szCs w:val="24"/>
        </w:rPr>
        <w:t>δ</w:t>
      </w:r>
      <w:r w:rsidRPr="007D165E">
        <w:rPr>
          <w:rFonts w:eastAsia="Times New Roman" w:cs="Times New Roman"/>
          <w:szCs w:val="24"/>
        </w:rPr>
        <w:t>ιοίκηση</w:t>
      </w:r>
      <w:r>
        <w:rPr>
          <w:rFonts w:eastAsia="Times New Roman" w:cs="Times New Roman"/>
          <w:szCs w:val="24"/>
        </w:rPr>
        <w:t>. Δ</w:t>
      </w:r>
      <w:r w:rsidRPr="007D165E">
        <w:rPr>
          <w:rFonts w:eastAsia="Times New Roman" w:cs="Times New Roman"/>
          <w:szCs w:val="24"/>
        </w:rPr>
        <w:t xml:space="preserve">εν σας παραπονέθηκε πολίτης ότι όταν ο νομοθέτης ψηφίζει διάταξη που λέει ότι εντός </w:t>
      </w:r>
      <w:r>
        <w:rPr>
          <w:rFonts w:eastAsia="Times New Roman" w:cs="Times New Roman"/>
          <w:szCs w:val="24"/>
        </w:rPr>
        <w:t>εξήντα</w:t>
      </w:r>
      <w:r w:rsidRPr="007D165E">
        <w:rPr>
          <w:rFonts w:eastAsia="Times New Roman" w:cs="Times New Roman"/>
          <w:szCs w:val="24"/>
        </w:rPr>
        <w:t xml:space="preserve"> ημερών πρέπει να εκδοθεί μία διοικητική πράξη</w:t>
      </w:r>
      <w:r>
        <w:rPr>
          <w:rFonts w:eastAsia="Times New Roman" w:cs="Times New Roman"/>
          <w:szCs w:val="24"/>
        </w:rPr>
        <w:t>,</w:t>
      </w:r>
      <w:r w:rsidRPr="007D165E">
        <w:rPr>
          <w:rFonts w:eastAsia="Times New Roman" w:cs="Times New Roman"/>
          <w:szCs w:val="24"/>
        </w:rPr>
        <w:t xml:space="preserve"> α</w:t>
      </w:r>
      <w:r>
        <w:rPr>
          <w:rFonts w:eastAsia="Times New Roman" w:cs="Times New Roman"/>
          <w:szCs w:val="24"/>
        </w:rPr>
        <w:t xml:space="preserve">υτή εκδίδεται σε δύο χρόνια και </w:t>
      </w:r>
      <w:r>
        <w:rPr>
          <w:rFonts w:eastAsia="Times New Roman" w:cs="Times New Roman"/>
          <w:szCs w:val="24"/>
        </w:rPr>
        <w:t xml:space="preserve">διοίκηση </w:t>
      </w:r>
      <w:r>
        <w:rPr>
          <w:rFonts w:eastAsia="Times New Roman" w:cs="Times New Roman"/>
          <w:szCs w:val="24"/>
        </w:rPr>
        <w:t xml:space="preserve">και </w:t>
      </w:r>
      <w:r>
        <w:rPr>
          <w:rFonts w:eastAsia="Times New Roman" w:cs="Times New Roman"/>
          <w:szCs w:val="24"/>
        </w:rPr>
        <w:t xml:space="preserve">δικαιοσύνη </w:t>
      </w:r>
      <w:r>
        <w:rPr>
          <w:rFonts w:eastAsia="Times New Roman" w:cs="Times New Roman"/>
          <w:szCs w:val="24"/>
        </w:rPr>
        <w:t xml:space="preserve">την εκλαμβάνουν την </w:t>
      </w:r>
      <w:r w:rsidRPr="007D165E">
        <w:rPr>
          <w:rFonts w:eastAsia="Times New Roman" w:cs="Times New Roman"/>
          <w:szCs w:val="24"/>
        </w:rPr>
        <w:t>αποκλειστική δική μας προθεσμία</w:t>
      </w:r>
      <w:r>
        <w:rPr>
          <w:rFonts w:eastAsia="Times New Roman" w:cs="Times New Roman"/>
          <w:szCs w:val="24"/>
        </w:rPr>
        <w:t xml:space="preserve"> </w:t>
      </w:r>
      <w:r w:rsidRPr="007D165E">
        <w:rPr>
          <w:rFonts w:eastAsia="Times New Roman" w:cs="Times New Roman"/>
          <w:szCs w:val="24"/>
        </w:rPr>
        <w:t>ως ενδεικτική</w:t>
      </w:r>
      <w:r>
        <w:rPr>
          <w:rFonts w:eastAsia="Times New Roman" w:cs="Times New Roman"/>
          <w:szCs w:val="24"/>
        </w:rPr>
        <w:t xml:space="preserve">; </w:t>
      </w:r>
      <w:r w:rsidRPr="007D165E">
        <w:rPr>
          <w:rFonts w:eastAsia="Times New Roman" w:cs="Times New Roman"/>
          <w:szCs w:val="24"/>
        </w:rPr>
        <w:t>Αυτά σας είπαμε</w:t>
      </w:r>
      <w:r>
        <w:rPr>
          <w:rFonts w:eastAsia="Times New Roman" w:cs="Times New Roman"/>
          <w:szCs w:val="24"/>
        </w:rPr>
        <w:t>. Κ</w:t>
      </w:r>
      <w:r w:rsidRPr="007D165E">
        <w:rPr>
          <w:rFonts w:eastAsia="Times New Roman" w:cs="Times New Roman"/>
          <w:szCs w:val="24"/>
        </w:rPr>
        <w:t xml:space="preserve">αι αυτά </w:t>
      </w:r>
      <w:r>
        <w:rPr>
          <w:rFonts w:eastAsia="Times New Roman" w:cs="Times New Roman"/>
          <w:szCs w:val="24"/>
        </w:rPr>
        <w:t>θα έ</w:t>
      </w:r>
      <w:r w:rsidRPr="007D165E">
        <w:rPr>
          <w:rFonts w:eastAsia="Times New Roman" w:cs="Times New Roman"/>
          <w:szCs w:val="24"/>
        </w:rPr>
        <w:t>πρ</w:t>
      </w:r>
      <w:r>
        <w:rPr>
          <w:rFonts w:eastAsia="Times New Roman" w:cs="Times New Roman"/>
          <w:szCs w:val="24"/>
        </w:rPr>
        <w:t>επε</w:t>
      </w:r>
      <w:r w:rsidRPr="007D165E">
        <w:rPr>
          <w:rFonts w:eastAsia="Times New Roman" w:cs="Times New Roman"/>
          <w:szCs w:val="24"/>
        </w:rPr>
        <w:t xml:space="preserve"> να τα </w:t>
      </w:r>
      <w:r>
        <w:rPr>
          <w:rFonts w:eastAsia="Times New Roman" w:cs="Times New Roman"/>
          <w:szCs w:val="24"/>
        </w:rPr>
        <w:t xml:space="preserve">είχατε </w:t>
      </w:r>
      <w:r w:rsidRPr="007D165E">
        <w:rPr>
          <w:rFonts w:eastAsia="Times New Roman" w:cs="Times New Roman"/>
          <w:szCs w:val="24"/>
        </w:rPr>
        <w:t xml:space="preserve">φέρει εδώ </w:t>
      </w:r>
      <w:r>
        <w:rPr>
          <w:rFonts w:eastAsia="Times New Roman" w:cs="Times New Roman"/>
          <w:szCs w:val="24"/>
        </w:rPr>
        <w:t xml:space="preserve">με προτάσεις </w:t>
      </w:r>
      <w:r w:rsidRPr="007D165E">
        <w:rPr>
          <w:rFonts w:eastAsia="Times New Roman" w:cs="Times New Roman"/>
          <w:szCs w:val="24"/>
        </w:rPr>
        <w:t>αναθεώρησης</w:t>
      </w:r>
      <w:r>
        <w:rPr>
          <w:rFonts w:eastAsia="Times New Roman" w:cs="Times New Roman"/>
          <w:szCs w:val="24"/>
        </w:rPr>
        <w:t xml:space="preserve">. </w:t>
      </w:r>
    </w:p>
    <w:p w14:paraId="09856215" w14:textId="77777777" w:rsidR="00BE639A" w:rsidRDefault="00A212EC">
      <w:pPr>
        <w:spacing w:line="600" w:lineRule="auto"/>
        <w:ind w:firstLine="720"/>
        <w:contextualSpacing/>
        <w:jc w:val="both"/>
        <w:rPr>
          <w:rFonts w:eastAsia="Times New Roman" w:cs="Times New Roman"/>
          <w:szCs w:val="24"/>
        </w:rPr>
      </w:pPr>
      <w:r w:rsidRPr="007D165E">
        <w:rPr>
          <w:rFonts w:eastAsia="Times New Roman" w:cs="Times New Roman"/>
          <w:szCs w:val="24"/>
        </w:rPr>
        <w:t>Επ</w:t>
      </w:r>
      <w:r>
        <w:rPr>
          <w:rFonts w:eastAsia="Times New Roman" w:cs="Times New Roman"/>
          <w:szCs w:val="24"/>
        </w:rPr>
        <w:t>’</w:t>
      </w:r>
      <w:r w:rsidRPr="007D165E">
        <w:rPr>
          <w:rFonts w:eastAsia="Times New Roman" w:cs="Times New Roman"/>
          <w:szCs w:val="24"/>
        </w:rPr>
        <w:t xml:space="preserve"> αυτού</w:t>
      </w:r>
      <w:r>
        <w:rPr>
          <w:rFonts w:eastAsia="Times New Roman" w:cs="Times New Roman"/>
          <w:szCs w:val="24"/>
        </w:rPr>
        <w:t xml:space="preserve">, η κριτική μας, </w:t>
      </w:r>
      <w:r w:rsidRPr="007D165E">
        <w:rPr>
          <w:rFonts w:eastAsia="Times New Roman" w:cs="Times New Roman"/>
          <w:szCs w:val="24"/>
        </w:rPr>
        <w:t>όχι επί των άλλων</w:t>
      </w:r>
      <w:r>
        <w:rPr>
          <w:rFonts w:eastAsia="Times New Roman" w:cs="Times New Roman"/>
          <w:szCs w:val="24"/>
        </w:rPr>
        <w:t xml:space="preserve"> που είπατε.</w:t>
      </w:r>
    </w:p>
    <w:p w14:paraId="09856216"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σας </w:t>
      </w:r>
      <w:r>
        <w:rPr>
          <w:rFonts w:eastAsia="Times New Roman" w:cs="Times New Roman"/>
          <w:szCs w:val="24"/>
        </w:rPr>
        <w:t>ευχαριστούμε, κύριε Λοβέρδο.</w:t>
      </w:r>
    </w:p>
    <w:p w14:paraId="09856217"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τον </w:t>
      </w:r>
      <w:r w:rsidRPr="007D165E">
        <w:rPr>
          <w:rFonts w:eastAsia="Times New Roman" w:cs="Times New Roman"/>
          <w:szCs w:val="24"/>
        </w:rPr>
        <w:t>κ</w:t>
      </w:r>
      <w:r>
        <w:rPr>
          <w:rFonts w:eastAsia="Times New Roman" w:cs="Times New Roman"/>
          <w:szCs w:val="24"/>
        </w:rPr>
        <w:t>. Εμμανουήλ Κ</w:t>
      </w:r>
      <w:r w:rsidRPr="007D165E">
        <w:rPr>
          <w:rFonts w:eastAsia="Times New Roman" w:cs="Times New Roman"/>
          <w:szCs w:val="24"/>
        </w:rPr>
        <w:t>όνσολα</w:t>
      </w:r>
      <w:r>
        <w:rPr>
          <w:rFonts w:eastAsia="Times New Roman" w:cs="Times New Roman"/>
          <w:szCs w:val="24"/>
        </w:rPr>
        <w:t>, Β</w:t>
      </w:r>
      <w:r w:rsidRPr="007D165E">
        <w:rPr>
          <w:rFonts w:eastAsia="Times New Roman" w:cs="Times New Roman"/>
          <w:szCs w:val="24"/>
        </w:rPr>
        <w:t xml:space="preserve">ουλευτή </w:t>
      </w:r>
      <w:r>
        <w:rPr>
          <w:rFonts w:eastAsia="Times New Roman" w:cs="Times New Roman"/>
          <w:szCs w:val="24"/>
        </w:rPr>
        <w:t>Δ</w:t>
      </w:r>
      <w:r w:rsidRPr="007D165E">
        <w:rPr>
          <w:rFonts w:eastAsia="Times New Roman" w:cs="Times New Roman"/>
          <w:szCs w:val="24"/>
        </w:rPr>
        <w:t>ωδεκανήσου της Νέας Δημοκρατίας</w:t>
      </w:r>
      <w:r>
        <w:rPr>
          <w:rFonts w:eastAsia="Times New Roman" w:cs="Times New Roman"/>
          <w:szCs w:val="24"/>
        </w:rPr>
        <w:t>,</w:t>
      </w:r>
      <w:r w:rsidRPr="007D165E">
        <w:rPr>
          <w:rFonts w:eastAsia="Times New Roman" w:cs="Times New Roman"/>
          <w:szCs w:val="24"/>
        </w:rPr>
        <w:t xml:space="preserve"> για τρία λεπτά</w:t>
      </w:r>
      <w:r>
        <w:rPr>
          <w:rFonts w:eastAsia="Times New Roman" w:cs="Times New Roman"/>
          <w:szCs w:val="24"/>
        </w:rPr>
        <w:t>. Μ</w:t>
      </w:r>
      <w:r w:rsidRPr="007D165E">
        <w:rPr>
          <w:rFonts w:eastAsia="Times New Roman" w:cs="Times New Roman"/>
          <w:szCs w:val="24"/>
        </w:rPr>
        <w:t>ε σεβασμό στο</w:t>
      </w:r>
      <w:r>
        <w:rPr>
          <w:rFonts w:eastAsia="Times New Roman" w:cs="Times New Roman"/>
          <w:szCs w:val="24"/>
        </w:rPr>
        <w:t>ν</w:t>
      </w:r>
      <w:r w:rsidRPr="007D165E">
        <w:rPr>
          <w:rFonts w:eastAsia="Times New Roman" w:cs="Times New Roman"/>
          <w:szCs w:val="24"/>
        </w:rPr>
        <w:t xml:space="preserve"> χρόνο σ</w:t>
      </w:r>
      <w:r>
        <w:rPr>
          <w:rFonts w:eastAsia="Times New Roman" w:cs="Times New Roman"/>
          <w:szCs w:val="24"/>
        </w:rPr>
        <w:t>ας</w:t>
      </w:r>
      <w:r w:rsidRPr="007D165E">
        <w:rPr>
          <w:rFonts w:eastAsia="Times New Roman" w:cs="Times New Roman"/>
          <w:szCs w:val="24"/>
        </w:rPr>
        <w:t xml:space="preserve"> παρακαλώ</w:t>
      </w:r>
      <w:r>
        <w:rPr>
          <w:rFonts w:eastAsia="Times New Roman" w:cs="Times New Roman"/>
          <w:szCs w:val="24"/>
        </w:rPr>
        <w:t>.</w:t>
      </w:r>
    </w:p>
    <w:p w14:paraId="09856218" w14:textId="77777777" w:rsidR="00BE639A" w:rsidRDefault="00A212EC">
      <w:pPr>
        <w:spacing w:line="600" w:lineRule="auto"/>
        <w:ind w:firstLine="720"/>
        <w:contextualSpacing/>
        <w:jc w:val="both"/>
        <w:rPr>
          <w:rFonts w:eastAsia="Times New Roman" w:cs="Times New Roman"/>
          <w:szCs w:val="24"/>
        </w:rPr>
      </w:pPr>
      <w:r w:rsidRPr="00F15701">
        <w:rPr>
          <w:rFonts w:eastAsia="Times New Roman" w:cs="Times New Roman"/>
          <w:b/>
          <w:szCs w:val="24"/>
        </w:rPr>
        <w:t>ΕΜΜΑΝΟΥΗΛ ΚΟΝΣΟΛΑΣ:</w:t>
      </w:r>
      <w:r>
        <w:rPr>
          <w:rFonts w:eastAsia="Times New Roman" w:cs="Times New Roman"/>
          <w:szCs w:val="24"/>
        </w:rPr>
        <w:t xml:space="preserve"> Θα προσπαθήσω, </w:t>
      </w:r>
      <w:r w:rsidRPr="007D165E">
        <w:rPr>
          <w:rFonts w:eastAsia="Times New Roman" w:cs="Times New Roman"/>
          <w:szCs w:val="24"/>
        </w:rPr>
        <w:t xml:space="preserve">κύριε </w:t>
      </w:r>
      <w:r>
        <w:rPr>
          <w:rFonts w:eastAsia="Times New Roman" w:cs="Times New Roman"/>
          <w:szCs w:val="24"/>
        </w:rPr>
        <w:t>Π</w:t>
      </w:r>
      <w:r w:rsidRPr="007D165E">
        <w:rPr>
          <w:rFonts w:eastAsia="Times New Roman" w:cs="Times New Roman"/>
          <w:szCs w:val="24"/>
        </w:rPr>
        <w:t>ρόεδρε</w:t>
      </w:r>
      <w:r>
        <w:rPr>
          <w:rFonts w:eastAsia="Times New Roman" w:cs="Times New Roman"/>
          <w:szCs w:val="24"/>
        </w:rPr>
        <w:t>.</w:t>
      </w:r>
    </w:p>
    <w:p w14:paraId="09856219"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Υ</w:t>
      </w:r>
      <w:r w:rsidRPr="007D165E">
        <w:rPr>
          <w:rFonts w:eastAsia="Times New Roman" w:cs="Times New Roman"/>
          <w:szCs w:val="24"/>
        </w:rPr>
        <w:t>πουργοί</w:t>
      </w:r>
      <w:r>
        <w:rPr>
          <w:rFonts w:eastAsia="Times New Roman" w:cs="Times New Roman"/>
          <w:szCs w:val="24"/>
        </w:rPr>
        <w:t>,</w:t>
      </w:r>
      <w:r w:rsidRPr="007D165E">
        <w:rPr>
          <w:rFonts w:eastAsia="Times New Roman" w:cs="Times New Roman"/>
          <w:szCs w:val="24"/>
        </w:rPr>
        <w:t xml:space="preserve"> κυρίες και κύριοι συνάδελφοι</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 xml:space="preserve">θα περίμενα με </w:t>
      </w:r>
      <w:r w:rsidRPr="007D165E">
        <w:rPr>
          <w:rFonts w:eastAsia="Times New Roman" w:cs="Times New Roman"/>
          <w:szCs w:val="24"/>
        </w:rPr>
        <w:t xml:space="preserve">την τοποθέτηση του </w:t>
      </w:r>
      <w:r>
        <w:rPr>
          <w:rFonts w:eastAsia="Times New Roman" w:cs="Times New Roman"/>
          <w:szCs w:val="24"/>
        </w:rPr>
        <w:t>Υ</w:t>
      </w:r>
      <w:r w:rsidRPr="007D165E">
        <w:rPr>
          <w:rFonts w:eastAsia="Times New Roman" w:cs="Times New Roman"/>
          <w:szCs w:val="24"/>
        </w:rPr>
        <w:t xml:space="preserve">πουργού </w:t>
      </w:r>
      <w:r>
        <w:rPr>
          <w:rFonts w:eastAsia="Times New Roman" w:cs="Times New Roman"/>
          <w:szCs w:val="24"/>
        </w:rPr>
        <w:t xml:space="preserve">Δικαιοσύνης, </w:t>
      </w:r>
      <w:r w:rsidRPr="007D165E">
        <w:rPr>
          <w:rFonts w:eastAsia="Times New Roman" w:cs="Times New Roman"/>
          <w:szCs w:val="24"/>
        </w:rPr>
        <w:t>ειλικρινά</w:t>
      </w:r>
      <w:r>
        <w:rPr>
          <w:rFonts w:eastAsia="Times New Roman" w:cs="Times New Roman"/>
          <w:szCs w:val="24"/>
        </w:rPr>
        <w:t>,</w:t>
      </w:r>
      <w:r w:rsidRPr="007D165E">
        <w:rPr>
          <w:rFonts w:eastAsia="Times New Roman" w:cs="Times New Roman"/>
          <w:szCs w:val="24"/>
        </w:rPr>
        <w:t xml:space="preserve"> να </w:t>
      </w:r>
      <w:r>
        <w:rPr>
          <w:rFonts w:eastAsia="Times New Roman" w:cs="Times New Roman"/>
          <w:szCs w:val="24"/>
        </w:rPr>
        <w:t xml:space="preserve">δοθεί μια </w:t>
      </w:r>
      <w:r w:rsidRPr="007D165E">
        <w:rPr>
          <w:rFonts w:eastAsia="Times New Roman" w:cs="Times New Roman"/>
          <w:szCs w:val="24"/>
        </w:rPr>
        <w:t>διάσταση συναίνεσης</w:t>
      </w:r>
      <w:r>
        <w:rPr>
          <w:rFonts w:eastAsia="Times New Roman" w:cs="Times New Roman"/>
          <w:szCs w:val="24"/>
        </w:rPr>
        <w:t>.</w:t>
      </w:r>
    </w:p>
    <w:p w14:paraId="0985621A" w14:textId="77777777" w:rsidR="00BE639A" w:rsidRDefault="00A212EC">
      <w:pPr>
        <w:spacing w:line="600" w:lineRule="auto"/>
        <w:ind w:firstLine="720"/>
        <w:contextualSpacing/>
        <w:jc w:val="both"/>
        <w:rPr>
          <w:rFonts w:eastAsia="Times New Roman" w:cs="Times New Roman"/>
          <w:szCs w:val="24"/>
        </w:rPr>
      </w:pPr>
      <w:r w:rsidRPr="007D165E">
        <w:rPr>
          <w:rFonts w:eastAsia="Times New Roman" w:cs="Times New Roman"/>
          <w:szCs w:val="24"/>
        </w:rPr>
        <w:t>Σήμερα</w:t>
      </w:r>
      <w:r>
        <w:rPr>
          <w:rFonts w:eastAsia="Times New Roman" w:cs="Times New Roman"/>
          <w:szCs w:val="24"/>
        </w:rPr>
        <w:t>,</w:t>
      </w:r>
      <w:r w:rsidRPr="007D165E">
        <w:rPr>
          <w:rFonts w:eastAsia="Times New Roman" w:cs="Times New Roman"/>
          <w:szCs w:val="24"/>
        </w:rPr>
        <w:t xml:space="preserve"> είμαστε εδώ σε μία κορυφαία συζήτηση της </w:t>
      </w:r>
      <w:r>
        <w:rPr>
          <w:rFonts w:eastAsia="Times New Roman" w:cs="Times New Roman"/>
          <w:szCs w:val="24"/>
        </w:rPr>
        <w:t>Κ</w:t>
      </w:r>
      <w:r w:rsidRPr="007D165E">
        <w:rPr>
          <w:rFonts w:eastAsia="Times New Roman" w:cs="Times New Roman"/>
          <w:szCs w:val="24"/>
        </w:rPr>
        <w:t xml:space="preserve">οινοβουλευτικής </w:t>
      </w:r>
      <w:r w:rsidRPr="007D165E">
        <w:rPr>
          <w:rFonts w:eastAsia="Times New Roman" w:cs="Times New Roman"/>
          <w:szCs w:val="24"/>
        </w:rPr>
        <w:t>Δημοκρ</w:t>
      </w:r>
      <w:r>
        <w:rPr>
          <w:rFonts w:eastAsia="Times New Roman" w:cs="Times New Roman"/>
          <w:szCs w:val="24"/>
        </w:rPr>
        <w:t>ατίας. Και σε αυτό συμφωνούμε, κύριε</w:t>
      </w:r>
      <w:r w:rsidRPr="007D165E">
        <w:rPr>
          <w:rFonts w:eastAsia="Times New Roman" w:cs="Times New Roman"/>
          <w:szCs w:val="24"/>
        </w:rPr>
        <w:t xml:space="preserve"> Υπουργέ</w:t>
      </w:r>
      <w:r>
        <w:rPr>
          <w:rFonts w:eastAsia="Times New Roman" w:cs="Times New Roman"/>
          <w:szCs w:val="24"/>
        </w:rPr>
        <w:t>,</w:t>
      </w:r>
      <w:r w:rsidRPr="007D165E">
        <w:rPr>
          <w:rFonts w:eastAsia="Times New Roman" w:cs="Times New Roman"/>
          <w:szCs w:val="24"/>
        </w:rPr>
        <w:t xml:space="preserve"> ότι εί</w:t>
      </w:r>
      <w:r w:rsidRPr="007D165E">
        <w:rPr>
          <w:rFonts w:eastAsia="Times New Roman" w:cs="Times New Roman"/>
          <w:szCs w:val="24"/>
        </w:rPr>
        <w:t xml:space="preserve">ναι μία διαδικασία </w:t>
      </w:r>
      <w:r>
        <w:rPr>
          <w:rFonts w:eastAsia="Times New Roman" w:cs="Times New Roman"/>
          <w:szCs w:val="24"/>
        </w:rPr>
        <w:t xml:space="preserve">μείζονος σημασίας, όπως </w:t>
      </w:r>
      <w:r w:rsidRPr="007D165E">
        <w:rPr>
          <w:rFonts w:eastAsia="Times New Roman" w:cs="Times New Roman"/>
          <w:szCs w:val="24"/>
        </w:rPr>
        <w:t>είπα</w:t>
      </w:r>
      <w:r>
        <w:rPr>
          <w:rFonts w:eastAsia="Times New Roman" w:cs="Times New Roman"/>
          <w:szCs w:val="24"/>
        </w:rPr>
        <w:t>τε. Ε</w:t>
      </w:r>
      <w:r w:rsidRPr="007D165E">
        <w:rPr>
          <w:rFonts w:eastAsia="Times New Roman" w:cs="Times New Roman"/>
          <w:szCs w:val="24"/>
        </w:rPr>
        <w:t>ίναι αλήθεια ότ</w:t>
      </w:r>
      <w:r>
        <w:rPr>
          <w:rFonts w:eastAsia="Times New Roman" w:cs="Times New Roman"/>
          <w:szCs w:val="24"/>
        </w:rPr>
        <w:t xml:space="preserve">ι στο </w:t>
      </w:r>
      <w:r>
        <w:rPr>
          <w:rFonts w:eastAsia="Times New Roman" w:cs="Times New Roman"/>
          <w:szCs w:val="24"/>
        </w:rPr>
        <w:t xml:space="preserve">σύνολό </w:t>
      </w:r>
      <w:r>
        <w:rPr>
          <w:rFonts w:eastAsia="Times New Roman" w:cs="Times New Roman"/>
          <w:szCs w:val="24"/>
        </w:rPr>
        <w:t>τους οι κοινωνικοί κ</w:t>
      </w:r>
      <w:r w:rsidRPr="007D165E">
        <w:rPr>
          <w:rFonts w:eastAsia="Times New Roman" w:cs="Times New Roman"/>
          <w:szCs w:val="24"/>
        </w:rPr>
        <w:t xml:space="preserve">αι πολιτικοί παράγοντες χαρακτηρίζουν </w:t>
      </w:r>
      <w:r>
        <w:rPr>
          <w:rFonts w:eastAsia="Times New Roman" w:cs="Times New Roman"/>
          <w:szCs w:val="24"/>
        </w:rPr>
        <w:t xml:space="preserve">τη </w:t>
      </w:r>
      <w:r>
        <w:rPr>
          <w:rFonts w:eastAsia="Times New Roman" w:cs="Times New Roman"/>
          <w:szCs w:val="24"/>
        </w:rPr>
        <w:t>σ</w:t>
      </w:r>
      <w:r w:rsidRPr="007D165E">
        <w:rPr>
          <w:rFonts w:eastAsia="Times New Roman" w:cs="Times New Roman"/>
          <w:szCs w:val="24"/>
        </w:rPr>
        <w:t xml:space="preserve">υνταγματική </w:t>
      </w:r>
      <w:r>
        <w:rPr>
          <w:rFonts w:eastAsia="Times New Roman" w:cs="Times New Roman"/>
          <w:szCs w:val="24"/>
        </w:rPr>
        <w:t>Α</w:t>
      </w:r>
      <w:r w:rsidRPr="007D165E">
        <w:rPr>
          <w:rFonts w:eastAsia="Times New Roman" w:cs="Times New Roman"/>
          <w:szCs w:val="24"/>
        </w:rPr>
        <w:t xml:space="preserve">ναθεώρηση </w:t>
      </w:r>
      <w:r>
        <w:rPr>
          <w:rFonts w:eastAsia="Times New Roman" w:cs="Times New Roman"/>
          <w:szCs w:val="24"/>
        </w:rPr>
        <w:t>ως την κορυφαία πολιτική πρωτοβουλία του Κ</w:t>
      </w:r>
      <w:r w:rsidRPr="007D165E">
        <w:rPr>
          <w:rFonts w:eastAsia="Times New Roman" w:cs="Times New Roman"/>
          <w:szCs w:val="24"/>
        </w:rPr>
        <w:t>οινοβουλίου</w:t>
      </w:r>
      <w:r>
        <w:rPr>
          <w:rFonts w:eastAsia="Times New Roman" w:cs="Times New Roman"/>
          <w:szCs w:val="24"/>
        </w:rPr>
        <w:t>. Όμως,</w:t>
      </w:r>
      <w:r w:rsidRPr="007D165E">
        <w:rPr>
          <w:rFonts w:eastAsia="Times New Roman" w:cs="Times New Roman"/>
          <w:szCs w:val="24"/>
        </w:rPr>
        <w:t xml:space="preserve"> για </w:t>
      </w:r>
      <w:r>
        <w:rPr>
          <w:rFonts w:eastAsia="Times New Roman" w:cs="Times New Roman"/>
          <w:szCs w:val="24"/>
        </w:rPr>
        <w:t xml:space="preserve">άλλη μία φορά έχετε </w:t>
      </w:r>
      <w:r w:rsidRPr="007D165E">
        <w:rPr>
          <w:rFonts w:eastAsia="Times New Roman" w:cs="Times New Roman"/>
          <w:szCs w:val="24"/>
        </w:rPr>
        <w:t>καταφέ</w:t>
      </w:r>
      <w:r w:rsidRPr="007D165E">
        <w:rPr>
          <w:rFonts w:eastAsia="Times New Roman" w:cs="Times New Roman"/>
          <w:szCs w:val="24"/>
        </w:rPr>
        <w:t>ρει</w:t>
      </w:r>
      <w:r>
        <w:rPr>
          <w:rFonts w:eastAsia="Times New Roman" w:cs="Times New Roman"/>
          <w:szCs w:val="24"/>
        </w:rPr>
        <w:t>,</w:t>
      </w:r>
      <w:r w:rsidRPr="007D165E">
        <w:rPr>
          <w:rFonts w:eastAsia="Times New Roman" w:cs="Times New Roman"/>
          <w:szCs w:val="24"/>
        </w:rPr>
        <w:t xml:space="preserve"> με </w:t>
      </w:r>
      <w:r>
        <w:rPr>
          <w:rFonts w:eastAsia="Times New Roman" w:cs="Times New Roman"/>
          <w:szCs w:val="24"/>
        </w:rPr>
        <w:t xml:space="preserve">την </w:t>
      </w:r>
      <w:r w:rsidRPr="007D165E">
        <w:rPr>
          <w:rFonts w:eastAsia="Times New Roman" w:cs="Times New Roman"/>
          <w:szCs w:val="24"/>
        </w:rPr>
        <w:t xml:space="preserve">τοποθέτησή </w:t>
      </w:r>
      <w:r>
        <w:rPr>
          <w:rFonts w:eastAsia="Times New Roman" w:cs="Times New Roman"/>
          <w:szCs w:val="24"/>
        </w:rPr>
        <w:t>σας,</w:t>
      </w:r>
      <w:r w:rsidRPr="007D165E">
        <w:rPr>
          <w:rFonts w:eastAsia="Times New Roman" w:cs="Times New Roman"/>
          <w:szCs w:val="24"/>
        </w:rPr>
        <w:t xml:space="preserve"> να μας δε</w:t>
      </w:r>
      <w:r>
        <w:rPr>
          <w:rFonts w:eastAsia="Times New Roman" w:cs="Times New Roman"/>
          <w:szCs w:val="24"/>
        </w:rPr>
        <w:t>ίξετε ότι εργαλει</w:t>
      </w:r>
      <w:r w:rsidRPr="007D165E">
        <w:rPr>
          <w:rFonts w:eastAsia="Times New Roman" w:cs="Times New Roman"/>
          <w:szCs w:val="24"/>
        </w:rPr>
        <w:t>ο</w:t>
      </w:r>
      <w:r>
        <w:rPr>
          <w:rFonts w:eastAsia="Times New Roman" w:cs="Times New Roman"/>
          <w:szCs w:val="24"/>
        </w:rPr>
        <w:t>ποιείτε</w:t>
      </w:r>
      <w:r w:rsidRPr="007D165E">
        <w:rPr>
          <w:rFonts w:eastAsia="Times New Roman" w:cs="Times New Roman"/>
          <w:szCs w:val="24"/>
        </w:rPr>
        <w:t xml:space="preserve"> ακόμα και αυτή</w:t>
      </w:r>
      <w:r>
        <w:rPr>
          <w:rFonts w:eastAsia="Times New Roman" w:cs="Times New Roman"/>
          <w:szCs w:val="24"/>
        </w:rPr>
        <w:t>ν</w:t>
      </w:r>
      <w:r w:rsidRPr="007D165E">
        <w:rPr>
          <w:rFonts w:eastAsia="Times New Roman" w:cs="Times New Roman"/>
          <w:szCs w:val="24"/>
        </w:rPr>
        <w:t xml:space="preserve"> τη διαδικασία</w:t>
      </w:r>
      <w:r>
        <w:rPr>
          <w:rFonts w:eastAsia="Times New Roman" w:cs="Times New Roman"/>
          <w:szCs w:val="24"/>
        </w:rPr>
        <w:t>. Κ</w:t>
      </w:r>
      <w:r w:rsidRPr="007D165E">
        <w:rPr>
          <w:rFonts w:eastAsia="Times New Roman" w:cs="Times New Roman"/>
          <w:szCs w:val="24"/>
        </w:rPr>
        <w:t>αι το έχετε καταφέρει γιατί έχετε συν</w:t>
      </w:r>
      <w:r>
        <w:rPr>
          <w:rFonts w:eastAsia="Times New Roman" w:cs="Times New Roman"/>
          <w:szCs w:val="24"/>
        </w:rPr>
        <w:t xml:space="preserve">ηθίσει </w:t>
      </w:r>
      <w:r w:rsidRPr="007D165E">
        <w:rPr>
          <w:rFonts w:eastAsia="Times New Roman" w:cs="Times New Roman"/>
          <w:szCs w:val="24"/>
        </w:rPr>
        <w:t>στην εργαλειοποίηση</w:t>
      </w:r>
      <w:r>
        <w:rPr>
          <w:rFonts w:eastAsia="Times New Roman" w:cs="Times New Roman"/>
          <w:szCs w:val="24"/>
        </w:rPr>
        <w:t>, ό</w:t>
      </w:r>
      <w:r w:rsidRPr="007D165E">
        <w:rPr>
          <w:rFonts w:eastAsia="Times New Roman" w:cs="Times New Roman"/>
          <w:szCs w:val="24"/>
        </w:rPr>
        <w:t>πως έχετε πράξει στο μεταναστευτικό</w:t>
      </w:r>
      <w:r>
        <w:rPr>
          <w:rFonts w:eastAsia="Times New Roman" w:cs="Times New Roman"/>
          <w:szCs w:val="24"/>
        </w:rPr>
        <w:t>,</w:t>
      </w:r>
      <w:r w:rsidRPr="007D165E">
        <w:rPr>
          <w:rFonts w:eastAsia="Times New Roman" w:cs="Times New Roman"/>
          <w:szCs w:val="24"/>
        </w:rPr>
        <w:t xml:space="preserve"> στο θέμα της ονομασίας των Σκοπίων</w:t>
      </w:r>
      <w:r>
        <w:rPr>
          <w:rFonts w:eastAsia="Times New Roman" w:cs="Times New Roman"/>
          <w:szCs w:val="24"/>
        </w:rPr>
        <w:t>,</w:t>
      </w:r>
      <w:r w:rsidRPr="007D165E">
        <w:rPr>
          <w:rFonts w:eastAsia="Times New Roman" w:cs="Times New Roman"/>
          <w:szCs w:val="24"/>
        </w:rPr>
        <w:t xml:space="preserve"> αλλά και με την ίδια την π</w:t>
      </w:r>
      <w:r>
        <w:rPr>
          <w:rFonts w:eastAsia="Times New Roman" w:cs="Times New Roman"/>
          <w:szCs w:val="24"/>
        </w:rPr>
        <w:t xml:space="preserve">ολιτική </w:t>
      </w:r>
      <w:r w:rsidRPr="007D165E">
        <w:rPr>
          <w:rFonts w:eastAsia="Times New Roman" w:cs="Times New Roman"/>
          <w:szCs w:val="24"/>
        </w:rPr>
        <w:t>της χώρας</w:t>
      </w:r>
      <w:r>
        <w:rPr>
          <w:rFonts w:eastAsia="Times New Roman" w:cs="Times New Roman"/>
          <w:szCs w:val="24"/>
        </w:rPr>
        <w:t>.</w:t>
      </w:r>
    </w:p>
    <w:p w14:paraId="0985621B"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Δεν περίμενα να ακούσω ότι </w:t>
      </w:r>
      <w:r w:rsidRPr="007D165E">
        <w:rPr>
          <w:rFonts w:eastAsia="Times New Roman" w:cs="Times New Roman"/>
          <w:szCs w:val="24"/>
        </w:rPr>
        <w:t>δεν συμμετεί</w:t>
      </w:r>
      <w:r>
        <w:rPr>
          <w:rFonts w:eastAsia="Times New Roman" w:cs="Times New Roman"/>
          <w:szCs w:val="24"/>
        </w:rPr>
        <w:t>χαν στη διαβούλευση οι Δ</w:t>
      </w:r>
      <w:r w:rsidRPr="007D165E">
        <w:rPr>
          <w:rFonts w:eastAsia="Times New Roman" w:cs="Times New Roman"/>
          <w:szCs w:val="24"/>
        </w:rPr>
        <w:t xml:space="preserve">ικαστικές </w:t>
      </w:r>
      <w:r>
        <w:rPr>
          <w:rFonts w:eastAsia="Times New Roman" w:cs="Times New Roman"/>
          <w:szCs w:val="24"/>
        </w:rPr>
        <w:t>Ε</w:t>
      </w:r>
      <w:r w:rsidRPr="007D165E">
        <w:rPr>
          <w:rFonts w:eastAsia="Times New Roman" w:cs="Times New Roman"/>
          <w:szCs w:val="24"/>
        </w:rPr>
        <w:t>νώσεις</w:t>
      </w:r>
      <w:r>
        <w:rPr>
          <w:rFonts w:eastAsia="Times New Roman" w:cs="Times New Roman"/>
          <w:szCs w:val="24"/>
        </w:rPr>
        <w:t>,</w:t>
      </w:r>
      <w:r w:rsidRPr="007D165E">
        <w:rPr>
          <w:rFonts w:eastAsia="Times New Roman" w:cs="Times New Roman"/>
          <w:szCs w:val="24"/>
        </w:rPr>
        <w:t xml:space="preserve"> όταν ξέρουμε ότι και αυτές συμμετείχαν και δεκάδες </w:t>
      </w:r>
      <w:r>
        <w:rPr>
          <w:rFonts w:eastAsia="Times New Roman" w:cs="Times New Roman"/>
          <w:szCs w:val="24"/>
        </w:rPr>
        <w:t>Δικηγορικοί Σ</w:t>
      </w:r>
      <w:r w:rsidRPr="007D165E">
        <w:rPr>
          <w:rFonts w:eastAsia="Times New Roman" w:cs="Times New Roman"/>
          <w:szCs w:val="24"/>
        </w:rPr>
        <w:t>ύλλογοι από όλη τη χώρα</w:t>
      </w:r>
      <w:r>
        <w:rPr>
          <w:rFonts w:eastAsia="Times New Roman" w:cs="Times New Roman"/>
          <w:szCs w:val="24"/>
        </w:rPr>
        <w:t xml:space="preserve">. </w:t>
      </w:r>
    </w:p>
    <w:p w14:paraId="0985621C"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αυτό, </w:t>
      </w:r>
      <w:r w:rsidRPr="007D165E">
        <w:rPr>
          <w:rFonts w:eastAsia="Times New Roman" w:cs="Times New Roman"/>
          <w:szCs w:val="24"/>
        </w:rPr>
        <w:t>θέλω να σας θυμίσω ότι</w:t>
      </w:r>
      <w:r w:rsidRPr="007D165E">
        <w:rPr>
          <w:rFonts w:eastAsia="Times New Roman" w:cs="Times New Roman"/>
          <w:szCs w:val="24"/>
        </w:rPr>
        <w:t xml:space="preserve"> η Νέα Δημοκρατία</w:t>
      </w:r>
      <w:r>
        <w:rPr>
          <w:rFonts w:eastAsia="Times New Roman" w:cs="Times New Roman"/>
          <w:szCs w:val="24"/>
        </w:rPr>
        <w:t>, κ</w:t>
      </w:r>
      <w:r w:rsidRPr="007D165E">
        <w:rPr>
          <w:rFonts w:eastAsia="Times New Roman" w:cs="Times New Roman"/>
          <w:szCs w:val="24"/>
        </w:rPr>
        <w:t>ύριε Υπουργέ</w:t>
      </w:r>
      <w:r>
        <w:rPr>
          <w:rFonts w:eastAsia="Times New Roman" w:cs="Times New Roman"/>
          <w:szCs w:val="24"/>
        </w:rPr>
        <w:t>,</w:t>
      </w:r>
      <w:r w:rsidRPr="007D165E">
        <w:rPr>
          <w:rFonts w:eastAsia="Times New Roman" w:cs="Times New Roman"/>
          <w:szCs w:val="24"/>
        </w:rPr>
        <w:t xml:space="preserve"> συμμετείχε στη διαδικασία αυτή από την πρώτη στιγμή</w:t>
      </w:r>
      <w:r>
        <w:rPr>
          <w:rFonts w:eastAsia="Times New Roman" w:cs="Times New Roman"/>
          <w:szCs w:val="24"/>
        </w:rPr>
        <w:t>. Και</w:t>
      </w:r>
      <w:r w:rsidRPr="007D165E">
        <w:rPr>
          <w:rFonts w:eastAsia="Times New Roman" w:cs="Times New Roman"/>
          <w:szCs w:val="24"/>
        </w:rPr>
        <w:t xml:space="preserve"> είναι άδικο να </w:t>
      </w:r>
      <w:r w:rsidRPr="007D165E">
        <w:rPr>
          <w:rFonts w:eastAsia="Times New Roman" w:cs="Times New Roman"/>
          <w:szCs w:val="24"/>
        </w:rPr>
        <w:t>τοποθετ</w:t>
      </w:r>
      <w:r>
        <w:rPr>
          <w:rFonts w:eastAsia="Times New Roman" w:cs="Times New Roman"/>
          <w:szCs w:val="24"/>
        </w:rPr>
        <w:t>εί</w:t>
      </w:r>
      <w:r w:rsidRPr="007D165E">
        <w:rPr>
          <w:rFonts w:eastAsia="Times New Roman" w:cs="Times New Roman"/>
          <w:szCs w:val="24"/>
        </w:rPr>
        <w:t xml:space="preserve">στε </w:t>
      </w:r>
      <w:r w:rsidRPr="007D165E">
        <w:rPr>
          <w:rFonts w:eastAsia="Times New Roman" w:cs="Times New Roman"/>
          <w:szCs w:val="24"/>
        </w:rPr>
        <w:t xml:space="preserve">κατά του </w:t>
      </w:r>
      <w:r>
        <w:rPr>
          <w:rFonts w:eastAsia="Times New Roman" w:cs="Times New Roman"/>
          <w:szCs w:val="24"/>
        </w:rPr>
        <w:t>Α</w:t>
      </w:r>
      <w:r w:rsidRPr="007D165E">
        <w:rPr>
          <w:rFonts w:eastAsia="Times New Roman" w:cs="Times New Roman"/>
          <w:szCs w:val="24"/>
        </w:rPr>
        <w:t>ρχηγού της Νέας Δημοκρατίας</w:t>
      </w:r>
      <w:r>
        <w:rPr>
          <w:rFonts w:eastAsia="Times New Roman" w:cs="Times New Roman"/>
          <w:szCs w:val="24"/>
        </w:rPr>
        <w:t>,</w:t>
      </w:r>
      <w:r w:rsidRPr="007D165E">
        <w:rPr>
          <w:rFonts w:eastAsia="Times New Roman" w:cs="Times New Roman"/>
          <w:szCs w:val="24"/>
        </w:rPr>
        <w:t xml:space="preserve"> του κ</w:t>
      </w:r>
      <w:r>
        <w:rPr>
          <w:rFonts w:eastAsia="Times New Roman" w:cs="Times New Roman"/>
          <w:szCs w:val="24"/>
        </w:rPr>
        <w:t>.</w:t>
      </w:r>
      <w:r w:rsidRPr="007D165E">
        <w:rPr>
          <w:rFonts w:eastAsia="Times New Roman" w:cs="Times New Roman"/>
          <w:szCs w:val="24"/>
        </w:rPr>
        <w:t xml:space="preserve"> Μητσοτάκη</w:t>
      </w:r>
      <w:r>
        <w:rPr>
          <w:rFonts w:eastAsia="Times New Roman" w:cs="Times New Roman"/>
          <w:szCs w:val="24"/>
        </w:rPr>
        <w:t>,</w:t>
      </w:r>
      <w:r w:rsidRPr="007D165E">
        <w:rPr>
          <w:rFonts w:eastAsia="Times New Roman" w:cs="Times New Roman"/>
          <w:szCs w:val="24"/>
        </w:rPr>
        <w:t xml:space="preserve"> όταν με επιχειρήματα από την έναρξη </w:t>
      </w:r>
      <w:r>
        <w:rPr>
          <w:rFonts w:eastAsia="Times New Roman" w:cs="Times New Roman"/>
          <w:szCs w:val="24"/>
        </w:rPr>
        <w:t xml:space="preserve">αυτού </w:t>
      </w:r>
      <w:r w:rsidRPr="007D165E">
        <w:rPr>
          <w:rFonts w:eastAsia="Times New Roman" w:cs="Times New Roman"/>
          <w:szCs w:val="24"/>
        </w:rPr>
        <w:t>του διαλόγου έχει θέσ</w:t>
      </w:r>
      <w:r>
        <w:rPr>
          <w:rFonts w:eastAsia="Times New Roman" w:cs="Times New Roman"/>
          <w:szCs w:val="24"/>
        </w:rPr>
        <w:t xml:space="preserve">ει </w:t>
      </w:r>
      <w:r w:rsidRPr="007D165E">
        <w:rPr>
          <w:rFonts w:eastAsia="Times New Roman" w:cs="Times New Roman"/>
          <w:szCs w:val="24"/>
        </w:rPr>
        <w:t>στη δημόσια σφ</w:t>
      </w:r>
      <w:r w:rsidRPr="007D165E">
        <w:rPr>
          <w:rFonts w:eastAsia="Times New Roman" w:cs="Times New Roman"/>
          <w:szCs w:val="24"/>
        </w:rPr>
        <w:t xml:space="preserve">αίρα την άποψή του ότι </w:t>
      </w:r>
      <w:r>
        <w:rPr>
          <w:rFonts w:eastAsia="Times New Roman" w:cs="Times New Roman"/>
          <w:szCs w:val="24"/>
        </w:rPr>
        <w:t>πενήντα εννέα</w:t>
      </w:r>
      <w:r w:rsidRPr="007D165E">
        <w:rPr>
          <w:rFonts w:eastAsia="Times New Roman" w:cs="Times New Roman"/>
          <w:szCs w:val="24"/>
        </w:rPr>
        <w:t xml:space="preserve"> άρθρα του </w:t>
      </w:r>
      <w:r>
        <w:rPr>
          <w:rFonts w:eastAsia="Times New Roman" w:cs="Times New Roman"/>
          <w:szCs w:val="24"/>
        </w:rPr>
        <w:t>Σ</w:t>
      </w:r>
      <w:r w:rsidRPr="007D165E">
        <w:rPr>
          <w:rFonts w:eastAsia="Times New Roman" w:cs="Times New Roman"/>
          <w:szCs w:val="24"/>
        </w:rPr>
        <w:t>υντάγματος πρέπει να συζητηθούν</w:t>
      </w:r>
      <w:r>
        <w:rPr>
          <w:rFonts w:eastAsia="Times New Roman" w:cs="Times New Roman"/>
          <w:szCs w:val="24"/>
        </w:rPr>
        <w:t>,</w:t>
      </w:r>
      <w:r w:rsidRPr="007D165E">
        <w:rPr>
          <w:rFonts w:eastAsia="Times New Roman" w:cs="Times New Roman"/>
          <w:szCs w:val="24"/>
        </w:rPr>
        <w:t xml:space="preserve"> για να προχωρήσουμε στην </w:t>
      </w:r>
      <w:r>
        <w:rPr>
          <w:rFonts w:eastAsia="Times New Roman" w:cs="Times New Roman"/>
          <w:szCs w:val="24"/>
        </w:rPr>
        <w:t>Α</w:t>
      </w:r>
      <w:r w:rsidRPr="007D165E">
        <w:rPr>
          <w:rFonts w:eastAsia="Times New Roman" w:cs="Times New Roman"/>
          <w:szCs w:val="24"/>
        </w:rPr>
        <w:t>ναθεώρηση</w:t>
      </w:r>
      <w:r>
        <w:rPr>
          <w:rFonts w:eastAsia="Times New Roman" w:cs="Times New Roman"/>
          <w:szCs w:val="24"/>
        </w:rPr>
        <w:t xml:space="preserve">. Εσείς </w:t>
      </w:r>
      <w:r w:rsidRPr="007D165E">
        <w:rPr>
          <w:rFonts w:eastAsia="Times New Roman" w:cs="Times New Roman"/>
          <w:szCs w:val="24"/>
        </w:rPr>
        <w:t xml:space="preserve">σταθήκατε μόνο στα </w:t>
      </w:r>
      <w:r>
        <w:rPr>
          <w:rFonts w:eastAsia="Times New Roman" w:cs="Times New Roman"/>
          <w:szCs w:val="24"/>
        </w:rPr>
        <w:t>δύο</w:t>
      </w:r>
      <w:r w:rsidRPr="007D165E">
        <w:rPr>
          <w:rFonts w:eastAsia="Times New Roman" w:cs="Times New Roman"/>
          <w:szCs w:val="24"/>
        </w:rPr>
        <w:t xml:space="preserve"> κορυφαία παραδείγματα</w:t>
      </w:r>
      <w:r>
        <w:rPr>
          <w:rFonts w:eastAsia="Times New Roman" w:cs="Times New Roman"/>
          <w:szCs w:val="24"/>
        </w:rPr>
        <w:t xml:space="preserve">, που </w:t>
      </w:r>
      <w:r w:rsidRPr="007D165E">
        <w:rPr>
          <w:rFonts w:eastAsia="Times New Roman" w:cs="Times New Roman"/>
          <w:szCs w:val="24"/>
        </w:rPr>
        <w:t xml:space="preserve">ο </w:t>
      </w:r>
      <w:r>
        <w:rPr>
          <w:rFonts w:eastAsia="Times New Roman" w:cs="Times New Roman"/>
          <w:szCs w:val="24"/>
        </w:rPr>
        <w:t>Π</w:t>
      </w:r>
      <w:r w:rsidRPr="007D165E">
        <w:rPr>
          <w:rFonts w:eastAsia="Times New Roman" w:cs="Times New Roman"/>
          <w:szCs w:val="24"/>
        </w:rPr>
        <w:t xml:space="preserve">ρόεδρος της Νέας Δημοκρατίας </w:t>
      </w:r>
      <w:r>
        <w:rPr>
          <w:rFonts w:eastAsia="Times New Roman" w:cs="Times New Roman"/>
          <w:szCs w:val="24"/>
        </w:rPr>
        <w:t xml:space="preserve">έθεσε </w:t>
      </w:r>
      <w:r w:rsidRPr="007D165E">
        <w:rPr>
          <w:rFonts w:eastAsia="Times New Roman" w:cs="Times New Roman"/>
          <w:szCs w:val="24"/>
        </w:rPr>
        <w:t>εδώ</w:t>
      </w:r>
      <w:r>
        <w:rPr>
          <w:rFonts w:eastAsia="Times New Roman" w:cs="Times New Roman"/>
          <w:szCs w:val="24"/>
        </w:rPr>
        <w:t>, ενώπιον της Ε</w:t>
      </w:r>
      <w:r w:rsidRPr="007D165E">
        <w:rPr>
          <w:rFonts w:eastAsia="Times New Roman" w:cs="Times New Roman"/>
          <w:szCs w:val="24"/>
        </w:rPr>
        <w:t xml:space="preserve">θνικής </w:t>
      </w:r>
      <w:r>
        <w:rPr>
          <w:rFonts w:eastAsia="Times New Roman" w:cs="Times New Roman"/>
          <w:szCs w:val="24"/>
        </w:rPr>
        <w:t>Α</w:t>
      </w:r>
      <w:r w:rsidRPr="007D165E">
        <w:rPr>
          <w:rFonts w:eastAsia="Times New Roman" w:cs="Times New Roman"/>
          <w:szCs w:val="24"/>
        </w:rPr>
        <w:t>ντιπροσωπείας</w:t>
      </w:r>
      <w:r>
        <w:rPr>
          <w:rFonts w:eastAsia="Times New Roman" w:cs="Times New Roman"/>
          <w:szCs w:val="24"/>
        </w:rPr>
        <w:t>.</w:t>
      </w:r>
      <w:r w:rsidRPr="007D165E">
        <w:rPr>
          <w:rFonts w:eastAsia="Times New Roman" w:cs="Times New Roman"/>
          <w:szCs w:val="24"/>
        </w:rPr>
        <w:t xml:space="preserve"> </w:t>
      </w:r>
    </w:p>
    <w:p w14:paraId="0985621D"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w:t>
      </w:r>
      <w:r w:rsidRPr="007D165E">
        <w:rPr>
          <w:rFonts w:eastAsia="Times New Roman" w:cs="Times New Roman"/>
          <w:szCs w:val="24"/>
        </w:rPr>
        <w:t>διαπιστώνω ότι αυτή η εργαλειοπ</w:t>
      </w:r>
      <w:r>
        <w:rPr>
          <w:rFonts w:eastAsia="Times New Roman" w:cs="Times New Roman"/>
          <w:szCs w:val="24"/>
        </w:rPr>
        <w:t>οίηση που επιχειρείται από την Κυβέρνηση γίνεται με ό</w:t>
      </w:r>
      <w:r w:rsidRPr="007D165E">
        <w:rPr>
          <w:rFonts w:eastAsia="Times New Roman" w:cs="Times New Roman"/>
          <w:szCs w:val="24"/>
        </w:rPr>
        <w:t>ρους ευτελείας και με γνώμονα κομματικούς</w:t>
      </w:r>
      <w:r>
        <w:rPr>
          <w:rFonts w:eastAsia="Times New Roman" w:cs="Times New Roman"/>
          <w:szCs w:val="24"/>
        </w:rPr>
        <w:t xml:space="preserve"> σχεδιασμού</w:t>
      </w:r>
      <w:r w:rsidRPr="007D165E">
        <w:rPr>
          <w:rFonts w:eastAsia="Times New Roman" w:cs="Times New Roman"/>
          <w:szCs w:val="24"/>
        </w:rPr>
        <w:t>ς</w:t>
      </w:r>
      <w:r>
        <w:rPr>
          <w:rFonts w:eastAsia="Times New Roman" w:cs="Times New Roman"/>
          <w:szCs w:val="24"/>
        </w:rPr>
        <w:t>.</w:t>
      </w:r>
      <w:r w:rsidRPr="007D165E">
        <w:rPr>
          <w:rFonts w:eastAsia="Times New Roman" w:cs="Times New Roman"/>
          <w:szCs w:val="24"/>
        </w:rPr>
        <w:t xml:space="preserve"> Εξάλλου</w:t>
      </w:r>
      <w:r>
        <w:rPr>
          <w:rFonts w:eastAsia="Times New Roman" w:cs="Times New Roman"/>
          <w:szCs w:val="24"/>
        </w:rPr>
        <w:t>,</w:t>
      </w:r>
      <w:r w:rsidRPr="007D165E">
        <w:rPr>
          <w:rFonts w:eastAsia="Times New Roman" w:cs="Times New Roman"/>
          <w:szCs w:val="24"/>
        </w:rPr>
        <w:t xml:space="preserve"> η αριστερή πλευρά του Κοινοβουλίου</w:t>
      </w:r>
      <w:r>
        <w:rPr>
          <w:rFonts w:eastAsia="Times New Roman" w:cs="Times New Roman"/>
          <w:szCs w:val="24"/>
        </w:rPr>
        <w:t xml:space="preserve"> τι είπε σήμερα από αυτό το Β</w:t>
      </w:r>
      <w:r w:rsidRPr="007D165E">
        <w:rPr>
          <w:rFonts w:eastAsia="Times New Roman" w:cs="Times New Roman"/>
          <w:szCs w:val="24"/>
        </w:rPr>
        <w:t>ήμα</w:t>
      </w:r>
      <w:r>
        <w:rPr>
          <w:rFonts w:eastAsia="Times New Roman" w:cs="Times New Roman"/>
          <w:szCs w:val="24"/>
        </w:rPr>
        <w:t>; Ό</w:t>
      </w:r>
      <w:r w:rsidRPr="007D165E">
        <w:rPr>
          <w:rFonts w:eastAsia="Times New Roman" w:cs="Times New Roman"/>
          <w:szCs w:val="24"/>
        </w:rPr>
        <w:t xml:space="preserve">τι το </w:t>
      </w:r>
      <w:r>
        <w:rPr>
          <w:rFonts w:eastAsia="Times New Roman" w:cs="Times New Roman"/>
          <w:szCs w:val="24"/>
        </w:rPr>
        <w:t xml:space="preserve">Σύνταγμα </w:t>
      </w:r>
      <w:r w:rsidRPr="007D165E">
        <w:rPr>
          <w:rFonts w:eastAsia="Times New Roman" w:cs="Times New Roman"/>
          <w:szCs w:val="24"/>
        </w:rPr>
        <w:t>είναι ένα παιχνί</w:t>
      </w:r>
      <w:r w:rsidRPr="007D165E">
        <w:rPr>
          <w:rFonts w:eastAsia="Times New Roman" w:cs="Times New Roman"/>
          <w:szCs w:val="24"/>
        </w:rPr>
        <w:t xml:space="preserve">δι υποκρισίας για </w:t>
      </w:r>
      <w:r>
        <w:rPr>
          <w:rFonts w:eastAsia="Times New Roman" w:cs="Times New Roman"/>
          <w:szCs w:val="24"/>
        </w:rPr>
        <w:t>την Κυβέρνηση.</w:t>
      </w:r>
    </w:p>
    <w:p w14:paraId="0985621E"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Κ</w:t>
      </w:r>
      <w:r w:rsidRPr="007D165E">
        <w:rPr>
          <w:rFonts w:eastAsia="Times New Roman" w:cs="Times New Roman"/>
          <w:szCs w:val="24"/>
        </w:rPr>
        <w:t>υρίες και κύριοι συνάδελφοι</w:t>
      </w:r>
      <w:r>
        <w:rPr>
          <w:rFonts w:eastAsia="Times New Roman" w:cs="Times New Roman"/>
          <w:szCs w:val="24"/>
        </w:rPr>
        <w:t>, το Σύνταγμα</w:t>
      </w:r>
      <w:r w:rsidRPr="007D165E">
        <w:rPr>
          <w:rFonts w:eastAsia="Times New Roman" w:cs="Times New Roman"/>
          <w:szCs w:val="24"/>
        </w:rPr>
        <w:t xml:space="preserve"> του 1975</w:t>
      </w:r>
      <w:r>
        <w:rPr>
          <w:rFonts w:eastAsia="Times New Roman" w:cs="Times New Roman"/>
          <w:szCs w:val="24"/>
        </w:rPr>
        <w:t>,</w:t>
      </w:r>
      <w:r w:rsidRPr="007D165E">
        <w:rPr>
          <w:rFonts w:eastAsia="Times New Roman" w:cs="Times New Roman"/>
          <w:szCs w:val="24"/>
        </w:rPr>
        <w:t xml:space="preserve"> παρά τις περιπτώσεις επικαιροποίησης και αλλαγής ορισμένων άρθρων που έχουν αποτυπωθεί στο</w:t>
      </w:r>
      <w:r>
        <w:rPr>
          <w:rFonts w:eastAsia="Times New Roman" w:cs="Times New Roman"/>
          <w:szCs w:val="24"/>
        </w:rPr>
        <w:t>ν</w:t>
      </w:r>
      <w:r w:rsidRPr="007D165E">
        <w:rPr>
          <w:rFonts w:eastAsia="Times New Roman" w:cs="Times New Roman"/>
          <w:szCs w:val="24"/>
        </w:rPr>
        <w:t xml:space="preserve"> δημόσιο λόγο</w:t>
      </w:r>
      <w:r>
        <w:rPr>
          <w:rFonts w:eastAsia="Times New Roman" w:cs="Times New Roman"/>
          <w:szCs w:val="24"/>
        </w:rPr>
        <w:t>,</w:t>
      </w:r>
      <w:r w:rsidRPr="007D165E">
        <w:rPr>
          <w:rFonts w:eastAsia="Times New Roman" w:cs="Times New Roman"/>
          <w:szCs w:val="24"/>
        </w:rPr>
        <w:t xml:space="preserve"> έδωσε τη δυνατότητα στη </w:t>
      </w:r>
      <w:r>
        <w:rPr>
          <w:rFonts w:eastAsia="Times New Roman" w:cs="Times New Roman"/>
          <w:szCs w:val="24"/>
        </w:rPr>
        <w:t>χ</w:t>
      </w:r>
      <w:r w:rsidRPr="007D165E">
        <w:rPr>
          <w:rFonts w:eastAsia="Times New Roman" w:cs="Times New Roman"/>
          <w:szCs w:val="24"/>
        </w:rPr>
        <w:t>ώρα να βιώσει μία μακρόχρονη περίοδο πολ</w:t>
      </w:r>
      <w:r w:rsidRPr="007D165E">
        <w:rPr>
          <w:rFonts w:eastAsia="Times New Roman" w:cs="Times New Roman"/>
          <w:szCs w:val="24"/>
        </w:rPr>
        <w:t>ιτικής και θεσμικής σταθερότητας</w:t>
      </w:r>
      <w:r>
        <w:rPr>
          <w:rFonts w:eastAsia="Times New Roman" w:cs="Times New Roman"/>
          <w:szCs w:val="24"/>
        </w:rPr>
        <w:t>. Ό</w:t>
      </w:r>
      <w:r w:rsidRPr="007D165E">
        <w:rPr>
          <w:rFonts w:eastAsia="Times New Roman" w:cs="Times New Roman"/>
          <w:szCs w:val="24"/>
        </w:rPr>
        <w:t>πως ανέφερα και στο</w:t>
      </w:r>
      <w:r>
        <w:rPr>
          <w:rFonts w:eastAsia="Times New Roman" w:cs="Times New Roman"/>
          <w:szCs w:val="24"/>
        </w:rPr>
        <w:t xml:space="preserve">ν δημόσιο διάλογο, </w:t>
      </w:r>
      <w:r w:rsidRPr="007D165E">
        <w:rPr>
          <w:rFonts w:eastAsia="Times New Roman" w:cs="Times New Roman"/>
          <w:szCs w:val="24"/>
        </w:rPr>
        <w:t>υπήρχαν συγκλίνουσες απόψεις για την αλλαγή συγκεκριμένων άρθρων</w:t>
      </w:r>
      <w:r>
        <w:rPr>
          <w:rFonts w:eastAsia="Times New Roman" w:cs="Times New Roman"/>
          <w:szCs w:val="24"/>
        </w:rPr>
        <w:t>,</w:t>
      </w:r>
      <w:r w:rsidRPr="007D165E">
        <w:rPr>
          <w:rFonts w:eastAsia="Times New Roman" w:cs="Times New Roman"/>
          <w:szCs w:val="24"/>
        </w:rPr>
        <w:t xml:space="preserve"> όπως το άρθρο 86 </w:t>
      </w:r>
      <w:r>
        <w:rPr>
          <w:rFonts w:eastAsia="Times New Roman" w:cs="Times New Roman"/>
          <w:szCs w:val="24"/>
        </w:rPr>
        <w:t>και σ</w:t>
      </w:r>
      <w:r w:rsidRPr="007D165E">
        <w:rPr>
          <w:rFonts w:eastAsia="Times New Roman" w:cs="Times New Roman"/>
          <w:szCs w:val="24"/>
        </w:rPr>
        <w:t xml:space="preserve">την κατάργηση της αποσβεστικής προθεσμίας </w:t>
      </w:r>
      <w:r>
        <w:rPr>
          <w:rFonts w:eastAsia="Times New Roman" w:cs="Times New Roman"/>
          <w:szCs w:val="24"/>
        </w:rPr>
        <w:t xml:space="preserve">σε </w:t>
      </w:r>
      <w:r w:rsidRPr="007D165E">
        <w:rPr>
          <w:rFonts w:eastAsia="Times New Roman" w:cs="Times New Roman"/>
          <w:szCs w:val="24"/>
        </w:rPr>
        <w:t>ό</w:t>
      </w:r>
      <w:r>
        <w:rPr>
          <w:rFonts w:eastAsia="Times New Roman" w:cs="Times New Roman"/>
          <w:szCs w:val="24"/>
        </w:rPr>
        <w:t>,</w:t>
      </w:r>
      <w:r w:rsidRPr="007D165E">
        <w:rPr>
          <w:rFonts w:eastAsia="Times New Roman" w:cs="Times New Roman"/>
          <w:szCs w:val="24"/>
        </w:rPr>
        <w:t xml:space="preserve">τι αφορά την ποινική ευθύνη των </w:t>
      </w:r>
      <w:r>
        <w:rPr>
          <w:rFonts w:eastAsia="Times New Roman" w:cs="Times New Roman"/>
          <w:szCs w:val="24"/>
        </w:rPr>
        <w:t>Υ</w:t>
      </w:r>
      <w:r w:rsidRPr="007D165E">
        <w:rPr>
          <w:rFonts w:eastAsia="Times New Roman" w:cs="Times New Roman"/>
          <w:szCs w:val="24"/>
        </w:rPr>
        <w:t>πουργών</w:t>
      </w:r>
      <w:r>
        <w:rPr>
          <w:rFonts w:eastAsia="Times New Roman" w:cs="Times New Roman"/>
          <w:szCs w:val="24"/>
        </w:rPr>
        <w:t>. Η Κ</w:t>
      </w:r>
      <w:r w:rsidRPr="007D165E">
        <w:rPr>
          <w:rFonts w:eastAsia="Times New Roman" w:cs="Times New Roman"/>
          <w:szCs w:val="24"/>
        </w:rPr>
        <w:t>υβέ</w:t>
      </w:r>
      <w:r w:rsidRPr="007D165E">
        <w:rPr>
          <w:rFonts w:eastAsia="Times New Roman" w:cs="Times New Roman"/>
          <w:szCs w:val="24"/>
        </w:rPr>
        <w:t>ρνηση ουδέποτε επιδίωξε</w:t>
      </w:r>
      <w:r>
        <w:rPr>
          <w:rFonts w:eastAsia="Times New Roman" w:cs="Times New Roman"/>
          <w:szCs w:val="24"/>
        </w:rPr>
        <w:t>,</w:t>
      </w:r>
      <w:r w:rsidRPr="007D165E">
        <w:rPr>
          <w:rFonts w:eastAsia="Times New Roman" w:cs="Times New Roman"/>
          <w:szCs w:val="24"/>
        </w:rPr>
        <w:t xml:space="preserve"> έστω και σε αυτό το σημείο της σύγκλισης</w:t>
      </w:r>
      <w:r>
        <w:rPr>
          <w:rFonts w:eastAsia="Times New Roman" w:cs="Times New Roman"/>
          <w:szCs w:val="24"/>
        </w:rPr>
        <w:t xml:space="preserve">, να καταθέσει προτάσεις, </w:t>
      </w:r>
      <w:r w:rsidRPr="007D165E">
        <w:rPr>
          <w:rFonts w:eastAsia="Times New Roman" w:cs="Times New Roman"/>
          <w:szCs w:val="24"/>
        </w:rPr>
        <w:t xml:space="preserve">προκειμένου να συνεννοηθεί </w:t>
      </w:r>
      <w:r>
        <w:rPr>
          <w:rFonts w:eastAsia="Times New Roman" w:cs="Times New Roman"/>
          <w:szCs w:val="24"/>
        </w:rPr>
        <w:t>συνολικά η Εθνική Α</w:t>
      </w:r>
      <w:r w:rsidRPr="007D165E">
        <w:rPr>
          <w:rFonts w:eastAsia="Times New Roman" w:cs="Times New Roman"/>
          <w:szCs w:val="24"/>
        </w:rPr>
        <w:t xml:space="preserve">ντιπροσωπεία και να υπάρχει μία συναινετική διαδικασία στη συνολική αυτή </w:t>
      </w:r>
      <w:r>
        <w:rPr>
          <w:rFonts w:eastAsia="Times New Roman" w:cs="Times New Roman"/>
          <w:szCs w:val="24"/>
        </w:rPr>
        <w:t>Αναθεώρηση του Συντάγματος.</w:t>
      </w:r>
    </w:p>
    <w:p w14:paraId="0985621F"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Θ</w:t>
      </w:r>
      <w:r w:rsidRPr="007D165E">
        <w:rPr>
          <w:rFonts w:eastAsia="Times New Roman" w:cs="Times New Roman"/>
          <w:szCs w:val="24"/>
        </w:rPr>
        <w:t>α με ρωτήσετε πώς</w:t>
      </w:r>
      <w:r w:rsidRPr="007D165E">
        <w:rPr>
          <w:rFonts w:eastAsia="Times New Roman" w:cs="Times New Roman"/>
          <w:szCs w:val="24"/>
        </w:rPr>
        <w:t xml:space="preserve"> θα μπορούσε να γίνει αυτό</w:t>
      </w:r>
      <w:r>
        <w:rPr>
          <w:rFonts w:eastAsia="Times New Roman" w:cs="Times New Roman"/>
          <w:szCs w:val="24"/>
        </w:rPr>
        <w:t>. Ν</w:t>
      </w:r>
      <w:r w:rsidRPr="007D165E">
        <w:rPr>
          <w:rFonts w:eastAsia="Times New Roman" w:cs="Times New Roman"/>
          <w:szCs w:val="24"/>
        </w:rPr>
        <w:t>ομίζω ότι ο κ Μητσοτάκης</w:t>
      </w:r>
      <w:r>
        <w:rPr>
          <w:rFonts w:eastAsia="Times New Roman" w:cs="Times New Roman"/>
          <w:szCs w:val="24"/>
        </w:rPr>
        <w:t xml:space="preserve">, το </w:t>
      </w:r>
      <w:r w:rsidRPr="007D165E">
        <w:rPr>
          <w:rFonts w:eastAsia="Times New Roman" w:cs="Times New Roman"/>
          <w:szCs w:val="24"/>
        </w:rPr>
        <w:t xml:space="preserve">απόγευμα στην τοποθέτησή του κατέθεσε </w:t>
      </w:r>
      <w:r>
        <w:rPr>
          <w:rFonts w:eastAsia="Times New Roman" w:cs="Times New Roman"/>
          <w:szCs w:val="24"/>
        </w:rPr>
        <w:t>τ</w:t>
      </w:r>
      <w:r w:rsidRPr="007D165E">
        <w:rPr>
          <w:rFonts w:eastAsia="Times New Roman" w:cs="Times New Roman"/>
          <w:szCs w:val="24"/>
        </w:rPr>
        <w:t>α δύο αυτά επιχειρήματα</w:t>
      </w:r>
      <w:r>
        <w:rPr>
          <w:rFonts w:eastAsia="Times New Roman" w:cs="Times New Roman"/>
          <w:szCs w:val="24"/>
        </w:rPr>
        <w:t>. Ο</w:t>
      </w:r>
      <w:r w:rsidRPr="007D165E">
        <w:rPr>
          <w:rFonts w:eastAsia="Times New Roman" w:cs="Times New Roman"/>
          <w:szCs w:val="24"/>
        </w:rPr>
        <w:t xml:space="preserve"> πρώτος ήταν</w:t>
      </w:r>
      <w:r>
        <w:rPr>
          <w:rFonts w:eastAsia="Times New Roman" w:cs="Times New Roman"/>
          <w:szCs w:val="24"/>
        </w:rPr>
        <w:t xml:space="preserve"> –</w:t>
      </w:r>
      <w:r w:rsidRPr="007D165E">
        <w:rPr>
          <w:rFonts w:eastAsia="Times New Roman" w:cs="Times New Roman"/>
          <w:szCs w:val="24"/>
        </w:rPr>
        <w:t>εφόσον υπήρχε στην έναρξη του διαλόγου</w:t>
      </w:r>
      <w:r>
        <w:rPr>
          <w:rFonts w:eastAsia="Times New Roman" w:cs="Times New Roman"/>
          <w:szCs w:val="24"/>
        </w:rPr>
        <w:t xml:space="preserve"> </w:t>
      </w:r>
      <w:r w:rsidRPr="007D165E">
        <w:rPr>
          <w:rFonts w:eastAsia="Times New Roman" w:cs="Times New Roman"/>
          <w:szCs w:val="24"/>
        </w:rPr>
        <w:t xml:space="preserve">αυτή η πρόθεση από την </w:t>
      </w:r>
      <w:r>
        <w:rPr>
          <w:rFonts w:eastAsia="Times New Roman" w:cs="Times New Roman"/>
          <w:szCs w:val="24"/>
        </w:rPr>
        <w:t>Κυβέρνηση- να υπάρχει ένα π</w:t>
      </w:r>
      <w:r w:rsidRPr="007D165E">
        <w:rPr>
          <w:rFonts w:eastAsia="Times New Roman" w:cs="Times New Roman"/>
          <w:szCs w:val="24"/>
        </w:rPr>
        <w:t>λαίσιο συμφωνίας επί των άρθρω</w:t>
      </w:r>
      <w:r w:rsidRPr="007D165E">
        <w:rPr>
          <w:rFonts w:eastAsia="Times New Roman" w:cs="Times New Roman"/>
          <w:szCs w:val="24"/>
        </w:rPr>
        <w:t>ν</w:t>
      </w:r>
      <w:r>
        <w:rPr>
          <w:rFonts w:eastAsia="Times New Roman" w:cs="Times New Roman"/>
          <w:szCs w:val="24"/>
        </w:rPr>
        <w:t>,</w:t>
      </w:r>
      <w:r w:rsidRPr="007D165E">
        <w:rPr>
          <w:rFonts w:eastAsia="Times New Roman" w:cs="Times New Roman"/>
          <w:szCs w:val="24"/>
        </w:rPr>
        <w:t xml:space="preserve"> που θα έπρεπε να αναθεωρηθούν</w:t>
      </w:r>
      <w:r>
        <w:rPr>
          <w:rFonts w:eastAsia="Times New Roman" w:cs="Times New Roman"/>
          <w:szCs w:val="24"/>
        </w:rPr>
        <w:t>,</w:t>
      </w:r>
      <w:r w:rsidRPr="007D165E">
        <w:rPr>
          <w:rFonts w:eastAsia="Times New Roman" w:cs="Times New Roman"/>
          <w:szCs w:val="24"/>
        </w:rPr>
        <w:t xml:space="preserve"> αλλά και ουσιαστικός δημόσιος διάλογος</w:t>
      </w:r>
      <w:r>
        <w:rPr>
          <w:rFonts w:eastAsia="Times New Roman" w:cs="Times New Roman"/>
          <w:szCs w:val="24"/>
        </w:rPr>
        <w:t xml:space="preserve">. </w:t>
      </w:r>
    </w:p>
    <w:p w14:paraId="09856220" w14:textId="77777777" w:rsidR="00BE639A" w:rsidRDefault="00A212EC">
      <w:pPr>
        <w:spacing w:line="600" w:lineRule="auto"/>
        <w:ind w:firstLine="720"/>
        <w:contextualSpacing/>
        <w:jc w:val="both"/>
        <w:rPr>
          <w:rFonts w:eastAsia="Times New Roman" w:cs="Times New Roman"/>
          <w:szCs w:val="24"/>
        </w:rPr>
      </w:pPr>
      <w:r w:rsidRPr="007D165E">
        <w:rPr>
          <w:rFonts w:eastAsia="Times New Roman" w:cs="Times New Roman"/>
          <w:szCs w:val="24"/>
        </w:rPr>
        <w:t>Όταν</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όμως,</w:t>
      </w:r>
      <w:r w:rsidRPr="007D165E">
        <w:rPr>
          <w:rFonts w:eastAsia="Times New Roman" w:cs="Times New Roman"/>
          <w:szCs w:val="24"/>
        </w:rPr>
        <w:t xml:space="preserve"> εκ των πραγμάτων αποδεικνύεται</w:t>
      </w:r>
      <w:r>
        <w:rPr>
          <w:rFonts w:eastAsia="Times New Roman" w:cs="Times New Roman"/>
          <w:szCs w:val="24"/>
        </w:rPr>
        <w:t>,</w:t>
      </w:r>
      <w:r w:rsidRPr="007D165E">
        <w:rPr>
          <w:rFonts w:eastAsia="Times New Roman" w:cs="Times New Roman"/>
          <w:szCs w:val="24"/>
        </w:rPr>
        <w:t xml:space="preserve"> κυρίες και κύριοι συνάδελφοι</w:t>
      </w:r>
      <w:r>
        <w:rPr>
          <w:rFonts w:eastAsia="Times New Roman" w:cs="Times New Roman"/>
          <w:szCs w:val="24"/>
        </w:rPr>
        <w:t>, ότι ο στόχος της Κ</w:t>
      </w:r>
      <w:r w:rsidRPr="007D165E">
        <w:rPr>
          <w:rFonts w:eastAsia="Times New Roman" w:cs="Times New Roman"/>
          <w:szCs w:val="24"/>
        </w:rPr>
        <w:t>υβέρνησης ήταν να μπλοκάρει αυτή</w:t>
      </w:r>
      <w:r>
        <w:rPr>
          <w:rFonts w:eastAsia="Times New Roman" w:cs="Times New Roman"/>
          <w:szCs w:val="24"/>
        </w:rPr>
        <w:t>ν</w:t>
      </w:r>
      <w:r w:rsidRPr="007D165E">
        <w:rPr>
          <w:rFonts w:eastAsia="Times New Roman" w:cs="Times New Roman"/>
          <w:szCs w:val="24"/>
        </w:rPr>
        <w:t xml:space="preserve"> τη διαδικασία συζήτησης της </w:t>
      </w:r>
      <w:r>
        <w:rPr>
          <w:rFonts w:eastAsia="Times New Roman" w:cs="Times New Roman"/>
          <w:szCs w:val="24"/>
        </w:rPr>
        <w:t>σ</w:t>
      </w:r>
      <w:r w:rsidRPr="007D165E">
        <w:rPr>
          <w:rFonts w:eastAsia="Times New Roman" w:cs="Times New Roman"/>
          <w:szCs w:val="24"/>
        </w:rPr>
        <w:t xml:space="preserve">υνταγματικής </w:t>
      </w:r>
      <w:r>
        <w:rPr>
          <w:rFonts w:eastAsia="Times New Roman" w:cs="Times New Roman"/>
          <w:szCs w:val="24"/>
        </w:rPr>
        <w:t>Α</w:t>
      </w:r>
      <w:r w:rsidRPr="007D165E">
        <w:rPr>
          <w:rFonts w:eastAsia="Times New Roman" w:cs="Times New Roman"/>
          <w:szCs w:val="24"/>
        </w:rPr>
        <w:t xml:space="preserve">ναθεώρησης </w:t>
      </w:r>
      <w:r w:rsidRPr="007D165E">
        <w:rPr>
          <w:rFonts w:eastAsia="Times New Roman" w:cs="Times New Roman"/>
          <w:szCs w:val="24"/>
        </w:rPr>
        <w:t>και ουσιαστικά να κλειδώσει το περιεχόμενο των υπό αναθεώρηση άρθρ</w:t>
      </w:r>
      <w:r>
        <w:rPr>
          <w:rFonts w:eastAsia="Times New Roman" w:cs="Times New Roman"/>
          <w:szCs w:val="24"/>
        </w:rPr>
        <w:t>ων</w:t>
      </w:r>
      <w:r w:rsidRPr="007D165E">
        <w:rPr>
          <w:rFonts w:eastAsia="Times New Roman" w:cs="Times New Roman"/>
          <w:szCs w:val="24"/>
        </w:rPr>
        <w:t xml:space="preserve"> στην επόμενη Βουλή</w:t>
      </w:r>
      <w:r>
        <w:rPr>
          <w:rFonts w:eastAsia="Times New Roman" w:cs="Times New Roman"/>
          <w:szCs w:val="24"/>
        </w:rPr>
        <w:t>,</w:t>
      </w:r>
      <w:r w:rsidRPr="007D165E">
        <w:rPr>
          <w:rFonts w:eastAsia="Times New Roman" w:cs="Times New Roman"/>
          <w:szCs w:val="24"/>
        </w:rPr>
        <w:t xml:space="preserve"> πώς να υπάρξει διάλογος και κυρίως πώς να υπάρξει μία</w:t>
      </w:r>
      <w:r>
        <w:rPr>
          <w:rFonts w:eastAsia="Times New Roman" w:cs="Times New Roman"/>
          <w:szCs w:val="24"/>
        </w:rPr>
        <w:t xml:space="preserve"> συναινετική διαδικασία και συνδ</w:t>
      </w:r>
      <w:r w:rsidRPr="007D165E">
        <w:rPr>
          <w:rFonts w:eastAsia="Times New Roman" w:cs="Times New Roman"/>
          <w:szCs w:val="24"/>
        </w:rPr>
        <w:t>ετική διαδικασία που απαιτείται</w:t>
      </w:r>
      <w:r>
        <w:rPr>
          <w:rFonts w:eastAsia="Times New Roman" w:cs="Times New Roman"/>
          <w:szCs w:val="24"/>
        </w:rPr>
        <w:t>; Γ</w:t>
      </w:r>
      <w:r w:rsidRPr="007D165E">
        <w:rPr>
          <w:rFonts w:eastAsia="Times New Roman" w:cs="Times New Roman"/>
          <w:szCs w:val="24"/>
        </w:rPr>
        <w:t xml:space="preserve">ιατί το έκανε αυτό άραγε </w:t>
      </w:r>
      <w:r>
        <w:rPr>
          <w:rFonts w:eastAsia="Times New Roman" w:cs="Times New Roman"/>
          <w:szCs w:val="24"/>
        </w:rPr>
        <w:t>η Κ</w:t>
      </w:r>
      <w:r w:rsidRPr="007D165E">
        <w:rPr>
          <w:rFonts w:eastAsia="Times New Roman" w:cs="Times New Roman"/>
          <w:szCs w:val="24"/>
        </w:rPr>
        <w:t>υβέρνηση</w:t>
      </w:r>
      <w:r>
        <w:rPr>
          <w:rFonts w:eastAsia="Times New Roman" w:cs="Times New Roman"/>
          <w:szCs w:val="24"/>
        </w:rPr>
        <w:t>; Τ</w:t>
      </w:r>
      <w:r w:rsidRPr="007D165E">
        <w:rPr>
          <w:rFonts w:eastAsia="Times New Roman" w:cs="Times New Roman"/>
          <w:szCs w:val="24"/>
        </w:rPr>
        <w:t>ο έκανε α</w:t>
      </w:r>
      <w:r w:rsidRPr="007D165E">
        <w:rPr>
          <w:rFonts w:eastAsia="Times New Roman" w:cs="Times New Roman"/>
          <w:szCs w:val="24"/>
        </w:rPr>
        <w:t>υτό η Κυβέρνηση γιατί γνωρίζει ότι στην επόμενη Βουλή φυσικά</w:t>
      </w:r>
      <w:r>
        <w:rPr>
          <w:rFonts w:eastAsia="Times New Roman" w:cs="Times New Roman"/>
          <w:szCs w:val="24"/>
        </w:rPr>
        <w:t xml:space="preserve"> θα είναι μία μειοψηφία της Α</w:t>
      </w:r>
      <w:r w:rsidRPr="007D165E">
        <w:rPr>
          <w:rFonts w:eastAsia="Times New Roman" w:cs="Times New Roman"/>
          <w:szCs w:val="24"/>
        </w:rPr>
        <w:t>ντιπολίτευσης</w:t>
      </w:r>
      <w:r>
        <w:rPr>
          <w:rFonts w:eastAsia="Times New Roman" w:cs="Times New Roman"/>
          <w:szCs w:val="24"/>
        </w:rPr>
        <w:t>.</w:t>
      </w:r>
    </w:p>
    <w:p w14:paraId="09856221"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Ο</w:t>
      </w:r>
      <w:r w:rsidRPr="007D165E">
        <w:rPr>
          <w:rFonts w:eastAsia="Times New Roman" w:cs="Times New Roman"/>
          <w:szCs w:val="24"/>
        </w:rPr>
        <w:t xml:space="preserve"> δεύ</w:t>
      </w:r>
      <w:r>
        <w:rPr>
          <w:rFonts w:eastAsia="Times New Roman" w:cs="Times New Roman"/>
          <w:szCs w:val="24"/>
        </w:rPr>
        <w:t>τερος τρόπος, που θα μπορούσε η Κ</w:t>
      </w:r>
      <w:r w:rsidRPr="007D165E">
        <w:rPr>
          <w:rFonts w:eastAsia="Times New Roman" w:cs="Times New Roman"/>
          <w:szCs w:val="24"/>
        </w:rPr>
        <w:t>υβέρνηση να εδραιώσει μία συναινετική διαδικασία διαλόγου</w:t>
      </w:r>
      <w:r>
        <w:rPr>
          <w:rFonts w:eastAsia="Times New Roman" w:cs="Times New Roman"/>
          <w:szCs w:val="24"/>
        </w:rPr>
        <w:t>, ή</w:t>
      </w:r>
      <w:r w:rsidRPr="007D165E">
        <w:rPr>
          <w:rFonts w:eastAsia="Times New Roman" w:cs="Times New Roman"/>
          <w:szCs w:val="24"/>
        </w:rPr>
        <w:t xml:space="preserve">ταν </w:t>
      </w:r>
      <w:r>
        <w:rPr>
          <w:rFonts w:eastAsia="Times New Roman" w:cs="Times New Roman"/>
          <w:szCs w:val="24"/>
        </w:rPr>
        <w:t xml:space="preserve">να </w:t>
      </w:r>
      <w:r w:rsidRPr="007D165E">
        <w:rPr>
          <w:rFonts w:eastAsia="Times New Roman" w:cs="Times New Roman"/>
          <w:szCs w:val="24"/>
        </w:rPr>
        <w:t xml:space="preserve">συμπεριλάβει </w:t>
      </w:r>
      <w:r>
        <w:rPr>
          <w:rFonts w:eastAsia="Times New Roman" w:cs="Times New Roman"/>
          <w:szCs w:val="24"/>
        </w:rPr>
        <w:t>την</w:t>
      </w:r>
      <w:r w:rsidRPr="007D165E">
        <w:rPr>
          <w:rFonts w:eastAsia="Times New Roman" w:cs="Times New Roman"/>
          <w:szCs w:val="24"/>
        </w:rPr>
        <w:t xml:space="preserve"> πρόταση της Νέας Δημοκρατίας σ</w:t>
      </w:r>
      <w:r w:rsidRPr="007D165E">
        <w:rPr>
          <w:rFonts w:eastAsia="Times New Roman" w:cs="Times New Roman"/>
          <w:szCs w:val="24"/>
        </w:rPr>
        <w:t xml:space="preserve">τα υπό αναθεώρηση άρθρα και στις εκλογές που έρχονται </w:t>
      </w:r>
      <w:r>
        <w:rPr>
          <w:rFonts w:eastAsia="Times New Roman" w:cs="Times New Roman"/>
          <w:szCs w:val="24"/>
        </w:rPr>
        <w:t>ν</w:t>
      </w:r>
      <w:r w:rsidRPr="007D165E">
        <w:rPr>
          <w:rFonts w:eastAsia="Times New Roman" w:cs="Times New Roman"/>
          <w:szCs w:val="24"/>
        </w:rPr>
        <w:t>α αποφασίσουν οι πολίτες</w:t>
      </w:r>
      <w:r>
        <w:rPr>
          <w:rFonts w:eastAsia="Times New Roman" w:cs="Times New Roman"/>
          <w:szCs w:val="24"/>
        </w:rPr>
        <w:t>. Τι δ</w:t>
      </w:r>
      <w:r w:rsidRPr="007D165E">
        <w:rPr>
          <w:rFonts w:eastAsia="Times New Roman" w:cs="Times New Roman"/>
          <w:szCs w:val="24"/>
        </w:rPr>
        <w:t>ηλαδή</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Ε</w:t>
      </w:r>
      <w:r w:rsidRPr="007D165E">
        <w:rPr>
          <w:rFonts w:eastAsia="Times New Roman" w:cs="Times New Roman"/>
          <w:szCs w:val="24"/>
        </w:rPr>
        <w:t>άν οι πολίτες αποφασίσουν να στηρίξουν τη Νέα Δημοκρατία και να δώσουν ψήφο εμπιστοσύνης στη Νέα Δημοκρατία</w:t>
      </w:r>
      <w:r>
        <w:rPr>
          <w:rFonts w:eastAsia="Times New Roman" w:cs="Times New Roman"/>
          <w:szCs w:val="24"/>
        </w:rPr>
        <w:t>,</w:t>
      </w:r>
      <w:r w:rsidRPr="007D165E">
        <w:rPr>
          <w:rFonts w:eastAsia="Times New Roman" w:cs="Times New Roman"/>
          <w:szCs w:val="24"/>
        </w:rPr>
        <w:t xml:space="preserve"> τότε τα άρθρα αυτά</w:t>
      </w:r>
      <w:r>
        <w:rPr>
          <w:rFonts w:eastAsia="Times New Roman" w:cs="Times New Roman"/>
          <w:szCs w:val="24"/>
        </w:rPr>
        <w:t xml:space="preserve"> που </w:t>
      </w:r>
      <w:r w:rsidRPr="007D165E">
        <w:rPr>
          <w:rFonts w:eastAsia="Times New Roman" w:cs="Times New Roman"/>
          <w:szCs w:val="24"/>
        </w:rPr>
        <w:t>προτείνει η Νέα Δημοκρατία</w:t>
      </w:r>
      <w:r>
        <w:rPr>
          <w:rFonts w:eastAsia="Times New Roman" w:cs="Times New Roman"/>
          <w:szCs w:val="24"/>
        </w:rPr>
        <w:t>,</w:t>
      </w:r>
      <w:r w:rsidRPr="007D165E">
        <w:rPr>
          <w:rFonts w:eastAsia="Times New Roman" w:cs="Times New Roman"/>
          <w:szCs w:val="24"/>
        </w:rPr>
        <w:t xml:space="preserve"> θα </w:t>
      </w:r>
      <w:r w:rsidRPr="007D165E">
        <w:rPr>
          <w:rFonts w:eastAsia="Times New Roman" w:cs="Times New Roman"/>
          <w:szCs w:val="24"/>
        </w:rPr>
        <w:t>ήταν αυτά</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 xml:space="preserve">με </w:t>
      </w:r>
      <w:r w:rsidRPr="007D165E">
        <w:rPr>
          <w:rFonts w:eastAsia="Times New Roman" w:cs="Times New Roman"/>
          <w:szCs w:val="24"/>
        </w:rPr>
        <w:t xml:space="preserve">τα οποία θα προχωρούσαμε στη </w:t>
      </w:r>
      <w:r>
        <w:rPr>
          <w:rFonts w:eastAsia="Times New Roman" w:cs="Times New Roman"/>
          <w:szCs w:val="24"/>
        </w:rPr>
        <w:t>σ</w:t>
      </w:r>
      <w:r w:rsidRPr="007D165E">
        <w:rPr>
          <w:rFonts w:eastAsia="Times New Roman" w:cs="Times New Roman"/>
          <w:szCs w:val="24"/>
        </w:rPr>
        <w:t xml:space="preserve">υνταγματική </w:t>
      </w:r>
      <w:r>
        <w:rPr>
          <w:rFonts w:eastAsia="Times New Roman" w:cs="Times New Roman"/>
          <w:szCs w:val="24"/>
        </w:rPr>
        <w:t>Α</w:t>
      </w:r>
      <w:r w:rsidRPr="007D165E">
        <w:rPr>
          <w:rFonts w:eastAsia="Times New Roman" w:cs="Times New Roman"/>
          <w:szCs w:val="24"/>
        </w:rPr>
        <w:t>ναθεώρηση</w:t>
      </w:r>
      <w:r>
        <w:rPr>
          <w:rFonts w:eastAsia="Times New Roman" w:cs="Times New Roman"/>
          <w:szCs w:val="24"/>
        </w:rPr>
        <w:t>. Εάν ψήφιζε τον ΣΥΡΙΖΑ, τότε η κοινωνία θα πε</w:t>
      </w:r>
      <w:r w:rsidRPr="007D165E">
        <w:rPr>
          <w:rFonts w:eastAsia="Times New Roman" w:cs="Times New Roman"/>
          <w:szCs w:val="24"/>
        </w:rPr>
        <w:t>ρίμενε να στηρίξει</w:t>
      </w:r>
      <w:r>
        <w:rPr>
          <w:rFonts w:eastAsia="Times New Roman" w:cs="Times New Roman"/>
          <w:szCs w:val="24"/>
        </w:rPr>
        <w:t xml:space="preserve"> ο</w:t>
      </w:r>
      <w:r w:rsidRPr="007D165E">
        <w:rPr>
          <w:rFonts w:eastAsia="Times New Roman" w:cs="Times New Roman"/>
          <w:szCs w:val="24"/>
        </w:rPr>
        <w:t xml:space="preserve"> ΣΥΡΙΖΑ</w:t>
      </w:r>
      <w:r>
        <w:rPr>
          <w:rFonts w:eastAsia="Times New Roman" w:cs="Times New Roman"/>
          <w:szCs w:val="24"/>
        </w:rPr>
        <w:t>, εφόσον ήταν κ</w:t>
      </w:r>
      <w:r w:rsidRPr="007D165E">
        <w:rPr>
          <w:rFonts w:eastAsia="Times New Roman" w:cs="Times New Roman"/>
          <w:szCs w:val="24"/>
        </w:rPr>
        <w:t>υβέρνηση</w:t>
      </w:r>
      <w:r>
        <w:rPr>
          <w:rFonts w:eastAsia="Times New Roman" w:cs="Times New Roman"/>
          <w:szCs w:val="24"/>
        </w:rPr>
        <w:t>,</w:t>
      </w:r>
      <w:r w:rsidRPr="007D165E">
        <w:rPr>
          <w:rFonts w:eastAsia="Times New Roman" w:cs="Times New Roman"/>
          <w:szCs w:val="24"/>
        </w:rPr>
        <w:t xml:space="preserve"> τη δική της πρόταση</w:t>
      </w:r>
      <w:r>
        <w:rPr>
          <w:rFonts w:eastAsia="Times New Roman" w:cs="Times New Roman"/>
          <w:szCs w:val="24"/>
        </w:rPr>
        <w:t>. Όμως, ο</w:t>
      </w:r>
      <w:r w:rsidRPr="007D165E">
        <w:rPr>
          <w:rFonts w:eastAsia="Times New Roman" w:cs="Times New Roman"/>
          <w:szCs w:val="24"/>
        </w:rPr>
        <w:t>ύτε αυτό δέχτηκε</w:t>
      </w:r>
      <w:r>
        <w:rPr>
          <w:rFonts w:eastAsia="Times New Roman" w:cs="Times New Roman"/>
          <w:szCs w:val="24"/>
        </w:rPr>
        <w:t xml:space="preserve"> η</w:t>
      </w:r>
      <w:r w:rsidRPr="007D165E">
        <w:rPr>
          <w:rFonts w:eastAsia="Times New Roman" w:cs="Times New Roman"/>
          <w:szCs w:val="24"/>
        </w:rPr>
        <w:t xml:space="preserve"> </w:t>
      </w:r>
      <w:r>
        <w:rPr>
          <w:rFonts w:eastAsia="Times New Roman" w:cs="Times New Roman"/>
          <w:szCs w:val="24"/>
        </w:rPr>
        <w:t>Κ</w:t>
      </w:r>
      <w:r w:rsidRPr="007D165E">
        <w:rPr>
          <w:rFonts w:eastAsia="Times New Roman" w:cs="Times New Roman"/>
          <w:szCs w:val="24"/>
        </w:rPr>
        <w:t>υβέρνηση</w:t>
      </w:r>
      <w:r>
        <w:rPr>
          <w:rFonts w:eastAsia="Times New Roman" w:cs="Times New Roman"/>
          <w:szCs w:val="24"/>
        </w:rPr>
        <w:t xml:space="preserve">. </w:t>
      </w:r>
    </w:p>
    <w:p w14:paraId="09856222"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Το ίδιο ά</w:t>
      </w:r>
      <w:r w:rsidRPr="007D165E">
        <w:rPr>
          <w:rFonts w:eastAsia="Times New Roman" w:cs="Times New Roman"/>
          <w:szCs w:val="24"/>
        </w:rPr>
        <w:t xml:space="preserve">λλωστε έκανε και με τη </w:t>
      </w:r>
      <w:r>
        <w:rPr>
          <w:rFonts w:eastAsia="Times New Roman" w:cs="Times New Roman"/>
          <w:szCs w:val="24"/>
        </w:rPr>
        <w:t>Σ</w:t>
      </w:r>
      <w:r w:rsidRPr="007D165E">
        <w:rPr>
          <w:rFonts w:eastAsia="Times New Roman" w:cs="Times New Roman"/>
          <w:szCs w:val="24"/>
        </w:rPr>
        <w:t>υμφωνία των Πρεσπών</w:t>
      </w:r>
      <w:r>
        <w:rPr>
          <w:rFonts w:eastAsia="Times New Roman" w:cs="Times New Roman"/>
          <w:szCs w:val="24"/>
        </w:rPr>
        <w:t xml:space="preserve">. Η Κυβέρνηση ΣΥΡΙΖΑ και διαφόρων προθύμων έχει αναπτύξει έναν </w:t>
      </w:r>
      <w:r w:rsidRPr="007D165E">
        <w:rPr>
          <w:rFonts w:eastAsia="Times New Roman" w:cs="Times New Roman"/>
          <w:szCs w:val="24"/>
        </w:rPr>
        <w:t>ακραίο καθεστωτικό κυνισμ</w:t>
      </w:r>
      <w:r>
        <w:rPr>
          <w:rFonts w:eastAsia="Times New Roman" w:cs="Times New Roman"/>
          <w:szCs w:val="24"/>
        </w:rPr>
        <w:t>ό αυτή</w:t>
      </w:r>
      <w:r>
        <w:rPr>
          <w:rFonts w:eastAsia="Times New Roman" w:cs="Times New Roman"/>
          <w:szCs w:val="24"/>
        </w:rPr>
        <w:t>ν</w:t>
      </w:r>
      <w:r>
        <w:rPr>
          <w:rFonts w:eastAsia="Times New Roman" w:cs="Times New Roman"/>
          <w:szCs w:val="24"/>
        </w:rPr>
        <w:t xml:space="preserve"> την περίοδο στην Εθνική Α</w:t>
      </w:r>
      <w:r w:rsidRPr="007D165E">
        <w:rPr>
          <w:rFonts w:eastAsia="Times New Roman" w:cs="Times New Roman"/>
          <w:szCs w:val="24"/>
        </w:rPr>
        <w:t>ντιπροσωπεία</w:t>
      </w:r>
      <w:r>
        <w:rPr>
          <w:rFonts w:eastAsia="Times New Roman" w:cs="Times New Roman"/>
          <w:szCs w:val="24"/>
        </w:rPr>
        <w:t xml:space="preserve"> και στην πολιτική της συμπεριφορά, </w:t>
      </w:r>
      <w:r w:rsidRPr="007D165E">
        <w:rPr>
          <w:rFonts w:eastAsia="Times New Roman" w:cs="Times New Roman"/>
          <w:szCs w:val="24"/>
        </w:rPr>
        <w:t>σε ό</w:t>
      </w:r>
      <w:r>
        <w:rPr>
          <w:rFonts w:eastAsia="Times New Roman" w:cs="Times New Roman"/>
          <w:szCs w:val="24"/>
        </w:rPr>
        <w:t>,</w:t>
      </w:r>
      <w:r w:rsidRPr="007D165E">
        <w:rPr>
          <w:rFonts w:eastAsia="Times New Roman" w:cs="Times New Roman"/>
          <w:szCs w:val="24"/>
        </w:rPr>
        <w:t>τι αφορά το</w:t>
      </w:r>
      <w:r>
        <w:rPr>
          <w:rFonts w:eastAsia="Times New Roman" w:cs="Times New Roman"/>
          <w:szCs w:val="24"/>
        </w:rPr>
        <w:t>ν</w:t>
      </w:r>
      <w:r w:rsidRPr="007D165E">
        <w:rPr>
          <w:rFonts w:eastAsia="Times New Roman" w:cs="Times New Roman"/>
          <w:szCs w:val="24"/>
        </w:rPr>
        <w:t xml:space="preserve"> δημόσιο διάλογο και είναι αυτή</w:t>
      </w:r>
      <w:r>
        <w:rPr>
          <w:rFonts w:eastAsia="Times New Roman" w:cs="Times New Roman"/>
          <w:szCs w:val="24"/>
        </w:rPr>
        <w:t xml:space="preserve"> μ</w:t>
      </w:r>
      <w:r w:rsidRPr="007D165E">
        <w:rPr>
          <w:rFonts w:eastAsia="Times New Roman" w:cs="Times New Roman"/>
          <w:szCs w:val="24"/>
        </w:rPr>
        <w:t>άλιστα</w:t>
      </w:r>
      <w:r>
        <w:rPr>
          <w:rFonts w:eastAsia="Times New Roman" w:cs="Times New Roman"/>
          <w:szCs w:val="24"/>
        </w:rPr>
        <w:t xml:space="preserve"> </w:t>
      </w:r>
      <w:r w:rsidRPr="007D165E">
        <w:rPr>
          <w:rFonts w:eastAsia="Times New Roman" w:cs="Times New Roman"/>
          <w:szCs w:val="24"/>
        </w:rPr>
        <w:t xml:space="preserve">που </w:t>
      </w:r>
      <w:r w:rsidRPr="007D165E">
        <w:rPr>
          <w:rFonts w:eastAsia="Times New Roman" w:cs="Times New Roman"/>
          <w:szCs w:val="24"/>
        </w:rPr>
        <w:t>γνωρίζει καλύτερα από όλους</w:t>
      </w:r>
      <w:r>
        <w:rPr>
          <w:rFonts w:eastAsia="Times New Roman" w:cs="Times New Roman"/>
          <w:szCs w:val="24"/>
        </w:rPr>
        <w:t xml:space="preserve"> τι καλό κάνει στη χ</w:t>
      </w:r>
      <w:r w:rsidRPr="007D165E">
        <w:rPr>
          <w:rFonts w:eastAsia="Times New Roman" w:cs="Times New Roman"/>
          <w:szCs w:val="24"/>
        </w:rPr>
        <w:t xml:space="preserve">ώρα </w:t>
      </w:r>
      <w:r>
        <w:rPr>
          <w:rFonts w:eastAsia="Times New Roman" w:cs="Times New Roman"/>
          <w:szCs w:val="24"/>
        </w:rPr>
        <w:t>-</w:t>
      </w:r>
      <w:r w:rsidRPr="007D165E">
        <w:rPr>
          <w:rFonts w:eastAsia="Times New Roman" w:cs="Times New Roman"/>
          <w:szCs w:val="24"/>
        </w:rPr>
        <w:t>γιατί όλοι εμείς δεν θέλουμε το καλό της χώρας</w:t>
      </w:r>
      <w:r>
        <w:rPr>
          <w:rFonts w:eastAsia="Times New Roman" w:cs="Times New Roman"/>
          <w:szCs w:val="24"/>
        </w:rPr>
        <w:t xml:space="preserve">- και </w:t>
      </w:r>
      <w:r w:rsidRPr="007D165E">
        <w:rPr>
          <w:rFonts w:eastAsia="Times New Roman" w:cs="Times New Roman"/>
          <w:szCs w:val="24"/>
        </w:rPr>
        <w:t>οι πολίτες</w:t>
      </w:r>
      <w:r>
        <w:rPr>
          <w:rFonts w:eastAsia="Times New Roman" w:cs="Times New Roman"/>
          <w:szCs w:val="24"/>
        </w:rPr>
        <w:t>,</w:t>
      </w:r>
      <w:r w:rsidRPr="007D165E">
        <w:rPr>
          <w:rFonts w:eastAsia="Times New Roman" w:cs="Times New Roman"/>
          <w:szCs w:val="24"/>
        </w:rPr>
        <w:t xml:space="preserve"> κατά </w:t>
      </w:r>
      <w:r>
        <w:rPr>
          <w:rFonts w:eastAsia="Times New Roman" w:cs="Times New Roman"/>
          <w:szCs w:val="24"/>
        </w:rPr>
        <w:t>αυτούς,</w:t>
      </w:r>
      <w:r w:rsidRPr="007D165E">
        <w:rPr>
          <w:rFonts w:eastAsia="Times New Roman" w:cs="Times New Roman"/>
          <w:szCs w:val="24"/>
        </w:rPr>
        <w:t xml:space="preserve"> τους περισσότερους</w:t>
      </w:r>
      <w:r>
        <w:rPr>
          <w:rFonts w:eastAsia="Times New Roman" w:cs="Times New Roman"/>
          <w:szCs w:val="24"/>
        </w:rPr>
        <w:t xml:space="preserve">, για να μην αδικήσω </w:t>
      </w:r>
      <w:r w:rsidRPr="007D165E">
        <w:rPr>
          <w:rFonts w:eastAsia="Times New Roman" w:cs="Times New Roman"/>
          <w:szCs w:val="24"/>
        </w:rPr>
        <w:t>τους πάντες</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 xml:space="preserve">είτε </w:t>
      </w:r>
      <w:r w:rsidRPr="007D165E">
        <w:rPr>
          <w:rFonts w:eastAsia="Times New Roman" w:cs="Times New Roman"/>
          <w:szCs w:val="24"/>
        </w:rPr>
        <w:t>δεν είναι ώριμ</w:t>
      </w:r>
      <w:r>
        <w:rPr>
          <w:rFonts w:eastAsia="Times New Roman" w:cs="Times New Roman"/>
          <w:szCs w:val="24"/>
        </w:rPr>
        <w:t xml:space="preserve">οι είτε είναι </w:t>
      </w:r>
      <w:r w:rsidRPr="007D165E">
        <w:rPr>
          <w:rFonts w:eastAsia="Times New Roman" w:cs="Times New Roman"/>
          <w:szCs w:val="24"/>
        </w:rPr>
        <w:t>ακροδεξιοί</w:t>
      </w:r>
      <w:r>
        <w:rPr>
          <w:rFonts w:eastAsia="Times New Roman" w:cs="Times New Roman"/>
          <w:szCs w:val="24"/>
        </w:rPr>
        <w:t xml:space="preserve">. </w:t>
      </w:r>
    </w:p>
    <w:p w14:paraId="09856223"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ακούσαμε από τον </w:t>
      </w:r>
      <w:r>
        <w:rPr>
          <w:rFonts w:eastAsia="Times New Roman" w:cs="Times New Roman"/>
          <w:szCs w:val="24"/>
        </w:rPr>
        <w:t>Υπουργό Δ</w:t>
      </w:r>
      <w:r w:rsidRPr="007D165E">
        <w:rPr>
          <w:rFonts w:eastAsia="Times New Roman" w:cs="Times New Roman"/>
          <w:szCs w:val="24"/>
        </w:rPr>
        <w:t xml:space="preserve">ικαιοσύνης </w:t>
      </w:r>
      <w:r>
        <w:rPr>
          <w:rFonts w:eastAsia="Times New Roman" w:cs="Times New Roman"/>
          <w:szCs w:val="24"/>
        </w:rPr>
        <w:t xml:space="preserve">αυτό </w:t>
      </w:r>
      <w:r w:rsidRPr="007D165E">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φανταζόμουν </w:t>
      </w:r>
      <w:r w:rsidRPr="007D165E">
        <w:rPr>
          <w:rFonts w:eastAsia="Times New Roman" w:cs="Times New Roman"/>
          <w:szCs w:val="24"/>
        </w:rPr>
        <w:t xml:space="preserve">ξανά </w:t>
      </w:r>
      <w:r>
        <w:rPr>
          <w:rFonts w:eastAsia="Times New Roman" w:cs="Times New Roman"/>
          <w:szCs w:val="24"/>
        </w:rPr>
        <w:t xml:space="preserve">ότι θα χαρακτήριζε </w:t>
      </w:r>
      <w:r w:rsidRPr="007D165E">
        <w:rPr>
          <w:rFonts w:eastAsia="Times New Roman" w:cs="Times New Roman"/>
          <w:szCs w:val="24"/>
        </w:rPr>
        <w:t>τη Νέα Δημοκρατία ως λαϊκιστές και ότι αυτοί που διαφωνούν μαζί της είναι ακροδεξιοί και φασίστες</w:t>
      </w:r>
      <w:r>
        <w:rPr>
          <w:rFonts w:eastAsia="Times New Roman" w:cs="Times New Roman"/>
          <w:szCs w:val="24"/>
        </w:rPr>
        <w:t>,</w:t>
      </w:r>
      <w:r w:rsidRPr="007D165E">
        <w:rPr>
          <w:rFonts w:eastAsia="Times New Roman" w:cs="Times New Roman"/>
          <w:szCs w:val="24"/>
        </w:rPr>
        <w:t xml:space="preserve"> επειδή διαφωνούν με τη </w:t>
      </w:r>
      <w:r>
        <w:rPr>
          <w:rFonts w:eastAsia="Times New Roman" w:cs="Times New Roman"/>
          <w:szCs w:val="24"/>
        </w:rPr>
        <w:t>σ</w:t>
      </w:r>
      <w:r w:rsidRPr="007D165E">
        <w:rPr>
          <w:rFonts w:eastAsia="Times New Roman" w:cs="Times New Roman"/>
          <w:szCs w:val="24"/>
        </w:rPr>
        <w:t xml:space="preserve">υνταγματική </w:t>
      </w:r>
      <w:r>
        <w:rPr>
          <w:rFonts w:eastAsia="Times New Roman" w:cs="Times New Roman"/>
          <w:szCs w:val="24"/>
        </w:rPr>
        <w:t>Αναθεώρηση</w:t>
      </w:r>
      <w:r>
        <w:rPr>
          <w:rFonts w:eastAsia="Times New Roman" w:cs="Times New Roman"/>
          <w:szCs w:val="24"/>
        </w:rPr>
        <w:t xml:space="preserve">. Επειδή, λοιπόν, διαφωνούν </w:t>
      </w:r>
      <w:r w:rsidRPr="007D165E">
        <w:rPr>
          <w:rFonts w:eastAsia="Times New Roman" w:cs="Times New Roman"/>
          <w:szCs w:val="24"/>
        </w:rPr>
        <w:t>με τη δική</w:t>
      </w:r>
      <w:r w:rsidRPr="007D165E">
        <w:rPr>
          <w:rFonts w:eastAsia="Times New Roman" w:cs="Times New Roman"/>
          <w:szCs w:val="24"/>
        </w:rPr>
        <w:t xml:space="preserve"> τους οπτική γωνία</w:t>
      </w:r>
      <w:r>
        <w:rPr>
          <w:rFonts w:eastAsia="Times New Roman" w:cs="Times New Roman"/>
          <w:szCs w:val="24"/>
        </w:rPr>
        <w:t xml:space="preserve">, </w:t>
      </w:r>
      <w:r w:rsidRPr="007D165E">
        <w:rPr>
          <w:rFonts w:eastAsia="Times New Roman" w:cs="Times New Roman"/>
          <w:szCs w:val="24"/>
        </w:rPr>
        <w:t>δεν τους πέφτει ο λόγος</w:t>
      </w:r>
      <w:r>
        <w:rPr>
          <w:rFonts w:eastAsia="Times New Roman" w:cs="Times New Roman"/>
          <w:szCs w:val="24"/>
        </w:rPr>
        <w:t>, κατά την Κ</w:t>
      </w:r>
      <w:r w:rsidRPr="007D165E">
        <w:rPr>
          <w:rFonts w:eastAsia="Times New Roman" w:cs="Times New Roman"/>
          <w:szCs w:val="24"/>
        </w:rPr>
        <w:t>υβέρνηση</w:t>
      </w:r>
      <w:r>
        <w:rPr>
          <w:rFonts w:eastAsia="Times New Roman" w:cs="Times New Roman"/>
          <w:szCs w:val="24"/>
        </w:rPr>
        <w:t>,</w:t>
      </w:r>
      <w:r w:rsidRPr="007D165E">
        <w:rPr>
          <w:rFonts w:eastAsia="Times New Roman" w:cs="Times New Roman"/>
          <w:szCs w:val="24"/>
        </w:rPr>
        <w:t xml:space="preserve"> σύμφωνα με τη λογική τη δική </w:t>
      </w:r>
      <w:r>
        <w:rPr>
          <w:rFonts w:eastAsia="Times New Roman" w:cs="Times New Roman"/>
          <w:szCs w:val="24"/>
        </w:rPr>
        <w:t>τους.</w:t>
      </w:r>
    </w:p>
    <w:p w14:paraId="09856224"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με τον </w:t>
      </w:r>
      <w:r w:rsidRPr="007D165E">
        <w:rPr>
          <w:rFonts w:eastAsia="Times New Roman" w:cs="Times New Roman"/>
          <w:szCs w:val="24"/>
        </w:rPr>
        <w:t>τρόπο</w:t>
      </w:r>
      <w:r>
        <w:rPr>
          <w:rFonts w:eastAsia="Times New Roman" w:cs="Times New Roman"/>
          <w:szCs w:val="24"/>
        </w:rPr>
        <w:t xml:space="preserve"> που προσέγγισε η Κ</w:t>
      </w:r>
      <w:r w:rsidRPr="007D165E">
        <w:rPr>
          <w:rFonts w:eastAsia="Times New Roman" w:cs="Times New Roman"/>
          <w:szCs w:val="24"/>
        </w:rPr>
        <w:t xml:space="preserve">υβέρνηση συνολικά τη </w:t>
      </w:r>
      <w:r w:rsidRPr="007D165E">
        <w:rPr>
          <w:rFonts w:eastAsia="Times New Roman" w:cs="Times New Roman"/>
          <w:szCs w:val="24"/>
        </w:rPr>
        <w:t>τοποθέτησ</w:t>
      </w:r>
      <w:r>
        <w:rPr>
          <w:rFonts w:eastAsia="Times New Roman" w:cs="Times New Roman"/>
          <w:szCs w:val="24"/>
        </w:rPr>
        <w:t>ή</w:t>
      </w:r>
      <w:r w:rsidRPr="007D165E">
        <w:rPr>
          <w:rFonts w:eastAsia="Times New Roman" w:cs="Times New Roman"/>
          <w:szCs w:val="24"/>
        </w:rPr>
        <w:t xml:space="preserve"> </w:t>
      </w:r>
      <w:r w:rsidRPr="007D165E">
        <w:rPr>
          <w:rFonts w:eastAsia="Times New Roman" w:cs="Times New Roman"/>
          <w:szCs w:val="24"/>
        </w:rPr>
        <w:t xml:space="preserve">της στην </w:t>
      </w:r>
      <w:r>
        <w:rPr>
          <w:rFonts w:eastAsia="Times New Roman" w:cs="Times New Roman"/>
          <w:szCs w:val="24"/>
        </w:rPr>
        <w:t xml:space="preserve">Εθνική Αντιπροσωπεία, </w:t>
      </w:r>
      <w:r w:rsidRPr="007D165E">
        <w:rPr>
          <w:rFonts w:eastAsia="Times New Roman" w:cs="Times New Roman"/>
          <w:szCs w:val="24"/>
        </w:rPr>
        <w:t xml:space="preserve">στο ζήτημα της </w:t>
      </w:r>
      <w:r>
        <w:rPr>
          <w:rFonts w:eastAsia="Times New Roman" w:cs="Times New Roman"/>
          <w:szCs w:val="24"/>
        </w:rPr>
        <w:t>σ</w:t>
      </w:r>
      <w:r w:rsidRPr="007D165E">
        <w:rPr>
          <w:rFonts w:eastAsia="Times New Roman" w:cs="Times New Roman"/>
          <w:szCs w:val="24"/>
        </w:rPr>
        <w:t xml:space="preserve">υνταγματικής </w:t>
      </w:r>
      <w:r>
        <w:rPr>
          <w:rFonts w:eastAsia="Times New Roman" w:cs="Times New Roman"/>
          <w:szCs w:val="24"/>
        </w:rPr>
        <w:t>Α</w:t>
      </w:r>
      <w:r w:rsidRPr="007D165E">
        <w:rPr>
          <w:rFonts w:eastAsia="Times New Roman" w:cs="Times New Roman"/>
          <w:szCs w:val="24"/>
        </w:rPr>
        <w:t xml:space="preserve">ναθεώρησης χάθηκε μία </w:t>
      </w:r>
      <w:r w:rsidRPr="007D165E">
        <w:rPr>
          <w:rFonts w:eastAsia="Times New Roman" w:cs="Times New Roman"/>
          <w:szCs w:val="24"/>
        </w:rPr>
        <w:t>μεγάλη ευκαιρία</w:t>
      </w:r>
      <w:r>
        <w:rPr>
          <w:rFonts w:eastAsia="Times New Roman" w:cs="Times New Roman"/>
          <w:szCs w:val="24"/>
        </w:rPr>
        <w:t xml:space="preserve">. </w:t>
      </w:r>
    </w:p>
    <w:p w14:paraId="09856225"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Γι’</w:t>
      </w:r>
      <w:r w:rsidRPr="007D165E">
        <w:rPr>
          <w:rFonts w:eastAsia="Times New Roman" w:cs="Times New Roman"/>
          <w:szCs w:val="24"/>
        </w:rPr>
        <w:t xml:space="preserve"> αυτό στηλιτεύετ</w:t>
      </w:r>
      <w:r>
        <w:rPr>
          <w:rFonts w:eastAsia="Times New Roman" w:cs="Times New Roman"/>
          <w:szCs w:val="24"/>
        </w:rPr>
        <w:t>ε</w:t>
      </w:r>
      <w:r w:rsidRPr="007D165E">
        <w:rPr>
          <w:rFonts w:eastAsia="Times New Roman" w:cs="Times New Roman"/>
          <w:szCs w:val="24"/>
        </w:rPr>
        <w:t xml:space="preserve"> τον κ</w:t>
      </w:r>
      <w:r>
        <w:rPr>
          <w:rFonts w:eastAsia="Times New Roman" w:cs="Times New Roman"/>
          <w:szCs w:val="24"/>
        </w:rPr>
        <w:t>.</w:t>
      </w:r>
      <w:r w:rsidRPr="007D165E">
        <w:rPr>
          <w:rFonts w:eastAsia="Times New Roman" w:cs="Times New Roman"/>
          <w:szCs w:val="24"/>
        </w:rPr>
        <w:t xml:space="preserve"> Μητσοτάκη</w:t>
      </w:r>
      <w:r>
        <w:rPr>
          <w:rFonts w:eastAsia="Times New Roman" w:cs="Times New Roman"/>
          <w:szCs w:val="24"/>
        </w:rPr>
        <w:t xml:space="preserve">, κύριε Υπουργέ; Ο </w:t>
      </w:r>
      <w:r w:rsidRPr="007D165E">
        <w:rPr>
          <w:rFonts w:eastAsia="Times New Roman" w:cs="Times New Roman"/>
          <w:szCs w:val="24"/>
        </w:rPr>
        <w:t>κ</w:t>
      </w:r>
      <w:r>
        <w:rPr>
          <w:rFonts w:eastAsia="Times New Roman" w:cs="Times New Roman"/>
          <w:szCs w:val="24"/>
        </w:rPr>
        <w:t>.</w:t>
      </w:r>
      <w:r w:rsidRPr="007D165E">
        <w:rPr>
          <w:rFonts w:eastAsia="Times New Roman" w:cs="Times New Roman"/>
          <w:szCs w:val="24"/>
        </w:rPr>
        <w:t xml:space="preserve"> Μητσοτάκης είπε το απόγευμα ότι χάθηκε μία ευκαιρία για το άρθρο 16</w:t>
      </w:r>
      <w:r>
        <w:rPr>
          <w:rFonts w:eastAsia="Times New Roman" w:cs="Times New Roman"/>
          <w:szCs w:val="24"/>
        </w:rPr>
        <w:t>,</w:t>
      </w:r>
      <w:r w:rsidRPr="007D165E">
        <w:rPr>
          <w:rFonts w:eastAsia="Times New Roman" w:cs="Times New Roman"/>
          <w:szCs w:val="24"/>
        </w:rPr>
        <w:t xml:space="preserve"> εδώ την προηγούμενη δεκαετία</w:t>
      </w:r>
      <w:r>
        <w:rPr>
          <w:rFonts w:eastAsia="Times New Roman" w:cs="Times New Roman"/>
          <w:szCs w:val="24"/>
        </w:rPr>
        <w:t>,</w:t>
      </w:r>
      <w:r w:rsidRPr="007D165E">
        <w:rPr>
          <w:rFonts w:eastAsia="Times New Roman" w:cs="Times New Roman"/>
          <w:szCs w:val="24"/>
        </w:rPr>
        <w:t xml:space="preserve"> όταν τότε </w:t>
      </w:r>
      <w:r>
        <w:rPr>
          <w:rFonts w:eastAsia="Times New Roman" w:cs="Times New Roman"/>
          <w:szCs w:val="24"/>
        </w:rPr>
        <w:t>ο</w:t>
      </w:r>
      <w:r w:rsidRPr="007D165E">
        <w:rPr>
          <w:rFonts w:eastAsia="Times New Roman" w:cs="Times New Roman"/>
          <w:szCs w:val="24"/>
        </w:rPr>
        <w:t xml:space="preserve"> Γιώργος Παπανδρέου και το ΠΑΣΟΚ αποχώρησε από την </w:t>
      </w:r>
      <w:r>
        <w:rPr>
          <w:rFonts w:eastAsia="Times New Roman" w:cs="Times New Roman"/>
          <w:szCs w:val="24"/>
        </w:rPr>
        <w:t>Εθνική Α</w:t>
      </w:r>
      <w:r w:rsidRPr="007D165E">
        <w:rPr>
          <w:rFonts w:eastAsia="Times New Roman" w:cs="Times New Roman"/>
          <w:szCs w:val="24"/>
        </w:rPr>
        <w:t>ντιπροσωπε</w:t>
      </w:r>
      <w:r w:rsidRPr="007D165E">
        <w:rPr>
          <w:rFonts w:eastAsia="Times New Roman" w:cs="Times New Roman"/>
          <w:szCs w:val="24"/>
        </w:rPr>
        <w:t>ία</w:t>
      </w:r>
      <w:r>
        <w:rPr>
          <w:rFonts w:eastAsia="Times New Roman" w:cs="Times New Roman"/>
          <w:szCs w:val="24"/>
        </w:rPr>
        <w:t xml:space="preserve"> και χ</w:t>
      </w:r>
      <w:r w:rsidRPr="007D165E">
        <w:rPr>
          <w:rFonts w:eastAsia="Times New Roman" w:cs="Times New Roman"/>
          <w:szCs w:val="24"/>
        </w:rPr>
        <w:t xml:space="preserve">άθηκε μία </w:t>
      </w:r>
      <w:r>
        <w:rPr>
          <w:rFonts w:eastAsia="Times New Roman" w:cs="Times New Roman"/>
          <w:szCs w:val="24"/>
        </w:rPr>
        <w:t>ε</w:t>
      </w:r>
      <w:r w:rsidRPr="007D165E">
        <w:rPr>
          <w:rFonts w:eastAsia="Times New Roman" w:cs="Times New Roman"/>
          <w:szCs w:val="24"/>
        </w:rPr>
        <w:t>υκαιρία</w:t>
      </w:r>
      <w:r>
        <w:rPr>
          <w:rFonts w:eastAsia="Times New Roman" w:cs="Times New Roman"/>
          <w:szCs w:val="24"/>
        </w:rPr>
        <w:t>. Κ</w:t>
      </w:r>
      <w:r w:rsidRPr="007D165E">
        <w:rPr>
          <w:rFonts w:eastAsia="Times New Roman" w:cs="Times New Roman"/>
          <w:szCs w:val="24"/>
        </w:rPr>
        <w:t>αι ξέρετε</w:t>
      </w:r>
      <w:r>
        <w:rPr>
          <w:rFonts w:eastAsia="Times New Roman" w:cs="Times New Roman"/>
          <w:szCs w:val="24"/>
        </w:rPr>
        <w:t>, ο</w:t>
      </w:r>
      <w:r w:rsidRPr="007D165E">
        <w:rPr>
          <w:rFonts w:eastAsia="Times New Roman" w:cs="Times New Roman"/>
          <w:szCs w:val="24"/>
        </w:rPr>
        <w:t xml:space="preserve"> κ</w:t>
      </w:r>
      <w:r>
        <w:rPr>
          <w:rFonts w:eastAsia="Times New Roman" w:cs="Times New Roman"/>
          <w:szCs w:val="24"/>
        </w:rPr>
        <w:t>.</w:t>
      </w:r>
      <w:r w:rsidRPr="007D165E">
        <w:rPr>
          <w:rFonts w:eastAsia="Times New Roman" w:cs="Times New Roman"/>
          <w:szCs w:val="24"/>
        </w:rPr>
        <w:t xml:space="preserve"> Λοβέρδος</w:t>
      </w:r>
      <w:r>
        <w:rPr>
          <w:rFonts w:eastAsia="Times New Roman" w:cs="Times New Roman"/>
          <w:szCs w:val="24"/>
        </w:rPr>
        <w:t>,</w:t>
      </w:r>
      <w:r w:rsidRPr="007D165E">
        <w:rPr>
          <w:rFonts w:eastAsia="Times New Roman" w:cs="Times New Roman"/>
          <w:szCs w:val="24"/>
        </w:rPr>
        <w:t xml:space="preserve"> </w:t>
      </w:r>
      <w:r>
        <w:rPr>
          <w:rFonts w:eastAsia="Times New Roman" w:cs="Times New Roman"/>
          <w:szCs w:val="24"/>
        </w:rPr>
        <w:t xml:space="preserve">είναι </w:t>
      </w:r>
      <w:r w:rsidRPr="007D165E">
        <w:rPr>
          <w:rFonts w:eastAsia="Times New Roman" w:cs="Times New Roman"/>
          <w:szCs w:val="24"/>
        </w:rPr>
        <w:t>ένας έγκριτος</w:t>
      </w:r>
      <w:r>
        <w:rPr>
          <w:rFonts w:eastAsia="Times New Roman" w:cs="Times New Roman"/>
          <w:szCs w:val="24"/>
        </w:rPr>
        <w:t xml:space="preserve"> ν</w:t>
      </w:r>
      <w:r w:rsidRPr="007D165E">
        <w:rPr>
          <w:rFonts w:eastAsia="Times New Roman" w:cs="Times New Roman"/>
          <w:szCs w:val="24"/>
        </w:rPr>
        <w:t>ομικός</w:t>
      </w:r>
      <w:r>
        <w:rPr>
          <w:rFonts w:eastAsia="Times New Roman" w:cs="Times New Roman"/>
          <w:szCs w:val="24"/>
        </w:rPr>
        <w:t>,</w:t>
      </w:r>
      <w:r w:rsidRPr="007D165E">
        <w:rPr>
          <w:rFonts w:eastAsia="Times New Roman" w:cs="Times New Roman"/>
          <w:szCs w:val="24"/>
        </w:rPr>
        <w:t xml:space="preserve"> κοινοβουλευτικός έμπειρος</w:t>
      </w:r>
      <w:r>
        <w:rPr>
          <w:rFonts w:eastAsia="Times New Roman" w:cs="Times New Roman"/>
          <w:szCs w:val="24"/>
        </w:rPr>
        <w:t>,</w:t>
      </w:r>
      <w:r w:rsidRPr="007D165E">
        <w:rPr>
          <w:rFonts w:eastAsia="Times New Roman" w:cs="Times New Roman"/>
          <w:szCs w:val="24"/>
        </w:rPr>
        <w:t xml:space="preserve"> δημόσια και στη Βουλή διατύπωσε την άποψη ότι ήταν λάθος εκείνη </w:t>
      </w:r>
      <w:r>
        <w:rPr>
          <w:rFonts w:eastAsia="Times New Roman" w:cs="Times New Roman"/>
          <w:szCs w:val="24"/>
        </w:rPr>
        <w:t xml:space="preserve">η </w:t>
      </w:r>
      <w:r w:rsidRPr="007D165E">
        <w:rPr>
          <w:rFonts w:eastAsia="Times New Roman" w:cs="Times New Roman"/>
          <w:szCs w:val="24"/>
        </w:rPr>
        <w:t>τοποθέτηση</w:t>
      </w:r>
      <w:r>
        <w:rPr>
          <w:rFonts w:eastAsia="Times New Roman" w:cs="Times New Roman"/>
          <w:szCs w:val="24"/>
        </w:rPr>
        <w:t>. Ή</w:t>
      </w:r>
      <w:r w:rsidRPr="007D165E">
        <w:rPr>
          <w:rFonts w:eastAsia="Times New Roman" w:cs="Times New Roman"/>
          <w:szCs w:val="24"/>
        </w:rPr>
        <w:t>ταν λάθος η τοποθέτηση του ΠΑΣΟΚ να αποχωρήσει</w:t>
      </w:r>
      <w:r>
        <w:rPr>
          <w:rFonts w:eastAsia="Times New Roman" w:cs="Times New Roman"/>
          <w:szCs w:val="24"/>
        </w:rPr>
        <w:t>, γι’</w:t>
      </w:r>
      <w:r w:rsidRPr="007D165E">
        <w:rPr>
          <w:rFonts w:eastAsia="Times New Roman" w:cs="Times New Roman"/>
          <w:szCs w:val="24"/>
        </w:rPr>
        <w:t xml:space="preserve"> αυτό χάθηκε η </w:t>
      </w:r>
      <w:r w:rsidRPr="007D165E">
        <w:rPr>
          <w:rFonts w:eastAsia="Times New Roman" w:cs="Times New Roman"/>
          <w:szCs w:val="24"/>
        </w:rPr>
        <w:t>ευκαιρία</w:t>
      </w:r>
      <w:r>
        <w:rPr>
          <w:rFonts w:eastAsia="Times New Roman" w:cs="Times New Roman"/>
          <w:szCs w:val="24"/>
        </w:rPr>
        <w:t xml:space="preserve">. </w:t>
      </w:r>
    </w:p>
    <w:p w14:paraId="09856226" w14:textId="77777777" w:rsidR="00BE639A" w:rsidRDefault="00A212EC">
      <w:pPr>
        <w:spacing w:line="600" w:lineRule="auto"/>
        <w:ind w:firstLine="720"/>
        <w:contextualSpacing/>
        <w:jc w:val="both"/>
        <w:rPr>
          <w:rFonts w:eastAsia="Times New Roman" w:cs="Times New Roman"/>
          <w:szCs w:val="24"/>
        </w:rPr>
      </w:pPr>
      <w:r>
        <w:rPr>
          <w:rFonts w:eastAsia="Times New Roman" w:cs="Times New Roman"/>
          <w:szCs w:val="24"/>
        </w:rPr>
        <w:t>Κ</w:t>
      </w:r>
      <w:r w:rsidRPr="007D165E">
        <w:rPr>
          <w:rFonts w:eastAsia="Times New Roman" w:cs="Times New Roman"/>
          <w:szCs w:val="24"/>
        </w:rPr>
        <w:t>αι τώρα</w:t>
      </w:r>
      <w:r>
        <w:rPr>
          <w:rFonts w:eastAsia="Times New Roman" w:cs="Times New Roman"/>
          <w:szCs w:val="24"/>
        </w:rPr>
        <w:t xml:space="preserve"> </w:t>
      </w:r>
      <w:r w:rsidRPr="007D165E">
        <w:rPr>
          <w:rFonts w:eastAsia="Times New Roman" w:cs="Times New Roman"/>
          <w:szCs w:val="24"/>
        </w:rPr>
        <w:t xml:space="preserve">αυτό κάνετε και </w:t>
      </w:r>
      <w:r>
        <w:rPr>
          <w:rFonts w:eastAsia="Times New Roman" w:cs="Times New Roman"/>
          <w:szCs w:val="24"/>
        </w:rPr>
        <w:t xml:space="preserve">εσείς. </w:t>
      </w:r>
      <w:r>
        <w:rPr>
          <w:rFonts w:eastAsia="Times New Roman" w:cs="Times New Roman"/>
          <w:szCs w:val="24"/>
        </w:rPr>
        <w:t>Α</w:t>
      </w:r>
      <w:r w:rsidRPr="007D165E">
        <w:rPr>
          <w:rFonts w:eastAsia="Times New Roman" w:cs="Times New Roman"/>
          <w:szCs w:val="24"/>
        </w:rPr>
        <w:t>ντί</w:t>
      </w:r>
      <w:r>
        <w:rPr>
          <w:rFonts w:eastAsia="Times New Roman" w:cs="Times New Roman"/>
          <w:szCs w:val="24"/>
        </w:rPr>
        <w:t>,</w:t>
      </w:r>
      <w:r w:rsidRPr="007D165E">
        <w:rPr>
          <w:rFonts w:eastAsia="Times New Roman" w:cs="Times New Roman"/>
          <w:szCs w:val="24"/>
        </w:rPr>
        <w:t xml:space="preserve"> λοιπόν</w:t>
      </w:r>
      <w:r>
        <w:rPr>
          <w:rFonts w:eastAsia="Times New Roman" w:cs="Times New Roman"/>
          <w:szCs w:val="24"/>
        </w:rPr>
        <w:t>,</w:t>
      </w:r>
      <w:r w:rsidRPr="007D165E">
        <w:rPr>
          <w:rFonts w:eastAsia="Times New Roman" w:cs="Times New Roman"/>
          <w:szCs w:val="24"/>
        </w:rPr>
        <w:t xml:space="preserve"> να μάθ</w:t>
      </w:r>
      <w:r>
        <w:rPr>
          <w:rFonts w:eastAsia="Times New Roman" w:cs="Times New Roman"/>
          <w:szCs w:val="24"/>
        </w:rPr>
        <w:t xml:space="preserve">ετε από τα λάθη του παρελθόντος, </w:t>
      </w:r>
      <w:r w:rsidRPr="007D165E">
        <w:rPr>
          <w:rFonts w:eastAsia="Times New Roman" w:cs="Times New Roman"/>
          <w:szCs w:val="24"/>
        </w:rPr>
        <w:t xml:space="preserve">από ένα </w:t>
      </w:r>
      <w:r>
        <w:rPr>
          <w:rFonts w:eastAsia="Times New Roman" w:cs="Times New Roman"/>
          <w:szCs w:val="24"/>
        </w:rPr>
        <w:t>κ</w:t>
      </w:r>
      <w:r w:rsidRPr="007D165E">
        <w:rPr>
          <w:rFonts w:eastAsia="Times New Roman" w:cs="Times New Roman"/>
          <w:szCs w:val="24"/>
        </w:rPr>
        <w:t>όμμα</w:t>
      </w:r>
      <w:r>
        <w:rPr>
          <w:rFonts w:eastAsia="Times New Roman" w:cs="Times New Roman"/>
          <w:szCs w:val="24"/>
        </w:rPr>
        <w:t xml:space="preserve"> </w:t>
      </w:r>
      <w:r>
        <w:rPr>
          <w:rFonts w:eastAsia="Times New Roman" w:cs="Times New Roman"/>
          <w:szCs w:val="24"/>
        </w:rPr>
        <w:t>που έχει γράψει ιστορία στη χ</w:t>
      </w:r>
      <w:r w:rsidRPr="007D165E">
        <w:rPr>
          <w:rFonts w:eastAsia="Times New Roman" w:cs="Times New Roman"/>
          <w:szCs w:val="24"/>
        </w:rPr>
        <w:t>ώρα</w:t>
      </w:r>
      <w:r>
        <w:rPr>
          <w:rFonts w:eastAsia="Times New Roman" w:cs="Times New Roman"/>
          <w:szCs w:val="24"/>
        </w:rPr>
        <w:t>, συνεχίζετε</w:t>
      </w:r>
      <w:r w:rsidRPr="007D165E">
        <w:rPr>
          <w:rFonts w:eastAsia="Times New Roman" w:cs="Times New Roman"/>
          <w:szCs w:val="24"/>
        </w:rPr>
        <w:t xml:space="preserve"> με </w:t>
      </w:r>
      <w:r>
        <w:rPr>
          <w:rFonts w:eastAsia="Times New Roman" w:cs="Times New Roman"/>
          <w:szCs w:val="24"/>
        </w:rPr>
        <w:t>εμ</w:t>
      </w:r>
      <w:r w:rsidRPr="007D165E">
        <w:rPr>
          <w:rFonts w:eastAsia="Times New Roman" w:cs="Times New Roman"/>
          <w:szCs w:val="24"/>
        </w:rPr>
        <w:t>μ</w:t>
      </w:r>
      <w:r>
        <w:rPr>
          <w:rFonts w:eastAsia="Times New Roman" w:cs="Times New Roman"/>
          <w:szCs w:val="24"/>
        </w:rPr>
        <w:t>ονή</w:t>
      </w:r>
      <w:r w:rsidRPr="007D165E">
        <w:rPr>
          <w:rFonts w:eastAsia="Times New Roman" w:cs="Times New Roman"/>
          <w:szCs w:val="24"/>
        </w:rPr>
        <w:t xml:space="preserve"> και ιδεοληψία για το άρθρο 16 και δεν δέχεστε την προτροπή και το παράδειγμα που έθεσε ο κ</w:t>
      </w:r>
      <w:r>
        <w:rPr>
          <w:rFonts w:eastAsia="Times New Roman" w:cs="Times New Roman"/>
          <w:szCs w:val="24"/>
        </w:rPr>
        <w:t>.</w:t>
      </w:r>
      <w:r w:rsidRPr="007D165E">
        <w:rPr>
          <w:rFonts w:eastAsia="Times New Roman" w:cs="Times New Roman"/>
          <w:szCs w:val="24"/>
        </w:rPr>
        <w:t xml:space="preserve"> Μητσοτάκης</w:t>
      </w:r>
      <w:r>
        <w:rPr>
          <w:rFonts w:eastAsia="Times New Roman" w:cs="Times New Roman"/>
          <w:szCs w:val="24"/>
        </w:rPr>
        <w:t xml:space="preserve">. Και, </w:t>
      </w:r>
      <w:r w:rsidRPr="007D165E">
        <w:rPr>
          <w:rFonts w:eastAsia="Times New Roman" w:cs="Times New Roman"/>
          <w:szCs w:val="24"/>
        </w:rPr>
        <w:t>αντιθέτως</w:t>
      </w:r>
      <w:r>
        <w:rPr>
          <w:rFonts w:eastAsia="Times New Roman" w:cs="Times New Roman"/>
          <w:szCs w:val="24"/>
        </w:rPr>
        <w:t>,</w:t>
      </w:r>
      <w:r w:rsidRPr="007D165E">
        <w:rPr>
          <w:rFonts w:eastAsia="Times New Roman" w:cs="Times New Roman"/>
          <w:szCs w:val="24"/>
        </w:rPr>
        <w:t xml:space="preserve"> είδαμε όλοι</w:t>
      </w:r>
      <w:r>
        <w:rPr>
          <w:rFonts w:eastAsia="Times New Roman" w:cs="Times New Roman"/>
          <w:szCs w:val="24"/>
        </w:rPr>
        <w:t>,</w:t>
      </w:r>
      <w:r w:rsidRPr="007D165E">
        <w:rPr>
          <w:rFonts w:eastAsia="Times New Roman" w:cs="Times New Roman"/>
          <w:szCs w:val="24"/>
        </w:rPr>
        <w:t xml:space="preserve"> βιώσαμε στην </w:t>
      </w:r>
      <w:r>
        <w:rPr>
          <w:rFonts w:eastAsia="Times New Roman" w:cs="Times New Roman"/>
          <w:szCs w:val="24"/>
        </w:rPr>
        <w:t>Εθνική Α</w:t>
      </w:r>
      <w:r w:rsidRPr="007D165E">
        <w:rPr>
          <w:rFonts w:eastAsia="Times New Roman" w:cs="Times New Roman"/>
          <w:szCs w:val="24"/>
        </w:rPr>
        <w:t>ντιπροσωπεία την αντιπαράθεση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7D165E">
        <w:rPr>
          <w:rFonts w:eastAsia="Times New Roman" w:cs="Times New Roman"/>
          <w:szCs w:val="24"/>
        </w:rPr>
        <w:t>Μητσοτάκη για το άρθρο 16</w:t>
      </w:r>
      <w:r>
        <w:rPr>
          <w:rFonts w:eastAsia="Times New Roman" w:cs="Times New Roman"/>
          <w:szCs w:val="24"/>
        </w:rPr>
        <w:t>.</w:t>
      </w:r>
      <w:r w:rsidRPr="007D165E">
        <w:rPr>
          <w:rFonts w:eastAsia="Times New Roman" w:cs="Times New Roman"/>
          <w:szCs w:val="24"/>
        </w:rPr>
        <w:t xml:space="preserve"> </w:t>
      </w:r>
    </w:p>
    <w:p w14:paraId="09856227" w14:textId="77777777" w:rsidR="00BE639A" w:rsidRDefault="00A212EC">
      <w:pPr>
        <w:spacing w:line="600" w:lineRule="auto"/>
        <w:ind w:firstLine="720"/>
        <w:jc w:val="both"/>
        <w:rPr>
          <w:rFonts w:eastAsia="Times New Roman"/>
          <w:szCs w:val="24"/>
        </w:rPr>
      </w:pPr>
      <w:r>
        <w:rPr>
          <w:rFonts w:eastAsia="Times New Roman"/>
          <w:szCs w:val="24"/>
        </w:rPr>
        <w:t xml:space="preserve">Είναι ενδιαφέρον να καταθέσω στα Πρακτικά της Βουλής απόσπασμα δημοσιευμάτων από την τιμητική διάκριση του κ. Τσίπρα, όταν ανακηρύχθηκε επίτιμος διδάκτορας από πανεπιστήμιο μη κρατικό της Τουρκίας. Είναι άξιο αναφοράς για τον ιστορικό του μέλλοντος να δει </w:t>
      </w:r>
      <w:r>
        <w:rPr>
          <w:rFonts w:eastAsia="Times New Roman"/>
          <w:szCs w:val="24"/>
        </w:rPr>
        <w:t xml:space="preserve">ότι είναι ένα παράδοξο. Ο κ. Τσίπρας που επιμένει ότι είναι κατά των μη κρατικών πανεπιστημίων για συγκεκριμένους λόγους, ο ίδιος τιμάται από μη κρατικό πανεπιστήμιο της Τουρκίας. </w:t>
      </w:r>
    </w:p>
    <w:p w14:paraId="09856228" w14:textId="77777777" w:rsidR="00BE639A" w:rsidRDefault="00A212EC">
      <w:pPr>
        <w:spacing w:line="600" w:lineRule="auto"/>
        <w:ind w:firstLine="720"/>
        <w:jc w:val="both"/>
        <w:rPr>
          <w:rFonts w:eastAsia="Times New Roman"/>
          <w:szCs w:val="24"/>
        </w:rPr>
      </w:pPr>
      <w:r>
        <w:rPr>
          <w:rFonts w:eastAsia="Times New Roman"/>
          <w:szCs w:val="24"/>
        </w:rPr>
        <w:t>Μάλιστα, καταθέτω και αντίγραφο του απονεμηθέντος τίτλου για να θυμάται ο κ</w:t>
      </w:r>
      <w:r>
        <w:rPr>
          <w:rFonts w:eastAsia="Times New Roman"/>
          <w:szCs w:val="24"/>
        </w:rPr>
        <w:t>. Τσίπρας ότι αποδέχθηκε αυτή</w:t>
      </w:r>
      <w:r>
        <w:rPr>
          <w:rFonts w:eastAsia="Times New Roman"/>
          <w:szCs w:val="24"/>
        </w:rPr>
        <w:t>ν</w:t>
      </w:r>
      <w:r>
        <w:rPr>
          <w:rFonts w:eastAsia="Times New Roman"/>
          <w:szCs w:val="24"/>
        </w:rPr>
        <w:t xml:space="preserve"> την τιμητική διάκριση από το πανεπιστήμιο της Τουρκίας. Κι εγώ του λέω καλά έκανε. Ας δει όμως αυτή την πρακτική. </w:t>
      </w:r>
    </w:p>
    <w:p w14:paraId="09856229" w14:textId="77777777" w:rsidR="00BE639A" w:rsidRDefault="00A212EC">
      <w:pPr>
        <w:spacing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Εμμανουήλ Κόνσολας</w:t>
      </w:r>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τα οπο</w:t>
      </w:r>
      <w:r w:rsidRPr="00C453AA">
        <w:rPr>
          <w:rFonts w:eastAsia="Times New Roman"/>
          <w:szCs w:val="24"/>
        </w:rPr>
        <w:t>ία βρίσκονται στο αρχείο του Τμήματος Γραμματείας της Διεύθυνσης Στενογραφίας και Πρακτικών της Βουλής)</w:t>
      </w:r>
    </w:p>
    <w:p w14:paraId="0985622A" w14:textId="77777777" w:rsidR="00BE639A" w:rsidRDefault="00A212EC">
      <w:pPr>
        <w:spacing w:line="600" w:lineRule="auto"/>
        <w:ind w:firstLine="720"/>
        <w:jc w:val="both"/>
        <w:rPr>
          <w:rFonts w:eastAsia="Times New Roman"/>
          <w:szCs w:val="24"/>
        </w:rPr>
      </w:pPr>
      <w:r>
        <w:rPr>
          <w:rFonts w:eastAsia="Times New Roman"/>
          <w:szCs w:val="24"/>
        </w:rPr>
        <w:t>Αν δεν έχει πεισθεί απ’ αυτό, τον προτρέπω, κυρίες και κύριοι συνάδελφοι, να δει τι συμβαίνει στην Κύπρο. Στην Κύπρο λειτουργούν πέντε μη κρατικά πανεπι</w:t>
      </w:r>
      <w:r>
        <w:rPr>
          <w:rFonts w:eastAsia="Times New Roman"/>
          <w:szCs w:val="24"/>
        </w:rPr>
        <w:t>στήμια –</w:t>
      </w:r>
      <w:r>
        <w:rPr>
          <w:rFonts w:eastAsia="Times New Roman"/>
          <w:szCs w:val="24"/>
        </w:rPr>
        <w:t>και</w:t>
      </w:r>
      <w:r>
        <w:rPr>
          <w:rFonts w:eastAsia="Times New Roman"/>
          <w:szCs w:val="24"/>
        </w:rPr>
        <w:t xml:space="preserve"> τρία δημόσια. Θέλω να θυμίσω ότι υπάρχει ενιαίος φορέας αξιολόγησης και αποτίμησης των πεπραγμένων των πανεπιστημίων στην Κύπρο. Να θυμίσω ότι τα δημόσια πανεπιστήμια στην Κύπρο έχουν ανέβει όλα στην κλίμακα της αξιολόγησης των διεθνών πανεπιστ</w:t>
      </w:r>
      <w:r>
        <w:rPr>
          <w:rFonts w:eastAsia="Times New Roman"/>
          <w:szCs w:val="24"/>
        </w:rPr>
        <w:t xml:space="preserve">ημίων. </w:t>
      </w:r>
    </w:p>
    <w:p w14:paraId="0985622B" w14:textId="77777777" w:rsidR="00BE639A" w:rsidRDefault="00A212EC">
      <w:pPr>
        <w:spacing w:line="600" w:lineRule="auto"/>
        <w:ind w:firstLine="720"/>
        <w:jc w:val="both"/>
        <w:rPr>
          <w:rFonts w:eastAsia="Times New Roman"/>
          <w:szCs w:val="24"/>
        </w:rPr>
      </w:pPr>
      <w:r w:rsidRPr="00E97072">
        <w:rPr>
          <w:rFonts w:eastAsia="Times New Roman"/>
          <w:b/>
          <w:szCs w:val="24"/>
        </w:rPr>
        <w:t>ΠΡΟΕΔΡΕΥΩΝ (Αναστάσιος Κουράκης):</w:t>
      </w:r>
      <w:r>
        <w:rPr>
          <w:rFonts w:eastAsia="Times New Roman"/>
          <w:b/>
          <w:szCs w:val="24"/>
        </w:rPr>
        <w:t xml:space="preserve"> </w:t>
      </w:r>
      <w:r>
        <w:rPr>
          <w:rFonts w:eastAsia="Times New Roman"/>
          <w:szCs w:val="24"/>
        </w:rPr>
        <w:t>Ολοκληρώστε, παρακαλώ, κύριε συνάδελφε.</w:t>
      </w:r>
    </w:p>
    <w:p w14:paraId="0985622C" w14:textId="77777777" w:rsidR="00BE639A" w:rsidRDefault="00A212EC">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Τελειώνω.</w:t>
      </w:r>
    </w:p>
    <w:p w14:paraId="0985622D" w14:textId="77777777" w:rsidR="00BE639A" w:rsidRDefault="00A212EC">
      <w:pPr>
        <w:spacing w:line="600" w:lineRule="auto"/>
        <w:ind w:firstLine="720"/>
        <w:jc w:val="both"/>
        <w:rPr>
          <w:rFonts w:eastAsia="Times New Roman"/>
          <w:szCs w:val="24"/>
        </w:rPr>
      </w:pPr>
      <w:r>
        <w:rPr>
          <w:rFonts w:eastAsia="Times New Roman"/>
          <w:szCs w:val="24"/>
        </w:rPr>
        <w:t>Θα μου πείτε, κύριε Πρόεδρε, γιατί συνέβη αυτό; Γιατί ακριβώς υπήρχε ο ανταγωνισμός και η ευγενής άμιλλα, προκειμένου τα πανεπιστήμια αυτά να πρ</w:t>
      </w:r>
      <w:r>
        <w:rPr>
          <w:rFonts w:eastAsia="Times New Roman"/>
          <w:szCs w:val="24"/>
        </w:rPr>
        <w:t xml:space="preserve">οχωρήσουν μπροστά. Αυτό θα </w:t>
      </w:r>
      <w:r>
        <w:rPr>
          <w:rFonts w:eastAsia="Times New Roman"/>
          <w:szCs w:val="24"/>
        </w:rPr>
        <w:t xml:space="preserve">μπορούσαμε </w:t>
      </w:r>
      <w:r>
        <w:rPr>
          <w:rFonts w:eastAsia="Times New Roman"/>
          <w:szCs w:val="24"/>
        </w:rPr>
        <w:t xml:space="preserve">να κάνουμε κι εμείς. </w:t>
      </w:r>
    </w:p>
    <w:p w14:paraId="0985622E" w14:textId="77777777" w:rsidR="00BE639A" w:rsidRDefault="00A212EC">
      <w:pPr>
        <w:spacing w:line="600" w:lineRule="auto"/>
        <w:ind w:firstLine="720"/>
        <w:jc w:val="both"/>
        <w:rPr>
          <w:rFonts w:eastAsia="Times New Roman"/>
          <w:szCs w:val="24"/>
        </w:rPr>
      </w:pPr>
      <w:r>
        <w:rPr>
          <w:rFonts w:eastAsia="Times New Roman"/>
          <w:szCs w:val="24"/>
        </w:rPr>
        <w:t xml:space="preserve">Και ξέρετε, παραβλέπει επίσης ο κύριος Πρωθυπουργός και η Κυβέρνηση ότι το 5% από το Ακαθάριστο Εγχώριο Προϊόν της Κύπρου είναι από </w:t>
      </w:r>
      <w:r>
        <w:rPr>
          <w:rFonts w:eastAsia="Times New Roman"/>
          <w:szCs w:val="24"/>
        </w:rPr>
        <w:t>τα χρήματα</w:t>
      </w:r>
      <w:r>
        <w:rPr>
          <w:rFonts w:eastAsia="Times New Roman"/>
          <w:szCs w:val="24"/>
        </w:rPr>
        <w:t xml:space="preserve"> που καταθέτουν φοιτητές απ’ όλον τον κόσμο στα μη κρατικά πανεπιστήμια και </w:t>
      </w:r>
      <w:r>
        <w:rPr>
          <w:rFonts w:eastAsia="Times New Roman"/>
          <w:szCs w:val="24"/>
        </w:rPr>
        <w:t xml:space="preserve">έχει δημιουργήσει το </w:t>
      </w:r>
      <w:r>
        <w:rPr>
          <w:rFonts w:eastAsia="Times New Roman"/>
          <w:szCs w:val="24"/>
        </w:rPr>
        <w:t>2,6% των συνολικών θέσεων εργασίας στην Κύπρο απ’ αυτήν ακριβώς την προοπτική. Να θέσω δε υπ</w:t>
      </w:r>
      <w:r>
        <w:rPr>
          <w:rFonts w:eastAsia="Times New Roman"/>
          <w:szCs w:val="24"/>
        </w:rPr>
        <w:t xml:space="preserve">’ όψιν </w:t>
      </w:r>
      <w:r>
        <w:rPr>
          <w:rFonts w:eastAsia="Times New Roman"/>
          <w:szCs w:val="24"/>
        </w:rPr>
        <w:t>ότι σαράντα πέντε χιλιάδες φοιτητές φοιτούν στα πανεπιστήμια</w:t>
      </w:r>
      <w:r>
        <w:rPr>
          <w:rFonts w:eastAsia="Times New Roman"/>
          <w:szCs w:val="24"/>
        </w:rPr>
        <w:t xml:space="preserve"> της Κύπρου και 1 δισεκατομμύριο ευρώ εισρέει στα ταμεία του κράτους.</w:t>
      </w:r>
    </w:p>
    <w:p w14:paraId="0985622F" w14:textId="77777777" w:rsidR="00BE639A" w:rsidRDefault="00A212EC">
      <w:pPr>
        <w:spacing w:line="600" w:lineRule="auto"/>
        <w:ind w:firstLine="720"/>
        <w:jc w:val="both"/>
        <w:rPr>
          <w:rFonts w:eastAsia="Times New Roman"/>
          <w:szCs w:val="24"/>
        </w:rPr>
      </w:pPr>
      <w:r>
        <w:rPr>
          <w:rFonts w:eastAsia="Times New Roman"/>
          <w:szCs w:val="24"/>
        </w:rPr>
        <w:t>Με αυτήν την προτροπή, κύριε Πρόεδρε, θα ήθελα να παρακαλέσω έστω και τώρα την Κυβέρνηση να ξαναδεί αυτή την προοπτική της ίδρυσης μη κρατικών πανεπιστημίων στη χώρα για να μη χαθεί άλλη</w:t>
      </w:r>
      <w:r>
        <w:rPr>
          <w:rFonts w:eastAsia="Times New Roman"/>
          <w:szCs w:val="24"/>
        </w:rPr>
        <w:t xml:space="preserve"> μια δεκαετία. </w:t>
      </w:r>
    </w:p>
    <w:p w14:paraId="09856230" w14:textId="77777777" w:rsidR="00BE639A" w:rsidRDefault="00A212EC">
      <w:pPr>
        <w:spacing w:line="600" w:lineRule="auto"/>
        <w:ind w:firstLine="720"/>
        <w:jc w:val="both"/>
        <w:rPr>
          <w:rFonts w:eastAsia="Times New Roman"/>
          <w:szCs w:val="24"/>
        </w:rPr>
      </w:pPr>
      <w:r>
        <w:rPr>
          <w:rFonts w:eastAsia="Times New Roman"/>
          <w:szCs w:val="24"/>
        </w:rPr>
        <w:t xml:space="preserve">Ευχαριστώ, κύριε Πρόεδρε. </w:t>
      </w:r>
    </w:p>
    <w:p w14:paraId="09856231" w14:textId="77777777" w:rsidR="00BE639A" w:rsidRDefault="00A212E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9856232" w14:textId="77777777" w:rsidR="00BE639A" w:rsidRDefault="00A212EC">
      <w:pPr>
        <w:spacing w:line="600" w:lineRule="auto"/>
        <w:ind w:firstLine="720"/>
        <w:jc w:val="both"/>
        <w:rPr>
          <w:rFonts w:eastAsia="Times New Roman"/>
          <w:szCs w:val="24"/>
        </w:rPr>
      </w:pPr>
      <w:r w:rsidRPr="00E97072">
        <w:rPr>
          <w:rFonts w:eastAsia="Times New Roman"/>
          <w:b/>
          <w:szCs w:val="24"/>
        </w:rPr>
        <w:t>ΠΡΟΕΔΡΕΥΩΝ (Αναστάσιος Κουράκης):</w:t>
      </w:r>
      <w:r>
        <w:rPr>
          <w:rFonts w:eastAsia="Times New Roman"/>
          <w:b/>
          <w:szCs w:val="24"/>
        </w:rPr>
        <w:t xml:space="preserve"> </w:t>
      </w:r>
      <w:r>
        <w:rPr>
          <w:rFonts w:eastAsia="Times New Roman"/>
          <w:szCs w:val="24"/>
        </w:rPr>
        <w:t>Ευχαριστούμε τον κ. Κόνσολα, Βουλευτή Δωδεκανήσου της Νέας Δημοκρατίας.</w:t>
      </w:r>
    </w:p>
    <w:p w14:paraId="09856233" w14:textId="77777777" w:rsidR="00BE639A" w:rsidRDefault="00A212EC">
      <w:pPr>
        <w:spacing w:line="600" w:lineRule="auto"/>
        <w:ind w:firstLine="720"/>
        <w:jc w:val="both"/>
        <w:rPr>
          <w:rFonts w:eastAsia="Times New Roman"/>
          <w:szCs w:val="24"/>
        </w:rPr>
      </w:pPr>
      <w:r>
        <w:rPr>
          <w:rFonts w:eastAsia="Times New Roman"/>
          <w:szCs w:val="24"/>
        </w:rPr>
        <w:t>Έχω την τιμή να ανακοινώσω στο Σώμα ότι η Διαρκής Επι</w:t>
      </w:r>
      <w:r>
        <w:rPr>
          <w:rFonts w:eastAsia="Times New Roman"/>
          <w:szCs w:val="24"/>
        </w:rPr>
        <w:t>τροπή Παραγωγής και Εμπορίου καταθέτει την έκθεσή της στο σχέδιο νόμου του Υπουργείου Υποδομών και Μεταφορών</w:t>
      </w:r>
      <w:r>
        <w:rPr>
          <w:rFonts w:eastAsia="Times New Roman"/>
          <w:szCs w:val="24"/>
        </w:rPr>
        <w:t>:</w:t>
      </w:r>
      <w:r>
        <w:rPr>
          <w:rFonts w:eastAsia="Times New Roman"/>
          <w:szCs w:val="24"/>
        </w:rPr>
        <w:t xml:space="preserve"> «Δοκιμασία προσόντων και συμπεριφοράς υποψηφίων οδηγών και οδηγών για τη χορήγηση αδειών οδήγησης οχημάτων, άλλες διατάξεις για τις άδειες οδήγηση</w:t>
      </w:r>
      <w:r>
        <w:rPr>
          <w:rFonts w:eastAsia="Times New Roman"/>
          <w:szCs w:val="24"/>
        </w:rPr>
        <w:t>ς και λοιπές διατάξεις».</w:t>
      </w:r>
    </w:p>
    <w:p w14:paraId="09856234" w14:textId="77777777" w:rsidR="00BE639A" w:rsidRDefault="00A212EC">
      <w:pPr>
        <w:spacing w:line="600" w:lineRule="auto"/>
        <w:ind w:firstLine="720"/>
        <w:jc w:val="both"/>
        <w:rPr>
          <w:rFonts w:eastAsia="Times New Roman"/>
          <w:szCs w:val="24"/>
        </w:rPr>
      </w:pPr>
      <w:r>
        <w:rPr>
          <w:rFonts w:eastAsia="Times New Roman"/>
          <w:szCs w:val="24"/>
        </w:rPr>
        <w:t xml:space="preserve">Καλούμε στο Βήμα τον κ. Νικόλαο Τόσκα, Βουλευτή ΣΥΡΙΖΑ, για επτά λεπτά. </w:t>
      </w:r>
    </w:p>
    <w:p w14:paraId="09856235" w14:textId="77777777" w:rsidR="00BE639A" w:rsidRDefault="00A212EC">
      <w:pPr>
        <w:spacing w:line="600" w:lineRule="auto"/>
        <w:ind w:firstLine="720"/>
        <w:jc w:val="both"/>
        <w:rPr>
          <w:rFonts w:eastAsia="Times New Roman"/>
          <w:szCs w:val="24"/>
        </w:rPr>
      </w:pPr>
      <w:r>
        <w:rPr>
          <w:rFonts w:eastAsia="Times New Roman"/>
          <w:b/>
          <w:szCs w:val="24"/>
        </w:rPr>
        <w:t>ΝΙΚΟΛΑΟΣ ΤΟΣΚΑΣ:</w:t>
      </w:r>
      <w:r>
        <w:rPr>
          <w:rFonts w:eastAsia="Times New Roman"/>
          <w:szCs w:val="24"/>
        </w:rPr>
        <w:t xml:space="preserve"> Ευχαριστώ, κύριε Πρόεδρε. </w:t>
      </w:r>
    </w:p>
    <w:p w14:paraId="09856236" w14:textId="77777777" w:rsidR="00BE639A" w:rsidRDefault="00A212EC">
      <w:pPr>
        <w:spacing w:line="600" w:lineRule="auto"/>
        <w:ind w:firstLine="720"/>
        <w:jc w:val="both"/>
        <w:rPr>
          <w:rFonts w:eastAsia="Times New Roman"/>
          <w:szCs w:val="24"/>
        </w:rPr>
      </w:pPr>
      <w:r>
        <w:rPr>
          <w:rFonts w:eastAsia="Times New Roman"/>
          <w:szCs w:val="24"/>
        </w:rPr>
        <w:t xml:space="preserve">Κυρίες και κύριοι, παρακολούθησα προσεκτικά τη συζήτηση για τη </w:t>
      </w:r>
      <w:r>
        <w:rPr>
          <w:rFonts w:eastAsia="Times New Roman"/>
          <w:szCs w:val="24"/>
        </w:rPr>
        <w:t xml:space="preserve">συνταγματική </w:t>
      </w:r>
      <w:r>
        <w:rPr>
          <w:rFonts w:eastAsia="Times New Roman"/>
          <w:szCs w:val="24"/>
        </w:rPr>
        <w:t>Αναθεώρηση και προσπάθησα να βρω τα κέντρα βάρους που αποτελούν καθοριστικά σημεία στα πολιτικά δικαιώματα, τις ελευθερίες και τη λειτουργία των θεσμών, οι οποίοι δεν λειτουργούν στο κενό, δεν έχουν ουδέτερη διάθεση, αλλά και τις συνθήκες που καθόρισαν την</w:t>
      </w:r>
      <w:r>
        <w:rPr>
          <w:rFonts w:eastAsia="Times New Roman"/>
          <w:szCs w:val="24"/>
        </w:rPr>
        <w:t xml:space="preserve"> πορεία της χώρας την τελευταία δεκαετία, καθώς και τους κινδύνους που αναφύονται στο ευρωπαϊκό και ελληνικό περιβάλλον. Και οι κίνδυνοι που ελλοχεύουν είναι δυο: ο ένας είναι ο νεοφιλελευθερισμός κι ο άλλος είναι η άνοδος της ακροδεξιάς. </w:t>
      </w:r>
    </w:p>
    <w:p w14:paraId="09856237" w14:textId="77777777" w:rsidR="00BE639A" w:rsidRDefault="00A212EC">
      <w:pPr>
        <w:spacing w:line="600" w:lineRule="auto"/>
        <w:ind w:firstLine="720"/>
        <w:jc w:val="both"/>
        <w:rPr>
          <w:rFonts w:eastAsia="Times New Roman"/>
          <w:szCs w:val="24"/>
        </w:rPr>
      </w:pPr>
      <w:r>
        <w:rPr>
          <w:rFonts w:eastAsia="Times New Roman"/>
          <w:szCs w:val="24"/>
        </w:rPr>
        <w:t>Η πρόταση του ΣΥ</w:t>
      </w:r>
      <w:r>
        <w:rPr>
          <w:rFonts w:eastAsia="Times New Roman"/>
          <w:szCs w:val="24"/>
        </w:rPr>
        <w:t xml:space="preserve">ΡΙΖΑ έχει δυο στόχους: πρώτον, την ενίσχυση και την εμβάθυνση των ατομικών και κοινωνικών δικαιωμάτων και, δεύτερον, την ουσιαστική λειτουργία του δημοκρατικού πολιτεύματος. </w:t>
      </w:r>
    </w:p>
    <w:p w14:paraId="09856238" w14:textId="77777777" w:rsidR="00BE639A" w:rsidRDefault="00A212EC">
      <w:pPr>
        <w:spacing w:line="600" w:lineRule="auto"/>
        <w:ind w:firstLine="720"/>
        <w:jc w:val="both"/>
        <w:rPr>
          <w:rFonts w:eastAsia="Times New Roman"/>
          <w:szCs w:val="24"/>
        </w:rPr>
      </w:pPr>
      <w:r>
        <w:rPr>
          <w:rFonts w:eastAsia="Times New Roman"/>
          <w:szCs w:val="24"/>
        </w:rPr>
        <w:t>Το πρώτο πεδίο μάχης αφορά στην προσπάθεια του νεοφιλελευθερισμού να αφαιρέσει εν</w:t>
      </w:r>
      <w:r>
        <w:rPr>
          <w:rFonts w:eastAsia="Times New Roman"/>
          <w:szCs w:val="24"/>
        </w:rPr>
        <w:t xml:space="preserve">τελώς από το πεδίο αντιπαράθεσης των πολιτικών ιδεών την οικονομία και τη </w:t>
      </w:r>
      <w:r>
        <w:rPr>
          <w:rFonts w:eastAsia="Times New Roman"/>
          <w:szCs w:val="24"/>
        </w:rPr>
        <w:t>δημοκρατία</w:t>
      </w:r>
      <w:r>
        <w:rPr>
          <w:rFonts w:eastAsia="Times New Roman"/>
          <w:szCs w:val="24"/>
        </w:rPr>
        <w:t>. Ο νεοφιλελευθερισμός υπονομεύει τον ιστορικό συμβιβασμό του κράτους πρόνοιας με μια ολομέτωπη επίθεση κατά των κοινωνικών δικαιωμάτων και των καθολικών κοινωνικών υπηρεσι</w:t>
      </w:r>
      <w:r>
        <w:rPr>
          <w:rFonts w:eastAsia="Times New Roman"/>
          <w:szCs w:val="24"/>
        </w:rPr>
        <w:t>ών.</w:t>
      </w:r>
    </w:p>
    <w:p w14:paraId="09856239" w14:textId="77777777" w:rsidR="00BE639A" w:rsidRDefault="00A212EC">
      <w:pPr>
        <w:spacing w:line="600" w:lineRule="auto"/>
        <w:ind w:firstLine="720"/>
        <w:jc w:val="both"/>
        <w:rPr>
          <w:rFonts w:eastAsia="Times New Roman"/>
          <w:szCs w:val="24"/>
        </w:rPr>
      </w:pPr>
      <w:r>
        <w:rPr>
          <w:rFonts w:eastAsia="Times New Roman"/>
          <w:szCs w:val="24"/>
        </w:rPr>
        <w:t xml:space="preserve">Το δεύτερο πεδίο μάχης αφορά την απειλή από την ακροδεξιά, η οποία χρησιμοποιεί τη </w:t>
      </w:r>
      <w:r>
        <w:rPr>
          <w:rFonts w:eastAsia="Times New Roman"/>
          <w:szCs w:val="24"/>
        </w:rPr>
        <w:t xml:space="preserve">δημοκρατία </w:t>
      </w:r>
      <w:r>
        <w:rPr>
          <w:rFonts w:eastAsia="Times New Roman"/>
          <w:szCs w:val="24"/>
        </w:rPr>
        <w:t>για να τη μειώσει ή να την καταργήσει.</w:t>
      </w:r>
    </w:p>
    <w:p w14:paraId="0985623A" w14:textId="77777777" w:rsidR="00BE639A" w:rsidRDefault="00A212EC">
      <w:pPr>
        <w:spacing w:line="600" w:lineRule="auto"/>
        <w:ind w:firstLine="720"/>
        <w:jc w:val="both"/>
        <w:rPr>
          <w:rFonts w:eastAsia="Times New Roman"/>
          <w:szCs w:val="24"/>
        </w:rPr>
      </w:pPr>
      <w:r>
        <w:rPr>
          <w:rFonts w:eastAsia="Times New Roman"/>
          <w:szCs w:val="24"/>
        </w:rPr>
        <w:t xml:space="preserve">Στο επίπεδο της </w:t>
      </w:r>
      <w:r>
        <w:rPr>
          <w:rFonts w:eastAsia="Times New Roman"/>
          <w:szCs w:val="24"/>
        </w:rPr>
        <w:t xml:space="preserve">δημοκρατίας </w:t>
      </w:r>
      <w:r>
        <w:rPr>
          <w:rFonts w:eastAsia="Times New Roman"/>
          <w:szCs w:val="24"/>
        </w:rPr>
        <w:t>επιδιώκουμε να ενισχύσουμε τη λαϊκή κυριαρχία και στις δυο διαστάσεις της: στην αντιπροσωπε</w:t>
      </w:r>
      <w:r>
        <w:rPr>
          <w:rFonts w:eastAsia="Times New Roman"/>
          <w:szCs w:val="24"/>
        </w:rPr>
        <w:t xml:space="preserve">υτική κυρίαρχη σε ένα αντιπροσωπευτικό κοινοβουλευτικό πολίτευμα, κυρίως με την κατοχύρωση της απλής αναλογικής αλλά και άλλες παρεμβάσεις συνταγματικές όπως είναι η δημιουργική ψήφος δυσπιστίας. Όμως, προωθούμε και μορφές άμεσης </w:t>
      </w:r>
      <w:r>
        <w:rPr>
          <w:rFonts w:eastAsia="Times New Roman"/>
          <w:szCs w:val="24"/>
        </w:rPr>
        <w:t xml:space="preserve">δημοκρατίας </w:t>
      </w:r>
      <w:r>
        <w:rPr>
          <w:rFonts w:eastAsia="Times New Roman"/>
          <w:szCs w:val="24"/>
        </w:rPr>
        <w:t xml:space="preserve">ως συμπλήρωση </w:t>
      </w:r>
      <w:r>
        <w:rPr>
          <w:rFonts w:eastAsia="Times New Roman"/>
          <w:szCs w:val="24"/>
        </w:rPr>
        <w:t xml:space="preserve">κι όχι ως υπονόμευση της αντιπροσωπευτικής </w:t>
      </w:r>
      <w:r>
        <w:rPr>
          <w:rFonts w:eastAsia="Times New Roman"/>
          <w:szCs w:val="24"/>
        </w:rPr>
        <w:t xml:space="preserve">δημοκρατίας </w:t>
      </w:r>
      <w:r>
        <w:rPr>
          <w:rFonts w:eastAsia="Times New Roman"/>
          <w:szCs w:val="24"/>
        </w:rPr>
        <w:t xml:space="preserve">ως αποφασιστικά αντίβαρα στην εξουσία των ελίτ και στην τάση απομάκρυνσης των πολιτών από την πολιτική. </w:t>
      </w:r>
    </w:p>
    <w:p w14:paraId="0985623B" w14:textId="77777777" w:rsidR="00BE639A" w:rsidRDefault="00A212EC">
      <w:pPr>
        <w:spacing w:line="600" w:lineRule="auto"/>
        <w:ind w:firstLine="720"/>
        <w:jc w:val="both"/>
        <w:rPr>
          <w:rFonts w:eastAsia="Times New Roman"/>
          <w:szCs w:val="24"/>
        </w:rPr>
      </w:pPr>
      <w:r>
        <w:rPr>
          <w:rFonts w:eastAsia="Times New Roman"/>
          <w:szCs w:val="24"/>
        </w:rPr>
        <w:t>Η δεύτερη απάντησή μας στον νεοφιλελευθερισμό δίνεται με τη θωράκιση των κοινωνικών δικαιωμάτων.</w:t>
      </w:r>
      <w:r>
        <w:rPr>
          <w:rFonts w:eastAsia="Times New Roman"/>
          <w:szCs w:val="24"/>
        </w:rPr>
        <w:t xml:space="preserve"> </w:t>
      </w:r>
    </w:p>
    <w:p w14:paraId="0985623C" w14:textId="77777777" w:rsidR="00BE639A" w:rsidRDefault="00A212EC">
      <w:pPr>
        <w:spacing w:line="600" w:lineRule="auto"/>
        <w:ind w:firstLine="720"/>
        <w:jc w:val="both"/>
        <w:rPr>
          <w:rFonts w:eastAsia="Times New Roman"/>
          <w:szCs w:val="24"/>
        </w:rPr>
      </w:pPr>
      <w:r>
        <w:rPr>
          <w:rFonts w:eastAsia="Times New Roman"/>
          <w:szCs w:val="24"/>
        </w:rPr>
        <w:t>Σε ό,τι αφορά στις διαδικασίες, προσπαθούν ορισμένοι να μας ρίξουν στάχτη στα μάτια ισχυριζόμενοι ότι πρέπει εμείς εδώ να αρκεστούμε στην απλή απαρίθμηση των αναθεωρητικών διατάξεων ουδέτερα, σαν γραφείς υπηρεσίας, για να έρθει η επόμενη Βουλή να πάρει μ</w:t>
      </w:r>
      <w:r>
        <w:rPr>
          <w:rFonts w:eastAsia="Times New Roman"/>
          <w:szCs w:val="24"/>
        </w:rPr>
        <w:t xml:space="preserve">όνο αυτή τις ουσιαστικές αποφάσεις. </w:t>
      </w:r>
    </w:p>
    <w:p w14:paraId="0985623D" w14:textId="77777777" w:rsidR="00BE639A" w:rsidRDefault="00A212EC">
      <w:pPr>
        <w:spacing w:line="600" w:lineRule="auto"/>
        <w:ind w:firstLine="720"/>
        <w:jc w:val="both"/>
        <w:rPr>
          <w:rFonts w:eastAsia="Times New Roman"/>
          <w:szCs w:val="24"/>
        </w:rPr>
      </w:pPr>
      <w:r>
        <w:rPr>
          <w:rFonts w:eastAsia="Times New Roman"/>
          <w:szCs w:val="24"/>
        </w:rPr>
        <w:t xml:space="preserve">Παραδείγματος χάριν, όπως είναι γνωστό, ο ΣΥΡΙΖΑ υποστηρίζει στο άρθρο 32 παράγραφος 4 και 5 ότι σε περίπτωση αδυναμίας ανάδειξης Προέδρου της Δημοκρατίας με εκατόν ογδόντα ψήφους Βουλευτών, θα πρέπει να εκλέγει ο λαός </w:t>
      </w:r>
      <w:r>
        <w:rPr>
          <w:rFonts w:eastAsia="Times New Roman"/>
          <w:szCs w:val="24"/>
        </w:rPr>
        <w:t xml:space="preserve">απευθείας τον Πρόεδρο της Δημοκρατίας, ενώ η Νέα Δημοκρατία και το ΚΙΝΑΛ αντιτίθενται στην προσφυγή στον λαό και προτείνουν στα ίδια άρθρα να αποκλειστεί, αφού θα αρκεί η απλή πλειοψηφία εκατόν πενήντα ενός Βουλευτών για την εκλογή του. </w:t>
      </w:r>
    </w:p>
    <w:p w14:paraId="0985623E" w14:textId="77777777" w:rsidR="00BE639A" w:rsidRDefault="00A212EC">
      <w:pPr>
        <w:spacing w:line="600" w:lineRule="auto"/>
        <w:ind w:firstLine="720"/>
        <w:jc w:val="both"/>
        <w:rPr>
          <w:rFonts w:eastAsia="Times New Roman"/>
          <w:szCs w:val="24"/>
        </w:rPr>
      </w:pPr>
      <w:r>
        <w:rPr>
          <w:rFonts w:eastAsia="Times New Roman"/>
          <w:szCs w:val="24"/>
        </w:rPr>
        <w:t>Κατ’ αυτούς, λοιπό</w:t>
      </w:r>
      <w:r>
        <w:rPr>
          <w:rFonts w:eastAsia="Times New Roman"/>
          <w:szCs w:val="24"/>
        </w:rPr>
        <w:t>ν, όλοι εμείς μαζί θα γράψουμε στην απόφασή μας μόνο τον αριθμό της προτεινόμενης διάταξης «άρθρο 32» και θα έρθει η επόμενη Βουλή για να αποφασίσει αν ο Πρόεδρος θα εκλέγεται με τον έναν ή τον άλλο τρόπο. «Μα, έτσι είναι το σωστό» μας λένε «αφού η επόμενη</w:t>
      </w:r>
      <w:r>
        <w:rPr>
          <w:rFonts w:eastAsia="Times New Roman"/>
          <w:szCs w:val="24"/>
        </w:rPr>
        <w:t xml:space="preserve"> Βουλή θα προκύψει από νωπές εκλογές». </w:t>
      </w:r>
    </w:p>
    <w:p w14:paraId="0985623F" w14:textId="77777777" w:rsidR="00BE639A" w:rsidRDefault="00A212EC">
      <w:pPr>
        <w:spacing w:line="600" w:lineRule="auto"/>
        <w:ind w:firstLine="720"/>
        <w:jc w:val="both"/>
        <w:rPr>
          <w:rFonts w:eastAsia="Times New Roman"/>
          <w:szCs w:val="24"/>
        </w:rPr>
      </w:pPr>
      <w:r>
        <w:rPr>
          <w:rFonts w:eastAsia="Times New Roman"/>
          <w:szCs w:val="24"/>
        </w:rPr>
        <w:t>Μήπως όμως στις προσεχείς εκλογές δεν θα έρθει ο ΣΥΡΙΖΑ να βάλει στο εκλογικό σώμα το θέμα της συγκεκριμένης αλλαγής του Συντάγματος μεταξύ άλλων; Και δεν θα έρθει και η Νέα Δημοκρατία να ζητήσει να μη γίνουν αυτές ο</w:t>
      </w:r>
      <w:r>
        <w:rPr>
          <w:rFonts w:eastAsia="Times New Roman"/>
          <w:szCs w:val="24"/>
        </w:rPr>
        <w:t xml:space="preserve">ι τροποποιήσεις γιατί κατά τη γνώμη της είναι επιζήμιες και επομένως, να καταψηφιστεί ο ΣΥΡΙΖΑ και να έρθει εκείνη να τις αποκρούσει και να κάνει τις υποτιθέμενες σωστές; </w:t>
      </w:r>
    </w:p>
    <w:p w14:paraId="09856240" w14:textId="77777777" w:rsidR="00BE639A" w:rsidRDefault="00A212EC">
      <w:pPr>
        <w:spacing w:line="600" w:lineRule="auto"/>
        <w:ind w:firstLine="720"/>
        <w:jc w:val="both"/>
        <w:rPr>
          <w:rFonts w:eastAsia="Times New Roman"/>
          <w:szCs w:val="24"/>
        </w:rPr>
      </w:pPr>
      <w:r>
        <w:rPr>
          <w:rFonts w:eastAsia="Times New Roman"/>
          <w:szCs w:val="24"/>
        </w:rPr>
        <w:t>Άρα, το επιχείρημα η παρούσα Βουλή να δεσμεύει την επόμενη είναι αστήριχτο και προσχ</w:t>
      </w:r>
      <w:r>
        <w:rPr>
          <w:rFonts w:eastAsia="Times New Roman"/>
          <w:szCs w:val="24"/>
        </w:rPr>
        <w:t xml:space="preserve">ηματικό. Αυτό που πρέπει να κάνει η επόμενη Βουλή είναι να αρνηθεί να κάνει τις τροποποιήσεις στην κατεύθυνση που αποφάσισε η παρούσα γιατί άλλαξε γνώμη και να ξεκινήσει τη διαδικασία εξαρχής της </w:t>
      </w:r>
      <w:r>
        <w:rPr>
          <w:rFonts w:eastAsia="Times New Roman"/>
          <w:szCs w:val="24"/>
        </w:rPr>
        <w:t xml:space="preserve">συνταγματικής </w:t>
      </w:r>
      <w:r>
        <w:rPr>
          <w:rFonts w:eastAsia="Times New Roman"/>
          <w:szCs w:val="24"/>
        </w:rPr>
        <w:t>Αναθεώρησης. Και φυσικά τότε όλοι θα κριθούμε,</w:t>
      </w:r>
      <w:r>
        <w:rPr>
          <w:rFonts w:eastAsia="Times New Roman"/>
          <w:szCs w:val="24"/>
        </w:rPr>
        <w:t xml:space="preserve"> ποιοι ιστορικά υπερασπίστηκαν τι. </w:t>
      </w:r>
    </w:p>
    <w:p w14:paraId="09856241" w14:textId="77777777" w:rsidR="00BE639A" w:rsidRDefault="00A212EC">
      <w:pPr>
        <w:spacing w:line="600" w:lineRule="auto"/>
        <w:ind w:firstLine="720"/>
        <w:jc w:val="both"/>
        <w:rPr>
          <w:rFonts w:eastAsia="Times New Roman"/>
          <w:szCs w:val="24"/>
        </w:rPr>
      </w:pPr>
      <w:r>
        <w:rPr>
          <w:rFonts w:eastAsia="Times New Roman"/>
          <w:szCs w:val="24"/>
        </w:rPr>
        <w:t xml:space="preserve">Πού είδαν λοιπόν, οι αντιλέγοντες συνάδελφοι, την παραβίαση της λαϊκής ετυμηγορίας; Πουθενά, είναι η απάντηση. Απλώς προσπαθούν να πείσουν τους αφελείς. </w:t>
      </w:r>
    </w:p>
    <w:p w14:paraId="09856242" w14:textId="77777777" w:rsidR="00BE639A" w:rsidRDefault="00A212EC">
      <w:pPr>
        <w:spacing w:line="600" w:lineRule="auto"/>
        <w:ind w:firstLine="720"/>
        <w:jc w:val="both"/>
        <w:rPr>
          <w:rFonts w:eastAsia="Times New Roman"/>
          <w:szCs w:val="24"/>
        </w:rPr>
      </w:pPr>
      <w:r>
        <w:rPr>
          <w:rFonts w:eastAsia="Times New Roman"/>
          <w:szCs w:val="24"/>
        </w:rPr>
        <w:t xml:space="preserve">Ακόμα, επιτρέψτε μου, πιο «κουτοπόνηρη» είναι η εφεύρεση της Νέας </w:t>
      </w:r>
      <w:r>
        <w:rPr>
          <w:rFonts w:eastAsia="Times New Roman"/>
          <w:szCs w:val="24"/>
        </w:rPr>
        <w:t>Δημοκρατίας. «Ελάτε να ψηφίσουμε με πάνω από εκατόν ογδόντα ψήφους κι εσείς κι εμείς και τις δυο αντιδιαμετρικές προτάσεις κι ας αποφασίσει η επόμενη Βουλή ποια από τις δυο επιλέγει». Ο λαός σ’ αυτή</w:t>
      </w:r>
      <w:r>
        <w:rPr>
          <w:rFonts w:eastAsia="Times New Roman"/>
          <w:szCs w:val="24"/>
        </w:rPr>
        <w:t>ν</w:t>
      </w:r>
      <w:r>
        <w:rPr>
          <w:rFonts w:eastAsia="Times New Roman"/>
          <w:szCs w:val="24"/>
        </w:rPr>
        <w:t xml:space="preserve"> την περίπτωση δεν θα καταλάβει τις διαφορές; Με συγχωρεί</w:t>
      </w:r>
      <w:r>
        <w:rPr>
          <w:rFonts w:eastAsia="Times New Roman"/>
          <w:szCs w:val="24"/>
        </w:rPr>
        <w:t xml:space="preserve">τε αλλά αυτό είναι παραπλάνηση του λαού. </w:t>
      </w:r>
    </w:p>
    <w:p w14:paraId="09856243" w14:textId="77777777" w:rsidR="00BE639A" w:rsidRDefault="00A212EC">
      <w:pPr>
        <w:spacing w:line="600" w:lineRule="auto"/>
        <w:ind w:firstLine="720"/>
        <w:jc w:val="both"/>
        <w:rPr>
          <w:rFonts w:eastAsia="Times New Roman"/>
          <w:szCs w:val="24"/>
        </w:rPr>
      </w:pPr>
      <w:r>
        <w:rPr>
          <w:rFonts w:eastAsia="Times New Roman"/>
          <w:szCs w:val="24"/>
        </w:rPr>
        <w:t>Η Νέα Δημοκρατία και το ΚΙΝΑΛ αντιτίθενται, λένε, στην ύστατη λύση της απευθείας εκλογής του Προέδρου της Δημοκρατίας γιατί έτσι προκαλείται διπολισμός εξουσιών που πηγάζουν από τον λαό. Την ίδια στιγμή όμως αντιφα</w:t>
      </w:r>
      <w:r>
        <w:rPr>
          <w:rFonts w:eastAsia="Times New Roman"/>
          <w:szCs w:val="24"/>
        </w:rPr>
        <w:t xml:space="preserve">τικά προτείνουν ενίσχυση των μονοπρόσωπων εξουσιών του οργάνου αυτού με τη σύγκλιση Συμβουλίου Αρχηγών των κομμάτων και έκδοση διαγγελμάτων χωρίς να ερωτηθεί η Κυβέρνηση. </w:t>
      </w:r>
    </w:p>
    <w:p w14:paraId="09856244" w14:textId="77777777" w:rsidR="00BE639A" w:rsidRDefault="00A212EC">
      <w:pPr>
        <w:spacing w:line="600" w:lineRule="auto"/>
        <w:ind w:firstLine="720"/>
        <w:jc w:val="both"/>
        <w:rPr>
          <w:rFonts w:eastAsia="Times New Roman"/>
          <w:szCs w:val="24"/>
        </w:rPr>
      </w:pPr>
      <w:r>
        <w:rPr>
          <w:rFonts w:eastAsia="Times New Roman"/>
          <w:szCs w:val="24"/>
        </w:rPr>
        <w:t>Φυσικά δεν είναι ιδεώδες να προσφεύγουμε στη λαϊκή ετυμηγορία εφόσον δεν είμαστε προ</w:t>
      </w:r>
      <w:r>
        <w:rPr>
          <w:rFonts w:eastAsia="Times New Roman"/>
          <w:szCs w:val="24"/>
        </w:rPr>
        <w:t xml:space="preserve">εδρική δημοκρατία αμερικάνικου ή γαλλικού τύπου. Όμως, παραδέχομαι ότι δεν έχει βρεθεί για την ώρα στη συζήτηση κάποιος καλύτερος μηχανισμός αποτροπής της προσφυγής σε απευθείας εκλογή γύρω από το πρόσωπο του Προέδρου της Δημοκρατίας. </w:t>
      </w:r>
    </w:p>
    <w:p w14:paraId="09856245" w14:textId="77777777" w:rsidR="00BE639A" w:rsidRDefault="00A212EC">
      <w:pPr>
        <w:spacing w:line="600" w:lineRule="auto"/>
        <w:ind w:firstLine="720"/>
        <w:jc w:val="both"/>
        <w:rPr>
          <w:rFonts w:eastAsia="Times New Roman"/>
          <w:szCs w:val="24"/>
        </w:rPr>
      </w:pPr>
      <w:r>
        <w:rPr>
          <w:rFonts w:eastAsia="Times New Roman"/>
          <w:szCs w:val="24"/>
        </w:rPr>
        <w:t>Περιορίζουμε την όρε</w:t>
      </w:r>
      <w:r>
        <w:rPr>
          <w:rFonts w:eastAsia="Times New Roman"/>
          <w:szCs w:val="24"/>
        </w:rPr>
        <w:t xml:space="preserve">ξη της εκάστοτε αντιπολίτευσης να προκαλεί γενικές βουλευτικές εκλογές λόγω σκόπιμης αποτυχίας συναίνεσης στον Πρόεδρο της Δημοκρατίας κι έτσι δημιουργούνται διλήμματα όπως «Πρόεδρος με εκατόν ογδόντα» ή «Πρόεδρος λαοπρόβλητος»; Κι αν δεν υπάρχει δεύτερος </w:t>
      </w:r>
      <w:r>
        <w:rPr>
          <w:rFonts w:eastAsia="Times New Roman"/>
          <w:szCs w:val="24"/>
        </w:rPr>
        <w:t>υποψήφιος αλλά σκόπιμη άρνηση στον έναν και μοναδικό, τι γίνεται; Υπάρχουν προβληματισμοί που πρέπει να συζητηθούν.</w:t>
      </w:r>
    </w:p>
    <w:p w14:paraId="09856246" w14:textId="77777777" w:rsidR="00BE639A" w:rsidRDefault="00A212EC">
      <w:pPr>
        <w:spacing w:line="600" w:lineRule="auto"/>
        <w:ind w:firstLine="720"/>
        <w:jc w:val="both"/>
        <w:rPr>
          <w:rFonts w:eastAsia="Times New Roman"/>
          <w:szCs w:val="24"/>
        </w:rPr>
      </w:pPr>
      <w:r>
        <w:rPr>
          <w:rFonts w:eastAsia="Times New Roman"/>
          <w:szCs w:val="24"/>
        </w:rPr>
        <w:t>Θεωρώ μεγάλο σημαντικό βήμα για την εδραίωση της λαϊκής κυριαρχίας την εισαγωγή των προτεινόμενων αμεσοδημοκρατικών θεσμών όχι μόνο στο κεντ</w:t>
      </w:r>
      <w:r>
        <w:rPr>
          <w:rFonts w:eastAsia="Times New Roman"/>
          <w:szCs w:val="24"/>
        </w:rPr>
        <w:t xml:space="preserve">ρικό πολιτικό επίπεδο αλλά και στο επίπεδο αυτοδιοίκησης. Το αντιπροσωπευτικό σύστημα επ’ ουδενί βλάπτεται με την περικοπή του ρόλου των ενδιαμέσων και τη μείωση των πελατειακού ρόλου των Βουλευτών. </w:t>
      </w:r>
    </w:p>
    <w:p w14:paraId="09856247" w14:textId="77777777" w:rsidR="00BE639A" w:rsidRDefault="00A212EC">
      <w:pPr>
        <w:spacing w:line="600" w:lineRule="auto"/>
        <w:ind w:firstLine="720"/>
        <w:jc w:val="both"/>
        <w:rPr>
          <w:rFonts w:eastAsia="Times New Roman"/>
          <w:szCs w:val="24"/>
        </w:rPr>
      </w:pPr>
      <w:r>
        <w:rPr>
          <w:rFonts w:eastAsia="Times New Roman"/>
          <w:szCs w:val="24"/>
        </w:rPr>
        <w:t xml:space="preserve">Σε ό,τι αφορά τις συζητήσεις που έχουν γίνει όλον αυτόν </w:t>
      </w:r>
      <w:r>
        <w:rPr>
          <w:rFonts w:eastAsia="Times New Roman"/>
          <w:szCs w:val="24"/>
        </w:rPr>
        <w:t>τον καιρό και τους προβληματισμούς στη διάρκεια των μνημονίων, ξέρουμε όλοι πώς δούλεψε το μνημονιακό «παρασύνταγμα» που άνθισε επί των ημερών και δεν ενόχλησε κάποιους απ’ αυτούς που θέλουν να το παραβλέπουν.</w:t>
      </w:r>
    </w:p>
    <w:p w14:paraId="0985624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Σε ό</w:t>
      </w:r>
      <w:r w:rsidRPr="00873537">
        <w:rPr>
          <w:rFonts w:eastAsia="Times New Roman" w:cs="Times New Roman"/>
          <w:szCs w:val="24"/>
        </w:rPr>
        <w:t>,</w:t>
      </w:r>
      <w:r>
        <w:rPr>
          <w:rFonts w:eastAsia="Times New Roman" w:cs="Times New Roman"/>
          <w:szCs w:val="24"/>
        </w:rPr>
        <w:t xml:space="preserve">τι αφορά τη στάση αυτήν τη στιγμή της </w:t>
      </w:r>
      <w:r>
        <w:rPr>
          <w:rFonts w:eastAsia="Times New Roman" w:cs="Times New Roman"/>
          <w:szCs w:val="24"/>
        </w:rPr>
        <w:t>Δεξιάς και τη σχέση της με τον νεοφιλελευθερισμό</w:t>
      </w:r>
      <w:r w:rsidRPr="00621894">
        <w:rPr>
          <w:rFonts w:eastAsia="Times New Roman" w:cs="Times New Roman"/>
          <w:szCs w:val="24"/>
        </w:rPr>
        <w:t>,</w:t>
      </w:r>
      <w:r>
        <w:rPr>
          <w:rFonts w:eastAsia="Times New Roman" w:cs="Times New Roman"/>
          <w:szCs w:val="24"/>
        </w:rPr>
        <w:t xml:space="preserve"> που είναι βασικό στοιχείο που δημιουργεί προβλήματα στην όλη τη λειτουργία της </w:t>
      </w:r>
      <w:r>
        <w:rPr>
          <w:rFonts w:eastAsia="Times New Roman" w:cs="Times New Roman"/>
          <w:szCs w:val="24"/>
        </w:rPr>
        <w:t xml:space="preserve">δημοκρατίας </w:t>
      </w:r>
      <w:r>
        <w:rPr>
          <w:rFonts w:eastAsia="Times New Roman" w:cs="Times New Roman"/>
          <w:szCs w:val="24"/>
        </w:rPr>
        <w:t>μας, πιστεύουν -και το λένε πολλές φορές- ότι οι αγορές και το εμπόριο πρέπει να λειτουργούν χωρίς εμπόδια και η πα</w:t>
      </w:r>
      <w:r>
        <w:rPr>
          <w:rFonts w:eastAsia="Times New Roman" w:cs="Times New Roman"/>
          <w:szCs w:val="24"/>
        </w:rPr>
        <w:t xml:space="preserve">ραχώρηση </w:t>
      </w:r>
      <w:r w:rsidRPr="00801430">
        <w:rPr>
          <w:rFonts w:eastAsia="Times New Roman" w:cs="Times New Roman"/>
          <w:szCs w:val="24"/>
        </w:rPr>
        <w:t>ατομικο</w:t>
      </w:r>
      <w:r>
        <w:rPr>
          <w:rFonts w:eastAsia="Times New Roman" w:cs="Times New Roman"/>
          <w:szCs w:val="24"/>
        </w:rPr>
        <w:t>ι</w:t>
      </w:r>
      <w:r w:rsidRPr="00801430">
        <w:rPr>
          <w:rFonts w:eastAsia="Times New Roman" w:cs="Times New Roman"/>
          <w:szCs w:val="24"/>
        </w:rPr>
        <w:t xml:space="preserve">διωτικών </w:t>
      </w:r>
      <w:r>
        <w:rPr>
          <w:rFonts w:eastAsia="Times New Roman" w:cs="Times New Roman"/>
          <w:szCs w:val="24"/>
        </w:rPr>
        <w:t xml:space="preserve">δικαιωμάτων θεωρείται ο καλύτερος τρόπος προστασίας έναντι της «τραγωδίας» των κοινών αγαθών, μαζί βέβαια με τη βαθιά καχυποψία για τη </w:t>
      </w:r>
      <w:r>
        <w:rPr>
          <w:rFonts w:eastAsia="Times New Roman" w:cs="Times New Roman"/>
          <w:szCs w:val="24"/>
        </w:rPr>
        <w:t>δημοκρατία</w:t>
      </w:r>
      <w:r>
        <w:rPr>
          <w:rFonts w:eastAsia="Times New Roman" w:cs="Times New Roman"/>
          <w:szCs w:val="24"/>
        </w:rPr>
        <w:t>.</w:t>
      </w:r>
    </w:p>
    <w:p w14:paraId="09856249" w14:textId="77777777" w:rsidR="00BE639A" w:rsidRDefault="00A212EC">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985624A" w14:textId="77777777" w:rsidR="00BE639A" w:rsidRDefault="00A212EC">
      <w:pPr>
        <w:spacing w:line="600" w:lineRule="auto"/>
        <w:ind w:firstLine="720"/>
        <w:jc w:val="both"/>
        <w:rPr>
          <w:rFonts w:eastAsia="Times New Roman"/>
          <w:bCs/>
        </w:rPr>
      </w:pPr>
      <w:r>
        <w:rPr>
          <w:rFonts w:eastAsia="Times New Roman"/>
          <w:bCs/>
        </w:rPr>
        <w:t>Τελειώνω, κύριε Πρόεδρε.</w:t>
      </w:r>
    </w:p>
    <w:p w14:paraId="0985624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Υπάρχουν προβληματισμοί για τις ανεξάρτητες αρχές, που ίσως πρέπει να επανέλθει η συζήτηση κατά πόσον ορισμένες απ’ αυτές αφαιρούν δημοκρατικές εγγυήσεις.</w:t>
      </w:r>
    </w:p>
    <w:p w14:paraId="0985624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Τέλος, η Αναθεώρηση του Συντάγματος πιστεύω ότι είναι μία κορυφαία κοινοβου</w:t>
      </w:r>
      <w:r>
        <w:rPr>
          <w:rFonts w:eastAsia="Times New Roman" w:cs="Times New Roman"/>
          <w:szCs w:val="24"/>
        </w:rPr>
        <w:t xml:space="preserve">λευτική διαδικασία. Η οικονομική κρίση άφησε τα </w:t>
      </w:r>
      <w:r>
        <w:rPr>
          <w:rFonts w:eastAsia="Times New Roman" w:cs="Times New Roman"/>
          <w:szCs w:val="24"/>
        </w:rPr>
        <w:t xml:space="preserve">κατάλοιπά </w:t>
      </w:r>
      <w:r>
        <w:rPr>
          <w:rFonts w:eastAsia="Times New Roman" w:cs="Times New Roman"/>
          <w:szCs w:val="24"/>
        </w:rPr>
        <w:t xml:space="preserve">της. Η αναγκαιότητα επούλωσης των πληγών και αποκατάστασης του πολιτικού συστήματος επιβάλλουν την ενίσχυση και θωράκιση της </w:t>
      </w:r>
      <w:r>
        <w:rPr>
          <w:rFonts w:eastAsia="Times New Roman" w:cs="Times New Roman"/>
          <w:szCs w:val="24"/>
        </w:rPr>
        <w:t>δημοκρατίας</w:t>
      </w:r>
      <w:r>
        <w:rPr>
          <w:rFonts w:eastAsia="Times New Roman" w:cs="Times New Roman"/>
          <w:szCs w:val="24"/>
        </w:rPr>
        <w:t>. Ευελπιστούμε ότι η πρόταση του ΣΥΡΙΖΑ, η οποία ανταποκρίνετα</w:t>
      </w:r>
      <w:r>
        <w:rPr>
          <w:rFonts w:eastAsia="Times New Roman" w:cs="Times New Roman"/>
          <w:szCs w:val="24"/>
        </w:rPr>
        <w:t xml:space="preserve">ι σε πραγματικές ανάγκες και προσδοκίες των πολιτών, θα πετύχει συναινέσεις που θα είναι επ’ ωφελεία της </w:t>
      </w:r>
      <w:r>
        <w:rPr>
          <w:rFonts w:eastAsia="Times New Roman" w:cs="Times New Roman"/>
          <w:szCs w:val="24"/>
        </w:rPr>
        <w:t>δημοκρατίας</w:t>
      </w:r>
      <w:r>
        <w:rPr>
          <w:rFonts w:eastAsia="Times New Roman" w:cs="Times New Roman"/>
          <w:szCs w:val="24"/>
        </w:rPr>
        <w:t xml:space="preserve">. </w:t>
      </w:r>
    </w:p>
    <w:p w14:paraId="0985624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Οι ισχυρές δημοκρατίες εμπιστεύονται και δεν φοβούνται τη λαϊκή κρίση. Για εμάς, για την Αριστερά, το κοινωνικό κράτος και τα δικαιώματα </w:t>
      </w:r>
      <w:r>
        <w:rPr>
          <w:rFonts w:eastAsia="Times New Roman" w:cs="Times New Roman"/>
          <w:szCs w:val="24"/>
        </w:rPr>
        <w:t>αποτελούν την καρδιά του οράματος και του προγράμματός μας. Για εμάς, αυτές οι αλλαγές έρχονται σαν πεποίθηση, αλλά και σαν αναγκαιότητα και μόνον έτσι ένα Σύνταγμα μπορεί να εφαρμοστεί από έναν λαό. Δεν αρκεί το Σύνταγμα να μπορεί να εφαρμοστεί, αλλά θα π</w:t>
      </w:r>
      <w:r>
        <w:rPr>
          <w:rFonts w:eastAsia="Times New Roman" w:cs="Times New Roman"/>
          <w:szCs w:val="24"/>
        </w:rPr>
        <w:t>ρέπει και η σύγχρονη πραγματικότητα να εκφραστεί στο Σύνταγμα.</w:t>
      </w:r>
    </w:p>
    <w:p w14:paraId="0985624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κλείνω και τάσσομαι υπέρ της πρότασης της Πλειοψηφίας για τη </w:t>
      </w:r>
      <w:r>
        <w:rPr>
          <w:rFonts w:eastAsia="Times New Roman" w:cs="Times New Roman"/>
          <w:szCs w:val="24"/>
        </w:rPr>
        <w:t xml:space="preserve">συνταγματική </w:t>
      </w:r>
      <w:r>
        <w:rPr>
          <w:rFonts w:eastAsia="Times New Roman" w:cs="Times New Roman"/>
          <w:szCs w:val="24"/>
        </w:rPr>
        <w:t>Αναθεώρηση.</w:t>
      </w:r>
    </w:p>
    <w:p w14:paraId="0985624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w:t>
      </w:r>
    </w:p>
    <w:p w14:paraId="09856250" w14:textId="77777777" w:rsidR="00BE639A" w:rsidRDefault="00A212E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9856251" w14:textId="77777777" w:rsidR="00BE639A" w:rsidRDefault="00A212EC">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sidRPr="008A27A5">
        <w:rPr>
          <w:rFonts w:eastAsia="Times New Roman"/>
          <w:b/>
          <w:bCs/>
        </w:rPr>
        <w:t>):</w:t>
      </w:r>
      <w:r>
        <w:rPr>
          <w:rFonts w:eastAsia="Times New Roman" w:cs="Times New Roman"/>
          <w:szCs w:val="24"/>
        </w:rPr>
        <w:t xml:space="preserve"> Ευχαριστούμε τον κ. Νικόλαο Τόσκα, Βουλευτή ΣΥΡΙΖΑ της Β΄ Αθήνας. </w:t>
      </w:r>
    </w:p>
    <w:p w14:paraId="0985625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 κ. Ιωάννης Ανδριανός, Βουλευτής </w:t>
      </w:r>
      <w:r>
        <w:rPr>
          <w:rFonts w:eastAsia="Times New Roman" w:cs="Times New Roman"/>
          <w:szCs w:val="24"/>
        </w:rPr>
        <w:t xml:space="preserve">Αργολίδος </w:t>
      </w:r>
      <w:r>
        <w:rPr>
          <w:rFonts w:eastAsia="Times New Roman" w:cs="Times New Roman"/>
          <w:szCs w:val="24"/>
        </w:rPr>
        <w:t>της Νέας Δημοκρατίας, έχει τον λόγο.</w:t>
      </w:r>
    </w:p>
    <w:p w14:paraId="09856253"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0985625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συνταγματική </w:t>
      </w:r>
      <w:r>
        <w:rPr>
          <w:rFonts w:eastAsia="Times New Roman" w:cs="Times New Roman"/>
          <w:szCs w:val="24"/>
        </w:rPr>
        <w:t>Αναθεώρηση είναι μία από τις κορυφαίες κοινοβ</w:t>
      </w:r>
      <w:r>
        <w:rPr>
          <w:rFonts w:eastAsia="Times New Roman" w:cs="Times New Roman"/>
          <w:szCs w:val="24"/>
        </w:rPr>
        <w:t>ουλευτικές διαδικασίες. Είναι, λοιπόν, μία ευκαιρία να ενσωματώσουμε στα θεμέλια του θεσμικού μας συστήματος τα διδάγματα που αποκομίσαμε ως κοινωνία στην πράξη. Είναι μία ευκαιρία να ενισχύσουμε το δημοκρατικό πολίτευμα, να το καταστήσουμε αποτελεσματικότ</w:t>
      </w:r>
      <w:r>
        <w:rPr>
          <w:rFonts w:eastAsia="Times New Roman" w:cs="Times New Roman"/>
          <w:szCs w:val="24"/>
        </w:rPr>
        <w:t xml:space="preserve">ερο και δικαιότερο στη λειτουργία του. Βεβαίως, όλοι θα κριθούμε και κρινόμαστε –και απαντώ στον προλαλήσαντα συνάδελφο- και γι’ αυτό, λοιπόν, πρέπει να σταθούμε στο ύψος των περιστάσεων. </w:t>
      </w:r>
    </w:p>
    <w:p w14:paraId="0985625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Βεβαίως, κύριε συνάδελφε, επειδή μιλήσατε για παραπλάνηση του λαού </w:t>
      </w:r>
      <w:r>
        <w:rPr>
          <w:rFonts w:eastAsia="Times New Roman" w:cs="Times New Roman"/>
          <w:szCs w:val="24"/>
        </w:rPr>
        <w:t>από τη Νέα Δημοκρατία, θα σας πω ότι δεν πρέπει να μιλάτε εσείς του ΣΥΡΙΖΑ για παραπλάνηση. Ας είμαστε λίγο πιο προσεκτικοί και πιο συνεσταλμένοι.</w:t>
      </w:r>
    </w:p>
    <w:p w14:paraId="0985625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Τα διδάγματα, λοιπόν, που μπορούμε και οφείλουμε να αποκομίσουμε, ιδίως από την περίοδο της κρίσης, είναι πολ</w:t>
      </w:r>
      <w:r>
        <w:rPr>
          <w:rFonts w:eastAsia="Times New Roman" w:cs="Times New Roman"/>
          <w:szCs w:val="24"/>
        </w:rPr>
        <w:t>λά και σημαντικά, αφού αφορούν την αποτελεσματικότητα του κράτους, αφορούν τη σταθερότητα του οικονομικού περιβάλλοντος, αφορούν την κοινωνική αλληλεγγύη. Οφείλουμε να αποδείξουμε εμπράκτως ότι αυτά τα διδάγματα τα έχουμε όντως αποκομίσει τόσο για να διασφ</w:t>
      </w:r>
      <w:r>
        <w:rPr>
          <w:rFonts w:eastAsia="Times New Roman" w:cs="Times New Roman"/>
          <w:szCs w:val="24"/>
        </w:rPr>
        <w:t xml:space="preserve">αλίσουμε αποτελεσματικά ότι η χώρα δεν θα ξαναζήσει παρόμοια περιπέτεια στο μέλλον όσο και για να ακυρώσουμε κατηγορηματικά τους ακραίους και αρνητές της δημοκρατίας, που τα τελευταία χρόνια με αφορμή τις συνέπειες της κρίσης προτείνουν επικίνδυνες, δήθεν </w:t>
      </w:r>
      <w:r>
        <w:rPr>
          <w:rFonts w:eastAsia="Times New Roman" w:cs="Times New Roman"/>
          <w:szCs w:val="24"/>
        </w:rPr>
        <w:t xml:space="preserve">εναλλακτικές στη φιλελεύθερη δημοκρατία. </w:t>
      </w:r>
    </w:p>
    <w:p w14:paraId="0985625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Αυτήν ακριβώς τη στόχευση, της ουσιαστικής ενδυνάμωσης της θεσμικής φαρέτρας της φιλελεύθερης </w:t>
      </w:r>
      <w:r>
        <w:rPr>
          <w:rFonts w:eastAsia="Times New Roman" w:cs="Times New Roman"/>
          <w:szCs w:val="24"/>
        </w:rPr>
        <w:t xml:space="preserve">δημοκρατίας </w:t>
      </w:r>
      <w:r>
        <w:rPr>
          <w:rFonts w:eastAsia="Times New Roman" w:cs="Times New Roman"/>
          <w:szCs w:val="24"/>
        </w:rPr>
        <w:t>έχει η πρόταση που κατέθεσε η Νέα Δημοκρατία, μια πρόταση αναθεώρησης 59 άρθρων, που βασίζεται πάνω στις ανά</w:t>
      </w:r>
      <w:r>
        <w:rPr>
          <w:rFonts w:eastAsia="Times New Roman" w:cs="Times New Roman"/>
          <w:szCs w:val="24"/>
        </w:rPr>
        <w:t>γκες της σύγχρονης εποχής.</w:t>
      </w:r>
    </w:p>
    <w:p w14:paraId="0985625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Όσον αφορά το πολιτικό, λοιπόν, σύστημα και το κράτος προτείνουμε σταθερό εκλογικό κύκλο, ουσιαστικές βελτιώσεις στη λειτουργία του κράτους, στην αντιμετώπιση της κατάχρησης των δικαστικών προνομίων του πολιτικού προσωπικού για τ</w:t>
      </w:r>
      <w:r>
        <w:rPr>
          <w:rFonts w:eastAsia="Times New Roman" w:cs="Times New Roman"/>
          <w:szCs w:val="24"/>
        </w:rPr>
        <w:t xml:space="preserve">η διασφάλιση της οικονομικής σταθερότητας. Προτείνουμε την εισαγωγή δημοσιονομικού κανόνα για τη χαλιναγώγηση ελλειμμάτων και χρέους, έναν ορθολογικό χωροταξικό και περιβαλλοντικό σχεδιασμό. </w:t>
      </w:r>
    </w:p>
    <w:p w14:paraId="0985625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Στο πεδίο της κοινωνικής αλληλεγγύης προτείνουμε, μεταξύ άλλων, </w:t>
      </w:r>
      <w:r>
        <w:rPr>
          <w:rFonts w:eastAsia="Times New Roman" w:cs="Times New Roman"/>
          <w:szCs w:val="24"/>
        </w:rPr>
        <w:t xml:space="preserve">τη θεσμική κατοχύρωση του ελάχιστου εγγυημένου εισοδήματος, μια από τις σημαντικότερες και αποτελεσματικότερες για την αντιμετώπιση της φτώχειας μεταρρυθμίσεις. </w:t>
      </w:r>
    </w:p>
    <w:p w14:paraId="0985625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Βεβαίως, προτείνουμε την αναθεώρηση του άρθρου 16 για την αναβάθμιση της δημόσιας παιδείας, τη</w:t>
      </w:r>
      <w:r>
        <w:rPr>
          <w:rFonts w:eastAsia="Times New Roman" w:cs="Times New Roman"/>
          <w:szCs w:val="24"/>
        </w:rPr>
        <w:t>ν ενίσχυση της αυτοτέλειας, τη θεσμική κατοχύρωση της λειτουργίας τουλάχιστον ενός πρότυπου σχολείου κάθε βαθμίδας εκπαίδευσης σε κάθε περιφέρεια της χώρας και βεβαίως, φυσικά, τη λειτουργία των μη κερδοσκοπικών μη κρατικών πανεπιστημίων, μία υπερώριμη μετ</w:t>
      </w:r>
      <w:r>
        <w:rPr>
          <w:rFonts w:eastAsia="Times New Roman" w:cs="Times New Roman"/>
          <w:szCs w:val="24"/>
        </w:rPr>
        <w:t>αρρύθμιση με πολλαπλά οφέλη, όπως αποδεικνύει το παράδειγμα άλλων χωρών και τελευταία της Κύπρου.</w:t>
      </w:r>
    </w:p>
    <w:p w14:paraId="0985625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Γιατί αυτή η αντίφαση και η υποκρισία; Οφείλω να το τονίσω. Ενώ πολλοί συνάδελφοι</w:t>
      </w:r>
      <w:r w:rsidRPr="00670ECB">
        <w:rPr>
          <w:rFonts w:eastAsia="Times New Roman" w:cs="Times New Roman"/>
          <w:szCs w:val="24"/>
        </w:rPr>
        <w:t xml:space="preserve"> </w:t>
      </w:r>
      <w:r>
        <w:rPr>
          <w:rFonts w:eastAsia="Times New Roman" w:cs="Times New Roman"/>
          <w:szCs w:val="24"/>
        </w:rPr>
        <w:t>από εσάς έχετε φοιτήσει σε μη κερδοσκοπικά μη κρατικά πανεπιστήμια του εξωτε</w:t>
      </w:r>
      <w:r>
        <w:rPr>
          <w:rFonts w:eastAsia="Times New Roman" w:cs="Times New Roman"/>
          <w:szCs w:val="24"/>
        </w:rPr>
        <w:t xml:space="preserve">ρικού, γιατί δείχνετε ότι φοβάστε μία αναγκαία μεταρρύθμιση; Γιατί να φεύγουν τα παιδιά μας να σπουδάσουν στο εξωτερικό; Γιατί να μην έρθουν καταξιωμένοι επιστήμονες, ερευνητές, στην Ελλάδα να διδάξουν; </w:t>
      </w:r>
    </w:p>
    <w:p w14:paraId="0985625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χώρα επιβάλλεται, λοιπόν, να επενδύσει χωρίς φοβίε</w:t>
      </w:r>
      <w:r>
        <w:rPr>
          <w:rFonts w:eastAsia="Times New Roman" w:cs="Times New Roman"/>
          <w:szCs w:val="24"/>
        </w:rPr>
        <w:t xml:space="preserve">ς στην εξωστρέφεια και στην καινοτομία της εκπαίδευσης, γιατί αυτό σίγουρα ευνοεί την ανάπτυξη και την παραγωγική ανασυγκρότηση της χώρας. </w:t>
      </w:r>
    </w:p>
    <w:p w14:paraId="0985625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24, αυτή η πρόταση της Νέας Δημοκρατίας, μεταξύ άλλων, στοχεύει στην αντιμετώπιση των συνεπειών </w:t>
      </w:r>
      <w:r>
        <w:rPr>
          <w:rFonts w:eastAsia="Times New Roman" w:cs="Times New Roman"/>
          <w:szCs w:val="24"/>
        </w:rPr>
        <w:t>της κλιματικής αλλαγής, στον ορισμό για το τι είναι δάσος και τη λύση των προβλημάτων που έχουν δημιουργηθεί όλα αυτά τα χρόνια από τη χρήση αεροφωτογραφιών του 1947 ή ακόμα και του 1936, με αποτέλεσμα ολόκληρες συνοικίες, όπως γνωρίζετε, να εμφανίζονται σ</w:t>
      </w:r>
      <w:r>
        <w:rPr>
          <w:rFonts w:eastAsia="Times New Roman" w:cs="Times New Roman"/>
          <w:szCs w:val="24"/>
        </w:rPr>
        <w:t xml:space="preserve">αν δάση και σε πολλές άλλες περιπτώσεις να ταλαιπωρούνται πολλές οικογένειες αγροτών. </w:t>
      </w:r>
    </w:p>
    <w:p w14:paraId="0985625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να χρησιμοποιούνται οι αεροφωτογραφίες από τον Ιούνιο του 1975, όταν και ίσχυσε το σημερινό Σύνταγμα. </w:t>
      </w:r>
    </w:p>
    <w:p w14:paraId="0985625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Βεβαίως, οι προτάσεις της κυβερνητικής </w:t>
      </w:r>
      <w:r>
        <w:rPr>
          <w:rFonts w:eastAsia="Times New Roman" w:cs="Times New Roman"/>
          <w:szCs w:val="24"/>
        </w:rPr>
        <w:t>πλειοψηφί</w:t>
      </w:r>
      <w:r>
        <w:rPr>
          <w:rFonts w:eastAsia="Times New Roman" w:cs="Times New Roman"/>
          <w:szCs w:val="24"/>
        </w:rPr>
        <w:t xml:space="preserve">ας </w:t>
      </w:r>
      <w:r>
        <w:rPr>
          <w:rFonts w:eastAsia="Times New Roman" w:cs="Times New Roman"/>
          <w:szCs w:val="24"/>
        </w:rPr>
        <w:t>κινούνται σε εντελώς διαφορετική κατεύθυνση. Είναι προτάσεις που αντανακλούν πλήρως τον εργαλειακό τρόπο, με τον οποίον βλέπει η σημερινή Κυβέρνηση τους θεσμούς, αλλά και την επιπολαιότητα με την οποία σταθερά πολιτεύεται ακόμη και σε κρίσιμα για την πα</w:t>
      </w:r>
      <w:r>
        <w:rPr>
          <w:rFonts w:eastAsia="Times New Roman" w:cs="Times New Roman"/>
          <w:szCs w:val="24"/>
        </w:rPr>
        <w:t xml:space="preserve">τρίδα και την κοινωνία ζητήματα. </w:t>
      </w:r>
    </w:p>
    <w:p w14:paraId="0985626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για παράδειγμα, άτοπο να προβάλλει η κυβερνητική </w:t>
      </w:r>
      <w:r>
        <w:rPr>
          <w:rFonts w:eastAsia="Times New Roman" w:cs="Times New Roman"/>
          <w:szCs w:val="24"/>
        </w:rPr>
        <w:t xml:space="preserve">πλειοψηφία </w:t>
      </w:r>
      <w:r>
        <w:rPr>
          <w:rFonts w:eastAsia="Times New Roman" w:cs="Times New Roman"/>
          <w:szCs w:val="24"/>
        </w:rPr>
        <w:t>την ανάγκη μη διατάραξης της πολιτικής συνέχειας ως αιτιολόγηση της επιπόλαιας πρότασης για εννιά ψηφοφορίες για την εκλογή του Προέδρου της Δημοκρατίας, ό</w:t>
      </w:r>
      <w:r>
        <w:rPr>
          <w:rFonts w:eastAsia="Times New Roman" w:cs="Times New Roman"/>
          <w:szCs w:val="24"/>
        </w:rPr>
        <w:t xml:space="preserve">ταν το 2015 χρησιμοποίησε την εκλογή του Προέδρου ως εργαλείο πρόκλησης εθνικών εκλογών. </w:t>
      </w:r>
    </w:p>
    <w:p w14:paraId="09856261"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άτοπη η πρόταση για αλλεπάλληλα δημοψηφίσματα, ιδίως υπό το πρίσμα του κυνικού, μπορώ να πω, επικίνδυνου και άκρως επιβλαβούς για τη χώρα, την κοινωνία και την </w:t>
      </w:r>
      <w:r>
        <w:rPr>
          <w:rFonts w:eastAsia="Times New Roman" w:cs="Times New Roman"/>
          <w:szCs w:val="24"/>
        </w:rPr>
        <w:t>οικονομία, τρόπου με τον οποίο χειρίστηκε η σημερινή Κυβέρνηση το δημοψήφισμα του 2015.</w:t>
      </w:r>
    </w:p>
    <w:p w14:paraId="0985626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Είναι άτοπη η πρόταση για την συνταγματική κατοχύρωση της απλής αναλογικής ως εκλογικού συστήματος, την ώρα που είναι απολύτως σαφές πως η χώρα χρειάζεται ισχυρές κυβερνήσεις για την απαραίτητη σταθερότητα. </w:t>
      </w:r>
    </w:p>
    <w:p w14:paraId="0985626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άτοπη η επικέντρωση σε επικοινωνιακού τύπο</w:t>
      </w:r>
      <w:r>
        <w:rPr>
          <w:rFonts w:eastAsia="Times New Roman" w:cs="Times New Roman"/>
          <w:szCs w:val="24"/>
        </w:rPr>
        <w:t>υ αλλαγές, δήθεν για την κατοχύρωση κοινωνικών δικαιωμάτων, που όμως μοναδικό στόχο έχουν τη δημιουργία εντυπώσεων, όταν δεν συνοδεύονται από μέτρα θωράκισης της εθνικής οικονομίας, εξασφάλισης δηλαδή των απαραίτητων υλικών όρων για την πραγματική εμπέδωση</w:t>
      </w:r>
      <w:r>
        <w:rPr>
          <w:rFonts w:eastAsia="Times New Roman" w:cs="Times New Roman"/>
          <w:szCs w:val="24"/>
        </w:rPr>
        <w:t xml:space="preserve"> των ατομικών και κοινωνικών δικαιωμάτων. </w:t>
      </w:r>
    </w:p>
    <w:p w14:paraId="0985626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Είναι επικίνδυνη και αντιβαίνει στη βούληση της μεγάλης πλειονότητας των Ελλήνων πολιτών η αλλαγή των συνταγματικών προβλέψεων για τη σχέση Εκκλησίας και Κράτους, την ώρα μάλιστα που οι όποιες επιμέρους βελτιωτικέ</w:t>
      </w:r>
      <w:r>
        <w:rPr>
          <w:rFonts w:eastAsia="Times New Roman" w:cs="Times New Roman"/>
          <w:szCs w:val="24"/>
        </w:rPr>
        <w:t>ς αλλαγές μπορούν να γίνουν μέσω απλής νομοθεσίας.</w:t>
      </w:r>
    </w:p>
    <w:p w14:paraId="0985626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Δύο, λοιπόν, είναι οι στόχοι της κυβερνητικής </w:t>
      </w:r>
      <w:r>
        <w:rPr>
          <w:rFonts w:eastAsia="Times New Roman" w:cs="Times New Roman"/>
          <w:szCs w:val="24"/>
        </w:rPr>
        <w:t>πλειοψηφίας</w:t>
      </w:r>
      <w:r>
        <w:rPr>
          <w:rFonts w:eastAsia="Times New Roman" w:cs="Times New Roman"/>
          <w:szCs w:val="24"/>
        </w:rPr>
        <w:t xml:space="preserve">. Ο πρώτος συνοψίζεται στο γνωστό και αγαπητό στον Πρωθυπουργό μαοϊκό ρητό «μεγάλη αναταραχή, υπέροχη κατάσταση». Η μεγάλη πλειονότητα, λοιπόν, των </w:t>
      </w:r>
      <w:r>
        <w:rPr>
          <w:rFonts w:eastAsia="Times New Roman" w:cs="Times New Roman"/>
          <w:szCs w:val="24"/>
        </w:rPr>
        <w:t>αλλαγών που προτείνει η Πλειοψηφία δεν βρίσκει σύμφωνους τους πολίτες και εάν εφαρμοστεί, θα χειροτερεύσει, αντί να βελτιώσει το θεσμικό περιβάλλον.</w:t>
      </w:r>
    </w:p>
    <w:p w14:paraId="0985626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Ο δεύτερος, όπως ρητά ομολόγησαν κυβερνητικά στελέχη, είναι για να αποτραπούν για μία δεκαετία οι αλλαγές, </w:t>
      </w:r>
      <w:r>
        <w:rPr>
          <w:rFonts w:eastAsia="Times New Roman" w:cs="Times New Roman"/>
          <w:szCs w:val="24"/>
        </w:rPr>
        <w:t xml:space="preserve">οι μεταρρυθμίσεις, που είναι αναγκαίες, αλλά δεν αρέσουν στους κυβερνώντες. </w:t>
      </w:r>
    </w:p>
    <w:p w14:paraId="0985626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ούτε τον ένα στόχο θα πετύχετε ούτε τον άλλον. Με πρώτο βήμα, λοιπόν, τις προτάσεις που καταθέσαμε και με δεύτερο βήμα την επικείμενη</w:t>
      </w:r>
      <w:r>
        <w:rPr>
          <w:rFonts w:eastAsia="Times New Roman" w:cs="Times New Roman"/>
          <w:szCs w:val="24"/>
        </w:rPr>
        <w:t xml:space="preserve"> ισχυρή εντολή των Ελλήνων η Νέα Δημοκρατία θα προχωρήσει στις βαθιές θετικές συνταγματικές μεταρρυθμίσεις που χρειάζεται η χώρα και απαιτούν οι πολίτες, στις μεταρρυθμίσεις που θα αναβαθμίσουν ουσιαστικά τη </w:t>
      </w:r>
      <w:r>
        <w:rPr>
          <w:rFonts w:eastAsia="Times New Roman" w:cs="Times New Roman"/>
          <w:szCs w:val="24"/>
        </w:rPr>
        <w:t xml:space="preserve">δημοκρατία </w:t>
      </w:r>
      <w:r>
        <w:rPr>
          <w:rFonts w:eastAsia="Times New Roman" w:cs="Times New Roman"/>
          <w:szCs w:val="24"/>
        </w:rPr>
        <w:t xml:space="preserve">μας. </w:t>
      </w:r>
    </w:p>
    <w:p w14:paraId="0985626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Ευχαριστώ πολύ.</w:t>
      </w:r>
    </w:p>
    <w:p w14:paraId="09856269" w14:textId="77777777" w:rsidR="00BE639A" w:rsidRDefault="00A212EC">
      <w:pPr>
        <w:spacing w:line="600" w:lineRule="auto"/>
        <w:ind w:firstLine="720"/>
        <w:jc w:val="center"/>
        <w:rPr>
          <w:rFonts w:eastAsia="Times New Roman"/>
          <w:bCs/>
        </w:rPr>
      </w:pPr>
      <w:r w:rsidRPr="00FE24C6">
        <w:rPr>
          <w:rFonts w:eastAsia="Times New Roman"/>
          <w:bCs/>
        </w:rPr>
        <w:t>(Χειροκροτήματα</w:t>
      </w:r>
      <w:r w:rsidRPr="00FE24C6">
        <w:rPr>
          <w:rFonts w:eastAsia="Times New Roman"/>
          <w:bCs/>
        </w:rPr>
        <w:t xml:space="preserve"> από την πτέρυγα της Νέας Δημοκρατίας)</w:t>
      </w:r>
    </w:p>
    <w:p w14:paraId="0985626A" w14:textId="77777777" w:rsidR="00BE639A" w:rsidRDefault="00A212EC">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Ιωάννη Ανδριανό, Βουλευτή </w:t>
      </w:r>
      <w:r>
        <w:rPr>
          <w:rFonts w:eastAsia="Times New Roman" w:cs="Times New Roman"/>
          <w:szCs w:val="24"/>
        </w:rPr>
        <w:t xml:space="preserve">Αργολίδος </w:t>
      </w:r>
      <w:r>
        <w:rPr>
          <w:rFonts w:eastAsia="Times New Roman" w:cs="Times New Roman"/>
          <w:szCs w:val="24"/>
        </w:rPr>
        <w:t>της Νέας Δημοκρατίας, και για τη συνέπεια στον χρόνο.</w:t>
      </w:r>
    </w:p>
    <w:p w14:paraId="0985626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 Φωτεινή Αραμπατζή, Βουλευτής Σερρών της Νέας Δημοκρατίας, έχει τον λ</w:t>
      </w:r>
      <w:r>
        <w:rPr>
          <w:rFonts w:eastAsia="Times New Roman" w:cs="Times New Roman"/>
          <w:szCs w:val="24"/>
        </w:rPr>
        <w:t>όγο για επτά λεπτά.</w:t>
      </w:r>
    </w:p>
    <w:p w14:paraId="0985626C" w14:textId="77777777" w:rsidR="00BE639A" w:rsidRDefault="00A212EC">
      <w:pPr>
        <w:spacing w:line="600" w:lineRule="auto"/>
        <w:ind w:firstLine="720"/>
        <w:jc w:val="both"/>
        <w:rPr>
          <w:rFonts w:eastAsia="Times New Roman" w:cs="Times New Roman"/>
          <w:szCs w:val="24"/>
        </w:rPr>
      </w:pPr>
      <w:r w:rsidRPr="00A21DA1">
        <w:rPr>
          <w:rFonts w:eastAsia="Times New Roman" w:cs="Times New Roman"/>
          <w:b/>
          <w:szCs w:val="24"/>
        </w:rPr>
        <w:t>ΦΩΤΕΙΝΗ ΑΡΑΜΠΑΤΖΗ:</w:t>
      </w:r>
      <w:r>
        <w:rPr>
          <w:rFonts w:eastAsia="Times New Roman" w:cs="Times New Roman"/>
          <w:szCs w:val="24"/>
        </w:rPr>
        <w:t xml:space="preserve"> </w:t>
      </w:r>
      <w:r w:rsidRPr="000A3480">
        <w:rPr>
          <w:rFonts w:eastAsia="Times New Roman" w:cs="Times New Roman"/>
        </w:rPr>
        <w:t xml:space="preserve">Ευχαριστώ, κύριε Πρόεδρε. </w:t>
      </w:r>
    </w:p>
    <w:p w14:paraId="0985626D" w14:textId="77777777" w:rsidR="00BE639A" w:rsidRDefault="00A212EC">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w:t>
      </w:r>
      <w:r w:rsidRPr="002A7B44">
        <w:rPr>
          <w:rFonts w:eastAsia="Times New Roman" w:cs="Times New Roman"/>
          <w:szCs w:val="24"/>
        </w:rPr>
        <w:t xml:space="preserve">ειπώθηκε πολλές φορές </w:t>
      </w:r>
      <w:r w:rsidRPr="002B5B2E">
        <w:rPr>
          <w:rFonts w:eastAsia="Times New Roman"/>
          <w:bCs/>
          <w:shd w:val="clear" w:color="auto" w:fill="FFFFFF"/>
        </w:rPr>
        <w:t>ότι</w:t>
      </w:r>
      <w:r>
        <w:rPr>
          <w:rFonts w:eastAsia="Times New Roman" w:cs="Times New Roman"/>
          <w:szCs w:val="24"/>
        </w:rPr>
        <w:t xml:space="preserve"> η </w:t>
      </w:r>
      <w:r>
        <w:rPr>
          <w:rFonts w:eastAsia="Times New Roman" w:cs="Times New Roman"/>
          <w:szCs w:val="24"/>
        </w:rPr>
        <w:t>σ</w:t>
      </w:r>
      <w:r w:rsidRPr="002A7B44">
        <w:rPr>
          <w:rFonts w:eastAsia="Times New Roman" w:cs="Times New Roman"/>
          <w:szCs w:val="24"/>
        </w:rPr>
        <w:t xml:space="preserve">υνταγματική </w:t>
      </w:r>
      <w:r w:rsidRPr="002A7B44">
        <w:rPr>
          <w:rFonts w:eastAsia="Times New Roman" w:cs="Times New Roman"/>
          <w:szCs w:val="24"/>
        </w:rPr>
        <w:t xml:space="preserve">Αναθεώρηση </w:t>
      </w:r>
      <w:r>
        <w:rPr>
          <w:rFonts w:eastAsia="Times New Roman" w:cs="Times New Roman"/>
          <w:szCs w:val="24"/>
        </w:rPr>
        <w:t xml:space="preserve">είναι </w:t>
      </w:r>
      <w:r w:rsidRPr="00833F6A">
        <w:rPr>
          <w:rFonts w:eastAsia="Times New Roman"/>
          <w:bCs/>
          <w:shd w:val="clear" w:color="auto" w:fill="FFFFFF"/>
        </w:rPr>
        <w:t>μια</w:t>
      </w:r>
      <w:r w:rsidRPr="002A7B44">
        <w:rPr>
          <w:rFonts w:eastAsia="Times New Roman" w:cs="Times New Roman"/>
          <w:szCs w:val="24"/>
        </w:rPr>
        <w:t xml:space="preserve"> ύψιστη κοινοβουλευτική διαδικ</w:t>
      </w:r>
      <w:r>
        <w:rPr>
          <w:rFonts w:eastAsia="Times New Roman" w:cs="Times New Roman"/>
          <w:szCs w:val="24"/>
        </w:rPr>
        <w:t>ασία και όποιος μετέχει σε αυτή</w:t>
      </w:r>
      <w:r w:rsidRPr="002A7B44">
        <w:rPr>
          <w:rFonts w:eastAsia="Times New Roman" w:cs="Times New Roman"/>
          <w:szCs w:val="24"/>
        </w:rPr>
        <w:t xml:space="preserve"> θα πρέπει να έχει συνείδηση και της ι</w:t>
      </w:r>
      <w:r w:rsidRPr="002A7B44">
        <w:rPr>
          <w:rFonts w:eastAsia="Times New Roman" w:cs="Times New Roman"/>
          <w:szCs w:val="24"/>
        </w:rPr>
        <w:t>στορικότητας</w:t>
      </w:r>
      <w:r w:rsidRPr="00251543">
        <w:rPr>
          <w:rFonts w:eastAsia="Times New Roman" w:cs="Times New Roman"/>
          <w:szCs w:val="24"/>
        </w:rPr>
        <w:t>,</w:t>
      </w:r>
      <w:r w:rsidRPr="002A7B44">
        <w:rPr>
          <w:rFonts w:eastAsia="Times New Roman" w:cs="Times New Roman"/>
          <w:szCs w:val="24"/>
        </w:rPr>
        <w:t xml:space="preserve"> αλλά και της ευθύνης της ψήφου που φέρει</w:t>
      </w:r>
      <w:r>
        <w:rPr>
          <w:rFonts w:eastAsia="Times New Roman" w:cs="Times New Roman"/>
          <w:szCs w:val="24"/>
        </w:rPr>
        <w:t>, σ</w:t>
      </w:r>
      <w:r w:rsidRPr="002A7B44">
        <w:rPr>
          <w:rFonts w:eastAsia="Times New Roman" w:cs="Times New Roman"/>
          <w:szCs w:val="24"/>
        </w:rPr>
        <w:t>υνείδηση της ιστ</w:t>
      </w:r>
      <w:r>
        <w:rPr>
          <w:rFonts w:eastAsia="Times New Roman" w:cs="Times New Roman"/>
          <w:szCs w:val="24"/>
        </w:rPr>
        <w:t>ορικότητας και της ευθύνης που κ</w:t>
      </w:r>
      <w:r w:rsidRPr="002A7B44">
        <w:rPr>
          <w:rFonts w:eastAsia="Times New Roman" w:cs="Times New Roman"/>
          <w:szCs w:val="24"/>
        </w:rPr>
        <w:t>άθε άλλο παρά διαθέτει όπως αποδεικνύεται η Κυβέρνηση Μειοψηφίας του ΣΥΡΙΖΑ</w:t>
      </w:r>
      <w:r>
        <w:rPr>
          <w:rFonts w:eastAsia="Times New Roman" w:cs="Times New Roman"/>
          <w:szCs w:val="24"/>
        </w:rPr>
        <w:t>,</w:t>
      </w:r>
      <w:r w:rsidRPr="002A7B44">
        <w:rPr>
          <w:rFonts w:eastAsia="Times New Roman" w:cs="Times New Roman"/>
          <w:szCs w:val="24"/>
        </w:rPr>
        <w:t xml:space="preserve"> η Κυβέρνηση που και σε αυτό το θέμα μεταβολής του κανονιστικού χάρτη της χώρας </w:t>
      </w:r>
      <w:r>
        <w:rPr>
          <w:rFonts w:eastAsia="Times New Roman" w:cs="Times New Roman"/>
          <w:szCs w:val="24"/>
        </w:rPr>
        <w:t>δ</w:t>
      </w:r>
      <w:r w:rsidRPr="002A7B44">
        <w:rPr>
          <w:rFonts w:eastAsia="Times New Roman" w:cs="Times New Roman"/>
          <w:szCs w:val="24"/>
        </w:rPr>
        <w:t>εν έχει κα</w:t>
      </w:r>
      <w:r>
        <w:rPr>
          <w:rFonts w:eastAsia="Times New Roman" w:cs="Times New Roman"/>
          <w:szCs w:val="24"/>
        </w:rPr>
        <w:t>μ</w:t>
      </w:r>
      <w:r>
        <w:rPr>
          <w:rFonts w:eastAsia="Times New Roman" w:cs="Times New Roman"/>
          <w:szCs w:val="24"/>
        </w:rPr>
        <w:t>μία</w:t>
      </w:r>
      <w:r w:rsidRPr="002A7B44">
        <w:rPr>
          <w:rFonts w:eastAsia="Times New Roman" w:cs="Times New Roman"/>
          <w:szCs w:val="24"/>
        </w:rPr>
        <w:t xml:space="preserve"> απολύτως αναστολή</w:t>
      </w:r>
      <w:r>
        <w:rPr>
          <w:rFonts w:eastAsia="Times New Roman" w:cs="Times New Roman"/>
          <w:szCs w:val="24"/>
        </w:rPr>
        <w:t>,</w:t>
      </w:r>
      <w:r w:rsidRPr="002A7B44">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w:t>
      </w:r>
      <w:r w:rsidRPr="002A7B44">
        <w:rPr>
          <w:rFonts w:eastAsia="Times New Roman" w:cs="Times New Roman"/>
          <w:szCs w:val="24"/>
        </w:rPr>
        <w:t xml:space="preserve"> αναστολή </w:t>
      </w:r>
      <w:r w:rsidRPr="002314B3">
        <w:rPr>
          <w:rFonts w:eastAsia="Times New Roman"/>
          <w:bCs/>
          <w:shd w:val="clear" w:color="auto" w:fill="FFFFFF"/>
        </w:rPr>
        <w:t>να</w:t>
      </w:r>
      <w:r>
        <w:rPr>
          <w:rFonts w:eastAsia="Times New Roman" w:cs="Times New Roman"/>
          <w:szCs w:val="24"/>
        </w:rPr>
        <w:t xml:space="preserve"> </w:t>
      </w:r>
      <w:r w:rsidRPr="002A7B44">
        <w:rPr>
          <w:rFonts w:eastAsia="Times New Roman" w:cs="Times New Roman"/>
          <w:szCs w:val="24"/>
        </w:rPr>
        <w:t>εργαλειοπο</w:t>
      </w:r>
      <w:r>
        <w:rPr>
          <w:rFonts w:eastAsia="Times New Roman" w:cs="Times New Roman"/>
          <w:szCs w:val="24"/>
        </w:rPr>
        <w:t xml:space="preserve">ιήσει τα πάντα, προκειμένου </w:t>
      </w:r>
      <w:r w:rsidRPr="002A7B44">
        <w:rPr>
          <w:rFonts w:eastAsia="Times New Roman" w:cs="Times New Roman"/>
          <w:szCs w:val="24"/>
        </w:rPr>
        <w:t>να αποκομίσει βεβαίως κομματικά οφέλη</w:t>
      </w:r>
      <w:r>
        <w:rPr>
          <w:rFonts w:eastAsia="Times New Roman" w:cs="Times New Roman"/>
          <w:szCs w:val="24"/>
        </w:rPr>
        <w:t xml:space="preserve">. </w:t>
      </w:r>
    </w:p>
    <w:p w14:paraId="0985626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2A7B44">
        <w:rPr>
          <w:rFonts w:eastAsia="Times New Roman" w:cs="Times New Roman"/>
          <w:szCs w:val="24"/>
        </w:rPr>
        <w:t>πι</w:t>
      </w:r>
      <w:r>
        <w:rPr>
          <w:rFonts w:eastAsia="Times New Roman" w:cs="Times New Roman"/>
          <w:szCs w:val="24"/>
        </w:rPr>
        <w:t xml:space="preserve">χειρείτε, </w:t>
      </w:r>
      <w:r w:rsidRPr="0086362F">
        <w:rPr>
          <w:rFonts w:eastAsia="Times New Roman" w:cs="Times New Roman"/>
          <w:szCs w:val="24"/>
        </w:rPr>
        <w:t>λοιπόν</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w:t>
      </w:r>
      <w:r w:rsidRPr="002A7B44">
        <w:rPr>
          <w:rFonts w:eastAsia="Times New Roman" w:cs="Times New Roman"/>
          <w:szCs w:val="24"/>
        </w:rPr>
        <w:t>εργαλειοπο</w:t>
      </w:r>
      <w:r>
        <w:rPr>
          <w:rFonts w:eastAsia="Times New Roman" w:cs="Times New Roman"/>
          <w:szCs w:val="24"/>
        </w:rPr>
        <w:t xml:space="preserve">ιήσετε </w:t>
      </w:r>
      <w:r w:rsidRPr="00F331DF">
        <w:rPr>
          <w:rFonts w:eastAsia="Times New Roman"/>
          <w:bCs/>
        </w:rPr>
        <w:t>και</w:t>
      </w:r>
      <w:r>
        <w:rPr>
          <w:rFonts w:eastAsia="Times New Roman" w:cs="Times New Roman"/>
          <w:szCs w:val="24"/>
        </w:rPr>
        <w:t xml:space="preserve"> τη </w:t>
      </w:r>
      <w:r w:rsidRPr="007E4228">
        <w:rPr>
          <w:rFonts w:eastAsia="Times New Roman"/>
          <w:bCs/>
        </w:rPr>
        <w:t>Βουλή</w:t>
      </w:r>
      <w:r>
        <w:rPr>
          <w:rFonts w:eastAsia="Times New Roman"/>
          <w:bCs/>
        </w:rPr>
        <w:t>, ισχυριζόμενοι το κ</w:t>
      </w:r>
      <w:r w:rsidRPr="002A7B44">
        <w:rPr>
          <w:rFonts w:eastAsia="Times New Roman" w:cs="Times New Roman"/>
          <w:szCs w:val="24"/>
        </w:rPr>
        <w:t>αινοφανές</w:t>
      </w:r>
      <w:r>
        <w:rPr>
          <w:rFonts w:eastAsia="Times New Roman" w:cs="Times New Roman"/>
          <w:szCs w:val="24"/>
        </w:rPr>
        <w:t>,</w:t>
      </w:r>
      <w:r w:rsidRPr="002A7B44">
        <w:rPr>
          <w:rFonts w:eastAsia="Times New Roman" w:cs="Times New Roman"/>
          <w:szCs w:val="24"/>
        </w:rPr>
        <w:t xml:space="preserve"> το αντιεπιστημονικό</w:t>
      </w:r>
      <w:r>
        <w:rPr>
          <w:rFonts w:eastAsia="Times New Roman" w:cs="Times New Roman"/>
          <w:szCs w:val="24"/>
        </w:rPr>
        <w:t>,</w:t>
      </w:r>
      <w:r w:rsidRPr="002A7B44">
        <w:rPr>
          <w:rFonts w:eastAsia="Times New Roman" w:cs="Times New Roman"/>
          <w:szCs w:val="24"/>
        </w:rPr>
        <w:t xml:space="preserve"> το εξωφρενικό</w:t>
      </w:r>
      <w:r>
        <w:rPr>
          <w:rFonts w:eastAsia="Times New Roman" w:cs="Times New Roman"/>
          <w:szCs w:val="24"/>
        </w:rPr>
        <w:t>,</w:t>
      </w:r>
      <w:r w:rsidRPr="002A7B44">
        <w:rPr>
          <w:rFonts w:eastAsia="Times New Roman" w:cs="Times New Roman"/>
          <w:szCs w:val="24"/>
        </w:rPr>
        <w:t xml:space="preserve"> ότι δήθεν οι αποφάσεις αυτής της Βουλής ως προς το περιεχόμενο </w:t>
      </w:r>
      <w:r>
        <w:rPr>
          <w:rFonts w:eastAsia="Times New Roman" w:cs="Times New Roman"/>
          <w:szCs w:val="24"/>
        </w:rPr>
        <w:t xml:space="preserve">του </w:t>
      </w:r>
      <w:r w:rsidRPr="002A7B44">
        <w:rPr>
          <w:rFonts w:eastAsia="Times New Roman" w:cs="Times New Roman"/>
          <w:szCs w:val="24"/>
        </w:rPr>
        <w:t>κάθε ανα</w:t>
      </w:r>
      <w:r>
        <w:rPr>
          <w:rFonts w:eastAsia="Times New Roman" w:cs="Times New Roman"/>
          <w:szCs w:val="24"/>
        </w:rPr>
        <w:t xml:space="preserve">θεωρητέου </w:t>
      </w:r>
      <w:r w:rsidRPr="00EB7466">
        <w:rPr>
          <w:rFonts w:eastAsia="Times New Roman"/>
          <w:szCs w:val="24"/>
        </w:rPr>
        <w:t>άρθρο</w:t>
      </w:r>
      <w:r>
        <w:rPr>
          <w:rFonts w:eastAsia="Times New Roman" w:cs="Times New Roman"/>
          <w:szCs w:val="24"/>
        </w:rPr>
        <w:t>υ</w:t>
      </w:r>
      <w:r w:rsidRPr="002A7B44">
        <w:rPr>
          <w:rFonts w:eastAsia="Times New Roman" w:cs="Times New Roman"/>
          <w:szCs w:val="24"/>
        </w:rPr>
        <w:t xml:space="preserve"> είναι δεσμευτικές για την επόμενη</w:t>
      </w:r>
      <w:r>
        <w:rPr>
          <w:rFonts w:eastAsia="Times New Roman" w:cs="Times New Roman"/>
          <w:szCs w:val="24"/>
        </w:rPr>
        <w:t>, τσαλαπατώντας ουσιαστικά τη λαϊκή βούληση στην Αναθεώ</w:t>
      </w:r>
      <w:r>
        <w:rPr>
          <w:rFonts w:eastAsia="Times New Roman" w:cs="Times New Roman"/>
          <w:szCs w:val="24"/>
        </w:rPr>
        <w:t>ρηση, που εκφράζεται πώς; Μα με την ενδιάμεση προσφυγή</w:t>
      </w:r>
      <w:r w:rsidRPr="002A7B44">
        <w:rPr>
          <w:rFonts w:eastAsia="Times New Roman" w:cs="Times New Roman"/>
          <w:szCs w:val="24"/>
        </w:rPr>
        <w:t xml:space="preserve"> στη λαϊκή ετυμηγορία που είναι οι εκλογές</w:t>
      </w:r>
      <w:r>
        <w:rPr>
          <w:rFonts w:eastAsia="Times New Roman" w:cs="Times New Roman"/>
          <w:szCs w:val="24"/>
        </w:rPr>
        <w:t>.</w:t>
      </w:r>
    </w:p>
    <w:p w14:paraId="0985626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sidRPr="00833F6A">
        <w:rPr>
          <w:rFonts w:eastAsia="Times New Roman"/>
          <w:bCs/>
          <w:shd w:val="clear" w:color="auto" w:fill="FFFFFF"/>
        </w:rPr>
        <w:t>μια</w:t>
      </w:r>
      <w:r>
        <w:rPr>
          <w:rFonts w:eastAsia="Times New Roman" w:cs="Times New Roman"/>
          <w:szCs w:val="24"/>
        </w:rPr>
        <w:t xml:space="preserve"> π</w:t>
      </w:r>
      <w:r w:rsidRPr="002A7B44">
        <w:rPr>
          <w:rFonts w:eastAsia="Times New Roman" w:cs="Times New Roman"/>
          <w:szCs w:val="24"/>
        </w:rPr>
        <w:t>ροκλητική και θεσμικά πρωτόγνωρη διαδικασία</w:t>
      </w:r>
      <w:r>
        <w:rPr>
          <w:rFonts w:eastAsia="Times New Roman" w:cs="Times New Roman"/>
          <w:szCs w:val="24"/>
        </w:rPr>
        <w:t>,</w:t>
      </w:r>
      <w:r w:rsidRPr="002A7B44">
        <w:rPr>
          <w:rFonts w:eastAsia="Times New Roman" w:cs="Times New Roman"/>
          <w:szCs w:val="24"/>
        </w:rPr>
        <w:t xml:space="preserve"> η οποία πέραν του αντιδημοκρατικού κυνισμού </w:t>
      </w:r>
      <w:r>
        <w:rPr>
          <w:rFonts w:eastAsia="Times New Roman" w:cs="Times New Roman"/>
          <w:szCs w:val="24"/>
        </w:rPr>
        <w:t>σας,</w:t>
      </w:r>
      <w:r w:rsidRPr="002A7B44">
        <w:rPr>
          <w:rFonts w:eastAsia="Times New Roman" w:cs="Times New Roman"/>
          <w:szCs w:val="24"/>
        </w:rPr>
        <w:t xml:space="preserve"> αποκαλύπτει βεβαίως και το άγχος </w:t>
      </w:r>
      <w:r>
        <w:rPr>
          <w:rFonts w:eastAsia="Times New Roman" w:cs="Times New Roman"/>
          <w:szCs w:val="24"/>
        </w:rPr>
        <w:t>προετοιμασίας σας α</w:t>
      </w:r>
      <w:r w:rsidRPr="002A7B44">
        <w:rPr>
          <w:rFonts w:eastAsia="Times New Roman" w:cs="Times New Roman"/>
          <w:szCs w:val="24"/>
        </w:rPr>
        <w:t xml:space="preserve">πέναντι στην επερχόμενη ήττα </w:t>
      </w:r>
      <w:r>
        <w:rPr>
          <w:rFonts w:eastAsia="Times New Roman" w:cs="Times New Roman"/>
          <w:szCs w:val="24"/>
        </w:rPr>
        <w:t xml:space="preserve">σας. </w:t>
      </w:r>
    </w:p>
    <w:p w14:paraId="0985627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w:t>
      </w:r>
      <w:r w:rsidRPr="002A7B44">
        <w:rPr>
          <w:rFonts w:eastAsia="Times New Roman" w:cs="Times New Roman"/>
          <w:szCs w:val="24"/>
        </w:rPr>
        <w:t>ιατί είναι αδιανόητο</w:t>
      </w:r>
      <w:r>
        <w:rPr>
          <w:rFonts w:eastAsia="Times New Roman" w:cs="Times New Roman"/>
          <w:szCs w:val="24"/>
        </w:rPr>
        <w:t>,</w:t>
      </w:r>
      <w:r w:rsidRPr="002A7B44">
        <w:rPr>
          <w:rFonts w:eastAsia="Times New Roman" w:cs="Times New Roman"/>
          <w:szCs w:val="24"/>
        </w:rPr>
        <w:t xml:space="preserve"> κυρίες και κύριοι της Κυβέρνησης</w:t>
      </w:r>
      <w:r>
        <w:rPr>
          <w:rFonts w:eastAsia="Times New Roman" w:cs="Times New Roman"/>
          <w:szCs w:val="24"/>
        </w:rPr>
        <w:t>,</w:t>
      </w:r>
      <w:r w:rsidRPr="002A7B44">
        <w:rPr>
          <w:rFonts w:eastAsia="Times New Roman" w:cs="Times New Roman"/>
          <w:szCs w:val="24"/>
        </w:rPr>
        <w:t xml:space="preserve"> ο εισηγητής </w:t>
      </w:r>
      <w:r>
        <w:rPr>
          <w:rFonts w:eastAsia="Times New Roman" w:cs="Times New Roman"/>
          <w:szCs w:val="24"/>
        </w:rPr>
        <w:t xml:space="preserve">σας, ο κ. </w:t>
      </w:r>
      <w:r w:rsidRPr="002A7B44">
        <w:rPr>
          <w:rFonts w:eastAsia="Times New Roman" w:cs="Times New Roman"/>
          <w:szCs w:val="24"/>
        </w:rPr>
        <w:t>Κατρούγκαλος να χαρακτηρίζει πονηριές την πεντακάθαρη στάση της Νέας Δημοκρατίας που προτίθεται να ψηφίσει ακόμη και την πρ</w:t>
      </w:r>
      <w:r w:rsidRPr="002A7B44">
        <w:rPr>
          <w:rFonts w:eastAsia="Times New Roman" w:cs="Times New Roman"/>
          <w:szCs w:val="24"/>
        </w:rPr>
        <w:t>όταση του ΣΥΡΙΖΑ στο άρθρο 32</w:t>
      </w:r>
      <w:r>
        <w:rPr>
          <w:rFonts w:eastAsia="Times New Roman" w:cs="Times New Roman"/>
          <w:szCs w:val="24"/>
        </w:rPr>
        <w:t>,</w:t>
      </w:r>
      <w:r w:rsidRPr="002A7B44">
        <w:rPr>
          <w:rFonts w:eastAsia="Times New Roman" w:cs="Times New Roman"/>
          <w:szCs w:val="24"/>
        </w:rPr>
        <w:t xml:space="preserve"> προκειμένου να απεμπλακεί επιτέλους η εκλογή του Προέδρου </w:t>
      </w:r>
      <w:r>
        <w:rPr>
          <w:rFonts w:eastAsia="Times New Roman" w:cs="Times New Roman"/>
          <w:szCs w:val="24"/>
        </w:rPr>
        <w:t xml:space="preserve">της </w:t>
      </w:r>
      <w:r w:rsidRPr="002A7B44">
        <w:rPr>
          <w:rFonts w:eastAsia="Times New Roman" w:cs="Times New Roman"/>
          <w:szCs w:val="24"/>
        </w:rPr>
        <w:t>Δημοκρατίας από τη διάλυση της Βουλής</w:t>
      </w:r>
      <w:r>
        <w:rPr>
          <w:rFonts w:eastAsia="Times New Roman" w:cs="Times New Roman"/>
          <w:szCs w:val="24"/>
        </w:rPr>
        <w:t>. Α</w:t>
      </w:r>
      <w:r w:rsidRPr="002A7B44">
        <w:rPr>
          <w:rFonts w:eastAsia="Times New Roman" w:cs="Times New Roman"/>
          <w:szCs w:val="24"/>
        </w:rPr>
        <w:t>ντί να χαιρετίσει αυτή</w:t>
      </w:r>
      <w:r>
        <w:rPr>
          <w:rFonts w:eastAsia="Times New Roman" w:cs="Times New Roman"/>
          <w:szCs w:val="24"/>
        </w:rPr>
        <w:t>ν</w:t>
      </w:r>
      <w:r w:rsidRPr="002A7B44">
        <w:rPr>
          <w:rFonts w:eastAsia="Times New Roman" w:cs="Times New Roman"/>
          <w:szCs w:val="24"/>
        </w:rPr>
        <w:t xml:space="preserve"> </w:t>
      </w:r>
      <w:r>
        <w:rPr>
          <w:rFonts w:eastAsia="Times New Roman" w:cs="Times New Roman"/>
          <w:szCs w:val="24"/>
        </w:rPr>
        <w:t>τη στάση,</w:t>
      </w:r>
      <w:r w:rsidRPr="002A7B44">
        <w:rPr>
          <w:rFonts w:eastAsia="Times New Roman" w:cs="Times New Roman"/>
          <w:szCs w:val="24"/>
        </w:rPr>
        <w:t xml:space="preserve"> δηλώνει ότι ο ΣΥΡΙΖΑ θα προχω</w:t>
      </w:r>
      <w:r>
        <w:rPr>
          <w:rFonts w:eastAsia="Times New Roman" w:cs="Times New Roman"/>
          <w:szCs w:val="24"/>
        </w:rPr>
        <w:t>ρήσει σε ενέργειες που δεν θα τι</w:t>
      </w:r>
      <w:r w:rsidRPr="002A7B44">
        <w:rPr>
          <w:rFonts w:eastAsia="Times New Roman" w:cs="Times New Roman"/>
          <w:szCs w:val="24"/>
        </w:rPr>
        <w:t>ς έκανε υπό κανονικές συνθήκ</w:t>
      </w:r>
      <w:r w:rsidRPr="002A7B44">
        <w:rPr>
          <w:rFonts w:eastAsia="Times New Roman" w:cs="Times New Roman"/>
          <w:szCs w:val="24"/>
        </w:rPr>
        <w:t>ες</w:t>
      </w:r>
      <w:r>
        <w:rPr>
          <w:rFonts w:eastAsia="Times New Roman" w:cs="Times New Roman"/>
          <w:szCs w:val="24"/>
        </w:rPr>
        <w:t>. Ο</w:t>
      </w:r>
      <w:r w:rsidRPr="002A7B44">
        <w:rPr>
          <w:rFonts w:eastAsia="Times New Roman" w:cs="Times New Roman"/>
          <w:szCs w:val="24"/>
        </w:rPr>
        <w:t>μολογεί δηλαδή ότι ψάχνει τρόπους</w:t>
      </w:r>
      <w:r>
        <w:rPr>
          <w:rFonts w:eastAsia="Times New Roman" w:cs="Times New Roman"/>
          <w:szCs w:val="24"/>
        </w:rPr>
        <w:t>,</w:t>
      </w:r>
      <w:r w:rsidRPr="002A7B44">
        <w:rPr>
          <w:rFonts w:eastAsia="Times New Roman" w:cs="Times New Roman"/>
          <w:szCs w:val="24"/>
        </w:rPr>
        <w:t xml:space="preserve"> προκειμένου </w:t>
      </w:r>
      <w:r>
        <w:rPr>
          <w:rFonts w:eastAsia="Times New Roman" w:cs="Times New Roman"/>
          <w:szCs w:val="24"/>
        </w:rPr>
        <w:t xml:space="preserve">το </w:t>
      </w:r>
      <w:r w:rsidRPr="00EB7466">
        <w:rPr>
          <w:rFonts w:eastAsia="Times New Roman"/>
          <w:szCs w:val="24"/>
        </w:rPr>
        <w:t>άρθρο</w:t>
      </w:r>
      <w:r>
        <w:rPr>
          <w:rFonts w:eastAsia="Times New Roman" w:cs="Times New Roman"/>
          <w:szCs w:val="24"/>
        </w:rPr>
        <w:t xml:space="preserve"> 32 </w:t>
      </w:r>
      <w:r w:rsidRPr="002314B3">
        <w:rPr>
          <w:rFonts w:eastAsia="Times New Roman"/>
          <w:bCs/>
          <w:shd w:val="clear" w:color="auto" w:fill="FFFFFF"/>
        </w:rPr>
        <w:t>να</w:t>
      </w:r>
      <w:r>
        <w:rPr>
          <w:rFonts w:eastAsia="Times New Roman" w:cs="Times New Roman"/>
          <w:szCs w:val="24"/>
        </w:rPr>
        <w:t xml:space="preserve"> μην</w:t>
      </w:r>
      <w:r w:rsidRPr="002A7B44">
        <w:rPr>
          <w:rFonts w:eastAsia="Times New Roman" w:cs="Times New Roman"/>
          <w:szCs w:val="24"/>
        </w:rPr>
        <w:t xml:space="preserve"> συγκ</w:t>
      </w:r>
      <w:r>
        <w:rPr>
          <w:rFonts w:eastAsia="Times New Roman" w:cs="Times New Roman"/>
          <w:szCs w:val="24"/>
        </w:rPr>
        <w:t>εντρώσει</w:t>
      </w:r>
      <w:r w:rsidRPr="002A7B44">
        <w:rPr>
          <w:rFonts w:eastAsia="Times New Roman" w:cs="Times New Roman"/>
          <w:szCs w:val="24"/>
        </w:rPr>
        <w:t xml:space="preserve"> στη δεύτερη ψηφοφορία </w:t>
      </w:r>
      <w:r>
        <w:rPr>
          <w:rFonts w:eastAsia="Times New Roman" w:cs="Times New Roman"/>
          <w:szCs w:val="24"/>
        </w:rPr>
        <w:t>εκατόν ογδόντα</w:t>
      </w:r>
      <w:r w:rsidRPr="002A7B44">
        <w:rPr>
          <w:rFonts w:eastAsia="Times New Roman" w:cs="Times New Roman"/>
          <w:szCs w:val="24"/>
        </w:rPr>
        <w:t xml:space="preserve"> Βουλευτές</w:t>
      </w:r>
      <w:r>
        <w:rPr>
          <w:rFonts w:eastAsia="Times New Roman" w:cs="Times New Roman"/>
          <w:szCs w:val="24"/>
        </w:rPr>
        <w:t xml:space="preserve">. </w:t>
      </w:r>
    </w:p>
    <w:p w14:paraId="09856271" w14:textId="77777777" w:rsidR="00BE639A" w:rsidRDefault="00A212EC">
      <w:pPr>
        <w:spacing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αφού βεβαίως τ</w:t>
      </w:r>
      <w:r w:rsidRPr="002A7B44">
        <w:rPr>
          <w:rFonts w:eastAsia="Times New Roman" w:cs="Times New Roman"/>
          <w:szCs w:val="24"/>
        </w:rPr>
        <w:t>ου τράβηξαν το αυτί από το Μαξίμου</w:t>
      </w:r>
      <w:r>
        <w:rPr>
          <w:rFonts w:eastAsia="Times New Roman" w:cs="Times New Roman"/>
          <w:szCs w:val="24"/>
        </w:rPr>
        <w:t>,</w:t>
      </w:r>
      <w:r w:rsidRPr="002A7B44">
        <w:rPr>
          <w:rFonts w:eastAsia="Times New Roman" w:cs="Times New Roman"/>
          <w:szCs w:val="24"/>
        </w:rPr>
        <w:t xml:space="preserve"> προσπαθεί να τα πάρει πίσω</w:t>
      </w:r>
      <w:r>
        <w:rPr>
          <w:rFonts w:eastAsia="Times New Roman" w:cs="Times New Roman"/>
          <w:szCs w:val="24"/>
        </w:rPr>
        <w:t>,</w:t>
      </w:r>
      <w:r w:rsidRPr="002A7B44">
        <w:rPr>
          <w:rFonts w:eastAsia="Times New Roman" w:cs="Times New Roman"/>
          <w:szCs w:val="24"/>
        </w:rPr>
        <w:t xml:space="preserve"> αλλά το σχέδιο </w:t>
      </w:r>
      <w:r>
        <w:rPr>
          <w:rFonts w:eastAsia="Times New Roman" w:cs="Times New Roman"/>
          <w:szCs w:val="24"/>
        </w:rPr>
        <w:t>επί της ουσίας έχει αποκαλ</w:t>
      </w:r>
      <w:r>
        <w:rPr>
          <w:rFonts w:eastAsia="Times New Roman" w:cs="Times New Roman"/>
          <w:szCs w:val="24"/>
        </w:rPr>
        <w:t>υφθεί. Ποιο σχέδιο; Ό</w:t>
      </w:r>
      <w:r w:rsidRPr="002A7B44">
        <w:rPr>
          <w:rFonts w:eastAsia="Times New Roman" w:cs="Times New Roman"/>
          <w:szCs w:val="24"/>
        </w:rPr>
        <w:t>τι ο ΣΥΡΙΖΑ</w:t>
      </w:r>
      <w:r>
        <w:rPr>
          <w:rFonts w:eastAsia="Times New Roman" w:cs="Times New Roman"/>
          <w:szCs w:val="24"/>
        </w:rPr>
        <w:t>,</w:t>
      </w:r>
      <w:r w:rsidRPr="002A7B44">
        <w:rPr>
          <w:rFonts w:eastAsia="Times New Roman" w:cs="Times New Roman"/>
          <w:szCs w:val="24"/>
        </w:rPr>
        <w:t xml:space="preserve"> όντας σίγουρος ότι η επόμενη Κυβέρνηση θα είναι η Κυβέρνηση της Νέα</w:t>
      </w:r>
      <w:r>
        <w:rPr>
          <w:rFonts w:eastAsia="Times New Roman" w:cs="Times New Roman"/>
          <w:szCs w:val="24"/>
        </w:rPr>
        <w:t xml:space="preserve">ς Δημοκρατίας, </w:t>
      </w:r>
      <w:r w:rsidRPr="002A7B44">
        <w:rPr>
          <w:rFonts w:eastAsia="Times New Roman" w:cs="Times New Roman"/>
          <w:szCs w:val="24"/>
        </w:rPr>
        <w:t>κάνει ό</w:t>
      </w:r>
      <w:r>
        <w:rPr>
          <w:rFonts w:eastAsia="Times New Roman" w:cs="Times New Roman"/>
          <w:szCs w:val="24"/>
        </w:rPr>
        <w:t>,τι μπορεί προκειμένου</w:t>
      </w:r>
      <w:r w:rsidRPr="002A7B44">
        <w:rPr>
          <w:rFonts w:eastAsia="Times New Roman" w:cs="Times New Roman"/>
          <w:szCs w:val="24"/>
        </w:rPr>
        <w:t xml:space="preserve"> να μπλοκάρει τη δυνατότητα της δικής μας Κυβέρνησης να αναθεωρήσουμε το άρθρο 32 με </w:t>
      </w:r>
      <w:r>
        <w:rPr>
          <w:rFonts w:eastAsia="Times New Roman" w:cs="Times New Roman"/>
          <w:szCs w:val="24"/>
        </w:rPr>
        <w:t xml:space="preserve">εκατόν πενήντα μία </w:t>
      </w:r>
      <w:r w:rsidRPr="002A7B44">
        <w:rPr>
          <w:rFonts w:eastAsia="Times New Roman" w:cs="Times New Roman"/>
          <w:szCs w:val="24"/>
        </w:rPr>
        <w:t>ψήφους</w:t>
      </w:r>
      <w:r>
        <w:rPr>
          <w:rFonts w:eastAsia="Times New Roman" w:cs="Times New Roman"/>
          <w:szCs w:val="24"/>
        </w:rPr>
        <w:t>.</w:t>
      </w:r>
      <w:r>
        <w:rPr>
          <w:rFonts w:eastAsia="Times New Roman" w:cs="Times New Roman"/>
          <w:szCs w:val="24"/>
        </w:rPr>
        <w:t xml:space="preserve"> </w:t>
      </w:r>
    </w:p>
    <w:p w14:paraId="09856272"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Γ</w:t>
      </w:r>
      <w:r w:rsidRPr="002A7B44">
        <w:rPr>
          <w:rFonts w:eastAsia="Times New Roman" w:cs="Times New Roman"/>
          <w:szCs w:val="24"/>
        </w:rPr>
        <w:t xml:space="preserve">ια </w:t>
      </w:r>
      <w:r>
        <w:rPr>
          <w:rFonts w:eastAsia="Times New Roman" w:cs="Times New Roman"/>
          <w:szCs w:val="24"/>
        </w:rPr>
        <w:t>μια</w:t>
      </w:r>
      <w:r w:rsidRPr="002A7B44">
        <w:rPr>
          <w:rFonts w:eastAsia="Times New Roman" w:cs="Times New Roman"/>
          <w:szCs w:val="24"/>
        </w:rPr>
        <w:t xml:space="preserve"> ακόμη φορά </w:t>
      </w:r>
      <w:r>
        <w:rPr>
          <w:rFonts w:eastAsia="Times New Roman" w:cs="Times New Roman"/>
          <w:szCs w:val="24"/>
        </w:rPr>
        <w:t xml:space="preserve">κάνετε </w:t>
      </w:r>
      <w:r w:rsidRPr="002A7B44">
        <w:rPr>
          <w:rFonts w:eastAsia="Times New Roman" w:cs="Times New Roman"/>
          <w:szCs w:val="24"/>
        </w:rPr>
        <w:t>παιχνίδι με τους θεσμούς</w:t>
      </w:r>
      <w:r>
        <w:rPr>
          <w:rFonts w:eastAsia="Times New Roman" w:cs="Times New Roman"/>
          <w:szCs w:val="24"/>
        </w:rPr>
        <w:t>,</w:t>
      </w:r>
      <w:r w:rsidRPr="002A7B44">
        <w:rPr>
          <w:rFonts w:eastAsia="Times New Roman" w:cs="Times New Roman"/>
          <w:szCs w:val="24"/>
        </w:rPr>
        <w:t xml:space="preserve"> όπως με τους θεσμούς παίξατε και στην προεδρική εκλογή του 2014</w:t>
      </w:r>
      <w:r>
        <w:rPr>
          <w:rFonts w:eastAsia="Times New Roman" w:cs="Times New Roman"/>
          <w:szCs w:val="24"/>
        </w:rPr>
        <w:t>,</w:t>
      </w:r>
      <w:r w:rsidRPr="002A7B44">
        <w:rPr>
          <w:rFonts w:eastAsia="Times New Roman" w:cs="Times New Roman"/>
          <w:szCs w:val="24"/>
        </w:rPr>
        <w:t xml:space="preserve"> </w:t>
      </w:r>
      <w:r>
        <w:rPr>
          <w:rFonts w:eastAsia="Times New Roman" w:cs="Times New Roman"/>
          <w:szCs w:val="24"/>
        </w:rPr>
        <w:t>σ</w:t>
      </w:r>
      <w:r w:rsidRPr="002A7B44">
        <w:rPr>
          <w:rFonts w:eastAsia="Times New Roman" w:cs="Times New Roman"/>
          <w:szCs w:val="24"/>
        </w:rPr>
        <w:t>την εκλογή του Σταύρου Δήμα</w:t>
      </w:r>
      <w:r>
        <w:rPr>
          <w:rFonts w:eastAsia="Times New Roman" w:cs="Times New Roman"/>
          <w:szCs w:val="24"/>
        </w:rPr>
        <w:t>,</w:t>
      </w:r>
      <w:r w:rsidRPr="002A7B44">
        <w:rPr>
          <w:rFonts w:eastAsia="Times New Roman" w:cs="Times New Roman"/>
          <w:szCs w:val="24"/>
        </w:rPr>
        <w:t xml:space="preserve"> προκαλώντας εκλογές και βυθίζοντας στη χώρα τις ολέθριες πολιτικές </w:t>
      </w:r>
      <w:r>
        <w:rPr>
          <w:rFonts w:eastAsia="Times New Roman" w:cs="Times New Roman"/>
          <w:szCs w:val="24"/>
        </w:rPr>
        <w:t xml:space="preserve">της διακυβέρνησής σας. Όμως </w:t>
      </w:r>
      <w:r w:rsidRPr="002A7B44">
        <w:rPr>
          <w:rFonts w:eastAsia="Times New Roman" w:cs="Times New Roman"/>
          <w:szCs w:val="24"/>
        </w:rPr>
        <w:t>ο λαός</w:t>
      </w:r>
      <w:r>
        <w:rPr>
          <w:rFonts w:eastAsia="Times New Roman" w:cs="Times New Roman"/>
          <w:szCs w:val="24"/>
        </w:rPr>
        <w:t>,</w:t>
      </w:r>
      <w:r w:rsidRPr="002A7B44">
        <w:rPr>
          <w:rFonts w:eastAsia="Times New Roman" w:cs="Times New Roman"/>
          <w:szCs w:val="24"/>
        </w:rPr>
        <w:t xml:space="preserve"> κυρίες και κύριοι της Κυβέρνησης</w:t>
      </w:r>
      <w:r>
        <w:rPr>
          <w:rFonts w:eastAsia="Times New Roman" w:cs="Times New Roman"/>
          <w:szCs w:val="24"/>
        </w:rPr>
        <w:t>,</w:t>
      </w:r>
      <w:r w:rsidRPr="002A7B44">
        <w:rPr>
          <w:rFonts w:eastAsia="Times New Roman" w:cs="Times New Roman"/>
          <w:szCs w:val="24"/>
        </w:rPr>
        <w:t xml:space="preserve"> θα δώσει ξεκάθαρη νίκη στη Νέα Δημοκρατία</w:t>
      </w:r>
      <w:r>
        <w:rPr>
          <w:rFonts w:eastAsia="Times New Roman" w:cs="Times New Roman"/>
          <w:szCs w:val="24"/>
        </w:rPr>
        <w:t>,</w:t>
      </w:r>
      <w:r w:rsidRPr="002A7B44">
        <w:rPr>
          <w:rFonts w:eastAsia="Times New Roman" w:cs="Times New Roman"/>
          <w:szCs w:val="24"/>
        </w:rPr>
        <w:t xml:space="preserve"> ακυρώνοντας </w:t>
      </w:r>
      <w:r>
        <w:rPr>
          <w:rFonts w:eastAsia="Times New Roman" w:cs="Times New Roman"/>
          <w:szCs w:val="24"/>
        </w:rPr>
        <w:t>σ</w:t>
      </w:r>
      <w:r w:rsidRPr="002A7B44">
        <w:rPr>
          <w:rFonts w:eastAsia="Times New Roman" w:cs="Times New Roman"/>
          <w:szCs w:val="24"/>
        </w:rPr>
        <w:t>την πράξη τ</w:t>
      </w:r>
      <w:r>
        <w:rPr>
          <w:rFonts w:eastAsia="Times New Roman" w:cs="Times New Roman"/>
          <w:szCs w:val="24"/>
        </w:rPr>
        <w:t>ι</w:t>
      </w:r>
      <w:r w:rsidRPr="002A7B44">
        <w:rPr>
          <w:rFonts w:eastAsia="Times New Roman" w:cs="Times New Roman"/>
          <w:szCs w:val="24"/>
        </w:rPr>
        <w:t xml:space="preserve">ς ραδιουργίες </w:t>
      </w:r>
      <w:r>
        <w:rPr>
          <w:rFonts w:eastAsia="Times New Roman" w:cs="Times New Roman"/>
          <w:szCs w:val="24"/>
        </w:rPr>
        <w:t xml:space="preserve">σας. </w:t>
      </w:r>
    </w:p>
    <w:p w14:paraId="0985627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2A7B44">
        <w:rPr>
          <w:rFonts w:eastAsia="Times New Roman" w:cs="Times New Roman"/>
          <w:szCs w:val="24"/>
        </w:rPr>
        <w:t>αι φυσικά ο κοντόφθαλμος</w:t>
      </w:r>
      <w:r>
        <w:rPr>
          <w:rFonts w:eastAsia="Times New Roman" w:cs="Times New Roman"/>
          <w:szCs w:val="24"/>
        </w:rPr>
        <w:t>,</w:t>
      </w:r>
      <w:r w:rsidRPr="002A7B44">
        <w:rPr>
          <w:rFonts w:eastAsia="Times New Roman" w:cs="Times New Roman"/>
          <w:szCs w:val="24"/>
        </w:rPr>
        <w:t xml:space="preserve"> ξεπερασμένος και εμμονικός τρόπος με τον οποίον αντιμετωπίζετε την Αναθεώρηση αποκαλύπτεται περίτρανα στη </w:t>
      </w:r>
      <w:r w:rsidRPr="002A7B44">
        <w:rPr>
          <w:rFonts w:eastAsia="Times New Roman" w:cs="Times New Roman"/>
          <w:szCs w:val="24"/>
        </w:rPr>
        <w:t xml:space="preserve">στάση σας απέναντι στο άρθρο 16 για την ίδρυση μη κρατικών μη κερδοσκοπικών πανεπιστημίων </w:t>
      </w:r>
      <w:r>
        <w:rPr>
          <w:rFonts w:eastAsia="Times New Roman" w:cs="Times New Roman"/>
          <w:szCs w:val="24"/>
        </w:rPr>
        <w:t xml:space="preserve">υπό την εποπτεία μιας </w:t>
      </w:r>
      <w:r w:rsidRPr="002A7B44">
        <w:rPr>
          <w:rFonts w:eastAsia="Times New Roman" w:cs="Times New Roman"/>
          <w:szCs w:val="24"/>
        </w:rPr>
        <w:t>ισχυρής και αξιόπιστης ανεξάρτητης αρχής</w:t>
      </w:r>
      <w:r>
        <w:rPr>
          <w:rFonts w:eastAsia="Times New Roman" w:cs="Times New Roman"/>
          <w:szCs w:val="24"/>
        </w:rPr>
        <w:t>,</w:t>
      </w:r>
      <w:r w:rsidRPr="002A7B44">
        <w:rPr>
          <w:rFonts w:eastAsia="Times New Roman" w:cs="Times New Roman"/>
          <w:szCs w:val="24"/>
        </w:rPr>
        <w:t xml:space="preserve"> όπως προτείνουμε εμείς</w:t>
      </w:r>
      <w:r>
        <w:rPr>
          <w:rFonts w:eastAsia="Times New Roman" w:cs="Times New Roman"/>
          <w:szCs w:val="24"/>
        </w:rPr>
        <w:t>, ω</w:t>
      </w:r>
      <w:r w:rsidRPr="002A7B44">
        <w:rPr>
          <w:rFonts w:eastAsia="Times New Roman" w:cs="Times New Roman"/>
          <w:szCs w:val="24"/>
        </w:rPr>
        <w:t>ς Νέα Δημοκρατία</w:t>
      </w:r>
      <w:r>
        <w:rPr>
          <w:rFonts w:eastAsia="Times New Roman" w:cs="Times New Roman"/>
          <w:szCs w:val="24"/>
        </w:rPr>
        <w:t xml:space="preserve">. </w:t>
      </w:r>
    </w:p>
    <w:p w14:paraId="09856274"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2A7B44">
        <w:rPr>
          <w:rFonts w:eastAsia="Times New Roman" w:cs="Times New Roman"/>
          <w:szCs w:val="24"/>
        </w:rPr>
        <w:t>ίναι πράγματι αδιανόητο</w:t>
      </w:r>
      <w:r>
        <w:rPr>
          <w:rFonts w:eastAsia="Times New Roman" w:cs="Times New Roman"/>
          <w:szCs w:val="24"/>
        </w:rPr>
        <w:t>,</w:t>
      </w:r>
      <w:r w:rsidRPr="002A7B44">
        <w:rPr>
          <w:rFonts w:eastAsia="Times New Roman" w:cs="Times New Roman"/>
          <w:szCs w:val="24"/>
        </w:rPr>
        <w:t xml:space="preserve"> κυρίες και κύριοι του ΣΥΡΙΖΑ</w:t>
      </w:r>
      <w:r>
        <w:rPr>
          <w:rFonts w:eastAsia="Times New Roman" w:cs="Times New Roman"/>
          <w:szCs w:val="24"/>
        </w:rPr>
        <w:t>,</w:t>
      </w:r>
      <w:r w:rsidRPr="002A7B44">
        <w:rPr>
          <w:rFonts w:eastAsia="Times New Roman" w:cs="Times New Roman"/>
          <w:szCs w:val="24"/>
        </w:rPr>
        <w:t xml:space="preserve"> τη</w:t>
      </w:r>
      <w:r w:rsidRPr="002A7B44">
        <w:rPr>
          <w:rFonts w:eastAsia="Times New Roman" w:cs="Times New Roman"/>
          <w:szCs w:val="24"/>
        </w:rPr>
        <w:t>ν ώρα που η χώρα μας αντιμετωπίζει το φαινόμενο του brain drain</w:t>
      </w:r>
      <w:r>
        <w:rPr>
          <w:rFonts w:eastAsia="Times New Roman" w:cs="Times New Roman"/>
          <w:szCs w:val="24"/>
        </w:rPr>
        <w:t>,</w:t>
      </w:r>
      <w:r w:rsidRPr="002A7B44">
        <w:rPr>
          <w:rFonts w:eastAsia="Times New Roman" w:cs="Times New Roman"/>
          <w:szCs w:val="24"/>
        </w:rPr>
        <w:t xml:space="preserve"> όχι μόνο στο επίπεδο των επιστημόνων</w:t>
      </w:r>
      <w:r>
        <w:rPr>
          <w:rFonts w:eastAsia="Times New Roman" w:cs="Times New Roman"/>
          <w:szCs w:val="24"/>
        </w:rPr>
        <w:t>,</w:t>
      </w:r>
      <w:r w:rsidRPr="002A7B44">
        <w:rPr>
          <w:rFonts w:eastAsia="Times New Roman" w:cs="Times New Roman"/>
          <w:szCs w:val="24"/>
        </w:rPr>
        <w:t xml:space="preserve"> αλλά και στο επίπεδο των φοιτητών</w:t>
      </w:r>
      <w:r>
        <w:rPr>
          <w:rFonts w:eastAsia="Times New Roman" w:cs="Times New Roman"/>
          <w:szCs w:val="24"/>
        </w:rPr>
        <w:t>,</w:t>
      </w:r>
      <w:r w:rsidRPr="002A7B44">
        <w:rPr>
          <w:rFonts w:eastAsia="Times New Roman" w:cs="Times New Roman"/>
          <w:szCs w:val="24"/>
        </w:rPr>
        <w:t xml:space="preserve"> η Κυβέρνηση να εμμένει στις δήθεν αριστερίστικες και δήθεν λαϊκά ευαίσθητες παρωπίδες </w:t>
      </w:r>
      <w:r>
        <w:rPr>
          <w:rFonts w:eastAsia="Times New Roman" w:cs="Times New Roman"/>
          <w:szCs w:val="24"/>
        </w:rPr>
        <w:t>της,</w:t>
      </w:r>
      <w:r w:rsidRPr="002A7B44">
        <w:rPr>
          <w:rFonts w:eastAsia="Times New Roman" w:cs="Times New Roman"/>
          <w:szCs w:val="24"/>
        </w:rPr>
        <w:t xml:space="preserve"> να θέλει </w:t>
      </w:r>
      <w:r>
        <w:rPr>
          <w:rFonts w:eastAsia="Times New Roman" w:cs="Times New Roman"/>
          <w:szCs w:val="24"/>
        </w:rPr>
        <w:t>οι νέοι μας</w:t>
      </w:r>
      <w:r w:rsidRPr="002A7B44">
        <w:rPr>
          <w:rFonts w:eastAsia="Times New Roman" w:cs="Times New Roman"/>
          <w:szCs w:val="24"/>
        </w:rPr>
        <w:t xml:space="preserve"> να φεύ</w:t>
      </w:r>
      <w:r w:rsidRPr="002A7B44">
        <w:rPr>
          <w:rFonts w:eastAsia="Times New Roman" w:cs="Times New Roman"/>
          <w:szCs w:val="24"/>
        </w:rPr>
        <w:t>γουν στο εξωτερικό</w:t>
      </w:r>
      <w:r>
        <w:rPr>
          <w:rFonts w:eastAsia="Times New Roman" w:cs="Times New Roman"/>
          <w:szCs w:val="24"/>
        </w:rPr>
        <w:t>,</w:t>
      </w:r>
      <w:r w:rsidRPr="002A7B44">
        <w:rPr>
          <w:rFonts w:eastAsia="Times New Roman" w:cs="Times New Roman"/>
          <w:szCs w:val="24"/>
        </w:rPr>
        <w:t xml:space="preserve"> αναγκ</w:t>
      </w:r>
      <w:r>
        <w:rPr>
          <w:rFonts w:eastAsia="Times New Roman" w:cs="Times New Roman"/>
          <w:szCs w:val="24"/>
        </w:rPr>
        <w:t>αστικά</w:t>
      </w:r>
      <w:r w:rsidRPr="002A7B44">
        <w:rPr>
          <w:rFonts w:eastAsia="Times New Roman" w:cs="Times New Roman"/>
          <w:szCs w:val="24"/>
        </w:rPr>
        <w:t xml:space="preserve"> πολλές φορές για να σπουδάσουν</w:t>
      </w:r>
      <w:r>
        <w:rPr>
          <w:rFonts w:eastAsia="Times New Roman" w:cs="Times New Roman"/>
          <w:szCs w:val="24"/>
        </w:rPr>
        <w:t>,</w:t>
      </w:r>
      <w:r w:rsidRPr="002A7B44">
        <w:rPr>
          <w:rFonts w:eastAsia="Times New Roman" w:cs="Times New Roman"/>
          <w:szCs w:val="24"/>
        </w:rPr>
        <w:t xml:space="preserve"> ορδές φοιτητών μας να πηγαίνουν στη Ρουμανία</w:t>
      </w:r>
      <w:r>
        <w:rPr>
          <w:rFonts w:eastAsia="Times New Roman" w:cs="Times New Roman"/>
          <w:szCs w:val="24"/>
        </w:rPr>
        <w:t>,</w:t>
      </w:r>
      <w:r w:rsidRPr="002A7B44">
        <w:rPr>
          <w:rFonts w:eastAsia="Times New Roman" w:cs="Times New Roman"/>
          <w:szCs w:val="24"/>
        </w:rPr>
        <w:t xml:space="preserve"> στη Βουλγαρία</w:t>
      </w:r>
      <w:r>
        <w:rPr>
          <w:rFonts w:eastAsia="Times New Roman" w:cs="Times New Roman"/>
          <w:szCs w:val="24"/>
        </w:rPr>
        <w:t>,</w:t>
      </w:r>
      <w:r w:rsidRPr="002A7B44">
        <w:rPr>
          <w:rFonts w:eastAsia="Times New Roman" w:cs="Times New Roman"/>
          <w:szCs w:val="24"/>
        </w:rPr>
        <w:t xml:space="preserve"> στη Σλοβακία</w:t>
      </w:r>
      <w:r>
        <w:rPr>
          <w:rFonts w:eastAsia="Times New Roman" w:cs="Times New Roman"/>
          <w:szCs w:val="24"/>
        </w:rPr>
        <w:t>,</w:t>
      </w:r>
      <w:r w:rsidRPr="002A7B44">
        <w:rPr>
          <w:rFonts w:eastAsia="Times New Roman" w:cs="Times New Roman"/>
          <w:szCs w:val="24"/>
        </w:rPr>
        <w:t xml:space="preserve"> και εσείς εδώ</w:t>
      </w:r>
      <w:r>
        <w:rPr>
          <w:rFonts w:eastAsia="Times New Roman" w:cs="Times New Roman"/>
          <w:szCs w:val="24"/>
        </w:rPr>
        <w:t>,</w:t>
      </w:r>
      <w:r w:rsidRPr="002A7B44">
        <w:rPr>
          <w:rFonts w:eastAsia="Times New Roman" w:cs="Times New Roman"/>
          <w:szCs w:val="24"/>
        </w:rPr>
        <w:t xml:space="preserve"> το </w:t>
      </w:r>
      <w:r>
        <w:rPr>
          <w:rFonts w:eastAsia="Times New Roman" w:cs="Times New Roman"/>
          <w:szCs w:val="24"/>
        </w:rPr>
        <w:t>γ</w:t>
      </w:r>
      <w:r w:rsidRPr="002A7B44">
        <w:rPr>
          <w:rFonts w:eastAsia="Times New Roman" w:cs="Times New Roman"/>
          <w:szCs w:val="24"/>
        </w:rPr>
        <w:t>ουδί το γουδοχέρι</w:t>
      </w:r>
      <w:r>
        <w:rPr>
          <w:rFonts w:eastAsia="Times New Roman" w:cs="Times New Roman"/>
          <w:szCs w:val="24"/>
        </w:rPr>
        <w:t>.</w:t>
      </w:r>
      <w:r w:rsidRPr="002A7B44">
        <w:rPr>
          <w:rFonts w:eastAsia="Times New Roman" w:cs="Times New Roman"/>
          <w:szCs w:val="24"/>
        </w:rPr>
        <w:t xml:space="preserve"> </w:t>
      </w:r>
    </w:p>
    <w:p w14:paraId="0985627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w:t>
      </w:r>
      <w:r w:rsidRPr="002A7B44">
        <w:rPr>
          <w:rFonts w:eastAsia="Times New Roman" w:cs="Times New Roman"/>
          <w:szCs w:val="24"/>
        </w:rPr>
        <w:t>γνοεί</w:t>
      </w:r>
      <w:r>
        <w:rPr>
          <w:rFonts w:eastAsia="Times New Roman" w:cs="Times New Roman"/>
          <w:szCs w:val="24"/>
        </w:rPr>
        <w:t>τε</w:t>
      </w:r>
      <w:r w:rsidRPr="002A7B44">
        <w:rPr>
          <w:rFonts w:eastAsia="Times New Roman" w:cs="Times New Roman"/>
          <w:szCs w:val="24"/>
        </w:rPr>
        <w:t xml:space="preserve"> προκλητικά τα οφέλη της δημιουργίας των μη κρατικών μη κερδοσκοπικών </w:t>
      </w:r>
      <w:r w:rsidRPr="002A7B44">
        <w:rPr>
          <w:rFonts w:eastAsia="Times New Roman" w:cs="Times New Roman"/>
          <w:szCs w:val="24"/>
        </w:rPr>
        <w:t>πανεπιστημίων</w:t>
      </w:r>
      <w:r>
        <w:rPr>
          <w:rFonts w:eastAsia="Times New Roman" w:cs="Times New Roman"/>
          <w:szCs w:val="24"/>
        </w:rPr>
        <w:t>. Η</w:t>
      </w:r>
      <w:r w:rsidRPr="002A7B44">
        <w:rPr>
          <w:rFonts w:eastAsia="Times New Roman" w:cs="Times New Roman"/>
          <w:szCs w:val="24"/>
        </w:rPr>
        <w:t xml:space="preserve"> δυνατότητα η Ελλάδα</w:t>
      </w:r>
      <w:r>
        <w:rPr>
          <w:rFonts w:eastAsia="Times New Roman" w:cs="Times New Roman"/>
          <w:szCs w:val="24"/>
        </w:rPr>
        <w:t>,</w:t>
      </w:r>
      <w:r w:rsidRPr="002A7B44">
        <w:rPr>
          <w:rFonts w:eastAsia="Times New Roman" w:cs="Times New Roman"/>
          <w:szCs w:val="24"/>
        </w:rPr>
        <w:t xml:space="preserve"> η χώρα </w:t>
      </w:r>
      <w:r>
        <w:rPr>
          <w:rFonts w:eastAsia="Times New Roman" w:cs="Times New Roman"/>
          <w:szCs w:val="24"/>
        </w:rPr>
        <w:t>μας,</w:t>
      </w:r>
      <w:r w:rsidRPr="002A7B44">
        <w:rPr>
          <w:rFonts w:eastAsia="Times New Roman" w:cs="Times New Roman"/>
          <w:szCs w:val="24"/>
        </w:rPr>
        <w:t xml:space="preserve"> </w:t>
      </w:r>
      <w:r>
        <w:rPr>
          <w:rFonts w:eastAsia="Times New Roman" w:cs="Times New Roman"/>
          <w:szCs w:val="24"/>
        </w:rPr>
        <w:t>με το αδιαμφισβήτητο</w:t>
      </w:r>
      <w:r w:rsidRPr="002A7B44">
        <w:rPr>
          <w:rFonts w:eastAsia="Times New Roman" w:cs="Times New Roman"/>
          <w:szCs w:val="24"/>
        </w:rPr>
        <w:t xml:space="preserve"> πνευματικό</w:t>
      </w:r>
      <w:r>
        <w:rPr>
          <w:rFonts w:eastAsia="Times New Roman" w:cs="Times New Roman"/>
          <w:szCs w:val="24"/>
        </w:rPr>
        <w:t>, ι</w:t>
      </w:r>
      <w:r w:rsidRPr="002A7B44">
        <w:rPr>
          <w:rFonts w:eastAsia="Times New Roman" w:cs="Times New Roman"/>
          <w:szCs w:val="24"/>
        </w:rPr>
        <w:t xml:space="preserve">στορικό και φιλοσοφικό κύρος που κουβαλά ως περγαμηνή να προσελκύσει </w:t>
      </w:r>
      <w:r>
        <w:rPr>
          <w:rFonts w:eastAsia="Times New Roman" w:cs="Times New Roman"/>
          <w:szCs w:val="24"/>
        </w:rPr>
        <w:t>φοιτητές</w:t>
      </w:r>
      <w:r w:rsidRPr="002A7B44">
        <w:rPr>
          <w:rFonts w:eastAsia="Times New Roman" w:cs="Times New Roman"/>
          <w:szCs w:val="24"/>
        </w:rPr>
        <w:t xml:space="preserve"> από όλο τον κόσμο στα μη κρατικά πανεπιστήμια</w:t>
      </w:r>
      <w:r>
        <w:rPr>
          <w:rFonts w:eastAsia="Times New Roman" w:cs="Times New Roman"/>
          <w:szCs w:val="24"/>
        </w:rPr>
        <w:t>,</w:t>
      </w:r>
      <w:r w:rsidRPr="002A7B44">
        <w:rPr>
          <w:rFonts w:eastAsia="Times New Roman" w:cs="Times New Roman"/>
          <w:szCs w:val="24"/>
        </w:rPr>
        <w:t xml:space="preserve"> να αποτελέσει ένα ισχυρό περιφερειακό </w:t>
      </w:r>
      <w:r>
        <w:rPr>
          <w:rFonts w:eastAsia="Times New Roman" w:cs="Times New Roman"/>
          <w:szCs w:val="24"/>
        </w:rPr>
        <w:t>α</w:t>
      </w:r>
      <w:r w:rsidRPr="002A7B44">
        <w:rPr>
          <w:rFonts w:eastAsia="Times New Roman" w:cs="Times New Roman"/>
          <w:szCs w:val="24"/>
        </w:rPr>
        <w:t>κόμη και</w:t>
      </w:r>
      <w:r w:rsidRPr="002A7B44">
        <w:rPr>
          <w:rFonts w:eastAsia="Times New Roman" w:cs="Times New Roman"/>
          <w:szCs w:val="24"/>
        </w:rPr>
        <w:t xml:space="preserve"> παγκόσμιο κέντρο </w:t>
      </w:r>
      <w:r>
        <w:rPr>
          <w:rFonts w:eastAsia="Times New Roman" w:cs="Times New Roman"/>
          <w:szCs w:val="24"/>
        </w:rPr>
        <w:t xml:space="preserve">με πολλαπλά </w:t>
      </w:r>
      <w:r w:rsidRPr="002A7B44">
        <w:rPr>
          <w:rFonts w:eastAsia="Times New Roman" w:cs="Times New Roman"/>
          <w:szCs w:val="24"/>
        </w:rPr>
        <w:t>οικονομικά και άλλα οφέλη</w:t>
      </w:r>
      <w:r>
        <w:rPr>
          <w:rFonts w:eastAsia="Times New Roman" w:cs="Times New Roman"/>
          <w:szCs w:val="24"/>
        </w:rPr>
        <w:t>,</w:t>
      </w:r>
      <w:r w:rsidRPr="00F52B4B">
        <w:rPr>
          <w:rFonts w:eastAsia="Times New Roman" w:cs="Times New Roman"/>
          <w:szCs w:val="24"/>
        </w:rPr>
        <w:t xml:space="preserve"> </w:t>
      </w:r>
      <w:r w:rsidRPr="002A7B44">
        <w:rPr>
          <w:rFonts w:eastAsia="Times New Roman" w:cs="Times New Roman"/>
          <w:szCs w:val="24"/>
        </w:rPr>
        <w:t>είναι για σας αδιάφορο</w:t>
      </w:r>
      <w:r>
        <w:rPr>
          <w:rFonts w:eastAsia="Times New Roman" w:cs="Times New Roman"/>
          <w:szCs w:val="24"/>
        </w:rPr>
        <w:t>. Η</w:t>
      </w:r>
      <w:r w:rsidRPr="002A7B44">
        <w:rPr>
          <w:rFonts w:eastAsia="Times New Roman" w:cs="Times New Roman"/>
          <w:szCs w:val="24"/>
        </w:rPr>
        <w:t xml:space="preserve"> Κύπρος το τόλμησε</w:t>
      </w:r>
      <w:r>
        <w:rPr>
          <w:rFonts w:eastAsia="Times New Roman" w:cs="Times New Roman"/>
          <w:szCs w:val="24"/>
        </w:rPr>
        <w:t>,</w:t>
      </w:r>
      <w:r w:rsidRPr="002A7B44">
        <w:rPr>
          <w:rFonts w:eastAsia="Times New Roman" w:cs="Times New Roman"/>
          <w:szCs w:val="24"/>
        </w:rPr>
        <w:t xml:space="preserve"> η Κύπρος το πέτυχε</w:t>
      </w:r>
      <w:r>
        <w:rPr>
          <w:rFonts w:eastAsia="Times New Roman" w:cs="Times New Roman"/>
          <w:szCs w:val="24"/>
        </w:rPr>
        <w:t>. Εμείς λόγω των ιδεοληψιών σ</w:t>
      </w:r>
      <w:r w:rsidRPr="002A7B44">
        <w:rPr>
          <w:rFonts w:eastAsia="Times New Roman" w:cs="Times New Roman"/>
          <w:szCs w:val="24"/>
        </w:rPr>
        <w:t>ας στέλνουμε εκεί τους φοιτητές μας πακέτο</w:t>
      </w:r>
      <w:r>
        <w:rPr>
          <w:rFonts w:eastAsia="Times New Roman" w:cs="Times New Roman"/>
          <w:szCs w:val="24"/>
        </w:rPr>
        <w:t xml:space="preserve">. </w:t>
      </w:r>
    </w:p>
    <w:p w14:paraId="09856276"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Αγνοείτε</w:t>
      </w:r>
      <w:r w:rsidRPr="002A7B44">
        <w:rPr>
          <w:rFonts w:eastAsia="Times New Roman" w:cs="Times New Roman"/>
          <w:szCs w:val="24"/>
        </w:rPr>
        <w:t xml:space="preserve"> στα αλήθεια ότι η άρνησή σας να ιδρυθούν μη κρατι</w:t>
      </w:r>
      <w:r>
        <w:rPr>
          <w:rFonts w:eastAsia="Times New Roman" w:cs="Times New Roman"/>
          <w:szCs w:val="24"/>
        </w:rPr>
        <w:t xml:space="preserve">κά πανεπιστήμια πλήττει κυρίως </w:t>
      </w:r>
      <w:r w:rsidRPr="002A7B44">
        <w:rPr>
          <w:rFonts w:eastAsia="Times New Roman" w:cs="Times New Roman"/>
          <w:szCs w:val="24"/>
        </w:rPr>
        <w:t>τις μεσαίες και φτωχές οικογένειες για τις οποίες δήθεν κόπτεστε</w:t>
      </w:r>
      <w:r>
        <w:rPr>
          <w:rFonts w:eastAsia="Times New Roman" w:cs="Times New Roman"/>
          <w:szCs w:val="24"/>
        </w:rPr>
        <w:t>,</w:t>
      </w:r>
      <w:r w:rsidRPr="002A7B44">
        <w:rPr>
          <w:rFonts w:eastAsia="Times New Roman" w:cs="Times New Roman"/>
          <w:szCs w:val="24"/>
        </w:rPr>
        <w:t xml:space="preserve"> αυτές που κάνουν αιματηρές θυσίες προκειμένου να σπουδάσουν τα παιδιά τους στο εξωτερικό</w:t>
      </w:r>
      <w:r>
        <w:rPr>
          <w:rFonts w:eastAsia="Times New Roman" w:cs="Times New Roman"/>
          <w:szCs w:val="24"/>
        </w:rPr>
        <w:t>; Τ</w:t>
      </w:r>
      <w:r w:rsidRPr="002A7B44">
        <w:rPr>
          <w:rFonts w:eastAsia="Times New Roman" w:cs="Times New Roman"/>
          <w:szCs w:val="24"/>
        </w:rPr>
        <w:t xml:space="preserve">α χρήματά </w:t>
      </w:r>
      <w:r>
        <w:rPr>
          <w:rFonts w:eastAsia="Times New Roman" w:cs="Times New Roman"/>
          <w:szCs w:val="24"/>
        </w:rPr>
        <w:t xml:space="preserve">τους, </w:t>
      </w:r>
      <w:r w:rsidRPr="0086362F">
        <w:rPr>
          <w:rFonts w:eastAsia="Times New Roman" w:cs="Times New Roman"/>
          <w:szCs w:val="24"/>
        </w:rPr>
        <w:t>λοιπόν</w:t>
      </w:r>
      <w:r>
        <w:rPr>
          <w:rFonts w:eastAsia="Times New Roman" w:cs="Times New Roman"/>
          <w:szCs w:val="24"/>
        </w:rPr>
        <w:t>,</w:t>
      </w:r>
      <w:r w:rsidRPr="002A7B44">
        <w:rPr>
          <w:rFonts w:eastAsia="Times New Roman" w:cs="Times New Roman"/>
          <w:szCs w:val="24"/>
        </w:rPr>
        <w:t xml:space="preserve"> στο εξωτερικό</w:t>
      </w:r>
      <w:r>
        <w:rPr>
          <w:rFonts w:eastAsia="Times New Roman" w:cs="Times New Roman"/>
          <w:szCs w:val="24"/>
        </w:rPr>
        <w:t>,</w:t>
      </w:r>
      <w:r w:rsidRPr="002A7B44">
        <w:rPr>
          <w:rFonts w:eastAsia="Times New Roman" w:cs="Times New Roman"/>
          <w:szCs w:val="24"/>
        </w:rPr>
        <w:t xml:space="preserve"> οι θέσεις εργασίας στο εξωτερ</w:t>
      </w:r>
      <w:r w:rsidRPr="002A7B44">
        <w:rPr>
          <w:rFonts w:eastAsia="Times New Roman" w:cs="Times New Roman"/>
          <w:szCs w:val="24"/>
        </w:rPr>
        <w:t xml:space="preserve">ικό και στην Ελλάδα </w:t>
      </w:r>
      <w:r>
        <w:rPr>
          <w:rFonts w:eastAsia="Times New Roman" w:cs="Times New Roman"/>
          <w:szCs w:val="24"/>
        </w:rPr>
        <w:t>τι μένει; Δι</w:t>
      </w:r>
      <w:r w:rsidRPr="002A7B44">
        <w:rPr>
          <w:rFonts w:eastAsia="Times New Roman" w:cs="Times New Roman"/>
          <w:szCs w:val="24"/>
        </w:rPr>
        <w:t>αφυγόντα κέρδη και ανεργία</w:t>
      </w:r>
      <w:r>
        <w:rPr>
          <w:rFonts w:eastAsia="Times New Roman" w:cs="Times New Roman"/>
          <w:szCs w:val="24"/>
        </w:rPr>
        <w:t>,</w:t>
      </w:r>
      <w:r w:rsidRPr="002A7B44">
        <w:rPr>
          <w:rFonts w:eastAsia="Times New Roman" w:cs="Times New Roman"/>
          <w:szCs w:val="24"/>
        </w:rPr>
        <w:t xml:space="preserve"> πασπαλισμένα </w:t>
      </w:r>
      <w:r>
        <w:rPr>
          <w:rFonts w:eastAsia="Times New Roman" w:cs="Times New Roman"/>
          <w:szCs w:val="24"/>
        </w:rPr>
        <w:t>β</w:t>
      </w:r>
      <w:r w:rsidRPr="002A7B44">
        <w:rPr>
          <w:rFonts w:eastAsia="Times New Roman" w:cs="Times New Roman"/>
          <w:szCs w:val="24"/>
        </w:rPr>
        <w:t>έβαια με μπόλικη δήθεν αριστεροσύνη</w:t>
      </w:r>
      <w:r>
        <w:rPr>
          <w:rFonts w:eastAsia="Times New Roman" w:cs="Times New Roman"/>
          <w:szCs w:val="24"/>
        </w:rPr>
        <w:t>,</w:t>
      </w:r>
      <w:r w:rsidRPr="002A7B44">
        <w:rPr>
          <w:rFonts w:eastAsia="Times New Roman" w:cs="Times New Roman"/>
          <w:szCs w:val="24"/>
        </w:rPr>
        <w:t xml:space="preserve"> δήθεν</w:t>
      </w:r>
      <w:r>
        <w:rPr>
          <w:rFonts w:eastAsia="Times New Roman" w:cs="Times New Roman"/>
          <w:szCs w:val="24"/>
        </w:rPr>
        <w:t>,</w:t>
      </w:r>
      <w:r w:rsidRPr="002A7B44">
        <w:rPr>
          <w:rFonts w:eastAsia="Times New Roman" w:cs="Times New Roman"/>
          <w:szCs w:val="24"/>
        </w:rPr>
        <w:t xml:space="preserve"> κυρίες και κύριοι του ΣΥΡΙΖΑ</w:t>
      </w:r>
      <w:r>
        <w:rPr>
          <w:rFonts w:eastAsia="Times New Roman" w:cs="Times New Roman"/>
          <w:szCs w:val="24"/>
        </w:rPr>
        <w:t xml:space="preserve">, </w:t>
      </w:r>
      <w:r w:rsidRPr="002A7B44">
        <w:rPr>
          <w:rFonts w:eastAsia="Times New Roman" w:cs="Times New Roman"/>
          <w:szCs w:val="24"/>
        </w:rPr>
        <w:t>γιατί οι πλούσιοι μπορούν να πάνε όπου θέλουν και όποτε θέλ</w:t>
      </w:r>
      <w:r>
        <w:rPr>
          <w:rFonts w:eastAsia="Times New Roman" w:cs="Times New Roman"/>
          <w:szCs w:val="24"/>
        </w:rPr>
        <w:t>ουν.</w:t>
      </w:r>
    </w:p>
    <w:p w14:paraId="09856277" w14:textId="77777777" w:rsidR="00BE639A" w:rsidRDefault="00A212EC">
      <w:pPr>
        <w:spacing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w:t>
      </w:r>
      <w:r w:rsidRPr="002A7B44">
        <w:rPr>
          <w:rFonts w:eastAsia="Times New Roman" w:cs="Times New Roman"/>
          <w:szCs w:val="24"/>
        </w:rPr>
        <w:t>είναι φυσικά εντελώς ψευδέ</w:t>
      </w:r>
      <w:r>
        <w:rPr>
          <w:rFonts w:eastAsia="Times New Roman" w:cs="Times New Roman"/>
          <w:szCs w:val="24"/>
        </w:rPr>
        <w:t>ς και διαστρεβ</w:t>
      </w:r>
      <w:r>
        <w:rPr>
          <w:rFonts w:eastAsia="Times New Roman" w:cs="Times New Roman"/>
          <w:szCs w:val="24"/>
        </w:rPr>
        <w:t>λωτικό</w:t>
      </w:r>
      <w:r w:rsidRPr="002A7B44">
        <w:rPr>
          <w:rFonts w:eastAsia="Times New Roman" w:cs="Times New Roman"/>
          <w:szCs w:val="24"/>
        </w:rPr>
        <w:t xml:space="preserve"> το βασικό σας επιχείρημα ότι δήθεν </w:t>
      </w:r>
      <w:r>
        <w:rPr>
          <w:rFonts w:eastAsia="Times New Roman" w:cs="Times New Roman"/>
          <w:szCs w:val="24"/>
        </w:rPr>
        <w:t>τα</w:t>
      </w:r>
      <w:r w:rsidRPr="002A7B44">
        <w:rPr>
          <w:rFonts w:eastAsia="Times New Roman" w:cs="Times New Roman"/>
          <w:szCs w:val="24"/>
        </w:rPr>
        <w:t xml:space="preserve"> μη κρατικά πανεπιστήμια θα υποβαθμίσουν ή θα υπονομεύσουν τα δημόσια</w:t>
      </w:r>
      <w:r>
        <w:rPr>
          <w:rFonts w:eastAsia="Times New Roman" w:cs="Times New Roman"/>
          <w:szCs w:val="24"/>
        </w:rPr>
        <w:t>. Τ</w:t>
      </w:r>
      <w:r w:rsidRPr="002A7B44">
        <w:rPr>
          <w:rFonts w:eastAsia="Times New Roman" w:cs="Times New Roman"/>
          <w:szCs w:val="24"/>
        </w:rPr>
        <w:t>ο ακριβώς αντίθετο θα συμβεί</w:t>
      </w:r>
      <w:r>
        <w:rPr>
          <w:rFonts w:eastAsia="Times New Roman" w:cs="Times New Roman"/>
          <w:szCs w:val="24"/>
        </w:rPr>
        <w:t>,</w:t>
      </w:r>
      <w:r w:rsidRPr="002A7B44">
        <w:rPr>
          <w:rFonts w:eastAsia="Times New Roman" w:cs="Times New Roman"/>
          <w:szCs w:val="24"/>
        </w:rPr>
        <w:t xml:space="preserve"> γιατί το ακριβώς αντίθετο συνέβη και στην Κύπρο</w:t>
      </w:r>
      <w:r>
        <w:rPr>
          <w:rFonts w:eastAsia="Times New Roman" w:cs="Times New Roman"/>
          <w:szCs w:val="24"/>
        </w:rPr>
        <w:t>,</w:t>
      </w:r>
      <w:r w:rsidRPr="002A7B44">
        <w:rPr>
          <w:rFonts w:eastAsia="Times New Roman" w:cs="Times New Roman"/>
          <w:szCs w:val="24"/>
        </w:rPr>
        <w:t xml:space="preserve"> αφού </w:t>
      </w:r>
      <w:r>
        <w:rPr>
          <w:rFonts w:eastAsia="Times New Roman" w:cs="Times New Roman"/>
          <w:szCs w:val="24"/>
        </w:rPr>
        <w:t xml:space="preserve">ο </w:t>
      </w:r>
      <w:r w:rsidRPr="002A7B44">
        <w:rPr>
          <w:rFonts w:eastAsia="Times New Roman" w:cs="Times New Roman"/>
          <w:szCs w:val="24"/>
        </w:rPr>
        <w:t xml:space="preserve">υγιής ανταγωνισμός και η </w:t>
      </w:r>
      <w:r>
        <w:rPr>
          <w:rFonts w:eastAsia="Times New Roman" w:cs="Times New Roman"/>
          <w:szCs w:val="24"/>
        </w:rPr>
        <w:t>ά</w:t>
      </w:r>
      <w:r w:rsidRPr="002A7B44">
        <w:rPr>
          <w:rFonts w:eastAsia="Times New Roman" w:cs="Times New Roman"/>
          <w:szCs w:val="24"/>
        </w:rPr>
        <w:t>μιλλα η οποία θα προκύψει</w:t>
      </w:r>
      <w:r>
        <w:rPr>
          <w:rFonts w:eastAsia="Times New Roman" w:cs="Times New Roman"/>
          <w:szCs w:val="24"/>
        </w:rPr>
        <w:t>,</w:t>
      </w:r>
      <w:r w:rsidRPr="002A7B44">
        <w:rPr>
          <w:rFonts w:eastAsia="Times New Roman" w:cs="Times New Roman"/>
          <w:szCs w:val="24"/>
        </w:rPr>
        <w:t xml:space="preserve"> θ</w:t>
      </w:r>
      <w:r w:rsidRPr="002A7B44">
        <w:rPr>
          <w:rFonts w:eastAsia="Times New Roman" w:cs="Times New Roman"/>
          <w:szCs w:val="24"/>
        </w:rPr>
        <w:t>α βελτιώσ</w:t>
      </w:r>
      <w:r>
        <w:rPr>
          <w:rFonts w:eastAsia="Times New Roman" w:cs="Times New Roman"/>
          <w:szCs w:val="24"/>
        </w:rPr>
        <w:t>ουν</w:t>
      </w:r>
      <w:r w:rsidRPr="002A7B44">
        <w:rPr>
          <w:rFonts w:eastAsia="Times New Roman" w:cs="Times New Roman"/>
          <w:szCs w:val="24"/>
        </w:rPr>
        <w:t xml:space="preserve"> και θα αναβαθμίσ</w:t>
      </w:r>
      <w:r>
        <w:rPr>
          <w:rFonts w:eastAsia="Times New Roman" w:cs="Times New Roman"/>
          <w:szCs w:val="24"/>
        </w:rPr>
        <w:t>ουν</w:t>
      </w:r>
      <w:r w:rsidRPr="002A7B44">
        <w:rPr>
          <w:rFonts w:eastAsia="Times New Roman" w:cs="Times New Roman"/>
          <w:szCs w:val="24"/>
        </w:rPr>
        <w:t xml:space="preserve"> την παρεχόμενη δημόσια εκπαίδευση που θα παρέχουν τα κρατικά πανεπιστήμια</w:t>
      </w:r>
      <w:r>
        <w:rPr>
          <w:rFonts w:eastAsia="Times New Roman" w:cs="Times New Roman"/>
          <w:szCs w:val="24"/>
        </w:rPr>
        <w:t>.</w:t>
      </w:r>
    </w:p>
    <w:p w14:paraId="09856278" w14:textId="77777777" w:rsidR="00BE639A" w:rsidRDefault="00A212EC">
      <w:pPr>
        <w:spacing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w:t>
      </w:r>
      <w:r w:rsidRPr="002A7B44">
        <w:rPr>
          <w:rFonts w:eastAsia="Times New Roman" w:cs="Times New Roman"/>
          <w:szCs w:val="24"/>
        </w:rPr>
        <w:t xml:space="preserve"> ο Πρωθυπουργός</w:t>
      </w:r>
      <w:r>
        <w:rPr>
          <w:rFonts w:eastAsia="Times New Roman" w:cs="Times New Roman"/>
          <w:szCs w:val="24"/>
        </w:rPr>
        <w:t>, όταν</w:t>
      </w:r>
      <w:r w:rsidRPr="002A7B44">
        <w:rPr>
          <w:rFonts w:eastAsia="Times New Roman" w:cs="Times New Roman"/>
          <w:szCs w:val="24"/>
        </w:rPr>
        <w:t xml:space="preserve"> εξήγγειλε τη διαδικασία της </w:t>
      </w:r>
      <w:r>
        <w:rPr>
          <w:rFonts w:eastAsia="Times New Roman" w:cs="Times New Roman"/>
          <w:szCs w:val="24"/>
        </w:rPr>
        <w:t xml:space="preserve">συνταγματικής </w:t>
      </w:r>
      <w:r>
        <w:rPr>
          <w:rFonts w:eastAsia="Times New Roman" w:cs="Times New Roman"/>
          <w:szCs w:val="24"/>
        </w:rPr>
        <w:t>Αναθεώρησης, ε</w:t>
      </w:r>
      <w:r w:rsidRPr="002A7B44">
        <w:rPr>
          <w:rFonts w:eastAsia="Times New Roman" w:cs="Times New Roman"/>
          <w:szCs w:val="24"/>
        </w:rPr>
        <w:t>ίχε το θράσος να ρωτήσει τη Νέα Δημοκρατί</w:t>
      </w:r>
      <w:r w:rsidRPr="002A7B44">
        <w:rPr>
          <w:rFonts w:eastAsia="Times New Roman" w:cs="Times New Roman"/>
          <w:szCs w:val="24"/>
        </w:rPr>
        <w:t>α αν θα συναινέσει στην αναθεώρηση του άρθρου 86 και στην κατάργηση του νόμου περί ευθύνης Υπουργών</w:t>
      </w:r>
      <w:r>
        <w:rPr>
          <w:rFonts w:eastAsia="Times New Roman" w:cs="Times New Roman"/>
          <w:szCs w:val="24"/>
        </w:rPr>
        <w:t>,</w:t>
      </w:r>
      <w:r w:rsidRPr="002A7B44">
        <w:rPr>
          <w:rFonts w:eastAsia="Times New Roman" w:cs="Times New Roman"/>
          <w:szCs w:val="24"/>
        </w:rPr>
        <w:t xml:space="preserve"> </w:t>
      </w:r>
      <w:r>
        <w:rPr>
          <w:rFonts w:eastAsia="Times New Roman" w:cs="Times New Roman"/>
          <w:szCs w:val="24"/>
        </w:rPr>
        <w:t>κάνοντας</w:t>
      </w:r>
      <w:r>
        <w:rPr>
          <w:rFonts w:eastAsia="Times New Roman" w:cs="Times New Roman"/>
          <w:szCs w:val="24"/>
        </w:rPr>
        <w:t xml:space="preserve"> μ</w:t>
      </w:r>
      <w:r w:rsidRPr="002A7B44">
        <w:rPr>
          <w:rFonts w:eastAsia="Times New Roman" w:cs="Times New Roman"/>
          <w:szCs w:val="24"/>
        </w:rPr>
        <w:t xml:space="preserve">άλλον τον ανήξερο </w:t>
      </w:r>
      <w:r>
        <w:rPr>
          <w:rFonts w:eastAsia="Times New Roman" w:cs="Times New Roman"/>
          <w:szCs w:val="24"/>
        </w:rPr>
        <w:t>ο κ.</w:t>
      </w:r>
      <w:r w:rsidRPr="002A7B44">
        <w:rPr>
          <w:rFonts w:eastAsia="Times New Roman" w:cs="Times New Roman"/>
          <w:szCs w:val="24"/>
        </w:rPr>
        <w:t xml:space="preserve"> Τσίπρας ότι ήταν ο Κυριάκος Μητσοτάκης εκείνος </w:t>
      </w:r>
      <w:r w:rsidRPr="008F0891">
        <w:rPr>
          <w:rFonts w:eastAsia="Times New Roman" w:cs="Times New Roman"/>
          <w:bCs/>
          <w:shd w:val="clear" w:color="auto" w:fill="FFFFFF"/>
        </w:rPr>
        <w:t>που</w:t>
      </w:r>
      <w:r>
        <w:rPr>
          <w:rFonts w:eastAsia="Times New Roman" w:cs="Times New Roman"/>
          <w:szCs w:val="24"/>
        </w:rPr>
        <w:t xml:space="preserve"> ως νεαρός Βουλευτής </w:t>
      </w:r>
      <w:r w:rsidRPr="002A7B44">
        <w:rPr>
          <w:rFonts w:eastAsia="Times New Roman" w:cs="Times New Roman"/>
          <w:szCs w:val="24"/>
        </w:rPr>
        <w:t xml:space="preserve">είχε κάνει εκστρατεία στην προηγούμενη Αναθεώρηση </w:t>
      </w:r>
      <w:r w:rsidRPr="002A7B44">
        <w:rPr>
          <w:rFonts w:eastAsia="Times New Roman" w:cs="Times New Roman"/>
          <w:szCs w:val="24"/>
        </w:rPr>
        <w:t>να καταργηθεί το άρθρο 86</w:t>
      </w:r>
      <w:r>
        <w:rPr>
          <w:rFonts w:eastAsia="Times New Roman" w:cs="Times New Roman"/>
          <w:szCs w:val="24"/>
        </w:rPr>
        <w:t>,</w:t>
      </w:r>
      <w:r w:rsidRPr="002A7B44">
        <w:rPr>
          <w:rFonts w:eastAsia="Times New Roman" w:cs="Times New Roman"/>
          <w:szCs w:val="24"/>
        </w:rPr>
        <w:t xml:space="preserve"> βρίσκοντας δυστυχώς τότε ελάχιστους Βουλευτές </w:t>
      </w:r>
      <w:r>
        <w:rPr>
          <w:rFonts w:eastAsia="Times New Roman" w:cs="Times New Roman"/>
          <w:szCs w:val="24"/>
        </w:rPr>
        <w:t>ως συμμάχους.</w:t>
      </w:r>
    </w:p>
    <w:p w14:paraId="09856279" w14:textId="77777777" w:rsidR="00BE639A" w:rsidRDefault="00A212EC">
      <w:pPr>
        <w:spacing w:line="600" w:lineRule="auto"/>
        <w:ind w:firstLine="720"/>
        <w:jc w:val="both"/>
        <w:rPr>
          <w:rFonts w:eastAsia="Times New Roman" w:cs="Times New Roman"/>
          <w:szCs w:val="24"/>
        </w:rPr>
      </w:pPr>
      <w:r w:rsidRPr="002A7B44">
        <w:rPr>
          <w:rFonts w:eastAsia="Times New Roman" w:cs="Times New Roman"/>
          <w:szCs w:val="24"/>
        </w:rPr>
        <w:t>Ευκαιρία επίδειξης δήθεν αριστεροσύνη</w:t>
      </w:r>
      <w:r>
        <w:rPr>
          <w:rFonts w:eastAsia="Times New Roman" w:cs="Times New Roman"/>
          <w:szCs w:val="24"/>
        </w:rPr>
        <w:t>ς</w:t>
      </w:r>
      <w:r w:rsidRPr="002A7B44">
        <w:rPr>
          <w:rFonts w:eastAsia="Times New Roman" w:cs="Times New Roman"/>
          <w:szCs w:val="24"/>
        </w:rPr>
        <w:t xml:space="preserve"> στους εναπομείναντες οπαδούς σας και στο άρθρο 3 </w:t>
      </w:r>
      <w:r>
        <w:rPr>
          <w:rFonts w:eastAsia="Times New Roman" w:cs="Times New Roman"/>
          <w:szCs w:val="24"/>
        </w:rPr>
        <w:t>για τη</w:t>
      </w:r>
      <w:r w:rsidRPr="002A7B44">
        <w:rPr>
          <w:rFonts w:eastAsia="Times New Roman" w:cs="Times New Roman"/>
          <w:szCs w:val="24"/>
        </w:rPr>
        <w:t xml:space="preserve"> θρησκευτική ουδετερότητα του κράτους</w:t>
      </w:r>
      <w:r>
        <w:rPr>
          <w:rFonts w:eastAsia="Times New Roman" w:cs="Times New Roman"/>
          <w:szCs w:val="24"/>
        </w:rPr>
        <w:t xml:space="preserve">, </w:t>
      </w:r>
      <w:r w:rsidRPr="002A7B44">
        <w:rPr>
          <w:rFonts w:eastAsia="Times New Roman" w:cs="Times New Roman"/>
          <w:szCs w:val="24"/>
        </w:rPr>
        <w:t>όπως την ονομάζετ</w:t>
      </w:r>
      <w:r>
        <w:rPr>
          <w:rFonts w:eastAsia="Times New Roman" w:cs="Times New Roman"/>
          <w:szCs w:val="24"/>
        </w:rPr>
        <w:t xml:space="preserve">ε. </w:t>
      </w:r>
    </w:p>
    <w:p w14:paraId="0985627A" w14:textId="77777777" w:rsidR="00BE639A" w:rsidRDefault="00A212EC">
      <w:pPr>
        <w:spacing w:line="600" w:lineRule="auto"/>
        <w:ind w:firstLine="720"/>
        <w:jc w:val="both"/>
        <w:rPr>
          <w:rFonts w:eastAsia="Times New Roman" w:cs="Times New Roman"/>
          <w:szCs w:val="24"/>
        </w:rPr>
      </w:pPr>
      <w:r w:rsidRPr="00416E19">
        <w:rPr>
          <w:rFonts w:eastAsia="Times New Roman"/>
          <w:szCs w:val="24"/>
        </w:rPr>
        <w:t>Κυρίες και κύρι</w:t>
      </w:r>
      <w:r w:rsidRPr="00416E19">
        <w:rPr>
          <w:rFonts w:eastAsia="Times New Roman"/>
          <w:szCs w:val="24"/>
        </w:rPr>
        <w:t xml:space="preserve">οι </w:t>
      </w:r>
      <w:r>
        <w:rPr>
          <w:rFonts w:eastAsia="Times New Roman"/>
          <w:szCs w:val="24"/>
        </w:rPr>
        <w:t>τ</w:t>
      </w:r>
      <w:r w:rsidRPr="002A7B44">
        <w:rPr>
          <w:rFonts w:eastAsia="Times New Roman" w:cs="Times New Roman"/>
          <w:szCs w:val="24"/>
        </w:rPr>
        <w:t>ου ΣΥΡΙΖΑ</w:t>
      </w:r>
      <w:r>
        <w:rPr>
          <w:rFonts w:eastAsia="Times New Roman" w:cs="Times New Roman"/>
          <w:szCs w:val="24"/>
        </w:rPr>
        <w:t>,</w:t>
      </w:r>
      <w:r w:rsidRPr="002A7B44">
        <w:rPr>
          <w:rFonts w:eastAsia="Times New Roman" w:cs="Times New Roman"/>
          <w:szCs w:val="24"/>
        </w:rPr>
        <w:t xml:space="preserve"> φτάνει με το σανό επιτέλους</w:t>
      </w:r>
      <w:r>
        <w:rPr>
          <w:rFonts w:eastAsia="Times New Roman" w:cs="Times New Roman"/>
          <w:szCs w:val="24"/>
        </w:rPr>
        <w:t>. Η</w:t>
      </w:r>
      <w:r w:rsidRPr="002A7B44">
        <w:rPr>
          <w:rFonts w:eastAsia="Times New Roman" w:cs="Times New Roman"/>
          <w:szCs w:val="24"/>
        </w:rPr>
        <w:t xml:space="preserve"> επικρατούσα θρησκεία </w:t>
      </w:r>
      <w:r>
        <w:rPr>
          <w:rFonts w:eastAsia="Times New Roman" w:cs="Times New Roman"/>
          <w:szCs w:val="24"/>
        </w:rPr>
        <w:t xml:space="preserve">στην </w:t>
      </w:r>
      <w:r w:rsidRPr="002A7B44">
        <w:rPr>
          <w:rFonts w:eastAsia="Times New Roman" w:cs="Times New Roman"/>
          <w:szCs w:val="24"/>
        </w:rPr>
        <w:t xml:space="preserve">Ελλάδα είναι </w:t>
      </w:r>
      <w:r>
        <w:rPr>
          <w:rFonts w:eastAsia="Times New Roman" w:cs="Times New Roman"/>
          <w:szCs w:val="24"/>
        </w:rPr>
        <w:t xml:space="preserve">η </w:t>
      </w:r>
      <w:r w:rsidRPr="002A7B44">
        <w:rPr>
          <w:rFonts w:eastAsia="Times New Roman" w:cs="Times New Roman"/>
          <w:szCs w:val="24"/>
        </w:rPr>
        <w:t>χριστιανική</w:t>
      </w:r>
      <w:r>
        <w:rPr>
          <w:rFonts w:eastAsia="Times New Roman" w:cs="Times New Roman"/>
          <w:szCs w:val="24"/>
        </w:rPr>
        <w:t xml:space="preserve"> ορθόδοξη. Τ</w:t>
      </w:r>
      <w:r w:rsidRPr="002A7B44">
        <w:rPr>
          <w:rFonts w:eastAsia="Times New Roman" w:cs="Times New Roman"/>
          <w:szCs w:val="24"/>
        </w:rPr>
        <w:t xml:space="preserve">ο Σύνταγμα του </w:t>
      </w:r>
      <w:r>
        <w:rPr>
          <w:rFonts w:eastAsia="Times New Roman" w:cs="Times New Roman"/>
          <w:szCs w:val="24"/>
        </w:rPr>
        <w:t>19</w:t>
      </w:r>
      <w:r w:rsidRPr="002A7B44">
        <w:rPr>
          <w:rFonts w:eastAsia="Times New Roman" w:cs="Times New Roman"/>
          <w:szCs w:val="24"/>
        </w:rPr>
        <w:t xml:space="preserve">74 όμως είναι τόσο προοδευτικό που στο άρθρο 13 αναφέρεται στην </w:t>
      </w:r>
      <w:r>
        <w:rPr>
          <w:rFonts w:eastAsia="Times New Roman" w:cs="Times New Roman"/>
          <w:szCs w:val="24"/>
        </w:rPr>
        <w:t>ε</w:t>
      </w:r>
      <w:r w:rsidRPr="002A7B44">
        <w:rPr>
          <w:rFonts w:eastAsia="Times New Roman" w:cs="Times New Roman"/>
          <w:szCs w:val="24"/>
        </w:rPr>
        <w:t xml:space="preserve">λευθερία της θρησκευτικής συνείδησης που είναι </w:t>
      </w:r>
      <w:r>
        <w:rPr>
          <w:rFonts w:eastAsia="Times New Roman" w:cs="Times New Roman"/>
          <w:szCs w:val="24"/>
        </w:rPr>
        <w:t>απαραβίαστη, προσ</w:t>
      </w:r>
      <w:r>
        <w:rPr>
          <w:rFonts w:eastAsia="Times New Roman" w:cs="Times New Roman"/>
          <w:szCs w:val="24"/>
        </w:rPr>
        <w:t xml:space="preserve">θέτοντας </w:t>
      </w:r>
      <w:r w:rsidRPr="002A7B44">
        <w:rPr>
          <w:rFonts w:eastAsia="Times New Roman" w:cs="Times New Roman"/>
          <w:szCs w:val="24"/>
        </w:rPr>
        <w:t xml:space="preserve">ότι η απόλαυση των ατομικών και πολιτικών δικαιωμάτων δεν εξαρτάται από τις </w:t>
      </w:r>
      <w:r>
        <w:rPr>
          <w:rFonts w:eastAsia="Times New Roman" w:cs="Times New Roman"/>
          <w:szCs w:val="24"/>
        </w:rPr>
        <w:t>θρησκευτικές πεποιθήσεις</w:t>
      </w:r>
      <w:r w:rsidRPr="002A7B44">
        <w:rPr>
          <w:rFonts w:eastAsia="Times New Roman" w:cs="Times New Roman"/>
          <w:szCs w:val="24"/>
        </w:rPr>
        <w:t xml:space="preserve"> κανενός</w:t>
      </w:r>
      <w:r>
        <w:rPr>
          <w:rFonts w:eastAsia="Times New Roman" w:cs="Times New Roman"/>
          <w:szCs w:val="24"/>
        </w:rPr>
        <w:t>. Δ</w:t>
      </w:r>
      <w:r w:rsidRPr="002A7B44">
        <w:rPr>
          <w:rFonts w:eastAsia="Times New Roman" w:cs="Times New Roman"/>
          <w:szCs w:val="24"/>
        </w:rPr>
        <w:t>εν περιμέναμε</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τον κ.</w:t>
      </w:r>
      <w:r w:rsidRPr="002A7B44">
        <w:rPr>
          <w:rFonts w:eastAsia="Times New Roman" w:cs="Times New Roman"/>
          <w:szCs w:val="24"/>
        </w:rPr>
        <w:t xml:space="preserve"> Τσίπρα και την Κυβέρνησή σας να μας πουλήσατε προοδευτικότητα το 2019</w:t>
      </w:r>
      <w:r>
        <w:rPr>
          <w:rFonts w:eastAsia="Times New Roman" w:cs="Times New Roman"/>
          <w:szCs w:val="24"/>
        </w:rPr>
        <w:t>.</w:t>
      </w:r>
    </w:p>
    <w:p w14:paraId="0985627B" w14:textId="77777777" w:rsidR="00BE639A" w:rsidRDefault="00A212EC">
      <w:pPr>
        <w:spacing w:line="600" w:lineRule="auto"/>
        <w:ind w:firstLine="720"/>
        <w:jc w:val="both"/>
        <w:rPr>
          <w:rFonts w:eastAsia="Times New Roman"/>
          <w:bCs/>
        </w:rPr>
      </w:pPr>
      <w:r w:rsidRPr="00F8084C">
        <w:rPr>
          <w:rFonts w:eastAsia="Times New Roman"/>
          <w:bCs/>
        </w:rPr>
        <w:t>(Στο σημείο αυτό κτυπάει το κουδούν</w:t>
      </w:r>
      <w:r w:rsidRPr="00F8084C">
        <w:rPr>
          <w:rFonts w:eastAsia="Times New Roman"/>
          <w:bCs/>
        </w:rPr>
        <w:t xml:space="preserve">ι λήξεως του χρόνου ομιλίας </w:t>
      </w:r>
      <w:r>
        <w:rPr>
          <w:rFonts w:eastAsia="Times New Roman"/>
          <w:bCs/>
        </w:rPr>
        <w:t>της κυρίας Βουλευτού</w:t>
      </w:r>
      <w:r w:rsidRPr="00F8084C">
        <w:rPr>
          <w:rFonts w:eastAsia="Times New Roman"/>
          <w:bCs/>
        </w:rPr>
        <w:t>)</w:t>
      </w:r>
    </w:p>
    <w:p w14:paraId="0985627C" w14:textId="77777777" w:rsidR="00BE639A" w:rsidRDefault="00A212EC">
      <w:pPr>
        <w:spacing w:line="600" w:lineRule="auto"/>
        <w:ind w:firstLine="720"/>
        <w:jc w:val="both"/>
        <w:rPr>
          <w:rFonts w:eastAsia="Times New Roman" w:cs="Times New Roman"/>
          <w:szCs w:val="24"/>
        </w:rPr>
      </w:pPr>
      <w:r w:rsidRPr="00022913">
        <w:rPr>
          <w:rFonts w:eastAsia="Times New Roman"/>
          <w:bCs/>
          <w:shd w:val="clear" w:color="auto" w:fill="FFFFFF"/>
        </w:rPr>
        <w:t>Θα</w:t>
      </w:r>
      <w:r>
        <w:rPr>
          <w:rFonts w:eastAsia="Times New Roman" w:cs="Times New Roman"/>
          <w:szCs w:val="24"/>
        </w:rPr>
        <w:t xml:space="preserve"> </w:t>
      </w:r>
      <w:r w:rsidRPr="002A7B44">
        <w:rPr>
          <w:rFonts w:eastAsia="Times New Roman" w:cs="Times New Roman"/>
          <w:szCs w:val="24"/>
        </w:rPr>
        <w:t xml:space="preserve">χρειαστώ και εγώ την </w:t>
      </w:r>
      <w:r>
        <w:rPr>
          <w:rFonts w:eastAsia="Times New Roman" w:cs="Times New Roman"/>
          <w:szCs w:val="24"/>
        </w:rPr>
        <w:t>ανοχή</w:t>
      </w:r>
      <w:r w:rsidRPr="002A7B44">
        <w:rPr>
          <w:rFonts w:eastAsia="Times New Roman" w:cs="Times New Roman"/>
          <w:szCs w:val="24"/>
        </w:rPr>
        <w:t xml:space="preserve"> </w:t>
      </w:r>
      <w:r>
        <w:rPr>
          <w:rFonts w:eastAsia="Times New Roman" w:cs="Times New Roman"/>
          <w:szCs w:val="24"/>
        </w:rPr>
        <w:t>σας,</w:t>
      </w:r>
      <w:r w:rsidRPr="002A7B44">
        <w:rPr>
          <w:rFonts w:eastAsia="Times New Roman" w:cs="Times New Roman"/>
          <w:szCs w:val="24"/>
        </w:rPr>
        <w:t xml:space="preserve"> κύριε Πρόεδρε</w:t>
      </w:r>
      <w:r>
        <w:rPr>
          <w:rFonts w:eastAsia="Times New Roman" w:cs="Times New Roman"/>
          <w:szCs w:val="24"/>
        </w:rPr>
        <w:t>,</w:t>
      </w:r>
      <w:r w:rsidRPr="002A7B44">
        <w:rPr>
          <w:rFonts w:eastAsia="Times New Roman" w:cs="Times New Roman"/>
          <w:szCs w:val="24"/>
        </w:rPr>
        <w:t xml:space="preserve"> για </w:t>
      </w:r>
      <w:r>
        <w:rPr>
          <w:rFonts w:eastAsia="Times New Roman" w:cs="Times New Roman"/>
          <w:szCs w:val="24"/>
        </w:rPr>
        <w:t>ενάμισι λεπτό.</w:t>
      </w:r>
    </w:p>
    <w:p w14:paraId="0985627D" w14:textId="77777777" w:rsidR="00BE639A" w:rsidRDefault="00A212EC">
      <w:pPr>
        <w:spacing w:line="600" w:lineRule="auto"/>
        <w:ind w:firstLine="720"/>
        <w:jc w:val="both"/>
        <w:rPr>
          <w:rFonts w:eastAsia="Times New Roman"/>
          <w:bCs/>
        </w:rPr>
      </w:pPr>
      <w:r>
        <w:rPr>
          <w:rFonts w:eastAsia="Times New Roman" w:cs="Times New Roman"/>
          <w:szCs w:val="24"/>
        </w:rPr>
        <w:t>Κ</w:t>
      </w:r>
      <w:r w:rsidRPr="002A7B44">
        <w:rPr>
          <w:rFonts w:eastAsia="Times New Roman" w:cs="Times New Roman"/>
          <w:szCs w:val="24"/>
        </w:rPr>
        <w:t>υρίες και κύριοι συνάδελφοι</w:t>
      </w:r>
      <w:r>
        <w:rPr>
          <w:rFonts w:eastAsia="Times New Roman" w:cs="Times New Roman"/>
          <w:szCs w:val="24"/>
        </w:rPr>
        <w:t>, οι</w:t>
      </w:r>
      <w:r w:rsidRPr="002A7B44">
        <w:rPr>
          <w:rFonts w:eastAsia="Times New Roman" w:cs="Times New Roman"/>
          <w:szCs w:val="24"/>
        </w:rPr>
        <w:t xml:space="preserve"> προτάσεις αναθεώρησης που κάνει </w:t>
      </w:r>
      <w:r>
        <w:rPr>
          <w:rFonts w:eastAsia="Times New Roman" w:cs="Times New Roman"/>
          <w:szCs w:val="24"/>
        </w:rPr>
        <w:t xml:space="preserve">η </w:t>
      </w:r>
      <w:r w:rsidRPr="002A7B44">
        <w:rPr>
          <w:rFonts w:eastAsia="Times New Roman" w:cs="Times New Roman"/>
          <w:szCs w:val="24"/>
        </w:rPr>
        <w:t xml:space="preserve">Νέα Δημοκρατία με 59 </w:t>
      </w:r>
      <w:r w:rsidRPr="00EB7466">
        <w:rPr>
          <w:rFonts w:eastAsia="Times New Roman"/>
          <w:szCs w:val="24"/>
        </w:rPr>
        <w:t>άρθρ</w:t>
      </w:r>
      <w:r>
        <w:rPr>
          <w:rFonts w:eastAsia="Times New Roman"/>
          <w:szCs w:val="24"/>
        </w:rPr>
        <w:t>α</w:t>
      </w:r>
      <w:r>
        <w:rPr>
          <w:rFonts w:eastAsia="Times New Roman" w:cs="Times New Roman"/>
          <w:szCs w:val="24"/>
        </w:rPr>
        <w:t xml:space="preserve"> προβλέπουν</w:t>
      </w:r>
      <w:r w:rsidRPr="002A7B44">
        <w:rPr>
          <w:rFonts w:eastAsia="Times New Roman" w:cs="Times New Roman"/>
          <w:szCs w:val="24"/>
        </w:rPr>
        <w:t xml:space="preserve"> σταθερό εκλογικό κύκλο</w:t>
      </w:r>
      <w:r>
        <w:rPr>
          <w:rFonts w:eastAsia="Times New Roman" w:cs="Times New Roman"/>
          <w:szCs w:val="24"/>
        </w:rPr>
        <w:t xml:space="preserve">, δραστική μείωση προνομίων του </w:t>
      </w:r>
      <w:r w:rsidRPr="00471050">
        <w:rPr>
          <w:rFonts w:eastAsia="Times New Roman" w:cs="Times New Roman"/>
          <w:szCs w:val="24"/>
        </w:rPr>
        <w:t>πολιτικ</w:t>
      </w:r>
      <w:r>
        <w:rPr>
          <w:rFonts w:eastAsia="Times New Roman" w:cs="Times New Roman"/>
          <w:szCs w:val="24"/>
        </w:rPr>
        <w:t xml:space="preserve">ού προσωπικού, προστασία επενδύσεων, θεσμική θωράκιση των φαινομένων της κλιματικής αλλαγής </w:t>
      </w:r>
      <w:r w:rsidRPr="008F0891">
        <w:rPr>
          <w:rFonts w:eastAsia="Times New Roman" w:cs="Times New Roman"/>
          <w:bCs/>
          <w:shd w:val="clear" w:color="auto" w:fill="FFFFFF"/>
        </w:rPr>
        <w:t>που</w:t>
      </w:r>
      <w:r>
        <w:rPr>
          <w:rFonts w:eastAsia="Times New Roman" w:cs="Times New Roman"/>
          <w:szCs w:val="24"/>
        </w:rPr>
        <w:t xml:space="preserve"> πλήττουν πρωτίστως τον αγροτοκτηνοτροφικό </w:t>
      </w:r>
      <w:r>
        <w:rPr>
          <w:rFonts w:eastAsia="Times New Roman"/>
          <w:bCs/>
        </w:rPr>
        <w:t xml:space="preserve">κόσμο της χώρας </w:t>
      </w:r>
      <w:r w:rsidRPr="00A21DA1">
        <w:rPr>
          <w:rFonts w:eastAsia="Times New Roman"/>
          <w:bCs/>
        </w:rPr>
        <w:t>και</w:t>
      </w:r>
      <w:r>
        <w:rPr>
          <w:rFonts w:eastAsia="Times New Roman"/>
          <w:bCs/>
        </w:rPr>
        <w:t xml:space="preserve"> οι αρμόδιοι Υπουργοί σφυρίζουν αδιάφορα. </w:t>
      </w:r>
    </w:p>
    <w:p w14:paraId="0985627E" w14:textId="77777777" w:rsidR="00BE639A" w:rsidRDefault="00A212EC">
      <w:pPr>
        <w:spacing w:line="600" w:lineRule="auto"/>
        <w:ind w:firstLine="720"/>
        <w:jc w:val="both"/>
        <w:rPr>
          <w:rFonts w:eastAsia="Times New Roman" w:cs="Times New Roman"/>
          <w:szCs w:val="24"/>
        </w:rPr>
      </w:pPr>
      <w:r>
        <w:rPr>
          <w:rFonts w:eastAsia="Times New Roman"/>
          <w:bCs/>
        </w:rPr>
        <w:t>Ως προς το ά</w:t>
      </w:r>
      <w:r w:rsidRPr="00A21DA1">
        <w:rPr>
          <w:rFonts w:eastAsia="Times New Roman"/>
          <w:bCs/>
        </w:rPr>
        <w:t>ρθρο</w:t>
      </w:r>
      <w:r>
        <w:rPr>
          <w:rFonts w:eastAsia="Times New Roman"/>
          <w:bCs/>
        </w:rPr>
        <w:t xml:space="preserve"> </w:t>
      </w:r>
      <w:r>
        <w:rPr>
          <w:rFonts w:eastAsia="Times New Roman"/>
          <w:bCs/>
        </w:rPr>
        <w:t xml:space="preserve">24 για τα δάση </w:t>
      </w:r>
      <w:r w:rsidRPr="00A21DA1">
        <w:rPr>
          <w:rFonts w:eastAsia="Times New Roman"/>
          <w:bCs/>
        </w:rPr>
        <w:t>και</w:t>
      </w:r>
      <w:r>
        <w:rPr>
          <w:rFonts w:eastAsia="Times New Roman"/>
          <w:bCs/>
        </w:rPr>
        <w:t xml:space="preserve"> την κατοχύρωση </w:t>
      </w:r>
      <w:r w:rsidRPr="002A7B44">
        <w:rPr>
          <w:rFonts w:eastAsia="Times New Roman" w:cs="Times New Roman"/>
          <w:szCs w:val="24"/>
        </w:rPr>
        <w:t>της περιουσίας</w:t>
      </w:r>
      <w:r>
        <w:rPr>
          <w:rFonts w:eastAsia="Times New Roman" w:cs="Times New Roman"/>
          <w:szCs w:val="24"/>
        </w:rPr>
        <w:t>, ν</w:t>
      </w:r>
      <w:r w:rsidRPr="002A7B44">
        <w:rPr>
          <w:rFonts w:eastAsia="Times New Roman" w:cs="Times New Roman"/>
          <w:szCs w:val="24"/>
        </w:rPr>
        <w:t>α μην αναφερθώ στο φιάσκο με τους δασικούς χάρτες</w:t>
      </w:r>
      <w:r>
        <w:rPr>
          <w:rFonts w:eastAsia="Times New Roman" w:cs="Times New Roman"/>
          <w:szCs w:val="24"/>
        </w:rPr>
        <w:t>. Δ</w:t>
      </w:r>
      <w:r w:rsidRPr="00A8202F">
        <w:rPr>
          <w:rFonts w:eastAsia="Times New Roman"/>
          <w:bCs/>
          <w:shd w:val="clear" w:color="auto" w:fill="FFFFFF"/>
        </w:rPr>
        <w:t>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παρών </w:t>
      </w:r>
      <w:r w:rsidRPr="00F331DF">
        <w:rPr>
          <w:rFonts w:eastAsia="Times New Roman"/>
          <w:bCs/>
        </w:rPr>
        <w:t>και</w:t>
      </w:r>
      <w:r>
        <w:rPr>
          <w:rFonts w:eastAsia="Times New Roman" w:cs="Times New Roman"/>
          <w:szCs w:val="24"/>
        </w:rPr>
        <w:t xml:space="preserve"> ο κ. Φάμελλος. </w:t>
      </w:r>
    </w:p>
    <w:p w14:paraId="0985627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Οι προτάσεις μας προβλέπουν επίσης ε</w:t>
      </w:r>
      <w:r w:rsidRPr="002A7B44">
        <w:rPr>
          <w:rFonts w:eastAsia="Times New Roman" w:cs="Times New Roman"/>
          <w:szCs w:val="24"/>
        </w:rPr>
        <w:t>λάχιστο εγγυημένο εισόδημα</w:t>
      </w:r>
      <w:r>
        <w:rPr>
          <w:rFonts w:eastAsia="Times New Roman" w:cs="Times New Roman"/>
          <w:szCs w:val="24"/>
        </w:rPr>
        <w:t>, ενθάρρυνση</w:t>
      </w:r>
      <w:r w:rsidRPr="002A7B44">
        <w:rPr>
          <w:rFonts w:eastAsia="Times New Roman" w:cs="Times New Roman"/>
          <w:szCs w:val="24"/>
        </w:rPr>
        <w:t xml:space="preserve"> αξιοκρατίας</w:t>
      </w:r>
      <w:r>
        <w:rPr>
          <w:rFonts w:eastAsia="Times New Roman" w:cs="Times New Roman"/>
          <w:szCs w:val="24"/>
        </w:rPr>
        <w:t>,</w:t>
      </w:r>
      <w:r w:rsidRPr="002A7B44">
        <w:rPr>
          <w:rFonts w:eastAsia="Times New Roman" w:cs="Times New Roman"/>
          <w:szCs w:val="24"/>
        </w:rPr>
        <w:t xml:space="preserve"> αριστείας και αξιολόγηση</w:t>
      </w:r>
      <w:r>
        <w:rPr>
          <w:rFonts w:eastAsia="Times New Roman" w:cs="Times New Roman"/>
          <w:szCs w:val="24"/>
        </w:rPr>
        <w:t>ς</w:t>
      </w:r>
      <w:r w:rsidRPr="002A7B44">
        <w:rPr>
          <w:rFonts w:eastAsia="Times New Roman" w:cs="Times New Roman"/>
          <w:szCs w:val="24"/>
        </w:rPr>
        <w:t xml:space="preserve"> σε ό</w:t>
      </w:r>
      <w:r w:rsidRPr="002A7B44">
        <w:rPr>
          <w:rFonts w:eastAsia="Times New Roman" w:cs="Times New Roman"/>
          <w:szCs w:val="24"/>
        </w:rPr>
        <w:t>λο το φάσμα του δημοσίου</w:t>
      </w:r>
      <w:r>
        <w:rPr>
          <w:rFonts w:eastAsia="Times New Roman" w:cs="Times New Roman"/>
          <w:szCs w:val="24"/>
        </w:rPr>
        <w:t>,</w:t>
      </w:r>
      <w:r w:rsidRPr="002A7B44">
        <w:rPr>
          <w:rFonts w:eastAsia="Times New Roman" w:cs="Times New Roman"/>
          <w:szCs w:val="24"/>
        </w:rPr>
        <w:t xml:space="preserve"> έννοιες </w:t>
      </w:r>
      <w:r>
        <w:rPr>
          <w:rFonts w:eastAsia="Times New Roman" w:cs="Times New Roman"/>
          <w:szCs w:val="24"/>
        </w:rPr>
        <w:t>σ</w:t>
      </w:r>
      <w:r w:rsidRPr="002A7B44">
        <w:rPr>
          <w:rFonts w:eastAsia="Times New Roman" w:cs="Times New Roman"/>
          <w:szCs w:val="24"/>
        </w:rPr>
        <w:t>τις οποίες βεβαίως έχετε απόλυτη αλλεργία</w:t>
      </w:r>
      <w:r>
        <w:rPr>
          <w:rFonts w:eastAsia="Times New Roman" w:cs="Times New Roman"/>
          <w:szCs w:val="24"/>
        </w:rPr>
        <w:t xml:space="preserve">. </w:t>
      </w:r>
      <w:r w:rsidRPr="002A7B44">
        <w:rPr>
          <w:rFonts w:eastAsia="Times New Roman" w:cs="Times New Roman"/>
          <w:szCs w:val="24"/>
        </w:rPr>
        <w:t>Δυστυχώς</w:t>
      </w:r>
      <w:r>
        <w:rPr>
          <w:rFonts w:eastAsia="Times New Roman" w:cs="Times New Roman"/>
          <w:szCs w:val="24"/>
        </w:rPr>
        <w:t>,</w:t>
      </w:r>
      <w:r w:rsidRPr="002A7B44">
        <w:rPr>
          <w:rFonts w:eastAsia="Times New Roman" w:cs="Times New Roman"/>
          <w:szCs w:val="24"/>
        </w:rPr>
        <w:t xml:space="preserve"> η Κυβέρνηση αρνήθηκε το</w:t>
      </w:r>
      <w:r>
        <w:rPr>
          <w:rFonts w:eastAsia="Times New Roman" w:cs="Times New Roman"/>
          <w:szCs w:val="24"/>
        </w:rPr>
        <w:t>ν</w:t>
      </w:r>
      <w:r w:rsidRPr="002A7B44">
        <w:rPr>
          <w:rFonts w:eastAsia="Times New Roman" w:cs="Times New Roman"/>
          <w:szCs w:val="24"/>
        </w:rPr>
        <w:t xml:space="preserve"> συναινετικό χαρακτήρα που έτσι κι αλλιώς έχει πάντα η Αναθεώρηση και στήριξε ελά</w:t>
      </w:r>
      <w:r>
        <w:rPr>
          <w:rFonts w:eastAsia="Times New Roman" w:cs="Times New Roman"/>
          <w:szCs w:val="24"/>
        </w:rPr>
        <w:t xml:space="preserve">χιστες. </w:t>
      </w:r>
    </w:p>
    <w:p w14:paraId="09856280"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Θ</w:t>
      </w:r>
      <w:r w:rsidRPr="002A7B44">
        <w:rPr>
          <w:rFonts w:eastAsia="Times New Roman" w:cs="Times New Roman"/>
          <w:szCs w:val="24"/>
        </w:rPr>
        <w:t>α κλείσω με ένα θέμα που έ</w:t>
      </w:r>
      <w:r>
        <w:rPr>
          <w:rFonts w:eastAsia="Times New Roman" w:cs="Times New Roman"/>
          <w:szCs w:val="24"/>
        </w:rPr>
        <w:t>θιξα</w:t>
      </w:r>
      <w:r w:rsidRPr="002A7B44">
        <w:rPr>
          <w:rFonts w:eastAsia="Times New Roman" w:cs="Times New Roman"/>
          <w:szCs w:val="24"/>
        </w:rPr>
        <w:t xml:space="preserve"> ακροθιγώς </w:t>
      </w:r>
      <w:r>
        <w:rPr>
          <w:rFonts w:eastAsia="Times New Roman" w:cs="Times New Roman"/>
          <w:szCs w:val="24"/>
        </w:rPr>
        <w:t>σ</w:t>
      </w:r>
      <w:r w:rsidRPr="002A7B44">
        <w:rPr>
          <w:rFonts w:eastAsia="Times New Roman" w:cs="Times New Roman"/>
          <w:szCs w:val="24"/>
        </w:rPr>
        <w:t>την αρχή</w:t>
      </w:r>
      <w:r>
        <w:rPr>
          <w:rFonts w:eastAsia="Times New Roman" w:cs="Times New Roman"/>
          <w:szCs w:val="24"/>
        </w:rPr>
        <w:t>. Ό</w:t>
      </w:r>
      <w:r w:rsidRPr="002A7B44">
        <w:rPr>
          <w:rFonts w:eastAsia="Times New Roman" w:cs="Times New Roman"/>
          <w:szCs w:val="24"/>
        </w:rPr>
        <w:t>χι μόνο δεν ενδιαφέρεστε ουσιαστικά για την Αναθεώρηση</w:t>
      </w:r>
      <w:r>
        <w:rPr>
          <w:rFonts w:eastAsia="Times New Roman" w:cs="Times New Roman"/>
          <w:szCs w:val="24"/>
        </w:rPr>
        <w:t>, α</w:t>
      </w:r>
      <w:r w:rsidRPr="002A7B44">
        <w:rPr>
          <w:rFonts w:eastAsia="Times New Roman" w:cs="Times New Roman"/>
          <w:szCs w:val="24"/>
        </w:rPr>
        <w:t xml:space="preserve">λλά και </w:t>
      </w:r>
      <w:r>
        <w:rPr>
          <w:rFonts w:eastAsia="Times New Roman" w:cs="Times New Roman"/>
          <w:szCs w:val="24"/>
        </w:rPr>
        <w:t>ποδο</w:t>
      </w:r>
      <w:r w:rsidRPr="002A7B44">
        <w:rPr>
          <w:rFonts w:eastAsia="Times New Roman" w:cs="Times New Roman"/>
          <w:szCs w:val="24"/>
        </w:rPr>
        <w:t>πατάτε τη βούληση του λαού</w:t>
      </w:r>
      <w:r>
        <w:rPr>
          <w:rFonts w:eastAsia="Times New Roman" w:cs="Times New Roman"/>
          <w:szCs w:val="24"/>
        </w:rPr>
        <w:t>. Τ</w:t>
      </w:r>
      <w:r w:rsidRPr="002A7B44">
        <w:rPr>
          <w:rFonts w:eastAsia="Times New Roman" w:cs="Times New Roman"/>
          <w:szCs w:val="24"/>
        </w:rPr>
        <w:t xml:space="preserve">ο επιχείρημα ότι οι αποφάσεις της παρούσας Βουλής είναι δήθεν δεσμευτικές και για την επόμενη Βουλή αποκαλύπτει με τον πιο κυνικό τρόπο ότι δεν σας </w:t>
      </w:r>
      <w:r>
        <w:rPr>
          <w:rFonts w:eastAsia="Times New Roman" w:cs="Times New Roman"/>
          <w:szCs w:val="24"/>
        </w:rPr>
        <w:t>ενδιαφέρει</w:t>
      </w:r>
      <w:r>
        <w:rPr>
          <w:rFonts w:eastAsia="Times New Roman" w:cs="Times New Roman"/>
          <w:szCs w:val="24"/>
        </w:rPr>
        <w:t xml:space="preserve"> τι θα ψηφίσει ο λαός, </w:t>
      </w:r>
      <w:r w:rsidRPr="002A7B44">
        <w:rPr>
          <w:rFonts w:eastAsia="Times New Roman" w:cs="Times New Roman"/>
          <w:szCs w:val="24"/>
        </w:rPr>
        <w:t xml:space="preserve">δεν σας ενδιαφέρει πώς θα συγκροτηθεί </w:t>
      </w:r>
      <w:r>
        <w:rPr>
          <w:rFonts w:eastAsia="Times New Roman" w:cs="Times New Roman"/>
          <w:szCs w:val="24"/>
        </w:rPr>
        <w:t xml:space="preserve">η </w:t>
      </w:r>
      <w:r w:rsidRPr="002A7B44">
        <w:rPr>
          <w:rFonts w:eastAsia="Times New Roman" w:cs="Times New Roman"/>
          <w:szCs w:val="24"/>
        </w:rPr>
        <w:t>επόμενη Βουλή</w:t>
      </w:r>
      <w:r>
        <w:rPr>
          <w:rFonts w:eastAsia="Times New Roman" w:cs="Times New Roman"/>
          <w:szCs w:val="24"/>
        </w:rPr>
        <w:t>.</w:t>
      </w:r>
      <w:r w:rsidRPr="002A7B44">
        <w:rPr>
          <w:rFonts w:eastAsia="Times New Roman" w:cs="Times New Roman"/>
          <w:szCs w:val="24"/>
        </w:rPr>
        <w:t xml:space="preserve"> </w:t>
      </w:r>
    </w:p>
    <w:p w14:paraId="09856281" w14:textId="77777777" w:rsidR="00BE639A" w:rsidRDefault="00A212EC">
      <w:pPr>
        <w:spacing w:line="600" w:lineRule="auto"/>
        <w:ind w:firstLine="720"/>
        <w:jc w:val="both"/>
        <w:rPr>
          <w:rFonts w:eastAsia="Times New Roman" w:cs="Times New Roman"/>
          <w:szCs w:val="24"/>
        </w:rPr>
      </w:pPr>
      <w:r w:rsidRPr="002A7B44">
        <w:rPr>
          <w:rFonts w:eastAsia="Times New Roman" w:cs="Times New Roman"/>
          <w:szCs w:val="24"/>
        </w:rPr>
        <w:t>Το μόνο που σας ενδιαφέρει είναι να καθορίσετε</w:t>
      </w:r>
      <w:r>
        <w:rPr>
          <w:rFonts w:eastAsia="Times New Roman" w:cs="Times New Roman"/>
          <w:szCs w:val="24"/>
        </w:rPr>
        <w:t>,</w:t>
      </w:r>
      <w:r w:rsidRPr="002A7B44">
        <w:rPr>
          <w:rFonts w:eastAsia="Times New Roman" w:cs="Times New Roman"/>
          <w:szCs w:val="24"/>
        </w:rPr>
        <w:t xml:space="preserve"> να επιβάλετε </w:t>
      </w:r>
      <w:r>
        <w:rPr>
          <w:rFonts w:eastAsia="Times New Roman" w:cs="Times New Roman"/>
          <w:szCs w:val="24"/>
        </w:rPr>
        <w:t>ε</w:t>
      </w:r>
      <w:r w:rsidRPr="002A7B44">
        <w:rPr>
          <w:rFonts w:eastAsia="Times New Roman" w:cs="Times New Roman"/>
          <w:szCs w:val="24"/>
        </w:rPr>
        <w:t xml:space="preserve">σείς </w:t>
      </w:r>
      <w:r>
        <w:rPr>
          <w:rFonts w:eastAsia="Times New Roman" w:cs="Times New Roman"/>
          <w:szCs w:val="24"/>
        </w:rPr>
        <w:t>α</w:t>
      </w:r>
      <w:r w:rsidRPr="002A7B44">
        <w:rPr>
          <w:rFonts w:eastAsia="Times New Roman" w:cs="Times New Roman"/>
          <w:szCs w:val="24"/>
        </w:rPr>
        <w:t>πό τώρα τη δική σας άποψη</w:t>
      </w:r>
      <w:r>
        <w:rPr>
          <w:rFonts w:eastAsia="Times New Roman" w:cs="Times New Roman"/>
          <w:szCs w:val="24"/>
        </w:rPr>
        <w:t>,</w:t>
      </w:r>
      <w:r w:rsidRPr="002A7B44">
        <w:rPr>
          <w:rFonts w:eastAsia="Times New Roman" w:cs="Times New Roman"/>
          <w:szCs w:val="24"/>
        </w:rPr>
        <w:t xml:space="preserve"> το δικό σας περιεχόμενο</w:t>
      </w:r>
      <w:r>
        <w:rPr>
          <w:rFonts w:eastAsia="Times New Roman" w:cs="Times New Roman"/>
          <w:szCs w:val="24"/>
        </w:rPr>
        <w:t>,</w:t>
      </w:r>
      <w:r w:rsidRPr="002A7B44">
        <w:rPr>
          <w:rFonts w:eastAsia="Times New Roman" w:cs="Times New Roman"/>
          <w:szCs w:val="24"/>
        </w:rPr>
        <w:t xml:space="preserve"> </w:t>
      </w:r>
      <w:r>
        <w:rPr>
          <w:rFonts w:eastAsia="Times New Roman" w:cs="Times New Roman"/>
          <w:szCs w:val="24"/>
        </w:rPr>
        <w:t xml:space="preserve">στα </w:t>
      </w:r>
      <w:r w:rsidRPr="00EB7466">
        <w:rPr>
          <w:rFonts w:eastAsia="Times New Roman"/>
          <w:szCs w:val="24"/>
        </w:rPr>
        <w:t>άρθρ</w:t>
      </w:r>
      <w:r>
        <w:rPr>
          <w:rFonts w:eastAsia="Times New Roman"/>
          <w:szCs w:val="24"/>
        </w:rPr>
        <w:t>α</w:t>
      </w:r>
      <w:r w:rsidRPr="002A7B44">
        <w:rPr>
          <w:rFonts w:eastAsia="Times New Roman" w:cs="Times New Roman"/>
          <w:szCs w:val="24"/>
        </w:rPr>
        <w:t xml:space="preserve"> που θα αναθεωρήσει </w:t>
      </w:r>
      <w:r>
        <w:rPr>
          <w:rFonts w:eastAsia="Times New Roman" w:cs="Times New Roman"/>
          <w:szCs w:val="24"/>
        </w:rPr>
        <w:t xml:space="preserve">η </w:t>
      </w:r>
      <w:r w:rsidRPr="002A7B44">
        <w:rPr>
          <w:rFonts w:eastAsia="Times New Roman" w:cs="Times New Roman"/>
          <w:szCs w:val="24"/>
        </w:rPr>
        <w:t>επόμενη Βουλή</w:t>
      </w:r>
      <w:r>
        <w:rPr>
          <w:rFonts w:eastAsia="Times New Roman" w:cs="Times New Roman"/>
          <w:szCs w:val="24"/>
        </w:rPr>
        <w:t>. Εξόχως</w:t>
      </w:r>
      <w:r w:rsidRPr="002A7B44">
        <w:rPr>
          <w:rFonts w:eastAsia="Times New Roman" w:cs="Times New Roman"/>
          <w:szCs w:val="24"/>
        </w:rPr>
        <w:t xml:space="preserve"> αυτα</w:t>
      </w:r>
      <w:r w:rsidRPr="002A7B44">
        <w:rPr>
          <w:rFonts w:eastAsia="Times New Roman" w:cs="Times New Roman"/>
          <w:szCs w:val="24"/>
        </w:rPr>
        <w:t>ρχική και εξαιρετικά επικίνδυνη άποψη</w:t>
      </w:r>
      <w:r>
        <w:rPr>
          <w:rFonts w:eastAsia="Times New Roman" w:cs="Times New Roman"/>
          <w:szCs w:val="24"/>
        </w:rPr>
        <w:t xml:space="preserve">. </w:t>
      </w:r>
    </w:p>
    <w:p w14:paraId="09856282" w14:textId="77777777" w:rsidR="00BE639A" w:rsidRDefault="00A212EC">
      <w:pPr>
        <w:spacing w:line="600" w:lineRule="auto"/>
        <w:ind w:firstLine="720"/>
        <w:jc w:val="both"/>
        <w:rPr>
          <w:rFonts w:eastAsia="Times New Roman" w:cs="Times New Roman"/>
          <w:szCs w:val="24"/>
        </w:rPr>
      </w:pPr>
      <w:r w:rsidRPr="00316596">
        <w:rPr>
          <w:rFonts w:eastAsia="Times New Roman"/>
          <w:b/>
          <w:bCs/>
        </w:rPr>
        <w:t>ΠΡΟΕΔΡΕΥΩΝ (Αναστάσιος Κουράκης):</w:t>
      </w:r>
      <w:r>
        <w:rPr>
          <w:rFonts w:eastAsia="Times New Roman"/>
          <w:b/>
          <w:bCs/>
        </w:rPr>
        <w:t xml:space="preserve"> </w:t>
      </w:r>
      <w:r>
        <w:rPr>
          <w:rFonts w:eastAsia="Times New Roman" w:cs="Times New Roman"/>
          <w:szCs w:val="24"/>
        </w:rPr>
        <w:t xml:space="preserve">Ολοκληρώστε τη σκέψη σας, σας </w:t>
      </w:r>
      <w:r w:rsidRPr="006A04B1">
        <w:rPr>
          <w:rFonts w:eastAsia="Times New Roman" w:cs="Times New Roman"/>
          <w:szCs w:val="24"/>
        </w:rPr>
        <w:t>παρακαλώ</w:t>
      </w:r>
      <w:r>
        <w:rPr>
          <w:rFonts w:eastAsia="Times New Roman" w:cs="Times New Roman"/>
          <w:szCs w:val="24"/>
        </w:rPr>
        <w:t>.</w:t>
      </w:r>
    </w:p>
    <w:p w14:paraId="09856283" w14:textId="77777777" w:rsidR="00BE639A" w:rsidRDefault="00A212EC">
      <w:pPr>
        <w:spacing w:line="600" w:lineRule="auto"/>
        <w:ind w:firstLine="720"/>
        <w:jc w:val="both"/>
        <w:rPr>
          <w:rFonts w:eastAsia="Times New Roman" w:cs="Times New Roman"/>
          <w:szCs w:val="24"/>
        </w:rPr>
      </w:pPr>
      <w:r w:rsidRPr="00A21DA1">
        <w:rPr>
          <w:rFonts w:eastAsia="Times New Roman" w:cs="Times New Roman"/>
          <w:b/>
          <w:szCs w:val="24"/>
        </w:rPr>
        <w:t>ΦΩΤΕΙΝΗ ΑΡΑΜΠΑΤΖΗ:</w:t>
      </w:r>
      <w:r>
        <w:rPr>
          <w:rFonts w:eastAsia="Times New Roman" w:cs="Times New Roman"/>
          <w:szCs w:val="24"/>
        </w:rPr>
        <w:t xml:space="preserve"> Και </w:t>
      </w:r>
      <w:r w:rsidRPr="00F7444C">
        <w:rPr>
          <w:rFonts w:eastAsia="Times New Roman"/>
          <w:bCs/>
          <w:shd w:val="clear" w:color="auto" w:fill="FFFFFF"/>
        </w:rPr>
        <w:t>δυστυχώς</w:t>
      </w:r>
      <w:r>
        <w:rPr>
          <w:rFonts w:eastAsia="Times New Roman" w:cs="Times New Roman"/>
          <w:szCs w:val="24"/>
        </w:rPr>
        <w:t xml:space="preserve"> για εσάς, τη θέση της </w:t>
      </w:r>
      <w:r w:rsidRPr="002A7B44">
        <w:rPr>
          <w:rFonts w:eastAsia="Times New Roman" w:cs="Times New Roman"/>
          <w:szCs w:val="24"/>
        </w:rPr>
        <w:t>Νέας Δημοκρατίας που είναι και η κρατούσα ήρθε να δικαιώσει χθες το βράδυ ένας πρώην Υπο</w:t>
      </w:r>
      <w:r w:rsidRPr="002A7B44">
        <w:rPr>
          <w:rFonts w:eastAsia="Times New Roman" w:cs="Times New Roman"/>
          <w:szCs w:val="24"/>
        </w:rPr>
        <w:t>υργό</w:t>
      </w:r>
      <w:r>
        <w:rPr>
          <w:rFonts w:eastAsia="Times New Roman" w:cs="Times New Roman"/>
          <w:szCs w:val="24"/>
        </w:rPr>
        <w:t>ς</w:t>
      </w:r>
      <w:r w:rsidRPr="002A7B44">
        <w:rPr>
          <w:rFonts w:eastAsia="Times New Roman" w:cs="Times New Roman"/>
          <w:szCs w:val="24"/>
        </w:rPr>
        <w:t xml:space="preserve"> σας και </w:t>
      </w:r>
      <w:r>
        <w:rPr>
          <w:rFonts w:eastAsia="Times New Roman"/>
          <w:bCs/>
          <w:shd w:val="clear" w:color="auto" w:fill="FFFFFF"/>
        </w:rPr>
        <w:t>δη</w:t>
      </w:r>
      <w:r>
        <w:rPr>
          <w:rFonts w:eastAsia="Times New Roman" w:cs="Times New Roman"/>
          <w:szCs w:val="24"/>
        </w:rPr>
        <w:t xml:space="preserve"> ο</w:t>
      </w:r>
      <w:r w:rsidRPr="002A7B44">
        <w:rPr>
          <w:rFonts w:eastAsia="Times New Roman" w:cs="Times New Roman"/>
          <w:szCs w:val="24"/>
        </w:rPr>
        <w:t xml:space="preserve"> πρώην Υπουργός Δικαιοσύνης</w:t>
      </w:r>
      <w:r>
        <w:rPr>
          <w:rFonts w:eastAsia="Times New Roman" w:cs="Times New Roman"/>
          <w:szCs w:val="24"/>
        </w:rPr>
        <w:t>. Τι</w:t>
      </w:r>
      <w:r w:rsidRPr="002A7B44">
        <w:rPr>
          <w:rFonts w:eastAsia="Times New Roman" w:cs="Times New Roman"/>
          <w:szCs w:val="24"/>
        </w:rPr>
        <w:t xml:space="preserve"> είπε ο κ</w:t>
      </w:r>
      <w:r>
        <w:rPr>
          <w:rFonts w:eastAsia="Times New Roman" w:cs="Times New Roman"/>
          <w:szCs w:val="24"/>
        </w:rPr>
        <w:t>.</w:t>
      </w:r>
      <w:r w:rsidRPr="002A7B44">
        <w:rPr>
          <w:rFonts w:eastAsia="Times New Roman" w:cs="Times New Roman"/>
          <w:szCs w:val="24"/>
        </w:rPr>
        <w:t xml:space="preserve"> Κοντονής από το Βήμα της Βουλής</w:t>
      </w:r>
      <w:r>
        <w:rPr>
          <w:rFonts w:eastAsia="Times New Roman" w:cs="Times New Roman"/>
          <w:szCs w:val="24"/>
        </w:rPr>
        <w:t>; Ό</w:t>
      </w:r>
      <w:r w:rsidRPr="002A7B44">
        <w:rPr>
          <w:rFonts w:eastAsia="Times New Roman" w:cs="Times New Roman"/>
          <w:szCs w:val="24"/>
        </w:rPr>
        <w:t>τι υπάρχει ο ενδιάμεσος κρίκος μεταξύ αυτής και της επόμενης Βουλής που είναι το εκλογικό σώμα</w:t>
      </w:r>
      <w:r>
        <w:rPr>
          <w:rFonts w:eastAsia="Times New Roman" w:cs="Times New Roman"/>
          <w:szCs w:val="24"/>
        </w:rPr>
        <w:t>. Ε</w:t>
      </w:r>
      <w:r w:rsidRPr="002A7B44">
        <w:rPr>
          <w:rFonts w:eastAsia="Times New Roman" w:cs="Times New Roman"/>
          <w:szCs w:val="24"/>
        </w:rPr>
        <w:t>ίναι ο λαός που κρίνει</w:t>
      </w:r>
      <w:r>
        <w:rPr>
          <w:rFonts w:eastAsia="Times New Roman" w:cs="Times New Roman"/>
          <w:szCs w:val="24"/>
        </w:rPr>
        <w:t>. Ο</w:t>
      </w:r>
      <w:r w:rsidRPr="002A7B44">
        <w:rPr>
          <w:rFonts w:eastAsia="Times New Roman" w:cs="Times New Roman"/>
          <w:szCs w:val="24"/>
        </w:rPr>
        <w:t xml:space="preserve"> λαός θα κρίνει και θα αποφασίσει για την Αναθεώρηση του Συντάγματος</w:t>
      </w:r>
      <w:r>
        <w:rPr>
          <w:rFonts w:eastAsia="Times New Roman" w:cs="Times New Roman"/>
          <w:szCs w:val="24"/>
        </w:rPr>
        <w:t xml:space="preserve">. </w:t>
      </w:r>
    </w:p>
    <w:p w14:paraId="09856284" w14:textId="77777777" w:rsidR="00BE639A" w:rsidRDefault="00A212EC">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w:t>
      </w:r>
      <w:r w:rsidRPr="002A7B44">
        <w:rPr>
          <w:rFonts w:eastAsia="Times New Roman" w:cs="Times New Roman"/>
          <w:szCs w:val="24"/>
        </w:rPr>
        <w:t>κάνατε πως δεν ακούσατε</w:t>
      </w:r>
      <w:r>
        <w:rPr>
          <w:rFonts w:eastAsia="Times New Roman" w:cs="Times New Roman"/>
          <w:szCs w:val="24"/>
        </w:rPr>
        <w:t>, κυρίες και κύριοι του</w:t>
      </w:r>
      <w:r w:rsidRPr="002A7B44">
        <w:rPr>
          <w:rFonts w:eastAsia="Times New Roman" w:cs="Times New Roman"/>
          <w:szCs w:val="24"/>
        </w:rPr>
        <w:t xml:space="preserve"> ΣΥΡΙΖΑ</w:t>
      </w:r>
      <w:r>
        <w:rPr>
          <w:rFonts w:eastAsia="Times New Roman" w:cs="Times New Roman"/>
          <w:szCs w:val="24"/>
        </w:rPr>
        <w:t>, γ</w:t>
      </w:r>
      <w:r w:rsidRPr="002A7B44">
        <w:rPr>
          <w:rFonts w:eastAsia="Times New Roman" w:cs="Times New Roman"/>
          <w:szCs w:val="24"/>
        </w:rPr>
        <w:t xml:space="preserve">ιατί είστε ήδη </w:t>
      </w:r>
      <w:r>
        <w:rPr>
          <w:rFonts w:eastAsia="Times New Roman" w:cs="Times New Roman"/>
          <w:szCs w:val="24"/>
        </w:rPr>
        <w:t>εκατόν σαράντα πέντε</w:t>
      </w:r>
      <w:r>
        <w:rPr>
          <w:rFonts w:eastAsia="Times New Roman" w:cs="Times New Roman"/>
          <w:szCs w:val="24"/>
        </w:rPr>
        <w:t>. Ό,</w:t>
      </w:r>
      <w:r w:rsidRPr="002A7B44">
        <w:rPr>
          <w:rFonts w:eastAsia="Times New Roman" w:cs="Times New Roman"/>
          <w:szCs w:val="24"/>
        </w:rPr>
        <w:t xml:space="preserve">τι και να κάνετε </w:t>
      </w:r>
      <w:r>
        <w:rPr>
          <w:rFonts w:eastAsia="Times New Roman" w:cs="Times New Roman"/>
          <w:szCs w:val="24"/>
        </w:rPr>
        <w:t>όμως,</w:t>
      </w:r>
      <w:r w:rsidRPr="002A7B44">
        <w:rPr>
          <w:rFonts w:eastAsia="Times New Roman" w:cs="Times New Roman"/>
          <w:szCs w:val="24"/>
        </w:rPr>
        <w:t xml:space="preserve"> </w:t>
      </w:r>
      <w:r>
        <w:rPr>
          <w:rFonts w:eastAsia="Times New Roman" w:cs="Times New Roman"/>
          <w:szCs w:val="24"/>
        </w:rPr>
        <w:t>σ</w:t>
      </w:r>
      <w:r w:rsidRPr="002A7B44">
        <w:rPr>
          <w:rFonts w:eastAsia="Times New Roman" w:cs="Times New Roman"/>
          <w:szCs w:val="24"/>
        </w:rPr>
        <w:t xml:space="preserve">τις εκλογές που έρχονται </w:t>
      </w:r>
      <w:r>
        <w:rPr>
          <w:rFonts w:eastAsia="Times New Roman" w:cs="Times New Roman"/>
          <w:szCs w:val="24"/>
        </w:rPr>
        <w:t xml:space="preserve">ο λαός </w:t>
      </w:r>
      <w:r w:rsidRPr="00022913">
        <w:rPr>
          <w:rFonts w:eastAsia="Times New Roman"/>
          <w:bCs/>
          <w:shd w:val="clear" w:color="auto" w:fill="FFFFFF"/>
        </w:rPr>
        <w:t>θα</w:t>
      </w:r>
      <w:r>
        <w:rPr>
          <w:rFonts w:eastAsia="Times New Roman" w:cs="Times New Roman"/>
          <w:szCs w:val="24"/>
        </w:rPr>
        <w:t xml:space="preserve"> σας περιφρονήσει</w:t>
      </w:r>
      <w:r w:rsidRPr="002A7B44">
        <w:rPr>
          <w:rFonts w:eastAsia="Times New Roman" w:cs="Times New Roman"/>
          <w:szCs w:val="24"/>
        </w:rPr>
        <w:t xml:space="preserve"> με τον τρ</w:t>
      </w:r>
      <w:r w:rsidRPr="002A7B44">
        <w:rPr>
          <w:rFonts w:eastAsia="Times New Roman" w:cs="Times New Roman"/>
          <w:szCs w:val="24"/>
        </w:rPr>
        <w:t>όπο που το</w:t>
      </w:r>
      <w:r>
        <w:rPr>
          <w:rFonts w:eastAsia="Times New Roman" w:cs="Times New Roman"/>
          <w:szCs w:val="24"/>
        </w:rPr>
        <w:t>ν</w:t>
      </w:r>
      <w:r w:rsidRPr="002A7B44">
        <w:rPr>
          <w:rFonts w:eastAsia="Times New Roman" w:cs="Times New Roman"/>
          <w:szCs w:val="24"/>
        </w:rPr>
        <w:t xml:space="preserve"> περιφρονείτε τώρα και σε όλη την </w:t>
      </w:r>
      <w:r>
        <w:rPr>
          <w:rFonts w:eastAsia="Times New Roman" w:cs="Times New Roman"/>
          <w:szCs w:val="24"/>
        </w:rPr>
        <w:t>διακυβέρνησή σας εσείς.</w:t>
      </w:r>
    </w:p>
    <w:p w14:paraId="09856285"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Ε</w:t>
      </w:r>
      <w:r w:rsidRPr="002A7B44">
        <w:rPr>
          <w:rFonts w:eastAsia="Times New Roman" w:cs="Times New Roman"/>
          <w:szCs w:val="24"/>
        </w:rPr>
        <w:t>υχαριστώ</w:t>
      </w:r>
      <w:r>
        <w:rPr>
          <w:rFonts w:eastAsia="Times New Roman" w:cs="Times New Roman"/>
          <w:szCs w:val="24"/>
        </w:rPr>
        <w:t>.</w:t>
      </w:r>
    </w:p>
    <w:p w14:paraId="09856286" w14:textId="77777777" w:rsidR="00BE639A" w:rsidRDefault="00A212EC">
      <w:pPr>
        <w:spacing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9856287" w14:textId="77777777" w:rsidR="00BE639A" w:rsidRDefault="00A212EC">
      <w:pPr>
        <w:spacing w:line="600" w:lineRule="auto"/>
        <w:ind w:firstLine="720"/>
        <w:jc w:val="both"/>
        <w:rPr>
          <w:rFonts w:eastAsia="Times New Roman" w:cs="Times New Roman"/>
        </w:rPr>
      </w:pPr>
      <w:r w:rsidRPr="00316596">
        <w:rPr>
          <w:rFonts w:eastAsia="Times New Roman"/>
          <w:b/>
          <w:bCs/>
        </w:rPr>
        <w:t xml:space="preserve">ΠΡΟΕΔΡΕΥΩΝ (Αναστάσιος Κουράκης): </w:t>
      </w:r>
      <w:r>
        <w:rPr>
          <w:rFonts w:eastAsia="Times New Roman" w:cs="Times New Roman"/>
          <w:szCs w:val="24"/>
        </w:rPr>
        <w:t xml:space="preserve">Ευχαριστούμε την </w:t>
      </w:r>
      <w:r>
        <w:rPr>
          <w:rFonts w:eastAsia="Times New Roman" w:cs="Times New Roman"/>
          <w:szCs w:val="24"/>
        </w:rPr>
        <w:t xml:space="preserve">κ. </w:t>
      </w:r>
      <w:r>
        <w:rPr>
          <w:rFonts w:eastAsia="Times New Roman" w:cs="Times New Roman"/>
          <w:szCs w:val="24"/>
        </w:rPr>
        <w:t xml:space="preserve">Φωτεινή Αραμπατζή, Βουλευτή Σερρών της </w:t>
      </w:r>
      <w:r w:rsidRPr="00AE0FAD">
        <w:rPr>
          <w:rFonts w:eastAsia="Times New Roman" w:cs="Times New Roman"/>
        </w:rPr>
        <w:t>Νέας Δημοκρατίας</w:t>
      </w:r>
      <w:r>
        <w:rPr>
          <w:rFonts w:eastAsia="Times New Roman" w:cs="Times New Roman"/>
        </w:rPr>
        <w:t>.</w:t>
      </w:r>
    </w:p>
    <w:p w14:paraId="09856288" w14:textId="77777777" w:rsidR="00BE639A" w:rsidRDefault="00A212EC">
      <w:pPr>
        <w:spacing w:line="600" w:lineRule="auto"/>
        <w:ind w:firstLine="720"/>
        <w:jc w:val="both"/>
        <w:rPr>
          <w:rFonts w:eastAsia="Times New Roman"/>
          <w:szCs w:val="24"/>
        </w:rPr>
      </w:pPr>
      <w:r w:rsidRPr="00FF63F7">
        <w:rPr>
          <w:rFonts w:eastAsia="Times New Roman"/>
          <w:szCs w:val="24"/>
        </w:rPr>
        <w:t xml:space="preserve">Ο </w:t>
      </w:r>
      <w:r w:rsidRPr="00353355">
        <w:rPr>
          <w:rFonts w:eastAsia="Times New Roman"/>
          <w:szCs w:val="24"/>
        </w:rPr>
        <w:t xml:space="preserve">Βουλευτής </w:t>
      </w:r>
      <w:r w:rsidRPr="00353355">
        <w:rPr>
          <w:rFonts w:eastAsia="Times New Roman"/>
          <w:bCs/>
        </w:rPr>
        <w:t>Β΄</w:t>
      </w:r>
      <w:r w:rsidRPr="00353355">
        <w:rPr>
          <w:rFonts w:eastAsia="Times New Roman"/>
          <w:szCs w:val="24"/>
        </w:rPr>
        <w:t xml:space="preserve"> Αθήνας της Νέας Δημοκρατίας κ. Θεοχάρης (Χάρης) Θεοχάρης ζητεί άδεια ολιγοήμερης απουσίας στο εξωτερικό</w:t>
      </w:r>
      <w:r>
        <w:rPr>
          <w:rFonts w:eastAsia="Times New Roman"/>
          <w:szCs w:val="24"/>
        </w:rPr>
        <w:t>, λόγω υποχρεώσεων,</w:t>
      </w:r>
      <w:r w:rsidRPr="00353355">
        <w:rPr>
          <w:rFonts w:eastAsia="Times New Roman"/>
          <w:szCs w:val="24"/>
        </w:rPr>
        <w:t xml:space="preserve"> </w:t>
      </w:r>
      <w:r w:rsidRPr="00353355">
        <w:rPr>
          <w:rFonts w:eastAsia="Times New Roman" w:cs="Times New Roman"/>
          <w:szCs w:val="24"/>
        </w:rPr>
        <w:t xml:space="preserve">από </w:t>
      </w:r>
      <w:r w:rsidRPr="002A7B44">
        <w:rPr>
          <w:rFonts w:eastAsia="Times New Roman" w:cs="Times New Roman"/>
          <w:szCs w:val="24"/>
        </w:rPr>
        <w:t>14</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w:t>
      </w:r>
      <w:r w:rsidRPr="002A7B44">
        <w:rPr>
          <w:rFonts w:eastAsia="Times New Roman" w:cs="Times New Roman"/>
          <w:szCs w:val="24"/>
        </w:rPr>
        <w:t xml:space="preserve"> έως 17</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w:t>
      </w:r>
      <w:r w:rsidRPr="00FF63F7">
        <w:rPr>
          <w:rFonts w:eastAsia="Times New Roman"/>
          <w:szCs w:val="24"/>
        </w:rPr>
        <w:t>. Η Βουλή εγκρίνει;</w:t>
      </w:r>
    </w:p>
    <w:p w14:paraId="09856289" w14:textId="77777777" w:rsidR="00BE639A" w:rsidRDefault="00A212EC">
      <w:pPr>
        <w:spacing w:line="600" w:lineRule="auto"/>
        <w:ind w:firstLine="720"/>
        <w:jc w:val="both"/>
        <w:rPr>
          <w:rFonts w:eastAsia="Times New Roman"/>
          <w:szCs w:val="24"/>
        </w:rPr>
      </w:pPr>
      <w:r>
        <w:rPr>
          <w:rFonts w:eastAsia="Times New Roman"/>
          <w:b/>
          <w:szCs w:val="24"/>
        </w:rPr>
        <w:t>Ο</w:t>
      </w:r>
      <w:r w:rsidRPr="00FF63F7">
        <w:rPr>
          <w:rFonts w:eastAsia="Times New Roman"/>
          <w:b/>
          <w:szCs w:val="24"/>
        </w:rPr>
        <w:t xml:space="preserve">ΛΟΙ </w:t>
      </w:r>
      <w:r>
        <w:rPr>
          <w:rFonts w:eastAsia="Times New Roman"/>
          <w:b/>
          <w:szCs w:val="24"/>
        </w:rPr>
        <w:t xml:space="preserve">ΟΙ </w:t>
      </w:r>
      <w:r w:rsidRPr="00FF63F7">
        <w:rPr>
          <w:rFonts w:eastAsia="Times New Roman"/>
          <w:b/>
          <w:szCs w:val="24"/>
        </w:rPr>
        <w:t>ΒΟΥΛΕΥΤΕΣ:</w:t>
      </w:r>
      <w:r w:rsidRPr="00FF63F7">
        <w:rPr>
          <w:rFonts w:eastAsia="Times New Roman"/>
          <w:szCs w:val="24"/>
        </w:rPr>
        <w:t xml:space="preserve"> Μάλιστα, μάλιστα.</w:t>
      </w:r>
    </w:p>
    <w:p w14:paraId="0985628A" w14:textId="77777777" w:rsidR="00BE639A" w:rsidRDefault="00A212EC">
      <w:pPr>
        <w:spacing w:line="600" w:lineRule="auto"/>
        <w:ind w:firstLine="720"/>
        <w:jc w:val="both"/>
        <w:rPr>
          <w:rFonts w:eastAsia="Times New Roman"/>
          <w:szCs w:val="24"/>
        </w:rPr>
      </w:pPr>
      <w:r w:rsidRPr="00353355">
        <w:rPr>
          <w:rFonts w:eastAsia="Times New Roman"/>
          <w:b/>
          <w:bCs/>
        </w:rPr>
        <w:t>ΠΡΟΕΔΡΕΥΩΝ (Αναστάσιος Κουράκης):</w:t>
      </w:r>
      <w:r w:rsidRPr="00FF63F7">
        <w:rPr>
          <w:rFonts w:eastAsia="Times New Roman"/>
          <w:szCs w:val="24"/>
        </w:rPr>
        <w:t xml:space="preserve"> </w:t>
      </w:r>
      <w:r>
        <w:rPr>
          <w:rFonts w:eastAsia="Times New Roman"/>
          <w:szCs w:val="24"/>
        </w:rPr>
        <w:t>Συ</w:t>
      </w:r>
      <w:r>
        <w:rPr>
          <w:rFonts w:eastAsia="Times New Roman"/>
          <w:szCs w:val="24"/>
        </w:rPr>
        <w:t>νεπώς η</w:t>
      </w:r>
      <w:r w:rsidRPr="00FF63F7">
        <w:rPr>
          <w:rFonts w:eastAsia="Times New Roman"/>
          <w:szCs w:val="24"/>
        </w:rPr>
        <w:t xml:space="preserve"> </w:t>
      </w:r>
      <w:r w:rsidRPr="00FF63F7">
        <w:rPr>
          <w:rFonts w:eastAsia="Times New Roman"/>
          <w:szCs w:val="24"/>
        </w:rPr>
        <w:t xml:space="preserve">Βουλή ενέκρινε τη ζητηθείσα άδεια. </w:t>
      </w:r>
    </w:p>
    <w:p w14:paraId="0985628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Τον λόγο έχει η κ. Ελένη Αυλωνίτου, </w:t>
      </w:r>
      <w:r>
        <w:rPr>
          <w:rFonts w:eastAsia="Times New Roman" w:cs="Times New Roman"/>
          <w:szCs w:val="24"/>
        </w:rPr>
        <w:t xml:space="preserve">Βουλευτής </w:t>
      </w:r>
      <w:r>
        <w:rPr>
          <w:rFonts w:eastAsia="Times New Roman" w:cs="Times New Roman"/>
          <w:szCs w:val="24"/>
        </w:rPr>
        <w:t xml:space="preserve">του ΣΥΡΙΖΑ της </w:t>
      </w:r>
      <w:r w:rsidRPr="00353355">
        <w:rPr>
          <w:rFonts w:eastAsia="Times New Roman"/>
          <w:bCs/>
        </w:rPr>
        <w:t>Β</w:t>
      </w:r>
      <w:r>
        <w:rPr>
          <w:rFonts w:eastAsia="Times New Roman"/>
          <w:bCs/>
        </w:rPr>
        <w:t>΄</w:t>
      </w:r>
      <w:r>
        <w:rPr>
          <w:rFonts w:eastAsia="Times New Roman"/>
          <w:szCs w:val="24"/>
        </w:rPr>
        <w:t xml:space="preserve"> Αθήνας. </w:t>
      </w:r>
    </w:p>
    <w:p w14:paraId="0985628C"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Ευχαριστώ, κύριε Πρόεδρε. </w:t>
      </w:r>
    </w:p>
    <w:p w14:paraId="0985628D"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συνταγματική </w:t>
      </w:r>
      <w:r>
        <w:rPr>
          <w:rFonts w:eastAsia="Times New Roman" w:cs="Times New Roman"/>
          <w:szCs w:val="24"/>
        </w:rPr>
        <w:t xml:space="preserve">Αναθεώρηση </w:t>
      </w:r>
      <w:r>
        <w:rPr>
          <w:rFonts w:eastAsia="Times New Roman" w:cs="Times New Roman"/>
          <w:szCs w:val="24"/>
        </w:rPr>
        <w:t xml:space="preserve">αποτελεί κορυφαία κοινοβουλευτική </w:t>
      </w:r>
      <w:r>
        <w:rPr>
          <w:rFonts w:eastAsia="Times New Roman" w:cs="Times New Roman"/>
          <w:szCs w:val="24"/>
        </w:rPr>
        <w:t>διαδικασία, καθώς το Σύνταγμα αποτελεί τον θεμελιώδη χάρτη οργάνωσης της κοινωνικής, οικονομικής και πολιτικής μας ζωής</w:t>
      </w:r>
      <w:r w:rsidRPr="00C46E80">
        <w:rPr>
          <w:rFonts w:eastAsia="Times New Roman" w:cs="Times New Roman"/>
          <w:szCs w:val="24"/>
        </w:rPr>
        <w:t>,</w:t>
      </w:r>
      <w:r>
        <w:rPr>
          <w:rFonts w:eastAsia="Times New Roman" w:cs="Times New Roman"/>
          <w:szCs w:val="24"/>
        </w:rPr>
        <w:t xml:space="preserve"> πάνω στον οποίο αποτυπώνονται όλες οι διεκδικήσεις και οι ταξικές συγκρούσεις. Ως εκ τούτου, έχει πάντα πρόσημο. Για εμάς το πρόσημα αυ</w:t>
      </w:r>
      <w:r>
        <w:rPr>
          <w:rFonts w:eastAsia="Times New Roman" w:cs="Times New Roman"/>
          <w:szCs w:val="24"/>
        </w:rPr>
        <w:t xml:space="preserve">τό θέλουμε να είναι δημοκρατικό και πολιτικά προοδευτικό. </w:t>
      </w:r>
    </w:p>
    <w:p w14:paraId="0985628E"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Η περίοδος που λαμβάνει χώρα η συγκεκριμένη διαδικασία είναι ιστορική, γιατί η χώρα μας έχοντας βγει από τα μνημόνια οδεύει πλέον σε μία κανονικότητα. Να θυμηθούμε ότι στα πρώτα πέντε χρόνια της επ</w:t>
      </w:r>
      <w:r>
        <w:rPr>
          <w:rFonts w:eastAsia="Times New Roman" w:cs="Times New Roman"/>
          <w:szCs w:val="24"/>
        </w:rPr>
        <w:t xml:space="preserve">ιβολής των μνημονίων η χώρα μας είχε χάσει ήδη το 25% του παραγόμενου πλούτου της, πολύ περισσότερο από αυτό που έχανε όταν έβγαινε από πόλεμο. </w:t>
      </w:r>
    </w:p>
    <w:p w14:paraId="0985628F"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Με την ανεργία στα ύψη και τις κοινωνικές δομές συρρικνωμένες, τα δημοκρατικά και κοινωνικά δικαιώματα στη διάρ</w:t>
      </w:r>
      <w:r>
        <w:rPr>
          <w:rFonts w:eastAsia="Times New Roman" w:cs="Times New Roman"/>
          <w:szCs w:val="24"/>
        </w:rPr>
        <w:t xml:space="preserve">κεια των μνημονίων καταβαραθρώθηκαν. Τίθεται, λοιπόν, το ερώτημα: Δεν άντεξε το Σύνταγμα; Πώς να αντέξει, αφού το καρατόμησαν; Δεν βόλεψε και το έβαλαν στην άκρη. </w:t>
      </w:r>
    </w:p>
    <w:p w14:paraId="09856290"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 xml:space="preserve">Μετρήσαμε περίπου </w:t>
      </w:r>
      <w:r>
        <w:rPr>
          <w:rFonts w:eastAsia="Times New Roman" w:cs="Times New Roman"/>
          <w:szCs w:val="24"/>
        </w:rPr>
        <w:t xml:space="preserve">τριάντα </w:t>
      </w:r>
      <w:r>
        <w:rPr>
          <w:rFonts w:eastAsia="Times New Roman" w:cs="Times New Roman"/>
          <w:szCs w:val="24"/>
        </w:rPr>
        <w:t>πράξεις νομοθετικού περιεχομένου</w:t>
      </w:r>
      <w:r>
        <w:rPr>
          <w:rFonts w:eastAsia="Times New Roman" w:cs="Times New Roman"/>
          <w:szCs w:val="24"/>
        </w:rPr>
        <w:t xml:space="preserve">, </w:t>
      </w:r>
      <w:r w:rsidRPr="00E52C6E">
        <w:rPr>
          <w:rFonts w:eastAsia="Times New Roman" w:cs="Times New Roman"/>
          <w:szCs w:val="24"/>
        </w:rPr>
        <w:t>δηλαδή καθεστώς εκτάκτου ανάγκης</w:t>
      </w:r>
      <w:r>
        <w:rPr>
          <w:rFonts w:eastAsia="Times New Roman" w:cs="Times New Roman"/>
          <w:szCs w:val="24"/>
        </w:rPr>
        <w:t>,</w:t>
      </w:r>
      <w:r w:rsidRPr="00E52C6E">
        <w:rPr>
          <w:rFonts w:eastAsia="Times New Roman" w:cs="Times New Roman"/>
          <w:szCs w:val="24"/>
        </w:rPr>
        <w:t xml:space="preserve"> χωρίς το</w:t>
      </w:r>
      <w:r>
        <w:rPr>
          <w:rFonts w:eastAsia="Times New Roman" w:cs="Times New Roman"/>
          <w:szCs w:val="24"/>
        </w:rPr>
        <w:t>ν</w:t>
      </w:r>
      <w:r w:rsidRPr="00E52C6E">
        <w:rPr>
          <w:rFonts w:eastAsia="Times New Roman" w:cs="Times New Roman"/>
          <w:szCs w:val="24"/>
        </w:rPr>
        <w:t xml:space="preserve"> λαό να έχει κα</w:t>
      </w:r>
      <w:r>
        <w:rPr>
          <w:rFonts w:eastAsia="Times New Roman" w:cs="Times New Roman"/>
          <w:szCs w:val="24"/>
        </w:rPr>
        <w:t>μ</w:t>
      </w:r>
      <w:r w:rsidRPr="00E52C6E">
        <w:rPr>
          <w:rFonts w:eastAsia="Times New Roman" w:cs="Times New Roman"/>
          <w:szCs w:val="24"/>
        </w:rPr>
        <w:t xml:space="preserve">μία δυνατότητα να επιλέξει και με την τότε </w:t>
      </w:r>
      <w:r>
        <w:rPr>
          <w:rFonts w:eastAsia="Times New Roman" w:cs="Times New Roman"/>
          <w:szCs w:val="24"/>
        </w:rPr>
        <w:t>κ</w:t>
      </w:r>
      <w:r w:rsidRPr="00E52C6E">
        <w:rPr>
          <w:rFonts w:eastAsia="Times New Roman" w:cs="Times New Roman"/>
          <w:szCs w:val="24"/>
        </w:rPr>
        <w:t xml:space="preserve">υβέρνηση </w:t>
      </w:r>
      <w:r w:rsidRPr="00E52C6E">
        <w:rPr>
          <w:rFonts w:eastAsia="Times New Roman" w:cs="Times New Roman"/>
          <w:szCs w:val="24"/>
        </w:rPr>
        <w:t xml:space="preserve">να κυκλοφορεί με το σλόγκαν </w:t>
      </w:r>
      <w:r>
        <w:rPr>
          <w:rFonts w:eastAsia="Times New Roman" w:cs="Times New Roman"/>
          <w:szCs w:val="24"/>
        </w:rPr>
        <w:t>«</w:t>
      </w:r>
      <w:r w:rsidRPr="00E52C6E">
        <w:rPr>
          <w:rFonts w:eastAsia="Times New Roman" w:cs="Times New Roman"/>
          <w:szCs w:val="24"/>
        </w:rPr>
        <w:t>αν δεν υπήρχαν τα μνημόνια</w:t>
      </w:r>
      <w:r>
        <w:rPr>
          <w:rFonts w:eastAsia="Times New Roman" w:cs="Times New Roman"/>
          <w:szCs w:val="24"/>
        </w:rPr>
        <w:t>, θα έπρεπε να τα</w:t>
      </w:r>
      <w:r w:rsidRPr="00E52C6E">
        <w:rPr>
          <w:rFonts w:eastAsia="Times New Roman" w:cs="Times New Roman"/>
          <w:szCs w:val="24"/>
        </w:rPr>
        <w:t xml:space="preserve"> εφεύρουμε</w:t>
      </w:r>
      <w:r>
        <w:rPr>
          <w:rFonts w:eastAsia="Times New Roman" w:cs="Times New Roman"/>
          <w:szCs w:val="24"/>
        </w:rPr>
        <w:t>» και</w:t>
      </w:r>
      <w:r w:rsidRPr="00E52C6E">
        <w:rPr>
          <w:rFonts w:eastAsia="Times New Roman" w:cs="Times New Roman"/>
          <w:szCs w:val="24"/>
        </w:rPr>
        <w:t xml:space="preserve"> </w:t>
      </w:r>
      <w:r>
        <w:rPr>
          <w:rFonts w:eastAsia="Times New Roman" w:cs="Times New Roman"/>
          <w:szCs w:val="24"/>
        </w:rPr>
        <w:t>μ</w:t>
      </w:r>
      <w:r w:rsidRPr="00E52C6E">
        <w:rPr>
          <w:rFonts w:eastAsia="Times New Roman" w:cs="Times New Roman"/>
          <w:szCs w:val="24"/>
        </w:rPr>
        <w:t>άλιστα</w:t>
      </w:r>
      <w:r>
        <w:rPr>
          <w:rFonts w:eastAsia="Times New Roman" w:cs="Times New Roman"/>
          <w:szCs w:val="24"/>
        </w:rPr>
        <w:t>,</w:t>
      </w:r>
      <w:r w:rsidRPr="00E52C6E">
        <w:rPr>
          <w:rFonts w:eastAsia="Times New Roman" w:cs="Times New Roman"/>
          <w:szCs w:val="24"/>
        </w:rPr>
        <w:t xml:space="preserve"> παρά τα λανθασμένα μνημονιακά προγράμματα που προσδοκούσαν ανάπτυξη και </w:t>
      </w:r>
      <w:r>
        <w:rPr>
          <w:rFonts w:eastAsia="Times New Roman" w:cs="Times New Roman"/>
          <w:szCs w:val="24"/>
        </w:rPr>
        <w:t>έριχναν</w:t>
      </w:r>
      <w:r>
        <w:rPr>
          <w:rFonts w:eastAsia="Times New Roman" w:cs="Times New Roman"/>
          <w:szCs w:val="24"/>
        </w:rPr>
        <w:t xml:space="preserve"> </w:t>
      </w:r>
      <w:r w:rsidRPr="00E52C6E">
        <w:rPr>
          <w:rFonts w:eastAsia="Times New Roman" w:cs="Times New Roman"/>
          <w:szCs w:val="24"/>
        </w:rPr>
        <w:t>την ύφεση στα τάρταρα</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w:t>
      </w:r>
      <w:r w:rsidRPr="00E52C6E">
        <w:rPr>
          <w:rFonts w:eastAsia="Times New Roman" w:cs="Times New Roman"/>
          <w:szCs w:val="24"/>
        </w:rPr>
        <w:t>Συγ</w:t>
      </w:r>
      <w:r>
        <w:rPr>
          <w:rFonts w:eastAsia="Times New Roman" w:cs="Times New Roman"/>
          <w:szCs w:val="24"/>
        </w:rPr>
        <w:t>γ</w:t>
      </w:r>
      <w:r w:rsidRPr="00E52C6E">
        <w:rPr>
          <w:rFonts w:eastAsia="Times New Roman" w:cs="Times New Roman"/>
          <w:szCs w:val="24"/>
        </w:rPr>
        <w:t>νώμη</w:t>
      </w:r>
      <w:r>
        <w:rPr>
          <w:rFonts w:eastAsia="Times New Roman" w:cs="Times New Roman"/>
          <w:szCs w:val="24"/>
        </w:rPr>
        <w:t>, κ</w:t>
      </w:r>
      <w:r w:rsidRPr="00E52C6E">
        <w:rPr>
          <w:rFonts w:eastAsia="Times New Roman" w:cs="Times New Roman"/>
          <w:szCs w:val="24"/>
        </w:rPr>
        <w:t>άναμε λάθος</w:t>
      </w:r>
      <w:r>
        <w:rPr>
          <w:rFonts w:eastAsia="Times New Roman" w:cs="Times New Roman"/>
          <w:szCs w:val="24"/>
        </w:rPr>
        <w:t>»</w:t>
      </w:r>
      <w:r w:rsidRPr="00E52C6E">
        <w:rPr>
          <w:rFonts w:eastAsia="Times New Roman" w:cs="Times New Roman"/>
          <w:szCs w:val="24"/>
        </w:rPr>
        <w:t xml:space="preserve"> ήρθε η ομολογία πολύ αργότερα</w:t>
      </w:r>
      <w:r>
        <w:rPr>
          <w:rFonts w:eastAsia="Times New Roman" w:cs="Times New Roman"/>
          <w:szCs w:val="24"/>
        </w:rPr>
        <w:t>, α</w:t>
      </w:r>
      <w:r w:rsidRPr="00E52C6E">
        <w:rPr>
          <w:rFonts w:eastAsia="Times New Roman" w:cs="Times New Roman"/>
          <w:szCs w:val="24"/>
        </w:rPr>
        <w:t>λλά τι να το κάνεις</w:t>
      </w:r>
      <w:r>
        <w:rPr>
          <w:rFonts w:eastAsia="Times New Roman" w:cs="Times New Roman"/>
          <w:szCs w:val="24"/>
        </w:rPr>
        <w:t>;</w:t>
      </w:r>
      <w:r w:rsidRPr="00E52C6E">
        <w:rPr>
          <w:rFonts w:eastAsia="Times New Roman" w:cs="Times New Roman"/>
          <w:szCs w:val="24"/>
        </w:rPr>
        <w:t xml:space="preserve"> Μας αποζημίωσε αυτό</w:t>
      </w:r>
      <w:r>
        <w:rPr>
          <w:rFonts w:eastAsia="Times New Roman" w:cs="Times New Roman"/>
          <w:szCs w:val="24"/>
        </w:rPr>
        <w:t>;</w:t>
      </w:r>
      <w:r w:rsidRPr="00E52C6E">
        <w:rPr>
          <w:rFonts w:eastAsia="Times New Roman" w:cs="Times New Roman"/>
          <w:szCs w:val="24"/>
        </w:rPr>
        <w:t xml:space="preserve"> Κάποιοι συμπολίτες </w:t>
      </w:r>
      <w:r>
        <w:rPr>
          <w:rFonts w:eastAsia="Times New Roman" w:cs="Times New Roman"/>
          <w:szCs w:val="24"/>
        </w:rPr>
        <w:t>μας,</w:t>
      </w:r>
      <w:r w:rsidRPr="00E52C6E">
        <w:rPr>
          <w:rFonts w:eastAsia="Times New Roman" w:cs="Times New Roman"/>
          <w:szCs w:val="24"/>
        </w:rPr>
        <w:t xml:space="preserve"> </w:t>
      </w:r>
      <w:r>
        <w:rPr>
          <w:rFonts w:eastAsia="Times New Roman" w:cs="Times New Roman"/>
          <w:szCs w:val="24"/>
        </w:rPr>
        <w:t>όμως,</w:t>
      </w:r>
      <w:r w:rsidRPr="00E52C6E">
        <w:rPr>
          <w:rFonts w:eastAsia="Times New Roman" w:cs="Times New Roman"/>
          <w:szCs w:val="24"/>
        </w:rPr>
        <w:t xml:space="preserve"> δεν τα κατάφεραν και δυστυχώς</w:t>
      </w:r>
      <w:r>
        <w:rPr>
          <w:rFonts w:eastAsia="Times New Roman" w:cs="Times New Roman"/>
          <w:szCs w:val="24"/>
        </w:rPr>
        <w:t xml:space="preserve"> ο</w:t>
      </w:r>
      <w:r w:rsidRPr="00E52C6E">
        <w:rPr>
          <w:rFonts w:eastAsia="Times New Roman" w:cs="Times New Roman"/>
          <w:szCs w:val="24"/>
        </w:rPr>
        <w:t xml:space="preserve"> ελληνικός λαός πλήρωσε το μάρμαρο της λιτότητας</w:t>
      </w:r>
      <w:r>
        <w:rPr>
          <w:rFonts w:eastAsia="Times New Roman" w:cs="Times New Roman"/>
          <w:szCs w:val="24"/>
        </w:rPr>
        <w:t>.</w:t>
      </w:r>
      <w:r w:rsidRPr="00E52C6E">
        <w:rPr>
          <w:rFonts w:eastAsia="Times New Roman" w:cs="Times New Roman"/>
          <w:szCs w:val="24"/>
        </w:rPr>
        <w:t xml:space="preserve"> </w:t>
      </w:r>
    </w:p>
    <w:p w14:paraId="09856291"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Κ</w:t>
      </w:r>
      <w:r w:rsidRPr="00E52C6E">
        <w:rPr>
          <w:rFonts w:eastAsia="Times New Roman" w:cs="Times New Roman"/>
          <w:szCs w:val="24"/>
        </w:rPr>
        <w:t>υρίες και κύριοι συν</w:t>
      </w:r>
      <w:r w:rsidRPr="00E52C6E">
        <w:rPr>
          <w:rFonts w:eastAsia="Times New Roman" w:cs="Times New Roman"/>
          <w:szCs w:val="24"/>
        </w:rPr>
        <w:t>άδελφοι</w:t>
      </w:r>
      <w:r>
        <w:rPr>
          <w:rFonts w:eastAsia="Times New Roman" w:cs="Times New Roman"/>
          <w:szCs w:val="24"/>
        </w:rPr>
        <w:t>,</w:t>
      </w:r>
      <w:r w:rsidRPr="00E52C6E">
        <w:rPr>
          <w:rFonts w:eastAsia="Times New Roman" w:cs="Times New Roman"/>
          <w:szCs w:val="24"/>
        </w:rPr>
        <w:t xml:space="preserve"> θυμάμαι εκείνο το περίφημο ευρωπαϊκό Σύνταγμα το 2005</w:t>
      </w:r>
      <w:r>
        <w:rPr>
          <w:rFonts w:eastAsia="Times New Roman" w:cs="Times New Roman"/>
          <w:szCs w:val="24"/>
        </w:rPr>
        <w:t>,</w:t>
      </w:r>
      <w:r w:rsidRPr="00E52C6E">
        <w:rPr>
          <w:rFonts w:eastAsia="Times New Roman" w:cs="Times New Roman"/>
          <w:szCs w:val="24"/>
        </w:rPr>
        <w:t xml:space="preserve"> που πήγε να φορεθεί </w:t>
      </w:r>
      <w:r>
        <w:rPr>
          <w:rFonts w:eastAsia="Times New Roman" w:cs="Times New Roman"/>
          <w:szCs w:val="24"/>
        </w:rPr>
        <w:t>«</w:t>
      </w:r>
      <w:r w:rsidRPr="00E52C6E">
        <w:rPr>
          <w:rFonts w:eastAsia="Times New Roman" w:cs="Times New Roman"/>
          <w:szCs w:val="24"/>
        </w:rPr>
        <w:t>καπέλο</w:t>
      </w:r>
      <w:r>
        <w:rPr>
          <w:rFonts w:eastAsia="Times New Roman" w:cs="Times New Roman"/>
          <w:szCs w:val="24"/>
        </w:rPr>
        <w:t>»</w:t>
      </w:r>
      <w:r w:rsidRPr="00E52C6E">
        <w:rPr>
          <w:rFonts w:eastAsia="Times New Roman" w:cs="Times New Roman"/>
          <w:szCs w:val="24"/>
        </w:rPr>
        <w:t xml:space="preserve"> στους </w:t>
      </w:r>
      <w:r>
        <w:rPr>
          <w:rFonts w:eastAsia="Times New Roman" w:cs="Times New Roman"/>
          <w:szCs w:val="24"/>
        </w:rPr>
        <w:t xml:space="preserve">Γάλλους με γαρνιτούρα </w:t>
      </w:r>
      <w:r w:rsidRPr="00E52C6E">
        <w:rPr>
          <w:rFonts w:eastAsia="Times New Roman" w:cs="Times New Roman"/>
          <w:szCs w:val="24"/>
        </w:rPr>
        <w:t xml:space="preserve">τη συνταγματοποίηση του νεοφιλελευθερισμού και που ευτυχώς </w:t>
      </w:r>
      <w:r>
        <w:rPr>
          <w:rFonts w:eastAsia="Times New Roman" w:cs="Times New Roman"/>
          <w:szCs w:val="24"/>
        </w:rPr>
        <w:t>οι Γάλλοι το απέρριψαν, παρ’ όλη την επιχειρηματολογία «ψηφίστε το, γιατί θα</w:t>
      </w:r>
      <w:r>
        <w:rPr>
          <w:rFonts w:eastAsia="Times New Roman" w:cs="Times New Roman"/>
          <w:szCs w:val="24"/>
        </w:rPr>
        <w:t xml:space="preserve"> γίνουμε το μαύρο πρόβατο, γιατί θα μας δείρουν, γιατί δεν υπάρχει </w:t>
      </w:r>
      <w:r>
        <w:rPr>
          <w:rFonts w:eastAsia="Times New Roman" w:cs="Times New Roman"/>
          <w:szCs w:val="24"/>
          <w:lang w:val="en-US"/>
        </w:rPr>
        <w:t>plan</w:t>
      </w:r>
      <w:r w:rsidRPr="00DB21AD">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Κάτι μου θυμίζει αυτό.</w:t>
      </w:r>
    </w:p>
    <w:p w14:paraId="09856292"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Τι ήταν, λοιπόν, να ακούσω αυτήν την περίφημη πρόταση της Αξιωματικής Αντιπολίτευσης για τη συνταγματική </w:t>
      </w:r>
      <w:r>
        <w:rPr>
          <w:rFonts w:eastAsia="Times New Roman" w:cs="Times New Roman"/>
          <w:szCs w:val="24"/>
        </w:rPr>
        <w:t>Αναθεώρηση</w:t>
      </w:r>
      <w:r>
        <w:rPr>
          <w:rFonts w:eastAsia="Times New Roman" w:cs="Times New Roman"/>
          <w:szCs w:val="24"/>
        </w:rPr>
        <w:t>,</w:t>
      </w:r>
      <w:r w:rsidRPr="00E52C6E">
        <w:rPr>
          <w:rFonts w:eastAsia="Times New Roman" w:cs="Times New Roman"/>
          <w:szCs w:val="24"/>
        </w:rPr>
        <w:t xml:space="preserve"> την πρόταση για ισοσκελισμένους προϋπολογισμούς</w:t>
      </w:r>
      <w:r>
        <w:rPr>
          <w:rFonts w:eastAsia="Times New Roman" w:cs="Times New Roman"/>
          <w:szCs w:val="24"/>
        </w:rPr>
        <w:t>, δ</w:t>
      </w:r>
      <w:r w:rsidRPr="00E52C6E">
        <w:rPr>
          <w:rFonts w:eastAsia="Times New Roman" w:cs="Times New Roman"/>
          <w:szCs w:val="24"/>
        </w:rPr>
        <w:t>ηλαδή τη συνταγματοποίηση του νεοφιλελευθερισμού</w:t>
      </w:r>
      <w:r>
        <w:rPr>
          <w:rFonts w:eastAsia="Times New Roman" w:cs="Times New Roman"/>
          <w:szCs w:val="24"/>
        </w:rPr>
        <w:t>, δ</w:t>
      </w:r>
      <w:r w:rsidRPr="00E52C6E">
        <w:rPr>
          <w:rFonts w:eastAsia="Times New Roman" w:cs="Times New Roman"/>
          <w:szCs w:val="24"/>
        </w:rPr>
        <w:t>ηλαδή τη συνταγματοποίηση της λιτότητας</w:t>
      </w:r>
      <w:r>
        <w:rPr>
          <w:rFonts w:eastAsia="Times New Roman" w:cs="Times New Roman"/>
          <w:szCs w:val="24"/>
        </w:rPr>
        <w:t>;</w:t>
      </w:r>
      <w:r w:rsidRPr="00E52C6E">
        <w:rPr>
          <w:rFonts w:eastAsia="Times New Roman" w:cs="Times New Roman"/>
          <w:szCs w:val="24"/>
        </w:rPr>
        <w:t xml:space="preserve"> </w:t>
      </w:r>
    </w:p>
    <w:p w14:paraId="09856293"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Εάν υιοθετείτο η πρόταση της Νέας Δημοκρατίας, </w:t>
      </w:r>
      <w:r w:rsidRPr="00E52C6E">
        <w:rPr>
          <w:rFonts w:eastAsia="Times New Roman" w:cs="Times New Roman"/>
          <w:szCs w:val="24"/>
        </w:rPr>
        <w:t>θα έπρεπε να εφαρμό</w:t>
      </w:r>
      <w:r>
        <w:rPr>
          <w:rFonts w:eastAsia="Times New Roman" w:cs="Times New Roman"/>
          <w:szCs w:val="24"/>
        </w:rPr>
        <w:t>ζ</w:t>
      </w:r>
      <w:r w:rsidRPr="00E52C6E">
        <w:rPr>
          <w:rFonts w:eastAsia="Times New Roman" w:cs="Times New Roman"/>
          <w:szCs w:val="24"/>
        </w:rPr>
        <w:t>ουμε λιτότητα στο διηνεκές</w:t>
      </w:r>
      <w:r>
        <w:rPr>
          <w:rFonts w:eastAsia="Times New Roman" w:cs="Times New Roman"/>
          <w:szCs w:val="24"/>
        </w:rPr>
        <w:t>, α</w:t>
      </w:r>
      <w:r w:rsidRPr="00E52C6E">
        <w:rPr>
          <w:rFonts w:eastAsia="Times New Roman" w:cs="Times New Roman"/>
          <w:szCs w:val="24"/>
        </w:rPr>
        <w:t>κόμα και στην πε</w:t>
      </w:r>
      <w:r w:rsidRPr="00E52C6E">
        <w:rPr>
          <w:rFonts w:eastAsia="Times New Roman" w:cs="Times New Roman"/>
          <w:szCs w:val="24"/>
        </w:rPr>
        <w:t>ρίοδο κρίσης</w:t>
      </w:r>
      <w:r>
        <w:rPr>
          <w:rFonts w:eastAsia="Times New Roman" w:cs="Times New Roman"/>
          <w:szCs w:val="24"/>
        </w:rPr>
        <w:t>,</w:t>
      </w:r>
      <w:r w:rsidRPr="00E52C6E">
        <w:rPr>
          <w:rFonts w:eastAsia="Times New Roman" w:cs="Times New Roman"/>
          <w:szCs w:val="24"/>
        </w:rPr>
        <w:t xml:space="preserve"> γιατί θα έχουμε </w:t>
      </w:r>
      <w:r>
        <w:rPr>
          <w:rFonts w:eastAsia="Times New Roman" w:cs="Times New Roman"/>
          <w:szCs w:val="24"/>
        </w:rPr>
        <w:t>τη σ</w:t>
      </w:r>
      <w:r w:rsidRPr="00E52C6E">
        <w:rPr>
          <w:rFonts w:eastAsia="Times New Roman" w:cs="Times New Roman"/>
          <w:szCs w:val="24"/>
        </w:rPr>
        <w:t>υνταγματική επιταγή τη</w:t>
      </w:r>
      <w:r>
        <w:rPr>
          <w:rFonts w:eastAsia="Times New Roman" w:cs="Times New Roman"/>
          <w:szCs w:val="24"/>
        </w:rPr>
        <w:t>ς λιτότητας γραμμένη στο κούτελό</w:t>
      </w:r>
      <w:r w:rsidRPr="00E52C6E">
        <w:rPr>
          <w:rFonts w:eastAsia="Times New Roman" w:cs="Times New Roman"/>
          <w:szCs w:val="24"/>
        </w:rPr>
        <w:t xml:space="preserve"> </w:t>
      </w:r>
      <w:r>
        <w:rPr>
          <w:rFonts w:eastAsia="Times New Roman" w:cs="Times New Roman"/>
          <w:szCs w:val="24"/>
        </w:rPr>
        <w:t>μας.</w:t>
      </w:r>
      <w:r w:rsidRPr="00E52C6E">
        <w:rPr>
          <w:rFonts w:eastAsia="Times New Roman" w:cs="Times New Roman"/>
          <w:szCs w:val="24"/>
        </w:rPr>
        <w:t xml:space="preserve"> Τι να σας κάνω που το τέταρτο μνημόνιο δεν σας βγήκε</w:t>
      </w:r>
      <w:r>
        <w:rPr>
          <w:rFonts w:eastAsia="Times New Roman" w:cs="Times New Roman"/>
          <w:szCs w:val="24"/>
        </w:rPr>
        <w:t>!</w:t>
      </w:r>
      <w:r w:rsidRPr="00E52C6E">
        <w:rPr>
          <w:rFonts w:eastAsia="Times New Roman" w:cs="Times New Roman"/>
          <w:szCs w:val="24"/>
        </w:rPr>
        <w:t xml:space="preserve"> Γιατί πώς αλλιώς θα εφαρμόσετε το νεοφιλελεύθερο πρόγραμμά σας αν δεν το κρύψετε πίσω από ένα μνημόνιο</w:t>
      </w:r>
      <w:r>
        <w:rPr>
          <w:rFonts w:eastAsia="Times New Roman" w:cs="Times New Roman"/>
          <w:szCs w:val="24"/>
        </w:rPr>
        <w:t>;</w:t>
      </w:r>
    </w:p>
    <w:p w14:paraId="09856294"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Κυρί</w:t>
      </w:r>
      <w:r w:rsidRPr="00E52C6E">
        <w:rPr>
          <w:rFonts w:eastAsia="Times New Roman" w:cs="Times New Roman"/>
          <w:szCs w:val="24"/>
        </w:rPr>
        <w:t>ες και κύριοι συνάδελφοι</w:t>
      </w:r>
      <w:r>
        <w:rPr>
          <w:rFonts w:eastAsia="Times New Roman" w:cs="Times New Roman"/>
          <w:szCs w:val="24"/>
        </w:rPr>
        <w:t>,</w:t>
      </w:r>
      <w:r w:rsidRPr="00E52C6E">
        <w:rPr>
          <w:rFonts w:eastAsia="Times New Roman" w:cs="Times New Roman"/>
          <w:szCs w:val="24"/>
        </w:rPr>
        <w:t xml:space="preserve"> εάν δεχτούμε ότι η </w:t>
      </w:r>
      <w:r>
        <w:rPr>
          <w:rFonts w:eastAsia="Times New Roman" w:cs="Times New Roman"/>
          <w:szCs w:val="24"/>
        </w:rPr>
        <w:t>δ</w:t>
      </w:r>
      <w:r w:rsidRPr="00E52C6E">
        <w:rPr>
          <w:rFonts w:eastAsia="Times New Roman" w:cs="Times New Roman"/>
          <w:szCs w:val="24"/>
        </w:rPr>
        <w:t>ημοκρατία είναι ένα καλό σύστημα</w:t>
      </w:r>
      <w:r>
        <w:rPr>
          <w:rFonts w:eastAsia="Times New Roman" w:cs="Times New Roman"/>
          <w:szCs w:val="24"/>
        </w:rPr>
        <w:t>,</w:t>
      </w:r>
      <w:r w:rsidRPr="00E52C6E">
        <w:rPr>
          <w:rFonts w:eastAsia="Times New Roman" w:cs="Times New Roman"/>
          <w:szCs w:val="24"/>
        </w:rPr>
        <w:t xml:space="preserve"> γιατί μπορεί να εξασφαλίζει τους όρους που καθιστούν δυνατή την ελευθερία επιλογών σε ένα οργανωμένο κοινωνικό σύνολο</w:t>
      </w:r>
      <w:r>
        <w:rPr>
          <w:rFonts w:eastAsia="Times New Roman" w:cs="Times New Roman"/>
          <w:szCs w:val="24"/>
        </w:rPr>
        <w:t>,</w:t>
      </w:r>
      <w:r w:rsidRPr="00E52C6E">
        <w:rPr>
          <w:rFonts w:eastAsia="Times New Roman" w:cs="Times New Roman"/>
          <w:szCs w:val="24"/>
        </w:rPr>
        <w:t xml:space="preserve"> τι δυνατότητες ελέγ</w:t>
      </w:r>
      <w:r>
        <w:rPr>
          <w:rFonts w:eastAsia="Times New Roman" w:cs="Times New Roman"/>
          <w:szCs w:val="24"/>
        </w:rPr>
        <w:t>χου να έχει μία κοινωνία ε</w:t>
      </w:r>
      <w:r w:rsidRPr="00E52C6E">
        <w:rPr>
          <w:rFonts w:eastAsia="Times New Roman" w:cs="Times New Roman"/>
          <w:szCs w:val="24"/>
        </w:rPr>
        <w:t>άν δεν αναγν</w:t>
      </w:r>
      <w:r w:rsidRPr="00E52C6E">
        <w:rPr>
          <w:rFonts w:eastAsia="Times New Roman" w:cs="Times New Roman"/>
          <w:szCs w:val="24"/>
        </w:rPr>
        <w:t>ωρίζονται στους πολίτες τα ατομικά δικαιώματα προστασίας από κάθε διάκριση</w:t>
      </w:r>
      <w:r>
        <w:rPr>
          <w:rFonts w:eastAsia="Times New Roman" w:cs="Times New Roman"/>
          <w:szCs w:val="24"/>
        </w:rPr>
        <w:t>, όπως εκείνα του φύ</w:t>
      </w:r>
      <w:r w:rsidRPr="00E52C6E">
        <w:rPr>
          <w:rFonts w:eastAsia="Times New Roman" w:cs="Times New Roman"/>
          <w:szCs w:val="24"/>
        </w:rPr>
        <w:t>λου και του σεξουαλικού προσανατολισμού</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Εδώ, λ</w:t>
      </w:r>
      <w:r w:rsidRPr="00E52C6E">
        <w:rPr>
          <w:rFonts w:eastAsia="Times New Roman" w:cs="Times New Roman"/>
          <w:szCs w:val="24"/>
        </w:rPr>
        <w:t>οιπόν</w:t>
      </w:r>
      <w:r>
        <w:rPr>
          <w:rFonts w:eastAsia="Times New Roman" w:cs="Times New Roman"/>
          <w:szCs w:val="24"/>
        </w:rPr>
        <w:t>,</w:t>
      </w:r>
      <w:r w:rsidRPr="00E52C6E">
        <w:rPr>
          <w:rFonts w:eastAsia="Times New Roman" w:cs="Times New Roman"/>
          <w:szCs w:val="24"/>
        </w:rPr>
        <w:t xml:space="preserve"> η Κυβέρνηση </w:t>
      </w:r>
      <w:r>
        <w:rPr>
          <w:rFonts w:eastAsia="Times New Roman" w:cs="Times New Roman"/>
          <w:szCs w:val="24"/>
        </w:rPr>
        <w:t>με πρότασή</w:t>
      </w:r>
      <w:r w:rsidRPr="00E52C6E">
        <w:rPr>
          <w:rFonts w:eastAsia="Times New Roman" w:cs="Times New Roman"/>
          <w:szCs w:val="24"/>
        </w:rPr>
        <w:t xml:space="preserve"> της </w:t>
      </w:r>
      <w:r>
        <w:rPr>
          <w:rFonts w:eastAsia="Times New Roman" w:cs="Times New Roman"/>
          <w:szCs w:val="24"/>
        </w:rPr>
        <w:t>στο άρθρο 5 ενισχύει α</w:t>
      </w:r>
      <w:r w:rsidRPr="00E52C6E">
        <w:rPr>
          <w:rFonts w:eastAsia="Times New Roman" w:cs="Times New Roman"/>
          <w:szCs w:val="24"/>
        </w:rPr>
        <w:t>υτά τα δικαιώματα</w:t>
      </w:r>
      <w:r>
        <w:rPr>
          <w:rFonts w:eastAsia="Times New Roman" w:cs="Times New Roman"/>
          <w:szCs w:val="24"/>
        </w:rPr>
        <w:t>.</w:t>
      </w:r>
      <w:r w:rsidRPr="00E52C6E">
        <w:rPr>
          <w:rFonts w:eastAsia="Times New Roman" w:cs="Times New Roman"/>
          <w:szCs w:val="24"/>
        </w:rPr>
        <w:t xml:space="preserve"> </w:t>
      </w:r>
    </w:p>
    <w:p w14:paraId="09856295"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 xml:space="preserve">Εάν δεχτούμε ότι η </w:t>
      </w:r>
      <w:r>
        <w:rPr>
          <w:rFonts w:eastAsia="Times New Roman" w:cs="Times New Roman"/>
          <w:szCs w:val="24"/>
        </w:rPr>
        <w:t>δ</w:t>
      </w:r>
      <w:r w:rsidRPr="00E52C6E">
        <w:rPr>
          <w:rFonts w:eastAsia="Times New Roman" w:cs="Times New Roman"/>
          <w:szCs w:val="24"/>
        </w:rPr>
        <w:t>ημοκρατία είναι ένα</w:t>
      </w:r>
      <w:r w:rsidRPr="00E52C6E">
        <w:rPr>
          <w:rFonts w:eastAsia="Times New Roman" w:cs="Times New Roman"/>
          <w:szCs w:val="24"/>
        </w:rPr>
        <w:t xml:space="preserve"> καλό σύστημα</w:t>
      </w:r>
      <w:r>
        <w:rPr>
          <w:rFonts w:eastAsia="Times New Roman" w:cs="Times New Roman"/>
          <w:szCs w:val="24"/>
        </w:rPr>
        <w:t>,</w:t>
      </w:r>
      <w:r w:rsidRPr="00E52C6E">
        <w:rPr>
          <w:rFonts w:eastAsia="Times New Roman" w:cs="Times New Roman"/>
          <w:szCs w:val="24"/>
        </w:rPr>
        <w:t xml:space="preserve"> γιατί μπορεί να περιορίζει τον έλεγχο της εξουσίας</w:t>
      </w:r>
      <w:r>
        <w:rPr>
          <w:rFonts w:eastAsia="Times New Roman" w:cs="Times New Roman"/>
          <w:szCs w:val="24"/>
        </w:rPr>
        <w:t>,</w:t>
      </w:r>
      <w:r w:rsidRPr="00E52C6E">
        <w:rPr>
          <w:rFonts w:eastAsia="Times New Roman" w:cs="Times New Roman"/>
          <w:szCs w:val="24"/>
        </w:rPr>
        <w:t xml:space="preserve"> τι δυνατότητες ελέγχου να έχει μία κοινωνία εξαθλιωμένη και </w:t>
      </w:r>
      <w:r>
        <w:rPr>
          <w:rFonts w:eastAsia="Times New Roman" w:cs="Times New Roman"/>
          <w:szCs w:val="24"/>
        </w:rPr>
        <w:t xml:space="preserve">πτωχοποιημένη </w:t>
      </w:r>
      <w:r w:rsidRPr="00E52C6E">
        <w:rPr>
          <w:rFonts w:eastAsia="Times New Roman" w:cs="Times New Roman"/>
          <w:szCs w:val="24"/>
        </w:rPr>
        <w:t>χωρίς να συνδέεται με την αναγνώριση κοινωνικών δικαιωμάτων</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όπου σου ρίχνουν και το ανάθεμα ό</w:t>
      </w:r>
      <w:r w:rsidRPr="00E52C6E">
        <w:rPr>
          <w:rFonts w:eastAsia="Times New Roman" w:cs="Times New Roman"/>
          <w:szCs w:val="24"/>
        </w:rPr>
        <w:t xml:space="preserve">τι </w:t>
      </w:r>
      <w:r>
        <w:rPr>
          <w:rFonts w:eastAsia="Times New Roman" w:cs="Times New Roman"/>
          <w:szCs w:val="24"/>
        </w:rPr>
        <w:t>«</w:t>
      </w:r>
      <w:r w:rsidRPr="00E52C6E">
        <w:rPr>
          <w:rFonts w:eastAsia="Times New Roman" w:cs="Times New Roman"/>
          <w:szCs w:val="24"/>
        </w:rPr>
        <w:t>εσύ φταις για την</w:t>
      </w:r>
      <w:r w:rsidRPr="00E52C6E">
        <w:rPr>
          <w:rFonts w:eastAsia="Times New Roman" w:cs="Times New Roman"/>
          <w:szCs w:val="24"/>
        </w:rPr>
        <w:t xml:space="preserve"> κατάντια σου</w:t>
      </w:r>
      <w:r>
        <w:rPr>
          <w:rFonts w:eastAsia="Times New Roman" w:cs="Times New Roman"/>
          <w:szCs w:val="24"/>
        </w:rPr>
        <w:t>,</w:t>
      </w:r>
      <w:r w:rsidRPr="00E52C6E">
        <w:rPr>
          <w:rFonts w:eastAsia="Times New Roman" w:cs="Times New Roman"/>
          <w:szCs w:val="24"/>
        </w:rPr>
        <w:t xml:space="preserve"> γιατί μαζί τα φάγαμε</w:t>
      </w:r>
      <w:r>
        <w:rPr>
          <w:rFonts w:eastAsia="Times New Roman" w:cs="Times New Roman"/>
          <w:szCs w:val="24"/>
        </w:rPr>
        <w:t>»;</w:t>
      </w:r>
    </w:p>
    <w:p w14:paraId="09856296"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 xml:space="preserve">Η Κυβέρνηση </w:t>
      </w:r>
      <w:r>
        <w:rPr>
          <w:rFonts w:eastAsia="Times New Roman" w:cs="Times New Roman"/>
          <w:szCs w:val="24"/>
        </w:rPr>
        <w:t>με πρότασή της αποκαθιστά ένα</w:t>
      </w:r>
      <w:r w:rsidRPr="00E52C6E">
        <w:rPr>
          <w:rFonts w:eastAsia="Times New Roman" w:cs="Times New Roman"/>
          <w:szCs w:val="24"/>
        </w:rPr>
        <w:t xml:space="preserve"> αξιοπρεπές επίπεδο διαβίωσης για όλους τους ανθρώπους</w:t>
      </w:r>
      <w:r>
        <w:rPr>
          <w:rFonts w:eastAsia="Times New Roman" w:cs="Times New Roman"/>
          <w:szCs w:val="24"/>
        </w:rPr>
        <w:t>.</w:t>
      </w:r>
      <w:r w:rsidRPr="00E52C6E">
        <w:rPr>
          <w:rFonts w:eastAsia="Times New Roman" w:cs="Times New Roman"/>
          <w:szCs w:val="24"/>
        </w:rPr>
        <w:t xml:space="preserve"> Αυτό δεν έχει να κάνει μόνο με τη στήριξη των οικονομικά </w:t>
      </w:r>
      <w:r>
        <w:rPr>
          <w:rFonts w:eastAsia="Times New Roman" w:cs="Times New Roman"/>
          <w:szCs w:val="24"/>
        </w:rPr>
        <w:t xml:space="preserve">ασθενέστερων σε </w:t>
      </w:r>
      <w:r w:rsidRPr="00E52C6E">
        <w:rPr>
          <w:rFonts w:eastAsia="Times New Roman" w:cs="Times New Roman"/>
          <w:szCs w:val="24"/>
        </w:rPr>
        <w:t>οικονομική βάση</w:t>
      </w:r>
      <w:r>
        <w:rPr>
          <w:rFonts w:eastAsia="Times New Roman" w:cs="Times New Roman"/>
          <w:szCs w:val="24"/>
        </w:rPr>
        <w:t>,</w:t>
      </w:r>
      <w:r w:rsidRPr="00E52C6E">
        <w:rPr>
          <w:rFonts w:eastAsia="Times New Roman" w:cs="Times New Roman"/>
          <w:szCs w:val="24"/>
        </w:rPr>
        <w:t xml:space="preserve"> αλλά επιπρόσθετα</w:t>
      </w:r>
      <w:r>
        <w:rPr>
          <w:rFonts w:eastAsia="Times New Roman" w:cs="Times New Roman"/>
          <w:szCs w:val="24"/>
        </w:rPr>
        <w:t xml:space="preserve"> με την ενίσχυση της αξιοπρεπούς διαβίωσης, με την παροχή κ</w:t>
      </w:r>
      <w:r w:rsidRPr="00E52C6E">
        <w:rPr>
          <w:rFonts w:eastAsia="Times New Roman" w:cs="Times New Roman"/>
          <w:szCs w:val="24"/>
        </w:rPr>
        <w:t xml:space="preserve">αθολικών κοινωνικών υπηρεσιών και την </w:t>
      </w:r>
      <w:r>
        <w:rPr>
          <w:rFonts w:eastAsia="Times New Roman" w:cs="Times New Roman"/>
          <w:szCs w:val="24"/>
        </w:rPr>
        <w:t xml:space="preserve">εν γένει </w:t>
      </w:r>
      <w:r w:rsidRPr="00E52C6E">
        <w:rPr>
          <w:rFonts w:eastAsia="Times New Roman" w:cs="Times New Roman"/>
          <w:szCs w:val="24"/>
        </w:rPr>
        <w:t>ενίσχυση του κοινωνικού κράτους</w:t>
      </w:r>
      <w:r>
        <w:rPr>
          <w:rFonts w:eastAsia="Times New Roman" w:cs="Times New Roman"/>
          <w:szCs w:val="24"/>
        </w:rPr>
        <w:t>.</w:t>
      </w:r>
      <w:r w:rsidRPr="00E52C6E">
        <w:rPr>
          <w:rFonts w:eastAsia="Times New Roman" w:cs="Times New Roman"/>
          <w:szCs w:val="24"/>
        </w:rPr>
        <w:t xml:space="preserve"> </w:t>
      </w:r>
    </w:p>
    <w:p w14:paraId="09856297"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Αυτή είναι μεγάλη μας διαφορά με την πρόταση της Νέας Δημοκρατίας</w:t>
      </w:r>
      <w:r>
        <w:rPr>
          <w:rFonts w:eastAsia="Times New Roman" w:cs="Times New Roman"/>
          <w:szCs w:val="24"/>
        </w:rPr>
        <w:t>,</w:t>
      </w:r>
      <w:r w:rsidRPr="00E52C6E">
        <w:rPr>
          <w:rFonts w:eastAsia="Times New Roman" w:cs="Times New Roman"/>
          <w:szCs w:val="24"/>
        </w:rPr>
        <w:t xml:space="preserve"> η οποία </w:t>
      </w:r>
      <w:r>
        <w:rPr>
          <w:rFonts w:eastAsia="Times New Roman" w:cs="Times New Roman"/>
          <w:szCs w:val="24"/>
        </w:rPr>
        <w:t xml:space="preserve">προτείνει μεν </w:t>
      </w:r>
      <w:r w:rsidRPr="00E52C6E">
        <w:rPr>
          <w:rFonts w:eastAsia="Times New Roman" w:cs="Times New Roman"/>
          <w:szCs w:val="24"/>
        </w:rPr>
        <w:t>το ελά</w:t>
      </w:r>
      <w:r>
        <w:rPr>
          <w:rFonts w:eastAsia="Times New Roman" w:cs="Times New Roman"/>
          <w:szCs w:val="24"/>
        </w:rPr>
        <w:t>χιστο εγγυημένο εισόδ</w:t>
      </w:r>
      <w:r>
        <w:rPr>
          <w:rFonts w:eastAsia="Times New Roman" w:cs="Times New Roman"/>
          <w:szCs w:val="24"/>
        </w:rPr>
        <w:t>ημα, με μόνη όμως</w:t>
      </w:r>
      <w:r w:rsidRPr="00E52C6E">
        <w:rPr>
          <w:rFonts w:eastAsia="Times New Roman" w:cs="Times New Roman"/>
          <w:szCs w:val="24"/>
        </w:rPr>
        <w:t xml:space="preserve"> στή</w:t>
      </w:r>
      <w:r>
        <w:rPr>
          <w:rFonts w:eastAsia="Times New Roman" w:cs="Times New Roman"/>
          <w:szCs w:val="24"/>
        </w:rPr>
        <w:t>ριξη</w:t>
      </w:r>
      <w:r w:rsidRPr="00E52C6E">
        <w:rPr>
          <w:rFonts w:eastAsia="Times New Roman" w:cs="Times New Roman"/>
          <w:szCs w:val="24"/>
        </w:rPr>
        <w:t xml:space="preserve"> την παροχή προνοιακού επιδόματος ως μέσον απαλλαγής της πολιτείας από την </w:t>
      </w:r>
      <w:r>
        <w:rPr>
          <w:rFonts w:eastAsia="Times New Roman" w:cs="Times New Roman"/>
          <w:szCs w:val="24"/>
        </w:rPr>
        <w:t xml:space="preserve">υποχρέωσή </w:t>
      </w:r>
      <w:r w:rsidRPr="00E52C6E">
        <w:rPr>
          <w:rFonts w:eastAsia="Times New Roman" w:cs="Times New Roman"/>
          <w:szCs w:val="24"/>
        </w:rPr>
        <w:t>της για παροχή κοινωνικών υπηρεσιών</w:t>
      </w:r>
      <w:r>
        <w:rPr>
          <w:rFonts w:eastAsia="Times New Roman" w:cs="Times New Roman"/>
          <w:szCs w:val="24"/>
        </w:rPr>
        <w:t>,</w:t>
      </w:r>
      <w:r w:rsidRPr="00E52C6E">
        <w:rPr>
          <w:rFonts w:eastAsia="Times New Roman" w:cs="Times New Roman"/>
          <w:szCs w:val="24"/>
        </w:rPr>
        <w:t xml:space="preserve"> παραδείγματος </w:t>
      </w:r>
      <w:r w:rsidRPr="00E52C6E">
        <w:rPr>
          <w:rFonts w:eastAsia="Times New Roman" w:cs="Times New Roman"/>
          <w:szCs w:val="24"/>
        </w:rPr>
        <w:t>χάρ</w:t>
      </w:r>
      <w:r>
        <w:rPr>
          <w:rFonts w:eastAsia="Times New Roman" w:cs="Times New Roman"/>
          <w:szCs w:val="24"/>
        </w:rPr>
        <w:t>ιν</w:t>
      </w:r>
      <w:r>
        <w:rPr>
          <w:rFonts w:eastAsia="Times New Roman" w:cs="Times New Roman"/>
          <w:szCs w:val="24"/>
        </w:rPr>
        <w:t>,</w:t>
      </w:r>
      <w:r w:rsidRPr="00E52C6E">
        <w:rPr>
          <w:rFonts w:eastAsia="Times New Roman" w:cs="Times New Roman"/>
          <w:szCs w:val="24"/>
        </w:rPr>
        <w:t xml:space="preserve"> υγείας με την οποία εξασφαλίζει στους πολίτες ισότιμη πρόσβαση και ανάπτυξη</w:t>
      </w:r>
      <w:r>
        <w:rPr>
          <w:rFonts w:eastAsia="Times New Roman" w:cs="Times New Roman"/>
          <w:szCs w:val="24"/>
        </w:rPr>
        <w:t>.</w:t>
      </w:r>
    </w:p>
    <w:p w14:paraId="09856298"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w:t>
      </w:r>
      <w:r w:rsidRPr="00E52C6E">
        <w:rPr>
          <w:rFonts w:eastAsia="Times New Roman" w:cs="Times New Roman"/>
          <w:szCs w:val="24"/>
        </w:rPr>
        <w:t xml:space="preserve">η Κυβέρνηση έφερε </w:t>
      </w:r>
      <w:r>
        <w:rPr>
          <w:rFonts w:eastAsia="Times New Roman" w:cs="Times New Roman"/>
          <w:szCs w:val="24"/>
        </w:rPr>
        <w:t xml:space="preserve">είκοσι επτά </w:t>
      </w:r>
      <w:r w:rsidRPr="00E52C6E">
        <w:rPr>
          <w:rFonts w:eastAsia="Times New Roman" w:cs="Times New Roman"/>
          <w:szCs w:val="24"/>
        </w:rPr>
        <w:t xml:space="preserve">προτάσεις για τη </w:t>
      </w:r>
      <w:r>
        <w:rPr>
          <w:rFonts w:eastAsia="Times New Roman" w:cs="Times New Roman"/>
          <w:szCs w:val="24"/>
        </w:rPr>
        <w:t>σ</w:t>
      </w:r>
      <w:r w:rsidRPr="00E52C6E">
        <w:rPr>
          <w:rFonts w:eastAsia="Times New Roman" w:cs="Times New Roman"/>
          <w:szCs w:val="24"/>
        </w:rPr>
        <w:t xml:space="preserve">υνταγματική </w:t>
      </w:r>
      <w:r w:rsidRPr="00E52C6E">
        <w:rPr>
          <w:rFonts w:eastAsia="Times New Roman" w:cs="Times New Roman"/>
          <w:szCs w:val="24"/>
        </w:rPr>
        <w:t xml:space="preserve">Αναθεώρηση που έχουν να κάνουν με τη </w:t>
      </w:r>
      <w:r>
        <w:rPr>
          <w:rFonts w:eastAsia="Times New Roman" w:cs="Times New Roman"/>
          <w:szCs w:val="24"/>
        </w:rPr>
        <w:t xml:space="preserve">διεύρυνση </w:t>
      </w:r>
      <w:r w:rsidRPr="00E52C6E">
        <w:rPr>
          <w:rFonts w:eastAsia="Times New Roman" w:cs="Times New Roman"/>
          <w:szCs w:val="24"/>
        </w:rPr>
        <w:t xml:space="preserve">της </w:t>
      </w:r>
      <w:r>
        <w:rPr>
          <w:rFonts w:eastAsia="Times New Roman" w:cs="Times New Roman"/>
          <w:szCs w:val="24"/>
        </w:rPr>
        <w:t>δ</w:t>
      </w:r>
      <w:r w:rsidRPr="00E52C6E">
        <w:rPr>
          <w:rFonts w:eastAsia="Times New Roman" w:cs="Times New Roman"/>
          <w:szCs w:val="24"/>
        </w:rPr>
        <w:t>ημοκρατίας και της λαϊκής κυριαρχίας</w:t>
      </w:r>
      <w:r>
        <w:rPr>
          <w:rFonts w:eastAsia="Times New Roman" w:cs="Times New Roman"/>
          <w:szCs w:val="24"/>
        </w:rPr>
        <w:t xml:space="preserve">, </w:t>
      </w:r>
      <w:r w:rsidRPr="00E52C6E">
        <w:rPr>
          <w:rFonts w:eastAsia="Times New Roman" w:cs="Times New Roman"/>
          <w:szCs w:val="24"/>
        </w:rPr>
        <w:t>την ενίσχυση του κοινοβουλευτισμού</w:t>
      </w:r>
      <w:r>
        <w:rPr>
          <w:rFonts w:eastAsia="Times New Roman" w:cs="Times New Roman"/>
          <w:szCs w:val="24"/>
        </w:rPr>
        <w:t>,</w:t>
      </w:r>
      <w:r w:rsidRPr="00E52C6E">
        <w:rPr>
          <w:rFonts w:eastAsia="Times New Roman" w:cs="Times New Roman"/>
          <w:szCs w:val="24"/>
        </w:rPr>
        <w:t xml:space="preserve"> την προστασία των κοινωνικών δικαιωμάτων</w:t>
      </w:r>
      <w:r>
        <w:rPr>
          <w:rFonts w:eastAsia="Times New Roman" w:cs="Times New Roman"/>
          <w:szCs w:val="24"/>
        </w:rPr>
        <w:t>,</w:t>
      </w:r>
      <w:r w:rsidRPr="00E52C6E">
        <w:rPr>
          <w:rFonts w:eastAsia="Times New Roman" w:cs="Times New Roman"/>
          <w:szCs w:val="24"/>
        </w:rPr>
        <w:t xml:space="preserve"> αλλά και </w:t>
      </w:r>
      <w:r w:rsidRPr="00E52C6E">
        <w:rPr>
          <w:rFonts w:eastAsia="Times New Roman" w:cs="Times New Roman"/>
          <w:szCs w:val="24"/>
        </w:rPr>
        <w:t>των δημόσιων αγαθών</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Δύο μέρες τώρα έ</w:t>
      </w:r>
      <w:r w:rsidRPr="00E52C6E">
        <w:rPr>
          <w:rFonts w:eastAsia="Times New Roman" w:cs="Times New Roman"/>
          <w:szCs w:val="24"/>
        </w:rPr>
        <w:t xml:space="preserve">χουν </w:t>
      </w:r>
      <w:r>
        <w:rPr>
          <w:rFonts w:eastAsia="Times New Roman" w:cs="Times New Roman"/>
          <w:szCs w:val="24"/>
        </w:rPr>
        <w:t xml:space="preserve">αναλυθεί </w:t>
      </w:r>
      <w:r w:rsidRPr="00E52C6E">
        <w:rPr>
          <w:rFonts w:eastAsia="Times New Roman" w:cs="Times New Roman"/>
          <w:szCs w:val="24"/>
        </w:rPr>
        <w:t>όλα λεπτομερώς</w:t>
      </w:r>
      <w:r>
        <w:rPr>
          <w:rFonts w:eastAsia="Times New Roman" w:cs="Times New Roman"/>
          <w:szCs w:val="24"/>
        </w:rPr>
        <w:t>.</w:t>
      </w:r>
      <w:r w:rsidRPr="00E52C6E">
        <w:rPr>
          <w:rFonts w:eastAsia="Times New Roman" w:cs="Times New Roman"/>
          <w:szCs w:val="24"/>
        </w:rPr>
        <w:t xml:space="preserve"> Δεν θα τ</w:t>
      </w:r>
      <w:r>
        <w:rPr>
          <w:rFonts w:eastAsia="Times New Roman" w:cs="Times New Roman"/>
          <w:szCs w:val="24"/>
        </w:rPr>
        <w:t>α</w:t>
      </w:r>
      <w:r w:rsidRPr="00E52C6E">
        <w:rPr>
          <w:rFonts w:eastAsia="Times New Roman" w:cs="Times New Roman"/>
          <w:szCs w:val="24"/>
        </w:rPr>
        <w:t xml:space="preserve"> επαναλάβω</w:t>
      </w:r>
      <w:r>
        <w:rPr>
          <w:rFonts w:eastAsia="Times New Roman" w:cs="Times New Roman"/>
          <w:szCs w:val="24"/>
        </w:rPr>
        <w:t>.</w:t>
      </w:r>
      <w:r w:rsidRPr="00E52C6E">
        <w:rPr>
          <w:rFonts w:eastAsia="Times New Roman" w:cs="Times New Roman"/>
          <w:szCs w:val="24"/>
        </w:rPr>
        <w:t xml:space="preserve"> </w:t>
      </w:r>
    </w:p>
    <w:p w14:paraId="09856299"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 xml:space="preserve">Υπάρχουν προτάσεις </w:t>
      </w:r>
      <w:r>
        <w:rPr>
          <w:rFonts w:eastAsia="Times New Roman" w:cs="Times New Roman"/>
          <w:szCs w:val="24"/>
        </w:rPr>
        <w:t>ώριμες, όπως να μη διαλύεται η</w:t>
      </w:r>
      <w:r w:rsidRPr="00E52C6E">
        <w:rPr>
          <w:rFonts w:eastAsia="Times New Roman" w:cs="Times New Roman"/>
          <w:szCs w:val="24"/>
        </w:rPr>
        <w:t xml:space="preserve"> Βουλή με την μη εκλογή Προέδρου της Δημοκρατίας</w:t>
      </w:r>
      <w:r>
        <w:rPr>
          <w:rFonts w:eastAsia="Times New Roman" w:cs="Times New Roman"/>
          <w:szCs w:val="24"/>
        </w:rPr>
        <w:t>,</w:t>
      </w:r>
      <w:r w:rsidRPr="00E52C6E">
        <w:rPr>
          <w:rFonts w:eastAsia="Times New Roman" w:cs="Times New Roman"/>
          <w:szCs w:val="24"/>
        </w:rPr>
        <w:t xml:space="preserve"> το άρθρο 32</w:t>
      </w:r>
      <w:r>
        <w:rPr>
          <w:rFonts w:eastAsia="Times New Roman" w:cs="Times New Roman"/>
          <w:szCs w:val="24"/>
        </w:rPr>
        <w:t>. Εδ</w:t>
      </w:r>
      <w:r w:rsidRPr="00E52C6E">
        <w:rPr>
          <w:rFonts w:eastAsia="Times New Roman" w:cs="Times New Roman"/>
          <w:szCs w:val="24"/>
        </w:rPr>
        <w:t>ώ η Νέα Δημοκρατία το στηρίζει με</w:t>
      </w:r>
      <w:r>
        <w:rPr>
          <w:rFonts w:eastAsia="Times New Roman" w:cs="Times New Roman"/>
          <w:szCs w:val="24"/>
        </w:rPr>
        <w:t>ν</w:t>
      </w:r>
      <w:r w:rsidRPr="00E52C6E">
        <w:rPr>
          <w:rFonts w:eastAsia="Times New Roman" w:cs="Times New Roman"/>
          <w:szCs w:val="24"/>
        </w:rPr>
        <w:t xml:space="preserve"> επί της αρχής</w:t>
      </w:r>
      <w:r>
        <w:rPr>
          <w:rFonts w:eastAsia="Times New Roman" w:cs="Times New Roman"/>
          <w:szCs w:val="24"/>
        </w:rPr>
        <w:t>,</w:t>
      </w:r>
      <w:r w:rsidRPr="00E52C6E">
        <w:rPr>
          <w:rFonts w:eastAsia="Times New Roman" w:cs="Times New Roman"/>
          <w:szCs w:val="24"/>
        </w:rPr>
        <w:t xml:space="preserve"> αλλ</w:t>
      </w:r>
      <w:r w:rsidRPr="00E52C6E">
        <w:rPr>
          <w:rFonts w:eastAsia="Times New Roman" w:cs="Times New Roman"/>
          <w:szCs w:val="24"/>
        </w:rPr>
        <w:t>ά διαφωνεί επί του τρόπου</w:t>
      </w:r>
      <w:r>
        <w:rPr>
          <w:rFonts w:eastAsia="Times New Roman" w:cs="Times New Roman"/>
          <w:szCs w:val="24"/>
        </w:rPr>
        <w:t>, προτείνοντας στην τ</w:t>
      </w:r>
      <w:r w:rsidRPr="00E52C6E">
        <w:rPr>
          <w:rFonts w:eastAsia="Times New Roman" w:cs="Times New Roman"/>
          <w:szCs w:val="24"/>
        </w:rPr>
        <w:t xml:space="preserve">ρίτη ψηφοφορία να εκλέγεται ο Πρόεδρος της Δημοκρατίας με </w:t>
      </w:r>
      <w:r>
        <w:rPr>
          <w:rFonts w:eastAsia="Times New Roman" w:cs="Times New Roman"/>
          <w:szCs w:val="24"/>
        </w:rPr>
        <w:t xml:space="preserve">εκατόν πενήντα μία </w:t>
      </w:r>
      <w:r w:rsidRPr="00E52C6E">
        <w:rPr>
          <w:rFonts w:eastAsia="Times New Roman" w:cs="Times New Roman"/>
          <w:szCs w:val="24"/>
        </w:rPr>
        <w:t>ψήφους</w:t>
      </w:r>
      <w:r>
        <w:rPr>
          <w:rFonts w:eastAsia="Times New Roman" w:cs="Times New Roman"/>
          <w:szCs w:val="24"/>
        </w:rPr>
        <w:t>.</w:t>
      </w:r>
      <w:r w:rsidRPr="00E52C6E">
        <w:rPr>
          <w:rFonts w:eastAsia="Times New Roman" w:cs="Times New Roman"/>
          <w:szCs w:val="24"/>
        </w:rPr>
        <w:t xml:space="preserve"> Προσέξτε</w:t>
      </w:r>
      <w:r>
        <w:rPr>
          <w:rFonts w:eastAsia="Times New Roman" w:cs="Times New Roman"/>
          <w:szCs w:val="24"/>
        </w:rPr>
        <w:t>, δηλαδή,</w:t>
      </w:r>
      <w:r w:rsidRPr="00E52C6E">
        <w:rPr>
          <w:rFonts w:eastAsia="Times New Roman" w:cs="Times New Roman"/>
          <w:szCs w:val="24"/>
        </w:rPr>
        <w:t xml:space="preserve"> ο ύψιστος θεσμικός παράγων της πολιτείας να μετατρέπεται σε μία κομματική επιλογή χωρίς τη μεσολάβηση των εκλογών</w:t>
      </w:r>
      <w:r>
        <w:rPr>
          <w:rFonts w:eastAsia="Times New Roman" w:cs="Times New Roman"/>
          <w:szCs w:val="24"/>
        </w:rPr>
        <w:t>.</w:t>
      </w:r>
    </w:p>
    <w:p w14:paraId="0985629A"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Επιπλέον</w:t>
      </w:r>
      <w:r>
        <w:rPr>
          <w:rFonts w:eastAsia="Times New Roman" w:cs="Times New Roman"/>
          <w:szCs w:val="24"/>
        </w:rPr>
        <w:t>,</w:t>
      </w:r>
      <w:r w:rsidRPr="00E52C6E">
        <w:rPr>
          <w:rFonts w:eastAsia="Times New Roman" w:cs="Times New Roman"/>
          <w:szCs w:val="24"/>
        </w:rPr>
        <w:t xml:space="preserve"> με κουτοπονηριά</w:t>
      </w:r>
      <w:r>
        <w:rPr>
          <w:rFonts w:eastAsia="Times New Roman" w:cs="Times New Roman"/>
          <w:szCs w:val="24"/>
        </w:rPr>
        <w:t xml:space="preserve">, </w:t>
      </w:r>
      <w:r w:rsidRPr="00E52C6E">
        <w:rPr>
          <w:rFonts w:eastAsia="Times New Roman" w:cs="Times New Roman"/>
          <w:szCs w:val="24"/>
        </w:rPr>
        <w:t>κύριοι της Νέας Δημοκρατίας</w:t>
      </w:r>
      <w:r>
        <w:rPr>
          <w:rFonts w:eastAsia="Times New Roman" w:cs="Times New Roman"/>
          <w:szCs w:val="24"/>
        </w:rPr>
        <w:t>,</w:t>
      </w:r>
      <w:r w:rsidRPr="00E52C6E">
        <w:rPr>
          <w:rFonts w:eastAsia="Times New Roman" w:cs="Times New Roman"/>
          <w:szCs w:val="24"/>
        </w:rPr>
        <w:t xml:space="preserve"> ψηφίζετε ταυτόχρονα και την πρόταση της Κυβέρνησης που δεν </w:t>
      </w:r>
      <w:r>
        <w:rPr>
          <w:rFonts w:eastAsia="Times New Roman" w:cs="Times New Roman"/>
          <w:szCs w:val="24"/>
        </w:rPr>
        <w:t xml:space="preserve">την </w:t>
      </w:r>
      <w:r w:rsidRPr="00E52C6E">
        <w:rPr>
          <w:rFonts w:eastAsia="Times New Roman" w:cs="Times New Roman"/>
          <w:szCs w:val="24"/>
        </w:rPr>
        <w:t>πιστεύετε και που οδη</w:t>
      </w:r>
      <w:r w:rsidRPr="00E52C6E">
        <w:rPr>
          <w:rFonts w:eastAsia="Times New Roman" w:cs="Times New Roman"/>
          <w:szCs w:val="24"/>
        </w:rPr>
        <w:t xml:space="preserve">γεί στην τελική </w:t>
      </w:r>
      <w:r>
        <w:rPr>
          <w:rFonts w:eastAsia="Times New Roman" w:cs="Times New Roman"/>
          <w:szCs w:val="24"/>
        </w:rPr>
        <w:t>έβδομη</w:t>
      </w:r>
      <w:r w:rsidRPr="00E52C6E">
        <w:rPr>
          <w:rFonts w:eastAsia="Times New Roman" w:cs="Times New Roman"/>
          <w:szCs w:val="24"/>
        </w:rPr>
        <w:t xml:space="preserve"> ψηφοφορία για εκλογή Προέδρου από το</w:t>
      </w:r>
      <w:r>
        <w:rPr>
          <w:rFonts w:eastAsia="Times New Roman" w:cs="Times New Roman"/>
          <w:szCs w:val="24"/>
        </w:rPr>
        <w:t>ν</w:t>
      </w:r>
      <w:r w:rsidRPr="00E52C6E">
        <w:rPr>
          <w:rFonts w:eastAsia="Times New Roman" w:cs="Times New Roman"/>
          <w:szCs w:val="24"/>
        </w:rPr>
        <w:t xml:space="preserve"> λαό</w:t>
      </w:r>
      <w:r>
        <w:rPr>
          <w:rFonts w:eastAsia="Times New Roman" w:cs="Times New Roman"/>
          <w:szCs w:val="24"/>
        </w:rPr>
        <w:t>, θ</w:t>
      </w:r>
      <w:r w:rsidRPr="00E52C6E">
        <w:rPr>
          <w:rFonts w:eastAsia="Times New Roman" w:cs="Times New Roman"/>
          <w:szCs w:val="24"/>
        </w:rPr>
        <w:t>εωρώντας ότι αν κερδίσετε τις εκλογές</w:t>
      </w:r>
      <w:r>
        <w:rPr>
          <w:rFonts w:eastAsia="Times New Roman" w:cs="Times New Roman"/>
          <w:szCs w:val="24"/>
        </w:rPr>
        <w:t>, θα επιβάλετε</w:t>
      </w:r>
      <w:r w:rsidRPr="00E52C6E">
        <w:rPr>
          <w:rFonts w:eastAsia="Times New Roman" w:cs="Times New Roman"/>
          <w:szCs w:val="24"/>
        </w:rPr>
        <w:t xml:space="preserve"> αυτό που θέλετε</w:t>
      </w:r>
      <w:r>
        <w:rPr>
          <w:rFonts w:eastAsia="Times New Roman" w:cs="Times New Roman"/>
          <w:szCs w:val="24"/>
        </w:rPr>
        <w:t>,</w:t>
      </w:r>
      <w:r w:rsidRPr="00E52C6E">
        <w:rPr>
          <w:rFonts w:eastAsia="Times New Roman" w:cs="Times New Roman"/>
          <w:szCs w:val="24"/>
        </w:rPr>
        <w:t xml:space="preserve"> σ</w:t>
      </w:r>
      <w:r>
        <w:rPr>
          <w:rFonts w:eastAsia="Times New Roman" w:cs="Times New Roman"/>
          <w:szCs w:val="24"/>
        </w:rPr>
        <w:t>ε αντίθεση με αυτό που ψηφίσατε</w:t>
      </w:r>
      <w:r w:rsidRPr="00E52C6E">
        <w:rPr>
          <w:rFonts w:eastAsia="Times New Roman" w:cs="Times New Roman"/>
          <w:szCs w:val="24"/>
        </w:rPr>
        <w:t xml:space="preserve"> και σε αντίθεση με την κατεύθυνση και το πνεύμα του Συντάγματος</w:t>
      </w:r>
      <w:r>
        <w:rPr>
          <w:rFonts w:eastAsia="Times New Roman" w:cs="Times New Roman"/>
          <w:szCs w:val="24"/>
        </w:rPr>
        <w:t>.</w:t>
      </w:r>
    </w:p>
    <w:p w14:paraId="0985629B"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Τέλος</w:t>
      </w:r>
      <w:r>
        <w:rPr>
          <w:rFonts w:eastAsia="Times New Roman" w:cs="Times New Roman"/>
          <w:szCs w:val="24"/>
        </w:rPr>
        <w:t>,</w:t>
      </w:r>
      <w:r w:rsidRPr="00E52C6E">
        <w:rPr>
          <w:rFonts w:eastAsia="Times New Roman" w:cs="Times New Roman"/>
          <w:szCs w:val="24"/>
        </w:rPr>
        <w:t xml:space="preserve"> για το επίμαχο </w:t>
      </w:r>
      <w:r w:rsidRPr="00E52C6E">
        <w:rPr>
          <w:rFonts w:eastAsia="Times New Roman" w:cs="Times New Roman"/>
          <w:szCs w:val="24"/>
        </w:rPr>
        <w:t>θέμα όπου διίστανται οι απόψεις των συνταγματολόγων</w:t>
      </w:r>
      <w:r>
        <w:rPr>
          <w:rFonts w:eastAsia="Times New Roman" w:cs="Times New Roman"/>
          <w:szCs w:val="24"/>
        </w:rPr>
        <w:t>,</w:t>
      </w:r>
      <w:r w:rsidRPr="00E52C6E">
        <w:rPr>
          <w:rFonts w:eastAsia="Times New Roman" w:cs="Times New Roman"/>
          <w:szCs w:val="24"/>
        </w:rPr>
        <w:t xml:space="preserve"> εάν και κατά πόσον </w:t>
      </w:r>
      <w:r>
        <w:rPr>
          <w:rFonts w:eastAsia="Times New Roman" w:cs="Times New Roman"/>
          <w:szCs w:val="24"/>
        </w:rPr>
        <w:t xml:space="preserve">η </w:t>
      </w:r>
      <w:r>
        <w:rPr>
          <w:rFonts w:eastAsia="Times New Roman" w:cs="Times New Roman"/>
          <w:szCs w:val="24"/>
        </w:rPr>
        <w:t xml:space="preserve">προτείνουσα </w:t>
      </w:r>
      <w:r>
        <w:rPr>
          <w:rFonts w:eastAsia="Times New Roman" w:cs="Times New Roman"/>
          <w:szCs w:val="24"/>
        </w:rPr>
        <w:t xml:space="preserve">Βουλή δεσμεύει </w:t>
      </w:r>
      <w:r w:rsidRPr="00E52C6E">
        <w:rPr>
          <w:rFonts w:eastAsia="Times New Roman" w:cs="Times New Roman"/>
          <w:szCs w:val="24"/>
        </w:rPr>
        <w:t xml:space="preserve">την </w:t>
      </w:r>
      <w:r>
        <w:rPr>
          <w:rFonts w:eastAsia="Times New Roman" w:cs="Times New Roman"/>
          <w:szCs w:val="24"/>
        </w:rPr>
        <w:t>αποφασίζουσα ή αναθεωρητική Βουλή, αναφέρω</w:t>
      </w:r>
      <w:r w:rsidRPr="00E52C6E">
        <w:rPr>
          <w:rFonts w:eastAsia="Times New Roman" w:cs="Times New Roman"/>
          <w:szCs w:val="24"/>
        </w:rPr>
        <w:t xml:space="preserve"> λόγια του Αριστόβουλου Μάνεση</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w:t>
      </w:r>
      <w:r w:rsidRPr="00E52C6E">
        <w:rPr>
          <w:rFonts w:eastAsia="Times New Roman" w:cs="Times New Roman"/>
          <w:szCs w:val="24"/>
        </w:rPr>
        <w:t xml:space="preserve">Η </w:t>
      </w:r>
      <w:r>
        <w:rPr>
          <w:rFonts w:eastAsia="Times New Roman" w:cs="Times New Roman"/>
          <w:szCs w:val="24"/>
        </w:rPr>
        <w:t>Α</w:t>
      </w:r>
      <w:r w:rsidRPr="00E52C6E">
        <w:rPr>
          <w:rFonts w:eastAsia="Times New Roman" w:cs="Times New Roman"/>
          <w:szCs w:val="24"/>
        </w:rPr>
        <w:t xml:space="preserve">ναθεώρηση </w:t>
      </w:r>
      <w:r w:rsidRPr="00E52C6E">
        <w:rPr>
          <w:rFonts w:eastAsia="Times New Roman" w:cs="Times New Roman"/>
          <w:szCs w:val="24"/>
        </w:rPr>
        <w:t>του Συντάγματος αποτελεί εκδήλωση και πραγμάτ</w:t>
      </w:r>
      <w:r>
        <w:rPr>
          <w:rFonts w:eastAsia="Times New Roman" w:cs="Times New Roman"/>
          <w:szCs w:val="24"/>
        </w:rPr>
        <w:t>ωση πολιτικής βούλ</w:t>
      </w:r>
      <w:r>
        <w:rPr>
          <w:rFonts w:eastAsia="Times New Roman" w:cs="Times New Roman"/>
          <w:szCs w:val="24"/>
        </w:rPr>
        <w:t>ησης και όχι ν</w:t>
      </w:r>
      <w:r w:rsidRPr="00E52C6E">
        <w:rPr>
          <w:rFonts w:eastAsia="Times New Roman" w:cs="Times New Roman"/>
          <w:szCs w:val="24"/>
        </w:rPr>
        <w:t>ομικής τοποθέτησης</w:t>
      </w:r>
      <w:r>
        <w:rPr>
          <w:rFonts w:eastAsia="Times New Roman" w:cs="Times New Roman"/>
          <w:szCs w:val="24"/>
        </w:rPr>
        <w:t>.</w:t>
      </w:r>
      <w:r w:rsidRPr="00E52C6E">
        <w:rPr>
          <w:rFonts w:eastAsia="Times New Roman" w:cs="Times New Roman"/>
          <w:szCs w:val="24"/>
        </w:rPr>
        <w:t xml:space="preserve"> Είναι βασικό θέμα εξουσίας και όχι επιστήμης</w:t>
      </w:r>
      <w:r>
        <w:rPr>
          <w:rFonts w:eastAsia="Times New Roman" w:cs="Times New Roman"/>
          <w:szCs w:val="24"/>
        </w:rPr>
        <w:t>, άρα,</w:t>
      </w:r>
      <w:r w:rsidRPr="00E52C6E">
        <w:rPr>
          <w:rFonts w:eastAsia="Times New Roman" w:cs="Times New Roman"/>
          <w:szCs w:val="24"/>
        </w:rPr>
        <w:t xml:space="preserve"> είναι έργο των πολιτικών και όχι των συνταγματολόγων</w:t>
      </w:r>
      <w:r>
        <w:rPr>
          <w:rFonts w:eastAsia="Times New Roman" w:cs="Times New Roman"/>
          <w:szCs w:val="24"/>
        </w:rPr>
        <w:t>».</w:t>
      </w:r>
    </w:p>
    <w:p w14:paraId="0985629C"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Με αυτό το δεδομένο</w:t>
      </w:r>
      <w:r>
        <w:rPr>
          <w:rFonts w:eastAsia="Times New Roman" w:cs="Times New Roman"/>
          <w:szCs w:val="24"/>
        </w:rPr>
        <w:t>,</w:t>
      </w:r>
      <w:r w:rsidRPr="00E52C6E">
        <w:rPr>
          <w:rFonts w:eastAsia="Times New Roman" w:cs="Times New Roman"/>
          <w:szCs w:val="24"/>
        </w:rPr>
        <w:t xml:space="preserve"> η πολιτική αιτιολόγηση του κάθε </w:t>
      </w:r>
      <w:r>
        <w:rPr>
          <w:rFonts w:eastAsia="Times New Roman" w:cs="Times New Roman"/>
          <w:szCs w:val="24"/>
        </w:rPr>
        <w:t xml:space="preserve">άρθρου που </w:t>
      </w:r>
      <w:r w:rsidRPr="00E52C6E">
        <w:rPr>
          <w:rFonts w:eastAsia="Times New Roman" w:cs="Times New Roman"/>
          <w:szCs w:val="24"/>
        </w:rPr>
        <w:t xml:space="preserve">επιλέγεται από την </w:t>
      </w:r>
      <w:r>
        <w:rPr>
          <w:rFonts w:eastAsia="Times New Roman" w:cs="Times New Roman"/>
          <w:szCs w:val="24"/>
        </w:rPr>
        <w:t xml:space="preserve">προτείνουσα </w:t>
      </w:r>
      <w:r w:rsidRPr="00E52C6E">
        <w:rPr>
          <w:rFonts w:eastAsia="Times New Roman" w:cs="Times New Roman"/>
          <w:szCs w:val="24"/>
        </w:rPr>
        <w:t xml:space="preserve">Βουλή προς </w:t>
      </w:r>
      <w:r>
        <w:rPr>
          <w:rFonts w:eastAsia="Times New Roman" w:cs="Times New Roman"/>
          <w:szCs w:val="24"/>
        </w:rPr>
        <w:t>Α</w:t>
      </w:r>
      <w:r w:rsidRPr="00E52C6E">
        <w:rPr>
          <w:rFonts w:eastAsia="Times New Roman" w:cs="Times New Roman"/>
          <w:szCs w:val="24"/>
        </w:rPr>
        <w:t>ναθεώρηση</w:t>
      </w:r>
      <w:r w:rsidRPr="00E52C6E">
        <w:rPr>
          <w:rFonts w:eastAsia="Times New Roman" w:cs="Times New Roman"/>
          <w:szCs w:val="24"/>
        </w:rPr>
        <w:t xml:space="preserve"> </w:t>
      </w:r>
      <w:r>
        <w:rPr>
          <w:rFonts w:eastAsia="Times New Roman" w:cs="Times New Roman"/>
          <w:szCs w:val="24"/>
        </w:rPr>
        <w:t>οδηγεί στην κατεύθυνση βελτίωσής του στη δεύτερη και α</w:t>
      </w:r>
      <w:r w:rsidRPr="00E52C6E">
        <w:rPr>
          <w:rFonts w:eastAsia="Times New Roman" w:cs="Times New Roman"/>
          <w:szCs w:val="24"/>
        </w:rPr>
        <w:t>ναθεωρητική Βουλή</w:t>
      </w:r>
      <w:r>
        <w:rPr>
          <w:rFonts w:eastAsia="Times New Roman" w:cs="Times New Roman"/>
          <w:szCs w:val="24"/>
        </w:rPr>
        <w:t>.</w:t>
      </w:r>
    </w:p>
    <w:p w14:paraId="0985629D"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 xml:space="preserve">Η διαχρονικότητα και </w:t>
      </w:r>
      <w:r>
        <w:rPr>
          <w:rFonts w:eastAsia="Times New Roman" w:cs="Times New Roman"/>
          <w:szCs w:val="24"/>
        </w:rPr>
        <w:t xml:space="preserve">η </w:t>
      </w:r>
      <w:r w:rsidRPr="00E52C6E">
        <w:rPr>
          <w:rFonts w:eastAsia="Times New Roman" w:cs="Times New Roman"/>
          <w:szCs w:val="24"/>
        </w:rPr>
        <w:t>ανθεκτικότητα που προσδιορίζει το Σύνταγμά μας αποτυπώνεται από τη διαχρονικότητα και των δύο Βουλών να συμμετέχουν στο προς αναθεώρηση άρθρο</w:t>
      </w:r>
      <w:r>
        <w:rPr>
          <w:rFonts w:eastAsia="Times New Roman" w:cs="Times New Roman"/>
          <w:szCs w:val="24"/>
        </w:rPr>
        <w:t>,</w:t>
      </w:r>
      <w:r w:rsidRPr="00E52C6E">
        <w:rPr>
          <w:rFonts w:eastAsia="Times New Roman" w:cs="Times New Roman"/>
          <w:szCs w:val="24"/>
        </w:rPr>
        <w:t xml:space="preserve"> παρά τη μεσολάβη</w:t>
      </w:r>
      <w:r w:rsidRPr="00E52C6E">
        <w:rPr>
          <w:rFonts w:eastAsia="Times New Roman" w:cs="Times New Roman"/>
          <w:szCs w:val="24"/>
        </w:rPr>
        <w:t>ση της εκλογικής διαδικασίας</w:t>
      </w:r>
      <w:r>
        <w:rPr>
          <w:rFonts w:eastAsia="Times New Roman" w:cs="Times New Roman"/>
          <w:szCs w:val="24"/>
        </w:rPr>
        <w:t>.</w:t>
      </w:r>
      <w:r w:rsidRPr="00E52C6E">
        <w:rPr>
          <w:rFonts w:eastAsia="Times New Roman" w:cs="Times New Roman"/>
          <w:szCs w:val="24"/>
        </w:rPr>
        <w:t xml:space="preserve"> Εδώ</w:t>
      </w:r>
      <w:r>
        <w:rPr>
          <w:rFonts w:eastAsia="Times New Roman" w:cs="Times New Roman"/>
          <w:szCs w:val="24"/>
        </w:rPr>
        <w:t>,</w:t>
      </w:r>
      <w:r w:rsidRPr="00E52C6E">
        <w:rPr>
          <w:rFonts w:eastAsia="Times New Roman" w:cs="Times New Roman"/>
          <w:szCs w:val="24"/>
        </w:rPr>
        <w:t xml:space="preserve"> αποτυπώνεται και </w:t>
      </w:r>
      <w:r>
        <w:rPr>
          <w:rFonts w:eastAsia="Times New Roman" w:cs="Times New Roman"/>
          <w:szCs w:val="24"/>
        </w:rPr>
        <w:t xml:space="preserve">η </w:t>
      </w:r>
      <w:r w:rsidRPr="00E52C6E">
        <w:rPr>
          <w:rFonts w:eastAsia="Times New Roman" w:cs="Times New Roman"/>
          <w:szCs w:val="24"/>
        </w:rPr>
        <w:t xml:space="preserve">υπευθυνότητα των πολιτικών κομμάτων στην τόσο </w:t>
      </w:r>
      <w:r>
        <w:rPr>
          <w:rFonts w:eastAsia="Times New Roman" w:cs="Times New Roman"/>
          <w:szCs w:val="24"/>
        </w:rPr>
        <w:t xml:space="preserve">σημαντική διαδικασία. </w:t>
      </w:r>
    </w:p>
    <w:p w14:paraId="0985629E"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Δυστυχώς</w:t>
      </w:r>
      <w:r>
        <w:rPr>
          <w:rFonts w:eastAsia="Times New Roman" w:cs="Times New Roman"/>
          <w:szCs w:val="24"/>
        </w:rPr>
        <w:t>, η</w:t>
      </w:r>
      <w:r w:rsidRPr="00E52C6E">
        <w:rPr>
          <w:rFonts w:eastAsia="Times New Roman" w:cs="Times New Roman"/>
          <w:szCs w:val="24"/>
        </w:rPr>
        <w:t xml:space="preserve"> Αντιπολίτευση</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 xml:space="preserve">ιδιαίτερα η </w:t>
      </w:r>
      <w:r w:rsidRPr="00E52C6E">
        <w:rPr>
          <w:rFonts w:eastAsia="Times New Roman" w:cs="Times New Roman"/>
          <w:szCs w:val="24"/>
        </w:rPr>
        <w:t>Αξιωματική Αντιπολίτευση</w:t>
      </w:r>
      <w:r>
        <w:rPr>
          <w:rFonts w:eastAsia="Times New Roman" w:cs="Times New Roman"/>
          <w:szCs w:val="24"/>
        </w:rPr>
        <w:t>,</w:t>
      </w:r>
      <w:r w:rsidRPr="00E52C6E">
        <w:rPr>
          <w:rFonts w:eastAsia="Times New Roman" w:cs="Times New Roman"/>
          <w:szCs w:val="24"/>
        </w:rPr>
        <w:t xml:space="preserve"> έχει περάσει πολύ κάτω από τον πήχη</w:t>
      </w:r>
      <w:r>
        <w:rPr>
          <w:rFonts w:eastAsia="Times New Roman" w:cs="Times New Roman"/>
          <w:szCs w:val="24"/>
        </w:rPr>
        <w:t>,</w:t>
      </w:r>
      <w:r w:rsidRPr="00E52C6E">
        <w:rPr>
          <w:rFonts w:eastAsia="Times New Roman" w:cs="Times New Roman"/>
          <w:szCs w:val="24"/>
        </w:rPr>
        <w:t xml:space="preserve"> αφ</w:t>
      </w:r>
      <w:r>
        <w:rPr>
          <w:rFonts w:eastAsia="Times New Roman" w:cs="Times New Roman"/>
          <w:szCs w:val="24"/>
        </w:rPr>
        <w:t xml:space="preserve">ού επιδιώκει να μην </w:t>
      </w:r>
      <w:r>
        <w:rPr>
          <w:rFonts w:eastAsia="Times New Roman" w:cs="Times New Roman"/>
          <w:szCs w:val="24"/>
        </w:rPr>
        <w:t>καταγράφεται</w:t>
      </w:r>
      <w:r w:rsidRPr="00E52C6E">
        <w:rPr>
          <w:rFonts w:eastAsia="Times New Roman" w:cs="Times New Roman"/>
          <w:szCs w:val="24"/>
        </w:rPr>
        <w:t xml:space="preserve"> στα ψηφοδέλτια της ψηφοφορίας για την αναθεώρηση η κατεύθυνση των </w:t>
      </w:r>
      <w:r>
        <w:rPr>
          <w:rFonts w:eastAsia="Times New Roman" w:cs="Times New Roman"/>
          <w:szCs w:val="24"/>
        </w:rPr>
        <w:t xml:space="preserve">αναθεωρητέων άρθρων, </w:t>
      </w:r>
      <w:r w:rsidRPr="00E52C6E">
        <w:rPr>
          <w:rFonts w:eastAsia="Times New Roman" w:cs="Times New Roman"/>
          <w:szCs w:val="24"/>
        </w:rPr>
        <w:t xml:space="preserve">έτσι ώστε </w:t>
      </w:r>
      <w:r>
        <w:rPr>
          <w:rFonts w:eastAsia="Times New Roman" w:cs="Times New Roman"/>
          <w:szCs w:val="24"/>
        </w:rPr>
        <w:t xml:space="preserve">οι </w:t>
      </w:r>
      <w:r w:rsidRPr="00E52C6E">
        <w:rPr>
          <w:rFonts w:eastAsia="Times New Roman" w:cs="Times New Roman"/>
          <w:szCs w:val="24"/>
        </w:rPr>
        <w:t xml:space="preserve">ψηφοφόροι να μη γνωρίζουν την κατεύθυνση που θέλει η Νέα Δημοκρατία να αλλάξει </w:t>
      </w:r>
      <w:r>
        <w:rPr>
          <w:rFonts w:eastAsia="Times New Roman" w:cs="Times New Roman"/>
          <w:szCs w:val="24"/>
        </w:rPr>
        <w:t xml:space="preserve">σε </w:t>
      </w:r>
      <w:r w:rsidRPr="00E52C6E">
        <w:rPr>
          <w:rFonts w:eastAsia="Times New Roman" w:cs="Times New Roman"/>
          <w:szCs w:val="24"/>
        </w:rPr>
        <w:t>αυτά τα άρθρα</w:t>
      </w:r>
      <w:r>
        <w:rPr>
          <w:rFonts w:eastAsia="Times New Roman" w:cs="Times New Roman"/>
          <w:szCs w:val="24"/>
        </w:rPr>
        <w:t>.</w:t>
      </w:r>
      <w:r w:rsidRPr="00E52C6E">
        <w:rPr>
          <w:rFonts w:eastAsia="Times New Roman" w:cs="Times New Roman"/>
          <w:szCs w:val="24"/>
        </w:rPr>
        <w:t xml:space="preserve"> </w:t>
      </w:r>
    </w:p>
    <w:p w14:paraId="0985629F" w14:textId="77777777" w:rsidR="00BE639A" w:rsidRDefault="00A212EC">
      <w:pPr>
        <w:tabs>
          <w:tab w:val="left" w:pos="6168"/>
        </w:tabs>
        <w:spacing w:line="600" w:lineRule="auto"/>
        <w:ind w:firstLine="720"/>
        <w:jc w:val="both"/>
        <w:rPr>
          <w:rFonts w:eastAsia="Times New Roman" w:cs="Times New Roman"/>
          <w:szCs w:val="24"/>
        </w:rPr>
      </w:pPr>
      <w:r>
        <w:rPr>
          <w:rFonts w:eastAsia="Times New Roman" w:cs="Times New Roman"/>
          <w:szCs w:val="24"/>
        </w:rPr>
        <w:t>Ό</w:t>
      </w:r>
      <w:r w:rsidRPr="00E52C6E">
        <w:rPr>
          <w:rFonts w:eastAsia="Times New Roman" w:cs="Times New Roman"/>
          <w:szCs w:val="24"/>
        </w:rPr>
        <w:t>λα</w:t>
      </w:r>
      <w:r>
        <w:rPr>
          <w:rFonts w:eastAsia="Times New Roman" w:cs="Times New Roman"/>
          <w:szCs w:val="24"/>
        </w:rPr>
        <w:t xml:space="preserve"> δηλαδή</w:t>
      </w:r>
      <w:r w:rsidRPr="00E52C6E">
        <w:rPr>
          <w:rFonts w:eastAsia="Times New Roman" w:cs="Times New Roman"/>
          <w:szCs w:val="24"/>
        </w:rPr>
        <w:t xml:space="preserve"> στα μουλωχτά</w:t>
      </w:r>
      <w:r>
        <w:rPr>
          <w:rFonts w:eastAsia="Times New Roman" w:cs="Times New Roman"/>
          <w:szCs w:val="24"/>
        </w:rPr>
        <w:t>.</w:t>
      </w:r>
      <w:r w:rsidRPr="00E52C6E">
        <w:rPr>
          <w:rFonts w:eastAsia="Times New Roman" w:cs="Times New Roman"/>
          <w:szCs w:val="24"/>
        </w:rPr>
        <w:t xml:space="preserve"> Πώς </w:t>
      </w:r>
      <w:r>
        <w:rPr>
          <w:rFonts w:eastAsia="Times New Roman" w:cs="Times New Roman"/>
          <w:szCs w:val="24"/>
        </w:rPr>
        <w:t>να εξηγήσετε ά</w:t>
      </w:r>
      <w:r w:rsidRPr="00E52C6E">
        <w:rPr>
          <w:rFonts w:eastAsia="Times New Roman" w:cs="Times New Roman"/>
          <w:szCs w:val="24"/>
        </w:rPr>
        <w:t>λλ</w:t>
      </w:r>
      <w:r w:rsidRPr="00E52C6E">
        <w:rPr>
          <w:rFonts w:eastAsia="Times New Roman" w:cs="Times New Roman"/>
          <w:szCs w:val="24"/>
        </w:rPr>
        <w:t xml:space="preserve">ωστε ότι θέλετε να </w:t>
      </w:r>
      <w:r>
        <w:rPr>
          <w:rFonts w:eastAsia="Times New Roman" w:cs="Times New Roman"/>
          <w:szCs w:val="24"/>
        </w:rPr>
        <w:t xml:space="preserve">συνταγματοποιήσετε τον </w:t>
      </w:r>
      <w:r w:rsidRPr="00E52C6E">
        <w:rPr>
          <w:rFonts w:eastAsia="Times New Roman" w:cs="Times New Roman"/>
          <w:szCs w:val="24"/>
        </w:rPr>
        <w:t>νεοφιλελευθερισμό</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Μ</w:t>
      </w:r>
      <w:r w:rsidRPr="00E52C6E">
        <w:rPr>
          <w:rFonts w:eastAsia="Times New Roman" w:cs="Times New Roman"/>
          <w:szCs w:val="24"/>
        </w:rPr>
        <w:t>ην ανησυχείτε</w:t>
      </w:r>
      <w:r>
        <w:rPr>
          <w:rFonts w:eastAsia="Times New Roman" w:cs="Times New Roman"/>
          <w:szCs w:val="24"/>
        </w:rPr>
        <w:t>, όμως, διότι</w:t>
      </w:r>
      <w:r w:rsidRPr="00E52C6E">
        <w:rPr>
          <w:rFonts w:eastAsia="Times New Roman" w:cs="Times New Roman"/>
          <w:szCs w:val="24"/>
        </w:rPr>
        <w:t xml:space="preserve"> είναι αυτή η Κυβέρνηση που έβγαλε τη χώρα από τα μνημόνια και είναι αυτή η Κυβέρνηση </w:t>
      </w:r>
      <w:r>
        <w:rPr>
          <w:rFonts w:eastAsia="Times New Roman" w:cs="Times New Roman"/>
          <w:szCs w:val="24"/>
        </w:rPr>
        <w:t xml:space="preserve">που με την ψήφο του ο ελληνικός λαός </w:t>
      </w:r>
      <w:r w:rsidRPr="00E52C6E">
        <w:rPr>
          <w:rFonts w:eastAsia="Times New Roman" w:cs="Times New Roman"/>
          <w:szCs w:val="24"/>
        </w:rPr>
        <w:t>θα της δώσει τη δυνατότητα να διαμορφώσει τον</w:t>
      </w:r>
      <w:r w:rsidRPr="00E52C6E">
        <w:rPr>
          <w:rFonts w:eastAsia="Times New Roman" w:cs="Times New Roman"/>
          <w:szCs w:val="24"/>
        </w:rPr>
        <w:t xml:space="preserve"> </w:t>
      </w:r>
      <w:r>
        <w:rPr>
          <w:rFonts w:eastAsia="Times New Roman" w:cs="Times New Roman"/>
          <w:szCs w:val="24"/>
        </w:rPr>
        <w:t>Κ</w:t>
      </w:r>
      <w:r w:rsidRPr="00E52C6E">
        <w:rPr>
          <w:rFonts w:eastAsia="Times New Roman" w:cs="Times New Roman"/>
          <w:szCs w:val="24"/>
        </w:rPr>
        <w:t xml:space="preserve">αταστατικό </w:t>
      </w:r>
      <w:r>
        <w:rPr>
          <w:rFonts w:eastAsia="Times New Roman" w:cs="Times New Roman"/>
          <w:szCs w:val="24"/>
        </w:rPr>
        <w:t>Χ</w:t>
      </w:r>
      <w:r w:rsidRPr="00E52C6E">
        <w:rPr>
          <w:rFonts w:eastAsia="Times New Roman" w:cs="Times New Roman"/>
          <w:szCs w:val="24"/>
        </w:rPr>
        <w:t xml:space="preserve">άρτη </w:t>
      </w:r>
      <w:r w:rsidRPr="00E52C6E">
        <w:rPr>
          <w:rFonts w:eastAsia="Times New Roman" w:cs="Times New Roman"/>
          <w:szCs w:val="24"/>
        </w:rPr>
        <w:t>της χώρας</w:t>
      </w:r>
      <w:r>
        <w:rPr>
          <w:rFonts w:eastAsia="Times New Roman" w:cs="Times New Roman"/>
          <w:szCs w:val="24"/>
        </w:rPr>
        <w:t>,</w:t>
      </w:r>
      <w:r w:rsidRPr="00E52C6E">
        <w:rPr>
          <w:rFonts w:eastAsia="Times New Roman" w:cs="Times New Roman"/>
          <w:szCs w:val="24"/>
        </w:rPr>
        <w:t xml:space="preserve"> το </w:t>
      </w:r>
      <w:r>
        <w:rPr>
          <w:rFonts w:eastAsia="Times New Roman" w:cs="Times New Roman"/>
          <w:szCs w:val="24"/>
        </w:rPr>
        <w:t>Σύνταγμά</w:t>
      </w:r>
      <w:r w:rsidRPr="00E52C6E">
        <w:rPr>
          <w:rFonts w:eastAsia="Times New Roman" w:cs="Times New Roman"/>
          <w:szCs w:val="24"/>
        </w:rPr>
        <w:t xml:space="preserve"> μας </w:t>
      </w:r>
      <w:r>
        <w:rPr>
          <w:rFonts w:eastAsia="Times New Roman" w:cs="Times New Roman"/>
          <w:szCs w:val="24"/>
        </w:rPr>
        <w:t xml:space="preserve">με </w:t>
      </w:r>
      <w:r w:rsidRPr="00E52C6E">
        <w:rPr>
          <w:rFonts w:eastAsia="Times New Roman" w:cs="Times New Roman"/>
          <w:szCs w:val="24"/>
        </w:rPr>
        <w:t>δημοκρατικό και προοδευτικό πρόσημο</w:t>
      </w:r>
      <w:r>
        <w:rPr>
          <w:rFonts w:eastAsia="Times New Roman" w:cs="Times New Roman"/>
          <w:szCs w:val="24"/>
        </w:rPr>
        <w:t>.</w:t>
      </w:r>
    </w:p>
    <w:p w14:paraId="098562A0" w14:textId="77777777" w:rsidR="00BE639A" w:rsidRDefault="00A212EC">
      <w:pPr>
        <w:tabs>
          <w:tab w:val="left" w:pos="6168"/>
        </w:tabs>
        <w:spacing w:line="600" w:lineRule="auto"/>
        <w:ind w:firstLine="720"/>
        <w:jc w:val="both"/>
        <w:rPr>
          <w:rFonts w:eastAsia="Times New Roman" w:cs="Times New Roman"/>
          <w:szCs w:val="24"/>
        </w:rPr>
      </w:pPr>
      <w:r w:rsidRPr="00E52C6E">
        <w:rPr>
          <w:rFonts w:eastAsia="Times New Roman" w:cs="Times New Roman"/>
          <w:szCs w:val="24"/>
        </w:rPr>
        <w:t>Σας ευχαριστώ πολύ</w:t>
      </w:r>
      <w:r>
        <w:rPr>
          <w:rFonts w:eastAsia="Times New Roman" w:cs="Times New Roman"/>
          <w:szCs w:val="24"/>
        </w:rPr>
        <w:t>.</w:t>
      </w:r>
    </w:p>
    <w:p w14:paraId="098562A1" w14:textId="77777777" w:rsidR="00BE639A" w:rsidRDefault="00A212EC">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98562A2"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sidRPr="00E52C6E">
        <w:rPr>
          <w:rFonts w:eastAsia="Times New Roman" w:cs="Times New Roman"/>
          <w:szCs w:val="24"/>
        </w:rPr>
        <w:t xml:space="preserve"> Ευχαριστούμε </w:t>
      </w:r>
      <w:r>
        <w:rPr>
          <w:rFonts w:eastAsia="Times New Roman" w:cs="Times New Roman"/>
          <w:szCs w:val="24"/>
        </w:rPr>
        <w:t>την κ.</w:t>
      </w:r>
      <w:r w:rsidRPr="00E52C6E">
        <w:rPr>
          <w:rFonts w:eastAsia="Times New Roman" w:cs="Times New Roman"/>
          <w:szCs w:val="24"/>
        </w:rPr>
        <w:t xml:space="preserve"> Ελένη Αυλωνίτου</w:t>
      </w:r>
      <w:r>
        <w:rPr>
          <w:rFonts w:eastAsia="Times New Roman" w:cs="Times New Roman"/>
          <w:szCs w:val="24"/>
        </w:rPr>
        <w:t xml:space="preserve">, </w:t>
      </w:r>
      <w:r>
        <w:rPr>
          <w:rFonts w:eastAsia="Times New Roman" w:cs="Times New Roman"/>
          <w:szCs w:val="24"/>
        </w:rPr>
        <w:t>Βουλευτή</w:t>
      </w:r>
      <w:r w:rsidRPr="00E52C6E">
        <w:rPr>
          <w:rFonts w:eastAsia="Times New Roman" w:cs="Times New Roman"/>
          <w:szCs w:val="24"/>
        </w:rPr>
        <w:t xml:space="preserve"> </w:t>
      </w:r>
      <w:r w:rsidRPr="00E52C6E">
        <w:rPr>
          <w:rFonts w:eastAsia="Times New Roman" w:cs="Times New Roman"/>
          <w:szCs w:val="24"/>
        </w:rPr>
        <w:t xml:space="preserve">του ΣΥΡΙΖΑ της </w:t>
      </w:r>
      <w:r>
        <w:rPr>
          <w:rFonts w:eastAsia="Times New Roman" w:cs="Times New Roman"/>
          <w:szCs w:val="24"/>
        </w:rPr>
        <w:t xml:space="preserve">Β΄ </w:t>
      </w:r>
      <w:r w:rsidRPr="00E52C6E">
        <w:rPr>
          <w:rFonts w:eastAsia="Times New Roman" w:cs="Times New Roman"/>
          <w:szCs w:val="24"/>
        </w:rPr>
        <w:t>Αθήνας</w:t>
      </w:r>
      <w:r>
        <w:rPr>
          <w:rFonts w:eastAsia="Times New Roman" w:cs="Times New Roman"/>
          <w:szCs w:val="24"/>
        </w:rPr>
        <w:t>.</w:t>
      </w:r>
    </w:p>
    <w:p w14:paraId="098562A3"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Τον λόγο έχει ο Βουλευτής Καβάλας του ΣΥΡΙΖΑ</w:t>
      </w:r>
      <w:r w:rsidRPr="00E52C6E">
        <w:rPr>
          <w:rFonts w:eastAsia="Times New Roman" w:cs="Times New Roman"/>
          <w:szCs w:val="24"/>
        </w:rPr>
        <w:t xml:space="preserve"> </w:t>
      </w:r>
      <w:r>
        <w:rPr>
          <w:rFonts w:eastAsia="Times New Roman" w:cs="Times New Roman"/>
          <w:szCs w:val="24"/>
        </w:rPr>
        <w:t xml:space="preserve">κ. Δημήτριος Εμμανουηλίδης για επτά λεπτά. </w:t>
      </w:r>
    </w:p>
    <w:p w14:paraId="098562A4"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sidRPr="00E52C6E">
        <w:rPr>
          <w:rFonts w:eastAsia="Times New Roman" w:cs="Times New Roman"/>
          <w:szCs w:val="24"/>
        </w:rPr>
        <w:t>Ευχαριστώ</w:t>
      </w:r>
      <w:r>
        <w:rPr>
          <w:rFonts w:eastAsia="Times New Roman" w:cs="Times New Roman"/>
          <w:szCs w:val="24"/>
        </w:rPr>
        <w:t>,</w:t>
      </w:r>
      <w:r w:rsidRPr="00E52C6E">
        <w:rPr>
          <w:rFonts w:eastAsia="Times New Roman" w:cs="Times New Roman"/>
          <w:szCs w:val="24"/>
        </w:rPr>
        <w:t xml:space="preserve"> κύριε Πρόεδρε</w:t>
      </w:r>
      <w:r>
        <w:rPr>
          <w:rFonts w:eastAsia="Times New Roman" w:cs="Times New Roman"/>
          <w:szCs w:val="24"/>
        </w:rPr>
        <w:t>.</w:t>
      </w:r>
    </w:p>
    <w:p w14:paraId="098562A5" w14:textId="77777777" w:rsidR="00BE639A" w:rsidRDefault="00A212EC">
      <w:pPr>
        <w:spacing w:line="600" w:lineRule="auto"/>
        <w:ind w:firstLine="720"/>
        <w:jc w:val="both"/>
        <w:rPr>
          <w:rFonts w:eastAsia="Times New Roman" w:cs="Times New Roman"/>
          <w:szCs w:val="24"/>
        </w:rPr>
      </w:pPr>
      <w:r w:rsidRPr="00E52C6E">
        <w:rPr>
          <w:rFonts w:eastAsia="Times New Roman" w:cs="Times New Roman"/>
          <w:szCs w:val="24"/>
        </w:rPr>
        <w:t>Κυρίες και κύριοι συνάδελφοι</w:t>
      </w:r>
      <w:r>
        <w:rPr>
          <w:rFonts w:eastAsia="Times New Roman" w:cs="Times New Roman"/>
          <w:szCs w:val="24"/>
        </w:rPr>
        <w:t>,</w:t>
      </w:r>
      <w:r w:rsidRPr="00E52C6E">
        <w:rPr>
          <w:rFonts w:eastAsia="Times New Roman" w:cs="Times New Roman"/>
          <w:szCs w:val="24"/>
        </w:rPr>
        <w:t xml:space="preserve"> το Σύνταγμα αποτελεί το</w:t>
      </w:r>
      <w:r>
        <w:rPr>
          <w:rFonts w:eastAsia="Times New Roman" w:cs="Times New Roman"/>
          <w:szCs w:val="24"/>
        </w:rPr>
        <w:t>ν</w:t>
      </w:r>
      <w:r w:rsidRPr="00E52C6E">
        <w:rPr>
          <w:rFonts w:eastAsia="Times New Roman" w:cs="Times New Roman"/>
          <w:szCs w:val="24"/>
        </w:rPr>
        <w:t xml:space="preserve"> θεμέλιο λίθο του πολιτεύματος</w:t>
      </w:r>
      <w:r>
        <w:rPr>
          <w:rFonts w:eastAsia="Times New Roman" w:cs="Times New Roman"/>
          <w:szCs w:val="24"/>
        </w:rPr>
        <w:t>,</w:t>
      </w:r>
      <w:r w:rsidRPr="00E52C6E">
        <w:rPr>
          <w:rFonts w:eastAsia="Times New Roman" w:cs="Times New Roman"/>
          <w:szCs w:val="24"/>
        </w:rPr>
        <w:t xml:space="preserve"> καθώς ορίζει τους βασικούς κανόνες λειτουργίας της </w:t>
      </w:r>
      <w:r>
        <w:rPr>
          <w:rFonts w:eastAsia="Times New Roman" w:cs="Times New Roman"/>
          <w:szCs w:val="24"/>
        </w:rPr>
        <w:t>δ</w:t>
      </w:r>
      <w:r w:rsidRPr="00E52C6E">
        <w:rPr>
          <w:rFonts w:eastAsia="Times New Roman" w:cs="Times New Roman"/>
          <w:szCs w:val="24"/>
        </w:rPr>
        <w:t>ημοκρατίας</w:t>
      </w:r>
      <w:r>
        <w:rPr>
          <w:rFonts w:eastAsia="Times New Roman" w:cs="Times New Roman"/>
          <w:szCs w:val="24"/>
        </w:rPr>
        <w:t>.</w:t>
      </w:r>
      <w:r w:rsidRPr="00E52C6E">
        <w:rPr>
          <w:rFonts w:eastAsia="Times New Roman" w:cs="Times New Roman"/>
          <w:szCs w:val="24"/>
        </w:rPr>
        <w:t xml:space="preserve"> Με τις διατάξεις του καθορίζει το πολιτικ</w:t>
      </w:r>
      <w:r>
        <w:rPr>
          <w:rFonts w:eastAsia="Times New Roman" w:cs="Times New Roman"/>
          <w:szCs w:val="24"/>
        </w:rPr>
        <w:t>ό και κοινωνικό π</w:t>
      </w:r>
      <w:r w:rsidRPr="00E52C6E">
        <w:rPr>
          <w:rFonts w:eastAsia="Times New Roman" w:cs="Times New Roman"/>
          <w:szCs w:val="24"/>
        </w:rPr>
        <w:t>λαίσιο μέσα στο οποίο εναρμονίζονται οι σχέσεις κράτους με τον πολίτη</w:t>
      </w:r>
      <w:r>
        <w:rPr>
          <w:rFonts w:eastAsia="Times New Roman" w:cs="Times New Roman"/>
          <w:szCs w:val="24"/>
        </w:rPr>
        <w:t>.</w:t>
      </w:r>
      <w:r w:rsidRPr="00E52C6E">
        <w:rPr>
          <w:rFonts w:eastAsia="Times New Roman" w:cs="Times New Roman"/>
          <w:szCs w:val="24"/>
        </w:rPr>
        <w:t xml:space="preserve"> </w:t>
      </w:r>
    </w:p>
    <w:p w14:paraId="098562A6" w14:textId="77777777" w:rsidR="00BE639A" w:rsidRDefault="00A212EC">
      <w:pPr>
        <w:spacing w:line="600" w:lineRule="auto"/>
        <w:ind w:firstLine="720"/>
        <w:jc w:val="both"/>
        <w:rPr>
          <w:rFonts w:eastAsia="Times New Roman" w:cs="Times New Roman"/>
          <w:szCs w:val="24"/>
        </w:rPr>
      </w:pPr>
      <w:r w:rsidRPr="00E52C6E">
        <w:rPr>
          <w:rFonts w:eastAsia="Times New Roman" w:cs="Times New Roman"/>
          <w:szCs w:val="24"/>
        </w:rPr>
        <w:t>Με βάση τις παραδοχές αυτές</w:t>
      </w:r>
      <w:r>
        <w:rPr>
          <w:rFonts w:eastAsia="Times New Roman" w:cs="Times New Roman"/>
          <w:szCs w:val="24"/>
        </w:rPr>
        <w:t>,</w:t>
      </w:r>
      <w:r w:rsidRPr="00E52C6E">
        <w:rPr>
          <w:rFonts w:eastAsia="Times New Roman" w:cs="Times New Roman"/>
          <w:szCs w:val="24"/>
        </w:rPr>
        <w:t xml:space="preserve"> αναγκαία καθίσταται η σταθερότητ</w:t>
      </w:r>
      <w:r w:rsidRPr="00E52C6E">
        <w:rPr>
          <w:rFonts w:eastAsia="Times New Roman" w:cs="Times New Roman"/>
          <w:szCs w:val="24"/>
        </w:rPr>
        <w:t>α</w:t>
      </w:r>
      <w:r>
        <w:rPr>
          <w:rFonts w:eastAsia="Times New Roman" w:cs="Times New Roman"/>
          <w:szCs w:val="24"/>
        </w:rPr>
        <w:t xml:space="preserve"> και η διαχρονικότητά </w:t>
      </w:r>
      <w:r w:rsidRPr="00E52C6E">
        <w:rPr>
          <w:rFonts w:eastAsia="Times New Roman" w:cs="Times New Roman"/>
          <w:szCs w:val="24"/>
        </w:rPr>
        <w:t>του</w:t>
      </w:r>
      <w:r>
        <w:rPr>
          <w:rFonts w:eastAsia="Times New Roman" w:cs="Times New Roman"/>
          <w:szCs w:val="24"/>
        </w:rPr>
        <w:t>.</w:t>
      </w:r>
      <w:r w:rsidRPr="00E52C6E">
        <w:rPr>
          <w:rFonts w:eastAsia="Times New Roman" w:cs="Times New Roman"/>
          <w:szCs w:val="24"/>
        </w:rPr>
        <w:t xml:space="preserve"> Παρότι κρίνεται αναγ</w:t>
      </w:r>
      <w:r>
        <w:rPr>
          <w:rFonts w:eastAsia="Times New Roman" w:cs="Times New Roman"/>
          <w:szCs w:val="24"/>
        </w:rPr>
        <w:t>καία η σταθερότητά του, έχοντας ω</w:t>
      </w:r>
      <w:r w:rsidRPr="00E52C6E">
        <w:rPr>
          <w:rFonts w:eastAsia="Times New Roman" w:cs="Times New Roman"/>
          <w:szCs w:val="24"/>
        </w:rPr>
        <w:t>στόσο υπ</w:t>
      </w:r>
      <w:r>
        <w:rPr>
          <w:rFonts w:eastAsia="Times New Roman" w:cs="Times New Roman"/>
          <w:szCs w:val="24"/>
        </w:rPr>
        <w:t xml:space="preserve">’ </w:t>
      </w:r>
      <w:r w:rsidRPr="00E52C6E">
        <w:rPr>
          <w:rFonts w:eastAsia="Times New Roman" w:cs="Times New Roman"/>
          <w:szCs w:val="24"/>
        </w:rPr>
        <w:t>όψ</w:t>
      </w:r>
      <w:r>
        <w:rPr>
          <w:rFonts w:eastAsia="Times New Roman" w:cs="Times New Roman"/>
          <w:szCs w:val="24"/>
        </w:rPr>
        <w:t>ιν</w:t>
      </w:r>
      <w:r w:rsidRPr="00E52C6E">
        <w:rPr>
          <w:rFonts w:eastAsia="Times New Roman" w:cs="Times New Roman"/>
          <w:szCs w:val="24"/>
        </w:rPr>
        <w:t xml:space="preserve"> </w:t>
      </w:r>
      <w:r w:rsidRPr="00E52C6E">
        <w:rPr>
          <w:rFonts w:eastAsia="Times New Roman" w:cs="Times New Roman"/>
          <w:szCs w:val="24"/>
        </w:rPr>
        <w:t>ότι οι συνθήκες αλλάζουν μέσα στο</w:t>
      </w:r>
      <w:r>
        <w:rPr>
          <w:rFonts w:eastAsia="Times New Roman" w:cs="Times New Roman"/>
          <w:szCs w:val="24"/>
        </w:rPr>
        <w:t>ν</w:t>
      </w:r>
      <w:r w:rsidRPr="00E52C6E">
        <w:rPr>
          <w:rFonts w:eastAsia="Times New Roman" w:cs="Times New Roman"/>
          <w:szCs w:val="24"/>
        </w:rPr>
        <w:t xml:space="preserve"> χρόνο</w:t>
      </w:r>
      <w:r>
        <w:rPr>
          <w:rFonts w:eastAsia="Times New Roman" w:cs="Times New Roman"/>
          <w:szCs w:val="24"/>
        </w:rPr>
        <w:t>,</w:t>
      </w:r>
      <w:r w:rsidRPr="00E52C6E">
        <w:rPr>
          <w:rFonts w:eastAsia="Times New Roman" w:cs="Times New Roman"/>
          <w:szCs w:val="24"/>
        </w:rPr>
        <w:t xml:space="preserve"> κρίνεται απαραίτητη η Αναθεώρησ</w:t>
      </w:r>
      <w:r>
        <w:rPr>
          <w:rFonts w:eastAsia="Times New Roman" w:cs="Times New Roman"/>
          <w:szCs w:val="24"/>
        </w:rPr>
        <w:t>ή</w:t>
      </w:r>
      <w:r w:rsidRPr="00E52C6E">
        <w:rPr>
          <w:rFonts w:eastAsia="Times New Roman" w:cs="Times New Roman"/>
          <w:szCs w:val="24"/>
        </w:rPr>
        <w:t xml:space="preserve"> </w:t>
      </w:r>
      <w:r>
        <w:rPr>
          <w:rFonts w:eastAsia="Times New Roman" w:cs="Times New Roman"/>
          <w:szCs w:val="24"/>
        </w:rPr>
        <w:t>του, καθώς κατά τ</w:t>
      </w:r>
      <w:r w:rsidRPr="00E52C6E">
        <w:rPr>
          <w:rFonts w:eastAsia="Times New Roman" w:cs="Times New Roman"/>
          <w:szCs w:val="24"/>
        </w:rPr>
        <w:t xml:space="preserve">ο λατινικό </w:t>
      </w:r>
      <w:r>
        <w:rPr>
          <w:rFonts w:eastAsia="Times New Roman" w:cs="Times New Roman"/>
          <w:szCs w:val="24"/>
        </w:rPr>
        <w:t>«</w:t>
      </w:r>
      <w:r>
        <w:rPr>
          <w:rFonts w:eastAsia="Times New Roman" w:cs="Times New Roman"/>
          <w:szCs w:val="24"/>
          <w:lang w:val="en-US"/>
        </w:rPr>
        <w:t>t</w:t>
      </w:r>
      <w:r w:rsidRPr="00220751">
        <w:rPr>
          <w:rFonts w:eastAsia="Times New Roman" w:cs="Times New Roman"/>
          <w:szCs w:val="24"/>
        </w:rPr>
        <w:t>empora mu</w:t>
      </w:r>
      <w:r>
        <w:rPr>
          <w:rFonts w:eastAsia="Times New Roman" w:cs="Times New Roman"/>
          <w:szCs w:val="24"/>
        </w:rPr>
        <w:t>tantur et nos mutamur cum illis»,</w:t>
      </w:r>
      <w:r w:rsidRPr="00220751">
        <w:rPr>
          <w:rFonts w:eastAsia="Times New Roman" w:cs="Times New Roman"/>
          <w:szCs w:val="24"/>
        </w:rPr>
        <w:t xml:space="preserve"> </w:t>
      </w:r>
      <w:r w:rsidRPr="00E52C6E">
        <w:rPr>
          <w:rFonts w:eastAsia="Times New Roman" w:cs="Times New Roman"/>
          <w:szCs w:val="24"/>
        </w:rPr>
        <w:t>οι καιροί αλ</w:t>
      </w:r>
      <w:r w:rsidRPr="00E52C6E">
        <w:rPr>
          <w:rFonts w:eastAsia="Times New Roman" w:cs="Times New Roman"/>
          <w:szCs w:val="24"/>
        </w:rPr>
        <w:t>λάζουν και εμείς αλλάζουμε μαζί τους</w:t>
      </w:r>
      <w:r w:rsidRPr="00220751">
        <w:rPr>
          <w:rFonts w:eastAsia="Times New Roman" w:cs="Times New Roman"/>
          <w:szCs w:val="24"/>
        </w:rPr>
        <w:t>.</w:t>
      </w:r>
    </w:p>
    <w:p w14:paraId="098562A7" w14:textId="77777777" w:rsidR="00BE639A" w:rsidRDefault="00A212EC">
      <w:pPr>
        <w:spacing w:line="600" w:lineRule="auto"/>
        <w:ind w:firstLine="720"/>
        <w:jc w:val="both"/>
        <w:rPr>
          <w:rFonts w:eastAsia="Times New Roman" w:cs="Times New Roman"/>
          <w:szCs w:val="24"/>
        </w:rPr>
      </w:pPr>
      <w:r w:rsidRPr="00E52C6E">
        <w:rPr>
          <w:rFonts w:eastAsia="Times New Roman" w:cs="Times New Roman"/>
          <w:szCs w:val="24"/>
        </w:rPr>
        <w:t xml:space="preserve">Η σημερινή Βουλή ως </w:t>
      </w:r>
      <w:r>
        <w:rPr>
          <w:rFonts w:eastAsia="Times New Roman" w:cs="Times New Roman"/>
          <w:szCs w:val="24"/>
        </w:rPr>
        <w:t xml:space="preserve">προτείνουσα Βουλή </w:t>
      </w:r>
      <w:r w:rsidRPr="00E52C6E">
        <w:rPr>
          <w:rFonts w:eastAsia="Times New Roman" w:cs="Times New Roman"/>
          <w:szCs w:val="24"/>
        </w:rPr>
        <w:t>είναι επιφορτισ</w:t>
      </w:r>
      <w:r>
        <w:rPr>
          <w:rFonts w:eastAsia="Times New Roman" w:cs="Times New Roman"/>
          <w:szCs w:val="24"/>
        </w:rPr>
        <w:t xml:space="preserve">μένη με την υποβολή προτάσεων επί αναθεωρητέων άρθρων. Η </w:t>
      </w:r>
      <w:r w:rsidRPr="00E52C6E">
        <w:rPr>
          <w:rFonts w:eastAsia="Times New Roman" w:cs="Times New Roman"/>
          <w:szCs w:val="24"/>
        </w:rPr>
        <w:t>διαδικασία αναθεώρησης κρίνεται ιδιαίτερα επιβεβλημένη</w:t>
      </w:r>
      <w:r>
        <w:rPr>
          <w:rFonts w:eastAsia="Times New Roman" w:cs="Times New Roman"/>
          <w:szCs w:val="24"/>
        </w:rPr>
        <w:t>,</w:t>
      </w:r>
      <w:r w:rsidRPr="00E52C6E">
        <w:rPr>
          <w:rFonts w:eastAsia="Times New Roman" w:cs="Times New Roman"/>
          <w:szCs w:val="24"/>
        </w:rPr>
        <w:t xml:space="preserve"> καθώς η χώρα</w:t>
      </w:r>
      <w:r>
        <w:rPr>
          <w:rFonts w:eastAsia="Times New Roman" w:cs="Times New Roman"/>
          <w:szCs w:val="24"/>
        </w:rPr>
        <w:t>,</w:t>
      </w:r>
      <w:r w:rsidRPr="00E52C6E">
        <w:rPr>
          <w:rFonts w:eastAsia="Times New Roman" w:cs="Times New Roman"/>
          <w:szCs w:val="24"/>
        </w:rPr>
        <w:t xml:space="preserve"> μετά την έξοδό της από τα μνημόνια τον</w:t>
      </w:r>
      <w:r w:rsidRPr="00E52C6E">
        <w:rPr>
          <w:rFonts w:eastAsia="Times New Roman" w:cs="Times New Roman"/>
          <w:szCs w:val="24"/>
        </w:rPr>
        <w:t xml:space="preserve"> Αύγουστο του </w:t>
      </w:r>
      <w:r>
        <w:rPr>
          <w:rFonts w:eastAsia="Times New Roman" w:cs="Times New Roman"/>
          <w:szCs w:val="24"/>
        </w:rPr>
        <w:t>20</w:t>
      </w:r>
      <w:r w:rsidRPr="00E52C6E">
        <w:rPr>
          <w:rFonts w:eastAsia="Times New Roman" w:cs="Times New Roman"/>
          <w:szCs w:val="24"/>
        </w:rPr>
        <w:t>18 και τη μετάβαση σε μία νέα ιστορική φάση</w:t>
      </w:r>
      <w:r>
        <w:rPr>
          <w:rFonts w:eastAsia="Times New Roman" w:cs="Times New Roman"/>
          <w:szCs w:val="24"/>
        </w:rPr>
        <w:t>,</w:t>
      </w:r>
      <w:r w:rsidRPr="00E52C6E">
        <w:rPr>
          <w:rFonts w:eastAsia="Times New Roman" w:cs="Times New Roman"/>
          <w:szCs w:val="24"/>
        </w:rPr>
        <w:t xml:space="preserve"> </w:t>
      </w:r>
      <w:r>
        <w:rPr>
          <w:rFonts w:eastAsia="Times New Roman" w:cs="Times New Roman"/>
          <w:szCs w:val="24"/>
        </w:rPr>
        <w:t xml:space="preserve">μας </w:t>
      </w:r>
      <w:r w:rsidRPr="00E52C6E">
        <w:rPr>
          <w:rFonts w:eastAsia="Times New Roman" w:cs="Times New Roman"/>
          <w:szCs w:val="24"/>
        </w:rPr>
        <w:t>υποχρεώνει να αφοσιωθούμε στις μεγάλες θεσμικές τομές και μεταρρυθμίσεις με στόχο την ενίσχυση του κοινοβουλευτισμού</w:t>
      </w:r>
      <w:r>
        <w:rPr>
          <w:rFonts w:eastAsia="Times New Roman" w:cs="Times New Roman"/>
          <w:szCs w:val="24"/>
        </w:rPr>
        <w:t>,</w:t>
      </w:r>
      <w:r w:rsidRPr="00E52C6E">
        <w:rPr>
          <w:rFonts w:eastAsia="Times New Roman" w:cs="Times New Roman"/>
          <w:szCs w:val="24"/>
        </w:rPr>
        <w:t xml:space="preserve"> την εμβάθυνση της </w:t>
      </w:r>
      <w:r>
        <w:rPr>
          <w:rFonts w:eastAsia="Times New Roman" w:cs="Times New Roman"/>
          <w:szCs w:val="24"/>
        </w:rPr>
        <w:t>δ</w:t>
      </w:r>
      <w:r w:rsidRPr="00E52C6E">
        <w:rPr>
          <w:rFonts w:eastAsia="Times New Roman" w:cs="Times New Roman"/>
          <w:szCs w:val="24"/>
        </w:rPr>
        <w:t>ημοκρατίας</w:t>
      </w:r>
      <w:r>
        <w:rPr>
          <w:rFonts w:eastAsia="Times New Roman" w:cs="Times New Roman"/>
          <w:szCs w:val="24"/>
        </w:rPr>
        <w:t>,</w:t>
      </w:r>
      <w:r w:rsidRPr="00E52C6E">
        <w:rPr>
          <w:rFonts w:eastAsia="Times New Roman" w:cs="Times New Roman"/>
          <w:szCs w:val="24"/>
        </w:rPr>
        <w:t xml:space="preserve"> την προώθηση ισότητας και ισονομίας</w:t>
      </w:r>
      <w:r>
        <w:rPr>
          <w:rFonts w:eastAsia="Times New Roman" w:cs="Times New Roman"/>
          <w:szCs w:val="24"/>
        </w:rPr>
        <w:t>,</w:t>
      </w:r>
      <w:r w:rsidRPr="00E52C6E">
        <w:rPr>
          <w:rFonts w:eastAsia="Times New Roman" w:cs="Times New Roman"/>
          <w:szCs w:val="24"/>
        </w:rPr>
        <w:t xml:space="preserve"> την π</w:t>
      </w:r>
      <w:r w:rsidRPr="00E52C6E">
        <w:rPr>
          <w:rFonts w:eastAsia="Times New Roman" w:cs="Times New Roman"/>
          <w:szCs w:val="24"/>
        </w:rPr>
        <w:t>ροστασία των ατομικών και κοινωνικών δικαιωμάτων και τον απαραίτητο θεσμικό εκσυγχρονισμό</w:t>
      </w:r>
      <w:r>
        <w:rPr>
          <w:rFonts w:eastAsia="Times New Roman" w:cs="Times New Roman"/>
          <w:szCs w:val="24"/>
        </w:rPr>
        <w:t>.</w:t>
      </w:r>
      <w:r w:rsidRPr="00E52C6E">
        <w:rPr>
          <w:rFonts w:eastAsia="Times New Roman" w:cs="Times New Roman"/>
          <w:szCs w:val="24"/>
        </w:rPr>
        <w:t xml:space="preserve"> </w:t>
      </w:r>
    </w:p>
    <w:p w14:paraId="098562A8"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Πρωταρχικός στόχος </w:t>
      </w:r>
      <w:r w:rsidRPr="0083375E">
        <w:rPr>
          <w:rFonts w:eastAsia="Times New Roman" w:cs="Times New Roman"/>
          <w:szCs w:val="24"/>
        </w:rPr>
        <w:t>της επιχειρούμ</w:t>
      </w:r>
      <w:r>
        <w:rPr>
          <w:rFonts w:eastAsia="Times New Roman" w:cs="Times New Roman"/>
          <w:szCs w:val="24"/>
        </w:rPr>
        <w:t xml:space="preserve">ενης συνταγματικής </w:t>
      </w:r>
      <w:r>
        <w:rPr>
          <w:rFonts w:eastAsia="Times New Roman" w:cs="Times New Roman"/>
          <w:szCs w:val="24"/>
        </w:rPr>
        <w:t xml:space="preserve">Αναθεώρησης </w:t>
      </w:r>
      <w:r w:rsidRPr="0083375E">
        <w:rPr>
          <w:rFonts w:eastAsia="Times New Roman" w:cs="Times New Roman"/>
          <w:szCs w:val="24"/>
        </w:rPr>
        <w:t>είναι η διεύρυνση και εμβάθυνση της δημοκρατίας</w:t>
      </w:r>
      <w:r>
        <w:rPr>
          <w:rFonts w:eastAsia="Times New Roman" w:cs="Times New Roman"/>
          <w:szCs w:val="24"/>
        </w:rPr>
        <w:t>.</w:t>
      </w:r>
      <w:r w:rsidRPr="0083375E">
        <w:rPr>
          <w:rFonts w:eastAsia="Times New Roman" w:cs="Times New Roman"/>
          <w:szCs w:val="24"/>
        </w:rPr>
        <w:t xml:space="preserve"> Τα στοιχεία που συνθέτουν τα δύο αυτά ζητούμενα θεραπεύονται με τη θέσπιση της απλής αναλογικής που αποτυπώνε</w:t>
      </w:r>
      <w:r>
        <w:rPr>
          <w:rFonts w:eastAsia="Times New Roman" w:cs="Times New Roman"/>
          <w:szCs w:val="24"/>
        </w:rPr>
        <w:t>ι με συνέπεια και καθαρότητα τη</w:t>
      </w:r>
      <w:r w:rsidRPr="0083375E">
        <w:rPr>
          <w:rFonts w:eastAsia="Times New Roman" w:cs="Times New Roman"/>
          <w:szCs w:val="24"/>
        </w:rPr>
        <w:t xml:space="preserve"> βούληση των πολιτών</w:t>
      </w:r>
      <w:r>
        <w:rPr>
          <w:rFonts w:eastAsia="Times New Roman" w:cs="Times New Roman"/>
          <w:szCs w:val="24"/>
        </w:rPr>
        <w:t>.</w:t>
      </w:r>
      <w:r w:rsidRPr="0083375E">
        <w:rPr>
          <w:rFonts w:eastAsia="Times New Roman" w:cs="Times New Roman"/>
          <w:szCs w:val="24"/>
        </w:rPr>
        <w:t xml:space="preserve"> </w:t>
      </w:r>
    </w:p>
    <w:p w14:paraId="098562A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Καλπονοθευτικά</w:t>
      </w:r>
      <w:r w:rsidRPr="0083375E">
        <w:rPr>
          <w:rFonts w:eastAsia="Times New Roman" w:cs="Times New Roman"/>
          <w:szCs w:val="24"/>
        </w:rPr>
        <w:t xml:space="preserve"> εκλογικά συστήματα που ίσχυσαν μέχρι τώρα</w:t>
      </w:r>
      <w:r>
        <w:rPr>
          <w:rFonts w:eastAsia="Times New Roman" w:cs="Times New Roman"/>
          <w:szCs w:val="24"/>
        </w:rPr>
        <w:t>, αντιστρατεύονταν</w:t>
      </w:r>
      <w:r w:rsidRPr="0083375E">
        <w:rPr>
          <w:rFonts w:eastAsia="Times New Roman" w:cs="Times New Roman"/>
          <w:szCs w:val="24"/>
        </w:rPr>
        <w:t xml:space="preserve"> κάθε έννοια δημοκ</w:t>
      </w:r>
      <w:r w:rsidRPr="0083375E">
        <w:rPr>
          <w:rFonts w:eastAsia="Times New Roman" w:cs="Times New Roman"/>
          <w:szCs w:val="24"/>
        </w:rPr>
        <w:t>ρατικότητας</w:t>
      </w:r>
      <w:r>
        <w:rPr>
          <w:rFonts w:eastAsia="Times New Roman" w:cs="Times New Roman"/>
          <w:szCs w:val="24"/>
        </w:rPr>
        <w:t>. Η</w:t>
      </w:r>
      <w:r w:rsidRPr="0083375E">
        <w:rPr>
          <w:rFonts w:eastAsia="Times New Roman" w:cs="Times New Roman"/>
          <w:szCs w:val="24"/>
        </w:rPr>
        <w:t xml:space="preserve"> ρύθμιση της ψήφου των ομογενών αποτελε</w:t>
      </w:r>
      <w:r>
        <w:rPr>
          <w:rFonts w:eastAsia="Times New Roman" w:cs="Times New Roman"/>
          <w:szCs w:val="24"/>
        </w:rPr>
        <w:t xml:space="preserve">ί αφετηριακό μέτρο </w:t>
      </w:r>
      <w:r>
        <w:rPr>
          <w:rFonts w:eastAsia="Times New Roman" w:cs="Times New Roman"/>
          <w:szCs w:val="24"/>
        </w:rPr>
        <w:t>στοιχισμένο</w:t>
      </w:r>
      <w:r w:rsidRPr="0083375E">
        <w:rPr>
          <w:rFonts w:eastAsia="Times New Roman" w:cs="Times New Roman"/>
          <w:szCs w:val="24"/>
        </w:rPr>
        <w:t xml:space="preserve"> </w:t>
      </w:r>
      <w:r>
        <w:rPr>
          <w:rFonts w:eastAsia="Times New Roman" w:cs="Times New Roman"/>
          <w:szCs w:val="24"/>
        </w:rPr>
        <w:t>σ</w:t>
      </w:r>
      <w:r w:rsidRPr="0083375E">
        <w:rPr>
          <w:rFonts w:eastAsia="Times New Roman" w:cs="Times New Roman"/>
          <w:szCs w:val="24"/>
        </w:rPr>
        <w:t>το ελάχιστο χρέος της πολιτείας προς την ομογένεια</w:t>
      </w:r>
      <w:r>
        <w:rPr>
          <w:rFonts w:eastAsia="Times New Roman" w:cs="Times New Roman"/>
          <w:szCs w:val="24"/>
        </w:rPr>
        <w:t xml:space="preserve">. </w:t>
      </w:r>
    </w:p>
    <w:p w14:paraId="098562AA"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κατάργηση</w:t>
      </w:r>
      <w:r w:rsidRPr="0083375E">
        <w:rPr>
          <w:rFonts w:eastAsia="Times New Roman" w:cs="Times New Roman"/>
          <w:szCs w:val="24"/>
        </w:rPr>
        <w:t xml:space="preserve"> στην ουσία του επαίσχυντου άρθρου 86 του Συντάγματος περί μη ευθύνης Υπουργών</w:t>
      </w:r>
      <w:r>
        <w:rPr>
          <w:rFonts w:eastAsia="Times New Roman" w:cs="Times New Roman"/>
          <w:szCs w:val="24"/>
        </w:rPr>
        <w:t>,</w:t>
      </w:r>
      <w:r w:rsidRPr="0083375E">
        <w:rPr>
          <w:rFonts w:eastAsia="Times New Roman" w:cs="Times New Roman"/>
          <w:szCs w:val="24"/>
        </w:rPr>
        <w:t xml:space="preserve"> ο περιορισμός της βουλευτικ</w:t>
      </w:r>
      <w:r w:rsidRPr="0083375E">
        <w:rPr>
          <w:rFonts w:eastAsia="Times New Roman" w:cs="Times New Roman"/>
          <w:szCs w:val="24"/>
        </w:rPr>
        <w:t>ής ασυλίας και ο περιορισμός της θητείας των Βουλευτών είναι μερικές από τις συνταγ</w:t>
      </w:r>
      <w:r>
        <w:rPr>
          <w:rFonts w:eastAsia="Times New Roman" w:cs="Times New Roman"/>
          <w:szCs w:val="24"/>
        </w:rPr>
        <w:t>ματικές ρυθμίσεις που οξυγονώνουν</w:t>
      </w:r>
      <w:r w:rsidRPr="0083375E">
        <w:rPr>
          <w:rFonts w:eastAsia="Times New Roman" w:cs="Times New Roman"/>
          <w:szCs w:val="24"/>
        </w:rPr>
        <w:t xml:space="preserve"> τη δημοκρατία</w:t>
      </w:r>
      <w:r>
        <w:rPr>
          <w:rFonts w:eastAsia="Times New Roman" w:cs="Times New Roman"/>
          <w:szCs w:val="24"/>
        </w:rPr>
        <w:t>.</w:t>
      </w:r>
      <w:r w:rsidRPr="0083375E">
        <w:rPr>
          <w:rFonts w:eastAsia="Times New Roman" w:cs="Times New Roman"/>
          <w:szCs w:val="24"/>
        </w:rPr>
        <w:t xml:space="preserve"> </w:t>
      </w:r>
    </w:p>
    <w:p w14:paraId="098562A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83375E">
        <w:rPr>
          <w:rFonts w:eastAsia="Times New Roman" w:cs="Times New Roman"/>
          <w:szCs w:val="24"/>
        </w:rPr>
        <w:t>κύριοι συνάδελφοι</w:t>
      </w:r>
      <w:r>
        <w:rPr>
          <w:rFonts w:eastAsia="Times New Roman" w:cs="Times New Roman"/>
          <w:szCs w:val="24"/>
        </w:rPr>
        <w:t xml:space="preserve">, ο </w:t>
      </w:r>
      <w:r>
        <w:rPr>
          <w:rFonts w:eastAsia="Times New Roman" w:cs="Times New Roman"/>
          <w:szCs w:val="24"/>
        </w:rPr>
        <w:t>Συνταγματικός</w:t>
      </w:r>
      <w:r w:rsidRPr="0083375E">
        <w:rPr>
          <w:rFonts w:eastAsia="Times New Roman" w:cs="Times New Roman"/>
          <w:szCs w:val="24"/>
        </w:rPr>
        <w:t xml:space="preserve"> </w:t>
      </w:r>
      <w:r>
        <w:rPr>
          <w:rFonts w:eastAsia="Times New Roman" w:cs="Times New Roman"/>
          <w:szCs w:val="24"/>
        </w:rPr>
        <w:t>Χ</w:t>
      </w:r>
      <w:r w:rsidRPr="0083375E">
        <w:rPr>
          <w:rFonts w:eastAsia="Times New Roman" w:cs="Times New Roman"/>
          <w:szCs w:val="24"/>
        </w:rPr>
        <w:t xml:space="preserve">άρτης </w:t>
      </w:r>
      <w:r w:rsidRPr="0083375E">
        <w:rPr>
          <w:rFonts w:eastAsia="Times New Roman" w:cs="Times New Roman"/>
          <w:szCs w:val="24"/>
        </w:rPr>
        <w:t>τη</w:t>
      </w:r>
      <w:r>
        <w:rPr>
          <w:rFonts w:eastAsia="Times New Roman" w:cs="Times New Roman"/>
          <w:szCs w:val="24"/>
        </w:rPr>
        <w:t>ς χώρας πρέπει να έχει ως μέλημά</w:t>
      </w:r>
      <w:r w:rsidRPr="0083375E">
        <w:rPr>
          <w:rFonts w:eastAsia="Times New Roman" w:cs="Times New Roman"/>
          <w:szCs w:val="24"/>
        </w:rPr>
        <w:t xml:space="preserve"> του την εναρμόνιση των σχέσεων </w:t>
      </w:r>
      <w:r>
        <w:rPr>
          <w:rFonts w:eastAsia="Times New Roman" w:cs="Times New Roman"/>
          <w:szCs w:val="24"/>
        </w:rPr>
        <w:t>Π</w:t>
      </w:r>
      <w:r w:rsidRPr="0083375E">
        <w:rPr>
          <w:rFonts w:eastAsia="Times New Roman" w:cs="Times New Roman"/>
          <w:szCs w:val="24"/>
        </w:rPr>
        <w:t>ολι</w:t>
      </w:r>
      <w:r w:rsidRPr="0083375E">
        <w:rPr>
          <w:rFonts w:eastAsia="Times New Roman" w:cs="Times New Roman"/>
          <w:szCs w:val="24"/>
        </w:rPr>
        <w:t xml:space="preserve">τείας </w:t>
      </w:r>
      <w:r w:rsidRPr="0083375E">
        <w:rPr>
          <w:rFonts w:eastAsia="Times New Roman" w:cs="Times New Roman"/>
          <w:szCs w:val="24"/>
        </w:rPr>
        <w:t>και Εκκλησίας</w:t>
      </w:r>
      <w:r>
        <w:rPr>
          <w:rFonts w:eastAsia="Times New Roman" w:cs="Times New Roman"/>
          <w:szCs w:val="24"/>
        </w:rPr>
        <w:t>.</w:t>
      </w:r>
      <w:r w:rsidRPr="0083375E">
        <w:rPr>
          <w:rFonts w:eastAsia="Times New Roman" w:cs="Times New Roman"/>
          <w:szCs w:val="24"/>
        </w:rPr>
        <w:t xml:space="preserve"> Πολιτεία και Εκκλησία είναι δύο μεγέθη που η μεταξύ τους σχέση πρέπε</w:t>
      </w:r>
      <w:r>
        <w:rPr>
          <w:rFonts w:eastAsia="Times New Roman" w:cs="Times New Roman"/>
          <w:szCs w:val="24"/>
        </w:rPr>
        <w:t>ι να εμπεδώνει αίσθημα αμφίδρομου</w:t>
      </w:r>
      <w:r w:rsidRPr="0083375E">
        <w:rPr>
          <w:rFonts w:eastAsia="Times New Roman" w:cs="Times New Roman"/>
          <w:szCs w:val="24"/>
        </w:rPr>
        <w:t xml:space="preserve"> σεβασμού προς όφελος του λαού και της χώρας</w:t>
      </w:r>
      <w:r>
        <w:rPr>
          <w:rFonts w:eastAsia="Times New Roman" w:cs="Times New Roman"/>
          <w:szCs w:val="24"/>
        </w:rPr>
        <w:t>.</w:t>
      </w:r>
      <w:r w:rsidRPr="0083375E">
        <w:rPr>
          <w:rFonts w:eastAsia="Times New Roman" w:cs="Times New Roman"/>
          <w:szCs w:val="24"/>
        </w:rPr>
        <w:t xml:space="preserve"> </w:t>
      </w:r>
    </w:p>
    <w:p w14:paraId="098562AC"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 xml:space="preserve">Το </w:t>
      </w:r>
      <w:r>
        <w:rPr>
          <w:rFonts w:eastAsia="Times New Roman" w:cs="Times New Roman"/>
          <w:szCs w:val="24"/>
        </w:rPr>
        <w:t>προς τροποποίηση ά</w:t>
      </w:r>
      <w:r w:rsidRPr="0083375E">
        <w:rPr>
          <w:rFonts w:eastAsia="Times New Roman" w:cs="Times New Roman"/>
          <w:szCs w:val="24"/>
        </w:rPr>
        <w:t>ρθρο 3 που ορίζει την αναγνώριση της θρησκευτικής ουδετερότητας το</w:t>
      </w:r>
      <w:r w:rsidRPr="0083375E">
        <w:rPr>
          <w:rFonts w:eastAsia="Times New Roman" w:cs="Times New Roman"/>
          <w:szCs w:val="24"/>
        </w:rPr>
        <w:t xml:space="preserve">υ </w:t>
      </w:r>
      <w:r>
        <w:rPr>
          <w:rFonts w:eastAsia="Times New Roman" w:cs="Times New Roman"/>
          <w:szCs w:val="24"/>
        </w:rPr>
        <w:t>κ</w:t>
      </w:r>
      <w:r w:rsidRPr="0083375E">
        <w:rPr>
          <w:rFonts w:eastAsia="Times New Roman" w:cs="Times New Roman"/>
          <w:szCs w:val="24"/>
        </w:rPr>
        <w:t>ράτους</w:t>
      </w:r>
      <w:r>
        <w:rPr>
          <w:rFonts w:eastAsia="Times New Roman" w:cs="Times New Roman"/>
          <w:szCs w:val="24"/>
        </w:rPr>
        <w:t xml:space="preserve">, με την παράλληλη αναγνώριση </w:t>
      </w:r>
      <w:r w:rsidRPr="0083375E">
        <w:rPr>
          <w:rFonts w:eastAsia="Times New Roman" w:cs="Times New Roman"/>
          <w:szCs w:val="24"/>
        </w:rPr>
        <w:t xml:space="preserve">της </w:t>
      </w:r>
      <w:r>
        <w:rPr>
          <w:rFonts w:eastAsia="Times New Roman" w:cs="Times New Roman"/>
          <w:szCs w:val="24"/>
        </w:rPr>
        <w:t>α</w:t>
      </w:r>
      <w:r w:rsidRPr="0083375E">
        <w:rPr>
          <w:rFonts w:eastAsia="Times New Roman" w:cs="Times New Roman"/>
          <w:szCs w:val="24"/>
        </w:rPr>
        <w:t>νατολικής Ορθόδοξης Εκκλησίας ως επικρατούσας θρησκείας</w:t>
      </w:r>
      <w:r>
        <w:rPr>
          <w:rFonts w:eastAsia="Times New Roman" w:cs="Times New Roman"/>
          <w:szCs w:val="24"/>
        </w:rPr>
        <w:t>, συμπληρωμένο</w:t>
      </w:r>
      <w:r w:rsidRPr="0083375E">
        <w:rPr>
          <w:rFonts w:eastAsia="Times New Roman" w:cs="Times New Roman"/>
          <w:szCs w:val="24"/>
        </w:rPr>
        <w:t xml:space="preserve"> μάλιστα από την ερμηνευτική δήλωση</w:t>
      </w:r>
      <w:r>
        <w:rPr>
          <w:rFonts w:eastAsia="Times New Roman" w:cs="Times New Roman"/>
          <w:szCs w:val="24"/>
        </w:rPr>
        <w:t>,</w:t>
      </w:r>
      <w:r w:rsidRPr="0083375E">
        <w:rPr>
          <w:rFonts w:eastAsia="Times New Roman" w:cs="Times New Roman"/>
          <w:szCs w:val="24"/>
        </w:rPr>
        <w:t xml:space="preserve"> αποδεικνύει την καθαρή πρόθεση της πολιτείας να διευθετήσει τη σχέση της με την Εκκλησία</w:t>
      </w:r>
      <w:r>
        <w:rPr>
          <w:rFonts w:eastAsia="Times New Roman" w:cs="Times New Roman"/>
          <w:szCs w:val="24"/>
        </w:rPr>
        <w:t xml:space="preserve">. </w:t>
      </w:r>
    </w:p>
    <w:p w14:paraId="098562A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Η προτεινόμενη</w:t>
      </w:r>
      <w:r w:rsidRPr="0083375E">
        <w:rPr>
          <w:rFonts w:eastAsia="Times New Roman" w:cs="Times New Roman"/>
          <w:szCs w:val="24"/>
        </w:rPr>
        <w:t xml:space="preserve"> αναδιατύπωση του άρθρου 3 σε συνδυασμό με το άνοιγ</w:t>
      </w:r>
      <w:r>
        <w:rPr>
          <w:rFonts w:eastAsia="Times New Roman" w:cs="Times New Roman"/>
          <w:szCs w:val="24"/>
        </w:rPr>
        <w:t>μα ουσιαστικού διαλόγου μεταξύ Π</w:t>
      </w:r>
      <w:r w:rsidRPr="0083375E">
        <w:rPr>
          <w:rFonts w:eastAsia="Times New Roman" w:cs="Times New Roman"/>
          <w:szCs w:val="24"/>
        </w:rPr>
        <w:t>ολιτείας και Εκκλησίας</w:t>
      </w:r>
      <w:r>
        <w:rPr>
          <w:rFonts w:eastAsia="Times New Roman" w:cs="Times New Roman"/>
          <w:szCs w:val="24"/>
        </w:rPr>
        <w:t>,</w:t>
      </w:r>
      <w:r w:rsidRPr="0083375E">
        <w:rPr>
          <w:rFonts w:eastAsia="Times New Roman" w:cs="Times New Roman"/>
          <w:szCs w:val="24"/>
        </w:rPr>
        <w:t xml:space="preserve"> ώστε να αποδοθούν τα του Καίσαρος τω Καίσαρι και τα του Θεού τω Θεώ υποδηλώνει από την πλευρά της Κυβέρνησης την ειλικρινή και με επίγνωση της ιστορικής </w:t>
      </w:r>
      <w:r>
        <w:rPr>
          <w:rFonts w:eastAsia="Times New Roman" w:cs="Times New Roman"/>
          <w:szCs w:val="24"/>
        </w:rPr>
        <w:t xml:space="preserve">της </w:t>
      </w:r>
      <w:r w:rsidRPr="0083375E">
        <w:rPr>
          <w:rFonts w:eastAsia="Times New Roman" w:cs="Times New Roman"/>
          <w:szCs w:val="24"/>
        </w:rPr>
        <w:t>ευθύνης</w:t>
      </w:r>
      <w:r>
        <w:rPr>
          <w:rFonts w:eastAsia="Times New Roman" w:cs="Times New Roman"/>
          <w:szCs w:val="24"/>
        </w:rPr>
        <w:t>,</w:t>
      </w:r>
      <w:r w:rsidRPr="0083375E">
        <w:rPr>
          <w:rFonts w:eastAsia="Times New Roman" w:cs="Times New Roman"/>
          <w:szCs w:val="24"/>
        </w:rPr>
        <w:t xml:space="preserve"> πρόθεσή της για τον </w:t>
      </w:r>
      <w:r>
        <w:rPr>
          <w:rFonts w:eastAsia="Times New Roman" w:cs="Times New Roman"/>
          <w:szCs w:val="24"/>
        </w:rPr>
        <w:t>απαιτούμενο αμοιβαίο σεβασμό, τον</w:t>
      </w:r>
      <w:r w:rsidRPr="0083375E">
        <w:rPr>
          <w:rFonts w:eastAsia="Times New Roman" w:cs="Times New Roman"/>
          <w:szCs w:val="24"/>
        </w:rPr>
        <w:t xml:space="preserve"> στηριγμέν</w:t>
      </w:r>
      <w:r>
        <w:rPr>
          <w:rFonts w:eastAsia="Times New Roman" w:cs="Times New Roman"/>
          <w:szCs w:val="24"/>
        </w:rPr>
        <w:t>ο</w:t>
      </w:r>
      <w:r w:rsidRPr="0083375E">
        <w:rPr>
          <w:rFonts w:eastAsia="Times New Roman" w:cs="Times New Roman"/>
          <w:szCs w:val="24"/>
        </w:rPr>
        <w:t xml:space="preserve"> στο εκκλησιαστικό βάθρο </w:t>
      </w:r>
      <w:r w:rsidRPr="0083375E">
        <w:rPr>
          <w:rFonts w:eastAsia="Times New Roman" w:cs="Times New Roman"/>
          <w:szCs w:val="24"/>
        </w:rPr>
        <w:t>της καταλλαγής</w:t>
      </w:r>
      <w:r>
        <w:rPr>
          <w:rFonts w:eastAsia="Times New Roman" w:cs="Times New Roman"/>
          <w:szCs w:val="24"/>
        </w:rPr>
        <w:t>.</w:t>
      </w:r>
    </w:p>
    <w:p w14:paraId="098562AE"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83375E">
        <w:rPr>
          <w:rFonts w:eastAsia="Times New Roman" w:cs="Times New Roman"/>
          <w:szCs w:val="24"/>
        </w:rPr>
        <w:t xml:space="preserve">στα χρόνια της μνημονιακής λαίλαπας ζήσαμε μία εγκληματική για την κοινωνία </w:t>
      </w:r>
      <w:r>
        <w:rPr>
          <w:rFonts w:eastAsia="Times New Roman" w:cs="Times New Roman"/>
          <w:szCs w:val="24"/>
        </w:rPr>
        <w:t>σ</w:t>
      </w:r>
      <w:r w:rsidRPr="0083375E">
        <w:rPr>
          <w:rFonts w:eastAsia="Times New Roman" w:cs="Times New Roman"/>
          <w:szCs w:val="24"/>
        </w:rPr>
        <w:t>υνταγματική παραχάραξη</w:t>
      </w:r>
      <w:r>
        <w:rPr>
          <w:rFonts w:eastAsia="Times New Roman" w:cs="Times New Roman"/>
          <w:szCs w:val="24"/>
        </w:rPr>
        <w:t>.</w:t>
      </w:r>
      <w:r w:rsidRPr="0083375E">
        <w:rPr>
          <w:rFonts w:eastAsia="Times New Roman" w:cs="Times New Roman"/>
          <w:szCs w:val="24"/>
        </w:rPr>
        <w:t xml:space="preserve"> Με τα προτεινόμενα άρθρα της </w:t>
      </w:r>
      <w:r>
        <w:rPr>
          <w:rFonts w:eastAsia="Times New Roman" w:cs="Times New Roman"/>
          <w:szCs w:val="24"/>
        </w:rPr>
        <w:t>Α</w:t>
      </w:r>
      <w:r w:rsidRPr="0083375E">
        <w:rPr>
          <w:rFonts w:eastAsia="Times New Roman" w:cs="Times New Roman"/>
          <w:szCs w:val="24"/>
        </w:rPr>
        <w:t xml:space="preserve">ναθεώρησης </w:t>
      </w:r>
      <w:r w:rsidRPr="0083375E">
        <w:rPr>
          <w:rFonts w:eastAsia="Times New Roman" w:cs="Times New Roman"/>
          <w:szCs w:val="24"/>
        </w:rPr>
        <w:t>αντιμετωπίζεται η επίθεση στα κοινωνικά δικαιώματα</w:t>
      </w:r>
      <w:r>
        <w:rPr>
          <w:rFonts w:eastAsia="Times New Roman" w:cs="Times New Roman"/>
          <w:szCs w:val="24"/>
        </w:rPr>
        <w:t>,</w:t>
      </w:r>
      <w:r w:rsidRPr="0083375E">
        <w:rPr>
          <w:rFonts w:eastAsia="Times New Roman" w:cs="Times New Roman"/>
          <w:szCs w:val="24"/>
        </w:rPr>
        <w:t xml:space="preserve"> αναστρέφεται</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επ</w:t>
      </w:r>
      <w:r>
        <w:rPr>
          <w:rFonts w:eastAsia="Times New Roman" w:cs="Times New Roman"/>
          <w:szCs w:val="24"/>
        </w:rPr>
        <w:t xml:space="preserve">ί </w:t>
      </w:r>
      <w:r w:rsidRPr="0083375E">
        <w:rPr>
          <w:rFonts w:eastAsia="Times New Roman" w:cs="Times New Roman"/>
          <w:szCs w:val="24"/>
        </w:rPr>
        <w:t>παραδείγματι</w:t>
      </w:r>
      <w:r>
        <w:rPr>
          <w:rFonts w:eastAsia="Times New Roman" w:cs="Times New Roman"/>
          <w:szCs w:val="24"/>
        </w:rPr>
        <w:t>,</w:t>
      </w:r>
      <w:r w:rsidRPr="0083375E">
        <w:rPr>
          <w:rFonts w:eastAsia="Times New Roman" w:cs="Times New Roman"/>
          <w:szCs w:val="24"/>
        </w:rPr>
        <w:t xml:space="preserve"> η απαξίωση του δικαιώματος στην εργασία</w:t>
      </w:r>
      <w:r>
        <w:rPr>
          <w:rFonts w:eastAsia="Times New Roman" w:cs="Times New Roman"/>
          <w:szCs w:val="24"/>
        </w:rPr>
        <w:t>,</w:t>
      </w:r>
      <w:r w:rsidRPr="0083375E">
        <w:rPr>
          <w:rFonts w:eastAsia="Times New Roman" w:cs="Times New Roman"/>
          <w:szCs w:val="24"/>
        </w:rPr>
        <w:t xml:space="preserve"> η απορρύθμιση της αγοράς εργασίας</w:t>
      </w:r>
      <w:r>
        <w:rPr>
          <w:rFonts w:eastAsia="Times New Roman" w:cs="Times New Roman"/>
          <w:szCs w:val="24"/>
        </w:rPr>
        <w:t>,</w:t>
      </w:r>
      <w:r w:rsidRPr="0083375E">
        <w:rPr>
          <w:rFonts w:eastAsia="Times New Roman" w:cs="Times New Roman"/>
          <w:szCs w:val="24"/>
        </w:rPr>
        <w:t xml:space="preserve"> η αποδυνάμωση της προστασίας των κοινών αγαθών</w:t>
      </w:r>
      <w:r>
        <w:rPr>
          <w:rFonts w:eastAsia="Times New Roman" w:cs="Times New Roman"/>
          <w:szCs w:val="24"/>
        </w:rPr>
        <w:t>,</w:t>
      </w:r>
      <w:r w:rsidRPr="0083375E">
        <w:rPr>
          <w:rFonts w:eastAsia="Times New Roman" w:cs="Times New Roman"/>
          <w:szCs w:val="24"/>
        </w:rPr>
        <w:t xml:space="preserve"> η </w:t>
      </w:r>
      <w:r>
        <w:rPr>
          <w:rFonts w:eastAsia="Times New Roman" w:cs="Times New Roman"/>
          <w:szCs w:val="24"/>
        </w:rPr>
        <w:t>συ</w:t>
      </w:r>
      <w:r w:rsidRPr="0083375E">
        <w:rPr>
          <w:rFonts w:eastAsia="Times New Roman" w:cs="Times New Roman"/>
          <w:szCs w:val="24"/>
        </w:rPr>
        <w:t>νταγματική αφωνία για την υποχώρηση κρίσιμων π</w:t>
      </w:r>
      <w:r>
        <w:rPr>
          <w:rFonts w:eastAsia="Times New Roman" w:cs="Times New Roman"/>
          <w:szCs w:val="24"/>
        </w:rPr>
        <w:t>ε</w:t>
      </w:r>
      <w:r w:rsidRPr="0083375E">
        <w:rPr>
          <w:rFonts w:eastAsia="Times New Roman" w:cs="Times New Roman"/>
          <w:szCs w:val="24"/>
        </w:rPr>
        <w:t>δίων του κοινωνικού κράτους</w:t>
      </w:r>
      <w:r>
        <w:rPr>
          <w:rFonts w:eastAsia="Times New Roman" w:cs="Times New Roman"/>
          <w:szCs w:val="24"/>
        </w:rPr>
        <w:t>, υπαγορευόμενη</w:t>
      </w:r>
      <w:r w:rsidRPr="0083375E">
        <w:rPr>
          <w:rFonts w:eastAsia="Times New Roman" w:cs="Times New Roman"/>
          <w:szCs w:val="24"/>
        </w:rPr>
        <w:t xml:space="preserve"> από τις επιταγές του </w:t>
      </w:r>
      <w:r>
        <w:rPr>
          <w:rFonts w:eastAsia="Times New Roman" w:cs="Times New Roman"/>
          <w:szCs w:val="24"/>
        </w:rPr>
        <w:t>ά</w:t>
      </w:r>
      <w:r>
        <w:rPr>
          <w:rFonts w:eastAsia="Times New Roman" w:cs="Times New Roman"/>
          <w:szCs w:val="24"/>
        </w:rPr>
        <w:t>τεγκτου</w:t>
      </w:r>
      <w:r w:rsidRPr="0083375E">
        <w:rPr>
          <w:rFonts w:eastAsia="Times New Roman" w:cs="Times New Roman"/>
          <w:szCs w:val="24"/>
        </w:rPr>
        <w:t xml:space="preserve"> νεοφιλελευθερισμού</w:t>
      </w:r>
      <w:r>
        <w:rPr>
          <w:rFonts w:eastAsia="Times New Roman" w:cs="Times New Roman"/>
          <w:szCs w:val="24"/>
        </w:rPr>
        <w:t>.</w:t>
      </w:r>
    </w:p>
    <w:p w14:paraId="098562A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Στο ατομικό</w:t>
      </w:r>
      <w:r w:rsidRPr="0083375E">
        <w:rPr>
          <w:rFonts w:eastAsia="Times New Roman" w:cs="Times New Roman"/>
          <w:szCs w:val="24"/>
        </w:rPr>
        <w:t xml:space="preserve"> πεδίο με τις επιχειρούμενες αναθεωρητικές προτάσεις</w:t>
      </w:r>
      <w:r>
        <w:rPr>
          <w:rFonts w:eastAsia="Times New Roman" w:cs="Times New Roman"/>
          <w:szCs w:val="24"/>
        </w:rPr>
        <w:t>,</w:t>
      </w:r>
      <w:r w:rsidRPr="0083375E">
        <w:rPr>
          <w:rFonts w:eastAsia="Times New Roman" w:cs="Times New Roman"/>
          <w:szCs w:val="24"/>
        </w:rPr>
        <w:t xml:space="preserve"> η Κυβέρνηση κάνει βήματα προς την κατεύθυνση της πραγματικής ισότητας των πολιτών</w:t>
      </w:r>
      <w:r>
        <w:rPr>
          <w:rFonts w:eastAsia="Times New Roman" w:cs="Times New Roman"/>
          <w:szCs w:val="24"/>
        </w:rPr>
        <w:t>,</w:t>
      </w:r>
      <w:r w:rsidRPr="0083375E">
        <w:rPr>
          <w:rFonts w:eastAsia="Times New Roman" w:cs="Times New Roman"/>
          <w:szCs w:val="24"/>
        </w:rPr>
        <w:t xml:space="preserve"> ανεξαρτήτως φύλου</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φ</w:t>
      </w:r>
      <w:r w:rsidRPr="0083375E">
        <w:rPr>
          <w:rFonts w:eastAsia="Times New Roman" w:cs="Times New Roman"/>
          <w:szCs w:val="24"/>
        </w:rPr>
        <w:t>υλής</w:t>
      </w:r>
      <w:r>
        <w:rPr>
          <w:rFonts w:eastAsia="Times New Roman" w:cs="Times New Roman"/>
          <w:szCs w:val="24"/>
        </w:rPr>
        <w:t>,</w:t>
      </w:r>
      <w:r w:rsidRPr="0083375E">
        <w:rPr>
          <w:rFonts w:eastAsia="Times New Roman" w:cs="Times New Roman"/>
          <w:szCs w:val="24"/>
        </w:rPr>
        <w:t xml:space="preserve"> χρώματος ή σεξουαλικού προσανατολισμού</w:t>
      </w:r>
      <w:r>
        <w:rPr>
          <w:rFonts w:eastAsia="Times New Roman" w:cs="Times New Roman"/>
          <w:szCs w:val="24"/>
        </w:rPr>
        <w:t>.</w:t>
      </w:r>
      <w:r w:rsidRPr="0083375E">
        <w:rPr>
          <w:rFonts w:eastAsia="Times New Roman" w:cs="Times New Roman"/>
          <w:szCs w:val="24"/>
        </w:rPr>
        <w:t xml:space="preserve"> </w:t>
      </w:r>
    </w:p>
    <w:p w14:paraId="098562B0"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Και έρχομαι τ</w:t>
      </w:r>
      <w:r w:rsidRPr="0083375E">
        <w:rPr>
          <w:rFonts w:eastAsia="Times New Roman" w:cs="Times New Roman"/>
          <w:szCs w:val="24"/>
        </w:rPr>
        <w:t>ώρα στο προσφιλές για τη Νέα Δημοκρατία ανάγνωσμα περί αριστείας</w:t>
      </w:r>
      <w:r>
        <w:rPr>
          <w:rFonts w:eastAsia="Times New Roman" w:cs="Times New Roman"/>
          <w:szCs w:val="24"/>
        </w:rPr>
        <w:t>,</w:t>
      </w:r>
      <w:r w:rsidRPr="0083375E">
        <w:rPr>
          <w:rFonts w:eastAsia="Times New Roman" w:cs="Times New Roman"/>
          <w:szCs w:val="24"/>
        </w:rPr>
        <w:t xml:space="preserve"> συνδυασμένο με το άρθρο 16</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 xml:space="preserve">Μόνιμη επωδός σε </w:t>
      </w:r>
      <w:r w:rsidRPr="0083375E">
        <w:rPr>
          <w:rFonts w:eastAsia="Times New Roman" w:cs="Times New Roman"/>
          <w:szCs w:val="24"/>
        </w:rPr>
        <w:t>όλες τις τοποθετήσεις των συναδέλφων της Νέας Δημοκρατίας που προηγήθηκαν είναι η εμμονική υπεράσπιση της ανάγκης ίδρυσης ιδιωτικών πανεπιστημίων</w:t>
      </w:r>
      <w:r>
        <w:rPr>
          <w:rFonts w:eastAsia="Times New Roman" w:cs="Times New Roman"/>
          <w:szCs w:val="24"/>
        </w:rPr>
        <w:t>.</w:t>
      </w:r>
      <w:r w:rsidRPr="0083375E">
        <w:rPr>
          <w:rFonts w:eastAsia="Times New Roman" w:cs="Times New Roman"/>
          <w:szCs w:val="24"/>
        </w:rPr>
        <w:t xml:space="preserve"> </w:t>
      </w:r>
    </w:p>
    <w:p w14:paraId="098562B1"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Για την οικονομία της συζήτησης</w:t>
      </w:r>
      <w:r>
        <w:rPr>
          <w:rFonts w:eastAsia="Times New Roman" w:cs="Times New Roman"/>
          <w:szCs w:val="24"/>
        </w:rPr>
        <w:t>,</w:t>
      </w:r>
      <w:r w:rsidRPr="0083375E">
        <w:rPr>
          <w:rFonts w:eastAsia="Times New Roman" w:cs="Times New Roman"/>
          <w:szCs w:val="24"/>
        </w:rPr>
        <w:t xml:space="preserve"> θα ήθελα να </w:t>
      </w:r>
      <w:r>
        <w:rPr>
          <w:rFonts w:eastAsia="Times New Roman" w:cs="Times New Roman"/>
          <w:szCs w:val="24"/>
        </w:rPr>
        <w:t xml:space="preserve">συνταχθώ </w:t>
      </w:r>
      <w:r w:rsidRPr="0083375E">
        <w:rPr>
          <w:rFonts w:eastAsia="Times New Roman" w:cs="Times New Roman"/>
          <w:szCs w:val="24"/>
        </w:rPr>
        <w:t>με την άποψη αυτή</w:t>
      </w:r>
      <w:r>
        <w:rPr>
          <w:rFonts w:eastAsia="Times New Roman" w:cs="Times New Roman"/>
          <w:szCs w:val="24"/>
        </w:rPr>
        <w:t>. Ωστόσο, θα ζητούσα</w:t>
      </w:r>
      <w:r w:rsidRPr="0083375E">
        <w:rPr>
          <w:rFonts w:eastAsia="Times New Roman" w:cs="Times New Roman"/>
          <w:szCs w:val="24"/>
        </w:rPr>
        <w:t xml:space="preserve"> από τη Νέα Δημοκρατία απαντήσεις στα ερωτήματα που αυτονόητα εγείρονται</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Τα ιδιωτικά π</w:t>
      </w:r>
      <w:r w:rsidRPr="0083375E">
        <w:rPr>
          <w:rFonts w:eastAsia="Times New Roman" w:cs="Times New Roman"/>
          <w:szCs w:val="24"/>
        </w:rPr>
        <w:t xml:space="preserve">ανεπιστήμια </w:t>
      </w:r>
      <w:r>
        <w:rPr>
          <w:rFonts w:eastAsia="Times New Roman" w:cs="Times New Roman"/>
          <w:szCs w:val="24"/>
        </w:rPr>
        <w:t>απεμπολούν</w:t>
      </w:r>
      <w:r w:rsidRPr="0083375E">
        <w:rPr>
          <w:rFonts w:eastAsia="Times New Roman" w:cs="Times New Roman"/>
          <w:szCs w:val="24"/>
        </w:rPr>
        <w:t xml:space="preserve"> άραγε </w:t>
      </w:r>
      <w:r>
        <w:rPr>
          <w:rFonts w:eastAsia="Times New Roman" w:cs="Times New Roman"/>
          <w:szCs w:val="24"/>
        </w:rPr>
        <w:t>τ</w:t>
      </w:r>
      <w:r w:rsidRPr="0083375E">
        <w:rPr>
          <w:rFonts w:eastAsia="Times New Roman" w:cs="Times New Roman"/>
          <w:szCs w:val="24"/>
        </w:rPr>
        <w:t>ο ζητούμενο του κέρδους</w:t>
      </w:r>
      <w:r>
        <w:rPr>
          <w:rFonts w:eastAsia="Times New Roman" w:cs="Times New Roman"/>
          <w:szCs w:val="24"/>
        </w:rPr>
        <w:t>; Πώς μπορούν να</w:t>
      </w:r>
      <w:r w:rsidRPr="0083375E">
        <w:rPr>
          <w:rFonts w:eastAsia="Times New Roman" w:cs="Times New Roman"/>
          <w:szCs w:val="24"/>
        </w:rPr>
        <w:t xml:space="preserve"> λειτουργούν ως μη κερδοσκοπικοί οργανισμοί</w:t>
      </w:r>
      <w:r>
        <w:rPr>
          <w:rFonts w:eastAsia="Times New Roman" w:cs="Times New Roman"/>
          <w:szCs w:val="24"/>
        </w:rPr>
        <w:t>; Τα δίδακτρα πώς μπορείτε</w:t>
      </w:r>
      <w:r w:rsidRPr="0083375E">
        <w:rPr>
          <w:rFonts w:eastAsia="Times New Roman" w:cs="Times New Roman"/>
          <w:szCs w:val="24"/>
        </w:rPr>
        <w:t xml:space="preserve"> να τα ονομά</w:t>
      </w:r>
      <w:r>
        <w:rPr>
          <w:rFonts w:eastAsia="Times New Roman" w:cs="Times New Roman"/>
          <w:szCs w:val="24"/>
        </w:rPr>
        <w:t>ζ</w:t>
      </w:r>
      <w:r w:rsidRPr="0083375E">
        <w:rPr>
          <w:rFonts w:eastAsia="Times New Roman" w:cs="Times New Roman"/>
          <w:szCs w:val="24"/>
        </w:rPr>
        <w:t>ετε χορηγίες</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Ποιοι τομείς της επιστήμης είναι πρόσφοροι</w:t>
      </w:r>
      <w:r w:rsidRPr="0083375E">
        <w:rPr>
          <w:rFonts w:eastAsia="Times New Roman" w:cs="Times New Roman"/>
          <w:szCs w:val="24"/>
        </w:rPr>
        <w:t xml:space="preserve"> για την ίδρυση πανεπιστημιακών σχολών</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Οι σχολές α</w:t>
      </w:r>
      <w:r w:rsidRPr="0083375E">
        <w:rPr>
          <w:rFonts w:eastAsia="Times New Roman" w:cs="Times New Roman"/>
          <w:szCs w:val="24"/>
        </w:rPr>
        <w:t>υτές που</w:t>
      </w:r>
      <w:r>
        <w:rPr>
          <w:rFonts w:eastAsia="Times New Roman" w:cs="Times New Roman"/>
          <w:szCs w:val="24"/>
        </w:rPr>
        <w:t xml:space="preserve"> η</w:t>
      </w:r>
      <w:r w:rsidRPr="0083375E">
        <w:rPr>
          <w:rFonts w:eastAsia="Times New Roman" w:cs="Times New Roman"/>
          <w:szCs w:val="24"/>
        </w:rPr>
        <w:t xml:space="preserve"> ίδρυση και λειτουργία τους απαιτούν </w:t>
      </w:r>
      <w:r>
        <w:rPr>
          <w:rFonts w:eastAsia="Times New Roman" w:cs="Times New Roman"/>
          <w:szCs w:val="24"/>
        </w:rPr>
        <w:t>υπέρογκες</w:t>
      </w:r>
      <w:r w:rsidRPr="0083375E">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sidRPr="0083375E">
        <w:rPr>
          <w:rFonts w:eastAsia="Times New Roman" w:cs="Times New Roman"/>
          <w:szCs w:val="24"/>
        </w:rPr>
        <w:t xml:space="preserve">λόγου </w:t>
      </w:r>
      <w:r w:rsidRPr="0083375E">
        <w:rPr>
          <w:rFonts w:eastAsia="Times New Roman" w:cs="Times New Roman"/>
          <w:szCs w:val="24"/>
        </w:rPr>
        <w:t>χάρ</w:t>
      </w:r>
      <w:r>
        <w:rPr>
          <w:rFonts w:eastAsia="Times New Roman" w:cs="Times New Roman"/>
          <w:szCs w:val="24"/>
        </w:rPr>
        <w:t>ιν</w:t>
      </w:r>
      <w:r w:rsidRPr="0083375E">
        <w:rPr>
          <w:rFonts w:eastAsia="Times New Roman" w:cs="Times New Roman"/>
          <w:szCs w:val="24"/>
        </w:rPr>
        <w:t xml:space="preserve"> </w:t>
      </w:r>
      <w:r w:rsidRPr="0083375E">
        <w:rPr>
          <w:rFonts w:eastAsia="Times New Roman" w:cs="Times New Roman"/>
          <w:szCs w:val="24"/>
        </w:rPr>
        <w:t>ιατρικές σχολές</w:t>
      </w:r>
      <w:r>
        <w:rPr>
          <w:rFonts w:eastAsia="Times New Roman" w:cs="Times New Roman"/>
          <w:szCs w:val="24"/>
        </w:rPr>
        <w:t>,</w:t>
      </w:r>
      <w:r w:rsidRPr="0083375E">
        <w:rPr>
          <w:rFonts w:eastAsia="Times New Roman" w:cs="Times New Roman"/>
          <w:szCs w:val="24"/>
        </w:rPr>
        <w:t xml:space="preserve"> πολυτεχνικές σχολές</w:t>
      </w:r>
      <w:r>
        <w:rPr>
          <w:rFonts w:eastAsia="Times New Roman" w:cs="Times New Roman"/>
          <w:szCs w:val="24"/>
        </w:rPr>
        <w:t xml:space="preserve"> ή μήπως</w:t>
      </w:r>
      <w:r w:rsidRPr="0083375E">
        <w:rPr>
          <w:rFonts w:eastAsia="Times New Roman" w:cs="Times New Roman"/>
          <w:szCs w:val="24"/>
        </w:rPr>
        <w:t xml:space="preserve"> αυτές που λειτουργούν με ελάχιστες υλικοτεχνικές υποδομές στη λογική </w:t>
      </w:r>
      <w:r>
        <w:rPr>
          <w:rFonts w:eastAsia="Times New Roman" w:cs="Times New Roman"/>
          <w:szCs w:val="24"/>
        </w:rPr>
        <w:t>«κέρδη πολλά και εισόδημα μεγάλο»;</w:t>
      </w:r>
      <w:r w:rsidRPr="0083375E">
        <w:rPr>
          <w:rFonts w:eastAsia="Times New Roman" w:cs="Times New Roman"/>
          <w:szCs w:val="24"/>
        </w:rPr>
        <w:t xml:space="preserve"> Μέχρι ποιου σημείου θα φτάσει επιτέλους η αντιπολιτευτική σας εμμονή</w:t>
      </w:r>
      <w:r>
        <w:rPr>
          <w:rFonts w:eastAsia="Times New Roman" w:cs="Times New Roman"/>
          <w:szCs w:val="24"/>
        </w:rPr>
        <w:t>, ώστε να ακυρώνετε</w:t>
      </w:r>
      <w:r w:rsidRPr="0083375E">
        <w:rPr>
          <w:rFonts w:eastAsia="Times New Roman" w:cs="Times New Roman"/>
          <w:szCs w:val="24"/>
        </w:rPr>
        <w:t xml:space="preserve"> </w:t>
      </w:r>
      <w:r>
        <w:rPr>
          <w:rFonts w:eastAsia="Times New Roman" w:cs="Times New Roman"/>
          <w:szCs w:val="24"/>
        </w:rPr>
        <w:t>α</w:t>
      </w:r>
      <w:r w:rsidRPr="0083375E">
        <w:rPr>
          <w:rFonts w:eastAsia="Times New Roman" w:cs="Times New Roman"/>
          <w:szCs w:val="24"/>
        </w:rPr>
        <w:t>κόμη</w:t>
      </w:r>
      <w:r w:rsidRPr="0083375E">
        <w:rPr>
          <w:rFonts w:eastAsia="Times New Roman" w:cs="Times New Roman"/>
          <w:szCs w:val="24"/>
        </w:rPr>
        <w:t xml:space="preserve"> και αυτήν την εμβληματική </w:t>
      </w:r>
      <w:r>
        <w:rPr>
          <w:rFonts w:eastAsia="Times New Roman" w:cs="Times New Roman"/>
          <w:szCs w:val="24"/>
        </w:rPr>
        <w:t>περί αριστείας</w:t>
      </w:r>
      <w:r w:rsidRPr="0083375E">
        <w:rPr>
          <w:rFonts w:eastAsia="Times New Roman" w:cs="Times New Roman"/>
          <w:szCs w:val="24"/>
        </w:rPr>
        <w:t xml:space="preserve"> ρητορική </w:t>
      </w:r>
      <w:r>
        <w:rPr>
          <w:rFonts w:eastAsia="Times New Roman" w:cs="Times New Roman"/>
          <w:szCs w:val="24"/>
        </w:rPr>
        <w:t>σας;</w:t>
      </w:r>
      <w:r w:rsidRPr="0083375E">
        <w:rPr>
          <w:rFonts w:eastAsia="Times New Roman" w:cs="Times New Roman"/>
          <w:szCs w:val="24"/>
        </w:rPr>
        <w:t xml:space="preserve"> </w:t>
      </w:r>
    </w:p>
    <w:p w14:paraId="098562B2"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Η αριστεία</w:t>
      </w:r>
      <w:r>
        <w:rPr>
          <w:rFonts w:eastAsia="Times New Roman" w:cs="Times New Roman"/>
          <w:szCs w:val="24"/>
        </w:rPr>
        <w:t>,</w:t>
      </w:r>
      <w:r w:rsidRPr="0083375E">
        <w:rPr>
          <w:rFonts w:eastAsia="Times New Roman" w:cs="Times New Roman"/>
          <w:szCs w:val="24"/>
        </w:rPr>
        <w:t xml:space="preserve"> κυρίες και κύριοι συνάδελφοι της Νέας Δημοκρατίας</w:t>
      </w:r>
      <w:r>
        <w:rPr>
          <w:rFonts w:eastAsia="Times New Roman" w:cs="Times New Roman"/>
          <w:szCs w:val="24"/>
        </w:rPr>
        <w:t>,</w:t>
      </w:r>
      <w:r w:rsidRPr="0083375E">
        <w:rPr>
          <w:rFonts w:eastAsia="Times New Roman" w:cs="Times New Roman"/>
          <w:szCs w:val="24"/>
        </w:rPr>
        <w:t xml:space="preserve"> υπηρετείται και αναδεικνύεται μέσα από τα δημόσια εκπαιδευτικά ιδρύματα</w:t>
      </w:r>
      <w:r>
        <w:rPr>
          <w:rFonts w:eastAsia="Times New Roman" w:cs="Times New Roman"/>
          <w:szCs w:val="24"/>
        </w:rPr>
        <w:t>,</w:t>
      </w:r>
      <w:r w:rsidRPr="0083375E">
        <w:rPr>
          <w:rFonts w:eastAsia="Times New Roman" w:cs="Times New Roman"/>
          <w:szCs w:val="24"/>
        </w:rPr>
        <w:t xml:space="preserve"> μακριά από σημαδεμένη κοινωνική τράπουλα</w:t>
      </w:r>
      <w:r>
        <w:rPr>
          <w:rFonts w:eastAsia="Times New Roman" w:cs="Times New Roman"/>
          <w:szCs w:val="24"/>
        </w:rPr>
        <w:t>.</w:t>
      </w:r>
      <w:r w:rsidRPr="0083375E">
        <w:rPr>
          <w:rFonts w:eastAsia="Times New Roman" w:cs="Times New Roman"/>
          <w:szCs w:val="24"/>
        </w:rPr>
        <w:t xml:space="preserve"> Μέλημα μιας </w:t>
      </w:r>
      <w:r>
        <w:rPr>
          <w:rFonts w:eastAsia="Times New Roman" w:cs="Times New Roman"/>
          <w:szCs w:val="24"/>
        </w:rPr>
        <w:t>κυ</w:t>
      </w:r>
      <w:r w:rsidRPr="0083375E">
        <w:rPr>
          <w:rFonts w:eastAsia="Times New Roman" w:cs="Times New Roman"/>
          <w:szCs w:val="24"/>
        </w:rPr>
        <w:t>βέρνηση</w:t>
      </w:r>
      <w:r w:rsidRPr="0083375E">
        <w:rPr>
          <w:rFonts w:eastAsia="Times New Roman" w:cs="Times New Roman"/>
          <w:szCs w:val="24"/>
        </w:rPr>
        <w:t xml:space="preserve">ς που σέβεται τον κοινωνικό της ρόλο </w:t>
      </w:r>
      <w:r>
        <w:rPr>
          <w:rFonts w:eastAsia="Times New Roman" w:cs="Times New Roman"/>
          <w:szCs w:val="24"/>
        </w:rPr>
        <w:t xml:space="preserve">είναι το </w:t>
      </w:r>
      <w:r w:rsidRPr="0083375E">
        <w:rPr>
          <w:rFonts w:eastAsia="Times New Roman" w:cs="Times New Roman"/>
          <w:szCs w:val="24"/>
        </w:rPr>
        <w:t xml:space="preserve">να στηρίζει την αναβάθμιση των δημόσιων </w:t>
      </w:r>
      <w:r>
        <w:rPr>
          <w:rFonts w:eastAsia="Times New Roman" w:cs="Times New Roman"/>
          <w:szCs w:val="24"/>
        </w:rPr>
        <w:t>ανώτατων εκπαιδευτικών ιδρυμάτων</w:t>
      </w:r>
      <w:r>
        <w:rPr>
          <w:rFonts w:eastAsia="Times New Roman" w:cs="Times New Roman"/>
          <w:szCs w:val="24"/>
        </w:rPr>
        <w:t>,</w:t>
      </w:r>
      <w:r w:rsidRPr="0083375E">
        <w:rPr>
          <w:rFonts w:eastAsia="Times New Roman" w:cs="Times New Roman"/>
          <w:szCs w:val="24"/>
        </w:rPr>
        <w:t xml:space="preserve"> να υποστηρίζει την πραγματική αρ</w:t>
      </w:r>
      <w:r>
        <w:rPr>
          <w:rFonts w:eastAsia="Times New Roman" w:cs="Times New Roman"/>
          <w:szCs w:val="24"/>
        </w:rPr>
        <w:t>ιστεία και όχι την –σε εισαγωγικά- «αριστοκρατία»</w:t>
      </w:r>
      <w:r w:rsidRPr="0083375E">
        <w:rPr>
          <w:rFonts w:eastAsia="Times New Roman" w:cs="Times New Roman"/>
          <w:szCs w:val="24"/>
        </w:rPr>
        <w:t xml:space="preserve"> των πελατών</w:t>
      </w:r>
      <w:r>
        <w:rPr>
          <w:rFonts w:eastAsia="Times New Roman" w:cs="Times New Roman"/>
          <w:szCs w:val="24"/>
        </w:rPr>
        <w:t>.</w:t>
      </w:r>
      <w:r w:rsidRPr="0083375E">
        <w:rPr>
          <w:rFonts w:eastAsia="Times New Roman" w:cs="Times New Roman"/>
          <w:szCs w:val="24"/>
        </w:rPr>
        <w:t xml:space="preserve"> </w:t>
      </w:r>
    </w:p>
    <w:p w14:paraId="098562B3"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 xml:space="preserve">Κυρίες </w:t>
      </w:r>
      <w:r>
        <w:rPr>
          <w:rFonts w:eastAsia="Times New Roman" w:cs="Times New Roman"/>
          <w:szCs w:val="24"/>
        </w:rPr>
        <w:t xml:space="preserve">και κύριοι συνάδελφοι, </w:t>
      </w:r>
      <w:r w:rsidRPr="0083375E">
        <w:rPr>
          <w:rFonts w:eastAsia="Times New Roman" w:cs="Times New Roman"/>
          <w:szCs w:val="24"/>
        </w:rPr>
        <w:t>κλείνοντας</w:t>
      </w:r>
      <w:r w:rsidRPr="0083375E">
        <w:rPr>
          <w:rFonts w:eastAsia="Times New Roman" w:cs="Times New Roman"/>
          <w:szCs w:val="24"/>
        </w:rPr>
        <w:t xml:space="preserve"> </w:t>
      </w:r>
      <w:r>
        <w:rPr>
          <w:rFonts w:eastAsia="Times New Roman" w:cs="Times New Roman"/>
          <w:szCs w:val="24"/>
        </w:rPr>
        <w:t>θ</w:t>
      </w:r>
      <w:r w:rsidRPr="0083375E">
        <w:rPr>
          <w:rFonts w:eastAsia="Times New Roman" w:cs="Times New Roman"/>
          <w:szCs w:val="24"/>
        </w:rPr>
        <w:t>α υποστήριζα ότι ηγέτης δεν γίνεται αυτός που κατέχει την εξουσία</w:t>
      </w:r>
      <w:r>
        <w:rPr>
          <w:rFonts w:eastAsia="Times New Roman" w:cs="Times New Roman"/>
          <w:szCs w:val="24"/>
        </w:rPr>
        <w:t>.</w:t>
      </w:r>
      <w:r w:rsidRPr="0083375E">
        <w:rPr>
          <w:rFonts w:eastAsia="Times New Roman" w:cs="Times New Roman"/>
          <w:szCs w:val="24"/>
        </w:rPr>
        <w:t xml:space="preserve"> Ηγέτης </w:t>
      </w:r>
      <w:r>
        <w:rPr>
          <w:rFonts w:eastAsia="Times New Roman" w:cs="Times New Roman"/>
          <w:szCs w:val="24"/>
        </w:rPr>
        <w:t>γίνεται</w:t>
      </w:r>
      <w:r w:rsidRPr="0083375E">
        <w:rPr>
          <w:rFonts w:eastAsia="Times New Roman" w:cs="Times New Roman"/>
          <w:szCs w:val="24"/>
        </w:rPr>
        <w:t xml:space="preserve"> εκείνος που συγχρονίζει το εσωτερικό του ρολόι με το ρολόι της ιστορίας</w:t>
      </w:r>
      <w:r>
        <w:rPr>
          <w:rFonts w:eastAsia="Times New Roman" w:cs="Times New Roman"/>
          <w:szCs w:val="24"/>
        </w:rPr>
        <w:t>, εκείνος που αναλαμβάνει</w:t>
      </w:r>
      <w:r w:rsidRPr="0083375E">
        <w:rPr>
          <w:rFonts w:eastAsia="Times New Roman" w:cs="Times New Roman"/>
          <w:szCs w:val="24"/>
        </w:rPr>
        <w:t xml:space="preserve"> την ιστορική ευθύνη να προχωρήσει σε πολιτικές πρωτοβουλίες</w:t>
      </w:r>
      <w:r>
        <w:rPr>
          <w:rFonts w:eastAsia="Times New Roman" w:cs="Times New Roman"/>
          <w:szCs w:val="24"/>
        </w:rPr>
        <w:t>,</w:t>
      </w:r>
      <w:r w:rsidRPr="0083375E">
        <w:rPr>
          <w:rFonts w:eastAsia="Times New Roman" w:cs="Times New Roman"/>
          <w:szCs w:val="24"/>
        </w:rPr>
        <w:t xml:space="preserve"> όπως αυτή της </w:t>
      </w:r>
      <w:r w:rsidRPr="0083375E">
        <w:rPr>
          <w:rFonts w:eastAsia="Times New Roman" w:cs="Times New Roman"/>
          <w:szCs w:val="24"/>
        </w:rPr>
        <w:t xml:space="preserve">προτεινόμενης </w:t>
      </w:r>
      <w:r>
        <w:rPr>
          <w:rFonts w:eastAsia="Times New Roman" w:cs="Times New Roman"/>
          <w:szCs w:val="24"/>
        </w:rPr>
        <w:t>Α</w:t>
      </w:r>
      <w:r w:rsidRPr="0083375E">
        <w:rPr>
          <w:rFonts w:eastAsia="Times New Roman" w:cs="Times New Roman"/>
          <w:szCs w:val="24"/>
        </w:rPr>
        <w:t xml:space="preserve">ναθεώρησης </w:t>
      </w:r>
      <w:r w:rsidRPr="0083375E">
        <w:rPr>
          <w:rFonts w:eastAsia="Times New Roman" w:cs="Times New Roman"/>
          <w:szCs w:val="24"/>
        </w:rPr>
        <w:t>του Συντάγματος</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που σκοπό έχουν</w:t>
      </w:r>
      <w:r w:rsidRPr="0083375E">
        <w:rPr>
          <w:rFonts w:eastAsia="Times New Roman" w:cs="Times New Roman"/>
          <w:szCs w:val="24"/>
        </w:rPr>
        <w:t xml:space="preserve"> να δημιουργήσουν μία καινούργια πραγματικότητα</w:t>
      </w:r>
      <w:r>
        <w:rPr>
          <w:rFonts w:eastAsia="Times New Roman" w:cs="Times New Roman"/>
          <w:szCs w:val="24"/>
        </w:rPr>
        <w:t xml:space="preserve">, </w:t>
      </w:r>
      <w:r>
        <w:rPr>
          <w:rFonts w:eastAsia="Times New Roman" w:cs="Times New Roman"/>
          <w:szCs w:val="24"/>
        </w:rPr>
        <w:t>στοιχισμένη</w:t>
      </w:r>
      <w:r w:rsidRPr="0083375E">
        <w:rPr>
          <w:rFonts w:eastAsia="Times New Roman" w:cs="Times New Roman"/>
          <w:szCs w:val="24"/>
        </w:rPr>
        <w:t xml:space="preserve"> </w:t>
      </w:r>
      <w:r w:rsidRPr="0083375E">
        <w:rPr>
          <w:rFonts w:eastAsia="Times New Roman" w:cs="Times New Roman"/>
          <w:szCs w:val="24"/>
        </w:rPr>
        <w:t>στις αρχές της δημοκρατίας</w:t>
      </w:r>
      <w:r>
        <w:rPr>
          <w:rFonts w:eastAsia="Times New Roman" w:cs="Times New Roman"/>
          <w:szCs w:val="24"/>
        </w:rPr>
        <w:t>,</w:t>
      </w:r>
      <w:r w:rsidRPr="0083375E">
        <w:rPr>
          <w:rFonts w:eastAsia="Times New Roman" w:cs="Times New Roman"/>
          <w:szCs w:val="24"/>
        </w:rPr>
        <w:t xml:space="preserve"> της προάσπισης των ατομικών δικαιωμάτων και της </w:t>
      </w:r>
      <w:r>
        <w:rPr>
          <w:rFonts w:eastAsia="Times New Roman" w:cs="Times New Roman"/>
          <w:szCs w:val="24"/>
        </w:rPr>
        <w:t>α</w:t>
      </w:r>
      <w:r w:rsidRPr="0083375E">
        <w:rPr>
          <w:rFonts w:eastAsia="Times New Roman" w:cs="Times New Roman"/>
          <w:szCs w:val="24"/>
        </w:rPr>
        <w:t>νόρθωσης της κοινωνίας εν τέλει</w:t>
      </w:r>
      <w:r>
        <w:rPr>
          <w:rFonts w:eastAsia="Times New Roman" w:cs="Times New Roman"/>
          <w:szCs w:val="24"/>
        </w:rPr>
        <w:t>.</w:t>
      </w:r>
      <w:r w:rsidRPr="0083375E">
        <w:rPr>
          <w:rFonts w:eastAsia="Times New Roman" w:cs="Times New Roman"/>
          <w:szCs w:val="24"/>
        </w:rPr>
        <w:t xml:space="preserve"> </w:t>
      </w:r>
    </w:p>
    <w:p w14:paraId="098562B4"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 xml:space="preserve">Σας </w:t>
      </w:r>
      <w:r>
        <w:rPr>
          <w:rFonts w:eastAsia="Times New Roman" w:cs="Times New Roman"/>
          <w:szCs w:val="24"/>
        </w:rPr>
        <w:t>ευχαριστώ.</w:t>
      </w:r>
    </w:p>
    <w:p w14:paraId="098562B5" w14:textId="77777777" w:rsidR="00BE639A" w:rsidRDefault="00A212EC">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098562B6" w14:textId="77777777" w:rsidR="00BE639A" w:rsidRDefault="00A212EC">
      <w:pPr>
        <w:spacing w:line="600" w:lineRule="auto"/>
        <w:ind w:firstLine="720"/>
        <w:jc w:val="both"/>
        <w:rPr>
          <w:rFonts w:eastAsia="Times New Roman" w:cs="Times New Roman"/>
          <w:szCs w:val="24"/>
        </w:rPr>
      </w:pPr>
      <w:r w:rsidRPr="00044801">
        <w:rPr>
          <w:rFonts w:eastAsia="Times New Roman" w:cs="Times New Roman"/>
          <w:b/>
          <w:szCs w:val="24"/>
        </w:rPr>
        <w:t>ΠΡΟΕΔΡΕΥΩΝ (Αναστάσιος Κουράκης):</w:t>
      </w:r>
      <w:r>
        <w:rPr>
          <w:rFonts w:eastAsia="Times New Roman" w:cs="Times New Roman"/>
          <w:szCs w:val="24"/>
        </w:rPr>
        <w:t xml:space="preserve"> </w:t>
      </w:r>
      <w:r w:rsidRPr="0083375E">
        <w:rPr>
          <w:rFonts w:eastAsia="Times New Roman" w:cs="Times New Roman"/>
          <w:szCs w:val="24"/>
        </w:rPr>
        <w:t xml:space="preserve">Ευχαριστούμε τον </w:t>
      </w:r>
      <w:r>
        <w:rPr>
          <w:rFonts w:eastAsia="Times New Roman" w:cs="Times New Roman"/>
          <w:szCs w:val="24"/>
        </w:rPr>
        <w:t>κ.</w:t>
      </w:r>
      <w:r w:rsidRPr="0083375E">
        <w:rPr>
          <w:rFonts w:eastAsia="Times New Roman" w:cs="Times New Roman"/>
          <w:szCs w:val="24"/>
        </w:rPr>
        <w:t xml:space="preserve"> Δημήτρη Εμμανουηλίδη</w:t>
      </w:r>
      <w:r>
        <w:rPr>
          <w:rFonts w:eastAsia="Times New Roman" w:cs="Times New Roman"/>
          <w:szCs w:val="24"/>
        </w:rPr>
        <w:t>,</w:t>
      </w:r>
      <w:r w:rsidRPr="0083375E">
        <w:rPr>
          <w:rFonts w:eastAsia="Times New Roman" w:cs="Times New Roman"/>
          <w:szCs w:val="24"/>
        </w:rPr>
        <w:t xml:space="preserve"> Βουλευτή Καβάλας του ΣΥΡΙΖΑ</w:t>
      </w:r>
      <w:r>
        <w:rPr>
          <w:rFonts w:eastAsia="Times New Roman" w:cs="Times New Roman"/>
          <w:szCs w:val="24"/>
        </w:rPr>
        <w:t>.</w:t>
      </w:r>
    </w:p>
    <w:p w14:paraId="098562B7"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sidRPr="0083375E">
        <w:rPr>
          <w:rFonts w:eastAsia="Times New Roman" w:cs="Times New Roman"/>
          <w:szCs w:val="24"/>
        </w:rPr>
        <w:t>κ</w:t>
      </w:r>
      <w:r>
        <w:rPr>
          <w:rFonts w:eastAsia="Times New Roman" w:cs="Times New Roman"/>
          <w:szCs w:val="24"/>
        </w:rPr>
        <w:t>.</w:t>
      </w:r>
      <w:r w:rsidRPr="0083375E">
        <w:rPr>
          <w:rFonts w:eastAsia="Times New Roman" w:cs="Times New Roman"/>
          <w:szCs w:val="24"/>
        </w:rPr>
        <w:t xml:space="preserve"> </w:t>
      </w:r>
      <w:r w:rsidRPr="0083375E">
        <w:rPr>
          <w:rFonts w:eastAsia="Times New Roman" w:cs="Times New Roman"/>
          <w:szCs w:val="24"/>
        </w:rPr>
        <w:t>Χαρά Καφαντάρη</w:t>
      </w:r>
      <w:r>
        <w:rPr>
          <w:rFonts w:eastAsia="Times New Roman" w:cs="Times New Roman"/>
          <w:szCs w:val="24"/>
        </w:rPr>
        <w:t xml:space="preserve">, </w:t>
      </w:r>
      <w:r>
        <w:rPr>
          <w:rFonts w:eastAsia="Times New Roman" w:cs="Times New Roman"/>
          <w:szCs w:val="24"/>
        </w:rPr>
        <w:t>Βουλευτή</w:t>
      </w:r>
      <w:r w:rsidRPr="0083375E">
        <w:rPr>
          <w:rFonts w:eastAsia="Times New Roman" w:cs="Times New Roman"/>
          <w:szCs w:val="24"/>
        </w:rPr>
        <w:t xml:space="preserve"> </w:t>
      </w:r>
      <w:r w:rsidRPr="0083375E">
        <w:rPr>
          <w:rFonts w:eastAsia="Times New Roman" w:cs="Times New Roman"/>
          <w:szCs w:val="24"/>
        </w:rPr>
        <w:t xml:space="preserve">του ΣΥΡΙΖΑ της </w:t>
      </w:r>
      <w:r w:rsidRPr="0083375E">
        <w:rPr>
          <w:rFonts w:eastAsia="Times New Roman" w:cs="Times New Roman"/>
          <w:szCs w:val="24"/>
        </w:rPr>
        <w:t>Β</w:t>
      </w:r>
      <w:r>
        <w:rPr>
          <w:rFonts w:eastAsia="Times New Roman" w:cs="Times New Roman"/>
          <w:szCs w:val="24"/>
        </w:rPr>
        <w:t>΄</w:t>
      </w:r>
      <w:r w:rsidRPr="0083375E">
        <w:rPr>
          <w:rFonts w:eastAsia="Times New Roman" w:cs="Times New Roman"/>
          <w:szCs w:val="24"/>
        </w:rPr>
        <w:t xml:space="preserve"> </w:t>
      </w:r>
      <w:r w:rsidRPr="0083375E">
        <w:rPr>
          <w:rFonts w:eastAsia="Times New Roman" w:cs="Times New Roman"/>
          <w:szCs w:val="24"/>
        </w:rPr>
        <w:t>Αθήνας</w:t>
      </w:r>
      <w:r>
        <w:rPr>
          <w:rFonts w:eastAsia="Times New Roman" w:cs="Times New Roman"/>
          <w:szCs w:val="24"/>
        </w:rPr>
        <w:t>,</w:t>
      </w:r>
      <w:r w:rsidRPr="0083375E">
        <w:rPr>
          <w:rFonts w:eastAsia="Times New Roman" w:cs="Times New Roman"/>
          <w:szCs w:val="24"/>
        </w:rPr>
        <w:t xml:space="preserve"> για </w:t>
      </w:r>
      <w:r>
        <w:rPr>
          <w:rFonts w:eastAsia="Times New Roman" w:cs="Times New Roman"/>
          <w:szCs w:val="24"/>
        </w:rPr>
        <w:t>επτά</w:t>
      </w:r>
      <w:r w:rsidRPr="0083375E">
        <w:rPr>
          <w:rFonts w:eastAsia="Times New Roman" w:cs="Times New Roman"/>
          <w:szCs w:val="24"/>
        </w:rPr>
        <w:t xml:space="preserve"> λεπτά</w:t>
      </w:r>
      <w:r>
        <w:rPr>
          <w:rFonts w:eastAsia="Times New Roman" w:cs="Times New Roman"/>
          <w:szCs w:val="24"/>
        </w:rPr>
        <w:t>.</w:t>
      </w:r>
      <w:r w:rsidRPr="0083375E">
        <w:rPr>
          <w:rFonts w:eastAsia="Times New Roman" w:cs="Times New Roman"/>
          <w:szCs w:val="24"/>
        </w:rPr>
        <w:t xml:space="preserve"> </w:t>
      </w:r>
    </w:p>
    <w:p w14:paraId="098562B8"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ΧΑΡΟΥΛΑ (ΧΑΡΑ) ΚΑΦΑΝ</w:t>
      </w:r>
      <w:r>
        <w:rPr>
          <w:rFonts w:eastAsia="Times New Roman" w:cs="Times New Roman"/>
          <w:b/>
          <w:szCs w:val="24"/>
        </w:rPr>
        <w:t xml:space="preserve">ΤΑΡΗ: </w:t>
      </w:r>
      <w:r w:rsidRPr="0083375E">
        <w:rPr>
          <w:rFonts w:eastAsia="Times New Roman" w:cs="Times New Roman"/>
          <w:szCs w:val="24"/>
        </w:rPr>
        <w:t>Ευχαριστώ</w:t>
      </w:r>
      <w:r>
        <w:rPr>
          <w:rFonts w:eastAsia="Times New Roman" w:cs="Times New Roman"/>
          <w:szCs w:val="24"/>
        </w:rPr>
        <w:t>,</w:t>
      </w:r>
      <w:r w:rsidRPr="0083375E">
        <w:rPr>
          <w:rFonts w:eastAsia="Times New Roman" w:cs="Times New Roman"/>
          <w:szCs w:val="24"/>
        </w:rPr>
        <w:t xml:space="preserve"> κύριε Πρόεδρε</w:t>
      </w:r>
      <w:r>
        <w:rPr>
          <w:rFonts w:eastAsia="Times New Roman" w:cs="Times New Roman"/>
          <w:szCs w:val="24"/>
        </w:rPr>
        <w:t>.</w:t>
      </w:r>
      <w:r w:rsidRPr="0083375E">
        <w:rPr>
          <w:rFonts w:eastAsia="Times New Roman" w:cs="Times New Roman"/>
          <w:szCs w:val="24"/>
        </w:rPr>
        <w:t xml:space="preserve"> </w:t>
      </w:r>
    </w:p>
    <w:p w14:paraId="098562B9"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83375E">
        <w:rPr>
          <w:rFonts w:eastAsia="Times New Roman" w:cs="Times New Roman"/>
          <w:szCs w:val="24"/>
        </w:rPr>
        <w:t>κύριοι Βουλευτές</w:t>
      </w:r>
      <w:r>
        <w:rPr>
          <w:rFonts w:eastAsia="Times New Roman" w:cs="Times New Roman"/>
          <w:szCs w:val="24"/>
        </w:rPr>
        <w:t>,</w:t>
      </w:r>
      <w:r w:rsidRPr="0083375E">
        <w:rPr>
          <w:rFonts w:eastAsia="Times New Roman" w:cs="Times New Roman"/>
          <w:szCs w:val="24"/>
        </w:rPr>
        <w:t xml:space="preserve"> η </w:t>
      </w:r>
      <w:r>
        <w:rPr>
          <w:rFonts w:eastAsia="Times New Roman" w:cs="Times New Roman"/>
          <w:szCs w:val="24"/>
        </w:rPr>
        <w:t>Α</w:t>
      </w:r>
      <w:r w:rsidRPr="0083375E">
        <w:rPr>
          <w:rFonts w:eastAsia="Times New Roman" w:cs="Times New Roman"/>
          <w:szCs w:val="24"/>
        </w:rPr>
        <w:t xml:space="preserve">ναθεώρηση του Συντάγματος είναι μία ύψιστη </w:t>
      </w:r>
      <w:r>
        <w:rPr>
          <w:rFonts w:eastAsia="Times New Roman" w:cs="Times New Roman"/>
          <w:szCs w:val="24"/>
        </w:rPr>
        <w:t>δ</w:t>
      </w:r>
      <w:r w:rsidRPr="0083375E">
        <w:rPr>
          <w:rFonts w:eastAsia="Times New Roman" w:cs="Times New Roman"/>
          <w:szCs w:val="24"/>
        </w:rPr>
        <w:t>ημοκρατική διαδικασία και δεν νομίζω κανείς να αμφισβητήσει αυτό</w:t>
      </w:r>
      <w:r>
        <w:rPr>
          <w:rFonts w:eastAsia="Times New Roman" w:cs="Times New Roman"/>
          <w:szCs w:val="24"/>
        </w:rPr>
        <w:t>.</w:t>
      </w:r>
      <w:r w:rsidRPr="0083375E">
        <w:rPr>
          <w:rFonts w:eastAsia="Times New Roman" w:cs="Times New Roman"/>
          <w:szCs w:val="24"/>
        </w:rPr>
        <w:t xml:space="preserve"> Η αλλαγή Συντάγματος δεν είναι η αλλαγή ενός νόμου</w:t>
      </w:r>
      <w:r>
        <w:rPr>
          <w:rFonts w:eastAsia="Times New Roman" w:cs="Times New Roman"/>
          <w:szCs w:val="24"/>
        </w:rPr>
        <w:t>,</w:t>
      </w:r>
      <w:r w:rsidRPr="0083375E">
        <w:rPr>
          <w:rFonts w:eastAsia="Times New Roman" w:cs="Times New Roman"/>
          <w:szCs w:val="24"/>
        </w:rPr>
        <w:t xml:space="preserve"> δεν είναι να βάλουμε ένα άρθρο ή να περάσουμε μία τροπολογία σε κάποιο νόμο</w:t>
      </w:r>
      <w:r>
        <w:rPr>
          <w:rFonts w:eastAsia="Times New Roman" w:cs="Times New Roman"/>
          <w:szCs w:val="24"/>
        </w:rPr>
        <w:t>.</w:t>
      </w:r>
      <w:r w:rsidRPr="0083375E">
        <w:rPr>
          <w:rFonts w:eastAsia="Times New Roman" w:cs="Times New Roman"/>
          <w:szCs w:val="24"/>
        </w:rPr>
        <w:t xml:space="preserve"> Είναι ο </w:t>
      </w:r>
      <w:r>
        <w:rPr>
          <w:rFonts w:eastAsia="Times New Roman" w:cs="Times New Roman"/>
          <w:szCs w:val="24"/>
        </w:rPr>
        <w:t>Κ</w:t>
      </w:r>
      <w:r w:rsidRPr="0083375E">
        <w:rPr>
          <w:rFonts w:eastAsia="Times New Roman" w:cs="Times New Roman"/>
          <w:szCs w:val="24"/>
        </w:rPr>
        <w:t xml:space="preserve">αταστατικός </w:t>
      </w:r>
      <w:r>
        <w:rPr>
          <w:rFonts w:eastAsia="Times New Roman" w:cs="Times New Roman"/>
          <w:szCs w:val="24"/>
        </w:rPr>
        <w:t>Χ</w:t>
      </w:r>
      <w:r w:rsidRPr="0083375E">
        <w:rPr>
          <w:rFonts w:eastAsia="Times New Roman" w:cs="Times New Roman"/>
          <w:szCs w:val="24"/>
        </w:rPr>
        <w:t xml:space="preserve">άρτης </w:t>
      </w:r>
      <w:r w:rsidRPr="0083375E">
        <w:rPr>
          <w:rFonts w:eastAsia="Times New Roman" w:cs="Times New Roman"/>
          <w:szCs w:val="24"/>
        </w:rPr>
        <w:t>λειτουργίας του δημοκρατικού πολιτεύματος</w:t>
      </w:r>
      <w:r>
        <w:rPr>
          <w:rFonts w:eastAsia="Times New Roman" w:cs="Times New Roman"/>
          <w:szCs w:val="24"/>
        </w:rPr>
        <w:t>.</w:t>
      </w:r>
      <w:r w:rsidRPr="0083375E">
        <w:rPr>
          <w:rFonts w:eastAsia="Times New Roman" w:cs="Times New Roman"/>
          <w:szCs w:val="24"/>
        </w:rPr>
        <w:t xml:space="preserve"> Εκφράζει τις αλλαγές που πρέπει να γίνουν σε ανώτερο επίπεδο</w:t>
      </w:r>
      <w:r>
        <w:rPr>
          <w:rFonts w:eastAsia="Times New Roman" w:cs="Times New Roman"/>
          <w:szCs w:val="24"/>
        </w:rPr>
        <w:t>,</w:t>
      </w:r>
      <w:r w:rsidRPr="0083375E">
        <w:rPr>
          <w:rFonts w:eastAsia="Times New Roman" w:cs="Times New Roman"/>
          <w:szCs w:val="24"/>
        </w:rPr>
        <w:t xml:space="preserve"> αλλαγές που είναι ώριμες μέσα στην ίδια την κ</w:t>
      </w:r>
      <w:r w:rsidRPr="0083375E">
        <w:rPr>
          <w:rFonts w:eastAsia="Times New Roman" w:cs="Times New Roman"/>
          <w:szCs w:val="24"/>
        </w:rPr>
        <w:t>οινωνία και η ζωή έχει αφομοιώσει</w:t>
      </w:r>
      <w:r>
        <w:rPr>
          <w:rFonts w:eastAsia="Times New Roman" w:cs="Times New Roman"/>
          <w:szCs w:val="24"/>
        </w:rPr>
        <w:t>.</w:t>
      </w:r>
      <w:r w:rsidRPr="0083375E">
        <w:rPr>
          <w:rFonts w:eastAsia="Times New Roman" w:cs="Times New Roman"/>
          <w:szCs w:val="24"/>
        </w:rPr>
        <w:t xml:space="preserve"> Συγκεκριμένα</w:t>
      </w:r>
      <w:r>
        <w:rPr>
          <w:rFonts w:eastAsia="Times New Roman" w:cs="Times New Roman"/>
          <w:szCs w:val="24"/>
        </w:rPr>
        <w:t>,</w:t>
      </w:r>
      <w:r w:rsidRPr="0083375E">
        <w:rPr>
          <w:rFonts w:eastAsia="Times New Roman" w:cs="Times New Roman"/>
          <w:szCs w:val="24"/>
        </w:rPr>
        <w:t xml:space="preserve"> όταν διαπιστώνεται η ανεπάρκεια μιας ρύθμισης </w:t>
      </w:r>
      <w:r>
        <w:rPr>
          <w:rFonts w:eastAsia="Times New Roman" w:cs="Times New Roman"/>
          <w:szCs w:val="24"/>
        </w:rPr>
        <w:t>να λύσει</w:t>
      </w:r>
      <w:r w:rsidRPr="0083375E">
        <w:rPr>
          <w:rFonts w:eastAsia="Times New Roman" w:cs="Times New Roman"/>
          <w:szCs w:val="24"/>
        </w:rPr>
        <w:t xml:space="preserve"> ζητήματα</w:t>
      </w:r>
      <w:r>
        <w:rPr>
          <w:rFonts w:eastAsia="Times New Roman" w:cs="Times New Roman"/>
          <w:szCs w:val="24"/>
        </w:rPr>
        <w:t>,</w:t>
      </w:r>
      <w:r w:rsidRPr="0083375E">
        <w:rPr>
          <w:rFonts w:eastAsia="Times New Roman" w:cs="Times New Roman"/>
          <w:szCs w:val="24"/>
        </w:rPr>
        <w:t xml:space="preserve"> τότε προχωρούμε και σε </w:t>
      </w:r>
      <w:r>
        <w:rPr>
          <w:rFonts w:eastAsia="Times New Roman" w:cs="Times New Roman"/>
          <w:szCs w:val="24"/>
        </w:rPr>
        <w:t>αν</w:t>
      </w:r>
      <w:r w:rsidRPr="0083375E">
        <w:rPr>
          <w:rFonts w:eastAsia="Times New Roman" w:cs="Times New Roman"/>
          <w:szCs w:val="24"/>
        </w:rPr>
        <w:t>αθεωρητική διαδικασία στο Σύνταγμα</w:t>
      </w:r>
      <w:r>
        <w:rPr>
          <w:rFonts w:eastAsia="Times New Roman" w:cs="Times New Roman"/>
          <w:szCs w:val="24"/>
        </w:rPr>
        <w:t>.</w:t>
      </w:r>
      <w:r w:rsidRPr="0083375E">
        <w:rPr>
          <w:rFonts w:eastAsia="Times New Roman" w:cs="Times New Roman"/>
          <w:szCs w:val="24"/>
        </w:rPr>
        <w:t xml:space="preserve"> </w:t>
      </w:r>
    </w:p>
    <w:p w14:paraId="098562BA"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Για το</w:t>
      </w:r>
      <w:r>
        <w:rPr>
          <w:rFonts w:eastAsia="Times New Roman" w:cs="Times New Roman"/>
          <w:szCs w:val="24"/>
        </w:rPr>
        <w:t>ν</w:t>
      </w:r>
      <w:r w:rsidRPr="0083375E">
        <w:rPr>
          <w:rFonts w:eastAsia="Times New Roman" w:cs="Times New Roman"/>
          <w:szCs w:val="24"/>
        </w:rPr>
        <w:t xml:space="preserve"> λόγο αυτό και η διαδικασία η οποία ακολουθήθηκε ήταν επίπονη και </w:t>
      </w:r>
      <w:r>
        <w:rPr>
          <w:rFonts w:eastAsia="Times New Roman" w:cs="Times New Roman"/>
          <w:szCs w:val="24"/>
        </w:rPr>
        <w:t xml:space="preserve">για </w:t>
      </w:r>
      <w:r w:rsidRPr="0083375E">
        <w:rPr>
          <w:rFonts w:eastAsia="Times New Roman" w:cs="Times New Roman"/>
          <w:szCs w:val="24"/>
        </w:rPr>
        <w:t>αρκ</w:t>
      </w:r>
      <w:r w:rsidRPr="0083375E">
        <w:rPr>
          <w:rFonts w:eastAsia="Times New Roman" w:cs="Times New Roman"/>
          <w:szCs w:val="24"/>
        </w:rPr>
        <w:t>ετό χρονικό διάστημα</w:t>
      </w:r>
      <w:r>
        <w:rPr>
          <w:rFonts w:eastAsia="Times New Roman" w:cs="Times New Roman"/>
          <w:szCs w:val="24"/>
        </w:rPr>
        <w:t>.</w:t>
      </w:r>
      <w:r w:rsidRPr="0083375E">
        <w:rPr>
          <w:rFonts w:eastAsia="Times New Roman" w:cs="Times New Roman"/>
          <w:szCs w:val="24"/>
        </w:rPr>
        <w:t xml:space="preserve"> Υπήρξε μία </w:t>
      </w:r>
      <w:r>
        <w:rPr>
          <w:rFonts w:eastAsia="Times New Roman" w:cs="Times New Roman"/>
          <w:szCs w:val="24"/>
        </w:rPr>
        <w:t>ε</w:t>
      </w:r>
      <w:r w:rsidRPr="0083375E">
        <w:rPr>
          <w:rFonts w:eastAsia="Times New Roman" w:cs="Times New Roman"/>
          <w:szCs w:val="24"/>
        </w:rPr>
        <w:t xml:space="preserve">πιτροπή </w:t>
      </w:r>
      <w:r w:rsidRPr="0083375E">
        <w:rPr>
          <w:rFonts w:eastAsia="Times New Roman" w:cs="Times New Roman"/>
          <w:szCs w:val="24"/>
        </w:rPr>
        <w:t>η οποία επεξεργάστηκε συγκεκριμένες αλλαγές στο Σύνταγμα και ρυθμίσεις</w:t>
      </w:r>
      <w:r>
        <w:rPr>
          <w:rFonts w:eastAsia="Times New Roman" w:cs="Times New Roman"/>
          <w:szCs w:val="24"/>
        </w:rPr>
        <w:t>,</w:t>
      </w:r>
      <w:r w:rsidRPr="0083375E">
        <w:rPr>
          <w:rFonts w:eastAsia="Times New Roman" w:cs="Times New Roman"/>
          <w:szCs w:val="24"/>
        </w:rPr>
        <w:t xml:space="preserve"> με επιστήμονες</w:t>
      </w:r>
      <w:r>
        <w:rPr>
          <w:rFonts w:eastAsia="Times New Roman" w:cs="Times New Roman"/>
          <w:szCs w:val="24"/>
        </w:rPr>
        <w:t>,</w:t>
      </w:r>
      <w:r w:rsidRPr="0083375E">
        <w:rPr>
          <w:rFonts w:eastAsia="Times New Roman" w:cs="Times New Roman"/>
          <w:szCs w:val="24"/>
        </w:rPr>
        <w:t xml:space="preserve"> με νομικούς</w:t>
      </w:r>
      <w:r>
        <w:rPr>
          <w:rFonts w:eastAsia="Times New Roman" w:cs="Times New Roman"/>
          <w:szCs w:val="24"/>
        </w:rPr>
        <w:t>,</w:t>
      </w:r>
      <w:r w:rsidRPr="0083375E">
        <w:rPr>
          <w:rFonts w:eastAsia="Times New Roman" w:cs="Times New Roman"/>
          <w:szCs w:val="24"/>
        </w:rPr>
        <w:t xml:space="preserve"> με επιμελητήρια</w:t>
      </w:r>
      <w:r>
        <w:rPr>
          <w:rFonts w:eastAsia="Times New Roman" w:cs="Times New Roman"/>
          <w:szCs w:val="24"/>
        </w:rPr>
        <w:t>,</w:t>
      </w:r>
      <w:r w:rsidRPr="0083375E">
        <w:rPr>
          <w:rFonts w:eastAsia="Times New Roman" w:cs="Times New Roman"/>
          <w:szCs w:val="24"/>
        </w:rPr>
        <w:t xml:space="preserve"> με κοινωνικούς φορείς και κατέληξε σε συγκεκριμένες προτάσεις</w:t>
      </w:r>
      <w:r>
        <w:rPr>
          <w:rFonts w:eastAsia="Times New Roman" w:cs="Times New Roman"/>
          <w:szCs w:val="24"/>
        </w:rPr>
        <w:t>.</w:t>
      </w:r>
    </w:p>
    <w:p w14:paraId="098562B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βρισ</w:t>
      </w:r>
      <w:r>
        <w:rPr>
          <w:rFonts w:eastAsia="Times New Roman" w:cs="Times New Roman"/>
          <w:szCs w:val="24"/>
        </w:rPr>
        <w:t xml:space="preserve">κόμαστε σε μία νέα εποχή. </w:t>
      </w:r>
      <w:r w:rsidRPr="0083375E">
        <w:rPr>
          <w:rFonts w:eastAsia="Times New Roman" w:cs="Times New Roman"/>
          <w:szCs w:val="24"/>
        </w:rPr>
        <w:t>Η χώρα μας πρόσφατα βγήκε από μία οκταετία μνημονιακών πολιτικών όπου συγκεκριμένες πολιτικές οδήγησαν τη χώρα μας στα μνημόνια που ζήσαμε</w:t>
      </w:r>
      <w:r>
        <w:rPr>
          <w:rFonts w:eastAsia="Times New Roman" w:cs="Times New Roman"/>
          <w:szCs w:val="24"/>
        </w:rPr>
        <w:t>, αλλά</w:t>
      </w:r>
      <w:r w:rsidRPr="0083375E">
        <w:rPr>
          <w:rFonts w:eastAsia="Times New Roman" w:cs="Times New Roman"/>
          <w:szCs w:val="24"/>
        </w:rPr>
        <w:t xml:space="preserve"> και πολιτικές οι οποίες </w:t>
      </w:r>
      <w:r>
        <w:rPr>
          <w:rFonts w:eastAsia="Times New Roman" w:cs="Times New Roman"/>
          <w:szCs w:val="24"/>
        </w:rPr>
        <w:t>ε</w:t>
      </w:r>
      <w:r w:rsidRPr="0083375E">
        <w:rPr>
          <w:rFonts w:eastAsia="Times New Roman" w:cs="Times New Roman"/>
          <w:szCs w:val="24"/>
        </w:rPr>
        <w:t>φαρμόστηκαν αυτά τα οκτώ μνημονιακά χρόνια είχαν ολέθριες κο</w:t>
      </w:r>
      <w:r w:rsidRPr="0083375E">
        <w:rPr>
          <w:rFonts w:eastAsia="Times New Roman" w:cs="Times New Roman"/>
          <w:szCs w:val="24"/>
        </w:rPr>
        <w:t>ινωνικές συνέπειες</w:t>
      </w:r>
      <w:r>
        <w:rPr>
          <w:rFonts w:eastAsia="Times New Roman" w:cs="Times New Roman"/>
          <w:szCs w:val="24"/>
        </w:rPr>
        <w:t>.</w:t>
      </w:r>
      <w:r w:rsidRPr="0083375E">
        <w:rPr>
          <w:rFonts w:eastAsia="Times New Roman" w:cs="Times New Roman"/>
          <w:szCs w:val="24"/>
        </w:rPr>
        <w:t xml:space="preserve"> Θα έλεγα δε ότι το ίδιο το Σύνταγμα ήταν θύμα αυτής της κρίσης και των μνημονιακών πολιτικών</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Απαιτείται, λ</w:t>
      </w:r>
      <w:r w:rsidRPr="0083375E">
        <w:rPr>
          <w:rFonts w:eastAsia="Times New Roman" w:cs="Times New Roman"/>
          <w:szCs w:val="24"/>
        </w:rPr>
        <w:t>οιπόν</w:t>
      </w:r>
      <w:r>
        <w:rPr>
          <w:rFonts w:eastAsia="Times New Roman" w:cs="Times New Roman"/>
          <w:szCs w:val="24"/>
        </w:rPr>
        <w:t>,</w:t>
      </w:r>
      <w:r w:rsidRPr="0083375E">
        <w:rPr>
          <w:rFonts w:eastAsia="Times New Roman" w:cs="Times New Roman"/>
          <w:szCs w:val="24"/>
        </w:rPr>
        <w:t xml:space="preserve"> σήμερα μία </w:t>
      </w:r>
      <w:r>
        <w:rPr>
          <w:rFonts w:eastAsia="Times New Roman" w:cs="Times New Roman"/>
          <w:szCs w:val="24"/>
        </w:rPr>
        <w:t>δ</w:t>
      </w:r>
      <w:r w:rsidRPr="0083375E">
        <w:rPr>
          <w:rFonts w:eastAsia="Times New Roman" w:cs="Times New Roman"/>
          <w:szCs w:val="24"/>
        </w:rPr>
        <w:t>ημοκρατική και ριζοσπαστική αναθεώρηση</w:t>
      </w:r>
      <w:r>
        <w:rPr>
          <w:rFonts w:eastAsia="Times New Roman" w:cs="Times New Roman"/>
          <w:szCs w:val="24"/>
        </w:rPr>
        <w:t>,</w:t>
      </w:r>
      <w:r w:rsidRPr="0083375E">
        <w:rPr>
          <w:rFonts w:eastAsia="Times New Roman" w:cs="Times New Roman"/>
          <w:szCs w:val="24"/>
        </w:rPr>
        <w:t xml:space="preserve"> να επουλωθούν όλες οι πληγές των μνημονίων</w:t>
      </w:r>
      <w:r>
        <w:rPr>
          <w:rFonts w:eastAsia="Times New Roman" w:cs="Times New Roman"/>
          <w:szCs w:val="24"/>
        </w:rPr>
        <w:t>.</w:t>
      </w:r>
      <w:r w:rsidRPr="0083375E">
        <w:rPr>
          <w:rFonts w:eastAsia="Times New Roman" w:cs="Times New Roman"/>
          <w:szCs w:val="24"/>
        </w:rPr>
        <w:t xml:space="preserve"> </w:t>
      </w:r>
    </w:p>
    <w:p w14:paraId="098562BC" w14:textId="77777777" w:rsidR="00BE639A" w:rsidRDefault="00A212EC">
      <w:pPr>
        <w:spacing w:line="600" w:lineRule="auto"/>
        <w:ind w:firstLine="720"/>
        <w:jc w:val="both"/>
        <w:rPr>
          <w:rFonts w:eastAsia="Times New Roman" w:cs="Times New Roman"/>
          <w:szCs w:val="24"/>
        </w:rPr>
      </w:pPr>
      <w:r w:rsidRPr="0083375E">
        <w:rPr>
          <w:rFonts w:eastAsia="Times New Roman" w:cs="Times New Roman"/>
          <w:szCs w:val="24"/>
        </w:rPr>
        <w:t xml:space="preserve">Η δημοκρατία </w:t>
      </w:r>
      <w:r>
        <w:rPr>
          <w:rFonts w:eastAsia="Times New Roman" w:cs="Times New Roman"/>
          <w:szCs w:val="24"/>
        </w:rPr>
        <w:t>και η ανάγκη</w:t>
      </w:r>
      <w:r>
        <w:rPr>
          <w:rFonts w:eastAsia="Times New Roman" w:cs="Times New Roman"/>
          <w:szCs w:val="24"/>
        </w:rPr>
        <w:t xml:space="preserve"> περαιτέρω εμβάθυνσή</w:t>
      </w:r>
      <w:r w:rsidRPr="0083375E">
        <w:rPr>
          <w:rFonts w:eastAsia="Times New Roman" w:cs="Times New Roman"/>
          <w:szCs w:val="24"/>
        </w:rPr>
        <w:t>ς της είναι μία πραγματικότητα που νομίζω όλοι συμφωνούμε</w:t>
      </w:r>
      <w:r>
        <w:rPr>
          <w:rFonts w:eastAsia="Times New Roman" w:cs="Times New Roman"/>
          <w:szCs w:val="24"/>
        </w:rPr>
        <w:t>. Χρειάζεται</w:t>
      </w:r>
      <w:r w:rsidRPr="0083375E">
        <w:rPr>
          <w:rFonts w:eastAsia="Times New Roman" w:cs="Times New Roman"/>
          <w:szCs w:val="24"/>
        </w:rPr>
        <w:t xml:space="preserve"> εμβάθυνση θεσμικά ακόμα περισσότερο της δημοκρατίας</w:t>
      </w:r>
      <w:r>
        <w:rPr>
          <w:rFonts w:eastAsia="Times New Roman" w:cs="Times New Roman"/>
          <w:szCs w:val="24"/>
        </w:rPr>
        <w:t>.</w:t>
      </w:r>
      <w:r w:rsidRPr="0083375E">
        <w:rPr>
          <w:rFonts w:eastAsia="Times New Roman" w:cs="Times New Roman"/>
          <w:szCs w:val="24"/>
        </w:rPr>
        <w:t xml:space="preserve"> Άλλωστε η δημοκρατία χτυπήθηκε ιδιαίτερα αυτά τα </w:t>
      </w:r>
      <w:r>
        <w:rPr>
          <w:rFonts w:eastAsia="Times New Roman" w:cs="Times New Roman"/>
          <w:szCs w:val="24"/>
        </w:rPr>
        <w:t>μνημονιακά</w:t>
      </w:r>
      <w:r w:rsidRPr="0083375E">
        <w:rPr>
          <w:rFonts w:eastAsia="Times New Roman" w:cs="Times New Roman"/>
          <w:szCs w:val="24"/>
        </w:rPr>
        <w:t xml:space="preserve"> χρ</w:t>
      </w:r>
      <w:r>
        <w:rPr>
          <w:rFonts w:eastAsia="Times New Roman" w:cs="Times New Roman"/>
          <w:szCs w:val="24"/>
        </w:rPr>
        <w:t xml:space="preserve">όνια που πέρασαν. </w:t>
      </w:r>
    </w:p>
    <w:p w14:paraId="098562BD"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 xml:space="preserve">Εισάγονται θεσμοί </w:t>
      </w:r>
      <w:r w:rsidRPr="0083375E">
        <w:rPr>
          <w:rFonts w:eastAsia="Times New Roman" w:cs="Times New Roman"/>
          <w:szCs w:val="24"/>
        </w:rPr>
        <w:t xml:space="preserve">όπως είναι τα </w:t>
      </w:r>
      <w:r w:rsidRPr="0083375E">
        <w:rPr>
          <w:rFonts w:eastAsia="Times New Roman" w:cs="Times New Roman"/>
          <w:szCs w:val="24"/>
        </w:rPr>
        <w:t>δημοψηφίσματα</w:t>
      </w:r>
      <w:r>
        <w:rPr>
          <w:rFonts w:eastAsia="Times New Roman" w:cs="Times New Roman"/>
          <w:szCs w:val="24"/>
        </w:rPr>
        <w:t>. Είναι π</w:t>
      </w:r>
      <w:r w:rsidRPr="0083375E">
        <w:rPr>
          <w:rFonts w:eastAsia="Times New Roman" w:cs="Times New Roman"/>
          <w:szCs w:val="24"/>
        </w:rPr>
        <w:t>ολύ σοβαρό</w:t>
      </w:r>
      <w:r>
        <w:rPr>
          <w:rFonts w:eastAsia="Times New Roman" w:cs="Times New Roman"/>
          <w:szCs w:val="24"/>
        </w:rPr>
        <w:t>ς θεσμός</w:t>
      </w:r>
      <w:r w:rsidRPr="0083375E">
        <w:rPr>
          <w:rFonts w:eastAsia="Times New Roman" w:cs="Times New Roman"/>
          <w:szCs w:val="24"/>
        </w:rPr>
        <w:t xml:space="preserve"> και άκρως δημοκρατικό</w:t>
      </w:r>
      <w:r>
        <w:rPr>
          <w:rFonts w:eastAsia="Times New Roman" w:cs="Times New Roman"/>
          <w:szCs w:val="24"/>
        </w:rPr>
        <w:t>ς.</w:t>
      </w:r>
      <w:r w:rsidRPr="0083375E">
        <w:rPr>
          <w:rFonts w:eastAsia="Times New Roman" w:cs="Times New Roman"/>
          <w:szCs w:val="24"/>
        </w:rPr>
        <w:t xml:space="preserve"> Επιπλέον δε</w:t>
      </w:r>
      <w:r>
        <w:rPr>
          <w:rFonts w:eastAsia="Times New Roman" w:cs="Times New Roman"/>
          <w:szCs w:val="24"/>
        </w:rPr>
        <w:t>,</w:t>
      </w:r>
      <w:r w:rsidRPr="0083375E">
        <w:rPr>
          <w:rFonts w:eastAsia="Times New Roman" w:cs="Times New Roman"/>
          <w:szCs w:val="24"/>
        </w:rPr>
        <w:t xml:space="preserve"> </w:t>
      </w:r>
      <w:r>
        <w:rPr>
          <w:rFonts w:eastAsia="Times New Roman" w:cs="Times New Roman"/>
          <w:szCs w:val="24"/>
        </w:rPr>
        <w:t xml:space="preserve">προβλέπεται </w:t>
      </w:r>
      <w:r w:rsidRPr="0083375E">
        <w:rPr>
          <w:rFonts w:eastAsia="Times New Roman" w:cs="Times New Roman"/>
          <w:szCs w:val="24"/>
        </w:rPr>
        <w:t>περαιτέρω κατοχύρωση κοινωνικών δικαιωμάτων και αναφέρομαι στ</w:t>
      </w:r>
      <w:r>
        <w:rPr>
          <w:rFonts w:eastAsia="Times New Roman" w:cs="Times New Roman"/>
          <w:szCs w:val="24"/>
        </w:rPr>
        <w:t>α</w:t>
      </w:r>
      <w:r w:rsidRPr="0083375E">
        <w:rPr>
          <w:rFonts w:eastAsia="Times New Roman" w:cs="Times New Roman"/>
          <w:szCs w:val="24"/>
        </w:rPr>
        <w:t xml:space="preserve"> άρθρ</w:t>
      </w:r>
      <w:r>
        <w:rPr>
          <w:rFonts w:eastAsia="Times New Roman" w:cs="Times New Roman"/>
          <w:szCs w:val="24"/>
        </w:rPr>
        <w:t>α</w:t>
      </w:r>
      <w:r w:rsidRPr="0083375E">
        <w:rPr>
          <w:rFonts w:eastAsia="Times New Roman" w:cs="Times New Roman"/>
          <w:szCs w:val="24"/>
        </w:rPr>
        <w:t xml:space="preserve"> 21</w:t>
      </w:r>
      <w:r>
        <w:rPr>
          <w:rFonts w:eastAsia="Times New Roman" w:cs="Times New Roman"/>
          <w:szCs w:val="24"/>
        </w:rPr>
        <w:t xml:space="preserve"> και 22 που αφορούν</w:t>
      </w:r>
      <w:r w:rsidRPr="0083375E">
        <w:rPr>
          <w:rFonts w:eastAsia="Times New Roman" w:cs="Times New Roman"/>
          <w:szCs w:val="24"/>
        </w:rPr>
        <w:t xml:space="preserve"> συνολικά κοινωνικά δικαιώματα και την πρόνοια</w:t>
      </w:r>
      <w:r>
        <w:rPr>
          <w:rFonts w:eastAsia="Times New Roman" w:cs="Times New Roman"/>
          <w:szCs w:val="24"/>
        </w:rPr>
        <w:t>. Η</w:t>
      </w:r>
      <w:r w:rsidRPr="0083375E">
        <w:rPr>
          <w:rFonts w:eastAsia="Times New Roman" w:cs="Times New Roman"/>
          <w:szCs w:val="24"/>
        </w:rPr>
        <w:t xml:space="preserve"> υγεία αποτελεί ένα δικαίωμ</w:t>
      </w:r>
      <w:r w:rsidRPr="0083375E">
        <w:rPr>
          <w:rFonts w:eastAsia="Times New Roman" w:cs="Times New Roman"/>
          <w:szCs w:val="24"/>
        </w:rPr>
        <w:t xml:space="preserve">α του </w:t>
      </w:r>
      <w:r>
        <w:rPr>
          <w:rFonts w:eastAsia="Times New Roman" w:cs="Times New Roman"/>
          <w:szCs w:val="24"/>
        </w:rPr>
        <w:t>π</w:t>
      </w:r>
      <w:r w:rsidRPr="0083375E">
        <w:rPr>
          <w:rFonts w:eastAsia="Times New Roman" w:cs="Times New Roman"/>
          <w:szCs w:val="24"/>
        </w:rPr>
        <w:t>ολίτη</w:t>
      </w:r>
      <w:r>
        <w:rPr>
          <w:rFonts w:eastAsia="Times New Roman" w:cs="Times New Roman"/>
          <w:szCs w:val="24"/>
        </w:rPr>
        <w:t>, ό</w:t>
      </w:r>
      <w:r w:rsidRPr="0083375E">
        <w:rPr>
          <w:rFonts w:eastAsia="Times New Roman" w:cs="Times New Roman"/>
          <w:szCs w:val="24"/>
        </w:rPr>
        <w:t xml:space="preserve">χι απλά μία υποχρέωση του </w:t>
      </w:r>
      <w:r>
        <w:rPr>
          <w:rFonts w:eastAsia="Times New Roman" w:cs="Times New Roman"/>
          <w:szCs w:val="24"/>
        </w:rPr>
        <w:t>κ</w:t>
      </w:r>
      <w:r w:rsidRPr="0083375E">
        <w:rPr>
          <w:rFonts w:eastAsia="Times New Roman" w:cs="Times New Roman"/>
          <w:szCs w:val="24"/>
        </w:rPr>
        <w:t>ράτους</w:t>
      </w:r>
      <w:r>
        <w:rPr>
          <w:rFonts w:eastAsia="Times New Roman" w:cs="Times New Roman"/>
          <w:szCs w:val="24"/>
        </w:rPr>
        <w:t>.</w:t>
      </w:r>
      <w:r w:rsidRPr="0083375E">
        <w:rPr>
          <w:rFonts w:eastAsia="Times New Roman" w:cs="Times New Roman"/>
          <w:szCs w:val="24"/>
        </w:rPr>
        <w:t xml:space="preserve"> Είναι δικαίωμα του </w:t>
      </w:r>
      <w:r>
        <w:rPr>
          <w:rFonts w:eastAsia="Times New Roman" w:cs="Times New Roman"/>
          <w:szCs w:val="24"/>
        </w:rPr>
        <w:t>π</w:t>
      </w:r>
      <w:r w:rsidRPr="0083375E">
        <w:rPr>
          <w:rFonts w:eastAsia="Times New Roman" w:cs="Times New Roman"/>
          <w:szCs w:val="24"/>
        </w:rPr>
        <w:t xml:space="preserve">ολίτη </w:t>
      </w:r>
      <w:r>
        <w:rPr>
          <w:rFonts w:eastAsia="Times New Roman" w:cs="Times New Roman"/>
          <w:szCs w:val="24"/>
        </w:rPr>
        <w:t>ν</w:t>
      </w:r>
      <w:r w:rsidRPr="0083375E">
        <w:rPr>
          <w:rFonts w:eastAsia="Times New Roman" w:cs="Times New Roman"/>
          <w:szCs w:val="24"/>
        </w:rPr>
        <w:t>α ζει σε ένα αξιοπρεπές επίπεδο διαβίωσης</w:t>
      </w:r>
      <w:r>
        <w:rPr>
          <w:rFonts w:eastAsia="Times New Roman" w:cs="Times New Roman"/>
          <w:szCs w:val="24"/>
        </w:rPr>
        <w:t>.</w:t>
      </w:r>
    </w:p>
    <w:p w14:paraId="098562BE"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5A2C33">
        <w:rPr>
          <w:rFonts w:eastAsia="Times New Roman"/>
          <w:color w:val="000000" w:themeColor="text1"/>
          <w:szCs w:val="24"/>
        </w:rPr>
        <w:t>ο ίδιο ισχύει</w:t>
      </w:r>
      <w:r>
        <w:rPr>
          <w:rFonts w:eastAsia="Times New Roman"/>
          <w:color w:val="000000" w:themeColor="text1"/>
          <w:szCs w:val="24"/>
        </w:rPr>
        <w:t>, φ</w:t>
      </w:r>
      <w:r w:rsidRPr="005A2C33">
        <w:rPr>
          <w:rFonts w:eastAsia="Times New Roman"/>
          <w:color w:val="000000" w:themeColor="text1"/>
          <w:szCs w:val="24"/>
        </w:rPr>
        <w:t>υσικά</w:t>
      </w:r>
      <w:r>
        <w:rPr>
          <w:rFonts w:eastAsia="Times New Roman"/>
          <w:color w:val="000000" w:themeColor="text1"/>
          <w:szCs w:val="24"/>
        </w:rPr>
        <w:t>,</w:t>
      </w:r>
      <w:r w:rsidRPr="005A2C33">
        <w:rPr>
          <w:rFonts w:eastAsia="Times New Roman"/>
          <w:color w:val="000000" w:themeColor="text1"/>
          <w:szCs w:val="24"/>
        </w:rPr>
        <w:t xml:space="preserve"> και με τα δημόσια αγαθά</w:t>
      </w:r>
      <w:r>
        <w:rPr>
          <w:rFonts w:eastAsia="Times New Roman"/>
          <w:color w:val="000000" w:themeColor="text1"/>
          <w:szCs w:val="24"/>
        </w:rPr>
        <w:t>. Α</w:t>
      </w:r>
      <w:r w:rsidRPr="005A2C33">
        <w:rPr>
          <w:rFonts w:eastAsia="Times New Roman"/>
          <w:color w:val="000000" w:themeColor="text1"/>
          <w:szCs w:val="24"/>
        </w:rPr>
        <w:t>ναφέρομαι ιδιαίτερα στο νερό</w:t>
      </w:r>
      <w:r>
        <w:rPr>
          <w:rFonts w:eastAsia="Times New Roman"/>
          <w:color w:val="000000" w:themeColor="text1"/>
          <w:szCs w:val="24"/>
        </w:rPr>
        <w:t>. Νομίζω ότι γ</w:t>
      </w:r>
      <w:r w:rsidRPr="005A2C33">
        <w:rPr>
          <w:rFonts w:eastAsia="Times New Roman"/>
          <w:color w:val="000000" w:themeColor="text1"/>
          <w:szCs w:val="24"/>
        </w:rPr>
        <w:t>νωρίζουμε ότι έχει χαρακτηριστεί ως θεμελιώδ</w:t>
      </w:r>
      <w:r w:rsidRPr="005A2C33">
        <w:rPr>
          <w:rFonts w:eastAsia="Times New Roman"/>
          <w:color w:val="000000" w:themeColor="text1"/>
          <w:szCs w:val="24"/>
        </w:rPr>
        <w:t>ες ανθρώπινο δικαίωμα η πρόσβαση του ανθρώπου σε καθαρό πό</w:t>
      </w:r>
      <w:r>
        <w:rPr>
          <w:rFonts w:eastAsia="Times New Roman"/>
          <w:color w:val="000000" w:themeColor="text1"/>
          <w:szCs w:val="24"/>
        </w:rPr>
        <w:t>σ</w:t>
      </w:r>
      <w:r w:rsidRPr="005A2C33">
        <w:rPr>
          <w:rFonts w:eastAsia="Times New Roman"/>
          <w:color w:val="000000" w:themeColor="text1"/>
          <w:szCs w:val="24"/>
        </w:rPr>
        <w:t>ιμο νερό και αποχέτευση και αυτό είναι απόφαση</w:t>
      </w:r>
      <w:r>
        <w:rPr>
          <w:rFonts w:eastAsia="Times New Roman"/>
          <w:color w:val="000000" w:themeColor="text1"/>
          <w:szCs w:val="24"/>
        </w:rPr>
        <w:t>-</w:t>
      </w:r>
      <w:r w:rsidRPr="005A2C33">
        <w:rPr>
          <w:rFonts w:eastAsia="Times New Roman"/>
          <w:color w:val="000000" w:themeColor="text1"/>
          <w:szCs w:val="24"/>
        </w:rPr>
        <w:t>ψήφισμα του ΟΗΕ</w:t>
      </w:r>
      <w:r>
        <w:rPr>
          <w:rFonts w:eastAsia="Times New Roman"/>
          <w:color w:val="000000" w:themeColor="text1"/>
          <w:szCs w:val="24"/>
        </w:rPr>
        <w:t>.</w:t>
      </w:r>
    </w:p>
    <w:p w14:paraId="098562BF"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5A2C33">
        <w:rPr>
          <w:rFonts w:eastAsia="Times New Roman"/>
          <w:color w:val="000000" w:themeColor="text1"/>
          <w:szCs w:val="24"/>
        </w:rPr>
        <w:t>ο ίδιο</w:t>
      </w:r>
      <w:r>
        <w:rPr>
          <w:rFonts w:eastAsia="Times New Roman"/>
          <w:color w:val="000000" w:themeColor="text1"/>
          <w:szCs w:val="24"/>
        </w:rPr>
        <w:t>,</w:t>
      </w:r>
      <w:r w:rsidRPr="005A2C33">
        <w:rPr>
          <w:rFonts w:eastAsia="Times New Roman"/>
          <w:color w:val="000000" w:themeColor="text1"/>
          <w:szCs w:val="24"/>
        </w:rPr>
        <w:t xml:space="preserve"> βέβαια</w:t>
      </w:r>
      <w:r>
        <w:rPr>
          <w:rFonts w:eastAsia="Times New Roman"/>
          <w:color w:val="000000" w:themeColor="text1"/>
          <w:szCs w:val="24"/>
        </w:rPr>
        <w:t>,</w:t>
      </w:r>
      <w:r w:rsidRPr="005A2C33">
        <w:rPr>
          <w:rFonts w:eastAsia="Times New Roman"/>
          <w:color w:val="000000" w:themeColor="text1"/>
          <w:szCs w:val="24"/>
        </w:rPr>
        <w:t xml:space="preserve"> ισχύει και για την ενέργεια</w:t>
      </w:r>
      <w:r>
        <w:rPr>
          <w:rFonts w:eastAsia="Times New Roman"/>
          <w:color w:val="000000" w:themeColor="text1"/>
          <w:szCs w:val="24"/>
        </w:rPr>
        <w:t>,</w:t>
      </w:r>
      <w:r w:rsidRPr="005A2C33">
        <w:rPr>
          <w:rFonts w:eastAsia="Times New Roman"/>
          <w:color w:val="000000" w:themeColor="text1"/>
          <w:szCs w:val="24"/>
        </w:rPr>
        <w:t xml:space="preserve"> ισχύει και για τα δίκτυα</w:t>
      </w:r>
      <w:r>
        <w:rPr>
          <w:rFonts w:eastAsia="Times New Roman"/>
          <w:color w:val="000000" w:themeColor="text1"/>
          <w:szCs w:val="24"/>
        </w:rPr>
        <w:t>,</w:t>
      </w:r>
      <w:r w:rsidRPr="005A2C33">
        <w:rPr>
          <w:rFonts w:eastAsia="Times New Roman"/>
          <w:color w:val="000000" w:themeColor="text1"/>
          <w:szCs w:val="24"/>
        </w:rPr>
        <w:t xml:space="preserve"> τα οποία κατά 51% πρέπει να είναι υπό δημόσιο έλεγχο</w:t>
      </w:r>
      <w:r>
        <w:rPr>
          <w:rFonts w:eastAsia="Times New Roman"/>
          <w:color w:val="000000" w:themeColor="text1"/>
          <w:szCs w:val="24"/>
        </w:rPr>
        <w:t>.</w:t>
      </w:r>
    </w:p>
    <w:p w14:paraId="098562C0" w14:textId="77777777" w:rsidR="00BE639A" w:rsidRDefault="00A212EC">
      <w:pPr>
        <w:spacing w:line="600" w:lineRule="auto"/>
        <w:ind w:firstLine="720"/>
        <w:jc w:val="both"/>
        <w:rPr>
          <w:rFonts w:eastAsia="Times New Roman"/>
          <w:color w:val="000000" w:themeColor="text1"/>
          <w:szCs w:val="24"/>
        </w:rPr>
      </w:pPr>
      <w:r w:rsidRPr="005A2C33">
        <w:rPr>
          <w:rFonts w:eastAsia="Times New Roman"/>
          <w:color w:val="000000" w:themeColor="text1"/>
          <w:szCs w:val="24"/>
        </w:rPr>
        <w:t>Όσον αφ</w:t>
      </w:r>
      <w:r w:rsidRPr="005A2C33">
        <w:rPr>
          <w:rFonts w:eastAsia="Times New Roman"/>
          <w:color w:val="000000" w:themeColor="text1"/>
          <w:szCs w:val="24"/>
        </w:rPr>
        <w:t>ορά το νερό</w:t>
      </w:r>
      <w:r>
        <w:rPr>
          <w:rFonts w:eastAsia="Times New Roman"/>
          <w:color w:val="000000" w:themeColor="text1"/>
          <w:szCs w:val="24"/>
        </w:rPr>
        <w:t>,</w:t>
      </w:r>
      <w:r w:rsidRPr="005A2C33">
        <w:rPr>
          <w:rFonts w:eastAsia="Times New Roman"/>
          <w:color w:val="000000" w:themeColor="text1"/>
          <w:szCs w:val="24"/>
        </w:rPr>
        <w:t xml:space="preserve"> θα συμπληρώσω ότι υπάρχει ήδη νομολογία του Συμβουλίου </w:t>
      </w:r>
      <w:r>
        <w:rPr>
          <w:rFonts w:eastAsia="Times New Roman"/>
          <w:color w:val="000000" w:themeColor="text1"/>
          <w:szCs w:val="24"/>
        </w:rPr>
        <w:t xml:space="preserve">της </w:t>
      </w:r>
      <w:r w:rsidRPr="005A2C33">
        <w:rPr>
          <w:rFonts w:eastAsia="Times New Roman"/>
          <w:color w:val="000000" w:themeColor="text1"/>
          <w:szCs w:val="24"/>
        </w:rPr>
        <w:t>Επικρατείας 1905</w:t>
      </w:r>
      <w:r>
        <w:rPr>
          <w:rFonts w:eastAsia="Times New Roman"/>
          <w:color w:val="000000" w:themeColor="text1"/>
          <w:szCs w:val="24"/>
        </w:rPr>
        <w:t>/</w:t>
      </w:r>
      <w:r w:rsidRPr="005A2C33">
        <w:rPr>
          <w:rFonts w:eastAsia="Times New Roman"/>
          <w:color w:val="000000" w:themeColor="text1"/>
          <w:szCs w:val="24"/>
        </w:rPr>
        <w:t>2014 για το</w:t>
      </w:r>
      <w:r>
        <w:rPr>
          <w:rFonts w:eastAsia="Times New Roman"/>
          <w:color w:val="000000" w:themeColor="text1"/>
          <w:szCs w:val="24"/>
        </w:rPr>
        <w:t>ν δ</w:t>
      </w:r>
      <w:r w:rsidRPr="005A2C33">
        <w:rPr>
          <w:rFonts w:eastAsia="Times New Roman"/>
          <w:color w:val="000000" w:themeColor="text1"/>
          <w:szCs w:val="24"/>
        </w:rPr>
        <w:t xml:space="preserve">ημόσιο χαρακτήρα </w:t>
      </w:r>
      <w:r>
        <w:rPr>
          <w:rFonts w:eastAsia="Times New Roman"/>
          <w:color w:val="000000" w:themeColor="text1"/>
          <w:szCs w:val="24"/>
        </w:rPr>
        <w:t>του.</w:t>
      </w:r>
    </w:p>
    <w:p w14:paraId="098562C1"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5A2C33">
        <w:rPr>
          <w:rFonts w:eastAsia="Times New Roman"/>
          <w:color w:val="000000" w:themeColor="text1"/>
          <w:szCs w:val="24"/>
        </w:rPr>
        <w:t>πανέρχομαι</w:t>
      </w:r>
      <w:r>
        <w:rPr>
          <w:rFonts w:eastAsia="Times New Roman"/>
          <w:color w:val="000000" w:themeColor="text1"/>
          <w:szCs w:val="24"/>
        </w:rPr>
        <w:t>,</w:t>
      </w:r>
      <w:r w:rsidRPr="005A2C33">
        <w:rPr>
          <w:rFonts w:eastAsia="Times New Roman"/>
          <w:color w:val="000000" w:themeColor="text1"/>
          <w:szCs w:val="24"/>
        </w:rPr>
        <w:t xml:space="preserve"> όμως</w:t>
      </w:r>
      <w:r>
        <w:rPr>
          <w:rFonts w:eastAsia="Times New Roman"/>
          <w:color w:val="000000" w:themeColor="text1"/>
          <w:szCs w:val="24"/>
        </w:rPr>
        <w:t xml:space="preserve">, </w:t>
      </w:r>
      <w:r w:rsidRPr="005A2C33">
        <w:rPr>
          <w:rFonts w:eastAsia="Times New Roman"/>
          <w:color w:val="000000" w:themeColor="text1"/>
          <w:szCs w:val="24"/>
        </w:rPr>
        <w:t>σε αυτό που ξεκίνησα</w:t>
      </w:r>
      <w:r>
        <w:rPr>
          <w:rFonts w:eastAsia="Times New Roman"/>
          <w:color w:val="000000" w:themeColor="text1"/>
          <w:szCs w:val="24"/>
        </w:rPr>
        <w:t>,</w:t>
      </w:r>
      <w:r w:rsidRPr="005A2C33">
        <w:rPr>
          <w:rFonts w:eastAsia="Times New Roman"/>
          <w:color w:val="000000" w:themeColor="text1"/>
          <w:szCs w:val="24"/>
        </w:rPr>
        <w:t xml:space="preserve"> στις αν</w:t>
      </w:r>
      <w:r>
        <w:rPr>
          <w:rFonts w:eastAsia="Times New Roman"/>
          <w:color w:val="000000" w:themeColor="text1"/>
          <w:szCs w:val="24"/>
        </w:rPr>
        <w:t>άγκες που κάνουν απαραίτητη τη σ</w:t>
      </w:r>
      <w:r w:rsidRPr="005A2C33">
        <w:rPr>
          <w:rFonts w:eastAsia="Times New Roman"/>
          <w:color w:val="000000" w:themeColor="text1"/>
          <w:szCs w:val="24"/>
        </w:rPr>
        <w:t xml:space="preserve">υνταγματική </w:t>
      </w:r>
      <w:r>
        <w:rPr>
          <w:rFonts w:eastAsia="Times New Roman"/>
          <w:color w:val="000000" w:themeColor="text1"/>
          <w:szCs w:val="24"/>
        </w:rPr>
        <w:t>Α</w:t>
      </w:r>
      <w:r w:rsidRPr="005A2C33">
        <w:rPr>
          <w:rFonts w:eastAsia="Times New Roman"/>
          <w:color w:val="000000" w:themeColor="text1"/>
          <w:szCs w:val="24"/>
        </w:rPr>
        <w:t>ναθεώρηση</w:t>
      </w:r>
      <w:r>
        <w:rPr>
          <w:rFonts w:eastAsia="Times New Roman"/>
          <w:color w:val="000000" w:themeColor="text1"/>
          <w:szCs w:val="24"/>
        </w:rPr>
        <w:t>. Δ</w:t>
      </w:r>
      <w:r w:rsidRPr="005A2C33">
        <w:rPr>
          <w:rFonts w:eastAsia="Times New Roman"/>
          <w:color w:val="000000" w:themeColor="text1"/>
          <w:szCs w:val="24"/>
        </w:rPr>
        <w:t xml:space="preserve">εν είναι ώριμο ο </w:t>
      </w:r>
      <w:r>
        <w:rPr>
          <w:rFonts w:eastAsia="Times New Roman"/>
          <w:color w:val="000000" w:themeColor="text1"/>
          <w:szCs w:val="24"/>
        </w:rPr>
        <w:t>Π</w:t>
      </w:r>
      <w:r w:rsidRPr="005A2C33">
        <w:rPr>
          <w:rFonts w:eastAsia="Times New Roman"/>
          <w:color w:val="000000" w:themeColor="text1"/>
          <w:szCs w:val="24"/>
        </w:rPr>
        <w:t xml:space="preserve">ρωθυπουργός της </w:t>
      </w:r>
      <w:r>
        <w:rPr>
          <w:rFonts w:eastAsia="Times New Roman"/>
          <w:color w:val="000000" w:themeColor="text1"/>
          <w:szCs w:val="24"/>
        </w:rPr>
        <w:t>χώρας μας να είναι εκλεγμένος Β</w:t>
      </w:r>
      <w:r w:rsidRPr="005A2C33">
        <w:rPr>
          <w:rFonts w:eastAsia="Times New Roman"/>
          <w:color w:val="000000" w:themeColor="text1"/>
          <w:szCs w:val="24"/>
        </w:rPr>
        <w:t>ουλευτής</w:t>
      </w:r>
      <w:r>
        <w:rPr>
          <w:rFonts w:eastAsia="Times New Roman"/>
          <w:color w:val="000000" w:themeColor="text1"/>
          <w:szCs w:val="24"/>
        </w:rPr>
        <w:t>; Δ</w:t>
      </w:r>
      <w:r w:rsidRPr="005A2C33">
        <w:rPr>
          <w:rFonts w:eastAsia="Times New Roman"/>
          <w:color w:val="000000" w:themeColor="text1"/>
          <w:szCs w:val="24"/>
        </w:rPr>
        <w:t>εν έχουμε ζήσει κυβερνήσεις τεχνοκρατών λεγόμενων μέσα στη μνημονιακή περίοδο με συγκεκριμένα αποτελέσματα και πολιτικές για το</w:t>
      </w:r>
      <w:r>
        <w:rPr>
          <w:rFonts w:eastAsia="Times New Roman"/>
          <w:color w:val="000000" w:themeColor="text1"/>
          <w:szCs w:val="24"/>
        </w:rPr>
        <w:t>ν</w:t>
      </w:r>
      <w:r w:rsidRPr="005A2C33">
        <w:rPr>
          <w:rFonts w:eastAsia="Times New Roman"/>
          <w:color w:val="000000" w:themeColor="text1"/>
          <w:szCs w:val="24"/>
        </w:rPr>
        <w:t xml:space="preserve"> λαό </w:t>
      </w:r>
      <w:r>
        <w:rPr>
          <w:rFonts w:eastAsia="Times New Roman"/>
          <w:color w:val="000000" w:themeColor="text1"/>
          <w:szCs w:val="24"/>
        </w:rPr>
        <w:t>μας; Δ</w:t>
      </w:r>
      <w:r w:rsidRPr="005A2C33">
        <w:rPr>
          <w:rFonts w:eastAsia="Times New Roman"/>
          <w:color w:val="000000" w:themeColor="text1"/>
          <w:szCs w:val="24"/>
        </w:rPr>
        <w:t>εν είναι ώριμο αυτό που συζητάει ο κόσμος</w:t>
      </w:r>
      <w:r>
        <w:rPr>
          <w:rFonts w:eastAsia="Times New Roman"/>
          <w:color w:val="000000" w:themeColor="text1"/>
          <w:szCs w:val="24"/>
        </w:rPr>
        <w:t>, που</w:t>
      </w:r>
      <w:r w:rsidRPr="005A2C33">
        <w:rPr>
          <w:rFonts w:eastAsia="Times New Roman"/>
          <w:color w:val="000000" w:themeColor="text1"/>
          <w:szCs w:val="24"/>
        </w:rPr>
        <w:t xml:space="preserve"> αφορά το άρθ</w:t>
      </w:r>
      <w:r w:rsidRPr="005A2C33">
        <w:rPr>
          <w:rFonts w:eastAsia="Times New Roman"/>
          <w:color w:val="000000" w:themeColor="text1"/>
          <w:szCs w:val="24"/>
        </w:rPr>
        <w:t xml:space="preserve">ρο 86 </w:t>
      </w:r>
      <w:r>
        <w:rPr>
          <w:rFonts w:eastAsia="Times New Roman"/>
          <w:color w:val="000000" w:themeColor="text1"/>
          <w:szCs w:val="24"/>
        </w:rPr>
        <w:t>περί ευθύνης Υ</w:t>
      </w:r>
      <w:r w:rsidRPr="005A2C33">
        <w:rPr>
          <w:rFonts w:eastAsia="Times New Roman"/>
          <w:color w:val="000000" w:themeColor="text1"/>
          <w:szCs w:val="24"/>
        </w:rPr>
        <w:t xml:space="preserve">πουργών και νομίζω ότι </w:t>
      </w:r>
      <w:r>
        <w:rPr>
          <w:rFonts w:eastAsia="Times New Roman"/>
          <w:color w:val="000000" w:themeColor="text1"/>
          <w:szCs w:val="24"/>
        </w:rPr>
        <w:t xml:space="preserve">υπονοούμε </w:t>
      </w:r>
      <w:r w:rsidRPr="005A2C33">
        <w:rPr>
          <w:rFonts w:eastAsia="Times New Roman"/>
          <w:color w:val="000000" w:themeColor="text1"/>
          <w:szCs w:val="24"/>
        </w:rPr>
        <w:t>όσα έχουν γίνει</w:t>
      </w:r>
      <w:r>
        <w:rPr>
          <w:rFonts w:eastAsia="Times New Roman"/>
          <w:color w:val="000000" w:themeColor="text1"/>
          <w:szCs w:val="24"/>
        </w:rPr>
        <w:t xml:space="preserve"> και</w:t>
      </w:r>
      <w:r w:rsidRPr="005A2C33">
        <w:rPr>
          <w:rFonts w:eastAsia="Times New Roman"/>
          <w:color w:val="000000" w:themeColor="text1"/>
          <w:szCs w:val="24"/>
        </w:rPr>
        <w:t xml:space="preserve"> έχουν έρθει στο φως της δημοσιότητας και κόστισαν τ</w:t>
      </w:r>
      <w:r>
        <w:rPr>
          <w:rFonts w:eastAsia="Times New Roman"/>
          <w:color w:val="000000" w:themeColor="text1"/>
          <w:szCs w:val="24"/>
        </w:rPr>
        <w:t xml:space="preserve">όσα πολλά </w:t>
      </w:r>
      <w:r w:rsidRPr="005A2C33">
        <w:rPr>
          <w:rFonts w:eastAsia="Times New Roman"/>
          <w:color w:val="000000" w:themeColor="text1"/>
          <w:szCs w:val="24"/>
        </w:rPr>
        <w:t>αυτά τα χρόνια και πολύ πιο πριν</w:t>
      </w:r>
      <w:r>
        <w:rPr>
          <w:rFonts w:eastAsia="Times New Roman"/>
          <w:color w:val="000000" w:themeColor="text1"/>
          <w:szCs w:val="24"/>
        </w:rPr>
        <w:t>,</w:t>
      </w:r>
      <w:r w:rsidRPr="005A2C33">
        <w:rPr>
          <w:rFonts w:eastAsia="Times New Roman"/>
          <w:color w:val="000000" w:themeColor="text1"/>
          <w:szCs w:val="24"/>
        </w:rPr>
        <w:t xml:space="preserve"> βέβαια</w:t>
      </w:r>
      <w:r>
        <w:rPr>
          <w:rFonts w:eastAsia="Times New Roman"/>
          <w:color w:val="000000" w:themeColor="text1"/>
          <w:szCs w:val="24"/>
        </w:rPr>
        <w:t>,</w:t>
      </w:r>
      <w:r w:rsidRPr="005A2C33">
        <w:rPr>
          <w:rFonts w:eastAsia="Times New Roman"/>
          <w:color w:val="000000" w:themeColor="text1"/>
          <w:szCs w:val="24"/>
        </w:rPr>
        <w:t xml:space="preserve"> και στον ελληνικό λαό και στην οικονομία</w:t>
      </w:r>
      <w:r>
        <w:rPr>
          <w:rFonts w:eastAsia="Times New Roman"/>
          <w:color w:val="000000" w:themeColor="text1"/>
          <w:szCs w:val="24"/>
        </w:rPr>
        <w:t xml:space="preserve">; </w:t>
      </w:r>
      <w:r w:rsidRPr="005A2C33">
        <w:rPr>
          <w:rFonts w:eastAsia="Times New Roman"/>
          <w:color w:val="000000" w:themeColor="text1"/>
          <w:szCs w:val="24"/>
        </w:rPr>
        <w:t>Δεν είναι ώριμο</w:t>
      </w:r>
      <w:r>
        <w:rPr>
          <w:rFonts w:eastAsia="Times New Roman"/>
          <w:color w:val="000000" w:themeColor="text1"/>
          <w:szCs w:val="24"/>
        </w:rPr>
        <w:t>, δ</w:t>
      </w:r>
      <w:r w:rsidRPr="005A2C33">
        <w:rPr>
          <w:rFonts w:eastAsia="Times New Roman"/>
          <w:color w:val="000000" w:themeColor="text1"/>
          <w:szCs w:val="24"/>
        </w:rPr>
        <w:t>εν είναι ανάγκη να υ</w:t>
      </w:r>
      <w:r w:rsidRPr="005A2C33">
        <w:rPr>
          <w:rFonts w:eastAsia="Times New Roman"/>
          <w:color w:val="000000" w:themeColor="text1"/>
          <w:szCs w:val="24"/>
        </w:rPr>
        <w:t xml:space="preserve">πάρχουν σταθερές κυβερνήσεις και να αποδεσμευτεί </w:t>
      </w:r>
      <w:r>
        <w:rPr>
          <w:rFonts w:eastAsia="Times New Roman"/>
          <w:color w:val="000000" w:themeColor="text1"/>
          <w:szCs w:val="24"/>
        </w:rPr>
        <w:t>η</w:t>
      </w:r>
      <w:r w:rsidRPr="005A2C33">
        <w:rPr>
          <w:rFonts w:eastAsia="Times New Roman"/>
          <w:color w:val="000000" w:themeColor="text1"/>
          <w:szCs w:val="24"/>
        </w:rPr>
        <w:t xml:space="preserve"> εκλογή </w:t>
      </w:r>
      <w:r>
        <w:rPr>
          <w:rFonts w:eastAsia="Times New Roman"/>
          <w:color w:val="000000" w:themeColor="text1"/>
          <w:szCs w:val="24"/>
        </w:rPr>
        <w:t>Προέδρου τ</w:t>
      </w:r>
      <w:r w:rsidRPr="005A2C33">
        <w:rPr>
          <w:rFonts w:eastAsia="Times New Roman"/>
          <w:color w:val="000000" w:themeColor="text1"/>
          <w:szCs w:val="24"/>
        </w:rPr>
        <w:t>ης Δημοκρατίας από τις εκλογές</w:t>
      </w:r>
      <w:r>
        <w:rPr>
          <w:rFonts w:eastAsia="Times New Roman"/>
          <w:color w:val="000000" w:themeColor="text1"/>
          <w:szCs w:val="24"/>
        </w:rPr>
        <w:t>; Δ</w:t>
      </w:r>
      <w:r w:rsidRPr="005A2C33">
        <w:rPr>
          <w:rFonts w:eastAsia="Times New Roman"/>
          <w:color w:val="000000" w:themeColor="text1"/>
          <w:szCs w:val="24"/>
        </w:rPr>
        <w:t>εν είναι ώριμο στη σύγχρονη εποχή</w:t>
      </w:r>
      <w:r>
        <w:rPr>
          <w:rFonts w:eastAsia="Times New Roman"/>
          <w:color w:val="000000" w:themeColor="text1"/>
          <w:szCs w:val="24"/>
        </w:rPr>
        <w:t>,</w:t>
      </w:r>
      <w:r w:rsidRPr="005A2C33">
        <w:rPr>
          <w:rFonts w:eastAsia="Times New Roman"/>
          <w:color w:val="000000" w:themeColor="text1"/>
          <w:szCs w:val="24"/>
        </w:rPr>
        <w:t xml:space="preserve"> δεν έχει ωριμάσει πλέον η ανάγκη για την καθιέρωση της απλής αναλογικής</w:t>
      </w:r>
      <w:r>
        <w:rPr>
          <w:rFonts w:eastAsia="Times New Roman"/>
          <w:color w:val="000000" w:themeColor="text1"/>
          <w:szCs w:val="24"/>
        </w:rPr>
        <w:t>;</w:t>
      </w:r>
    </w:p>
    <w:p w14:paraId="098562C2"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5A2C33">
        <w:rPr>
          <w:rFonts w:eastAsia="Times New Roman"/>
          <w:color w:val="000000" w:themeColor="text1"/>
          <w:szCs w:val="24"/>
        </w:rPr>
        <w:t xml:space="preserve">α έλεγα </w:t>
      </w:r>
      <w:r>
        <w:rPr>
          <w:rFonts w:eastAsia="Times New Roman"/>
          <w:color w:val="000000" w:themeColor="text1"/>
          <w:szCs w:val="24"/>
        </w:rPr>
        <w:t>άλλα τόσα, αλλά, δ</w:t>
      </w:r>
      <w:r w:rsidRPr="005A2C33">
        <w:rPr>
          <w:rFonts w:eastAsia="Times New Roman"/>
          <w:color w:val="000000" w:themeColor="text1"/>
          <w:szCs w:val="24"/>
        </w:rPr>
        <w:t>υστυχώς</w:t>
      </w:r>
      <w:r>
        <w:rPr>
          <w:rFonts w:eastAsia="Times New Roman"/>
          <w:color w:val="000000" w:themeColor="text1"/>
          <w:szCs w:val="24"/>
        </w:rPr>
        <w:t xml:space="preserve">, κυρίες και </w:t>
      </w:r>
      <w:r>
        <w:rPr>
          <w:rFonts w:eastAsia="Times New Roman"/>
          <w:color w:val="000000" w:themeColor="text1"/>
          <w:szCs w:val="24"/>
        </w:rPr>
        <w:t>κύριοι Βουλευτές, η Α</w:t>
      </w:r>
      <w:r w:rsidRPr="005A2C33">
        <w:rPr>
          <w:rFonts w:eastAsia="Times New Roman"/>
          <w:color w:val="000000" w:themeColor="text1"/>
          <w:szCs w:val="24"/>
        </w:rPr>
        <w:t>ντιπολίτευση και</w:t>
      </w:r>
      <w:r>
        <w:rPr>
          <w:rFonts w:eastAsia="Times New Roman"/>
          <w:color w:val="000000" w:themeColor="text1"/>
          <w:szCs w:val="24"/>
        </w:rPr>
        <w:t>,</w:t>
      </w:r>
      <w:r w:rsidRPr="005A2C33">
        <w:rPr>
          <w:rFonts w:eastAsia="Times New Roman"/>
          <w:color w:val="000000" w:themeColor="text1"/>
          <w:szCs w:val="24"/>
        </w:rPr>
        <w:t xml:space="preserve"> μάλιστα</w:t>
      </w:r>
      <w:r>
        <w:rPr>
          <w:rFonts w:eastAsia="Times New Roman"/>
          <w:color w:val="000000" w:themeColor="text1"/>
          <w:szCs w:val="24"/>
        </w:rPr>
        <w:t>,</w:t>
      </w:r>
      <w:r w:rsidRPr="005A2C33">
        <w:rPr>
          <w:rFonts w:eastAsia="Times New Roman"/>
          <w:color w:val="000000" w:themeColor="text1"/>
          <w:szCs w:val="24"/>
        </w:rPr>
        <w:t xml:space="preserve"> η Νέα Δημοκρατία</w:t>
      </w:r>
      <w:r>
        <w:rPr>
          <w:rFonts w:eastAsia="Times New Roman"/>
          <w:color w:val="000000" w:themeColor="text1"/>
          <w:szCs w:val="24"/>
        </w:rPr>
        <w:t>, η Α</w:t>
      </w:r>
      <w:r w:rsidRPr="005A2C33">
        <w:rPr>
          <w:rFonts w:eastAsia="Times New Roman"/>
          <w:color w:val="000000" w:themeColor="text1"/>
          <w:szCs w:val="24"/>
        </w:rPr>
        <w:t xml:space="preserve">ξιωματική </w:t>
      </w:r>
      <w:r>
        <w:rPr>
          <w:rFonts w:eastAsia="Times New Roman"/>
          <w:color w:val="000000" w:themeColor="text1"/>
          <w:szCs w:val="24"/>
        </w:rPr>
        <w:t>Α</w:t>
      </w:r>
      <w:r w:rsidRPr="005A2C33">
        <w:rPr>
          <w:rFonts w:eastAsia="Times New Roman"/>
          <w:color w:val="000000" w:themeColor="text1"/>
          <w:szCs w:val="24"/>
        </w:rPr>
        <w:t>ντιπολίτευση</w:t>
      </w:r>
      <w:r>
        <w:rPr>
          <w:rFonts w:eastAsia="Times New Roman"/>
          <w:color w:val="000000" w:themeColor="text1"/>
          <w:szCs w:val="24"/>
        </w:rPr>
        <w:t>,</w:t>
      </w:r>
      <w:r w:rsidRPr="005A2C33">
        <w:rPr>
          <w:rFonts w:eastAsia="Times New Roman"/>
          <w:color w:val="000000" w:themeColor="text1"/>
          <w:szCs w:val="24"/>
        </w:rPr>
        <w:t xml:space="preserve"> βλέπουν </w:t>
      </w:r>
      <w:r>
        <w:rPr>
          <w:rFonts w:eastAsia="Times New Roman"/>
          <w:color w:val="000000" w:themeColor="text1"/>
          <w:szCs w:val="24"/>
        </w:rPr>
        <w:t>-</w:t>
      </w:r>
      <w:r w:rsidRPr="005A2C33">
        <w:rPr>
          <w:rFonts w:eastAsia="Times New Roman"/>
          <w:color w:val="000000" w:themeColor="text1"/>
          <w:szCs w:val="24"/>
        </w:rPr>
        <w:t>θα έλεγα</w:t>
      </w:r>
      <w:r>
        <w:rPr>
          <w:rFonts w:eastAsia="Times New Roman"/>
          <w:color w:val="000000" w:themeColor="text1"/>
          <w:szCs w:val="24"/>
        </w:rPr>
        <w:t xml:space="preserve">- </w:t>
      </w:r>
      <w:r w:rsidRPr="005A2C33">
        <w:rPr>
          <w:rFonts w:eastAsia="Times New Roman"/>
          <w:color w:val="000000" w:themeColor="text1"/>
          <w:szCs w:val="24"/>
        </w:rPr>
        <w:t xml:space="preserve">τη διαδικασία </w:t>
      </w:r>
      <w:r>
        <w:rPr>
          <w:rFonts w:eastAsia="Times New Roman"/>
          <w:color w:val="000000" w:themeColor="text1"/>
          <w:szCs w:val="24"/>
        </w:rPr>
        <w:t>Α</w:t>
      </w:r>
      <w:r w:rsidRPr="005A2C33">
        <w:rPr>
          <w:rFonts w:eastAsia="Times New Roman"/>
          <w:color w:val="000000" w:themeColor="text1"/>
          <w:szCs w:val="24"/>
        </w:rPr>
        <w:t>ναθεώρηση</w:t>
      </w:r>
      <w:r>
        <w:rPr>
          <w:rFonts w:eastAsia="Times New Roman"/>
          <w:color w:val="000000" w:themeColor="text1"/>
          <w:szCs w:val="24"/>
        </w:rPr>
        <w:t xml:space="preserve">ς </w:t>
      </w:r>
      <w:r>
        <w:rPr>
          <w:rFonts w:eastAsia="Times New Roman"/>
          <w:color w:val="000000" w:themeColor="text1"/>
          <w:szCs w:val="24"/>
        </w:rPr>
        <w:t>του Σ</w:t>
      </w:r>
      <w:r w:rsidRPr="005A2C33">
        <w:rPr>
          <w:rFonts w:eastAsia="Times New Roman"/>
          <w:color w:val="000000" w:themeColor="text1"/>
          <w:szCs w:val="24"/>
        </w:rPr>
        <w:t xml:space="preserve">υντάγματος </w:t>
      </w:r>
      <w:r>
        <w:rPr>
          <w:rFonts w:eastAsia="Times New Roman"/>
          <w:color w:val="000000" w:themeColor="text1"/>
          <w:szCs w:val="24"/>
        </w:rPr>
        <w:t>με επιπολαιότητα, για ν</w:t>
      </w:r>
      <w:r w:rsidRPr="005A2C33">
        <w:rPr>
          <w:rFonts w:eastAsia="Times New Roman"/>
          <w:color w:val="000000" w:themeColor="text1"/>
          <w:szCs w:val="24"/>
        </w:rPr>
        <w:t>α μην πω με πολιτική σκοπιμότητα</w:t>
      </w:r>
      <w:r>
        <w:rPr>
          <w:rFonts w:eastAsia="Times New Roman"/>
          <w:color w:val="000000" w:themeColor="text1"/>
          <w:szCs w:val="24"/>
        </w:rPr>
        <w:t xml:space="preserve">. Δεν είναι η </w:t>
      </w:r>
      <w:r>
        <w:rPr>
          <w:rFonts w:eastAsia="Times New Roman"/>
          <w:color w:val="000000" w:themeColor="text1"/>
          <w:szCs w:val="24"/>
        </w:rPr>
        <w:t xml:space="preserve">Αναθεώρηση </w:t>
      </w:r>
      <w:r>
        <w:rPr>
          <w:rFonts w:eastAsia="Times New Roman"/>
          <w:color w:val="000000" w:themeColor="text1"/>
          <w:szCs w:val="24"/>
        </w:rPr>
        <w:t>του Σ</w:t>
      </w:r>
      <w:r w:rsidRPr="005A2C33">
        <w:rPr>
          <w:rFonts w:eastAsia="Times New Roman"/>
          <w:color w:val="000000" w:themeColor="text1"/>
          <w:szCs w:val="24"/>
        </w:rPr>
        <w:t xml:space="preserve">υντάγματος </w:t>
      </w:r>
      <w:r>
        <w:rPr>
          <w:rFonts w:eastAsia="Times New Roman"/>
          <w:color w:val="000000" w:themeColor="text1"/>
          <w:szCs w:val="24"/>
        </w:rPr>
        <w:t xml:space="preserve">συμψηφισμοί και </w:t>
      </w:r>
      <w:r w:rsidRPr="005A2C33">
        <w:rPr>
          <w:rFonts w:eastAsia="Times New Roman"/>
          <w:color w:val="000000" w:themeColor="text1"/>
          <w:szCs w:val="24"/>
        </w:rPr>
        <w:t>παζάρια</w:t>
      </w:r>
      <w:r>
        <w:rPr>
          <w:rFonts w:eastAsia="Times New Roman"/>
          <w:color w:val="000000" w:themeColor="text1"/>
          <w:szCs w:val="24"/>
        </w:rPr>
        <w:t>,</w:t>
      </w:r>
      <w:r w:rsidRPr="005A2C33">
        <w:rPr>
          <w:rFonts w:eastAsia="Times New Roman"/>
          <w:color w:val="000000" w:themeColor="text1"/>
          <w:szCs w:val="24"/>
        </w:rPr>
        <w:t xml:space="preserve"> σ</w:t>
      </w:r>
      <w:r>
        <w:rPr>
          <w:rFonts w:eastAsia="Times New Roman"/>
          <w:color w:val="000000" w:themeColor="text1"/>
          <w:szCs w:val="24"/>
        </w:rPr>
        <w:t>αν τα μικρά παιδιά που παίζουν κ</w:t>
      </w:r>
      <w:r w:rsidRPr="005A2C33">
        <w:rPr>
          <w:rFonts w:eastAsia="Times New Roman"/>
          <w:color w:val="000000" w:themeColor="text1"/>
          <w:szCs w:val="24"/>
        </w:rPr>
        <w:t xml:space="preserve">αι ανταλλάσσουν τα παιχνίδια μεταξύ </w:t>
      </w:r>
      <w:r>
        <w:rPr>
          <w:rFonts w:eastAsia="Times New Roman"/>
          <w:color w:val="000000" w:themeColor="text1"/>
          <w:szCs w:val="24"/>
        </w:rPr>
        <w:t>τους.</w:t>
      </w:r>
      <w:r w:rsidRPr="005A2C33">
        <w:rPr>
          <w:rFonts w:eastAsia="Times New Roman"/>
          <w:color w:val="000000" w:themeColor="text1"/>
          <w:szCs w:val="24"/>
        </w:rPr>
        <w:t xml:space="preserve"> Και</w:t>
      </w:r>
      <w:r>
        <w:rPr>
          <w:rFonts w:eastAsia="Times New Roman"/>
          <w:color w:val="000000" w:themeColor="text1"/>
          <w:szCs w:val="24"/>
        </w:rPr>
        <w:t xml:space="preserve"> έρχομαι αυτό και το λέω γιατί κ</w:t>
      </w:r>
      <w:r w:rsidRPr="005A2C33">
        <w:rPr>
          <w:rFonts w:eastAsia="Times New Roman"/>
          <w:color w:val="000000" w:themeColor="text1"/>
          <w:szCs w:val="24"/>
        </w:rPr>
        <w:t>άπως έτσι κάνει και η Νέα Δημοκρατία</w:t>
      </w:r>
      <w:r>
        <w:rPr>
          <w:rFonts w:eastAsia="Times New Roman"/>
          <w:color w:val="000000" w:themeColor="text1"/>
          <w:szCs w:val="24"/>
        </w:rPr>
        <w:t>,</w:t>
      </w:r>
      <w:r w:rsidRPr="005A2C33">
        <w:rPr>
          <w:rFonts w:eastAsia="Times New Roman"/>
          <w:color w:val="000000" w:themeColor="text1"/>
          <w:szCs w:val="24"/>
        </w:rPr>
        <w:t xml:space="preserve"> βάζοντας μπροστά την α</w:t>
      </w:r>
      <w:r>
        <w:rPr>
          <w:rFonts w:eastAsia="Times New Roman"/>
          <w:color w:val="000000" w:themeColor="text1"/>
          <w:szCs w:val="24"/>
        </w:rPr>
        <w:t>ναθεώρηση του άρθρου 16 για τον δ</w:t>
      </w:r>
      <w:r w:rsidRPr="005A2C33">
        <w:rPr>
          <w:rFonts w:eastAsia="Times New Roman"/>
          <w:color w:val="000000" w:themeColor="text1"/>
          <w:szCs w:val="24"/>
        </w:rPr>
        <w:t>ημόσιο χαρακτήρα της εκπαίδε</w:t>
      </w:r>
      <w:r w:rsidRPr="005A2C33">
        <w:rPr>
          <w:rFonts w:eastAsia="Times New Roman"/>
          <w:color w:val="000000" w:themeColor="text1"/>
          <w:szCs w:val="24"/>
        </w:rPr>
        <w:t>υσης</w:t>
      </w:r>
      <w:r>
        <w:rPr>
          <w:rFonts w:eastAsia="Times New Roman"/>
          <w:color w:val="000000" w:themeColor="text1"/>
          <w:szCs w:val="24"/>
        </w:rPr>
        <w:t>.</w:t>
      </w:r>
    </w:p>
    <w:p w14:paraId="098562C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5A2C33">
        <w:rPr>
          <w:rFonts w:eastAsia="Times New Roman"/>
          <w:color w:val="000000" w:themeColor="text1"/>
          <w:szCs w:val="24"/>
        </w:rPr>
        <w:t>λέχθησαν πάρα πολλά πάνω σε αυτό</w:t>
      </w:r>
      <w:r>
        <w:rPr>
          <w:rFonts w:eastAsia="Times New Roman"/>
          <w:color w:val="000000" w:themeColor="text1"/>
          <w:szCs w:val="24"/>
        </w:rPr>
        <w:t>. Δ</w:t>
      </w:r>
      <w:r w:rsidRPr="005A2C33">
        <w:rPr>
          <w:rFonts w:eastAsia="Times New Roman"/>
          <w:color w:val="000000" w:themeColor="text1"/>
          <w:szCs w:val="24"/>
        </w:rPr>
        <w:t>εν θα επικεντρώσω</w:t>
      </w:r>
      <w:r>
        <w:rPr>
          <w:rFonts w:eastAsia="Times New Roman"/>
          <w:color w:val="000000" w:themeColor="text1"/>
          <w:szCs w:val="24"/>
        </w:rPr>
        <w:t>. Γ</w:t>
      </w:r>
      <w:r w:rsidRPr="005A2C33">
        <w:rPr>
          <w:rFonts w:eastAsia="Times New Roman"/>
          <w:color w:val="000000" w:themeColor="text1"/>
          <w:szCs w:val="24"/>
        </w:rPr>
        <w:t>ενικότερα</w:t>
      </w:r>
      <w:r>
        <w:rPr>
          <w:rFonts w:eastAsia="Times New Roman"/>
          <w:color w:val="000000" w:themeColor="text1"/>
          <w:szCs w:val="24"/>
        </w:rPr>
        <w:t>,</w:t>
      </w:r>
      <w:r w:rsidRPr="005A2C33">
        <w:rPr>
          <w:rFonts w:eastAsia="Times New Roman"/>
          <w:color w:val="000000" w:themeColor="text1"/>
          <w:szCs w:val="24"/>
        </w:rPr>
        <w:t xml:space="preserve"> </w:t>
      </w:r>
      <w:r>
        <w:rPr>
          <w:rFonts w:eastAsia="Times New Roman"/>
          <w:color w:val="000000" w:themeColor="text1"/>
          <w:szCs w:val="24"/>
        </w:rPr>
        <w:t>όμως,</w:t>
      </w:r>
      <w:r w:rsidRPr="005A2C33">
        <w:rPr>
          <w:rFonts w:eastAsia="Times New Roman"/>
          <w:color w:val="000000" w:themeColor="text1"/>
          <w:szCs w:val="24"/>
        </w:rPr>
        <w:t xml:space="preserve"> αυτή η διαδικασία συμψηφισμ</w:t>
      </w:r>
      <w:r>
        <w:rPr>
          <w:rFonts w:eastAsia="Times New Roman"/>
          <w:color w:val="000000" w:themeColor="text1"/>
          <w:szCs w:val="24"/>
        </w:rPr>
        <w:t xml:space="preserve">ών, </w:t>
      </w:r>
      <w:r w:rsidRPr="005A2C33">
        <w:rPr>
          <w:rFonts w:eastAsia="Times New Roman"/>
          <w:color w:val="000000" w:themeColor="text1"/>
          <w:szCs w:val="24"/>
        </w:rPr>
        <w:t>προσπάθειας ανταλλαγών κ</w:t>
      </w:r>
      <w:r>
        <w:rPr>
          <w:rFonts w:eastAsia="Times New Roman"/>
          <w:color w:val="000000" w:themeColor="text1"/>
          <w:szCs w:val="24"/>
        </w:rPr>
        <w:t xml:space="preserve">.λπ. υποβαθμίζει την κορυφαία </w:t>
      </w:r>
      <w:r w:rsidRPr="005A2C33">
        <w:rPr>
          <w:rFonts w:eastAsia="Times New Roman"/>
          <w:color w:val="000000" w:themeColor="text1"/>
          <w:szCs w:val="24"/>
        </w:rPr>
        <w:t>διαδικασία</w:t>
      </w:r>
      <w:r>
        <w:rPr>
          <w:rFonts w:eastAsia="Times New Roman"/>
          <w:color w:val="000000" w:themeColor="text1"/>
          <w:szCs w:val="24"/>
        </w:rPr>
        <w:t>. Θ</w:t>
      </w:r>
      <w:r w:rsidRPr="005A2C33">
        <w:rPr>
          <w:rFonts w:eastAsia="Times New Roman"/>
          <w:color w:val="000000" w:themeColor="text1"/>
          <w:szCs w:val="24"/>
        </w:rPr>
        <w:t>α έλεγα ότι τη</w:t>
      </w:r>
      <w:r>
        <w:rPr>
          <w:rFonts w:eastAsia="Times New Roman"/>
          <w:color w:val="000000" w:themeColor="text1"/>
          <w:szCs w:val="24"/>
        </w:rPr>
        <w:t>ν ευτελίζει.</w:t>
      </w:r>
    </w:p>
    <w:p w14:paraId="098562C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Κύριοι </w:t>
      </w:r>
      <w:r w:rsidRPr="005A2C33">
        <w:rPr>
          <w:rFonts w:eastAsia="Times New Roman"/>
          <w:color w:val="000000" w:themeColor="text1"/>
          <w:szCs w:val="24"/>
        </w:rPr>
        <w:t>της Νέας Δημοκρατίας</w:t>
      </w:r>
      <w:r>
        <w:rPr>
          <w:rFonts w:eastAsia="Times New Roman"/>
          <w:color w:val="000000" w:themeColor="text1"/>
          <w:szCs w:val="24"/>
        </w:rPr>
        <w:t xml:space="preserve">, </w:t>
      </w:r>
      <w:r w:rsidRPr="005A2C33">
        <w:rPr>
          <w:rFonts w:eastAsia="Times New Roman"/>
          <w:color w:val="000000" w:themeColor="text1"/>
          <w:szCs w:val="24"/>
        </w:rPr>
        <w:t>εκτ</w:t>
      </w:r>
      <w:r>
        <w:rPr>
          <w:rFonts w:eastAsia="Times New Roman"/>
          <w:color w:val="000000" w:themeColor="text1"/>
          <w:szCs w:val="24"/>
        </w:rPr>
        <w:t>ιμώ ότι είστε κατώτε</w:t>
      </w:r>
      <w:r>
        <w:rPr>
          <w:rFonts w:eastAsia="Times New Roman"/>
          <w:color w:val="000000" w:themeColor="text1"/>
          <w:szCs w:val="24"/>
        </w:rPr>
        <w:t>ροι</w:t>
      </w:r>
      <w:r w:rsidRPr="005A2C33">
        <w:rPr>
          <w:rFonts w:eastAsia="Times New Roman"/>
          <w:color w:val="000000" w:themeColor="text1"/>
          <w:szCs w:val="24"/>
        </w:rPr>
        <w:t xml:space="preserve"> των περιστάσεων</w:t>
      </w:r>
      <w:r>
        <w:rPr>
          <w:rFonts w:eastAsia="Times New Roman"/>
          <w:color w:val="000000" w:themeColor="text1"/>
          <w:szCs w:val="24"/>
        </w:rPr>
        <w:t>. Χ</w:t>
      </w:r>
      <w:r w:rsidRPr="005A2C33">
        <w:rPr>
          <w:rFonts w:eastAsia="Times New Roman"/>
          <w:color w:val="000000" w:themeColor="text1"/>
          <w:szCs w:val="24"/>
        </w:rPr>
        <w:t>ρησιμοποιήσατε ήδη όλο το προηγούμενο διάστημα ένα εθνικό θέμα για μικροκομματισμό και μικροπολιτική</w:t>
      </w:r>
      <w:r>
        <w:rPr>
          <w:rFonts w:eastAsia="Times New Roman"/>
          <w:color w:val="000000" w:themeColor="text1"/>
          <w:szCs w:val="24"/>
        </w:rPr>
        <w:t>. Προσπαθήσατε να διχάσετε, δ</w:t>
      </w:r>
      <w:r w:rsidRPr="005A2C33">
        <w:rPr>
          <w:rFonts w:eastAsia="Times New Roman"/>
          <w:color w:val="000000" w:themeColor="text1"/>
          <w:szCs w:val="24"/>
        </w:rPr>
        <w:t>υστυχώς</w:t>
      </w:r>
      <w:r>
        <w:rPr>
          <w:rFonts w:eastAsia="Times New Roman"/>
          <w:color w:val="000000" w:themeColor="text1"/>
          <w:szCs w:val="24"/>
        </w:rPr>
        <w:t>, τη χ</w:t>
      </w:r>
      <w:r w:rsidRPr="005A2C33">
        <w:rPr>
          <w:rFonts w:eastAsia="Times New Roman"/>
          <w:color w:val="000000" w:themeColor="text1"/>
          <w:szCs w:val="24"/>
        </w:rPr>
        <w:t xml:space="preserve">ώρα </w:t>
      </w:r>
      <w:r>
        <w:rPr>
          <w:rFonts w:eastAsia="Times New Roman"/>
          <w:color w:val="000000" w:themeColor="text1"/>
          <w:szCs w:val="24"/>
        </w:rPr>
        <w:t xml:space="preserve">για να μη διχάσετε το </w:t>
      </w:r>
      <w:r>
        <w:rPr>
          <w:rFonts w:eastAsia="Times New Roman"/>
          <w:color w:val="000000" w:themeColor="text1"/>
          <w:szCs w:val="24"/>
        </w:rPr>
        <w:t xml:space="preserve">κόμμα </w:t>
      </w:r>
      <w:r>
        <w:rPr>
          <w:rFonts w:eastAsia="Times New Roman"/>
          <w:color w:val="000000" w:themeColor="text1"/>
          <w:szCs w:val="24"/>
        </w:rPr>
        <w:t xml:space="preserve">σας. Τώρα προσπαθείτε και την κορυφαία αυτή διαδικασία </w:t>
      </w:r>
      <w:r>
        <w:rPr>
          <w:rFonts w:eastAsia="Times New Roman"/>
          <w:color w:val="000000" w:themeColor="text1"/>
          <w:szCs w:val="24"/>
        </w:rPr>
        <w:t>δημοκ</w:t>
      </w:r>
      <w:r>
        <w:rPr>
          <w:rFonts w:eastAsia="Times New Roman"/>
          <w:color w:val="000000" w:themeColor="text1"/>
          <w:szCs w:val="24"/>
        </w:rPr>
        <w:t>ρατίας</w:t>
      </w:r>
      <w:r>
        <w:rPr>
          <w:rFonts w:eastAsia="Times New Roman"/>
          <w:color w:val="000000" w:themeColor="text1"/>
          <w:szCs w:val="24"/>
        </w:rPr>
        <w:t xml:space="preserve">, </w:t>
      </w:r>
      <w:r w:rsidRPr="005A2C33">
        <w:rPr>
          <w:rFonts w:eastAsia="Times New Roman"/>
          <w:color w:val="000000" w:themeColor="text1"/>
          <w:szCs w:val="24"/>
        </w:rPr>
        <w:t xml:space="preserve">την </w:t>
      </w:r>
      <w:r>
        <w:rPr>
          <w:rFonts w:eastAsia="Times New Roman"/>
          <w:color w:val="000000" w:themeColor="text1"/>
          <w:szCs w:val="24"/>
        </w:rPr>
        <w:t>Α</w:t>
      </w:r>
      <w:r w:rsidRPr="005A2C33">
        <w:rPr>
          <w:rFonts w:eastAsia="Times New Roman"/>
          <w:color w:val="000000" w:themeColor="text1"/>
          <w:szCs w:val="24"/>
        </w:rPr>
        <w:t xml:space="preserve">ναθεώρηση </w:t>
      </w:r>
      <w:r w:rsidRPr="005A2C33">
        <w:rPr>
          <w:rFonts w:eastAsia="Times New Roman"/>
          <w:color w:val="000000" w:themeColor="text1"/>
          <w:szCs w:val="24"/>
        </w:rPr>
        <w:t>τ</w:t>
      </w:r>
      <w:r>
        <w:rPr>
          <w:rFonts w:eastAsia="Times New Roman"/>
          <w:color w:val="000000" w:themeColor="text1"/>
          <w:szCs w:val="24"/>
        </w:rPr>
        <w:t>ου Σ</w:t>
      </w:r>
      <w:r w:rsidRPr="005A2C33">
        <w:rPr>
          <w:rFonts w:eastAsia="Times New Roman"/>
          <w:color w:val="000000" w:themeColor="text1"/>
          <w:szCs w:val="24"/>
        </w:rPr>
        <w:t>υντάγματος</w:t>
      </w:r>
      <w:r>
        <w:rPr>
          <w:rFonts w:eastAsia="Times New Roman"/>
          <w:color w:val="000000" w:themeColor="text1"/>
          <w:szCs w:val="24"/>
        </w:rPr>
        <w:t>,</w:t>
      </w:r>
      <w:r w:rsidRPr="005A2C33">
        <w:rPr>
          <w:rFonts w:eastAsia="Times New Roman"/>
          <w:color w:val="000000" w:themeColor="text1"/>
          <w:szCs w:val="24"/>
        </w:rPr>
        <w:t xml:space="preserve"> να τη ρίξετε στη μικροπολιτική και στο</w:t>
      </w:r>
      <w:r>
        <w:rPr>
          <w:rFonts w:eastAsia="Times New Roman"/>
          <w:color w:val="000000" w:themeColor="text1"/>
          <w:szCs w:val="24"/>
        </w:rPr>
        <w:t>ν</w:t>
      </w:r>
      <w:r w:rsidRPr="005A2C33">
        <w:rPr>
          <w:rFonts w:eastAsia="Times New Roman"/>
          <w:color w:val="000000" w:themeColor="text1"/>
          <w:szCs w:val="24"/>
        </w:rPr>
        <w:t xml:space="preserve"> μικροκομματισμό</w:t>
      </w:r>
      <w:r>
        <w:rPr>
          <w:rFonts w:eastAsia="Times New Roman"/>
          <w:color w:val="000000" w:themeColor="text1"/>
          <w:szCs w:val="24"/>
        </w:rPr>
        <w:t>.</w:t>
      </w:r>
    </w:p>
    <w:p w14:paraId="098562C5"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5A2C33">
        <w:rPr>
          <w:rFonts w:eastAsia="Times New Roman"/>
          <w:color w:val="000000" w:themeColor="text1"/>
          <w:szCs w:val="24"/>
        </w:rPr>
        <w:t xml:space="preserve">εν </w:t>
      </w:r>
      <w:r>
        <w:rPr>
          <w:rFonts w:eastAsia="Times New Roman"/>
          <w:color w:val="000000" w:themeColor="text1"/>
          <w:szCs w:val="24"/>
        </w:rPr>
        <w:t xml:space="preserve">θα </w:t>
      </w:r>
      <w:r w:rsidRPr="005A2C33">
        <w:rPr>
          <w:rFonts w:eastAsia="Times New Roman"/>
          <w:color w:val="000000" w:themeColor="text1"/>
          <w:szCs w:val="24"/>
        </w:rPr>
        <w:t>περάσει</w:t>
      </w:r>
      <w:r>
        <w:rPr>
          <w:rFonts w:eastAsia="Times New Roman"/>
          <w:color w:val="000000" w:themeColor="text1"/>
          <w:szCs w:val="24"/>
        </w:rPr>
        <w:t>, όμως. Η παρούσα Β</w:t>
      </w:r>
      <w:r w:rsidRPr="005A2C33">
        <w:rPr>
          <w:rFonts w:eastAsia="Times New Roman"/>
          <w:color w:val="000000" w:themeColor="text1"/>
          <w:szCs w:val="24"/>
        </w:rPr>
        <w:t>ουλή και η επόμενη Βουλή</w:t>
      </w:r>
      <w:r>
        <w:rPr>
          <w:rFonts w:eastAsia="Times New Roman"/>
          <w:color w:val="000000" w:themeColor="text1"/>
          <w:szCs w:val="24"/>
        </w:rPr>
        <w:t>,</w:t>
      </w:r>
      <w:r w:rsidRPr="005A2C33">
        <w:rPr>
          <w:rFonts w:eastAsia="Times New Roman"/>
          <w:color w:val="000000" w:themeColor="text1"/>
          <w:szCs w:val="24"/>
        </w:rPr>
        <w:t xml:space="preserve"> που είναι </w:t>
      </w:r>
      <w:r>
        <w:rPr>
          <w:rFonts w:eastAsia="Times New Roman"/>
          <w:color w:val="000000" w:themeColor="text1"/>
          <w:szCs w:val="24"/>
        </w:rPr>
        <w:t>α</w:t>
      </w:r>
      <w:r w:rsidRPr="005A2C33">
        <w:rPr>
          <w:rFonts w:eastAsia="Times New Roman"/>
          <w:color w:val="000000" w:themeColor="text1"/>
          <w:szCs w:val="24"/>
        </w:rPr>
        <w:t>ναθεωρητική ουσιαστικά</w:t>
      </w:r>
      <w:r>
        <w:rPr>
          <w:rFonts w:eastAsia="Times New Roman"/>
          <w:color w:val="000000" w:themeColor="text1"/>
          <w:szCs w:val="24"/>
        </w:rPr>
        <w:t>, που</w:t>
      </w:r>
      <w:r w:rsidRPr="005A2C33">
        <w:rPr>
          <w:rFonts w:eastAsia="Times New Roman"/>
          <w:color w:val="000000" w:themeColor="text1"/>
          <w:szCs w:val="24"/>
        </w:rPr>
        <w:t xml:space="preserve"> ο ΣΥΡΙΖΑ θα είναι </w:t>
      </w:r>
      <w:r>
        <w:rPr>
          <w:rFonts w:eastAsia="Times New Roman"/>
          <w:color w:val="000000" w:themeColor="text1"/>
          <w:szCs w:val="24"/>
        </w:rPr>
        <w:t xml:space="preserve">πάλι </w:t>
      </w:r>
      <w:r>
        <w:rPr>
          <w:rFonts w:eastAsia="Times New Roman"/>
          <w:color w:val="000000" w:themeColor="text1"/>
          <w:szCs w:val="24"/>
        </w:rPr>
        <w:t>κ</w:t>
      </w:r>
      <w:r w:rsidRPr="005A2C33">
        <w:rPr>
          <w:rFonts w:eastAsia="Times New Roman"/>
          <w:color w:val="000000" w:themeColor="text1"/>
          <w:szCs w:val="24"/>
        </w:rPr>
        <w:t>υβέρνηση</w:t>
      </w:r>
      <w:r>
        <w:rPr>
          <w:rFonts w:eastAsia="Times New Roman"/>
          <w:color w:val="000000" w:themeColor="text1"/>
          <w:szCs w:val="24"/>
        </w:rPr>
        <w:t>, θα ολοκληρώσει τη σ</w:t>
      </w:r>
      <w:r w:rsidRPr="005A2C33">
        <w:rPr>
          <w:rFonts w:eastAsia="Times New Roman"/>
          <w:color w:val="000000" w:themeColor="text1"/>
          <w:szCs w:val="24"/>
        </w:rPr>
        <w:t xml:space="preserve">υνταγματική </w:t>
      </w:r>
      <w:r>
        <w:rPr>
          <w:rFonts w:eastAsia="Times New Roman"/>
          <w:color w:val="000000" w:themeColor="text1"/>
          <w:szCs w:val="24"/>
        </w:rPr>
        <w:t>Α</w:t>
      </w:r>
      <w:r w:rsidRPr="005A2C33">
        <w:rPr>
          <w:rFonts w:eastAsia="Times New Roman"/>
          <w:color w:val="000000" w:themeColor="text1"/>
          <w:szCs w:val="24"/>
        </w:rPr>
        <w:t>ναθεώρηση</w:t>
      </w:r>
      <w:r>
        <w:rPr>
          <w:rFonts w:eastAsia="Times New Roman"/>
          <w:color w:val="000000" w:themeColor="text1"/>
          <w:szCs w:val="24"/>
        </w:rPr>
        <w:t>. Θ</w:t>
      </w:r>
      <w:r w:rsidRPr="005A2C33">
        <w:rPr>
          <w:rFonts w:eastAsia="Times New Roman"/>
          <w:color w:val="000000" w:themeColor="text1"/>
          <w:szCs w:val="24"/>
        </w:rPr>
        <w:t>α έχουμε ένα Σύνταγμα που θα ανταποκρίν</w:t>
      </w:r>
      <w:r>
        <w:rPr>
          <w:rFonts w:eastAsia="Times New Roman"/>
          <w:color w:val="000000" w:themeColor="text1"/>
          <w:szCs w:val="24"/>
        </w:rPr>
        <w:t>ε</w:t>
      </w:r>
      <w:r w:rsidRPr="005A2C33">
        <w:rPr>
          <w:rFonts w:eastAsia="Times New Roman"/>
          <w:color w:val="000000" w:themeColor="text1"/>
          <w:szCs w:val="24"/>
        </w:rPr>
        <w:t>ται στις εξελίξεις</w:t>
      </w:r>
      <w:r>
        <w:rPr>
          <w:rFonts w:eastAsia="Times New Roman"/>
          <w:color w:val="000000" w:themeColor="text1"/>
          <w:szCs w:val="24"/>
        </w:rPr>
        <w:t xml:space="preserve">, θα </w:t>
      </w:r>
      <w:r w:rsidRPr="005A2C33">
        <w:rPr>
          <w:rFonts w:eastAsia="Times New Roman"/>
          <w:color w:val="000000" w:themeColor="text1"/>
          <w:szCs w:val="24"/>
        </w:rPr>
        <w:t>ανταποκρίνεται στη νέα εποχή</w:t>
      </w:r>
      <w:r>
        <w:rPr>
          <w:rFonts w:eastAsia="Times New Roman"/>
          <w:color w:val="000000" w:themeColor="text1"/>
          <w:szCs w:val="24"/>
        </w:rPr>
        <w:t>, ε</w:t>
      </w:r>
      <w:r w:rsidRPr="005A2C33">
        <w:rPr>
          <w:rFonts w:eastAsia="Times New Roman"/>
          <w:color w:val="000000" w:themeColor="text1"/>
          <w:szCs w:val="24"/>
        </w:rPr>
        <w:t>ναρμονι</w:t>
      </w:r>
      <w:r>
        <w:rPr>
          <w:rFonts w:eastAsia="Times New Roman"/>
          <w:color w:val="000000" w:themeColor="text1"/>
          <w:szCs w:val="24"/>
        </w:rPr>
        <w:t>ζόμ</w:t>
      </w:r>
      <w:r w:rsidRPr="005A2C33">
        <w:rPr>
          <w:rFonts w:eastAsia="Times New Roman"/>
          <w:color w:val="000000" w:themeColor="text1"/>
          <w:szCs w:val="24"/>
        </w:rPr>
        <w:t>ενο με τις ανάγκες και</w:t>
      </w:r>
      <w:r>
        <w:rPr>
          <w:rFonts w:eastAsia="Times New Roman"/>
          <w:color w:val="000000" w:themeColor="text1"/>
          <w:szCs w:val="24"/>
        </w:rPr>
        <w:t>,</w:t>
      </w:r>
      <w:r w:rsidRPr="005A2C33">
        <w:rPr>
          <w:rFonts w:eastAsia="Times New Roman"/>
          <w:color w:val="000000" w:themeColor="text1"/>
          <w:szCs w:val="24"/>
        </w:rPr>
        <w:t xml:space="preserve"> βέβαια</w:t>
      </w:r>
      <w:r>
        <w:rPr>
          <w:rFonts w:eastAsia="Times New Roman"/>
          <w:color w:val="000000" w:themeColor="text1"/>
          <w:szCs w:val="24"/>
        </w:rPr>
        <w:t>,</w:t>
      </w:r>
      <w:r w:rsidRPr="005A2C33">
        <w:rPr>
          <w:rFonts w:eastAsia="Times New Roman"/>
          <w:color w:val="000000" w:themeColor="text1"/>
          <w:szCs w:val="24"/>
        </w:rPr>
        <w:t xml:space="preserve"> με τη </w:t>
      </w:r>
      <w:r w:rsidRPr="005A2C33">
        <w:rPr>
          <w:rFonts w:eastAsia="Times New Roman"/>
          <w:color w:val="000000" w:themeColor="text1"/>
          <w:szCs w:val="24"/>
        </w:rPr>
        <w:t>βούλησ</w:t>
      </w:r>
      <w:r>
        <w:rPr>
          <w:rFonts w:eastAsia="Times New Roman"/>
          <w:color w:val="000000" w:themeColor="text1"/>
          <w:szCs w:val="24"/>
        </w:rPr>
        <w:t>η</w:t>
      </w:r>
      <w:r w:rsidRPr="005A2C33">
        <w:rPr>
          <w:rFonts w:eastAsia="Times New Roman"/>
          <w:color w:val="000000" w:themeColor="text1"/>
          <w:szCs w:val="24"/>
        </w:rPr>
        <w:t xml:space="preserve"> </w:t>
      </w:r>
      <w:r w:rsidRPr="005A2C33">
        <w:rPr>
          <w:rFonts w:eastAsia="Times New Roman"/>
          <w:color w:val="000000" w:themeColor="text1"/>
          <w:szCs w:val="24"/>
        </w:rPr>
        <w:t>του ελληνικού λαού</w:t>
      </w:r>
      <w:r>
        <w:rPr>
          <w:rFonts w:eastAsia="Times New Roman"/>
          <w:color w:val="000000" w:themeColor="text1"/>
          <w:szCs w:val="24"/>
        </w:rPr>
        <w:t>.</w:t>
      </w:r>
    </w:p>
    <w:p w14:paraId="098562C6"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098562C7" w14:textId="77777777" w:rsidR="00BE639A" w:rsidRDefault="00A212EC">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98562C8" w14:textId="77777777" w:rsidR="00BE639A" w:rsidRDefault="00A212EC">
      <w:pPr>
        <w:spacing w:line="600" w:lineRule="auto"/>
        <w:ind w:firstLine="720"/>
        <w:jc w:val="both"/>
        <w:rPr>
          <w:rFonts w:eastAsia="Times New Roman"/>
          <w:color w:val="000000" w:themeColor="text1"/>
          <w:szCs w:val="24"/>
        </w:rPr>
      </w:pPr>
      <w:r w:rsidRPr="00A22504">
        <w:rPr>
          <w:rFonts w:eastAsia="Times New Roman"/>
          <w:b/>
          <w:color w:val="000000" w:themeColor="text1"/>
          <w:szCs w:val="24"/>
        </w:rPr>
        <w:t xml:space="preserve">ΠΡΟΕΔΡΕΥΩΝ (Αναστάσιος Κουράκης): </w:t>
      </w:r>
      <w:r>
        <w:rPr>
          <w:rFonts w:eastAsia="Times New Roman"/>
          <w:color w:val="000000" w:themeColor="text1"/>
          <w:szCs w:val="24"/>
        </w:rPr>
        <w:t xml:space="preserve">Ευχαριστούμε την </w:t>
      </w:r>
      <w:r>
        <w:rPr>
          <w:rFonts w:eastAsia="Times New Roman"/>
          <w:color w:val="000000" w:themeColor="text1"/>
          <w:szCs w:val="24"/>
        </w:rPr>
        <w:t xml:space="preserve">κ. </w:t>
      </w:r>
      <w:r>
        <w:rPr>
          <w:rFonts w:eastAsia="Times New Roman"/>
          <w:color w:val="000000" w:themeColor="text1"/>
          <w:szCs w:val="24"/>
        </w:rPr>
        <w:t xml:space="preserve">Χαρά Καφαντάρη, </w:t>
      </w:r>
      <w:r>
        <w:rPr>
          <w:rFonts w:eastAsia="Times New Roman"/>
          <w:color w:val="000000" w:themeColor="text1"/>
          <w:szCs w:val="24"/>
        </w:rPr>
        <w:t xml:space="preserve">Βουλευτή </w:t>
      </w:r>
      <w:r>
        <w:rPr>
          <w:rFonts w:eastAsia="Times New Roman"/>
          <w:color w:val="000000" w:themeColor="text1"/>
          <w:szCs w:val="24"/>
        </w:rPr>
        <w:t>του ΣΥΡΙΖΑ στη Β΄ Αθήνας.</w:t>
      </w:r>
    </w:p>
    <w:p w14:paraId="098562C9"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5A2C33">
        <w:rPr>
          <w:rFonts w:eastAsia="Times New Roman"/>
          <w:color w:val="000000" w:themeColor="text1"/>
          <w:szCs w:val="24"/>
        </w:rPr>
        <w:t>ο</w:t>
      </w:r>
      <w:r>
        <w:rPr>
          <w:rFonts w:eastAsia="Times New Roman"/>
          <w:color w:val="000000" w:themeColor="text1"/>
          <w:szCs w:val="24"/>
        </w:rPr>
        <w:t>ν</w:t>
      </w:r>
      <w:r w:rsidRPr="005A2C33">
        <w:rPr>
          <w:rFonts w:eastAsia="Times New Roman"/>
          <w:color w:val="000000" w:themeColor="text1"/>
          <w:szCs w:val="24"/>
        </w:rPr>
        <w:t xml:space="preserve"> λόγο έχει ο </w:t>
      </w:r>
      <w:r>
        <w:rPr>
          <w:rFonts w:eastAsia="Times New Roman"/>
          <w:color w:val="000000" w:themeColor="text1"/>
          <w:szCs w:val="24"/>
        </w:rPr>
        <w:t>κ. Γεώργιος Σ</w:t>
      </w:r>
      <w:r w:rsidRPr="005A2C33">
        <w:rPr>
          <w:rFonts w:eastAsia="Times New Roman"/>
          <w:color w:val="000000" w:themeColor="text1"/>
          <w:szCs w:val="24"/>
        </w:rPr>
        <w:t>τύλιος</w:t>
      </w:r>
      <w:r>
        <w:rPr>
          <w:rFonts w:eastAsia="Times New Roman"/>
          <w:color w:val="000000" w:themeColor="text1"/>
          <w:szCs w:val="24"/>
        </w:rPr>
        <w:t>, Β</w:t>
      </w:r>
      <w:r w:rsidRPr="005A2C33">
        <w:rPr>
          <w:rFonts w:eastAsia="Times New Roman"/>
          <w:color w:val="000000" w:themeColor="text1"/>
          <w:szCs w:val="24"/>
        </w:rPr>
        <w:t>ουλευτής Άρτας της Νέας Δημοκρατίας</w:t>
      </w:r>
      <w:r>
        <w:rPr>
          <w:rFonts w:eastAsia="Times New Roman"/>
          <w:color w:val="000000" w:themeColor="text1"/>
          <w:szCs w:val="24"/>
        </w:rPr>
        <w:t>.</w:t>
      </w:r>
    </w:p>
    <w:p w14:paraId="098562CA" w14:textId="77777777" w:rsidR="00BE639A" w:rsidRDefault="00A212EC">
      <w:pPr>
        <w:spacing w:line="600" w:lineRule="auto"/>
        <w:ind w:firstLine="720"/>
        <w:jc w:val="both"/>
        <w:rPr>
          <w:rFonts w:eastAsia="Times New Roman"/>
          <w:color w:val="000000" w:themeColor="text1"/>
          <w:szCs w:val="24"/>
        </w:rPr>
      </w:pPr>
      <w:r w:rsidRPr="001C1A9A">
        <w:rPr>
          <w:rFonts w:eastAsia="Times New Roman"/>
          <w:b/>
          <w:color w:val="000000" w:themeColor="text1"/>
          <w:szCs w:val="24"/>
        </w:rPr>
        <w:t>ΓΕΩΡΓΙΟΣ ΣΤΥΛΙΟΣ:</w:t>
      </w:r>
      <w:r>
        <w:rPr>
          <w:rFonts w:eastAsia="Times New Roman"/>
          <w:color w:val="000000" w:themeColor="text1"/>
          <w:szCs w:val="24"/>
        </w:rPr>
        <w:t xml:space="preserve"> Ευχαριστώ πολύ, κύριε Πρόεδρε.</w:t>
      </w:r>
    </w:p>
    <w:p w14:paraId="098562CB"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5A2C33">
        <w:rPr>
          <w:rFonts w:eastAsia="Times New Roman"/>
          <w:color w:val="000000" w:themeColor="text1"/>
          <w:szCs w:val="24"/>
        </w:rPr>
        <w:t>υρίες και κύριοι συνάδελφο</w:t>
      </w:r>
      <w:r w:rsidRPr="005A2C33">
        <w:rPr>
          <w:rFonts w:eastAsia="Times New Roman"/>
          <w:color w:val="000000" w:themeColor="text1"/>
          <w:szCs w:val="24"/>
        </w:rPr>
        <w:t>ι</w:t>
      </w:r>
      <w:r>
        <w:rPr>
          <w:rFonts w:eastAsia="Times New Roman"/>
          <w:color w:val="000000" w:themeColor="text1"/>
          <w:szCs w:val="24"/>
        </w:rPr>
        <w:t>, το Σ</w:t>
      </w:r>
      <w:r w:rsidRPr="005A2C33">
        <w:rPr>
          <w:rFonts w:eastAsia="Times New Roman"/>
          <w:color w:val="000000" w:themeColor="text1"/>
          <w:szCs w:val="24"/>
        </w:rPr>
        <w:t>ύνταγμα αποτελεί ένα πολύ σημαντικό εργαλείο της έννομης τάξης και της διαφύλαξης του θεσ</w:t>
      </w:r>
      <w:r>
        <w:rPr>
          <w:rFonts w:eastAsia="Times New Roman"/>
          <w:color w:val="000000" w:themeColor="text1"/>
          <w:szCs w:val="24"/>
        </w:rPr>
        <w:t>μικού πολιτειακού μας πλέγματος. Ο</w:t>
      </w:r>
      <w:r w:rsidRPr="005A2C33">
        <w:rPr>
          <w:rFonts w:eastAsia="Times New Roman"/>
          <w:color w:val="000000" w:themeColor="text1"/>
          <w:szCs w:val="24"/>
        </w:rPr>
        <w:t xml:space="preserve"> ανώτ</w:t>
      </w:r>
      <w:r>
        <w:rPr>
          <w:rFonts w:eastAsia="Times New Roman"/>
          <w:color w:val="000000" w:themeColor="text1"/>
          <w:szCs w:val="24"/>
        </w:rPr>
        <w:t xml:space="preserve">ατος αυτός </w:t>
      </w:r>
      <w:r>
        <w:rPr>
          <w:rFonts w:eastAsia="Times New Roman"/>
          <w:color w:val="000000" w:themeColor="text1"/>
          <w:szCs w:val="24"/>
        </w:rPr>
        <w:t xml:space="preserve">Καταστατικός Χάρτης </w:t>
      </w:r>
      <w:r>
        <w:rPr>
          <w:rFonts w:eastAsia="Times New Roman"/>
          <w:color w:val="000000" w:themeColor="text1"/>
          <w:szCs w:val="24"/>
        </w:rPr>
        <w:t>π</w:t>
      </w:r>
      <w:r w:rsidRPr="005A2C33">
        <w:rPr>
          <w:rFonts w:eastAsia="Times New Roman"/>
          <w:color w:val="000000" w:themeColor="text1"/>
          <w:szCs w:val="24"/>
        </w:rPr>
        <w:t>ροφανώς δεν μπορεί από μόνος του να επιλύσει τις παθογένειες της πολιτειακής</w:t>
      </w:r>
      <w:r>
        <w:rPr>
          <w:rFonts w:eastAsia="Times New Roman"/>
          <w:color w:val="000000" w:themeColor="text1"/>
          <w:szCs w:val="24"/>
        </w:rPr>
        <w:t>, οικονομικής</w:t>
      </w:r>
      <w:r>
        <w:rPr>
          <w:rFonts w:eastAsia="Times New Roman"/>
          <w:color w:val="000000" w:themeColor="text1"/>
          <w:szCs w:val="24"/>
        </w:rPr>
        <w:t xml:space="preserve"> και κ</w:t>
      </w:r>
      <w:r w:rsidRPr="005A2C33">
        <w:rPr>
          <w:rFonts w:eastAsia="Times New Roman"/>
          <w:color w:val="000000" w:themeColor="text1"/>
          <w:szCs w:val="24"/>
        </w:rPr>
        <w:t>οινωνικής πραγματικότητας</w:t>
      </w:r>
      <w:r>
        <w:rPr>
          <w:rFonts w:eastAsia="Times New Roman"/>
          <w:color w:val="000000" w:themeColor="text1"/>
          <w:szCs w:val="24"/>
        </w:rPr>
        <w:t>. Η</w:t>
      </w:r>
      <w:r w:rsidRPr="005A2C33">
        <w:rPr>
          <w:rFonts w:eastAsia="Times New Roman"/>
          <w:color w:val="000000" w:themeColor="text1"/>
          <w:szCs w:val="24"/>
        </w:rPr>
        <w:t xml:space="preserve"> διαρκώς μεταβα</w:t>
      </w:r>
      <w:r>
        <w:rPr>
          <w:rFonts w:eastAsia="Times New Roman"/>
          <w:color w:val="000000" w:themeColor="text1"/>
          <w:szCs w:val="24"/>
        </w:rPr>
        <w:t>λλόμενη πραγματικότητα ξεπερνά σ</w:t>
      </w:r>
      <w:r w:rsidRPr="005A2C33">
        <w:rPr>
          <w:rFonts w:eastAsia="Times New Roman"/>
          <w:color w:val="000000" w:themeColor="text1"/>
          <w:szCs w:val="24"/>
        </w:rPr>
        <w:t>ε πολλές περιπ</w:t>
      </w:r>
      <w:r>
        <w:rPr>
          <w:rFonts w:eastAsia="Times New Roman"/>
          <w:color w:val="000000" w:themeColor="text1"/>
          <w:szCs w:val="24"/>
        </w:rPr>
        <w:t>τώσεις ακόμα και το γράμμα του Σ</w:t>
      </w:r>
      <w:r w:rsidRPr="005A2C33">
        <w:rPr>
          <w:rFonts w:eastAsia="Times New Roman"/>
          <w:color w:val="000000" w:themeColor="text1"/>
          <w:szCs w:val="24"/>
        </w:rPr>
        <w:t>υντάγματος</w:t>
      </w:r>
      <w:r>
        <w:rPr>
          <w:rFonts w:eastAsia="Times New Roman"/>
          <w:color w:val="000000" w:themeColor="text1"/>
          <w:szCs w:val="24"/>
        </w:rPr>
        <w:t>.</w:t>
      </w:r>
    </w:p>
    <w:p w14:paraId="098562CC"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A2C33">
        <w:rPr>
          <w:rFonts w:eastAsia="Times New Roman"/>
          <w:color w:val="000000" w:themeColor="text1"/>
          <w:szCs w:val="24"/>
        </w:rPr>
        <w:t>υνεπώς</w:t>
      </w:r>
      <w:r>
        <w:rPr>
          <w:rFonts w:eastAsia="Times New Roman"/>
          <w:color w:val="000000" w:themeColor="text1"/>
          <w:szCs w:val="24"/>
        </w:rPr>
        <w:t>, θα εθελοτυφλούσαμε, αν δεν</w:t>
      </w:r>
      <w:r w:rsidRPr="005A2C33">
        <w:rPr>
          <w:rFonts w:eastAsia="Times New Roman"/>
          <w:color w:val="000000" w:themeColor="text1"/>
          <w:szCs w:val="24"/>
        </w:rPr>
        <w:t xml:space="preserve"> </w:t>
      </w:r>
      <w:r>
        <w:rPr>
          <w:rFonts w:eastAsia="Times New Roman"/>
          <w:color w:val="000000" w:themeColor="text1"/>
          <w:szCs w:val="24"/>
        </w:rPr>
        <w:t xml:space="preserve">παραδεχόμασταν </w:t>
      </w:r>
      <w:r w:rsidRPr="005A2C33">
        <w:rPr>
          <w:rFonts w:eastAsia="Times New Roman"/>
          <w:color w:val="000000" w:themeColor="text1"/>
          <w:szCs w:val="24"/>
        </w:rPr>
        <w:t>το</w:t>
      </w:r>
      <w:r>
        <w:rPr>
          <w:rFonts w:eastAsia="Times New Roman"/>
          <w:color w:val="000000" w:themeColor="text1"/>
          <w:szCs w:val="24"/>
        </w:rPr>
        <w:t>ν</w:t>
      </w:r>
      <w:r w:rsidRPr="005A2C33">
        <w:rPr>
          <w:rFonts w:eastAsia="Times New Roman"/>
          <w:color w:val="000000" w:themeColor="text1"/>
          <w:szCs w:val="24"/>
        </w:rPr>
        <w:t xml:space="preserve"> προβληματικό χαρακτήρα ορισμένων διατάξεων που επιβάλλεται να</w:t>
      </w:r>
      <w:r>
        <w:rPr>
          <w:rFonts w:eastAsia="Times New Roman"/>
          <w:color w:val="000000" w:themeColor="text1"/>
          <w:szCs w:val="24"/>
        </w:rPr>
        <w:t xml:space="preserve"> αναθεωρηθούν και να βελτιωθούν.</w:t>
      </w:r>
    </w:p>
    <w:p w14:paraId="098562CD"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A2C33">
        <w:rPr>
          <w:rFonts w:eastAsia="Times New Roman"/>
          <w:color w:val="000000" w:themeColor="text1"/>
          <w:szCs w:val="24"/>
        </w:rPr>
        <w:t xml:space="preserve">την κορυφαία αυτή θεσμική </w:t>
      </w:r>
      <w:r>
        <w:rPr>
          <w:rFonts w:eastAsia="Times New Roman"/>
          <w:color w:val="000000" w:themeColor="text1"/>
          <w:szCs w:val="24"/>
        </w:rPr>
        <w:t xml:space="preserve">διαδικασία της </w:t>
      </w:r>
      <w:r>
        <w:rPr>
          <w:rFonts w:eastAsia="Times New Roman"/>
          <w:color w:val="000000" w:themeColor="text1"/>
          <w:szCs w:val="24"/>
        </w:rPr>
        <w:t xml:space="preserve">Αναθεώρησης </w:t>
      </w:r>
      <w:r>
        <w:rPr>
          <w:rFonts w:eastAsia="Times New Roman"/>
          <w:color w:val="000000" w:themeColor="text1"/>
          <w:szCs w:val="24"/>
        </w:rPr>
        <w:t>του Σ</w:t>
      </w:r>
      <w:r w:rsidRPr="005A2C33">
        <w:rPr>
          <w:rFonts w:eastAsia="Times New Roman"/>
          <w:color w:val="000000" w:themeColor="text1"/>
          <w:szCs w:val="24"/>
        </w:rPr>
        <w:t>υντάγματος οφείλουμε</w:t>
      </w:r>
      <w:r>
        <w:rPr>
          <w:rFonts w:eastAsia="Times New Roman"/>
          <w:color w:val="000000" w:themeColor="text1"/>
          <w:szCs w:val="24"/>
        </w:rPr>
        <w:t>, β</w:t>
      </w:r>
      <w:r w:rsidRPr="005A2C33">
        <w:rPr>
          <w:rFonts w:eastAsia="Times New Roman"/>
          <w:color w:val="000000" w:themeColor="text1"/>
          <w:szCs w:val="24"/>
        </w:rPr>
        <w:t>εβαίως</w:t>
      </w:r>
      <w:r>
        <w:rPr>
          <w:rFonts w:eastAsia="Times New Roman"/>
          <w:color w:val="000000" w:themeColor="text1"/>
          <w:szCs w:val="24"/>
        </w:rPr>
        <w:t>,</w:t>
      </w:r>
      <w:r w:rsidRPr="005A2C33">
        <w:rPr>
          <w:rFonts w:eastAsia="Times New Roman"/>
          <w:color w:val="000000" w:themeColor="text1"/>
          <w:szCs w:val="24"/>
        </w:rPr>
        <w:t xml:space="preserve"> να λάβουμε υπ</w:t>
      </w:r>
      <w:r>
        <w:rPr>
          <w:rFonts w:eastAsia="Times New Roman"/>
          <w:color w:val="000000" w:themeColor="text1"/>
          <w:szCs w:val="24"/>
        </w:rPr>
        <w:t>’ όψιν</w:t>
      </w:r>
      <w:r w:rsidRPr="005A2C33">
        <w:rPr>
          <w:rFonts w:eastAsia="Times New Roman"/>
          <w:color w:val="000000" w:themeColor="text1"/>
          <w:szCs w:val="24"/>
        </w:rPr>
        <w:t xml:space="preserve"> μας τα εξής</w:t>
      </w:r>
      <w:r>
        <w:rPr>
          <w:rFonts w:eastAsia="Times New Roman"/>
          <w:color w:val="000000" w:themeColor="text1"/>
          <w:szCs w:val="24"/>
        </w:rPr>
        <w:t>:</w:t>
      </w:r>
      <w:r w:rsidRPr="005A2C33">
        <w:rPr>
          <w:rFonts w:eastAsia="Times New Roman"/>
          <w:color w:val="000000" w:themeColor="text1"/>
          <w:szCs w:val="24"/>
        </w:rPr>
        <w:t xml:space="preserve"> </w:t>
      </w:r>
    </w:p>
    <w:p w14:paraId="098562CE" w14:textId="77777777" w:rsidR="00BE639A" w:rsidRDefault="00A212EC">
      <w:pPr>
        <w:spacing w:line="600" w:lineRule="auto"/>
        <w:ind w:firstLine="720"/>
        <w:jc w:val="both"/>
        <w:rPr>
          <w:rFonts w:eastAsia="Times New Roman"/>
          <w:color w:val="000000" w:themeColor="text1"/>
          <w:szCs w:val="24"/>
        </w:rPr>
      </w:pPr>
      <w:r w:rsidRPr="005A2C33">
        <w:rPr>
          <w:rFonts w:eastAsia="Times New Roman"/>
          <w:color w:val="000000" w:themeColor="text1"/>
          <w:szCs w:val="24"/>
        </w:rPr>
        <w:t>Πρώτον το Σύνταγμα του 1975 αποδείχτηκε στις βασικές του επιλογές ένα πετυχημένο Σύνταγμα</w:t>
      </w:r>
      <w:r>
        <w:rPr>
          <w:rFonts w:eastAsia="Times New Roman"/>
          <w:color w:val="000000" w:themeColor="text1"/>
          <w:szCs w:val="24"/>
        </w:rPr>
        <w:t>. Σ</w:t>
      </w:r>
      <w:r w:rsidRPr="005A2C33">
        <w:rPr>
          <w:rFonts w:eastAsia="Times New Roman"/>
          <w:color w:val="000000" w:themeColor="text1"/>
          <w:szCs w:val="24"/>
        </w:rPr>
        <w:t xml:space="preserve">ε αυτό </w:t>
      </w:r>
      <w:r w:rsidRPr="005A2C33">
        <w:rPr>
          <w:rFonts w:eastAsia="Times New Roman"/>
          <w:color w:val="000000" w:themeColor="text1"/>
          <w:szCs w:val="24"/>
        </w:rPr>
        <w:t xml:space="preserve">στηρίχθηκε η σταθερότερη και μακροβιότερη </w:t>
      </w:r>
      <w:r>
        <w:rPr>
          <w:rFonts w:eastAsia="Times New Roman"/>
          <w:color w:val="000000" w:themeColor="text1"/>
          <w:szCs w:val="24"/>
        </w:rPr>
        <w:t>δ</w:t>
      </w:r>
      <w:r w:rsidRPr="005A2C33">
        <w:rPr>
          <w:rFonts w:eastAsia="Times New Roman"/>
          <w:color w:val="000000" w:themeColor="text1"/>
          <w:szCs w:val="24"/>
        </w:rPr>
        <w:t>ημοκρατία</w:t>
      </w:r>
      <w:r>
        <w:rPr>
          <w:rFonts w:eastAsia="Times New Roman"/>
          <w:color w:val="000000" w:themeColor="text1"/>
          <w:szCs w:val="24"/>
        </w:rPr>
        <w:t xml:space="preserve"> </w:t>
      </w:r>
      <w:r>
        <w:rPr>
          <w:rFonts w:eastAsia="Times New Roman"/>
          <w:color w:val="000000" w:themeColor="text1"/>
          <w:szCs w:val="24"/>
        </w:rPr>
        <w:t xml:space="preserve">στον </w:t>
      </w:r>
      <w:r w:rsidRPr="005A2C33">
        <w:rPr>
          <w:rFonts w:eastAsia="Times New Roman"/>
          <w:color w:val="000000" w:themeColor="text1"/>
          <w:szCs w:val="24"/>
        </w:rPr>
        <w:t xml:space="preserve">τόπο </w:t>
      </w:r>
      <w:r>
        <w:rPr>
          <w:rFonts w:eastAsia="Times New Roman"/>
          <w:color w:val="000000" w:themeColor="text1"/>
          <w:szCs w:val="24"/>
        </w:rPr>
        <w:t>μας. Ε</w:t>
      </w:r>
      <w:r w:rsidRPr="005A2C33">
        <w:rPr>
          <w:rFonts w:eastAsia="Times New Roman"/>
          <w:color w:val="000000" w:themeColor="text1"/>
          <w:szCs w:val="24"/>
        </w:rPr>
        <w:t>ίναι χαρακτηριστική η καινοτομία εκείνο</w:t>
      </w:r>
      <w:r>
        <w:rPr>
          <w:rFonts w:eastAsia="Times New Roman"/>
          <w:color w:val="000000" w:themeColor="text1"/>
          <w:szCs w:val="24"/>
        </w:rPr>
        <w:t>υ του Σ</w:t>
      </w:r>
      <w:r w:rsidRPr="005A2C33">
        <w:rPr>
          <w:rFonts w:eastAsia="Times New Roman"/>
          <w:color w:val="000000" w:themeColor="text1"/>
          <w:szCs w:val="24"/>
        </w:rPr>
        <w:t>υντάγματος</w:t>
      </w:r>
      <w:r>
        <w:rPr>
          <w:rFonts w:eastAsia="Times New Roman"/>
          <w:color w:val="000000" w:themeColor="text1"/>
          <w:szCs w:val="24"/>
        </w:rPr>
        <w:t>,</w:t>
      </w:r>
      <w:r w:rsidRPr="005A2C33">
        <w:rPr>
          <w:rFonts w:eastAsia="Times New Roman"/>
          <w:color w:val="000000" w:themeColor="text1"/>
          <w:szCs w:val="24"/>
        </w:rPr>
        <w:t xml:space="preserve"> της</w:t>
      </w:r>
      <w:r>
        <w:rPr>
          <w:rFonts w:eastAsia="Times New Roman"/>
          <w:color w:val="000000" w:themeColor="text1"/>
          <w:szCs w:val="24"/>
        </w:rPr>
        <w:t xml:space="preserve"> συνταγματικής κατοχύρωσης της προστασίας του περιβάλλοντος.</w:t>
      </w:r>
    </w:p>
    <w:p w14:paraId="098562CF"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5A2C33">
        <w:rPr>
          <w:rFonts w:eastAsia="Times New Roman"/>
          <w:color w:val="000000" w:themeColor="text1"/>
          <w:szCs w:val="24"/>
        </w:rPr>
        <w:t>εύτερον</w:t>
      </w:r>
      <w:r>
        <w:rPr>
          <w:rFonts w:eastAsia="Times New Roman"/>
          <w:color w:val="000000" w:themeColor="text1"/>
          <w:szCs w:val="24"/>
        </w:rPr>
        <w:t>,</w:t>
      </w:r>
      <w:r w:rsidRPr="005A2C33">
        <w:rPr>
          <w:rFonts w:eastAsia="Times New Roman"/>
          <w:color w:val="000000" w:themeColor="text1"/>
          <w:szCs w:val="24"/>
        </w:rPr>
        <w:t xml:space="preserve"> η σημα</w:t>
      </w:r>
      <w:r>
        <w:rPr>
          <w:rFonts w:eastAsia="Times New Roman"/>
          <w:color w:val="000000" w:themeColor="text1"/>
          <w:szCs w:val="24"/>
        </w:rPr>
        <w:t>σία του συνταγματικού κειμένου ν</w:t>
      </w:r>
      <w:r w:rsidRPr="005A2C33">
        <w:rPr>
          <w:rFonts w:eastAsia="Times New Roman"/>
          <w:color w:val="000000" w:themeColor="text1"/>
          <w:szCs w:val="24"/>
        </w:rPr>
        <w:t>αι μεν δεν μπορεί</w:t>
      </w:r>
      <w:r w:rsidRPr="005A2C33">
        <w:rPr>
          <w:rFonts w:eastAsia="Times New Roman"/>
          <w:color w:val="000000" w:themeColor="text1"/>
          <w:szCs w:val="24"/>
        </w:rPr>
        <w:t xml:space="preserve"> να αμφισβητηθεί</w:t>
      </w:r>
      <w:r>
        <w:rPr>
          <w:rFonts w:eastAsia="Times New Roman"/>
          <w:color w:val="000000" w:themeColor="text1"/>
          <w:szCs w:val="24"/>
        </w:rPr>
        <w:t>,</w:t>
      </w:r>
      <w:r w:rsidRPr="005A2C33">
        <w:rPr>
          <w:rFonts w:eastAsia="Times New Roman"/>
          <w:color w:val="000000" w:themeColor="text1"/>
          <w:szCs w:val="24"/>
        </w:rPr>
        <w:t xml:space="preserve"> από την άλλη</w:t>
      </w:r>
      <w:r>
        <w:rPr>
          <w:rFonts w:eastAsia="Times New Roman"/>
          <w:color w:val="000000" w:themeColor="text1"/>
          <w:szCs w:val="24"/>
        </w:rPr>
        <w:t>,</w:t>
      </w:r>
      <w:r w:rsidRPr="005A2C33">
        <w:rPr>
          <w:rFonts w:eastAsia="Times New Roman"/>
          <w:color w:val="000000" w:themeColor="text1"/>
          <w:szCs w:val="24"/>
        </w:rPr>
        <w:t xml:space="preserve"> </w:t>
      </w:r>
      <w:r>
        <w:rPr>
          <w:rFonts w:eastAsia="Times New Roman"/>
          <w:color w:val="000000" w:themeColor="text1"/>
          <w:szCs w:val="24"/>
        </w:rPr>
        <w:t>όμως, βαίνει διαρκώς μειούμενη σε συνθήκες ε</w:t>
      </w:r>
      <w:r w:rsidRPr="005A2C33">
        <w:rPr>
          <w:rFonts w:eastAsia="Times New Roman"/>
          <w:color w:val="000000" w:themeColor="text1"/>
          <w:szCs w:val="24"/>
        </w:rPr>
        <w:t>υρωπαϊκής ολοκλήρωσης</w:t>
      </w:r>
      <w:r>
        <w:rPr>
          <w:rFonts w:eastAsia="Times New Roman"/>
          <w:color w:val="000000" w:themeColor="text1"/>
          <w:szCs w:val="24"/>
        </w:rPr>
        <w:t>.</w:t>
      </w:r>
    </w:p>
    <w:p w14:paraId="098562D0"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A2C33">
        <w:rPr>
          <w:rFonts w:eastAsia="Times New Roman"/>
          <w:color w:val="000000" w:themeColor="text1"/>
          <w:szCs w:val="24"/>
        </w:rPr>
        <w:t xml:space="preserve">ας θυμίζω χαρακτηριστικά το Ευρωπαϊκό Δικαστήριο Ανθρωπίνων Δικαιωμάτων και το </w:t>
      </w:r>
      <w:r>
        <w:rPr>
          <w:rFonts w:eastAsia="Times New Roman"/>
          <w:color w:val="000000" w:themeColor="text1"/>
          <w:szCs w:val="24"/>
        </w:rPr>
        <w:t>Δ</w:t>
      </w:r>
      <w:r w:rsidRPr="005A2C33">
        <w:rPr>
          <w:rFonts w:eastAsia="Times New Roman"/>
          <w:color w:val="000000" w:themeColor="text1"/>
          <w:szCs w:val="24"/>
        </w:rPr>
        <w:t>ικαστήριο της Ευρωπαϊκής Ένωσης</w:t>
      </w:r>
      <w:r>
        <w:rPr>
          <w:rFonts w:eastAsia="Times New Roman"/>
          <w:color w:val="000000" w:themeColor="text1"/>
          <w:szCs w:val="24"/>
        </w:rPr>
        <w:t>,</w:t>
      </w:r>
      <w:r w:rsidRPr="005A2C33">
        <w:rPr>
          <w:rFonts w:eastAsia="Times New Roman"/>
          <w:color w:val="000000" w:themeColor="text1"/>
          <w:szCs w:val="24"/>
        </w:rPr>
        <w:t xml:space="preserve"> που αποτελούν πλέον δύο βασικούς πυλώνες πρ</w:t>
      </w:r>
      <w:r w:rsidRPr="005A2C33">
        <w:rPr>
          <w:rFonts w:eastAsia="Times New Roman"/>
          <w:color w:val="000000" w:themeColor="text1"/>
          <w:szCs w:val="24"/>
        </w:rPr>
        <w:t xml:space="preserve">οστασίας των θεμελιωδών δικαιωμάτων μέσα </w:t>
      </w:r>
      <w:r>
        <w:rPr>
          <w:rFonts w:eastAsia="Times New Roman"/>
          <w:color w:val="000000" w:themeColor="text1"/>
          <w:szCs w:val="24"/>
        </w:rPr>
        <w:t xml:space="preserve">από </w:t>
      </w:r>
      <w:r w:rsidRPr="005A2C33">
        <w:rPr>
          <w:rFonts w:eastAsia="Times New Roman"/>
          <w:color w:val="000000" w:themeColor="text1"/>
          <w:szCs w:val="24"/>
        </w:rPr>
        <w:t xml:space="preserve">την </w:t>
      </w:r>
      <w:r>
        <w:rPr>
          <w:rFonts w:eastAsia="Times New Roman"/>
          <w:color w:val="000000" w:themeColor="text1"/>
          <w:szCs w:val="24"/>
        </w:rPr>
        <w:t>ε</w:t>
      </w:r>
      <w:r w:rsidRPr="005A2C33">
        <w:rPr>
          <w:rFonts w:eastAsia="Times New Roman"/>
          <w:color w:val="000000" w:themeColor="text1"/>
          <w:szCs w:val="24"/>
        </w:rPr>
        <w:t>υρωπαϊκή ολοκλήρωση</w:t>
      </w:r>
      <w:r>
        <w:rPr>
          <w:rFonts w:eastAsia="Times New Roman"/>
          <w:color w:val="000000" w:themeColor="text1"/>
          <w:szCs w:val="24"/>
        </w:rPr>
        <w:t>.</w:t>
      </w:r>
    </w:p>
    <w:p w14:paraId="098562D1"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συνάδελφοι, αναφέρθηκε και ο Π</w:t>
      </w:r>
      <w:r w:rsidRPr="005A2C33">
        <w:rPr>
          <w:rFonts w:eastAsia="Times New Roman"/>
          <w:color w:val="000000" w:themeColor="text1"/>
          <w:szCs w:val="24"/>
        </w:rPr>
        <w:t>ρόεδρος</w:t>
      </w:r>
      <w:r>
        <w:rPr>
          <w:rFonts w:eastAsia="Times New Roman"/>
          <w:color w:val="000000" w:themeColor="text1"/>
          <w:szCs w:val="24"/>
        </w:rPr>
        <w:t>,</w:t>
      </w:r>
      <w:r w:rsidRPr="005A2C33">
        <w:rPr>
          <w:rFonts w:eastAsia="Times New Roman"/>
          <w:color w:val="000000" w:themeColor="text1"/>
          <w:szCs w:val="24"/>
        </w:rPr>
        <w:t xml:space="preserve"> ο Κυριάκος Μητσοτάκης</w:t>
      </w:r>
      <w:r>
        <w:rPr>
          <w:rFonts w:eastAsia="Times New Roman"/>
          <w:color w:val="000000" w:themeColor="text1"/>
          <w:szCs w:val="24"/>
        </w:rPr>
        <w:t>,</w:t>
      </w:r>
      <w:r w:rsidRPr="005A2C33">
        <w:rPr>
          <w:rFonts w:eastAsia="Times New Roman"/>
          <w:color w:val="000000" w:themeColor="text1"/>
          <w:szCs w:val="24"/>
        </w:rPr>
        <w:t xml:space="preserve"> και ο </w:t>
      </w:r>
      <w:r>
        <w:rPr>
          <w:rFonts w:eastAsia="Times New Roman"/>
          <w:color w:val="000000" w:themeColor="text1"/>
          <w:szCs w:val="24"/>
        </w:rPr>
        <w:t>Ε</w:t>
      </w:r>
      <w:r w:rsidRPr="005A2C33">
        <w:rPr>
          <w:rFonts w:eastAsia="Times New Roman"/>
          <w:color w:val="000000" w:themeColor="text1"/>
          <w:szCs w:val="24"/>
        </w:rPr>
        <w:t xml:space="preserve">ισηγητής </w:t>
      </w:r>
      <w:r>
        <w:rPr>
          <w:rFonts w:eastAsia="Times New Roman"/>
          <w:color w:val="000000" w:themeColor="text1"/>
          <w:szCs w:val="24"/>
        </w:rPr>
        <w:t>μας,</w:t>
      </w:r>
      <w:r w:rsidRPr="005A2C33">
        <w:rPr>
          <w:rFonts w:eastAsia="Times New Roman"/>
          <w:color w:val="000000" w:themeColor="text1"/>
          <w:szCs w:val="24"/>
        </w:rPr>
        <w:t xml:space="preserve"> ο κ</w:t>
      </w:r>
      <w:r>
        <w:rPr>
          <w:rFonts w:eastAsia="Times New Roman"/>
          <w:color w:val="000000" w:themeColor="text1"/>
          <w:szCs w:val="24"/>
        </w:rPr>
        <w:t>.</w:t>
      </w:r>
      <w:r w:rsidRPr="005A2C33">
        <w:rPr>
          <w:rFonts w:eastAsia="Times New Roman"/>
          <w:color w:val="000000" w:themeColor="text1"/>
          <w:szCs w:val="24"/>
        </w:rPr>
        <w:t xml:space="preserve"> Κώστας Τασούλας</w:t>
      </w:r>
      <w:r>
        <w:rPr>
          <w:rFonts w:eastAsia="Times New Roman"/>
          <w:color w:val="000000" w:themeColor="text1"/>
          <w:szCs w:val="24"/>
        </w:rPr>
        <w:t>,</w:t>
      </w:r>
      <w:r w:rsidRPr="005A2C33">
        <w:rPr>
          <w:rFonts w:eastAsia="Times New Roman"/>
          <w:color w:val="000000" w:themeColor="text1"/>
          <w:szCs w:val="24"/>
        </w:rPr>
        <w:t xml:space="preserve"> σε πολλά άρθρα σημαντικά και ουσιαστικά</w:t>
      </w:r>
      <w:r>
        <w:rPr>
          <w:rFonts w:eastAsia="Times New Roman"/>
          <w:color w:val="000000" w:themeColor="text1"/>
          <w:szCs w:val="24"/>
        </w:rPr>
        <w:t>,</w:t>
      </w:r>
      <w:r w:rsidRPr="005A2C33">
        <w:rPr>
          <w:rFonts w:eastAsia="Times New Roman"/>
          <w:color w:val="000000" w:themeColor="text1"/>
          <w:szCs w:val="24"/>
        </w:rPr>
        <w:t xml:space="preserve"> όπως είναι</w:t>
      </w:r>
      <w:r>
        <w:rPr>
          <w:rFonts w:eastAsia="Times New Roman"/>
          <w:color w:val="000000" w:themeColor="text1"/>
          <w:szCs w:val="24"/>
        </w:rPr>
        <w:t>,</w:t>
      </w:r>
      <w:r w:rsidRPr="005A2C33">
        <w:rPr>
          <w:rFonts w:eastAsia="Times New Roman"/>
          <w:color w:val="000000" w:themeColor="text1"/>
          <w:szCs w:val="24"/>
        </w:rPr>
        <w:t xml:space="preserve"> για παράδειγμα</w:t>
      </w:r>
      <w:r>
        <w:rPr>
          <w:rFonts w:eastAsia="Times New Roman"/>
          <w:color w:val="000000" w:themeColor="text1"/>
          <w:szCs w:val="24"/>
        </w:rPr>
        <w:t xml:space="preserve">, </w:t>
      </w:r>
      <w:r w:rsidRPr="005A2C33">
        <w:rPr>
          <w:rFonts w:eastAsia="Times New Roman"/>
          <w:color w:val="000000" w:themeColor="text1"/>
          <w:szCs w:val="24"/>
        </w:rPr>
        <w:t xml:space="preserve">η </w:t>
      </w:r>
      <w:r>
        <w:rPr>
          <w:rFonts w:eastAsia="Times New Roman"/>
          <w:color w:val="000000" w:themeColor="text1"/>
          <w:szCs w:val="24"/>
        </w:rPr>
        <w:t xml:space="preserve">μη </w:t>
      </w:r>
      <w:r w:rsidRPr="005A2C33">
        <w:rPr>
          <w:rFonts w:eastAsia="Times New Roman"/>
          <w:color w:val="000000" w:themeColor="text1"/>
          <w:szCs w:val="24"/>
        </w:rPr>
        <w:t>διάλ</w:t>
      </w:r>
      <w:r>
        <w:rPr>
          <w:rFonts w:eastAsia="Times New Roman"/>
          <w:color w:val="000000" w:themeColor="text1"/>
          <w:szCs w:val="24"/>
        </w:rPr>
        <w:t>υση της Βουλής λόγω μη εκλογής Π</w:t>
      </w:r>
      <w:r w:rsidRPr="005A2C33">
        <w:rPr>
          <w:rFonts w:eastAsia="Times New Roman"/>
          <w:color w:val="000000" w:themeColor="text1"/>
          <w:szCs w:val="24"/>
        </w:rPr>
        <w:t xml:space="preserve">ροέδρου της </w:t>
      </w:r>
      <w:r>
        <w:rPr>
          <w:rFonts w:eastAsia="Times New Roman"/>
          <w:color w:val="000000" w:themeColor="text1"/>
          <w:szCs w:val="24"/>
        </w:rPr>
        <w:t>Δ</w:t>
      </w:r>
      <w:r w:rsidRPr="005A2C33">
        <w:rPr>
          <w:rFonts w:eastAsia="Times New Roman"/>
          <w:color w:val="000000" w:themeColor="text1"/>
          <w:szCs w:val="24"/>
        </w:rPr>
        <w:t>ημοκρατίας</w:t>
      </w:r>
      <w:r>
        <w:rPr>
          <w:rFonts w:eastAsia="Times New Roman"/>
          <w:color w:val="000000" w:themeColor="text1"/>
          <w:szCs w:val="24"/>
        </w:rPr>
        <w:t>,</w:t>
      </w:r>
      <w:r w:rsidRPr="005A2C33">
        <w:rPr>
          <w:rFonts w:eastAsia="Times New Roman"/>
          <w:color w:val="000000" w:themeColor="text1"/>
          <w:szCs w:val="24"/>
        </w:rPr>
        <w:t xml:space="preserve"> τα άρθρα περί ευθύνης </w:t>
      </w:r>
      <w:r>
        <w:rPr>
          <w:rFonts w:eastAsia="Times New Roman"/>
          <w:color w:val="000000" w:themeColor="text1"/>
          <w:szCs w:val="24"/>
        </w:rPr>
        <w:t>Υ</w:t>
      </w:r>
      <w:r w:rsidRPr="005A2C33">
        <w:rPr>
          <w:rFonts w:eastAsia="Times New Roman"/>
          <w:color w:val="000000" w:themeColor="text1"/>
          <w:szCs w:val="24"/>
        </w:rPr>
        <w:t>πουργών</w:t>
      </w:r>
      <w:r>
        <w:rPr>
          <w:rFonts w:eastAsia="Times New Roman"/>
          <w:color w:val="000000" w:themeColor="text1"/>
          <w:szCs w:val="24"/>
        </w:rPr>
        <w:t>, τα άρθρα για την ασυλία των Β</w:t>
      </w:r>
      <w:r w:rsidRPr="005A2C33">
        <w:rPr>
          <w:rFonts w:eastAsia="Times New Roman"/>
          <w:color w:val="000000" w:themeColor="text1"/>
          <w:szCs w:val="24"/>
        </w:rPr>
        <w:t>ουλευτών</w:t>
      </w:r>
      <w:r>
        <w:rPr>
          <w:rFonts w:eastAsia="Times New Roman"/>
          <w:color w:val="000000" w:themeColor="text1"/>
          <w:szCs w:val="24"/>
        </w:rPr>
        <w:t>.</w:t>
      </w:r>
    </w:p>
    <w:p w14:paraId="098562D2"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5A2C33">
        <w:rPr>
          <w:rFonts w:eastAsia="Times New Roman"/>
          <w:color w:val="000000" w:themeColor="text1"/>
          <w:szCs w:val="24"/>
        </w:rPr>
        <w:t>α επικεντρωθώ</w:t>
      </w:r>
      <w:r>
        <w:rPr>
          <w:rFonts w:eastAsia="Times New Roman"/>
          <w:color w:val="000000" w:themeColor="text1"/>
          <w:szCs w:val="24"/>
        </w:rPr>
        <w:t>,</w:t>
      </w:r>
      <w:r w:rsidRPr="005A2C33">
        <w:rPr>
          <w:rFonts w:eastAsia="Times New Roman"/>
          <w:color w:val="000000" w:themeColor="text1"/>
          <w:szCs w:val="24"/>
        </w:rPr>
        <w:t xml:space="preserve"> </w:t>
      </w:r>
      <w:r>
        <w:rPr>
          <w:rFonts w:eastAsia="Times New Roman"/>
          <w:color w:val="000000" w:themeColor="text1"/>
          <w:szCs w:val="24"/>
        </w:rPr>
        <w:t>όμως,</w:t>
      </w:r>
      <w:r w:rsidRPr="005A2C33">
        <w:rPr>
          <w:rFonts w:eastAsia="Times New Roman"/>
          <w:color w:val="000000" w:themeColor="text1"/>
          <w:szCs w:val="24"/>
        </w:rPr>
        <w:t xml:space="preserve"> στην ομιλία μου σε τρία εξίσου σημαντικά ζητήματα και αναφέρομαι στο άρθρο 16 γι</w:t>
      </w:r>
      <w:r w:rsidRPr="005A2C33">
        <w:rPr>
          <w:rFonts w:eastAsia="Times New Roman"/>
          <w:color w:val="000000" w:themeColor="text1"/>
          <w:szCs w:val="24"/>
        </w:rPr>
        <w:t>α την ανώτατη εκπαίδευση</w:t>
      </w:r>
      <w:r>
        <w:rPr>
          <w:rFonts w:eastAsia="Times New Roman"/>
          <w:color w:val="000000" w:themeColor="text1"/>
          <w:szCs w:val="24"/>
        </w:rPr>
        <w:t xml:space="preserve">, </w:t>
      </w:r>
      <w:r w:rsidRPr="005A2C33">
        <w:rPr>
          <w:rFonts w:eastAsia="Times New Roman"/>
          <w:color w:val="000000" w:themeColor="text1"/>
          <w:szCs w:val="24"/>
        </w:rPr>
        <w:t>το άρθ</w:t>
      </w:r>
      <w:r>
        <w:rPr>
          <w:rFonts w:eastAsia="Times New Roman"/>
          <w:color w:val="000000" w:themeColor="text1"/>
          <w:szCs w:val="24"/>
        </w:rPr>
        <w:t>ρο 24 για το περιβάλλον και το δ</w:t>
      </w:r>
      <w:r w:rsidRPr="005A2C33">
        <w:rPr>
          <w:rFonts w:eastAsia="Times New Roman"/>
          <w:color w:val="000000" w:themeColor="text1"/>
          <w:szCs w:val="24"/>
        </w:rPr>
        <w:t xml:space="preserve">ασικό και το άρθρο 3 για τις σχέσεις της </w:t>
      </w:r>
      <w:r>
        <w:rPr>
          <w:rFonts w:eastAsia="Times New Roman"/>
          <w:color w:val="000000" w:themeColor="text1"/>
          <w:szCs w:val="24"/>
        </w:rPr>
        <w:t>Ε</w:t>
      </w:r>
      <w:r w:rsidRPr="005A2C33">
        <w:rPr>
          <w:rFonts w:eastAsia="Times New Roman"/>
          <w:color w:val="000000" w:themeColor="text1"/>
          <w:szCs w:val="24"/>
        </w:rPr>
        <w:t xml:space="preserve">κκλησίας και της </w:t>
      </w:r>
      <w:r>
        <w:rPr>
          <w:rFonts w:eastAsia="Times New Roman"/>
          <w:color w:val="000000" w:themeColor="text1"/>
          <w:szCs w:val="24"/>
        </w:rPr>
        <w:t>Π</w:t>
      </w:r>
      <w:r w:rsidRPr="005A2C33">
        <w:rPr>
          <w:rFonts w:eastAsia="Times New Roman"/>
          <w:color w:val="000000" w:themeColor="text1"/>
          <w:szCs w:val="24"/>
        </w:rPr>
        <w:t>ολιτείας</w:t>
      </w:r>
      <w:r>
        <w:rPr>
          <w:rFonts w:eastAsia="Times New Roman"/>
          <w:color w:val="000000" w:themeColor="text1"/>
          <w:szCs w:val="24"/>
        </w:rPr>
        <w:t>.</w:t>
      </w:r>
    </w:p>
    <w:p w14:paraId="098562D3"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A2C33">
        <w:rPr>
          <w:rFonts w:eastAsia="Times New Roman"/>
          <w:color w:val="000000" w:themeColor="text1"/>
          <w:szCs w:val="24"/>
        </w:rPr>
        <w:t>χετικά</w:t>
      </w:r>
      <w:r>
        <w:rPr>
          <w:rFonts w:eastAsia="Times New Roman"/>
          <w:color w:val="000000" w:themeColor="text1"/>
          <w:szCs w:val="24"/>
        </w:rPr>
        <w:t>, λ</w:t>
      </w:r>
      <w:r w:rsidRPr="005A2C33">
        <w:rPr>
          <w:rFonts w:eastAsia="Times New Roman"/>
          <w:color w:val="000000" w:themeColor="text1"/>
          <w:szCs w:val="24"/>
        </w:rPr>
        <w:t>οιπόν</w:t>
      </w:r>
      <w:r>
        <w:rPr>
          <w:rFonts w:eastAsia="Times New Roman"/>
          <w:color w:val="000000" w:themeColor="text1"/>
          <w:szCs w:val="24"/>
        </w:rPr>
        <w:t>,</w:t>
      </w:r>
      <w:r w:rsidRPr="005A2C33">
        <w:rPr>
          <w:rFonts w:eastAsia="Times New Roman"/>
          <w:color w:val="000000" w:themeColor="text1"/>
          <w:szCs w:val="24"/>
        </w:rPr>
        <w:t xml:space="preserve"> κυρίες και κύριοι συνάδελφοι</w:t>
      </w:r>
      <w:r>
        <w:rPr>
          <w:rFonts w:eastAsia="Times New Roman"/>
          <w:color w:val="000000" w:themeColor="text1"/>
          <w:szCs w:val="24"/>
        </w:rPr>
        <w:t>,</w:t>
      </w:r>
      <w:r w:rsidRPr="005A2C33">
        <w:rPr>
          <w:rFonts w:eastAsia="Times New Roman"/>
          <w:color w:val="000000" w:themeColor="text1"/>
          <w:szCs w:val="24"/>
        </w:rPr>
        <w:t xml:space="preserve"> με την αναθεώρηση του άρθρου 16</w:t>
      </w:r>
      <w:r>
        <w:rPr>
          <w:rFonts w:eastAsia="Times New Roman"/>
          <w:color w:val="000000" w:themeColor="text1"/>
          <w:szCs w:val="24"/>
        </w:rPr>
        <w:t>,</w:t>
      </w:r>
      <w:r w:rsidRPr="005A2C33">
        <w:rPr>
          <w:rFonts w:eastAsia="Times New Roman"/>
          <w:color w:val="000000" w:themeColor="text1"/>
          <w:szCs w:val="24"/>
        </w:rPr>
        <w:t xml:space="preserve"> το 20</w:t>
      </w:r>
      <w:r>
        <w:rPr>
          <w:rFonts w:eastAsia="Times New Roman"/>
          <w:color w:val="000000" w:themeColor="text1"/>
          <w:szCs w:val="24"/>
        </w:rPr>
        <w:t>0</w:t>
      </w:r>
      <w:r w:rsidRPr="005A2C33">
        <w:rPr>
          <w:rFonts w:eastAsia="Times New Roman"/>
          <w:color w:val="000000" w:themeColor="text1"/>
          <w:szCs w:val="24"/>
        </w:rPr>
        <w:t>6 χάθηκε μ</w:t>
      </w:r>
      <w:r>
        <w:rPr>
          <w:rFonts w:eastAsia="Times New Roman"/>
          <w:color w:val="000000" w:themeColor="text1"/>
          <w:szCs w:val="24"/>
        </w:rPr>
        <w:t>ι</w:t>
      </w:r>
      <w:r w:rsidRPr="005A2C33">
        <w:rPr>
          <w:rFonts w:eastAsia="Times New Roman"/>
          <w:color w:val="000000" w:themeColor="text1"/>
          <w:szCs w:val="24"/>
        </w:rPr>
        <w:t>α μεγάλη ευκαιρία να αξιο</w:t>
      </w:r>
      <w:r w:rsidRPr="005A2C33">
        <w:rPr>
          <w:rFonts w:eastAsia="Times New Roman"/>
          <w:color w:val="000000" w:themeColor="text1"/>
          <w:szCs w:val="24"/>
        </w:rPr>
        <w:t xml:space="preserve">ποιηθεί </w:t>
      </w:r>
      <w:r>
        <w:rPr>
          <w:rFonts w:eastAsia="Times New Roman"/>
          <w:color w:val="000000" w:themeColor="text1"/>
          <w:szCs w:val="24"/>
        </w:rPr>
        <w:t>η σ</w:t>
      </w:r>
      <w:r w:rsidRPr="005A2C33">
        <w:rPr>
          <w:rFonts w:eastAsia="Times New Roman"/>
          <w:color w:val="000000" w:themeColor="text1"/>
          <w:szCs w:val="24"/>
        </w:rPr>
        <w:t xml:space="preserve">υνταγματική </w:t>
      </w:r>
      <w:r>
        <w:rPr>
          <w:rFonts w:eastAsia="Times New Roman"/>
          <w:color w:val="000000" w:themeColor="text1"/>
          <w:szCs w:val="24"/>
        </w:rPr>
        <w:t>Α</w:t>
      </w:r>
      <w:r w:rsidRPr="005A2C33">
        <w:rPr>
          <w:rFonts w:eastAsia="Times New Roman"/>
          <w:color w:val="000000" w:themeColor="text1"/>
          <w:szCs w:val="24"/>
        </w:rPr>
        <w:t xml:space="preserve">ναθεώρηση </w:t>
      </w:r>
      <w:r w:rsidRPr="005A2C33">
        <w:rPr>
          <w:rFonts w:eastAsia="Times New Roman"/>
          <w:color w:val="000000" w:themeColor="text1"/>
          <w:szCs w:val="24"/>
        </w:rPr>
        <w:t>και να προχωρήσει η Βουλή σε μ</w:t>
      </w:r>
      <w:r>
        <w:rPr>
          <w:rFonts w:eastAsia="Times New Roman"/>
          <w:color w:val="000000" w:themeColor="text1"/>
          <w:szCs w:val="24"/>
        </w:rPr>
        <w:t>ι</w:t>
      </w:r>
      <w:r w:rsidRPr="005A2C33">
        <w:rPr>
          <w:rFonts w:eastAsia="Times New Roman"/>
          <w:color w:val="000000" w:themeColor="text1"/>
          <w:szCs w:val="24"/>
        </w:rPr>
        <w:t xml:space="preserve">α μεγάλη μεταρρυθμιστική </w:t>
      </w:r>
      <w:r>
        <w:rPr>
          <w:rFonts w:eastAsia="Times New Roman"/>
          <w:color w:val="000000" w:themeColor="text1"/>
          <w:szCs w:val="24"/>
        </w:rPr>
        <w:t>θεσμική</w:t>
      </w:r>
      <w:r w:rsidRPr="005A2C33">
        <w:rPr>
          <w:rFonts w:eastAsia="Times New Roman"/>
          <w:color w:val="000000" w:themeColor="text1"/>
          <w:szCs w:val="24"/>
        </w:rPr>
        <w:t xml:space="preserve"> τομή</w:t>
      </w:r>
      <w:r>
        <w:rPr>
          <w:rFonts w:eastAsia="Times New Roman"/>
          <w:color w:val="000000" w:themeColor="text1"/>
          <w:szCs w:val="24"/>
        </w:rPr>
        <w:t>,</w:t>
      </w:r>
      <w:r w:rsidRPr="005A2C33">
        <w:rPr>
          <w:rFonts w:eastAsia="Times New Roman"/>
          <w:color w:val="000000" w:themeColor="text1"/>
          <w:szCs w:val="24"/>
        </w:rPr>
        <w:t xml:space="preserve"> που τόσο πολύ </w:t>
      </w:r>
      <w:r>
        <w:rPr>
          <w:rFonts w:eastAsia="Times New Roman"/>
          <w:color w:val="000000" w:themeColor="text1"/>
          <w:szCs w:val="24"/>
        </w:rPr>
        <w:t>είχε</w:t>
      </w:r>
      <w:r w:rsidRPr="005A2C33">
        <w:rPr>
          <w:rFonts w:eastAsia="Times New Roman"/>
          <w:color w:val="000000" w:themeColor="text1"/>
          <w:szCs w:val="24"/>
        </w:rPr>
        <w:t xml:space="preserve"> ανάγκη ο τόπος </w:t>
      </w:r>
      <w:r>
        <w:rPr>
          <w:rFonts w:eastAsia="Times New Roman"/>
          <w:color w:val="000000" w:themeColor="text1"/>
          <w:szCs w:val="24"/>
        </w:rPr>
        <w:t xml:space="preserve">μας και έχει και </w:t>
      </w:r>
      <w:r w:rsidRPr="005A2C33">
        <w:rPr>
          <w:rFonts w:eastAsia="Times New Roman"/>
          <w:color w:val="000000" w:themeColor="text1"/>
          <w:szCs w:val="24"/>
        </w:rPr>
        <w:t>σήμερα</w:t>
      </w:r>
      <w:r>
        <w:rPr>
          <w:rFonts w:eastAsia="Times New Roman"/>
          <w:color w:val="000000" w:themeColor="text1"/>
          <w:szCs w:val="24"/>
        </w:rPr>
        <w:t>. Δ</w:t>
      </w:r>
      <w:r w:rsidRPr="005A2C33">
        <w:rPr>
          <w:rFonts w:eastAsia="Times New Roman"/>
          <w:color w:val="000000" w:themeColor="text1"/>
          <w:szCs w:val="24"/>
        </w:rPr>
        <w:t>εν επιτρέπεται να επαναληφθεί το ίδιο λάθος</w:t>
      </w:r>
      <w:r>
        <w:rPr>
          <w:rFonts w:eastAsia="Times New Roman"/>
          <w:color w:val="000000" w:themeColor="text1"/>
          <w:szCs w:val="24"/>
        </w:rPr>
        <w:t>. Η</w:t>
      </w:r>
      <w:r w:rsidRPr="005A2C33">
        <w:rPr>
          <w:rFonts w:eastAsia="Times New Roman"/>
          <w:color w:val="000000" w:themeColor="text1"/>
          <w:szCs w:val="24"/>
        </w:rPr>
        <w:t xml:space="preserve"> ανάπτυξη της κοινωνίας της γνώσης και ο διεθνής ανταγωνισμός επιβάλλουν τη λειτουργία ιδιωτικών πανεπιστημίων υπό την εποπτεία μιας ανεξάρτητης αρχής υψηλού κύρους</w:t>
      </w:r>
      <w:r>
        <w:rPr>
          <w:rFonts w:eastAsia="Times New Roman"/>
          <w:color w:val="000000" w:themeColor="text1"/>
          <w:szCs w:val="24"/>
        </w:rPr>
        <w:t>.</w:t>
      </w:r>
    </w:p>
    <w:p w14:paraId="098562D4"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w:t>
      </w:r>
      <w:r w:rsidRPr="005A2C33">
        <w:rPr>
          <w:rFonts w:eastAsia="Times New Roman"/>
          <w:color w:val="000000" w:themeColor="text1"/>
          <w:szCs w:val="24"/>
        </w:rPr>
        <w:t>η Ελλάδα είναι η μόνη χ</w:t>
      </w:r>
      <w:r>
        <w:rPr>
          <w:rFonts w:eastAsia="Times New Roman"/>
          <w:color w:val="000000" w:themeColor="text1"/>
          <w:szCs w:val="24"/>
        </w:rPr>
        <w:t>ώρα στον κόσμο που διατηρεί το κ</w:t>
      </w:r>
      <w:r w:rsidRPr="005A2C33">
        <w:rPr>
          <w:rFonts w:eastAsia="Times New Roman"/>
          <w:color w:val="000000" w:themeColor="text1"/>
          <w:szCs w:val="24"/>
        </w:rPr>
        <w:t>ρατικ</w:t>
      </w:r>
      <w:r w:rsidRPr="005A2C33">
        <w:rPr>
          <w:rFonts w:eastAsia="Times New Roman"/>
          <w:color w:val="000000" w:themeColor="text1"/>
          <w:szCs w:val="24"/>
        </w:rPr>
        <w:t>ό μονοπώλιο στην ανώτατη εκπαίδευση</w:t>
      </w:r>
      <w:r>
        <w:rPr>
          <w:rFonts w:eastAsia="Times New Roman"/>
          <w:color w:val="000000" w:themeColor="text1"/>
          <w:szCs w:val="24"/>
        </w:rPr>
        <w:t>. Θ</w:t>
      </w:r>
      <w:r w:rsidRPr="005A2C33">
        <w:rPr>
          <w:rFonts w:eastAsia="Times New Roman"/>
          <w:color w:val="000000" w:themeColor="text1"/>
          <w:szCs w:val="24"/>
        </w:rPr>
        <w:t>α σας αναφέρω ενδεικτικά κάποιους τομείς όπου τα ιδιωτικά πανεπιστήμια θα συμβάλλουν θετικά</w:t>
      </w:r>
      <w:r>
        <w:rPr>
          <w:rFonts w:eastAsia="Times New Roman"/>
          <w:color w:val="000000" w:themeColor="text1"/>
          <w:szCs w:val="24"/>
        </w:rPr>
        <w:t>.</w:t>
      </w:r>
    </w:p>
    <w:p w14:paraId="098562D5"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5A2C33">
        <w:rPr>
          <w:rFonts w:eastAsia="Times New Roman"/>
          <w:color w:val="000000" w:themeColor="text1"/>
          <w:szCs w:val="24"/>
        </w:rPr>
        <w:t>α σ</w:t>
      </w:r>
      <w:r>
        <w:rPr>
          <w:rFonts w:eastAsia="Times New Roman"/>
          <w:color w:val="000000" w:themeColor="text1"/>
          <w:szCs w:val="24"/>
        </w:rPr>
        <w:t>υμβάλ</w:t>
      </w:r>
      <w:r w:rsidRPr="005A2C33">
        <w:rPr>
          <w:rFonts w:eastAsia="Times New Roman"/>
          <w:color w:val="000000" w:themeColor="text1"/>
          <w:szCs w:val="24"/>
        </w:rPr>
        <w:t>ουν</w:t>
      </w:r>
      <w:r>
        <w:rPr>
          <w:rFonts w:eastAsia="Times New Roman"/>
          <w:color w:val="000000" w:themeColor="text1"/>
          <w:szCs w:val="24"/>
        </w:rPr>
        <w:t>, κ</w:t>
      </w:r>
      <w:r w:rsidRPr="005A2C33">
        <w:rPr>
          <w:rFonts w:eastAsia="Times New Roman"/>
          <w:color w:val="000000" w:themeColor="text1"/>
          <w:szCs w:val="24"/>
        </w:rPr>
        <w:t>ατ</w:t>
      </w:r>
      <w:r>
        <w:rPr>
          <w:rFonts w:eastAsia="Times New Roman"/>
          <w:color w:val="000000" w:themeColor="text1"/>
          <w:szCs w:val="24"/>
        </w:rPr>
        <w:t xml:space="preserve">’ </w:t>
      </w:r>
      <w:r w:rsidRPr="005A2C33">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w:t>
      </w:r>
      <w:r w:rsidRPr="005A2C33">
        <w:rPr>
          <w:rFonts w:eastAsia="Times New Roman"/>
          <w:color w:val="000000" w:themeColor="text1"/>
          <w:szCs w:val="24"/>
        </w:rPr>
        <w:t xml:space="preserve"> στην ποιοτική αναβάθμιση μέσω</w:t>
      </w:r>
      <w:r>
        <w:rPr>
          <w:rFonts w:eastAsia="Times New Roman"/>
          <w:color w:val="000000" w:themeColor="text1"/>
          <w:szCs w:val="24"/>
        </w:rPr>
        <w:t xml:space="preserve"> του ανταγωνισμού του δημόσιου π</w:t>
      </w:r>
      <w:r w:rsidRPr="005A2C33">
        <w:rPr>
          <w:rFonts w:eastAsia="Times New Roman"/>
          <w:color w:val="000000" w:themeColor="text1"/>
          <w:szCs w:val="24"/>
        </w:rPr>
        <w:t>ανεπιστημίου</w:t>
      </w:r>
      <w:r>
        <w:rPr>
          <w:rFonts w:eastAsia="Times New Roman"/>
          <w:color w:val="000000" w:themeColor="text1"/>
          <w:szCs w:val="24"/>
        </w:rPr>
        <w:t>,</w:t>
      </w:r>
      <w:r w:rsidRPr="005A2C33">
        <w:rPr>
          <w:rFonts w:eastAsia="Times New Roman"/>
          <w:color w:val="000000" w:themeColor="text1"/>
          <w:szCs w:val="24"/>
        </w:rPr>
        <w:t xml:space="preserve"> στην ανακούφιση του κρατ</w:t>
      </w:r>
      <w:r w:rsidRPr="005A2C33">
        <w:rPr>
          <w:rFonts w:eastAsia="Times New Roman"/>
          <w:color w:val="000000" w:themeColor="text1"/>
          <w:szCs w:val="24"/>
        </w:rPr>
        <w:t>ικού προϋπολογισμού</w:t>
      </w:r>
      <w:r>
        <w:rPr>
          <w:rFonts w:eastAsia="Times New Roman"/>
          <w:color w:val="000000" w:themeColor="text1"/>
          <w:szCs w:val="24"/>
        </w:rPr>
        <w:t>,</w:t>
      </w:r>
      <w:r w:rsidRPr="005A2C33">
        <w:rPr>
          <w:rFonts w:eastAsia="Times New Roman"/>
          <w:color w:val="000000" w:themeColor="text1"/>
          <w:szCs w:val="24"/>
        </w:rPr>
        <w:t xml:space="preserve"> στην ανακοπή εκρο</w:t>
      </w:r>
      <w:r>
        <w:rPr>
          <w:rFonts w:eastAsia="Times New Roman"/>
          <w:color w:val="000000" w:themeColor="text1"/>
          <w:szCs w:val="24"/>
        </w:rPr>
        <w:t>ής χρημάτων κ</w:t>
      </w:r>
      <w:r w:rsidRPr="005A2C33">
        <w:rPr>
          <w:rFonts w:eastAsia="Times New Roman"/>
          <w:color w:val="000000" w:themeColor="text1"/>
          <w:szCs w:val="24"/>
        </w:rPr>
        <w:t xml:space="preserve">αι νέων επιστημόνων </w:t>
      </w:r>
      <w:r>
        <w:rPr>
          <w:rFonts w:eastAsia="Times New Roman"/>
          <w:color w:val="000000" w:themeColor="text1"/>
          <w:szCs w:val="24"/>
        </w:rPr>
        <w:t xml:space="preserve">μας </w:t>
      </w:r>
      <w:r w:rsidRPr="005A2C33">
        <w:rPr>
          <w:rFonts w:eastAsia="Times New Roman"/>
          <w:color w:val="000000" w:themeColor="text1"/>
          <w:szCs w:val="24"/>
        </w:rPr>
        <w:t>στο εξωτερικό</w:t>
      </w:r>
      <w:r>
        <w:rPr>
          <w:rFonts w:eastAsia="Times New Roman"/>
          <w:color w:val="000000" w:themeColor="text1"/>
          <w:szCs w:val="24"/>
        </w:rPr>
        <w:t>,</w:t>
      </w:r>
      <w:r w:rsidRPr="005A2C33">
        <w:rPr>
          <w:rFonts w:eastAsia="Times New Roman"/>
          <w:color w:val="000000" w:themeColor="text1"/>
          <w:szCs w:val="24"/>
        </w:rPr>
        <w:t xml:space="preserve"> στην προσέλκυση ξένων φοιτητών εδώ στην Ελλάδα</w:t>
      </w:r>
      <w:r>
        <w:rPr>
          <w:rFonts w:eastAsia="Times New Roman"/>
          <w:color w:val="000000" w:themeColor="text1"/>
          <w:szCs w:val="24"/>
        </w:rPr>
        <w:t>,</w:t>
      </w:r>
      <w:r w:rsidRPr="005A2C33">
        <w:rPr>
          <w:rFonts w:eastAsia="Times New Roman"/>
          <w:color w:val="000000" w:themeColor="text1"/>
          <w:szCs w:val="24"/>
        </w:rPr>
        <w:t xml:space="preserve"> στην ενίσχυση της διασύνδεσης των πανεπιστημιακών ιδρυμάτων με την παραγωγή και τη δημιουργία γέφυρας μεταξύ ερευνητικ</w:t>
      </w:r>
      <w:r w:rsidRPr="005A2C33">
        <w:rPr>
          <w:rFonts w:eastAsia="Times New Roman"/>
          <w:color w:val="000000" w:themeColor="text1"/>
          <w:szCs w:val="24"/>
        </w:rPr>
        <w:t xml:space="preserve">ών </w:t>
      </w:r>
      <w:r>
        <w:rPr>
          <w:rFonts w:eastAsia="Times New Roman"/>
          <w:color w:val="000000" w:themeColor="text1"/>
          <w:szCs w:val="24"/>
        </w:rPr>
        <w:t>ινστιτούτων, εργαστηρίων π</w:t>
      </w:r>
      <w:r w:rsidRPr="005A2C33">
        <w:rPr>
          <w:rFonts w:eastAsia="Times New Roman"/>
          <w:color w:val="000000" w:themeColor="text1"/>
          <w:szCs w:val="24"/>
        </w:rPr>
        <w:t>ανεπιστημί</w:t>
      </w:r>
      <w:r>
        <w:rPr>
          <w:rFonts w:eastAsia="Times New Roman"/>
          <w:color w:val="000000" w:themeColor="text1"/>
          <w:szCs w:val="24"/>
        </w:rPr>
        <w:t>ων</w:t>
      </w:r>
      <w:r w:rsidRPr="005A2C33">
        <w:rPr>
          <w:rFonts w:eastAsia="Times New Roman"/>
          <w:color w:val="000000" w:themeColor="text1"/>
          <w:szCs w:val="24"/>
        </w:rPr>
        <w:t xml:space="preserve"> και εταιρειών</w:t>
      </w:r>
      <w:r>
        <w:rPr>
          <w:rFonts w:eastAsia="Times New Roman"/>
          <w:color w:val="000000" w:themeColor="text1"/>
          <w:szCs w:val="24"/>
        </w:rPr>
        <w:t>,</w:t>
      </w:r>
      <w:r w:rsidRPr="005A2C33">
        <w:rPr>
          <w:rFonts w:eastAsia="Times New Roman"/>
          <w:color w:val="000000" w:themeColor="text1"/>
          <w:szCs w:val="24"/>
        </w:rPr>
        <w:t xml:space="preserve"> στη δημι</w:t>
      </w:r>
      <w:r>
        <w:rPr>
          <w:rFonts w:eastAsia="Times New Roman"/>
          <w:color w:val="000000" w:themeColor="text1"/>
          <w:szCs w:val="24"/>
        </w:rPr>
        <w:t>ουργία ανθρώπινου δυναμικού καταρτισμένου, σ</w:t>
      </w:r>
      <w:r w:rsidRPr="005A2C33">
        <w:rPr>
          <w:rFonts w:eastAsia="Times New Roman"/>
          <w:color w:val="000000" w:themeColor="text1"/>
          <w:szCs w:val="24"/>
        </w:rPr>
        <w:t>ύμφωνα με τις νέες αυξημένες ανάγκες της έρευνας και της αγοράς εργασίας</w:t>
      </w:r>
      <w:r>
        <w:rPr>
          <w:rFonts w:eastAsia="Times New Roman"/>
          <w:color w:val="000000" w:themeColor="text1"/>
          <w:szCs w:val="24"/>
        </w:rPr>
        <w:t>.</w:t>
      </w:r>
    </w:p>
    <w:p w14:paraId="098562D6"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5A2C33">
        <w:rPr>
          <w:rFonts w:eastAsia="Times New Roman"/>
          <w:color w:val="000000" w:themeColor="text1"/>
          <w:szCs w:val="24"/>
        </w:rPr>
        <w:t>έλω να σας ενημερώσω για το εξής</w:t>
      </w:r>
      <w:r>
        <w:rPr>
          <w:rFonts w:eastAsia="Times New Roman"/>
          <w:color w:val="000000" w:themeColor="text1"/>
          <w:szCs w:val="24"/>
        </w:rPr>
        <w:t>: Σ</w:t>
      </w:r>
      <w:r w:rsidRPr="005A2C33">
        <w:rPr>
          <w:rFonts w:eastAsia="Times New Roman"/>
          <w:color w:val="000000" w:themeColor="text1"/>
          <w:szCs w:val="24"/>
        </w:rPr>
        <w:t>ε πρόσφατη έρευνα του 2018 αναφέρεται</w:t>
      </w:r>
      <w:r w:rsidRPr="005A2C33">
        <w:rPr>
          <w:rFonts w:eastAsia="Times New Roman"/>
          <w:color w:val="000000" w:themeColor="text1"/>
          <w:szCs w:val="24"/>
        </w:rPr>
        <w:t xml:space="preserve"> ότι το ποσοστό απορρόφησης επιστημόνων στην Ελλάδα</w:t>
      </w:r>
      <w:r>
        <w:rPr>
          <w:rFonts w:eastAsia="Times New Roman"/>
          <w:color w:val="000000" w:themeColor="text1"/>
          <w:szCs w:val="24"/>
        </w:rPr>
        <w:t xml:space="preserve"> που</w:t>
      </w:r>
      <w:r w:rsidRPr="005A2C33">
        <w:rPr>
          <w:rFonts w:eastAsia="Times New Roman"/>
          <w:color w:val="000000" w:themeColor="text1"/>
          <w:szCs w:val="24"/>
        </w:rPr>
        <w:t xml:space="preserve"> δεν πληρούν τις προϋποθέσεις </w:t>
      </w:r>
      <w:r>
        <w:rPr>
          <w:rFonts w:eastAsia="Times New Roman"/>
          <w:color w:val="000000" w:themeColor="text1"/>
          <w:szCs w:val="24"/>
        </w:rPr>
        <w:t xml:space="preserve">φτάνει </w:t>
      </w:r>
      <w:r w:rsidRPr="005A2C33">
        <w:rPr>
          <w:rFonts w:eastAsia="Times New Roman"/>
          <w:color w:val="000000" w:themeColor="text1"/>
          <w:szCs w:val="24"/>
        </w:rPr>
        <w:t>στο 61%</w:t>
      </w:r>
      <w:r>
        <w:rPr>
          <w:rFonts w:eastAsia="Times New Roman"/>
          <w:color w:val="000000" w:themeColor="text1"/>
          <w:szCs w:val="24"/>
        </w:rPr>
        <w:t>,</w:t>
      </w:r>
      <w:r w:rsidRPr="005A2C33">
        <w:rPr>
          <w:rFonts w:eastAsia="Times New Roman"/>
          <w:color w:val="000000" w:themeColor="text1"/>
          <w:szCs w:val="24"/>
        </w:rPr>
        <w:t xml:space="preserve"> όταν ο παγκόσμιος μέσος όρος είναι στο 45</w:t>
      </w:r>
      <w:r>
        <w:rPr>
          <w:rFonts w:eastAsia="Times New Roman"/>
          <w:color w:val="000000" w:themeColor="text1"/>
          <w:szCs w:val="24"/>
        </w:rPr>
        <w:t>%,</w:t>
      </w:r>
      <w:r w:rsidRPr="005A2C33">
        <w:rPr>
          <w:rFonts w:eastAsia="Times New Roman"/>
          <w:color w:val="000000" w:themeColor="text1"/>
          <w:szCs w:val="24"/>
        </w:rPr>
        <w:t xml:space="preserve"> δηλαδή 16 ποσοστιαίες μονάδες παραπάνω</w:t>
      </w:r>
      <w:r>
        <w:rPr>
          <w:rFonts w:eastAsia="Times New Roman"/>
          <w:color w:val="000000" w:themeColor="text1"/>
          <w:szCs w:val="24"/>
        </w:rPr>
        <w:t>. Δ</w:t>
      </w:r>
      <w:r w:rsidRPr="005A2C33">
        <w:rPr>
          <w:rFonts w:eastAsia="Times New Roman"/>
          <w:color w:val="000000" w:themeColor="text1"/>
          <w:szCs w:val="24"/>
        </w:rPr>
        <w:t>εν έχουμε καταρτισμένο επιστημονικό προσωπικό να απορροφηθεί στην Ελλά</w:t>
      </w:r>
      <w:r w:rsidRPr="005A2C33">
        <w:rPr>
          <w:rFonts w:eastAsia="Times New Roman"/>
          <w:color w:val="000000" w:themeColor="text1"/>
          <w:szCs w:val="24"/>
        </w:rPr>
        <w:t>δα</w:t>
      </w:r>
      <w:r>
        <w:rPr>
          <w:rFonts w:eastAsia="Times New Roman"/>
          <w:color w:val="000000" w:themeColor="text1"/>
          <w:szCs w:val="24"/>
        </w:rPr>
        <w:t>. Ε</w:t>
      </w:r>
      <w:r w:rsidRPr="005A2C33">
        <w:rPr>
          <w:rFonts w:eastAsia="Times New Roman"/>
          <w:color w:val="000000" w:themeColor="text1"/>
          <w:szCs w:val="24"/>
        </w:rPr>
        <w:t>ίναι έκθεση του 2018</w:t>
      </w:r>
      <w:r>
        <w:rPr>
          <w:rFonts w:eastAsia="Times New Roman"/>
          <w:color w:val="000000" w:themeColor="text1"/>
          <w:szCs w:val="24"/>
        </w:rPr>
        <w:t>.</w:t>
      </w:r>
    </w:p>
    <w:p w14:paraId="098562D7"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Ά</w:t>
      </w:r>
      <w:r w:rsidRPr="005A2C33">
        <w:rPr>
          <w:rFonts w:eastAsia="Times New Roman"/>
          <w:color w:val="000000" w:themeColor="text1"/>
          <w:szCs w:val="24"/>
        </w:rPr>
        <w:t>ρα</w:t>
      </w:r>
      <w:r>
        <w:rPr>
          <w:rFonts w:eastAsia="Times New Roman"/>
          <w:color w:val="000000" w:themeColor="text1"/>
          <w:szCs w:val="24"/>
        </w:rPr>
        <w:t>, σ</w:t>
      </w:r>
      <w:r w:rsidRPr="005A2C33">
        <w:rPr>
          <w:rFonts w:eastAsia="Times New Roman"/>
          <w:color w:val="000000" w:themeColor="text1"/>
          <w:szCs w:val="24"/>
        </w:rPr>
        <w:t>ε τι θα συμβάλ</w:t>
      </w:r>
      <w:r>
        <w:rPr>
          <w:rFonts w:eastAsia="Times New Roman"/>
          <w:color w:val="000000" w:themeColor="text1"/>
          <w:szCs w:val="24"/>
        </w:rPr>
        <w:t xml:space="preserve">ουν </w:t>
      </w:r>
      <w:r w:rsidRPr="005A2C33">
        <w:rPr>
          <w:rFonts w:eastAsia="Times New Roman"/>
          <w:color w:val="000000" w:themeColor="text1"/>
          <w:szCs w:val="24"/>
        </w:rPr>
        <w:t xml:space="preserve">τα </w:t>
      </w:r>
      <w:r>
        <w:rPr>
          <w:rFonts w:eastAsia="Times New Roman"/>
          <w:color w:val="000000" w:themeColor="text1"/>
          <w:szCs w:val="24"/>
        </w:rPr>
        <w:t>ιδιωτικά</w:t>
      </w:r>
      <w:r w:rsidRPr="005A2C33">
        <w:rPr>
          <w:rFonts w:eastAsia="Times New Roman"/>
          <w:color w:val="000000" w:themeColor="text1"/>
          <w:szCs w:val="24"/>
        </w:rPr>
        <w:t xml:space="preserve"> πανεπιστήμια</w:t>
      </w:r>
      <w:r>
        <w:rPr>
          <w:rFonts w:eastAsia="Times New Roman"/>
          <w:color w:val="000000" w:themeColor="text1"/>
          <w:szCs w:val="24"/>
        </w:rPr>
        <w:t>: Σ</w:t>
      </w:r>
      <w:r w:rsidRPr="005A2C33">
        <w:rPr>
          <w:rFonts w:eastAsia="Times New Roman"/>
          <w:color w:val="000000" w:themeColor="text1"/>
          <w:szCs w:val="24"/>
        </w:rPr>
        <w:t>ε καλύτερα προγράμματα σπουδών</w:t>
      </w:r>
      <w:r>
        <w:rPr>
          <w:rFonts w:eastAsia="Times New Roman"/>
          <w:color w:val="000000" w:themeColor="text1"/>
          <w:szCs w:val="24"/>
        </w:rPr>
        <w:t xml:space="preserve">, </w:t>
      </w:r>
      <w:r w:rsidRPr="005A2C33">
        <w:rPr>
          <w:rFonts w:eastAsia="Times New Roman"/>
          <w:color w:val="000000" w:themeColor="text1"/>
          <w:szCs w:val="24"/>
        </w:rPr>
        <w:t>πιο στοχευμένα στην αγορά εργασίας</w:t>
      </w:r>
      <w:r>
        <w:rPr>
          <w:rFonts w:eastAsia="Times New Roman"/>
          <w:color w:val="000000" w:themeColor="text1"/>
          <w:szCs w:val="24"/>
        </w:rPr>
        <w:t>. Θ</w:t>
      </w:r>
      <w:r w:rsidRPr="005A2C33">
        <w:rPr>
          <w:rFonts w:eastAsia="Times New Roman"/>
          <w:color w:val="000000" w:themeColor="text1"/>
          <w:szCs w:val="24"/>
        </w:rPr>
        <w:t>α βελτιώσουν και τα δημόσια πανεπιστήμια</w:t>
      </w:r>
      <w:r>
        <w:rPr>
          <w:rFonts w:eastAsia="Times New Roman"/>
          <w:color w:val="000000" w:themeColor="text1"/>
          <w:szCs w:val="24"/>
        </w:rPr>
        <w:t>. Θ</w:t>
      </w:r>
      <w:r w:rsidRPr="005A2C33">
        <w:rPr>
          <w:rFonts w:eastAsia="Times New Roman"/>
          <w:color w:val="000000" w:themeColor="text1"/>
          <w:szCs w:val="24"/>
        </w:rPr>
        <w:t xml:space="preserve">α καταφέρουμε με προγράμματα στα αγγλικά να προσελκύσουμε ξένους </w:t>
      </w:r>
      <w:r w:rsidRPr="005A2C33">
        <w:rPr>
          <w:rFonts w:eastAsia="Times New Roman"/>
          <w:color w:val="000000" w:themeColor="text1"/>
          <w:szCs w:val="24"/>
        </w:rPr>
        <w:t>φοιτητές στην Ελλάδα</w:t>
      </w:r>
      <w:r>
        <w:rPr>
          <w:rFonts w:eastAsia="Times New Roman"/>
          <w:color w:val="000000" w:themeColor="text1"/>
          <w:szCs w:val="24"/>
        </w:rPr>
        <w:t>. Θ</w:t>
      </w:r>
      <w:r w:rsidRPr="005A2C33">
        <w:rPr>
          <w:rFonts w:eastAsia="Times New Roman"/>
          <w:color w:val="000000" w:themeColor="text1"/>
          <w:szCs w:val="24"/>
        </w:rPr>
        <w:t xml:space="preserve">α καταφέρουμε να απασχοληθούν εδώ στον τόπο μας </w:t>
      </w:r>
      <w:r>
        <w:rPr>
          <w:rFonts w:eastAsia="Times New Roman"/>
          <w:color w:val="000000" w:themeColor="text1"/>
          <w:szCs w:val="24"/>
        </w:rPr>
        <w:t>πλήθος άνε</w:t>
      </w:r>
      <w:r w:rsidRPr="005A2C33">
        <w:rPr>
          <w:rFonts w:eastAsia="Times New Roman"/>
          <w:color w:val="000000" w:themeColor="text1"/>
          <w:szCs w:val="24"/>
        </w:rPr>
        <w:t>ργων διδακτόρων πτυχιούχων με μεταπτυχιακές σπουδές</w:t>
      </w:r>
      <w:r>
        <w:rPr>
          <w:rFonts w:eastAsia="Times New Roman"/>
          <w:color w:val="000000" w:themeColor="text1"/>
          <w:szCs w:val="24"/>
        </w:rPr>
        <w:t>.</w:t>
      </w:r>
    </w:p>
    <w:p w14:paraId="098562D8"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5A2C33">
        <w:rPr>
          <w:rFonts w:eastAsia="Times New Roman"/>
          <w:color w:val="000000" w:themeColor="text1"/>
          <w:szCs w:val="24"/>
        </w:rPr>
        <w:t>τερείτ</w:t>
      </w:r>
      <w:r>
        <w:rPr>
          <w:rFonts w:eastAsia="Times New Roman"/>
          <w:color w:val="000000" w:themeColor="text1"/>
          <w:szCs w:val="24"/>
        </w:rPr>
        <w:t>ε,</w:t>
      </w:r>
      <w:r w:rsidRPr="005A2C33">
        <w:rPr>
          <w:rFonts w:eastAsia="Times New Roman"/>
          <w:color w:val="000000" w:themeColor="text1"/>
          <w:szCs w:val="24"/>
        </w:rPr>
        <w:t xml:space="preserve"> κυρίες και κύριοι συνάδελφοι του ΣΥΡΙΖΑ</w:t>
      </w:r>
      <w:r>
        <w:rPr>
          <w:rFonts w:eastAsia="Times New Roman"/>
          <w:color w:val="000000" w:themeColor="text1"/>
          <w:szCs w:val="24"/>
        </w:rPr>
        <w:t>,</w:t>
      </w:r>
      <w:r w:rsidRPr="005A2C33">
        <w:rPr>
          <w:rFonts w:eastAsia="Times New Roman"/>
          <w:color w:val="000000" w:themeColor="text1"/>
          <w:szCs w:val="24"/>
        </w:rPr>
        <w:t xml:space="preserve"> πολύτιμα έσοδα από την εθνική μας οικονομία</w:t>
      </w:r>
      <w:r>
        <w:rPr>
          <w:rFonts w:eastAsia="Times New Roman"/>
          <w:color w:val="000000" w:themeColor="text1"/>
          <w:szCs w:val="24"/>
        </w:rPr>
        <w:t>.</w:t>
      </w:r>
    </w:p>
    <w:p w14:paraId="098562D9" w14:textId="77777777" w:rsidR="00BE639A" w:rsidRDefault="00A212EC">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κύριοι συνάδελφ</w:t>
      </w:r>
      <w:r>
        <w:rPr>
          <w:rFonts w:eastAsia="Times New Roman"/>
          <w:color w:val="000000" w:themeColor="text1"/>
          <w:szCs w:val="24"/>
        </w:rPr>
        <w:t xml:space="preserve">οι, σχετικά με το άρθρο 24, το δασικό, </w:t>
      </w:r>
      <w:r w:rsidRPr="005A2C33">
        <w:rPr>
          <w:rFonts w:eastAsia="Times New Roman"/>
          <w:color w:val="000000" w:themeColor="text1"/>
          <w:szCs w:val="24"/>
        </w:rPr>
        <w:t>οφείλουμε</w:t>
      </w:r>
      <w:r>
        <w:rPr>
          <w:rFonts w:eastAsia="Times New Roman"/>
          <w:color w:val="000000" w:themeColor="text1"/>
          <w:szCs w:val="24"/>
        </w:rPr>
        <w:t>,</w:t>
      </w:r>
      <w:r w:rsidRPr="005A2C33">
        <w:rPr>
          <w:rFonts w:eastAsia="Times New Roman"/>
          <w:color w:val="000000" w:themeColor="text1"/>
          <w:szCs w:val="24"/>
        </w:rPr>
        <w:t xml:space="preserve"> επιτέλους</w:t>
      </w:r>
      <w:r>
        <w:rPr>
          <w:rFonts w:eastAsia="Times New Roman"/>
          <w:color w:val="000000" w:themeColor="text1"/>
          <w:szCs w:val="24"/>
        </w:rPr>
        <w:t>,</w:t>
      </w:r>
      <w:r w:rsidRPr="005A2C33">
        <w:rPr>
          <w:rFonts w:eastAsia="Times New Roman"/>
          <w:color w:val="000000" w:themeColor="text1"/>
          <w:szCs w:val="24"/>
        </w:rPr>
        <w:t xml:space="preserve"> να αναγνωρίσουμε τα προβλήματα και τα </w:t>
      </w:r>
      <w:r>
        <w:rPr>
          <w:rFonts w:eastAsia="Times New Roman"/>
          <w:color w:val="000000" w:themeColor="text1"/>
          <w:szCs w:val="24"/>
        </w:rPr>
        <w:t>ασφυκτικά</w:t>
      </w:r>
      <w:r w:rsidRPr="005A2C33">
        <w:rPr>
          <w:rFonts w:eastAsia="Times New Roman"/>
          <w:color w:val="000000" w:themeColor="text1"/>
          <w:szCs w:val="24"/>
        </w:rPr>
        <w:t xml:space="preserve"> αδιέξοδα που έχει η εφαρμογή του στην αξιοποίηση περιουσιών</w:t>
      </w:r>
      <w:r>
        <w:rPr>
          <w:rFonts w:eastAsia="Times New Roman"/>
          <w:color w:val="000000" w:themeColor="text1"/>
          <w:szCs w:val="24"/>
        </w:rPr>
        <w:t>,</w:t>
      </w:r>
      <w:r w:rsidRPr="005A2C33">
        <w:rPr>
          <w:rFonts w:eastAsia="Times New Roman"/>
          <w:color w:val="000000" w:themeColor="text1"/>
          <w:szCs w:val="24"/>
        </w:rPr>
        <w:t xml:space="preserve"> που κακώς θεωρούνται δασικές</w:t>
      </w:r>
      <w:r>
        <w:rPr>
          <w:rFonts w:eastAsia="Times New Roman"/>
          <w:color w:val="000000" w:themeColor="text1"/>
          <w:szCs w:val="24"/>
        </w:rPr>
        <w:t>. Η σ</w:t>
      </w:r>
      <w:r w:rsidRPr="005A2C33">
        <w:rPr>
          <w:rFonts w:eastAsia="Times New Roman"/>
          <w:color w:val="000000" w:themeColor="text1"/>
          <w:szCs w:val="24"/>
        </w:rPr>
        <w:t xml:space="preserve">υνταγματική </w:t>
      </w:r>
      <w:r>
        <w:rPr>
          <w:rFonts w:eastAsia="Times New Roman"/>
          <w:color w:val="000000" w:themeColor="text1"/>
          <w:szCs w:val="24"/>
        </w:rPr>
        <w:t>Α</w:t>
      </w:r>
      <w:r w:rsidRPr="005A2C33">
        <w:rPr>
          <w:rFonts w:eastAsia="Times New Roman"/>
          <w:color w:val="000000" w:themeColor="text1"/>
          <w:szCs w:val="24"/>
        </w:rPr>
        <w:t xml:space="preserve">ναθεώρηση </w:t>
      </w:r>
      <w:r w:rsidRPr="005A2C33">
        <w:rPr>
          <w:rFonts w:eastAsia="Times New Roman"/>
          <w:color w:val="000000" w:themeColor="text1"/>
          <w:szCs w:val="24"/>
        </w:rPr>
        <w:t xml:space="preserve">θα μπορούσε να στοχεύσει στην </w:t>
      </w:r>
      <w:r w:rsidRPr="005A2C33">
        <w:rPr>
          <w:rFonts w:eastAsia="Times New Roman"/>
          <w:color w:val="000000" w:themeColor="text1"/>
          <w:szCs w:val="24"/>
        </w:rPr>
        <w:t>κατάργηση της ίδιας μεταχείρισης δασών και δασικών εκτάσεων</w:t>
      </w:r>
      <w:r>
        <w:rPr>
          <w:rFonts w:eastAsia="Times New Roman"/>
          <w:color w:val="000000" w:themeColor="text1"/>
          <w:szCs w:val="24"/>
        </w:rPr>
        <w:t>. Η</w:t>
      </w:r>
      <w:r w:rsidRPr="005A2C33">
        <w:rPr>
          <w:rFonts w:eastAsia="Times New Roman"/>
          <w:color w:val="000000" w:themeColor="text1"/>
          <w:szCs w:val="24"/>
        </w:rPr>
        <w:t xml:space="preserve"> Νέα Δημοκρατία έχει </w:t>
      </w:r>
      <w:r>
        <w:rPr>
          <w:rFonts w:eastAsia="Times New Roman"/>
          <w:color w:val="000000" w:themeColor="text1"/>
          <w:szCs w:val="24"/>
        </w:rPr>
        <w:t xml:space="preserve">ήδη </w:t>
      </w:r>
      <w:r w:rsidRPr="005A2C33">
        <w:rPr>
          <w:rFonts w:eastAsia="Times New Roman"/>
          <w:color w:val="000000" w:themeColor="text1"/>
          <w:szCs w:val="24"/>
        </w:rPr>
        <w:t>καταθέσει προτάσεις για την προστασία των δασών και τη λήψη μέτρων στην αντιμετώπιση του φαινομένου της κλιματικής αλλαγής</w:t>
      </w:r>
      <w:r>
        <w:rPr>
          <w:rFonts w:eastAsia="Times New Roman"/>
          <w:color w:val="000000" w:themeColor="text1"/>
          <w:szCs w:val="24"/>
        </w:rPr>
        <w:t>. Έ</w:t>
      </w:r>
      <w:r w:rsidRPr="005A2C33">
        <w:rPr>
          <w:rFonts w:eastAsia="Times New Roman"/>
          <w:color w:val="000000" w:themeColor="text1"/>
          <w:szCs w:val="24"/>
        </w:rPr>
        <w:t>χουμε συγκεκριμένες θέσεις για τη βιώσιμη αν</w:t>
      </w:r>
      <w:r w:rsidRPr="005A2C33">
        <w:rPr>
          <w:rFonts w:eastAsia="Times New Roman"/>
          <w:color w:val="000000" w:themeColor="text1"/>
          <w:szCs w:val="24"/>
        </w:rPr>
        <w:t>άπτυξη</w:t>
      </w:r>
      <w:r>
        <w:rPr>
          <w:rFonts w:eastAsia="Times New Roman"/>
          <w:color w:val="000000" w:themeColor="text1"/>
          <w:szCs w:val="24"/>
        </w:rPr>
        <w:t>,</w:t>
      </w:r>
      <w:r w:rsidRPr="005A2C33">
        <w:rPr>
          <w:rFonts w:eastAsia="Times New Roman"/>
          <w:color w:val="000000" w:themeColor="text1"/>
          <w:szCs w:val="24"/>
        </w:rPr>
        <w:t xml:space="preserve"> για τη διαχείριση των υδάτινων πόρων</w:t>
      </w:r>
      <w:r>
        <w:rPr>
          <w:rFonts w:eastAsia="Times New Roman"/>
          <w:color w:val="000000" w:themeColor="text1"/>
          <w:szCs w:val="24"/>
        </w:rPr>
        <w:t>,</w:t>
      </w:r>
      <w:r w:rsidRPr="005A2C33">
        <w:rPr>
          <w:rFonts w:eastAsia="Times New Roman"/>
          <w:color w:val="000000" w:themeColor="text1"/>
          <w:szCs w:val="24"/>
        </w:rPr>
        <w:t xml:space="preserve"> την ενίσχυση των ανανεώσιμων πηγών ενέργειας</w:t>
      </w:r>
      <w:r>
        <w:rPr>
          <w:rFonts w:eastAsia="Times New Roman"/>
          <w:color w:val="000000" w:themeColor="text1"/>
          <w:szCs w:val="24"/>
        </w:rPr>
        <w:t>,</w:t>
      </w:r>
      <w:r w:rsidRPr="005A2C33">
        <w:rPr>
          <w:rFonts w:eastAsia="Times New Roman"/>
          <w:color w:val="000000" w:themeColor="text1"/>
          <w:szCs w:val="24"/>
        </w:rPr>
        <w:t xml:space="preserve"> την υποχρεωτική αναδάσωση σε ιδιωτικά και δημόσια δάση που καταστράφηκαν</w:t>
      </w:r>
      <w:r>
        <w:rPr>
          <w:rFonts w:eastAsia="Times New Roman"/>
          <w:color w:val="000000" w:themeColor="text1"/>
          <w:szCs w:val="24"/>
        </w:rPr>
        <w:t xml:space="preserve"> ή αποψιλώθηκαν, τη χωροταξική και πολεοδομική π</w:t>
      </w:r>
      <w:r w:rsidRPr="005A2C33">
        <w:rPr>
          <w:rFonts w:eastAsia="Times New Roman"/>
          <w:color w:val="000000" w:themeColor="text1"/>
          <w:szCs w:val="24"/>
        </w:rPr>
        <w:t>ολιτική</w:t>
      </w:r>
      <w:r>
        <w:rPr>
          <w:rFonts w:eastAsia="Times New Roman"/>
          <w:color w:val="000000" w:themeColor="text1"/>
          <w:szCs w:val="24"/>
        </w:rPr>
        <w:t>,</w:t>
      </w:r>
      <w:r w:rsidRPr="005A2C33">
        <w:rPr>
          <w:rFonts w:eastAsia="Times New Roman"/>
          <w:color w:val="000000" w:themeColor="text1"/>
          <w:szCs w:val="24"/>
        </w:rPr>
        <w:t xml:space="preserve"> η οποία οφείλει να σέβεται και να π</w:t>
      </w:r>
      <w:r w:rsidRPr="005A2C33">
        <w:rPr>
          <w:rFonts w:eastAsia="Times New Roman"/>
          <w:color w:val="000000" w:themeColor="text1"/>
          <w:szCs w:val="24"/>
        </w:rPr>
        <w:t>ροάγει την έννοια του περιβα</w:t>
      </w:r>
      <w:r>
        <w:rPr>
          <w:rFonts w:eastAsia="Times New Roman"/>
          <w:color w:val="000000" w:themeColor="text1"/>
          <w:szCs w:val="24"/>
        </w:rPr>
        <w:t>λλοντικού</w:t>
      </w:r>
      <w:r w:rsidRPr="005A2C33">
        <w:rPr>
          <w:rFonts w:eastAsia="Times New Roman"/>
          <w:color w:val="000000" w:themeColor="text1"/>
          <w:szCs w:val="24"/>
        </w:rPr>
        <w:t xml:space="preserve"> </w:t>
      </w:r>
      <w:r>
        <w:rPr>
          <w:rFonts w:eastAsia="Times New Roman"/>
          <w:color w:val="000000" w:themeColor="text1"/>
          <w:szCs w:val="24"/>
        </w:rPr>
        <w:t>ισοζυγίου.</w:t>
      </w:r>
    </w:p>
    <w:p w14:paraId="098562D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6A1F95">
        <w:rPr>
          <w:rFonts w:eastAsia="Times New Roman"/>
          <w:color w:val="212121"/>
          <w:szCs w:val="24"/>
        </w:rPr>
        <w:t>ας θυμίζω τ</w:t>
      </w:r>
      <w:r>
        <w:rPr>
          <w:rFonts w:eastAsia="Times New Roman"/>
          <w:color w:val="212121"/>
          <w:szCs w:val="24"/>
        </w:rPr>
        <w:t>ο χαρακτηριστικό παράδειγμα, που ιδρύθηκε με π</w:t>
      </w:r>
      <w:r w:rsidRPr="006A1F95">
        <w:rPr>
          <w:rFonts w:eastAsia="Times New Roman"/>
          <w:color w:val="212121"/>
          <w:szCs w:val="24"/>
        </w:rPr>
        <w:t>ρωτοβουλία τ</w:t>
      </w:r>
      <w:r>
        <w:rPr>
          <w:rFonts w:eastAsia="Times New Roman"/>
          <w:color w:val="212121"/>
          <w:szCs w:val="24"/>
        </w:rPr>
        <w:t>ης Νέας Δημοκρατίας το Πράσινο Τ</w:t>
      </w:r>
      <w:r w:rsidRPr="006A1F95">
        <w:rPr>
          <w:rFonts w:eastAsia="Times New Roman"/>
          <w:color w:val="212121"/>
          <w:szCs w:val="24"/>
        </w:rPr>
        <w:t>αμείο</w:t>
      </w:r>
      <w:r>
        <w:rPr>
          <w:rFonts w:eastAsia="Times New Roman"/>
          <w:color w:val="212121"/>
          <w:szCs w:val="24"/>
        </w:rPr>
        <w:t>,</w:t>
      </w:r>
      <w:r w:rsidRPr="006A1F95">
        <w:rPr>
          <w:rFonts w:eastAsia="Times New Roman"/>
          <w:color w:val="212121"/>
          <w:szCs w:val="24"/>
        </w:rPr>
        <w:t xml:space="preserve"> </w:t>
      </w:r>
      <w:r>
        <w:rPr>
          <w:rFonts w:eastAsia="Times New Roman"/>
          <w:color w:val="212121"/>
          <w:szCs w:val="24"/>
        </w:rPr>
        <w:t>του οποίου</w:t>
      </w:r>
      <w:r w:rsidRPr="006A1F95">
        <w:rPr>
          <w:rFonts w:eastAsia="Times New Roman"/>
          <w:color w:val="212121"/>
          <w:szCs w:val="24"/>
        </w:rPr>
        <w:t xml:space="preserve"> σήμερα </w:t>
      </w:r>
      <w:r>
        <w:rPr>
          <w:rFonts w:eastAsia="Times New Roman"/>
          <w:color w:val="212121"/>
          <w:szCs w:val="24"/>
        </w:rPr>
        <w:t>οι πόροι</w:t>
      </w:r>
      <w:r w:rsidRPr="006A1F95">
        <w:rPr>
          <w:rFonts w:eastAsia="Times New Roman"/>
          <w:color w:val="212121"/>
          <w:szCs w:val="24"/>
        </w:rPr>
        <w:t xml:space="preserve"> σε πολύ μικρό ποσοστό αξιοποιούνται για το περιβάλλον</w:t>
      </w:r>
      <w:r>
        <w:rPr>
          <w:rFonts w:eastAsia="Times New Roman"/>
          <w:color w:val="212121"/>
          <w:szCs w:val="24"/>
        </w:rPr>
        <w:t>.</w:t>
      </w:r>
    </w:p>
    <w:p w14:paraId="098562D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6A1F95">
        <w:rPr>
          <w:rFonts w:eastAsia="Times New Roman"/>
          <w:color w:val="212121"/>
          <w:szCs w:val="24"/>
        </w:rPr>
        <w:t xml:space="preserve">Εάν δεν </w:t>
      </w:r>
      <w:r w:rsidRPr="006A1F95">
        <w:rPr>
          <w:rFonts w:eastAsia="Times New Roman"/>
          <w:color w:val="212121"/>
          <w:szCs w:val="24"/>
        </w:rPr>
        <w:t>συμπράξει ο ΣΥΡΙΖΑ στην αναθεώρηση του συγκεκριμένου άρθρου</w:t>
      </w:r>
      <w:r>
        <w:rPr>
          <w:rFonts w:eastAsia="Times New Roman"/>
          <w:color w:val="212121"/>
          <w:szCs w:val="24"/>
        </w:rPr>
        <w:t>,</w:t>
      </w:r>
      <w:r w:rsidRPr="006A1F95">
        <w:rPr>
          <w:rFonts w:eastAsia="Times New Roman"/>
          <w:color w:val="212121"/>
          <w:szCs w:val="24"/>
        </w:rPr>
        <w:t xml:space="preserve"> το αποτέλεσμα θα είναι να</w:t>
      </w:r>
      <w:r>
        <w:rPr>
          <w:rFonts w:eastAsia="Times New Roman"/>
          <w:color w:val="212121"/>
          <w:szCs w:val="24"/>
        </w:rPr>
        <w:t xml:space="preserve"> μπλοκάρετε τεράστιες εκτάσεις. Θ</w:t>
      </w:r>
      <w:r w:rsidRPr="006A1F95">
        <w:rPr>
          <w:rFonts w:eastAsia="Times New Roman"/>
          <w:color w:val="212121"/>
          <w:szCs w:val="24"/>
        </w:rPr>
        <w:t>α έχετε υπονομεύσει την οικονομική δραστηριότητα πρωτίστως στον αγροτικό και κτηνοτροφικό τομέα</w:t>
      </w:r>
      <w:r>
        <w:rPr>
          <w:rFonts w:eastAsia="Times New Roman"/>
          <w:color w:val="212121"/>
          <w:szCs w:val="24"/>
        </w:rPr>
        <w:t>.</w:t>
      </w:r>
    </w:p>
    <w:p w14:paraId="098562D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A1F95">
        <w:rPr>
          <w:rFonts w:eastAsia="Times New Roman"/>
          <w:color w:val="212121"/>
          <w:szCs w:val="24"/>
        </w:rPr>
        <w:t>υρίες και κύριοι συνάδελφοι</w:t>
      </w:r>
      <w:r>
        <w:rPr>
          <w:rFonts w:eastAsia="Times New Roman"/>
          <w:color w:val="212121"/>
          <w:szCs w:val="24"/>
        </w:rPr>
        <w:t>,</w:t>
      </w:r>
      <w:r w:rsidRPr="006A1F95">
        <w:rPr>
          <w:rFonts w:eastAsia="Times New Roman"/>
          <w:color w:val="212121"/>
          <w:szCs w:val="24"/>
        </w:rPr>
        <w:t xml:space="preserve"> κλείνω με </w:t>
      </w:r>
      <w:r w:rsidRPr="006A1F95">
        <w:rPr>
          <w:rFonts w:eastAsia="Times New Roman"/>
          <w:color w:val="212121"/>
          <w:szCs w:val="24"/>
        </w:rPr>
        <w:t>ένα θέμα ουσιαστικό</w:t>
      </w:r>
      <w:r>
        <w:rPr>
          <w:rFonts w:eastAsia="Times New Roman"/>
          <w:color w:val="212121"/>
          <w:szCs w:val="24"/>
        </w:rPr>
        <w:t>. Αναφέρομαι στο άρθρο 3 του Σ</w:t>
      </w:r>
      <w:r w:rsidRPr="006A1F95">
        <w:rPr>
          <w:rFonts w:eastAsia="Times New Roman"/>
          <w:color w:val="212121"/>
          <w:szCs w:val="24"/>
        </w:rPr>
        <w:t>υν</w:t>
      </w:r>
      <w:r>
        <w:rPr>
          <w:rFonts w:eastAsia="Times New Roman"/>
          <w:color w:val="212121"/>
          <w:szCs w:val="24"/>
        </w:rPr>
        <w:t>τάγματος που αφορά τις σχέσεις Εκκλησίας και Π</w:t>
      </w:r>
      <w:r w:rsidRPr="006A1F95">
        <w:rPr>
          <w:rFonts w:eastAsia="Times New Roman"/>
          <w:color w:val="212121"/>
          <w:szCs w:val="24"/>
        </w:rPr>
        <w:t>ολιτείας</w:t>
      </w:r>
      <w:r>
        <w:rPr>
          <w:rFonts w:eastAsia="Times New Roman"/>
          <w:color w:val="212121"/>
          <w:szCs w:val="24"/>
        </w:rPr>
        <w:t>.</w:t>
      </w:r>
    </w:p>
    <w:p w14:paraId="098562DD"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Θέλω να κάνω μι</w:t>
      </w:r>
      <w:r w:rsidRPr="006A1F95">
        <w:rPr>
          <w:rFonts w:eastAsia="Times New Roman"/>
          <w:color w:val="212121"/>
          <w:szCs w:val="24"/>
        </w:rPr>
        <w:t>α ιστορική αναφορά</w:t>
      </w:r>
      <w:r>
        <w:rPr>
          <w:rFonts w:eastAsia="Times New Roman"/>
          <w:color w:val="212121"/>
          <w:szCs w:val="24"/>
        </w:rPr>
        <w:t>. Ακόμη και στα Συντάγματα των Ιονίων Νήσων του 1803 και του 1817 η Ο</w:t>
      </w:r>
      <w:r w:rsidRPr="006A1F95">
        <w:rPr>
          <w:rFonts w:eastAsia="Times New Roman"/>
          <w:color w:val="212121"/>
          <w:szCs w:val="24"/>
        </w:rPr>
        <w:t>ρθοδοξία αναφέρεται ως επικρατούσα θρησκεία</w:t>
      </w:r>
      <w:r>
        <w:rPr>
          <w:rFonts w:eastAsia="Times New Roman"/>
          <w:color w:val="212121"/>
          <w:szCs w:val="24"/>
        </w:rPr>
        <w:t xml:space="preserve">. Η </w:t>
      </w:r>
      <w:r>
        <w:rPr>
          <w:rFonts w:eastAsia="Times New Roman"/>
          <w:color w:val="212121"/>
          <w:szCs w:val="24"/>
        </w:rPr>
        <w:t>διατήρηση, λ</w:t>
      </w:r>
      <w:r w:rsidRPr="006A1F95">
        <w:rPr>
          <w:rFonts w:eastAsia="Times New Roman"/>
          <w:color w:val="212121"/>
          <w:szCs w:val="24"/>
        </w:rPr>
        <w:t>οιπόν</w:t>
      </w:r>
      <w:r>
        <w:rPr>
          <w:rFonts w:eastAsia="Times New Roman"/>
          <w:color w:val="212121"/>
          <w:szCs w:val="24"/>
        </w:rPr>
        <w:t>,</w:t>
      </w:r>
      <w:r w:rsidRPr="006A1F95">
        <w:rPr>
          <w:rFonts w:eastAsia="Times New Roman"/>
          <w:color w:val="212121"/>
          <w:szCs w:val="24"/>
        </w:rPr>
        <w:t xml:space="preserve"> αυτών των χαρακτηριστικών αποτελεί την πολύτιμη συλλογική μας μνήμη</w:t>
      </w:r>
      <w:r>
        <w:rPr>
          <w:rFonts w:eastAsia="Times New Roman"/>
          <w:color w:val="212121"/>
          <w:szCs w:val="24"/>
        </w:rPr>
        <w:t>. Α</w:t>
      </w:r>
      <w:r w:rsidRPr="006A1F95">
        <w:rPr>
          <w:rFonts w:eastAsia="Times New Roman"/>
          <w:color w:val="212121"/>
          <w:szCs w:val="24"/>
        </w:rPr>
        <w:t>υτό προβλέπει το σημερινό άρθρο</w:t>
      </w:r>
      <w:r>
        <w:rPr>
          <w:rFonts w:eastAsia="Times New Roman"/>
          <w:color w:val="212121"/>
          <w:szCs w:val="24"/>
        </w:rPr>
        <w:t xml:space="preserve"> της...</w:t>
      </w:r>
    </w:p>
    <w:p w14:paraId="098562D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098562D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Δώστε μου ένα λεπτό ακόμη, τελειώνω, κύριε Πρόεδρε. </w:t>
      </w:r>
    </w:p>
    <w:p w14:paraId="098562E0"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6A1F95">
        <w:rPr>
          <w:rFonts w:eastAsia="Times New Roman"/>
          <w:color w:val="212121"/>
          <w:szCs w:val="24"/>
        </w:rPr>
        <w:t>Σε κάθε περίπτωση</w:t>
      </w:r>
      <w:r>
        <w:rPr>
          <w:rFonts w:eastAsia="Times New Roman"/>
          <w:color w:val="212121"/>
          <w:szCs w:val="24"/>
        </w:rPr>
        <w:t>, η θ</w:t>
      </w:r>
      <w:r w:rsidRPr="006A1F95">
        <w:rPr>
          <w:rFonts w:eastAsia="Times New Roman"/>
          <w:color w:val="212121"/>
          <w:szCs w:val="24"/>
        </w:rPr>
        <w:t xml:space="preserve">ρησκευτική ελευθερία κάθε πολίτη διαφυλάσσεται με τη σημερινή διατύπωση </w:t>
      </w:r>
      <w:r>
        <w:rPr>
          <w:rFonts w:eastAsia="Times New Roman"/>
          <w:color w:val="212121"/>
          <w:szCs w:val="24"/>
        </w:rPr>
        <w:t>του άρθρου 13 παράγραφος 1 του Σ</w:t>
      </w:r>
      <w:r w:rsidRPr="006A1F95">
        <w:rPr>
          <w:rFonts w:eastAsia="Times New Roman"/>
          <w:color w:val="212121"/>
          <w:szCs w:val="24"/>
        </w:rPr>
        <w:t>υντάγματος</w:t>
      </w:r>
      <w:r>
        <w:rPr>
          <w:rFonts w:eastAsia="Times New Roman"/>
          <w:color w:val="212121"/>
          <w:szCs w:val="24"/>
        </w:rPr>
        <w:t xml:space="preserve">. </w:t>
      </w:r>
    </w:p>
    <w:p w14:paraId="098562E1"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A1F95">
        <w:rPr>
          <w:rFonts w:eastAsia="Times New Roman"/>
          <w:color w:val="212121"/>
          <w:szCs w:val="24"/>
        </w:rPr>
        <w:t>α</w:t>
      </w:r>
      <w:r>
        <w:rPr>
          <w:rFonts w:eastAsia="Times New Roman"/>
          <w:color w:val="212121"/>
          <w:szCs w:val="24"/>
        </w:rPr>
        <w:t>ι θέλω να σας κάνω μια αναφορά. Σ</w:t>
      </w:r>
      <w:r w:rsidRPr="006A1F95">
        <w:rPr>
          <w:rFonts w:eastAsia="Times New Roman"/>
          <w:color w:val="212121"/>
          <w:szCs w:val="24"/>
        </w:rPr>
        <w:t>αρώνονται</w:t>
      </w:r>
      <w:r>
        <w:rPr>
          <w:rFonts w:eastAsia="Times New Roman"/>
          <w:color w:val="212121"/>
          <w:szCs w:val="24"/>
        </w:rPr>
        <w:t xml:space="preserve">, κυρίες και κύριοι </w:t>
      </w:r>
      <w:r>
        <w:rPr>
          <w:rFonts w:eastAsia="Times New Roman"/>
          <w:color w:val="212121"/>
          <w:szCs w:val="24"/>
        </w:rPr>
        <w:t xml:space="preserve">συνάδελφοι, </w:t>
      </w:r>
      <w:r w:rsidRPr="006A1F95">
        <w:rPr>
          <w:rFonts w:eastAsia="Times New Roman"/>
          <w:color w:val="212121"/>
          <w:szCs w:val="24"/>
        </w:rPr>
        <w:t xml:space="preserve">από την ιστορία τα έθνη που προδίδουν τα ιδανικά τους και τις αξίες </w:t>
      </w:r>
      <w:r>
        <w:rPr>
          <w:rFonts w:eastAsia="Times New Roman"/>
          <w:color w:val="212121"/>
          <w:szCs w:val="24"/>
        </w:rPr>
        <w:t xml:space="preserve">τους. </w:t>
      </w:r>
      <w:r w:rsidRPr="006A1F95">
        <w:rPr>
          <w:rFonts w:eastAsia="Times New Roman"/>
          <w:color w:val="212121"/>
          <w:szCs w:val="24"/>
        </w:rPr>
        <w:t>Ένα σύγχρονο Σύνταγμα μπορεί να προσφέρει την απαραίτητη βελτ</w:t>
      </w:r>
      <w:r>
        <w:rPr>
          <w:rFonts w:eastAsia="Times New Roman"/>
          <w:color w:val="212121"/>
          <w:szCs w:val="24"/>
        </w:rPr>
        <w:t xml:space="preserve">ίωση της ποιότητας της </w:t>
      </w:r>
      <w:r>
        <w:rPr>
          <w:rFonts w:eastAsia="Times New Roman"/>
          <w:color w:val="212121"/>
          <w:szCs w:val="24"/>
        </w:rPr>
        <w:t>δ</w:t>
      </w:r>
      <w:r w:rsidRPr="006A1F95">
        <w:rPr>
          <w:rFonts w:eastAsia="Times New Roman"/>
          <w:color w:val="212121"/>
          <w:szCs w:val="24"/>
        </w:rPr>
        <w:t xml:space="preserve">ημοκρατίας </w:t>
      </w:r>
      <w:r>
        <w:rPr>
          <w:rFonts w:eastAsia="Times New Roman"/>
          <w:color w:val="212121"/>
          <w:szCs w:val="24"/>
        </w:rPr>
        <w:t>μας,</w:t>
      </w:r>
      <w:r w:rsidRPr="006A1F95">
        <w:rPr>
          <w:rFonts w:eastAsia="Times New Roman"/>
          <w:color w:val="212121"/>
          <w:szCs w:val="24"/>
        </w:rPr>
        <w:t xml:space="preserve"> την ενίσχυση της αποτελεσματικότητας του κράτους και την τόνωση της ε</w:t>
      </w:r>
      <w:r>
        <w:rPr>
          <w:rFonts w:eastAsia="Times New Roman"/>
          <w:color w:val="212121"/>
          <w:szCs w:val="24"/>
        </w:rPr>
        <w:t>μπιστοσύνης μεταξύ πολιτών και θ</w:t>
      </w:r>
      <w:r w:rsidRPr="006A1F95">
        <w:rPr>
          <w:rFonts w:eastAsia="Times New Roman"/>
          <w:color w:val="212121"/>
          <w:szCs w:val="24"/>
        </w:rPr>
        <w:t>εσμών</w:t>
      </w:r>
      <w:r>
        <w:rPr>
          <w:rFonts w:eastAsia="Times New Roman"/>
          <w:color w:val="212121"/>
          <w:szCs w:val="24"/>
        </w:rPr>
        <w:t>.</w:t>
      </w:r>
    </w:p>
    <w:p w14:paraId="098562E2"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6A1F95">
        <w:rPr>
          <w:rFonts w:eastAsia="Times New Roman"/>
          <w:color w:val="212121"/>
          <w:szCs w:val="24"/>
        </w:rPr>
        <w:t>υχαριστώ πολύ</w:t>
      </w:r>
      <w:r>
        <w:rPr>
          <w:rFonts w:eastAsia="Times New Roman"/>
          <w:color w:val="212121"/>
          <w:szCs w:val="24"/>
        </w:rPr>
        <w:t>.</w:t>
      </w:r>
    </w:p>
    <w:p w14:paraId="098562E3" w14:textId="77777777" w:rsidR="00BE639A" w:rsidRDefault="00A212E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98562E4"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Γεώργιο Στύλιο, Βουλευτή </w:t>
      </w:r>
      <w:r>
        <w:rPr>
          <w:rFonts w:eastAsia="Times New Roman" w:cs="Times New Roman"/>
          <w:szCs w:val="24"/>
        </w:rPr>
        <w:t xml:space="preserve">Άρτας </w:t>
      </w:r>
      <w:r>
        <w:rPr>
          <w:rFonts w:eastAsia="Times New Roman" w:cs="Times New Roman"/>
          <w:szCs w:val="24"/>
        </w:rPr>
        <w:t xml:space="preserve">της Νέας Δημοκρατίας. </w:t>
      </w:r>
    </w:p>
    <w:p w14:paraId="098562E5"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Προχωρούμε με τον κ. </w:t>
      </w:r>
      <w:r w:rsidRPr="006A1F95">
        <w:rPr>
          <w:rFonts w:eastAsia="Times New Roman"/>
          <w:color w:val="212121"/>
          <w:szCs w:val="24"/>
        </w:rPr>
        <w:t xml:space="preserve">Χρήστο </w:t>
      </w:r>
      <w:r>
        <w:rPr>
          <w:rFonts w:eastAsia="Times New Roman"/>
          <w:color w:val="212121"/>
          <w:szCs w:val="24"/>
        </w:rPr>
        <w:t>Μπουκώρο, Β</w:t>
      </w:r>
      <w:r w:rsidRPr="006A1F95">
        <w:rPr>
          <w:rFonts w:eastAsia="Times New Roman"/>
          <w:color w:val="212121"/>
          <w:szCs w:val="24"/>
        </w:rPr>
        <w:t>ουλευτή Μαγνησίας της Νέας Δημοκρατίας</w:t>
      </w:r>
      <w:r>
        <w:rPr>
          <w:rFonts w:eastAsia="Times New Roman"/>
          <w:color w:val="212121"/>
          <w:szCs w:val="24"/>
        </w:rPr>
        <w:t>.</w:t>
      </w:r>
    </w:p>
    <w:p w14:paraId="098562E6"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Ορίστε, κύριε συνάδελφε, έχετε τον λόγο για επτά</w:t>
      </w:r>
      <w:r w:rsidRPr="006A1F95">
        <w:rPr>
          <w:rFonts w:eastAsia="Times New Roman"/>
          <w:color w:val="212121"/>
          <w:szCs w:val="24"/>
        </w:rPr>
        <w:t xml:space="preserve"> λεπτά</w:t>
      </w:r>
      <w:r>
        <w:rPr>
          <w:rFonts w:eastAsia="Times New Roman"/>
          <w:color w:val="212121"/>
          <w:szCs w:val="24"/>
        </w:rPr>
        <w:t>.</w:t>
      </w:r>
    </w:p>
    <w:p w14:paraId="098562E7"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Κύριε Π</w:t>
      </w:r>
      <w:r w:rsidRPr="006A1F95">
        <w:rPr>
          <w:rFonts w:eastAsia="Times New Roman"/>
          <w:color w:val="212121"/>
          <w:szCs w:val="24"/>
        </w:rPr>
        <w:t>ρόεδρε</w:t>
      </w:r>
      <w:r>
        <w:rPr>
          <w:rFonts w:eastAsia="Times New Roman"/>
          <w:color w:val="212121"/>
          <w:szCs w:val="24"/>
        </w:rPr>
        <w:t xml:space="preserve">, </w:t>
      </w:r>
      <w:r w:rsidRPr="006A1F95">
        <w:rPr>
          <w:rFonts w:eastAsia="Times New Roman"/>
          <w:color w:val="212121"/>
          <w:szCs w:val="24"/>
        </w:rPr>
        <w:t>κυρίες και κύριοι συνάδελφοι</w:t>
      </w:r>
      <w:r>
        <w:rPr>
          <w:rFonts w:eastAsia="Times New Roman"/>
          <w:color w:val="212121"/>
          <w:szCs w:val="24"/>
        </w:rPr>
        <w:t>, πραγματικά α</w:t>
      </w:r>
      <w:r w:rsidRPr="006A1F95">
        <w:rPr>
          <w:rFonts w:eastAsia="Times New Roman"/>
          <w:color w:val="212121"/>
          <w:szCs w:val="24"/>
        </w:rPr>
        <w:t>ναρωτιέμαι για</w:t>
      </w:r>
      <w:r>
        <w:rPr>
          <w:rFonts w:eastAsia="Times New Roman"/>
          <w:color w:val="212121"/>
          <w:szCs w:val="24"/>
        </w:rPr>
        <w:t xml:space="preserve"> το νόημα των τοποθετήσεων των Β</w:t>
      </w:r>
      <w:r w:rsidRPr="006A1F95">
        <w:rPr>
          <w:rFonts w:eastAsia="Times New Roman"/>
          <w:color w:val="212121"/>
          <w:szCs w:val="24"/>
        </w:rPr>
        <w:t xml:space="preserve">ουλευτών τέτοια ώρα μετά </w:t>
      </w:r>
      <w:r>
        <w:rPr>
          <w:rFonts w:eastAsia="Times New Roman"/>
          <w:color w:val="212121"/>
          <w:szCs w:val="24"/>
        </w:rPr>
        <w:t>τις τοποθετήσ</w:t>
      </w:r>
      <w:r>
        <w:rPr>
          <w:rFonts w:eastAsia="Times New Roman"/>
          <w:color w:val="212121"/>
          <w:szCs w:val="24"/>
        </w:rPr>
        <w:t>εις των πολιτικών Α</w:t>
      </w:r>
      <w:r w:rsidRPr="006A1F95">
        <w:rPr>
          <w:rFonts w:eastAsia="Times New Roman"/>
          <w:color w:val="212121"/>
          <w:szCs w:val="24"/>
        </w:rPr>
        <w:t>ρχηγών και ενώ όλοι γνωρίζουμε ότι και τα ψηφοδέλτια με</w:t>
      </w:r>
      <w:r>
        <w:rPr>
          <w:rFonts w:eastAsia="Times New Roman"/>
          <w:color w:val="212121"/>
          <w:szCs w:val="24"/>
        </w:rPr>
        <w:t xml:space="preserve"> τα</w:t>
      </w:r>
      <w:r w:rsidRPr="006A1F95">
        <w:rPr>
          <w:rFonts w:eastAsia="Times New Roman"/>
          <w:color w:val="212121"/>
          <w:szCs w:val="24"/>
        </w:rPr>
        <w:t xml:space="preserve"> προς αναθ</w:t>
      </w:r>
      <w:r>
        <w:rPr>
          <w:rFonts w:eastAsia="Times New Roman"/>
          <w:color w:val="212121"/>
          <w:szCs w:val="24"/>
        </w:rPr>
        <w:t>εώρηση άρθρα έχουν ήδη τυπωθεί. Π</w:t>
      </w:r>
      <w:r w:rsidRPr="006A1F95">
        <w:rPr>
          <w:rFonts w:eastAsia="Times New Roman"/>
          <w:color w:val="212121"/>
          <w:szCs w:val="24"/>
        </w:rPr>
        <w:t>οιο</w:t>
      </w:r>
      <w:r>
        <w:rPr>
          <w:rFonts w:eastAsia="Times New Roman"/>
          <w:color w:val="212121"/>
          <w:szCs w:val="24"/>
        </w:rPr>
        <w:t xml:space="preserve"> το νόημα των τοποθετήσεων των Β</w:t>
      </w:r>
      <w:r w:rsidRPr="006A1F95">
        <w:rPr>
          <w:rFonts w:eastAsia="Times New Roman"/>
          <w:color w:val="212121"/>
          <w:szCs w:val="24"/>
        </w:rPr>
        <w:t>ουλευτών μετά από αυτές τις διαδικασίες</w:t>
      </w:r>
      <w:r>
        <w:rPr>
          <w:rFonts w:eastAsia="Times New Roman"/>
          <w:color w:val="212121"/>
          <w:szCs w:val="24"/>
        </w:rPr>
        <w:t xml:space="preserve">; </w:t>
      </w:r>
    </w:p>
    <w:p w14:paraId="098562E8"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A1F95">
        <w:rPr>
          <w:rFonts w:eastAsia="Times New Roman"/>
          <w:color w:val="212121"/>
          <w:szCs w:val="24"/>
        </w:rPr>
        <w:t>αι ξέρετε</w:t>
      </w:r>
      <w:r>
        <w:rPr>
          <w:rFonts w:eastAsia="Times New Roman"/>
          <w:color w:val="212121"/>
          <w:szCs w:val="24"/>
        </w:rPr>
        <w:t>,</w:t>
      </w:r>
      <w:r w:rsidRPr="006A1F95">
        <w:rPr>
          <w:rFonts w:eastAsia="Times New Roman"/>
          <w:color w:val="212121"/>
          <w:szCs w:val="24"/>
        </w:rPr>
        <w:t xml:space="preserve"> δεν έχουν τοποθετηθεί </w:t>
      </w:r>
      <w:r>
        <w:rPr>
          <w:rFonts w:eastAsia="Times New Roman"/>
          <w:color w:val="212121"/>
          <w:szCs w:val="24"/>
        </w:rPr>
        <w:t>λίγοι, περίπου τριάντα Βο</w:t>
      </w:r>
      <w:r>
        <w:rPr>
          <w:rFonts w:eastAsia="Times New Roman"/>
          <w:color w:val="212121"/>
          <w:szCs w:val="24"/>
        </w:rPr>
        <w:t>υλευτές, το 10% της Εθνικής Α</w:t>
      </w:r>
      <w:r w:rsidRPr="006A1F95">
        <w:rPr>
          <w:rFonts w:eastAsia="Times New Roman"/>
          <w:color w:val="212121"/>
          <w:szCs w:val="24"/>
        </w:rPr>
        <w:t>ντιπροσωπείας</w:t>
      </w:r>
      <w:r>
        <w:rPr>
          <w:rFonts w:eastAsia="Times New Roman"/>
          <w:color w:val="212121"/>
          <w:szCs w:val="24"/>
        </w:rPr>
        <w:t>,</w:t>
      </w:r>
      <w:r w:rsidRPr="006A1F95">
        <w:rPr>
          <w:rFonts w:eastAsia="Times New Roman"/>
          <w:color w:val="212121"/>
          <w:szCs w:val="24"/>
        </w:rPr>
        <w:t xml:space="preserve"> πάνω από το 25% των εγγεγραμμένων</w:t>
      </w:r>
      <w:r>
        <w:rPr>
          <w:rFonts w:eastAsia="Times New Roman"/>
          <w:color w:val="212121"/>
          <w:szCs w:val="24"/>
        </w:rPr>
        <w:t>,</w:t>
      </w:r>
      <w:r w:rsidRPr="006A1F95">
        <w:rPr>
          <w:rFonts w:eastAsia="Times New Roman"/>
          <w:color w:val="212121"/>
          <w:szCs w:val="24"/>
        </w:rPr>
        <w:t xml:space="preserve"> μίλησαν μετά τις τοποθ</w:t>
      </w:r>
      <w:r>
        <w:rPr>
          <w:rFonts w:eastAsia="Times New Roman"/>
          <w:color w:val="212121"/>
          <w:szCs w:val="24"/>
        </w:rPr>
        <w:t>ετήσεις των πολιτικών Α</w:t>
      </w:r>
      <w:r w:rsidRPr="006A1F95">
        <w:rPr>
          <w:rFonts w:eastAsia="Times New Roman"/>
          <w:color w:val="212121"/>
          <w:szCs w:val="24"/>
        </w:rPr>
        <w:t>ρχηγών</w:t>
      </w:r>
      <w:r>
        <w:rPr>
          <w:rFonts w:eastAsia="Times New Roman"/>
          <w:color w:val="212121"/>
          <w:szCs w:val="24"/>
        </w:rPr>
        <w:t xml:space="preserve"> κ</w:t>
      </w:r>
      <w:r w:rsidRPr="006A1F95">
        <w:rPr>
          <w:rFonts w:eastAsia="Times New Roman"/>
          <w:color w:val="212121"/>
          <w:szCs w:val="24"/>
        </w:rPr>
        <w:t>αι ενώ δεν μπορεί να πιθανολογηθεί καμ</w:t>
      </w:r>
      <w:r>
        <w:rPr>
          <w:rFonts w:eastAsia="Times New Roman"/>
          <w:color w:val="212121"/>
          <w:szCs w:val="24"/>
        </w:rPr>
        <w:t xml:space="preserve">μία αλλαγή, </w:t>
      </w:r>
      <w:r w:rsidRPr="006A1F95">
        <w:rPr>
          <w:rFonts w:eastAsia="Times New Roman"/>
          <w:color w:val="212121"/>
          <w:szCs w:val="24"/>
        </w:rPr>
        <w:t>να υιοθετηθεί καμ</w:t>
      </w:r>
      <w:r>
        <w:rPr>
          <w:rFonts w:eastAsia="Times New Roman"/>
          <w:color w:val="212121"/>
          <w:szCs w:val="24"/>
        </w:rPr>
        <w:t>μ</w:t>
      </w:r>
      <w:r w:rsidRPr="006A1F95">
        <w:rPr>
          <w:rFonts w:eastAsia="Times New Roman"/>
          <w:color w:val="212121"/>
          <w:szCs w:val="24"/>
        </w:rPr>
        <w:t>ία πρόταση</w:t>
      </w:r>
      <w:r>
        <w:rPr>
          <w:rFonts w:eastAsia="Times New Roman"/>
          <w:color w:val="212121"/>
          <w:szCs w:val="24"/>
        </w:rPr>
        <w:t>,</w:t>
      </w:r>
      <w:r w:rsidRPr="006A1F95">
        <w:rPr>
          <w:rFonts w:eastAsia="Times New Roman"/>
          <w:color w:val="212121"/>
          <w:szCs w:val="24"/>
        </w:rPr>
        <w:t xml:space="preserve"> όσο χρήσιμη και κρίσιμη και αν είναι αυτή</w:t>
      </w:r>
      <w:r>
        <w:rPr>
          <w:rFonts w:eastAsia="Times New Roman"/>
          <w:color w:val="212121"/>
          <w:szCs w:val="24"/>
        </w:rPr>
        <w:t xml:space="preserve">. </w:t>
      </w:r>
    </w:p>
    <w:p w14:paraId="098562E9"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Συζητάμε τυπικά. Τυπικές είναι και οι συγκλίσεις</w:t>
      </w:r>
      <w:r w:rsidRPr="006A1F95">
        <w:rPr>
          <w:rFonts w:eastAsia="Times New Roman"/>
          <w:color w:val="212121"/>
          <w:szCs w:val="24"/>
        </w:rPr>
        <w:t xml:space="preserve"> και οι συναινέσεις κόντρα και σε πλήρη αντίθεση με το πνεύμα του συνταγματι</w:t>
      </w:r>
      <w:r>
        <w:rPr>
          <w:rFonts w:eastAsia="Times New Roman"/>
          <w:color w:val="212121"/>
          <w:szCs w:val="24"/>
        </w:rPr>
        <w:t>κού νομοθέτη και το γράμμα του Σ</w:t>
      </w:r>
      <w:r w:rsidRPr="006A1F95">
        <w:rPr>
          <w:rFonts w:eastAsia="Times New Roman"/>
          <w:color w:val="212121"/>
          <w:szCs w:val="24"/>
        </w:rPr>
        <w:t>υντάγματος</w:t>
      </w:r>
      <w:r>
        <w:rPr>
          <w:rFonts w:eastAsia="Times New Roman"/>
          <w:color w:val="212121"/>
          <w:szCs w:val="24"/>
        </w:rPr>
        <w:t>.</w:t>
      </w:r>
    </w:p>
    <w:p w14:paraId="098562E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A1F95">
        <w:rPr>
          <w:rFonts w:eastAsia="Times New Roman"/>
          <w:color w:val="212121"/>
          <w:szCs w:val="24"/>
        </w:rPr>
        <w:t>ς πούμε</w:t>
      </w:r>
      <w:r>
        <w:rPr>
          <w:rFonts w:eastAsia="Times New Roman"/>
          <w:color w:val="212121"/>
          <w:szCs w:val="24"/>
        </w:rPr>
        <w:t>,</w:t>
      </w:r>
      <w:r w:rsidRPr="006A1F95">
        <w:rPr>
          <w:rFonts w:eastAsia="Times New Roman"/>
          <w:color w:val="212121"/>
          <w:szCs w:val="24"/>
        </w:rPr>
        <w:t xml:space="preserve"> λοιπόν</w:t>
      </w:r>
      <w:r>
        <w:rPr>
          <w:rFonts w:eastAsia="Times New Roman"/>
          <w:color w:val="212121"/>
          <w:szCs w:val="24"/>
        </w:rPr>
        <w:t xml:space="preserve">, κύριε Πρόεδρε, </w:t>
      </w:r>
      <w:r w:rsidRPr="006A1F95">
        <w:rPr>
          <w:rFonts w:eastAsia="Times New Roman"/>
          <w:color w:val="212121"/>
          <w:szCs w:val="24"/>
        </w:rPr>
        <w:t>ορισμένα πράγματα απλά και μόνο για την καταγραφή</w:t>
      </w:r>
      <w:r>
        <w:rPr>
          <w:rFonts w:eastAsia="Times New Roman"/>
          <w:color w:val="212121"/>
          <w:szCs w:val="24"/>
        </w:rPr>
        <w:t>, απλά</w:t>
      </w:r>
      <w:r>
        <w:rPr>
          <w:rFonts w:eastAsia="Times New Roman"/>
          <w:color w:val="212121"/>
          <w:szCs w:val="24"/>
        </w:rPr>
        <w:t xml:space="preserve"> και μόνο για τα Π</w:t>
      </w:r>
      <w:r w:rsidRPr="006A1F95">
        <w:rPr>
          <w:rFonts w:eastAsia="Times New Roman"/>
          <w:color w:val="212121"/>
          <w:szCs w:val="24"/>
        </w:rPr>
        <w:t>ρακτικά</w:t>
      </w:r>
      <w:r>
        <w:rPr>
          <w:rFonts w:eastAsia="Times New Roman"/>
          <w:color w:val="212121"/>
          <w:szCs w:val="24"/>
        </w:rPr>
        <w:t>.</w:t>
      </w:r>
    </w:p>
    <w:p w14:paraId="098562E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Ήρθε ο κύριος Πρωθυπουργός σήμερα σε αυτή την κορυφαία συζήτηση, θυμίζοντας τους </w:t>
      </w:r>
      <w:r w:rsidRPr="006A1F95">
        <w:rPr>
          <w:rFonts w:eastAsia="Times New Roman"/>
          <w:color w:val="212121"/>
          <w:szCs w:val="24"/>
        </w:rPr>
        <w:t>συγγραφείς των αστυνομικών μυθιστορημάτ</w:t>
      </w:r>
      <w:r>
        <w:rPr>
          <w:rFonts w:eastAsia="Times New Roman"/>
          <w:color w:val="212121"/>
          <w:szCs w:val="24"/>
        </w:rPr>
        <w:t xml:space="preserve">ων, οι οποίοι υποστηρίζουν συχνά </w:t>
      </w:r>
      <w:r w:rsidRPr="006A1F95">
        <w:rPr>
          <w:rFonts w:eastAsia="Times New Roman"/>
          <w:color w:val="212121"/>
          <w:szCs w:val="24"/>
        </w:rPr>
        <w:t>πυκνά στα κείμενά τους ότι ο δολοφόνος γυρίζει πάντα στον τόπο του εγκλήματο</w:t>
      </w:r>
      <w:r w:rsidRPr="006A1F95">
        <w:rPr>
          <w:rFonts w:eastAsia="Times New Roman"/>
          <w:color w:val="212121"/>
          <w:szCs w:val="24"/>
        </w:rPr>
        <w:t>ς</w:t>
      </w:r>
      <w:r>
        <w:rPr>
          <w:rFonts w:eastAsia="Times New Roman"/>
          <w:color w:val="212121"/>
          <w:szCs w:val="24"/>
        </w:rPr>
        <w:t xml:space="preserve">. </w:t>
      </w:r>
    </w:p>
    <w:p w14:paraId="098562EC"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ήρθε ο κύριος Π</w:t>
      </w:r>
      <w:r w:rsidRPr="006A1F95">
        <w:rPr>
          <w:rFonts w:eastAsia="Times New Roman"/>
          <w:color w:val="212121"/>
          <w:szCs w:val="24"/>
        </w:rPr>
        <w:t xml:space="preserve">ρωθυπουργός σήμερα εδώ να προτείνει ως </w:t>
      </w:r>
      <w:r>
        <w:rPr>
          <w:rFonts w:eastAsia="Times New Roman"/>
          <w:color w:val="212121"/>
          <w:szCs w:val="24"/>
        </w:rPr>
        <w:t>ένα κορυφαίο</w:t>
      </w:r>
      <w:r w:rsidRPr="006A1F95">
        <w:rPr>
          <w:rFonts w:eastAsia="Times New Roman"/>
          <w:color w:val="212121"/>
          <w:szCs w:val="24"/>
        </w:rPr>
        <w:t xml:space="preserve"> προς αν</w:t>
      </w:r>
      <w:r>
        <w:rPr>
          <w:rFonts w:eastAsia="Times New Roman"/>
          <w:color w:val="212121"/>
          <w:szCs w:val="24"/>
        </w:rPr>
        <w:t>αθεώρηση άρθρο, την αποσύνδεση της εκλογής του Π</w:t>
      </w:r>
      <w:r w:rsidRPr="006A1F95">
        <w:rPr>
          <w:rFonts w:eastAsia="Times New Roman"/>
          <w:color w:val="212121"/>
          <w:szCs w:val="24"/>
        </w:rPr>
        <w:t xml:space="preserve">ροέδρου Δημοκρατίας από τον κυβερνητικό </w:t>
      </w:r>
      <w:r>
        <w:rPr>
          <w:rFonts w:eastAsia="Times New Roman"/>
          <w:color w:val="212121"/>
          <w:szCs w:val="24"/>
        </w:rPr>
        <w:t>βίο. Ποιος Π</w:t>
      </w:r>
      <w:r w:rsidRPr="006A1F95">
        <w:rPr>
          <w:rFonts w:eastAsia="Times New Roman"/>
          <w:color w:val="212121"/>
          <w:szCs w:val="24"/>
        </w:rPr>
        <w:t>ρωθυπουργός</w:t>
      </w:r>
      <w:r>
        <w:rPr>
          <w:rFonts w:eastAsia="Times New Roman"/>
          <w:color w:val="212121"/>
          <w:szCs w:val="24"/>
        </w:rPr>
        <w:t>,</w:t>
      </w:r>
      <w:r w:rsidRPr="006A1F95">
        <w:rPr>
          <w:rFonts w:eastAsia="Times New Roman"/>
          <w:color w:val="212121"/>
          <w:szCs w:val="24"/>
        </w:rPr>
        <w:t xml:space="preserve"> </w:t>
      </w:r>
      <w:r>
        <w:rPr>
          <w:rFonts w:eastAsia="Times New Roman"/>
          <w:color w:val="212121"/>
          <w:szCs w:val="24"/>
        </w:rPr>
        <w:t>όμως; Ο ίδιος, που ως επικεφαλής της Αξιωματικής Α</w:t>
      </w:r>
      <w:r w:rsidRPr="006A1F95">
        <w:rPr>
          <w:rFonts w:eastAsia="Times New Roman"/>
          <w:color w:val="212121"/>
          <w:szCs w:val="24"/>
        </w:rPr>
        <w:t>ντιπολίτευσ</w:t>
      </w:r>
      <w:r w:rsidRPr="006A1F95">
        <w:rPr>
          <w:rFonts w:eastAsia="Times New Roman"/>
          <w:color w:val="212121"/>
          <w:szCs w:val="24"/>
        </w:rPr>
        <w:t>ης</w:t>
      </w:r>
      <w:r>
        <w:rPr>
          <w:rFonts w:eastAsia="Times New Roman"/>
          <w:color w:val="212121"/>
          <w:szCs w:val="24"/>
        </w:rPr>
        <w:t>,</w:t>
      </w:r>
      <w:r w:rsidRPr="006A1F95">
        <w:rPr>
          <w:rFonts w:eastAsia="Times New Roman"/>
          <w:color w:val="212121"/>
          <w:szCs w:val="24"/>
        </w:rPr>
        <w:t xml:space="preserve"> μαζί και ο μετέπειτα συνεταίρος του</w:t>
      </w:r>
      <w:r>
        <w:rPr>
          <w:rFonts w:eastAsia="Times New Roman"/>
          <w:color w:val="212121"/>
          <w:szCs w:val="24"/>
        </w:rPr>
        <w:t xml:space="preserve">, ο κ. </w:t>
      </w:r>
      <w:r w:rsidRPr="006A1F95">
        <w:rPr>
          <w:rFonts w:eastAsia="Times New Roman"/>
          <w:color w:val="212121"/>
          <w:szCs w:val="24"/>
        </w:rPr>
        <w:t>Καμμένος</w:t>
      </w:r>
      <w:r>
        <w:rPr>
          <w:rFonts w:eastAsia="Times New Roman"/>
          <w:color w:val="212121"/>
          <w:szCs w:val="24"/>
        </w:rPr>
        <w:t>,</w:t>
      </w:r>
      <w:r w:rsidRPr="006A1F95">
        <w:rPr>
          <w:rFonts w:eastAsia="Times New Roman"/>
          <w:color w:val="212121"/>
          <w:szCs w:val="24"/>
        </w:rPr>
        <w:t xml:space="preserve"> κραύγαζαν το 2014 στα τέλη του χρόνου </w:t>
      </w:r>
      <w:r>
        <w:rPr>
          <w:rFonts w:eastAsia="Times New Roman"/>
          <w:color w:val="212121"/>
          <w:szCs w:val="24"/>
        </w:rPr>
        <w:t>«</w:t>
      </w:r>
      <w:r w:rsidRPr="006A1F95">
        <w:rPr>
          <w:rFonts w:eastAsia="Times New Roman"/>
          <w:color w:val="212121"/>
          <w:szCs w:val="24"/>
        </w:rPr>
        <w:t xml:space="preserve">ακόμα και εμάς τους ίδιους αν </w:t>
      </w:r>
      <w:r>
        <w:rPr>
          <w:rFonts w:eastAsia="Times New Roman"/>
          <w:color w:val="212121"/>
          <w:szCs w:val="24"/>
        </w:rPr>
        <w:t>προτείνετε,</w:t>
      </w:r>
      <w:r w:rsidRPr="006A1F95">
        <w:rPr>
          <w:rFonts w:eastAsia="Times New Roman"/>
          <w:color w:val="212121"/>
          <w:szCs w:val="24"/>
        </w:rPr>
        <w:t xml:space="preserve"> δεν πρόκειται να ψηφίσουμε τους εαυτούς </w:t>
      </w:r>
      <w:r>
        <w:rPr>
          <w:rFonts w:eastAsia="Times New Roman"/>
          <w:color w:val="212121"/>
          <w:szCs w:val="24"/>
        </w:rPr>
        <w:t>μας». Α</w:t>
      </w:r>
      <w:r w:rsidRPr="006A1F95">
        <w:rPr>
          <w:rFonts w:eastAsia="Times New Roman"/>
          <w:color w:val="212121"/>
          <w:szCs w:val="24"/>
        </w:rPr>
        <w:t>υτά είναι καταγεγραμμένα</w:t>
      </w:r>
      <w:r>
        <w:rPr>
          <w:rFonts w:eastAsia="Times New Roman"/>
          <w:color w:val="212121"/>
          <w:szCs w:val="24"/>
        </w:rPr>
        <w:t xml:space="preserve">. </w:t>
      </w:r>
    </w:p>
    <w:p w14:paraId="098562ED"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πρότεινε μι</w:t>
      </w:r>
      <w:r w:rsidRPr="006A1F95">
        <w:rPr>
          <w:rFonts w:eastAsia="Times New Roman"/>
          <w:color w:val="212121"/>
          <w:szCs w:val="24"/>
        </w:rPr>
        <w:t>α</w:t>
      </w:r>
      <w:r>
        <w:rPr>
          <w:rFonts w:eastAsia="Times New Roman"/>
          <w:color w:val="212121"/>
          <w:szCs w:val="24"/>
        </w:rPr>
        <w:t xml:space="preserve"> άλλη κορυφαία αλλαγή ο κύριο</w:t>
      </w:r>
      <w:r>
        <w:rPr>
          <w:rFonts w:eastAsia="Times New Roman"/>
          <w:color w:val="212121"/>
          <w:szCs w:val="24"/>
        </w:rPr>
        <w:t>ς Π</w:t>
      </w:r>
      <w:r w:rsidRPr="006A1F95">
        <w:rPr>
          <w:rFonts w:eastAsia="Times New Roman"/>
          <w:color w:val="212121"/>
          <w:szCs w:val="24"/>
        </w:rPr>
        <w:t>ρωθυπουργός</w:t>
      </w:r>
      <w:r>
        <w:rPr>
          <w:rFonts w:eastAsia="Times New Roman"/>
          <w:color w:val="212121"/>
          <w:szCs w:val="24"/>
        </w:rPr>
        <w:t>,</w:t>
      </w:r>
      <w:r w:rsidRPr="006A1F95">
        <w:rPr>
          <w:rFonts w:eastAsia="Times New Roman"/>
          <w:color w:val="212121"/>
          <w:szCs w:val="24"/>
        </w:rPr>
        <w:t xml:space="preserve"> τα δημοψηφίσματα</w:t>
      </w:r>
      <w:r>
        <w:rPr>
          <w:rFonts w:eastAsia="Times New Roman"/>
          <w:color w:val="212121"/>
          <w:szCs w:val="24"/>
        </w:rPr>
        <w:t>,</w:t>
      </w:r>
      <w:r w:rsidRPr="006A1F95">
        <w:rPr>
          <w:rFonts w:eastAsia="Times New Roman"/>
          <w:color w:val="212121"/>
          <w:szCs w:val="24"/>
        </w:rPr>
        <w:t xml:space="preserve"> την υιοθέτηση δημοψηφισμάτων από το νέο Σύνταγμα</w:t>
      </w:r>
      <w:r>
        <w:rPr>
          <w:rFonts w:eastAsia="Times New Roman"/>
          <w:color w:val="212121"/>
          <w:szCs w:val="24"/>
        </w:rPr>
        <w:t>, ο Π</w:t>
      </w:r>
      <w:r w:rsidRPr="006A1F95">
        <w:rPr>
          <w:rFonts w:eastAsia="Times New Roman"/>
          <w:color w:val="212121"/>
          <w:szCs w:val="24"/>
        </w:rPr>
        <w:t>ρωθυπουργός</w:t>
      </w:r>
      <w:r>
        <w:rPr>
          <w:rFonts w:eastAsia="Times New Roman"/>
          <w:color w:val="212121"/>
          <w:szCs w:val="24"/>
        </w:rPr>
        <w:t>,</w:t>
      </w:r>
      <w:r w:rsidRPr="006A1F95">
        <w:rPr>
          <w:rFonts w:eastAsia="Times New Roman"/>
          <w:color w:val="212121"/>
          <w:szCs w:val="24"/>
        </w:rPr>
        <w:t xml:space="preserve"> ο οποίος πραγματικά </w:t>
      </w:r>
      <w:r>
        <w:rPr>
          <w:rFonts w:eastAsia="Times New Roman"/>
          <w:color w:val="212121"/>
          <w:szCs w:val="24"/>
        </w:rPr>
        <w:t>ευτέλισε την έννοια του</w:t>
      </w:r>
      <w:r w:rsidRPr="006A1F95">
        <w:rPr>
          <w:rFonts w:eastAsia="Times New Roman"/>
          <w:color w:val="212121"/>
          <w:szCs w:val="24"/>
        </w:rPr>
        <w:t xml:space="preserve"> δημοψηφίσματος</w:t>
      </w:r>
      <w:r>
        <w:rPr>
          <w:rFonts w:eastAsia="Times New Roman"/>
          <w:color w:val="212121"/>
          <w:szCs w:val="24"/>
        </w:rPr>
        <w:t>,</w:t>
      </w:r>
      <w:r w:rsidRPr="006A1F95">
        <w:rPr>
          <w:rFonts w:eastAsia="Times New Roman"/>
          <w:color w:val="212121"/>
          <w:szCs w:val="24"/>
        </w:rPr>
        <w:t xml:space="preserve"> αλλάζοντας τα όσα είχε ψηφίσει ο ελληνικός λαός</w:t>
      </w:r>
      <w:r>
        <w:rPr>
          <w:rFonts w:eastAsia="Times New Roman"/>
          <w:color w:val="212121"/>
          <w:szCs w:val="24"/>
        </w:rPr>
        <w:t xml:space="preserve">. </w:t>
      </w:r>
    </w:p>
    <w:p w14:paraId="098562EE"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A1F95">
        <w:rPr>
          <w:rFonts w:eastAsia="Times New Roman"/>
          <w:color w:val="212121"/>
          <w:szCs w:val="24"/>
        </w:rPr>
        <w:t xml:space="preserve">υτά ως παρατηρήσεις για τη σημερινή μέρα και </w:t>
      </w:r>
      <w:r w:rsidRPr="006A1F95">
        <w:rPr>
          <w:rFonts w:eastAsia="Times New Roman"/>
          <w:color w:val="212121"/>
          <w:szCs w:val="24"/>
        </w:rPr>
        <w:t>πιστεύω</w:t>
      </w:r>
      <w:r>
        <w:rPr>
          <w:rFonts w:eastAsia="Times New Roman"/>
          <w:color w:val="212121"/>
          <w:szCs w:val="24"/>
        </w:rPr>
        <w:t>, κύριε Π</w:t>
      </w:r>
      <w:r w:rsidRPr="006A1F95">
        <w:rPr>
          <w:rFonts w:eastAsia="Times New Roman"/>
          <w:color w:val="212121"/>
          <w:szCs w:val="24"/>
        </w:rPr>
        <w:t>ρόεδρε</w:t>
      </w:r>
      <w:r>
        <w:rPr>
          <w:rFonts w:eastAsia="Times New Roman"/>
          <w:color w:val="212121"/>
          <w:szCs w:val="24"/>
        </w:rPr>
        <w:t>,</w:t>
      </w:r>
      <w:r w:rsidRPr="006A1F95">
        <w:rPr>
          <w:rFonts w:eastAsia="Times New Roman"/>
          <w:color w:val="212121"/>
          <w:szCs w:val="24"/>
        </w:rPr>
        <w:t xml:space="preserve"> ότι είναι ουσιαστικές</w:t>
      </w:r>
      <w:r>
        <w:rPr>
          <w:rFonts w:eastAsia="Times New Roman"/>
          <w:color w:val="212121"/>
          <w:szCs w:val="24"/>
        </w:rPr>
        <w:t>,</w:t>
      </w:r>
      <w:r w:rsidRPr="006A1F95">
        <w:rPr>
          <w:rFonts w:eastAsia="Times New Roman"/>
          <w:color w:val="212121"/>
          <w:szCs w:val="24"/>
        </w:rPr>
        <w:t xml:space="preserve"> ιδια</w:t>
      </w:r>
      <w:r>
        <w:rPr>
          <w:rFonts w:eastAsia="Times New Roman"/>
          <w:color w:val="212121"/>
          <w:szCs w:val="24"/>
        </w:rPr>
        <w:t>ίτερα για τις τοποθετήσεις των Β</w:t>
      </w:r>
      <w:r w:rsidRPr="006A1F95">
        <w:rPr>
          <w:rFonts w:eastAsia="Times New Roman"/>
          <w:color w:val="212121"/>
          <w:szCs w:val="24"/>
        </w:rPr>
        <w:t xml:space="preserve">ουλευτών μετά τις ομιλίες των </w:t>
      </w:r>
      <w:r>
        <w:rPr>
          <w:rFonts w:eastAsia="Times New Roman"/>
          <w:color w:val="212121"/>
          <w:szCs w:val="24"/>
        </w:rPr>
        <w:t>Α</w:t>
      </w:r>
      <w:r w:rsidRPr="006A1F95">
        <w:rPr>
          <w:rFonts w:eastAsia="Times New Roman"/>
          <w:color w:val="212121"/>
          <w:szCs w:val="24"/>
        </w:rPr>
        <w:t xml:space="preserve">ρχηγών και την εκτύπωση των ψηφοδελτίων με </w:t>
      </w:r>
      <w:r>
        <w:rPr>
          <w:rFonts w:eastAsia="Times New Roman"/>
          <w:color w:val="212121"/>
          <w:szCs w:val="24"/>
        </w:rPr>
        <w:t>τα οποία θα ψηφίσουμε α</w:t>
      </w:r>
      <w:r w:rsidRPr="006A1F95">
        <w:rPr>
          <w:rFonts w:eastAsia="Times New Roman"/>
          <w:color w:val="212121"/>
          <w:szCs w:val="24"/>
        </w:rPr>
        <w:t>ύριο</w:t>
      </w:r>
      <w:r>
        <w:rPr>
          <w:rFonts w:eastAsia="Times New Roman"/>
          <w:color w:val="212121"/>
          <w:szCs w:val="24"/>
        </w:rPr>
        <w:t>.</w:t>
      </w:r>
    </w:p>
    <w:p w14:paraId="098562EF"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w:t>
      </w:r>
      <w:r w:rsidRPr="006A1F95">
        <w:rPr>
          <w:rFonts w:eastAsia="Times New Roman"/>
          <w:color w:val="212121"/>
          <w:szCs w:val="24"/>
        </w:rPr>
        <w:t xml:space="preserve"> κυρίες και κύριοι συνάδελφοι</w:t>
      </w:r>
      <w:r>
        <w:rPr>
          <w:rFonts w:eastAsia="Times New Roman"/>
          <w:color w:val="212121"/>
          <w:szCs w:val="24"/>
        </w:rPr>
        <w:t>,</w:t>
      </w:r>
      <w:r w:rsidRPr="006A1F95">
        <w:rPr>
          <w:rFonts w:eastAsia="Times New Roman"/>
          <w:color w:val="212121"/>
          <w:szCs w:val="24"/>
        </w:rPr>
        <w:t xml:space="preserve"> ευθύνεται το Σύνταγμα για την πολύπλευρη κρίση που μαστίζει τη χώρα</w:t>
      </w:r>
      <w:r>
        <w:rPr>
          <w:rFonts w:eastAsia="Times New Roman"/>
          <w:color w:val="212121"/>
          <w:szCs w:val="24"/>
        </w:rPr>
        <w:t>; Ούτε το Σ</w:t>
      </w:r>
      <w:r w:rsidRPr="006A1F95">
        <w:rPr>
          <w:rFonts w:eastAsia="Times New Roman"/>
          <w:color w:val="212121"/>
          <w:szCs w:val="24"/>
        </w:rPr>
        <w:t xml:space="preserve">ύνταγμα ούτε οι νόμοι </w:t>
      </w:r>
      <w:r>
        <w:rPr>
          <w:rFonts w:eastAsia="Times New Roman"/>
          <w:color w:val="212121"/>
          <w:szCs w:val="24"/>
        </w:rPr>
        <w:t>ευθύνονται. Η κακή</w:t>
      </w:r>
      <w:r w:rsidRPr="006A1F95">
        <w:rPr>
          <w:rFonts w:eastAsia="Times New Roman"/>
          <w:color w:val="212121"/>
          <w:szCs w:val="24"/>
        </w:rPr>
        <w:t xml:space="preserve"> νομοθέτηση</w:t>
      </w:r>
      <w:r>
        <w:rPr>
          <w:rFonts w:eastAsia="Times New Roman"/>
          <w:color w:val="212121"/>
          <w:szCs w:val="24"/>
        </w:rPr>
        <w:t xml:space="preserve">, </w:t>
      </w:r>
      <w:r w:rsidRPr="006A1F95">
        <w:rPr>
          <w:rFonts w:eastAsia="Times New Roman"/>
          <w:color w:val="212121"/>
          <w:szCs w:val="24"/>
        </w:rPr>
        <w:t xml:space="preserve">ο ευτελισμός αρχών και αξιών που αποτελούσαν σταθερές του πολιτικού μας συστήματος και </w:t>
      </w:r>
      <w:r>
        <w:rPr>
          <w:rFonts w:eastAsia="Times New Roman"/>
          <w:color w:val="212121"/>
          <w:szCs w:val="24"/>
        </w:rPr>
        <w:t>-</w:t>
      </w:r>
      <w:r w:rsidRPr="006A1F95">
        <w:rPr>
          <w:rFonts w:eastAsia="Times New Roman"/>
          <w:color w:val="212121"/>
          <w:szCs w:val="24"/>
        </w:rPr>
        <w:t>αν θέλετε</w:t>
      </w:r>
      <w:r>
        <w:rPr>
          <w:rFonts w:eastAsia="Times New Roman"/>
          <w:color w:val="212121"/>
          <w:szCs w:val="24"/>
        </w:rPr>
        <w:t>- η αποδυνάμωση των θ</w:t>
      </w:r>
      <w:r w:rsidRPr="006A1F95">
        <w:rPr>
          <w:rFonts w:eastAsia="Times New Roman"/>
          <w:color w:val="212121"/>
          <w:szCs w:val="24"/>
        </w:rPr>
        <w:t xml:space="preserve">εσμών </w:t>
      </w:r>
      <w:r w:rsidRPr="006A1F95">
        <w:rPr>
          <w:rFonts w:eastAsia="Times New Roman"/>
          <w:color w:val="212121"/>
          <w:szCs w:val="24"/>
        </w:rPr>
        <w:t>ευθύνονται για τη σημερινή κρίση και έφεραν τα σημερινά αποτελέσματα</w:t>
      </w:r>
      <w:r>
        <w:rPr>
          <w:rFonts w:eastAsia="Times New Roman"/>
          <w:color w:val="212121"/>
          <w:szCs w:val="24"/>
        </w:rPr>
        <w:t>.</w:t>
      </w:r>
    </w:p>
    <w:p w14:paraId="098562F0"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6A1F95">
        <w:rPr>
          <w:rFonts w:eastAsia="Times New Roman"/>
          <w:color w:val="212121"/>
          <w:szCs w:val="24"/>
        </w:rPr>
        <w:t>ούτων δοθέντων κα</w:t>
      </w:r>
      <w:r>
        <w:rPr>
          <w:rFonts w:eastAsia="Times New Roman"/>
          <w:color w:val="212121"/>
          <w:szCs w:val="24"/>
        </w:rPr>
        <w:t>μμία σ</w:t>
      </w:r>
      <w:r w:rsidRPr="006A1F95">
        <w:rPr>
          <w:rFonts w:eastAsia="Times New Roman"/>
          <w:color w:val="212121"/>
          <w:szCs w:val="24"/>
        </w:rPr>
        <w:t xml:space="preserve">υνταγματική </w:t>
      </w:r>
      <w:r>
        <w:rPr>
          <w:rFonts w:eastAsia="Times New Roman"/>
          <w:color w:val="212121"/>
          <w:szCs w:val="24"/>
        </w:rPr>
        <w:t>Α</w:t>
      </w:r>
      <w:r w:rsidRPr="006A1F95">
        <w:rPr>
          <w:rFonts w:eastAsia="Times New Roman"/>
          <w:color w:val="212121"/>
          <w:szCs w:val="24"/>
        </w:rPr>
        <w:t xml:space="preserve">ναθεώρηση </w:t>
      </w:r>
      <w:r w:rsidRPr="006A1F95">
        <w:rPr>
          <w:rFonts w:eastAsia="Times New Roman"/>
          <w:color w:val="212121"/>
          <w:szCs w:val="24"/>
        </w:rPr>
        <w:t>δεν μπορεί να μας βγάλει από την κρίση</w:t>
      </w:r>
      <w:r>
        <w:rPr>
          <w:rFonts w:eastAsia="Times New Roman"/>
          <w:color w:val="212121"/>
          <w:szCs w:val="24"/>
        </w:rPr>
        <w:t xml:space="preserve">. </w:t>
      </w:r>
      <w:r w:rsidRPr="006A1F95">
        <w:rPr>
          <w:rFonts w:eastAsia="Times New Roman"/>
          <w:color w:val="212121"/>
          <w:szCs w:val="24"/>
        </w:rPr>
        <w:t>Αν</w:t>
      </w:r>
      <w:r>
        <w:rPr>
          <w:rFonts w:eastAsia="Times New Roman"/>
          <w:color w:val="212121"/>
          <w:szCs w:val="24"/>
        </w:rPr>
        <w:t>,</w:t>
      </w:r>
      <w:r w:rsidRPr="006A1F95">
        <w:rPr>
          <w:rFonts w:eastAsia="Times New Roman"/>
          <w:color w:val="212121"/>
          <w:szCs w:val="24"/>
        </w:rPr>
        <w:t xml:space="preserve"> </w:t>
      </w:r>
      <w:r>
        <w:rPr>
          <w:rFonts w:eastAsia="Times New Roman"/>
          <w:color w:val="212121"/>
          <w:szCs w:val="24"/>
        </w:rPr>
        <w:t>όμως,</w:t>
      </w:r>
      <w:r w:rsidRPr="006A1F95">
        <w:rPr>
          <w:rFonts w:eastAsia="Times New Roman"/>
          <w:color w:val="212121"/>
          <w:szCs w:val="24"/>
        </w:rPr>
        <w:t xml:space="preserve"> δεν αδράξουμε την </w:t>
      </w:r>
      <w:r>
        <w:rPr>
          <w:rFonts w:eastAsia="Times New Roman"/>
          <w:color w:val="212121"/>
          <w:szCs w:val="24"/>
        </w:rPr>
        <w:t>ευκαιρία για εκσυγχρονισμό του Σ</w:t>
      </w:r>
      <w:r w:rsidRPr="006A1F95">
        <w:rPr>
          <w:rFonts w:eastAsia="Times New Roman"/>
          <w:color w:val="212121"/>
          <w:szCs w:val="24"/>
        </w:rPr>
        <w:t>υντάγματος τώρα</w:t>
      </w:r>
      <w:r>
        <w:rPr>
          <w:rFonts w:eastAsia="Times New Roman"/>
          <w:color w:val="212121"/>
          <w:szCs w:val="24"/>
        </w:rPr>
        <w:t>,</w:t>
      </w:r>
      <w:r w:rsidRPr="006A1F95">
        <w:rPr>
          <w:rFonts w:eastAsia="Times New Roman"/>
          <w:color w:val="212121"/>
          <w:szCs w:val="24"/>
        </w:rPr>
        <w:t xml:space="preserve"> η έξοδος από την κρίση</w:t>
      </w:r>
      <w:r w:rsidRPr="006A1F95">
        <w:rPr>
          <w:rFonts w:eastAsia="Times New Roman"/>
          <w:color w:val="212121"/>
          <w:szCs w:val="24"/>
        </w:rPr>
        <w:t xml:space="preserve"> θα γίνει πολύ πιο χρονοβόρα και πολύ πιο επίπονη διαδικασία</w:t>
      </w:r>
      <w:r>
        <w:rPr>
          <w:rFonts w:eastAsia="Times New Roman"/>
          <w:color w:val="212121"/>
          <w:szCs w:val="24"/>
        </w:rPr>
        <w:t xml:space="preserve">. </w:t>
      </w:r>
    </w:p>
    <w:p w14:paraId="098562F1"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6A1F95">
        <w:rPr>
          <w:rFonts w:eastAsia="Times New Roman"/>
          <w:color w:val="212121"/>
          <w:szCs w:val="24"/>
        </w:rPr>
        <w:t xml:space="preserve">δεύουμε προς το πέρας της </w:t>
      </w:r>
      <w:r>
        <w:rPr>
          <w:rFonts w:eastAsia="Times New Roman"/>
          <w:color w:val="212121"/>
          <w:szCs w:val="24"/>
        </w:rPr>
        <w:t>συζητήσεως για τη σ</w:t>
      </w:r>
      <w:r w:rsidRPr="006A1F95">
        <w:rPr>
          <w:rFonts w:eastAsia="Times New Roman"/>
          <w:color w:val="212121"/>
          <w:szCs w:val="24"/>
        </w:rPr>
        <w:t xml:space="preserve">υνταγματική </w:t>
      </w:r>
      <w:r>
        <w:rPr>
          <w:rFonts w:eastAsia="Times New Roman"/>
          <w:color w:val="212121"/>
          <w:szCs w:val="24"/>
        </w:rPr>
        <w:t>Α</w:t>
      </w:r>
      <w:r w:rsidRPr="006A1F95">
        <w:rPr>
          <w:rFonts w:eastAsia="Times New Roman"/>
          <w:color w:val="212121"/>
          <w:szCs w:val="24"/>
        </w:rPr>
        <w:t xml:space="preserve">ναθεώρηση </w:t>
      </w:r>
      <w:r w:rsidRPr="006A1F95">
        <w:rPr>
          <w:rFonts w:eastAsia="Times New Roman"/>
          <w:color w:val="212121"/>
          <w:szCs w:val="24"/>
        </w:rPr>
        <w:t>και διαφαίνεται ξεκάθαρα ότι το πολιτικό σύστημα τη</w:t>
      </w:r>
      <w:r>
        <w:rPr>
          <w:rFonts w:eastAsia="Times New Roman"/>
          <w:color w:val="212121"/>
          <w:szCs w:val="24"/>
        </w:rPr>
        <w:t>ς χώρας, με κυρίαρχη ευθύνη της Π</w:t>
      </w:r>
      <w:r w:rsidRPr="006A1F95">
        <w:rPr>
          <w:rFonts w:eastAsia="Times New Roman"/>
          <w:color w:val="212121"/>
          <w:szCs w:val="24"/>
        </w:rPr>
        <w:t>λειοψηφίας</w:t>
      </w:r>
      <w:r>
        <w:rPr>
          <w:rFonts w:eastAsia="Times New Roman"/>
          <w:color w:val="212121"/>
          <w:szCs w:val="24"/>
        </w:rPr>
        <w:t>,</w:t>
      </w:r>
      <w:r w:rsidRPr="006A1F95">
        <w:rPr>
          <w:rFonts w:eastAsia="Times New Roman"/>
          <w:color w:val="212121"/>
          <w:szCs w:val="24"/>
        </w:rPr>
        <w:t xml:space="preserve"> θυσιάζει στο</w:t>
      </w:r>
      <w:r>
        <w:rPr>
          <w:rFonts w:eastAsia="Times New Roman"/>
          <w:color w:val="212121"/>
          <w:szCs w:val="24"/>
        </w:rPr>
        <w:t>ν</w:t>
      </w:r>
      <w:r w:rsidRPr="006A1F95">
        <w:rPr>
          <w:rFonts w:eastAsia="Times New Roman"/>
          <w:color w:val="212121"/>
          <w:szCs w:val="24"/>
        </w:rPr>
        <w:t xml:space="preserve"> βωμό της </w:t>
      </w:r>
      <w:r>
        <w:rPr>
          <w:rFonts w:eastAsia="Times New Roman"/>
          <w:color w:val="212121"/>
          <w:szCs w:val="24"/>
        </w:rPr>
        <w:t>εργαλ</w:t>
      </w:r>
      <w:r>
        <w:rPr>
          <w:rFonts w:eastAsia="Times New Roman"/>
          <w:color w:val="212121"/>
          <w:szCs w:val="24"/>
        </w:rPr>
        <w:t>ειοποίησης</w:t>
      </w:r>
      <w:r w:rsidRPr="006A1F95">
        <w:rPr>
          <w:rFonts w:eastAsia="Times New Roman"/>
          <w:color w:val="212121"/>
          <w:szCs w:val="24"/>
        </w:rPr>
        <w:t xml:space="preserve"> κ</w:t>
      </w:r>
      <w:r>
        <w:rPr>
          <w:rFonts w:eastAsia="Times New Roman"/>
          <w:color w:val="212121"/>
          <w:szCs w:val="24"/>
        </w:rPr>
        <w:t>αι του κομματικού συμφέροντος μια σπουδαία ε</w:t>
      </w:r>
      <w:r w:rsidRPr="006A1F95">
        <w:rPr>
          <w:rFonts w:eastAsia="Times New Roman"/>
          <w:color w:val="212121"/>
          <w:szCs w:val="24"/>
        </w:rPr>
        <w:t>υκαιρία κρίσιμης σημασίας για τη βελτίωση της ζωής των Ελλήνων και την ενίσχυση της θέσης της χώρας στο σύγχρονο γίγνεσθαι</w:t>
      </w:r>
      <w:r>
        <w:rPr>
          <w:rFonts w:eastAsia="Times New Roman"/>
          <w:color w:val="212121"/>
          <w:szCs w:val="24"/>
        </w:rPr>
        <w:t>.</w:t>
      </w:r>
    </w:p>
    <w:p w14:paraId="098562F2"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A1F95">
        <w:rPr>
          <w:rFonts w:eastAsia="Times New Roman"/>
          <w:color w:val="212121"/>
          <w:szCs w:val="24"/>
        </w:rPr>
        <w:t>ορυφαία ζητήματα</w:t>
      </w:r>
      <w:r>
        <w:rPr>
          <w:rFonts w:eastAsia="Times New Roman"/>
          <w:color w:val="212121"/>
          <w:szCs w:val="24"/>
        </w:rPr>
        <w:t>,</w:t>
      </w:r>
      <w:r w:rsidRPr="006A1F95">
        <w:rPr>
          <w:rFonts w:eastAsia="Times New Roman"/>
          <w:color w:val="212121"/>
          <w:szCs w:val="24"/>
        </w:rPr>
        <w:t xml:space="preserve"> όπω</w:t>
      </w:r>
      <w:r>
        <w:rPr>
          <w:rFonts w:eastAsia="Times New Roman"/>
          <w:color w:val="212121"/>
          <w:szCs w:val="24"/>
        </w:rPr>
        <w:t>ς η αποσύνδεση της εκλογής του Π</w:t>
      </w:r>
      <w:r w:rsidRPr="006A1F95">
        <w:rPr>
          <w:rFonts w:eastAsia="Times New Roman"/>
          <w:color w:val="212121"/>
          <w:szCs w:val="24"/>
        </w:rPr>
        <w:t>ροέδρου Δημοκρατίας απ</w:t>
      </w:r>
      <w:r w:rsidRPr="006A1F95">
        <w:rPr>
          <w:rFonts w:eastAsia="Times New Roman"/>
          <w:color w:val="212121"/>
          <w:szCs w:val="24"/>
        </w:rPr>
        <w:t>ό τον κυβερνητικό βίο</w:t>
      </w:r>
      <w:r>
        <w:rPr>
          <w:rFonts w:eastAsia="Times New Roman"/>
          <w:color w:val="212121"/>
          <w:szCs w:val="24"/>
        </w:rPr>
        <w:t>,</w:t>
      </w:r>
      <w:r w:rsidRPr="006A1F95">
        <w:rPr>
          <w:rFonts w:eastAsia="Times New Roman"/>
          <w:color w:val="212121"/>
          <w:szCs w:val="24"/>
        </w:rPr>
        <w:t xml:space="preserve"> η ενίσχυση της ανεξαρτησίας της </w:t>
      </w:r>
      <w:r>
        <w:rPr>
          <w:rFonts w:eastAsia="Times New Roman"/>
          <w:color w:val="212121"/>
          <w:szCs w:val="24"/>
        </w:rPr>
        <w:t>δ</w:t>
      </w:r>
      <w:r w:rsidRPr="006A1F95">
        <w:rPr>
          <w:rFonts w:eastAsia="Times New Roman"/>
          <w:color w:val="212121"/>
          <w:szCs w:val="24"/>
        </w:rPr>
        <w:t xml:space="preserve">ικαιοσύνης </w:t>
      </w:r>
      <w:r w:rsidRPr="006A1F95">
        <w:rPr>
          <w:rFonts w:eastAsia="Times New Roman"/>
          <w:color w:val="212121"/>
          <w:szCs w:val="24"/>
        </w:rPr>
        <w:t xml:space="preserve">με την εκλογή των </w:t>
      </w:r>
      <w:r>
        <w:rPr>
          <w:rFonts w:eastAsia="Times New Roman"/>
          <w:color w:val="212121"/>
          <w:szCs w:val="24"/>
        </w:rPr>
        <w:t>Π</w:t>
      </w:r>
      <w:r w:rsidRPr="006A1F95">
        <w:rPr>
          <w:rFonts w:eastAsia="Times New Roman"/>
          <w:color w:val="212121"/>
          <w:szCs w:val="24"/>
        </w:rPr>
        <w:t xml:space="preserve">ροέδρων </w:t>
      </w:r>
      <w:r w:rsidRPr="006A1F95">
        <w:rPr>
          <w:rFonts w:eastAsia="Times New Roman"/>
          <w:color w:val="212121"/>
          <w:szCs w:val="24"/>
        </w:rPr>
        <w:t xml:space="preserve">των ανωτάτων δικαστηρίων της χώρας από το </w:t>
      </w:r>
      <w:r>
        <w:rPr>
          <w:rFonts w:eastAsia="Times New Roman"/>
          <w:color w:val="212121"/>
          <w:szCs w:val="24"/>
        </w:rPr>
        <w:t>Κ</w:t>
      </w:r>
      <w:r w:rsidRPr="006A1F95">
        <w:rPr>
          <w:rFonts w:eastAsia="Times New Roman"/>
          <w:color w:val="212121"/>
          <w:szCs w:val="24"/>
        </w:rPr>
        <w:t>οινοβούλιο</w:t>
      </w:r>
      <w:r>
        <w:rPr>
          <w:rFonts w:eastAsia="Times New Roman"/>
          <w:color w:val="212121"/>
          <w:szCs w:val="24"/>
        </w:rPr>
        <w:t>,</w:t>
      </w:r>
      <w:r w:rsidRPr="006A1F95">
        <w:rPr>
          <w:rFonts w:eastAsia="Times New Roman"/>
          <w:color w:val="212121"/>
          <w:szCs w:val="24"/>
        </w:rPr>
        <w:t xml:space="preserve"> ο περιορισμός στα δικαστικά προνόμια του πολιτικού κόσμου</w:t>
      </w:r>
      <w:r>
        <w:rPr>
          <w:rFonts w:eastAsia="Times New Roman"/>
          <w:color w:val="212121"/>
          <w:szCs w:val="24"/>
        </w:rPr>
        <w:t>,</w:t>
      </w:r>
      <w:r w:rsidRPr="006A1F95">
        <w:rPr>
          <w:rFonts w:eastAsia="Times New Roman"/>
          <w:color w:val="212121"/>
          <w:szCs w:val="24"/>
        </w:rPr>
        <w:t xml:space="preserve"> το σταθερό οικονομικό περιβάλλον</w:t>
      </w:r>
      <w:r>
        <w:rPr>
          <w:rFonts w:eastAsia="Times New Roman"/>
          <w:color w:val="212121"/>
          <w:szCs w:val="24"/>
        </w:rPr>
        <w:t xml:space="preserve">, η προστασία </w:t>
      </w:r>
      <w:r>
        <w:rPr>
          <w:rFonts w:eastAsia="Times New Roman"/>
          <w:color w:val="212121"/>
          <w:szCs w:val="24"/>
        </w:rPr>
        <w:t>των ε</w:t>
      </w:r>
      <w:r w:rsidRPr="006A1F95">
        <w:rPr>
          <w:rFonts w:eastAsia="Times New Roman"/>
          <w:color w:val="212121"/>
          <w:szCs w:val="24"/>
        </w:rPr>
        <w:t>πενδύσεων</w:t>
      </w:r>
      <w:r>
        <w:rPr>
          <w:rFonts w:eastAsia="Times New Roman"/>
          <w:color w:val="212121"/>
          <w:szCs w:val="24"/>
        </w:rPr>
        <w:t>, οι δημοσιονομικοί κ</w:t>
      </w:r>
      <w:r w:rsidRPr="006A1F95">
        <w:rPr>
          <w:rFonts w:eastAsia="Times New Roman"/>
          <w:color w:val="212121"/>
          <w:szCs w:val="24"/>
        </w:rPr>
        <w:t>ανόνες που θα μας προστατεύσουν από παρόμοιες κρίσεις στο μέλλον</w:t>
      </w:r>
      <w:r>
        <w:rPr>
          <w:rFonts w:eastAsia="Times New Roman"/>
          <w:color w:val="212121"/>
          <w:szCs w:val="24"/>
        </w:rPr>
        <w:t>,</w:t>
      </w:r>
      <w:r w:rsidRPr="006A1F95">
        <w:rPr>
          <w:rFonts w:eastAsia="Times New Roman"/>
          <w:color w:val="212121"/>
          <w:szCs w:val="24"/>
        </w:rPr>
        <w:t xml:space="preserve"> ο ορθολογικός </w:t>
      </w:r>
      <w:r>
        <w:rPr>
          <w:rFonts w:eastAsia="Times New Roman"/>
          <w:color w:val="212121"/>
          <w:szCs w:val="24"/>
        </w:rPr>
        <w:t>περιβαλλοντικός</w:t>
      </w:r>
      <w:r w:rsidRPr="006A1F95">
        <w:rPr>
          <w:rFonts w:eastAsia="Times New Roman"/>
          <w:color w:val="212121"/>
          <w:szCs w:val="24"/>
        </w:rPr>
        <w:t xml:space="preserve"> και χωροταξικός σχεδιασμός</w:t>
      </w:r>
      <w:r>
        <w:rPr>
          <w:rFonts w:eastAsia="Times New Roman"/>
          <w:color w:val="212121"/>
          <w:szCs w:val="24"/>
        </w:rPr>
        <w:t>,</w:t>
      </w:r>
      <w:r w:rsidRPr="006A1F95">
        <w:rPr>
          <w:rFonts w:eastAsia="Times New Roman"/>
          <w:color w:val="212121"/>
          <w:szCs w:val="24"/>
        </w:rPr>
        <w:t xml:space="preserve"> η κοινωνική αλληλ</w:t>
      </w:r>
      <w:r>
        <w:rPr>
          <w:rFonts w:eastAsia="Times New Roman"/>
          <w:color w:val="212121"/>
          <w:szCs w:val="24"/>
        </w:rPr>
        <w:t>εγγύη και η</w:t>
      </w:r>
      <w:r w:rsidRPr="006A1F95">
        <w:rPr>
          <w:rFonts w:eastAsia="Times New Roman"/>
          <w:color w:val="212121"/>
          <w:szCs w:val="24"/>
        </w:rPr>
        <w:t xml:space="preserve"> ισότητα των ευκαιριών</w:t>
      </w:r>
      <w:r>
        <w:rPr>
          <w:rFonts w:eastAsia="Times New Roman"/>
          <w:color w:val="212121"/>
          <w:szCs w:val="24"/>
        </w:rPr>
        <w:t>,</w:t>
      </w:r>
      <w:r w:rsidRPr="006A1F95">
        <w:rPr>
          <w:rFonts w:eastAsia="Times New Roman"/>
          <w:color w:val="212121"/>
          <w:szCs w:val="24"/>
        </w:rPr>
        <w:t xml:space="preserve"> σε συνδυασμό με την αναβάθμιση της παιδείας μ</w:t>
      </w:r>
      <w:r w:rsidRPr="006A1F95">
        <w:rPr>
          <w:rFonts w:eastAsia="Times New Roman"/>
          <w:color w:val="212121"/>
          <w:szCs w:val="24"/>
        </w:rPr>
        <w:t>ας και τη δυνατότητα ίδρυσης μη κρατικών πανεπιστημίων υπό δημόσια εποπτεία είναι ζητήματα τα οποία μπορούν να προκαλέσουν διάλογο και τις</w:t>
      </w:r>
      <w:r>
        <w:rPr>
          <w:rFonts w:eastAsia="Times New Roman"/>
          <w:color w:val="212121"/>
          <w:szCs w:val="24"/>
        </w:rPr>
        <w:t xml:space="preserve"> απαιτούμενες συναινέσεις για μι</w:t>
      </w:r>
      <w:r w:rsidRPr="006A1F95">
        <w:rPr>
          <w:rFonts w:eastAsia="Times New Roman"/>
          <w:color w:val="212121"/>
          <w:szCs w:val="24"/>
        </w:rPr>
        <w:t>α πραγματική κ</w:t>
      </w:r>
      <w:r>
        <w:rPr>
          <w:rFonts w:eastAsia="Times New Roman"/>
          <w:color w:val="212121"/>
          <w:szCs w:val="24"/>
        </w:rPr>
        <w:t xml:space="preserve">αι όχι εικονική </w:t>
      </w:r>
      <w:r>
        <w:rPr>
          <w:rFonts w:eastAsia="Times New Roman"/>
          <w:color w:val="212121"/>
          <w:szCs w:val="24"/>
        </w:rPr>
        <w:t xml:space="preserve">Αναθεώρηση </w:t>
      </w:r>
      <w:r>
        <w:rPr>
          <w:rFonts w:eastAsia="Times New Roman"/>
          <w:color w:val="212121"/>
          <w:szCs w:val="24"/>
        </w:rPr>
        <w:t>του Σ</w:t>
      </w:r>
      <w:r w:rsidRPr="006A1F95">
        <w:rPr>
          <w:rFonts w:eastAsia="Times New Roman"/>
          <w:color w:val="212121"/>
          <w:szCs w:val="24"/>
        </w:rPr>
        <w:t>υντάγματος</w:t>
      </w:r>
      <w:r>
        <w:rPr>
          <w:rFonts w:eastAsia="Times New Roman"/>
          <w:color w:val="212121"/>
          <w:szCs w:val="24"/>
        </w:rPr>
        <w:t>.</w:t>
      </w:r>
    </w:p>
    <w:p w14:paraId="098562F3"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Ι</w:t>
      </w:r>
      <w:r w:rsidRPr="006A1F95">
        <w:rPr>
          <w:rFonts w:eastAsia="Times New Roman"/>
          <w:color w:val="212121"/>
          <w:szCs w:val="24"/>
        </w:rPr>
        <w:t>διαίτερα για το άρθρο 16</w:t>
      </w:r>
      <w:r>
        <w:rPr>
          <w:rFonts w:eastAsia="Times New Roman"/>
          <w:color w:val="212121"/>
          <w:szCs w:val="24"/>
        </w:rPr>
        <w:t>,</w:t>
      </w:r>
      <w:r w:rsidRPr="006A1F95">
        <w:rPr>
          <w:rFonts w:eastAsia="Times New Roman"/>
          <w:color w:val="212121"/>
          <w:szCs w:val="24"/>
        </w:rPr>
        <w:t xml:space="preserve"> κ</w:t>
      </w:r>
      <w:r w:rsidRPr="006A1F95">
        <w:rPr>
          <w:rFonts w:eastAsia="Times New Roman"/>
          <w:color w:val="212121"/>
          <w:szCs w:val="24"/>
        </w:rPr>
        <w:t>υρίες και κύριοι συνάδελφοι</w:t>
      </w:r>
      <w:r>
        <w:rPr>
          <w:rFonts w:eastAsia="Times New Roman"/>
          <w:color w:val="212121"/>
          <w:szCs w:val="24"/>
        </w:rPr>
        <w:t>, γνωρ</w:t>
      </w:r>
      <w:r w:rsidRPr="006A1F95">
        <w:rPr>
          <w:rFonts w:eastAsia="Times New Roman"/>
          <w:color w:val="212121"/>
          <w:szCs w:val="24"/>
        </w:rPr>
        <w:t>ίζω από ανεπίσημες</w:t>
      </w:r>
      <w:r>
        <w:rPr>
          <w:rFonts w:eastAsia="Times New Roman"/>
          <w:color w:val="212121"/>
          <w:szCs w:val="24"/>
        </w:rPr>
        <w:t xml:space="preserve"> συζητήσεις με συναδέλφους της Π</w:t>
      </w:r>
      <w:r w:rsidRPr="006A1F95">
        <w:rPr>
          <w:rFonts w:eastAsia="Times New Roman"/>
          <w:color w:val="212121"/>
          <w:szCs w:val="24"/>
        </w:rPr>
        <w:t xml:space="preserve">λειοψηφίας </w:t>
      </w:r>
      <w:r>
        <w:rPr>
          <w:rFonts w:eastAsia="Times New Roman"/>
          <w:color w:val="212121"/>
          <w:szCs w:val="24"/>
        </w:rPr>
        <w:t xml:space="preserve">ότι δεν είναι όλοι τους αρνητικοί, </w:t>
      </w:r>
      <w:r w:rsidRPr="006A1F95">
        <w:rPr>
          <w:rFonts w:eastAsia="Times New Roman"/>
          <w:color w:val="212121"/>
          <w:szCs w:val="24"/>
        </w:rPr>
        <w:t>όπως η κυβερνητική γραμμή παρουσιάζεται για αυτό το θέμα</w:t>
      </w:r>
      <w:r>
        <w:rPr>
          <w:rFonts w:eastAsia="Times New Roman"/>
          <w:color w:val="212121"/>
          <w:szCs w:val="24"/>
        </w:rPr>
        <w:t>.</w:t>
      </w:r>
    </w:p>
    <w:p w14:paraId="098562F4"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sidRPr="006A1F95">
        <w:rPr>
          <w:rFonts w:eastAsia="Times New Roman"/>
          <w:color w:val="212121"/>
          <w:szCs w:val="24"/>
        </w:rPr>
        <w:t>Με ποιο δικαίωμα θα στερήσουμε για μία ακόμα δεκαετ</w:t>
      </w:r>
      <w:r>
        <w:rPr>
          <w:rFonts w:eastAsia="Times New Roman"/>
          <w:color w:val="212121"/>
          <w:szCs w:val="24"/>
        </w:rPr>
        <w:t>ία από τη νέα γενι</w:t>
      </w:r>
      <w:r>
        <w:rPr>
          <w:rFonts w:eastAsia="Times New Roman"/>
          <w:color w:val="212121"/>
          <w:szCs w:val="24"/>
        </w:rPr>
        <w:t xml:space="preserve">ά των Ελλήνων, από το εκπαιδευτικό σύστημα, από την κοινωνία </w:t>
      </w:r>
      <w:r w:rsidRPr="006A1F95">
        <w:rPr>
          <w:rFonts w:eastAsia="Times New Roman"/>
          <w:color w:val="212121"/>
          <w:szCs w:val="24"/>
        </w:rPr>
        <w:t>και από την οικονομία αυτό που ισχύει σε όλα τα κράτη του κόσμου</w:t>
      </w:r>
      <w:r>
        <w:rPr>
          <w:rFonts w:eastAsia="Times New Roman"/>
          <w:color w:val="212121"/>
          <w:szCs w:val="24"/>
        </w:rPr>
        <w:t xml:space="preserve">; </w:t>
      </w:r>
    </w:p>
    <w:p w14:paraId="098562F5"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A1F95">
        <w:rPr>
          <w:rFonts w:eastAsia="Times New Roman"/>
          <w:color w:val="212121"/>
          <w:szCs w:val="24"/>
        </w:rPr>
        <w:t xml:space="preserve">ς απαιτήσουμε </w:t>
      </w:r>
      <w:r>
        <w:rPr>
          <w:rFonts w:eastAsia="Times New Roman"/>
          <w:color w:val="212121"/>
          <w:szCs w:val="24"/>
        </w:rPr>
        <w:t>όλοι οι Βουλευτές από τα κόμματά μας να υπηρετηθεί το πνεύμα του συνταγματικού νομοθέτη και το γράμμα του Συντάγμ</w:t>
      </w:r>
      <w:r>
        <w:rPr>
          <w:rFonts w:eastAsia="Times New Roman"/>
          <w:color w:val="212121"/>
          <w:szCs w:val="24"/>
        </w:rPr>
        <w:t xml:space="preserve">ατος, σύμφωνα με τα οποία η συνταγματική </w:t>
      </w:r>
      <w:r>
        <w:rPr>
          <w:rFonts w:eastAsia="Times New Roman"/>
          <w:color w:val="212121"/>
          <w:szCs w:val="24"/>
        </w:rPr>
        <w:t xml:space="preserve">Αναθεώρηση </w:t>
      </w:r>
      <w:r>
        <w:rPr>
          <w:rFonts w:eastAsia="Times New Roman"/>
          <w:color w:val="212121"/>
          <w:szCs w:val="24"/>
        </w:rPr>
        <w:t xml:space="preserve">απαιτεί συναινέσεις </w:t>
      </w:r>
      <w:r w:rsidRPr="006A1F95">
        <w:rPr>
          <w:rFonts w:eastAsia="Times New Roman"/>
          <w:color w:val="212121"/>
          <w:szCs w:val="24"/>
        </w:rPr>
        <w:t>και όχι κομματικές γραμμές</w:t>
      </w:r>
      <w:r>
        <w:rPr>
          <w:rFonts w:eastAsia="Times New Roman"/>
          <w:color w:val="212121"/>
          <w:szCs w:val="24"/>
        </w:rPr>
        <w:t>.</w:t>
      </w:r>
      <w:r w:rsidRPr="006A1F95">
        <w:rPr>
          <w:rFonts w:eastAsia="Times New Roman"/>
          <w:color w:val="212121"/>
          <w:szCs w:val="24"/>
        </w:rPr>
        <w:t xml:space="preserve"> Ας κάνουμε το βήμα</w:t>
      </w:r>
      <w:r>
        <w:rPr>
          <w:rFonts w:eastAsia="Times New Roman"/>
          <w:color w:val="212121"/>
          <w:szCs w:val="24"/>
        </w:rPr>
        <w:t>, ας</w:t>
      </w:r>
      <w:r w:rsidRPr="006A1F95">
        <w:rPr>
          <w:rFonts w:eastAsia="Times New Roman"/>
          <w:color w:val="212121"/>
          <w:szCs w:val="24"/>
        </w:rPr>
        <w:t xml:space="preserve"> αναβαθμίσουμε το </w:t>
      </w:r>
      <w:r>
        <w:rPr>
          <w:rFonts w:eastAsia="Times New Roman"/>
          <w:color w:val="212121"/>
          <w:szCs w:val="24"/>
        </w:rPr>
        <w:t xml:space="preserve">καταπτοημένο </w:t>
      </w:r>
      <w:r w:rsidRPr="006A1F95">
        <w:rPr>
          <w:rFonts w:eastAsia="Times New Roman"/>
          <w:color w:val="212121"/>
          <w:szCs w:val="24"/>
        </w:rPr>
        <w:t>πολιτικό σύστημα</w:t>
      </w:r>
      <w:r>
        <w:rPr>
          <w:rFonts w:eastAsia="Times New Roman"/>
          <w:color w:val="212121"/>
          <w:szCs w:val="24"/>
        </w:rPr>
        <w:t xml:space="preserve">. Έχουμε ευθύνη </w:t>
      </w:r>
      <w:r w:rsidRPr="006A1F95">
        <w:rPr>
          <w:rFonts w:eastAsia="Times New Roman"/>
          <w:color w:val="212121"/>
          <w:szCs w:val="24"/>
        </w:rPr>
        <w:t>καθένας προσωπικά</w:t>
      </w:r>
      <w:r>
        <w:rPr>
          <w:rFonts w:eastAsia="Times New Roman"/>
          <w:color w:val="212121"/>
          <w:szCs w:val="24"/>
        </w:rPr>
        <w:t>,</w:t>
      </w:r>
      <w:r w:rsidRPr="006A1F95">
        <w:rPr>
          <w:rFonts w:eastAsia="Times New Roman"/>
          <w:color w:val="212121"/>
          <w:szCs w:val="24"/>
        </w:rPr>
        <w:t xml:space="preserve"> όχι ως μέλη </w:t>
      </w:r>
      <w:r>
        <w:rPr>
          <w:rFonts w:eastAsia="Times New Roman"/>
          <w:color w:val="212121"/>
          <w:szCs w:val="24"/>
        </w:rPr>
        <w:t xml:space="preserve">κομμάτων ή </w:t>
      </w:r>
      <w:r w:rsidRPr="006A1F95">
        <w:rPr>
          <w:rFonts w:eastAsia="Times New Roman"/>
          <w:color w:val="212121"/>
          <w:szCs w:val="24"/>
        </w:rPr>
        <w:t>κοινοβουλευτικών επιτροπών</w:t>
      </w:r>
      <w:r>
        <w:rPr>
          <w:rFonts w:eastAsia="Times New Roman"/>
          <w:color w:val="212121"/>
          <w:szCs w:val="24"/>
        </w:rPr>
        <w:t>, α</w:t>
      </w:r>
      <w:r>
        <w:rPr>
          <w:rFonts w:eastAsia="Times New Roman"/>
          <w:color w:val="212121"/>
          <w:szCs w:val="24"/>
        </w:rPr>
        <w:t>λλά ως Β</w:t>
      </w:r>
      <w:r w:rsidRPr="006A1F95">
        <w:rPr>
          <w:rFonts w:eastAsia="Times New Roman"/>
          <w:color w:val="212121"/>
          <w:szCs w:val="24"/>
        </w:rPr>
        <w:t>ουλευτές</w:t>
      </w:r>
      <w:r>
        <w:rPr>
          <w:rFonts w:eastAsia="Times New Roman"/>
          <w:color w:val="212121"/>
          <w:szCs w:val="24"/>
        </w:rPr>
        <w:t>. Υ</w:t>
      </w:r>
      <w:r w:rsidRPr="006A1F95">
        <w:rPr>
          <w:rFonts w:eastAsia="Times New Roman"/>
          <w:color w:val="212121"/>
          <w:szCs w:val="24"/>
        </w:rPr>
        <w:t>πάρχει τρόπος</w:t>
      </w:r>
      <w:r>
        <w:rPr>
          <w:rFonts w:eastAsia="Times New Roman"/>
          <w:color w:val="212121"/>
          <w:szCs w:val="24"/>
        </w:rPr>
        <w:t>,</w:t>
      </w:r>
      <w:r w:rsidRPr="006A1F95">
        <w:rPr>
          <w:rFonts w:eastAsia="Times New Roman"/>
          <w:color w:val="212121"/>
          <w:szCs w:val="24"/>
        </w:rPr>
        <w:t xml:space="preserve"> όλοι το</w:t>
      </w:r>
      <w:r>
        <w:rPr>
          <w:rFonts w:eastAsia="Times New Roman"/>
          <w:color w:val="212121"/>
          <w:szCs w:val="24"/>
        </w:rPr>
        <w:t>ν</w:t>
      </w:r>
      <w:r w:rsidRPr="006A1F95">
        <w:rPr>
          <w:rFonts w:eastAsia="Times New Roman"/>
          <w:color w:val="212121"/>
          <w:szCs w:val="24"/>
        </w:rPr>
        <w:t xml:space="preserve"> γνωρίζουμε</w:t>
      </w:r>
      <w:r>
        <w:rPr>
          <w:rFonts w:eastAsia="Times New Roman"/>
          <w:color w:val="212121"/>
          <w:szCs w:val="24"/>
        </w:rPr>
        <w:t>.</w:t>
      </w:r>
      <w:r w:rsidRPr="006A1F95">
        <w:rPr>
          <w:rFonts w:eastAsia="Times New Roman"/>
          <w:color w:val="212121"/>
          <w:szCs w:val="24"/>
        </w:rPr>
        <w:t xml:space="preserve"> Ας απαιτήσουμε την εκπλήρωση του ρόλου </w:t>
      </w:r>
      <w:r>
        <w:rPr>
          <w:rFonts w:eastAsia="Times New Roman"/>
          <w:color w:val="212121"/>
          <w:szCs w:val="24"/>
        </w:rPr>
        <w:t>μας.</w:t>
      </w:r>
    </w:p>
    <w:p w14:paraId="098562F6"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w:t>
      </w:r>
      <w:r w:rsidRPr="006A1F95">
        <w:rPr>
          <w:rFonts w:eastAsia="Times New Roman"/>
          <w:color w:val="212121"/>
          <w:szCs w:val="24"/>
        </w:rPr>
        <w:t>ιαπιστώνουμε</w:t>
      </w:r>
      <w:r>
        <w:rPr>
          <w:rFonts w:eastAsia="Times New Roman"/>
          <w:color w:val="212121"/>
          <w:szCs w:val="24"/>
        </w:rPr>
        <w:t>,</w:t>
      </w:r>
      <w:r w:rsidRPr="006A1F95">
        <w:rPr>
          <w:rFonts w:eastAsia="Times New Roman"/>
          <w:color w:val="212121"/>
          <w:szCs w:val="24"/>
        </w:rPr>
        <w:t xml:space="preserve"> </w:t>
      </w:r>
      <w:r>
        <w:rPr>
          <w:rFonts w:eastAsia="Times New Roman"/>
          <w:color w:val="212121"/>
          <w:szCs w:val="24"/>
        </w:rPr>
        <w:t>όμως,</w:t>
      </w:r>
      <w:r w:rsidRPr="006A1F95">
        <w:rPr>
          <w:rFonts w:eastAsia="Times New Roman"/>
          <w:color w:val="212121"/>
          <w:szCs w:val="24"/>
        </w:rPr>
        <w:t xml:space="preserve"> ότι ο ΣΥΡΙΖΑ δεν θέλει να αιχμαλωτίσει απλά και μόνο </w:t>
      </w:r>
      <w:r>
        <w:rPr>
          <w:rFonts w:eastAsia="Times New Roman"/>
          <w:color w:val="212121"/>
          <w:szCs w:val="24"/>
        </w:rPr>
        <w:t>τ</w:t>
      </w:r>
      <w:r w:rsidRPr="006A1F95">
        <w:rPr>
          <w:rFonts w:eastAsia="Times New Roman"/>
          <w:color w:val="212121"/>
          <w:szCs w:val="24"/>
        </w:rPr>
        <w:t>ην κυβέρνηση</w:t>
      </w:r>
      <w:r>
        <w:rPr>
          <w:rFonts w:eastAsia="Times New Roman"/>
          <w:color w:val="212121"/>
          <w:szCs w:val="24"/>
        </w:rPr>
        <w:t>,</w:t>
      </w:r>
      <w:r w:rsidRPr="006A1F95">
        <w:rPr>
          <w:rFonts w:eastAsia="Times New Roman"/>
          <w:color w:val="212121"/>
          <w:szCs w:val="24"/>
        </w:rPr>
        <w:t xml:space="preserve"> την επόμενη κυβέρνηση</w:t>
      </w:r>
      <w:r>
        <w:rPr>
          <w:rFonts w:eastAsia="Times New Roman"/>
          <w:color w:val="212121"/>
          <w:szCs w:val="24"/>
        </w:rPr>
        <w:t>,</w:t>
      </w:r>
      <w:r w:rsidRPr="006A1F95">
        <w:rPr>
          <w:rFonts w:eastAsia="Times New Roman"/>
          <w:color w:val="212121"/>
          <w:szCs w:val="24"/>
        </w:rPr>
        <w:t xml:space="preserve"> που θα είναι αυτή της Νέας Δημοκρατίας</w:t>
      </w:r>
      <w:r>
        <w:rPr>
          <w:rFonts w:eastAsia="Times New Roman"/>
          <w:color w:val="212121"/>
          <w:szCs w:val="24"/>
        </w:rPr>
        <w:t>,</w:t>
      </w:r>
      <w:r w:rsidRPr="006A1F95">
        <w:rPr>
          <w:rFonts w:eastAsia="Times New Roman"/>
          <w:color w:val="212121"/>
          <w:szCs w:val="24"/>
        </w:rPr>
        <w:t xml:space="preserve"> αλλά και τις επόμενες γενιές</w:t>
      </w:r>
      <w:r>
        <w:rPr>
          <w:rFonts w:eastAsia="Times New Roman"/>
          <w:color w:val="212121"/>
          <w:szCs w:val="24"/>
        </w:rPr>
        <w:t>,</w:t>
      </w:r>
      <w:r w:rsidRPr="006A1F95">
        <w:rPr>
          <w:rFonts w:eastAsia="Times New Roman"/>
          <w:color w:val="212121"/>
          <w:szCs w:val="24"/>
        </w:rPr>
        <w:t xml:space="preserve"> εγκλωβίζοντας όλες τις δημιουργικές δυνάμεις</w:t>
      </w:r>
      <w:r>
        <w:rPr>
          <w:rFonts w:eastAsia="Times New Roman"/>
          <w:color w:val="212121"/>
          <w:szCs w:val="24"/>
        </w:rPr>
        <w:t xml:space="preserve">. </w:t>
      </w:r>
      <w:r w:rsidRPr="006A1F95">
        <w:rPr>
          <w:rFonts w:eastAsia="Times New Roman"/>
          <w:color w:val="212121"/>
          <w:szCs w:val="24"/>
        </w:rPr>
        <w:t>Δεν δείχνει διάθεση ούτε για την παραμικρή εναλλακτική</w:t>
      </w:r>
      <w:r>
        <w:rPr>
          <w:rFonts w:eastAsia="Times New Roman"/>
          <w:color w:val="212121"/>
          <w:szCs w:val="24"/>
        </w:rPr>
        <w:t>,</w:t>
      </w:r>
      <w:r w:rsidRPr="006A1F95">
        <w:rPr>
          <w:rFonts w:eastAsia="Times New Roman"/>
          <w:color w:val="212121"/>
          <w:szCs w:val="24"/>
        </w:rPr>
        <w:t xml:space="preserve"> ούτε για την ελάχιστη συναίνεση</w:t>
      </w:r>
      <w:r>
        <w:rPr>
          <w:rFonts w:eastAsia="Times New Roman"/>
          <w:color w:val="212121"/>
          <w:szCs w:val="24"/>
        </w:rPr>
        <w:t>,</w:t>
      </w:r>
      <w:r w:rsidRPr="006A1F95">
        <w:rPr>
          <w:rFonts w:eastAsia="Times New Roman"/>
          <w:color w:val="212121"/>
          <w:szCs w:val="24"/>
        </w:rPr>
        <w:t xml:space="preserve"> ούτε για τα μετρημένα στα δάχτυλα του ενός χεριού άρθρα </w:t>
      </w:r>
      <w:r>
        <w:rPr>
          <w:rFonts w:eastAsia="Times New Roman"/>
          <w:color w:val="212121"/>
          <w:szCs w:val="24"/>
        </w:rPr>
        <w:t>στα οποία</w:t>
      </w:r>
      <w:r w:rsidRPr="006A1F95">
        <w:rPr>
          <w:rFonts w:eastAsia="Times New Roman"/>
          <w:color w:val="212121"/>
          <w:szCs w:val="24"/>
        </w:rPr>
        <w:t xml:space="preserve"> θα μπορούσαμε να συμφωνή</w:t>
      </w:r>
      <w:r w:rsidRPr="006A1F95">
        <w:rPr>
          <w:rFonts w:eastAsia="Times New Roman"/>
          <w:color w:val="212121"/>
          <w:szCs w:val="24"/>
        </w:rPr>
        <w:t>σουμε</w:t>
      </w:r>
      <w:r>
        <w:rPr>
          <w:rFonts w:eastAsia="Times New Roman"/>
          <w:color w:val="212121"/>
          <w:szCs w:val="24"/>
        </w:rPr>
        <w:t xml:space="preserve">. </w:t>
      </w:r>
    </w:p>
    <w:p w14:paraId="098562F7"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Ο</w:t>
      </w:r>
      <w:r w:rsidRPr="006A1F95">
        <w:rPr>
          <w:rFonts w:eastAsia="Times New Roman"/>
          <w:color w:val="212121"/>
          <w:szCs w:val="24"/>
        </w:rPr>
        <w:t xml:space="preserve"> Κυριάκος Μητσ</w:t>
      </w:r>
      <w:r>
        <w:rPr>
          <w:rFonts w:eastAsia="Times New Roman"/>
          <w:color w:val="212121"/>
          <w:szCs w:val="24"/>
        </w:rPr>
        <w:t>οτάκης πρότεινε το άρθρο 16 και το άρθρο 24. Και για το άρθρο 24 για</w:t>
      </w:r>
      <w:r w:rsidRPr="006A1F95">
        <w:rPr>
          <w:rFonts w:eastAsia="Times New Roman"/>
          <w:color w:val="212121"/>
          <w:szCs w:val="24"/>
        </w:rPr>
        <w:t xml:space="preserve"> το περιβάλλον </w:t>
      </w:r>
      <w:r>
        <w:rPr>
          <w:rFonts w:eastAsia="Times New Roman"/>
          <w:color w:val="212121"/>
          <w:szCs w:val="24"/>
        </w:rPr>
        <w:t xml:space="preserve">ο </w:t>
      </w:r>
      <w:r w:rsidRPr="006A1F95">
        <w:rPr>
          <w:rFonts w:eastAsia="Times New Roman"/>
          <w:color w:val="212121"/>
          <w:szCs w:val="24"/>
        </w:rPr>
        <w:t>Κυριάκος Μητσοτάκ</w:t>
      </w:r>
      <w:r>
        <w:rPr>
          <w:rFonts w:eastAsia="Times New Roman"/>
          <w:color w:val="212121"/>
          <w:szCs w:val="24"/>
        </w:rPr>
        <w:t>ης είπε πολύ ορθά να προστατεύσουμε</w:t>
      </w:r>
      <w:r w:rsidRPr="006A1F95">
        <w:rPr>
          <w:rFonts w:eastAsia="Times New Roman"/>
          <w:color w:val="212121"/>
          <w:szCs w:val="24"/>
        </w:rPr>
        <w:t xml:space="preserve"> το πραγματικό δάσος</w:t>
      </w:r>
      <w:r>
        <w:rPr>
          <w:rFonts w:eastAsia="Times New Roman"/>
          <w:color w:val="212121"/>
          <w:szCs w:val="24"/>
        </w:rPr>
        <w:t>,</w:t>
      </w:r>
      <w:r w:rsidRPr="006A1F95">
        <w:rPr>
          <w:rFonts w:eastAsia="Times New Roman"/>
          <w:color w:val="212121"/>
          <w:szCs w:val="24"/>
        </w:rPr>
        <w:t xml:space="preserve"> να πάμε σε αεροφωτογραφίες </w:t>
      </w:r>
      <w:r>
        <w:rPr>
          <w:rFonts w:eastAsia="Times New Roman"/>
          <w:color w:val="212121"/>
          <w:szCs w:val="24"/>
        </w:rPr>
        <w:t xml:space="preserve">του </w:t>
      </w:r>
      <w:r w:rsidRPr="006A1F95">
        <w:rPr>
          <w:rFonts w:eastAsia="Times New Roman"/>
          <w:color w:val="212121"/>
          <w:szCs w:val="24"/>
        </w:rPr>
        <w:t>1975</w:t>
      </w:r>
      <w:r>
        <w:rPr>
          <w:rFonts w:eastAsia="Times New Roman"/>
          <w:color w:val="212121"/>
          <w:szCs w:val="24"/>
        </w:rPr>
        <w:t>,</w:t>
      </w:r>
      <w:r w:rsidRPr="006A1F95">
        <w:rPr>
          <w:rFonts w:eastAsia="Times New Roman"/>
          <w:color w:val="212121"/>
          <w:szCs w:val="24"/>
        </w:rPr>
        <w:t xml:space="preserve"> να προστατεύουμε το δάσος</w:t>
      </w:r>
      <w:r>
        <w:rPr>
          <w:rFonts w:eastAsia="Times New Roman"/>
          <w:color w:val="212121"/>
          <w:szCs w:val="24"/>
        </w:rPr>
        <w:t xml:space="preserve"> </w:t>
      </w:r>
      <w:r w:rsidRPr="006A1F95">
        <w:rPr>
          <w:rFonts w:eastAsia="Times New Roman"/>
          <w:color w:val="212121"/>
          <w:szCs w:val="24"/>
        </w:rPr>
        <w:t>χωρίς να βλ</w:t>
      </w:r>
      <w:r w:rsidRPr="006A1F95">
        <w:rPr>
          <w:rFonts w:eastAsia="Times New Roman"/>
          <w:color w:val="212121"/>
          <w:szCs w:val="24"/>
        </w:rPr>
        <w:t xml:space="preserve">άπτουμε την παραγωγή από τους αγρότες </w:t>
      </w:r>
      <w:r>
        <w:rPr>
          <w:rFonts w:eastAsia="Times New Roman"/>
          <w:color w:val="212121"/>
          <w:szCs w:val="24"/>
        </w:rPr>
        <w:t>μας.</w:t>
      </w:r>
    </w:p>
    <w:p w14:paraId="098562F8"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A1F95">
        <w:rPr>
          <w:rFonts w:eastAsia="Times New Roman"/>
          <w:color w:val="212121"/>
          <w:szCs w:val="24"/>
        </w:rPr>
        <w:t>ν</w:t>
      </w:r>
      <w:r>
        <w:rPr>
          <w:rFonts w:eastAsia="Times New Roman"/>
          <w:color w:val="212121"/>
          <w:szCs w:val="24"/>
        </w:rPr>
        <w:t>,</w:t>
      </w:r>
      <w:r w:rsidRPr="006A1F95">
        <w:rPr>
          <w:rFonts w:eastAsia="Times New Roman"/>
          <w:color w:val="212121"/>
          <w:szCs w:val="24"/>
        </w:rPr>
        <w:t xml:space="preserve"> λοιπόν</w:t>
      </w:r>
      <w:r>
        <w:rPr>
          <w:rFonts w:eastAsia="Times New Roman"/>
          <w:color w:val="212121"/>
          <w:szCs w:val="24"/>
        </w:rPr>
        <w:t>,</w:t>
      </w:r>
      <w:r w:rsidRPr="006A1F95">
        <w:rPr>
          <w:rFonts w:eastAsia="Times New Roman"/>
          <w:color w:val="212121"/>
          <w:szCs w:val="24"/>
        </w:rPr>
        <w:t xml:space="preserve"> αντιληφθούμε την πλήρη διάσ</w:t>
      </w:r>
      <w:r>
        <w:rPr>
          <w:rFonts w:eastAsia="Times New Roman"/>
          <w:color w:val="212121"/>
          <w:szCs w:val="24"/>
        </w:rPr>
        <w:t>ταση του ρόλου μας ως μέλη της Εθνικής Α</w:t>
      </w:r>
      <w:r w:rsidRPr="006A1F95">
        <w:rPr>
          <w:rFonts w:eastAsia="Times New Roman"/>
          <w:color w:val="212121"/>
          <w:szCs w:val="24"/>
        </w:rPr>
        <w:t>ντιπροσωπείας ακόμα και για το περιεχόμενο αυτών των λίγων και επίμαχων άρθρων</w:t>
      </w:r>
      <w:r>
        <w:rPr>
          <w:rFonts w:eastAsia="Times New Roman"/>
          <w:color w:val="212121"/>
          <w:szCs w:val="24"/>
        </w:rPr>
        <w:t xml:space="preserve"> -</w:t>
      </w:r>
      <w:r w:rsidRPr="006A1F95">
        <w:rPr>
          <w:rFonts w:eastAsia="Times New Roman"/>
          <w:color w:val="212121"/>
          <w:szCs w:val="24"/>
        </w:rPr>
        <w:t>αλλά αναγκαίων για αναθεώρηση</w:t>
      </w:r>
      <w:r>
        <w:rPr>
          <w:rFonts w:eastAsia="Times New Roman"/>
          <w:color w:val="212121"/>
          <w:szCs w:val="24"/>
        </w:rPr>
        <w:t>-</w:t>
      </w:r>
      <w:r w:rsidRPr="006A1F95">
        <w:rPr>
          <w:rFonts w:eastAsia="Times New Roman"/>
          <w:color w:val="212121"/>
          <w:szCs w:val="24"/>
        </w:rPr>
        <w:t xml:space="preserve"> μπορούμε να συμφωνήσουμ</w:t>
      </w:r>
      <w:r w:rsidRPr="006A1F95">
        <w:rPr>
          <w:rFonts w:eastAsia="Times New Roman"/>
          <w:color w:val="212121"/>
          <w:szCs w:val="24"/>
        </w:rPr>
        <w:t>ε</w:t>
      </w:r>
      <w:r>
        <w:rPr>
          <w:rFonts w:eastAsia="Times New Roman"/>
          <w:color w:val="212121"/>
          <w:szCs w:val="24"/>
        </w:rPr>
        <w:t>. Ε</w:t>
      </w:r>
      <w:r w:rsidRPr="006A1F95">
        <w:rPr>
          <w:rFonts w:eastAsia="Times New Roman"/>
          <w:color w:val="212121"/>
          <w:szCs w:val="24"/>
        </w:rPr>
        <w:t>υθυκρισία</w:t>
      </w:r>
      <w:r>
        <w:rPr>
          <w:rFonts w:eastAsia="Times New Roman"/>
          <w:color w:val="212121"/>
          <w:szCs w:val="24"/>
        </w:rPr>
        <w:t xml:space="preserve">, </w:t>
      </w:r>
      <w:r w:rsidRPr="006A1F95">
        <w:rPr>
          <w:rFonts w:eastAsia="Times New Roman"/>
          <w:color w:val="212121"/>
          <w:szCs w:val="24"/>
        </w:rPr>
        <w:t>ωριμότητα και συναίσθηση των ευθυνών μας απαιτείται</w:t>
      </w:r>
      <w:r>
        <w:rPr>
          <w:rFonts w:eastAsia="Times New Roman"/>
          <w:color w:val="212121"/>
          <w:szCs w:val="24"/>
        </w:rPr>
        <w:t>. Ό</w:t>
      </w:r>
      <w:r w:rsidRPr="006A1F95">
        <w:rPr>
          <w:rFonts w:eastAsia="Times New Roman"/>
          <w:color w:val="212121"/>
          <w:szCs w:val="24"/>
        </w:rPr>
        <w:t>λα τα υπόλοιπα είναι φθηνές υπεκφυγές</w:t>
      </w:r>
      <w:r>
        <w:rPr>
          <w:rFonts w:eastAsia="Times New Roman"/>
          <w:color w:val="212121"/>
          <w:szCs w:val="24"/>
        </w:rPr>
        <w:t>,</w:t>
      </w:r>
      <w:r w:rsidRPr="006A1F95">
        <w:rPr>
          <w:rFonts w:eastAsia="Times New Roman"/>
          <w:color w:val="212121"/>
          <w:szCs w:val="24"/>
        </w:rPr>
        <w:t xml:space="preserve"> όπως και οι κομματικές γραμμές</w:t>
      </w:r>
      <w:r>
        <w:rPr>
          <w:rFonts w:eastAsia="Times New Roman"/>
          <w:color w:val="212121"/>
          <w:szCs w:val="24"/>
        </w:rPr>
        <w:t>. Ας αναλάβουμε, ε</w:t>
      </w:r>
      <w:r w:rsidRPr="006A1F95">
        <w:rPr>
          <w:rFonts w:eastAsia="Times New Roman"/>
          <w:color w:val="212121"/>
          <w:szCs w:val="24"/>
        </w:rPr>
        <w:t>πιτέλους</w:t>
      </w:r>
      <w:r>
        <w:rPr>
          <w:rFonts w:eastAsia="Times New Roman"/>
          <w:color w:val="212121"/>
          <w:szCs w:val="24"/>
        </w:rPr>
        <w:t>,</w:t>
      </w:r>
      <w:r w:rsidRPr="006A1F95">
        <w:rPr>
          <w:rFonts w:eastAsia="Times New Roman"/>
          <w:color w:val="212121"/>
          <w:szCs w:val="24"/>
        </w:rPr>
        <w:t xml:space="preserve"> τις ευθύνες </w:t>
      </w:r>
      <w:r>
        <w:rPr>
          <w:rFonts w:eastAsia="Times New Roman"/>
          <w:color w:val="212121"/>
          <w:szCs w:val="24"/>
        </w:rPr>
        <w:t>μας. Κ</w:t>
      </w:r>
      <w:r w:rsidRPr="006A1F95">
        <w:rPr>
          <w:rFonts w:eastAsia="Times New Roman"/>
          <w:color w:val="212121"/>
          <w:szCs w:val="24"/>
        </w:rPr>
        <w:t>ανένα Σύνταγμα και κα</w:t>
      </w:r>
      <w:r>
        <w:rPr>
          <w:rFonts w:eastAsia="Times New Roman"/>
          <w:color w:val="212121"/>
          <w:szCs w:val="24"/>
        </w:rPr>
        <w:t>μ</w:t>
      </w:r>
      <w:r w:rsidRPr="006A1F95">
        <w:rPr>
          <w:rFonts w:eastAsia="Times New Roman"/>
          <w:color w:val="212121"/>
          <w:szCs w:val="24"/>
        </w:rPr>
        <w:t>μ</w:t>
      </w:r>
      <w:r>
        <w:rPr>
          <w:rFonts w:eastAsia="Times New Roman"/>
          <w:color w:val="212121"/>
          <w:szCs w:val="24"/>
        </w:rPr>
        <w:t>ία</w:t>
      </w:r>
      <w:r w:rsidRPr="006A1F95">
        <w:rPr>
          <w:rFonts w:eastAsia="Times New Roman"/>
          <w:color w:val="212121"/>
          <w:szCs w:val="24"/>
        </w:rPr>
        <w:t xml:space="preserve"> λαϊκή πλειοψηφία δεν επιβάλλουν την περιχαράκω</w:t>
      </w:r>
      <w:r w:rsidRPr="006A1F95">
        <w:rPr>
          <w:rFonts w:eastAsia="Times New Roman"/>
          <w:color w:val="212121"/>
          <w:szCs w:val="24"/>
        </w:rPr>
        <w:t>ση</w:t>
      </w:r>
      <w:r>
        <w:rPr>
          <w:rFonts w:eastAsia="Times New Roman"/>
          <w:color w:val="212121"/>
          <w:szCs w:val="24"/>
        </w:rPr>
        <w:t xml:space="preserve">, </w:t>
      </w:r>
      <w:r w:rsidRPr="006A1F95">
        <w:rPr>
          <w:rFonts w:eastAsia="Times New Roman"/>
          <w:color w:val="212121"/>
          <w:szCs w:val="24"/>
        </w:rPr>
        <w:t>την εργαλειοποίηση</w:t>
      </w:r>
      <w:r>
        <w:rPr>
          <w:rFonts w:eastAsia="Times New Roman"/>
          <w:color w:val="212121"/>
          <w:szCs w:val="24"/>
        </w:rPr>
        <w:t>,</w:t>
      </w:r>
      <w:r w:rsidRPr="006A1F95">
        <w:rPr>
          <w:rFonts w:eastAsia="Times New Roman"/>
          <w:color w:val="212121"/>
          <w:szCs w:val="24"/>
        </w:rPr>
        <w:t xml:space="preserve"> τον κομματισμό και τις άγονες αντιπαραθέσεις σε τέτοια κορυφαία ζητήματα</w:t>
      </w:r>
      <w:r>
        <w:rPr>
          <w:rFonts w:eastAsia="Times New Roman"/>
          <w:color w:val="212121"/>
          <w:szCs w:val="24"/>
        </w:rPr>
        <w:t xml:space="preserve">. </w:t>
      </w:r>
    </w:p>
    <w:p w14:paraId="098562F9"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6A1F95">
        <w:rPr>
          <w:rFonts w:eastAsia="Times New Roman"/>
          <w:color w:val="212121"/>
          <w:szCs w:val="24"/>
        </w:rPr>
        <w:t>ίναι λαϊκή απαίτηση ένα νέο Σύνταγμα</w:t>
      </w:r>
      <w:r>
        <w:rPr>
          <w:rFonts w:eastAsia="Times New Roman"/>
          <w:color w:val="212121"/>
          <w:szCs w:val="24"/>
        </w:rPr>
        <w:t>,</w:t>
      </w:r>
      <w:r w:rsidRPr="006A1F95">
        <w:rPr>
          <w:rFonts w:eastAsia="Times New Roman"/>
          <w:color w:val="212121"/>
          <w:szCs w:val="24"/>
        </w:rPr>
        <w:t xml:space="preserve"> σύγχρονο</w:t>
      </w:r>
      <w:r>
        <w:rPr>
          <w:rFonts w:eastAsia="Times New Roman"/>
          <w:color w:val="212121"/>
          <w:szCs w:val="24"/>
        </w:rPr>
        <w:t>,</w:t>
      </w:r>
      <w:r w:rsidRPr="006A1F95">
        <w:rPr>
          <w:rFonts w:eastAsia="Times New Roman"/>
          <w:color w:val="212121"/>
          <w:szCs w:val="24"/>
        </w:rPr>
        <w:t xml:space="preserve"> ανθρωποκεντρικό και αναπτυξιακό</w:t>
      </w:r>
      <w:r>
        <w:rPr>
          <w:rFonts w:eastAsia="Times New Roman"/>
          <w:color w:val="212121"/>
          <w:szCs w:val="24"/>
        </w:rPr>
        <w:t>,</w:t>
      </w:r>
      <w:r w:rsidRPr="006A1F95">
        <w:rPr>
          <w:rFonts w:eastAsia="Times New Roman"/>
          <w:color w:val="212121"/>
          <w:szCs w:val="24"/>
        </w:rPr>
        <w:t xml:space="preserve"> ένα Σύνταγμα που θα ενισχύσει την Ελλάδα και τους Έλληνες</w:t>
      </w:r>
      <w:r>
        <w:rPr>
          <w:rFonts w:eastAsia="Times New Roman"/>
          <w:color w:val="212121"/>
          <w:szCs w:val="24"/>
        </w:rPr>
        <w:t>,</w:t>
      </w:r>
      <w:r w:rsidRPr="006A1F95">
        <w:rPr>
          <w:rFonts w:eastAsia="Times New Roman"/>
          <w:color w:val="212121"/>
          <w:szCs w:val="24"/>
        </w:rPr>
        <w:t xml:space="preserve"> ένα Σύνταγμα </w:t>
      </w:r>
      <w:r>
        <w:rPr>
          <w:rFonts w:eastAsia="Times New Roman"/>
          <w:color w:val="212121"/>
          <w:szCs w:val="24"/>
        </w:rPr>
        <w:t xml:space="preserve">εφαλτήριο εθνικής αναγέννησης. </w:t>
      </w:r>
    </w:p>
    <w:p w14:paraId="098562FA"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Ας απελευθερώσουμε, επιτέλους, </w:t>
      </w:r>
      <w:r w:rsidRPr="006A1F95">
        <w:rPr>
          <w:rFonts w:eastAsia="Times New Roman"/>
          <w:color w:val="212121"/>
          <w:szCs w:val="24"/>
        </w:rPr>
        <w:t>τις δημιουργικές δυνάμεις των επόμενων γενεών</w:t>
      </w:r>
      <w:r>
        <w:rPr>
          <w:rFonts w:eastAsia="Times New Roman"/>
          <w:color w:val="212121"/>
          <w:szCs w:val="24"/>
        </w:rPr>
        <w:t>. Ας</w:t>
      </w:r>
      <w:r w:rsidRPr="006A1F95">
        <w:rPr>
          <w:rFonts w:eastAsia="Times New Roman"/>
          <w:color w:val="212121"/>
          <w:szCs w:val="24"/>
        </w:rPr>
        <w:t xml:space="preserve"> στ</w:t>
      </w:r>
      <w:r>
        <w:rPr>
          <w:rFonts w:eastAsia="Times New Roman"/>
          <w:color w:val="212121"/>
          <w:szCs w:val="24"/>
        </w:rPr>
        <w:t>αματήσει η πολιτική αιχμαλωσία, η κομματική μεμψιμοιρία και η σ</w:t>
      </w:r>
      <w:r w:rsidRPr="006A1F95">
        <w:rPr>
          <w:rFonts w:eastAsia="Times New Roman"/>
          <w:color w:val="212121"/>
          <w:szCs w:val="24"/>
        </w:rPr>
        <w:t xml:space="preserve">υνταγματική </w:t>
      </w:r>
      <w:r>
        <w:rPr>
          <w:rFonts w:eastAsia="Times New Roman"/>
          <w:color w:val="212121"/>
          <w:szCs w:val="24"/>
        </w:rPr>
        <w:t>ακινησία. Ο</w:t>
      </w:r>
      <w:r w:rsidRPr="006A1F95">
        <w:rPr>
          <w:rFonts w:eastAsia="Times New Roman"/>
          <w:color w:val="212121"/>
          <w:szCs w:val="24"/>
        </w:rPr>
        <w:t>ι Έλληνες ζητούν και δικαιούνται ένα νέο και σύγχρονο Σ</w:t>
      </w:r>
      <w:r w:rsidRPr="006A1F95">
        <w:rPr>
          <w:rFonts w:eastAsia="Times New Roman"/>
          <w:color w:val="212121"/>
          <w:szCs w:val="24"/>
        </w:rPr>
        <w:t>ύνταγμα</w:t>
      </w:r>
      <w:r>
        <w:rPr>
          <w:rFonts w:eastAsia="Times New Roman"/>
          <w:color w:val="212121"/>
          <w:szCs w:val="24"/>
        </w:rPr>
        <w:t>.</w:t>
      </w:r>
    </w:p>
    <w:p w14:paraId="098562FB" w14:textId="77777777" w:rsidR="00BE639A" w:rsidRDefault="00A212EC">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6A1F95">
        <w:rPr>
          <w:rFonts w:eastAsia="Times New Roman"/>
          <w:color w:val="212121"/>
          <w:szCs w:val="24"/>
        </w:rPr>
        <w:t>ας ευχαριστώ</w:t>
      </w:r>
      <w:r>
        <w:rPr>
          <w:rFonts w:eastAsia="Times New Roman"/>
          <w:color w:val="212121"/>
          <w:szCs w:val="24"/>
        </w:rPr>
        <w:t xml:space="preserve">. </w:t>
      </w:r>
    </w:p>
    <w:p w14:paraId="098562FC" w14:textId="77777777" w:rsidR="00BE639A" w:rsidRDefault="00A212EC">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98562FD"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 xml:space="preserve"> </w:t>
      </w:r>
      <w:r w:rsidRPr="00C6130B">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κ. Χρήστο Μπουκώρο, Βουλευτή Μαγνησίας της Νέας Δημοκρατίας. </w:t>
      </w:r>
    </w:p>
    <w:p w14:paraId="098562FE"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Τελευταίος ομιλητής είναι ο κ. Κωνσταντίνος Γκιουλέκας, Βουλευτ</w:t>
      </w:r>
      <w:r>
        <w:rPr>
          <w:rFonts w:eastAsia="Times New Roman" w:cs="Times New Roman"/>
          <w:szCs w:val="24"/>
        </w:rPr>
        <w:t xml:space="preserve">ής Νέας Δημοκρατίας της Α΄ Θεσσαλονίκης. </w:t>
      </w:r>
    </w:p>
    <w:p w14:paraId="098562FF" w14:textId="77777777" w:rsidR="00BE639A" w:rsidRDefault="00A212E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Γκιουλέκα, έχετε τον λόγο. </w:t>
      </w:r>
    </w:p>
    <w:p w14:paraId="09856300" w14:textId="77777777" w:rsidR="00BE639A" w:rsidRDefault="00A212EC">
      <w:pPr>
        <w:shd w:val="clear" w:color="auto" w:fill="FFFFFF"/>
        <w:spacing w:line="600" w:lineRule="auto"/>
        <w:ind w:firstLine="720"/>
        <w:jc w:val="both"/>
        <w:rPr>
          <w:rFonts w:eastAsia="Times New Roman"/>
          <w:color w:val="212121"/>
          <w:szCs w:val="24"/>
        </w:rPr>
      </w:pPr>
      <w:r w:rsidRPr="002578CD">
        <w:rPr>
          <w:rFonts w:eastAsia="Times New Roman"/>
          <w:b/>
          <w:color w:val="212121"/>
          <w:szCs w:val="24"/>
        </w:rPr>
        <w:t>ΚΩΝΣΤΑΝΤΙΝΟΣ ΓΚΙΟΥΛΕΚΑΣ:</w:t>
      </w:r>
      <w:r>
        <w:rPr>
          <w:rFonts w:eastAsia="Times New Roman"/>
          <w:color w:val="212121"/>
          <w:szCs w:val="24"/>
        </w:rPr>
        <w:t xml:space="preserve"> Κυρίες και κύριοι συνάδελφοι, πραγματικά αποτελεί τιμή και χαρά για εμένα </w:t>
      </w:r>
      <w:r w:rsidRPr="00BF5231">
        <w:rPr>
          <w:rFonts w:eastAsia="Times New Roman"/>
          <w:color w:val="212121"/>
          <w:szCs w:val="24"/>
        </w:rPr>
        <w:t xml:space="preserve">να </w:t>
      </w:r>
      <w:r>
        <w:rPr>
          <w:rFonts w:eastAsia="Times New Roman"/>
          <w:color w:val="212121"/>
          <w:szCs w:val="24"/>
        </w:rPr>
        <w:t>κλείνω</w:t>
      </w:r>
      <w:r w:rsidRPr="00BF5231">
        <w:rPr>
          <w:rFonts w:eastAsia="Times New Roman"/>
          <w:color w:val="212121"/>
          <w:szCs w:val="24"/>
        </w:rPr>
        <w:t xml:space="preserve"> αυτή</w:t>
      </w:r>
      <w:r>
        <w:rPr>
          <w:rFonts w:eastAsia="Times New Roman"/>
          <w:color w:val="212121"/>
          <w:szCs w:val="24"/>
        </w:rPr>
        <w:t>ν</w:t>
      </w:r>
      <w:r w:rsidRPr="00BF5231">
        <w:rPr>
          <w:rFonts w:eastAsia="Times New Roman"/>
          <w:color w:val="212121"/>
          <w:szCs w:val="24"/>
        </w:rPr>
        <w:t xml:space="preserve"> την κορυφαία διαδικασία</w:t>
      </w:r>
      <w:r>
        <w:rPr>
          <w:rFonts w:eastAsia="Times New Roman"/>
          <w:color w:val="212121"/>
          <w:szCs w:val="24"/>
        </w:rPr>
        <w:t>,</w:t>
      </w:r>
      <w:r w:rsidRPr="00BF5231">
        <w:rPr>
          <w:rFonts w:eastAsia="Times New Roman"/>
          <w:color w:val="212121"/>
          <w:szCs w:val="24"/>
        </w:rPr>
        <w:t xml:space="preserve"> αυτή</w:t>
      </w:r>
      <w:r>
        <w:rPr>
          <w:rFonts w:eastAsia="Times New Roman"/>
          <w:color w:val="212121"/>
          <w:szCs w:val="24"/>
        </w:rPr>
        <w:t>ν</w:t>
      </w:r>
      <w:r w:rsidRPr="00BF5231">
        <w:rPr>
          <w:rFonts w:eastAsia="Times New Roman"/>
          <w:color w:val="212121"/>
          <w:szCs w:val="24"/>
        </w:rPr>
        <w:t xml:space="preserve"> την κορυφαία σ</w:t>
      </w:r>
      <w:r>
        <w:rPr>
          <w:rFonts w:eastAsia="Times New Roman"/>
          <w:color w:val="212121"/>
          <w:szCs w:val="24"/>
        </w:rPr>
        <w:t xml:space="preserve">υζήτηση για </w:t>
      </w:r>
      <w:r>
        <w:rPr>
          <w:rFonts w:eastAsia="Times New Roman"/>
          <w:color w:val="212121"/>
          <w:szCs w:val="24"/>
        </w:rPr>
        <w:t xml:space="preserve">την </w:t>
      </w:r>
      <w:r>
        <w:rPr>
          <w:rFonts w:eastAsia="Times New Roman"/>
          <w:color w:val="212121"/>
          <w:szCs w:val="24"/>
        </w:rPr>
        <w:t xml:space="preserve">Αναθεώρηση </w:t>
      </w:r>
      <w:r>
        <w:rPr>
          <w:rFonts w:eastAsia="Times New Roman"/>
          <w:color w:val="212121"/>
          <w:szCs w:val="24"/>
        </w:rPr>
        <w:t>του Σ</w:t>
      </w:r>
      <w:r w:rsidRPr="00BF5231">
        <w:rPr>
          <w:rFonts w:eastAsia="Times New Roman"/>
          <w:color w:val="212121"/>
          <w:szCs w:val="24"/>
        </w:rPr>
        <w:t>υντάγματος</w:t>
      </w:r>
      <w:r>
        <w:rPr>
          <w:rFonts w:eastAsia="Times New Roman"/>
          <w:color w:val="212121"/>
          <w:szCs w:val="24"/>
        </w:rPr>
        <w:t>.</w:t>
      </w:r>
      <w:r w:rsidRPr="00BF5231">
        <w:rPr>
          <w:rFonts w:eastAsia="Times New Roman"/>
          <w:color w:val="212121"/>
          <w:szCs w:val="24"/>
        </w:rPr>
        <w:t xml:space="preserve"> Είναι πραγματική χαρά </w:t>
      </w:r>
      <w:r>
        <w:rPr>
          <w:rFonts w:eastAsia="Times New Roman"/>
          <w:color w:val="212121"/>
          <w:szCs w:val="24"/>
        </w:rPr>
        <w:t>να έχεις</w:t>
      </w:r>
      <w:r w:rsidRPr="00BF5231">
        <w:rPr>
          <w:rFonts w:eastAsia="Times New Roman"/>
          <w:color w:val="212121"/>
          <w:szCs w:val="24"/>
        </w:rPr>
        <w:t xml:space="preserve"> αυτή</w:t>
      </w:r>
      <w:r>
        <w:rPr>
          <w:rFonts w:eastAsia="Times New Roman"/>
          <w:color w:val="212121"/>
          <w:szCs w:val="24"/>
        </w:rPr>
        <w:t xml:space="preserve">ν την τιμή </w:t>
      </w:r>
      <w:r w:rsidRPr="00BF5231">
        <w:rPr>
          <w:rFonts w:eastAsia="Times New Roman"/>
          <w:color w:val="212121"/>
          <w:szCs w:val="24"/>
        </w:rPr>
        <w:t>και μάλιστα απευθυνόμενος σε συναδέλφους που ακριβώς αντ</w:t>
      </w:r>
      <w:r>
        <w:rPr>
          <w:rFonts w:eastAsia="Times New Roman"/>
          <w:color w:val="212121"/>
          <w:szCs w:val="24"/>
        </w:rPr>
        <w:t>ιπροσωπευτικά εδώ παρακολουθούν</w:t>
      </w:r>
      <w:r w:rsidRPr="00BF5231">
        <w:rPr>
          <w:rFonts w:eastAsia="Times New Roman"/>
          <w:color w:val="212121"/>
          <w:szCs w:val="24"/>
        </w:rPr>
        <w:t xml:space="preserve"> αυτή</w:t>
      </w:r>
      <w:r>
        <w:rPr>
          <w:rFonts w:eastAsia="Times New Roman"/>
          <w:color w:val="212121"/>
          <w:szCs w:val="24"/>
        </w:rPr>
        <w:t>ν</w:t>
      </w:r>
      <w:r w:rsidRPr="00BF5231">
        <w:rPr>
          <w:rFonts w:eastAsia="Times New Roman"/>
          <w:color w:val="212121"/>
          <w:szCs w:val="24"/>
        </w:rPr>
        <w:t xml:space="preserve"> τη συζήτηση</w:t>
      </w:r>
      <w:r w:rsidRPr="002578CD">
        <w:rPr>
          <w:rFonts w:eastAsia="Times New Roman"/>
          <w:color w:val="212121"/>
          <w:szCs w:val="24"/>
        </w:rPr>
        <w:t>,</w:t>
      </w:r>
      <w:r w:rsidRPr="00BF5231">
        <w:rPr>
          <w:rFonts w:eastAsia="Times New Roman"/>
          <w:color w:val="212121"/>
          <w:szCs w:val="24"/>
        </w:rPr>
        <w:t xml:space="preserve"> συνάδελφοι α</w:t>
      </w:r>
      <w:r>
        <w:rPr>
          <w:rFonts w:eastAsia="Times New Roman"/>
          <w:color w:val="212121"/>
          <w:szCs w:val="24"/>
        </w:rPr>
        <w:t>πό τη Μακεδονία, από τη Θεσσαλία, από την Ήπειρό μας,</w:t>
      </w:r>
      <w:r w:rsidRPr="00BF5231">
        <w:rPr>
          <w:rFonts w:eastAsia="Times New Roman"/>
          <w:color w:val="212121"/>
          <w:szCs w:val="24"/>
        </w:rPr>
        <w:t xml:space="preserve"> από τη νησιωτική Ελλάδα</w:t>
      </w:r>
      <w:r>
        <w:rPr>
          <w:rFonts w:eastAsia="Times New Roman"/>
          <w:color w:val="212121"/>
          <w:szCs w:val="24"/>
        </w:rPr>
        <w:t>.</w:t>
      </w:r>
    </w:p>
    <w:p w14:paraId="09856301"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BF5231">
        <w:rPr>
          <w:rFonts w:eastAsia="Times New Roman"/>
          <w:color w:val="212121"/>
          <w:szCs w:val="24"/>
        </w:rPr>
        <w:t>πό την άλλη πλευρά</w:t>
      </w:r>
      <w:r>
        <w:rPr>
          <w:rFonts w:eastAsia="Times New Roman"/>
          <w:color w:val="212121"/>
          <w:szCs w:val="24"/>
        </w:rPr>
        <w:t>, όμως, είναι και λυπηρό το γεγονός</w:t>
      </w:r>
      <w:r w:rsidRPr="00BF5231">
        <w:rPr>
          <w:rFonts w:eastAsia="Times New Roman"/>
          <w:color w:val="212121"/>
          <w:szCs w:val="24"/>
        </w:rPr>
        <w:t xml:space="preserve"> ότι ακούγοντας πολλούς συναδέλφους του ΣΥΡΙΖΑ </w:t>
      </w:r>
      <w:r w:rsidRPr="002578CD">
        <w:rPr>
          <w:rFonts w:eastAsia="Times New Roman"/>
          <w:color w:val="212121"/>
          <w:szCs w:val="24"/>
        </w:rPr>
        <w:t>-</w:t>
      </w:r>
      <w:r w:rsidRPr="00BF5231">
        <w:rPr>
          <w:rFonts w:eastAsia="Times New Roman"/>
          <w:color w:val="212121"/>
          <w:szCs w:val="24"/>
        </w:rPr>
        <w:t xml:space="preserve">και μάλιστα τον ίδιο τον Πρωθυπουργό </w:t>
      </w:r>
      <w:r>
        <w:rPr>
          <w:rFonts w:eastAsia="Times New Roman"/>
          <w:color w:val="212121"/>
          <w:szCs w:val="24"/>
        </w:rPr>
        <w:t>κυρίως</w:t>
      </w:r>
      <w:r w:rsidRPr="002578CD">
        <w:rPr>
          <w:rFonts w:eastAsia="Times New Roman"/>
          <w:color w:val="212121"/>
          <w:szCs w:val="24"/>
        </w:rPr>
        <w:t>-</w:t>
      </w:r>
      <w:r w:rsidRPr="00BF5231">
        <w:rPr>
          <w:rFonts w:eastAsia="Times New Roman"/>
          <w:color w:val="212121"/>
          <w:szCs w:val="24"/>
        </w:rPr>
        <w:t xml:space="preserve"> να </w:t>
      </w:r>
      <w:r>
        <w:rPr>
          <w:rFonts w:eastAsia="Times New Roman"/>
          <w:color w:val="212121"/>
          <w:szCs w:val="24"/>
        </w:rPr>
        <w:t xml:space="preserve">διαπιστώνει </w:t>
      </w:r>
      <w:r>
        <w:rPr>
          <w:rFonts w:eastAsia="Times New Roman"/>
          <w:color w:val="212121"/>
          <w:szCs w:val="24"/>
        </w:rPr>
        <w:t xml:space="preserve">κάποιος </w:t>
      </w:r>
      <w:r>
        <w:rPr>
          <w:rFonts w:eastAsia="Times New Roman"/>
          <w:color w:val="212121"/>
          <w:szCs w:val="24"/>
        </w:rPr>
        <w:t>ότι τελικώς, ακόμη και αυτήν τ</w:t>
      </w:r>
      <w:r w:rsidRPr="00BF5231">
        <w:rPr>
          <w:rFonts w:eastAsia="Times New Roman"/>
          <w:color w:val="212121"/>
          <w:szCs w:val="24"/>
        </w:rPr>
        <w:t>η</w:t>
      </w:r>
      <w:r>
        <w:rPr>
          <w:rFonts w:eastAsia="Times New Roman"/>
          <w:color w:val="212121"/>
          <w:szCs w:val="24"/>
        </w:rPr>
        <w:t>ν</w:t>
      </w:r>
      <w:r w:rsidRPr="00BF5231">
        <w:rPr>
          <w:rFonts w:eastAsia="Times New Roman"/>
          <w:color w:val="212121"/>
          <w:szCs w:val="24"/>
        </w:rPr>
        <w:t xml:space="preserve"> κορυφαία διαδικασία</w:t>
      </w:r>
      <w:r w:rsidRPr="002578CD">
        <w:rPr>
          <w:rFonts w:eastAsia="Times New Roman"/>
          <w:color w:val="212121"/>
          <w:szCs w:val="24"/>
        </w:rPr>
        <w:t>,</w:t>
      </w:r>
      <w:r w:rsidRPr="00BF5231">
        <w:rPr>
          <w:rFonts w:eastAsia="Times New Roman"/>
          <w:color w:val="212121"/>
          <w:szCs w:val="24"/>
        </w:rPr>
        <w:t xml:space="preserve"> την</w:t>
      </w:r>
      <w:r>
        <w:rPr>
          <w:rFonts w:eastAsia="Times New Roman"/>
          <w:color w:val="212121"/>
          <w:szCs w:val="24"/>
        </w:rPr>
        <w:t xml:space="preserve"> επ</w:t>
      </w:r>
      <w:r>
        <w:rPr>
          <w:rFonts w:eastAsia="Times New Roman"/>
          <w:color w:val="212121"/>
          <w:szCs w:val="24"/>
        </w:rPr>
        <w:t xml:space="preserve">έλεξαν </w:t>
      </w:r>
      <w:r>
        <w:rPr>
          <w:rFonts w:eastAsia="Times New Roman"/>
          <w:color w:val="212121"/>
          <w:szCs w:val="24"/>
        </w:rPr>
        <w:t xml:space="preserve">οι κυβερνώντες </w:t>
      </w:r>
      <w:r>
        <w:rPr>
          <w:rFonts w:eastAsia="Times New Roman"/>
          <w:color w:val="212121"/>
          <w:szCs w:val="24"/>
        </w:rPr>
        <w:t>προκειμένου από τη μια</w:t>
      </w:r>
      <w:r w:rsidRPr="00BF5231">
        <w:rPr>
          <w:rFonts w:eastAsia="Times New Roman"/>
          <w:color w:val="212121"/>
          <w:szCs w:val="24"/>
        </w:rPr>
        <w:t xml:space="preserve"> να μπορέσουν να λειτουργήσουν τις περίεργες </w:t>
      </w:r>
      <w:r>
        <w:rPr>
          <w:rFonts w:eastAsia="Times New Roman"/>
          <w:color w:val="212121"/>
          <w:szCs w:val="24"/>
        </w:rPr>
        <w:t>αυτές ισορροπίες -ειδ</w:t>
      </w:r>
      <w:r w:rsidRPr="00BF5231">
        <w:rPr>
          <w:rFonts w:eastAsia="Times New Roman"/>
          <w:color w:val="212121"/>
          <w:szCs w:val="24"/>
        </w:rPr>
        <w:t>ικά το τελευταίο διάστημα μας έχουνε ξαφνιάσει με τις επιλογές και τις επινοήσεις τους</w:t>
      </w:r>
      <w:r w:rsidRPr="002578CD">
        <w:rPr>
          <w:rFonts w:eastAsia="Times New Roman"/>
          <w:color w:val="212121"/>
          <w:szCs w:val="24"/>
        </w:rPr>
        <w:t>-</w:t>
      </w:r>
      <w:r w:rsidRPr="00BF5231">
        <w:rPr>
          <w:rFonts w:eastAsia="Times New Roman"/>
          <w:color w:val="212121"/>
          <w:szCs w:val="24"/>
        </w:rPr>
        <w:t xml:space="preserve"> και από την άλλη πλευρά</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για άλλη μία φορά</w:t>
      </w:r>
      <w:r>
        <w:rPr>
          <w:rFonts w:eastAsia="Times New Roman"/>
          <w:color w:val="212121"/>
          <w:szCs w:val="24"/>
        </w:rPr>
        <w:t>,</w:t>
      </w:r>
      <w:r>
        <w:rPr>
          <w:rFonts w:eastAsia="Times New Roman"/>
          <w:color w:val="212121"/>
          <w:szCs w:val="24"/>
        </w:rPr>
        <w:t xml:space="preserve"> να δείξουν ότι</w:t>
      </w:r>
      <w:r w:rsidRPr="002578CD">
        <w:rPr>
          <w:rFonts w:eastAsia="Times New Roman"/>
          <w:color w:val="212121"/>
          <w:szCs w:val="24"/>
        </w:rPr>
        <w:t>.</w:t>
      </w:r>
      <w:r>
        <w:rPr>
          <w:rFonts w:eastAsia="Times New Roman"/>
          <w:color w:val="212121"/>
          <w:szCs w:val="24"/>
        </w:rPr>
        <w:t xml:space="preserve"> α</w:t>
      </w:r>
      <w:r w:rsidRPr="00BF5231">
        <w:rPr>
          <w:rFonts w:eastAsia="Times New Roman"/>
          <w:color w:val="212121"/>
          <w:szCs w:val="24"/>
        </w:rPr>
        <w:t>κόμη και αυτό</w:t>
      </w:r>
      <w:r>
        <w:rPr>
          <w:rFonts w:eastAsia="Times New Roman"/>
          <w:color w:val="212121"/>
          <w:szCs w:val="24"/>
        </w:rPr>
        <w:t>ν</w:t>
      </w:r>
      <w:r w:rsidRPr="00BF5231">
        <w:rPr>
          <w:rFonts w:eastAsia="Times New Roman"/>
          <w:color w:val="212121"/>
          <w:szCs w:val="24"/>
        </w:rPr>
        <w:t xml:space="preserve"> το</w:t>
      </w:r>
      <w:r>
        <w:rPr>
          <w:rFonts w:eastAsia="Times New Roman"/>
          <w:color w:val="212121"/>
          <w:szCs w:val="24"/>
        </w:rPr>
        <w:t xml:space="preserve">ν </w:t>
      </w:r>
      <w:r>
        <w:rPr>
          <w:rFonts w:eastAsia="Times New Roman"/>
          <w:color w:val="212121"/>
          <w:szCs w:val="24"/>
        </w:rPr>
        <w:t xml:space="preserve">Καταστατικό Χάρτη </w:t>
      </w:r>
      <w:r>
        <w:rPr>
          <w:rFonts w:eastAsia="Times New Roman"/>
          <w:color w:val="212121"/>
          <w:szCs w:val="24"/>
        </w:rPr>
        <w:t xml:space="preserve">της χώρας, το </w:t>
      </w:r>
      <w:r w:rsidRPr="00BF5231">
        <w:rPr>
          <w:rFonts w:eastAsia="Times New Roman"/>
          <w:color w:val="212121"/>
          <w:szCs w:val="24"/>
        </w:rPr>
        <w:t>Σύνταγμα</w:t>
      </w:r>
      <w:r>
        <w:rPr>
          <w:rFonts w:eastAsia="Times New Roman"/>
          <w:color w:val="212121"/>
          <w:szCs w:val="24"/>
        </w:rPr>
        <w:t>,</w:t>
      </w:r>
      <w:r w:rsidRPr="00BF5231">
        <w:rPr>
          <w:rFonts w:eastAsia="Times New Roman"/>
          <w:color w:val="212121"/>
          <w:szCs w:val="24"/>
        </w:rPr>
        <w:t xml:space="preserve"> το χρησιμοποιούν για τις μικροκομματικές</w:t>
      </w:r>
      <w:r>
        <w:rPr>
          <w:rFonts w:eastAsia="Times New Roman"/>
          <w:color w:val="212121"/>
          <w:szCs w:val="24"/>
        </w:rPr>
        <w:t>, μικροπολιτικές σκοπιμότητές τους.</w:t>
      </w:r>
    </w:p>
    <w:p w14:paraId="09856302"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Ά</w:t>
      </w:r>
      <w:r w:rsidRPr="00BF5231">
        <w:rPr>
          <w:rFonts w:eastAsia="Times New Roman"/>
          <w:color w:val="212121"/>
          <w:szCs w:val="24"/>
        </w:rPr>
        <w:t xml:space="preserve">κουγα συναδέλφους </w:t>
      </w:r>
      <w:r>
        <w:rPr>
          <w:rFonts w:eastAsia="Times New Roman"/>
          <w:color w:val="212121"/>
          <w:szCs w:val="24"/>
        </w:rPr>
        <w:t>-</w:t>
      </w:r>
      <w:r w:rsidRPr="00BF5231">
        <w:rPr>
          <w:rFonts w:eastAsia="Times New Roman"/>
          <w:color w:val="212121"/>
          <w:szCs w:val="24"/>
        </w:rPr>
        <w:t>και μάλιστα με μεγάλη έκπληξη</w:t>
      </w:r>
      <w:r>
        <w:rPr>
          <w:rFonts w:eastAsia="Times New Roman"/>
          <w:color w:val="212121"/>
          <w:szCs w:val="24"/>
        </w:rPr>
        <w:t>-</w:t>
      </w:r>
      <w:r w:rsidRPr="00BF5231">
        <w:rPr>
          <w:rFonts w:eastAsia="Times New Roman"/>
          <w:color w:val="212121"/>
          <w:szCs w:val="24"/>
        </w:rPr>
        <w:t xml:space="preserve"> να λένε ότι είναι ιστορική ευθύνη αυτή που</w:t>
      </w:r>
      <w:r>
        <w:rPr>
          <w:rFonts w:eastAsia="Times New Roman"/>
          <w:color w:val="212121"/>
          <w:szCs w:val="24"/>
        </w:rPr>
        <w:t xml:space="preserve"> ο ΣΥΡΙΖΑ αναλαμβάνει</w:t>
      </w:r>
      <w:r w:rsidRPr="002578CD">
        <w:rPr>
          <w:rFonts w:eastAsia="Times New Roman"/>
          <w:color w:val="212121"/>
          <w:szCs w:val="24"/>
        </w:rPr>
        <w:t>,</w:t>
      </w:r>
      <w:r>
        <w:rPr>
          <w:rFonts w:eastAsia="Times New Roman"/>
          <w:color w:val="212121"/>
          <w:szCs w:val="24"/>
        </w:rPr>
        <w:t xml:space="preserve"> </w:t>
      </w:r>
      <w:r>
        <w:rPr>
          <w:rFonts w:eastAsia="Times New Roman"/>
          <w:color w:val="212121"/>
          <w:szCs w:val="24"/>
        </w:rPr>
        <w:t>να φέρει ένα σύγχρονο Σύνταγμα στη χ</w:t>
      </w:r>
      <w:r w:rsidRPr="00BF5231">
        <w:rPr>
          <w:rFonts w:eastAsia="Times New Roman"/>
          <w:color w:val="212121"/>
          <w:szCs w:val="24"/>
        </w:rPr>
        <w:t>ώρα</w:t>
      </w:r>
      <w:r>
        <w:rPr>
          <w:rFonts w:eastAsia="Times New Roman"/>
          <w:color w:val="212121"/>
          <w:szCs w:val="24"/>
        </w:rPr>
        <w:t>.</w:t>
      </w:r>
      <w:r w:rsidRPr="00092773">
        <w:rPr>
          <w:rFonts w:eastAsia="Times New Roman"/>
          <w:color w:val="212121"/>
          <w:szCs w:val="24"/>
        </w:rPr>
        <w:t xml:space="preserve"> </w:t>
      </w:r>
      <w:r>
        <w:rPr>
          <w:rFonts w:eastAsia="Times New Roman"/>
          <w:color w:val="212121"/>
          <w:szCs w:val="24"/>
        </w:rPr>
        <w:t>Κ</w:t>
      </w:r>
      <w:r w:rsidRPr="00BF5231">
        <w:rPr>
          <w:rFonts w:eastAsia="Times New Roman"/>
          <w:color w:val="212121"/>
          <w:szCs w:val="24"/>
        </w:rPr>
        <w:t xml:space="preserve">υρίες </w:t>
      </w:r>
      <w:r>
        <w:rPr>
          <w:rFonts w:eastAsia="Times New Roman"/>
          <w:color w:val="212121"/>
          <w:szCs w:val="24"/>
        </w:rPr>
        <w:t xml:space="preserve">και </w:t>
      </w:r>
      <w:r w:rsidRPr="00BF5231">
        <w:rPr>
          <w:rFonts w:eastAsia="Times New Roman"/>
          <w:color w:val="212121"/>
          <w:szCs w:val="24"/>
        </w:rPr>
        <w:t xml:space="preserve">κύριοι συνάδελφοι </w:t>
      </w:r>
      <w:r>
        <w:rPr>
          <w:rFonts w:eastAsia="Times New Roman"/>
          <w:color w:val="212121"/>
          <w:szCs w:val="24"/>
        </w:rPr>
        <w:t xml:space="preserve">της </w:t>
      </w:r>
      <w:r>
        <w:rPr>
          <w:rFonts w:eastAsia="Times New Roman"/>
          <w:color w:val="212121"/>
          <w:szCs w:val="24"/>
        </w:rPr>
        <w:t>συ</w:t>
      </w:r>
      <w:r w:rsidRPr="00BF5231">
        <w:rPr>
          <w:rFonts w:eastAsia="Times New Roman"/>
          <w:color w:val="212121"/>
          <w:szCs w:val="24"/>
        </w:rPr>
        <w:t>γκυβέρνησης</w:t>
      </w:r>
      <w:r>
        <w:rPr>
          <w:rFonts w:eastAsia="Times New Roman"/>
          <w:color w:val="212121"/>
          <w:szCs w:val="24"/>
        </w:rPr>
        <w:t xml:space="preserve"> </w:t>
      </w:r>
      <w:r w:rsidRPr="00092773">
        <w:rPr>
          <w:rFonts w:eastAsia="Times New Roman"/>
          <w:color w:val="212121"/>
          <w:szCs w:val="24"/>
        </w:rPr>
        <w:t>-το λέω γιατί</w:t>
      </w:r>
      <w:r>
        <w:rPr>
          <w:rFonts w:eastAsia="Times New Roman"/>
          <w:color w:val="212121"/>
          <w:szCs w:val="24"/>
        </w:rPr>
        <w:t>,</w:t>
      </w:r>
      <w:r w:rsidRPr="00092773">
        <w:rPr>
          <w:rFonts w:eastAsia="Times New Roman"/>
          <w:color w:val="212121"/>
          <w:szCs w:val="24"/>
        </w:rPr>
        <w:t xml:space="preserve"> πέρα από τα διαζύγια</w:t>
      </w:r>
      <w:r>
        <w:rPr>
          <w:rFonts w:eastAsia="Times New Roman"/>
          <w:color w:val="212121"/>
          <w:szCs w:val="24"/>
        </w:rPr>
        <w:t>,</w:t>
      </w:r>
      <w:r w:rsidRPr="00092773">
        <w:rPr>
          <w:rFonts w:eastAsia="Times New Roman"/>
          <w:color w:val="212121"/>
          <w:szCs w:val="24"/>
        </w:rPr>
        <w:t xml:space="preserve"> έχουμε μπερδευτεί εδώ ποιοι ανήκουν πού-</w:t>
      </w:r>
      <w:r>
        <w:rPr>
          <w:rFonts w:eastAsia="Times New Roman"/>
          <w:color w:val="212121"/>
          <w:szCs w:val="24"/>
        </w:rPr>
        <w:t xml:space="preserve"> </w:t>
      </w:r>
      <w:r w:rsidRPr="00BF5231">
        <w:rPr>
          <w:rFonts w:eastAsia="Times New Roman"/>
          <w:color w:val="212121"/>
          <w:szCs w:val="24"/>
        </w:rPr>
        <w:t xml:space="preserve">η χώρα </w:t>
      </w:r>
      <w:r>
        <w:rPr>
          <w:rFonts w:eastAsia="Times New Roman"/>
          <w:color w:val="212121"/>
          <w:szCs w:val="24"/>
        </w:rPr>
        <w:t xml:space="preserve">είχε Σύνταγμα και πριν από εσάς, η χώρα </w:t>
      </w:r>
      <w:r w:rsidRPr="00BF5231">
        <w:rPr>
          <w:rFonts w:eastAsia="Times New Roman"/>
          <w:color w:val="212121"/>
          <w:szCs w:val="24"/>
        </w:rPr>
        <w:t xml:space="preserve">λειτουργούσε και πριν από </w:t>
      </w:r>
      <w:r>
        <w:rPr>
          <w:rFonts w:eastAsia="Times New Roman"/>
          <w:color w:val="212121"/>
          <w:szCs w:val="24"/>
        </w:rPr>
        <w:t xml:space="preserve">σας. </w:t>
      </w:r>
      <w:r w:rsidRPr="00BF5231">
        <w:rPr>
          <w:rFonts w:eastAsia="Times New Roman"/>
          <w:color w:val="212121"/>
          <w:szCs w:val="24"/>
        </w:rPr>
        <w:t xml:space="preserve">Η ιστορική </w:t>
      </w:r>
      <w:r w:rsidRPr="00BF5231">
        <w:rPr>
          <w:rFonts w:eastAsia="Times New Roman"/>
          <w:color w:val="212121"/>
          <w:szCs w:val="24"/>
        </w:rPr>
        <w:t>σας ευθύνη θα ήταν πραγματικά ευθύνη ιστορική</w:t>
      </w:r>
      <w:r>
        <w:rPr>
          <w:rFonts w:eastAsia="Times New Roman"/>
          <w:color w:val="212121"/>
          <w:szCs w:val="24"/>
        </w:rPr>
        <w:t>,</w:t>
      </w:r>
      <w:r w:rsidRPr="00BF5231">
        <w:rPr>
          <w:rFonts w:eastAsia="Times New Roman"/>
          <w:color w:val="212121"/>
          <w:szCs w:val="24"/>
        </w:rPr>
        <w:t xml:space="preserve"> εάν την</w:t>
      </w:r>
      <w:r>
        <w:rPr>
          <w:rFonts w:eastAsia="Times New Roman"/>
          <w:color w:val="212121"/>
          <w:szCs w:val="24"/>
        </w:rPr>
        <w:t xml:space="preserve"> αναλαμβάνετε πλήρως και λέγατε: Ε</w:t>
      </w:r>
      <w:r w:rsidRPr="00BF5231">
        <w:rPr>
          <w:rFonts w:eastAsia="Times New Roman"/>
          <w:color w:val="212121"/>
          <w:szCs w:val="24"/>
        </w:rPr>
        <w:t xml:space="preserve">λάτε </w:t>
      </w:r>
      <w:r>
        <w:rPr>
          <w:rFonts w:eastAsia="Times New Roman"/>
          <w:color w:val="212121"/>
          <w:szCs w:val="24"/>
        </w:rPr>
        <w:t xml:space="preserve">σε μια συναινετική </w:t>
      </w:r>
      <w:r w:rsidRPr="00BF5231">
        <w:rPr>
          <w:rFonts w:eastAsia="Times New Roman"/>
          <w:color w:val="212121"/>
          <w:szCs w:val="24"/>
        </w:rPr>
        <w:t>διαδικασία</w:t>
      </w:r>
      <w:r>
        <w:rPr>
          <w:rFonts w:eastAsia="Times New Roman"/>
          <w:color w:val="212121"/>
          <w:szCs w:val="24"/>
        </w:rPr>
        <w:t>,</w:t>
      </w:r>
      <w:r w:rsidRPr="00BF5231">
        <w:rPr>
          <w:rFonts w:eastAsia="Times New Roman"/>
          <w:color w:val="212121"/>
          <w:szCs w:val="24"/>
        </w:rPr>
        <w:t xml:space="preserve"> σε αυτή την κορυφαία διαδικασία</w:t>
      </w:r>
      <w:r>
        <w:rPr>
          <w:rFonts w:eastAsia="Times New Roman"/>
          <w:color w:val="212121"/>
          <w:szCs w:val="24"/>
        </w:rPr>
        <w:t xml:space="preserve"> για τη </w:t>
      </w:r>
      <w:r>
        <w:rPr>
          <w:rFonts w:eastAsia="Times New Roman"/>
          <w:color w:val="212121"/>
          <w:szCs w:val="24"/>
        </w:rPr>
        <w:t>δημοκρατία</w:t>
      </w:r>
      <w:r w:rsidRPr="00BF5231">
        <w:rPr>
          <w:rFonts w:eastAsia="Times New Roman"/>
          <w:color w:val="212121"/>
          <w:szCs w:val="24"/>
        </w:rPr>
        <w:t xml:space="preserve"> </w:t>
      </w:r>
      <w:r>
        <w:rPr>
          <w:rFonts w:eastAsia="Times New Roman"/>
          <w:color w:val="212121"/>
          <w:szCs w:val="24"/>
        </w:rPr>
        <w:t>να βρούμε τον κοινό τόπο. Ελάτε να βρούμε,</w:t>
      </w:r>
      <w:r w:rsidRPr="00BF5231">
        <w:rPr>
          <w:rFonts w:eastAsia="Times New Roman"/>
          <w:color w:val="212121"/>
          <w:szCs w:val="24"/>
        </w:rPr>
        <w:t xml:space="preserve"> για τον ελληνικό λαό </w:t>
      </w:r>
      <w:r>
        <w:rPr>
          <w:rFonts w:eastAsia="Times New Roman"/>
          <w:color w:val="212121"/>
          <w:szCs w:val="24"/>
        </w:rPr>
        <w:t xml:space="preserve">που </w:t>
      </w:r>
      <w:r w:rsidRPr="00BF5231">
        <w:rPr>
          <w:rFonts w:eastAsia="Times New Roman"/>
          <w:color w:val="212121"/>
          <w:szCs w:val="24"/>
        </w:rPr>
        <w:t xml:space="preserve">όλους μας </w:t>
      </w:r>
      <w:r>
        <w:rPr>
          <w:rFonts w:eastAsia="Times New Roman"/>
          <w:color w:val="212121"/>
          <w:szCs w:val="24"/>
        </w:rPr>
        <w:t>στέλ</w:t>
      </w:r>
      <w:r>
        <w:rPr>
          <w:rFonts w:eastAsia="Times New Roman"/>
          <w:color w:val="212121"/>
          <w:szCs w:val="24"/>
        </w:rPr>
        <w:t xml:space="preserve">νει </w:t>
      </w:r>
      <w:r w:rsidRPr="00BF5231">
        <w:rPr>
          <w:rFonts w:eastAsia="Times New Roman"/>
          <w:color w:val="212121"/>
          <w:szCs w:val="24"/>
        </w:rPr>
        <w:t>εδώ</w:t>
      </w:r>
      <w:r>
        <w:rPr>
          <w:rFonts w:eastAsia="Times New Roman"/>
          <w:color w:val="212121"/>
          <w:szCs w:val="24"/>
        </w:rPr>
        <w:t>,</w:t>
      </w:r>
      <w:r w:rsidRPr="00BF5231">
        <w:rPr>
          <w:rFonts w:eastAsia="Times New Roman"/>
          <w:color w:val="212121"/>
          <w:szCs w:val="24"/>
        </w:rPr>
        <w:t xml:space="preserve"> τι μπορούμε καλύτερο να κάνουμε και πώς μπο</w:t>
      </w:r>
      <w:r>
        <w:rPr>
          <w:rFonts w:eastAsia="Times New Roman"/>
          <w:color w:val="212121"/>
          <w:szCs w:val="24"/>
        </w:rPr>
        <w:t>ρούμε να εκσυγχρονίσουμε το Σύνταγμά</w:t>
      </w:r>
      <w:r w:rsidRPr="00BF5231">
        <w:rPr>
          <w:rFonts w:eastAsia="Times New Roman"/>
          <w:color w:val="212121"/>
          <w:szCs w:val="24"/>
        </w:rPr>
        <w:t xml:space="preserve"> </w:t>
      </w:r>
      <w:r>
        <w:rPr>
          <w:rFonts w:eastAsia="Times New Roman"/>
          <w:color w:val="212121"/>
          <w:szCs w:val="24"/>
        </w:rPr>
        <w:t xml:space="preserve">μας. Και </w:t>
      </w:r>
      <w:r w:rsidRPr="00BF5231">
        <w:rPr>
          <w:rFonts w:eastAsia="Times New Roman"/>
          <w:color w:val="212121"/>
          <w:szCs w:val="24"/>
        </w:rPr>
        <w:t xml:space="preserve">επιτρέψτε μου να πω ότι το Σύνταγμα του </w:t>
      </w:r>
      <w:r>
        <w:rPr>
          <w:rFonts w:eastAsia="Times New Roman"/>
          <w:color w:val="212121"/>
          <w:szCs w:val="24"/>
        </w:rPr>
        <w:t>’</w:t>
      </w:r>
      <w:r w:rsidRPr="00BF5231">
        <w:rPr>
          <w:rFonts w:eastAsia="Times New Roman"/>
          <w:color w:val="212121"/>
          <w:szCs w:val="24"/>
        </w:rPr>
        <w:t>75</w:t>
      </w:r>
      <w:r>
        <w:rPr>
          <w:rFonts w:eastAsia="Times New Roman"/>
          <w:color w:val="212121"/>
          <w:szCs w:val="24"/>
        </w:rPr>
        <w:t>,</w:t>
      </w:r>
      <w:r w:rsidRPr="00BF5231">
        <w:rPr>
          <w:rFonts w:eastAsia="Times New Roman"/>
          <w:color w:val="212121"/>
          <w:szCs w:val="24"/>
        </w:rPr>
        <w:t xml:space="preserve"> είναι τ</w:t>
      </w:r>
      <w:r>
        <w:rPr>
          <w:rFonts w:eastAsia="Times New Roman"/>
          <w:color w:val="212121"/>
          <w:szCs w:val="24"/>
        </w:rPr>
        <w:t>ο πιο σύγχρονο Σύνταγμα που</w:t>
      </w:r>
      <w:r w:rsidRPr="00BF5231">
        <w:rPr>
          <w:rFonts w:eastAsia="Times New Roman"/>
          <w:color w:val="212121"/>
          <w:szCs w:val="24"/>
        </w:rPr>
        <w:t xml:space="preserve"> γνώρισε η Ελλάδα</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Π</w:t>
      </w:r>
      <w:r w:rsidRPr="00BF5231">
        <w:rPr>
          <w:rFonts w:eastAsia="Times New Roman"/>
          <w:color w:val="212121"/>
          <w:szCs w:val="24"/>
        </w:rPr>
        <w:t>αρά τις αναθεωρήσεις του</w:t>
      </w:r>
      <w:r>
        <w:rPr>
          <w:rFonts w:eastAsia="Times New Roman"/>
          <w:color w:val="212121"/>
          <w:szCs w:val="24"/>
        </w:rPr>
        <w:t>, στις βασικές του αρχές το Σ</w:t>
      </w:r>
      <w:r w:rsidRPr="00BF5231">
        <w:rPr>
          <w:rFonts w:eastAsia="Times New Roman"/>
          <w:color w:val="212121"/>
          <w:szCs w:val="24"/>
        </w:rPr>
        <w:t>ύνταγμ</w:t>
      </w:r>
      <w:r w:rsidRPr="00BF5231">
        <w:rPr>
          <w:rFonts w:eastAsia="Times New Roman"/>
          <w:color w:val="212121"/>
          <w:szCs w:val="24"/>
        </w:rPr>
        <w:t xml:space="preserve">α </w:t>
      </w:r>
      <w:r>
        <w:rPr>
          <w:rFonts w:eastAsia="Times New Roman"/>
          <w:color w:val="212121"/>
          <w:szCs w:val="24"/>
        </w:rPr>
        <w:t xml:space="preserve">παραμένει πρωτοποριακό. Αυτό </w:t>
      </w:r>
      <w:r w:rsidRPr="00BF5231">
        <w:rPr>
          <w:rFonts w:eastAsia="Times New Roman"/>
          <w:color w:val="212121"/>
          <w:szCs w:val="24"/>
        </w:rPr>
        <w:t>που ο μεγάλος Μακεδόνας πολιτικός ο Κωνσταντίνος Καραμ</w:t>
      </w:r>
      <w:r>
        <w:rPr>
          <w:rFonts w:eastAsia="Times New Roman"/>
          <w:color w:val="212121"/>
          <w:szCs w:val="24"/>
        </w:rPr>
        <w:t>ανλής εισηγήθηκε και πέρασε από αυτή</w:t>
      </w:r>
      <w:r>
        <w:rPr>
          <w:rFonts w:eastAsia="Times New Roman"/>
          <w:color w:val="212121"/>
          <w:szCs w:val="24"/>
        </w:rPr>
        <w:t>ν</w:t>
      </w:r>
      <w:r>
        <w:rPr>
          <w:rFonts w:eastAsia="Times New Roman"/>
          <w:color w:val="212121"/>
          <w:szCs w:val="24"/>
        </w:rPr>
        <w:t xml:space="preserve"> την Εθνική Α</w:t>
      </w:r>
      <w:r w:rsidRPr="00BF5231">
        <w:rPr>
          <w:rFonts w:eastAsia="Times New Roman"/>
          <w:color w:val="212121"/>
          <w:szCs w:val="24"/>
        </w:rPr>
        <w:t>ντιπρο</w:t>
      </w:r>
      <w:r>
        <w:rPr>
          <w:rFonts w:eastAsia="Times New Roman"/>
          <w:color w:val="212121"/>
          <w:szCs w:val="24"/>
        </w:rPr>
        <w:t>σωπεία. Είναι ένα Σύνταγμα πολύ επίκαιρο και πολύ σύγχρονο, που β</w:t>
      </w:r>
      <w:r w:rsidRPr="00BF5231">
        <w:rPr>
          <w:rFonts w:eastAsia="Times New Roman"/>
          <w:color w:val="212121"/>
          <w:szCs w:val="24"/>
        </w:rPr>
        <w:t xml:space="preserve">εβαίως χρειάζεται σε πολλά σημεία του </w:t>
      </w:r>
      <w:r>
        <w:rPr>
          <w:rFonts w:eastAsia="Times New Roman"/>
          <w:color w:val="212121"/>
          <w:szCs w:val="24"/>
        </w:rPr>
        <w:t>Α</w:t>
      </w:r>
      <w:r w:rsidRPr="00BF5231">
        <w:rPr>
          <w:rFonts w:eastAsia="Times New Roman"/>
          <w:color w:val="212121"/>
          <w:szCs w:val="24"/>
        </w:rPr>
        <w:t>ναθεώρηση</w:t>
      </w:r>
      <w:r>
        <w:rPr>
          <w:rFonts w:eastAsia="Times New Roman"/>
          <w:color w:val="212121"/>
          <w:szCs w:val="24"/>
        </w:rPr>
        <w:t xml:space="preserve">. </w:t>
      </w:r>
      <w:r>
        <w:rPr>
          <w:rFonts w:eastAsia="Times New Roman"/>
          <w:color w:val="212121"/>
          <w:szCs w:val="24"/>
        </w:rPr>
        <w:t xml:space="preserve">Δεν παύει, όμως, να είναι </w:t>
      </w:r>
      <w:r w:rsidRPr="00BF5231">
        <w:rPr>
          <w:rFonts w:eastAsia="Times New Roman"/>
          <w:color w:val="212121"/>
          <w:szCs w:val="24"/>
        </w:rPr>
        <w:t>ένα Σύνταγμα σύγχρονο</w:t>
      </w:r>
      <w:r>
        <w:rPr>
          <w:rFonts w:eastAsia="Times New Roman"/>
          <w:color w:val="212121"/>
          <w:szCs w:val="24"/>
        </w:rPr>
        <w:t xml:space="preserve"> γι’ </w:t>
      </w:r>
      <w:r w:rsidRPr="00BF5231">
        <w:rPr>
          <w:rFonts w:eastAsia="Times New Roman"/>
          <w:color w:val="212121"/>
          <w:szCs w:val="24"/>
        </w:rPr>
        <w:t xml:space="preserve">αυτό και κράτησε τόσα πολλά χρόνια και </w:t>
      </w:r>
      <w:r>
        <w:rPr>
          <w:rFonts w:eastAsia="Times New Roman"/>
          <w:color w:val="212121"/>
          <w:szCs w:val="24"/>
        </w:rPr>
        <w:t>διατηρείται</w:t>
      </w:r>
      <w:r w:rsidRPr="00BF5231">
        <w:rPr>
          <w:rFonts w:eastAsia="Times New Roman"/>
          <w:color w:val="212121"/>
          <w:szCs w:val="24"/>
        </w:rPr>
        <w:t xml:space="preserve"> </w:t>
      </w:r>
      <w:r>
        <w:rPr>
          <w:rFonts w:eastAsia="Times New Roman"/>
          <w:color w:val="212121"/>
          <w:szCs w:val="24"/>
        </w:rPr>
        <w:t>στον βασικό του κορμό.</w:t>
      </w:r>
    </w:p>
    <w:p w14:paraId="09856303"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Ακούω </w:t>
      </w:r>
      <w:r w:rsidRPr="00BF5231">
        <w:rPr>
          <w:rFonts w:eastAsia="Times New Roman"/>
          <w:color w:val="212121"/>
          <w:szCs w:val="24"/>
        </w:rPr>
        <w:t xml:space="preserve">να </w:t>
      </w:r>
      <w:r>
        <w:rPr>
          <w:rFonts w:eastAsia="Times New Roman"/>
          <w:color w:val="212121"/>
          <w:szCs w:val="24"/>
        </w:rPr>
        <w:t>μιλάτε για ιστορική ευθύνη. Ε</w:t>
      </w:r>
      <w:r w:rsidRPr="00BF5231">
        <w:rPr>
          <w:rFonts w:eastAsia="Times New Roman"/>
          <w:color w:val="212121"/>
          <w:szCs w:val="24"/>
        </w:rPr>
        <w:t>πιτρέψτε μο</w:t>
      </w:r>
      <w:r>
        <w:rPr>
          <w:rFonts w:eastAsia="Times New Roman"/>
          <w:color w:val="212121"/>
          <w:szCs w:val="24"/>
        </w:rPr>
        <w:t>υ να πω ότι εκφράζω τον φόβο μου, κυρίες κύριοι συνάδελφοι της Σ</w:t>
      </w:r>
      <w:r w:rsidRPr="00BF5231">
        <w:rPr>
          <w:rFonts w:eastAsia="Times New Roman"/>
          <w:color w:val="212121"/>
          <w:szCs w:val="24"/>
        </w:rPr>
        <w:t>υμπολίτευσης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 xml:space="preserve">όταν σας ακούω να μιλάτε </w:t>
      </w:r>
      <w:r w:rsidRPr="00BF5231">
        <w:rPr>
          <w:rFonts w:eastAsia="Times New Roman"/>
          <w:color w:val="212121"/>
          <w:szCs w:val="24"/>
        </w:rPr>
        <w:t>για ιστορικές ευθύνες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Λ</w:t>
      </w:r>
      <w:r>
        <w:rPr>
          <w:rFonts w:eastAsia="Times New Roman"/>
          <w:color w:val="212121"/>
          <w:szCs w:val="24"/>
        </w:rPr>
        <w:t>ίγες εβδομάδες πριν σε αυτή</w:t>
      </w:r>
      <w:r>
        <w:rPr>
          <w:rFonts w:eastAsia="Times New Roman"/>
          <w:color w:val="212121"/>
          <w:szCs w:val="24"/>
        </w:rPr>
        <w:t>ν</w:t>
      </w:r>
      <w:r>
        <w:rPr>
          <w:rFonts w:eastAsia="Times New Roman"/>
          <w:color w:val="212121"/>
          <w:szCs w:val="24"/>
        </w:rPr>
        <w:t xml:space="preserve"> εδώ την Α</w:t>
      </w:r>
      <w:r w:rsidRPr="00BF5231">
        <w:rPr>
          <w:rFonts w:eastAsia="Times New Roman"/>
          <w:color w:val="212121"/>
          <w:szCs w:val="24"/>
        </w:rPr>
        <w:t>ίθουσα άκουσα πά</w:t>
      </w:r>
      <w:r>
        <w:rPr>
          <w:rFonts w:eastAsia="Times New Roman"/>
          <w:color w:val="212121"/>
          <w:szCs w:val="24"/>
        </w:rPr>
        <w:t xml:space="preserve">λι τον Πρωθυπουργό της χώρας, </w:t>
      </w:r>
      <w:r w:rsidRPr="00BF5231">
        <w:rPr>
          <w:rFonts w:eastAsia="Times New Roman"/>
          <w:color w:val="212121"/>
          <w:szCs w:val="24"/>
        </w:rPr>
        <w:t>τον Αλέξη Τσίπρα</w:t>
      </w:r>
      <w:r>
        <w:rPr>
          <w:rFonts w:eastAsia="Times New Roman"/>
          <w:color w:val="212121"/>
          <w:szCs w:val="24"/>
        </w:rPr>
        <w:t>, άκουσα πάλι π</w:t>
      </w:r>
      <w:r w:rsidRPr="00BF5231">
        <w:rPr>
          <w:rFonts w:eastAsia="Times New Roman"/>
          <w:color w:val="212121"/>
          <w:szCs w:val="24"/>
        </w:rPr>
        <w:t xml:space="preserve">ολλούς από </w:t>
      </w:r>
      <w:r>
        <w:rPr>
          <w:rFonts w:eastAsia="Times New Roman"/>
          <w:color w:val="212121"/>
          <w:szCs w:val="24"/>
        </w:rPr>
        <w:t xml:space="preserve">εσάς </w:t>
      </w:r>
      <w:r w:rsidRPr="00BF5231">
        <w:rPr>
          <w:rFonts w:eastAsia="Times New Roman"/>
          <w:color w:val="212121"/>
          <w:szCs w:val="24"/>
        </w:rPr>
        <w:t>να μι</w:t>
      </w:r>
      <w:r>
        <w:rPr>
          <w:rFonts w:eastAsia="Times New Roman"/>
          <w:color w:val="212121"/>
          <w:szCs w:val="24"/>
        </w:rPr>
        <w:t xml:space="preserve">λάτε πάλι για ιστορικές ευθύνες, </w:t>
      </w:r>
      <w:r w:rsidRPr="00BF5231">
        <w:rPr>
          <w:rFonts w:eastAsia="Times New Roman"/>
          <w:color w:val="212121"/>
          <w:szCs w:val="24"/>
        </w:rPr>
        <w:t xml:space="preserve">όταν </w:t>
      </w:r>
      <w:r>
        <w:rPr>
          <w:rFonts w:eastAsia="Times New Roman"/>
          <w:color w:val="212121"/>
          <w:szCs w:val="24"/>
        </w:rPr>
        <w:t>φέρνατε,</w:t>
      </w:r>
      <w:r w:rsidRPr="00BF5231">
        <w:rPr>
          <w:rFonts w:eastAsia="Times New Roman"/>
          <w:color w:val="212121"/>
          <w:szCs w:val="24"/>
        </w:rPr>
        <w:t xml:space="preserve"> κόντρα στη συντριπτική π</w:t>
      </w:r>
      <w:r w:rsidRPr="00BF5231">
        <w:rPr>
          <w:rFonts w:eastAsia="Times New Roman"/>
          <w:color w:val="212121"/>
          <w:szCs w:val="24"/>
        </w:rPr>
        <w:t>λειοψηφία του ελληνικού λαού</w:t>
      </w:r>
      <w:r>
        <w:rPr>
          <w:rFonts w:eastAsia="Times New Roman"/>
          <w:color w:val="212121"/>
          <w:szCs w:val="24"/>
        </w:rPr>
        <w:t>,</w:t>
      </w:r>
      <w:r w:rsidRPr="00BF5231">
        <w:rPr>
          <w:rFonts w:eastAsia="Times New Roman"/>
          <w:color w:val="212121"/>
          <w:szCs w:val="24"/>
        </w:rPr>
        <w:t xml:space="preserve"> κόντρα στη συντριπτική πλειοψηφία του πολιτικού κόσμου</w:t>
      </w:r>
      <w:r>
        <w:rPr>
          <w:rFonts w:eastAsia="Times New Roman"/>
          <w:color w:val="212121"/>
          <w:szCs w:val="24"/>
        </w:rPr>
        <w:t>, την περίφημη Σ</w:t>
      </w:r>
      <w:r w:rsidRPr="00BF5231">
        <w:rPr>
          <w:rFonts w:eastAsia="Times New Roman"/>
          <w:color w:val="212121"/>
          <w:szCs w:val="24"/>
        </w:rPr>
        <w:t>υμφωνία τ</w:t>
      </w:r>
      <w:r>
        <w:rPr>
          <w:rFonts w:eastAsia="Times New Roman"/>
          <w:color w:val="212121"/>
          <w:szCs w:val="24"/>
        </w:rPr>
        <w:t>ων Ψ</w:t>
      </w:r>
      <w:r w:rsidRPr="00BF5231">
        <w:rPr>
          <w:rFonts w:eastAsia="Times New Roman"/>
          <w:color w:val="212121"/>
          <w:szCs w:val="24"/>
        </w:rPr>
        <w:t>αράδων</w:t>
      </w:r>
      <w:r>
        <w:rPr>
          <w:rFonts w:eastAsia="Times New Roman"/>
          <w:color w:val="212121"/>
          <w:szCs w:val="24"/>
        </w:rPr>
        <w:t>,</w:t>
      </w:r>
      <w:r w:rsidRPr="00BF5231">
        <w:rPr>
          <w:rFonts w:eastAsia="Times New Roman"/>
          <w:color w:val="212121"/>
          <w:szCs w:val="24"/>
        </w:rPr>
        <w:t xml:space="preserve"> των Πρεσπών</w:t>
      </w:r>
      <w:r>
        <w:rPr>
          <w:rFonts w:eastAsia="Times New Roman"/>
          <w:color w:val="212121"/>
          <w:szCs w:val="24"/>
        </w:rPr>
        <w:t xml:space="preserve">. Εσείς </w:t>
      </w:r>
      <w:r>
        <w:rPr>
          <w:rFonts w:eastAsia="Times New Roman"/>
          <w:color w:val="212121"/>
          <w:szCs w:val="24"/>
        </w:rPr>
        <w:t>μιλούσα</w:t>
      </w:r>
      <w:r w:rsidRPr="00BF5231">
        <w:rPr>
          <w:rFonts w:eastAsia="Times New Roman"/>
          <w:color w:val="212121"/>
          <w:szCs w:val="24"/>
        </w:rPr>
        <w:t xml:space="preserve">τε </w:t>
      </w:r>
      <w:r>
        <w:rPr>
          <w:rFonts w:eastAsia="Times New Roman"/>
          <w:color w:val="212121"/>
          <w:szCs w:val="24"/>
        </w:rPr>
        <w:t>για</w:t>
      </w:r>
      <w:r w:rsidRPr="00BF5231">
        <w:rPr>
          <w:rFonts w:eastAsia="Times New Roman"/>
          <w:color w:val="212121"/>
          <w:szCs w:val="24"/>
        </w:rPr>
        <w:t xml:space="preserve"> ιστορική ευθύνη</w:t>
      </w:r>
      <w:r>
        <w:rPr>
          <w:rFonts w:eastAsia="Times New Roman"/>
          <w:color w:val="212121"/>
          <w:szCs w:val="24"/>
        </w:rPr>
        <w:t>. Ό</w:t>
      </w:r>
      <w:r w:rsidRPr="00BF5231">
        <w:rPr>
          <w:rFonts w:eastAsia="Times New Roman"/>
          <w:color w:val="212121"/>
          <w:szCs w:val="24"/>
        </w:rPr>
        <w:t xml:space="preserve">λος ο ελληνικός λαός δεν το </w:t>
      </w:r>
      <w:r>
        <w:rPr>
          <w:rFonts w:eastAsia="Times New Roman"/>
          <w:color w:val="212121"/>
          <w:szCs w:val="24"/>
        </w:rPr>
        <w:t xml:space="preserve">αντιλαμβανόταν. Ο πολιτικός κόσμος επίσης. </w:t>
      </w:r>
      <w:r w:rsidRPr="00BF5231">
        <w:rPr>
          <w:rFonts w:eastAsia="Times New Roman"/>
          <w:color w:val="212121"/>
          <w:szCs w:val="24"/>
        </w:rPr>
        <w:t>Ακόμη και ο σ</w:t>
      </w:r>
      <w:r w:rsidRPr="00BF5231">
        <w:rPr>
          <w:rFonts w:eastAsia="Times New Roman"/>
          <w:color w:val="212121"/>
          <w:szCs w:val="24"/>
        </w:rPr>
        <w:t xml:space="preserve">υνεταίρος σας </w:t>
      </w:r>
      <w:r>
        <w:rPr>
          <w:rFonts w:eastAsia="Times New Roman"/>
          <w:color w:val="212121"/>
          <w:szCs w:val="24"/>
        </w:rPr>
        <w:t xml:space="preserve">έφτασε </w:t>
      </w:r>
      <w:r w:rsidRPr="00BF5231">
        <w:rPr>
          <w:rFonts w:eastAsia="Times New Roman"/>
          <w:color w:val="212121"/>
          <w:szCs w:val="24"/>
        </w:rPr>
        <w:t>στο σημείο</w:t>
      </w:r>
      <w:r>
        <w:rPr>
          <w:rFonts w:eastAsia="Times New Roman"/>
          <w:color w:val="212121"/>
          <w:szCs w:val="24"/>
        </w:rPr>
        <w:t xml:space="preserve"> να πάρει διαζύγιο από εσάς, γιατί πια δεν</w:t>
      </w:r>
      <w:r w:rsidRPr="00BF5231">
        <w:rPr>
          <w:rFonts w:eastAsia="Times New Roman"/>
          <w:color w:val="212121"/>
          <w:szCs w:val="24"/>
        </w:rPr>
        <w:t xml:space="preserve"> μπορούσε να κρατήσει άλλο τα προσχήματα</w:t>
      </w:r>
      <w:r>
        <w:rPr>
          <w:rFonts w:eastAsia="Times New Roman"/>
          <w:color w:val="212121"/>
          <w:szCs w:val="24"/>
        </w:rPr>
        <w:t>,</w:t>
      </w:r>
      <w:r w:rsidRPr="00BF5231">
        <w:rPr>
          <w:rFonts w:eastAsia="Times New Roman"/>
          <w:color w:val="212121"/>
          <w:szCs w:val="24"/>
        </w:rPr>
        <w:t xml:space="preserve"> δεν γινόταν τίποτε άλλο</w:t>
      </w:r>
      <w:r>
        <w:rPr>
          <w:rFonts w:eastAsia="Times New Roman"/>
          <w:color w:val="212121"/>
          <w:szCs w:val="24"/>
        </w:rPr>
        <w:t>. Κ</w:t>
      </w:r>
      <w:r w:rsidRPr="00BF5231">
        <w:rPr>
          <w:rFonts w:eastAsia="Times New Roman"/>
          <w:color w:val="212121"/>
          <w:szCs w:val="24"/>
        </w:rPr>
        <w:t xml:space="preserve">αι τότε </w:t>
      </w:r>
      <w:r>
        <w:rPr>
          <w:rFonts w:eastAsia="Times New Roman"/>
          <w:color w:val="212121"/>
          <w:szCs w:val="24"/>
        </w:rPr>
        <w:t xml:space="preserve">αναλαμβάνατε </w:t>
      </w:r>
      <w:r w:rsidRPr="00BF5231">
        <w:rPr>
          <w:rFonts w:eastAsia="Times New Roman"/>
          <w:color w:val="212121"/>
          <w:szCs w:val="24"/>
        </w:rPr>
        <w:t>την ιστορική ευθύνη</w:t>
      </w:r>
      <w:r>
        <w:rPr>
          <w:rFonts w:eastAsia="Times New Roman"/>
          <w:color w:val="212121"/>
          <w:szCs w:val="24"/>
        </w:rPr>
        <w:t xml:space="preserve">. Θυμάμαι </w:t>
      </w:r>
      <w:r w:rsidRPr="00BF5231">
        <w:rPr>
          <w:rFonts w:eastAsia="Times New Roman"/>
          <w:color w:val="212121"/>
          <w:szCs w:val="24"/>
        </w:rPr>
        <w:t>χαρακτηριστικά</w:t>
      </w:r>
      <w:r>
        <w:rPr>
          <w:rFonts w:eastAsia="Times New Roman"/>
          <w:color w:val="212121"/>
          <w:szCs w:val="24"/>
        </w:rPr>
        <w:t xml:space="preserve"> -και α</w:t>
      </w:r>
      <w:r w:rsidRPr="00BF5231">
        <w:rPr>
          <w:rFonts w:eastAsia="Times New Roman"/>
          <w:color w:val="212121"/>
          <w:szCs w:val="24"/>
        </w:rPr>
        <w:t xml:space="preserve">νέτρεξα </w:t>
      </w:r>
      <w:r>
        <w:rPr>
          <w:rFonts w:eastAsia="Times New Roman"/>
          <w:color w:val="212121"/>
          <w:szCs w:val="24"/>
        </w:rPr>
        <w:t xml:space="preserve">να δω στα Πρακτικά </w:t>
      </w:r>
      <w:r w:rsidRPr="00BF5231">
        <w:rPr>
          <w:rFonts w:eastAsia="Times New Roman"/>
          <w:color w:val="212121"/>
          <w:szCs w:val="24"/>
        </w:rPr>
        <w:t xml:space="preserve">αυτής της Βουλής </w:t>
      </w:r>
      <w:r w:rsidRPr="00BF5231">
        <w:rPr>
          <w:rFonts w:eastAsia="Times New Roman"/>
          <w:color w:val="212121"/>
          <w:szCs w:val="24"/>
        </w:rPr>
        <w:t>τι λέγατε</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και</w:t>
      </w:r>
      <w:r w:rsidRPr="00BF5231">
        <w:rPr>
          <w:rFonts w:eastAsia="Times New Roman"/>
          <w:color w:val="212121"/>
          <w:szCs w:val="24"/>
        </w:rPr>
        <w:t xml:space="preserve"> άλ</w:t>
      </w:r>
      <w:r>
        <w:rPr>
          <w:rFonts w:eastAsia="Times New Roman"/>
          <w:color w:val="212121"/>
          <w:szCs w:val="24"/>
        </w:rPr>
        <w:t>λη μία κορυφαία διαδικασία, το 2015, τότε που προκηρύξατε εκείνο το δημοψήφισμα για το «</w:t>
      </w:r>
      <w:r>
        <w:rPr>
          <w:rFonts w:eastAsia="Times New Roman"/>
          <w:color w:val="212121"/>
          <w:szCs w:val="24"/>
        </w:rPr>
        <w:t>ναι</w:t>
      </w:r>
      <w:r>
        <w:rPr>
          <w:rFonts w:eastAsia="Times New Roman"/>
          <w:color w:val="212121"/>
          <w:szCs w:val="24"/>
        </w:rPr>
        <w:t>» ή «</w:t>
      </w:r>
      <w:r>
        <w:rPr>
          <w:rFonts w:eastAsia="Times New Roman"/>
          <w:color w:val="212121"/>
          <w:szCs w:val="24"/>
        </w:rPr>
        <w:t>όχι</w:t>
      </w:r>
      <w:r>
        <w:rPr>
          <w:rFonts w:eastAsia="Times New Roman"/>
          <w:color w:val="212121"/>
          <w:szCs w:val="24"/>
        </w:rPr>
        <w:t>» και ζητούσατε από τον ελληνικό λαό να ψηφίσει «</w:t>
      </w:r>
      <w:r>
        <w:rPr>
          <w:rFonts w:eastAsia="Times New Roman"/>
          <w:color w:val="212121"/>
          <w:szCs w:val="24"/>
        </w:rPr>
        <w:t>όχι</w:t>
      </w:r>
      <w:r>
        <w:rPr>
          <w:rFonts w:eastAsia="Times New Roman"/>
          <w:color w:val="212121"/>
          <w:szCs w:val="24"/>
        </w:rPr>
        <w:t>»</w:t>
      </w:r>
      <w:r w:rsidRPr="00BF5231">
        <w:rPr>
          <w:rFonts w:eastAsia="Times New Roman"/>
          <w:color w:val="212121"/>
          <w:szCs w:val="24"/>
        </w:rPr>
        <w:t xml:space="preserve"> και</w:t>
      </w:r>
      <w:r>
        <w:rPr>
          <w:rFonts w:eastAsia="Times New Roman"/>
          <w:color w:val="212121"/>
          <w:szCs w:val="24"/>
        </w:rPr>
        <w:t xml:space="preserve"> ο οποίος ψήφισε «</w:t>
      </w:r>
      <w:r>
        <w:rPr>
          <w:rFonts w:eastAsia="Times New Roman"/>
          <w:color w:val="212121"/>
          <w:szCs w:val="24"/>
        </w:rPr>
        <w:t>όχι</w:t>
      </w:r>
      <w:r>
        <w:rPr>
          <w:rFonts w:eastAsia="Times New Roman"/>
          <w:color w:val="212121"/>
          <w:szCs w:val="24"/>
        </w:rPr>
        <w:t>» και</w:t>
      </w:r>
      <w:r w:rsidRPr="00BF5231">
        <w:rPr>
          <w:rFonts w:eastAsia="Times New Roman"/>
          <w:color w:val="212121"/>
          <w:szCs w:val="24"/>
        </w:rPr>
        <w:t xml:space="preserve"> σας εμπιστεύτηκε και εσείς με την </w:t>
      </w:r>
      <w:r>
        <w:rPr>
          <w:rFonts w:eastAsia="Times New Roman"/>
          <w:color w:val="212121"/>
          <w:szCs w:val="24"/>
        </w:rPr>
        <w:t xml:space="preserve">«κωλοτούμπα» </w:t>
      </w:r>
      <w:r>
        <w:rPr>
          <w:rFonts w:eastAsia="Times New Roman"/>
          <w:color w:val="212121"/>
          <w:szCs w:val="24"/>
        </w:rPr>
        <w:t xml:space="preserve">σας </w:t>
      </w:r>
      <w:r w:rsidRPr="00BF5231">
        <w:rPr>
          <w:rFonts w:eastAsia="Times New Roman"/>
          <w:color w:val="212121"/>
          <w:szCs w:val="24"/>
        </w:rPr>
        <w:t xml:space="preserve">το </w:t>
      </w:r>
      <w:r w:rsidRPr="00BF5231">
        <w:rPr>
          <w:rFonts w:eastAsia="Times New Roman"/>
          <w:color w:val="212121"/>
          <w:szCs w:val="24"/>
        </w:rPr>
        <w:t>μετατρέψ</w:t>
      </w:r>
      <w:r>
        <w:rPr>
          <w:rFonts w:eastAsia="Times New Roman"/>
          <w:color w:val="212121"/>
          <w:szCs w:val="24"/>
        </w:rPr>
        <w:t>α</w:t>
      </w:r>
      <w:r w:rsidRPr="00BF5231">
        <w:rPr>
          <w:rFonts w:eastAsia="Times New Roman"/>
          <w:color w:val="212121"/>
          <w:szCs w:val="24"/>
        </w:rPr>
        <w:t xml:space="preserve">τε </w:t>
      </w:r>
      <w:r w:rsidRPr="00BF5231">
        <w:rPr>
          <w:rFonts w:eastAsia="Times New Roman"/>
          <w:color w:val="212121"/>
          <w:szCs w:val="24"/>
        </w:rPr>
        <w:t xml:space="preserve">σε </w:t>
      </w:r>
      <w:r>
        <w:rPr>
          <w:rFonts w:eastAsia="Times New Roman"/>
          <w:color w:val="212121"/>
          <w:szCs w:val="24"/>
        </w:rPr>
        <w:t>«</w:t>
      </w:r>
      <w:r>
        <w:rPr>
          <w:rFonts w:eastAsia="Times New Roman"/>
          <w:color w:val="212121"/>
          <w:szCs w:val="24"/>
        </w:rPr>
        <w:t>ναι</w:t>
      </w:r>
      <w:r>
        <w:rPr>
          <w:rFonts w:eastAsia="Times New Roman"/>
          <w:color w:val="212121"/>
          <w:szCs w:val="24"/>
        </w:rPr>
        <w:t>». Πάλι</w:t>
      </w:r>
      <w:r w:rsidRPr="00BF5231">
        <w:rPr>
          <w:rFonts w:eastAsia="Times New Roman"/>
          <w:color w:val="212121"/>
          <w:szCs w:val="24"/>
        </w:rPr>
        <w:t xml:space="preserve"> ιστορική ευθύνη </w:t>
      </w:r>
      <w:r>
        <w:rPr>
          <w:rFonts w:eastAsia="Times New Roman"/>
          <w:color w:val="212121"/>
          <w:szCs w:val="24"/>
        </w:rPr>
        <w:t xml:space="preserve">είχατε </w:t>
      </w:r>
      <w:r w:rsidRPr="00BF5231">
        <w:rPr>
          <w:rFonts w:eastAsia="Times New Roman"/>
          <w:color w:val="212121"/>
          <w:szCs w:val="24"/>
        </w:rPr>
        <w:t>αναλάβει τότε</w:t>
      </w:r>
      <w:r>
        <w:rPr>
          <w:rFonts w:eastAsia="Times New Roman"/>
          <w:color w:val="212121"/>
          <w:szCs w:val="24"/>
        </w:rPr>
        <w:t>.</w:t>
      </w:r>
    </w:p>
    <w:p w14:paraId="09856304"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Γι’</w:t>
      </w:r>
      <w:r w:rsidRPr="00BF5231">
        <w:rPr>
          <w:rFonts w:eastAsia="Times New Roman"/>
          <w:color w:val="212121"/>
          <w:szCs w:val="24"/>
        </w:rPr>
        <w:t xml:space="preserve"> αυτό λέω</w:t>
      </w:r>
      <w:r>
        <w:rPr>
          <w:rFonts w:eastAsia="Times New Roman"/>
          <w:color w:val="212121"/>
          <w:szCs w:val="24"/>
        </w:rPr>
        <w:t>, κυρίες και κύριοι συνάδελφοι της Σ</w:t>
      </w:r>
      <w:r w:rsidRPr="00BF5231">
        <w:rPr>
          <w:rFonts w:eastAsia="Times New Roman"/>
          <w:color w:val="212121"/>
          <w:szCs w:val="24"/>
        </w:rPr>
        <w:t>υμπολίτευσης</w:t>
      </w:r>
      <w:r>
        <w:rPr>
          <w:rFonts w:eastAsia="Times New Roman"/>
          <w:color w:val="212121"/>
          <w:szCs w:val="24"/>
        </w:rPr>
        <w:t>, ότι λ</w:t>
      </w:r>
      <w:r w:rsidRPr="00BF5231">
        <w:rPr>
          <w:rFonts w:eastAsia="Times New Roman"/>
          <w:color w:val="212121"/>
          <w:szCs w:val="24"/>
        </w:rPr>
        <w:t>υπάμαι ειλικρινά</w:t>
      </w:r>
      <w:r>
        <w:rPr>
          <w:rFonts w:eastAsia="Times New Roman"/>
          <w:color w:val="212121"/>
          <w:szCs w:val="24"/>
        </w:rPr>
        <w:t>,</w:t>
      </w:r>
      <w:r w:rsidRPr="00BF5231">
        <w:rPr>
          <w:rFonts w:eastAsia="Times New Roman"/>
          <w:color w:val="212121"/>
          <w:szCs w:val="24"/>
        </w:rPr>
        <w:t xml:space="preserve"> αλλά κάθε φορά που σας ακούω να αναλαμβάνετε τις ιστορικές σας ευθύνες κουμπ</w:t>
      </w:r>
      <w:r>
        <w:rPr>
          <w:rFonts w:eastAsia="Times New Roman"/>
          <w:color w:val="212121"/>
          <w:szCs w:val="24"/>
        </w:rPr>
        <w:t>ώνομαι από φόβο. Δ</w:t>
      </w:r>
      <w:r w:rsidRPr="00BF5231">
        <w:rPr>
          <w:rFonts w:eastAsia="Times New Roman"/>
          <w:color w:val="212121"/>
          <w:szCs w:val="24"/>
        </w:rPr>
        <w:t>εν ισχυρίζομ</w:t>
      </w:r>
      <w:r w:rsidRPr="00BF5231">
        <w:rPr>
          <w:rFonts w:eastAsia="Times New Roman"/>
          <w:color w:val="212121"/>
          <w:szCs w:val="24"/>
        </w:rPr>
        <w:t xml:space="preserve">αι </w:t>
      </w:r>
      <w:r>
        <w:rPr>
          <w:rFonts w:eastAsia="Times New Roman"/>
          <w:color w:val="212121"/>
          <w:szCs w:val="24"/>
        </w:rPr>
        <w:t xml:space="preserve">προφανώς </w:t>
      </w:r>
      <w:r w:rsidRPr="00BF5231">
        <w:rPr>
          <w:rFonts w:eastAsia="Times New Roman"/>
          <w:color w:val="212121"/>
          <w:szCs w:val="24"/>
        </w:rPr>
        <w:t>ότι δεν θέλετε το καλό της χώρας</w:t>
      </w:r>
      <w:r>
        <w:rPr>
          <w:rFonts w:eastAsia="Times New Roman"/>
          <w:color w:val="212121"/>
          <w:szCs w:val="24"/>
        </w:rPr>
        <w:t>. Ι</w:t>
      </w:r>
      <w:r w:rsidRPr="00BF5231">
        <w:rPr>
          <w:rFonts w:eastAsia="Times New Roman"/>
          <w:color w:val="212121"/>
          <w:szCs w:val="24"/>
        </w:rPr>
        <w:t xml:space="preserve">σχυρίζομαι ότι έχετε μία διεστραμμένη αντίληψη πνιγμένη μες στις ιδεοληψίες σας για το τι σημαίνει </w:t>
      </w:r>
      <w:r>
        <w:rPr>
          <w:rFonts w:eastAsia="Times New Roman"/>
          <w:color w:val="212121"/>
          <w:szCs w:val="24"/>
        </w:rPr>
        <w:t>«</w:t>
      </w:r>
      <w:r w:rsidRPr="00BF5231">
        <w:rPr>
          <w:rFonts w:eastAsia="Times New Roman"/>
          <w:color w:val="212121"/>
          <w:szCs w:val="24"/>
        </w:rPr>
        <w:t>το καλό αυτής της χώρας</w:t>
      </w:r>
      <w:r>
        <w:rPr>
          <w:rFonts w:eastAsia="Times New Roman"/>
          <w:color w:val="212121"/>
          <w:szCs w:val="24"/>
        </w:rPr>
        <w:t>».</w:t>
      </w:r>
      <w:r w:rsidRPr="00BF5231">
        <w:rPr>
          <w:rFonts w:eastAsia="Times New Roman"/>
          <w:color w:val="212121"/>
          <w:szCs w:val="24"/>
        </w:rPr>
        <w:t xml:space="preserve"> Γιατί δεν</w:t>
      </w:r>
      <w:r>
        <w:rPr>
          <w:rFonts w:eastAsia="Times New Roman"/>
          <w:color w:val="212121"/>
          <w:szCs w:val="24"/>
        </w:rPr>
        <w:t xml:space="preserve"> γίνεται όλοι οι υπόλοιποι -και π</w:t>
      </w:r>
      <w:r w:rsidRPr="00BF5231">
        <w:rPr>
          <w:rFonts w:eastAsia="Times New Roman"/>
          <w:color w:val="212121"/>
          <w:szCs w:val="24"/>
        </w:rPr>
        <w:t>άντως η συντριπτική πλειοψηφία του ελληνι</w:t>
      </w:r>
      <w:r w:rsidRPr="00BF5231">
        <w:rPr>
          <w:rFonts w:eastAsia="Times New Roman"/>
          <w:color w:val="212121"/>
          <w:szCs w:val="24"/>
        </w:rPr>
        <w:t>κού λαού</w:t>
      </w:r>
      <w:r>
        <w:rPr>
          <w:rFonts w:eastAsia="Times New Roman"/>
          <w:color w:val="212121"/>
          <w:szCs w:val="24"/>
        </w:rPr>
        <w:t>-</w:t>
      </w:r>
      <w:r w:rsidRPr="00BF5231">
        <w:rPr>
          <w:rFonts w:eastAsia="Times New Roman"/>
          <w:color w:val="212121"/>
          <w:szCs w:val="24"/>
        </w:rPr>
        <w:t xml:space="preserve"> να μην αντιλαμβάνεται τι συμβαίνει</w:t>
      </w:r>
      <w:r>
        <w:rPr>
          <w:rFonts w:eastAsia="Times New Roman"/>
          <w:color w:val="212121"/>
          <w:szCs w:val="24"/>
        </w:rPr>
        <w:t xml:space="preserve">. </w:t>
      </w:r>
    </w:p>
    <w:p w14:paraId="09856305"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w:t>
      </w:r>
      <w:r w:rsidRPr="00BF5231">
        <w:rPr>
          <w:rFonts w:eastAsia="Times New Roman"/>
          <w:color w:val="212121"/>
          <w:szCs w:val="24"/>
        </w:rPr>
        <w:t>αι αφού αναλαμβάνετε κα</w:t>
      </w:r>
      <w:r>
        <w:rPr>
          <w:rFonts w:eastAsia="Times New Roman"/>
          <w:color w:val="212121"/>
          <w:szCs w:val="24"/>
        </w:rPr>
        <w:t xml:space="preserve">ι σήμερα με την </w:t>
      </w:r>
      <w:r>
        <w:rPr>
          <w:rFonts w:eastAsia="Times New Roman"/>
          <w:color w:val="212121"/>
          <w:szCs w:val="24"/>
        </w:rPr>
        <w:t xml:space="preserve">Αναθεώρηση </w:t>
      </w:r>
      <w:r>
        <w:rPr>
          <w:rFonts w:eastAsia="Times New Roman"/>
          <w:color w:val="212121"/>
          <w:szCs w:val="24"/>
        </w:rPr>
        <w:t>του Σ</w:t>
      </w:r>
      <w:r w:rsidRPr="00BF5231">
        <w:rPr>
          <w:rFonts w:eastAsia="Times New Roman"/>
          <w:color w:val="212121"/>
          <w:szCs w:val="24"/>
        </w:rPr>
        <w:t>υντάγματος την ιστορική σας ευθύνη</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 xml:space="preserve">ρωτώ το εξής: </w:t>
      </w:r>
      <w:r w:rsidRPr="00BF5231">
        <w:rPr>
          <w:rFonts w:eastAsia="Times New Roman"/>
          <w:color w:val="212121"/>
          <w:szCs w:val="24"/>
        </w:rPr>
        <w:t xml:space="preserve">Γιατί δεν </w:t>
      </w:r>
      <w:r>
        <w:rPr>
          <w:rFonts w:eastAsia="Times New Roman"/>
          <w:color w:val="212121"/>
          <w:szCs w:val="24"/>
        </w:rPr>
        <w:t xml:space="preserve">έρχεστε </w:t>
      </w:r>
      <w:r w:rsidRPr="00BF5231">
        <w:rPr>
          <w:rFonts w:eastAsia="Times New Roman"/>
          <w:color w:val="212121"/>
          <w:szCs w:val="24"/>
        </w:rPr>
        <w:t>να συναντηθούμε κάπου</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Άκουγα εδώ να διαρρηγνύετε</w:t>
      </w:r>
      <w:r w:rsidRPr="00BF5231">
        <w:rPr>
          <w:rFonts w:eastAsia="Times New Roman"/>
          <w:color w:val="212121"/>
          <w:szCs w:val="24"/>
        </w:rPr>
        <w:t xml:space="preserve"> τα ιμ</w:t>
      </w:r>
      <w:r>
        <w:rPr>
          <w:rFonts w:eastAsia="Times New Roman"/>
          <w:color w:val="212121"/>
          <w:szCs w:val="24"/>
        </w:rPr>
        <w:t>άτιά</w:t>
      </w:r>
      <w:r w:rsidRPr="00BF5231">
        <w:rPr>
          <w:rFonts w:eastAsia="Times New Roman"/>
          <w:color w:val="212121"/>
          <w:szCs w:val="24"/>
        </w:rPr>
        <w:t xml:space="preserve"> σας ότι η Νέα Δημοκρατία </w:t>
      </w:r>
      <w:r w:rsidRPr="00BF5231">
        <w:rPr>
          <w:rFonts w:eastAsia="Times New Roman"/>
          <w:color w:val="212121"/>
          <w:szCs w:val="24"/>
        </w:rPr>
        <w:t xml:space="preserve">θέλει </w:t>
      </w:r>
      <w:r>
        <w:rPr>
          <w:rFonts w:eastAsia="Times New Roman"/>
          <w:color w:val="212121"/>
          <w:szCs w:val="24"/>
        </w:rPr>
        <w:t xml:space="preserve">να εκπαραθυρώσει τη δημόσια εκπαίδευση. Εσείς θα τη </w:t>
      </w:r>
      <w:r>
        <w:rPr>
          <w:rFonts w:eastAsia="Times New Roman"/>
          <w:color w:val="212121"/>
          <w:szCs w:val="24"/>
        </w:rPr>
        <w:t>«</w:t>
      </w:r>
      <w:r>
        <w:rPr>
          <w:rFonts w:eastAsia="Times New Roman"/>
          <w:color w:val="212121"/>
          <w:szCs w:val="24"/>
        </w:rPr>
        <w:t>σώσετε</w:t>
      </w:r>
      <w:r>
        <w:rPr>
          <w:rFonts w:eastAsia="Times New Roman"/>
          <w:color w:val="212121"/>
          <w:szCs w:val="24"/>
        </w:rPr>
        <w:t xml:space="preserve">»! </w:t>
      </w:r>
      <w:r>
        <w:rPr>
          <w:rFonts w:eastAsia="Times New Roman"/>
          <w:color w:val="212121"/>
          <w:szCs w:val="24"/>
        </w:rPr>
        <w:t xml:space="preserve">Η Νέα Δημοκρατία θέλει να την εκπαραθυρώσει </w:t>
      </w:r>
      <w:r w:rsidRPr="00BF5231">
        <w:rPr>
          <w:rFonts w:eastAsia="Times New Roman"/>
          <w:color w:val="212121"/>
          <w:szCs w:val="24"/>
        </w:rPr>
        <w:t>και θέλει να φέρει τα ιδιωτικά πανεπιστήμια εδώ</w:t>
      </w:r>
      <w:r>
        <w:rPr>
          <w:rFonts w:eastAsia="Times New Roman"/>
          <w:color w:val="212121"/>
          <w:szCs w:val="24"/>
        </w:rPr>
        <w:t>.</w:t>
      </w:r>
      <w:r w:rsidRPr="00BF5231">
        <w:rPr>
          <w:rFonts w:eastAsia="Times New Roman"/>
          <w:color w:val="212121"/>
          <w:szCs w:val="24"/>
        </w:rPr>
        <w:t xml:space="preserve"> Μα το </w:t>
      </w:r>
      <w:r>
        <w:rPr>
          <w:rFonts w:eastAsia="Times New Roman"/>
          <w:color w:val="212121"/>
          <w:szCs w:val="24"/>
        </w:rPr>
        <w:t xml:space="preserve">έχουμε πει. Το είπε </w:t>
      </w:r>
      <w:r w:rsidRPr="00BF5231">
        <w:rPr>
          <w:rFonts w:eastAsia="Times New Roman"/>
          <w:color w:val="212121"/>
          <w:szCs w:val="24"/>
        </w:rPr>
        <w:t xml:space="preserve">ο Κυριάκος </w:t>
      </w:r>
      <w:r>
        <w:rPr>
          <w:rFonts w:eastAsia="Times New Roman"/>
          <w:color w:val="212121"/>
          <w:szCs w:val="24"/>
        </w:rPr>
        <w:t xml:space="preserve">ο </w:t>
      </w:r>
      <w:r w:rsidRPr="00BF5231">
        <w:rPr>
          <w:rFonts w:eastAsia="Times New Roman"/>
          <w:color w:val="212121"/>
          <w:szCs w:val="24"/>
        </w:rPr>
        <w:t>Μητσοτάκης</w:t>
      </w:r>
      <w:r>
        <w:rPr>
          <w:rFonts w:eastAsia="Times New Roman"/>
          <w:color w:val="212121"/>
          <w:szCs w:val="24"/>
        </w:rPr>
        <w:t>. Το</w:t>
      </w:r>
      <w:r w:rsidRPr="00BF5231">
        <w:rPr>
          <w:rFonts w:eastAsia="Times New Roman"/>
          <w:color w:val="212121"/>
          <w:szCs w:val="24"/>
        </w:rPr>
        <w:t xml:space="preserve"> είπαμε όλοι </w:t>
      </w:r>
      <w:r>
        <w:rPr>
          <w:rFonts w:eastAsia="Times New Roman"/>
          <w:color w:val="212121"/>
          <w:szCs w:val="24"/>
        </w:rPr>
        <w:t>μας.</w:t>
      </w:r>
      <w:r w:rsidRPr="00BF5231">
        <w:rPr>
          <w:rFonts w:eastAsia="Times New Roman"/>
          <w:color w:val="212121"/>
          <w:szCs w:val="24"/>
        </w:rPr>
        <w:t xml:space="preserve"> Βεβαίως</w:t>
      </w:r>
      <w:r>
        <w:rPr>
          <w:rFonts w:eastAsia="Times New Roman"/>
          <w:color w:val="212121"/>
          <w:szCs w:val="24"/>
        </w:rPr>
        <w:t>,</w:t>
      </w:r>
      <w:r w:rsidRPr="00BF5231">
        <w:rPr>
          <w:rFonts w:eastAsia="Times New Roman"/>
          <w:color w:val="212121"/>
          <w:szCs w:val="24"/>
        </w:rPr>
        <w:t xml:space="preserve"> θέλουμε αναβάθμιση της δημόσιας εκπαίδευσης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Κ</w:t>
      </w:r>
      <w:r w:rsidRPr="00BF5231">
        <w:rPr>
          <w:rFonts w:eastAsia="Times New Roman"/>
          <w:color w:val="212121"/>
          <w:szCs w:val="24"/>
        </w:rPr>
        <w:t xml:space="preserve">αι </w:t>
      </w:r>
      <w:r w:rsidRPr="00BF5231">
        <w:rPr>
          <w:rFonts w:eastAsia="Times New Roman"/>
          <w:color w:val="212121"/>
          <w:szCs w:val="24"/>
        </w:rPr>
        <w:t>τουλάχιστον όλοι εμείς είμαστε περήφανοι που τελειώσαμε τα δημόσια πανεπιστήμια</w:t>
      </w:r>
      <w:r>
        <w:rPr>
          <w:rFonts w:eastAsia="Times New Roman"/>
          <w:color w:val="212121"/>
          <w:szCs w:val="24"/>
        </w:rPr>
        <w:t>,</w:t>
      </w:r>
      <w:r w:rsidRPr="00BF5231">
        <w:rPr>
          <w:rFonts w:eastAsia="Times New Roman"/>
          <w:color w:val="212121"/>
          <w:szCs w:val="24"/>
        </w:rPr>
        <w:t xml:space="preserve"> τα δημόσια σχολεία</w:t>
      </w:r>
      <w:r>
        <w:rPr>
          <w:rFonts w:eastAsia="Times New Roman"/>
          <w:color w:val="212121"/>
          <w:szCs w:val="24"/>
        </w:rPr>
        <w:t>.</w:t>
      </w:r>
      <w:r w:rsidRPr="00BF5231">
        <w:rPr>
          <w:rFonts w:eastAsia="Times New Roman"/>
          <w:color w:val="212121"/>
          <w:szCs w:val="24"/>
        </w:rPr>
        <w:t xml:space="preserve"> Αυτό όμως δεν σημαίνει</w:t>
      </w:r>
      <w:r>
        <w:rPr>
          <w:rFonts w:eastAsia="Times New Roman"/>
          <w:color w:val="212121"/>
          <w:szCs w:val="24"/>
        </w:rPr>
        <w:t xml:space="preserve"> ότι φοβόμαστε τον ανταγωνισμό. Α</w:t>
      </w:r>
      <w:r w:rsidRPr="00BF5231">
        <w:rPr>
          <w:rFonts w:eastAsia="Times New Roman"/>
          <w:color w:val="212121"/>
          <w:szCs w:val="24"/>
        </w:rPr>
        <w:t xml:space="preserve">υτό δεν σημαίνει ότι πρέπει να αφήνουμε τα παιδιά </w:t>
      </w:r>
      <w:r w:rsidRPr="00BF5231">
        <w:rPr>
          <w:rFonts w:eastAsia="Times New Roman"/>
          <w:color w:val="212121"/>
          <w:szCs w:val="24"/>
        </w:rPr>
        <w:t>μας να πηγαίνουν στο εξωτερικό</w:t>
      </w:r>
      <w:r>
        <w:rPr>
          <w:rFonts w:eastAsia="Times New Roman"/>
          <w:color w:val="212121"/>
          <w:szCs w:val="24"/>
        </w:rPr>
        <w:t>,</w:t>
      </w:r>
      <w:r w:rsidRPr="00BF5231">
        <w:rPr>
          <w:rFonts w:eastAsia="Times New Roman"/>
          <w:color w:val="212121"/>
          <w:szCs w:val="24"/>
        </w:rPr>
        <w:t xml:space="preserve"> να αιμορραγούν οι ελληνικές οικογένειες</w:t>
      </w:r>
      <w:r>
        <w:rPr>
          <w:rFonts w:eastAsia="Times New Roman"/>
          <w:color w:val="212121"/>
          <w:szCs w:val="24"/>
        </w:rPr>
        <w:t>,</w:t>
      </w:r>
      <w:r w:rsidRPr="00BF5231">
        <w:rPr>
          <w:rFonts w:eastAsia="Times New Roman"/>
          <w:color w:val="212121"/>
          <w:szCs w:val="24"/>
        </w:rPr>
        <w:t xml:space="preserve"> οι γονείς για να σπουδάζουν τα παιδιά τους στο εξωτερικό</w:t>
      </w:r>
      <w:r>
        <w:rPr>
          <w:rFonts w:eastAsia="Times New Roman"/>
          <w:color w:val="212121"/>
          <w:szCs w:val="24"/>
        </w:rPr>
        <w:t>, ακόμη και σε χώρες της Β</w:t>
      </w:r>
      <w:r w:rsidRPr="00BF5231">
        <w:rPr>
          <w:rFonts w:eastAsia="Times New Roman"/>
          <w:color w:val="212121"/>
          <w:szCs w:val="24"/>
        </w:rPr>
        <w:t>αλκανικής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ενώ</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εν πάση περιπτώσει</w:t>
      </w:r>
      <w:r>
        <w:rPr>
          <w:rFonts w:eastAsia="Times New Roman"/>
          <w:color w:val="212121"/>
          <w:szCs w:val="24"/>
        </w:rPr>
        <w:t>,</w:t>
      </w:r>
      <w:r>
        <w:rPr>
          <w:rFonts w:eastAsia="Times New Roman"/>
          <w:color w:val="212121"/>
          <w:szCs w:val="24"/>
        </w:rPr>
        <w:t xml:space="preserve"> </w:t>
      </w:r>
      <w:r w:rsidRPr="00BF5231">
        <w:rPr>
          <w:rFonts w:eastAsia="Times New Roman"/>
          <w:color w:val="212121"/>
          <w:szCs w:val="24"/>
        </w:rPr>
        <w:t xml:space="preserve">θα έπρεπε να φιλοδοξούμε </w:t>
      </w:r>
      <w:r>
        <w:rPr>
          <w:rFonts w:eastAsia="Times New Roman"/>
          <w:color w:val="212121"/>
          <w:szCs w:val="24"/>
        </w:rPr>
        <w:t>να είμαστε εμείς το κέντρο π</w:t>
      </w:r>
      <w:r w:rsidRPr="00BF5231">
        <w:rPr>
          <w:rFonts w:eastAsia="Times New Roman"/>
          <w:color w:val="212121"/>
          <w:szCs w:val="24"/>
        </w:rPr>
        <w:t xml:space="preserve">αιδείας </w:t>
      </w:r>
      <w:r>
        <w:rPr>
          <w:rFonts w:eastAsia="Times New Roman"/>
          <w:color w:val="212121"/>
          <w:szCs w:val="24"/>
        </w:rPr>
        <w:t xml:space="preserve">της </w:t>
      </w:r>
      <w:r>
        <w:rPr>
          <w:rFonts w:eastAsia="Times New Roman"/>
          <w:color w:val="212121"/>
          <w:szCs w:val="24"/>
        </w:rPr>
        <w:t>περιοχής.</w:t>
      </w:r>
      <w:r w:rsidRPr="00BF5231">
        <w:rPr>
          <w:rFonts w:eastAsia="Times New Roman"/>
          <w:color w:val="212121"/>
          <w:szCs w:val="24"/>
        </w:rPr>
        <w:t xml:space="preserve"> </w:t>
      </w:r>
      <w:r>
        <w:rPr>
          <w:rFonts w:eastAsia="Times New Roman"/>
          <w:color w:val="212121"/>
          <w:szCs w:val="24"/>
        </w:rPr>
        <w:t>Η</w:t>
      </w:r>
      <w:r w:rsidRPr="00BF5231">
        <w:rPr>
          <w:rFonts w:eastAsia="Times New Roman"/>
          <w:color w:val="212121"/>
          <w:szCs w:val="24"/>
        </w:rPr>
        <w:t xml:space="preserve"> Ελλάδα τουλάχ</w:t>
      </w:r>
      <w:r>
        <w:rPr>
          <w:rFonts w:eastAsia="Times New Roman"/>
          <w:color w:val="212121"/>
          <w:szCs w:val="24"/>
        </w:rPr>
        <w:t>ιστον μπορεί να επενδύσει στην π</w:t>
      </w:r>
      <w:r w:rsidRPr="00BF5231">
        <w:rPr>
          <w:rFonts w:eastAsia="Times New Roman"/>
          <w:color w:val="212121"/>
          <w:szCs w:val="24"/>
        </w:rPr>
        <w:t>αιδεία</w:t>
      </w:r>
      <w:r>
        <w:rPr>
          <w:rFonts w:eastAsia="Times New Roman"/>
          <w:color w:val="212121"/>
          <w:szCs w:val="24"/>
        </w:rPr>
        <w:t>,</w:t>
      </w:r>
      <w:r w:rsidRPr="00BF5231">
        <w:rPr>
          <w:rFonts w:eastAsia="Times New Roman"/>
          <w:color w:val="212121"/>
          <w:szCs w:val="24"/>
        </w:rPr>
        <w:t xml:space="preserve"> μπορεί να επενδύσει </w:t>
      </w:r>
      <w:r>
        <w:rPr>
          <w:rFonts w:eastAsia="Times New Roman"/>
          <w:color w:val="212121"/>
          <w:szCs w:val="24"/>
        </w:rPr>
        <w:t xml:space="preserve">στον πολιτισμό. </w:t>
      </w:r>
      <w:r>
        <w:rPr>
          <w:rFonts w:eastAsia="Times New Roman"/>
          <w:color w:val="212121"/>
          <w:szCs w:val="24"/>
        </w:rPr>
        <w:t>Δεν συμβαίνει όμως</w:t>
      </w:r>
      <w:r>
        <w:rPr>
          <w:rFonts w:eastAsia="Times New Roman"/>
          <w:color w:val="212121"/>
          <w:szCs w:val="24"/>
        </w:rPr>
        <w:t xml:space="preserve"> </w:t>
      </w:r>
      <w:r>
        <w:rPr>
          <w:rFonts w:eastAsia="Times New Roman"/>
          <w:color w:val="212121"/>
          <w:szCs w:val="24"/>
        </w:rPr>
        <w:t xml:space="preserve">σαράντα </w:t>
      </w:r>
      <w:r>
        <w:rPr>
          <w:rFonts w:eastAsia="Times New Roman"/>
          <w:color w:val="212121"/>
          <w:szCs w:val="24"/>
        </w:rPr>
        <w:t xml:space="preserve">τέσσερα </w:t>
      </w:r>
      <w:r w:rsidRPr="00BF5231">
        <w:rPr>
          <w:rFonts w:eastAsia="Times New Roman"/>
          <w:color w:val="212121"/>
          <w:szCs w:val="24"/>
        </w:rPr>
        <w:t xml:space="preserve">χρόνια τώρα </w:t>
      </w:r>
      <w:r>
        <w:rPr>
          <w:rFonts w:eastAsia="Times New Roman"/>
          <w:color w:val="212121"/>
          <w:szCs w:val="24"/>
        </w:rPr>
        <w:t>«χάρη» σ</w:t>
      </w:r>
      <w:r w:rsidRPr="00BF5231">
        <w:rPr>
          <w:rFonts w:eastAsia="Times New Roman"/>
          <w:color w:val="212121"/>
          <w:szCs w:val="24"/>
        </w:rPr>
        <w:t>τις εμμο</w:t>
      </w:r>
      <w:r>
        <w:rPr>
          <w:rFonts w:eastAsia="Times New Roman"/>
          <w:color w:val="212121"/>
          <w:szCs w:val="24"/>
        </w:rPr>
        <w:t xml:space="preserve">νές, εξαιτίας </w:t>
      </w:r>
      <w:r w:rsidRPr="00BF5231">
        <w:rPr>
          <w:rFonts w:eastAsia="Times New Roman"/>
          <w:color w:val="212121"/>
          <w:szCs w:val="24"/>
        </w:rPr>
        <w:t>αυτής της ιδεοληψίας</w:t>
      </w:r>
      <w:r>
        <w:rPr>
          <w:rFonts w:eastAsia="Times New Roman"/>
          <w:color w:val="212121"/>
          <w:szCs w:val="24"/>
        </w:rPr>
        <w:t>,</w:t>
      </w:r>
      <w:r w:rsidRPr="00BF5231">
        <w:rPr>
          <w:rFonts w:eastAsia="Times New Roman"/>
          <w:color w:val="212121"/>
          <w:szCs w:val="24"/>
        </w:rPr>
        <w:t xml:space="preserve"> η Ελλάδα </w:t>
      </w:r>
      <w:r w:rsidRPr="00BF5231">
        <w:rPr>
          <w:rFonts w:eastAsia="Times New Roman"/>
          <w:color w:val="212121"/>
          <w:szCs w:val="24"/>
        </w:rPr>
        <w:t>μ</w:t>
      </w:r>
      <w:r>
        <w:rPr>
          <w:rFonts w:eastAsia="Times New Roman"/>
          <w:color w:val="212121"/>
          <w:szCs w:val="24"/>
        </w:rPr>
        <w:t>έ</w:t>
      </w:r>
      <w:r w:rsidRPr="00BF5231">
        <w:rPr>
          <w:rFonts w:eastAsia="Times New Roman"/>
          <w:color w:val="212121"/>
          <w:szCs w:val="24"/>
        </w:rPr>
        <w:t xml:space="preserve">νει </w:t>
      </w:r>
      <w:r w:rsidRPr="00BF5231">
        <w:rPr>
          <w:rFonts w:eastAsia="Times New Roman"/>
          <w:color w:val="212121"/>
          <w:szCs w:val="24"/>
        </w:rPr>
        <w:t>πίσω</w:t>
      </w:r>
      <w:r>
        <w:rPr>
          <w:rFonts w:eastAsia="Times New Roman"/>
          <w:color w:val="212121"/>
          <w:szCs w:val="24"/>
        </w:rPr>
        <w:t xml:space="preserve">. Εδώ οι χώρες </w:t>
      </w:r>
      <w:r w:rsidRPr="00BF5231">
        <w:rPr>
          <w:rFonts w:eastAsia="Times New Roman"/>
          <w:color w:val="212121"/>
          <w:szCs w:val="24"/>
        </w:rPr>
        <w:t xml:space="preserve">τις οποίες εσείς </w:t>
      </w:r>
      <w:r w:rsidRPr="00BF5231">
        <w:rPr>
          <w:rFonts w:eastAsia="Times New Roman"/>
          <w:color w:val="212121"/>
          <w:szCs w:val="24"/>
        </w:rPr>
        <w:t>προστατεύετε</w:t>
      </w:r>
      <w:r>
        <w:rPr>
          <w:rFonts w:eastAsia="Times New Roman"/>
          <w:color w:val="212121"/>
          <w:szCs w:val="24"/>
        </w:rPr>
        <w:t>,</w:t>
      </w:r>
      <w:r w:rsidRPr="00BF5231">
        <w:rPr>
          <w:rFonts w:eastAsia="Times New Roman"/>
          <w:color w:val="212121"/>
          <w:szCs w:val="24"/>
        </w:rPr>
        <w:t xml:space="preserve"> με την πρόνοια και την αγάπη </w:t>
      </w:r>
      <w:r>
        <w:rPr>
          <w:rFonts w:eastAsia="Times New Roman"/>
          <w:color w:val="212121"/>
          <w:szCs w:val="24"/>
        </w:rPr>
        <w:t>σας, η</w:t>
      </w:r>
      <w:r w:rsidRPr="00BF5231">
        <w:rPr>
          <w:rFonts w:eastAsia="Times New Roman"/>
          <w:color w:val="212121"/>
          <w:szCs w:val="24"/>
        </w:rPr>
        <w:t xml:space="preserve"> Βενεζουέλα</w:t>
      </w:r>
      <w:r>
        <w:rPr>
          <w:rFonts w:eastAsia="Times New Roman"/>
          <w:color w:val="212121"/>
          <w:szCs w:val="24"/>
        </w:rPr>
        <w:t>, η</w:t>
      </w:r>
      <w:r w:rsidRPr="00BF5231">
        <w:rPr>
          <w:rFonts w:eastAsia="Times New Roman"/>
          <w:color w:val="212121"/>
          <w:szCs w:val="24"/>
        </w:rPr>
        <w:t xml:space="preserve"> Κούβα</w:t>
      </w:r>
      <w:r>
        <w:rPr>
          <w:rFonts w:eastAsia="Times New Roman"/>
          <w:color w:val="212121"/>
          <w:szCs w:val="24"/>
        </w:rPr>
        <w:t>,</w:t>
      </w:r>
      <w:r w:rsidRPr="00BF5231">
        <w:rPr>
          <w:rFonts w:eastAsia="Times New Roman"/>
          <w:color w:val="212121"/>
          <w:szCs w:val="24"/>
        </w:rPr>
        <w:t xml:space="preserve"> όλες αυτές έχουν επιτρέψει στην ιδιωτική εκπαίδευση</w:t>
      </w:r>
      <w:r>
        <w:rPr>
          <w:rFonts w:eastAsia="Times New Roman"/>
          <w:color w:val="212121"/>
          <w:szCs w:val="24"/>
        </w:rPr>
        <w:t>. Ε</w:t>
      </w:r>
      <w:r w:rsidRPr="00BF5231">
        <w:rPr>
          <w:rFonts w:eastAsia="Times New Roman"/>
          <w:color w:val="212121"/>
          <w:szCs w:val="24"/>
        </w:rPr>
        <w:t xml:space="preserve">σείς δεν μπορώ να καταλάβω γιατί </w:t>
      </w:r>
      <w:r>
        <w:rPr>
          <w:rFonts w:eastAsia="Times New Roman"/>
          <w:color w:val="212121"/>
          <w:szCs w:val="24"/>
        </w:rPr>
        <w:t>υπεραμύνεστε</w:t>
      </w:r>
      <w:r w:rsidRPr="00BF5231">
        <w:rPr>
          <w:rFonts w:eastAsia="Times New Roman"/>
          <w:color w:val="212121"/>
          <w:szCs w:val="24"/>
        </w:rPr>
        <w:t xml:space="preserve"> τόσο πολύ </w:t>
      </w:r>
      <w:r>
        <w:rPr>
          <w:rFonts w:eastAsia="Times New Roman"/>
          <w:color w:val="212121"/>
          <w:szCs w:val="24"/>
        </w:rPr>
        <w:t>του</w:t>
      </w:r>
      <w:r w:rsidRPr="00BF5231">
        <w:rPr>
          <w:rFonts w:eastAsia="Times New Roman"/>
          <w:color w:val="212121"/>
          <w:szCs w:val="24"/>
        </w:rPr>
        <w:t xml:space="preserve"> </w:t>
      </w:r>
      <w:r>
        <w:rPr>
          <w:rFonts w:eastAsia="Times New Roman"/>
          <w:color w:val="212121"/>
          <w:szCs w:val="24"/>
        </w:rPr>
        <w:t xml:space="preserve">στο </w:t>
      </w:r>
      <w:r w:rsidRPr="00BF5231">
        <w:rPr>
          <w:rFonts w:eastAsia="Times New Roman"/>
          <w:color w:val="212121"/>
          <w:szCs w:val="24"/>
        </w:rPr>
        <w:t xml:space="preserve">να μείνουμε </w:t>
      </w:r>
      <w:r>
        <w:rPr>
          <w:rFonts w:eastAsia="Times New Roman"/>
          <w:color w:val="212121"/>
          <w:szCs w:val="24"/>
        </w:rPr>
        <w:t>αγκυλωμένοι μόνο στη δ</w:t>
      </w:r>
      <w:r w:rsidRPr="00BF5231">
        <w:rPr>
          <w:rFonts w:eastAsia="Times New Roman"/>
          <w:color w:val="212121"/>
          <w:szCs w:val="24"/>
        </w:rPr>
        <w:t>ημόσια</w:t>
      </w:r>
      <w:r>
        <w:rPr>
          <w:rFonts w:eastAsia="Times New Roman"/>
          <w:color w:val="212121"/>
          <w:szCs w:val="24"/>
        </w:rPr>
        <w:t xml:space="preserve"> εκπαίδευση.</w:t>
      </w:r>
      <w:r w:rsidRPr="00BF5231">
        <w:rPr>
          <w:rFonts w:eastAsia="Times New Roman"/>
          <w:color w:val="212121"/>
          <w:szCs w:val="24"/>
        </w:rPr>
        <w:t xml:space="preserve"> Να την ενδυναμ</w:t>
      </w:r>
      <w:r w:rsidRPr="00BF5231">
        <w:rPr>
          <w:rFonts w:eastAsia="Times New Roman"/>
          <w:color w:val="212121"/>
          <w:szCs w:val="24"/>
        </w:rPr>
        <w:t>ώσουμε</w:t>
      </w:r>
      <w:r>
        <w:rPr>
          <w:rFonts w:eastAsia="Times New Roman"/>
          <w:color w:val="212121"/>
          <w:szCs w:val="24"/>
        </w:rPr>
        <w:t>,</w:t>
      </w:r>
      <w:r w:rsidRPr="00BF5231">
        <w:rPr>
          <w:rFonts w:eastAsia="Times New Roman"/>
          <w:color w:val="212121"/>
          <w:szCs w:val="24"/>
        </w:rPr>
        <w:t xml:space="preserve"> να την ενισχύσουμε</w:t>
      </w:r>
      <w:r>
        <w:rPr>
          <w:rFonts w:eastAsia="Times New Roman"/>
          <w:color w:val="212121"/>
          <w:szCs w:val="24"/>
        </w:rPr>
        <w:t>,</w:t>
      </w:r>
      <w:r w:rsidRPr="00BF5231">
        <w:rPr>
          <w:rFonts w:eastAsia="Times New Roman"/>
          <w:color w:val="212121"/>
          <w:szCs w:val="24"/>
        </w:rPr>
        <w:t xml:space="preserve"> να την αναβαθμίσουμε τη δημόσια παιδεία</w:t>
      </w:r>
      <w:r>
        <w:rPr>
          <w:rFonts w:eastAsia="Times New Roman"/>
          <w:color w:val="212121"/>
          <w:szCs w:val="24"/>
        </w:rPr>
        <w:t>.</w:t>
      </w:r>
      <w:r w:rsidRPr="00BF5231">
        <w:rPr>
          <w:rFonts w:eastAsia="Times New Roman"/>
          <w:color w:val="212121"/>
          <w:szCs w:val="24"/>
        </w:rPr>
        <w:t xml:space="preserve"> Βεβαίως</w:t>
      </w:r>
      <w:r>
        <w:rPr>
          <w:rFonts w:eastAsia="Times New Roman"/>
          <w:color w:val="212121"/>
          <w:szCs w:val="24"/>
        </w:rPr>
        <w:t>. Ό</w:t>
      </w:r>
      <w:r w:rsidRPr="00BF5231">
        <w:rPr>
          <w:rFonts w:eastAsia="Times New Roman"/>
          <w:color w:val="212121"/>
          <w:szCs w:val="24"/>
        </w:rPr>
        <w:t>λοι το θέλουμε</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 xml:space="preserve">Ας αφήσουμε, όμως, </w:t>
      </w:r>
      <w:r w:rsidRPr="00BF5231">
        <w:rPr>
          <w:rFonts w:eastAsia="Times New Roman"/>
          <w:color w:val="212121"/>
          <w:szCs w:val="24"/>
        </w:rPr>
        <w:t xml:space="preserve">να λειτουργήσει </w:t>
      </w:r>
      <w:r>
        <w:rPr>
          <w:rFonts w:eastAsia="Times New Roman"/>
          <w:color w:val="212121"/>
          <w:szCs w:val="24"/>
        </w:rPr>
        <w:t xml:space="preserve">και </w:t>
      </w:r>
      <w:r w:rsidRPr="00BF5231">
        <w:rPr>
          <w:rFonts w:eastAsia="Times New Roman"/>
          <w:color w:val="212121"/>
          <w:szCs w:val="24"/>
        </w:rPr>
        <w:t>ο ανταγωνισμός</w:t>
      </w:r>
      <w:r>
        <w:rPr>
          <w:rFonts w:eastAsia="Times New Roman"/>
          <w:color w:val="212121"/>
          <w:szCs w:val="24"/>
        </w:rPr>
        <w:t>.</w:t>
      </w:r>
      <w:r w:rsidRPr="00BF5231">
        <w:rPr>
          <w:rFonts w:eastAsia="Times New Roman"/>
          <w:color w:val="212121"/>
          <w:szCs w:val="24"/>
        </w:rPr>
        <w:t xml:space="preserve"> Επιτέλους</w:t>
      </w:r>
      <w:r>
        <w:rPr>
          <w:rFonts w:eastAsia="Times New Roman"/>
          <w:color w:val="212121"/>
          <w:szCs w:val="24"/>
        </w:rPr>
        <w:t>,</w:t>
      </w:r>
      <w:r w:rsidRPr="00BF5231">
        <w:rPr>
          <w:rFonts w:eastAsia="Times New Roman"/>
          <w:color w:val="212121"/>
          <w:szCs w:val="24"/>
        </w:rPr>
        <w:t xml:space="preserve"> γιατί αυτή η εμμονή</w:t>
      </w:r>
      <w:r>
        <w:rPr>
          <w:rFonts w:eastAsia="Times New Roman"/>
          <w:color w:val="212121"/>
          <w:szCs w:val="24"/>
        </w:rPr>
        <w:t>;</w:t>
      </w:r>
    </w:p>
    <w:p w14:paraId="09856306"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Και</w:t>
      </w:r>
      <w:r w:rsidRPr="00BF5231">
        <w:rPr>
          <w:rFonts w:eastAsia="Times New Roman"/>
          <w:color w:val="212121"/>
          <w:szCs w:val="24"/>
        </w:rPr>
        <w:t xml:space="preserve"> κλείνω</w:t>
      </w:r>
      <w:r>
        <w:rPr>
          <w:rFonts w:eastAsia="Times New Roman"/>
          <w:color w:val="212121"/>
          <w:szCs w:val="24"/>
        </w:rPr>
        <w:t>,</w:t>
      </w:r>
      <w:r w:rsidRPr="00BF5231">
        <w:rPr>
          <w:rFonts w:eastAsia="Times New Roman"/>
          <w:color w:val="212121"/>
          <w:szCs w:val="24"/>
        </w:rPr>
        <w:t xml:space="preserve"> περιοριζόμενος μόνο σε κάτι</w:t>
      </w:r>
      <w:r>
        <w:rPr>
          <w:rFonts w:eastAsia="Times New Roman"/>
          <w:color w:val="212121"/>
          <w:szCs w:val="24"/>
        </w:rPr>
        <w:t>,</w:t>
      </w:r>
      <w:r w:rsidRPr="00BF5231">
        <w:rPr>
          <w:rFonts w:eastAsia="Times New Roman"/>
          <w:color w:val="212121"/>
          <w:szCs w:val="24"/>
        </w:rPr>
        <w:t xml:space="preserve"> για να καταδείξω το πόσο υποκριτι</w:t>
      </w:r>
      <w:r w:rsidRPr="00BF5231">
        <w:rPr>
          <w:rFonts w:eastAsia="Times New Roman"/>
          <w:color w:val="212121"/>
          <w:szCs w:val="24"/>
        </w:rPr>
        <w:t>κά συμπεριφέρ</w:t>
      </w:r>
      <w:r>
        <w:rPr>
          <w:rFonts w:eastAsia="Times New Roman"/>
          <w:color w:val="212121"/>
          <w:szCs w:val="24"/>
        </w:rPr>
        <w:t>εστε και ότι δεν χρησιμοποιείτε</w:t>
      </w:r>
      <w:r w:rsidRPr="00BF5231">
        <w:rPr>
          <w:rFonts w:eastAsia="Times New Roman"/>
          <w:color w:val="212121"/>
          <w:szCs w:val="24"/>
        </w:rPr>
        <w:t xml:space="preserve"> αυτή</w:t>
      </w:r>
      <w:r>
        <w:rPr>
          <w:rFonts w:eastAsia="Times New Roman"/>
          <w:color w:val="212121"/>
          <w:szCs w:val="24"/>
        </w:rPr>
        <w:t>ν</w:t>
      </w:r>
      <w:r w:rsidRPr="00BF5231">
        <w:rPr>
          <w:rFonts w:eastAsia="Times New Roman"/>
          <w:color w:val="212121"/>
          <w:szCs w:val="24"/>
        </w:rPr>
        <w:t xml:space="preserve"> την κορυφαία διαδικασία</w:t>
      </w:r>
      <w:r>
        <w:rPr>
          <w:rFonts w:eastAsia="Times New Roman"/>
          <w:color w:val="212121"/>
          <w:szCs w:val="24"/>
        </w:rPr>
        <w:t>,</w:t>
      </w:r>
      <w:r w:rsidRPr="00BF5231">
        <w:rPr>
          <w:rFonts w:eastAsia="Times New Roman"/>
          <w:color w:val="212121"/>
          <w:szCs w:val="24"/>
        </w:rPr>
        <w:t xml:space="preserve"> όπως είπα</w:t>
      </w:r>
      <w:r>
        <w:rPr>
          <w:rFonts w:eastAsia="Times New Roman"/>
          <w:color w:val="212121"/>
          <w:szCs w:val="24"/>
        </w:rPr>
        <w:t>,</w:t>
      </w:r>
      <w:r w:rsidRPr="00BF5231">
        <w:rPr>
          <w:rFonts w:eastAsia="Times New Roman"/>
          <w:color w:val="212121"/>
          <w:szCs w:val="24"/>
        </w:rPr>
        <w:t xml:space="preserve"> για να επιδιώξετε </w:t>
      </w:r>
      <w:r>
        <w:rPr>
          <w:rFonts w:eastAsia="Times New Roman"/>
          <w:color w:val="212121"/>
          <w:szCs w:val="24"/>
        </w:rPr>
        <w:t>συναινέσεις, α</w:t>
      </w:r>
      <w:r w:rsidRPr="00BF5231">
        <w:rPr>
          <w:rFonts w:eastAsia="Times New Roman"/>
          <w:color w:val="212121"/>
          <w:szCs w:val="24"/>
        </w:rPr>
        <w:t>λλά και πάλι για να επιδιώξετε μικροκομματικά οφέλη</w:t>
      </w:r>
      <w:r>
        <w:rPr>
          <w:rFonts w:eastAsia="Times New Roman"/>
          <w:color w:val="212121"/>
          <w:szCs w:val="24"/>
        </w:rPr>
        <w:t xml:space="preserve">. </w:t>
      </w:r>
    </w:p>
    <w:p w14:paraId="09856307" w14:textId="77777777" w:rsidR="00BE639A" w:rsidRDefault="00A212EC">
      <w:pPr>
        <w:shd w:val="clear" w:color="auto" w:fill="FFFFFF"/>
        <w:spacing w:line="600" w:lineRule="auto"/>
        <w:ind w:firstLine="720"/>
        <w:jc w:val="both"/>
        <w:rPr>
          <w:rFonts w:eastAsia="Times New Roman"/>
          <w:color w:val="212121"/>
          <w:szCs w:val="24"/>
        </w:rPr>
      </w:pPr>
      <w:r>
        <w:rPr>
          <w:rFonts w:eastAsia="Times New Roman"/>
          <w:color w:val="212121"/>
          <w:szCs w:val="24"/>
        </w:rPr>
        <w:t>Συμφωνούμε και οι εμείς και εσείς,</w:t>
      </w:r>
      <w:r w:rsidRPr="00BF5231">
        <w:rPr>
          <w:rFonts w:eastAsia="Times New Roman"/>
          <w:color w:val="212121"/>
          <w:szCs w:val="24"/>
        </w:rPr>
        <w:t xml:space="preserve"> </w:t>
      </w:r>
      <w:r>
        <w:rPr>
          <w:rFonts w:eastAsia="Times New Roman"/>
          <w:color w:val="212121"/>
          <w:szCs w:val="24"/>
        </w:rPr>
        <w:t>όσον αφορά το</w:t>
      </w:r>
      <w:r w:rsidRPr="00BF5231">
        <w:rPr>
          <w:rFonts w:eastAsia="Times New Roman"/>
          <w:color w:val="212121"/>
          <w:szCs w:val="24"/>
        </w:rPr>
        <w:t xml:space="preserve"> άρθρο 32 </w:t>
      </w:r>
      <w:r>
        <w:rPr>
          <w:rFonts w:eastAsia="Times New Roman"/>
          <w:color w:val="212121"/>
          <w:szCs w:val="24"/>
        </w:rPr>
        <w:t xml:space="preserve">-αφήστε </w:t>
      </w:r>
      <w:r w:rsidRPr="00BF5231">
        <w:rPr>
          <w:rFonts w:eastAsia="Times New Roman"/>
          <w:color w:val="212121"/>
          <w:szCs w:val="24"/>
        </w:rPr>
        <w:t>το 16 για τα δημό</w:t>
      </w:r>
      <w:r w:rsidRPr="00BF5231">
        <w:rPr>
          <w:rFonts w:eastAsia="Times New Roman"/>
          <w:color w:val="212121"/>
          <w:szCs w:val="24"/>
        </w:rPr>
        <w:t>σια και ιδιωτικά πανεπιστήμια</w:t>
      </w:r>
      <w:r>
        <w:rPr>
          <w:rFonts w:eastAsia="Times New Roman"/>
          <w:color w:val="212121"/>
          <w:szCs w:val="24"/>
        </w:rPr>
        <w:t>,</w:t>
      </w:r>
      <w:r w:rsidRPr="00BF5231">
        <w:rPr>
          <w:rFonts w:eastAsia="Times New Roman"/>
          <w:color w:val="212121"/>
          <w:szCs w:val="24"/>
        </w:rPr>
        <w:t xml:space="preserve"> αφήστε το περιβάλλον</w:t>
      </w:r>
      <w:r>
        <w:rPr>
          <w:rFonts w:eastAsia="Times New Roman"/>
          <w:color w:val="212121"/>
          <w:szCs w:val="24"/>
        </w:rPr>
        <w:t>, αφήστε άλλα άρθρα-</w:t>
      </w:r>
      <w:r w:rsidRPr="00BF5231">
        <w:rPr>
          <w:rFonts w:eastAsia="Times New Roman"/>
          <w:color w:val="212121"/>
          <w:szCs w:val="24"/>
        </w:rPr>
        <w:t xml:space="preserve"> </w:t>
      </w:r>
      <w:r>
        <w:rPr>
          <w:rFonts w:eastAsia="Times New Roman"/>
          <w:color w:val="212121"/>
          <w:szCs w:val="24"/>
        </w:rPr>
        <w:t xml:space="preserve">πάμε στο άρθρο 32 </w:t>
      </w:r>
      <w:r>
        <w:rPr>
          <w:rFonts w:eastAsia="Times New Roman"/>
          <w:color w:val="212121"/>
          <w:szCs w:val="24"/>
        </w:rPr>
        <w:t>που αφορά την εκλογή Προέδρου της Δ</w:t>
      </w:r>
      <w:r w:rsidRPr="00BF5231">
        <w:rPr>
          <w:rFonts w:eastAsia="Times New Roman"/>
          <w:color w:val="212121"/>
          <w:szCs w:val="24"/>
        </w:rPr>
        <w:t>ημοκρατίας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Δ</w:t>
      </w:r>
      <w:r w:rsidRPr="00BF5231">
        <w:rPr>
          <w:rFonts w:eastAsia="Times New Roman"/>
          <w:color w:val="212121"/>
          <w:szCs w:val="24"/>
        </w:rPr>
        <w:t>εν πρέπει να διαλύεται η Βουλή</w:t>
      </w:r>
      <w:r>
        <w:rPr>
          <w:rFonts w:eastAsia="Times New Roman"/>
          <w:color w:val="212121"/>
          <w:szCs w:val="24"/>
        </w:rPr>
        <w:t>,</w:t>
      </w:r>
      <w:r w:rsidRPr="00BF5231">
        <w:rPr>
          <w:rFonts w:eastAsia="Times New Roman"/>
          <w:color w:val="212121"/>
          <w:szCs w:val="24"/>
        </w:rPr>
        <w:t xml:space="preserve"> αν δεν μπορούμε να εκλέξουμε Πρόεδρο Δημοκρατίας</w:t>
      </w:r>
      <w:r>
        <w:rPr>
          <w:rFonts w:eastAsia="Times New Roman"/>
          <w:color w:val="212121"/>
          <w:szCs w:val="24"/>
        </w:rPr>
        <w:t>.</w:t>
      </w:r>
      <w:r>
        <w:rPr>
          <w:rFonts w:eastAsia="Times New Roman"/>
          <w:color w:val="212121"/>
          <w:szCs w:val="24"/>
        </w:rPr>
        <w:t xml:space="preserve"> Αυτό έγινε </w:t>
      </w:r>
      <w:r>
        <w:rPr>
          <w:rFonts w:eastAsia="Times New Roman"/>
          <w:color w:val="212121"/>
          <w:szCs w:val="24"/>
        </w:rPr>
        <w:t>το 2009. Έ</w:t>
      </w:r>
      <w:r w:rsidRPr="00BF5231">
        <w:rPr>
          <w:rFonts w:eastAsia="Times New Roman"/>
          <w:color w:val="212121"/>
          <w:szCs w:val="24"/>
        </w:rPr>
        <w:t xml:space="preserve">γινε το </w:t>
      </w:r>
      <w:r w:rsidRPr="00BF5231">
        <w:rPr>
          <w:rFonts w:eastAsia="Times New Roman"/>
          <w:color w:val="212121"/>
          <w:szCs w:val="24"/>
        </w:rPr>
        <w:t>201</w:t>
      </w:r>
      <w:r>
        <w:rPr>
          <w:rFonts w:eastAsia="Times New Roman"/>
          <w:color w:val="212121"/>
          <w:szCs w:val="24"/>
        </w:rPr>
        <w:t>5</w:t>
      </w:r>
      <w:r>
        <w:rPr>
          <w:rFonts w:eastAsia="Times New Roman"/>
          <w:color w:val="212121"/>
          <w:szCs w:val="24"/>
        </w:rPr>
        <w:t>.</w:t>
      </w:r>
      <w:r w:rsidRPr="00BF5231">
        <w:rPr>
          <w:rFonts w:eastAsia="Times New Roman"/>
          <w:color w:val="212121"/>
          <w:szCs w:val="24"/>
        </w:rPr>
        <w:t xml:space="preserve"> Είπαμε να μην συνεχίζεται κάτι τέτοιο</w:t>
      </w:r>
      <w:r>
        <w:rPr>
          <w:rFonts w:eastAsia="Times New Roman"/>
          <w:color w:val="212121"/>
          <w:szCs w:val="24"/>
        </w:rPr>
        <w:t xml:space="preserve">. </w:t>
      </w:r>
    </w:p>
    <w:p w14:paraId="09856308" w14:textId="77777777" w:rsidR="00BE639A" w:rsidRDefault="00A212EC">
      <w:pPr>
        <w:shd w:val="clear" w:color="auto" w:fill="FFFFFF"/>
        <w:spacing w:line="600" w:lineRule="auto"/>
        <w:ind w:firstLine="720"/>
        <w:jc w:val="both"/>
        <w:rPr>
          <w:rFonts w:eastAsia="Times New Roman"/>
          <w:b/>
          <w:color w:val="212121"/>
          <w:szCs w:val="24"/>
        </w:rPr>
      </w:pPr>
      <w:r>
        <w:rPr>
          <w:rFonts w:eastAsia="Times New Roman"/>
          <w:color w:val="212121"/>
          <w:szCs w:val="24"/>
        </w:rPr>
        <w:t>Επιμένετε, λ</w:t>
      </w:r>
      <w:r w:rsidRPr="00BF5231">
        <w:rPr>
          <w:rFonts w:eastAsia="Times New Roman"/>
          <w:color w:val="212121"/>
          <w:szCs w:val="24"/>
        </w:rPr>
        <w:t>οιπόν</w:t>
      </w:r>
      <w:r>
        <w:rPr>
          <w:rFonts w:eastAsia="Times New Roman"/>
          <w:color w:val="212121"/>
          <w:szCs w:val="24"/>
        </w:rPr>
        <w:t>, και εσείς ότι</w:t>
      </w:r>
      <w:r w:rsidRPr="00BF5231">
        <w:rPr>
          <w:rFonts w:eastAsia="Times New Roman"/>
          <w:color w:val="212121"/>
          <w:szCs w:val="24"/>
        </w:rPr>
        <w:t xml:space="preserve"> πρέπει να βρούμε έναν τρ</w:t>
      </w:r>
      <w:r>
        <w:rPr>
          <w:rFonts w:eastAsia="Times New Roman"/>
          <w:color w:val="212121"/>
          <w:szCs w:val="24"/>
        </w:rPr>
        <w:t>όπο</w:t>
      </w:r>
      <w:r>
        <w:rPr>
          <w:rFonts w:eastAsia="Times New Roman"/>
          <w:color w:val="212121"/>
          <w:szCs w:val="24"/>
        </w:rPr>
        <w:t xml:space="preserve"> να μην διαλύεται η Βουλή. </w:t>
      </w:r>
      <w:r>
        <w:rPr>
          <w:rFonts w:eastAsia="Times New Roman"/>
          <w:color w:val="212121"/>
          <w:szCs w:val="24"/>
        </w:rPr>
        <w:t>Ερχόμαστε κ</w:t>
      </w:r>
      <w:r w:rsidRPr="00BF5231">
        <w:rPr>
          <w:rFonts w:eastAsia="Times New Roman"/>
          <w:color w:val="212121"/>
          <w:szCs w:val="24"/>
        </w:rPr>
        <w:t xml:space="preserve">αι σας </w:t>
      </w:r>
      <w:r>
        <w:rPr>
          <w:rFonts w:eastAsia="Times New Roman"/>
          <w:color w:val="212121"/>
          <w:szCs w:val="24"/>
        </w:rPr>
        <w:t>προτείνουμε</w:t>
      </w:r>
      <w:r>
        <w:rPr>
          <w:rFonts w:eastAsia="Times New Roman"/>
          <w:color w:val="212121"/>
          <w:szCs w:val="24"/>
        </w:rPr>
        <w:t>,</w:t>
      </w:r>
      <w:r w:rsidRPr="00BF5231">
        <w:rPr>
          <w:rFonts w:eastAsia="Times New Roman"/>
          <w:color w:val="212121"/>
          <w:szCs w:val="24"/>
        </w:rPr>
        <w:t xml:space="preserve"> σας </w:t>
      </w:r>
      <w:r>
        <w:rPr>
          <w:rFonts w:eastAsia="Times New Roman"/>
          <w:color w:val="212121"/>
          <w:szCs w:val="24"/>
        </w:rPr>
        <w:t>πρότεινε</w:t>
      </w:r>
      <w:r w:rsidRPr="00BF5231">
        <w:rPr>
          <w:rFonts w:eastAsia="Times New Roman"/>
          <w:color w:val="212121"/>
          <w:szCs w:val="24"/>
        </w:rPr>
        <w:t xml:space="preserve"> ο Κυριάκος Μητσοτάκης</w:t>
      </w:r>
      <w:r>
        <w:rPr>
          <w:rFonts w:eastAsia="Times New Roman"/>
          <w:color w:val="212121"/>
          <w:szCs w:val="24"/>
        </w:rPr>
        <w:t>,</w:t>
      </w:r>
      <w:r w:rsidRPr="00BF5231">
        <w:rPr>
          <w:rFonts w:eastAsia="Times New Roman"/>
          <w:color w:val="212121"/>
          <w:szCs w:val="24"/>
        </w:rPr>
        <w:t xml:space="preserve"> να ψηφίσουμε όλοι μαζί α</w:t>
      </w:r>
      <w:r>
        <w:rPr>
          <w:rFonts w:eastAsia="Times New Roman"/>
          <w:color w:val="212121"/>
          <w:szCs w:val="24"/>
        </w:rPr>
        <w:t>υτά τα άρθρα στα οποία συμφωνούμε. Ε</w:t>
      </w:r>
      <w:r w:rsidRPr="00BF5231">
        <w:rPr>
          <w:rFonts w:eastAsia="Times New Roman"/>
          <w:color w:val="212121"/>
          <w:szCs w:val="24"/>
        </w:rPr>
        <w:t>μ</w:t>
      </w:r>
      <w:r w:rsidRPr="00BF5231">
        <w:rPr>
          <w:rFonts w:eastAsia="Times New Roman"/>
          <w:color w:val="212121"/>
          <w:szCs w:val="24"/>
        </w:rPr>
        <w:t xml:space="preserve">είς είπαμε </w:t>
      </w:r>
      <w:r>
        <w:rPr>
          <w:rFonts w:eastAsia="Times New Roman"/>
          <w:color w:val="212121"/>
          <w:szCs w:val="24"/>
        </w:rPr>
        <w:t xml:space="preserve">ότι </w:t>
      </w:r>
      <w:r w:rsidRPr="00BF5231">
        <w:rPr>
          <w:rFonts w:eastAsia="Times New Roman"/>
          <w:color w:val="212121"/>
          <w:szCs w:val="24"/>
        </w:rPr>
        <w:t>πέντε άρθρα που εσείς προτείνετε</w:t>
      </w:r>
      <w:r>
        <w:rPr>
          <w:rFonts w:eastAsia="Times New Roman"/>
          <w:color w:val="212121"/>
          <w:szCs w:val="24"/>
        </w:rPr>
        <w:t>, επειδή μας βρίσκουν σύμφωνους, κ</w:t>
      </w:r>
      <w:r w:rsidRPr="00BF5231">
        <w:rPr>
          <w:rFonts w:eastAsia="Times New Roman"/>
          <w:color w:val="212121"/>
          <w:szCs w:val="24"/>
        </w:rPr>
        <w:t>ινούμαστε όλοι προς την ίδια κατεύθυνση</w:t>
      </w:r>
      <w:r>
        <w:rPr>
          <w:rFonts w:eastAsia="Times New Roman"/>
          <w:color w:val="212121"/>
          <w:szCs w:val="24"/>
        </w:rPr>
        <w:t>,</w:t>
      </w:r>
      <w:r w:rsidRPr="00BF5231">
        <w:rPr>
          <w:rFonts w:eastAsia="Times New Roman"/>
          <w:color w:val="212121"/>
          <w:szCs w:val="24"/>
        </w:rPr>
        <w:t xml:space="preserve"> θέλουμε</w:t>
      </w:r>
      <w:r>
        <w:rPr>
          <w:rFonts w:eastAsia="Times New Roman"/>
          <w:color w:val="212121"/>
          <w:szCs w:val="24"/>
        </w:rPr>
        <w:t xml:space="preserve"> να τα ψηφίσουμε. Δ</w:t>
      </w:r>
      <w:r w:rsidRPr="00BF5231">
        <w:rPr>
          <w:rFonts w:eastAsia="Times New Roman"/>
          <w:color w:val="212121"/>
          <w:szCs w:val="24"/>
        </w:rPr>
        <w:t xml:space="preserve">ύο άρθρα δικά μας </w:t>
      </w:r>
      <w:r>
        <w:rPr>
          <w:rFonts w:eastAsia="Times New Roman"/>
          <w:color w:val="212121"/>
          <w:szCs w:val="24"/>
        </w:rPr>
        <w:t>που συμφωνήσατε</w:t>
      </w:r>
      <w:r w:rsidRPr="00BF5231">
        <w:rPr>
          <w:rFonts w:eastAsia="Times New Roman"/>
          <w:color w:val="212121"/>
          <w:szCs w:val="24"/>
        </w:rPr>
        <w:t xml:space="preserve"> και εσείς ότι κινούνται </w:t>
      </w:r>
      <w:r>
        <w:rPr>
          <w:rFonts w:eastAsia="Times New Roman"/>
          <w:color w:val="212121"/>
          <w:szCs w:val="24"/>
        </w:rPr>
        <w:t>προς τη</w:t>
      </w:r>
      <w:r w:rsidRPr="00BF5231">
        <w:rPr>
          <w:rFonts w:eastAsia="Times New Roman"/>
          <w:color w:val="212121"/>
          <w:szCs w:val="24"/>
        </w:rPr>
        <w:t xml:space="preserve"> σωστή κατεύθυνση </w:t>
      </w:r>
      <w:r>
        <w:rPr>
          <w:rFonts w:eastAsia="Times New Roman"/>
          <w:color w:val="212121"/>
          <w:szCs w:val="24"/>
        </w:rPr>
        <w:t xml:space="preserve">θέλετε </w:t>
      </w:r>
      <w:r w:rsidRPr="00BF5231">
        <w:rPr>
          <w:rFonts w:eastAsia="Times New Roman"/>
          <w:color w:val="212121"/>
          <w:szCs w:val="24"/>
        </w:rPr>
        <w:t>να</w:t>
      </w:r>
      <w:r>
        <w:rPr>
          <w:rFonts w:eastAsia="Times New Roman"/>
          <w:color w:val="212121"/>
          <w:szCs w:val="24"/>
        </w:rPr>
        <w:t xml:space="preserve"> τα</w:t>
      </w:r>
      <w:r w:rsidRPr="00BF5231">
        <w:rPr>
          <w:rFonts w:eastAsia="Times New Roman"/>
          <w:color w:val="212121"/>
          <w:szCs w:val="24"/>
        </w:rPr>
        <w:t xml:space="preserve"> ψηφίσετε</w:t>
      </w:r>
      <w:r>
        <w:rPr>
          <w:rFonts w:eastAsia="Times New Roman"/>
          <w:color w:val="212121"/>
          <w:szCs w:val="24"/>
        </w:rPr>
        <w:t>.</w:t>
      </w:r>
      <w:r w:rsidRPr="00BF5231">
        <w:rPr>
          <w:rFonts w:eastAsia="Times New Roman"/>
          <w:color w:val="212121"/>
          <w:szCs w:val="24"/>
        </w:rPr>
        <w:t xml:space="preserve"> Ελ</w:t>
      </w:r>
      <w:r w:rsidRPr="00BF5231">
        <w:rPr>
          <w:rFonts w:eastAsia="Times New Roman"/>
          <w:color w:val="212121"/>
          <w:szCs w:val="24"/>
        </w:rPr>
        <w:t>άτε</w:t>
      </w:r>
      <w:r>
        <w:rPr>
          <w:rFonts w:eastAsia="Times New Roman"/>
          <w:color w:val="212121"/>
          <w:szCs w:val="24"/>
        </w:rPr>
        <w:t>,</w:t>
      </w:r>
      <w:r w:rsidRPr="00BF5231">
        <w:rPr>
          <w:rFonts w:eastAsia="Times New Roman"/>
          <w:color w:val="212121"/>
          <w:szCs w:val="24"/>
        </w:rPr>
        <w:t xml:space="preserve"> λοιπόν</w:t>
      </w:r>
      <w:r>
        <w:rPr>
          <w:rFonts w:eastAsia="Times New Roman"/>
          <w:color w:val="212121"/>
          <w:szCs w:val="24"/>
        </w:rPr>
        <w:t>, αυτά τα επτά άρθρα ν</w:t>
      </w:r>
      <w:r w:rsidRPr="00BF5231">
        <w:rPr>
          <w:rFonts w:eastAsia="Times New Roman"/>
          <w:color w:val="212121"/>
          <w:szCs w:val="24"/>
        </w:rPr>
        <w:t xml:space="preserve">α τα ψηφίσουμε με μία ενισχυμένη πλειοψηφία με </w:t>
      </w:r>
      <w:r>
        <w:rPr>
          <w:rFonts w:eastAsia="Times New Roman"/>
          <w:color w:val="212121"/>
          <w:szCs w:val="24"/>
        </w:rPr>
        <w:t>εκατόν ογδόντα Βο</w:t>
      </w:r>
      <w:r w:rsidRPr="00BF5231">
        <w:rPr>
          <w:rFonts w:eastAsia="Times New Roman"/>
          <w:color w:val="212121"/>
          <w:szCs w:val="24"/>
        </w:rPr>
        <w:t>υλευτές</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 xml:space="preserve">Και </w:t>
      </w:r>
      <w:r>
        <w:rPr>
          <w:rFonts w:eastAsia="Times New Roman"/>
          <w:color w:val="212121"/>
          <w:szCs w:val="24"/>
        </w:rPr>
        <w:t>όσον αφορά το άρθρο 32 ελάτε να το ψηφίσουμε. Και -ω</w:t>
      </w:r>
      <w:r w:rsidRPr="00BF5231">
        <w:rPr>
          <w:rFonts w:eastAsia="Times New Roman"/>
          <w:color w:val="212121"/>
          <w:szCs w:val="24"/>
        </w:rPr>
        <w:t xml:space="preserve"> του θαύματος</w:t>
      </w:r>
      <w:r>
        <w:rPr>
          <w:rFonts w:eastAsia="Times New Roman"/>
          <w:color w:val="212121"/>
          <w:szCs w:val="24"/>
        </w:rPr>
        <w:t>!-</w:t>
      </w:r>
      <w:r w:rsidRPr="00BF5231">
        <w:rPr>
          <w:rFonts w:eastAsia="Times New Roman"/>
          <w:color w:val="212121"/>
          <w:szCs w:val="24"/>
        </w:rPr>
        <w:t xml:space="preserve"> όταν αντιληφθήκατε ότι αυτό θα έδινε ενδεχομένως τη δυνατότητα στη Νέα Δημοκρα</w:t>
      </w:r>
      <w:r w:rsidRPr="00BF5231">
        <w:rPr>
          <w:rFonts w:eastAsia="Times New Roman"/>
          <w:color w:val="212121"/>
          <w:szCs w:val="24"/>
        </w:rPr>
        <w:t>τία</w:t>
      </w:r>
      <w:r>
        <w:rPr>
          <w:rFonts w:eastAsia="Times New Roman"/>
          <w:color w:val="212121"/>
          <w:szCs w:val="24"/>
        </w:rPr>
        <w:t>,</w:t>
      </w:r>
      <w:r w:rsidRPr="00BF5231">
        <w:rPr>
          <w:rFonts w:eastAsia="Times New Roman"/>
          <w:color w:val="212121"/>
          <w:szCs w:val="24"/>
        </w:rPr>
        <w:t xml:space="preserve"> ως την επόμενη κυβέρνηση αυτού του τόπου</w:t>
      </w:r>
      <w:r>
        <w:rPr>
          <w:rFonts w:eastAsia="Times New Roman"/>
          <w:color w:val="212121"/>
          <w:szCs w:val="24"/>
        </w:rPr>
        <w:t>,</w:t>
      </w:r>
      <w:r w:rsidRPr="00BF5231">
        <w:rPr>
          <w:rFonts w:eastAsia="Times New Roman"/>
          <w:color w:val="212121"/>
          <w:szCs w:val="24"/>
        </w:rPr>
        <w:t xml:space="preserve"> να μπορέσει να αποφ</w:t>
      </w:r>
      <w:r>
        <w:rPr>
          <w:rFonts w:eastAsia="Times New Roman"/>
          <w:color w:val="212121"/>
          <w:szCs w:val="24"/>
        </w:rPr>
        <w:t>ύγει τον σκόπελο να διαλυθεί η Β</w:t>
      </w:r>
      <w:r w:rsidRPr="00BF5231">
        <w:rPr>
          <w:rFonts w:eastAsia="Times New Roman"/>
          <w:color w:val="212121"/>
          <w:szCs w:val="24"/>
        </w:rPr>
        <w:t xml:space="preserve">ουλή και να ξαναπάμε σε εκλογές στην επόμενη </w:t>
      </w:r>
      <w:r>
        <w:rPr>
          <w:rFonts w:eastAsia="Times New Roman"/>
          <w:color w:val="212121"/>
          <w:szCs w:val="24"/>
        </w:rPr>
        <w:t>εκλογή του Προέδρου της Δημοκρατίας,</w:t>
      </w:r>
      <w:r w:rsidRPr="00BF5231">
        <w:rPr>
          <w:rFonts w:eastAsia="Times New Roman"/>
          <w:color w:val="212121"/>
          <w:szCs w:val="24"/>
        </w:rPr>
        <w:t xml:space="preserve"> </w:t>
      </w:r>
      <w:r>
        <w:rPr>
          <w:rFonts w:eastAsia="Times New Roman"/>
          <w:color w:val="212121"/>
          <w:szCs w:val="24"/>
        </w:rPr>
        <w:t>ανακρούσατε πρύμναν.</w:t>
      </w:r>
      <w:r w:rsidRPr="00BF5231">
        <w:rPr>
          <w:rFonts w:eastAsia="Times New Roman"/>
          <w:color w:val="212121"/>
          <w:szCs w:val="24"/>
        </w:rPr>
        <w:t xml:space="preserve"> </w:t>
      </w:r>
      <w:r>
        <w:rPr>
          <w:rFonts w:eastAsia="Times New Roman"/>
          <w:color w:val="212121"/>
          <w:szCs w:val="24"/>
        </w:rPr>
        <w:t xml:space="preserve">Τότε </w:t>
      </w:r>
      <w:r w:rsidRPr="00BF5231">
        <w:rPr>
          <w:rFonts w:eastAsia="Times New Roman"/>
          <w:color w:val="212121"/>
          <w:szCs w:val="24"/>
        </w:rPr>
        <w:t xml:space="preserve">καταλάβατε ότι αυτό που είπατε σας οδηγούσε </w:t>
      </w:r>
      <w:r>
        <w:rPr>
          <w:rFonts w:eastAsia="Times New Roman"/>
          <w:color w:val="212121"/>
          <w:szCs w:val="24"/>
        </w:rPr>
        <w:t>σε μία</w:t>
      </w:r>
      <w:r>
        <w:rPr>
          <w:rFonts w:eastAsia="Times New Roman"/>
          <w:color w:val="212121"/>
          <w:szCs w:val="24"/>
        </w:rPr>
        <w:t xml:space="preserve"> παγίδευση και αρχίσατε να λέτε </w:t>
      </w:r>
      <w:r w:rsidRPr="00BF5231">
        <w:rPr>
          <w:rFonts w:eastAsia="Times New Roman"/>
          <w:color w:val="212121"/>
          <w:szCs w:val="24"/>
        </w:rPr>
        <w:t xml:space="preserve">διάφορα </w:t>
      </w:r>
      <w:r>
        <w:rPr>
          <w:rFonts w:eastAsia="Times New Roman"/>
          <w:color w:val="212121"/>
          <w:szCs w:val="24"/>
        </w:rPr>
        <w:t xml:space="preserve">περίεργα </w:t>
      </w:r>
      <w:r w:rsidRPr="00BF5231">
        <w:rPr>
          <w:rFonts w:eastAsia="Times New Roman"/>
          <w:color w:val="212121"/>
          <w:szCs w:val="24"/>
        </w:rPr>
        <w:t>πράγματα</w:t>
      </w:r>
      <w:r>
        <w:rPr>
          <w:rFonts w:eastAsia="Times New Roman"/>
          <w:color w:val="212121"/>
          <w:szCs w:val="24"/>
        </w:rPr>
        <w:t>. Μ</w:t>
      </w:r>
      <w:r w:rsidRPr="00BF5231">
        <w:rPr>
          <w:rFonts w:eastAsia="Times New Roman"/>
          <w:color w:val="212121"/>
          <w:szCs w:val="24"/>
        </w:rPr>
        <w:t xml:space="preserve">έχρι </w:t>
      </w:r>
      <w:r>
        <w:rPr>
          <w:rFonts w:eastAsia="Times New Roman"/>
          <w:color w:val="212121"/>
          <w:szCs w:val="24"/>
        </w:rPr>
        <w:t>που</w:t>
      </w:r>
      <w:r w:rsidRPr="00BF5231">
        <w:rPr>
          <w:rFonts w:eastAsia="Times New Roman"/>
          <w:color w:val="212121"/>
          <w:szCs w:val="24"/>
        </w:rPr>
        <w:t xml:space="preserve"> </w:t>
      </w:r>
      <w:r>
        <w:rPr>
          <w:rFonts w:eastAsia="Times New Roman"/>
          <w:color w:val="212121"/>
          <w:szCs w:val="24"/>
        </w:rPr>
        <w:t>-ζηλώσατε τη δόξα π</w:t>
      </w:r>
      <w:r w:rsidRPr="00BF5231">
        <w:rPr>
          <w:rFonts w:eastAsia="Times New Roman"/>
          <w:color w:val="212121"/>
          <w:szCs w:val="24"/>
        </w:rPr>
        <w:t>ροφ</w:t>
      </w:r>
      <w:r>
        <w:rPr>
          <w:rFonts w:eastAsia="Times New Roman"/>
          <w:color w:val="212121"/>
          <w:szCs w:val="24"/>
        </w:rPr>
        <w:t>ανώς του μέχρι πρότινος εταίρου</w:t>
      </w:r>
      <w:r w:rsidRPr="00BF5231">
        <w:rPr>
          <w:rFonts w:eastAsia="Times New Roman"/>
          <w:color w:val="212121"/>
          <w:szCs w:val="24"/>
        </w:rPr>
        <w:t xml:space="preserve"> </w:t>
      </w:r>
      <w:r>
        <w:rPr>
          <w:rFonts w:eastAsia="Times New Roman"/>
          <w:color w:val="212121"/>
          <w:szCs w:val="24"/>
        </w:rPr>
        <w:t>σας-</w:t>
      </w:r>
      <w:r w:rsidRPr="00BF5231">
        <w:rPr>
          <w:rFonts w:eastAsia="Times New Roman"/>
          <w:color w:val="212121"/>
          <w:szCs w:val="24"/>
        </w:rPr>
        <w:t xml:space="preserve"> </w:t>
      </w:r>
      <w:r>
        <w:rPr>
          <w:rFonts w:eastAsia="Times New Roman"/>
          <w:color w:val="212121"/>
          <w:szCs w:val="24"/>
        </w:rPr>
        <w:t xml:space="preserve">είπατε ότι </w:t>
      </w:r>
      <w:r w:rsidRPr="00BF5231">
        <w:rPr>
          <w:rFonts w:eastAsia="Times New Roman"/>
          <w:color w:val="212121"/>
          <w:szCs w:val="24"/>
        </w:rPr>
        <w:t>μ</w:t>
      </w:r>
      <w:r>
        <w:rPr>
          <w:rFonts w:eastAsia="Times New Roman"/>
          <w:color w:val="212121"/>
          <w:szCs w:val="24"/>
        </w:rPr>
        <w:t>πορείτε να στείλετε και κάποιους Β</w:t>
      </w:r>
      <w:r w:rsidRPr="00BF5231">
        <w:rPr>
          <w:rFonts w:eastAsia="Times New Roman"/>
          <w:color w:val="212121"/>
          <w:szCs w:val="24"/>
        </w:rPr>
        <w:t>ουλευτ</w:t>
      </w:r>
      <w:r>
        <w:rPr>
          <w:rFonts w:eastAsia="Times New Roman"/>
          <w:color w:val="212121"/>
          <w:szCs w:val="24"/>
        </w:rPr>
        <w:t>ές σας για γκαζόζα έξω από την Αίθουσα της Ο</w:t>
      </w:r>
      <w:r w:rsidRPr="00BF5231">
        <w:rPr>
          <w:rFonts w:eastAsia="Times New Roman"/>
          <w:color w:val="212121"/>
          <w:szCs w:val="24"/>
        </w:rPr>
        <w:t xml:space="preserve">λομέλειας την ώρα που θα </w:t>
      </w:r>
      <w:r w:rsidRPr="00BF5231">
        <w:rPr>
          <w:rFonts w:eastAsia="Times New Roman"/>
          <w:color w:val="212121"/>
          <w:szCs w:val="24"/>
        </w:rPr>
        <w:t>ψηφίζεται το άρθρο</w:t>
      </w:r>
      <w:r>
        <w:rPr>
          <w:rFonts w:eastAsia="Times New Roman"/>
          <w:color w:val="212121"/>
          <w:szCs w:val="24"/>
        </w:rPr>
        <w:t>,</w:t>
      </w:r>
      <w:r w:rsidRPr="00BF5231">
        <w:rPr>
          <w:rFonts w:eastAsia="Times New Roman"/>
          <w:color w:val="212121"/>
          <w:szCs w:val="24"/>
        </w:rPr>
        <w:t xml:space="preserve"> για να μην πάμε με </w:t>
      </w:r>
      <w:r>
        <w:rPr>
          <w:rFonts w:eastAsia="Times New Roman"/>
          <w:color w:val="212121"/>
          <w:szCs w:val="24"/>
        </w:rPr>
        <w:t>εκατόν ογδόντα και πλέον Β</w:t>
      </w:r>
      <w:r w:rsidRPr="00BF5231">
        <w:rPr>
          <w:rFonts w:eastAsia="Times New Roman"/>
          <w:color w:val="212121"/>
          <w:szCs w:val="24"/>
        </w:rPr>
        <w:t>ουλευτές στην ψήφιση του άρθρου</w:t>
      </w:r>
      <w:r>
        <w:rPr>
          <w:rFonts w:eastAsia="Times New Roman"/>
          <w:color w:val="212121"/>
          <w:szCs w:val="24"/>
        </w:rPr>
        <w:t xml:space="preserve"> 32</w:t>
      </w:r>
      <w:r>
        <w:rPr>
          <w:rFonts w:eastAsia="Times New Roman"/>
          <w:color w:val="212121"/>
          <w:szCs w:val="24"/>
        </w:rPr>
        <w:t>.</w:t>
      </w:r>
      <w:r w:rsidRPr="00BF5231">
        <w:rPr>
          <w:rFonts w:eastAsia="Times New Roman"/>
          <w:color w:val="212121"/>
          <w:szCs w:val="24"/>
        </w:rPr>
        <w:t xml:space="preserve"> </w:t>
      </w:r>
      <w:r>
        <w:rPr>
          <w:rFonts w:eastAsia="Times New Roman"/>
          <w:color w:val="212121"/>
          <w:szCs w:val="24"/>
        </w:rPr>
        <w:t>Ώ</w:t>
      </w:r>
      <w:r>
        <w:rPr>
          <w:rFonts w:eastAsia="Times New Roman"/>
          <w:color w:val="212121"/>
          <w:szCs w:val="24"/>
        </w:rPr>
        <w:t xml:space="preserve">στε </w:t>
      </w:r>
      <w:r w:rsidRPr="00BF5231">
        <w:rPr>
          <w:rFonts w:eastAsia="Times New Roman"/>
          <w:color w:val="212121"/>
          <w:szCs w:val="24"/>
        </w:rPr>
        <w:t>η Νέα Δημοκρατία ως επόμενη κυβέρνηση να μην έχει τη δυν</w:t>
      </w:r>
      <w:r>
        <w:rPr>
          <w:rFonts w:eastAsia="Times New Roman"/>
          <w:color w:val="212121"/>
          <w:szCs w:val="24"/>
        </w:rPr>
        <w:t xml:space="preserve">ατότητα με απλή πλειοψηφία των εκατόν πενήντα ενός </w:t>
      </w:r>
      <w:r w:rsidRPr="00BF5231">
        <w:rPr>
          <w:rFonts w:eastAsia="Times New Roman"/>
          <w:color w:val="212121"/>
          <w:szCs w:val="24"/>
        </w:rPr>
        <w:t>βουλευτών να μπορεί να αποτρέψει τη διάλυση</w:t>
      </w:r>
      <w:r w:rsidRPr="00BF5231">
        <w:rPr>
          <w:rFonts w:eastAsia="Times New Roman"/>
          <w:color w:val="212121"/>
          <w:szCs w:val="24"/>
        </w:rPr>
        <w:t xml:space="preserve"> τ</w:t>
      </w:r>
      <w:r>
        <w:rPr>
          <w:rFonts w:eastAsia="Times New Roman"/>
          <w:color w:val="212121"/>
          <w:szCs w:val="24"/>
        </w:rPr>
        <w:t>ης Βουλής στο θέμα της εκλογής Προέδρου της Δ</w:t>
      </w:r>
      <w:r w:rsidRPr="00BF5231">
        <w:rPr>
          <w:rFonts w:eastAsia="Times New Roman"/>
          <w:color w:val="212121"/>
          <w:szCs w:val="24"/>
        </w:rPr>
        <w:t>ημοκρατίας</w:t>
      </w:r>
      <w:r>
        <w:rPr>
          <w:rFonts w:eastAsia="Times New Roman"/>
          <w:color w:val="212121"/>
          <w:szCs w:val="24"/>
        </w:rPr>
        <w:t>, μ</w:t>
      </w:r>
      <w:r w:rsidRPr="00BF5231">
        <w:rPr>
          <w:rFonts w:eastAsia="Times New Roman"/>
          <w:color w:val="212121"/>
          <w:szCs w:val="24"/>
        </w:rPr>
        <w:t>ε άλλα λόγια</w:t>
      </w:r>
      <w:r>
        <w:rPr>
          <w:rFonts w:eastAsia="Times New Roman"/>
          <w:color w:val="212121"/>
          <w:szCs w:val="24"/>
        </w:rPr>
        <w:t>,</w:t>
      </w:r>
      <w:r w:rsidRPr="00BF5231">
        <w:rPr>
          <w:rFonts w:eastAsia="Times New Roman"/>
          <w:color w:val="212121"/>
          <w:szCs w:val="24"/>
        </w:rPr>
        <w:t xml:space="preserve"> δηλαδή</w:t>
      </w:r>
      <w:r>
        <w:rPr>
          <w:rFonts w:eastAsia="Times New Roman"/>
          <w:color w:val="212121"/>
          <w:szCs w:val="24"/>
        </w:rPr>
        <w:t>,</w:t>
      </w:r>
      <w:r w:rsidRPr="00BF5231">
        <w:rPr>
          <w:rFonts w:eastAsia="Times New Roman"/>
          <w:color w:val="212121"/>
          <w:szCs w:val="24"/>
        </w:rPr>
        <w:t xml:space="preserve"> να εκλέξει Πρόεδρο Δημοκρατίας </w:t>
      </w:r>
      <w:r>
        <w:rPr>
          <w:rFonts w:eastAsia="Times New Roman"/>
          <w:color w:val="212121"/>
          <w:szCs w:val="24"/>
        </w:rPr>
        <w:t xml:space="preserve">με μία </w:t>
      </w:r>
      <w:r w:rsidRPr="00A21B9F">
        <w:rPr>
          <w:rFonts w:eastAsia="Times New Roman"/>
          <w:color w:val="212121"/>
          <w:szCs w:val="24"/>
        </w:rPr>
        <w:t>πρόταση δική του.</w:t>
      </w:r>
    </w:p>
    <w:p w14:paraId="09856309" w14:textId="77777777" w:rsidR="00BE639A" w:rsidRDefault="00A212EC">
      <w:pPr>
        <w:spacing w:line="600" w:lineRule="auto"/>
        <w:ind w:firstLine="720"/>
        <w:jc w:val="both"/>
        <w:rPr>
          <w:rFonts w:eastAsia="Times New Roman" w:cs="Times New Roman"/>
          <w:szCs w:val="24"/>
        </w:rPr>
      </w:pPr>
      <w:r w:rsidRPr="0056644C">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Ολοκληρώστε, σας παρακαλώ, κύριε Γκιουλέκα. </w:t>
      </w:r>
    </w:p>
    <w:p w14:paraId="0985630A"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Ολοκληρώνω, κύ</w:t>
      </w:r>
      <w:r>
        <w:rPr>
          <w:rFonts w:eastAsia="Times New Roman" w:cs="Times New Roman"/>
          <w:szCs w:val="24"/>
        </w:rPr>
        <w:t xml:space="preserve">ριε Πρόεδρε, και ευχαριστώ για την ανοχή σας. </w:t>
      </w:r>
    </w:p>
    <w:p w14:paraId="0985630B"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w:t>
      </w:r>
      <w:r w:rsidRPr="00943F8B">
        <w:rPr>
          <w:rFonts w:eastAsia="Times New Roman" w:cs="Times New Roman"/>
          <w:szCs w:val="24"/>
        </w:rPr>
        <w:t>ομίζω</w:t>
      </w:r>
      <w:r>
        <w:rPr>
          <w:rFonts w:eastAsia="Times New Roman" w:cs="Times New Roman"/>
          <w:szCs w:val="24"/>
        </w:rPr>
        <w:t>, κυρίες και κύριοι συνάδελφοι,</w:t>
      </w:r>
      <w:r w:rsidRPr="00943F8B">
        <w:rPr>
          <w:rFonts w:eastAsia="Times New Roman" w:cs="Times New Roman"/>
          <w:szCs w:val="24"/>
        </w:rPr>
        <w:t xml:space="preserve"> ότι όλα αυτά καταδεικνύουν ακριβώς την υποκριτική διάθεση με την οποία λειτουργείτε και καταδεικνύουν ακριβώς και το γεγονός ότι </w:t>
      </w:r>
      <w:r>
        <w:rPr>
          <w:rFonts w:eastAsia="Times New Roman" w:cs="Times New Roman"/>
          <w:szCs w:val="24"/>
        </w:rPr>
        <w:t>εργαλειοποιείτε</w:t>
      </w:r>
      <w:r w:rsidRPr="00943F8B">
        <w:rPr>
          <w:rFonts w:eastAsia="Times New Roman" w:cs="Times New Roman"/>
          <w:szCs w:val="24"/>
        </w:rPr>
        <w:t xml:space="preserve"> και αυτόν τον </w:t>
      </w:r>
      <w:r>
        <w:rPr>
          <w:rFonts w:eastAsia="Times New Roman" w:cs="Times New Roman"/>
          <w:szCs w:val="24"/>
        </w:rPr>
        <w:t>Κ</w:t>
      </w:r>
      <w:r w:rsidRPr="00943F8B">
        <w:rPr>
          <w:rFonts w:eastAsia="Times New Roman" w:cs="Times New Roman"/>
          <w:szCs w:val="24"/>
        </w:rPr>
        <w:t xml:space="preserve">αταστατικό </w:t>
      </w:r>
      <w:r>
        <w:rPr>
          <w:rFonts w:eastAsia="Times New Roman" w:cs="Times New Roman"/>
          <w:szCs w:val="24"/>
        </w:rPr>
        <w:t>Χ</w:t>
      </w:r>
      <w:r w:rsidRPr="00943F8B">
        <w:rPr>
          <w:rFonts w:eastAsia="Times New Roman" w:cs="Times New Roman"/>
          <w:szCs w:val="24"/>
        </w:rPr>
        <w:t xml:space="preserve">άρτη </w:t>
      </w:r>
      <w:r w:rsidRPr="00943F8B">
        <w:rPr>
          <w:rFonts w:eastAsia="Times New Roman" w:cs="Times New Roman"/>
          <w:szCs w:val="24"/>
        </w:rPr>
        <w:t>της χώρας</w:t>
      </w:r>
      <w:r>
        <w:rPr>
          <w:rFonts w:eastAsia="Times New Roman" w:cs="Times New Roman"/>
          <w:szCs w:val="24"/>
        </w:rPr>
        <w:t>. Π</w:t>
      </w:r>
      <w:r w:rsidRPr="00943F8B">
        <w:rPr>
          <w:rFonts w:eastAsia="Times New Roman" w:cs="Times New Roman"/>
          <w:szCs w:val="24"/>
        </w:rPr>
        <w:t>ραγματικά λυπάμαι γιατί αυτή η κορυφαία διαδικασία θα έπρεπε να μας ενώνει</w:t>
      </w:r>
      <w:r>
        <w:rPr>
          <w:rFonts w:eastAsia="Times New Roman" w:cs="Times New Roman"/>
          <w:szCs w:val="24"/>
        </w:rPr>
        <w:t>.</w:t>
      </w:r>
      <w:r w:rsidRPr="00943F8B">
        <w:rPr>
          <w:rFonts w:eastAsia="Times New Roman" w:cs="Times New Roman"/>
          <w:szCs w:val="24"/>
        </w:rPr>
        <w:t xml:space="preserve"> </w:t>
      </w:r>
    </w:p>
    <w:p w14:paraId="0985630C"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Ν</w:t>
      </w:r>
      <w:r w:rsidRPr="00943F8B">
        <w:rPr>
          <w:rFonts w:eastAsia="Times New Roman" w:cs="Times New Roman"/>
          <w:szCs w:val="24"/>
        </w:rPr>
        <w:t>α πω και το εξής</w:t>
      </w:r>
      <w:r>
        <w:rPr>
          <w:rFonts w:eastAsia="Times New Roman" w:cs="Times New Roman"/>
          <w:szCs w:val="24"/>
        </w:rPr>
        <w:t>: Δ</w:t>
      </w:r>
      <w:r w:rsidRPr="00943F8B">
        <w:rPr>
          <w:rFonts w:eastAsia="Times New Roman" w:cs="Times New Roman"/>
          <w:szCs w:val="24"/>
        </w:rPr>
        <w:t>εν ξέρω πόσοι θα είμαστε</w:t>
      </w:r>
      <w:r>
        <w:rPr>
          <w:rFonts w:eastAsia="Times New Roman" w:cs="Times New Roman"/>
          <w:szCs w:val="24"/>
        </w:rPr>
        <w:t>,</w:t>
      </w:r>
      <w:r w:rsidRPr="00943F8B">
        <w:rPr>
          <w:rFonts w:eastAsia="Times New Roman" w:cs="Times New Roman"/>
          <w:szCs w:val="24"/>
        </w:rPr>
        <w:t xml:space="preserve"> πρώτα ο Θεός</w:t>
      </w:r>
      <w:r>
        <w:rPr>
          <w:rFonts w:eastAsia="Times New Roman" w:cs="Times New Roman"/>
          <w:szCs w:val="24"/>
        </w:rPr>
        <w:t>,</w:t>
      </w:r>
      <w:r w:rsidRPr="00943F8B">
        <w:rPr>
          <w:rFonts w:eastAsia="Times New Roman" w:cs="Times New Roman"/>
          <w:szCs w:val="24"/>
        </w:rPr>
        <w:t xml:space="preserve"> γεροί και πόσοι θα είμαστε εδώ μετά τις επόμενες εκλογές</w:t>
      </w:r>
      <w:r>
        <w:rPr>
          <w:rFonts w:eastAsia="Times New Roman" w:cs="Times New Roman"/>
          <w:szCs w:val="24"/>
        </w:rPr>
        <w:t>. Ν</w:t>
      </w:r>
      <w:r w:rsidRPr="00943F8B">
        <w:rPr>
          <w:rFonts w:eastAsia="Times New Roman" w:cs="Times New Roman"/>
          <w:szCs w:val="24"/>
        </w:rPr>
        <w:t>α είστε</w:t>
      </w:r>
      <w:r>
        <w:rPr>
          <w:rFonts w:eastAsia="Times New Roman" w:cs="Times New Roman"/>
          <w:szCs w:val="24"/>
        </w:rPr>
        <w:t>,</w:t>
      </w:r>
      <w:r w:rsidRPr="00943F8B">
        <w:rPr>
          <w:rFonts w:eastAsia="Times New Roman" w:cs="Times New Roman"/>
          <w:szCs w:val="24"/>
        </w:rPr>
        <w:t xml:space="preserve"> </w:t>
      </w:r>
      <w:r>
        <w:rPr>
          <w:rFonts w:eastAsia="Times New Roman" w:cs="Times New Roman"/>
          <w:szCs w:val="24"/>
        </w:rPr>
        <w:t>όμως,</w:t>
      </w:r>
      <w:r w:rsidRPr="00943F8B">
        <w:rPr>
          <w:rFonts w:eastAsia="Times New Roman" w:cs="Times New Roman"/>
          <w:szCs w:val="24"/>
        </w:rPr>
        <w:t xml:space="preserve"> βέβαιοι ότι αυτές τις </w:t>
      </w:r>
      <w:r>
        <w:rPr>
          <w:rFonts w:eastAsia="Times New Roman" w:cs="Times New Roman"/>
          <w:szCs w:val="24"/>
        </w:rPr>
        <w:t>ε</w:t>
      </w:r>
      <w:r w:rsidRPr="00943F8B">
        <w:rPr>
          <w:rFonts w:eastAsia="Times New Roman" w:cs="Times New Roman"/>
          <w:szCs w:val="24"/>
        </w:rPr>
        <w:t>υκαι</w:t>
      </w:r>
      <w:r w:rsidRPr="00943F8B">
        <w:rPr>
          <w:rFonts w:eastAsia="Times New Roman" w:cs="Times New Roman"/>
          <w:szCs w:val="24"/>
        </w:rPr>
        <w:t xml:space="preserve">ρίες δεν τις έχουν </w:t>
      </w:r>
      <w:r>
        <w:rPr>
          <w:rFonts w:eastAsia="Times New Roman" w:cs="Times New Roman"/>
          <w:szCs w:val="24"/>
        </w:rPr>
        <w:t>ό</w:t>
      </w:r>
      <w:r w:rsidRPr="00943F8B">
        <w:rPr>
          <w:rFonts w:eastAsia="Times New Roman" w:cs="Times New Roman"/>
          <w:szCs w:val="24"/>
        </w:rPr>
        <w:t xml:space="preserve">λοι οι </w:t>
      </w:r>
      <w:r>
        <w:rPr>
          <w:rFonts w:eastAsia="Times New Roman" w:cs="Times New Roman"/>
          <w:szCs w:val="24"/>
        </w:rPr>
        <w:t>Ε</w:t>
      </w:r>
      <w:r w:rsidRPr="00943F8B">
        <w:rPr>
          <w:rFonts w:eastAsia="Times New Roman" w:cs="Times New Roman"/>
          <w:szCs w:val="24"/>
        </w:rPr>
        <w:t xml:space="preserve">θνικοί </w:t>
      </w:r>
      <w:r>
        <w:rPr>
          <w:rFonts w:eastAsia="Times New Roman" w:cs="Times New Roman"/>
          <w:szCs w:val="24"/>
        </w:rPr>
        <w:t>Α</w:t>
      </w:r>
      <w:r w:rsidRPr="00943F8B">
        <w:rPr>
          <w:rFonts w:eastAsia="Times New Roman" w:cs="Times New Roman"/>
          <w:szCs w:val="24"/>
        </w:rPr>
        <w:t>ντιπρόσωποι</w:t>
      </w:r>
      <w:r>
        <w:rPr>
          <w:rFonts w:eastAsia="Times New Roman" w:cs="Times New Roman"/>
          <w:szCs w:val="24"/>
        </w:rPr>
        <w:t>. Ή</w:t>
      </w:r>
      <w:r w:rsidRPr="00943F8B">
        <w:rPr>
          <w:rFonts w:eastAsia="Times New Roman" w:cs="Times New Roman"/>
          <w:szCs w:val="24"/>
        </w:rPr>
        <w:t>ταν</w:t>
      </w:r>
      <w:r>
        <w:rPr>
          <w:rFonts w:eastAsia="Times New Roman" w:cs="Times New Roman"/>
          <w:szCs w:val="24"/>
        </w:rPr>
        <w:t>, λοιπόν,</w:t>
      </w:r>
      <w:r w:rsidRPr="00943F8B">
        <w:rPr>
          <w:rFonts w:eastAsia="Times New Roman" w:cs="Times New Roman"/>
          <w:szCs w:val="24"/>
        </w:rPr>
        <w:t xml:space="preserve"> πάρα πολύ σημαντική ευκαιρία να μπορέσουμε </w:t>
      </w:r>
      <w:r>
        <w:rPr>
          <w:rFonts w:eastAsia="Times New Roman" w:cs="Times New Roman"/>
          <w:szCs w:val="24"/>
        </w:rPr>
        <w:t>ε</w:t>
      </w:r>
      <w:r w:rsidRPr="00943F8B">
        <w:rPr>
          <w:rFonts w:eastAsia="Times New Roman" w:cs="Times New Roman"/>
          <w:szCs w:val="24"/>
        </w:rPr>
        <w:t>μείς σε αυτή</w:t>
      </w:r>
      <w:r>
        <w:rPr>
          <w:rFonts w:eastAsia="Times New Roman" w:cs="Times New Roman"/>
          <w:szCs w:val="24"/>
        </w:rPr>
        <w:t>ν</w:t>
      </w:r>
      <w:r w:rsidRPr="00943F8B">
        <w:rPr>
          <w:rFonts w:eastAsia="Times New Roman" w:cs="Times New Roman"/>
          <w:szCs w:val="24"/>
        </w:rPr>
        <w:t xml:space="preserve"> τη Βουλή να βρούμε ένα</w:t>
      </w:r>
      <w:r>
        <w:rPr>
          <w:rFonts w:eastAsia="Times New Roman" w:cs="Times New Roman"/>
          <w:szCs w:val="24"/>
        </w:rPr>
        <w:t>ν</w:t>
      </w:r>
      <w:r w:rsidRPr="00943F8B">
        <w:rPr>
          <w:rFonts w:eastAsia="Times New Roman" w:cs="Times New Roman"/>
          <w:szCs w:val="24"/>
        </w:rPr>
        <w:t xml:space="preserve"> κοινό τόπο</w:t>
      </w:r>
      <w:r>
        <w:rPr>
          <w:rFonts w:eastAsia="Times New Roman" w:cs="Times New Roman"/>
          <w:szCs w:val="24"/>
        </w:rPr>
        <w:t>.</w:t>
      </w:r>
      <w:r w:rsidRPr="00943F8B">
        <w:rPr>
          <w:rFonts w:eastAsia="Times New Roman" w:cs="Times New Roman"/>
          <w:szCs w:val="24"/>
        </w:rPr>
        <w:t xml:space="preserve"> Δεν το θελήσ</w:t>
      </w:r>
      <w:r>
        <w:rPr>
          <w:rFonts w:eastAsia="Times New Roman" w:cs="Times New Roman"/>
          <w:szCs w:val="24"/>
        </w:rPr>
        <w:t>α</w:t>
      </w:r>
      <w:r w:rsidRPr="00943F8B">
        <w:rPr>
          <w:rFonts w:eastAsia="Times New Roman" w:cs="Times New Roman"/>
          <w:szCs w:val="24"/>
        </w:rPr>
        <w:t>τε</w:t>
      </w:r>
      <w:r>
        <w:rPr>
          <w:rFonts w:eastAsia="Times New Roman" w:cs="Times New Roman"/>
          <w:szCs w:val="24"/>
        </w:rPr>
        <w:t>. Τ</w:t>
      </w:r>
      <w:r w:rsidRPr="00943F8B">
        <w:rPr>
          <w:rFonts w:eastAsia="Times New Roman" w:cs="Times New Roman"/>
          <w:szCs w:val="24"/>
        </w:rPr>
        <w:t>ο απεμπολ</w:t>
      </w:r>
      <w:r>
        <w:rPr>
          <w:rFonts w:eastAsia="Times New Roman" w:cs="Times New Roman"/>
          <w:szCs w:val="24"/>
        </w:rPr>
        <w:t>ή</w:t>
      </w:r>
      <w:r w:rsidRPr="00943F8B">
        <w:rPr>
          <w:rFonts w:eastAsia="Times New Roman" w:cs="Times New Roman"/>
          <w:szCs w:val="24"/>
        </w:rPr>
        <w:t>σατε</w:t>
      </w:r>
      <w:r>
        <w:rPr>
          <w:rFonts w:eastAsia="Times New Roman" w:cs="Times New Roman"/>
          <w:szCs w:val="24"/>
        </w:rPr>
        <w:t>.</w:t>
      </w:r>
      <w:r w:rsidRPr="00943F8B">
        <w:rPr>
          <w:rFonts w:eastAsia="Times New Roman" w:cs="Times New Roman"/>
          <w:szCs w:val="24"/>
        </w:rPr>
        <w:t xml:space="preserve"> Λυπούμαστε</w:t>
      </w:r>
      <w:r>
        <w:rPr>
          <w:rFonts w:eastAsia="Times New Roman" w:cs="Times New Roman"/>
          <w:szCs w:val="24"/>
        </w:rPr>
        <w:t>.</w:t>
      </w:r>
    </w:p>
    <w:p w14:paraId="0985630D" w14:textId="77777777" w:rsidR="00BE639A" w:rsidRDefault="00A212E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985630E"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w:t>
      </w:r>
      <w:r w:rsidRPr="00943F8B">
        <w:rPr>
          <w:rFonts w:eastAsia="Times New Roman" w:cs="Times New Roman"/>
          <w:szCs w:val="24"/>
        </w:rPr>
        <w:t>ε την τοποθέτηση του κ</w:t>
      </w:r>
      <w:r>
        <w:rPr>
          <w:rFonts w:eastAsia="Times New Roman" w:cs="Times New Roman"/>
          <w:szCs w:val="24"/>
        </w:rPr>
        <w:t>. Γκιουλέκα</w:t>
      </w:r>
      <w:r w:rsidRPr="00943F8B">
        <w:rPr>
          <w:rFonts w:eastAsia="Times New Roman" w:cs="Times New Roman"/>
          <w:szCs w:val="24"/>
        </w:rPr>
        <w:t xml:space="preserve"> ολοκληρώθηκε ο κατάλογος </w:t>
      </w:r>
      <w:r>
        <w:rPr>
          <w:rFonts w:eastAsia="Times New Roman" w:cs="Times New Roman"/>
          <w:szCs w:val="24"/>
        </w:rPr>
        <w:t xml:space="preserve">των </w:t>
      </w:r>
      <w:r w:rsidRPr="00943F8B">
        <w:rPr>
          <w:rFonts w:eastAsia="Times New Roman" w:cs="Times New Roman"/>
          <w:szCs w:val="24"/>
        </w:rPr>
        <w:t>ομιλητών σήμερα</w:t>
      </w:r>
      <w:r>
        <w:rPr>
          <w:rFonts w:eastAsia="Times New Roman" w:cs="Times New Roman"/>
          <w:szCs w:val="24"/>
        </w:rPr>
        <w:t>.</w:t>
      </w:r>
    </w:p>
    <w:p w14:paraId="0985630F" w14:textId="77777777" w:rsidR="00BE639A" w:rsidRDefault="00A212EC">
      <w:pPr>
        <w:spacing w:line="600" w:lineRule="auto"/>
        <w:ind w:firstLine="720"/>
        <w:jc w:val="both"/>
        <w:rPr>
          <w:rFonts w:eastAsia="Times New Roman" w:cs="Times New Roman"/>
          <w:szCs w:val="24"/>
        </w:rPr>
      </w:pPr>
      <w:r>
        <w:rPr>
          <w:rFonts w:eastAsia="Times New Roman" w:cs="Times New Roman"/>
          <w:szCs w:val="24"/>
        </w:rPr>
        <w:t>Κ</w:t>
      </w:r>
      <w:r w:rsidRPr="00943F8B">
        <w:rPr>
          <w:rFonts w:eastAsia="Times New Roman" w:cs="Times New Roman"/>
          <w:szCs w:val="24"/>
        </w:rPr>
        <w:t>υρίες και κύριοι συνάδελφοι</w:t>
      </w:r>
      <w:r>
        <w:rPr>
          <w:rFonts w:eastAsia="Times New Roman" w:cs="Times New Roman"/>
          <w:szCs w:val="24"/>
        </w:rPr>
        <w:t>,</w:t>
      </w:r>
      <w:r w:rsidRPr="00943F8B">
        <w:rPr>
          <w:rFonts w:eastAsia="Times New Roman" w:cs="Times New Roman"/>
          <w:szCs w:val="24"/>
        </w:rPr>
        <w:t xml:space="preserve"> δέχεσαι στο σημείο αυτό να λύσουμε </w:t>
      </w:r>
      <w:r>
        <w:rPr>
          <w:rFonts w:eastAsia="Times New Roman" w:cs="Times New Roman"/>
          <w:szCs w:val="24"/>
        </w:rPr>
        <w:t>τη συνεδρίαση;</w:t>
      </w:r>
    </w:p>
    <w:p w14:paraId="09856310"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9856311" w14:textId="77777777" w:rsidR="00BE639A" w:rsidRDefault="00A212EC">
      <w:pPr>
        <w:spacing w:line="600" w:lineRule="auto"/>
        <w:ind w:firstLine="720"/>
        <w:jc w:val="both"/>
        <w:rPr>
          <w:rFonts w:eastAsia="Times New Roman" w:cs="Times New Roman"/>
          <w:szCs w:val="24"/>
        </w:rPr>
      </w:pPr>
      <w:r>
        <w:rPr>
          <w:rFonts w:eastAsia="Times New Roman" w:cs="Times New Roman"/>
          <w:b/>
          <w:szCs w:val="24"/>
        </w:rPr>
        <w:t>ΠΡΟΕΔΡΕΥΩΝ (Αναστάσιος</w:t>
      </w:r>
      <w:r>
        <w:rPr>
          <w:rFonts w:eastAsia="Times New Roman" w:cs="Times New Roman"/>
          <w:b/>
          <w:szCs w:val="24"/>
        </w:rPr>
        <w:t xml:space="preserve"> Κουράκης): </w:t>
      </w:r>
      <w:r>
        <w:rPr>
          <w:rFonts w:eastAsia="Times New Roman" w:cs="Times New Roman"/>
          <w:szCs w:val="24"/>
        </w:rPr>
        <w:t xml:space="preserve">Με τη συναίνεση του Σώματος και ώρα 0.31΄ λύεται η συνεδρίαση για σήμερα Πέμπτη 14 Φεβρουαρίου 2019 και ώρα 10.00΄, με αντικείμενο εργασιών του Σώματος: </w:t>
      </w:r>
      <w:r>
        <w:rPr>
          <w:rFonts w:eastAsia="Times New Roman" w:cs="Times New Roman"/>
          <w:szCs w:val="24"/>
        </w:rPr>
        <w:t xml:space="preserve">συνέχιση </w:t>
      </w:r>
      <w:r>
        <w:rPr>
          <w:rFonts w:eastAsia="Times New Roman" w:cs="Times New Roman"/>
          <w:szCs w:val="24"/>
        </w:rPr>
        <w:t xml:space="preserve">της συζήτησης και λήψη απόφασης επί των προτάσεων για αναθεώρηση διατάξεων του </w:t>
      </w:r>
      <w:r>
        <w:rPr>
          <w:rFonts w:eastAsia="Times New Roman" w:cs="Times New Roman"/>
          <w:szCs w:val="24"/>
        </w:rPr>
        <w:t>Συντάγματος, σύμφωνα με τα άρθρα 110 του Συντάγματος και 119 του Κανονισμού της Βουλής.</w:t>
      </w:r>
    </w:p>
    <w:p w14:paraId="09856312" w14:textId="77777777" w:rsidR="00BE639A" w:rsidRDefault="00A212EC">
      <w:pPr>
        <w:spacing w:line="600" w:lineRule="auto"/>
        <w:ind w:firstLine="720"/>
        <w:jc w:val="both"/>
        <w:rPr>
          <w:rFonts w:eastAsia="Times New Roman" w:cs="Times New Roman"/>
          <w:b/>
          <w:szCs w:val="24"/>
        </w:rPr>
      </w:pPr>
      <w:r>
        <w:rPr>
          <w:rFonts w:eastAsia="Times New Roman" w:cs="Times New Roman"/>
          <w:b/>
          <w:szCs w:val="24"/>
        </w:rPr>
        <w:t>Ο ΠΡΟΕΔΡΟΣ                                                           ΟΙ ΓΡΑΜΜΑΤΕΙΣ</w:t>
      </w:r>
    </w:p>
    <w:p w14:paraId="09856313" w14:textId="77777777" w:rsidR="00BE639A" w:rsidRDefault="00BE639A">
      <w:pPr>
        <w:spacing w:line="600" w:lineRule="auto"/>
        <w:ind w:firstLine="720"/>
        <w:jc w:val="both"/>
        <w:rPr>
          <w:rFonts w:eastAsia="Times New Roman" w:cs="Times New Roman"/>
          <w:szCs w:val="24"/>
        </w:rPr>
      </w:pPr>
    </w:p>
    <w:p w14:paraId="09856314" w14:textId="77777777" w:rsidR="00BE639A" w:rsidRDefault="00BE639A">
      <w:pPr>
        <w:spacing w:line="600" w:lineRule="auto"/>
        <w:ind w:firstLine="720"/>
        <w:jc w:val="both"/>
        <w:rPr>
          <w:rFonts w:eastAsia="Times New Roman" w:cs="Times New Roman"/>
          <w:szCs w:val="24"/>
        </w:rPr>
      </w:pPr>
    </w:p>
    <w:sectPr w:rsidR="00BE63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P9C7EAqsd7Wleh7JUeonZK7hhjE=" w:salt="TQUXvVpAvBpGuO+vVJ17+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9A"/>
    <w:rsid w:val="003327C3"/>
    <w:rsid w:val="00A212EC"/>
    <w:rsid w:val="00BE639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594E"/>
  <w15:docId w15:val="{D63B66E6-2DEA-4AC2-8729-09DA4947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1F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1FBD"/>
    <w:rPr>
      <w:rFonts w:ascii="Segoe UI" w:hAnsi="Segoe UI" w:cs="Segoe UI"/>
      <w:sz w:val="18"/>
      <w:szCs w:val="18"/>
    </w:rPr>
  </w:style>
  <w:style w:type="paragraph" w:styleId="a4">
    <w:name w:val="Revision"/>
    <w:hidden/>
    <w:uiPriority w:val="99"/>
    <w:semiHidden/>
    <w:rsid w:val="00E12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786</MetadataID>
    <Session xmlns="641f345b-441b-4b81-9152-adc2e73ba5e1">Δ´</Session>
    <Date xmlns="641f345b-441b-4b81-9152-adc2e73ba5e1">2019-02-12T22:00:00+00:00</Date>
    <Status xmlns="641f345b-441b-4b81-9152-adc2e73ba5e1">
      <Url>https://intra.parliament.gr/praktika/Lists/Incoming_Metadata/EditForm.aspx?ID=786&amp;Source=/praktika/Recordings_Library/Forms/AllItems.aspx</Url>
      <Description>Δημοσιεύτηκε</Description>
    </Status>
    <Meeting xmlns="641f345b-441b-4b81-9152-adc2e73ba5e1">ΟΕ´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D765F5-EC9E-4A7F-8376-E881DE445013}">
  <ds:schemaRefs>
    <ds:schemaRef ds:uri="http://schemas.microsoft.com/sharepoint/v3/contenttype/forms"/>
  </ds:schemaRefs>
</ds:datastoreItem>
</file>

<file path=customXml/itemProps2.xml><?xml version="1.0" encoding="utf-8"?>
<ds:datastoreItem xmlns:ds="http://schemas.openxmlformats.org/officeDocument/2006/customXml" ds:itemID="{2048285E-1BFB-4173-8DEF-E81ED64ACFF9}">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8BBAC2D3-D167-4095-BAC2-84241546D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591</Pages>
  <Words>109968</Words>
  <Characters>593831</Characters>
  <Application>Microsoft Office Word</Application>
  <DocSecurity>0</DocSecurity>
  <Lines>4948</Lines>
  <Paragraphs>1404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702395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2019-02-20T11:41:00Z</dcterms:created>
  <dcterms:modified xsi:type="dcterms:W3CDTF">2019-02-20T11:41:00Z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