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64E705" w14:textId="77777777" w:rsidR="005A5088" w:rsidRPr="005A5088" w:rsidRDefault="005A5088" w:rsidP="005A5088">
      <w:pPr>
        <w:spacing w:after="0" w:line="360" w:lineRule="auto"/>
        <w:rPr>
          <w:ins w:id="0" w:author="Φλούδα Χριστίνα" w:date="2018-05-29T11:37:00Z"/>
          <w:rFonts w:eastAsia="Times New Roman"/>
          <w:szCs w:val="24"/>
          <w:lang w:eastAsia="en-US"/>
        </w:rPr>
      </w:pPr>
      <w:bookmarkStart w:id="1" w:name="_GoBack"/>
      <w:bookmarkEnd w:id="1"/>
      <w:ins w:id="2" w:author="Φλούδα Χριστίνα" w:date="2018-05-29T11:37:00Z">
        <w:r w:rsidRPr="005A508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CFF7F42" w14:textId="77777777" w:rsidR="005A5088" w:rsidRPr="005A5088" w:rsidRDefault="005A5088" w:rsidP="005A5088">
      <w:pPr>
        <w:spacing w:after="0" w:line="360" w:lineRule="auto"/>
        <w:rPr>
          <w:ins w:id="3" w:author="Φλούδα Χριστίνα" w:date="2018-05-29T11:37:00Z"/>
          <w:rFonts w:eastAsia="Times New Roman"/>
          <w:szCs w:val="24"/>
          <w:lang w:eastAsia="en-US"/>
        </w:rPr>
      </w:pPr>
    </w:p>
    <w:p w14:paraId="20C1FC04" w14:textId="77777777" w:rsidR="005A5088" w:rsidRPr="005A5088" w:rsidRDefault="005A5088" w:rsidP="005A5088">
      <w:pPr>
        <w:spacing w:after="0" w:line="360" w:lineRule="auto"/>
        <w:rPr>
          <w:ins w:id="4" w:author="Φλούδα Χριστίνα" w:date="2018-05-29T11:37:00Z"/>
          <w:rFonts w:eastAsia="Times New Roman"/>
          <w:szCs w:val="24"/>
          <w:lang w:eastAsia="en-US"/>
        </w:rPr>
      </w:pPr>
      <w:ins w:id="5" w:author="Φλούδα Χριστίνα" w:date="2018-05-29T11:37:00Z">
        <w:r w:rsidRPr="005A5088">
          <w:rPr>
            <w:rFonts w:eastAsia="Times New Roman"/>
            <w:szCs w:val="24"/>
            <w:lang w:eastAsia="en-US"/>
          </w:rPr>
          <w:t>ΠΙΝΑΚΑΣ ΠΕΡΙΕΧΟΜΕΝΩΝ</w:t>
        </w:r>
      </w:ins>
    </w:p>
    <w:p w14:paraId="4CEDF4CD" w14:textId="77777777" w:rsidR="005A5088" w:rsidRPr="005A5088" w:rsidRDefault="005A5088" w:rsidP="005A5088">
      <w:pPr>
        <w:spacing w:after="0" w:line="360" w:lineRule="auto"/>
        <w:rPr>
          <w:ins w:id="6" w:author="Φλούδα Χριστίνα" w:date="2018-05-29T11:37:00Z"/>
          <w:rFonts w:eastAsia="Times New Roman"/>
          <w:szCs w:val="24"/>
          <w:lang w:eastAsia="en-US"/>
        </w:rPr>
      </w:pPr>
      <w:ins w:id="7" w:author="Φλούδα Χριστίνα" w:date="2018-05-29T11:37:00Z">
        <w:r w:rsidRPr="005A5088">
          <w:rPr>
            <w:rFonts w:eastAsia="Times New Roman"/>
            <w:szCs w:val="24"/>
            <w:lang w:eastAsia="en-US"/>
          </w:rPr>
          <w:t xml:space="preserve">ΙΖ΄ ΠΕΡΙΟΔΟΣ </w:t>
        </w:r>
      </w:ins>
    </w:p>
    <w:p w14:paraId="5FD54406" w14:textId="77777777" w:rsidR="005A5088" w:rsidRPr="005A5088" w:rsidRDefault="005A5088" w:rsidP="005A5088">
      <w:pPr>
        <w:spacing w:after="0" w:line="360" w:lineRule="auto"/>
        <w:rPr>
          <w:ins w:id="8" w:author="Φλούδα Χριστίνα" w:date="2018-05-29T11:37:00Z"/>
          <w:rFonts w:eastAsia="Times New Roman"/>
          <w:szCs w:val="24"/>
          <w:lang w:eastAsia="en-US"/>
        </w:rPr>
      </w:pPr>
      <w:ins w:id="9" w:author="Φλούδα Χριστίνα" w:date="2018-05-29T11:37:00Z">
        <w:r w:rsidRPr="005A5088">
          <w:rPr>
            <w:rFonts w:eastAsia="Times New Roman"/>
            <w:szCs w:val="24"/>
            <w:lang w:eastAsia="en-US"/>
          </w:rPr>
          <w:t>ΠΡΟΕΔΡΕΥΟΜΕΝΗΣ ΚΟΙΝΟΒΟΥΛΕΥΤΙΚΗΣ ΔΗΜΟΚΡΑΤΙΑΣ</w:t>
        </w:r>
      </w:ins>
    </w:p>
    <w:p w14:paraId="139F7512" w14:textId="77777777" w:rsidR="005A5088" w:rsidRPr="005A5088" w:rsidRDefault="005A5088" w:rsidP="005A5088">
      <w:pPr>
        <w:spacing w:after="0" w:line="360" w:lineRule="auto"/>
        <w:rPr>
          <w:ins w:id="10" w:author="Φλούδα Χριστίνα" w:date="2018-05-29T11:37:00Z"/>
          <w:rFonts w:eastAsia="Times New Roman"/>
          <w:szCs w:val="24"/>
          <w:lang w:eastAsia="en-US"/>
        </w:rPr>
      </w:pPr>
      <w:ins w:id="11" w:author="Φλούδα Χριστίνα" w:date="2018-05-29T11:37:00Z">
        <w:r w:rsidRPr="005A5088">
          <w:rPr>
            <w:rFonts w:eastAsia="Times New Roman"/>
            <w:szCs w:val="24"/>
            <w:lang w:eastAsia="en-US"/>
          </w:rPr>
          <w:t>ΣΥΝΟΔΟΣ Γ΄</w:t>
        </w:r>
      </w:ins>
    </w:p>
    <w:p w14:paraId="675AF3AD" w14:textId="77777777" w:rsidR="005A5088" w:rsidRPr="005A5088" w:rsidRDefault="005A5088" w:rsidP="005A5088">
      <w:pPr>
        <w:spacing w:after="0" w:line="360" w:lineRule="auto"/>
        <w:rPr>
          <w:ins w:id="12" w:author="Φλούδα Χριστίνα" w:date="2018-05-29T11:37:00Z"/>
          <w:rFonts w:eastAsia="Times New Roman"/>
          <w:szCs w:val="24"/>
          <w:lang w:eastAsia="en-US"/>
        </w:rPr>
      </w:pPr>
    </w:p>
    <w:p w14:paraId="27432045" w14:textId="77777777" w:rsidR="005A5088" w:rsidRPr="005A5088" w:rsidRDefault="005A5088" w:rsidP="005A5088">
      <w:pPr>
        <w:spacing w:after="0" w:line="360" w:lineRule="auto"/>
        <w:rPr>
          <w:ins w:id="13" w:author="Φλούδα Χριστίνα" w:date="2018-05-29T11:37:00Z"/>
          <w:rFonts w:eastAsia="Times New Roman"/>
          <w:szCs w:val="24"/>
          <w:lang w:eastAsia="en-US"/>
        </w:rPr>
      </w:pPr>
      <w:ins w:id="14" w:author="Φλούδα Χριστίνα" w:date="2018-05-29T11:37:00Z">
        <w:r w:rsidRPr="005A5088">
          <w:rPr>
            <w:rFonts w:eastAsia="Times New Roman"/>
            <w:szCs w:val="24"/>
            <w:lang w:eastAsia="en-US"/>
          </w:rPr>
          <w:t>ΣΥΝΕΔΡΙΑΣΗ ΡΚΒ΄</w:t>
        </w:r>
      </w:ins>
    </w:p>
    <w:p w14:paraId="5539CA89" w14:textId="77777777" w:rsidR="005A5088" w:rsidRPr="005A5088" w:rsidRDefault="005A5088" w:rsidP="005A5088">
      <w:pPr>
        <w:spacing w:after="0" w:line="360" w:lineRule="auto"/>
        <w:rPr>
          <w:ins w:id="15" w:author="Φλούδα Χριστίνα" w:date="2018-05-29T11:37:00Z"/>
          <w:rFonts w:eastAsia="Times New Roman"/>
          <w:szCs w:val="24"/>
          <w:lang w:eastAsia="en-US"/>
        </w:rPr>
      </w:pPr>
      <w:ins w:id="16" w:author="Φλούδα Χριστίνα" w:date="2018-05-29T11:37:00Z">
        <w:r w:rsidRPr="005A5088">
          <w:rPr>
            <w:rFonts w:eastAsia="Times New Roman"/>
            <w:szCs w:val="24"/>
            <w:lang w:eastAsia="en-US"/>
          </w:rPr>
          <w:t>Δευτέρα  21 Μαΐου 2018</w:t>
        </w:r>
      </w:ins>
    </w:p>
    <w:p w14:paraId="251BD0F3" w14:textId="77777777" w:rsidR="005A5088" w:rsidRPr="005A5088" w:rsidRDefault="005A5088" w:rsidP="005A5088">
      <w:pPr>
        <w:spacing w:after="0" w:line="360" w:lineRule="auto"/>
        <w:rPr>
          <w:ins w:id="17" w:author="Φλούδα Χριστίνα" w:date="2018-05-29T11:37:00Z"/>
          <w:rFonts w:eastAsia="Times New Roman"/>
          <w:szCs w:val="24"/>
          <w:lang w:eastAsia="en-US"/>
        </w:rPr>
      </w:pPr>
    </w:p>
    <w:p w14:paraId="372BB253" w14:textId="77777777" w:rsidR="005A5088" w:rsidRPr="005A5088" w:rsidRDefault="005A5088" w:rsidP="005A5088">
      <w:pPr>
        <w:spacing w:after="0" w:line="360" w:lineRule="auto"/>
        <w:rPr>
          <w:ins w:id="18" w:author="Φλούδα Χριστίνα" w:date="2018-05-29T11:37:00Z"/>
          <w:rFonts w:eastAsia="Times New Roman"/>
          <w:szCs w:val="24"/>
          <w:lang w:eastAsia="en-US"/>
        </w:rPr>
      </w:pPr>
      <w:ins w:id="19" w:author="Φλούδα Χριστίνα" w:date="2018-05-29T11:37:00Z">
        <w:r w:rsidRPr="005A5088">
          <w:rPr>
            <w:rFonts w:eastAsia="Times New Roman"/>
            <w:szCs w:val="24"/>
            <w:lang w:eastAsia="en-US"/>
          </w:rPr>
          <w:t>ΘΕΜΑΤΑ</w:t>
        </w:r>
      </w:ins>
    </w:p>
    <w:p w14:paraId="2264EEE6" w14:textId="77777777" w:rsidR="005A5088" w:rsidRPr="005A5088" w:rsidRDefault="005A5088" w:rsidP="005A5088">
      <w:pPr>
        <w:spacing w:after="0" w:line="360" w:lineRule="auto"/>
        <w:rPr>
          <w:ins w:id="20" w:author="Φλούδα Χριστίνα" w:date="2018-05-29T11:37:00Z"/>
          <w:rFonts w:eastAsia="Times New Roman"/>
          <w:szCs w:val="24"/>
          <w:lang w:eastAsia="en-US"/>
        </w:rPr>
      </w:pPr>
      <w:ins w:id="21" w:author="Φλούδα Χριστίνα" w:date="2018-05-29T11:37:00Z">
        <w:r w:rsidRPr="005A5088">
          <w:rPr>
            <w:rFonts w:eastAsia="Times New Roman"/>
            <w:szCs w:val="24"/>
            <w:lang w:eastAsia="en-US"/>
          </w:rPr>
          <w:t xml:space="preserve"> </w:t>
        </w:r>
        <w:r w:rsidRPr="005A5088">
          <w:rPr>
            <w:rFonts w:eastAsia="Times New Roman"/>
            <w:szCs w:val="24"/>
            <w:lang w:eastAsia="en-US"/>
          </w:rPr>
          <w:br/>
          <w:t xml:space="preserve">Α. ΕΙΔΙΚΑ ΘΕΜΑΤΑ </w:t>
        </w:r>
        <w:r w:rsidRPr="005A5088">
          <w:rPr>
            <w:rFonts w:eastAsia="Times New Roman"/>
            <w:szCs w:val="24"/>
            <w:lang w:eastAsia="en-US"/>
          </w:rPr>
          <w:br/>
          <w:t xml:space="preserve">1. Επικύρωση Πρακτικών, σελ. </w:t>
        </w:r>
        <w:r w:rsidRPr="005A5088">
          <w:rPr>
            <w:rFonts w:eastAsia="Times New Roman"/>
            <w:szCs w:val="24"/>
            <w:lang w:eastAsia="en-US"/>
          </w:rPr>
          <w:br/>
          <w:t xml:space="preserve">2. Ανακοινώνεται ότι τη συνεδρίαση παρακολουθούν φοιτητές από τη Νομική Σχολή του Πανεπιστημίου Αθηνών, σελ. </w:t>
        </w:r>
        <w:r w:rsidRPr="005A5088">
          <w:rPr>
            <w:rFonts w:eastAsia="Times New Roman"/>
            <w:szCs w:val="24"/>
            <w:lang w:eastAsia="en-US"/>
          </w:rPr>
          <w:br/>
          <w:t xml:space="preserve">3. Επί διαδικαστικού θέματος, σελ. </w:t>
        </w:r>
        <w:r w:rsidRPr="005A5088">
          <w:rPr>
            <w:rFonts w:eastAsia="Times New Roman"/>
            <w:szCs w:val="24"/>
            <w:lang w:eastAsia="en-US"/>
          </w:rPr>
          <w:br/>
          <w:t xml:space="preserve"> </w:t>
        </w:r>
        <w:r w:rsidRPr="005A5088">
          <w:rPr>
            <w:rFonts w:eastAsia="Times New Roman"/>
            <w:szCs w:val="24"/>
            <w:lang w:eastAsia="en-US"/>
          </w:rPr>
          <w:br/>
          <w:t xml:space="preserve">Β. ΚΟΙΝΟΒΟΥΛΕΥΤΙΚΟΣ ΕΛΕΓΧΟΣ </w:t>
        </w:r>
        <w:r w:rsidRPr="005A5088">
          <w:rPr>
            <w:rFonts w:eastAsia="Times New Roman"/>
            <w:szCs w:val="24"/>
            <w:lang w:eastAsia="en-US"/>
          </w:rPr>
          <w:br/>
          <w:t xml:space="preserve">1. Ανακοίνωση του δελτίου επικαίρων ερωτήσεων της Τετάρτης 23 Μαΐου 2018, σελ. </w:t>
        </w:r>
        <w:r w:rsidRPr="005A5088">
          <w:rPr>
            <w:rFonts w:eastAsia="Times New Roman"/>
            <w:szCs w:val="24"/>
            <w:lang w:eastAsia="en-US"/>
          </w:rPr>
          <w:br/>
          <w:t>2. Συζήτηση επικαίρων ερωτήσεων:</w:t>
        </w:r>
        <w:r w:rsidRPr="005A5088">
          <w:rPr>
            <w:rFonts w:eastAsia="Times New Roman"/>
            <w:szCs w:val="24"/>
            <w:lang w:eastAsia="en-US"/>
          </w:rPr>
          <w:br/>
          <w:t xml:space="preserve">    Προς τον Υπουργό Οικονομικών:</w:t>
        </w:r>
        <w:r w:rsidRPr="005A5088">
          <w:rPr>
            <w:rFonts w:eastAsia="Times New Roman"/>
            <w:szCs w:val="24"/>
            <w:lang w:eastAsia="en-US"/>
          </w:rPr>
          <w:br/>
          <w:t xml:space="preserve">       i. με θέμα: «Κατάργηση του Ειδικού Φόρου Κατανάλωσης (ΕΦΚ) στο Κρασί», σελ. </w:t>
        </w:r>
        <w:r w:rsidRPr="005A5088">
          <w:rPr>
            <w:rFonts w:eastAsia="Times New Roman"/>
            <w:szCs w:val="24"/>
            <w:lang w:eastAsia="en-US"/>
          </w:rPr>
          <w:br/>
          <w:t xml:space="preserve">       </w:t>
        </w:r>
        <w:proofErr w:type="spellStart"/>
        <w:r w:rsidRPr="005A5088">
          <w:rPr>
            <w:rFonts w:eastAsia="Times New Roman"/>
            <w:szCs w:val="24"/>
            <w:lang w:eastAsia="en-US"/>
          </w:rPr>
          <w:t>ii</w:t>
        </w:r>
        <w:proofErr w:type="spellEnd"/>
        <w:r w:rsidRPr="005A5088">
          <w:rPr>
            <w:rFonts w:eastAsia="Times New Roman"/>
            <w:szCs w:val="24"/>
            <w:lang w:eastAsia="en-US"/>
          </w:rPr>
          <w:t xml:space="preserve">. με θέμα: «Κατάργηση φορολογικών μηχανισμών ΕΑΦΔΣΣ για τις συναλλαγές λιανικής πώλησης», σελ. </w:t>
        </w:r>
        <w:r w:rsidRPr="005A5088">
          <w:rPr>
            <w:rFonts w:eastAsia="Times New Roman"/>
            <w:szCs w:val="24"/>
            <w:lang w:eastAsia="en-US"/>
          </w:rPr>
          <w:br/>
        </w:r>
      </w:ins>
    </w:p>
    <w:p w14:paraId="152DB1BE" w14:textId="77777777" w:rsidR="005A5088" w:rsidRPr="005A5088" w:rsidRDefault="005A5088" w:rsidP="005A5088">
      <w:pPr>
        <w:spacing w:after="0" w:line="360" w:lineRule="auto"/>
        <w:rPr>
          <w:ins w:id="22" w:author="Φλούδα Χριστίνα" w:date="2018-05-29T11:37:00Z"/>
          <w:rFonts w:eastAsia="Times New Roman"/>
          <w:szCs w:val="24"/>
          <w:lang w:eastAsia="en-US"/>
        </w:rPr>
      </w:pPr>
      <w:ins w:id="23" w:author="Φλούδα Χριστίνα" w:date="2018-05-29T11:37:00Z">
        <w:r w:rsidRPr="005A5088">
          <w:rPr>
            <w:rFonts w:eastAsia="Times New Roman"/>
            <w:szCs w:val="24"/>
            <w:lang w:eastAsia="en-US"/>
          </w:rPr>
          <w:t>ΠΡΟΕΔΡΕΥΩΝ</w:t>
        </w:r>
      </w:ins>
    </w:p>
    <w:p w14:paraId="150884BE" w14:textId="77777777" w:rsidR="005A5088" w:rsidRPr="005A5088" w:rsidRDefault="005A5088" w:rsidP="005A5088">
      <w:pPr>
        <w:spacing w:after="0" w:line="360" w:lineRule="auto"/>
        <w:rPr>
          <w:ins w:id="24" w:author="Φλούδα Χριστίνα" w:date="2018-05-29T11:37:00Z"/>
          <w:rFonts w:eastAsia="Times New Roman"/>
          <w:szCs w:val="24"/>
          <w:lang w:eastAsia="en-US"/>
        </w:rPr>
      </w:pPr>
      <w:ins w:id="25" w:author="Φλούδα Χριστίνα" w:date="2018-05-29T11:37:00Z">
        <w:r w:rsidRPr="005A5088">
          <w:rPr>
            <w:rFonts w:eastAsia="Times New Roman"/>
            <w:szCs w:val="24"/>
            <w:lang w:eastAsia="en-US"/>
          </w:rPr>
          <w:t>ΚΡΕΜΑΣΤΙΝΟΣ Δ. , σελ.</w:t>
        </w:r>
        <w:r w:rsidRPr="005A5088">
          <w:rPr>
            <w:rFonts w:eastAsia="Times New Roman"/>
            <w:szCs w:val="24"/>
            <w:lang w:eastAsia="en-US"/>
          </w:rPr>
          <w:br/>
        </w:r>
      </w:ins>
    </w:p>
    <w:p w14:paraId="02D921C7" w14:textId="77777777" w:rsidR="005A5088" w:rsidRPr="005A5088" w:rsidRDefault="005A5088" w:rsidP="005A5088">
      <w:pPr>
        <w:spacing w:after="0" w:line="360" w:lineRule="auto"/>
        <w:rPr>
          <w:ins w:id="26" w:author="Φλούδα Χριστίνα" w:date="2018-05-29T11:37:00Z"/>
          <w:rFonts w:eastAsia="Times New Roman"/>
          <w:szCs w:val="24"/>
          <w:lang w:eastAsia="en-US"/>
        </w:rPr>
      </w:pPr>
    </w:p>
    <w:p w14:paraId="5EF17DF9" w14:textId="77777777" w:rsidR="005A5088" w:rsidRPr="005A5088" w:rsidRDefault="005A5088" w:rsidP="005A5088">
      <w:pPr>
        <w:spacing w:after="0" w:line="360" w:lineRule="auto"/>
        <w:rPr>
          <w:ins w:id="27" w:author="Φλούδα Χριστίνα" w:date="2018-05-29T11:37:00Z"/>
          <w:rFonts w:eastAsia="Times New Roman"/>
          <w:szCs w:val="24"/>
          <w:lang w:eastAsia="en-US"/>
        </w:rPr>
      </w:pPr>
    </w:p>
    <w:p w14:paraId="717A9984" w14:textId="77777777" w:rsidR="005A5088" w:rsidRPr="005A5088" w:rsidRDefault="005A5088" w:rsidP="005A5088">
      <w:pPr>
        <w:spacing w:after="0" w:line="360" w:lineRule="auto"/>
        <w:rPr>
          <w:ins w:id="28" w:author="Φλούδα Χριστίνα" w:date="2018-05-29T11:37:00Z"/>
          <w:rFonts w:eastAsia="Times New Roman"/>
          <w:szCs w:val="24"/>
          <w:lang w:eastAsia="en-US"/>
        </w:rPr>
      </w:pPr>
      <w:ins w:id="29" w:author="Φλούδα Χριστίνα" w:date="2018-05-29T11:37:00Z">
        <w:r w:rsidRPr="005A5088">
          <w:rPr>
            <w:rFonts w:eastAsia="Times New Roman"/>
            <w:szCs w:val="24"/>
            <w:lang w:eastAsia="en-US"/>
          </w:rPr>
          <w:t>ΟΜΙΛΗΤΕΣ</w:t>
        </w:r>
      </w:ins>
    </w:p>
    <w:p w14:paraId="71B30C5F" w14:textId="0760488E" w:rsidR="005A5088" w:rsidRDefault="005A5088" w:rsidP="005A5088">
      <w:pPr>
        <w:spacing w:line="600" w:lineRule="auto"/>
        <w:ind w:firstLine="720"/>
        <w:jc w:val="center"/>
        <w:rPr>
          <w:ins w:id="30" w:author="Φλούδα Χριστίνα" w:date="2018-05-29T11:37:00Z"/>
          <w:rFonts w:eastAsia="Times New Roman"/>
          <w:szCs w:val="24"/>
        </w:rPr>
      </w:pPr>
      <w:ins w:id="31" w:author="Φλούδα Χριστίνα" w:date="2018-05-29T11:37:00Z">
        <w:r w:rsidRPr="005A5088">
          <w:rPr>
            <w:rFonts w:eastAsia="Times New Roman"/>
            <w:szCs w:val="24"/>
            <w:lang w:eastAsia="en-US"/>
          </w:rPr>
          <w:br/>
          <w:t>Α. Επί διαδικαστικού θέματος:</w:t>
        </w:r>
        <w:r w:rsidRPr="005A5088">
          <w:rPr>
            <w:rFonts w:eastAsia="Times New Roman"/>
            <w:szCs w:val="24"/>
            <w:lang w:eastAsia="en-US"/>
          </w:rPr>
          <w:br/>
          <w:t>ΚΡΕΜΑΣΤΙΝΟΣ Δ. , σελ.</w:t>
        </w:r>
        <w:r w:rsidRPr="005A5088">
          <w:rPr>
            <w:rFonts w:eastAsia="Times New Roman"/>
            <w:szCs w:val="24"/>
            <w:lang w:eastAsia="en-US"/>
          </w:rPr>
          <w:br/>
        </w:r>
        <w:r w:rsidRPr="005A5088">
          <w:rPr>
            <w:rFonts w:eastAsia="Times New Roman"/>
            <w:szCs w:val="24"/>
            <w:lang w:eastAsia="en-US"/>
          </w:rPr>
          <w:br/>
          <w:t>Β. Επί των επικαίρων ερωτήσεων:</w:t>
        </w:r>
        <w:r w:rsidRPr="005A5088">
          <w:rPr>
            <w:rFonts w:eastAsia="Times New Roman"/>
            <w:szCs w:val="24"/>
            <w:lang w:eastAsia="en-US"/>
          </w:rPr>
          <w:br/>
          <w:t>ΓΕΩΡΓΙΑΔΗΣ Μ. , σελ.</w:t>
        </w:r>
        <w:r w:rsidRPr="005A5088">
          <w:rPr>
            <w:rFonts w:eastAsia="Times New Roman"/>
            <w:szCs w:val="24"/>
            <w:lang w:eastAsia="en-US"/>
          </w:rPr>
          <w:br/>
          <w:t>ΔΗΜΑΣ Χ. , σελ.</w:t>
        </w:r>
        <w:r w:rsidRPr="005A5088">
          <w:rPr>
            <w:rFonts w:eastAsia="Times New Roman"/>
            <w:szCs w:val="24"/>
            <w:lang w:eastAsia="en-US"/>
          </w:rPr>
          <w:br/>
          <w:t>ΠΑΠΑΝΑΤΣΙΟΥ Α. , σελ.</w:t>
        </w:r>
      </w:ins>
    </w:p>
    <w:p w14:paraId="0B9E2C4F" w14:textId="3380DD35" w:rsidR="00155048" w:rsidRDefault="005A5088">
      <w:pPr>
        <w:spacing w:line="600" w:lineRule="auto"/>
        <w:ind w:firstLine="720"/>
        <w:jc w:val="center"/>
        <w:rPr>
          <w:rFonts w:eastAsia="Times New Roman" w:cs="Times New Roman"/>
          <w:szCs w:val="24"/>
        </w:rPr>
      </w:pPr>
      <w:r>
        <w:rPr>
          <w:rFonts w:eastAsia="Times New Roman"/>
          <w:szCs w:val="24"/>
        </w:rPr>
        <w:t>ΠΡΑΚΤΙΚΑ ΒΟΥΛΗΣ</w:t>
      </w:r>
    </w:p>
    <w:p w14:paraId="0B9E2C50" w14:textId="77777777" w:rsidR="00155048" w:rsidRDefault="005A5088">
      <w:pPr>
        <w:spacing w:line="600" w:lineRule="auto"/>
        <w:ind w:firstLine="720"/>
        <w:jc w:val="center"/>
        <w:rPr>
          <w:rFonts w:eastAsia="Times New Roman" w:cs="Times New Roman"/>
          <w:szCs w:val="24"/>
        </w:rPr>
      </w:pPr>
      <w:r>
        <w:rPr>
          <w:rFonts w:eastAsia="Times New Roman"/>
          <w:szCs w:val="24"/>
        </w:rPr>
        <w:t>Ι</w:t>
      </w:r>
      <w:r>
        <w:rPr>
          <w:rFonts w:eastAsia="Times New Roman"/>
          <w:szCs w:val="24"/>
        </w:rPr>
        <w:t xml:space="preserve">Ζ΄ ΠΕΡΙΟΔΟΣ </w:t>
      </w:r>
    </w:p>
    <w:p w14:paraId="0B9E2C51" w14:textId="77777777" w:rsidR="00155048" w:rsidRDefault="005A5088">
      <w:pPr>
        <w:spacing w:line="600" w:lineRule="auto"/>
        <w:ind w:firstLine="720"/>
        <w:jc w:val="center"/>
        <w:rPr>
          <w:rFonts w:eastAsia="Times New Roman" w:cs="Times New Roman"/>
          <w:szCs w:val="24"/>
        </w:rPr>
      </w:pPr>
      <w:r>
        <w:rPr>
          <w:rFonts w:eastAsia="Times New Roman"/>
          <w:szCs w:val="24"/>
        </w:rPr>
        <w:t>ΠΡΟΕΔΡΕΥΟΜΕΝΗΣ ΚΟΙΝΟΒΟΥΛΕΥΤΙΚΗΣ ΔΗΜΟΚΡΑΤΙΑΣ</w:t>
      </w:r>
    </w:p>
    <w:p w14:paraId="0B9E2C52" w14:textId="77777777" w:rsidR="00155048" w:rsidRDefault="005A5088">
      <w:pPr>
        <w:spacing w:line="600" w:lineRule="auto"/>
        <w:ind w:firstLine="720"/>
        <w:jc w:val="center"/>
        <w:rPr>
          <w:rFonts w:eastAsia="Times New Roman" w:cs="Times New Roman"/>
          <w:szCs w:val="24"/>
        </w:rPr>
      </w:pPr>
      <w:r>
        <w:rPr>
          <w:rFonts w:eastAsia="Times New Roman"/>
          <w:szCs w:val="24"/>
        </w:rPr>
        <w:t>ΣΥΝΟΔΟΣ Γ΄</w:t>
      </w:r>
    </w:p>
    <w:p w14:paraId="0B9E2C53" w14:textId="77777777" w:rsidR="00155048" w:rsidRDefault="005A5088">
      <w:pPr>
        <w:spacing w:line="600" w:lineRule="auto"/>
        <w:ind w:firstLine="720"/>
        <w:jc w:val="center"/>
        <w:rPr>
          <w:rFonts w:eastAsia="Times New Roman" w:cs="Times New Roman"/>
          <w:szCs w:val="24"/>
        </w:rPr>
      </w:pPr>
      <w:r>
        <w:rPr>
          <w:rFonts w:eastAsia="Times New Roman"/>
          <w:szCs w:val="24"/>
        </w:rPr>
        <w:t>ΣΥΝΕΔΡΙΑΣΗ ΡΚΒ΄</w:t>
      </w:r>
    </w:p>
    <w:p w14:paraId="0B9E2C54" w14:textId="77777777" w:rsidR="00155048" w:rsidRDefault="005A5088">
      <w:pPr>
        <w:spacing w:line="600" w:lineRule="auto"/>
        <w:ind w:firstLine="720"/>
        <w:jc w:val="center"/>
        <w:rPr>
          <w:rFonts w:eastAsia="Times New Roman" w:cs="Times New Roman"/>
          <w:szCs w:val="24"/>
        </w:rPr>
      </w:pPr>
      <w:r>
        <w:rPr>
          <w:rFonts w:eastAsia="Times New Roman"/>
          <w:szCs w:val="24"/>
        </w:rPr>
        <w:t>Δευτέρα 21 Μαΐου 2018</w:t>
      </w:r>
    </w:p>
    <w:p w14:paraId="0B9E2C55" w14:textId="77777777" w:rsidR="00155048" w:rsidRDefault="005A5088">
      <w:pPr>
        <w:spacing w:line="600" w:lineRule="auto"/>
        <w:ind w:firstLine="720"/>
        <w:jc w:val="both"/>
        <w:rPr>
          <w:rFonts w:eastAsia="Times New Roman"/>
          <w:szCs w:val="24"/>
        </w:rPr>
      </w:pPr>
      <w:r w:rsidRPr="002D7634">
        <w:rPr>
          <w:rFonts w:eastAsia="Times New Roman"/>
          <w:szCs w:val="24"/>
        </w:rPr>
        <w:t>Αθήνα, σήμερα στις 21 Μαΐου</w:t>
      </w:r>
      <w:r w:rsidRPr="00E606C5">
        <w:rPr>
          <w:rFonts w:eastAsia="Times New Roman"/>
          <w:szCs w:val="24"/>
        </w:rPr>
        <w:t xml:space="preserve"> 2018</w:t>
      </w:r>
      <w:r w:rsidRPr="002D7634">
        <w:rPr>
          <w:rFonts w:eastAsia="Times New Roman"/>
          <w:szCs w:val="24"/>
        </w:rPr>
        <w:t>, ημέρα Παρασκευή και ώρα 18.06΄</w:t>
      </w:r>
      <w:r w:rsidRPr="00E606C5">
        <w:rPr>
          <w:rFonts w:eastAsia="Times New Roman"/>
          <w:szCs w:val="24"/>
        </w:rPr>
        <w:t>,</w:t>
      </w:r>
      <w:r w:rsidRPr="002D7634">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w:t>
      </w:r>
      <w:r>
        <w:rPr>
          <w:rFonts w:eastAsia="Times New Roman"/>
          <w:szCs w:val="24"/>
        </w:rPr>
        <w:t>του</w:t>
      </w:r>
      <w:r w:rsidRPr="002D7634">
        <w:rPr>
          <w:rFonts w:eastAsia="Times New Roman"/>
          <w:szCs w:val="24"/>
        </w:rPr>
        <w:t xml:space="preserve"> </w:t>
      </w:r>
      <w:r w:rsidRPr="002D7634">
        <w:rPr>
          <w:rFonts w:eastAsia="Times New Roman"/>
          <w:szCs w:val="24"/>
        </w:rPr>
        <w:t xml:space="preserve">Ε΄ Αντιπροέδρου αυτής κ. </w:t>
      </w:r>
      <w:r w:rsidRPr="00A1400B">
        <w:rPr>
          <w:rFonts w:eastAsia="Times New Roman"/>
          <w:b/>
          <w:szCs w:val="24"/>
        </w:rPr>
        <w:t>ΔΗΜΗΤΡΙΟΥ ΚΡΕΜΑΣΤΙΝΟΥ</w:t>
      </w:r>
      <w:r w:rsidRPr="002D7634">
        <w:rPr>
          <w:rFonts w:eastAsia="Times New Roman"/>
          <w:szCs w:val="24"/>
        </w:rPr>
        <w:t>.</w:t>
      </w:r>
    </w:p>
    <w:p w14:paraId="0B9E2C56" w14:textId="77777777" w:rsidR="00155048" w:rsidRDefault="005A5088">
      <w:pPr>
        <w:spacing w:line="600" w:lineRule="auto"/>
        <w:ind w:firstLine="720"/>
        <w:jc w:val="both"/>
        <w:rPr>
          <w:rFonts w:eastAsia="Times New Roman"/>
          <w:szCs w:val="24"/>
        </w:rPr>
      </w:pPr>
      <w:r w:rsidRPr="002D7634">
        <w:rPr>
          <w:rFonts w:eastAsia="Times New Roman"/>
          <w:b/>
          <w:bCs/>
          <w:szCs w:val="24"/>
        </w:rPr>
        <w:t>ΠΡΟΕΔΡΕΥΩΝ (</w:t>
      </w:r>
      <w:r w:rsidRPr="002D7634">
        <w:rPr>
          <w:rFonts w:eastAsia="Times New Roman"/>
          <w:b/>
          <w:szCs w:val="24"/>
        </w:rPr>
        <w:t xml:space="preserve">Δημήτριος </w:t>
      </w:r>
      <w:proofErr w:type="spellStart"/>
      <w:r w:rsidRPr="002D7634">
        <w:rPr>
          <w:rFonts w:eastAsia="Times New Roman"/>
          <w:b/>
          <w:szCs w:val="24"/>
        </w:rPr>
        <w:t>Κρεμαστινός</w:t>
      </w:r>
      <w:proofErr w:type="spellEnd"/>
      <w:r w:rsidRPr="002D7634">
        <w:rPr>
          <w:rFonts w:eastAsia="Times New Roman"/>
          <w:b/>
          <w:szCs w:val="24"/>
        </w:rPr>
        <w:t>)</w:t>
      </w:r>
      <w:r w:rsidRPr="002D7634">
        <w:rPr>
          <w:rFonts w:eastAsia="Times New Roman"/>
          <w:b/>
          <w:bCs/>
          <w:szCs w:val="24"/>
        </w:rPr>
        <w:t xml:space="preserve">: </w:t>
      </w:r>
      <w:r w:rsidRPr="002D7634">
        <w:rPr>
          <w:rFonts w:eastAsia="Times New Roman"/>
          <w:szCs w:val="24"/>
        </w:rPr>
        <w:t>Κυρίες και κύριοι συνάδελφοι, αρχίζει η συνεδρίαση.</w:t>
      </w:r>
    </w:p>
    <w:p w14:paraId="0B9E2C57" w14:textId="77777777" w:rsidR="00155048" w:rsidRDefault="005A5088">
      <w:pPr>
        <w:spacing w:line="600" w:lineRule="auto"/>
        <w:ind w:firstLine="720"/>
        <w:jc w:val="both"/>
        <w:rPr>
          <w:rFonts w:eastAsia="Times New Roman"/>
          <w:szCs w:val="24"/>
        </w:rPr>
      </w:pPr>
      <w:r w:rsidRPr="002D7634">
        <w:rPr>
          <w:rFonts w:eastAsia="Times New Roman"/>
          <w:szCs w:val="24"/>
        </w:rPr>
        <w:lastRenderedPageBreak/>
        <w:t>(ΕΠ</w:t>
      </w:r>
      <w:r w:rsidRPr="002D7634">
        <w:rPr>
          <w:rFonts w:eastAsia="Times New Roman"/>
          <w:szCs w:val="24"/>
        </w:rPr>
        <w:t>ΙΚΥΡΩΣΗ ΠΡΑΚΤΙΚΩΝ: Σύμφωνα με την από 18</w:t>
      </w:r>
      <w:r w:rsidRPr="00E217A9">
        <w:rPr>
          <w:rFonts w:eastAsia="Times New Roman"/>
          <w:szCs w:val="24"/>
        </w:rPr>
        <w:t>-</w:t>
      </w:r>
      <w:r w:rsidRPr="002D7634">
        <w:rPr>
          <w:rFonts w:eastAsia="Times New Roman"/>
          <w:szCs w:val="24"/>
        </w:rPr>
        <w:t>5</w:t>
      </w:r>
      <w:r w:rsidRPr="00E217A9">
        <w:rPr>
          <w:rFonts w:eastAsia="Times New Roman"/>
          <w:szCs w:val="24"/>
        </w:rPr>
        <w:t>-</w:t>
      </w:r>
      <w:r w:rsidRPr="002D7634">
        <w:rPr>
          <w:rFonts w:eastAsia="Times New Roman"/>
          <w:szCs w:val="24"/>
        </w:rPr>
        <w:t>2018 εξουσιοδότηση</w:t>
      </w:r>
      <w:r>
        <w:rPr>
          <w:rFonts w:eastAsia="Times New Roman"/>
          <w:szCs w:val="24"/>
        </w:rPr>
        <w:t xml:space="preserve"> του</w:t>
      </w:r>
      <w:r w:rsidRPr="002D7634">
        <w:rPr>
          <w:rFonts w:eastAsia="Times New Roman"/>
          <w:szCs w:val="24"/>
        </w:rPr>
        <w:t xml:space="preserve"> Σώματος επικυρώθηκαν με ευθύνη του Προεδρείου τα Πρακτικά της ΡΚΑ΄ συνεδριάσεώς του, της Παρασκευής 18 Μαΐου 2018</w:t>
      </w:r>
      <w:r>
        <w:rPr>
          <w:rFonts w:eastAsia="Times New Roman"/>
          <w:szCs w:val="24"/>
        </w:rPr>
        <w:t>.</w:t>
      </w:r>
      <w:r w:rsidRPr="002D7634">
        <w:rPr>
          <w:rFonts w:eastAsia="Times New Roman"/>
          <w:szCs w:val="24"/>
        </w:rPr>
        <w:t>)</w:t>
      </w:r>
    </w:p>
    <w:p w14:paraId="0B9E2C58" w14:textId="77777777" w:rsidR="00155048" w:rsidRDefault="005A5088">
      <w:pPr>
        <w:spacing w:line="600" w:lineRule="auto"/>
        <w:ind w:firstLine="720"/>
        <w:jc w:val="both"/>
        <w:rPr>
          <w:rFonts w:eastAsia="Times New Roman"/>
          <w:szCs w:val="24"/>
        </w:rPr>
      </w:pPr>
      <w:r w:rsidRPr="002D7634">
        <w:rPr>
          <w:rFonts w:eastAsia="Times New Roman"/>
          <w:szCs w:val="24"/>
        </w:rPr>
        <w:t xml:space="preserve">Εισερχόμαστε στη συζήτηση των </w:t>
      </w:r>
    </w:p>
    <w:p w14:paraId="0B9E2C59" w14:textId="77777777" w:rsidR="00155048" w:rsidRDefault="005A5088">
      <w:pPr>
        <w:spacing w:line="600" w:lineRule="auto"/>
        <w:ind w:firstLine="720"/>
        <w:jc w:val="center"/>
        <w:rPr>
          <w:rFonts w:eastAsia="Times New Roman"/>
          <w:b/>
          <w:szCs w:val="24"/>
        </w:rPr>
      </w:pPr>
      <w:r w:rsidRPr="00C56062">
        <w:rPr>
          <w:rFonts w:eastAsia="Times New Roman"/>
          <w:b/>
          <w:szCs w:val="24"/>
        </w:rPr>
        <w:t>ΕΠΙΚΑΙΡΩΝ ΕΡΩΤΗΣΕΩΝ</w:t>
      </w:r>
    </w:p>
    <w:p w14:paraId="0B9E2C5A" w14:textId="77777777" w:rsidR="00155048" w:rsidRDefault="005A5088">
      <w:pPr>
        <w:spacing w:line="600" w:lineRule="auto"/>
        <w:ind w:firstLine="720"/>
        <w:jc w:val="both"/>
        <w:rPr>
          <w:rFonts w:eastAsia="Times New Roman"/>
          <w:szCs w:val="24"/>
        </w:rPr>
      </w:pPr>
      <w:r>
        <w:rPr>
          <w:rFonts w:eastAsia="Times New Roman"/>
          <w:szCs w:val="24"/>
        </w:rPr>
        <w:t>Κυρίες και κύριοι συνάδ</w:t>
      </w:r>
      <w:r>
        <w:rPr>
          <w:rFonts w:eastAsia="Times New Roman"/>
          <w:szCs w:val="24"/>
        </w:rPr>
        <w:t>ελφοι, θ</w:t>
      </w:r>
      <w:r w:rsidRPr="002D7634">
        <w:rPr>
          <w:rFonts w:eastAsia="Times New Roman"/>
          <w:szCs w:val="24"/>
        </w:rPr>
        <w:t xml:space="preserve">α ανακοινώσω </w:t>
      </w:r>
      <w:r>
        <w:rPr>
          <w:rFonts w:eastAsia="Times New Roman"/>
          <w:szCs w:val="24"/>
        </w:rPr>
        <w:t xml:space="preserve">αρχικά </w:t>
      </w:r>
      <w:r w:rsidRPr="002D7634">
        <w:rPr>
          <w:rFonts w:eastAsia="Times New Roman"/>
          <w:szCs w:val="24"/>
        </w:rPr>
        <w:t>τις ερωτήσεις που δεν θα συζητηθούν.</w:t>
      </w:r>
    </w:p>
    <w:p w14:paraId="0B9E2C5B" w14:textId="77777777" w:rsidR="00155048" w:rsidRDefault="005A5088">
      <w:pPr>
        <w:spacing w:line="600" w:lineRule="auto"/>
        <w:ind w:firstLine="720"/>
        <w:jc w:val="both"/>
        <w:rPr>
          <w:rFonts w:eastAsia="Times New Roman"/>
          <w:szCs w:val="24"/>
        </w:rPr>
      </w:pPr>
      <w:r w:rsidRPr="002D7634">
        <w:rPr>
          <w:rFonts w:eastAsia="Times New Roman"/>
          <w:szCs w:val="24"/>
        </w:rPr>
        <w:t>Ο Γενικός Γραμματέας</w:t>
      </w:r>
      <w:r>
        <w:rPr>
          <w:rFonts w:eastAsia="Times New Roman"/>
          <w:szCs w:val="24"/>
        </w:rPr>
        <w:t xml:space="preserve"> της Κυβέρνησης</w:t>
      </w:r>
      <w:r w:rsidRPr="002D7634">
        <w:rPr>
          <w:rFonts w:eastAsia="Times New Roman"/>
          <w:szCs w:val="24"/>
        </w:rPr>
        <w:t xml:space="preserve"> ο κ. Καλογήρου πληροφορεί τη Βουλή ότι δεν θα συζητηθούν λόγω κωλύματος των αρμοδίων Υπουργών οι εξής επίκαιρες ερωτήσεις:</w:t>
      </w:r>
    </w:p>
    <w:p w14:paraId="0B9E2C5C" w14:textId="77777777" w:rsidR="00155048" w:rsidRDefault="005A5088">
      <w:pPr>
        <w:spacing w:line="600" w:lineRule="auto"/>
        <w:ind w:firstLine="720"/>
        <w:jc w:val="both"/>
        <w:rPr>
          <w:rFonts w:eastAsia="Times New Roman"/>
          <w:color w:val="000000"/>
          <w:szCs w:val="24"/>
          <w:shd w:val="clear" w:color="auto" w:fill="FFFFFF"/>
        </w:rPr>
      </w:pPr>
      <w:r w:rsidRPr="002D7634">
        <w:rPr>
          <w:rFonts w:eastAsia="Times New Roman"/>
          <w:color w:val="000000"/>
          <w:szCs w:val="24"/>
          <w:shd w:val="clear" w:color="auto" w:fill="FFFFFF"/>
        </w:rPr>
        <w:t>Η πρώτη</w:t>
      </w:r>
      <w:r w:rsidRPr="002D7634">
        <w:rPr>
          <w:rFonts w:eastAsia="Times New Roman"/>
          <w:color w:val="000000"/>
          <w:szCs w:val="24"/>
          <w:shd w:val="clear" w:color="auto" w:fill="FFFFFF"/>
        </w:rPr>
        <w:t xml:space="preserve"> με αριθμό 1641/15-5-2018 επίκαιρη ερώτηση πρώτου κύκλου του Βουλευτή Πρέβεζας του Συνασπισμού Ριζοσπαστικής Αριστεράς κ. </w:t>
      </w:r>
      <w:r w:rsidRPr="002D7634">
        <w:rPr>
          <w:rFonts w:eastAsia="Times New Roman"/>
          <w:bCs/>
          <w:color w:val="000000"/>
          <w:szCs w:val="24"/>
          <w:shd w:val="clear" w:color="auto" w:fill="FFFFFF"/>
        </w:rPr>
        <w:t xml:space="preserve">Κωνσταντίνου Μπάρκα </w:t>
      </w:r>
      <w:r w:rsidRPr="002D7634">
        <w:rPr>
          <w:rFonts w:eastAsia="Times New Roman"/>
          <w:color w:val="000000"/>
          <w:szCs w:val="24"/>
          <w:shd w:val="clear" w:color="auto" w:fill="FFFFFF"/>
        </w:rPr>
        <w:t xml:space="preserve">προς τον Υπουργό </w:t>
      </w:r>
      <w:r w:rsidRPr="002D7634">
        <w:rPr>
          <w:rFonts w:eastAsia="Times New Roman"/>
          <w:bCs/>
          <w:color w:val="000000"/>
          <w:szCs w:val="24"/>
          <w:shd w:val="clear" w:color="auto" w:fill="FFFFFF"/>
        </w:rPr>
        <w:t>Υγείας,</w:t>
      </w:r>
      <w:r w:rsidRPr="002D7634">
        <w:rPr>
          <w:rFonts w:eastAsia="Times New Roman"/>
          <w:color w:val="000000"/>
          <w:szCs w:val="24"/>
          <w:shd w:val="clear" w:color="auto" w:fill="FFFFFF"/>
        </w:rPr>
        <w:t xml:space="preserve"> με θέμα: «Επείγουσες ανάγκες στελέχωσης των </w:t>
      </w:r>
      <w:r w:rsidRPr="002D7634">
        <w:rPr>
          <w:rFonts w:eastAsia="Times New Roman"/>
          <w:color w:val="000000"/>
          <w:szCs w:val="24"/>
          <w:shd w:val="clear" w:color="auto" w:fill="FFFFFF"/>
        </w:rPr>
        <w:lastRenderedPageBreak/>
        <w:t xml:space="preserve">Κέντρων Υγείας Πάργας, </w:t>
      </w:r>
      <w:proofErr w:type="spellStart"/>
      <w:r w:rsidRPr="002D7634">
        <w:rPr>
          <w:rFonts w:eastAsia="Times New Roman"/>
          <w:color w:val="000000"/>
          <w:szCs w:val="24"/>
          <w:shd w:val="clear" w:color="auto" w:fill="FFFFFF"/>
        </w:rPr>
        <w:t>Καναλακίου</w:t>
      </w:r>
      <w:proofErr w:type="spellEnd"/>
      <w:r w:rsidRPr="002D7634">
        <w:rPr>
          <w:rFonts w:eastAsia="Times New Roman"/>
          <w:color w:val="000000"/>
          <w:szCs w:val="24"/>
          <w:shd w:val="clear" w:color="auto" w:fill="FFFFFF"/>
        </w:rPr>
        <w:t xml:space="preserve"> και </w:t>
      </w:r>
      <w:proofErr w:type="spellStart"/>
      <w:r w:rsidRPr="002D7634">
        <w:rPr>
          <w:rFonts w:eastAsia="Times New Roman"/>
          <w:color w:val="000000"/>
          <w:szCs w:val="24"/>
          <w:shd w:val="clear" w:color="auto" w:fill="FFFFFF"/>
        </w:rPr>
        <w:t>Φιλιππι</w:t>
      </w:r>
      <w:r w:rsidRPr="002D7634">
        <w:rPr>
          <w:rFonts w:eastAsia="Times New Roman"/>
          <w:color w:val="000000"/>
          <w:szCs w:val="24"/>
          <w:shd w:val="clear" w:color="auto" w:fill="FFFFFF"/>
        </w:rPr>
        <w:t>άδας</w:t>
      </w:r>
      <w:proofErr w:type="spellEnd"/>
      <w:r w:rsidRPr="002D7634">
        <w:rPr>
          <w:rFonts w:eastAsia="Times New Roman"/>
          <w:color w:val="000000"/>
          <w:szCs w:val="24"/>
          <w:shd w:val="clear" w:color="auto" w:fill="FFFFFF"/>
        </w:rPr>
        <w:t xml:space="preserve"> του Νομού Πρεβέζης»</w:t>
      </w:r>
      <w:r>
        <w:rPr>
          <w:rFonts w:eastAsia="Times New Roman"/>
          <w:color w:val="000000"/>
          <w:szCs w:val="24"/>
          <w:shd w:val="clear" w:color="auto" w:fill="FFFFFF"/>
        </w:rPr>
        <w:t>,</w:t>
      </w:r>
      <w:r>
        <w:rPr>
          <w:rFonts w:eastAsia="Times New Roman"/>
          <w:color w:val="000000"/>
          <w:szCs w:val="24"/>
          <w:shd w:val="clear" w:color="auto" w:fill="FFFFFF"/>
        </w:rPr>
        <w:t xml:space="preserve"> δεν θα συζητηθεί λόγω</w:t>
      </w:r>
      <w:r w:rsidRPr="002D7634">
        <w:rPr>
          <w:rFonts w:eastAsia="Times New Roman"/>
          <w:color w:val="000000"/>
          <w:szCs w:val="24"/>
          <w:shd w:val="clear" w:color="auto" w:fill="FFFFFF"/>
        </w:rPr>
        <w:t xml:space="preserve"> </w:t>
      </w:r>
      <w:r>
        <w:rPr>
          <w:rFonts w:eastAsia="Times New Roman"/>
          <w:color w:val="000000"/>
          <w:szCs w:val="24"/>
          <w:shd w:val="clear" w:color="auto" w:fill="FFFFFF"/>
        </w:rPr>
        <w:t>απουσία</w:t>
      </w:r>
      <w:r>
        <w:rPr>
          <w:rFonts w:eastAsia="Times New Roman"/>
          <w:color w:val="000000"/>
          <w:szCs w:val="24"/>
          <w:shd w:val="clear" w:color="auto" w:fill="FFFFFF"/>
        </w:rPr>
        <w:t>ς</w:t>
      </w:r>
      <w:r>
        <w:rPr>
          <w:rFonts w:eastAsia="Times New Roman"/>
          <w:color w:val="000000"/>
          <w:szCs w:val="24"/>
          <w:shd w:val="clear" w:color="auto" w:fill="FFFFFF"/>
        </w:rPr>
        <w:t xml:space="preserve"> </w:t>
      </w:r>
      <w:r w:rsidRPr="002D7634">
        <w:rPr>
          <w:rFonts w:eastAsia="Times New Roman"/>
          <w:color w:val="000000"/>
          <w:szCs w:val="24"/>
          <w:shd w:val="clear" w:color="auto" w:fill="FFFFFF"/>
        </w:rPr>
        <w:t>του κ. Ξανθού στο εξωτερικό και συγκεκριμένα στη Γενεύη.</w:t>
      </w:r>
    </w:p>
    <w:p w14:paraId="0B9E2C5D" w14:textId="77777777" w:rsidR="00155048" w:rsidRDefault="005A5088">
      <w:pPr>
        <w:spacing w:after="0" w:line="600" w:lineRule="auto"/>
        <w:ind w:firstLine="720"/>
        <w:jc w:val="both"/>
        <w:rPr>
          <w:rFonts w:eastAsia="Times New Roman"/>
          <w:color w:val="000000"/>
          <w:szCs w:val="24"/>
        </w:rPr>
      </w:pPr>
      <w:r w:rsidRPr="002D7634">
        <w:rPr>
          <w:rFonts w:eastAsia="Times New Roman"/>
          <w:color w:val="000000"/>
          <w:szCs w:val="24"/>
        </w:rPr>
        <w:t>Η τρίτη με αριθμό 1645/15-5-2018 επίκαιρη ερώτηση πρώτου κύκλου του ΣΤ΄ Αντιπροέδρου της Βουλής και Βουλευτή Λάρισας του Κομμουνιστικού Κόμματ</w:t>
      </w:r>
      <w:r w:rsidRPr="002D7634">
        <w:rPr>
          <w:rFonts w:eastAsia="Times New Roman"/>
          <w:color w:val="000000"/>
          <w:szCs w:val="24"/>
        </w:rPr>
        <w:t>ος Ελλάδας κ. Γε</w:t>
      </w:r>
      <w:r w:rsidRPr="002D7634">
        <w:rPr>
          <w:rFonts w:eastAsia="Times New Roman"/>
          <w:bCs/>
          <w:color w:val="000000"/>
          <w:szCs w:val="24"/>
        </w:rPr>
        <w:t xml:space="preserve">ωργίου </w:t>
      </w:r>
      <w:proofErr w:type="spellStart"/>
      <w:r w:rsidRPr="002D7634">
        <w:rPr>
          <w:rFonts w:eastAsia="Times New Roman"/>
          <w:bCs/>
          <w:color w:val="000000"/>
          <w:szCs w:val="24"/>
        </w:rPr>
        <w:t>Λαμπρούλη</w:t>
      </w:r>
      <w:proofErr w:type="spellEnd"/>
      <w:r w:rsidRPr="002D7634">
        <w:rPr>
          <w:rFonts w:eastAsia="Times New Roman"/>
          <w:b/>
          <w:bCs/>
          <w:color w:val="000000"/>
          <w:szCs w:val="24"/>
        </w:rPr>
        <w:t xml:space="preserve"> </w:t>
      </w:r>
      <w:r w:rsidRPr="002D7634">
        <w:rPr>
          <w:rFonts w:eastAsia="Times New Roman"/>
          <w:color w:val="000000"/>
          <w:szCs w:val="24"/>
        </w:rPr>
        <w:t xml:space="preserve">προς τον Υπουργό </w:t>
      </w:r>
      <w:r w:rsidRPr="002D7634">
        <w:rPr>
          <w:rFonts w:eastAsia="Times New Roman"/>
          <w:bCs/>
          <w:color w:val="000000"/>
          <w:szCs w:val="24"/>
        </w:rPr>
        <w:t>Υγείας,</w:t>
      </w:r>
      <w:r w:rsidRPr="002D7634">
        <w:rPr>
          <w:rFonts w:eastAsia="Times New Roman"/>
          <w:color w:val="000000"/>
          <w:szCs w:val="24"/>
        </w:rPr>
        <w:t xml:space="preserve"> με θέμα: «Έλλειψη σκευασμάτων γ-σφαιρίνης»</w:t>
      </w:r>
      <w:r>
        <w:rPr>
          <w:rFonts w:eastAsia="Times New Roman"/>
          <w:color w:val="000000"/>
          <w:szCs w:val="24"/>
        </w:rPr>
        <w:t>,</w:t>
      </w:r>
      <w:r>
        <w:rPr>
          <w:rFonts w:eastAsia="Times New Roman"/>
          <w:color w:val="000000"/>
          <w:szCs w:val="24"/>
          <w:shd w:val="clear" w:color="auto" w:fill="FFFFFF"/>
        </w:rPr>
        <w:t xml:space="preserve"> δεν θα συζητηθεί λόγω</w:t>
      </w:r>
      <w:r w:rsidRPr="002D7634">
        <w:rPr>
          <w:rFonts w:eastAsia="Times New Roman"/>
          <w:color w:val="000000"/>
          <w:szCs w:val="24"/>
          <w:shd w:val="clear" w:color="auto" w:fill="FFFFFF"/>
        </w:rPr>
        <w:t xml:space="preserve"> </w:t>
      </w:r>
      <w:r>
        <w:rPr>
          <w:rFonts w:eastAsia="Times New Roman"/>
          <w:color w:val="000000"/>
          <w:szCs w:val="24"/>
          <w:shd w:val="clear" w:color="auto" w:fill="FFFFFF"/>
        </w:rPr>
        <w:t>απουσία</w:t>
      </w:r>
      <w:r>
        <w:rPr>
          <w:rFonts w:eastAsia="Times New Roman"/>
          <w:color w:val="000000"/>
          <w:szCs w:val="24"/>
          <w:shd w:val="clear" w:color="auto" w:fill="FFFFFF"/>
        </w:rPr>
        <w:t>ς</w:t>
      </w:r>
      <w:r w:rsidRPr="002D7634">
        <w:rPr>
          <w:rFonts w:eastAsia="Times New Roman"/>
          <w:color w:val="000000"/>
          <w:szCs w:val="24"/>
          <w:shd w:val="clear" w:color="auto" w:fill="FFFFFF"/>
        </w:rPr>
        <w:t xml:space="preserve"> του κ. Ξανθού στο εξωτερικό και συγκεκριμένα στη Γενεύη.</w:t>
      </w:r>
    </w:p>
    <w:p w14:paraId="0B9E2C5E" w14:textId="77777777" w:rsidR="00155048" w:rsidRDefault="005A5088">
      <w:pPr>
        <w:spacing w:after="0" w:line="600" w:lineRule="auto"/>
        <w:ind w:firstLine="720"/>
        <w:jc w:val="both"/>
        <w:rPr>
          <w:rFonts w:eastAsia="Times New Roman"/>
          <w:color w:val="000000"/>
          <w:szCs w:val="24"/>
        </w:rPr>
      </w:pPr>
      <w:r w:rsidRPr="002D7634">
        <w:rPr>
          <w:rFonts w:eastAsia="Times New Roman"/>
          <w:color w:val="000000"/>
          <w:szCs w:val="24"/>
        </w:rPr>
        <w:t xml:space="preserve">Η πέμπτη με αριθμό 1557/26-4-2018 </w:t>
      </w:r>
      <w:r>
        <w:rPr>
          <w:rFonts w:eastAsia="Times New Roman"/>
          <w:color w:val="000000"/>
          <w:szCs w:val="24"/>
        </w:rPr>
        <w:t>ε</w:t>
      </w:r>
      <w:r w:rsidRPr="002D7634">
        <w:rPr>
          <w:rFonts w:eastAsia="Times New Roman"/>
          <w:color w:val="000000"/>
          <w:szCs w:val="24"/>
        </w:rPr>
        <w:t xml:space="preserve">πίκαιρη </w:t>
      </w:r>
      <w:r>
        <w:rPr>
          <w:rFonts w:eastAsia="Times New Roman"/>
          <w:color w:val="000000"/>
          <w:szCs w:val="24"/>
        </w:rPr>
        <w:t>ε</w:t>
      </w:r>
      <w:r w:rsidRPr="002D7634">
        <w:rPr>
          <w:rFonts w:eastAsia="Times New Roman"/>
          <w:color w:val="000000"/>
          <w:szCs w:val="24"/>
        </w:rPr>
        <w:t xml:space="preserve">ρώτηση </w:t>
      </w:r>
      <w:r>
        <w:rPr>
          <w:rFonts w:eastAsia="Times New Roman"/>
          <w:color w:val="000000"/>
          <w:szCs w:val="24"/>
        </w:rPr>
        <w:t>δεύτερου</w:t>
      </w:r>
      <w:r w:rsidRPr="002D7634">
        <w:rPr>
          <w:rFonts w:eastAsia="Times New Roman"/>
          <w:color w:val="000000"/>
          <w:szCs w:val="24"/>
        </w:rPr>
        <w:t xml:space="preserve"> κύκλου</w:t>
      </w:r>
      <w:r w:rsidRPr="002D7634">
        <w:rPr>
          <w:rFonts w:eastAsia="Times New Roman"/>
          <w:color w:val="000000"/>
          <w:szCs w:val="24"/>
        </w:rPr>
        <w:t xml:space="preserve"> του Βουλευτή Α΄ Θεσσαλονίκης της Ένωσης Κεντρώων κ. </w:t>
      </w:r>
      <w:r w:rsidRPr="002D7634">
        <w:rPr>
          <w:rFonts w:eastAsia="Times New Roman"/>
          <w:bCs/>
          <w:color w:val="000000"/>
          <w:szCs w:val="24"/>
        </w:rPr>
        <w:t xml:space="preserve">Ιωάννη </w:t>
      </w:r>
      <w:proofErr w:type="spellStart"/>
      <w:r w:rsidRPr="002D7634">
        <w:rPr>
          <w:rFonts w:eastAsia="Times New Roman"/>
          <w:bCs/>
          <w:color w:val="000000"/>
          <w:szCs w:val="24"/>
        </w:rPr>
        <w:t>Σαρίδη</w:t>
      </w:r>
      <w:proofErr w:type="spellEnd"/>
      <w:r w:rsidRPr="002D7634">
        <w:rPr>
          <w:rFonts w:eastAsia="Times New Roman"/>
          <w:bCs/>
          <w:color w:val="000000"/>
          <w:szCs w:val="24"/>
        </w:rPr>
        <w:t xml:space="preserve"> </w:t>
      </w:r>
      <w:r w:rsidRPr="002D7634">
        <w:rPr>
          <w:rFonts w:eastAsia="Times New Roman"/>
          <w:color w:val="000000"/>
          <w:szCs w:val="24"/>
        </w:rPr>
        <w:t xml:space="preserve">προς τον Υπουργό </w:t>
      </w:r>
      <w:r w:rsidRPr="002D7634">
        <w:rPr>
          <w:rFonts w:eastAsia="Times New Roman"/>
          <w:bCs/>
          <w:color w:val="000000"/>
          <w:szCs w:val="24"/>
        </w:rPr>
        <w:t>Υγείας,</w:t>
      </w:r>
      <w:r w:rsidRPr="002D7634">
        <w:rPr>
          <w:rFonts w:eastAsia="Times New Roman"/>
          <w:b/>
          <w:bCs/>
          <w:color w:val="000000"/>
          <w:szCs w:val="24"/>
        </w:rPr>
        <w:t xml:space="preserve"> </w:t>
      </w:r>
      <w:r w:rsidRPr="002D7634">
        <w:rPr>
          <w:rFonts w:eastAsia="Times New Roman"/>
          <w:color w:val="000000"/>
          <w:szCs w:val="24"/>
        </w:rPr>
        <w:t xml:space="preserve">με θέμα: «Κατάχρηση των ευεργετικών διατάξεων του </w:t>
      </w:r>
      <w:r>
        <w:rPr>
          <w:rFonts w:eastAsia="Times New Roman"/>
          <w:color w:val="000000"/>
          <w:szCs w:val="24"/>
        </w:rPr>
        <w:t>ν</w:t>
      </w:r>
      <w:r w:rsidRPr="002D7634">
        <w:rPr>
          <w:rFonts w:eastAsia="Times New Roman"/>
          <w:color w:val="000000"/>
          <w:szCs w:val="24"/>
        </w:rPr>
        <w:t>όμου 4368/2016»</w:t>
      </w:r>
      <w:r>
        <w:rPr>
          <w:rFonts w:eastAsia="Times New Roman"/>
          <w:color w:val="000000"/>
          <w:szCs w:val="24"/>
        </w:rPr>
        <w:t>,</w:t>
      </w:r>
      <w:r>
        <w:rPr>
          <w:rFonts w:eastAsia="Times New Roman"/>
          <w:color w:val="000000"/>
          <w:szCs w:val="24"/>
          <w:shd w:val="clear" w:color="auto" w:fill="FFFFFF"/>
        </w:rPr>
        <w:t xml:space="preserve"> δεν θα συζητηθεί λόγω </w:t>
      </w:r>
      <w:r>
        <w:rPr>
          <w:rFonts w:eastAsia="Times New Roman"/>
          <w:color w:val="000000"/>
          <w:szCs w:val="24"/>
          <w:shd w:val="clear" w:color="auto" w:fill="FFFFFF"/>
        </w:rPr>
        <w:t>απουσία</w:t>
      </w:r>
      <w:r>
        <w:rPr>
          <w:rFonts w:eastAsia="Times New Roman"/>
          <w:color w:val="000000"/>
          <w:szCs w:val="24"/>
          <w:shd w:val="clear" w:color="auto" w:fill="FFFFFF"/>
        </w:rPr>
        <w:t>ς</w:t>
      </w:r>
      <w:r w:rsidRPr="002D7634">
        <w:rPr>
          <w:rFonts w:eastAsia="Times New Roman"/>
          <w:color w:val="000000"/>
          <w:szCs w:val="24"/>
          <w:shd w:val="clear" w:color="auto" w:fill="FFFFFF"/>
        </w:rPr>
        <w:t xml:space="preserve"> του κ. Ξανθού στο εξωτερικό και συγκεκριμένα στη Γενεύη.</w:t>
      </w:r>
    </w:p>
    <w:p w14:paraId="0B9E2C5F" w14:textId="77777777" w:rsidR="00155048" w:rsidRDefault="005A5088">
      <w:pPr>
        <w:spacing w:line="600" w:lineRule="auto"/>
        <w:ind w:firstLine="720"/>
        <w:jc w:val="both"/>
        <w:rPr>
          <w:rFonts w:eastAsia="Times New Roman"/>
          <w:color w:val="000000"/>
          <w:szCs w:val="24"/>
          <w:shd w:val="clear" w:color="auto" w:fill="FFFFFF"/>
        </w:rPr>
      </w:pPr>
      <w:r w:rsidRPr="002D7634">
        <w:rPr>
          <w:rFonts w:eastAsia="Times New Roman"/>
          <w:color w:val="000000"/>
          <w:szCs w:val="24"/>
          <w:shd w:val="clear" w:color="auto" w:fill="FFFFFF"/>
        </w:rPr>
        <w:t>Η έκτη μ</w:t>
      </w:r>
      <w:r w:rsidRPr="002D7634">
        <w:rPr>
          <w:rFonts w:eastAsia="Times New Roman"/>
          <w:color w:val="000000"/>
          <w:szCs w:val="24"/>
          <w:shd w:val="clear" w:color="auto" w:fill="FFFFFF"/>
        </w:rPr>
        <w:t xml:space="preserve">ε αριθμό 1546/24-4-2018 </w:t>
      </w:r>
      <w:r>
        <w:rPr>
          <w:rFonts w:eastAsia="Times New Roman"/>
          <w:color w:val="000000"/>
          <w:szCs w:val="24"/>
          <w:shd w:val="clear" w:color="auto" w:fill="FFFFFF"/>
        </w:rPr>
        <w:t>ε</w:t>
      </w:r>
      <w:r w:rsidRPr="002D7634">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2D7634">
        <w:rPr>
          <w:rFonts w:eastAsia="Times New Roman"/>
          <w:color w:val="000000"/>
          <w:szCs w:val="24"/>
          <w:shd w:val="clear" w:color="auto" w:fill="FFFFFF"/>
        </w:rPr>
        <w:t xml:space="preserve">ρώτηση δεύτερου κύκλου του Βουλευτή Αχαΐας της Νέας Δημοκρατίας κ. </w:t>
      </w:r>
      <w:proofErr w:type="spellStart"/>
      <w:r w:rsidRPr="002D7634">
        <w:rPr>
          <w:rFonts w:eastAsia="Times New Roman"/>
          <w:bCs/>
          <w:color w:val="000000"/>
          <w:szCs w:val="24"/>
          <w:shd w:val="clear" w:color="auto" w:fill="FFFFFF"/>
        </w:rPr>
        <w:t>Ιάσ</w:t>
      </w:r>
      <w:r>
        <w:rPr>
          <w:rFonts w:eastAsia="Times New Roman"/>
          <w:bCs/>
          <w:color w:val="000000"/>
          <w:szCs w:val="24"/>
          <w:shd w:val="clear" w:color="auto" w:fill="FFFFFF"/>
        </w:rPr>
        <w:t>ο</w:t>
      </w:r>
      <w:r w:rsidRPr="002D7634">
        <w:rPr>
          <w:rFonts w:eastAsia="Times New Roman"/>
          <w:bCs/>
          <w:color w:val="000000"/>
          <w:szCs w:val="24"/>
          <w:shd w:val="clear" w:color="auto" w:fill="FFFFFF"/>
        </w:rPr>
        <w:t>να</w:t>
      </w:r>
      <w:proofErr w:type="spellEnd"/>
      <w:r w:rsidRPr="002D7634">
        <w:rPr>
          <w:rFonts w:eastAsia="Times New Roman"/>
          <w:bCs/>
          <w:color w:val="000000"/>
          <w:szCs w:val="24"/>
          <w:shd w:val="clear" w:color="auto" w:fill="FFFFFF"/>
        </w:rPr>
        <w:t xml:space="preserve"> Φωτήλα</w:t>
      </w:r>
      <w:r w:rsidRPr="002D7634">
        <w:rPr>
          <w:rFonts w:eastAsia="Times New Roman"/>
          <w:color w:val="000000"/>
          <w:szCs w:val="24"/>
          <w:shd w:val="clear" w:color="auto" w:fill="FFFFFF"/>
        </w:rPr>
        <w:t xml:space="preserve"> προς </w:t>
      </w:r>
      <w:r w:rsidRPr="002D7634">
        <w:rPr>
          <w:rFonts w:eastAsia="Times New Roman"/>
          <w:color w:val="000000"/>
          <w:szCs w:val="24"/>
          <w:shd w:val="clear" w:color="auto" w:fill="FFFFFF"/>
        </w:rPr>
        <w:t>τον</w:t>
      </w:r>
      <w:r w:rsidRPr="002D7634">
        <w:rPr>
          <w:rFonts w:eastAsia="Times New Roman"/>
          <w:color w:val="000000"/>
          <w:szCs w:val="24"/>
          <w:shd w:val="clear" w:color="auto" w:fill="FFFFFF"/>
        </w:rPr>
        <w:t xml:space="preserve"> Υπουργό </w:t>
      </w:r>
      <w:r w:rsidRPr="002D7634">
        <w:rPr>
          <w:rFonts w:eastAsia="Times New Roman"/>
          <w:bCs/>
          <w:color w:val="000000"/>
          <w:szCs w:val="24"/>
          <w:shd w:val="clear" w:color="auto" w:fill="FFFFFF"/>
        </w:rPr>
        <w:t>Υγείας,</w:t>
      </w:r>
      <w:r w:rsidRPr="002D7634">
        <w:rPr>
          <w:rFonts w:eastAsia="Times New Roman"/>
          <w:b/>
          <w:bCs/>
          <w:color w:val="000000"/>
          <w:szCs w:val="24"/>
          <w:shd w:val="clear" w:color="auto" w:fill="FFFFFF"/>
        </w:rPr>
        <w:t xml:space="preserve"> </w:t>
      </w:r>
      <w:r w:rsidRPr="002D7634">
        <w:rPr>
          <w:rFonts w:eastAsia="Times New Roman"/>
          <w:color w:val="000000"/>
          <w:szCs w:val="24"/>
          <w:shd w:val="clear" w:color="auto" w:fill="FFFFFF"/>
        </w:rPr>
        <w:t xml:space="preserve">με </w:t>
      </w:r>
      <w:r w:rsidRPr="002D7634">
        <w:rPr>
          <w:rFonts w:eastAsia="Times New Roman"/>
          <w:color w:val="000000"/>
          <w:szCs w:val="24"/>
          <w:shd w:val="clear" w:color="auto" w:fill="FFFFFF"/>
        </w:rPr>
        <w:lastRenderedPageBreak/>
        <w:t>θέμα: «Αποκαλύψεις για το ΚΕΕΛΠΝΟ που εκθέτουν την ηγεσία του Υπουργείου Υγείας»</w:t>
      </w:r>
      <w:r>
        <w:rPr>
          <w:rFonts w:eastAsia="Times New Roman"/>
          <w:color w:val="000000"/>
          <w:szCs w:val="24"/>
          <w:shd w:val="clear" w:color="auto" w:fill="FFFFFF"/>
        </w:rPr>
        <w:t>,</w:t>
      </w:r>
      <w:r>
        <w:rPr>
          <w:rFonts w:eastAsia="Times New Roman"/>
          <w:color w:val="000000"/>
          <w:szCs w:val="24"/>
          <w:shd w:val="clear" w:color="auto" w:fill="FFFFFF"/>
        </w:rPr>
        <w:t xml:space="preserve"> δεν θα συζητηθεί λόγω απουσίας</w:t>
      </w:r>
      <w:r w:rsidRPr="002D7634">
        <w:rPr>
          <w:rFonts w:eastAsia="Times New Roman"/>
          <w:color w:val="000000"/>
          <w:szCs w:val="24"/>
          <w:shd w:val="clear" w:color="auto" w:fill="FFFFFF"/>
        </w:rPr>
        <w:t xml:space="preserve"> του κ. Ξανθού στο εξωτερικό και συγκεκριμένα στη Γενεύη.</w:t>
      </w:r>
    </w:p>
    <w:p w14:paraId="0B9E2C60" w14:textId="77777777" w:rsidR="00155048" w:rsidRDefault="005A5088">
      <w:pPr>
        <w:spacing w:after="0" w:line="600" w:lineRule="auto"/>
        <w:ind w:firstLine="720"/>
        <w:jc w:val="both"/>
        <w:rPr>
          <w:rFonts w:eastAsia="Times New Roman"/>
          <w:color w:val="000000"/>
          <w:szCs w:val="24"/>
        </w:rPr>
      </w:pPr>
      <w:r w:rsidRPr="002D7634">
        <w:rPr>
          <w:rFonts w:eastAsia="Times New Roman"/>
          <w:color w:val="000000"/>
          <w:szCs w:val="24"/>
        </w:rPr>
        <w:t xml:space="preserve">Η τρίτη με αριθμό 3727/23-2-2018 </w:t>
      </w:r>
      <w:r>
        <w:rPr>
          <w:rFonts w:eastAsia="Times New Roman"/>
          <w:color w:val="000000"/>
          <w:szCs w:val="24"/>
        </w:rPr>
        <w:t>ε</w:t>
      </w:r>
      <w:r w:rsidRPr="002D7634">
        <w:rPr>
          <w:rFonts w:eastAsia="Times New Roman"/>
          <w:color w:val="000000"/>
          <w:szCs w:val="24"/>
        </w:rPr>
        <w:t xml:space="preserve">ρώτηση του κύκλου </w:t>
      </w:r>
      <w:r>
        <w:rPr>
          <w:rFonts w:eastAsia="Times New Roman"/>
          <w:color w:val="000000"/>
          <w:szCs w:val="24"/>
        </w:rPr>
        <w:t>αναφορών</w:t>
      </w:r>
      <w:r w:rsidRPr="002D7634">
        <w:rPr>
          <w:rFonts w:eastAsia="Times New Roman"/>
          <w:color w:val="000000"/>
          <w:szCs w:val="24"/>
        </w:rPr>
        <w:t xml:space="preserve"> </w:t>
      </w:r>
      <w:r>
        <w:rPr>
          <w:rFonts w:eastAsia="Times New Roman"/>
          <w:color w:val="000000"/>
          <w:szCs w:val="24"/>
        </w:rPr>
        <w:t>και</w:t>
      </w:r>
      <w:r w:rsidRPr="002D7634">
        <w:rPr>
          <w:rFonts w:eastAsia="Times New Roman"/>
          <w:color w:val="000000"/>
          <w:szCs w:val="24"/>
        </w:rPr>
        <w:t xml:space="preserve"> </w:t>
      </w:r>
      <w:r>
        <w:rPr>
          <w:rFonts w:eastAsia="Times New Roman"/>
          <w:color w:val="000000"/>
          <w:szCs w:val="24"/>
        </w:rPr>
        <w:t>ερωτήσεων</w:t>
      </w:r>
      <w:r w:rsidRPr="002D7634">
        <w:rPr>
          <w:rFonts w:eastAsia="Times New Roman"/>
          <w:color w:val="000000"/>
          <w:szCs w:val="24"/>
        </w:rPr>
        <w:t xml:space="preserve"> του Βουλευτή Λάρισας της Δημοκρατικής Συμπαράταξης ΠΑΣΟΚ – ΔΗΜΑΡ κ. </w:t>
      </w:r>
      <w:r w:rsidRPr="002D7634">
        <w:rPr>
          <w:rFonts w:eastAsia="Times New Roman"/>
          <w:bCs/>
          <w:color w:val="000000"/>
          <w:szCs w:val="24"/>
        </w:rPr>
        <w:t xml:space="preserve">Κωνσταντίνου </w:t>
      </w:r>
      <w:proofErr w:type="spellStart"/>
      <w:r w:rsidRPr="002D7634">
        <w:rPr>
          <w:rFonts w:eastAsia="Times New Roman"/>
          <w:bCs/>
          <w:color w:val="000000"/>
          <w:szCs w:val="24"/>
        </w:rPr>
        <w:t>Μπαργιώτα</w:t>
      </w:r>
      <w:proofErr w:type="spellEnd"/>
      <w:r w:rsidRPr="002D7634">
        <w:rPr>
          <w:rFonts w:eastAsia="Times New Roman"/>
          <w:b/>
          <w:bCs/>
          <w:color w:val="000000"/>
          <w:szCs w:val="24"/>
        </w:rPr>
        <w:t xml:space="preserve"> </w:t>
      </w:r>
      <w:r w:rsidRPr="002D7634">
        <w:rPr>
          <w:rFonts w:eastAsia="Times New Roman"/>
          <w:color w:val="000000"/>
          <w:szCs w:val="24"/>
        </w:rPr>
        <w:t>προς τον Υπουργό</w:t>
      </w:r>
      <w:r w:rsidRPr="002D7634">
        <w:rPr>
          <w:rFonts w:eastAsia="Times New Roman"/>
          <w:b/>
          <w:bCs/>
          <w:color w:val="000000"/>
          <w:szCs w:val="24"/>
        </w:rPr>
        <w:t xml:space="preserve"> </w:t>
      </w:r>
      <w:r w:rsidRPr="002D7634">
        <w:rPr>
          <w:rFonts w:eastAsia="Times New Roman"/>
          <w:bCs/>
          <w:color w:val="000000"/>
          <w:szCs w:val="24"/>
        </w:rPr>
        <w:t>Υγείας,</w:t>
      </w:r>
      <w:r w:rsidRPr="002D7634">
        <w:rPr>
          <w:rFonts w:eastAsia="Times New Roman"/>
          <w:b/>
          <w:bCs/>
          <w:color w:val="000000"/>
          <w:szCs w:val="24"/>
        </w:rPr>
        <w:t xml:space="preserve"> </w:t>
      </w:r>
      <w:r w:rsidRPr="002D7634">
        <w:rPr>
          <w:rFonts w:eastAsia="Times New Roman"/>
          <w:color w:val="000000"/>
          <w:szCs w:val="24"/>
        </w:rPr>
        <w:t xml:space="preserve">με </w:t>
      </w:r>
      <w:r w:rsidRPr="002D7634">
        <w:rPr>
          <w:rFonts w:eastAsia="Times New Roman"/>
          <w:color w:val="000000"/>
          <w:szCs w:val="24"/>
        </w:rPr>
        <w:t>θέμα: «Ανησυχητική η αύξηση των κρουσμάτων ιλαράς»</w:t>
      </w:r>
      <w:r>
        <w:rPr>
          <w:rFonts w:eastAsia="Times New Roman"/>
          <w:color w:val="000000"/>
          <w:szCs w:val="24"/>
        </w:rPr>
        <w:t>,</w:t>
      </w:r>
      <w:r>
        <w:rPr>
          <w:rFonts w:eastAsia="Times New Roman"/>
          <w:color w:val="000000"/>
          <w:szCs w:val="24"/>
          <w:shd w:val="clear" w:color="auto" w:fill="FFFFFF"/>
        </w:rPr>
        <w:t xml:space="preserve"> δεν θα συζητηθεί λόγω</w:t>
      </w:r>
      <w:r w:rsidRPr="002D7634">
        <w:rPr>
          <w:rFonts w:eastAsia="Times New Roman"/>
          <w:color w:val="000000"/>
          <w:szCs w:val="24"/>
          <w:shd w:val="clear" w:color="auto" w:fill="FFFFFF"/>
        </w:rPr>
        <w:t xml:space="preserve"> απουσία</w:t>
      </w:r>
      <w:r>
        <w:rPr>
          <w:rFonts w:eastAsia="Times New Roman"/>
          <w:color w:val="000000"/>
          <w:szCs w:val="24"/>
          <w:shd w:val="clear" w:color="auto" w:fill="FFFFFF"/>
        </w:rPr>
        <w:t>ς</w:t>
      </w:r>
      <w:r w:rsidRPr="002D7634">
        <w:rPr>
          <w:rFonts w:eastAsia="Times New Roman"/>
          <w:color w:val="000000"/>
          <w:szCs w:val="24"/>
          <w:shd w:val="clear" w:color="auto" w:fill="FFFFFF"/>
        </w:rPr>
        <w:t xml:space="preserve"> του κ. Ξανθού στο εξωτερικό και συγκεκριμένα στη Γενεύη.</w:t>
      </w:r>
    </w:p>
    <w:p w14:paraId="0B9E2C61" w14:textId="77777777" w:rsidR="00155048" w:rsidRDefault="005A5088">
      <w:pPr>
        <w:spacing w:after="0" w:line="600" w:lineRule="auto"/>
        <w:ind w:firstLine="720"/>
        <w:jc w:val="both"/>
        <w:rPr>
          <w:rFonts w:eastAsia="Times New Roman"/>
          <w:color w:val="000000"/>
          <w:szCs w:val="24"/>
        </w:rPr>
      </w:pPr>
      <w:r w:rsidRPr="002D7634">
        <w:rPr>
          <w:rFonts w:eastAsia="Times New Roman"/>
          <w:color w:val="000000"/>
          <w:szCs w:val="24"/>
        </w:rPr>
        <w:t xml:space="preserve">Η πρώτη με αριθμό 1640/15-5-2018 </w:t>
      </w:r>
      <w:r>
        <w:rPr>
          <w:rFonts w:eastAsia="Times New Roman"/>
          <w:color w:val="000000"/>
          <w:szCs w:val="24"/>
        </w:rPr>
        <w:t>ε</w:t>
      </w:r>
      <w:r w:rsidRPr="002D7634">
        <w:rPr>
          <w:rFonts w:eastAsia="Times New Roman"/>
          <w:color w:val="000000"/>
          <w:szCs w:val="24"/>
        </w:rPr>
        <w:t>πίκαιρη</w:t>
      </w:r>
      <w:r>
        <w:rPr>
          <w:rFonts w:eastAsia="Times New Roman"/>
          <w:color w:val="000000"/>
          <w:szCs w:val="24"/>
        </w:rPr>
        <w:t xml:space="preserve"> ερώτηση</w:t>
      </w:r>
      <w:r w:rsidRPr="002D7634">
        <w:rPr>
          <w:rFonts w:eastAsia="Times New Roman"/>
          <w:color w:val="000000"/>
          <w:szCs w:val="24"/>
        </w:rPr>
        <w:t xml:space="preserve"> </w:t>
      </w:r>
      <w:r>
        <w:rPr>
          <w:rFonts w:eastAsia="Times New Roman"/>
          <w:color w:val="000000"/>
          <w:szCs w:val="24"/>
        </w:rPr>
        <w:t>δεύτερου</w:t>
      </w:r>
      <w:r w:rsidRPr="002D7634">
        <w:rPr>
          <w:rFonts w:eastAsia="Times New Roman"/>
          <w:color w:val="000000"/>
          <w:szCs w:val="24"/>
        </w:rPr>
        <w:t xml:space="preserve"> κύκλου της Βουλευτού Επικρατείας της Νέας Δημοκρατίας κ. </w:t>
      </w:r>
      <w:r w:rsidRPr="002D7634">
        <w:rPr>
          <w:rFonts w:eastAsia="Times New Roman"/>
          <w:bCs/>
          <w:color w:val="000000"/>
          <w:szCs w:val="24"/>
        </w:rPr>
        <w:t xml:space="preserve">Νίκης </w:t>
      </w:r>
      <w:proofErr w:type="spellStart"/>
      <w:r w:rsidRPr="002D7634">
        <w:rPr>
          <w:rFonts w:eastAsia="Times New Roman"/>
          <w:bCs/>
          <w:color w:val="000000"/>
          <w:szCs w:val="24"/>
        </w:rPr>
        <w:t>Κεραμέως</w:t>
      </w:r>
      <w:proofErr w:type="spellEnd"/>
      <w:r w:rsidRPr="002D7634">
        <w:rPr>
          <w:rFonts w:eastAsia="Times New Roman"/>
          <w:color w:val="000000"/>
          <w:szCs w:val="24"/>
        </w:rPr>
        <w:t xml:space="preserve"> προς τον Υπουργό </w:t>
      </w:r>
      <w:r w:rsidRPr="002D7634">
        <w:rPr>
          <w:rFonts w:eastAsia="Times New Roman"/>
          <w:bCs/>
          <w:color w:val="000000"/>
          <w:szCs w:val="24"/>
        </w:rPr>
        <w:t>Παιδείας, Έρευνας και Θρησκευμάτων,</w:t>
      </w:r>
      <w:r w:rsidRPr="002D7634">
        <w:rPr>
          <w:rFonts w:eastAsia="Times New Roman"/>
          <w:b/>
          <w:bCs/>
          <w:color w:val="000000"/>
          <w:szCs w:val="24"/>
        </w:rPr>
        <w:t xml:space="preserve"> </w:t>
      </w:r>
      <w:r w:rsidRPr="002D7634">
        <w:rPr>
          <w:rFonts w:eastAsia="Times New Roman"/>
          <w:color w:val="000000"/>
          <w:szCs w:val="24"/>
        </w:rPr>
        <w:t>με θέμα: «Έχει τελικά κάποιο σχέδιο η Κυβέρνηση για τον τρόπο εισαγωγής στην τριτοβάθμια εκπαίδευση;»</w:t>
      </w:r>
      <w:r>
        <w:rPr>
          <w:rFonts w:eastAsia="Times New Roman"/>
          <w:color w:val="000000"/>
          <w:szCs w:val="24"/>
        </w:rPr>
        <w:t>,</w:t>
      </w:r>
      <w:r>
        <w:rPr>
          <w:rFonts w:eastAsia="Times New Roman"/>
          <w:color w:val="000000"/>
          <w:szCs w:val="24"/>
        </w:rPr>
        <w:t xml:space="preserve"> δεν θα συζητηθεί λόγω κωλύματος</w:t>
      </w:r>
      <w:r w:rsidRPr="002D7634">
        <w:rPr>
          <w:rFonts w:eastAsia="Times New Roman"/>
          <w:color w:val="000000"/>
          <w:szCs w:val="24"/>
        </w:rPr>
        <w:t xml:space="preserve"> του Υπουργού Παιδείας, Έρευνας και Θρησκευμάτων κ. </w:t>
      </w:r>
      <w:proofErr w:type="spellStart"/>
      <w:r w:rsidRPr="002D7634">
        <w:rPr>
          <w:rFonts w:eastAsia="Times New Roman"/>
          <w:color w:val="000000"/>
          <w:szCs w:val="24"/>
        </w:rPr>
        <w:t>Γα</w:t>
      </w:r>
      <w:r w:rsidRPr="002D7634">
        <w:rPr>
          <w:rFonts w:eastAsia="Times New Roman"/>
          <w:color w:val="000000"/>
          <w:szCs w:val="24"/>
        </w:rPr>
        <w:t>βρόγλου</w:t>
      </w:r>
      <w:proofErr w:type="spellEnd"/>
      <w:r>
        <w:rPr>
          <w:rFonts w:eastAsia="Times New Roman"/>
          <w:color w:val="000000"/>
          <w:szCs w:val="24"/>
        </w:rPr>
        <w:t xml:space="preserve"> εξαιτίας φόρτου εργασίας</w:t>
      </w:r>
    </w:p>
    <w:p w14:paraId="0B9E2C62" w14:textId="77777777" w:rsidR="00155048" w:rsidRDefault="005A5088">
      <w:pPr>
        <w:spacing w:line="600" w:lineRule="auto"/>
        <w:ind w:firstLine="720"/>
        <w:jc w:val="both"/>
        <w:rPr>
          <w:rFonts w:eastAsia="Times New Roman"/>
          <w:szCs w:val="24"/>
        </w:rPr>
      </w:pPr>
      <w:r w:rsidRPr="002D7634">
        <w:rPr>
          <w:rFonts w:eastAsia="Times New Roman"/>
          <w:color w:val="000000"/>
          <w:szCs w:val="24"/>
          <w:shd w:val="clear" w:color="auto" w:fill="FFFFFF"/>
        </w:rPr>
        <w:lastRenderedPageBreak/>
        <w:t xml:space="preserve">Η τρίτη με αριθμό 1618/8-5-2018 </w:t>
      </w:r>
      <w:r>
        <w:rPr>
          <w:rFonts w:eastAsia="Times New Roman"/>
          <w:color w:val="000000"/>
          <w:szCs w:val="24"/>
          <w:shd w:val="clear" w:color="auto" w:fill="FFFFFF"/>
        </w:rPr>
        <w:t>ε</w:t>
      </w:r>
      <w:r w:rsidRPr="002D7634">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2D7634">
        <w:rPr>
          <w:rFonts w:eastAsia="Times New Roman"/>
          <w:color w:val="000000"/>
          <w:szCs w:val="24"/>
          <w:shd w:val="clear" w:color="auto" w:fill="FFFFFF"/>
        </w:rPr>
        <w:t xml:space="preserve">ρώτηση δεύτερου κύκλου του Βουλευτή Αχαΐας του Κομμουνιστικού Κόμματος Ελλάδας κ. </w:t>
      </w:r>
      <w:r w:rsidRPr="002D7634">
        <w:rPr>
          <w:rFonts w:eastAsia="Times New Roman"/>
          <w:bCs/>
          <w:color w:val="000000"/>
          <w:szCs w:val="24"/>
          <w:shd w:val="clear" w:color="auto" w:fill="FFFFFF"/>
        </w:rPr>
        <w:t xml:space="preserve">Νικολάου </w:t>
      </w:r>
      <w:proofErr w:type="spellStart"/>
      <w:r w:rsidRPr="002D7634">
        <w:rPr>
          <w:rFonts w:eastAsia="Times New Roman"/>
          <w:bCs/>
          <w:color w:val="000000"/>
          <w:szCs w:val="24"/>
          <w:shd w:val="clear" w:color="auto" w:fill="FFFFFF"/>
        </w:rPr>
        <w:t>Καραθανασόπουλου</w:t>
      </w:r>
      <w:proofErr w:type="spellEnd"/>
      <w:r w:rsidRPr="002D7634">
        <w:rPr>
          <w:rFonts w:eastAsia="Times New Roman"/>
          <w:bCs/>
          <w:color w:val="000000"/>
          <w:szCs w:val="24"/>
          <w:shd w:val="clear" w:color="auto" w:fill="FFFFFF"/>
        </w:rPr>
        <w:t xml:space="preserve"> </w:t>
      </w:r>
      <w:r w:rsidRPr="002D7634">
        <w:rPr>
          <w:rFonts w:eastAsia="Times New Roman"/>
          <w:color w:val="000000"/>
          <w:szCs w:val="24"/>
          <w:shd w:val="clear" w:color="auto" w:fill="FFFFFF"/>
        </w:rPr>
        <w:t>προς τον Υπουργό</w:t>
      </w:r>
      <w:r w:rsidRPr="002D7634">
        <w:rPr>
          <w:rFonts w:eastAsia="Times New Roman"/>
          <w:b/>
          <w:bCs/>
          <w:color w:val="000000"/>
          <w:szCs w:val="24"/>
          <w:shd w:val="clear" w:color="auto" w:fill="FFFFFF"/>
        </w:rPr>
        <w:t xml:space="preserve"> </w:t>
      </w:r>
      <w:r w:rsidRPr="002D7634">
        <w:rPr>
          <w:rFonts w:eastAsia="Times New Roman"/>
          <w:bCs/>
          <w:color w:val="000000"/>
          <w:szCs w:val="24"/>
          <w:shd w:val="clear" w:color="auto" w:fill="FFFFFF"/>
        </w:rPr>
        <w:t xml:space="preserve">Παιδείας, Έρευνας και Θρησκευμάτων, </w:t>
      </w:r>
      <w:r w:rsidRPr="002D7634">
        <w:rPr>
          <w:rFonts w:eastAsia="Times New Roman"/>
          <w:color w:val="000000"/>
          <w:szCs w:val="24"/>
          <w:shd w:val="clear" w:color="auto" w:fill="FFFFFF"/>
        </w:rPr>
        <w:t>με θέμα: «Προβλήματα</w:t>
      </w:r>
      <w:r w:rsidRPr="002D7634">
        <w:rPr>
          <w:rFonts w:eastAsia="Times New Roman"/>
          <w:color w:val="000000"/>
          <w:szCs w:val="24"/>
          <w:shd w:val="clear" w:color="auto" w:fill="FFFFFF"/>
        </w:rPr>
        <w:t xml:space="preserve"> του Τμήματος Αρχιτεκτονικής του Πανεπιστημίου Πατρών»</w:t>
      </w:r>
      <w:r>
        <w:rPr>
          <w:rFonts w:eastAsia="Times New Roman"/>
          <w:color w:val="000000"/>
          <w:szCs w:val="24"/>
          <w:shd w:val="clear" w:color="auto" w:fill="FFFFFF"/>
        </w:rPr>
        <w:t>,</w:t>
      </w:r>
      <w:r>
        <w:rPr>
          <w:rFonts w:eastAsia="Times New Roman"/>
          <w:color w:val="000000"/>
          <w:szCs w:val="24"/>
        </w:rPr>
        <w:t xml:space="preserve"> δεν θα συζητηθεί λόγω κωλύματος </w:t>
      </w:r>
      <w:r w:rsidRPr="002D7634">
        <w:rPr>
          <w:rFonts w:eastAsia="Times New Roman"/>
          <w:color w:val="000000"/>
          <w:szCs w:val="24"/>
        </w:rPr>
        <w:t xml:space="preserve">του Υπουργού Παιδείας, Έρευνας και Θρησκευμάτων κ. </w:t>
      </w:r>
      <w:proofErr w:type="spellStart"/>
      <w:r w:rsidRPr="002D7634">
        <w:rPr>
          <w:rFonts w:eastAsia="Times New Roman"/>
          <w:color w:val="000000"/>
          <w:szCs w:val="24"/>
        </w:rPr>
        <w:t>Γαβρόγλου</w:t>
      </w:r>
      <w:proofErr w:type="spellEnd"/>
      <w:r>
        <w:rPr>
          <w:rFonts w:eastAsia="Times New Roman"/>
          <w:color w:val="000000"/>
          <w:szCs w:val="24"/>
        </w:rPr>
        <w:t xml:space="preserve">. Αιτία: </w:t>
      </w:r>
      <w:r>
        <w:rPr>
          <w:rFonts w:eastAsia="Times New Roman"/>
          <w:color w:val="000000"/>
          <w:szCs w:val="24"/>
        </w:rPr>
        <w:t>φόρτο</w:t>
      </w:r>
      <w:r>
        <w:rPr>
          <w:rFonts w:eastAsia="Times New Roman"/>
          <w:color w:val="000000"/>
          <w:szCs w:val="24"/>
        </w:rPr>
        <w:t>ς</w:t>
      </w:r>
      <w:r>
        <w:rPr>
          <w:rFonts w:eastAsia="Times New Roman"/>
          <w:color w:val="000000"/>
          <w:szCs w:val="24"/>
        </w:rPr>
        <w:t xml:space="preserve"> εργασίας</w:t>
      </w:r>
      <w:r w:rsidRPr="002D7634">
        <w:rPr>
          <w:rFonts w:eastAsia="Times New Roman"/>
          <w:color w:val="000000"/>
          <w:szCs w:val="24"/>
        </w:rPr>
        <w:t>.</w:t>
      </w:r>
    </w:p>
    <w:p w14:paraId="0B9E2C63" w14:textId="77777777" w:rsidR="00155048" w:rsidRDefault="005A5088">
      <w:pPr>
        <w:spacing w:line="600" w:lineRule="auto"/>
        <w:ind w:firstLine="720"/>
        <w:jc w:val="both"/>
        <w:rPr>
          <w:rFonts w:eastAsia="Times New Roman"/>
          <w:color w:val="000000"/>
          <w:szCs w:val="24"/>
        </w:rPr>
      </w:pPr>
      <w:r>
        <w:rPr>
          <w:rFonts w:eastAsia="Times New Roman"/>
          <w:color w:val="000000"/>
          <w:szCs w:val="24"/>
        </w:rPr>
        <w:t>Η</w:t>
      </w:r>
      <w:r>
        <w:rPr>
          <w:rFonts w:eastAsia="Times New Roman"/>
          <w:color w:val="000000"/>
          <w:szCs w:val="24"/>
        </w:rPr>
        <w:t xml:space="preserve"> τέταρτη</w:t>
      </w:r>
      <w:r>
        <w:rPr>
          <w:rFonts w:eastAsia="Times New Roman"/>
          <w:color w:val="000000"/>
          <w:szCs w:val="24"/>
        </w:rPr>
        <w:t xml:space="preserve"> με αριθμό 1622/8-5-2018 ε</w:t>
      </w:r>
      <w:r w:rsidRPr="00950177">
        <w:rPr>
          <w:rFonts w:eastAsia="Times New Roman"/>
          <w:color w:val="000000"/>
          <w:szCs w:val="24"/>
        </w:rPr>
        <w:t xml:space="preserve">πίκαιρη </w:t>
      </w:r>
      <w:r>
        <w:rPr>
          <w:rFonts w:eastAsia="Times New Roman"/>
          <w:color w:val="000000"/>
          <w:szCs w:val="24"/>
        </w:rPr>
        <w:t>ε</w:t>
      </w:r>
      <w:r w:rsidRPr="00950177">
        <w:rPr>
          <w:rFonts w:eastAsia="Times New Roman"/>
          <w:color w:val="000000"/>
          <w:szCs w:val="24"/>
        </w:rPr>
        <w:t>ρώτηση</w:t>
      </w:r>
      <w:r>
        <w:rPr>
          <w:rFonts w:eastAsia="Times New Roman"/>
          <w:color w:val="000000"/>
          <w:szCs w:val="24"/>
        </w:rPr>
        <w:t xml:space="preserve"> δεύτερου κύκλου </w:t>
      </w:r>
      <w:r w:rsidRPr="00950177">
        <w:rPr>
          <w:rFonts w:eastAsia="Times New Roman"/>
          <w:color w:val="000000"/>
          <w:szCs w:val="24"/>
        </w:rPr>
        <w:t>του ΣΤ΄ Αντιπρο</w:t>
      </w:r>
      <w:r w:rsidRPr="00950177">
        <w:rPr>
          <w:rFonts w:eastAsia="Times New Roman"/>
          <w:color w:val="000000"/>
          <w:szCs w:val="24"/>
        </w:rPr>
        <w:t>έδρου της Βουλής και Βουλευτή Λάρισας το</w:t>
      </w:r>
      <w:r>
        <w:rPr>
          <w:rFonts w:eastAsia="Times New Roman"/>
          <w:color w:val="000000"/>
          <w:szCs w:val="24"/>
        </w:rPr>
        <w:t>υ Κομμουνιστικού Κόμματος Ελλάδα</w:t>
      </w:r>
      <w:r w:rsidRPr="00950177">
        <w:rPr>
          <w:rFonts w:eastAsia="Times New Roman"/>
          <w:color w:val="000000"/>
          <w:szCs w:val="24"/>
        </w:rPr>
        <w:t>ς κ.</w:t>
      </w:r>
      <w:r>
        <w:rPr>
          <w:rFonts w:eastAsia="Times New Roman"/>
          <w:color w:val="000000"/>
          <w:szCs w:val="24"/>
        </w:rPr>
        <w:t xml:space="preserve"> </w:t>
      </w:r>
      <w:r w:rsidRPr="00950177">
        <w:rPr>
          <w:rFonts w:eastAsia="Times New Roman"/>
          <w:bCs/>
          <w:color w:val="000000"/>
          <w:szCs w:val="24"/>
        </w:rPr>
        <w:t xml:space="preserve">Γεωργίου </w:t>
      </w:r>
      <w:proofErr w:type="spellStart"/>
      <w:r w:rsidRPr="00950177">
        <w:rPr>
          <w:rFonts w:eastAsia="Times New Roman"/>
          <w:bCs/>
          <w:color w:val="000000"/>
          <w:szCs w:val="24"/>
        </w:rPr>
        <w:t>Λαμπρούλη</w:t>
      </w:r>
      <w:proofErr w:type="spellEnd"/>
      <w:r w:rsidRPr="008F5A2C">
        <w:rPr>
          <w:rFonts w:eastAsia="Times New Roman"/>
          <w:bCs/>
          <w:color w:val="000000"/>
          <w:szCs w:val="24"/>
        </w:rPr>
        <w:t xml:space="preserve"> </w:t>
      </w:r>
      <w:r>
        <w:rPr>
          <w:rFonts w:eastAsia="Times New Roman"/>
          <w:color w:val="000000"/>
          <w:szCs w:val="24"/>
        </w:rPr>
        <w:t xml:space="preserve">προς τον Υπουργό </w:t>
      </w:r>
      <w:r w:rsidRPr="00950177">
        <w:rPr>
          <w:rFonts w:eastAsia="Times New Roman"/>
          <w:bCs/>
          <w:color w:val="000000"/>
          <w:szCs w:val="24"/>
        </w:rPr>
        <w:t>Υγείας,</w:t>
      </w:r>
      <w:r>
        <w:rPr>
          <w:rFonts w:eastAsia="Times New Roman"/>
          <w:color w:val="000000"/>
          <w:szCs w:val="24"/>
        </w:rPr>
        <w:t xml:space="preserve"> </w:t>
      </w:r>
      <w:r w:rsidRPr="00950177">
        <w:rPr>
          <w:rFonts w:eastAsia="Times New Roman"/>
          <w:color w:val="000000"/>
          <w:szCs w:val="24"/>
        </w:rPr>
        <w:t xml:space="preserve">με θέμα: «Για τους επιτυχόντες στο διαγωνισμό </w:t>
      </w:r>
      <w:r>
        <w:rPr>
          <w:rFonts w:eastAsia="Times New Roman"/>
          <w:color w:val="000000"/>
          <w:szCs w:val="24"/>
        </w:rPr>
        <w:t>οκταμήνου</w:t>
      </w:r>
      <w:r w:rsidRPr="00950177">
        <w:rPr>
          <w:rFonts w:eastAsia="Times New Roman"/>
          <w:color w:val="000000"/>
          <w:szCs w:val="24"/>
        </w:rPr>
        <w:t xml:space="preserve"> για τα δ</w:t>
      </w:r>
      <w:r>
        <w:rPr>
          <w:rFonts w:eastAsia="Times New Roman"/>
          <w:color w:val="000000"/>
          <w:szCs w:val="24"/>
        </w:rPr>
        <w:t>ύ</w:t>
      </w:r>
      <w:r w:rsidRPr="00950177">
        <w:rPr>
          <w:rFonts w:eastAsia="Times New Roman"/>
          <w:color w:val="000000"/>
          <w:szCs w:val="24"/>
        </w:rPr>
        <w:t>ο Νοσοκομεία Λάρ</w:t>
      </w:r>
      <w:r>
        <w:rPr>
          <w:rFonts w:eastAsia="Times New Roman"/>
          <w:color w:val="000000"/>
          <w:szCs w:val="24"/>
        </w:rPr>
        <w:t xml:space="preserve">ισας», δεν θα συζητηθεί λόγω κωλύματος του Αναπληρωτή </w:t>
      </w:r>
      <w:r>
        <w:rPr>
          <w:rFonts w:eastAsia="Times New Roman"/>
          <w:color w:val="000000"/>
          <w:szCs w:val="24"/>
        </w:rPr>
        <w:t xml:space="preserve">Υπουργού Υγείας κ. </w:t>
      </w:r>
      <w:proofErr w:type="spellStart"/>
      <w:r>
        <w:rPr>
          <w:rFonts w:eastAsia="Times New Roman"/>
          <w:color w:val="000000"/>
          <w:szCs w:val="24"/>
        </w:rPr>
        <w:t>Πολάκη</w:t>
      </w:r>
      <w:proofErr w:type="spellEnd"/>
      <w:r>
        <w:rPr>
          <w:rFonts w:eastAsia="Times New Roman"/>
          <w:color w:val="000000"/>
          <w:szCs w:val="24"/>
        </w:rPr>
        <w:t xml:space="preserve">. Αιτία: φόρτος </w:t>
      </w:r>
      <w:r>
        <w:rPr>
          <w:rFonts w:eastAsia="Times New Roman"/>
          <w:color w:val="000000"/>
          <w:szCs w:val="24"/>
        </w:rPr>
        <w:t>εργασίας.</w:t>
      </w:r>
    </w:p>
    <w:p w14:paraId="0B9E2C64" w14:textId="77777777" w:rsidR="00155048" w:rsidRDefault="005A5088">
      <w:pPr>
        <w:spacing w:line="600" w:lineRule="auto"/>
        <w:ind w:firstLine="720"/>
        <w:jc w:val="both"/>
        <w:rPr>
          <w:rFonts w:eastAsia="Times New Roman"/>
          <w:color w:val="000000"/>
          <w:szCs w:val="24"/>
        </w:rPr>
      </w:pPr>
      <w:r w:rsidRPr="00950177">
        <w:rPr>
          <w:rFonts w:eastAsia="Times New Roman"/>
          <w:color w:val="000000"/>
          <w:szCs w:val="24"/>
        </w:rPr>
        <w:t>Η</w:t>
      </w:r>
      <w:r>
        <w:rPr>
          <w:rFonts w:eastAsia="Times New Roman"/>
          <w:color w:val="000000"/>
          <w:szCs w:val="24"/>
        </w:rPr>
        <w:t xml:space="preserve"> δεύτερη</w:t>
      </w:r>
      <w:r w:rsidRPr="00950177">
        <w:rPr>
          <w:rFonts w:eastAsia="Times New Roman"/>
          <w:color w:val="000000"/>
          <w:szCs w:val="24"/>
        </w:rPr>
        <w:t xml:space="preserve"> με αριθμό 4226/9-3-2018</w:t>
      </w:r>
      <w:r>
        <w:rPr>
          <w:rFonts w:eastAsia="Times New Roman"/>
          <w:color w:val="000000"/>
          <w:szCs w:val="24"/>
        </w:rPr>
        <w:t xml:space="preserve"> ε</w:t>
      </w:r>
      <w:r w:rsidRPr="00950177">
        <w:rPr>
          <w:rFonts w:eastAsia="Times New Roman"/>
          <w:color w:val="000000"/>
          <w:szCs w:val="24"/>
        </w:rPr>
        <w:t xml:space="preserve">ρώτηση </w:t>
      </w:r>
      <w:r>
        <w:rPr>
          <w:rFonts w:eastAsia="Times New Roman"/>
          <w:color w:val="000000"/>
          <w:szCs w:val="24"/>
        </w:rPr>
        <w:t>του κύκλου αναφορών</w:t>
      </w:r>
      <w:r>
        <w:rPr>
          <w:rFonts w:eastAsia="Times New Roman"/>
          <w:color w:val="000000"/>
          <w:szCs w:val="24"/>
        </w:rPr>
        <w:t xml:space="preserve"> </w:t>
      </w:r>
      <w:r>
        <w:rPr>
          <w:rFonts w:eastAsia="Times New Roman"/>
          <w:color w:val="000000"/>
          <w:szCs w:val="24"/>
        </w:rPr>
        <w:t xml:space="preserve">και </w:t>
      </w:r>
      <w:r>
        <w:rPr>
          <w:rFonts w:eastAsia="Times New Roman"/>
          <w:color w:val="000000"/>
          <w:szCs w:val="24"/>
        </w:rPr>
        <w:t xml:space="preserve">ερωτήσεων </w:t>
      </w:r>
      <w:r w:rsidRPr="00950177">
        <w:rPr>
          <w:rFonts w:eastAsia="Times New Roman"/>
          <w:color w:val="000000"/>
          <w:szCs w:val="24"/>
        </w:rPr>
        <w:t>του Βουλευτή Λακωνίας της Νέας Δημοκρατίας κ.</w:t>
      </w:r>
      <w:r w:rsidRPr="008F5A2C">
        <w:rPr>
          <w:rFonts w:eastAsia="Times New Roman"/>
          <w:bCs/>
          <w:color w:val="000000"/>
          <w:szCs w:val="24"/>
        </w:rPr>
        <w:t xml:space="preserve"> </w:t>
      </w:r>
      <w:r w:rsidRPr="00950177">
        <w:rPr>
          <w:rFonts w:eastAsia="Times New Roman"/>
          <w:bCs/>
          <w:color w:val="000000"/>
          <w:szCs w:val="24"/>
        </w:rPr>
        <w:t>Αθανασίου Δαβάκη</w:t>
      </w:r>
      <w:r w:rsidRPr="008F5A2C">
        <w:rPr>
          <w:rFonts w:eastAsia="Times New Roman"/>
          <w:bCs/>
          <w:color w:val="000000"/>
          <w:szCs w:val="24"/>
        </w:rPr>
        <w:t xml:space="preserve"> </w:t>
      </w:r>
      <w:r>
        <w:rPr>
          <w:rFonts w:eastAsia="Times New Roman"/>
          <w:color w:val="000000"/>
          <w:szCs w:val="24"/>
        </w:rPr>
        <w:t xml:space="preserve">προς τον </w:t>
      </w:r>
      <w:r>
        <w:rPr>
          <w:rFonts w:eastAsia="Times New Roman"/>
          <w:color w:val="000000"/>
          <w:szCs w:val="24"/>
        </w:rPr>
        <w:lastRenderedPageBreak/>
        <w:t xml:space="preserve">Υπουργό </w:t>
      </w:r>
      <w:r w:rsidRPr="00950177">
        <w:rPr>
          <w:rFonts w:eastAsia="Times New Roman"/>
          <w:bCs/>
          <w:color w:val="000000"/>
          <w:szCs w:val="24"/>
        </w:rPr>
        <w:t>Υγείας,</w:t>
      </w:r>
      <w:r w:rsidRPr="008F5A2C">
        <w:rPr>
          <w:rFonts w:eastAsia="Times New Roman"/>
          <w:bCs/>
          <w:color w:val="000000"/>
          <w:szCs w:val="24"/>
        </w:rPr>
        <w:t xml:space="preserve"> </w:t>
      </w:r>
      <w:r w:rsidRPr="00950177">
        <w:rPr>
          <w:rFonts w:eastAsia="Times New Roman"/>
          <w:color w:val="000000"/>
          <w:szCs w:val="24"/>
        </w:rPr>
        <w:t>σχετικά με την αποστολή δύο ασθενοφόρων</w:t>
      </w:r>
      <w:r>
        <w:rPr>
          <w:rFonts w:eastAsia="Times New Roman"/>
          <w:color w:val="000000"/>
          <w:szCs w:val="24"/>
        </w:rPr>
        <w:t xml:space="preserve"> </w:t>
      </w:r>
      <w:r w:rsidRPr="00950177">
        <w:rPr>
          <w:rFonts w:eastAsia="Times New Roman"/>
          <w:color w:val="000000"/>
          <w:szCs w:val="24"/>
        </w:rPr>
        <w:t>σ</w:t>
      </w:r>
      <w:r w:rsidRPr="00950177">
        <w:rPr>
          <w:rFonts w:eastAsia="Times New Roman"/>
          <w:color w:val="000000"/>
          <w:szCs w:val="24"/>
        </w:rPr>
        <w:t>το ΕΚΑΒ Μολάων και ενίσχυση με ιατρικό, νοσηλευτικό και διοικητικό προσωπικό των Μο</w:t>
      </w:r>
      <w:r>
        <w:rPr>
          <w:rFonts w:eastAsia="Times New Roman"/>
          <w:color w:val="000000"/>
          <w:szCs w:val="24"/>
        </w:rPr>
        <w:t xml:space="preserve">νάδων Υγείας του Νομού Λακωνίας, δεν θα συζητηθεί λόγω κωλύματος του Αναπληρωτή Υπουργού Υγείας κ. </w:t>
      </w:r>
      <w:proofErr w:type="spellStart"/>
      <w:r>
        <w:rPr>
          <w:rFonts w:eastAsia="Times New Roman"/>
          <w:color w:val="000000"/>
          <w:szCs w:val="24"/>
        </w:rPr>
        <w:t>Πολάκη</w:t>
      </w:r>
      <w:proofErr w:type="spellEnd"/>
      <w:r>
        <w:rPr>
          <w:rFonts w:eastAsia="Times New Roman"/>
          <w:color w:val="000000"/>
          <w:szCs w:val="24"/>
        </w:rPr>
        <w:t>. Αιτία: φόρτος</w:t>
      </w:r>
      <w:r>
        <w:rPr>
          <w:rFonts w:eastAsia="Times New Roman"/>
          <w:color w:val="000000"/>
          <w:szCs w:val="24"/>
        </w:rPr>
        <w:t xml:space="preserve"> εργασίας.</w:t>
      </w:r>
    </w:p>
    <w:p w14:paraId="0B9E2C65" w14:textId="77777777" w:rsidR="00155048" w:rsidRDefault="005A5088">
      <w:pPr>
        <w:spacing w:line="600" w:lineRule="auto"/>
        <w:ind w:firstLine="720"/>
        <w:jc w:val="both"/>
        <w:rPr>
          <w:rFonts w:eastAsia="Times New Roman"/>
          <w:color w:val="000000"/>
          <w:szCs w:val="24"/>
        </w:rPr>
      </w:pPr>
      <w:r>
        <w:rPr>
          <w:rFonts w:eastAsia="Times New Roman"/>
          <w:color w:val="000000"/>
          <w:szCs w:val="24"/>
        </w:rPr>
        <w:t>Η</w:t>
      </w:r>
      <w:r>
        <w:rPr>
          <w:rFonts w:eastAsia="Times New Roman"/>
          <w:color w:val="000000"/>
          <w:szCs w:val="24"/>
        </w:rPr>
        <w:t xml:space="preserve"> ένατη</w:t>
      </w:r>
      <w:r>
        <w:rPr>
          <w:rFonts w:eastAsia="Times New Roman"/>
          <w:color w:val="000000"/>
          <w:szCs w:val="24"/>
        </w:rPr>
        <w:t xml:space="preserve"> με αριθμό 1518/17-4-2018 ε</w:t>
      </w:r>
      <w:r w:rsidRPr="00950177">
        <w:rPr>
          <w:rFonts w:eastAsia="Times New Roman"/>
          <w:color w:val="000000"/>
          <w:szCs w:val="24"/>
        </w:rPr>
        <w:t xml:space="preserve">πίκαιρη </w:t>
      </w:r>
      <w:r>
        <w:rPr>
          <w:rFonts w:eastAsia="Times New Roman"/>
          <w:color w:val="000000"/>
          <w:szCs w:val="24"/>
        </w:rPr>
        <w:t>ε</w:t>
      </w:r>
      <w:r w:rsidRPr="00950177">
        <w:rPr>
          <w:rFonts w:eastAsia="Times New Roman"/>
          <w:color w:val="000000"/>
          <w:szCs w:val="24"/>
        </w:rPr>
        <w:t>ρώτηση</w:t>
      </w:r>
      <w:r>
        <w:rPr>
          <w:rFonts w:eastAsia="Times New Roman"/>
          <w:color w:val="000000"/>
          <w:szCs w:val="24"/>
        </w:rPr>
        <w:t xml:space="preserve"> δεύτερου κύκλου </w:t>
      </w:r>
      <w:r w:rsidRPr="00950177">
        <w:rPr>
          <w:rFonts w:eastAsia="Times New Roman"/>
          <w:color w:val="000000"/>
          <w:szCs w:val="24"/>
        </w:rPr>
        <w:t>του Η΄ Αντιπροέδρου της Βουλής και Βουλευτή Β΄ Πειραιά των Ανεξαρτήτων Ελλήνων κ.</w:t>
      </w:r>
      <w:r w:rsidRPr="008F5A2C">
        <w:rPr>
          <w:rFonts w:eastAsia="Times New Roman"/>
          <w:bCs/>
          <w:color w:val="000000"/>
          <w:szCs w:val="24"/>
        </w:rPr>
        <w:t xml:space="preserve"> </w:t>
      </w:r>
      <w:r w:rsidRPr="00950177">
        <w:rPr>
          <w:rFonts w:eastAsia="Times New Roman"/>
          <w:bCs/>
          <w:color w:val="000000"/>
          <w:szCs w:val="24"/>
        </w:rPr>
        <w:t>Δημητρίου Καμμένου</w:t>
      </w:r>
      <w:r w:rsidRPr="008F5A2C">
        <w:rPr>
          <w:rFonts w:eastAsia="Times New Roman"/>
          <w:bCs/>
          <w:color w:val="000000"/>
          <w:szCs w:val="24"/>
        </w:rPr>
        <w:t xml:space="preserve"> </w:t>
      </w:r>
      <w:r>
        <w:rPr>
          <w:rFonts w:eastAsia="Times New Roman"/>
          <w:color w:val="000000"/>
          <w:szCs w:val="24"/>
        </w:rPr>
        <w:t xml:space="preserve">προς τον Υπουργό </w:t>
      </w:r>
      <w:r w:rsidRPr="00950177">
        <w:rPr>
          <w:rFonts w:eastAsia="Times New Roman"/>
          <w:bCs/>
          <w:color w:val="000000"/>
          <w:szCs w:val="24"/>
        </w:rPr>
        <w:t>Οικονομικών,</w:t>
      </w:r>
      <w:r w:rsidRPr="008F5A2C">
        <w:rPr>
          <w:rFonts w:eastAsia="Times New Roman"/>
          <w:bCs/>
          <w:color w:val="000000"/>
          <w:szCs w:val="24"/>
        </w:rPr>
        <w:t xml:space="preserve"> </w:t>
      </w:r>
      <w:r w:rsidRPr="00950177">
        <w:rPr>
          <w:rFonts w:eastAsia="Times New Roman"/>
          <w:color w:val="000000"/>
          <w:szCs w:val="24"/>
        </w:rPr>
        <w:t>σχετικά με τ</w:t>
      </w:r>
      <w:r>
        <w:rPr>
          <w:rFonts w:eastAsia="Times New Roman"/>
          <w:color w:val="000000"/>
          <w:szCs w:val="24"/>
        </w:rPr>
        <w:t xml:space="preserve">α προβλήματα </w:t>
      </w:r>
      <w:r>
        <w:rPr>
          <w:rFonts w:eastAsia="Times New Roman"/>
          <w:color w:val="000000"/>
          <w:szCs w:val="24"/>
        </w:rPr>
        <w:t>τεσσάρων εκατομμυρίων</w:t>
      </w:r>
      <w:r>
        <w:rPr>
          <w:rFonts w:eastAsia="Times New Roman"/>
          <w:color w:val="000000"/>
          <w:szCs w:val="24"/>
        </w:rPr>
        <w:t xml:space="preserve"> δανειοληπτών, δεν θα συζητηθεί λόγω κωλύματος </w:t>
      </w:r>
      <w:r>
        <w:rPr>
          <w:rFonts w:eastAsia="Times New Roman"/>
          <w:color w:val="000000"/>
          <w:szCs w:val="24"/>
        </w:rPr>
        <w:t>–ανειλημ</w:t>
      </w:r>
      <w:r>
        <w:rPr>
          <w:rFonts w:eastAsia="Times New Roman"/>
          <w:color w:val="000000"/>
          <w:szCs w:val="24"/>
        </w:rPr>
        <w:t xml:space="preserve">μένες υποχρεώσεις- </w:t>
      </w:r>
      <w:r>
        <w:rPr>
          <w:rFonts w:eastAsia="Times New Roman"/>
          <w:color w:val="000000"/>
          <w:szCs w:val="24"/>
        </w:rPr>
        <w:t xml:space="preserve">του Υπουργού Οικονομικών κ. </w:t>
      </w:r>
      <w:proofErr w:type="spellStart"/>
      <w:r>
        <w:rPr>
          <w:rFonts w:eastAsia="Times New Roman"/>
          <w:color w:val="000000"/>
          <w:szCs w:val="24"/>
        </w:rPr>
        <w:t>Τσακαλώτου</w:t>
      </w:r>
      <w:proofErr w:type="spellEnd"/>
      <w:r>
        <w:rPr>
          <w:rFonts w:eastAsia="Times New Roman"/>
          <w:color w:val="000000"/>
          <w:szCs w:val="24"/>
        </w:rPr>
        <w:t>.</w:t>
      </w:r>
    </w:p>
    <w:p w14:paraId="0B9E2C66" w14:textId="77777777" w:rsidR="00155048" w:rsidRDefault="005A5088">
      <w:pPr>
        <w:spacing w:line="600" w:lineRule="auto"/>
        <w:ind w:firstLine="720"/>
        <w:jc w:val="both"/>
        <w:rPr>
          <w:rFonts w:eastAsia="Times New Roman"/>
          <w:color w:val="000000"/>
          <w:szCs w:val="24"/>
        </w:rPr>
      </w:pPr>
      <w:r>
        <w:rPr>
          <w:rFonts w:eastAsia="Times New Roman"/>
          <w:color w:val="000000"/>
          <w:szCs w:val="24"/>
        </w:rPr>
        <w:t xml:space="preserve">Η </w:t>
      </w:r>
      <w:r>
        <w:rPr>
          <w:rFonts w:eastAsia="Times New Roman"/>
          <w:color w:val="000000"/>
          <w:szCs w:val="24"/>
        </w:rPr>
        <w:t>πρώτη</w:t>
      </w:r>
      <w:r>
        <w:rPr>
          <w:rFonts w:eastAsia="Times New Roman"/>
          <w:color w:val="000000"/>
          <w:szCs w:val="24"/>
        </w:rPr>
        <w:t xml:space="preserve"> με αριθμό 4017/2-3-2018 ε</w:t>
      </w:r>
      <w:r w:rsidRPr="00950177">
        <w:rPr>
          <w:rFonts w:eastAsia="Times New Roman"/>
          <w:color w:val="000000"/>
          <w:szCs w:val="24"/>
        </w:rPr>
        <w:t xml:space="preserve">ρώτηση </w:t>
      </w:r>
      <w:r>
        <w:rPr>
          <w:rFonts w:eastAsia="Times New Roman"/>
          <w:color w:val="000000"/>
          <w:szCs w:val="24"/>
        </w:rPr>
        <w:t>του κύκλου αναφορών</w:t>
      </w:r>
      <w:r>
        <w:rPr>
          <w:rFonts w:eastAsia="Times New Roman"/>
          <w:color w:val="000000"/>
          <w:szCs w:val="24"/>
        </w:rPr>
        <w:t xml:space="preserve"> </w:t>
      </w:r>
      <w:r>
        <w:rPr>
          <w:rFonts w:eastAsia="Times New Roman"/>
          <w:color w:val="000000"/>
          <w:szCs w:val="24"/>
        </w:rPr>
        <w:t xml:space="preserve">και </w:t>
      </w:r>
      <w:r>
        <w:rPr>
          <w:rFonts w:eastAsia="Times New Roman"/>
          <w:color w:val="000000"/>
          <w:szCs w:val="24"/>
        </w:rPr>
        <w:t xml:space="preserve">ερωτήσεων </w:t>
      </w:r>
      <w:r w:rsidRPr="00950177">
        <w:rPr>
          <w:rFonts w:eastAsia="Times New Roman"/>
          <w:color w:val="000000"/>
          <w:szCs w:val="24"/>
        </w:rPr>
        <w:t>του Βουλευτή Ηλείας της Δημοκρατικής Συμπαράταξης ΠΑΣΟΚ – ΔΗΜΑΡ κ.</w:t>
      </w:r>
      <w:r w:rsidRPr="008F5A2C">
        <w:rPr>
          <w:rFonts w:eastAsia="Times New Roman"/>
          <w:bCs/>
          <w:color w:val="000000"/>
          <w:szCs w:val="24"/>
        </w:rPr>
        <w:t xml:space="preserve"> </w:t>
      </w:r>
      <w:r w:rsidRPr="00950177">
        <w:rPr>
          <w:rFonts w:eastAsia="Times New Roman"/>
          <w:bCs/>
          <w:color w:val="000000"/>
          <w:szCs w:val="24"/>
        </w:rPr>
        <w:t>Ιωάννη Κουτσούκου</w:t>
      </w:r>
      <w:r>
        <w:rPr>
          <w:rFonts w:eastAsia="Times New Roman"/>
          <w:color w:val="000000"/>
          <w:szCs w:val="24"/>
        </w:rPr>
        <w:t xml:space="preserve"> </w:t>
      </w:r>
      <w:r w:rsidRPr="00950177">
        <w:rPr>
          <w:rFonts w:eastAsia="Times New Roman"/>
          <w:color w:val="000000"/>
          <w:szCs w:val="24"/>
        </w:rPr>
        <w:t>προς τον Υπουρ</w:t>
      </w:r>
      <w:r>
        <w:rPr>
          <w:rFonts w:eastAsia="Times New Roman"/>
          <w:color w:val="000000"/>
          <w:szCs w:val="24"/>
        </w:rPr>
        <w:t xml:space="preserve">γό </w:t>
      </w:r>
      <w:r w:rsidRPr="00950177">
        <w:rPr>
          <w:rFonts w:eastAsia="Times New Roman"/>
          <w:bCs/>
          <w:color w:val="000000"/>
          <w:szCs w:val="24"/>
        </w:rPr>
        <w:t>Οικονομικών,</w:t>
      </w:r>
      <w:r w:rsidRPr="00950177">
        <w:rPr>
          <w:rFonts w:eastAsia="Times New Roman"/>
          <w:color w:val="000000"/>
          <w:szCs w:val="24"/>
        </w:rPr>
        <w:t xml:space="preserve"> με θέμα: «Η απαίτηση του Ευρωπαϊκού Μηχανισμού Σταθερότητας (ESM) για </w:t>
      </w:r>
      <w:proofErr w:type="spellStart"/>
      <w:r w:rsidRPr="00950177">
        <w:rPr>
          <w:rFonts w:eastAsia="Times New Roman"/>
          <w:color w:val="000000"/>
          <w:szCs w:val="24"/>
        </w:rPr>
        <w:t>συνυπογραφή</w:t>
      </w:r>
      <w:proofErr w:type="spellEnd"/>
      <w:r w:rsidRPr="00950177">
        <w:rPr>
          <w:rFonts w:eastAsia="Times New Roman"/>
          <w:color w:val="000000"/>
          <w:szCs w:val="24"/>
        </w:rPr>
        <w:t xml:space="preserve"> της δανειακής σύμβασης του 3</w:t>
      </w:r>
      <w:r w:rsidRPr="00950177">
        <w:rPr>
          <w:rFonts w:eastAsia="Times New Roman"/>
          <w:color w:val="000000"/>
          <w:szCs w:val="24"/>
          <w:vertAlign w:val="superscript"/>
        </w:rPr>
        <w:t>ου</w:t>
      </w:r>
      <w:r>
        <w:rPr>
          <w:rFonts w:eastAsia="Times New Roman"/>
          <w:color w:val="000000"/>
          <w:szCs w:val="24"/>
        </w:rPr>
        <w:t xml:space="preserve"> </w:t>
      </w:r>
      <w:r>
        <w:rPr>
          <w:rFonts w:eastAsia="Times New Roman"/>
          <w:color w:val="000000"/>
          <w:szCs w:val="24"/>
        </w:rPr>
        <w:t>μ</w:t>
      </w:r>
      <w:r w:rsidRPr="00950177">
        <w:rPr>
          <w:rFonts w:eastAsia="Times New Roman"/>
          <w:color w:val="000000"/>
          <w:szCs w:val="24"/>
        </w:rPr>
        <w:t xml:space="preserve">νημονίου από το </w:t>
      </w:r>
      <w:proofErr w:type="spellStart"/>
      <w:r>
        <w:rPr>
          <w:rFonts w:eastAsia="Times New Roman"/>
          <w:color w:val="000000"/>
          <w:szCs w:val="24"/>
        </w:rPr>
        <w:t>υ</w:t>
      </w:r>
      <w:r w:rsidRPr="00950177">
        <w:rPr>
          <w:rFonts w:eastAsia="Times New Roman"/>
          <w:color w:val="000000"/>
          <w:szCs w:val="24"/>
        </w:rPr>
        <w:t>περταμείο</w:t>
      </w:r>
      <w:proofErr w:type="spellEnd"/>
      <w:r w:rsidRPr="00950177">
        <w:rPr>
          <w:rFonts w:eastAsia="Times New Roman"/>
          <w:color w:val="000000"/>
          <w:szCs w:val="24"/>
        </w:rPr>
        <w:t xml:space="preserve"> (Ελληνική Εταιρεία</w:t>
      </w:r>
      <w:r>
        <w:rPr>
          <w:rFonts w:eastAsia="Times New Roman"/>
          <w:color w:val="000000"/>
          <w:szCs w:val="24"/>
        </w:rPr>
        <w:t xml:space="preserve"> Συμμετοχών και Περιουσίας </w:t>
      </w:r>
      <w:r>
        <w:rPr>
          <w:rFonts w:eastAsia="Times New Roman"/>
          <w:color w:val="000000"/>
          <w:szCs w:val="24"/>
        </w:rPr>
        <w:lastRenderedPageBreak/>
        <w:t xml:space="preserve">ΑΕ)», δεν θα συζητηθεί λόγω κωλύματος </w:t>
      </w:r>
      <w:r>
        <w:rPr>
          <w:rFonts w:eastAsia="Times New Roman"/>
          <w:color w:val="000000"/>
          <w:szCs w:val="24"/>
        </w:rPr>
        <w:t xml:space="preserve">–ανειλημμένες υποχρεώσεις- </w:t>
      </w:r>
      <w:r>
        <w:rPr>
          <w:rFonts w:eastAsia="Times New Roman"/>
          <w:color w:val="000000"/>
          <w:szCs w:val="24"/>
        </w:rPr>
        <w:t xml:space="preserve">του </w:t>
      </w:r>
      <w:r>
        <w:rPr>
          <w:rFonts w:eastAsia="Times New Roman"/>
          <w:color w:val="000000"/>
          <w:szCs w:val="24"/>
        </w:rPr>
        <w:t xml:space="preserve">Υπουργού Οικονομικών κ. </w:t>
      </w:r>
      <w:proofErr w:type="spellStart"/>
      <w:r>
        <w:rPr>
          <w:rFonts w:eastAsia="Times New Roman"/>
          <w:color w:val="000000"/>
          <w:szCs w:val="24"/>
        </w:rPr>
        <w:t>Τσακαλώτου</w:t>
      </w:r>
      <w:proofErr w:type="spellEnd"/>
      <w:r>
        <w:rPr>
          <w:rFonts w:eastAsia="Times New Roman"/>
          <w:color w:val="000000"/>
          <w:szCs w:val="24"/>
        </w:rPr>
        <w:t>.</w:t>
      </w:r>
    </w:p>
    <w:p w14:paraId="0B9E2C67" w14:textId="77777777" w:rsidR="00155048" w:rsidRDefault="005A5088">
      <w:pPr>
        <w:spacing w:line="600" w:lineRule="auto"/>
        <w:ind w:firstLine="720"/>
        <w:jc w:val="both"/>
        <w:rPr>
          <w:rFonts w:eastAsia="Times New Roman"/>
          <w:color w:val="000000"/>
          <w:szCs w:val="24"/>
        </w:rPr>
      </w:pPr>
      <w:r>
        <w:rPr>
          <w:rFonts w:eastAsia="Times New Roman"/>
          <w:color w:val="000000"/>
          <w:szCs w:val="24"/>
        </w:rPr>
        <w:t xml:space="preserve">Η </w:t>
      </w:r>
      <w:r>
        <w:rPr>
          <w:rFonts w:eastAsia="Times New Roman"/>
          <w:color w:val="000000"/>
          <w:szCs w:val="24"/>
        </w:rPr>
        <w:t>έβδομη</w:t>
      </w:r>
      <w:r>
        <w:rPr>
          <w:rFonts w:eastAsia="Times New Roman"/>
          <w:color w:val="000000"/>
          <w:szCs w:val="24"/>
        </w:rPr>
        <w:t xml:space="preserve"> με αριθμό 1538/23-4-2018 επίκαιρη ε</w:t>
      </w:r>
      <w:r w:rsidRPr="00950177">
        <w:rPr>
          <w:rFonts w:eastAsia="Times New Roman"/>
          <w:color w:val="000000"/>
          <w:szCs w:val="24"/>
        </w:rPr>
        <w:t xml:space="preserve">ρώτηση </w:t>
      </w:r>
      <w:r>
        <w:rPr>
          <w:rFonts w:eastAsia="Times New Roman"/>
          <w:color w:val="000000"/>
          <w:szCs w:val="24"/>
        </w:rPr>
        <w:t xml:space="preserve">δεύτερου κύκλου </w:t>
      </w:r>
      <w:r w:rsidRPr="00950177">
        <w:rPr>
          <w:rFonts w:eastAsia="Times New Roman"/>
          <w:color w:val="000000"/>
          <w:szCs w:val="24"/>
        </w:rPr>
        <w:t>του Βουλευτή Επικρατείας του Λαϊ</w:t>
      </w:r>
      <w:r>
        <w:rPr>
          <w:rFonts w:eastAsia="Times New Roman"/>
          <w:color w:val="000000"/>
          <w:szCs w:val="24"/>
        </w:rPr>
        <w:t xml:space="preserve">κού Συνδέσμου - Χρυσή Αυγή κ. </w:t>
      </w:r>
      <w:r w:rsidRPr="00790161">
        <w:rPr>
          <w:rFonts w:eastAsia="Times New Roman"/>
          <w:bCs/>
          <w:color w:val="000000"/>
          <w:szCs w:val="24"/>
        </w:rPr>
        <w:t>Χρήστου Παππά</w:t>
      </w:r>
      <w:r w:rsidRPr="008F5A2C">
        <w:rPr>
          <w:rFonts w:eastAsia="Times New Roman"/>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 xml:space="preserve">Εθνικής Άμυνας, </w:t>
      </w:r>
      <w:r w:rsidRPr="00950177">
        <w:rPr>
          <w:rFonts w:eastAsia="Times New Roman"/>
          <w:color w:val="000000"/>
          <w:szCs w:val="24"/>
        </w:rPr>
        <w:t>με θέμα: «Επιτακτική η ανάγκη αυξ</w:t>
      </w:r>
      <w:r>
        <w:rPr>
          <w:rFonts w:eastAsia="Times New Roman"/>
          <w:color w:val="000000"/>
          <w:szCs w:val="24"/>
        </w:rPr>
        <w:t>ήσεως της σ</w:t>
      </w:r>
      <w:r>
        <w:rPr>
          <w:rFonts w:eastAsia="Times New Roman"/>
          <w:color w:val="000000"/>
          <w:szCs w:val="24"/>
        </w:rPr>
        <w:t>τρατιωτικής θητείας», δεν θα συζητηθεί λόγω κωλύματος του Αναπληρωτή Υπουργού Εθνικής Άμυνας κ. Κουβέλη.</w:t>
      </w:r>
    </w:p>
    <w:p w14:paraId="0B9E2C68" w14:textId="77777777" w:rsidR="00155048" w:rsidRDefault="005A5088">
      <w:pPr>
        <w:spacing w:line="600" w:lineRule="auto"/>
        <w:ind w:firstLine="720"/>
        <w:jc w:val="both"/>
        <w:rPr>
          <w:rFonts w:eastAsia="Times New Roman"/>
          <w:szCs w:val="24"/>
        </w:rPr>
      </w:pPr>
      <w:r>
        <w:rPr>
          <w:rFonts w:eastAsia="Times New Roman"/>
          <w:szCs w:val="24"/>
        </w:rPr>
        <w:t xml:space="preserve">Η </w:t>
      </w:r>
      <w:r>
        <w:rPr>
          <w:rFonts w:eastAsia="Times New Roman"/>
          <w:szCs w:val="24"/>
        </w:rPr>
        <w:t>όγδοη</w:t>
      </w:r>
      <w:r>
        <w:rPr>
          <w:rFonts w:eastAsia="Times New Roman"/>
          <w:szCs w:val="24"/>
        </w:rPr>
        <w:t xml:space="preserve"> με αριθμό 1539/23-4-2018 επίκαιρη ε</w:t>
      </w:r>
      <w:r w:rsidRPr="00E90290">
        <w:rPr>
          <w:rFonts w:eastAsia="Times New Roman"/>
          <w:szCs w:val="24"/>
        </w:rPr>
        <w:t>ρώτηση</w:t>
      </w:r>
      <w:r>
        <w:rPr>
          <w:rFonts w:eastAsia="Times New Roman"/>
          <w:szCs w:val="24"/>
        </w:rPr>
        <w:t xml:space="preserve"> δεύτερου κύκλου</w:t>
      </w:r>
      <w:r w:rsidRPr="00E90290">
        <w:rPr>
          <w:rFonts w:eastAsia="Times New Roman"/>
          <w:szCs w:val="24"/>
        </w:rPr>
        <w:t xml:space="preserve"> του Βο</w:t>
      </w:r>
      <w:r>
        <w:rPr>
          <w:rFonts w:eastAsia="Times New Roman"/>
          <w:szCs w:val="24"/>
        </w:rPr>
        <w:t xml:space="preserve">υλευτή Επικρατείας του Λαϊκού </w:t>
      </w:r>
      <w:r w:rsidRPr="00E90290">
        <w:rPr>
          <w:rFonts w:eastAsia="Times New Roman"/>
          <w:szCs w:val="24"/>
        </w:rPr>
        <w:t xml:space="preserve">Συνδέσμου - Χρυσή Αυγή κ. </w:t>
      </w:r>
      <w:r w:rsidRPr="00E90290">
        <w:rPr>
          <w:rFonts w:eastAsia="Times New Roman"/>
          <w:bCs/>
          <w:szCs w:val="24"/>
        </w:rPr>
        <w:t>Χρήστου Παππά</w:t>
      </w:r>
      <w:r w:rsidRPr="00E90290">
        <w:rPr>
          <w:rFonts w:eastAsia="Times New Roman"/>
          <w:b/>
          <w:bCs/>
          <w:szCs w:val="24"/>
        </w:rPr>
        <w:t xml:space="preserve"> </w:t>
      </w:r>
      <w:r w:rsidRPr="00E90290">
        <w:rPr>
          <w:rFonts w:eastAsia="Times New Roman"/>
          <w:szCs w:val="24"/>
        </w:rPr>
        <w:t xml:space="preserve">προς τον Υπουργό </w:t>
      </w:r>
      <w:r w:rsidRPr="00E90290">
        <w:rPr>
          <w:rFonts w:eastAsia="Times New Roman"/>
          <w:bCs/>
          <w:szCs w:val="24"/>
        </w:rPr>
        <w:t xml:space="preserve">Εθνικής Άμυνας, </w:t>
      </w:r>
      <w:r w:rsidRPr="00E90290">
        <w:rPr>
          <w:rFonts w:eastAsia="Times New Roman"/>
          <w:szCs w:val="24"/>
        </w:rPr>
        <w:t xml:space="preserve">με θέμα: «Περί της συμμετοχής </w:t>
      </w:r>
      <w:proofErr w:type="spellStart"/>
      <w:r w:rsidRPr="00E90290">
        <w:rPr>
          <w:rFonts w:eastAsia="Times New Roman"/>
          <w:szCs w:val="24"/>
        </w:rPr>
        <w:t>ενστόλων</w:t>
      </w:r>
      <w:proofErr w:type="spellEnd"/>
      <w:r w:rsidRPr="00E90290">
        <w:rPr>
          <w:rFonts w:eastAsia="Times New Roman"/>
          <w:szCs w:val="24"/>
        </w:rPr>
        <w:t xml:space="preserve"> στρατιωτικών σε κομματική πορεία του ΚΚΕ»</w:t>
      </w:r>
      <w:r>
        <w:rPr>
          <w:rFonts w:eastAsia="Times New Roman"/>
          <w:szCs w:val="24"/>
        </w:rPr>
        <w:t>,</w:t>
      </w:r>
      <w:r w:rsidRPr="00E90290">
        <w:rPr>
          <w:rFonts w:eastAsia="Times New Roman"/>
          <w:color w:val="000000"/>
          <w:szCs w:val="24"/>
        </w:rPr>
        <w:t xml:space="preserve"> </w:t>
      </w:r>
      <w:r>
        <w:rPr>
          <w:rFonts w:eastAsia="Times New Roman"/>
          <w:color w:val="000000"/>
          <w:szCs w:val="24"/>
        </w:rPr>
        <w:t>δεν θα συζητηθεί λόγω κωλύματος του Αναπληρωτή Υπουργού Εθνικής Άμυνας κ. Κουβέλη</w:t>
      </w:r>
      <w:r w:rsidRPr="00E90290">
        <w:rPr>
          <w:rFonts w:eastAsia="Times New Roman"/>
          <w:szCs w:val="24"/>
        </w:rPr>
        <w:t>.</w:t>
      </w:r>
    </w:p>
    <w:p w14:paraId="0B9E2C69" w14:textId="77777777" w:rsidR="00155048" w:rsidRDefault="005A5088">
      <w:pPr>
        <w:spacing w:line="600" w:lineRule="auto"/>
        <w:ind w:firstLine="720"/>
        <w:jc w:val="both"/>
        <w:rPr>
          <w:rFonts w:eastAsia="Times New Roman"/>
          <w:color w:val="000000"/>
          <w:szCs w:val="24"/>
        </w:rPr>
      </w:pPr>
      <w:r>
        <w:rPr>
          <w:rFonts w:eastAsia="Times New Roman"/>
          <w:color w:val="000000"/>
          <w:szCs w:val="24"/>
        </w:rPr>
        <w:lastRenderedPageBreak/>
        <w:t xml:space="preserve">Η </w:t>
      </w:r>
      <w:r>
        <w:rPr>
          <w:rFonts w:eastAsia="Times New Roman"/>
          <w:color w:val="000000"/>
          <w:szCs w:val="24"/>
        </w:rPr>
        <w:t>δεύτερη</w:t>
      </w:r>
      <w:r>
        <w:rPr>
          <w:rFonts w:eastAsia="Times New Roman"/>
          <w:color w:val="000000"/>
          <w:szCs w:val="24"/>
        </w:rPr>
        <w:t xml:space="preserve"> με αριθμό 1588/3-5-2018 επίκαιρη ε</w:t>
      </w:r>
      <w:r w:rsidRPr="00950177">
        <w:rPr>
          <w:rFonts w:eastAsia="Times New Roman"/>
          <w:color w:val="000000"/>
          <w:szCs w:val="24"/>
        </w:rPr>
        <w:t xml:space="preserve">ρώτηση </w:t>
      </w:r>
      <w:r>
        <w:rPr>
          <w:rFonts w:eastAsia="Times New Roman"/>
          <w:color w:val="000000"/>
          <w:szCs w:val="24"/>
        </w:rPr>
        <w:t>δεύτερο</w:t>
      </w:r>
      <w:r>
        <w:rPr>
          <w:rFonts w:eastAsia="Times New Roman"/>
          <w:color w:val="000000"/>
          <w:szCs w:val="24"/>
        </w:rPr>
        <w:t xml:space="preserve">υ κύκλου </w:t>
      </w:r>
      <w:r w:rsidRPr="00950177">
        <w:rPr>
          <w:rFonts w:eastAsia="Times New Roman"/>
          <w:color w:val="000000"/>
          <w:szCs w:val="24"/>
        </w:rPr>
        <w:t>του Βουλευτή Α΄ Πειραιά του Λαϊ</w:t>
      </w:r>
      <w:r>
        <w:rPr>
          <w:rFonts w:eastAsia="Times New Roman"/>
          <w:color w:val="000000"/>
          <w:szCs w:val="24"/>
        </w:rPr>
        <w:t xml:space="preserve">κού Συνδέσμου - Χρυσή Αυγή κ. </w:t>
      </w:r>
      <w:r w:rsidRPr="00790161">
        <w:rPr>
          <w:rFonts w:eastAsia="Times New Roman"/>
          <w:bCs/>
          <w:color w:val="000000"/>
          <w:szCs w:val="24"/>
        </w:rPr>
        <w:t xml:space="preserve">Νικολάου </w:t>
      </w:r>
      <w:proofErr w:type="spellStart"/>
      <w:r w:rsidRPr="00790161">
        <w:rPr>
          <w:rFonts w:eastAsia="Times New Roman"/>
          <w:bCs/>
          <w:color w:val="000000"/>
          <w:szCs w:val="24"/>
        </w:rPr>
        <w:t>Κούζηλου</w:t>
      </w:r>
      <w:proofErr w:type="spellEnd"/>
      <w:r w:rsidRPr="008F5A2C">
        <w:rPr>
          <w:rFonts w:eastAsia="Times New Roman"/>
          <w:bCs/>
          <w:color w:val="000000"/>
          <w:szCs w:val="24"/>
        </w:rPr>
        <w:t xml:space="preserve"> </w:t>
      </w:r>
      <w:r>
        <w:rPr>
          <w:rFonts w:eastAsia="Times New Roman"/>
          <w:color w:val="000000"/>
          <w:szCs w:val="24"/>
        </w:rPr>
        <w:t xml:space="preserve">προς τον Υπουργό </w:t>
      </w:r>
      <w:r w:rsidRPr="00790161">
        <w:rPr>
          <w:rFonts w:eastAsia="Times New Roman"/>
          <w:bCs/>
          <w:color w:val="000000"/>
          <w:szCs w:val="24"/>
        </w:rPr>
        <w:t>Εθνικής Άμυνας,</w:t>
      </w:r>
      <w:r>
        <w:rPr>
          <w:rFonts w:eastAsia="Times New Roman"/>
          <w:color w:val="000000"/>
          <w:szCs w:val="24"/>
        </w:rPr>
        <w:t xml:space="preserve"> </w:t>
      </w:r>
      <w:r w:rsidRPr="00950177">
        <w:rPr>
          <w:rFonts w:eastAsia="Times New Roman"/>
          <w:color w:val="000000"/>
          <w:szCs w:val="24"/>
        </w:rPr>
        <w:t>με θέμα: «Σχετικά με το μέλλον της Ε</w:t>
      </w:r>
      <w:r>
        <w:rPr>
          <w:rFonts w:eastAsia="Times New Roman"/>
          <w:color w:val="000000"/>
          <w:szCs w:val="24"/>
        </w:rPr>
        <w:t>λληνικής Αμυντικής Βιομηχανίας», δεν θα συζητηθεί λόγω κωλύματος του Αναπληρωτή Υπουργού Εθνικής Άμ</w:t>
      </w:r>
      <w:r>
        <w:rPr>
          <w:rFonts w:eastAsia="Times New Roman"/>
          <w:color w:val="000000"/>
          <w:szCs w:val="24"/>
        </w:rPr>
        <w:t>υνας κ. Κουβέλη.</w:t>
      </w:r>
    </w:p>
    <w:p w14:paraId="0B9E2C6A" w14:textId="77777777" w:rsidR="00155048" w:rsidRDefault="005A5088">
      <w:pPr>
        <w:spacing w:line="600" w:lineRule="auto"/>
        <w:ind w:firstLine="720"/>
        <w:jc w:val="both"/>
        <w:rPr>
          <w:rFonts w:eastAsia="Times New Roman" w:cs="Times New Roman"/>
        </w:rPr>
      </w:pPr>
      <w:r w:rsidRPr="00E860FA">
        <w:rPr>
          <w:rFonts w:eastAsia="Times New Roman" w:cs="Times New Roman"/>
        </w:rPr>
        <w:t>Κυρίες και κύριοι συνάδελφοι, έχω την τιμή να ανακοινώσω στο Σώμα ότι τη συνεδρίασή μας παρακολο</w:t>
      </w:r>
      <w:r>
        <w:rPr>
          <w:rFonts w:eastAsia="Times New Roman" w:cs="Times New Roman"/>
        </w:rPr>
        <w:t>υθούν από τα άνω δυτικά θεωρεία</w:t>
      </w:r>
      <w:r>
        <w:rPr>
          <w:rFonts w:eastAsia="Times New Roman" w:cs="Times New Roman"/>
        </w:rPr>
        <w:t>,</w:t>
      </w:r>
      <w:r w:rsidRPr="00E860FA">
        <w:rPr>
          <w:rFonts w:eastAsia="Times New Roman" w:cs="Times New Roman"/>
        </w:rPr>
        <w:t xml:space="preserve"> </w:t>
      </w:r>
      <w:r>
        <w:rPr>
          <w:rFonts w:eastAsia="Times New Roman" w:cs="Times New Roman"/>
        </w:rPr>
        <w:t xml:space="preserve">πενήντα εννιά φοιτήτριες και φοιτητές και ένας συνοδός εκπαιδευτικός </w:t>
      </w:r>
      <w:r w:rsidRPr="00E860FA">
        <w:rPr>
          <w:rFonts w:eastAsia="Times New Roman" w:cs="Times New Roman"/>
        </w:rPr>
        <w:t xml:space="preserve">από </w:t>
      </w:r>
      <w:r>
        <w:rPr>
          <w:rFonts w:eastAsia="Times New Roman" w:cs="Times New Roman"/>
        </w:rPr>
        <w:t>τη Νομική Σχολή του Πανεπιστημίου Αθη</w:t>
      </w:r>
      <w:r>
        <w:rPr>
          <w:rFonts w:eastAsia="Times New Roman" w:cs="Times New Roman"/>
        </w:rPr>
        <w:t>νών</w:t>
      </w:r>
      <w:r w:rsidRPr="00E860FA">
        <w:rPr>
          <w:rFonts w:eastAsia="Times New Roman" w:cs="Times New Roman"/>
        </w:rPr>
        <w:t xml:space="preserve">. </w:t>
      </w:r>
    </w:p>
    <w:p w14:paraId="0B9E2C6B" w14:textId="77777777" w:rsidR="00155048" w:rsidRDefault="005A5088">
      <w:pPr>
        <w:spacing w:line="600" w:lineRule="auto"/>
        <w:ind w:firstLine="720"/>
        <w:jc w:val="both"/>
        <w:rPr>
          <w:rFonts w:eastAsia="Times New Roman" w:cs="Times New Roman"/>
        </w:rPr>
      </w:pPr>
      <w:r w:rsidRPr="00E860FA">
        <w:rPr>
          <w:rFonts w:eastAsia="Times New Roman" w:cs="Times New Roman"/>
        </w:rPr>
        <w:t xml:space="preserve">Η Βουλή </w:t>
      </w:r>
      <w:r>
        <w:rPr>
          <w:rFonts w:eastAsia="Times New Roman" w:cs="Times New Roman"/>
        </w:rPr>
        <w:t>σάς</w:t>
      </w:r>
      <w:r w:rsidRPr="00E860FA">
        <w:rPr>
          <w:rFonts w:eastAsia="Times New Roman" w:cs="Times New Roman"/>
        </w:rPr>
        <w:t xml:space="preserve"> καλωσορίζει. </w:t>
      </w:r>
    </w:p>
    <w:p w14:paraId="0B9E2C6C" w14:textId="77777777" w:rsidR="00155048" w:rsidRDefault="005A5088">
      <w:pPr>
        <w:spacing w:line="600" w:lineRule="auto"/>
        <w:ind w:firstLine="720"/>
        <w:jc w:val="center"/>
        <w:rPr>
          <w:rFonts w:eastAsia="Times New Roman"/>
          <w:color w:val="000000"/>
          <w:szCs w:val="24"/>
        </w:rPr>
      </w:pPr>
      <w:r w:rsidRPr="00E860FA">
        <w:rPr>
          <w:rFonts w:eastAsia="Times New Roman" w:cs="Times New Roman"/>
        </w:rPr>
        <w:t>(Χειροκροτήματα απ’ όλες τις πτέρυγες της Βουλής)</w:t>
      </w:r>
    </w:p>
    <w:p w14:paraId="0B9E2C6D" w14:textId="77777777" w:rsidR="00155048" w:rsidRDefault="005A5088">
      <w:pPr>
        <w:spacing w:line="600" w:lineRule="auto"/>
        <w:ind w:firstLine="720"/>
        <w:jc w:val="both"/>
        <w:rPr>
          <w:rFonts w:eastAsia="Times New Roman"/>
          <w:color w:val="000000"/>
          <w:szCs w:val="24"/>
        </w:rPr>
      </w:pPr>
      <w:r>
        <w:rPr>
          <w:rFonts w:eastAsia="Times New Roman"/>
          <w:color w:val="000000"/>
          <w:szCs w:val="24"/>
        </w:rPr>
        <w:t>Θ</w:t>
      </w:r>
      <w:r>
        <w:rPr>
          <w:rFonts w:eastAsia="Times New Roman"/>
          <w:color w:val="000000"/>
          <w:szCs w:val="24"/>
        </w:rPr>
        <w:t xml:space="preserve">α </w:t>
      </w:r>
      <w:r>
        <w:rPr>
          <w:rFonts w:eastAsia="Times New Roman"/>
          <w:color w:val="000000"/>
          <w:szCs w:val="24"/>
        </w:rPr>
        <w:t>αρχίσουμε</w:t>
      </w:r>
      <w:r>
        <w:rPr>
          <w:rFonts w:eastAsia="Times New Roman"/>
          <w:color w:val="000000"/>
          <w:szCs w:val="24"/>
        </w:rPr>
        <w:t xml:space="preserve"> </w:t>
      </w:r>
      <w:r>
        <w:rPr>
          <w:rFonts w:eastAsia="Times New Roman"/>
          <w:color w:val="000000"/>
          <w:szCs w:val="24"/>
        </w:rPr>
        <w:t>με τ</w:t>
      </w:r>
      <w:r>
        <w:rPr>
          <w:rFonts w:eastAsia="Times New Roman"/>
          <w:color w:val="000000"/>
          <w:szCs w:val="24"/>
        </w:rPr>
        <w:t xml:space="preserve">η </w:t>
      </w:r>
      <w:r>
        <w:rPr>
          <w:rFonts w:eastAsia="Times New Roman"/>
          <w:color w:val="000000"/>
          <w:szCs w:val="24"/>
        </w:rPr>
        <w:t xml:space="preserve">δεύτερη </w:t>
      </w:r>
      <w:r>
        <w:rPr>
          <w:rFonts w:eastAsia="Times New Roman"/>
          <w:color w:val="000000"/>
          <w:szCs w:val="24"/>
        </w:rPr>
        <w:t>με αριθμό 1639/15-5-2018 ε</w:t>
      </w:r>
      <w:r w:rsidRPr="00950177">
        <w:rPr>
          <w:rFonts w:eastAsia="Times New Roman"/>
          <w:color w:val="000000"/>
          <w:szCs w:val="24"/>
        </w:rPr>
        <w:t xml:space="preserve">πίκαιρη </w:t>
      </w:r>
      <w:r>
        <w:rPr>
          <w:rFonts w:eastAsia="Times New Roman"/>
          <w:color w:val="000000"/>
          <w:szCs w:val="24"/>
        </w:rPr>
        <w:t>ε</w:t>
      </w:r>
      <w:r w:rsidRPr="00950177">
        <w:rPr>
          <w:rFonts w:eastAsia="Times New Roman"/>
          <w:color w:val="000000"/>
          <w:szCs w:val="24"/>
        </w:rPr>
        <w:t xml:space="preserve">ρώτηση </w:t>
      </w:r>
      <w:r>
        <w:rPr>
          <w:rFonts w:eastAsia="Times New Roman"/>
          <w:color w:val="000000"/>
          <w:szCs w:val="24"/>
        </w:rPr>
        <w:t xml:space="preserve">πρώτου κύκλου του </w:t>
      </w:r>
      <w:r w:rsidRPr="00950177">
        <w:rPr>
          <w:rFonts w:eastAsia="Times New Roman"/>
          <w:color w:val="000000"/>
          <w:szCs w:val="24"/>
        </w:rPr>
        <w:t>Βουλευτή Κο</w:t>
      </w:r>
      <w:r>
        <w:rPr>
          <w:rFonts w:eastAsia="Times New Roman"/>
          <w:color w:val="000000"/>
          <w:szCs w:val="24"/>
        </w:rPr>
        <w:t xml:space="preserve">ρινθίας της Νέας Δημοκρατίας κ. </w:t>
      </w:r>
      <w:r w:rsidRPr="00790161">
        <w:rPr>
          <w:rFonts w:eastAsia="Times New Roman"/>
          <w:bCs/>
          <w:color w:val="000000"/>
          <w:szCs w:val="24"/>
        </w:rPr>
        <w:t>Χρίστου Δήμα</w:t>
      </w:r>
      <w:r>
        <w:rPr>
          <w:rFonts w:eastAsia="Times New Roman"/>
          <w:color w:val="000000"/>
          <w:szCs w:val="24"/>
        </w:rPr>
        <w:t xml:space="preserve"> </w:t>
      </w:r>
      <w:r w:rsidRPr="00950177">
        <w:rPr>
          <w:rFonts w:eastAsia="Times New Roman"/>
          <w:color w:val="000000"/>
          <w:szCs w:val="24"/>
        </w:rPr>
        <w:t xml:space="preserve">προς </w:t>
      </w:r>
      <w:r>
        <w:rPr>
          <w:rFonts w:eastAsia="Times New Roman"/>
          <w:color w:val="000000"/>
          <w:szCs w:val="24"/>
        </w:rPr>
        <w:t xml:space="preserve">τον </w:t>
      </w:r>
      <w:r>
        <w:rPr>
          <w:rFonts w:eastAsia="Times New Roman"/>
          <w:color w:val="000000"/>
          <w:szCs w:val="24"/>
        </w:rPr>
        <w:lastRenderedPageBreak/>
        <w:t xml:space="preserve">Υπουργό </w:t>
      </w:r>
      <w:r w:rsidRPr="00790161">
        <w:rPr>
          <w:rFonts w:eastAsia="Times New Roman"/>
          <w:bCs/>
          <w:color w:val="000000"/>
          <w:szCs w:val="24"/>
        </w:rPr>
        <w:t>Οικονομικών,</w:t>
      </w:r>
      <w:r w:rsidRPr="00E90290">
        <w:rPr>
          <w:rFonts w:eastAsia="Times New Roman"/>
          <w:bCs/>
          <w:color w:val="000000"/>
          <w:szCs w:val="24"/>
        </w:rPr>
        <w:t xml:space="preserve"> </w:t>
      </w:r>
      <w:r w:rsidRPr="00950177">
        <w:rPr>
          <w:rFonts w:eastAsia="Times New Roman"/>
          <w:color w:val="000000"/>
          <w:szCs w:val="24"/>
        </w:rPr>
        <w:t>με θέμα: «Κατάργηση του Ειδικού Φόρ</w:t>
      </w:r>
      <w:r>
        <w:rPr>
          <w:rFonts w:eastAsia="Times New Roman"/>
          <w:color w:val="000000"/>
          <w:szCs w:val="24"/>
        </w:rPr>
        <w:t xml:space="preserve">ου Κατανάλωσης (ΕΦΚ) στο </w:t>
      </w:r>
      <w:r>
        <w:rPr>
          <w:rFonts w:eastAsia="Times New Roman"/>
          <w:color w:val="000000"/>
          <w:szCs w:val="24"/>
        </w:rPr>
        <w:t>κ</w:t>
      </w:r>
      <w:r>
        <w:rPr>
          <w:rFonts w:eastAsia="Times New Roman"/>
          <w:color w:val="000000"/>
          <w:szCs w:val="24"/>
        </w:rPr>
        <w:t>ρασί».</w:t>
      </w:r>
    </w:p>
    <w:p w14:paraId="0B9E2C6E" w14:textId="77777777" w:rsidR="00155048" w:rsidRDefault="005A5088">
      <w:pPr>
        <w:spacing w:line="600" w:lineRule="auto"/>
        <w:ind w:firstLine="720"/>
        <w:jc w:val="both"/>
        <w:rPr>
          <w:rFonts w:eastAsia="Times New Roman"/>
          <w:color w:val="000000"/>
          <w:szCs w:val="24"/>
        </w:rPr>
      </w:pPr>
      <w:r>
        <w:rPr>
          <w:rFonts w:eastAsia="Times New Roman"/>
          <w:color w:val="000000"/>
          <w:szCs w:val="24"/>
        </w:rPr>
        <w:t xml:space="preserve">Θα απαντήσει η Υφυπουργός Οικονομικών κ. Αικατερίνη </w:t>
      </w:r>
      <w:proofErr w:type="spellStart"/>
      <w:r>
        <w:rPr>
          <w:rFonts w:eastAsia="Times New Roman"/>
          <w:color w:val="000000"/>
          <w:szCs w:val="24"/>
        </w:rPr>
        <w:t>Παπανάτσιου</w:t>
      </w:r>
      <w:proofErr w:type="spellEnd"/>
      <w:r>
        <w:rPr>
          <w:rFonts w:eastAsia="Times New Roman"/>
          <w:color w:val="000000"/>
          <w:szCs w:val="24"/>
        </w:rPr>
        <w:t>.</w:t>
      </w:r>
    </w:p>
    <w:p w14:paraId="0B9E2C6F" w14:textId="77777777" w:rsidR="00155048" w:rsidRDefault="005A5088">
      <w:pPr>
        <w:spacing w:line="600" w:lineRule="auto"/>
        <w:ind w:firstLine="720"/>
        <w:jc w:val="both"/>
        <w:rPr>
          <w:rFonts w:eastAsia="Times New Roman"/>
          <w:color w:val="000000"/>
          <w:szCs w:val="24"/>
        </w:rPr>
      </w:pPr>
      <w:r>
        <w:rPr>
          <w:rFonts w:eastAsia="Times New Roman"/>
          <w:color w:val="000000"/>
          <w:szCs w:val="24"/>
        </w:rPr>
        <w:t>Κύριε Δήμα, έχετε τον λόγο για δυο λεπτά.</w:t>
      </w:r>
    </w:p>
    <w:p w14:paraId="0B9E2C70" w14:textId="77777777" w:rsidR="00155048" w:rsidRDefault="005A5088">
      <w:pPr>
        <w:spacing w:line="600" w:lineRule="auto"/>
        <w:ind w:firstLine="720"/>
        <w:jc w:val="both"/>
        <w:rPr>
          <w:rFonts w:eastAsia="Times New Roman"/>
          <w:color w:val="000000"/>
          <w:szCs w:val="24"/>
        </w:rPr>
      </w:pPr>
      <w:r>
        <w:rPr>
          <w:rFonts w:eastAsia="Times New Roman"/>
          <w:b/>
          <w:color w:val="000000"/>
          <w:szCs w:val="24"/>
        </w:rPr>
        <w:t xml:space="preserve">ΧΡΙΣΤΟΣ ΔΗΜΑΣ: </w:t>
      </w:r>
      <w:r>
        <w:rPr>
          <w:rFonts w:eastAsia="Times New Roman"/>
          <w:color w:val="000000"/>
          <w:szCs w:val="24"/>
        </w:rPr>
        <w:t>Ευχαριστώ, κύριε Πρόεδρε.</w:t>
      </w:r>
    </w:p>
    <w:p w14:paraId="0B9E2C71" w14:textId="77777777" w:rsidR="00155048" w:rsidRDefault="005A5088">
      <w:pPr>
        <w:spacing w:line="600" w:lineRule="auto"/>
        <w:ind w:firstLine="720"/>
        <w:jc w:val="both"/>
        <w:rPr>
          <w:rFonts w:eastAsia="Times New Roman"/>
          <w:color w:val="000000"/>
          <w:szCs w:val="24"/>
        </w:rPr>
      </w:pPr>
      <w:r>
        <w:rPr>
          <w:rFonts w:eastAsia="Times New Roman"/>
          <w:color w:val="000000"/>
          <w:szCs w:val="24"/>
        </w:rPr>
        <w:t>Κυρία Υφυπουργέ, με απόφαση της Κυβέρνησ</w:t>
      </w:r>
      <w:r>
        <w:rPr>
          <w:rFonts w:eastAsia="Times New Roman"/>
          <w:color w:val="000000"/>
          <w:szCs w:val="24"/>
        </w:rPr>
        <w:t>ης ΣΥΡΙΖΑ</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ΑΝΕΛ από 1</w:t>
      </w:r>
      <w:r>
        <w:rPr>
          <w:rFonts w:eastAsia="Times New Roman"/>
          <w:color w:val="000000"/>
          <w:szCs w:val="24"/>
        </w:rPr>
        <w:t>-</w:t>
      </w:r>
      <w:r>
        <w:rPr>
          <w:rFonts w:eastAsia="Times New Roman"/>
          <w:color w:val="000000"/>
          <w:szCs w:val="24"/>
        </w:rPr>
        <w:t>1</w:t>
      </w:r>
      <w:r>
        <w:rPr>
          <w:rFonts w:eastAsia="Times New Roman"/>
          <w:color w:val="000000"/>
          <w:szCs w:val="24"/>
        </w:rPr>
        <w:t>-</w:t>
      </w:r>
      <w:r>
        <w:rPr>
          <w:rFonts w:eastAsia="Times New Roman"/>
          <w:color w:val="000000"/>
          <w:szCs w:val="24"/>
        </w:rPr>
        <w:t xml:space="preserve">2016 έχει επιβληθεί </w:t>
      </w:r>
      <w:r>
        <w:rPr>
          <w:rFonts w:eastAsia="Times New Roman"/>
          <w:color w:val="000000"/>
          <w:szCs w:val="24"/>
        </w:rPr>
        <w:t>ε</w:t>
      </w:r>
      <w:r>
        <w:rPr>
          <w:rFonts w:eastAsia="Times New Roman"/>
          <w:color w:val="000000"/>
          <w:szCs w:val="24"/>
        </w:rPr>
        <w:t xml:space="preserve">ιδικός </w:t>
      </w:r>
      <w:r>
        <w:rPr>
          <w:rFonts w:eastAsia="Times New Roman"/>
          <w:color w:val="000000"/>
          <w:szCs w:val="24"/>
        </w:rPr>
        <w:t>φ</w:t>
      </w:r>
      <w:r>
        <w:rPr>
          <w:rFonts w:eastAsia="Times New Roman"/>
          <w:color w:val="000000"/>
          <w:szCs w:val="24"/>
        </w:rPr>
        <w:t xml:space="preserve">όρος </w:t>
      </w:r>
      <w:r>
        <w:rPr>
          <w:rFonts w:eastAsia="Times New Roman"/>
          <w:color w:val="000000"/>
          <w:szCs w:val="24"/>
        </w:rPr>
        <w:t>κ</w:t>
      </w:r>
      <w:r>
        <w:rPr>
          <w:rFonts w:eastAsia="Times New Roman"/>
          <w:color w:val="000000"/>
          <w:szCs w:val="24"/>
        </w:rPr>
        <w:t>ατανάλωσης 20 λεπτά το λίτρο</w:t>
      </w:r>
      <w:r w:rsidRPr="00067DDA">
        <w:rPr>
          <w:rFonts w:eastAsia="Times New Roman"/>
          <w:color w:val="000000"/>
          <w:szCs w:val="24"/>
        </w:rPr>
        <w:t xml:space="preserve"> </w:t>
      </w:r>
      <w:r>
        <w:rPr>
          <w:rFonts w:eastAsia="Times New Roman"/>
          <w:color w:val="000000"/>
          <w:szCs w:val="24"/>
        </w:rPr>
        <w:t xml:space="preserve">στο κρασί. Ο συγκεκριμένος </w:t>
      </w:r>
      <w:r>
        <w:rPr>
          <w:rFonts w:eastAsia="Times New Roman"/>
          <w:color w:val="000000"/>
          <w:szCs w:val="24"/>
        </w:rPr>
        <w:t>ε</w:t>
      </w:r>
      <w:r>
        <w:rPr>
          <w:rFonts w:eastAsia="Times New Roman"/>
          <w:color w:val="000000"/>
          <w:szCs w:val="24"/>
        </w:rPr>
        <w:t xml:space="preserve">ιδικός </w:t>
      </w:r>
      <w:r>
        <w:rPr>
          <w:rFonts w:eastAsia="Times New Roman"/>
          <w:color w:val="000000"/>
          <w:szCs w:val="24"/>
        </w:rPr>
        <w:t>φ</w:t>
      </w:r>
      <w:r>
        <w:rPr>
          <w:rFonts w:eastAsia="Times New Roman"/>
          <w:color w:val="000000"/>
          <w:szCs w:val="24"/>
        </w:rPr>
        <w:t xml:space="preserve">όρος αποτελεί σήμερα σημαντικό πρόβλημα ανταγωνιστικότητας για τους οινοποιούς, τους αμπελουργούς, τους εμπόρους, ακόμα και τους καταναλωτές. </w:t>
      </w:r>
    </w:p>
    <w:p w14:paraId="0B9E2C72" w14:textId="77777777" w:rsidR="00155048" w:rsidRDefault="005A5088">
      <w:pPr>
        <w:spacing w:line="600" w:lineRule="auto"/>
        <w:ind w:firstLine="720"/>
        <w:jc w:val="both"/>
        <w:rPr>
          <w:rFonts w:eastAsia="Times New Roman"/>
          <w:color w:val="000000"/>
          <w:szCs w:val="24"/>
        </w:rPr>
      </w:pPr>
      <w:r>
        <w:rPr>
          <w:rFonts w:eastAsia="Times New Roman"/>
          <w:color w:val="000000"/>
          <w:szCs w:val="24"/>
        </w:rPr>
        <w:t>Πιο συγκεκριμένα, το τελικό προϊόν επιβαρύνεται με 4% κρατήσεις υπέρ Ειδικού Ταμείου Ελέγχου Ποιότητας και Παραγω</w:t>
      </w:r>
      <w:r>
        <w:rPr>
          <w:rFonts w:eastAsia="Times New Roman"/>
          <w:color w:val="000000"/>
          <w:szCs w:val="24"/>
        </w:rPr>
        <w:t xml:space="preserve">γής Αλκοόλης και Αλκοολούχων Ποτών, 2% χαρτόσημο, 20% κρατήσεις υπέρ ΟΓΑ στο 20% επί του συνόλου αυτού, 24% ΦΠΑ στο σύνολο του ποσού. Σε ένα ιδιαίτερα δηλαδή επιβαρυμένο φορολογικά προϊόν και σε </w:t>
      </w:r>
      <w:r>
        <w:rPr>
          <w:rFonts w:eastAsia="Times New Roman"/>
          <w:color w:val="000000"/>
          <w:szCs w:val="24"/>
        </w:rPr>
        <w:lastRenderedPageBreak/>
        <w:t>ένα δυναμικό προϊόν, που κανονικά πρέπει να το προωθούμε ώστε</w:t>
      </w:r>
      <w:r>
        <w:rPr>
          <w:rFonts w:eastAsia="Times New Roman"/>
          <w:color w:val="000000"/>
          <w:szCs w:val="24"/>
        </w:rPr>
        <w:t xml:space="preserve"> να γίνει ακόμα περισσότερο εξαγώγιμο, εσείς βάλατε έναν καινούργιο φόρο. Συν τοις </w:t>
      </w:r>
      <w:proofErr w:type="spellStart"/>
      <w:r>
        <w:rPr>
          <w:rFonts w:eastAsia="Times New Roman"/>
          <w:color w:val="000000"/>
          <w:szCs w:val="24"/>
        </w:rPr>
        <w:t>άλλοις</w:t>
      </w:r>
      <w:proofErr w:type="spellEnd"/>
      <w:r>
        <w:rPr>
          <w:rFonts w:eastAsia="Times New Roman"/>
          <w:color w:val="000000"/>
          <w:szCs w:val="24"/>
        </w:rPr>
        <w:t xml:space="preserve"> δεν μαζέψατε και τα έσοδα που είχατε προϋπολογίσει τουλάχιστον για το 2016. Από 55 εκατομμύρια ευρώ που είχατε προϋπολογίσει, μαζέψατε 24 εκατομμύρια ευρώ.</w:t>
      </w:r>
    </w:p>
    <w:p w14:paraId="0B9E2C73" w14:textId="77777777" w:rsidR="00155048" w:rsidRDefault="005A5088">
      <w:pPr>
        <w:spacing w:line="600" w:lineRule="auto"/>
        <w:ind w:firstLine="720"/>
        <w:jc w:val="both"/>
        <w:rPr>
          <w:rFonts w:eastAsia="Times New Roman"/>
          <w:color w:val="000000"/>
          <w:szCs w:val="24"/>
        </w:rPr>
      </w:pPr>
      <w:r>
        <w:rPr>
          <w:rFonts w:eastAsia="Times New Roman"/>
          <w:color w:val="000000"/>
          <w:szCs w:val="24"/>
        </w:rPr>
        <w:t>Όμως, η επ</w:t>
      </w:r>
      <w:r>
        <w:rPr>
          <w:rFonts w:eastAsia="Times New Roman"/>
          <w:color w:val="000000"/>
          <w:szCs w:val="24"/>
        </w:rPr>
        <w:t xml:space="preserve">ιβολή του </w:t>
      </w:r>
      <w:r>
        <w:rPr>
          <w:rFonts w:eastAsia="Times New Roman"/>
          <w:color w:val="000000"/>
          <w:szCs w:val="24"/>
        </w:rPr>
        <w:t>ε</w:t>
      </w:r>
      <w:r>
        <w:rPr>
          <w:rFonts w:eastAsia="Times New Roman"/>
          <w:color w:val="000000"/>
          <w:szCs w:val="24"/>
        </w:rPr>
        <w:t xml:space="preserve">ιδικού </w:t>
      </w:r>
      <w:r>
        <w:rPr>
          <w:rFonts w:eastAsia="Times New Roman"/>
          <w:color w:val="000000"/>
          <w:szCs w:val="24"/>
        </w:rPr>
        <w:t>φ</w:t>
      </w:r>
      <w:r>
        <w:rPr>
          <w:rFonts w:eastAsia="Times New Roman"/>
          <w:color w:val="000000"/>
          <w:szCs w:val="24"/>
        </w:rPr>
        <w:t xml:space="preserve">όρου </w:t>
      </w:r>
      <w:r>
        <w:rPr>
          <w:rFonts w:eastAsia="Times New Roman"/>
          <w:color w:val="000000"/>
          <w:szCs w:val="24"/>
        </w:rPr>
        <w:t>κ</w:t>
      </w:r>
      <w:r>
        <w:rPr>
          <w:rFonts w:eastAsia="Times New Roman"/>
          <w:color w:val="000000"/>
          <w:szCs w:val="24"/>
        </w:rPr>
        <w:t>ατανάλωσης στο κρασί έχει κι άλλες συνέπειες. Δημιούργησε προϋποθέσεις για εκτεταμένη και μη ελεγχόμενη αύξηση της παραοικονομίας στον οινοποιητικό κλάδο, μείωσε την εγχώρια ζήτηση, μείωσε την ανταγωνιστικότητα του ελληνικού κρασιο</w:t>
      </w:r>
      <w:r>
        <w:rPr>
          <w:rFonts w:eastAsia="Times New Roman"/>
          <w:color w:val="000000"/>
          <w:szCs w:val="24"/>
        </w:rPr>
        <w:t xml:space="preserve">ύ, αύξησε τα λειτουργικά κόστη των οινοποιών, μείωσε την οικονομική συνεισφορά του οινοποιητικού κλάδου στην εθνική οικονομία. Το μόνο πράγμα που αύξησε ήταν το παραεμπόριο. </w:t>
      </w:r>
    </w:p>
    <w:p w14:paraId="0B9E2C74" w14:textId="77777777" w:rsidR="00155048" w:rsidRDefault="005A5088">
      <w:pPr>
        <w:spacing w:line="600" w:lineRule="auto"/>
        <w:ind w:firstLine="720"/>
        <w:jc w:val="both"/>
        <w:rPr>
          <w:rFonts w:eastAsia="Times New Roman"/>
          <w:color w:val="000000"/>
          <w:szCs w:val="24"/>
        </w:rPr>
      </w:pPr>
      <w:r>
        <w:rPr>
          <w:rFonts w:eastAsia="Times New Roman"/>
          <w:color w:val="000000"/>
          <w:szCs w:val="24"/>
        </w:rPr>
        <w:t>Σύμφωνα με στελέχη της αγοράς, πολλά λίτρα οίνου, είτε χύμα ή εμφιαλωμένα σε μπου</w:t>
      </w:r>
      <w:r>
        <w:rPr>
          <w:rFonts w:eastAsia="Times New Roman"/>
          <w:color w:val="000000"/>
          <w:szCs w:val="24"/>
        </w:rPr>
        <w:t xml:space="preserve">κάλια ή σε ασκούς, διακινούνται χωρίς παραστατικά και δεν πληρώνεται </w:t>
      </w:r>
      <w:r>
        <w:rPr>
          <w:rFonts w:eastAsia="Times New Roman"/>
          <w:color w:val="000000"/>
          <w:szCs w:val="24"/>
        </w:rPr>
        <w:t>ε</w:t>
      </w:r>
      <w:r>
        <w:rPr>
          <w:rFonts w:eastAsia="Times New Roman"/>
          <w:color w:val="000000"/>
          <w:szCs w:val="24"/>
        </w:rPr>
        <w:t xml:space="preserve">ιδικός </w:t>
      </w:r>
      <w:r>
        <w:rPr>
          <w:rFonts w:eastAsia="Times New Roman"/>
          <w:color w:val="000000"/>
          <w:szCs w:val="24"/>
        </w:rPr>
        <w:t>φ</w:t>
      </w:r>
      <w:r>
        <w:rPr>
          <w:rFonts w:eastAsia="Times New Roman"/>
          <w:color w:val="000000"/>
          <w:szCs w:val="24"/>
        </w:rPr>
        <w:t xml:space="preserve">όρος </w:t>
      </w:r>
      <w:r>
        <w:rPr>
          <w:rFonts w:eastAsia="Times New Roman"/>
          <w:color w:val="000000"/>
          <w:szCs w:val="24"/>
        </w:rPr>
        <w:t>κ</w:t>
      </w:r>
      <w:r>
        <w:rPr>
          <w:rFonts w:eastAsia="Times New Roman"/>
          <w:color w:val="000000"/>
          <w:szCs w:val="24"/>
        </w:rPr>
        <w:t xml:space="preserve">ατανάλωσης και κατ’ επέκταση χάνεται και ο ΦΠΑ. </w:t>
      </w:r>
    </w:p>
    <w:p w14:paraId="0B9E2C75"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lastRenderedPageBreak/>
        <w:t>Για να αντιληφθεί κανείς τον παραλογισμό και τα προβλήματα που δημιουργεί το μέτρο, θα δώσω μόνο ένα παράδειγμα. Ένας μικρό</w:t>
      </w:r>
      <w:r>
        <w:rPr>
          <w:rFonts w:eastAsia="Times New Roman" w:cs="Times New Roman"/>
          <w:szCs w:val="24"/>
        </w:rPr>
        <w:t xml:space="preserve">ς οινοποιός που παράγει ετησίως εκατό τόνους κρασί, έχοντας πλέον δημιουργήσει </w:t>
      </w:r>
      <w:r>
        <w:rPr>
          <w:rFonts w:eastAsia="Times New Roman" w:cs="Times New Roman"/>
          <w:szCs w:val="24"/>
        </w:rPr>
        <w:t>φ</w:t>
      </w:r>
      <w:r>
        <w:rPr>
          <w:rFonts w:eastAsia="Times New Roman" w:cs="Times New Roman"/>
          <w:szCs w:val="24"/>
        </w:rPr>
        <w:t xml:space="preserve">ορολογική </w:t>
      </w:r>
      <w:r>
        <w:rPr>
          <w:rFonts w:eastAsia="Times New Roman" w:cs="Times New Roman"/>
          <w:szCs w:val="24"/>
        </w:rPr>
        <w:t>α</w:t>
      </w:r>
      <w:r>
        <w:rPr>
          <w:rFonts w:eastAsia="Times New Roman" w:cs="Times New Roman"/>
          <w:szCs w:val="24"/>
        </w:rPr>
        <w:t xml:space="preserve">ποθήκη, για να πουλήσει έστω και ένα μπουκάλι οφείλει να πληρώσει όλο το κρασί της χρονιάς. Μόνο για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φ</w:t>
      </w:r>
      <w:r>
        <w:rPr>
          <w:rFonts w:eastAsia="Times New Roman" w:cs="Times New Roman"/>
          <w:szCs w:val="24"/>
        </w:rPr>
        <w:t xml:space="preserve">όρο </w:t>
      </w:r>
      <w:r>
        <w:rPr>
          <w:rFonts w:eastAsia="Times New Roman" w:cs="Times New Roman"/>
          <w:szCs w:val="24"/>
        </w:rPr>
        <w:t>κ</w:t>
      </w:r>
      <w:r>
        <w:rPr>
          <w:rFonts w:eastAsia="Times New Roman" w:cs="Times New Roman"/>
          <w:szCs w:val="24"/>
        </w:rPr>
        <w:t xml:space="preserve">ατανάλωσης στο κρασί, αυτό το ποσό αγγίζει τις </w:t>
      </w:r>
      <w:r>
        <w:rPr>
          <w:rFonts w:eastAsia="Times New Roman" w:cs="Times New Roman"/>
          <w:szCs w:val="24"/>
        </w:rPr>
        <w:t xml:space="preserve">20.000 ευρώ. Με την αύξηση του κόστους παραγωγής είναι περίπου στις 24.000 ευρώ. </w:t>
      </w:r>
    </w:p>
    <w:p w14:paraId="0B9E2C76"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t xml:space="preserve">Θα σας θέσω τρία πολύ σύντομα ερωτήματα. Πρώτον, πείτε μου πόσα χρήματα μαζέψατε το 2017 και πόσα χρήματα είχατε προϋπολογίσει στον </w:t>
      </w:r>
      <w:r>
        <w:rPr>
          <w:rFonts w:eastAsia="Times New Roman" w:cs="Times New Roman"/>
          <w:szCs w:val="24"/>
        </w:rPr>
        <w:t>π</w:t>
      </w:r>
      <w:r>
        <w:rPr>
          <w:rFonts w:eastAsia="Times New Roman" w:cs="Times New Roman"/>
          <w:szCs w:val="24"/>
        </w:rPr>
        <w:t>ροϋπολογισμό. Δεύτερον, έχετε κάνει κάποι</w:t>
      </w:r>
      <w:r>
        <w:rPr>
          <w:rFonts w:eastAsia="Times New Roman" w:cs="Times New Roman"/>
          <w:szCs w:val="24"/>
        </w:rPr>
        <w:t>α μελέτη ή έχετε κάποια στοιχεία που να δικαιώνουν την επιλογή σας, δηλαδή ότι ήταν καλύτερο για τη δημοσιονομική πολιτική οι επιπτώσεις που είχε στην εθνική οικονομία, στους οινοποιούς, στους αμπελουργούς, στους εμπόρους και στους καταναλωτές; Τρίτον, πότ</w:t>
      </w:r>
      <w:r>
        <w:rPr>
          <w:rFonts w:eastAsia="Times New Roman" w:cs="Times New Roman"/>
          <w:szCs w:val="24"/>
        </w:rPr>
        <w:t xml:space="preserve">ε θα καταργήσετε επιτέλους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φ</w:t>
      </w:r>
      <w:r>
        <w:rPr>
          <w:rFonts w:eastAsia="Times New Roman" w:cs="Times New Roman"/>
          <w:szCs w:val="24"/>
        </w:rPr>
        <w:t xml:space="preserve">όρο </w:t>
      </w:r>
      <w:r>
        <w:rPr>
          <w:rFonts w:eastAsia="Times New Roman" w:cs="Times New Roman"/>
          <w:szCs w:val="24"/>
        </w:rPr>
        <w:t>κ</w:t>
      </w:r>
      <w:r>
        <w:rPr>
          <w:rFonts w:eastAsia="Times New Roman" w:cs="Times New Roman"/>
          <w:szCs w:val="24"/>
        </w:rPr>
        <w:t>ατανάλωσης στο κρασί;</w:t>
      </w:r>
    </w:p>
    <w:p w14:paraId="0B9E2C77" w14:textId="77777777" w:rsidR="00155048" w:rsidRDefault="005A5088">
      <w:pPr>
        <w:spacing w:line="600" w:lineRule="auto"/>
        <w:ind w:firstLine="720"/>
        <w:jc w:val="both"/>
        <w:rPr>
          <w:rFonts w:eastAsia="Times New Roman" w:cs="Times New Roman"/>
          <w:szCs w:val="24"/>
        </w:rPr>
      </w:pPr>
      <w:r w:rsidRPr="009A38FD">
        <w:rPr>
          <w:rFonts w:eastAsia="Times New Roman" w:cs="Times New Roman"/>
          <w:b/>
          <w:szCs w:val="24"/>
        </w:rPr>
        <w:t xml:space="preserve">ΠΡΟΕΔΡΕΥΩΝ (Δημήτριος </w:t>
      </w:r>
      <w:proofErr w:type="spellStart"/>
      <w:r w:rsidRPr="009A38FD">
        <w:rPr>
          <w:rFonts w:eastAsia="Times New Roman" w:cs="Times New Roman"/>
          <w:b/>
          <w:szCs w:val="24"/>
        </w:rPr>
        <w:t>Κρεμαστινός</w:t>
      </w:r>
      <w:proofErr w:type="spellEnd"/>
      <w:r w:rsidRPr="009A38FD">
        <w:rPr>
          <w:rFonts w:eastAsia="Times New Roman" w:cs="Times New Roman"/>
          <w:b/>
          <w:szCs w:val="24"/>
        </w:rPr>
        <w:t>):</w:t>
      </w:r>
      <w:r w:rsidRPr="009A38FD">
        <w:rPr>
          <w:rFonts w:eastAsia="Times New Roman" w:cs="Times New Roman"/>
          <w:szCs w:val="24"/>
        </w:rPr>
        <w:t xml:space="preserve"> </w:t>
      </w:r>
      <w:r>
        <w:rPr>
          <w:rFonts w:eastAsia="Times New Roman" w:cs="Times New Roman"/>
          <w:szCs w:val="24"/>
        </w:rPr>
        <w:t xml:space="preserve">Ευχαριστώ. </w:t>
      </w:r>
    </w:p>
    <w:p w14:paraId="0B9E2C78"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lastRenderedPageBreak/>
        <w:t xml:space="preserve">Παρακαλώ, κυρία Υπουργέ, έχετε τον λόγο. </w:t>
      </w:r>
    </w:p>
    <w:p w14:paraId="0B9E2C79" w14:textId="77777777" w:rsidR="00155048" w:rsidRDefault="005A5088">
      <w:pPr>
        <w:spacing w:line="600" w:lineRule="auto"/>
        <w:ind w:firstLine="720"/>
        <w:jc w:val="both"/>
        <w:rPr>
          <w:rFonts w:eastAsia="Times New Roman" w:cs="Times New Roman"/>
          <w:szCs w:val="24"/>
        </w:rPr>
      </w:pPr>
      <w:r>
        <w:rPr>
          <w:rFonts w:eastAsia="Times New Roman" w:cs="Times New Roman"/>
          <w:b/>
          <w:szCs w:val="24"/>
        </w:rPr>
        <w:t xml:space="preserve">ΑΙΚΑΤΕΡΙΝΗ </w:t>
      </w:r>
      <w:r w:rsidRPr="000727FA">
        <w:rPr>
          <w:rFonts w:eastAsia="Times New Roman" w:cs="Times New Roman"/>
          <w:b/>
          <w:szCs w:val="24"/>
        </w:rPr>
        <w:t>ΠΑΠΑΝΑΤΣΙΟΥ</w:t>
      </w:r>
      <w:r>
        <w:rPr>
          <w:rFonts w:eastAsia="Times New Roman" w:cs="Times New Roman"/>
          <w:b/>
          <w:szCs w:val="24"/>
        </w:rPr>
        <w:t xml:space="preserve"> (Υφυπουργός Οικονομικών): </w:t>
      </w:r>
      <w:r>
        <w:rPr>
          <w:rFonts w:eastAsia="Times New Roman" w:cs="Times New Roman"/>
          <w:szCs w:val="24"/>
        </w:rPr>
        <w:t>Ευχαριστώ, κύριε Πρόεδρε.</w:t>
      </w:r>
    </w:p>
    <w:p w14:paraId="0B9E2C7A"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t xml:space="preserve">Κατ’ αρχάς, θα ήθελα να </w:t>
      </w:r>
      <w:r>
        <w:rPr>
          <w:rFonts w:eastAsia="Times New Roman" w:cs="Times New Roman"/>
          <w:szCs w:val="24"/>
        </w:rPr>
        <w:t>ξεκινήσω σημειώνοντας, όπως όλοι γνωρίζουμε, ότι τα τελευταία χρόνια έχουν ληφθεί μια σειρά από μέτρα με ένα θετικό δημοσιονομικό πρόσημο. Στο πλαίσιο, λοιπόν, αυτής της προσπάθειάς μας και προκειμένου να έχ</w:t>
      </w:r>
      <w:r>
        <w:rPr>
          <w:rFonts w:eastAsia="Times New Roman" w:cs="Times New Roman"/>
          <w:szCs w:val="24"/>
        </w:rPr>
        <w:t>ει ο τόπος μας</w:t>
      </w:r>
      <w:r>
        <w:rPr>
          <w:rFonts w:eastAsia="Times New Roman" w:cs="Times New Roman"/>
          <w:szCs w:val="24"/>
        </w:rPr>
        <w:t xml:space="preserve"> μια υγιή και ισχυρή οικονομική ζωή</w:t>
      </w:r>
      <w:r>
        <w:rPr>
          <w:rFonts w:eastAsia="Times New Roman" w:cs="Times New Roman"/>
          <w:szCs w:val="24"/>
        </w:rPr>
        <w:t>, έχουμε και τον φόρο στο κρασί. Από 1-1-2016, πραγματικά όπως και εσείς είπατε, 20 ευρώ ανά 100 λίτρα τελικού προϊόντος είναι ο φόρος στο κρασί.</w:t>
      </w:r>
    </w:p>
    <w:p w14:paraId="0B9E2C7B"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t>Θα ήθελα να τονίσω εδώ ότι από την αρχή του μέτρου απαλλάχθηκαν οι παραγωγοί οι οποίοι παράγουν μέχρι 1.000 λί</w:t>
      </w:r>
      <w:r>
        <w:rPr>
          <w:rFonts w:eastAsia="Times New Roman" w:cs="Times New Roman"/>
          <w:szCs w:val="24"/>
        </w:rPr>
        <w:t xml:space="preserve">τρα </w:t>
      </w:r>
      <w:r>
        <w:rPr>
          <w:rFonts w:eastAsia="Times New Roman" w:cs="Times New Roman"/>
          <w:szCs w:val="24"/>
        </w:rPr>
        <w:t xml:space="preserve">για ιδία κατανάλωση </w:t>
      </w:r>
      <w:r>
        <w:rPr>
          <w:rFonts w:eastAsia="Times New Roman" w:cs="Times New Roman"/>
          <w:szCs w:val="24"/>
        </w:rPr>
        <w:t xml:space="preserve">εφ’ όσον δεν μεσολαβεί πώληση. Άρα, σε αυτήν την περίπτωση έχουμε την απαλλαγή για αυτούς που παράγουν και καταναλώνουν είτε για την οικογένειά τους, είτε για τους φίλους τους. </w:t>
      </w:r>
    </w:p>
    <w:p w14:paraId="0B9E2C7C"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lastRenderedPageBreak/>
        <w:t>Όμως, ακόμα και στις περιπτώσεις πώλησης επισημαίνω ότ</w:t>
      </w:r>
      <w:r>
        <w:rPr>
          <w:rFonts w:eastAsia="Times New Roman" w:cs="Times New Roman"/>
          <w:szCs w:val="24"/>
        </w:rPr>
        <w:t>ι για τους μικρούς παραγωγούς έχουμε κάποιες ειδικές ευνοϊκές ρυθμίσεις. Κατ’ αρχ</w:t>
      </w:r>
      <w:r>
        <w:rPr>
          <w:rFonts w:eastAsia="Times New Roman" w:cs="Times New Roman"/>
          <w:szCs w:val="24"/>
        </w:rPr>
        <w:t>άς</w:t>
      </w:r>
      <w:r>
        <w:rPr>
          <w:rFonts w:eastAsia="Times New Roman" w:cs="Times New Roman"/>
          <w:szCs w:val="24"/>
        </w:rPr>
        <w:t xml:space="preserve"> εξαιρούνται από τη </w:t>
      </w:r>
      <w:r>
        <w:rPr>
          <w:rFonts w:eastAsia="Times New Roman" w:cs="Times New Roman"/>
          <w:szCs w:val="24"/>
        </w:rPr>
        <w:t>φ</w:t>
      </w:r>
      <w:r>
        <w:rPr>
          <w:rFonts w:eastAsia="Times New Roman" w:cs="Times New Roman"/>
          <w:szCs w:val="24"/>
        </w:rPr>
        <w:t xml:space="preserve">ορολογική </w:t>
      </w:r>
      <w:r>
        <w:rPr>
          <w:rFonts w:eastAsia="Times New Roman" w:cs="Times New Roman"/>
          <w:szCs w:val="24"/>
        </w:rPr>
        <w:t>α</w:t>
      </w:r>
      <w:r>
        <w:rPr>
          <w:rFonts w:eastAsia="Times New Roman" w:cs="Times New Roman"/>
          <w:szCs w:val="24"/>
        </w:rPr>
        <w:t xml:space="preserve">ποθήκη. Βέβαια </w:t>
      </w:r>
      <w:r>
        <w:rPr>
          <w:rFonts w:eastAsia="Times New Roman" w:cs="Times New Roman"/>
          <w:szCs w:val="24"/>
        </w:rPr>
        <w:t xml:space="preserve">μπορούν να </w:t>
      </w:r>
      <w:r>
        <w:rPr>
          <w:rFonts w:eastAsia="Times New Roman" w:cs="Times New Roman"/>
          <w:szCs w:val="24"/>
        </w:rPr>
        <w:t xml:space="preserve">επιλέξουν να έχουν </w:t>
      </w:r>
      <w:r>
        <w:rPr>
          <w:rFonts w:eastAsia="Times New Roman" w:cs="Times New Roman"/>
          <w:szCs w:val="24"/>
        </w:rPr>
        <w:t xml:space="preserve">και </w:t>
      </w:r>
      <w:r>
        <w:rPr>
          <w:rFonts w:eastAsia="Times New Roman" w:cs="Times New Roman"/>
          <w:szCs w:val="24"/>
        </w:rPr>
        <w:t>φ</w:t>
      </w:r>
      <w:r>
        <w:rPr>
          <w:rFonts w:eastAsia="Times New Roman" w:cs="Times New Roman"/>
          <w:szCs w:val="24"/>
        </w:rPr>
        <w:t xml:space="preserve">ορολογική </w:t>
      </w:r>
      <w:r>
        <w:rPr>
          <w:rFonts w:eastAsia="Times New Roman" w:cs="Times New Roman"/>
          <w:szCs w:val="24"/>
        </w:rPr>
        <w:t>α</w:t>
      </w:r>
      <w:r>
        <w:rPr>
          <w:rFonts w:eastAsia="Times New Roman" w:cs="Times New Roman"/>
          <w:szCs w:val="24"/>
        </w:rPr>
        <w:t xml:space="preserve">ποθήκη </w:t>
      </w:r>
      <w:r>
        <w:rPr>
          <w:rFonts w:eastAsia="Times New Roman" w:cs="Times New Roman"/>
          <w:szCs w:val="24"/>
        </w:rPr>
        <w:t>προκειμένου να κάνουν κάποια πώληση στο εξωτερικό με ειδικές ρυθμίσεις. Ε</w:t>
      </w:r>
      <w:r>
        <w:rPr>
          <w:rFonts w:eastAsia="Times New Roman" w:cs="Times New Roman"/>
          <w:szCs w:val="24"/>
        </w:rPr>
        <w:t xml:space="preserve">πιπλέον για τους μικρούς οινοπαραγωγούς </w:t>
      </w:r>
      <w:r>
        <w:rPr>
          <w:rFonts w:eastAsia="Times New Roman" w:cs="Times New Roman"/>
          <w:szCs w:val="24"/>
        </w:rPr>
        <w:t xml:space="preserve">ειδικές ρυθμίσεις </w:t>
      </w:r>
      <w:r>
        <w:rPr>
          <w:rFonts w:eastAsia="Times New Roman" w:cs="Times New Roman"/>
          <w:szCs w:val="24"/>
        </w:rPr>
        <w:t xml:space="preserve">που </w:t>
      </w:r>
      <w:proofErr w:type="spellStart"/>
      <w:r>
        <w:rPr>
          <w:rFonts w:eastAsia="Times New Roman" w:cs="Times New Roman"/>
          <w:szCs w:val="24"/>
        </w:rPr>
        <w:t>προβλέπονται,</w:t>
      </w:r>
      <w:r>
        <w:rPr>
          <w:rFonts w:eastAsia="Times New Roman" w:cs="Times New Roman"/>
          <w:szCs w:val="24"/>
        </w:rPr>
        <w:t>έχουν</w:t>
      </w:r>
      <w:proofErr w:type="spellEnd"/>
      <w:r>
        <w:rPr>
          <w:rFonts w:eastAsia="Times New Roman" w:cs="Times New Roman"/>
          <w:szCs w:val="24"/>
        </w:rPr>
        <w:t xml:space="preserve"> να κάνουν με τις πέντε διμηνιαίες δόσεις. Πιο συγκεκριμένα, από τους μικρούς οινοπαραγωγούς υποβάλλεται στο αρμόδιο τελωνείο μια δήλωση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φ</w:t>
      </w:r>
      <w:r>
        <w:rPr>
          <w:rFonts w:eastAsia="Times New Roman" w:cs="Times New Roman"/>
          <w:szCs w:val="24"/>
        </w:rPr>
        <w:t xml:space="preserve">όρου </w:t>
      </w:r>
      <w:r>
        <w:rPr>
          <w:rFonts w:eastAsia="Times New Roman" w:cs="Times New Roman"/>
          <w:szCs w:val="24"/>
        </w:rPr>
        <w:t>κ</w:t>
      </w:r>
      <w:r>
        <w:rPr>
          <w:rFonts w:eastAsia="Times New Roman" w:cs="Times New Roman"/>
          <w:szCs w:val="24"/>
        </w:rPr>
        <w:t>ατανάλωσης για το ένα πέ</w:t>
      </w:r>
      <w:r>
        <w:rPr>
          <w:rFonts w:eastAsia="Times New Roman" w:cs="Times New Roman"/>
          <w:szCs w:val="24"/>
        </w:rPr>
        <w:t>μπτο της παραγόμενης ποσότητας κάθε φορά έως την τελευταία εργάσιμη μέρα των μηνών Φεβρουαρίου, Απριλίου, Ιουνίου, Αυγούστου και Οκτωβρίου του εκάστοτε έτους. Με αυτόν τον τρόπο, οι μικροί οινοπαραγωγοί, ακόμη και αν έχουν επιλέξει να μην ενταχθούν στο καθ</w:t>
      </w:r>
      <w:r>
        <w:rPr>
          <w:rFonts w:eastAsia="Times New Roman" w:cs="Times New Roman"/>
          <w:szCs w:val="24"/>
        </w:rPr>
        <w:t xml:space="preserve">εστώς αναστολής του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φ</w:t>
      </w:r>
      <w:r>
        <w:rPr>
          <w:rFonts w:eastAsia="Times New Roman" w:cs="Times New Roman"/>
          <w:szCs w:val="24"/>
        </w:rPr>
        <w:t xml:space="preserve">όρου </w:t>
      </w:r>
      <w:r>
        <w:rPr>
          <w:rFonts w:eastAsia="Times New Roman" w:cs="Times New Roman"/>
          <w:szCs w:val="24"/>
        </w:rPr>
        <w:t>κ</w:t>
      </w:r>
      <w:r>
        <w:rPr>
          <w:rFonts w:eastAsia="Times New Roman" w:cs="Times New Roman"/>
          <w:szCs w:val="24"/>
        </w:rPr>
        <w:t xml:space="preserve">ατανάλωσης, με την ίδρυση της </w:t>
      </w:r>
      <w:r>
        <w:rPr>
          <w:rFonts w:eastAsia="Times New Roman" w:cs="Times New Roman"/>
          <w:szCs w:val="24"/>
        </w:rPr>
        <w:t>φ</w:t>
      </w:r>
      <w:r>
        <w:rPr>
          <w:rFonts w:eastAsia="Times New Roman" w:cs="Times New Roman"/>
          <w:szCs w:val="24"/>
        </w:rPr>
        <w:t xml:space="preserve">ορολογικής </w:t>
      </w:r>
      <w:r>
        <w:rPr>
          <w:rFonts w:eastAsia="Times New Roman" w:cs="Times New Roman"/>
          <w:szCs w:val="24"/>
        </w:rPr>
        <w:t>α</w:t>
      </w:r>
      <w:r>
        <w:rPr>
          <w:rFonts w:eastAsia="Times New Roman" w:cs="Times New Roman"/>
          <w:szCs w:val="24"/>
        </w:rPr>
        <w:t xml:space="preserve">ποθήκης απαλλάσσονται από την υποχρέωση να καταβάλλουν εφ’ άπαξ τον φόρο που αντιστοιχεί στο προϊόν και διευκολύνονται με την τμηματική καταβολή σε πέντε δόσεις. </w:t>
      </w:r>
    </w:p>
    <w:p w14:paraId="0B9E2C7D"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lastRenderedPageBreak/>
        <w:t>Όσον αφορά τα σ</w:t>
      </w:r>
      <w:r>
        <w:rPr>
          <w:rFonts w:eastAsia="Times New Roman" w:cs="Times New Roman"/>
          <w:szCs w:val="24"/>
        </w:rPr>
        <w:t xml:space="preserve">τοιχεία της Ανεξάρτητης Αρχής Δημοσίων Εσόδων για τη βεβαίωση του φόρου που ρωτήσατε, μόνο από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φ</w:t>
      </w:r>
      <w:r>
        <w:rPr>
          <w:rFonts w:eastAsia="Times New Roman" w:cs="Times New Roman"/>
          <w:szCs w:val="24"/>
        </w:rPr>
        <w:t xml:space="preserve">όρο </w:t>
      </w:r>
      <w:r>
        <w:rPr>
          <w:rFonts w:eastAsia="Times New Roman" w:cs="Times New Roman"/>
          <w:szCs w:val="24"/>
        </w:rPr>
        <w:t>κ</w:t>
      </w:r>
      <w:r>
        <w:rPr>
          <w:rFonts w:eastAsia="Times New Roman" w:cs="Times New Roman"/>
          <w:szCs w:val="24"/>
        </w:rPr>
        <w:t xml:space="preserve">ατανάλωσης και όχι από τις λοιπές φορολογίες, για το 2016 είναι 24.472.799 ευρώ, με αντίστοιχη είσπραξη </w:t>
      </w:r>
      <w:r>
        <w:rPr>
          <w:rFonts w:eastAsia="Times New Roman" w:cs="Times New Roman"/>
          <w:szCs w:val="24"/>
        </w:rPr>
        <w:t xml:space="preserve">η βεβαίωση </w:t>
      </w:r>
      <w:r>
        <w:rPr>
          <w:rFonts w:eastAsia="Times New Roman" w:cs="Times New Roman"/>
          <w:szCs w:val="24"/>
        </w:rPr>
        <w:t xml:space="preserve">23.686.737 ευρώ. Για το 2017 </w:t>
      </w:r>
      <w:r>
        <w:rPr>
          <w:rFonts w:eastAsia="Times New Roman" w:cs="Times New Roman"/>
          <w:szCs w:val="24"/>
        </w:rPr>
        <w:t xml:space="preserve">το ποσό βεβαίωσης ανέρχεται σε 28.051.316 ευρώ, με αντίστοιχη είσπραξη 27.407.214 ευρώ. </w:t>
      </w:r>
    </w:p>
    <w:p w14:paraId="0B9E2C7E" w14:textId="77777777" w:rsidR="00155048" w:rsidRDefault="005A5088">
      <w:pPr>
        <w:spacing w:line="600" w:lineRule="auto"/>
        <w:ind w:firstLine="720"/>
        <w:jc w:val="both"/>
        <w:rPr>
          <w:rFonts w:eastAsia="Times New Roman"/>
          <w:bCs/>
        </w:rPr>
      </w:pPr>
      <w:r w:rsidRPr="00F8084C">
        <w:rPr>
          <w:rFonts w:eastAsia="Times New Roman"/>
          <w:bCs/>
        </w:rPr>
        <w:t>(Στο σημείο αυτό κτυπάει το κουδούνι λήξε</w:t>
      </w:r>
      <w:r>
        <w:rPr>
          <w:rFonts w:eastAsia="Times New Roman"/>
          <w:bCs/>
        </w:rPr>
        <w:t>ως του χρόνου ομιλίας της κυρίας</w:t>
      </w:r>
      <w:r w:rsidRPr="00F8084C">
        <w:rPr>
          <w:rFonts w:eastAsia="Times New Roman"/>
          <w:bCs/>
        </w:rPr>
        <w:t xml:space="preserve"> </w:t>
      </w:r>
      <w:r>
        <w:rPr>
          <w:rFonts w:eastAsia="Times New Roman"/>
          <w:bCs/>
        </w:rPr>
        <w:t>Υφυπουργού</w:t>
      </w:r>
      <w:r w:rsidRPr="00F8084C">
        <w:rPr>
          <w:rFonts w:eastAsia="Times New Roman"/>
          <w:bCs/>
        </w:rPr>
        <w:t>)</w:t>
      </w:r>
    </w:p>
    <w:p w14:paraId="0B9E2C7F" w14:textId="77777777" w:rsidR="00155048" w:rsidRDefault="005A5088">
      <w:pPr>
        <w:spacing w:line="600" w:lineRule="auto"/>
        <w:ind w:firstLine="720"/>
        <w:jc w:val="both"/>
        <w:rPr>
          <w:rFonts w:eastAsia="Times New Roman"/>
          <w:bCs/>
        </w:rPr>
      </w:pPr>
      <w:r>
        <w:rPr>
          <w:rFonts w:eastAsia="Times New Roman"/>
          <w:bCs/>
        </w:rPr>
        <w:t>Αναφορικά με τις αιτιάσεις</w:t>
      </w:r>
      <w:r>
        <w:rPr>
          <w:rFonts w:eastAsia="Times New Roman"/>
          <w:bCs/>
        </w:rPr>
        <w:t>,</w:t>
      </w:r>
      <w:r>
        <w:rPr>
          <w:rFonts w:eastAsia="Times New Roman"/>
          <w:bCs/>
        </w:rPr>
        <w:t xml:space="preserve"> σχετικά με τους ελέγχους επιβολής του μέτρου, θα ήθελα εδώ να αναφέρω ότι</w:t>
      </w:r>
      <w:r>
        <w:rPr>
          <w:rFonts w:eastAsia="Times New Roman"/>
          <w:bCs/>
        </w:rPr>
        <w:t>,</w:t>
      </w:r>
      <w:r>
        <w:rPr>
          <w:rFonts w:eastAsia="Times New Roman"/>
          <w:bCs/>
        </w:rPr>
        <w:t xml:space="preserve"> προκειμένου να επιτευχθεί η βέλτιστη δυνατή εφαρμογή της κείμενης νομοθεσίας και να αποφευχθούν φαινόμενα καταστρατήγησης απόδοσης του φόρου, η Γενική Γραμματεία Δημοσίων Εσόδων -κ</w:t>
      </w:r>
      <w:r>
        <w:rPr>
          <w:rFonts w:eastAsia="Times New Roman"/>
          <w:bCs/>
        </w:rPr>
        <w:t xml:space="preserve">αι νυν Ανεξάρτητη Αρχή Δημοσίων Εσόδων- έχει δώσει σαφείς οδηγίες στις ελεγκτικές αρχές, τόσο όσον αφορά την παραγωγή, όσο και τη διακίνηση του κρασιού. </w:t>
      </w:r>
    </w:p>
    <w:p w14:paraId="0B9E2C80" w14:textId="77777777" w:rsidR="00155048" w:rsidRDefault="005A5088">
      <w:pPr>
        <w:spacing w:line="600" w:lineRule="auto"/>
        <w:ind w:firstLine="720"/>
        <w:jc w:val="both"/>
        <w:rPr>
          <w:rFonts w:eastAsia="Times New Roman"/>
          <w:bCs/>
        </w:rPr>
      </w:pPr>
      <w:r>
        <w:rPr>
          <w:rFonts w:eastAsia="Times New Roman"/>
          <w:bCs/>
        </w:rPr>
        <w:lastRenderedPageBreak/>
        <w:t>Ο προγραμματισμός γίνεται με βάση συγκεκριμένα κριτήρια και ποσοστά ελέγχων και αφορά τη διενέργεια συ</w:t>
      </w:r>
      <w:r>
        <w:rPr>
          <w:rFonts w:eastAsia="Times New Roman"/>
          <w:bCs/>
        </w:rPr>
        <w:t xml:space="preserve">στηματικών και </w:t>
      </w:r>
      <w:proofErr w:type="spellStart"/>
      <w:r>
        <w:rPr>
          <w:rFonts w:eastAsia="Times New Roman"/>
          <w:bCs/>
        </w:rPr>
        <w:t>στοχευμένων</w:t>
      </w:r>
      <w:proofErr w:type="spellEnd"/>
      <w:r>
        <w:rPr>
          <w:rFonts w:eastAsia="Times New Roman"/>
          <w:bCs/>
        </w:rPr>
        <w:t xml:space="preserve"> ελέγχων και από τις τελωνειακές υπηρεσίες, αλλά και από τη Χημική Υπηρεσία του Υπουργείου Οικονομικών, προκειμένου να διασφαλιστούν</w:t>
      </w:r>
      <w:r>
        <w:rPr>
          <w:rFonts w:eastAsia="Times New Roman"/>
          <w:bCs/>
        </w:rPr>
        <w:t>,</w:t>
      </w:r>
      <w:r>
        <w:rPr>
          <w:rFonts w:eastAsia="Times New Roman"/>
          <w:bCs/>
        </w:rPr>
        <w:t xml:space="preserve"> από τη μια μεριά από τους τελωνειακούς το κομμάτι της λαθρεμπορίας και, κατά δεύτερον, από το Γε</w:t>
      </w:r>
      <w:r>
        <w:rPr>
          <w:rFonts w:eastAsia="Times New Roman"/>
          <w:bCs/>
        </w:rPr>
        <w:t xml:space="preserve">νικό Χημείο του Κράτους και από τις </w:t>
      </w:r>
      <w:r>
        <w:rPr>
          <w:rFonts w:eastAsia="Times New Roman"/>
          <w:bCs/>
        </w:rPr>
        <w:t>υ</w:t>
      </w:r>
      <w:r>
        <w:rPr>
          <w:rFonts w:eastAsia="Times New Roman"/>
          <w:bCs/>
        </w:rPr>
        <w:t xml:space="preserve">πηρεσίες του Χημείου οι αρνητικές επιπτώσεις στη δημόσια υγεία. </w:t>
      </w:r>
    </w:p>
    <w:p w14:paraId="0B9E2C81" w14:textId="77777777" w:rsidR="00155048" w:rsidRDefault="005A5088">
      <w:pPr>
        <w:spacing w:line="600" w:lineRule="auto"/>
        <w:ind w:firstLine="720"/>
        <w:jc w:val="both"/>
        <w:rPr>
          <w:rFonts w:eastAsia="Times New Roman"/>
          <w:bCs/>
        </w:rPr>
      </w:pPr>
      <w:r w:rsidRPr="00F8084C">
        <w:rPr>
          <w:rFonts w:eastAsia="Times New Roman"/>
          <w:bCs/>
        </w:rPr>
        <w:t>(Στο σημείο αυτό κτυπάει το κουδούνι λήξε</w:t>
      </w:r>
      <w:r>
        <w:rPr>
          <w:rFonts w:eastAsia="Times New Roman"/>
          <w:bCs/>
        </w:rPr>
        <w:t>ως του χρόνου ομιλίας της κυρίας</w:t>
      </w:r>
      <w:r w:rsidRPr="00F8084C">
        <w:rPr>
          <w:rFonts w:eastAsia="Times New Roman"/>
          <w:bCs/>
        </w:rPr>
        <w:t xml:space="preserve"> </w:t>
      </w:r>
      <w:r>
        <w:rPr>
          <w:rFonts w:eastAsia="Times New Roman"/>
          <w:bCs/>
        </w:rPr>
        <w:t>Υφυπουργού</w:t>
      </w:r>
      <w:r w:rsidRPr="00F8084C">
        <w:rPr>
          <w:rFonts w:eastAsia="Times New Roman"/>
          <w:bCs/>
        </w:rPr>
        <w:t>)</w:t>
      </w:r>
    </w:p>
    <w:p w14:paraId="0B9E2C82" w14:textId="77777777" w:rsidR="00155048" w:rsidRDefault="005A508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Επειδή ο χρόνος πιέζει, καταθέτω σχετικό έγγραφο της ΑΑΔΕ για όλα αυτά. Και επιφυλάσσομαι στη δευτερολογία μου να ολοκληρώσω την </w:t>
      </w:r>
      <w:r w:rsidRPr="00911877">
        <w:rPr>
          <w:rFonts w:eastAsia="Times New Roman" w:cs="Times New Roman"/>
          <w:szCs w:val="24"/>
        </w:rPr>
        <w:t>πολιτική</w:t>
      </w:r>
      <w:r>
        <w:rPr>
          <w:rFonts w:eastAsia="Times New Roman" w:cs="Times New Roman"/>
          <w:szCs w:val="24"/>
        </w:rPr>
        <w:t xml:space="preserve"> μας βούληση.</w:t>
      </w:r>
    </w:p>
    <w:p w14:paraId="0B9E2C83" w14:textId="77777777" w:rsidR="00155048" w:rsidRDefault="005A5088">
      <w:pPr>
        <w:spacing w:line="600" w:lineRule="auto"/>
        <w:ind w:firstLine="720"/>
        <w:jc w:val="both"/>
        <w:rPr>
          <w:rFonts w:eastAsia="Times New Roman"/>
        </w:rPr>
      </w:pPr>
      <w:r>
        <w:rPr>
          <w:rFonts w:eastAsia="Times New Roman"/>
        </w:rPr>
        <w:t>(Στο σημείο αυτό η</w:t>
      </w:r>
      <w:r w:rsidRPr="00BB5CF9">
        <w:rPr>
          <w:rFonts w:eastAsia="Times New Roman"/>
        </w:rPr>
        <w:t xml:space="preserve"> Υ</w:t>
      </w:r>
      <w:r>
        <w:rPr>
          <w:rFonts w:eastAsia="Times New Roman"/>
        </w:rPr>
        <w:t>φυ</w:t>
      </w:r>
      <w:r w:rsidRPr="00BB5CF9">
        <w:rPr>
          <w:rFonts w:eastAsia="Times New Roman"/>
        </w:rPr>
        <w:t>πουργός κ.</w:t>
      </w:r>
      <w:r>
        <w:rPr>
          <w:rFonts w:eastAsia="Times New Roman"/>
        </w:rPr>
        <w:t xml:space="preserve"> Αικατερίνη </w:t>
      </w:r>
      <w:proofErr w:type="spellStart"/>
      <w:r>
        <w:rPr>
          <w:rFonts w:eastAsia="Times New Roman"/>
        </w:rPr>
        <w:t>Παπανάτσιου</w:t>
      </w:r>
      <w:proofErr w:type="spellEnd"/>
      <w:r w:rsidRPr="00BB5CF9">
        <w:rPr>
          <w:rFonts w:eastAsia="Times New Roman"/>
        </w:rPr>
        <w:t xml:space="preserve"> καταθέτει για τα Πρακτικά το προαναφερθέν έγγραφο</w:t>
      </w:r>
      <w:r w:rsidRPr="00BB5CF9">
        <w:rPr>
          <w:rFonts w:eastAsia="Times New Roman"/>
        </w:rPr>
        <w:t>, το οποίο βρίσκεται στο αρχείο του Τμήματος Γραμματείας τ</w:t>
      </w:r>
      <w:r>
        <w:rPr>
          <w:rFonts w:eastAsia="Times New Roman"/>
        </w:rPr>
        <w:t xml:space="preserve">ης Διεύθυνσης Στενογραφίας και </w:t>
      </w:r>
      <w:r w:rsidRPr="00BB5CF9">
        <w:rPr>
          <w:rFonts w:eastAsia="Times New Roman"/>
        </w:rPr>
        <w:t>Πρακτικών της Βουλής)</w:t>
      </w:r>
    </w:p>
    <w:p w14:paraId="0B9E2C84" w14:textId="77777777" w:rsidR="00155048" w:rsidRDefault="005A5088">
      <w:pPr>
        <w:spacing w:line="600" w:lineRule="auto"/>
        <w:ind w:firstLine="720"/>
        <w:jc w:val="both"/>
        <w:rPr>
          <w:rFonts w:eastAsia="Times New Roman"/>
        </w:rPr>
      </w:pPr>
      <w:r w:rsidRPr="00005280">
        <w:rPr>
          <w:rFonts w:eastAsia="Times New Roman"/>
          <w:b/>
          <w:bCs/>
        </w:rPr>
        <w:lastRenderedPageBreak/>
        <w:t>ΠΡΟΕΔΡΕΥΩΝ (</w:t>
      </w:r>
      <w:r w:rsidRPr="00005280">
        <w:rPr>
          <w:rFonts w:eastAsia="Times New Roman"/>
          <w:b/>
        </w:rPr>
        <w:t xml:space="preserve">Δημήτριος </w:t>
      </w:r>
      <w:proofErr w:type="spellStart"/>
      <w:r w:rsidRPr="00005280">
        <w:rPr>
          <w:rFonts w:eastAsia="Times New Roman"/>
          <w:b/>
        </w:rPr>
        <w:t>Κρεμαστινός</w:t>
      </w:r>
      <w:proofErr w:type="spellEnd"/>
      <w:r w:rsidRPr="00005280">
        <w:rPr>
          <w:rFonts w:eastAsia="Times New Roman"/>
          <w:b/>
          <w:bCs/>
        </w:rPr>
        <w:t>):</w:t>
      </w:r>
      <w:r>
        <w:rPr>
          <w:rFonts w:eastAsia="Times New Roman"/>
        </w:rPr>
        <w:t xml:space="preserve"> Κύριε Δήμα, έχετε και πάλι τον λόγο.</w:t>
      </w:r>
    </w:p>
    <w:p w14:paraId="0B9E2C85" w14:textId="77777777" w:rsidR="00155048" w:rsidRDefault="005A5088">
      <w:pPr>
        <w:spacing w:line="600" w:lineRule="auto"/>
        <w:ind w:firstLine="720"/>
        <w:jc w:val="both"/>
        <w:rPr>
          <w:rFonts w:eastAsia="Times New Roman"/>
        </w:rPr>
      </w:pPr>
      <w:r>
        <w:rPr>
          <w:rFonts w:eastAsia="Times New Roman"/>
          <w:b/>
        </w:rPr>
        <w:t xml:space="preserve">ΧΡΙΣΤΟΣ ΔΗΜΑΣ: </w:t>
      </w:r>
      <w:r>
        <w:rPr>
          <w:rFonts w:eastAsia="Times New Roman"/>
        </w:rPr>
        <w:t xml:space="preserve">Θα σας διαβάσω μια σύγχρονη εκδοχή του παραμυθιού με τον </w:t>
      </w:r>
      <w:r>
        <w:rPr>
          <w:rFonts w:eastAsia="Times New Roman"/>
        </w:rPr>
        <w:t>βοσκό και με τον λύκο.</w:t>
      </w:r>
    </w:p>
    <w:p w14:paraId="0B9E2C86" w14:textId="77777777" w:rsidR="00155048" w:rsidRDefault="005A5088">
      <w:pPr>
        <w:spacing w:line="600" w:lineRule="auto"/>
        <w:ind w:firstLine="720"/>
        <w:jc w:val="both"/>
        <w:rPr>
          <w:rFonts w:eastAsia="Times New Roman"/>
        </w:rPr>
      </w:pPr>
      <w:r w:rsidRPr="00501909">
        <w:rPr>
          <w:rFonts w:eastAsia="Times New Roman"/>
        </w:rPr>
        <w:t>«Θα καταργηθεί ο μη αποτελεσματικός φόρος στο κρασί που δημιούργησε περισσότερα προβλήματα από όσα θα έλυνε»</w:t>
      </w:r>
      <w:r>
        <w:rPr>
          <w:rFonts w:eastAsia="Times New Roman"/>
        </w:rPr>
        <w:t>,</w:t>
      </w:r>
      <w:r w:rsidRPr="00501909">
        <w:rPr>
          <w:rFonts w:eastAsia="Times New Roman" w:cs="Times New Roman"/>
          <w:szCs w:val="24"/>
        </w:rPr>
        <w:t xml:space="preserve"> </w:t>
      </w:r>
      <w:r>
        <w:rPr>
          <w:rFonts w:eastAsia="Times New Roman"/>
        </w:rPr>
        <w:t>Αλέξης</w:t>
      </w:r>
      <w:r w:rsidRPr="00501909">
        <w:rPr>
          <w:rFonts w:eastAsia="Times New Roman"/>
        </w:rPr>
        <w:t xml:space="preserve"> Τσίπρας</w:t>
      </w:r>
      <w:r>
        <w:rPr>
          <w:rFonts w:eastAsia="Times New Roman"/>
        </w:rPr>
        <w:t xml:space="preserve"> 9 Σεπτεμβρίου 2017.</w:t>
      </w:r>
    </w:p>
    <w:p w14:paraId="0B9E2C87" w14:textId="77777777" w:rsidR="00155048" w:rsidRDefault="005A5088">
      <w:pPr>
        <w:spacing w:line="600" w:lineRule="auto"/>
        <w:ind w:firstLine="720"/>
        <w:jc w:val="both"/>
        <w:rPr>
          <w:rFonts w:eastAsia="Times New Roman"/>
        </w:rPr>
      </w:pPr>
      <w:r>
        <w:rPr>
          <w:rFonts w:eastAsia="Times New Roman"/>
        </w:rPr>
        <w:t xml:space="preserve">«Θα επανεξετάσουμε τον </w:t>
      </w:r>
      <w:r>
        <w:rPr>
          <w:rFonts w:eastAsia="Times New Roman"/>
        </w:rPr>
        <w:t>ε</w:t>
      </w:r>
      <w:r>
        <w:rPr>
          <w:rFonts w:eastAsia="Times New Roman"/>
        </w:rPr>
        <w:t xml:space="preserve">ιδικό </w:t>
      </w:r>
      <w:r>
        <w:rPr>
          <w:rFonts w:eastAsia="Times New Roman"/>
        </w:rPr>
        <w:t xml:space="preserve">φόρο κατανάλωσης </w:t>
      </w:r>
      <w:r>
        <w:rPr>
          <w:rFonts w:eastAsia="Times New Roman"/>
        </w:rPr>
        <w:t>στον κρασί», Αλέξης Τσίπρας 18</w:t>
      </w:r>
      <w:r>
        <w:rPr>
          <w:rFonts w:eastAsia="Times New Roman"/>
        </w:rPr>
        <w:t>-</w:t>
      </w:r>
      <w:r>
        <w:rPr>
          <w:rFonts w:eastAsia="Times New Roman"/>
        </w:rPr>
        <w:t>1</w:t>
      </w:r>
      <w:r>
        <w:rPr>
          <w:rFonts w:eastAsia="Times New Roman"/>
        </w:rPr>
        <w:t>-</w:t>
      </w:r>
      <w:r>
        <w:rPr>
          <w:rFonts w:eastAsia="Times New Roman"/>
        </w:rPr>
        <w:t>2017.</w:t>
      </w:r>
    </w:p>
    <w:p w14:paraId="0B9E2C88" w14:textId="77777777" w:rsidR="00155048" w:rsidRDefault="005A5088">
      <w:pPr>
        <w:spacing w:line="600" w:lineRule="auto"/>
        <w:ind w:firstLine="720"/>
        <w:jc w:val="both"/>
        <w:rPr>
          <w:rFonts w:eastAsia="Times New Roman"/>
        </w:rPr>
      </w:pPr>
      <w:r>
        <w:rPr>
          <w:rFonts w:eastAsia="Times New Roman"/>
        </w:rPr>
        <w:t>«</w:t>
      </w:r>
      <w:r w:rsidRPr="00501909">
        <w:rPr>
          <w:rFonts w:eastAsia="Times New Roman"/>
        </w:rPr>
        <w:t>Το μέτρο της επιβολής του φόρου στο κρασί</w:t>
      </w:r>
      <w:r>
        <w:rPr>
          <w:rFonts w:eastAsia="Times New Roman"/>
        </w:rPr>
        <w:t>,</w:t>
      </w:r>
      <w:r w:rsidRPr="00501909">
        <w:rPr>
          <w:rFonts w:eastAsia="Times New Roman"/>
        </w:rPr>
        <w:t xml:space="preserve"> κατά το πρώτο έτος της εφαρμογής του</w:t>
      </w:r>
      <w:r>
        <w:rPr>
          <w:rFonts w:eastAsia="Times New Roman"/>
        </w:rPr>
        <w:t>,</w:t>
      </w:r>
      <w:r w:rsidRPr="00501909">
        <w:rPr>
          <w:rFonts w:eastAsia="Times New Roman"/>
        </w:rPr>
        <w:t xml:space="preserve"> απέδωσε ένα σημαντικό ποσό εσόδων</w:t>
      </w:r>
      <w:r>
        <w:rPr>
          <w:rFonts w:eastAsia="Times New Roman"/>
        </w:rPr>
        <w:t>, χωρίς όμως</w:t>
      </w:r>
      <w:r w:rsidRPr="00501909">
        <w:rPr>
          <w:rFonts w:eastAsia="Times New Roman"/>
        </w:rPr>
        <w:t xml:space="preserve"> να καλύψει πλήρως τη δημο</w:t>
      </w:r>
      <w:r>
        <w:rPr>
          <w:rFonts w:eastAsia="Times New Roman"/>
        </w:rPr>
        <w:t>σιονομική απαίτηση</w:t>
      </w:r>
      <w:r>
        <w:rPr>
          <w:rFonts w:eastAsia="Times New Roman"/>
        </w:rPr>
        <w:t>,</w:t>
      </w:r>
      <w:r>
        <w:rPr>
          <w:rFonts w:eastAsia="Times New Roman"/>
        </w:rPr>
        <w:t xml:space="preserve"> που είχαμε γι’ αυτό», κοινώς απέτυχε,</w:t>
      </w:r>
      <w:r w:rsidRPr="00501909">
        <w:rPr>
          <w:rFonts w:eastAsia="Times New Roman"/>
        </w:rPr>
        <w:t xml:space="preserve"> </w:t>
      </w:r>
      <w:r>
        <w:rPr>
          <w:rFonts w:eastAsia="Times New Roman"/>
        </w:rPr>
        <w:t>«γ</w:t>
      </w:r>
      <w:r w:rsidRPr="00501909">
        <w:rPr>
          <w:rFonts w:eastAsia="Times New Roman"/>
        </w:rPr>
        <w:t xml:space="preserve">ενικά είναι στην πρόθεση της </w:t>
      </w:r>
      <w:r w:rsidRPr="00F73BF2">
        <w:rPr>
          <w:rFonts w:eastAsia="Times New Roman"/>
        </w:rPr>
        <w:t>Κυβέρνηση</w:t>
      </w:r>
      <w:r>
        <w:rPr>
          <w:rFonts w:eastAsia="Times New Roman"/>
        </w:rPr>
        <w:t>ς</w:t>
      </w:r>
      <w:r w:rsidRPr="00501909">
        <w:rPr>
          <w:rFonts w:eastAsia="Times New Roman"/>
        </w:rPr>
        <w:t xml:space="preserve"> και </w:t>
      </w:r>
      <w:r w:rsidRPr="00501909">
        <w:rPr>
          <w:rFonts w:eastAsia="Times New Roman"/>
        </w:rPr>
        <w:t xml:space="preserve">εξετάζεται η κατάργηση του </w:t>
      </w:r>
      <w:r>
        <w:rPr>
          <w:rFonts w:eastAsia="Times New Roman"/>
        </w:rPr>
        <w:t>ε</w:t>
      </w:r>
      <w:r w:rsidRPr="00501909">
        <w:rPr>
          <w:rFonts w:eastAsia="Times New Roman"/>
        </w:rPr>
        <w:t>ιδικ</w:t>
      </w:r>
      <w:r>
        <w:rPr>
          <w:rFonts w:eastAsia="Times New Roman"/>
        </w:rPr>
        <w:t>ού φόρου</w:t>
      </w:r>
      <w:r>
        <w:rPr>
          <w:rFonts w:eastAsia="Times New Roman"/>
        </w:rPr>
        <w:t xml:space="preserve"> </w:t>
      </w:r>
      <w:r>
        <w:rPr>
          <w:rFonts w:eastAsia="Times New Roman"/>
        </w:rPr>
        <w:t xml:space="preserve">κατανάλωσης </w:t>
      </w:r>
      <w:r>
        <w:rPr>
          <w:rFonts w:eastAsia="Times New Roman"/>
        </w:rPr>
        <w:t>στο κρασί»,</w:t>
      </w:r>
      <w:r w:rsidRPr="00501909">
        <w:rPr>
          <w:rFonts w:eastAsia="Times New Roman" w:cs="Times New Roman"/>
          <w:szCs w:val="24"/>
        </w:rPr>
        <w:t xml:space="preserve"> </w:t>
      </w:r>
      <w:r>
        <w:rPr>
          <w:rFonts w:eastAsia="Times New Roman"/>
        </w:rPr>
        <w:t>Υφυπουργός Οικονομικών</w:t>
      </w:r>
      <w:r w:rsidRPr="00501909">
        <w:rPr>
          <w:rFonts w:eastAsia="Times New Roman"/>
        </w:rPr>
        <w:t xml:space="preserve"> </w:t>
      </w:r>
      <w:r>
        <w:rPr>
          <w:rFonts w:eastAsia="Times New Roman"/>
        </w:rPr>
        <w:t>Αικατερίνη</w:t>
      </w:r>
      <w:r w:rsidRPr="00501909">
        <w:rPr>
          <w:rFonts w:eastAsia="Times New Roman"/>
        </w:rPr>
        <w:t xml:space="preserve"> </w:t>
      </w:r>
      <w:proofErr w:type="spellStart"/>
      <w:r w:rsidRPr="00501909">
        <w:rPr>
          <w:rFonts w:eastAsia="Times New Roman"/>
        </w:rPr>
        <w:t>Παπανάτσιου</w:t>
      </w:r>
      <w:proofErr w:type="spellEnd"/>
      <w:r w:rsidRPr="00501909">
        <w:rPr>
          <w:rFonts w:eastAsia="Times New Roman"/>
        </w:rPr>
        <w:t xml:space="preserve"> </w:t>
      </w:r>
      <w:r>
        <w:rPr>
          <w:rFonts w:eastAsia="Times New Roman"/>
        </w:rPr>
        <w:t>27</w:t>
      </w:r>
      <w:r>
        <w:rPr>
          <w:rFonts w:eastAsia="Times New Roman"/>
        </w:rPr>
        <w:t>-</w:t>
      </w:r>
      <w:r>
        <w:rPr>
          <w:rFonts w:eastAsia="Times New Roman"/>
        </w:rPr>
        <w:t>1</w:t>
      </w:r>
      <w:r>
        <w:rPr>
          <w:rFonts w:eastAsia="Times New Roman"/>
        </w:rPr>
        <w:t>-</w:t>
      </w:r>
      <w:r>
        <w:rPr>
          <w:rFonts w:eastAsia="Times New Roman"/>
        </w:rPr>
        <w:t>2017.</w:t>
      </w:r>
    </w:p>
    <w:p w14:paraId="0B9E2C89" w14:textId="77777777" w:rsidR="00155048" w:rsidRDefault="005A5088">
      <w:pPr>
        <w:spacing w:line="600" w:lineRule="auto"/>
        <w:ind w:firstLine="720"/>
        <w:jc w:val="both"/>
        <w:rPr>
          <w:rFonts w:eastAsia="Times New Roman"/>
        </w:rPr>
      </w:pPr>
      <w:r>
        <w:rPr>
          <w:rFonts w:eastAsia="Times New Roman"/>
        </w:rPr>
        <w:lastRenderedPageBreak/>
        <w:t>«Π</w:t>
      </w:r>
      <w:r w:rsidRPr="00501909">
        <w:rPr>
          <w:rFonts w:eastAsia="Times New Roman"/>
        </w:rPr>
        <w:t>ριν από τη συγκομιδή, δηλαδή πριν από το</w:t>
      </w:r>
      <w:r>
        <w:rPr>
          <w:rFonts w:eastAsia="Times New Roman"/>
        </w:rPr>
        <w:t>ν</w:t>
      </w:r>
      <w:r w:rsidRPr="00501909">
        <w:rPr>
          <w:rFonts w:eastAsia="Times New Roman"/>
        </w:rPr>
        <w:t xml:space="preserve"> Σεπτέμβριο, ο </w:t>
      </w:r>
      <w:r>
        <w:rPr>
          <w:rFonts w:eastAsia="Times New Roman"/>
        </w:rPr>
        <w:t>ε</w:t>
      </w:r>
      <w:r w:rsidRPr="00501909">
        <w:rPr>
          <w:rFonts w:eastAsia="Times New Roman"/>
        </w:rPr>
        <w:t xml:space="preserve">ιδικός </w:t>
      </w:r>
      <w:r>
        <w:rPr>
          <w:rFonts w:eastAsia="Times New Roman"/>
        </w:rPr>
        <w:t>φ</w:t>
      </w:r>
      <w:r w:rsidRPr="00501909">
        <w:rPr>
          <w:rFonts w:eastAsia="Times New Roman"/>
        </w:rPr>
        <w:t xml:space="preserve">όρος </w:t>
      </w:r>
      <w:r>
        <w:rPr>
          <w:rFonts w:eastAsia="Times New Roman"/>
        </w:rPr>
        <w:t>κ</w:t>
      </w:r>
      <w:r w:rsidRPr="00501909">
        <w:rPr>
          <w:rFonts w:eastAsia="Times New Roman"/>
        </w:rPr>
        <w:t>ατανάλωση</w:t>
      </w:r>
      <w:r>
        <w:rPr>
          <w:rFonts w:eastAsia="Times New Roman"/>
        </w:rPr>
        <w:t>ς στο κρασί θα έχει καταργηθεί», Υφυπουργός</w:t>
      </w:r>
      <w:r w:rsidRPr="00501909">
        <w:rPr>
          <w:rFonts w:eastAsia="Times New Roman"/>
        </w:rPr>
        <w:t xml:space="preserve"> Οικονομι</w:t>
      </w:r>
      <w:r w:rsidRPr="00501909">
        <w:rPr>
          <w:rFonts w:eastAsia="Times New Roman"/>
        </w:rPr>
        <w:t xml:space="preserve">κών </w:t>
      </w:r>
      <w:r>
        <w:rPr>
          <w:rFonts w:eastAsia="Times New Roman"/>
        </w:rPr>
        <w:t>Αικ</w:t>
      </w:r>
      <w:r w:rsidRPr="00501909">
        <w:rPr>
          <w:rFonts w:eastAsia="Times New Roman"/>
        </w:rPr>
        <w:t xml:space="preserve">ατερίνη </w:t>
      </w:r>
      <w:proofErr w:type="spellStart"/>
      <w:r w:rsidRPr="00501909">
        <w:rPr>
          <w:rFonts w:eastAsia="Times New Roman"/>
        </w:rPr>
        <w:t>Παπανάτσιου</w:t>
      </w:r>
      <w:proofErr w:type="spellEnd"/>
      <w:r w:rsidRPr="00501909">
        <w:rPr>
          <w:rFonts w:eastAsia="Times New Roman"/>
        </w:rPr>
        <w:t xml:space="preserve"> </w:t>
      </w:r>
      <w:r>
        <w:rPr>
          <w:rFonts w:eastAsia="Times New Roman"/>
        </w:rPr>
        <w:t xml:space="preserve">στις 7 Μαΐου του 2017. </w:t>
      </w:r>
    </w:p>
    <w:p w14:paraId="0B9E2C8A" w14:textId="77777777" w:rsidR="00155048" w:rsidRDefault="005A5088">
      <w:pPr>
        <w:spacing w:line="600" w:lineRule="auto"/>
        <w:ind w:firstLine="720"/>
        <w:jc w:val="both"/>
        <w:rPr>
          <w:rFonts w:eastAsia="Times New Roman"/>
        </w:rPr>
      </w:pPr>
      <w:r w:rsidRPr="00501909">
        <w:rPr>
          <w:rFonts w:eastAsia="Times New Roman"/>
        </w:rPr>
        <w:t>«Θέλουμε την κατάργηση και αναζητούμε ισοδύναμα μέτρα για την αντικατάστασ</w:t>
      </w:r>
      <w:r>
        <w:rPr>
          <w:rFonts w:eastAsia="Times New Roman"/>
        </w:rPr>
        <w:t>η</w:t>
      </w:r>
      <w:r w:rsidRPr="00501909">
        <w:rPr>
          <w:rFonts w:eastAsia="Times New Roman"/>
        </w:rPr>
        <w:t xml:space="preserve"> των εσόδων</w:t>
      </w:r>
      <w:r>
        <w:rPr>
          <w:rFonts w:eastAsia="Times New Roman"/>
        </w:rPr>
        <w:t>,</w:t>
      </w:r>
      <w:r w:rsidRPr="00501909">
        <w:rPr>
          <w:rFonts w:eastAsia="Times New Roman"/>
        </w:rPr>
        <w:t xml:space="preserve"> που θα χαθούν»</w:t>
      </w:r>
      <w:r>
        <w:rPr>
          <w:rFonts w:eastAsia="Times New Roman"/>
        </w:rPr>
        <w:t>.</w:t>
      </w:r>
      <w:r>
        <w:rPr>
          <w:rFonts w:eastAsia="Times New Roman"/>
        </w:rPr>
        <w:t xml:space="preserve"> Αικ</w:t>
      </w:r>
      <w:r w:rsidRPr="00501909">
        <w:rPr>
          <w:rFonts w:eastAsia="Times New Roman"/>
        </w:rPr>
        <w:t xml:space="preserve">ατερίνη </w:t>
      </w:r>
      <w:proofErr w:type="spellStart"/>
      <w:r w:rsidRPr="00501909">
        <w:rPr>
          <w:rFonts w:eastAsia="Times New Roman"/>
        </w:rPr>
        <w:t>Παπανάτσιου</w:t>
      </w:r>
      <w:proofErr w:type="spellEnd"/>
      <w:r>
        <w:rPr>
          <w:rFonts w:eastAsia="Times New Roman"/>
        </w:rPr>
        <w:t xml:space="preserve"> στις </w:t>
      </w:r>
      <w:r w:rsidRPr="00501909">
        <w:rPr>
          <w:rFonts w:eastAsia="Times New Roman"/>
        </w:rPr>
        <w:t>10</w:t>
      </w:r>
      <w:r>
        <w:rPr>
          <w:rFonts w:eastAsia="Times New Roman"/>
        </w:rPr>
        <w:t>-</w:t>
      </w:r>
      <w:r w:rsidRPr="00501909">
        <w:rPr>
          <w:rFonts w:eastAsia="Times New Roman"/>
        </w:rPr>
        <w:t>10</w:t>
      </w:r>
      <w:r>
        <w:rPr>
          <w:rFonts w:eastAsia="Times New Roman"/>
        </w:rPr>
        <w:t>-</w:t>
      </w:r>
      <w:r w:rsidRPr="00501909">
        <w:rPr>
          <w:rFonts w:eastAsia="Times New Roman"/>
        </w:rPr>
        <w:t>2017</w:t>
      </w:r>
      <w:r w:rsidRPr="00501909">
        <w:rPr>
          <w:rFonts w:eastAsia="Times New Roman" w:cs="Times New Roman"/>
          <w:szCs w:val="24"/>
        </w:rPr>
        <w:t xml:space="preserve"> </w:t>
      </w:r>
      <w:r w:rsidRPr="00501909">
        <w:rPr>
          <w:rFonts w:eastAsia="Times New Roman"/>
        </w:rPr>
        <w:t>στο Περιφερειακό Συνέδριο Θεσσαλίας</w:t>
      </w:r>
      <w:r>
        <w:rPr>
          <w:rFonts w:eastAsia="Times New Roman"/>
        </w:rPr>
        <w:t>.</w:t>
      </w:r>
    </w:p>
    <w:p w14:paraId="0B9E2C8B" w14:textId="77777777" w:rsidR="00155048" w:rsidRDefault="005A5088">
      <w:pPr>
        <w:spacing w:line="600" w:lineRule="auto"/>
        <w:ind w:firstLine="720"/>
        <w:jc w:val="both"/>
        <w:rPr>
          <w:rFonts w:eastAsia="Times New Roman"/>
        </w:rPr>
      </w:pPr>
      <w:r>
        <w:rPr>
          <w:rFonts w:eastAsia="Times New Roman"/>
        </w:rPr>
        <w:t>«Οι αρμόδιες υπηρεσίες το</w:t>
      </w:r>
      <w:r>
        <w:rPr>
          <w:rFonts w:eastAsia="Times New Roman"/>
        </w:rPr>
        <w:t xml:space="preserve">υ Υπουργείου </w:t>
      </w:r>
      <w:r w:rsidRPr="00501909">
        <w:rPr>
          <w:rFonts w:eastAsia="Times New Roman"/>
        </w:rPr>
        <w:t>Ο</w:t>
      </w:r>
      <w:r>
        <w:rPr>
          <w:rFonts w:eastAsia="Times New Roman"/>
        </w:rPr>
        <w:t xml:space="preserve">ικονομικών παρακολουθούν την αποτελεσματικότητα των </w:t>
      </w:r>
      <w:proofErr w:type="spellStart"/>
      <w:r>
        <w:rPr>
          <w:rFonts w:eastAsia="Times New Roman"/>
        </w:rPr>
        <w:t>επιβληθέντων</w:t>
      </w:r>
      <w:proofErr w:type="spellEnd"/>
      <w:r>
        <w:rPr>
          <w:rFonts w:eastAsia="Times New Roman"/>
        </w:rPr>
        <w:t xml:space="preserve"> μέτρων, μεταξύ των οποίων και ο </w:t>
      </w:r>
      <w:r>
        <w:rPr>
          <w:rFonts w:eastAsia="Times New Roman"/>
        </w:rPr>
        <w:t>ε</w:t>
      </w:r>
      <w:r>
        <w:rPr>
          <w:rFonts w:eastAsia="Times New Roman"/>
        </w:rPr>
        <w:t xml:space="preserve">ιδικός </w:t>
      </w:r>
      <w:r>
        <w:rPr>
          <w:rFonts w:eastAsia="Times New Roman"/>
        </w:rPr>
        <w:t>φ</w:t>
      </w:r>
      <w:r>
        <w:rPr>
          <w:rFonts w:eastAsia="Times New Roman"/>
        </w:rPr>
        <w:t xml:space="preserve">όρος </w:t>
      </w:r>
      <w:r>
        <w:rPr>
          <w:rFonts w:eastAsia="Times New Roman"/>
        </w:rPr>
        <w:t>κ</w:t>
      </w:r>
      <w:r>
        <w:rPr>
          <w:rFonts w:eastAsia="Times New Roman"/>
        </w:rPr>
        <w:t>ατανάλωσης στο κρασί, και θα εισηγηθούν τις απαραίτητες αλλαγές, εάν κριθεί αναγκαίο»,</w:t>
      </w:r>
      <w:r w:rsidRPr="00501909">
        <w:rPr>
          <w:rFonts w:eastAsia="Times New Roman"/>
        </w:rPr>
        <w:t xml:space="preserve"> </w:t>
      </w:r>
      <w:r>
        <w:rPr>
          <w:rFonts w:eastAsia="Times New Roman"/>
        </w:rPr>
        <w:t>Υφυπουργός Οικονομικών Αικ</w:t>
      </w:r>
      <w:r w:rsidRPr="00501909">
        <w:rPr>
          <w:rFonts w:eastAsia="Times New Roman"/>
        </w:rPr>
        <w:t xml:space="preserve">ατερίνη </w:t>
      </w:r>
      <w:proofErr w:type="spellStart"/>
      <w:r w:rsidRPr="00501909">
        <w:rPr>
          <w:rFonts w:eastAsia="Times New Roman"/>
        </w:rPr>
        <w:t>Παπανάτσιου</w:t>
      </w:r>
      <w:proofErr w:type="spellEnd"/>
      <w:r>
        <w:rPr>
          <w:rFonts w:eastAsia="Times New Roman"/>
        </w:rPr>
        <w:t xml:space="preserve"> στις 10</w:t>
      </w:r>
      <w:r>
        <w:rPr>
          <w:rFonts w:eastAsia="Times New Roman"/>
        </w:rPr>
        <w:t>-</w:t>
      </w:r>
      <w:r>
        <w:rPr>
          <w:rFonts w:eastAsia="Times New Roman"/>
        </w:rPr>
        <w:t>10</w:t>
      </w:r>
      <w:r>
        <w:rPr>
          <w:rFonts w:eastAsia="Times New Roman"/>
        </w:rPr>
        <w:t>-</w:t>
      </w:r>
      <w:r>
        <w:rPr>
          <w:rFonts w:eastAsia="Times New Roman"/>
        </w:rPr>
        <w:t>2016.</w:t>
      </w:r>
    </w:p>
    <w:p w14:paraId="0B9E2C8C" w14:textId="77777777" w:rsidR="00155048" w:rsidRDefault="005A5088">
      <w:pPr>
        <w:spacing w:line="600" w:lineRule="auto"/>
        <w:ind w:firstLine="720"/>
        <w:jc w:val="both"/>
        <w:rPr>
          <w:rFonts w:eastAsia="Times New Roman"/>
        </w:rPr>
      </w:pPr>
      <w:r w:rsidRPr="00501909">
        <w:rPr>
          <w:rFonts w:eastAsia="Times New Roman"/>
        </w:rPr>
        <w:lastRenderedPageBreak/>
        <w:t xml:space="preserve"> «</w:t>
      </w:r>
      <w:r>
        <w:rPr>
          <w:rFonts w:eastAsia="Times New Roman"/>
        </w:rPr>
        <w:t>Εντός του 2017 θα καταργηθεί ο φ</w:t>
      </w:r>
      <w:r w:rsidRPr="00501909">
        <w:rPr>
          <w:rFonts w:eastAsia="Times New Roman"/>
        </w:rPr>
        <w:t>όρος</w:t>
      </w:r>
      <w:r>
        <w:rPr>
          <w:rFonts w:eastAsia="Times New Roman"/>
        </w:rPr>
        <w:t>,</w:t>
      </w:r>
      <w:r w:rsidRPr="00501909">
        <w:rPr>
          <w:rFonts w:eastAsia="Times New Roman"/>
        </w:rPr>
        <w:t xml:space="preserve"> που είχε επιβληθεί στο κρασί, καθώς η απόδοση του μέτρου είναι μικρή».</w:t>
      </w:r>
      <w:r>
        <w:rPr>
          <w:rFonts w:eastAsia="Times New Roman"/>
        </w:rPr>
        <w:t xml:space="preserve"> </w:t>
      </w:r>
      <w:r w:rsidRPr="00501909">
        <w:rPr>
          <w:rFonts w:eastAsia="Times New Roman"/>
        </w:rPr>
        <w:t>Υπουργός Αγρ</w:t>
      </w:r>
      <w:r>
        <w:rPr>
          <w:rFonts w:eastAsia="Times New Roman"/>
        </w:rPr>
        <w:t xml:space="preserve">οτικής Ανάπτυξης και Τροφίμων Ευάγγελος </w:t>
      </w:r>
      <w:r w:rsidRPr="00501909">
        <w:rPr>
          <w:rFonts w:eastAsia="Times New Roman"/>
        </w:rPr>
        <w:t>Αποστόλου</w:t>
      </w:r>
      <w:r>
        <w:rPr>
          <w:rFonts w:eastAsia="Times New Roman"/>
        </w:rPr>
        <w:t>, αναρμόδιος</w:t>
      </w:r>
      <w:r>
        <w:rPr>
          <w:rFonts w:eastAsia="Times New Roman"/>
        </w:rPr>
        <w:t>,</w:t>
      </w:r>
      <w:r>
        <w:rPr>
          <w:rFonts w:eastAsia="Times New Roman"/>
        </w:rPr>
        <w:t xml:space="preserve"> βέβαια</w:t>
      </w:r>
      <w:r>
        <w:rPr>
          <w:rFonts w:eastAsia="Times New Roman"/>
        </w:rPr>
        <w:t>,</w:t>
      </w:r>
      <w:r>
        <w:rPr>
          <w:rFonts w:eastAsia="Times New Roman"/>
        </w:rPr>
        <w:t xml:space="preserve"> να απαντάει. Αυτό ειπώθηκε στις</w:t>
      </w:r>
      <w:r w:rsidRPr="00501909">
        <w:rPr>
          <w:rFonts w:eastAsia="Times New Roman"/>
        </w:rPr>
        <w:t xml:space="preserve"> </w:t>
      </w:r>
      <w:r>
        <w:rPr>
          <w:rFonts w:eastAsia="Times New Roman"/>
        </w:rPr>
        <w:t>1</w:t>
      </w:r>
      <w:r>
        <w:rPr>
          <w:rFonts w:eastAsia="Times New Roman"/>
        </w:rPr>
        <w:t xml:space="preserve">8 Μαΐου του </w:t>
      </w:r>
      <w:r w:rsidRPr="00501909">
        <w:rPr>
          <w:rFonts w:eastAsia="Times New Roman"/>
        </w:rPr>
        <w:t>2017</w:t>
      </w:r>
      <w:r>
        <w:rPr>
          <w:rFonts w:eastAsia="Times New Roman"/>
        </w:rPr>
        <w:t>.</w:t>
      </w:r>
    </w:p>
    <w:p w14:paraId="0B9E2C8D" w14:textId="77777777" w:rsidR="00155048" w:rsidRDefault="005A5088">
      <w:pPr>
        <w:spacing w:line="600" w:lineRule="auto"/>
        <w:ind w:firstLine="720"/>
        <w:jc w:val="both"/>
        <w:rPr>
          <w:rFonts w:eastAsia="Times New Roman"/>
        </w:rPr>
      </w:pPr>
      <w:r>
        <w:rPr>
          <w:rFonts w:eastAsia="Times New Roman"/>
        </w:rPr>
        <w:t xml:space="preserve"> «Ε</w:t>
      </w:r>
      <w:r w:rsidRPr="00C668F8">
        <w:rPr>
          <w:rFonts w:eastAsia="Times New Roman"/>
        </w:rPr>
        <w:t>πιβάλαμε ένα</w:t>
      </w:r>
      <w:r>
        <w:rPr>
          <w:rFonts w:eastAsia="Times New Roman"/>
        </w:rPr>
        <w:t>ν</w:t>
      </w:r>
      <w:r w:rsidRPr="00C668F8">
        <w:rPr>
          <w:rFonts w:eastAsia="Times New Roman"/>
        </w:rPr>
        <w:t xml:space="preserve"> φόρο στο κρασί ο οποίος σύντομα, δηλαδή πριν το κλείσιμο της χρονιάς, θα καταργηθεί, μετά τη συνεννόηση και τη διαβεβαίωση που έχουμ</w:t>
      </w:r>
      <w:r>
        <w:rPr>
          <w:rFonts w:eastAsia="Times New Roman"/>
        </w:rPr>
        <w:t>ε από το Υπουργείο Οικονομικών»</w:t>
      </w:r>
      <w:r>
        <w:rPr>
          <w:rFonts w:eastAsia="Times New Roman"/>
        </w:rPr>
        <w:t xml:space="preserve">. </w:t>
      </w:r>
      <w:r w:rsidRPr="00C668F8">
        <w:rPr>
          <w:rFonts w:eastAsia="Times New Roman"/>
        </w:rPr>
        <w:t>Υπουργός Αγρο</w:t>
      </w:r>
      <w:r>
        <w:rPr>
          <w:rFonts w:eastAsia="Times New Roman"/>
        </w:rPr>
        <w:t>τικής Ανάπτυξης και Τροφίμων Ευάγγελος</w:t>
      </w:r>
      <w:r w:rsidRPr="00C668F8">
        <w:rPr>
          <w:rFonts w:eastAsia="Times New Roman"/>
        </w:rPr>
        <w:t xml:space="preserve"> Αποσ</w:t>
      </w:r>
      <w:r w:rsidRPr="00C668F8">
        <w:rPr>
          <w:rFonts w:eastAsia="Times New Roman"/>
        </w:rPr>
        <w:t xml:space="preserve">τόλου </w:t>
      </w:r>
      <w:r>
        <w:rPr>
          <w:rFonts w:eastAsia="Times New Roman"/>
        </w:rPr>
        <w:t>στις</w:t>
      </w:r>
      <w:r w:rsidRPr="00C668F8">
        <w:rPr>
          <w:rFonts w:eastAsia="Times New Roman"/>
        </w:rPr>
        <w:t xml:space="preserve"> 26</w:t>
      </w:r>
      <w:r>
        <w:rPr>
          <w:rFonts w:eastAsia="Times New Roman"/>
        </w:rPr>
        <w:t xml:space="preserve"> Μαΐου του </w:t>
      </w:r>
      <w:r w:rsidRPr="00C668F8">
        <w:rPr>
          <w:rFonts w:eastAsia="Times New Roman"/>
        </w:rPr>
        <w:t>2017</w:t>
      </w:r>
      <w:r>
        <w:rPr>
          <w:rFonts w:eastAsia="Times New Roman"/>
        </w:rPr>
        <w:t>.</w:t>
      </w:r>
    </w:p>
    <w:p w14:paraId="0B9E2C8E" w14:textId="77777777" w:rsidR="00155048" w:rsidRDefault="005A5088">
      <w:pPr>
        <w:spacing w:line="600" w:lineRule="auto"/>
        <w:ind w:firstLine="720"/>
        <w:jc w:val="both"/>
        <w:rPr>
          <w:rFonts w:eastAsia="Times New Roman"/>
        </w:rPr>
      </w:pPr>
      <w:r w:rsidRPr="00C668F8">
        <w:rPr>
          <w:rFonts w:eastAsia="Times New Roman"/>
        </w:rPr>
        <w:t xml:space="preserve"> «Είναι αλήθεια ότι ο συγκεκριμένος φόρος δεν απέφερε τα προσδοκώμενα και είχε αρνητικές επιπτώσεις στον κλάδο. Εμείς λέμε ότι επειδή πρόκειται για έναν κορυφαίο κλάδο με έντονη εξαγωγική δραστηριότητα</w:t>
      </w:r>
      <w:r>
        <w:rPr>
          <w:rFonts w:eastAsia="Times New Roman"/>
        </w:rPr>
        <w:t>,</w:t>
      </w:r>
      <w:r w:rsidRPr="00C668F8">
        <w:rPr>
          <w:rFonts w:eastAsia="Times New Roman"/>
        </w:rPr>
        <w:t xml:space="preserve"> έχουμε πει και έχει δεσ</w:t>
      </w:r>
      <w:r w:rsidRPr="00C668F8">
        <w:rPr>
          <w:rFonts w:eastAsia="Times New Roman"/>
        </w:rPr>
        <w:t xml:space="preserve">μευθεί και ο </w:t>
      </w:r>
      <w:r>
        <w:rPr>
          <w:rFonts w:eastAsia="Times New Roman"/>
        </w:rPr>
        <w:t>Πρωθυπουργός ότι μέχρι τέλο</w:t>
      </w:r>
      <w:r w:rsidRPr="00C668F8">
        <w:rPr>
          <w:rFonts w:eastAsia="Times New Roman"/>
        </w:rPr>
        <w:t>ς του χρόνου η συγ</w:t>
      </w:r>
      <w:r>
        <w:rPr>
          <w:rFonts w:eastAsia="Times New Roman"/>
        </w:rPr>
        <w:t>κεκριμένη ρύθμιση θα αποσυρθεί»</w:t>
      </w:r>
      <w:r>
        <w:rPr>
          <w:rFonts w:eastAsia="Times New Roman"/>
        </w:rPr>
        <w:t>.</w:t>
      </w:r>
      <w:r>
        <w:rPr>
          <w:rFonts w:eastAsia="Times New Roman"/>
        </w:rPr>
        <w:t xml:space="preserve"> </w:t>
      </w:r>
      <w:r w:rsidRPr="00C668F8">
        <w:rPr>
          <w:rFonts w:eastAsia="Times New Roman"/>
        </w:rPr>
        <w:t xml:space="preserve">Ευάγγελος Αποστόλου </w:t>
      </w:r>
      <w:r>
        <w:rPr>
          <w:rFonts w:eastAsia="Times New Roman"/>
        </w:rPr>
        <w:t>συνέντευξη στη εφημερίδα</w:t>
      </w:r>
      <w:r w:rsidRPr="00C668F8">
        <w:rPr>
          <w:rFonts w:eastAsia="Times New Roman"/>
        </w:rPr>
        <w:t xml:space="preserve"> </w:t>
      </w:r>
      <w:r>
        <w:rPr>
          <w:rFonts w:eastAsia="Times New Roman"/>
        </w:rPr>
        <w:t>«</w:t>
      </w:r>
      <w:r w:rsidRPr="00C668F8">
        <w:rPr>
          <w:rFonts w:eastAsia="Times New Roman"/>
        </w:rPr>
        <w:t>D</w:t>
      </w:r>
      <w:r w:rsidRPr="00C668F8">
        <w:rPr>
          <w:rFonts w:eastAsia="Times New Roman"/>
        </w:rPr>
        <w:t>OCUMENTO</w:t>
      </w:r>
      <w:r>
        <w:rPr>
          <w:rFonts w:eastAsia="Times New Roman"/>
        </w:rPr>
        <w:t>»</w:t>
      </w:r>
      <w:r w:rsidRPr="00C668F8">
        <w:rPr>
          <w:rFonts w:eastAsia="Times New Roman"/>
        </w:rPr>
        <w:t xml:space="preserve"> </w:t>
      </w:r>
      <w:r>
        <w:rPr>
          <w:rFonts w:eastAsia="Times New Roman"/>
        </w:rPr>
        <w:t xml:space="preserve">στις 11 Ιουνίου του </w:t>
      </w:r>
      <w:r w:rsidRPr="00C668F8">
        <w:rPr>
          <w:rFonts w:eastAsia="Times New Roman"/>
        </w:rPr>
        <w:t>2017</w:t>
      </w:r>
      <w:r>
        <w:rPr>
          <w:rFonts w:eastAsia="Times New Roman"/>
        </w:rPr>
        <w:t>.</w:t>
      </w:r>
    </w:p>
    <w:p w14:paraId="0B9E2C8F" w14:textId="77777777" w:rsidR="00155048" w:rsidRDefault="005A5088">
      <w:pPr>
        <w:spacing w:line="600" w:lineRule="auto"/>
        <w:ind w:firstLine="720"/>
        <w:jc w:val="both"/>
        <w:rPr>
          <w:rFonts w:eastAsia="Times New Roman"/>
        </w:rPr>
      </w:pPr>
      <w:r w:rsidRPr="00C668F8">
        <w:rPr>
          <w:rFonts w:eastAsia="Times New Roman"/>
        </w:rPr>
        <w:lastRenderedPageBreak/>
        <w:t xml:space="preserve"> «Εντός του έτους θα καταργηθεί ο </w:t>
      </w:r>
      <w:r>
        <w:rPr>
          <w:rFonts w:eastAsia="Times New Roman"/>
        </w:rPr>
        <w:t>ε</w:t>
      </w:r>
      <w:r w:rsidRPr="00C668F8">
        <w:rPr>
          <w:rFonts w:eastAsia="Times New Roman"/>
        </w:rPr>
        <w:t xml:space="preserve">ιδικός </w:t>
      </w:r>
      <w:r>
        <w:rPr>
          <w:rFonts w:eastAsia="Times New Roman"/>
        </w:rPr>
        <w:t>φ</w:t>
      </w:r>
      <w:r w:rsidRPr="00C668F8">
        <w:rPr>
          <w:rFonts w:eastAsia="Times New Roman"/>
        </w:rPr>
        <w:t xml:space="preserve">όρος </w:t>
      </w:r>
      <w:r>
        <w:rPr>
          <w:rFonts w:eastAsia="Times New Roman"/>
        </w:rPr>
        <w:t>κ</w:t>
      </w:r>
      <w:r w:rsidRPr="00C668F8">
        <w:rPr>
          <w:rFonts w:eastAsia="Times New Roman"/>
        </w:rPr>
        <w:t xml:space="preserve">ατανάλωσης </w:t>
      </w:r>
      <w:r>
        <w:rPr>
          <w:rFonts w:eastAsia="Times New Roman"/>
        </w:rPr>
        <w:t>στο κρασί»</w:t>
      </w:r>
      <w:r>
        <w:rPr>
          <w:rFonts w:eastAsia="Times New Roman"/>
        </w:rPr>
        <w:t>.</w:t>
      </w:r>
      <w:r>
        <w:rPr>
          <w:rFonts w:eastAsia="Times New Roman"/>
        </w:rPr>
        <w:t xml:space="preserve"> </w:t>
      </w:r>
      <w:r w:rsidRPr="00C668F8">
        <w:rPr>
          <w:rFonts w:eastAsia="Times New Roman"/>
        </w:rPr>
        <w:t xml:space="preserve">Ευάγγελος </w:t>
      </w:r>
      <w:r w:rsidRPr="00C668F8">
        <w:rPr>
          <w:rFonts w:eastAsia="Times New Roman"/>
        </w:rPr>
        <w:t>Αποστόλου</w:t>
      </w:r>
      <w:r>
        <w:rPr>
          <w:rFonts w:eastAsia="Times New Roman"/>
        </w:rPr>
        <w:t xml:space="preserve"> </w:t>
      </w:r>
      <w:r w:rsidRPr="00C668F8">
        <w:rPr>
          <w:rFonts w:eastAsia="Times New Roman"/>
        </w:rPr>
        <w:t>15</w:t>
      </w:r>
      <w:r>
        <w:rPr>
          <w:rFonts w:eastAsia="Times New Roman"/>
        </w:rPr>
        <w:t>-</w:t>
      </w:r>
      <w:r w:rsidRPr="00C668F8">
        <w:rPr>
          <w:rFonts w:eastAsia="Times New Roman"/>
        </w:rPr>
        <w:t>7</w:t>
      </w:r>
      <w:r>
        <w:rPr>
          <w:rFonts w:eastAsia="Times New Roman"/>
        </w:rPr>
        <w:t>-</w:t>
      </w:r>
      <w:r w:rsidRPr="00C668F8">
        <w:rPr>
          <w:rFonts w:eastAsia="Times New Roman"/>
        </w:rPr>
        <w:t>2017</w:t>
      </w:r>
      <w:r>
        <w:rPr>
          <w:rFonts w:eastAsia="Times New Roman"/>
        </w:rPr>
        <w:t>.</w:t>
      </w:r>
      <w:r w:rsidRPr="00C668F8">
        <w:rPr>
          <w:rFonts w:eastAsia="Times New Roman"/>
        </w:rPr>
        <w:t xml:space="preserve"> </w:t>
      </w:r>
    </w:p>
    <w:p w14:paraId="0B9E2C90" w14:textId="77777777" w:rsidR="00155048" w:rsidRDefault="005A5088">
      <w:pPr>
        <w:spacing w:line="600" w:lineRule="auto"/>
        <w:ind w:firstLine="720"/>
        <w:jc w:val="both"/>
        <w:rPr>
          <w:rFonts w:eastAsia="Times New Roman"/>
        </w:rPr>
      </w:pPr>
      <w:r>
        <w:rPr>
          <w:rFonts w:eastAsia="Times New Roman" w:cs="Times New Roman"/>
          <w:szCs w:val="24"/>
        </w:rPr>
        <w:t>«Έχουμε δεσμευθεί</w:t>
      </w:r>
      <w:r>
        <w:rPr>
          <w:rFonts w:eastAsia="Times New Roman" w:cs="Times New Roman"/>
          <w:szCs w:val="24"/>
        </w:rPr>
        <w:t>,</w:t>
      </w:r>
      <w:r>
        <w:rPr>
          <w:rFonts w:eastAsia="Times New Roman" w:cs="Times New Roman"/>
          <w:szCs w:val="24"/>
        </w:rPr>
        <w:t xml:space="preserve"> για να γίνει όσο το δυνατό γρηγορότερα πριν φτάσουμε στο τέλος του 2017»</w:t>
      </w:r>
      <w:r>
        <w:rPr>
          <w:rFonts w:eastAsia="Times New Roman" w:cs="Times New Roman"/>
          <w:szCs w:val="24"/>
        </w:rPr>
        <w:t>.</w:t>
      </w:r>
      <w:r>
        <w:rPr>
          <w:rFonts w:eastAsia="Times New Roman" w:cs="Times New Roman"/>
          <w:szCs w:val="24"/>
        </w:rPr>
        <w:t xml:space="preserve"> </w:t>
      </w:r>
      <w:r w:rsidRPr="00C668F8">
        <w:rPr>
          <w:rFonts w:eastAsia="Times New Roman"/>
        </w:rPr>
        <w:t>Ευάγγελος Αποστόλου</w:t>
      </w:r>
      <w:r>
        <w:rPr>
          <w:rFonts w:eastAsia="Times New Roman"/>
        </w:rPr>
        <w:t xml:space="preserve"> στις </w:t>
      </w:r>
      <w:r w:rsidRPr="00C668F8">
        <w:rPr>
          <w:rFonts w:eastAsia="Times New Roman"/>
        </w:rPr>
        <w:t>1</w:t>
      </w:r>
      <w:r>
        <w:rPr>
          <w:rFonts w:eastAsia="Times New Roman"/>
        </w:rPr>
        <w:t>6</w:t>
      </w:r>
      <w:r>
        <w:rPr>
          <w:rFonts w:eastAsia="Times New Roman"/>
        </w:rPr>
        <w:t>-</w:t>
      </w:r>
      <w:r w:rsidRPr="00C668F8">
        <w:rPr>
          <w:rFonts w:eastAsia="Times New Roman"/>
        </w:rPr>
        <w:t>7</w:t>
      </w:r>
      <w:r>
        <w:rPr>
          <w:rFonts w:eastAsia="Times New Roman"/>
        </w:rPr>
        <w:t>-</w:t>
      </w:r>
      <w:r w:rsidRPr="00C668F8">
        <w:rPr>
          <w:rFonts w:eastAsia="Times New Roman"/>
        </w:rPr>
        <w:t>2017</w:t>
      </w:r>
      <w:r>
        <w:rPr>
          <w:rFonts w:eastAsia="Times New Roman"/>
        </w:rPr>
        <w:t>.</w:t>
      </w:r>
    </w:p>
    <w:p w14:paraId="0B9E2C91" w14:textId="77777777" w:rsidR="00155048" w:rsidRDefault="005A5088">
      <w:pPr>
        <w:spacing w:line="600" w:lineRule="auto"/>
        <w:ind w:firstLine="720"/>
        <w:jc w:val="both"/>
        <w:rPr>
          <w:rFonts w:eastAsia="Times New Roman" w:cs="Times New Roman"/>
          <w:szCs w:val="24"/>
        </w:rPr>
      </w:pPr>
      <w:r w:rsidRPr="00C668F8">
        <w:rPr>
          <w:rFonts w:eastAsia="Times New Roman" w:cs="Times New Roman"/>
          <w:szCs w:val="24"/>
        </w:rPr>
        <w:t xml:space="preserve">«Πιθανώς να έχουμε προλάβει να τον καταργήσουμε και πριν από τη συγκομιδή του φθινοπώρου. Έχουμε τη </w:t>
      </w:r>
      <w:r w:rsidRPr="00C668F8">
        <w:rPr>
          <w:rFonts w:eastAsia="Times New Roman" w:cs="Times New Roman"/>
          <w:szCs w:val="24"/>
        </w:rPr>
        <w:t>διαβεβαίωση του</w:t>
      </w:r>
      <w:r>
        <w:rPr>
          <w:rFonts w:eastAsia="Times New Roman" w:cs="Times New Roman"/>
          <w:szCs w:val="24"/>
        </w:rPr>
        <w:t xml:space="preserve"> Υ</w:t>
      </w:r>
      <w:r w:rsidRPr="00C668F8">
        <w:rPr>
          <w:rFonts w:eastAsia="Times New Roman" w:cs="Times New Roman"/>
          <w:szCs w:val="24"/>
        </w:rPr>
        <w:t>πουργείου Οικονομικών ότι ο συγκεκριμένος φόρο</w:t>
      </w:r>
      <w:r>
        <w:rPr>
          <w:rFonts w:eastAsia="Times New Roman" w:cs="Times New Roman"/>
          <w:szCs w:val="24"/>
        </w:rPr>
        <w:t>ς θα αποτελεί σύντομα παρελθόν»</w:t>
      </w:r>
      <w:r>
        <w:rPr>
          <w:rFonts w:eastAsia="Times New Roman" w:cs="Times New Roman"/>
          <w:szCs w:val="24"/>
        </w:rPr>
        <w:t>.</w:t>
      </w:r>
      <w:r>
        <w:rPr>
          <w:rFonts w:eastAsia="Times New Roman"/>
        </w:rPr>
        <w:t xml:space="preserve"> </w:t>
      </w:r>
      <w:r w:rsidRPr="00C668F8">
        <w:rPr>
          <w:rFonts w:eastAsia="Times New Roman"/>
        </w:rPr>
        <w:t>Ευάγγελος Αποστόλου</w:t>
      </w:r>
      <w:r>
        <w:rPr>
          <w:rFonts w:eastAsia="Times New Roman"/>
        </w:rPr>
        <w:t xml:space="preserve"> </w:t>
      </w:r>
      <w:r>
        <w:rPr>
          <w:rFonts w:eastAsia="Times New Roman" w:cs="Times New Roman"/>
          <w:szCs w:val="24"/>
        </w:rPr>
        <w:t>στην εφημερίδα το «Βήμα» στις</w:t>
      </w:r>
      <w:r w:rsidRPr="00C668F8">
        <w:rPr>
          <w:rFonts w:eastAsia="Times New Roman" w:cs="Times New Roman"/>
          <w:szCs w:val="24"/>
        </w:rPr>
        <w:t xml:space="preserve"> 31</w:t>
      </w:r>
      <w:r>
        <w:rPr>
          <w:rFonts w:eastAsia="Times New Roman" w:cs="Times New Roman"/>
          <w:szCs w:val="24"/>
        </w:rPr>
        <w:t>-</w:t>
      </w:r>
      <w:r w:rsidRPr="00C668F8">
        <w:rPr>
          <w:rFonts w:eastAsia="Times New Roman" w:cs="Times New Roman"/>
          <w:szCs w:val="24"/>
        </w:rPr>
        <w:t>7</w:t>
      </w:r>
      <w:r>
        <w:rPr>
          <w:rFonts w:eastAsia="Times New Roman" w:cs="Times New Roman"/>
          <w:szCs w:val="24"/>
        </w:rPr>
        <w:t>-</w:t>
      </w:r>
      <w:r w:rsidRPr="00C668F8">
        <w:rPr>
          <w:rFonts w:eastAsia="Times New Roman" w:cs="Times New Roman"/>
          <w:szCs w:val="24"/>
        </w:rPr>
        <w:t>2017</w:t>
      </w:r>
      <w:r>
        <w:rPr>
          <w:rFonts w:eastAsia="Times New Roman" w:cs="Times New Roman"/>
          <w:szCs w:val="24"/>
        </w:rPr>
        <w:t>.</w:t>
      </w:r>
    </w:p>
    <w:p w14:paraId="0B9E2C92" w14:textId="77777777" w:rsidR="00155048" w:rsidRDefault="005A5088">
      <w:pPr>
        <w:spacing w:line="600" w:lineRule="auto"/>
        <w:ind w:firstLine="720"/>
        <w:jc w:val="both"/>
        <w:rPr>
          <w:rFonts w:eastAsia="Times New Roman" w:cs="Times New Roman"/>
          <w:szCs w:val="24"/>
        </w:rPr>
      </w:pPr>
      <w:r w:rsidRPr="00C668F8">
        <w:rPr>
          <w:rFonts w:eastAsia="Times New Roman" w:cs="Times New Roman"/>
          <w:szCs w:val="24"/>
        </w:rPr>
        <w:t xml:space="preserve">«Ήδη ετοιμάζεται η σχετική νομοθετική ρύθμιση και πριν τελειώσει ο χρόνος, όπως έχει δεσμευθεί και </w:t>
      </w:r>
      <w:r w:rsidRPr="00C668F8">
        <w:rPr>
          <w:rFonts w:eastAsia="Times New Roman" w:cs="Times New Roman"/>
          <w:szCs w:val="24"/>
        </w:rPr>
        <w:t xml:space="preserve">ο </w:t>
      </w:r>
      <w:r>
        <w:rPr>
          <w:rFonts w:eastAsia="Times New Roman" w:cs="Times New Roman"/>
          <w:szCs w:val="24"/>
        </w:rPr>
        <w:t>Π</w:t>
      </w:r>
      <w:r w:rsidRPr="00C668F8">
        <w:rPr>
          <w:rFonts w:eastAsia="Times New Roman" w:cs="Times New Roman"/>
          <w:szCs w:val="24"/>
        </w:rPr>
        <w:t>ρωθυπουργός, ο φό</w:t>
      </w:r>
      <w:r>
        <w:rPr>
          <w:rFonts w:eastAsia="Times New Roman" w:cs="Times New Roman"/>
          <w:szCs w:val="24"/>
        </w:rPr>
        <w:t>ρος αυτός δεν θα υπάρχει πλέον»</w:t>
      </w:r>
      <w:r>
        <w:rPr>
          <w:rFonts w:eastAsia="Times New Roman" w:cs="Times New Roman"/>
          <w:szCs w:val="24"/>
        </w:rPr>
        <w:t>.</w:t>
      </w:r>
      <w:r w:rsidRPr="00C668F8">
        <w:rPr>
          <w:rFonts w:eastAsia="Times New Roman" w:cs="Times New Roman"/>
          <w:szCs w:val="24"/>
        </w:rPr>
        <w:t xml:space="preserve"> </w:t>
      </w:r>
      <w:r w:rsidRPr="00C668F8">
        <w:rPr>
          <w:rFonts w:eastAsia="Times New Roman"/>
        </w:rPr>
        <w:t>Ευάγγελος Αποστόλου</w:t>
      </w:r>
      <w:r w:rsidRPr="00C668F8">
        <w:rPr>
          <w:rFonts w:eastAsia="Times New Roman" w:cs="Times New Roman"/>
          <w:szCs w:val="24"/>
        </w:rPr>
        <w:t xml:space="preserve"> </w:t>
      </w:r>
      <w:r>
        <w:rPr>
          <w:rFonts w:eastAsia="Times New Roman" w:cs="Times New Roman"/>
          <w:szCs w:val="24"/>
        </w:rPr>
        <w:t xml:space="preserve">από την πατρίδα μου, </w:t>
      </w:r>
      <w:r w:rsidRPr="00C668F8">
        <w:rPr>
          <w:rFonts w:eastAsia="Times New Roman" w:cs="Times New Roman"/>
          <w:szCs w:val="24"/>
        </w:rPr>
        <w:t>Μεγάλες Μέρες της Νεμέας</w:t>
      </w:r>
      <w:r>
        <w:rPr>
          <w:rFonts w:eastAsia="Times New Roman" w:cs="Times New Roman"/>
          <w:szCs w:val="24"/>
        </w:rPr>
        <w:t xml:space="preserve">, 26 Αυγούστου του </w:t>
      </w:r>
      <w:r w:rsidRPr="00C668F8">
        <w:rPr>
          <w:rFonts w:eastAsia="Times New Roman" w:cs="Times New Roman"/>
          <w:szCs w:val="24"/>
        </w:rPr>
        <w:t>2017</w:t>
      </w:r>
      <w:r>
        <w:rPr>
          <w:rFonts w:eastAsia="Times New Roman" w:cs="Times New Roman"/>
          <w:szCs w:val="24"/>
        </w:rPr>
        <w:t>. Ήμουν παρών εκεί.</w:t>
      </w:r>
    </w:p>
    <w:p w14:paraId="0B9E2C93" w14:textId="77777777" w:rsidR="00155048" w:rsidRDefault="005A5088">
      <w:pPr>
        <w:spacing w:line="600" w:lineRule="auto"/>
        <w:ind w:firstLine="720"/>
        <w:jc w:val="both"/>
        <w:rPr>
          <w:rFonts w:eastAsia="Times New Roman" w:cs="Times New Roman"/>
          <w:szCs w:val="24"/>
        </w:rPr>
      </w:pPr>
      <w:r w:rsidRPr="005143EC">
        <w:rPr>
          <w:rFonts w:eastAsia="Times New Roman" w:cs="Times New Roman"/>
          <w:szCs w:val="24"/>
        </w:rPr>
        <w:lastRenderedPageBreak/>
        <w:t>(Στο σημείο αυτό κτυπάει το κουδούνι λήξεως του χρόνου ομιλίας του κυρίου Βουλευτή)</w:t>
      </w:r>
    </w:p>
    <w:p w14:paraId="0B9E2C94"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t xml:space="preserve">Τελειώνω, </w:t>
      </w:r>
      <w:r w:rsidRPr="00A341B8">
        <w:rPr>
          <w:rFonts w:eastAsia="Times New Roman" w:cs="Times New Roman"/>
          <w:szCs w:val="24"/>
        </w:rPr>
        <w:t>κ</w:t>
      </w:r>
      <w:r w:rsidRPr="00A341B8">
        <w:rPr>
          <w:rFonts w:eastAsia="Times New Roman" w:cs="Times New Roman"/>
          <w:szCs w:val="24"/>
        </w:rPr>
        <w:t>ύριε Πρόεδρε</w:t>
      </w:r>
      <w:r>
        <w:rPr>
          <w:rFonts w:eastAsia="Times New Roman" w:cs="Times New Roman"/>
          <w:szCs w:val="24"/>
        </w:rPr>
        <w:t>.</w:t>
      </w:r>
    </w:p>
    <w:p w14:paraId="0B9E2C95" w14:textId="77777777" w:rsidR="00155048" w:rsidRDefault="005A5088">
      <w:pPr>
        <w:spacing w:line="600" w:lineRule="auto"/>
        <w:ind w:firstLine="720"/>
        <w:jc w:val="both"/>
        <w:rPr>
          <w:rFonts w:eastAsia="Times New Roman" w:cs="Times New Roman"/>
          <w:szCs w:val="24"/>
        </w:rPr>
      </w:pPr>
      <w:r w:rsidRPr="00C668F8">
        <w:rPr>
          <w:rFonts w:eastAsia="Times New Roman" w:cs="Times New Roman"/>
          <w:szCs w:val="24"/>
        </w:rPr>
        <w:t>«Σύντομα θα κατατεθεί στη Βουλή τροπολογία για την κατάργηση του Ειδικού Φόρου Κατανάλωσης στο κρασί»</w:t>
      </w:r>
      <w:r>
        <w:rPr>
          <w:rFonts w:eastAsia="Times New Roman" w:cs="Times New Roman"/>
          <w:szCs w:val="24"/>
        </w:rPr>
        <w:t>,</w:t>
      </w:r>
      <w:r w:rsidRPr="00C668F8">
        <w:rPr>
          <w:rFonts w:eastAsia="Times New Roman" w:cs="Times New Roman"/>
          <w:szCs w:val="24"/>
        </w:rPr>
        <w:t xml:space="preserve"> </w:t>
      </w:r>
      <w:r w:rsidRPr="00C668F8">
        <w:rPr>
          <w:rFonts w:eastAsia="Times New Roman"/>
        </w:rPr>
        <w:t>Ευάγγελος Αποστόλου</w:t>
      </w:r>
      <w:r w:rsidRPr="00C668F8">
        <w:rPr>
          <w:rFonts w:eastAsia="Times New Roman" w:cs="Times New Roman"/>
          <w:szCs w:val="24"/>
        </w:rPr>
        <w:t xml:space="preserve"> </w:t>
      </w:r>
      <w:r>
        <w:rPr>
          <w:rFonts w:eastAsia="Times New Roman" w:cs="Times New Roman"/>
          <w:szCs w:val="24"/>
        </w:rPr>
        <w:t xml:space="preserve">στις </w:t>
      </w:r>
      <w:r w:rsidRPr="00C668F8">
        <w:rPr>
          <w:rFonts w:eastAsia="Times New Roman" w:cs="Times New Roman"/>
          <w:szCs w:val="24"/>
        </w:rPr>
        <w:t>15</w:t>
      </w:r>
      <w:r>
        <w:rPr>
          <w:rFonts w:eastAsia="Times New Roman" w:cs="Times New Roman"/>
          <w:szCs w:val="24"/>
        </w:rPr>
        <w:t xml:space="preserve"> Σεπτεμβρίου του 2017.</w:t>
      </w:r>
    </w:p>
    <w:p w14:paraId="0B9E2C96" w14:textId="77777777" w:rsidR="00155048" w:rsidRDefault="005A5088">
      <w:pPr>
        <w:spacing w:line="600" w:lineRule="auto"/>
        <w:ind w:firstLine="720"/>
        <w:jc w:val="both"/>
        <w:rPr>
          <w:rFonts w:eastAsia="Times New Roman" w:cs="Times New Roman"/>
          <w:szCs w:val="24"/>
        </w:rPr>
      </w:pPr>
      <w:r w:rsidRPr="00C668F8">
        <w:rPr>
          <w:rFonts w:eastAsia="Times New Roman" w:cs="Times New Roman"/>
          <w:szCs w:val="24"/>
        </w:rPr>
        <w:t xml:space="preserve"> «Επεξεργαζόμαστε σχετική ρύθμιση</w:t>
      </w:r>
      <w:r>
        <w:rPr>
          <w:rFonts w:eastAsia="Times New Roman" w:cs="Times New Roman"/>
          <w:szCs w:val="24"/>
        </w:rPr>
        <w:t>,</w:t>
      </w:r>
      <w:r w:rsidRPr="00C668F8">
        <w:rPr>
          <w:rFonts w:eastAsia="Times New Roman" w:cs="Times New Roman"/>
          <w:szCs w:val="24"/>
        </w:rPr>
        <w:t xml:space="preserve"> με βάση τη συμφωνία που έχουμε υπογράψει, να βρούμε ένα ισοδύναμο για να αντικαταστήσουμε τα</w:t>
      </w:r>
      <w:r>
        <w:rPr>
          <w:rFonts w:eastAsia="Times New Roman" w:cs="Times New Roman"/>
          <w:szCs w:val="24"/>
        </w:rPr>
        <w:t xml:space="preserve"> φορολογικά έσοδα από το κρασί»,</w:t>
      </w:r>
      <w:r w:rsidRPr="00C668F8">
        <w:rPr>
          <w:rFonts w:eastAsia="Times New Roman" w:cs="Times New Roman"/>
          <w:szCs w:val="24"/>
        </w:rPr>
        <w:t xml:space="preserve"> </w:t>
      </w:r>
      <w:r w:rsidRPr="00C668F8">
        <w:rPr>
          <w:rFonts w:eastAsia="Times New Roman"/>
        </w:rPr>
        <w:t>Ευάγγελος Αποστόλου</w:t>
      </w:r>
      <w:r w:rsidRPr="00C668F8">
        <w:rPr>
          <w:rFonts w:eastAsia="Times New Roman" w:cs="Times New Roman"/>
          <w:szCs w:val="24"/>
        </w:rPr>
        <w:t xml:space="preserve"> </w:t>
      </w:r>
      <w:r>
        <w:rPr>
          <w:rFonts w:eastAsia="Times New Roman" w:cs="Times New Roman"/>
          <w:szCs w:val="24"/>
        </w:rPr>
        <w:t>στις 19 Σεπτεμβρίου του 2</w:t>
      </w:r>
      <w:r w:rsidRPr="00C668F8">
        <w:rPr>
          <w:rFonts w:eastAsia="Times New Roman" w:cs="Times New Roman"/>
          <w:szCs w:val="24"/>
        </w:rPr>
        <w:t>017</w:t>
      </w:r>
    </w:p>
    <w:p w14:paraId="0B9E2C97" w14:textId="77777777" w:rsidR="00155048" w:rsidRDefault="005A5088">
      <w:pPr>
        <w:tabs>
          <w:tab w:val="left" w:pos="3873"/>
        </w:tabs>
        <w:spacing w:line="600" w:lineRule="auto"/>
        <w:ind w:firstLine="720"/>
        <w:jc w:val="both"/>
        <w:rPr>
          <w:rFonts w:eastAsia="Times New Roman" w:cs="Times New Roman"/>
          <w:szCs w:val="24"/>
        </w:rPr>
      </w:pPr>
      <w:r>
        <w:rPr>
          <w:rFonts w:eastAsia="Times New Roman" w:cs="Times New Roman"/>
          <w:szCs w:val="24"/>
        </w:rPr>
        <w:t>Κυρία Υφυπουργέ, έχετε πει ψέματα ή είστε τόσο αναξιόπιστοι, ανίκανοι και δεν έχε</w:t>
      </w:r>
      <w:r>
        <w:rPr>
          <w:rFonts w:eastAsia="Times New Roman" w:cs="Times New Roman"/>
          <w:szCs w:val="24"/>
        </w:rPr>
        <w:t xml:space="preserve">τε τη δυνατότητα να τηρήσετε αυτά τα οποία λέτε; Η ερώτησή μου είναι πολύ απλή. Έχετε πει ψέματα συνειδητά ή είστε ανίκανοι να κάνετε αυτό </w:t>
      </w:r>
      <w:r w:rsidRPr="002F7918">
        <w:rPr>
          <w:rFonts w:eastAsia="Times New Roman" w:cs="Times New Roman"/>
          <w:szCs w:val="24"/>
        </w:rPr>
        <w:t>το οποίο</w:t>
      </w:r>
      <w:r>
        <w:rPr>
          <w:rFonts w:eastAsia="Times New Roman" w:cs="Times New Roman"/>
          <w:szCs w:val="24"/>
        </w:rPr>
        <w:t xml:space="preserve"> λέτε;</w:t>
      </w:r>
    </w:p>
    <w:p w14:paraId="0B9E2C98" w14:textId="77777777" w:rsidR="00155048" w:rsidRDefault="005A5088">
      <w:pPr>
        <w:tabs>
          <w:tab w:val="left" w:pos="3873"/>
        </w:tabs>
        <w:spacing w:line="600" w:lineRule="auto"/>
        <w:ind w:firstLine="720"/>
        <w:jc w:val="both"/>
        <w:rPr>
          <w:rFonts w:eastAsia="Times New Roman" w:cs="Times New Roman"/>
          <w:szCs w:val="24"/>
        </w:rPr>
      </w:pPr>
      <w:r w:rsidRPr="0002696C">
        <w:rPr>
          <w:rFonts w:eastAsia="Times New Roman"/>
          <w:b/>
          <w:bCs/>
        </w:rPr>
        <w:t>ΠΡΟΕΔΡΕΥΩΝ (</w:t>
      </w:r>
      <w:r w:rsidRPr="0002696C">
        <w:rPr>
          <w:rFonts w:eastAsia="Times New Roman" w:cs="Times New Roman"/>
          <w:b/>
          <w:szCs w:val="24"/>
        </w:rPr>
        <w:t xml:space="preserve">Δημήτριος </w:t>
      </w:r>
      <w:proofErr w:type="spellStart"/>
      <w:r w:rsidRPr="0002696C">
        <w:rPr>
          <w:rFonts w:eastAsia="Times New Roman" w:cs="Times New Roman"/>
          <w:b/>
          <w:szCs w:val="24"/>
        </w:rPr>
        <w:t>Κρεμαστινός</w:t>
      </w:r>
      <w:proofErr w:type="spellEnd"/>
      <w:r w:rsidRPr="0002696C">
        <w:rPr>
          <w:rFonts w:eastAsia="Times New Roman"/>
          <w:b/>
          <w:bCs/>
        </w:rPr>
        <w:t>):</w:t>
      </w:r>
      <w:r>
        <w:rPr>
          <w:rFonts w:eastAsia="Times New Roman" w:cs="Times New Roman"/>
          <w:szCs w:val="24"/>
        </w:rPr>
        <w:t xml:space="preserve"> Παρακαλώ, κυρία Υφυπουργέ, έχετε τον λόγο.</w:t>
      </w:r>
    </w:p>
    <w:p w14:paraId="0B9E2C99" w14:textId="77777777" w:rsidR="00155048" w:rsidRDefault="005A5088">
      <w:pPr>
        <w:spacing w:line="600" w:lineRule="auto"/>
        <w:ind w:firstLine="720"/>
        <w:jc w:val="both"/>
        <w:rPr>
          <w:rFonts w:eastAsia="Times New Roman" w:cs="Times New Roman"/>
          <w:szCs w:val="24"/>
        </w:rPr>
      </w:pPr>
      <w:r w:rsidRPr="00AC4490">
        <w:rPr>
          <w:rFonts w:eastAsia="Times New Roman" w:cs="Times New Roman"/>
          <w:b/>
          <w:szCs w:val="24"/>
        </w:rPr>
        <w:lastRenderedPageBreak/>
        <w:t>ΑΙΚΑΤΕΡΙΝΗ ΠΑΠΑΝΑΤΣΙΟΥ</w:t>
      </w:r>
      <w:r>
        <w:rPr>
          <w:rFonts w:eastAsia="Times New Roman" w:cs="Times New Roman"/>
          <w:b/>
          <w:szCs w:val="24"/>
        </w:rPr>
        <w:t xml:space="preserve"> </w:t>
      </w:r>
      <w:r>
        <w:rPr>
          <w:rFonts w:eastAsia="Times New Roman" w:cs="Times New Roman"/>
          <w:b/>
          <w:szCs w:val="24"/>
        </w:rPr>
        <w:t>(Υφυπουργός Οικονομικών)</w:t>
      </w:r>
      <w:r w:rsidRPr="00976D22">
        <w:rPr>
          <w:rFonts w:eastAsia="Times New Roman" w:cs="Times New Roman"/>
          <w:b/>
          <w:szCs w:val="24"/>
        </w:rPr>
        <w:t>:</w:t>
      </w:r>
      <w:r>
        <w:rPr>
          <w:rFonts w:eastAsia="Times New Roman" w:cs="Times New Roman"/>
          <w:b/>
          <w:szCs w:val="24"/>
        </w:rPr>
        <w:t xml:space="preserve"> </w:t>
      </w: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θα ήθελα να πω ότι πραγματικά, </w:t>
      </w:r>
      <w:r>
        <w:rPr>
          <w:rFonts w:eastAsia="Times New Roman" w:cs="Times New Roman"/>
          <w:szCs w:val="24"/>
        </w:rPr>
        <w:t xml:space="preserve">εφόσον βρίσκεται </w:t>
      </w:r>
      <w:r>
        <w:rPr>
          <w:rFonts w:eastAsia="Times New Roman" w:cs="Times New Roman"/>
          <w:szCs w:val="24"/>
        </w:rPr>
        <w:t>μέσα στ</w:t>
      </w:r>
      <w:r>
        <w:rPr>
          <w:rFonts w:eastAsia="Times New Roman" w:cs="Times New Roman"/>
          <w:szCs w:val="24"/>
        </w:rPr>
        <w:t>η βούληση</w:t>
      </w:r>
      <w:r>
        <w:rPr>
          <w:rFonts w:eastAsia="Times New Roman" w:cs="Times New Roman"/>
          <w:szCs w:val="24"/>
        </w:rPr>
        <w:t xml:space="preserve"> της </w:t>
      </w:r>
      <w:r w:rsidRPr="001850F1">
        <w:rPr>
          <w:rFonts w:eastAsia="Times New Roman" w:cs="Times New Roman"/>
          <w:szCs w:val="24"/>
        </w:rPr>
        <w:t>Κυβέρνηση</w:t>
      </w:r>
      <w:r>
        <w:rPr>
          <w:rFonts w:eastAsia="Times New Roman" w:cs="Times New Roman"/>
          <w:szCs w:val="24"/>
        </w:rPr>
        <w:t xml:space="preserve">ς και της </w:t>
      </w:r>
      <w:r w:rsidRPr="00911877">
        <w:rPr>
          <w:rFonts w:eastAsia="Times New Roman" w:cs="Times New Roman"/>
          <w:szCs w:val="24"/>
        </w:rPr>
        <w:t>πολιτική</w:t>
      </w:r>
      <w:r>
        <w:rPr>
          <w:rFonts w:eastAsia="Times New Roman" w:cs="Times New Roman"/>
          <w:szCs w:val="24"/>
        </w:rPr>
        <w:t xml:space="preserve">ς μας </w:t>
      </w:r>
      <w:r>
        <w:rPr>
          <w:rFonts w:eastAsia="Times New Roman" w:cs="Times New Roman"/>
          <w:szCs w:val="24"/>
        </w:rPr>
        <w:t>και</w:t>
      </w:r>
      <w:r>
        <w:rPr>
          <w:rFonts w:eastAsia="Times New Roman" w:cs="Times New Roman"/>
          <w:szCs w:val="24"/>
        </w:rPr>
        <w:t xml:space="preserve"> εφόσον οι δημοσιονομικές συνθήκες το επιτρέψουν, να είστε σίγουροι ότι ο φόρος του κρασιού θα καταργηθεί. Πραγμα</w:t>
      </w:r>
      <w:r>
        <w:rPr>
          <w:rFonts w:eastAsia="Times New Roman" w:cs="Times New Roman"/>
          <w:szCs w:val="24"/>
        </w:rPr>
        <w:t>τικά και ο Πρωθυπουργός το έχει ζητήσει και το οικονομικό επιτελείο επεξεργάζεται τα μέτρα εκείνα τα οποία θα αντικαταστήσουν τα συγκεκριμένα έσοδα για να μπορέσουμε να καταργήσουμε τον Ειδικό Φόρο Κατανάλωσης στο κρασί.</w:t>
      </w:r>
    </w:p>
    <w:p w14:paraId="0B9E2C9A"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t>Ήδη η αξιολόγηση κρίνεται στο αμέσω</w:t>
      </w:r>
      <w:r>
        <w:rPr>
          <w:rFonts w:eastAsia="Times New Roman" w:cs="Times New Roman"/>
          <w:szCs w:val="24"/>
        </w:rPr>
        <w:t>ς επόμενο χρονικό διάστημα. Έχουμε το κομμάτι στα τεχνικά κλιμάκια και έχουμε συμφωνήσει ότι μέχρι το καλοκαίρι θα έχουμε καταφέρει να φύγουμε από την επιτροπεία. Αυτό σημαίνει ότι από εκεί και πέρα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επιτήρησης, που εκεί θα μπορούμε </w:t>
      </w:r>
      <w:r>
        <w:rPr>
          <w:rFonts w:eastAsia="Times New Roman" w:cs="Times New Roman"/>
          <w:szCs w:val="24"/>
        </w:rPr>
        <w:t>ως</w:t>
      </w:r>
      <w:r>
        <w:rPr>
          <w:rFonts w:eastAsia="Times New Roman" w:cs="Times New Roman"/>
          <w:szCs w:val="24"/>
        </w:rPr>
        <w:t xml:space="preserve"> Κυβέρ</w:t>
      </w:r>
      <w:r>
        <w:rPr>
          <w:rFonts w:eastAsia="Times New Roman" w:cs="Times New Roman"/>
          <w:szCs w:val="24"/>
        </w:rPr>
        <w:t xml:space="preserve">νηση να λαμβάνουμε από μόνοι μας τις αποφάσεις μας για συγκεκριμένα ζητήματα και θα μπορούμε να βρούμε και τα αντίμετρα για να έχουμε το ίδιο δημοσιονομικό αποτέλεσμα, στο οποίο σίγουρα </w:t>
      </w:r>
      <w:r>
        <w:rPr>
          <w:rFonts w:eastAsia="Times New Roman" w:cs="Times New Roman"/>
          <w:szCs w:val="24"/>
        </w:rPr>
        <w:lastRenderedPageBreak/>
        <w:t xml:space="preserve">δεν μπορούμε να πούμε ότι θα είμαστε σε κάτι διαφορετικό από αυτό που </w:t>
      </w:r>
      <w:r>
        <w:rPr>
          <w:rFonts w:eastAsia="Times New Roman" w:cs="Times New Roman"/>
          <w:szCs w:val="24"/>
        </w:rPr>
        <w:t xml:space="preserve">έχουμε συμφωνήσει μέχρι τώρα, θα βρούμε και τα ισοδύναμα εκείνα ούτως ώστε ο φόρος στο κρασί να μπορέσει να καταργηθεί και να έχουμε μια ομαλότερη διακίνηση του προϊόντος. </w:t>
      </w:r>
    </w:p>
    <w:p w14:paraId="0B9E2C9B"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t>Παρ’ όλα αυτά όμως, όπως ανέφερα και πριν και αναφέρατε και στην ερώτησή σας, δεν ε</w:t>
      </w:r>
      <w:r>
        <w:rPr>
          <w:rFonts w:eastAsia="Times New Roman" w:cs="Times New Roman"/>
          <w:szCs w:val="24"/>
        </w:rPr>
        <w:t>ίναι οι μικροί παραγωγοί εκείνοι που πλήττονται από τον ειδικό φόρο κατανάλωσης στο κρασί. Γενικά υπάρχει ζήτημα με τη βιομηχανία της χώρας, με τους οινοπαραγωγούς, με τους συνεταιρισμούς και το βλέπουμε. Το αντιμετωπίζουμε σαν τέτοιου είδους πρόβλημα, αλλ</w:t>
      </w:r>
      <w:r>
        <w:rPr>
          <w:rFonts w:eastAsia="Times New Roman" w:cs="Times New Roman"/>
          <w:szCs w:val="24"/>
        </w:rPr>
        <w:t>ά απ’ ό,τι είδατε και εσείς, το ποσό το οποίο εισπράξαμε και το οποίο βεβαιώθηκε δεν είναι τόσο μεγάλο, άρα δεν είναι και η δυναμικότητά του τέτοια που να πούμε ότι δημιουργεί τόσο μεγάλο πρόβλημα. Μάλλον περισσότεροι είναι οι μικροί παραγωγοί, παρά οι μεγ</w:t>
      </w:r>
      <w:r>
        <w:rPr>
          <w:rFonts w:eastAsia="Times New Roman" w:cs="Times New Roman"/>
          <w:szCs w:val="24"/>
        </w:rPr>
        <w:t xml:space="preserve">άλοι παραγωγοί. </w:t>
      </w:r>
    </w:p>
    <w:p w14:paraId="0B9E2C9C"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lastRenderedPageBreak/>
        <w:t xml:space="preserve">Παρ’ όλα αυτά και αυτά τα χρήματα -στη στενότητα που έχουμε αυτόν τον καιρό- θεωρούμε ότι είναι σημαντικά, για να καταφέρουμε να πιάσουμε τους στόχους μας και να έχουμε την έξοδο από τα μνημόνια. </w:t>
      </w:r>
    </w:p>
    <w:p w14:paraId="0B9E2C9D" w14:textId="77777777" w:rsidR="00155048" w:rsidRDefault="005A5088">
      <w:pPr>
        <w:spacing w:line="600" w:lineRule="auto"/>
        <w:ind w:firstLine="720"/>
        <w:jc w:val="both"/>
        <w:rPr>
          <w:rFonts w:eastAsia="Times New Roman" w:cs="Times New Roman"/>
          <w:szCs w:val="24"/>
        </w:rPr>
      </w:pPr>
      <w:r w:rsidRPr="009A38FD">
        <w:rPr>
          <w:rFonts w:eastAsia="Times New Roman" w:cs="Times New Roman"/>
          <w:b/>
          <w:szCs w:val="24"/>
        </w:rPr>
        <w:t xml:space="preserve">ΠΡΟΕΔΡΕΥΩΝ (Δημήτριος </w:t>
      </w:r>
      <w:proofErr w:type="spellStart"/>
      <w:r w:rsidRPr="009A38FD">
        <w:rPr>
          <w:rFonts w:eastAsia="Times New Roman" w:cs="Times New Roman"/>
          <w:b/>
          <w:szCs w:val="24"/>
        </w:rPr>
        <w:t>Κρεμαστινός</w:t>
      </w:r>
      <w:proofErr w:type="spellEnd"/>
      <w:r w:rsidRPr="009A38FD">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Προχωρούμε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τέταρτη με αριθμό</w:t>
      </w:r>
      <w:r>
        <w:rPr>
          <w:rFonts w:eastAsia="Times New Roman" w:cs="Times New Roman"/>
          <w:szCs w:val="24"/>
        </w:rPr>
        <w:t xml:space="preserve"> </w:t>
      </w:r>
      <w:r w:rsidRPr="00FD1665">
        <w:rPr>
          <w:rFonts w:eastAsia="Times New Roman" w:cs="Times New Roman"/>
          <w:szCs w:val="24"/>
        </w:rPr>
        <w:t xml:space="preserve">1629/11-5-2018 </w:t>
      </w:r>
      <w:r>
        <w:rPr>
          <w:rFonts w:eastAsia="Times New Roman" w:cs="Times New Roman"/>
          <w:szCs w:val="24"/>
        </w:rPr>
        <w:t xml:space="preserve">επίκαιρη ερώτηση πρώτο κύκλου </w:t>
      </w:r>
      <w:r w:rsidRPr="00FD1665">
        <w:rPr>
          <w:rFonts w:eastAsia="Times New Roman" w:cs="Times New Roman"/>
          <w:szCs w:val="24"/>
        </w:rPr>
        <w:t>του Θ΄ Αντιπροέδρου της Βουλής και Βουλευτή Α΄ Αθηνών της Ένωσης Κεντρώων κ. Μάριου Γεωργιάδη προς τον Υπουργό Οικονομικών, με θέμα: «Κατάργηση φορολογικών μηχανισμών ΕΑΦΔΣΣ για</w:t>
      </w:r>
      <w:r w:rsidRPr="00FD1665">
        <w:rPr>
          <w:rFonts w:eastAsia="Times New Roman" w:cs="Times New Roman"/>
          <w:szCs w:val="24"/>
        </w:rPr>
        <w:t xml:space="preserve"> τις συναλλαγές λιανικής πώλησης».</w:t>
      </w:r>
    </w:p>
    <w:p w14:paraId="0B9E2C9E"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t>Παρακαλώ, κύριε Αντιπρόεδρε, έχετε τον λόγο.</w:t>
      </w:r>
    </w:p>
    <w:p w14:paraId="0B9E2C9F" w14:textId="77777777" w:rsidR="00155048" w:rsidRDefault="005A5088">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Ευχαριστώ πολύ, κύριε Πρόεδρε.</w:t>
      </w:r>
    </w:p>
    <w:p w14:paraId="0B9E2CA0"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t>Κυρία Υπουργέ, σας ευχαριστώ που είσαστε εδώ για δεύτερη φορά να απαντήσετε σε ερώτησή μου.</w:t>
      </w:r>
    </w:p>
    <w:p w14:paraId="0B9E2CA1"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lastRenderedPageBreak/>
        <w:t>Θα ήθ</w:t>
      </w:r>
      <w:r>
        <w:rPr>
          <w:rFonts w:eastAsia="Times New Roman" w:cs="Times New Roman"/>
          <w:szCs w:val="24"/>
        </w:rPr>
        <w:t xml:space="preserve">ελα να ξεκινήσω με ένα ιστορικό, εν συντομία, για να καταλάβουν και αυτοί που μας ακούν τι σημαίνουν οι φορολογικοί μηχανισμοί και για ποιον λόγο έχουν έρθει. </w:t>
      </w:r>
    </w:p>
    <w:p w14:paraId="0B9E2CA2"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t>Πριν έρθουν οι φορολογικοί μηχανισμοί στη ζωή μας, υπήρχε αυτή η χειροκίνητη διαδικασία, όπου όλ</w:t>
      </w:r>
      <w:r>
        <w:rPr>
          <w:rFonts w:eastAsia="Times New Roman" w:cs="Times New Roman"/>
          <w:szCs w:val="24"/>
        </w:rPr>
        <w:t>οι οι επιχειρηματίες πήγαιναν και τρύπαγαν τα μπλοκάκια τους με φυσικό τρόπο στην εφορία. Και έτσι πριν από δεκαπέντε χρόνια, αποφάσισε το κράτος να χρησιμοποιήσουμε τους φορολογικούς μηχανισμούς με σκοπό σαφέστατα να αποφύγει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χειροκίνητο τρόπο</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να πηγαίνει ο κάθε επιχειρηματίας </w:t>
      </w:r>
      <w:r>
        <w:rPr>
          <w:rFonts w:eastAsia="Times New Roman" w:cs="Times New Roman"/>
          <w:szCs w:val="24"/>
        </w:rPr>
        <w:t xml:space="preserve">και </w:t>
      </w:r>
      <w:r>
        <w:rPr>
          <w:rFonts w:eastAsia="Times New Roman" w:cs="Times New Roman"/>
          <w:szCs w:val="24"/>
        </w:rPr>
        <w:t>να</w:t>
      </w:r>
      <w:r>
        <w:rPr>
          <w:rFonts w:eastAsia="Times New Roman" w:cs="Times New Roman"/>
          <w:szCs w:val="24"/>
        </w:rPr>
        <w:t xml:space="preserve"> ταλαιπωρείται στις ουρές για να τρυπάει τα μπλοκάκια του και ταυτόχρονα να μπορεί να συνδέεται με έναν υπολογιστή </w:t>
      </w:r>
      <w:r>
        <w:rPr>
          <w:rFonts w:eastAsia="Times New Roman" w:cs="Times New Roman"/>
          <w:szCs w:val="24"/>
        </w:rPr>
        <w:t>σ</w:t>
      </w:r>
      <w:r>
        <w:rPr>
          <w:rFonts w:eastAsia="Times New Roman" w:cs="Times New Roman"/>
          <w:szCs w:val="24"/>
        </w:rPr>
        <w:t xml:space="preserve">το σύστημα και να ελέγχουμε την εγκυρότητα και την πιστοποίηση των παραστατικών. Έτσι έβγαινε πλέον </w:t>
      </w:r>
      <w:r>
        <w:rPr>
          <w:rFonts w:eastAsia="Times New Roman" w:cs="Times New Roman"/>
          <w:szCs w:val="24"/>
        </w:rPr>
        <w:t>με το νέο σύστημα, το οποίο έχει εισαχθεί γι’ αυτόν τον λόγο και λέγεται Προηγμένη Ασφαλής Ηλεκτρονική Ψηφιακή Σύνοψη. Και όλο αυτό το έχουν όλες οι επιχειρήσεις.</w:t>
      </w:r>
    </w:p>
    <w:p w14:paraId="0B9E2CA3"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lastRenderedPageBreak/>
        <w:t>Ποιο είναι το οξύμωρο όμως τώρα και το παράξενο; Το παράξενο είναι –και έχω φέρει και μία φωτ</w:t>
      </w:r>
      <w:r>
        <w:rPr>
          <w:rFonts w:eastAsia="Times New Roman" w:cs="Times New Roman"/>
          <w:szCs w:val="24"/>
        </w:rPr>
        <w:t>ογραφία την οποία θα καταθέσω- πώς είναι ο φορολογικός μηχανισμός</w:t>
      </w:r>
      <w:r>
        <w:rPr>
          <w:rFonts w:eastAsia="Times New Roman" w:cs="Times New Roman"/>
          <w:szCs w:val="24"/>
        </w:rPr>
        <w:t>.</w:t>
      </w:r>
      <w:r>
        <w:rPr>
          <w:rFonts w:eastAsia="Times New Roman" w:cs="Times New Roman"/>
          <w:szCs w:val="24"/>
        </w:rPr>
        <w:t xml:space="preserve"> </w:t>
      </w:r>
      <w:r>
        <w:rPr>
          <w:rFonts w:eastAsia="Times New Roman" w:cs="Times New Roman"/>
          <w:szCs w:val="24"/>
        </w:rPr>
        <w:t>Υ</w:t>
      </w:r>
      <w:r>
        <w:rPr>
          <w:rFonts w:eastAsia="Times New Roman" w:cs="Times New Roman"/>
          <w:szCs w:val="24"/>
        </w:rPr>
        <w:t xml:space="preserve">πάρχει μία εσοχή κατά την οποία μπαίνει κερί, υπάρχει βουλοκέρι </w:t>
      </w:r>
      <w:r w:rsidRPr="00FD1665">
        <w:rPr>
          <w:rFonts w:eastAsia="Times New Roman" w:cs="Times New Roman"/>
          <w:szCs w:val="24"/>
        </w:rPr>
        <w:t>-</w:t>
      </w:r>
      <w:r>
        <w:rPr>
          <w:rFonts w:eastAsia="Times New Roman" w:cs="Times New Roman"/>
          <w:szCs w:val="24"/>
        </w:rPr>
        <w:t>όπως έκαναν οι καλόγεροι κάποτε στις επιστολές για να πιστοποιήσουν ότι δεν θα ανοίξει, όπως γίνεται στα ρολόγια της ΔΕΗ γι</w:t>
      </w:r>
      <w:r>
        <w:rPr>
          <w:rFonts w:eastAsia="Times New Roman" w:cs="Times New Roman"/>
          <w:szCs w:val="24"/>
        </w:rPr>
        <w:t>α να μην υπάρχουν υποκλοπές, αλλά βλέπουμε τι υπάρχει γενικότερα στην καθημερινότητά μας</w:t>
      </w:r>
      <w:r w:rsidRPr="00FD1665">
        <w:rPr>
          <w:rFonts w:eastAsia="Times New Roman" w:cs="Times New Roman"/>
          <w:szCs w:val="24"/>
        </w:rPr>
        <w:t>-</w:t>
      </w:r>
      <w:r>
        <w:rPr>
          <w:rFonts w:eastAsia="Times New Roman" w:cs="Times New Roman"/>
          <w:szCs w:val="24"/>
        </w:rPr>
        <w:t xml:space="preserve"> και θεωρεί η Κυβέρνηση ακόμη και τώρα ότι μέσω αυτής της μεθόδου δεν υπάρχουν υποκλοπές και δεν υπάρχουν παραβιάσεις. </w:t>
      </w:r>
    </w:p>
    <w:p w14:paraId="0B9E2CA4"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t>Μέχρι στιγμής αυτό που έχει γίνει είναι μία τρύ</w:t>
      </w:r>
      <w:r>
        <w:rPr>
          <w:rFonts w:eastAsia="Times New Roman" w:cs="Times New Roman"/>
          <w:szCs w:val="24"/>
        </w:rPr>
        <w:t>πα στο νερό. Όλοι φοροδιαφεύγουν και κανένας έλεγχος δεν υπάρχει. Και μάλιστα ο καθένας μπορεί να πλαστογραφήσει πάρα πολύ εύκολα αυτούς του κωδικούς</w:t>
      </w:r>
      <w:r w:rsidRPr="00FD1665">
        <w:rPr>
          <w:rFonts w:eastAsia="Times New Roman" w:cs="Times New Roman"/>
          <w:szCs w:val="24"/>
        </w:rPr>
        <w:t>,</w:t>
      </w:r>
      <w:r>
        <w:rPr>
          <w:rFonts w:eastAsia="Times New Roman" w:cs="Times New Roman"/>
          <w:szCs w:val="24"/>
        </w:rPr>
        <w:t xml:space="preserve"> οι οποίοι παράγονται από αυτό το μηχάνημα είτε μέσω ταμειακής μηχανής είτε μέσω δεύτερων ταμειακών μηχανώ</w:t>
      </w:r>
      <w:r>
        <w:rPr>
          <w:rFonts w:eastAsia="Times New Roman" w:cs="Times New Roman"/>
          <w:szCs w:val="24"/>
        </w:rPr>
        <w:t xml:space="preserve">ν είτε μέσω δεύτερων μηχανημάτων </w:t>
      </w:r>
      <w:proofErr w:type="spellStart"/>
      <w:r>
        <w:rPr>
          <w:rFonts w:eastAsia="Times New Roman" w:cs="Times New Roman"/>
          <w:szCs w:val="24"/>
        </w:rPr>
        <w:t>κ.ο.κ</w:t>
      </w:r>
      <w:r>
        <w:rPr>
          <w:rFonts w:eastAsia="Times New Roman" w:cs="Times New Roman"/>
          <w:szCs w:val="24"/>
        </w:rPr>
        <w:t>.</w:t>
      </w:r>
      <w:proofErr w:type="spellEnd"/>
      <w:r>
        <w:rPr>
          <w:rFonts w:eastAsia="Times New Roman" w:cs="Times New Roman"/>
          <w:szCs w:val="24"/>
        </w:rPr>
        <w:t xml:space="preserve">. Άρα το κράτος δεν μπορεί να εξασφαλίσει την εγκυρότητα και την πιστοποίηση. </w:t>
      </w:r>
      <w:r w:rsidRPr="00FD1665">
        <w:rPr>
          <w:rFonts w:eastAsia="Times New Roman" w:cs="Times New Roman"/>
          <w:szCs w:val="24"/>
        </w:rPr>
        <w:t xml:space="preserve">      </w:t>
      </w:r>
    </w:p>
    <w:p w14:paraId="0B9E2CA5"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lastRenderedPageBreak/>
        <w:t xml:space="preserve">Πέραν της απαρχαιωμένης κατάστασης, όπως είπαμε, με το βουλοκέρι, υπάρχει και ένα κόστος που επιβαρύνει τον εκάστοτε επιχειρηματία. </w:t>
      </w:r>
      <w:r>
        <w:rPr>
          <w:rFonts w:eastAsia="Times New Roman" w:cs="Times New Roman"/>
          <w:szCs w:val="24"/>
        </w:rPr>
        <w:t xml:space="preserve">Η αγορά του μηχανήματος ξεπερνά τα 300 ευρώ, αλλά υπάρχει και κόστος συντήρησης μέσω συνδρομής για κάποιες εταιρείες. Επιπρόσθετα, οι μηχανισμοί αυτοί, επειδή ακριβώς είναι ξεπερασμένης τεχνολογίας, δεν συνεργάζονται εύκολα με τα νέα διαδικτυακά συστήματα </w:t>
      </w:r>
      <w:r>
        <w:rPr>
          <w:rFonts w:eastAsia="Times New Roman" w:cs="Times New Roman"/>
          <w:szCs w:val="24"/>
        </w:rPr>
        <w:t xml:space="preserve">που έχουμε, που οι επαγγελματίες χρησιμοποιούν καθημερινά και που θα μπορούσαν να λύσουν όλο αυτό το πρόβλημα. </w:t>
      </w:r>
    </w:p>
    <w:p w14:paraId="0B9E2CA6"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t>Εκτός των άλλων, αποτελούν και εμπόδιο για την τεχνολογική εξέλιξη και ανάπτυξη μιας επιχείρησης. Πέρα από το αρνητικό του αποτυπώματος, υπάρχει</w:t>
      </w:r>
      <w:r>
        <w:rPr>
          <w:rFonts w:eastAsia="Times New Roman" w:cs="Times New Roman"/>
          <w:szCs w:val="24"/>
        </w:rPr>
        <w:t xml:space="preserve"> και ο όγκος χαρτιού. Δεν είναι και οικολογικό, </w:t>
      </w:r>
      <w:r>
        <w:rPr>
          <w:rFonts w:eastAsia="Times New Roman" w:cs="Times New Roman"/>
          <w:szCs w:val="24"/>
          <w:lang w:val="en-US"/>
        </w:rPr>
        <w:t>ecological</w:t>
      </w:r>
      <w:r w:rsidRPr="005D0D70">
        <w:rPr>
          <w:rFonts w:eastAsia="Times New Roman" w:cs="Times New Roman"/>
          <w:szCs w:val="24"/>
        </w:rPr>
        <w:t xml:space="preserve"> </w:t>
      </w:r>
      <w:r>
        <w:rPr>
          <w:rFonts w:eastAsia="Times New Roman" w:cs="Times New Roman"/>
          <w:szCs w:val="24"/>
          <w:lang w:val="en-US"/>
        </w:rPr>
        <w:t>friendly</w:t>
      </w:r>
      <w:r w:rsidRPr="005D0D70">
        <w:rPr>
          <w:rFonts w:eastAsia="Times New Roman" w:cs="Times New Roman"/>
          <w:szCs w:val="24"/>
        </w:rPr>
        <w:t xml:space="preserve"> </w:t>
      </w:r>
      <w:r>
        <w:rPr>
          <w:rFonts w:eastAsia="Times New Roman" w:cs="Times New Roman"/>
          <w:szCs w:val="24"/>
        </w:rPr>
        <w:t>όπως λέμε στα καλά ελληνικά. Άρα, εκτυπώνεται χαρτί, που φεύγει σε όλη αυτή την ψηφιακή διαδικασία.</w:t>
      </w:r>
    </w:p>
    <w:p w14:paraId="0B9E2CA7"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t xml:space="preserve">Ο μοναδικός λόγος ύπαρξης αυτών των μηχανημάτων είναι καθαρά το οικονομικό όφελος των </w:t>
      </w:r>
      <w:r>
        <w:rPr>
          <w:rFonts w:eastAsia="Times New Roman" w:cs="Times New Roman"/>
          <w:szCs w:val="24"/>
        </w:rPr>
        <w:t>συγκεκριμένων πιστοποιημένων εταιρειών οι οποίες παράγουν και υπο</w:t>
      </w:r>
      <w:r>
        <w:rPr>
          <w:rFonts w:eastAsia="Times New Roman" w:cs="Times New Roman"/>
          <w:szCs w:val="24"/>
        </w:rPr>
        <w:lastRenderedPageBreak/>
        <w:t>στηρίζουν αυτό το μηχάνημα. Ευτυχώς που η χονδρική πώληση έχει καταργηθεί. Μάλιστα με την εγκύκλιο ΠΟΛ 1002/2014 έχουν καταργηθεί μόνο για ορισμένα επαγγέλματα, έναν μικρό αριθμό επαγγελματιώ</w:t>
      </w:r>
      <w:r>
        <w:rPr>
          <w:rFonts w:eastAsia="Times New Roman" w:cs="Times New Roman"/>
          <w:szCs w:val="24"/>
        </w:rPr>
        <w:t>ν. Παρ’ όλα αυτά υπάρχουν επιχειρήσεις οι οποίες συνεχίζουν και βασανίζονται με αυτό.</w:t>
      </w:r>
    </w:p>
    <w:p w14:paraId="0B9E2CA8"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t>Εκεί που θέλω να καταλήξω είναι ότι αν αύριο καταργήσετε αυτές τις μηχανές, δεν θα υπάρχει καμμία επίπτωση στα έσοδα του κράτους. Πρόκειται στην ουσία για μια αναπτυξιακή</w:t>
      </w:r>
      <w:r>
        <w:rPr>
          <w:rFonts w:eastAsia="Times New Roman" w:cs="Times New Roman"/>
          <w:szCs w:val="24"/>
        </w:rPr>
        <w:t xml:space="preserve"> κίνηση η οποία πολύ εύκολα θα δώσει μια ανάσα στις επιχειρήσεις, που ταλαιπωρούνται, αλλά και σε άλλες εταιρείες παραγωγής λογισμικού.</w:t>
      </w:r>
    </w:p>
    <w:p w14:paraId="0B9E2CA9"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t>Αυτό που θέλω να ρωτήσω, κυρία Υπουργέ, είναι αν είναι στις προθέσεις της Κυβέρνησης άμεσα να θεσμοθετήσει μια ρύθμιση η</w:t>
      </w:r>
      <w:r>
        <w:rPr>
          <w:rFonts w:eastAsia="Times New Roman" w:cs="Times New Roman"/>
          <w:szCs w:val="24"/>
        </w:rPr>
        <w:t xml:space="preserve"> οποία θα καταργήσει αυτούς τους μηχανισμούς, για το σύνολο της αγοράς. Αν όχι, θα ήθελα να μου πείτε ποιος είναι ο πραγματικός λόγος για τον οποίο δεν θα προχωρήσετε σε κάτι τέτοιο, από τη στιγμή </w:t>
      </w:r>
      <w:r>
        <w:rPr>
          <w:rFonts w:eastAsia="Times New Roman" w:cs="Times New Roman"/>
          <w:szCs w:val="24"/>
        </w:rPr>
        <w:lastRenderedPageBreak/>
        <w:t>που αφ</w:t>
      </w:r>
      <w:r>
        <w:rPr>
          <w:rFonts w:eastAsia="Times New Roman" w:cs="Times New Roman"/>
          <w:szCs w:val="24"/>
        </w:rPr>
        <w:t xml:space="preserve">’ </w:t>
      </w:r>
      <w:r>
        <w:rPr>
          <w:rFonts w:eastAsia="Times New Roman" w:cs="Times New Roman"/>
          <w:szCs w:val="24"/>
        </w:rPr>
        <w:t xml:space="preserve">ενός η οικονομική και διαχειριστική επιβάρυνση του </w:t>
      </w:r>
      <w:r>
        <w:rPr>
          <w:rFonts w:eastAsia="Times New Roman" w:cs="Times New Roman"/>
          <w:szCs w:val="24"/>
        </w:rPr>
        <w:t>ιδιωτικού τομέα είναι μεγάλη και αφ</w:t>
      </w:r>
      <w:r>
        <w:rPr>
          <w:rFonts w:eastAsia="Times New Roman" w:cs="Times New Roman"/>
          <w:szCs w:val="24"/>
        </w:rPr>
        <w:t xml:space="preserve">’ </w:t>
      </w:r>
      <w:r>
        <w:rPr>
          <w:rFonts w:eastAsia="Times New Roman" w:cs="Times New Roman"/>
          <w:szCs w:val="24"/>
        </w:rPr>
        <w:t>ετέρου οι κρατικές αρχές και οι αρμόδιες υπηρεσίες δεν ωφελούνται πουθενά από τη χρήση των μηχανημάτων αυτών.</w:t>
      </w:r>
    </w:p>
    <w:p w14:paraId="0B9E2CAA" w14:textId="77777777" w:rsidR="00155048" w:rsidRDefault="005A5088">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Θ΄ Αντιπρόεδρος της Βουλής</w:t>
      </w:r>
      <w:r w:rsidRPr="000D63A8">
        <w:rPr>
          <w:rFonts w:eastAsia="Times New Roman" w:cs="Times New Roman"/>
          <w:szCs w:val="24"/>
        </w:rPr>
        <w:t xml:space="preserve"> κ. </w:t>
      </w:r>
      <w:r>
        <w:rPr>
          <w:rFonts w:eastAsia="Times New Roman" w:cs="Times New Roman"/>
          <w:szCs w:val="24"/>
        </w:rPr>
        <w:t>Μάριος Γεωργιάδης καταθέτει για τα Πρακτικά την προαναφερθεί</w:t>
      </w:r>
      <w:r>
        <w:rPr>
          <w:rFonts w:eastAsia="Times New Roman" w:cs="Times New Roman"/>
          <w:szCs w:val="24"/>
        </w:rPr>
        <w:t xml:space="preserve">σα φωτογραφία, η οποία </w:t>
      </w:r>
      <w:r w:rsidRPr="000D63A8">
        <w:rPr>
          <w:rFonts w:eastAsia="Times New Roman" w:cs="Times New Roman"/>
          <w:szCs w:val="24"/>
        </w:rPr>
        <w:t>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B9E2CAB" w14:textId="77777777" w:rsidR="00155048" w:rsidRDefault="005A5088">
      <w:pPr>
        <w:spacing w:line="600" w:lineRule="auto"/>
        <w:ind w:firstLine="720"/>
        <w:jc w:val="both"/>
        <w:rPr>
          <w:rFonts w:eastAsia="Times New Roman" w:cs="Times New Roman"/>
          <w:szCs w:val="24"/>
        </w:rPr>
      </w:pPr>
      <w:r w:rsidRPr="00DB30A6">
        <w:rPr>
          <w:rFonts w:eastAsia="Times New Roman" w:cs="Times New Roman"/>
          <w:b/>
          <w:szCs w:val="24"/>
        </w:rPr>
        <w:t xml:space="preserve">ΠΡΟΕΔΡΕΥΩΝ (Δημήτριος </w:t>
      </w:r>
      <w:proofErr w:type="spellStart"/>
      <w:r w:rsidRPr="00DB30A6">
        <w:rPr>
          <w:rFonts w:eastAsia="Times New Roman" w:cs="Times New Roman"/>
          <w:b/>
          <w:szCs w:val="24"/>
        </w:rPr>
        <w:t>Κρεμαστινός</w:t>
      </w:r>
      <w:proofErr w:type="spellEnd"/>
      <w:r w:rsidRPr="00DB30A6">
        <w:rPr>
          <w:rFonts w:eastAsia="Times New Roman" w:cs="Times New Roman"/>
          <w:b/>
          <w:szCs w:val="24"/>
        </w:rPr>
        <w:t>):</w:t>
      </w:r>
      <w:r>
        <w:rPr>
          <w:rFonts w:eastAsia="Times New Roman" w:cs="Times New Roman"/>
          <w:szCs w:val="24"/>
        </w:rPr>
        <w:t xml:space="preserve"> Ευχαριστώ.</w:t>
      </w:r>
    </w:p>
    <w:p w14:paraId="0B9E2CAC"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0B9E2CAD" w14:textId="77777777" w:rsidR="00155048" w:rsidRDefault="005A5088">
      <w:pPr>
        <w:spacing w:line="600" w:lineRule="auto"/>
        <w:ind w:firstLine="720"/>
        <w:jc w:val="both"/>
        <w:rPr>
          <w:rFonts w:eastAsia="Times New Roman" w:cs="Times New Roman"/>
          <w:szCs w:val="24"/>
        </w:rPr>
      </w:pPr>
      <w:r w:rsidRPr="00FF3CE4">
        <w:rPr>
          <w:rFonts w:eastAsia="Times New Roman" w:cs="Times New Roman"/>
          <w:b/>
          <w:szCs w:val="24"/>
        </w:rPr>
        <w:t>ΑΙΚΑΤΕΡΙΝΗ ΠΑΠΑΝΑΤΣΙΟΥ (Υφυπουργός Οικονομικών):</w:t>
      </w:r>
      <w:r>
        <w:rPr>
          <w:rFonts w:eastAsia="Times New Roman" w:cs="Times New Roman"/>
          <w:szCs w:val="24"/>
        </w:rPr>
        <w:t xml:space="preserve"> Ευχαρι</w:t>
      </w:r>
      <w:r>
        <w:rPr>
          <w:rFonts w:eastAsia="Times New Roman" w:cs="Times New Roman"/>
          <w:szCs w:val="24"/>
        </w:rPr>
        <w:t>στώ, κύριε Πρόεδρε.</w:t>
      </w:r>
    </w:p>
    <w:p w14:paraId="0B9E2CAE"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t xml:space="preserve">Όπως γνωρίζετε, για κάθε πώληση αγαθών ή υπηρεσιών σε ιδιώτες καταναλωτές είναι υποχρεωτικό να εκδίδονται στοιχεία λιανικής πώλησης, είτε απόδειξη λιανικής πώλησης ή απόδειξη παροχής υπηρεσιών. Υπάρχουν δύο τρόποι για να εκδοθεί η </w:t>
      </w:r>
      <w:r>
        <w:rPr>
          <w:rFonts w:eastAsia="Times New Roman" w:cs="Times New Roman"/>
          <w:szCs w:val="24"/>
        </w:rPr>
        <w:lastRenderedPageBreak/>
        <w:t>απόδε</w:t>
      </w:r>
      <w:r>
        <w:rPr>
          <w:rFonts w:eastAsia="Times New Roman" w:cs="Times New Roman"/>
          <w:szCs w:val="24"/>
        </w:rPr>
        <w:t>ιξη: Η μία είναι η φορολογική ταμειακή μηχανή και η άλλη είναι όταν κάνει την χρήση του ηλεκτρονικού υπολογιστή, να υπάρχει η σήμανση από τον φορολογικό μηχανισμό.</w:t>
      </w:r>
    </w:p>
    <w:p w14:paraId="0B9E2CAF"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t>Ο φορολογικός μηχανισμός είναι μια υπολογιστική μηχανή. Δημιουργεί έναν ειδικό αλγόριθμο, πο</w:t>
      </w:r>
      <w:r>
        <w:rPr>
          <w:rFonts w:eastAsia="Times New Roman" w:cs="Times New Roman"/>
          <w:szCs w:val="24"/>
        </w:rPr>
        <w:t>υ αποθηκεύεται στην εσωτερική του μνήμη και τα στοιχεία του στέλνονται στην Γενική Γραμματεία Πληροφορικών Συστημάτων στο κλείσιμο της ημέρας της επιχείρησης. Τα συγκεκριμένα αρχεία αποθηκεύονται και στον ηλεκτρονικό υπολογιστή. Από την 1</w:t>
      </w:r>
      <w:r w:rsidRPr="00DB30A6">
        <w:rPr>
          <w:rFonts w:eastAsia="Times New Roman" w:cs="Times New Roman"/>
          <w:szCs w:val="24"/>
          <w:vertAlign w:val="superscript"/>
        </w:rPr>
        <w:t>η</w:t>
      </w:r>
      <w:r>
        <w:rPr>
          <w:rFonts w:eastAsia="Times New Roman" w:cs="Times New Roman"/>
          <w:szCs w:val="24"/>
        </w:rPr>
        <w:t xml:space="preserve"> Ιανουαρίου του 2</w:t>
      </w:r>
      <w:r>
        <w:rPr>
          <w:rFonts w:eastAsia="Times New Roman" w:cs="Times New Roman"/>
          <w:szCs w:val="24"/>
        </w:rPr>
        <w:t>014 καταργήθηκε η θεώρηση των φορολογικών στοιχείων.</w:t>
      </w:r>
    </w:p>
    <w:p w14:paraId="0B9E2CB0"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t xml:space="preserve">Με τη χρήση του φορολογικού μηχανισμού διασφαλίζεται η αυθεντικότητα και η ακεραιότητα των εκδιδόμενων στοιχείων. Επίσης, δίνεται η δυνατότητα να διαφυλάσσονται </w:t>
      </w:r>
      <w:r>
        <w:rPr>
          <w:rFonts w:eastAsia="Times New Roman" w:cs="Times New Roman"/>
          <w:szCs w:val="24"/>
        </w:rPr>
        <w:t xml:space="preserve">σε </w:t>
      </w:r>
      <w:r>
        <w:rPr>
          <w:rFonts w:eastAsia="Times New Roman" w:cs="Times New Roman"/>
          <w:szCs w:val="24"/>
        </w:rPr>
        <w:t>ηλεκτρονική μορφή, ενώ παράλληλα καταργ</w:t>
      </w:r>
      <w:r>
        <w:rPr>
          <w:rFonts w:eastAsia="Times New Roman" w:cs="Times New Roman"/>
          <w:szCs w:val="24"/>
        </w:rPr>
        <w:t>είται η υποχρέωση φύλαξης των αντιτύπων σε χαρτί. Επίσης να τονίσουμε εδώ ότι σε επίπεδο ελεγκτικού μηχανισμού διευκολύνονται οι διαδικασίες για κάθε πιθανή διασταύρωση των στοιχείων.</w:t>
      </w:r>
    </w:p>
    <w:p w14:paraId="0B9E2CB1"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lastRenderedPageBreak/>
        <w:t>Επισημαίνουμε επίσης ότι με τη χρήση του φορολογικού μηχανισμού δημιουργ</w:t>
      </w:r>
      <w:r>
        <w:rPr>
          <w:rFonts w:eastAsia="Times New Roman" w:cs="Times New Roman"/>
          <w:szCs w:val="24"/>
        </w:rPr>
        <w:t>είται ένα ασφαλές σύστημα αντιγράφων ασφάλειας για τις επιχειρήσεις, καθώς μια πιθανή απώλεια που μπορεί να υπάρχει στα ηλεκτρονικά δεδομένα δεν θα ισοδυναμεί και με απώλεια των φορολογικών στοιχείων.</w:t>
      </w:r>
    </w:p>
    <w:p w14:paraId="0B9E2CB2"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t xml:space="preserve">Συνοψίζοντας, να σημειωθεί ότι εκτός από τη δυνατότητα </w:t>
      </w:r>
      <w:r>
        <w:rPr>
          <w:rFonts w:eastAsia="Times New Roman" w:cs="Times New Roman"/>
          <w:szCs w:val="24"/>
        </w:rPr>
        <w:t>που ήδη παρέχεται με τις ισχύουσες διατάξεις για την έκδοση στοιχείων λιανικής πώλησης χωρίς τη χρήση φορολογικού μηχανισμού, στο Υπουργείο μας επεξεργαζόμαστε ήδη την υλοποίηση του μέτρου της ηλεκτρονικής διαβίβασης των δεδομένων, των εκδιδόμενων λογιστικ</w:t>
      </w:r>
      <w:r>
        <w:rPr>
          <w:rFonts w:eastAsia="Times New Roman" w:cs="Times New Roman"/>
          <w:szCs w:val="24"/>
        </w:rPr>
        <w:t>ών αρχείων και στοιχείων, ανεξάρτητα από τη μέθοδο έκδοσής τους, δηλαδή είτε είναι με τις ταμειακές μηχανές είτε με τον υπολογιστή, σε βάση δεδομένων της Ανεξάρτητης Αρχής Δημοσίων Εσόδων.</w:t>
      </w:r>
    </w:p>
    <w:p w14:paraId="0B9E2CB3"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t>Επιφυλάσσομαι για να αναλύσω το σχέδιό μας λίγο στη δευτερολογία, α</w:t>
      </w:r>
      <w:r>
        <w:rPr>
          <w:rFonts w:eastAsia="Times New Roman" w:cs="Times New Roman"/>
          <w:szCs w:val="24"/>
        </w:rPr>
        <w:t>φού ακούσω και εσάς.</w:t>
      </w:r>
    </w:p>
    <w:p w14:paraId="0B9E2CB4" w14:textId="77777777" w:rsidR="00155048" w:rsidRDefault="005A5088">
      <w:pPr>
        <w:spacing w:line="600" w:lineRule="auto"/>
        <w:ind w:firstLine="720"/>
        <w:jc w:val="both"/>
        <w:rPr>
          <w:rFonts w:eastAsia="Times New Roman" w:cs="Times New Roman"/>
          <w:szCs w:val="24"/>
        </w:rPr>
      </w:pPr>
      <w:r w:rsidRPr="004771D4">
        <w:rPr>
          <w:rFonts w:eastAsia="Times New Roman" w:cs="Times New Roman"/>
          <w:b/>
          <w:szCs w:val="24"/>
        </w:rPr>
        <w:lastRenderedPageBreak/>
        <w:t xml:space="preserve">ΠΡΟΕΔΡΕΥΩΝ (Δημήτριος </w:t>
      </w:r>
      <w:proofErr w:type="spellStart"/>
      <w:r w:rsidRPr="004771D4">
        <w:rPr>
          <w:rFonts w:eastAsia="Times New Roman" w:cs="Times New Roman"/>
          <w:b/>
          <w:szCs w:val="24"/>
        </w:rPr>
        <w:t>Κρεμαστινός</w:t>
      </w:r>
      <w:proofErr w:type="spellEnd"/>
      <w:r w:rsidRPr="004771D4">
        <w:rPr>
          <w:rFonts w:eastAsia="Times New Roman" w:cs="Times New Roman"/>
          <w:b/>
          <w:szCs w:val="24"/>
        </w:rPr>
        <w:t>):</w:t>
      </w:r>
      <w:r>
        <w:rPr>
          <w:rFonts w:eastAsia="Times New Roman" w:cs="Times New Roman"/>
          <w:szCs w:val="24"/>
        </w:rPr>
        <w:t xml:space="preserve"> Κύριε Αντιπρόεδρε, έχετε τον λόγο για τρία λεπτά.</w:t>
      </w:r>
    </w:p>
    <w:p w14:paraId="0B9E2CB5" w14:textId="77777777" w:rsidR="00155048" w:rsidRDefault="005A508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ED3365">
        <w:rPr>
          <w:rFonts w:eastAsia="Times New Roman"/>
          <w:b/>
          <w:szCs w:val="24"/>
        </w:rPr>
        <w:t>ΜΑΡΙΟΣ ΓΕΩΡΓΙΑΔΗΣ (Θ΄ Αντιπρόεδρος της Βουλής):</w:t>
      </w:r>
      <w:r>
        <w:rPr>
          <w:rFonts w:eastAsia="Times New Roman"/>
          <w:szCs w:val="24"/>
        </w:rPr>
        <w:t xml:space="preserve"> Ευχαριστώ, κύριε Πρόεδρε.</w:t>
      </w:r>
    </w:p>
    <w:p w14:paraId="0B9E2CB6" w14:textId="77777777" w:rsidR="00155048" w:rsidRDefault="005A508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Κυρία Υπουργέ, στην ουσία σάς τεκμηρίωσα -και σας έφερα κι ένα απλό παράδειγμα- ότι δεν υπάρχει καμμία εγγύηση όσον αφορά την παραβατικότητα, με το απλό παράδειγμα που σας έφερα για τα ρολόγια της ΔΕΗ που κι εκεί βουλοκέρι υπάρχει και στο τέλος της ημέρας </w:t>
      </w:r>
      <w:r>
        <w:rPr>
          <w:rFonts w:eastAsia="Times New Roman"/>
          <w:szCs w:val="24"/>
        </w:rPr>
        <w:t xml:space="preserve">έχουμε πολυάριθμες υποκλοπές. </w:t>
      </w:r>
    </w:p>
    <w:p w14:paraId="0B9E2CB7" w14:textId="77777777" w:rsidR="00155048" w:rsidRDefault="005A508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Αναγνωρίζω -και αυτό το αναγνωρίζουν και όλοι οι επιχειρηματίες, αλλά και όλοι εμείς εδώ στη Βουλή- ότι χρειάζεται μία διασταύρωση γνησιότητας των παραστατικών. Αυτό, όμως, θα μπορούσε να γίνει πάρα πολύ απλά ηλεκτρονικά. Μέσ</w:t>
      </w:r>
      <w:r>
        <w:rPr>
          <w:rFonts w:eastAsia="Times New Roman"/>
          <w:szCs w:val="24"/>
        </w:rPr>
        <w:t xml:space="preserve">ω της ψηφιακής δικτύωσης, μέσω των ηλεκτρονικών υπολογιστών και τα συστήματα τα λογισμικά που έχει η κάθε επιχείρηση θα μπορούσε αυτόματα να συνδεθεί με το </w:t>
      </w:r>
      <w:r>
        <w:rPr>
          <w:rFonts w:eastAsia="Times New Roman"/>
          <w:szCs w:val="24"/>
        </w:rPr>
        <w:t>«</w:t>
      </w:r>
      <w:r>
        <w:rPr>
          <w:rFonts w:eastAsia="Times New Roman"/>
          <w:szCs w:val="24"/>
          <w:lang w:val="en-US"/>
        </w:rPr>
        <w:t>TAXIS</w:t>
      </w:r>
      <w:r>
        <w:rPr>
          <w:rFonts w:eastAsia="Times New Roman"/>
          <w:szCs w:val="24"/>
        </w:rPr>
        <w:t>»</w:t>
      </w:r>
      <w:r w:rsidRPr="00ED3365">
        <w:rPr>
          <w:rFonts w:eastAsia="Times New Roman"/>
          <w:szCs w:val="24"/>
        </w:rPr>
        <w:t xml:space="preserve"> </w:t>
      </w:r>
      <w:r>
        <w:rPr>
          <w:rFonts w:eastAsia="Times New Roman"/>
          <w:szCs w:val="24"/>
        </w:rPr>
        <w:t xml:space="preserve">ή με ένα </w:t>
      </w:r>
      <w:r>
        <w:rPr>
          <w:rFonts w:eastAsia="Times New Roman"/>
          <w:szCs w:val="24"/>
        </w:rPr>
        <w:lastRenderedPageBreak/>
        <w:t>παράλληλο διαδικτυακό λογισμικό -κι ελπίζω να είναι αυτό που θέλετε να μας πείτε μετά στη δευτερολογία σας- άρα, επί της ουσίας, μπορεί να καταλήξουμε ότι θα καταργηθούν αυτοί οι φορολογικοί μηχανισμοί και μακάρι αυτά τα μηχανάκια να εκλείψουν. Κι</w:t>
      </w:r>
      <w:r>
        <w:rPr>
          <w:rFonts w:eastAsia="Times New Roman"/>
          <w:szCs w:val="24"/>
        </w:rPr>
        <w:t xml:space="preserve"> έτσι πολύ απλά θα μπορεί μέσω του </w:t>
      </w:r>
      <w:r>
        <w:rPr>
          <w:rFonts w:eastAsia="Times New Roman"/>
          <w:szCs w:val="24"/>
        </w:rPr>
        <w:t>«</w:t>
      </w:r>
      <w:r>
        <w:rPr>
          <w:rFonts w:eastAsia="Times New Roman"/>
          <w:szCs w:val="24"/>
          <w:lang w:val="en-US"/>
        </w:rPr>
        <w:t>TAXIS</w:t>
      </w:r>
      <w:r>
        <w:rPr>
          <w:rFonts w:eastAsia="Times New Roman"/>
          <w:szCs w:val="24"/>
        </w:rPr>
        <w:t>»</w:t>
      </w:r>
      <w:r w:rsidRPr="00ED3365">
        <w:rPr>
          <w:rFonts w:eastAsia="Times New Roman"/>
          <w:szCs w:val="24"/>
        </w:rPr>
        <w:t xml:space="preserve"> </w:t>
      </w:r>
      <w:r>
        <w:rPr>
          <w:rFonts w:eastAsia="Times New Roman"/>
          <w:szCs w:val="24"/>
        </w:rPr>
        <w:t>να παράγεται αυτός ο αλγόριθμος που λέτε και αν αποσυνδεθεί κάποιο τερματικό ηλεκτρονικά από το οποιοδήποτε σύστημα μπορεί να υπάρξει στο μέλλον, αυτόματα δεν θα μπορεί να γίνεται και έκδοση τιμολογίου, άρα αυτόμα</w:t>
      </w:r>
      <w:r>
        <w:rPr>
          <w:rFonts w:eastAsia="Times New Roman"/>
          <w:szCs w:val="24"/>
        </w:rPr>
        <w:t xml:space="preserve">τα δεν θα μπορεί να λειτουργήσει η επιχείρηση κι έτσι θα μπορεί να υπάρξει και μια </w:t>
      </w:r>
      <w:r>
        <w:rPr>
          <w:rFonts w:eastAsia="Times New Roman"/>
          <w:szCs w:val="24"/>
          <w:lang w:val="en-US"/>
        </w:rPr>
        <w:t>online</w:t>
      </w:r>
      <w:r w:rsidRPr="008B11BC">
        <w:rPr>
          <w:rFonts w:eastAsia="Times New Roman"/>
          <w:szCs w:val="24"/>
        </w:rPr>
        <w:t xml:space="preserve"> </w:t>
      </w:r>
      <w:r>
        <w:rPr>
          <w:rFonts w:eastAsia="Times New Roman"/>
          <w:szCs w:val="24"/>
        </w:rPr>
        <w:t>παρακολούθηση των υποχρεώσεων της εκάστοτε επιχείρησης, ώστε να ξέρουμε και να μπορείτε να προϋπολογίσετε και ως Υπουργείο Οικονομικών ποια θα είναι τα πραγματικά έσο</w:t>
      </w:r>
      <w:r>
        <w:rPr>
          <w:rFonts w:eastAsia="Times New Roman"/>
          <w:szCs w:val="24"/>
        </w:rPr>
        <w:t xml:space="preserve">δα εκείνη τη στιγμή, σε </w:t>
      </w:r>
      <w:r>
        <w:rPr>
          <w:rFonts w:eastAsia="Times New Roman"/>
          <w:szCs w:val="24"/>
          <w:lang w:val="en-US"/>
        </w:rPr>
        <w:t>real</w:t>
      </w:r>
      <w:r w:rsidRPr="008B11BC">
        <w:rPr>
          <w:rFonts w:eastAsia="Times New Roman"/>
          <w:szCs w:val="24"/>
        </w:rPr>
        <w:t xml:space="preserve"> </w:t>
      </w:r>
      <w:r>
        <w:rPr>
          <w:rFonts w:eastAsia="Times New Roman"/>
          <w:szCs w:val="24"/>
          <w:lang w:val="en-US"/>
        </w:rPr>
        <w:t>time</w:t>
      </w:r>
      <w:r>
        <w:rPr>
          <w:rFonts w:eastAsia="Times New Roman"/>
          <w:szCs w:val="24"/>
        </w:rPr>
        <w:t>, για το τι γίνεται.</w:t>
      </w:r>
    </w:p>
    <w:p w14:paraId="0B9E2CB8" w14:textId="77777777" w:rsidR="00155048" w:rsidRDefault="005A508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Μάλιστα, αν θέλετε να το διασταυρώσετε κιόλας για την εγκυρότητα, υπάρχουν και τα συστήματα </w:t>
      </w:r>
      <w:proofErr w:type="spellStart"/>
      <w:r>
        <w:rPr>
          <w:rFonts w:eastAsia="Times New Roman"/>
          <w:szCs w:val="24"/>
          <w:lang w:val="en-US"/>
        </w:rPr>
        <w:t>qr</w:t>
      </w:r>
      <w:proofErr w:type="spellEnd"/>
      <w:r w:rsidRPr="008B11BC">
        <w:rPr>
          <w:rFonts w:eastAsia="Times New Roman"/>
          <w:szCs w:val="24"/>
        </w:rPr>
        <w:t xml:space="preserve"> </w:t>
      </w:r>
      <w:r>
        <w:rPr>
          <w:rFonts w:eastAsia="Times New Roman"/>
          <w:szCs w:val="24"/>
          <w:lang w:val="en-US"/>
        </w:rPr>
        <w:t>code</w:t>
      </w:r>
      <w:r>
        <w:rPr>
          <w:rFonts w:eastAsia="Times New Roman"/>
          <w:szCs w:val="24"/>
        </w:rPr>
        <w:t xml:space="preserve"> και</w:t>
      </w:r>
      <w:r w:rsidRPr="008B11BC">
        <w:rPr>
          <w:rFonts w:eastAsia="Times New Roman"/>
          <w:szCs w:val="24"/>
        </w:rPr>
        <w:t xml:space="preserve"> </w:t>
      </w:r>
      <w:r>
        <w:rPr>
          <w:rFonts w:eastAsia="Times New Roman"/>
          <w:szCs w:val="24"/>
          <w:lang w:val="en-US"/>
        </w:rPr>
        <w:t>barcode</w:t>
      </w:r>
      <w:r>
        <w:rPr>
          <w:rFonts w:eastAsia="Times New Roman"/>
          <w:szCs w:val="24"/>
        </w:rPr>
        <w:t>,</w:t>
      </w:r>
      <w:r w:rsidRPr="008B11BC">
        <w:rPr>
          <w:rFonts w:eastAsia="Times New Roman"/>
          <w:szCs w:val="24"/>
        </w:rPr>
        <w:t xml:space="preserve"> </w:t>
      </w:r>
      <w:r>
        <w:rPr>
          <w:rFonts w:eastAsia="Times New Roman"/>
          <w:szCs w:val="24"/>
        </w:rPr>
        <w:t xml:space="preserve">τα οποία πλέον με τα </w:t>
      </w:r>
      <w:r>
        <w:rPr>
          <w:rFonts w:eastAsia="Times New Roman"/>
          <w:szCs w:val="24"/>
          <w:lang w:val="en-US"/>
        </w:rPr>
        <w:t>smartphones</w:t>
      </w:r>
      <w:r w:rsidRPr="008B11BC">
        <w:rPr>
          <w:rFonts w:eastAsia="Times New Roman"/>
          <w:szCs w:val="24"/>
        </w:rPr>
        <w:t xml:space="preserve"> </w:t>
      </w:r>
      <w:r>
        <w:rPr>
          <w:rFonts w:eastAsia="Times New Roman"/>
          <w:szCs w:val="24"/>
        </w:rPr>
        <w:t>που υπάρχουν στην αγορά και καθώς ο καθένας διαθέτει ένα</w:t>
      </w:r>
      <w:r>
        <w:rPr>
          <w:rFonts w:eastAsia="Times New Roman"/>
          <w:szCs w:val="24"/>
        </w:rPr>
        <w:t xml:space="preserve"> </w:t>
      </w:r>
      <w:r>
        <w:rPr>
          <w:rFonts w:eastAsia="Times New Roman"/>
          <w:szCs w:val="24"/>
          <w:lang w:val="en-US"/>
        </w:rPr>
        <w:t>smartphone</w:t>
      </w:r>
      <w:r w:rsidRPr="008B11BC">
        <w:rPr>
          <w:rFonts w:eastAsia="Times New Roman"/>
          <w:szCs w:val="24"/>
        </w:rPr>
        <w:t xml:space="preserve"> </w:t>
      </w:r>
      <w:r>
        <w:rPr>
          <w:rFonts w:eastAsia="Times New Roman"/>
          <w:szCs w:val="24"/>
        </w:rPr>
        <w:t xml:space="preserve">μπορεί ανά πάσα </w:t>
      </w:r>
      <w:r>
        <w:rPr>
          <w:rFonts w:eastAsia="Times New Roman"/>
          <w:szCs w:val="24"/>
        </w:rPr>
        <w:lastRenderedPageBreak/>
        <w:t xml:space="preserve">στιγμή να επαληθεύσει μέσω μίας απλής πληκτρολόγησης την εγκυρότητα ενός παραστατικού. </w:t>
      </w:r>
    </w:p>
    <w:p w14:paraId="0B9E2CB9" w14:textId="77777777" w:rsidR="00155048" w:rsidRDefault="005A508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Αντιθέτως, με το σύστημα που υπάρχει αυτήν τη στιγμή σήμερα μέσω αυτού του μηχανήματος, αυτή η πιστοποίηση είναι αδύνατη.</w:t>
      </w:r>
    </w:p>
    <w:p w14:paraId="0B9E2CBA" w14:textId="77777777" w:rsidR="00155048" w:rsidRDefault="005A508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Όπως γνωρίζετε, κυ</w:t>
      </w:r>
      <w:r>
        <w:rPr>
          <w:rFonts w:eastAsia="Times New Roman"/>
          <w:szCs w:val="24"/>
        </w:rPr>
        <w:t xml:space="preserve">ρία Υπουργέ, η τεχνολογική ανάπτυξη του ελληνικού </w:t>
      </w:r>
      <w:r>
        <w:rPr>
          <w:rFonts w:eastAsia="Times New Roman"/>
          <w:szCs w:val="24"/>
        </w:rPr>
        <w:t>δ</w:t>
      </w:r>
      <w:r>
        <w:rPr>
          <w:rFonts w:eastAsia="Times New Roman"/>
          <w:szCs w:val="24"/>
        </w:rPr>
        <w:t>ημοσίου αυτή τη στιγμή για την Ελλάδα είναι στα χαμηλότερα επίπεδα σε σχέση με την Ευρώπη. Και ταυτόχρονα το επενδυτικό ενδιαφέρον από τους επιχειρηματίες έχει μειωθεί τόσο πολύ που σε κάθε περίπτωση οι επ</w:t>
      </w:r>
      <w:r>
        <w:rPr>
          <w:rFonts w:eastAsia="Times New Roman"/>
          <w:szCs w:val="24"/>
        </w:rPr>
        <w:t xml:space="preserve">ιχειρήσεις απαιτείται να γίνουν πιο ευέλικτες και να προσαρμόζονται στα νέα δεδομένα που έχει η  αγορά. </w:t>
      </w:r>
    </w:p>
    <w:p w14:paraId="0B9E2CBB" w14:textId="77777777" w:rsidR="00155048" w:rsidRDefault="005A508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Προς επίτευξη όμως αυτού κρίνεται αναγκαίο να δοθούν και κίνητρα στους επιχειρηματίες, δυνατότητες ανάπτυξης μέσω του διαδικτύου και μέσω νέων ευκαιριώ</w:t>
      </w:r>
      <w:r>
        <w:rPr>
          <w:rFonts w:eastAsia="Times New Roman"/>
          <w:szCs w:val="24"/>
        </w:rPr>
        <w:t xml:space="preserve">ν και καινοτόμων ιδεών, έτσι ώστε να τους λύσουμε τα χέρια από τη γραφειοκρατία και να </w:t>
      </w:r>
      <w:r>
        <w:rPr>
          <w:rFonts w:eastAsia="Times New Roman"/>
          <w:szCs w:val="24"/>
        </w:rPr>
        <w:lastRenderedPageBreak/>
        <w:t xml:space="preserve">μπορούν επί της ουσίας να ασχοληθούν και να </w:t>
      </w:r>
      <w:proofErr w:type="spellStart"/>
      <w:r>
        <w:rPr>
          <w:rFonts w:eastAsia="Times New Roman"/>
          <w:szCs w:val="24"/>
        </w:rPr>
        <w:t>παράξουν</w:t>
      </w:r>
      <w:proofErr w:type="spellEnd"/>
      <w:r>
        <w:rPr>
          <w:rFonts w:eastAsia="Times New Roman"/>
          <w:szCs w:val="24"/>
        </w:rPr>
        <w:t xml:space="preserve"> και να προσφέρουν οικονομικά στη χώρα και όχι να υπάρχει αυτή η φορομπηχτική πολιτική, η φορολογική εξόντωση και η ο</w:t>
      </w:r>
      <w:r>
        <w:rPr>
          <w:rFonts w:eastAsia="Times New Roman"/>
          <w:szCs w:val="24"/>
        </w:rPr>
        <w:t xml:space="preserve">ικονομική εξαθλίωση που έχουν οι επιχειρήσεις. </w:t>
      </w:r>
    </w:p>
    <w:p w14:paraId="0B9E2CBC" w14:textId="77777777" w:rsidR="00155048" w:rsidRDefault="005A508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Ελπίζουμε με αυτήν την ερώτησή μας να εισακουστεί η πρότασή μας και άμεσα να προγραμματίσετε κάτι στο μέλλον, γιατί στο τέλος της ημέρας το ερώτημα είναι: «Θέλουμε να είμαστε μια προηγμένη χώρα, με ένα </w:t>
      </w:r>
      <w:r>
        <w:rPr>
          <w:rFonts w:eastAsia="Times New Roman"/>
          <w:szCs w:val="24"/>
        </w:rPr>
        <w:t>δ</w:t>
      </w:r>
      <w:r>
        <w:rPr>
          <w:rFonts w:eastAsia="Times New Roman"/>
          <w:szCs w:val="24"/>
        </w:rPr>
        <w:t>ημόσι</w:t>
      </w:r>
      <w:r>
        <w:rPr>
          <w:rFonts w:eastAsia="Times New Roman"/>
          <w:szCs w:val="24"/>
        </w:rPr>
        <w:t xml:space="preserve">ο το οποίο θα λειτουργεί προς τη βοήθεια των επιχειρήσεων και των Ελλήνων πολιτών ή θέλουμε να μείνουμε στα απαρχαιωμένα συστήματα με βουλοκέρι που χρησιμοποιούσαν στον Μεσαίωνα και να μη θέλουμε να προχωρήσουμε μπροστά σαν χώρα»; </w:t>
      </w:r>
    </w:p>
    <w:p w14:paraId="0B9E2CBD" w14:textId="77777777" w:rsidR="00155048" w:rsidRDefault="005A508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Ευχαριστώ πάρα πολύ.</w:t>
      </w:r>
    </w:p>
    <w:p w14:paraId="0B9E2CBE" w14:textId="77777777" w:rsidR="00155048" w:rsidRDefault="005A508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F05942">
        <w:rPr>
          <w:rFonts w:eastAsia="Times New Roman"/>
          <w:b/>
          <w:szCs w:val="24"/>
        </w:rPr>
        <w:t>ΠΡΟ</w:t>
      </w:r>
      <w:r w:rsidRPr="00F05942">
        <w:rPr>
          <w:rFonts w:eastAsia="Times New Roman"/>
          <w:b/>
          <w:szCs w:val="24"/>
        </w:rPr>
        <w:t xml:space="preserve">ΕΔΡΕΥΩΝ (Δημήτριος </w:t>
      </w:r>
      <w:proofErr w:type="spellStart"/>
      <w:r w:rsidRPr="00F05942">
        <w:rPr>
          <w:rFonts w:eastAsia="Times New Roman"/>
          <w:b/>
          <w:szCs w:val="24"/>
        </w:rPr>
        <w:t>Κρεμαστινός</w:t>
      </w:r>
      <w:proofErr w:type="spellEnd"/>
      <w:r w:rsidRPr="00F05942">
        <w:rPr>
          <w:rFonts w:eastAsia="Times New Roman"/>
          <w:b/>
          <w:szCs w:val="24"/>
        </w:rPr>
        <w:t>):</w:t>
      </w:r>
      <w:r>
        <w:rPr>
          <w:rFonts w:eastAsia="Times New Roman"/>
          <w:szCs w:val="24"/>
        </w:rPr>
        <w:t xml:space="preserve"> Έχετε και πάλι τον λόγο, κυρία Υπουργέ, για τη δευτερολογία σας.</w:t>
      </w:r>
    </w:p>
    <w:p w14:paraId="0B9E2CBF" w14:textId="77777777" w:rsidR="00155048" w:rsidRDefault="005A508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F05942">
        <w:rPr>
          <w:rFonts w:eastAsia="Times New Roman"/>
          <w:b/>
          <w:szCs w:val="24"/>
        </w:rPr>
        <w:lastRenderedPageBreak/>
        <w:t>ΑΙΚΑΤΕΡΙΝΗ ΠΑΠΑΝΑΤΣΙΟΥ (Υφυπουργός Οικονομικών):</w:t>
      </w:r>
      <w:r>
        <w:rPr>
          <w:rFonts w:eastAsia="Times New Roman"/>
          <w:szCs w:val="24"/>
        </w:rPr>
        <w:t xml:space="preserve"> Θεωρώ πως υπήρξα σαφής στην </w:t>
      </w:r>
      <w:proofErr w:type="spellStart"/>
      <w:r>
        <w:rPr>
          <w:rFonts w:eastAsia="Times New Roman"/>
          <w:szCs w:val="24"/>
        </w:rPr>
        <w:t>πρωτομιλία</w:t>
      </w:r>
      <w:proofErr w:type="spellEnd"/>
      <w:r>
        <w:rPr>
          <w:rFonts w:eastAsia="Times New Roman"/>
          <w:szCs w:val="24"/>
        </w:rPr>
        <w:t xml:space="preserve"> μου για τα πλεονεκτήματα της χρήσης του φορολογικού μηχανισμού. Παρ’ ό</w:t>
      </w:r>
      <w:r>
        <w:rPr>
          <w:rFonts w:eastAsia="Times New Roman"/>
          <w:szCs w:val="24"/>
        </w:rPr>
        <w:t>λα αυτά, αντιλαμβάνομαι τη φύση της ερώτησής σας και πρώτοι εμείς αναγνωρίζουμε τα οφέλη της ηλεκτρονικής τιμολόγησης.</w:t>
      </w:r>
    </w:p>
    <w:p w14:paraId="0B9E2CC0" w14:textId="77777777" w:rsidR="00155048" w:rsidRDefault="005A508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Οφείλω να σας ευχαριστήσω για την ευκαιρία που μου δίνετε για να εκφράσω και τα σχέδια της Κυβέρνησης όσον αφορά την ηλεκτρονική τιμολόγη</w:t>
      </w:r>
      <w:r>
        <w:rPr>
          <w:rFonts w:eastAsia="Times New Roman"/>
          <w:szCs w:val="24"/>
        </w:rPr>
        <w:t xml:space="preserve">ση. </w:t>
      </w:r>
    </w:p>
    <w:p w14:paraId="0B9E2CC1" w14:textId="77777777" w:rsidR="00155048" w:rsidRDefault="005A508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Κατ’ αρχάς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2020 θέτουμε σε εφαρμογή την ηλεκτρονική τιμολόγηση, την ηλεκτρονική τήρηση βιβλίων, που αποτελεί έναν στόχο του Υπουργείου Οικονομικών. Ήδη για τον σκοπό αυτό έχουμε συστήσει ομάδα εργασίας με συμμετοχή εκπροσώπων των οικονομικών κ</w:t>
      </w:r>
      <w:r>
        <w:rPr>
          <w:rFonts w:eastAsia="Times New Roman"/>
          <w:szCs w:val="24"/>
        </w:rPr>
        <w:t>αι κλαδικών φορέων, η οποία θα προσδιορίσει τις απαιτούμενες δράσεις και ενέργειες και τις αναγκαίες υποδομές για την εφαρμογή της ηλεκτρονικής τιμολόγησης σε σημαντικό ποσοστό. Για τις επιχειρήσεις θα ξεκινήσουμε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2019.</w:t>
      </w:r>
    </w:p>
    <w:p w14:paraId="0B9E2CC2" w14:textId="77777777" w:rsidR="00155048" w:rsidRDefault="005A508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Το ζήτημα αυτό, μάλιστα, έχε</w:t>
      </w:r>
      <w:r>
        <w:rPr>
          <w:rFonts w:eastAsia="Times New Roman"/>
          <w:szCs w:val="24"/>
        </w:rPr>
        <w:t>ι συζητηθεί πρόσφατα και με όλους τους εμπλεκόμενους φορείς και όλοι συμφωνήσαμε ότι πρέπει να ληφθούν όλες οι απαραίτητες πρωτοβουλίες για την υλοποίηση εκσυγχρονισμού της ηλεκτρονικής τιμολόγησης.</w:t>
      </w:r>
    </w:p>
    <w:p w14:paraId="0B9E2CC3" w14:textId="77777777" w:rsidR="00155048" w:rsidRDefault="005A5088">
      <w:pPr>
        <w:spacing w:after="0" w:line="600" w:lineRule="auto"/>
        <w:ind w:firstLine="720"/>
        <w:jc w:val="both"/>
        <w:rPr>
          <w:rFonts w:eastAsia="Times New Roman" w:cs="Times New Roman"/>
          <w:szCs w:val="24"/>
        </w:rPr>
      </w:pPr>
      <w:r>
        <w:rPr>
          <w:rFonts w:eastAsia="Times New Roman" w:cs="Times New Roman"/>
          <w:szCs w:val="24"/>
        </w:rPr>
        <w:t xml:space="preserve">Σημειώνω εδώ ότι είναι και σε συνδυασμό με την ηλεκτρονική τήρηση βιβλίων. Με αυτό τον τρόπο δηλαδή, όπως είπατε κι εσείς, σε </w:t>
      </w:r>
      <w:r>
        <w:rPr>
          <w:rFonts w:eastAsia="Times New Roman" w:cs="Times New Roman"/>
          <w:szCs w:val="24"/>
          <w:lang w:val="en-US"/>
        </w:rPr>
        <w:t>real</w:t>
      </w:r>
      <w:r w:rsidRPr="0046547E">
        <w:rPr>
          <w:rFonts w:eastAsia="Times New Roman" w:cs="Times New Roman"/>
          <w:szCs w:val="24"/>
        </w:rPr>
        <w:t xml:space="preserve"> </w:t>
      </w:r>
      <w:r>
        <w:rPr>
          <w:rFonts w:eastAsia="Times New Roman" w:cs="Times New Roman"/>
          <w:szCs w:val="24"/>
          <w:lang w:val="en-US"/>
        </w:rPr>
        <w:t>time</w:t>
      </w:r>
      <w:r w:rsidRPr="0046547E">
        <w:rPr>
          <w:rFonts w:eastAsia="Times New Roman" w:cs="Times New Roman"/>
          <w:szCs w:val="24"/>
        </w:rPr>
        <w:t xml:space="preserve"> </w:t>
      </w:r>
      <w:r>
        <w:rPr>
          <w:rFonts w:eastAsia="Times New Roman" w:cs="Times New Roman"/>
          <w:szCs w:val="24"/>
        </w:rPr>
        <w:t>θα μπορεί να έχει το Υπουργείο, τα ηλεκτρονικά μας συστήματα την πληροφορία, χωρίς να χρειάζεται να κάνουμε κάτι διαφορε</w:t>
      </w:r>
      <w:r>
        <w:rPr>
          <w:rFonts w:eastAsia="Times New Roman" w:cs="Times New Roman"/>
          <w:szCs w:val="24"/>
        </w:rPr>
        <w:t>τικό ή να πηγαίνουμε επί τόπου να κάνουμε τους ελέγχους.</w:t>
      </w:r>
    </w:p>
    <w:p w14:paraId="0B9E2CC4"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t>Η αναγκαιότητα της υλοποίησης της ηλεκτρονικής τιμολόγησης και της ηλεκτρονικής τήρησης των βιβλίων και στοιχείων αποτελεί μια κομβικής σημασίας παρέμβαση για την αντιμετώπιση της φοροδιαφυγής.</w:t>
      </w:r>
    </w:p>
    <w:p w14:paraId="0B9E2CC5"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t>Τα επ</w:t>
      </w:r>
      <w:r>
        <w:rPr>
          <w:rFonts w:eastAsia="Times New Roman" w:cs="Times New Roman"/>
          <w:szCs w:val="24"/>
        </w:rPr>
        <w:t>όμενα βήματα σε αυτόν τον τομέα είναι η ηλεκτρονική τιμολόγηση και η διασύνδεση των ταμειακών μηχανών με τις φορολογικές αρχές και αυτό ετοιμαζόμαστε να το εφαρμόσουμε, όπως σας είπα πριν, πιλοτικά το 2019 και το 2020</w:t>
      </w:r>
      <w:r>
        <w:rPr>
          <w:rFonts w:eastAsia="Times New Roman" w:cs="Times New Roman"/>
          <w:szCs w:val="24"/>
          <w:vertAlign w:val="superscript"/>
        </w:rPr>
        <w:t xml:space="preserve"> </w:t>
      </w:r>
      <w:r>
        <w:rPr>
          <w:rFonts w:eastAsia="Times New Roman" w:cs="Times New Roman"/>
          <w:szCs w:val="24"/>
        </w:rPr>
        <w:t xml:space="preserve">θα προσπαθήσουμε να το εφαρμόσουμε σε </w:t>
      </w:r>
      <w:r>
        <w:rPr>
          <w:rFonts w:eastAsia="Times New Roman" w:cs="Times New Roman"/>
          <w:szCs w:val="24"/>
        </w:rPr>
        <w:t>ευρύτερη μορφή.</w:t>
      </w:r>
    </w:p>
    <w:p w14:paraId="0B9E2CC6"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lastRenderedPageBreak/>
        <w:t xml:space="preserve">Εδώ θα ήθελα να πω ότι ήδη προετοιμάζεται γενικότερα από την Κυβέρνηση η χρήση της ηλεκτρονικής τιμολόγησης, της ψηφιακής διασύνδεσης όσον αφορά το </w:t>
      </w:r>
      <w:r>
        <w:rPr>
          <w:rFonts w:eastAsia="Times New Roman" w:cs="Times New Roman"/>
          <w:szCs w:val="24"/>
          <w:lang w:val="en-US"/>
        </w:rPr>
        <w:t>G</w:t>
      </w:r>
      <w:r w:rsidRPr="0046547E">
        <w:rPr>
          <w:rFonts w:eastAsia="Times New Roman" w:cs="Times New Roman"/>
          <w:szCs w:val="24"/>
        </w:rPr>
        <w:t xml:space="preserve"> </w:t>
      </w:r>
      <w:r>
        <w:rPr>
          <w:rFonts w:eastAsia="Times New Roman" w:cs="Times New Roman"/>
          <w:szCs w:val="24"/>
          <w:lang w:val="en-US"/>
        </w:rPr>
        <w:t>to</w:t>
      </w:r>
      <w:r w:rsidRPr="0046547E">
        <w:rPr>
          <w:rFonts w:eastAsia="Times New Roman" w:cs="Times New Roman"/>
          <w:szCs w:val="24"/>
        </w:rPr>
        <w:t xml:space="preserve"> </w:t>
      </w:r>
      <w:r>
        <w:rPr>
          <w:rFonts w:eastAsia="Times New Roman" w:cs="Times New Roman"/>
          <w:szCs w:val="24"/>
          <w:lang w:val="en-US"/>
        </w:rPr>
        <w:t>G</w:t>
      </w:r>
      <w:r w:rsidRPr="0046547E">
        <w:rPr>
          <w:rFonts w:eastAsia="Times New Roman" w:cs="Times New Roman"/>
          <w:szCs w:val="24"/>
        </w:rPr>
        <w:t xml:space="preserve">, </w:t>
      </w:r>
      <w:r>
        <w:rPr>
          <w:rFonts w:eastAsia="Times New Roman" w:cs="Times New Roman"/>
          <w:szCs w:val="24"/>
        </w:rPr>
        <w:t xml:space="preserve">το Β </w:t>
      </w:r>
      <w:r>
        <w:rPr>
          <w:rFonts w:eastAsia="Times New Roman" w:cs="Times New Roman"/>
          <w:szCs w:val="24"/>
          <w:lang w:val="en-US"/>
        </w:rPr>
        <w:t>to</w:t>
      </w:r>
      <w:r w:rsidRPr="0046547E">
        <w:rPr>
          <w:rFonts w:eastAsia="Times New Roman" w:cs="Times New Roman"/>
          <w:szCs w:val="24"/>
        </w:rPr>
        <w:t xml:space="preserve"> </w:t>
      </w:r>
      <w:r>
        <w:rPr>
          <w:rFonts w:eastAsia="Times New Roman" w:cs="Times New Roman"/>
          <w:szCs w:val="24"/>
          <w:lang w:val="en-US"/>
        </w:rPr>
        <w:t>G</w:t>
      </w:r>
      <w:r w:rsidRPr="0046547E">
        <w:rPr>
          <w:rFonts w:eastAsia="Times New Roman" w:cs="Times New Roman"/>
          <w:szCs w:val="24"/>
        </w:rPr>
        <w:t xml:space="preserve"> </w:t>
      </w:r>
      <w:r>
        <w:rPr>
          <w:rFonts w:eastAsia="Times New Roman" w:cs="Times New Roman"/>
          <w:szCs w:val="24"/>
        </w:rPr>
        <w:t>και σε αυτήν την κατεύθυνση, εφόσον θα υπάρχουν αυτές οι προϋποθέσεις, περ</w:t>
      </w:r>
      <w:r>
        <w:rPr>
          <w:rFonts w:eastAsia="Times New Roman" w:cs="Times New Roman"/>
          <w:szCs w:val="24"/>
        </w:rPr>
        <w:t>ιμένουμε κι εμείς να έχουμε τα ίδια τεχνικά χαρακτηριστικά για να έχουμε και τη διασύνδεση από εκεί και πέρα μεταξύ επιχειρηματιών και καταναλωτών.</w:t>
      </w:r>
    </w:p>
    <w:p w14:paraId="0B9E2CC7"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t>Με αυτήν τη λογική, θα διευκολύνουμε και τις επιχειρήσεις στην καθημερινότητά τους, όπως κι εσείς είπατε, στ</w:t>
      </w:r>
      <w:r>
        <w:rPr>
          <w:rFonts w:eastAsia="Times New Roman" w:cs="Times New Roman"/>
          <w:szCs w:val="24"/>
        </w:rPr>
        <w:t>ην εκπλήρωση των υποχρεώσεών τους και με την εξοικονόμηση πόρων και με την αυτοματοποίηση των ακολουθούμενων διαδικασιών και τη μείωση του γραφειοκρατικού κόστους. Πιστεύουμε ότι αποτελεί βασικό αναπτυξιακό εργαλείο για τις επιχειρήσεις και παράλληλα μπορε</w:t>
      </w:r>
      <w:r>
        <w:rPr>
          <w:rFonts w:eastAsia="Times New Roman" w:cs="Times New Roman"/>
          <w:szCs w:val="24"/>
        </w:rPr>
        <w:t>ί να συμβάλλει σημαντικά στην πάταξη της φοροδιαφυγής.</w:t>
      </w:r>
    </w:p>
    <w:p w14:paraId="0B9E2CC8" w14:textId="77777777" w:rsidR="00155048" w:rsidRDefault="005A5088">
      <w:pPr>
        <w:spacing w:line="600" w:lineRule="auto"/>
        <w:ind w:firstLine="720"/>
        <w:jc w:val="both"/>
        <w:rPr>
          <w:rFonts w:eastAsia="Times New Roman" w:cs="Times New Roman"/>
          <w:szCs w:val="24"/>
        </w:rPr>
      </w:pPr>
      <w:r>
        <w:rPr>
          <w:rFonts w:eastAsia="Times New Roman" w:cs="Times New Roman"/>
          <w:szCs w:val="24"/>
        </w:rPr>
        <w:t>Ευχαριστώ.</w:t>
      </w:r>
    </w:p>
    <w:p w14:paraId="0B9E2CC9" w14:textId="77777777" w:rsidR="00155048" w:rsidRDefault="005A5088">
      <w:pPr>
        <w:spacing w:line="600" w:lineRule="auto"/>
        <w:ind w:firstLine="720"/>
        <w:jc w:val="both"/>
        <w:rPr>
          <w:rFonts w:eastAsia="Times New Roman" w:cs="Times New Roman"/>
          <w:szCs w:val="24"/>
        </w:rPr>
      </w:pPr>
      <w:r w:rsidRPr="00AF4ABC">
        <w:rPr>
          <w:rFonts w:eastAsia="Times New Roman" w:cs="Times New Roman"/>
          <w:b/>
          <w:szCs w:val="24"/>
        </w:rPr>
        <w:lastRenderedPageBreak/>
        <w:t>ΜΑΡΙΟΣ ΓΕΩΡΓΙΑΔΗΣ (Θ΄ Αντιπρόεδρος της Βουλής):</w:t>
      </w:r>
      <w:r>
        <w:rPr>
          <w:rFonts w:eastAsia="Times New Roman" w:cs="Times New Roman"/>
          <w:szCs w:val="24"/>
        </w:rPr>
        <w:t xml:space="preserve"> Άρα, λέτε ότι θα το καταργήσετε στο μέλλον αυτό το σύστημα.</w:t>
      </w:r>
    </w:p>
    <w:p w14:paraId="0B9E2CCA" w14:textId="77777777" w:rsidR="00155048" w:rsidRDefault="005A5088">
      <w:pPr>
        <w:spacing w:line="600" w:lineRule="auto"/>
        <w:ind w:firstLine="720"/>
        <w:jc w:val="both"/>
        <w:rPr>
          <w:rFonts w:eastAsia="Times New Roman" w:cs="Times New Roman"/>
          <w:szCs w:val="24"/>
        </w:rPr>
      </w:pPr>
      <w:r w:rsidRPr="00AF4ABC">
        <w:rPr>
          <w:rFonts w:eastAsia="Times New Roman" w:cs="Times New Roman"/>
          <w:b/>
          <w:szCs w:val="24"/>
        </w:rPr>
        <w:t>ΑΙΚΑΤΕΡΙΝΗ ΠΑΠΑΝΑΤΣΙΟΥ (Υφυπουργός Οικονομικών):</w:t>
      </w:r>
      <w:r>
        <w:rPr>
          <w:rFonts w:eastAsia="Times New Roman" w:cs="Times New Roman"/>
          <w:szCs w:val="24"/>
        </w:rPr>
        <w:t xml:space="preserve"> Όσον αφορά το σύστημα του φορολογ</w:t>
      </w:r>
      <w:r>
        <w:rPr>
          <w:rFonts w:eastAsia="Times New Roman" w:cs="Times New Roman"/>
          <w:szCs w:val="24"/>
        </w:rPr>
        <w:t xml:space="preserve">ικού μηχανισμού είναι κάτι τελείως τεχνικό, που δεν μπορούμε αυτήν τη στιγμή να δεσμευτούμε αν θα το καταργήσουμε ή αν ο ίδιος φορολογικός μηχανισμός θα μπορεί, αν έχει τη δυνατότητα, για να μην τους επιβαρύνουμε με κάτι άλλο, να δίνει τα στοιχεία στη </w:t>
      </w:r>
      <w:r>
        <w:rPr>
          <w:rFonts w:eastAsia="Times New Roman" w:cs="Times New Roman"/>
          <w:szCs w:val="24"/>
        </w:rPr>
        <w:t>γ</w:t>
      </w:r>
      <w:r>
        <w:rPr>
          <w:rFonts w:eastAsia="Times New Roman" w:cs="Times New Roman"/>
          <w:szCs w:val="24"/>
        </w:rPr>
        <w:t>ενι</w:t>
      </w:r>
      <w:r>
        <w:rPr>
          <w:rFonts w:eastAsia="Times New Roman" w:cs="Times New Roman"/>
          <w:szCs w:val="24"/>
        </w:rPr>
        <w:t xml:space="preserve">κή </w:t>
      </w:r>
      <w:r>
        <w:rPr>
          <w:rFonts w:eastAsia="Times New Roman" w:cs="Times New Roman"/>
          <w:szCs w:val="24"/>
        </w:rPr>
        <w:t>κ</w:t>
      </w:r>
      <w:r>
        <w:rPr>
          <w:rFonts w:eastAsia="Times New Roman" w:cs="Times New Roman"/>
          <w:szCs w:val="24"/>
        </w:rPr>
        <w:t>υβέρνηση.</w:t>
      </w:r>
    </w:p>
    <w:p w14:paraId="0B9E2CCB" w14:textId="77777777" w:rsidR="00155048" w:rsidRDefault="005A5088">
      <w:pPr>
        <w:spacing w:line="600" w:lineRule="auto"/>
        <w:ind w:firstLine="720"/>
        <w:jc w:val="both"/>
        <w:rPr>
          <w:rFonts w:eastAsia="Times New Roman"/>
          <w:szCs w:val="24"/>
        </w:rPr>
      </w:pPr>
      <w:r>
        <w:rPr>
          <w:rFonts w:eastAsia="Times New Roman"/>
          <w:szCs w:val="24"/>
        </w:rPr>
        <w:t>Ακόμη δεν έχουμε δει τα τεχνικά χαρακτηριστικά. Ήδη είμαστε σε επαφή με τους ανάλογους φορείς, τους επαγγελματίες, τους βιομηχάνους. Συζητάμε για να βρούμε και το κομμάτι των τεχνικών χαρακτηριστικών, για να γίνει η διασύνδεση.</w:t>
      </w:r>
    </w:p>
    <w:p w14:paraId="0B9E2CCC" w14:textId="77777777" w:rsidR="00155048" w:rsidRDefault="005A5088">
      <w:pPr>
        <w:spacing w:line="600" w:lineRule="auto"/>
        <w:ind w:firstLine="720"/>
        <w:jc w:val="both"/>
        <w:rPr>
          <w:rFonts w:eastAsia="Times New Roman"/>
          <w:szCs w:val="24"/>
        </w:rPr>
      </w:pPr>
      <w:r>
        <w:rPr>
          <w:rFonts w:eastAsia="Times New Roman"/>
          <w:szCs w:val="24"/>
        </w:rPr>
        <w:t>Το σίγουρο είν</w:t>
      </w:r>
      <w:r>
        <w:rPr>
          <w:rFonts w:eastAsia="Times New Roman"/>
          <w:szCs w:val="24"/>
        </w:rPr>
        <w:t xml:space="preserve">αι ότι σήμερα η διασύνδεση γίνεται με το «Ζ», για να το πούμε έτσι λίγο πιο απλά, που βγαίνει από τον φορολογικό μηχανισμό στο τέλος της ημέρας. Με </w:t>
      </w:r>
      <w:r>
        <w:rPr>
          <w:rFonts w:eastAsia="Times New Roman"/>
          <w:szCs w:val="24"/>
        </w:rPr>
        <w:lastRenderedPageBreak/>
        <w:t>το «Ζ» του φορολογικού μηχανισμού υπάρχουν αυτήν τη στιγμή στα αρχεία μας όλα τα στοιχεία.</w:t>
      </w:r>
    </w:p>
    <w:p w14:paraId="0B9E2CCD" w14:textId="77777777" w:rsidR="00155048" w:rsidRDefault="005A5088">
      <w:pPr>
        <w:spacing w:line="600" w:lineRule="auto"/>
        <w:ind w:firstLine="720"/>
        <w:jc w:val="both"/>
        <w:rPr>
          <w:rFonts w:eastAsia="Times New Roman"/>
          <w:szCs w:val="24"/>
        </w:rPr>
      </w:pPr>
      <w:r>
        <w:rPr>
          <w:rFonts w:eastAsia="Times New Roman"/>
          <w:szCs w:val="24"/>
        </w:rPr>
        <w:t xml:space="preserve">Τώρα με το καινούργιο δεδομένο, που θα έχουμε, θα μπορούμε να τα έχουμε σε </w:t>
      </w:r>
      <w:r>
        <w:rPr>
          <w:rFonts w:eastAsia="Times New Roman"/>
          <w:szCs w:val="24"/>
          <w:lang w:val="en-US"/>
        </w:rPr>
        <w:t>real</w:t>
      </w:r>
      <w:r w:rsidRPr="00B53F87">
        <w:rPr>
          <w:rFonts w:eastAsia="Times New Roman"/>
          <w:szCs w:val="24"/>
        </w:rPr>
        <w:t xml:space="preserve"> </w:t>
      </w:r>
      <w:r>
        <w:rPr>
          <w:rFonts w:eastAsia="Times New Roman"/>
          <w:szCs w:val="24"/>
          <w:lang w:val="en-US"/>
        </w:rPr>
        <w:t>time</w:t>
      </w:r>
      <w:r>
        <w:rPr>
          <w:rFonts w:eastAsia="Times New Roman"/>
          <w:szCs w:val="24"/>
        </w:rPr>
        <w:t>, όπως και εσείς είπατε. Εάν θα γίνεται με τους υπάρχοντες φορολογικούς μηχανισμούς ή με κάτι διαφορετικό, αυτό θα το δούμε στην πορεία.</w:t>
      </w:r>
    </w:p>
    <w:p w14:paraId="0B9E2CCE" w14:textId="77777777" w:rsidR="00155048" w:rsidRDefault="005A5088">
      <w:pPr>
        <w:spacing w:line="600" w:lineRule="auto"/>
        <w:ind w:firstLine="720"/>
        <w:jc w:val="both"/>
        <w:rPr>
          <w:rFonts w:eastAsia="Times New Roman"/>
          <w:szCs w:val="24"/>
        </w:rPr>
      </w:pPr>
      <w:r>
        <w:rPr>
          <w:rFonts w:eastAsia="Times New Roman"/>
          <w:szCs w:val="24"/>
        </w:rPr>
        <w:t>Η πρότασή μας πάντως είναι να υπάρχ</w:t>
      </w:r>
      <w:r>
        <w:rPr>
          <w:rFonts w:eastAsia="Times New Roman"/>
          <w:szCs w:val="24"/>
        </w:rPr>
        <w:t>ει ηλεκτρονική τιμολόγηση και διασύνδεση και επίσης, όπως σημειώνω, ηλεκτρονική τήρηση βιβλίων, προκειμένου να έχουμε λιγότερη επιβάρυνση και στους ίδιους τους επιχειρηματίες.</w:t>
      </w:r>
    </w:p>
    <w:p w14:paraId="0B9E2CCF" w14:textId="77777777" w:rsidR="00155048" w:rsidRDefault="005A5088">
      <w:pPr>
        <w:spacing w:line="600" w:lineRule="auto"/>
        <w:ind w:firstLine="720"/>
        <w:jc w:val="both"/>
        <w:rPr>
          <w:rFonts w:eastAsia="Times New Roman"/>
          <w:szCs w:val="24"/>
        </w:rPr>
      </w:pPr>
      <w:r>
        <w:rPr>
          <w:rFonts w:eastAsia="Times New Roman"/>
          <w:szCs w:val="24"/>
        </w:rPr>
        <w:t>Ευχαριστώ.</w:t>
      </w:r>
    </w:p>
    <w:p w14:paraId="0B9E2CD0" w14:textId="77777777" w:rsidR="00155048" w:rsidRDefault="005A5088">
      <w:pPr>
        <w:spacing w:line="600" w:lineRule="auto"/>
        <w:ind w:firstLine="720"/>
        <w:jc w:val="both"/>
        <w:rPr>
          <w:rFonts w:eastAsia="Times New Roman"/>
          <w:szCs w:val="24"/>
        </w:rPr>
      </w:pPr>
      <w:r>
        <w:rPr>
          <w:rFonts w:eastAsia="Times New Roman"/>
          <w:b/>
          <w:bCs/>
          <w:szCs w:val="24"/>
        </w:rPr>
        <w:t>ΠΡΟΕΔΡΕΥΩΝ (</w:t>
      </w:r>
      <w:r>
        <w:rPr>
          <w:rFonts w:eastAsia="Times New Roman"/>
          <w:b/>
          <w:szCs w:val="24"/>
        </w:rPr>
        <w:t xml:space="preserve">Δημήτριος </w:t>
      </w:r>
      <w:proofErr w:type="spellStart"/>
      <w:r>
        <w:rPr>
          <w:rFonts w:eastAsia="Times New Roman"/>
          <w:b/>
          <w:szCs w:val="24"/>
        </w:rPr>
        <w:t>Κρεμαστινός</w:t>
      </w:r>
      <w:proofErr w:type="spellEnd"/>
      <w:r>
        <w:rPr>
          <w:rFonts w:eastAsia="Times New Roman"/>
          <w:b/>
          <w:szCs w:val="24"/>
        </w:rPr>
        <w:t>)</w:t>
      </w:r>
      <w:r>
        <w:rPr>
          <w:rFonts w:eastAsia="Times New Roman"/>
          <w:b/>
          <w:bCs/>
          <w:szCs w:val="24"/>
        </w:rPr>
        <w:t xml:space="preserve">: </w:t>
      </w:r>
      <w:r>
        <w:rPr>
          <w:rFonts w:eastAsia="Times New Roman"/>
          <w:szCs w:val="24"/>
        </w:rPr>
        <w:t>Ευχαριστώ πολύ.</w:t>
      </w:r>
    </w:p>
    <w:p w14:paraId="0B9E2CD1" w14:textId="77777777" w:rsidR="00155048" w:rsidRDefault="005A5088">
      <w:pPr>
        <w:spacing w:line="600" w:lineRule="auto"/>
        <w:ind w:firstLine="720"/>
        <w:jc w:val="both"/>
        <w:rPr>
          <w:rFonts w:eastAsia="Times New Roman"/>
          <w:szCs w:val="24"/>
        </w:rPr>
      </w:pPr>
      <w:r>
        <w:rPr>
          <w:rFonts w:eastAsia="Times New Roman"/>
          <w:szCs w:val="24"/>
        </w:rPr>
        <w:t>Ο</w:t>
      </w:r>
      <w:r>
        <w:rPr>
          <w:rFonts w:eastAsia="Times New Roman"/>
          <w:szCs w:val="24"/>
        </w:rPr>
        <w:t xml:space="preserve">λοκληρώθηκε η </w:t>
      </w:r>
      <w:r>
        <w:rPr>
          <w:rFonts w:eastAsia="Times New Roman"/>
          <w:szCs w:val="24"/>
        </w:rPr>
        <w:t>συζήτηση των επίκαιρων ερωτήσεων.</w:t>
      </w:r>
    </w:p>
    <w:p w14:paraId="0B9E2CD2" w14:textId="77777777" w:rsidR="00155048" w:rsidRDefault="005A5088">
      <w:pPr>
        <w:spacing w:line="600" w:lineRule="auto"/>
        <w:ind w:firstLine="720"/>
        <w:jc w:val="both"/>
        <w:rPr>
          <w:rFonts w:eastAsia="Times New Roman" w:cs="Times New Roman"/>
          <w:szCs w:val="24"/>
        </w:rPr>
      </w:pPr>
      <w:r>
        <w:rPr>
          <w:rFonts w:eastAsia="Times New Roman"/>
          <w:szCs w:val="24"/>
        </w:rPr>
        <w:t>Κυρίες και κύριοι συνάδελφοι</w:t>
      </w:r>
      <w:r>
        <w:rPr>
          <w:rFonts w:eastAsia="Times New Roman" w:cs="Times New Roman"/>
          <w:szCs w:val="24"/>
        </w:rPr>
        <w:t>, δ</w:t>
      </w:r>
      <w:r>
        <w:rPr>
          <w:rFonts w:eastAsia="Times New Roman" w:cs="Times New Roman"/>
          <w:szCs w:val="24"/>
        </w:rPr>
        <w:t>έχεστε στο σημείο αυτό να λύσουμε τη συνεδρίαση;</w:t>
      </w:r>
    </w:p>
    <w:p w14:paraId="0B9E2CD3" w14:textId="77777777" w:rsidR="00155048" w:rsidRDefault="005A5088">
      <w:pPr>
        <w:spacing w:line="600" w:lineRule="auto"/>
        <w:ind w:firstLine="720"/>
        <w:jc w:val="both"/>
        <w:rPr>
          <w:rFonts w:eastAsia="Times New Roman" w:cs="Times New Roman"/>
          <w:szCs w:val="24"/>
        </w:rPr>
      </w:pPr>
      <w:r>
        <w:rPr>
          <w:rFonts w:eastAsia="Times New Roman" w:cs="Times New Roman"/>
          <w:b/>
          <w:bCs/>
          <w:szCs w:val="24"/>
        </w:rPr>
        <w:lastRenderedPageBreak/>
        <w:t xml:space="preserve">ΟΛΟΙ ΟΙ ΒΟΥΛΕΥΤΕΣ: </w:t>
      </w:r>
      <w:r>
        <w:rPr>
          <w:rFonts w:eastAsia="Times New Roman" w:cs="Times New Roman"/>
          <w:szCs w:val="24"/>
        </w:rPr>
        <w:t>Μάλιστα, μάλιστα.</w:t>
      </w:r>
    </w:p>
    <w:p w14:paraId="0B9E2CD4" w14:textId="77777777" w:rsidR="00155048" w:rsidRDefault="005A5088">
      <w:pPr>
        <w:spacing w:line="600" w:lineRule="auto"/>
        <w:ind w:firstLine="720"/>
        <w:jc w:val="both"/>
        <w:rPr>
          <w:rFonts w:eastAsia="Times New Roman" w:cs="Times New Roman"/>
          <w:szCs w:val="24"/>
        </w:rPr>
      </w:pPr>
      <w:r>
        <w:rPr>
          <w:rFonts w:eastAsia="Times New Roman"/>
          <w:b/>
          <w:bCs/>
          <w:szCs w:val="24"/>
        </w:rPr>
        <w:t>ΠΡΟΕΔΡΕΥΩΝ (</w:t>
      </w:r>
      <w:r>
        <w:rPr>
          <w:rFonts w:eastAsia="Times New Roman"/>
          <w:b/>
          <w:szCs w:val="24"/>
        </w:rPr>
        <w:t xml:space="preserve">Δημήτριος </w:t>
      </w:r>
      <w:proofErr w:type="spellStart"/>
      <w:r>
        <w:rPr>
          <w:rFonts w:eastAsia="Times New Roman"/>
          <w:b/>
          <w:szCs w:val="24"/>
        </w:rPr>
        <w:t>Κρεμαστινός</w:t>
      </w:r>
      <w:proofErr w:type="spellEnd"/>
      <w:r>
        <w:rPr>
          <w:rFonts w:eastAsia="Times New Roman"/>
          <w:b/>
          <w:szCs w:val="24"/>
        </w:rPr>
        <w:t>)</w:t>
      </w:r>
      <w:r>
        <w:rPr>
          <w:rFonts w:eastAsia="Times New Roman"/>
          <w:b/>
          <w:bCs/>
          <w:szCs w:val="24"/>
        </w:rPr>
        <w:t xml:space="preserve">: </w:t>
      </w:r>
      <w:r>
        <w:rPr>
          <w:rFonts w:eastAsia="Times New Roman" w:cs="Times New Roman"/>
          <w:szCs w:val="24"/>
        </w:rPr>
        <w:t>Με τη συναίνεση του Σώματος και ώρα 1</w:t>
      </w:r>
      <w:r w:rsidRPr="00B53F87">
        <w:rPr>
          <w:rFonts w:eastAsia="Times New Roman" w:cs="Times New Roman"/>
          <w:szCs w:val="24"/>
        </w:rPr>
        <w:t>8</w:t>
      </w:r>
      <w:r>
        <w:rPr>
          <w:rFonts w:eastAsia="Times New Roman" w:cs="Times New Roman"/>
          <w:szCs w:val="24"/>
        </w:rPr>
        <w:t>.</w:t>
      </w:r>
      <w:r w:rsidRPr="00B53F87">
        <w:rPr>
          <w:rFonts w:eastAsia="Times New Roman" w:cs="Times New Roman"/>
          <w:szCs w:val="24"/>
        </w:rPr>
        <w:t>45</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w:t>
      </w:r>
      <w:r w:rsidRPr="00B53F87">
        <w:rPr>
          <w:rFonts w:eastAsia="Times New Roman" w:cs="Times New Roman"/>
          <w:szCs w:val="24"/>
        </w:rPr>
        <w:t>τη</w:t>
      </w:r>
      <w:r w:rsidRPr="00B53F87">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προσεχή </w:t>
      </w:r>
      <w:r>
        <w:rPr>
          <w:rFonts w:eastAsia="Times New Roman" w:cs="Times New Roman"/>
          <w:szCs w:val="24"/>
        </w:rPr>
        <w:t xml:space="preserve">Τετάρτη </w:t>
      </w:r>
      <w:r>
        <w:rPr>
          <w:rFonts w:eastAsia="Times New Roman"/>
          <w:szCs w:val="24"/>
        </w:rPr>
        <w:t>23 Μαΐου 2018 και ώρα 10.00΄, με αντικείμενο εργασιών του Σώματος</w:t>
      </w:r>
      <w:r>
        <w:rPr>
          <w:rFonts w:eastAsia="Times New Roman"/>
          <w:szCs w:val="24"/>
        </w:rPr>
        <w:t>:</w:t>
      </w:r>
      <w:r>
        <w:rPr>
          <w:rFonts w:eastAsia="Times New Roman"/>
          <w:szCs w:val="24"/>
        </w:rPr>
        <w:t xml:space="preserve"> </w:t>
      </w:r>
      <w:r>
        <w:rPr>
          <w:rFonts w:eastAsia="Times New Roman" w:cs="Times New Roman"/>
          <w:szCs w:val="24"/>
        </w:rPr>
        <w:t>κοινοβουλευτικό έλεγχο</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υζήτηση προ Ημερησίας Διατάξεως σε επίπεδο Αρχηγών Κομμάτων, σύμφωνα με την ειδική ημερήσια διάταξη που έχει διανεμηθεί. </w:t>
      </w:r>
    </w:p>
    <w:p w14:paraId="0B9E2CD5" w14:textId="77777777" w:rsidR="00155048" w:rsidRDefault="005A5088">
      <w:pPr>
        <w:spacing w:line="600" w:lineRule="auto"/>
        <w:ind w:firstLine="720"/>
        <w:jc w:val="both"/>
        <w:rPr>
          <w:rFonts w:eastAsia="Times New Roman"/>
          <w:b/>
          <w:szCs w:val="24"/>
        </w:rPr>
      </w:pPr>
      <w:r>
        <w:rPr>
          <w:rFonts w:eastAsia="Times New Roman"/>
          <w:b/>
          <w:szCs w:val="24"/>
        </w:rPr>
        <w:t>Ο ΠΡΟΕΔΡΟΣ</w:t>
      </w:r>
      <w:r>
        <w:rPr>
          <w:rFonts w:eastAsia="Times New Roman"/>
          <w:b/>
          <w:szCs w:val="24"/>
        </w:rPr>
        <w:t xml:space="preserve">              </w:t>
      </w:r>
      <w:r>
        <w:rPr>
          <w:rFonts w:eastAsia="Times New Roman"/>
          <w:b/>
          <w:szCs w:val="24"/>
        </w:rPr>
        <w:t xml:space="preserve">                                     </w:t>
      </w:r>
      <w:r>
        <w:rPr>
          <w:rFonts w:eastAsia="Times New Roman"/>
          <w:b/>
          <w:szCs w:val="24"/>
        </w:rPr>
        <w:t>ΟΙ ΓΡΑΜΜΑΤΕΙΣ</w:t>
      </w:r>
    </w:p>
    <w:p w14:paraId="0B9E2CD6" w14:textId="77777777" w:rsidR="00155048" w:rsidRDefault="00155048">
      <w:pPr>
        <w:spacing w:line="600" w:lineRule="auto"/>
        <w:ind w:firstLine="720"/>
        <w:jc w:val="both"/>
        <w:rPr>
          <w:rFonts w:eastAsia="Times New Roman" w:cs="Times New Roman"/>
          <w:szCs w:val="24"/>
        </w:rPr>
      </w:pPr>
    </w:p>
    <w:sectPr w:rsidR="0015504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A0002AEF" w:usb1="4000207B" w:usb2="00000000" w:usb3="00000000" w:csb0="000001FF" w:csb1="00000000"/>
  </w:font>
  <w:font w:name="Calibri">
    <w:panose1 w:val="020F0502020204030204"/>
    <w:charset w:val="A1"/>
    <w:family w:val="swiss"/>
    <w:pitch w:val="variable"/>
    <w:sig w:usb0="E0002AFF" w:usb1="4000ACFF" w:usb2="00000001"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cumentProtection w:edit="trackedChanges" w:enforcement="1" w:cryptProviderType="rsaFull" w:cryptAlgorithmClass="hash" w:cryptAlgorithmType="typeAny" w:cryptAlgorithmSid="4" w:cryptSpinCount="50000" w:hash="E9SGqYF37ylvA3BpW8aIPuEK4zs=" w:salt="wOnG4yPD42x1g1encTVPX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048"/>
    <w:rsid w:val="00155048"/>
    <w:rsid w:val="005A5088"/>
    <w:rsid w:val="0093067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E2C4F"/>
  <w15:docId w15:val="{1AD5DD29-95CD-4F49-B09B-C71175D5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1400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140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637</MetadataID>
    <Session xmlns="641f345b-441b-4b81-9152-adc2e73ba5e1">Γ´</Session>
    <Date xmlns="641f345b-441b-4b81-9152-adc2e73ba5e1">2018-05-20T21:00:00+00:00</Date>
    <Status xmlns="641f345b-441b-4b81-9152-adc2e73ba5e1">
      <Url>http://srv-sp1/praktika/Lists/Incoming_Metadata/EditForm.aspx?ID=637&amp;Source=/praktika/Recordings_Library/Forms/AllItems.aspx</Url>
      <Description>Δημοσιεύτηκε</Description>
    </Status>
    <Meeting xmlns="641f345b-441b-4b81-9152-adc2e73ba5e1">ΡΚΒ´</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CA1A6B-639C-4E19-8DD4-7DFAB8808CB2}">
  <ds:schemaRefs>
    <ds:schemaRef ds:uri="http://schemas.openxmlformats.org/package/2006/metadata/core-properties"/>
    <ds:schemaRef ds:uri="http://www.w3.org/XML/1998/namespace"/>
    <ds:schemaRef ds:uri="http://schemas.microsoft.com/office/infopath/2007/PartnerControls"/>
    <ds:schemaRef ds:uri="http://purl.org/dc/terms/"/>
    <ds:schemaRef ds:uri="http://schemas.microsoft.com/office/2006/documentManagement/types"/>
    <ds:schemaRef ds:uri="641f345b-441b-4b81-9152-adc2e73ba5e1"/>
    <ds:schemaRef ds:uri="http://purl.org/dc/elements/1.1/"/>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9268C755-2E48-4A88-A9B6-2BCD286BC7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5F3EA5-80D2-4E70-BDF9-3648D6FE1C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5500</Words>
  <Characters>29701</Characters>
  <Application>Microsoft Office Word</Application>
  <DocSecurity>0</DocSecurity>
  <Lines>247</Lines>
  <Paragraphs>70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2018-05-29T08:38:00Z</dcterms:created>
  <dcterms:modified xsi:type="dcterms:W3CDTF">2018-05-29T08:38:00Z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