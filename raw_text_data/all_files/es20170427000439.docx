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1988" w14:textId="77777777" w:rsidR="00E3488B" w:rsidRPr="00E3488B" w:rsidRDefault="00E3488B" w:rsidP="00E3488B">
      <w:pPr>
        <w:spacing w:after="0" w:line="360" w:lineRule="auto"/>
        <w:rPr>
          <w:ins w:id="0" w:author="Φλούδα Χριστίνα" w:date="2017-05-04T12:55:00Z"/>
          <w:rFonts w:eastAsia="Times New Roman"/>
          <w:szCs w:val="24"/>
          <w:lang w:eastAsia="en-US"/>
        </w:rPr>
      </w:pPr>
      <w:ins w:id="1" w:author="Φλούδα Χριστίνα" w:date="2017-05-04T12:55:00Z">
        <w:r w:rsidRPr="00E3488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F1D66A7" w14:textId="77777777" w:rsidR="00E3488B" w:rsidRPr="00E3488B" w:rsidRDefault="00E3488B" w:rsidP="00E3488B">
      <w:pPr>
        <w:spacing w:after="0" w:line="360" w:lineRule="auto"/>
        <w:rPr>
          <w:ins w:id="2" w:author="Φλούδα Χριστίνα" w:date="2017-05-04T12:55:00Z"/>
          <w:rFonts w:eastAsia="Times New Roman"/>
          <w:szCs w:val="24"/>
          <w:lang w:eastAsia="en-US"/>
        </w:rPr>
      </w:pPr>
    </w:p>
    <w:p w14:paraId="45F7CBE4" w14:textId="77777777" w:rsidR="00E3488B" w:rsidRPr="00E3488B" w:rsidRDefault="00E3488B" w:rsidP="00E3488B">
      <w:pPr>
        <w:spacing w:after="0" w:line="360" w:lineRule="auto"/>
        <w:rPr>
          <w:ins w:id="3" w:author="Φλούδα Χριστίνα" w:date="2017-05-04T12:55:00Z"/>
          <w:rFonts w:eastAsia="Times New Roman"/>
          <w:szCs w:val="24"/>
          <w:lang w:eastAsia="en-US"/>
        </w:rPr>
      </w:pPr>
      <w:ins w:id="4" w:author="Φλούδα Χριστίνα" w:date="2017-05-04T12:55:00Z">
        <w:r w:rsidRPr="00E3488B">
          <w:rPr>
            <w:rFonts w:eastAsia="Times New Roman"/>
            <w:szCs w:val="24"/>
            <w:lang w:eastAsia="en-US"/>
          </w:rPr>
          <w:t>ΠΙΝΑΚΑΣ ΠΕΡΙΕΧΟΜΕΝΩΝ</w:t>
        </w:r>
      </w:ins>
    </w:p>
    <w:p w14:paraId="4E55BEA5" w14:textId="77777777" w:rsidR="00E3488B" w:rsidRPr="00E3488B" w:rsidRDefault="00E3488B" w:rsidP="00E3488B">
      <w:pPr>
        <w:spacing w:after="0" w:line="360" w:lineRule="auto"/>
        <w:rPr>
          <w:ins w:id="5" w:author="Φλούδα Χριστίνα" w:date="2017-05-04T12:55:00Z"/>
          <w:rFonts w:eastAsia="Times New Roman"/>
          <w:szCs w:val="24"/>
          <w:lang w:eastAsia="en-US"/>
        </w:rPr>
      </w:pPr>
      <w:ins w:id="6" w:author="Φλούδα Χριστίνα" w:date="2017-05-04T12:55:00Z">
        <w:r w:rsidRPr="00E3488B">
          <w:rPr>
            <w:rFonts w:eastAsia="Times New Roman"/>
            <w:szCs w:val="24"/>
            <w:lang w:eastAsia="en-US"/>
          </w:rPr>
          <w:t xml:space="preserve">ΙΖ΄ ΠΕΡΙΟΔΟΣ </w:t>
        </w:r>
      </w:ins>
    </w:p>
    <w:p w14:paraId="4A7FB175" w14:textId="77777777" w:rsidR="00E3488B" w:rsidRPr="00E3488B" w:rsidRDefault="00E3488B" w:rsidP="00E3488B">
      <w:pPr>
        <w:spacing w:after="0" w:line="360" w:lineRule="auto"/>
        <w:rPr>
          <w:ins w:id="7" w:author="Φλούδα Χριστίνα" w:date="2017-05-04T12:55:00Z"/>
          <w:rFonts w:eastAsia="Times New Roman"/>
          <w:szCs w:val="24"/>
          <w:lang w:eastAsia="en-US"/>
        </w:rPr>
      </w:pPr>
      <w:ins w:id="8" w:author="Φλούδα Χριστίνα" w:date="2017-05-04T12:55:00Z">
        <w:r w:rsidRPr="00E3488B">
          <w:rPr>
            <w:rFonts w:eastAsia="Times New Roman"/>
            <w:szCs w:val="24"/>
            <w:lang w:eastAsia="en-US"/>
          </w:rPr>
          <w:t>ΠΡΟΕΔΡΕΥΟΜΕΝΗΣ ΚΟΙΝΟΒΟΥΛΕΥΤΙΚΗΣ ΔΗΜΟΚΡΑΤΙΑΣ</w:t>
        </w:r>
      </w:ins>
    </w:p>
    <w:p w14:paraId="1FC7B677" w14:textId="77777777" w:rsidR="00E3488B" w:rsidRPr="00E3488B" w:rsidRDefault="00E3488B" w:rsidP="00E3488B">
      <w:pPr>
        <w:spacing w:after="0" w:line="360" w:lineRule="auto"/>
        <w:rPr>
          <w:ins w:id="9" w:author="Φλούδα Χριστίνα" w:date="2017-05-04T12:55:00Z"/>
          <w:rFonts w:eastAsia="Times New Roman"/>
          <w:szCs w:val="24"/>
          <w:lang w:eastAsia="en-US"/>
        </w:rPr>
      </w:pPr>
      <w:ins w:id="10" w:author="Φλούδα Χριστίνα" w:date="2017-05-04T12:55:00Z">
        <w:r w:rsidRPr="00E3488B">
          <w:rPr>
            <w:rFonts w:eastAsia="Times New Roman"/>
            <w:szCs w:val="24"/>
            <w:lang w:eastAsia="en-US"/>
          </w:rPr>
          <w:t>ΣΥΝΟΔΟΣ Β΄</w:t>
        </w:r>
      </w:ins>
    </w:p>
    <w:p w14:paraId="4BAFA85B" w14:textId="77777777" w:rsidR="00E3488B" w:rsidRPr="00E3488B" w:rsidRDefault="00E3488B" w:rsidP="00E3488B">
      <w:pPr>
        <w:spacing w:after="0" w:line="360" w:lineRule="auto"/>
        <w:rPr>
          <w:ins w:id="11" w:author="Φλούδα Χριστίνα" w:date="2017-05-04T12:55:00Z"/>
          <w:rFonts w:eastAsia="Times New Roman"/>
          <w:szCs w:val="24"/>
          <w:lang w:eastAsia="en-US"/>
        </w:rPr>
      </w:pPr>
    </w:p>
    <w:p w14:paraId="2CDA7C95" w14:textId="77777777" w:rsidR="00E3488B" w:rsidRPr="00E3488B" w:rsidRDefault="00E3488B" w:rsidP="00E3488B">
      <w:pPr>
        <w:spacing w:after="0" w:line="360" w:lineRule="auto"/>
        <w:rPr>
          <w:ins w:id="12" w:author="Φλούδα Χριστίνα" w:date="2017-05-04T12:55:00Z"/>
          <w:rFonts w:eastAsia="Times New Roman"/>
          <w:szCs w:val="24"/>
          <w:lang w:eastAsia="en-US"/>
        </w:rPr>
      </w:pPr>
      <w:ins w:id="13" w:author="Φλούδα Χριστίνα" w:date="2017-05-04T12:55:00Z">
        <w:r w:rsidRPr="00E3488B">
          <w:rPr>
            <w:rFonts w:eastAsia="Times New Roman"/>
            <w:szCs w:val="24"/>
            <w:lang w:eastAsia="en-US"/>
          </w:rPr>
          <w:t>ΣΥΝΕΔΡΙΑΣΗ ΡΙΒ΄</w:t>
        </w:r>
      </w:ins>
    </w:p>
    <w:p w14:paraId="54EA2B95" w14:textId="77777777" w:rsidR="00E3488B" w:rsidRPr="00E3488B" w:rsidRDefault="00E3488B" w:rsidP="00E3488B">
      <w:pPr>
        <w:spacing w:after="0" w:line="360" w:lineRule="auto"/>
        <w:rPr>
          <w:ins w:id="14" w:author="Φλούδα Χριστίνα" w:date="2017-05-04T12:55:00Z"/>
          <w:rFonts w:eastAsia="Times New Roman"/>
          <w:szCs w:val="24"/>
          <w:lang w:eastAsia="en-US"/>
        </w:rPr>
      </w:pPr>
      <w:ins w:id="15" w:author="Φλούδα Χριστίνα" w:date="2017-05-04T12:55:00Z">
        <w:r w:rsidRPr="00E3488B">
          <w:rPr>
            <w:rFonts w:eastAsia="Times New Roman"/>
            <w:szCs w:val="24"/>
            <w:lang w:eastAsia="en-US"/>
          </w:rPr>
          <w:t>Πέμπτη  27 Απριλίου 2017</w:t>
        </w:r>
      </w:ins>
    </w:p>
    <w:p w14:paraId="3696C999" w14:textId="77777777" w:rsidR="00E3488B" w:rsidRPr="00E3488B" w:rsidRDefault="00E3488B" w:rsidP="00E3488B">
      <w:pPr>
        <w:spacing w:after="0" w:line="360" w:lineRule="auto"/>
        <w:rPr>
          <w:ins w:id="16" w:author="Φλούδα Χριστίνα" w:date="2017-05-04T12:55:00Z"/>
          <w:rFonts w:eastAsia="Times New Roman"/>
          <w:szCs w:val="24"/>
          <w:lang w:eastAsia="en-US"/>
        </w:rPr>
      </w:pPr>
    </w:p>
    <w:p w14:paraId="51C0BD96" w14:textId="77777777" w:rsidR="00E3488B" w:rsidRPr="00E3488B" w:rsidRDefault="00E3488B" w:rsidP="00E3488B">
      <w:pPr>
        <w:spacing w:after="0" w:line="360" w:lineRule="auto"/>
        <w:rPr>
          <w:ins w:id="17" w:author="Φλούδα Χριστίνα" w:date="2017-05-04T12:55:00Z"/>
          <w:rFonts w:eastAsia="Times New Roman"/>
          <w:szCs w:val="24"/>
          <w:lang w:eastAsia="en-US"/>
        </w:rPr>
      </w:pPr>
      <w:ins w:id="18" w:author="Φλούδα Χριστίνα" w:date="2017-05-04T12:55:00Z">
        <w:r w:rsidRPr="00E3488B">
          <w:rPr>
            <w:rFonts w:eastAsia="Times New Roman"/>
            <w:szCs w:val="24"/>
            <w:lang w:eastAsia="en-US"/>
          </w:rPr>
          <w:t>ΘΕΜΑΤΑ</w:t>
        </w:r>
      </w:ins>
    </w:p>
    <w:p w14:paraId="6A35F683" w14:textId="77777777" w:rsidR="00E3488B" w:rsidRPr="00E3488B" w:rsidRDefault="00E3488B" w:rsidP="00E3488B">
      <w:pPr>
        <w:spacing w:after="0" w:line="360" w:lineRule="auto"/>
        <w:rPr>
          <w:ins w:id="19" w:author="Φλούδα Χριστίνα" w:date="2017-05-04T12:55:00Z"/>
          <w:rFonts w:eastAsia="Times New Roman"/>
          <w:szCs w:val="24"/>
          <w:lang w:eastAsia="en-US"/>
        </w:rPr>
      </w:pPr>
      <w:ins w:id="20" w:author="Φλούδα Χριστίνα" w:date="2017-05-04T12:55:00Z">
        <w:r w:rsidRPr="00E3488B">
          <w:rPr>
            <w:rFonts w:eastAsia="Times New Roman"/>
            <w:szCs w:val="24"/>
            <w:lang w:eastAsia="en-US"/>
          </w:rPr>
          <w:t xml:space="preserve"> </w:t>
        </w:r>
        <w:r w:rsidRPr="00E3488B">
          <w:rPr>
            <w:rFonts w:eastAsia="Times New Roman"/>
            <w:szCs w:val="24"/>
            <w:lang w:eastAsia="en-US"/>
          </w:rPr>
          <w:br/>
          <w:t xml:space="preserve">Α. ΕΙΔΙΚΑ ΘΕΜΑΤΑ </w:t>
        </w:r>
        <w:r w:rsidRPr="00E3488B">
          <w:rPr>
            <w:rFonts w:eastAsia="Times New Roman"/>
            <w:szCs w:val="24"/>
            <w:lang w:eastAsia="en-US"/>
          </w:rPr>
          <w:br/>
          <w:t xml:space="preserve">1.  Άδεια απουσίας των Βουλευτών κ.κ. Ι. Θεοφύλακτου και Χ. Σταϊκούρα, σελ. </w:t>
        </w:r>
        <w:r w:rsidRPr="00E3488B">
          <w:rPr>
            <w:rFonts w:eastAsia="Times New Roman"/>
            <w:szCs w:val="24"/>
            <w:lang w:eastAsia="en-US"/>
          </w:rPr>
          <w:br/>
          <w:t xml:space="preserve">2. Ανακοινώνεται ότι τη συνεδρίαση παρακολουθούν μαθητές από το 3ο Γυμνάσιο Χανίων, το 1ο Δημοτικό Σχολείο Γαλατσίου, το 27ο Δημοτικό Σχολείο Αθηνών, μαθητές, γονείς και εκπαιδευτικοί από το Δημοτικό Σχολείο Κρεμαστής Ρόδου, το 2ο Δημοτικό Σχολείο Κυδωνίας Χανίων, μαθητές από το Γυναικόκαστρο Κιλκίς, το Δραβήσκο και την Παλαιοκώμη Σερρών, το 6ο Γυμνάσιο Σταυρούπολης Θεσσαλονίκης, το Γυμνάσιο Πλατανιά Χανίων, το 3ο Δημοτικό Σχολείο Σταυρούπολης Θεσσαλονίκης και το 72ο Δημοτικό Σχολείο Θεσσαλονίκης, σελ. </w:t>
        </w:r>
        <w:r w:rsidRPr="00E3488B">
          <w:rPr>
            <w:rFonts w:eastAsia="Times New Roman"/>
            <w:szCs w:val="24"/>
            <w:lang w:eastAsia="en-US"/>
          </w:rPr>
          <w:br/>
          <w:t xml:space="preserve">3. Επί διαδικαστικού θέματος, σελ. </w:t>
        </w:r>
        <w:r w:rsidRPr="00E3488B">
          <w:rPr>
            <w:rFonts w:eastAsia="Times New Roman"/>
            <w:szCs w:val="24"/>
            <w:lang w:eastAsia="en-US"/>
          </w:rPr>
          <w:br/>
          <w:t xml:space="preserve">4. Επί προσωπικού θέματος, σελ. </w:t>
        </w:r>
        <w:r w:rsidRPr="00E3488B">
          <w:rPr>
            <w:rFonts w:eastAsia="Times New Roman"/>
            <w:szCs w:val="24"/>
            <w:lang w:eastAsia="en-US"/>
          </w:rPr>
          <w:br/>
          <w:t xml:space="preserve">5.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ins>
    </w:p>
    <w:p w14:paraId="333EE352" w14:textId="77777777" w:rsidR="00E3488B" w:rsidRPr="00E3488B" w:rsidRDefault="00E3488B" w:rsidP="00E3488B">
      <w:pPr>
        <w:spacing w:after="0" w:line="360" w:lineRule="auto"/>
        <w:rPr>
          <w:ins w:id="21" w:author="Φλούδα Χριστίνα" w:date="2017-05-04T12:55:00Z"/>
          <w:rFonts w:eastAsia="Times New Roman"/>
          <w:szCs w:val="24"/>
          <w:lang w:eastAsia="en-US"/>
        </w:rPr>
      </w:pPr>
      <w:ins w:id="22" w:author="Φλούδα Χριστίνα" w:date="2017-05-04T12:55:00Z">
        <w:r w:rsidRPr="00E3488B">
          <w:rPr>
            <w:rFonts w:eastAsia="Times New Roman"/>
            <w:szCs w:val="24"/>
            <w:lang w:eastAsia="en-US"/>
          </w:rPr>
          <w:t xml:space="preserve">6. Ανακοινώνεται ότι η ονομαστική ψηφοφορία θα διεξαχθεί αύριο Παρασκευή 28 Απριλίου 2017, σελ. </w:t>
        </w:r>
        <w:r w:rsidRPr="00E3488B">
          <w:rPr>
            <w:rFonts w:eastAsia="Times New Roman"/>
            <w:szCs w:val="24"/>
            <w:lang w:eastAsia="en-US"/>
          </w:rPr>
          <w:br/>
          <w:t xml:space="preserve"> </w:t>
        </w:r>
        <w:r w:rsidRPr="00E3488B">
          <w:rPr>
            <w:rFonts w:eastAsia="Times New Roman"/>
            <w:szCs w:val="24"/>
            <w:lang w:eastAsia="en-US"/>
          </w:rPr>
          <w:br/>
          <w:t xml:space="preserve">Β. ΚΟΙΝΟΒΟΥΛΕΥΤΙΚΟΣ ΕΛΕΓΧΟΣ </w:t>
        </w:r>
        <w:r w:rsidRPr="00E3488B">
          <w:rPr>
            <w:rFonts w:eastAsia="Times New Roman"/>
            <w:szCs w:val="24"/>
            <w:lang w:eastAsia="en-US"/>
          </w:rPr>
          <w:br/>
          <w:t xml:space="preserve">1. Ανακοίνωση του δελτίου επικαίρων ερωτήσεων της Παρασκευής 28 Απριλίου 2017, σελ. </w:t>
        </w:r>
        <w:r w:rsidRPr="00E3488B">
          <w:rPr>
            <w:rFonts w:eastAsia="Times New Roman"/>
            <w:szCs w:val="24"/>
            <w:lang w:eastAsia="en-US"/>
          </w:rPr>
          <w:br/>
          <w:t>2. Συζήτηση επικαίρων ερωτήσεων:</w:t>
        </w:r>
        <w:r w:rsidRPr="00E3488B">
          <w:rPr>
            <w:rFonts w:eastAsia="Times New Roman"/>
            <w:szCs w:val="24"/>
            <w:lang w:eastAsia="en-US"/>
          </w:rPr>
          <w:br/>
          <w:t xml:space="preserve">    α) Προς τον Υπουργό Εσωτερικών, με θέμα «παραμένει η υγειονομική και περιβαλλοντική βόμβα των σκουπιδιών στη Ζάκυνθο», σελ. </w:t>
        </w:r>
        <w:r w:rsidRPr="00E3488B">
          <w:rPr>
            <w:rFonts w:eastAsia="Times New Roman"/>
            <w:szCs w:val="24"/>
            <w:lang w:eastAsia="en-US"/>
          </w:rPr>
          <w:br/>
          <w:t xml:space="preserve">    β) Προς την Υπουργό Πολιτισμού και Αθλητισμού, σχετικά με την υπολειτουργία των Δημοτικών Περιφερειακών Θεάτρων, σελ. </w:t>
        </w:r>
        <w:r w:rsidRPr="00E3488B">
          <w:rPr>
            <w:rFonts w:eastAsia="Times New Roman"/>
            <w:szCs w:val="24"/>
            <w:lang w:eastAsia="en-US"/>
          </w:rPr>
          <w:br/>
          <w:t xml:space="preserve">    γ) Προς την Υπουργό Εργασίας, Κοινωνικής Ασφάλισης και Κοινωνικής Αλληλεγγύης:</w:t>
        </w:r>
        <w:r w:rsidRPr="00E3488B">
          <w:rPr>
            <w:rFonts w:eastAsia="Times New Roman"/>
            <w:szCs w:val="24"/>
            <w:lang w:eastAsia="en-US"/>
          </w:rPr>
          <w:br/>
          <w:t xml:space="preserve">        i. σχετικά με τον πλειστηριασμό από τον ΕΦΚΑ ακινήτου ιδιοκτησίας «ΑΓΡΟΤΙΚΟΥ ΣΥΝΕΤΑΙΡΙΣΜΟΥ ΔΩΔΕΚΑΝΗΣΟΥ», σελ. </w:t>
        </w:r>
        <w:r w:rsidRPr="00E3488B">
          <w:rPr>
            <w:rFonts w:eastAsia="Times New Roman"/>
            <w:szCs w:val="24"/>
            <w:lang w:eastAsia="en-US"/>
          </w:rPr>
          <w:br/>
          <w:t xml:space="preserve">        ii. σχετικά με την ανάγκη εξεύρεσης λύσης για την έκδοση συντάξεων, των υπό συνταξιοδότηση ασφαλισμένων του ΕΦΚΑ μη μισθωτών και αγροτών που έχουν ληξιπρόθεσμες οφειλές, σελ. </w:t>
        </w:r>
        <w:r w:rsidRPr="00E3488B">
          <w:rPr>
            <w:rFonts w:eastAsia="Times New Roman"/>
            <w:szCs w:val="24"/>
            <w:lang w:eastAsia="en-US"/>
          </w:rPr>
          <w:br/>
          <w:t xml:space="preserve"> </w:t>
        </w:r>
        <w:r w:rsidRPr="00E3488B">
          <w:rPr>
            <w:rFonts w:eastAsia="Times New Roman"/>
            <w:szCs w:val="24"/>
            <w:lang w:eastAsia="en-US"/>
          </w:rPr>
          <w:br/>
          <w:t xml:space="preserve">Γ. ΝΟΜΟΘΕΤΙΚΗ ΕΡΓΑΣΙΑ </w:t>
        </w:r>
        <w:r w:rsidRPr="00E3488B">
          <w:rPr>
            <w:rFonts w:eastAsia="Times New Roman"/>
            <w:szCs w:val="24"/>
            <w:lang w:eastAsia="en-US"/>
          </w:rPr>
          <w:br/>
          <w:t xml:space="preserve">1. Συζήτηση επί της αρχής, των άρθρων, των τροπολογιών και του συνόλου του σχεδίου νόμου του Υπουργείου Οικονομίας και Ανάπτυξης: «Εξωδικαστικός μηχανισμός στήριξης οφειλών επιχειρήσεων», σελ. </w:t>
        </w:r>
        <w:r w:rsidRPr="00E3488B">
          <w:rPr>
            <w:rFonts w:eastAsia="Times New Roman"/>
            <w:szCs w:val="24"/>
            <w:lang w:eastAsia="en-US"/>
          </w:rPr>
          <w:br/>
          <w:t>2. Κατάθεση Εκθέσεως Διαρκούς Επιτροπής:</w:t>
        </w:r>
      </w:ins>
    </w:p>
    <w:p w14:paraId="0EA39191" w14:textId="77777777" w:rsidR="00E3488B" w:rsidRPr="00E3488B" w:rsidRDefault="00E3488B" w:rsidP="00E3488B">
      <w:pPr>
        <w:spacing w:after="0" w:line="360" w:lineRule="auto"/>
        <w:rPr>
          <w:ins w:id="23" w:author="Φλούδα Χριστίνα" w:date="2017-05-04T12:55:00Z"/>
          <w:rFonts w:eastAsia="Times New Roman"/>
          <w:szCs w:val="24"/>
          <w:lang w:eastAsia="en-US"/>
        </w:rPr>
      </w:pPr>
      <w:ins w:id="24" w:author="Φλούδα Χριστίνα" w:date="2017-05-04T12:55:00Z">
        <w:r w:rsidRPr="00E3488B">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Ναυτιλίας και Νησιωτικής Πολιτικής: «Κύρωση της διεθνούς σύμβασης για τον έλεγχο και διαχείριση του έρματος και των ιζημάτων που προέρχονται από τα πλοία, 2004 και άλλες διατάξεις», σελ. </w:t>
        </w:r>
      </w:ins>
    </w:p>
    <w:p w14:paraId="341413CF" w14:textId="77777777" w:rsidR="00E3488B" w:rsidRPr="00E3488B" w:rsidRDefault="00E3488B" w:rsidP="00E3488B">
      <w:pPr>
        <w:spacing w:after="0" w:line="360" w:lineRule="auto"/>
        <w:rPr>
          <w:ins w:id="25" w:author="Φλούδα Χριστίνα" w:date="2017-05-04T12:55:00Z"/>
          <w:rFonts w:eastAsia="Times New Roman"/>
          <w:szCs w:val="24"/>
          <w:lang w:eastAsia="en-US"/>
        </w:rPr>
      </w:pPr>
      <w:ins w:id="26" w:author="Φλούδα Χριστίνα" w:date="2017-05-04T12:55:00Z">
        <w:r w:rsidRPr="00E3488B">
          <w:rPr>
            <w:rFonts w:eastAsia="Times New Roman"/>
            <w:szCs w:val="24"/>
            <w:lang w:eastAsia="en-US"/>
          </w:rPr>
          <w:t>3. Αιτήσεις ονομαστικής ψηφοφορίας:</w:t>
        </w:r>
        <w:r w:rsidRPr="00E3488B">
          <w:rPr>
            <w:rFonts w:eastAsia="Times New Roman"/>
            <w:szCs w:val="24"/>
            <w:lang w:eastAsia="en-US"/>
          </w:rPr>
          <w:br/>
          <w:t xml:space="preserve">    α) Βουλευτών της Δημοκρατικής Συμπαράταξης ΠΑΣΟΚ-ΔΗΜΑΡ καθώς και από τους Ανεξάρτητους Βουλευτές κ.κ. Γ. Καρρά και Θ. Θεοχάρη επί της τροπολογίας 1027/15, σελ. </w:t>
        </w:r>
        <w:r w:rsidRPr="00E3488B">
          <w:rPr>
            <w:rFonts w:eastAsia="Times New Roman"/>
            <w:szCs w:val="24"/>
            <w:lang w:eastAsia="en-US"/>
          </w:rPr>
          <w:br/>
          <w:t xml:space="preserve">    β) Βουλευτών της Νέας Δημοκρατίας επί της τροπολογίας 1027/15, σελ. </w:t>
        </w:r>
        <w:r w:rsidRPr="00E3488B">
          <w:rPr>
            <w:rFonts w:eastAsia="Times New Roman"/>
            <w:szCs w:val="24"/>
            <w:lang w:eastAsia="en-US"/>
          </w:rPr>
          <w:br/>
          <w:t xml:space="preserve">    γ) Βουλευτών του Συνασπισμού Ριζοσπαστικής Αριστεράς επί της αρχής, των άρθρων και των τροπολογιών του σχεδίου νόμου του Υπουργείου Οικονομικών και Ανάπτυξης, σελ.</w:t>
        </w:r>
      </w:ins>
    </w:p>
    <w:p w14:paraId="0148C585" w14:textId="77777777" w:rsidR="00E3488B" w:rsidRPr="00E3488B" w:rsidRDefault="00E3488B" w:rsidP="00E3488B">
      <w:pPr>
        <w:spacing w:after="0" w:line="360" w:lineRule="auto"/>
        <w:rPr>
          <w:ins w:id="27" w:author="Φλούδα Χριστίνα" w:date="2017-05-04T12:55:00Z"/>
          <w:rFonts w:eastAsia="Times New Roman"/>
          <w:szCs w:val="24"/>
          <w:lang w:eastAsia="en-US"/>
        </w:rPr>
      </w:pPr>
    </w:p>
    <w:p w14:paraId="5FCE2035" w14:textId="77777777" w:rsidR="00E3488B" w:rsidRPr="00E3488B" w:rsidRDefault="00E3488B" w:rsidP="00E3488B">
      <w:pPr>
        <w:spacing w:after="0" w:line="360" w:lineRule="auto"/>
        <w:rPr>
          <w:ins w:id="28" w:author="Φλούδα Χριστίνα" w:date="2017-05-04T12:55:00Z"/>
          <w:rFonts w:eastAsia="Times New Roman"/>
          <w:szCs w:val="24"/>
          <w:lang w:eastAsia="en-US"/>
        </w:rPr>
      </w:pPr>
      <w:ins w:id="29" w:author="Φλούδα Χριστίνα" w:date="2017-05-04T12:55:00Z">
        <w:r w:rsidRPr="00E3488B">
          <w:rPr>
            <w:rFonts w:eastAsia="Times New Roman"/>
            <w:szCs w:val="24"/>
            <w:lang w:eastAsia="en-US"/>
          </w:rPr>
          <w:br/>
          <w:t xml:space="preserve"> </w:t>
        </w:r>
      </w:ins>
    </w:p>
    <w:p w14:paraId="01B6877F" w14:textId="77777777" w:rsidR="00E3488B" w:rsidRPr="00E3488B" w:rsidRDefault="00E3488B" w:rsidP="00E3488B">
      <w:pPr>
        <w:spacing w:after="0" w:line="360" w:lineRule="auto"/>
        <w:rPr>
          <w:ins w:id="30" w:author="Φλούδα Χριστίνα" w:date="2017-05-04T12:55:00Z"/>
          <w:rFonts w:eastAsia="Times New Roman"/>
          <w:szCs w:val="24"/>
          <w:lang w:eastAsia="en-US"/>
        </w:rPr>
      </w:pPr>
    </w:p>
    <w:p w14:paraId="5278C3D7" w14:textId="77777777" w:rsidR="00E3488B" w:rsidRPr="00E3488B" w:rsidRDefault="00E3488B" w:rsidP="00E3488B">
      <w:pPr>
        <w:spacing w:after="0" w:line="360" w:lineRule="auto"/>
        <w:rPr>
          <w:ins w:id="31" w:author="Φλούδα Χριστίνα" w:date="2017-05-04T12:55:00Z"/>
          <w:rFonts w:eastAsia="Times New Roman"/>
          <w:szCs w:val="24"/>
          <w:lang w:eastAsia="en-US"/>
        </w:rPr>
      </w:pPr>
      <w:ins w:id="32" w:author="Φλούδα Χριστίνα" w:date="2017-05-04T12:55:00Z">
        <w:r w:rsidRPr="00E3488B">
          <w:rPr>
            <w:rFonts w:eastAsia="Times New Roman"/>
            <w:szCs w:val="24"/>
            <w:lang w:eastAsia="en-US"/>
          </w:rPr>
          <w:t>ΠΡΟΕΔΡΕΥΟΝΤΕΣ</w:t>
        </w:r>
      </w:ins>
    </w:p>
    <w:p w14:paraId="7DFDEB7E" w14:textId="77777777" w:rsidR="00E3488B" w:rsidRPr="00E3488B" w:rsidRDefault="00E3488B" w:rsidP="00E3488B">
      <w:pPr>
        <w:spacing w:after="0" w:line="360" w:lineRule="auto"/>
        <w:rPr>
          <w:ins w:id="33" w:author="Φλούδα Χριστίνα" w:date="2017-05-04T12:55:00Z"/>
          <w:rFonts w:eastAsia="Times New Roman"/>
          <w:szCs w:val="24"/>
          <w:lang w:eastAsia="en-US"/>
        </w:rPr>
      </w:pPr>
    </w:p>
    <w:p w14:paraId="11403032" w14:textId="77777777" w:rsidR="00E3488B" w:rsidRPr="00E3488B" w:rsidRDefault="00E3488B" w:rsidP="00E3488B">
      <w:pPr>
        <w:spacing w:after="0" w:line="360" w:lineRule="auto"/>
        <w:rPr>
          <w:ins w:id="34" w:author="Φλούδα Χριστίνα" w:date="2017-05-04T12:55:00Z"/>
          <w:rFonts w:ascii="Calibri" w:eastAsia="Times New Roman" w:hAnsi="Calibri" w:cs="Times New Roman"/>
          <w:sz w:val="22"/>
          <w:szCs w:val="22"/>
          <w:lang w:eastAsia="en-US"/>
        </w:rPr>
      </w:pPr>
      <w:ins w:id="35" w:author="Φλούδα Χριστίνα" w:date="2017-05-04T12:55:00Z">
        <w:r w:rsidRPr="00E3488B">
          <w:rPr>
            <w:rFonts w:eastAsia="Times New Roman"/>
            <w:szCs w:val="24"/>
            <w:lang w:eastAsia="en-US"/>
          </w:rPr>
          <w:t>ΚΑΚΛΑΜΑΝΗΣ Ν. , σελ.</w:t>
        </w:r>
      </w:ins>
    </w:p>
    <w:p w14:paraId="6685A589" w14:textId="77777777" w:rsidR="00E3488B" w:rsidRPr="00E3488B" w:rsidRDefault="00E3488B" w:rsidP="00E3488B">
      <w:pPr>
        <w:spacing w:after="0" w:line="360" w:lineRule="auto"/>
        <w:rPr>
          <w:ins w:id="36" w:author="Φλούδα Χριστίνα" w:date="2017-05-04T12:55:00Z"/>
          <w:rFonts w:ascii="Calibri" w:eastAsia="Times New Roman" w:hAnsi="Calibri" w:cs="Times New Roman"/>
          <w:sz w:val="22"/>
          <w:szCs w:val="22"/>
          <w:lang w:eastAsia="en-US"/>
        </w:rPr>
      </w:pPr>
      <w:ins w:id="37" w:author="Φλούδα Χριστίνα" w:date="2017-05-04T12:55:00Z">
        <w:r w:rsidRPr="00E3488B">
          <w:rPr>
            <w:rFonts w:eastAsia="Times New Roman"/>
            <w:szCs w:val="24"/>
            <w:lang w:eastAsia="en-US"/>
          </w:rPr>
          <w:t>ΚΟΥΡΑΚΗΣ Α. , σελ.</w:t>
        </w:r>
      </w:ins>
    </w:p>
    <w:p w14:paraId="302C5B87" w14:textId="77777777" w:rsidR="00E3488B" w:rsidRPr="00E3488B" w:rsidRDefault="00E3488B" w:rsidP="00E3488B">
      <w:pPr>
        <w:spacing w:after="0" w:line="360" w:lineRule="auto"/>
        <w:rPr>
          <w:ins w:id="38" w:author="Φλούδα Χριστίνα" w:date="2017-05-04T12:55:00Z"/>
          <w:rFonts w:eastAsia="Times New Roman"/>
          <w:szCs w:val="24"/>
          <w:lang w:eastAsia="en-US"/>
        </w:rPr>
      </w:pPr>
      <w:ins w:id="39" w:author="Φλούδα Χριστίνα" w:date="2017-05-04T12:55:00Z">
        <w:r w:rsidRPr="00E3488B">
          <w:rPr>
            <w:rFonts w:eastAsia="Times New Roman"/>
            <w:szCs w:val="24"/>
            <w:lang w:eastAsia="en-US"/>
          </w:rPr>
          <w:t>ΚΡΕΜΑΣΤΙΝΟΣ Δ. , σελ.</w:t>
        </w:r>
      </w:ins>
    </w:p>
    <w:p w14:paraId="30C00CF5" w14:textId="77777777" w:rsidR="00E3488B" w:rsidRPr="00E3488B" w:rsidRDefault="00E3488B" w:rsidP="00E3488B">
      <w:pPr>
        <w:spacing w:after="0" w:line="360" w:lineRule="auto"/>
        <w:rPr>
          <w:ins w:id="40" w:author="Φλούδα Χριστίνα" w:date="2017-05-04T12:55:00Z"/>
          <w:rFonts w:ascii="Calibri" w:eastAsia="Times New Roman" w:hAnsi="Calibri" w:cs="Times New Roman"/>
          <w:sz w:val="22"/>
          <w:szCs w:val="22"/>
          <w:lang w:eastAsia="en-US"/>
        </w:rPr>
      </w:pPr>
      <w:ins w:id="41" w:author="Φλούδα Χριστίνα" w:date="2017-05-04T12:55:00Z">
        <w:r w:rsidRPr="00E3488B">
          <w:rPr>
            <w:rFonts w:eastAsia="Times New Roman"/>
            <w:szCs w:val="24"/>
            <w:lang w:eastAsia="en-US"/>
          </w:rPr>
          <w:t>ΛΑΜΠΡΟΥΛΗΣ Γ. , σελ.</w:t>
        </w:r>
      </w:ins>
    </w:p>
    <w:p w14:paraId="52BDCE59" w14:textId="77777777" w:rsidR="00E3488B" w:rsidRPr="00E3488B" w:rsidRDefault="00E3488B" w:rsidP="00E3488B">
      <w:pPr>
        <w:spacing w:after="0" w:line="360" w:lineRule="auto"/>
        <w:rPr>
          <w:ins w:id="42" w:author="Φλούδα Χριστίνα" w:date="2017-05-04T12:55:00Z"/>
          <w:rFonts w:ascii="Calibri" w:eastAsia="Times New Roman" w:hAnsi="Calibri" w:cs="Times New Roman"/>
          <w:sz w:val="22"/>
          <w:szCs w:val="22"/>
          <w:lang w:eastAsia="en-US"/>
        </w:rPr>
      </w:pPr>
      <w:ins w:id="43" w:author="Φλούδα Χριστίνα" w:date="2017-05-04T12:55:00Z">
        <w:r w:rsidRPr="00E3488B">
          <w:rPr>
            <w:rFonts w:eastAsia="Times New Roman"/>
            <w:szCs w:val="24"/>
            <w:lang w:eastAsia="en-US"/>
          </w:rPr>
          <w:t>ΛΥΚΟΥΔΗΣ Σ. , σελ.</w:t>
        </w:r>
        <w:r w:rsidRPr="00E3488B">
          <w:rPr>
            <w:rFonts w:eastAsia="Times New Roman"/>
            <w:szCs w:val="24"/>
            <w:lang w:eastAsia="en-US"/>
          </w:rPr>
          <w:br/>
        </w:r>
      </w:ins>
    </w:p>
    <w:p w14:paraId="56A200C6" w14:textId="77777777" w:rsidR="00E3488B" w:rsidRPr="00E3488B" w:rsidRDefault="00E3488B" w:rsidP="00E3488B">
      <w:pPr>
        <w:spacing w:after="0" w:line="360" w:lineRule="auto"/>
        <w:rPr>
          <w:ins w:id="44" w:author="Φλούδα Χριστίνα" w:date="2017-05-04T12:55:00Z"/>
          <w:rFonts w:eastAsia="Times New Roman"/>
          <w:szCs w:val="24"/>
          <w:lang w:eastAsia="en-US"/>
        </w:rPr>
      </w:pPr>
      <w:ins w:id="45" w:author="Φλούδα Χριστίνα" w:date="2017-05-04T12:55:00Z">
        <w:r w:rsidRPr="00E3488B">
          <w:rPr>
            <w:rFonts w:eastAsia="Times New Roman"/>
            <w:szCs w:val="24"/>
            <w:lang w:eastAsia="en-US"/>
          </w:rPr>
          <w:br/>
        </w:r>
      </w:ins>
    </w:p>
    <w:p w14:paraId="2004A0F8" w14:textId="77777777" w:rsidR="00E3488B" w:rsidRPr="00E3488B" w:rsidRDefault="00E3488B" w:rsidP="00E3488B">
      <w:pPr>
        <w:spacing w:after="0" w:line="360" w:lineRule="auto"/>
        <w:rPr>
          <w:ins w:id="46" w:author="Φλούδα Χριστίνα" w:date="2017-05-04T12:55:00Z"/>
          <w:rFonts w:eastAsia="Times New Roman"/>
          <w:szCs w:val="24"/>
          <w:lang w:eastAsia="en-US"/>
        </w:rPr>
      </w:pPr>
      <w:ins w:id="47" w:author="Φλούδα Χριστίνα" w:date="2017-05-04T12:55:00Z">
        <w:r w:rsidRPr="00E3488B">
          <w:rPr>
            <w:rFonts w:eastAsia="Times New Roman"/>
            <w:szCs w:val="24"/>
            <w:lang w:eastAsia="en-US"/>
          </w:rPr>
          <w:t>ΟΜΙΛΗΤΕΣ</w:t>
        </w:r>
      </w:ins>
    </w:p>
    <w:p w14:paraId="6CA0194A" w14:textId="77777777" w:rsidR="00E3488B" w:rsidRPr="00E3488B" w:rsidRDefault="00E3488B" w:rsidP="00E3488B">
      <w:pPr>
        <w:spacing w:after="0" w:line="360" w:lineRule="auto"/>
        <w:rPr>
          <w:ins w:id="48" w:author="Φλούδα Χριστίνα" w:date="2017-05-04T12:55:00Z"/>
          <w:rFonts w:eastAsia="Times New Roman"/>
          <w:szCs w:val="24"/>
          <w:lang w:eastAsia="en-US"/>
        </w:rPr>
      </w:pPr>
      <w:ins w:id="49" w:author="Φλούδα Χριστίνα" w:date="2017-05-04T12:55:00Z">
        <w:r w:rsidRPr="00E3488B">
          <w:rPr>
            <w:rFonts w:eastAsia="Times New Roman"/>
            <w:szCs w:val="24"/>
            <w:lang w:eastAsia="en-US"/>
          </w:rPr>
          <w:br/>
          <w:t>Α. Επί διαδικαστικού θέματος:</w:t>
        </w:r>
        <w:r w:rsidRPr="00E3488B">
          <w:rPr>
            <w:rFonts w:eastAsia="Times New Roman"/>
            <w:szCs w:val="24"/>
            <w:lang w:eastAsia="en-US"/>
          </w:rPr>
          <w:br/>
          <w:t>ΑΜΥΡΑΣ Γ. , σελ.</w:t>
        </w:r>
        <w:r w:rsidRPr="00E3488B">
          <w:rPr>
            <w:rFonts w:eastAsia="Times New Roman"/>
            <w:szCs w:val="24"/>
            <w:lang w:eastAsia="en-US"/>
          </w:rPr>
          <w:br/>
          <w:t>ΒΑΡΕΜΕΝΟΣ Γ. , σελ.</w:t>
        </w:r>
        <w:r w:rsidRPr="00E3488B">
          <w:rPr>
            <w:rFonts w:eastAsia="Times New Roman"/>
            <w:szCs w:val="24"/>
            <w:lang w:eastAsia="en-US"/>
          </w:rPr>
          <w:br/>
          <w:t>ΓΕΩΡΓΑΝΤΑΣ Γ. , σελ.</w:t>
        </w:r>
        <w:r w:rsidRPr="00E3488B">
          <w:rPr>
            <w:rFonts w:eastAsia="Times New Roman"/>
            <w:szCs w:val="24"/>
            <w:lang w:eastAsia="en-US"/>
          </w:rPr>
          <w:br/>
          <w:t>ΓΕΩΡΓΙΑΔΗΣ Σ. , σελ.</w:t>
        </w:r>
        <w:r w:rsidRPr="00E3488B">
          <w:rPr>
            <w:rFonts w:eastAsia="Times New Roman"/>
            <w:szCs w:val="24"/>
            <w:lang w:eastAsia="en-US"/>
          </w:rPr>
          <w:br/>
          <w:t>ΓΡΗΓΟΡΑΚΟΣ Λ. , σελ.</w:t>
        </w:r>
        <w:r w:rsidRPr="00E3488B">
          <w:rPr>
            <w:rFonts w:eastAsia="Times New Roman"/>
            <w:szCs w:val="24"/>
            <w:lang w:eastAsia="en-US"/>
          </w:rPr>
          <w:br/>
          <w:t>ΔΕΝΔΙΑΣ Ν. , σελ.</w:t>
        </w:r>
        <w:r w:rsidRPr="00E3488B">
          <w:rPr>
            <w:rFonts w:eastAsia="Times New Roman"/>
            <w:szCs w:val="24"/>
            <w:lang w:eastAsia="en-US"/>
          </w:rPr>
          <w:br/>
          <w:t>ΖΑΡΟΥΛΙΑ Ε. , σελ.</w:t>
        </w:r>
        <w:r w:rsidRPr="00E3488B">
          <w:rPr>
            <w:rFonts w:eastAsia="Times New Roman"/>
            <w:szCs w:val="24"/>
            <w:lang w:eastAsia="en-US"/>
          </w:rPr>
          <w:br/>
          <w:t>ΚΑΚΛΑΜΑΝΗΣ Ν. , σελ.</w:t>
        </w:r>
        <w:r w:rsidRPr="00E3488B">
          <w:rPr>
            <w:rFonts w:eastAsia="Times New Roman"/>
            <w:szCs w:val="24"/>
            <w:lang w:eastAsia="en-US"/>
          </w:rPr>
          <w:br/>
          <w:t>ΚΕΓΚΕΡΟΓΛΟΥ Β. , σελ.</w:t>
        </w:r>
        <w:r w:rsidRPr="00E3488B">
          <w:rPr>
            <w:rFonts w:eastAsia="Times New Roman"/>
            <w:szCs w:val="24"/>
            <w:lang w:eastAsia="en-US"/>
          </w:rPr>
          <w:br/>
          <w:t>ΚΟΥΡΑΚΗΣ Α. , σελ.</w:t>
        </w:r>
        <w:r w:rsidRPr="00E3488B">
          <w:rPr>
            <w:rFonts w:eastAsia="Times New Roman"/>
            <w:szCs w:val="24"/>
            <w:lang w:eastAsia="en-US"/>
          </w:rPr>
          <w:br/>
          <w:t>ΚΡΕΜΑΣΤΙΝΟΣ Δ. , σελ.</w:t>
        </w:r>
        <w:r w:rsidRPr="00E3488B">
          <w:rPr>
            <w:rFonts w:eastAsia="Times New Roman"/>
            <w:szCs w:val="24"/>
            <w:lang w:eastAsia="en-US"/>
          </w:rPr>
          <w:br/>
          <w:t>ΚΩΝΣΤΑΝΤΙΝΟΠΟΥΛΟΣ Ο. , σελ.</w:t>
        </w:r>
        <w:r w:rsidRPr="00E3488B">
          <w:rPr>
            <w:rFonts w:eastAsia="Times New Roman"/>
            <w:szCs w:val="24"/>
            <w:lang w:eastAsia="en-US"/>
          </w:rPr>
          <w:br/>
          <w:t>ΛΑΜΠΡΟΥΛΗΣ Γ. , σελ.</w:t>
        </w:r>
        <w:r w:rsidRPr="00E3488B">
          <w:rPr>
            <w:rFonts w:eastAsia="Times New Roman"/>
            <w:szCs w:val="24"/>
            <w:lang w:eastAsia="en-US"/>
          </w:rPr>
          <w:br/>
          <w:t>ΛΟΒΕΡΔΟΣ Α. , σελ.</w:t>
        </w:r>
        <w:r w:rsidRPr="00E3488B">
          <w:rPr>
            <w:rFonts w:eastAsia="Times New Roman"/>
            <w:szCs w:val="24"/>
            <w:lang w:eastAsia="en-US"/>
          </w:rPr>
          <w:br/>
          <w:t>ΛΥΚΟΥΔΗΣ Σ. , σελ.</w:t>
        </w:r>
        <w:r w:rsidRPr="00E3488B">
          <w:rPr>
            <w:rFonts w:eastAsia="Times New Roman"/>
            <w:szCs w:val="24"/>
            <w:lang w:eastAsia="en-US"/>
          </w:rPr>
          <w:br/>
          <w:t>ΜΠΟΥΡΑΣ Α. , σελ.</w:t>
        </w:r>
        <w:r w:rsidRPr="00E3488B">
          <w:rPr>
            <w:rFonts w:eastAsia="Times New Roman"/>
            <w:szCs w:val="24"/>
            <w:lang w:eastAsia="en-US"/>
          </w:rPr>
          <w:br/>
          <w:t>ΞΥΔΑΚΗΣ Ν. , σελ.</w:t>
        </w:r>
        <w:r w:rsidRPr="00E3488B">
          <w:rPr>
            <w:rFonts w:eastAsia="Times New Roman"/>
            <w:szCs w:val="24"/>
            <w:lang w:eastAsia="en-US"/>
          </w:rPr>
          <w:br/>
          <w:t>ΠΑΠΑΔΗΜΗΤΡΙΟΥ Δ. , σελ.</w:t>
        </w:r>
        <w:r w:rsidRPr="00E3488B">
          <w:rPr>
            <w:rFonts w:eastAsia="Times New Roman"/>
            <w:szCs w:val="24"/>
            <w:lang w:eastAsia="en-US"/>
          </w:rPr>
          <w:br/>
          <w:t>ΤΖΑΚΡΗ Θ. , σελ.</w:t>
        </w:r>
        <w:r w:rsidRPr="00E3488B">
          <w:rPr>
            <w:rFonts w:eastAsia="Times New Roman"/>
            <w:szCs w:val="24"/>
            <w:lang w:eastAsia="en-US"/>
          </w:rPr>
          <w:br/>
          <w:t>ΧΡΙΣΤΟΦΙΛΟΠΟΥΛΟΥ Π. , σελ.</w:t>
        </w:r>
        <w:r w:rsidRPr="00E3488B">
          <w:rPr>
            <w:rFonts w:eastAsia="Times New Roman"/>
            <w:szCs w:val="24"/>
            <w:lang w:eastAsia="en-US"/>
          </w:rPr>
          <w:br/>
        </w:r>
        <w:r w:rsidRPr="00E3488B">
          <w:rPr>
            <w:rFonts w:eastAsia="Times New Roman"/>
            <w:szCs w:val="24"/>
            <w:lang w:eastAsia="en-US"/>
          </w:rPr>
          <w:br/>
          <w:t>Β. Επί προσωπικού θέματος:</w:t>
        </w:r>
        <w:r w:rsidRPr="00E3488B">
          <w:rPr>
            <w:rFonts w:eastAsia="Times New Roman"/>
            <w:szCs w:val="24"/>
            <w:lang w:eastAsia="en-US"/>
          </w:rPr>
          <w:br/>
          <w:t>ΑΥΛΩΝΙΤΟΥ Ε. , σελ.</w:t>
        </w:r>
        <w:r w:rsidRPr="00E3488B">
          <w:rPr>
            <w:rFonts w:eastAsia="Times New Roman"/>
            <w:szCs w:val="24"/>
            <w:lang w:eastAsia="en-US"/>
          </w:rPr>
          <w:br/>
          <w:t>ΠΑΠΑΧΡΙΣΤΟΠΟΥΛΟΣ Α. , σελ.</w:t>
        </w:r>
        <w:r w:rsidRPr="00E3488B">
          <w:rPr>
            <w:rFonts w:eastAsia="Times New Roman"/>
            <w:szCs w:val="24"/>
            <w:lang w:eastAsia="en-US"/>
          </w:rPr>
          <w:br/>
        </w:r>
        <w:r w:rsidRPr="00E3488B">
          <w:rPr>
            <w:rFonts w:eastAsia="Times New Roman"/>
            <w:szCs w:val="24"/>
            <w:lang w:eastAsia="en-US"/>
          </w:rPr>
          <w:br/>
          <w:t>Γ. Επί των επικαίρων ερωτήσεων:</w:t>
        </w:r>
        <w:r w:rsidRPr="00E3488B">
          <w:rPr>
            <w:rFonts w:eastAsia="Times New Roman"/>
            <w:szCs w:val="24"/>
            <w:lang w:eastAsia="en-US"/>
          </w:rPr>
          <w:br/>
          <w:t>ΚΑΜΑΤΕΡΟΣ Η. , σελ.</w:t>
        </w:r>
        <w:r w:rsidRPr="00E3488B">
          <w:rPr>
            <w:rFonts w:eastAsia="Times New Roman"/>
            <w:szCs w:val="24"/>
            <w:lang w:eastAsia="en-US"/>
          </w:rPr>
          <w:br/>
          <w:t>ΚΕΓΚΕΡΟΓΛΟΥ Β. , σελ.</w:t>
        </w:r>
        <w:r w:rsidRPr="00E3488B">
          <w:rPr>
            <w:rFonts w:eastAsia="Times New Roman"/>
            <w:szCs w:val="24"/>
            <w:lang w:eastAsia="en-US"/>
          </w:rPr>
          <w:br/>
          <w:t>ΚΟΝΙΟΡΔΟΥ Λ. , σελ.</w:t>
        </w:r>
        <w:r w:rsidRPr="00E3488B">
          <w:rPr>
            <w:rFonts w:eastAsia="Times New Roman"/>
            <w:szCs w:val="24"/>
            <w:lang w:eastAsia="en-US"/>
          </w:rPr>
          <w:br/>
          <w:t>ΠΕΤΡΟΠΟΥΛΟΣ Α. , σελ.</w:t>
        </w:r>
        <w:r w:rsidRPr="00E3488B">
          <w:rPr>
            <w:rFonts w:eastAsia="Times New Roman"/>
            <w:szCs w:val="24"/>
            <w:lang w:eastAsia="en-US"/>
          </w:rPr>
          <w:br/>
          <w:t>ΣΚΟΥΡΛΕΤΗΣ Π. , σελ.</w:t>
        </w:r>
        <w:r w:rsidRPr="00E3488B">
          <w:rPr>
            <w:rFonts w:eastAsia="Times New Roman"/>
            <w:szCs w:val="24"/>
            <w:lang w:eastAsia="en-US"/>
          </w:rPr>
          <w:br/>
          <w:t>ΣΚΟΥΡΟΛΙΑΚΟΣ Π. , σελ.</w:t>
        </w:r>
        <w:r w:rsidRPr="00E3488B">
          <w:rPr>
            <w:rFonts w:eastAsia="Times New Roman"/>
            <w:szCs w:val="24"/>
            <w:lang w:eastAsia="en-US"/>
          </w:rPr>
          <w:br/>
        </w:r>
        <w:r w:rsidRPr="00E3488B">
          <w:rPr>
            <w:rFonts w:eastAsia="Times New Roman"/>
            <w:szCs w:val="24"/>
            <w:lang w:eastAsia="en-US"/>
          </w:rPr>
          <w:br/>
          <w:t>Δ. Επί του σχεδίου νόμου του Υπουργείου Οικονομίας και Ανάπτυξης:</w:t>
        </w:r>
        <w:r w:rsidRPr="00E3488B">
          <w:rPr>
            <w:rFonts w:eastAsia="Times New Roman"/>
            <w:szCs w:val="24"/>
            <w:lang w:eastAsia="en-US"/>
          </w:rPr>
          <w:br/>
          <w:t>ΑΘΑΝΑΣΙΟΥ Χ. , σελ.</w:t>
        </w:r>
        <w:r w:rsidRPr="00E3488B">
          <w:rPr>
            <w:rFonts w:eastAsia="Times New Roman"/>
            <w:szCs w:val="24"/>
            <w:lang w:eastAsia="en-US"/>
          </w:rPr>
          <w:br/>
          <w:t>ΑΜΥΡΑΣ Γ. , σελ.</w:t>
        </w:r>
        <w:r w:rsidRPr="00E3488B">
          <w:rPr>
            <w:rFonts w:eastAsia="Times New Roman"/>
            <w:szCs w:val="24"/>
            <w:lang w:eastAsia="en-US"/>
          </w:rPr>
          <w:br/>
          <w:t>ΑΝΤΩΝΙΟΥ Χ. , σελ.</w:t>
        </w:r>
        <w:r w:rsidRPr="00E3488B">
          <w:rPr>
            <w:rFonts w:eastAsia="Times New Roman"/>
            <w:szCs w:val="24"/>
            <w:lang w:eastAsia="en-US"/>
          </w:rPr>
          <w:br/>
          <w:t>ΑΡΑΜΠΑΤΖΗ Φ. , σελ.</w:t>
        </w:r>
        <w:r w:rsidRPr="00E3488B">
          <w:rPr>
            <w:rFonts w:eastAsia="Times New Roman"/>
            <w:szCs w:val="24"/>
            <w:lang w:eastAsia="en-US"/>
          </w:rPr>
          <w:br/>
          <w:t>ΑΡΒΑΝΙΤΙΔΗΣ Γ. , σελ.</w:t>
        </w:r>
        <w:r w:rsidRPr="00E3488B">
          <w:rPr>
            <w:rFonts w:eastAsia="Times New Roman"/>
            <w:szCs w:val="24"/>
            <w:lang w:eastAsia="en-US"/>
          </w:rPr>
          <w:br/>
          <w:t>ΑΥΛΩΝΙΤΟΥ Ε. , σελ.</w:t>
        </w:r>
        <w:r w:rsidRPr="00E3488B">
          <w:rPr>
            <w:rFonts w:eastAsia="Times New Roman"/>
            <w:szCs w:val="24"/>
            <w:lang w:eastAsia="en-US"/>
          </w:rPr>
          <w:br/>
          <w:t>ΒΑΡΔΑΛΗΣ Α. , σελ.</w:t>
        </w:r>
        <w:r w:rsidRPr="00E3488B">
          <w:rPr>
            <w:rFonts w:eastAsia="Times New Roman"/>
            <w:szCs w:val="24"/>
            <w:lang w:eastAsia="en-US"/>
          </w:rPr>
          <w:br/>
          <w:t>ΓΕΩΡΓΑΝΤΑΣ Γ. , σελ.</w:t>
        </w:r>
        <w:r w:rsidRPr="00E3488B">
          <w:rPr>
            <w:rFonts w:eastAsia="Times New Roman"/>
            <w:szCs w:val="24"/>
            <w:lang w:eastAsia="en-US"/>
          </w:rPr>
          <w:br/>
          <w:t>ΓΕΩΡΓΙΑΔΗΣ Μ. , σελ.</w:t>
        </w:r>
      </w:ins>
    </w:p>
    <w:p w14:paraId="54F72BDC" w14:textId="77777777" w:rsidR="00E3488B" w:rsidRPr="00E3488B" w:rsidRDefault="00E3488B" w:rsidP="00E3488B">
      <w:pPr>
        <w:spacing w:after="0" w:line="360" w:lineRule="auto"/>
        <w:rPr>
          <w:ins w:id="50" w:author="Φλούδα Χριστίνα" w:date="2017-05-04T12:55:00Z"/>
          <w:rFonts w:eastAsia="Times New Roman"/>
          <w:szCs w:val="24"/>
          <w:lang w:eastAsia="en-US"/>
        </w:rPr>
      </w:pPr>
      <w:ins w:id="51" w:author="Φλούδα Χριστίνα" w:date="2017-05-04T12:55:00Z">
        <w:r w:rsidRPr="00E3488B">
          <w:rPr>
            <w:rFonts w:eastAsia="Times New Roman"/>
            <w:szCs w:val="24"/>
            <w:lang w:eastAsia="en-US"/>
          </w:rPr>
          <w:t>ΓΕΩΡΓΙΑΔΗΣ Σ. , σελ.</w:t>
        </w:r>
      </w:ins>
    </w:p>
    <w:p w14:paraId="5C05BE44" w14:textId="295A7A0E" w:rsidR="00E3488B" w:rsidRDefault="00E3488B" w:rsidP="00E3488B">
      <w:pPr>
        <w:spacing w:line="600" w:lineRule="auto"/>
        <w:ind w:firstLine="720"/>
        <w:jc w:val="both"/>
        <w:rPr>
          <w:ins w:id="52" w:author="Φλούδα Χριστίνα" w:date="2017-05-04T12:55:00Z"/>
          <w:rFonts w:eastAsia="Times New Roman"/>
          <w:szCs w:val="24"/>
        </w:rPr>
        <w:pPrChange w:id="53" w:author="Φλούδα Χριστίνα" w:date="2017-05-04T12:55:00Z">
          <w:pPr>
            <w:spacing w:line="600" w:lineRule="auto"/>
            <w:ind w:firstLine="720"/>
            <w:jc w:val="center"/>
          </w:pPr>
        </w:pPrChange>
      </w:pPr>
      <w:ins w:id="54" w:author="Φλούδα Χριστίνα" w:date="2017-05-04T12:55:00Z">
        <w:r w:rsidRPr="00E3488B">
          <w:rPr>
            <w:rFonts w:eastAsia="Times New Roman"/>
            <w:szCs w:val="24"/>
            <w:lang w:eastAsia="en-US"/>
          </w:rPr>
          <w:t>ΓΡΕΓΟΣ Α. , σελ.</w:t>
        </w:r>
        <w:r w:rsidRPr="00E3488B">
          <w:rPr>
            <w:rFonts w:eastAsia="Times New Roman"/>
            <w:szCs w:val="24"/>
            <w:lang w:eastAsia="en-US"/>
          </w:rPr>
          <w:br/>
          <w:t>ΔΑΝΕΛΛΗΣ Σ. , σελ.</w:t>
        </w:r>
        <w:r w:rsidRPr="00E3488B">
          <w:rPr>
            <w:rFonts w:eastAsia="Times New Roman"/>
            <w:szCs w:val="24"/>
            <w:lang w:eastAsia="en-US"/>
          </w:rPr>
          <w:br/>
          <w:t>ΔΕΝΔΙΑΣ Ν. , σελ.</w:t>
        </w:r>
        <w:r w:rsidRPr="00E3488B">
          <w:rPr>
            <w:rFonts w:eastAsia="Times New Roman"/>
            <w:szCs w:val="24"/>
            <w:lang w:eastAsia="en-US"/>
          </w:rPr>
          <w:br/>
          <w:t>ΔΗΜΑΡΑΣ Γ. , σελ.</w:t>
        </w:r>
        <w:r w:rsidRPr="00E3488B">
          <w:rPr>
            <w:rFonts w:eastAsia="Times New Roman"/>
            <w:szCs w:val="24"/>
            <w:lang w:eastAsia="en-US"/>
          </w:rPr>
          <w:br/>
          <w:t>ΔΗΜΗΤΡΙΑΔΗΣ Δ. , σελ.</w:t>
        </w:r>
        <w:r w:rsidRPr="00E3488B">
          <w:rPr>
            <w:rFonts w:eastAsia="Times New Roman"/>
            <w:szCs w:val="24"/>
            <w:lang w:eastAsia="en-US"/>
          </w:rPr>
          <w:br/>
          <w:t>ΖΑΡΟΥΛΙΑ Ε. , σελ.</w:t>
        </w:r>
        <w:r w:rsidRPr="00E3488B">
          <w:rPr>
            <w:rFonts w:eastAsia="Times New Roman"/>
            <w:szCs w:val="24"/>
            <w:lang w:eastAsia="en-US"/>
          </w:rPr>
          <w:br/>
          <w:t>ΘΕΛΕΡΙΤΗ Μ. , σελ.</w:t>
        </w:r>
        <w:r w:rsidRPr="00E3488B">
          <w:rPr>
            <w:rFonts w:eastAsia="Times New Roman"/>
            <w:szCs w:val="24"/>
            <w:lang w:eastAsia="en-US"/>
          </w:rPr>
          <w:br/>
          <w:t>ΘΕΟΦΥΛΑΚΤΟΣ Ι. , σελ.</w:t>
        </w:r>
        <w:r w:rsidRPr="00E3488B">
          <w:rPr>
            <w:rFonts w:eastAsia="Times New Roman"/>
            <w:szCs w:val="24"/>
            <w:lang w:eastAsia="en-US"/>
          </w:rPr>
          <w:br/>
          <w:t>ΘΕΟΧΑΡΗΣ Θ. , σελ.</w:t>
        </w:r>
        <w:r w:rsidRPr="00E3488B">
          <w:rPr>
            <w:rFonts w:eastAsia="Times New Roman"/>
            <w:szCs w:val="24"/>
            <w:lang w:eastAsia="en-US"/>
          </w:rPr>
          <w:br/>
          <w:t>ΚΑΒΒΑΔΑΣ Α. , σελ.</w:t>
        </w:r>
        <w:r w:rsidRPr="00E3488B">
          <w:rPr>
            <w:rFonts w:eastAsia="Times New Roman"/>
            <w:szCs w:val="24"/>
            <w:lang w:eastAsia="en-US"/>
          </w:rPr>
          <w:br/>
          <w:t>ΚΑΜΑΤΕΡΟΣ Η. , σελ.</w:t>
        </w:r>
        <w:r w:rsidRPr="00E3488B">
          <w:rPr>
            <w:rFonts w:eastAsia="Times New Roman"/>
            <w:szCs w:val="24"/>
            <w:lang w:eastAsia="en-US"/>
          </w:rPr>
          <w:br/>
          <w:t>ΚΑΜΜΕΝΟΣ Δ. , σελ.</w:t>
        </w:r>
        <w:r w:rsidRPr="00E3488B">
          <w:rPr>
            <w:rFonts w:eastAsia="Times New Roman"/>
            <w:szCs w:val="24"/>
            <w:lang w:eastAsia="en-US"/>
          </w:rPr>
          <w:br/>
          <w:t>ΚΑΡΑΓΙΑΝΝΗΣ Ι. , σελ.</w:t>
        </w:r>
        <w:r w:rsidRPr="00E3488B">
          <w:rPr>
            <w:rFonts w:eastAsia="Times New Roman"/>
            <w:szCs w:val="24"/>
            <w:lang w:eastAsia="en-US"/>
          </w:rPr>
          <w:br/>
          <w:t>ΚΑΡΑΘΑΝΑΣΟΠΟΥΛΟΣ Ν. , σελ.</w:t>
        </w:r>
        <w:r w:rsidRPr="00E3488B">
          <w:rPr>
            <w:rFonts w:eastAsia="Times New Roman"/>
            <w:szCs w:val="24"/>
            <w:lang w:eastAsia="en-US"/>
          </w:rPr>
          <w:br/>
          <w:t>ΚΑΡΡΑΣ Γ. , σελ.</w:t>
        </w:r>
        <w:r w:rsidRPr="00E3488B">
          <w:rPr>
            <w:rFonts w:eastAsia="Times New Roman"/>
            <w:szCs w:val="24"/>
            <w:lang w:eastAsia="en-US"/>
          </w:rPr>
          <w:br/>
          <w:t>ΚΑΤΣΑΒΡΙΑ - ΣΙΩΡΟΠΟΥΛΟΥ Χ. , σελ.</w:t>
        </w:r>
        <w:r w:rsidRPr="00E3488B">
          <w:rPr>
            <w:rFonts w:eastAsia="Times New Roman"/>
            <w:szCs w:val="24"/>
            <w:lang w:eastAsia="en-US"/>
          </w:rPr>
          <w:br/>
          <w:t>ΚΑΦΑΝΤΑΡΗ Χ. , σελ.</w:t>
        </w:r>
        <w:r w:rsidRPr="00E3488B">
          <w:rPr>
            <w:rFonts w:eastAsia="Times New Roman"/>
            <w:szCs w:val="24"/>
            <w:lang w:eastAsia="en-US"/>
          </w:rPr>
          <w:br/>
          <w:t>ΚΕΓΚΕΡΟΓΛΟΥ Β. , σελ.</w:t>
        </w:r>
        <w:r w:rsidRPr="00E3488B">
          <w:rPr>
            <w:rFonts w:eastAsia="Times New Roman"/>
            <w:szCs w:val="24"/>
            <w:lang w:eastAsia="en-US"/>
          </w:rPr>
          <w:br/>
          <w:t>ΚΟΝΣΟΛΑΣ Ε. , σελ.</w:t>
        </w:r>
        <w:r w:rsidRPr="00E3488B">
          <w:rPr>
            <w:rFonts w:eastAsia="Times New Roman"/>
            <w:szCs w:val="24"/>
            <w:lang w:eastAsia="en-US"/>
          </w:rPr>
          <w:br/>
          <w:t>ΚΟΥΤΣΟΥΚΟΣ Γ. , σελ.</w:t>
        </w:r>
        <w:r w:rsidRPr="00E3488B">
          <w:rPr>
            <w:rFonts w:eastAsia="Times New Roman"/>
            <w:szCs w:val="24"/>
            <w:lang w:eastAsia="en-US"/>
          </w:rPr>
          <w:br/>
          <w:t>ΚΩΝΣΤΑΝΤΙΝΕΑΣ Π. , σελ.</w:t>
        </w:r>
        <w:r w:rsidRPr="00E3488B">
          <w:rPr>
            <w:rFonts w:eastAsia="Times New Roman"/>
            <w:szCs w:val="24"/>
            <w:lang w:eastAsia="en-US"/>
          </w:rPr>
          <w:br/>
          <w:t>ΛΟΒΕΡΔΟΣ Α. , σελ.</w:t>
        </w:r>
        <w:r w:rsidRPr="00E3488B">
          <w:rPr>
            <w:rFonts w:eastAsia="Times New Roman"/>
            <w:szCs w:val="24"/>
            <w:lang w:eastAsia="en-US"/>
          </w:rPr>
          <w:br/>
          <w:t>ΜΕΓΑΛΟΟΙΚΟΝΟΜΟΥ Θ. , σελ.</w:t>
        </w:r>
        <w:r w:rsidRPr="00E3488B">
          <w:rPr>
            <w:rFonts w:eastAsia="Times New Roman"/>
            <w:szCs w:val="24"/>
            <w:lang w:eastAsia="en-US"/>
          </w:rPr>
          <w:br/>
          <w:t>ΜΕΪΚΟΠΟΥΛΟΣ Α. , σελ.</w:t>
        </w:r>
        <w:r w:rsidRPr="00E3488B">
          <w:rPr>
            <w:rFonts w:eastAsia="Times New Roman"/>
            <w:szCs w:val="24"/>
            <w:lang w:eastAsia="en-US"/>
          </w:rPr>
          <w:br/>
          <w:t>ΜΗΤΑΡΑΚΗΣ Π. , σελ.</w:t>
        </w:r>
        <w:r w:rsidRPr="00E3488B">
          <w:rPr>
            <w:rFonts w:eastAsia="Times New Roman"/>
            <w:szCs w:val="24"/>
            <w:lang w:eastAsia="en-US"/>
          </w:rPr>
          <w:br/>
          <w:t>ΜΠΓΙΑΛΑΣ Χ. , σελ.</w:t>
        </w:r>
        <w:r w:rsidRPr="00E3488B">
          <w:rPr>
            <w:rFonts w:eastAsia="Times New Roman"/>
            <w:szCs w:val="24"/>
            <w:lang w:eastAsia="en-US"/>
          </w:rPr>
          <w:br/>
          <w:t>ΜΠΟΥΡΑΣ Α. , σελ.</w:t>
        </w:r>
        <w:r w:rsidRPr="00E3488B">
          <w:rPr>
            <w:rFonts w:eastAsia="Times New Roman"/>
            <w:szCs w:val="24"/>
            <w:lang w:eastAsia="en-US"/>
          </w:rPr>
          <w:br/>
          <w:t>ΞΥΔΑΚΗΣ Ν. , σελ.</w:t>
        </w:r>
        <w:r w:rsidRPr="00E3488B">
          <w:rPr>
            <w:rFonts w:eastAsia="Times New Roman"/>
            <w:szCs w:val="24"/>
            <w:lang w:eastAsia="en-US"/>
          </w:rPr>
          <w:br/>
          <w:t>ΟΥΡΣΟΥΖΙΔΗΣ Γ. , σελ.</w:t>
        </w:r>
        <w:r w:rsidRPr="00E3488B">
          <w:rPr>
            <w:rFonts w:eastAsia="Times New Roman"/>
            <w:szCs w:val="24"/>
            <w:lang w:eastAsia="en-US"/>
          </w:rPr>
          <w:br/>
          <w:t>ΠΑΝΑΓΙΩΤΑΡΟΣ Η. , σελ.</w:t>
        </w:r>
        <w:r w:rsidRPr="00E3488B">
          <w:rPr>
            <w:rFonts w:eastAsia="Times New Roman"/>
            <w:szCs w:val="24"/>
            <w:lang w:eastAsia="en-US"/>
          </w:rPr>
          <w:br/>
          <w:t>ΠΑΠΑΔΗΜΗΤΡΙΟΥ Δ. , σελ.</w:t>
        </w:r>
        <w:r w:rsidRPr="00E3488B">
          <w:rPr>
            <w:rFonts w:eastAsia="Times New Roman"/>
            <w:szCs w:val="24"/>
            <w:lang w:eastAsia="en-US"/>
          </w:rPr>
          <w:br/>
          <w:t>ΠΑΠΑΗΛΙΟΥ Γ. , σελ.</w:t>
        </w:r>
        <w:r w:rsidRPr="00E3488B">
          <w:rPr>
            <w:rFonts w:eastAsia="Times New Roman"/>
            <w:szCs w:val="24"/>
            <w:lang w:eastAsia="en-US"/>
          </w:rPr>
          <w:br/>
          <w:t>ΠΑΠΑΝΑΤΣΙΟΥ Α. , σελ.</w:t>
        </w:r>
        <w:r w:rsidRPr="00E3488B">
          <w:rPr>
            <w:rFonts w:eastAsia="Times New Roman"/>
            <w:szCs w:val="24"/>
            <w:lang w:eastAsia="en-US"/>
          </w:rPr>
          <w:br/>
          <w:t>ΠΑΠΑΧΡΙΣΤΟΠΟΥΛΟΣ Α. , σελ.</w:t>
        </w:r>
        <w:r w:rsidRPr="00E3488B">
          <w:rPr>
            <w:rFonts w:eastAsia="Times New Roman"/>
            <w:szCs w:val="24"/>
            <w:lang w:eastAsia="en-US"/>
          </w:rPr>
          <w:br/>
          <w:t>ΣΑΡΑΚΙΩΤΗΣ Ι. , σελ.</w:t>
        </w:r>
        <w:r w:rsidRPr="00E3488B">
          <w:rPr>
            <w:rFonts w:eastAsia="Times New Roman"/>
            <w:szCs w:val="24"/>
            <w:lang w:eastAsia="en-US"/>
          </w:rPr>
          <w:br/>
          <w:t>ΣΑΡΙΔΗΣ Ι. , σελ.</w:t>
        </w:r>
        <w:r w:rsidRPr="00E3488B">
          <w:rPr>
            <w:rFonts w:eastAsia="Times New Roman"/>
            <w:szCs w:val="24"/>
            <w:lang w:eastAsia="en-US"/>
          </w:rPr>
          <w:br/>
          <w:t>ΣΚΟΥΦΑ Ε. , σελ.</w:t>
        </w:r>
        <w:r w:rsidRPr="00E3488B">
          <w:rPr>
            <w:rFonts w:eastAsia="Times New Roman"/>
            <w:szCs w:val="24"/>
            <w:lang w:eastAsia="en-US"/>
          </w:rPr>
          <w:br/>
          <w:t>ΣΤΥΛΙΟΣ Γ. , σελ.</w:t>
        </w:r>
        <w:r w:rsidRPr="00E3488B">
          <w:rPr>
            <w:rFonts w:eastAsia="Times New Roman"/>
            <w:szCs w:val="24"/>
            <w:lang w:eastAsia="en-US"/>
          </w:rPr>
          <w:br/>
          <w:t>ΤΖΑΚΡΗ Θ. , σελ.</w:t>
        </w:r>
        <w:r w:rsidRPr="00E3488B">
          <w:rPr>
            <w:rFonts w:eastAsia="Times New Roman"/>
            <w:szCs w:val="24"/>
            <w:lang w:eastAsia="en-US"/>
          </w:rPr>
          <w:br/>
          <w:t>ΤΡΙΑΝΤΑΦΥΛΛΙΔΗΣ Α. , σελ.</w:t>
        </w:r>
        <w:r w:rsidRPr="00E3488B">
          <w:rPr>
            <w:rFonts w:eastAsia="Times New Roman"/>
            <w:szCs w:val="24"/>
            <w:lang w:eastAsia="en-US"/>
          </w:rPr>
          <w:br/>
          <w:t>ΤΡΙΑΝΤΑΦΥΛΛΟΥ Μ. , σελ.</w:t>
        </w:r>
        <w:r w:rsidRPr="00E3488B">
          <w:rPr>
            <w:rFonts w:eastAsia="Times New Roman"/>
            <w:szCs w:val="24"/>
            <w:lang w:eastAsia="en-US"/>
          </w:rPr>
          <w:br/>
          <w:t>ΦΟΡΤΣΑΚΗΣ Θ. , σελ.</w:t>
        </w:r>
        <w:r w:rsidRPr="00E3488B">
          <w:rPr>
            <w:rFonts w:eastAsia="Times New Roman"/>
            <w:szCs w:val="24"/>
            <w:lang w:eastAsia="en-US"/>
          </w:rPr>
          <w:br/>
          <w:t>ΦΩΤΗΛΑΣ Ι. , σελ.</w:t>
        </w:r>
        <w:r w:rsidRPr="00E3488B">
          <w:rPr>
            <w:rFonts w:eastAsia="Times New Roman"/>
            <w:szCs w:val="24"/>
            <w:lang w:eastAsia="en-US"/>
          </w:rPr>
          <w:br/>
          <w:t>ΧΑΡΙΤΣΗΣ Α. , σελ.</w:t>
        </w:r>
        <w:r w:rsidRPr="00E3488B">
          <w:rPr>
            <w:rFonts w:eastAsia="Times New Roman"/>
            <w:szCs w:val="24"/>
            <w:lang w:eastAsia="en-US"/>
          </w:rPr>
          <w:br/>
          <w:t>ΧΑΤΖΗΔΑΚΗΣ Κ. , σελ.</w:t>
        </w:r>
        <w:r w:rsidRPr="00E3488B">
          <w:rPr>
            <w:rFonts w:eastAsia="Times New Roman"/>
            <w:szCs w:val="24"/>
            <w:lang w:eastAsia="en-US"/>
          </w:rPr>
          <w:br/>
        </w:r>
        <w:r w:rsidRPr="00E3488B">
          <w:rPr>
            <w:rFonts w:eastAsia="Times New Roman"/>
            <w:szCs w:val="24"/>
            <w:lang w:eastAsia="en-US"/>
          </w:rPr>
          <w:br/>
          <w:t>ΠΑΡΕΜΒΑΣΕΙΣ:</w:t>
        </w:r>
        <w:r w:rsidRPr="00E3488B">
          <w:rPr>
            <w:rFonts w:eastAsia="Times New Roman"/>
            <w:szCs w:val="24"/>
            <w:lang w:eastAsia="en-US"/>
          </w:rPr>
          <w:br/>
          <w:t>ΚΑΚΛΑΜΑΝΗΣ Ν. , σελ.</w:t>
        </w:r>
        <w:r w:rsidRPr="00E3488B">
          <w:rPr>
            <w:rFonts w:eastAsia="Times New Roman"/>
            <w:szCs w:val="24"/>
            <w:lang w:eastAsia="en-US"/>
          </w:rPr>
          <w:br/>
          <w:t>ΜΠΑΛΛΗΣ Σ. , σελ.</w:t>
        </w:r>
        <w:r w:rsidRPr="00E3488B">
          <w:rPr>
            <w:rFonts w:eastAsia="Times New Roman"/>
            <w:szCs w:val="24"/>
            <w:lang w:eastAsia="en-US"/>
          </w:rPr>
          <w:br/>
        </w:r>
        <w:bookmarkStart w:id="55" w:name="_GoBack"/>
        <w:bookmarkEnd w:id="55"/>
      </w:ins>
    </w:p>
    <w:p w14:paraId="6242B463" w14:textId="77777777" w:rsidR="000E4403" w:rsidRDefault="00E3488B">
      <w:pPr>
        <w:spacing w:line="600" w:lineRule="auto"/>
        <w:ind w:firstLine="720"/>
        <w:jc w:val="center"/>
        <w:rPr>
          <w:rFonts w:eastAsia="Times New Roman"/>
          <w:szCs w:val="24"/>
        </w:rPr>
      </w:pPr>
      <w:r>
        <w:rPr>
          <w:rFonts w:eastAsia="Times New Roman"/>
          <w:szCs w:val="24"/>
        </w:rPr>
        <w:t>ΠΡΑΚΤΙΚΑ ΒΟΥΛΗΣ</w:t>
      </w:r>
    </w:p>
    <w:p w14:paraId="6242B464" w14:textId="77777777" w:rsidR="000E4403" w:rsidRDefault="00E3488B">
      <w:pPr>
        <w:spacing w:line="600" w:lineRule="auto"/>
        <w:ind w:firstLine="720"/>
        <w:jc w:val="center"/>
        <w:rPr>
          <w:rFonts w:eastAsia="Times New Roman"/>
          <w:szCs w:val="24"/>
        </w:rPr>
      </w:pPr>
      <w:r>
        <w:rPr>
          <w:rFonts w:eastAsia="Times New Roman"/>
          <w:szCs w:val="24"/>
        </w:rPr>
        <w:t xml:space="preserve">ΙΖ΄ ΠΕΡΙΟΔΟΣ </w:t>
      </w:r>
    </w:p>
    <w:p w14:paraId="6242B465" w14:textId="77777777" w:rsidR="000E4403" w:rsidRDefault="00E3488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242B466" w14:textId="77777777" w:rsidR="000E4403" w:rsidRDefault="00E3488B">
      <w:pPr>
        <w:spacing w:line="600" w:lineRule="auto"/>
        <w:ind w:firstLine="720"/>
        <w:jc w:val="center"/>
        <w:rPr>
          <w:rFonts w:eastAsia="Times New Roman"/>
          <w:szCs w:val="24"/>
        </w:rPr>
      </w:pPr>
      <w:r>
        <w:rPr>
          <w:rFonts w:eastAsia="Times New Roman"/>
          <w:szCs w:val="24"/>
        </w:rPr>
        <w:t>ΣΥΝΟΔΟΣ Β΄</w:t>
      </w:r>
    </w:p>
    <w:p w14:paraId="6242B467" w14:textId="77777777" w:rsidR="000E4403" w:rsidRDefault="00E3488B">
      <w:pPr>
        <w:spacing w:line="600" w:lineRule="auto"/>
        <w:ind w:firstLine="720"/>
        <w:jc w:val="center"/>
        <w:rPr>
          <w:rFonts w:eastAsia="Times New Roman"/>
          <w:szCs w:val="24"/>
        </w:rPr>
      </w:pPr>
      <w:r>
        <w:rPr>
          <w:rFonts w:eastAsia="Times New Roman"/>
          <w:szCs w:val="24"/>
        </w:rPr>
        <w:t>ΣΥΝΕΔΡΙΑΣΗ ΡΙΒ΄</w:t>
      </w:r>
    </w:p>
    <w:p w14:paraId="6242B468" w14:textId="77777777" w:rsidR="000E4403" w:rsidRDefault="00E3488B">
      <w:pPr>
        <w:spacing w:line="600" w:lineRule="auto"/>
        <w:ind w:firstLine="720"/>
        <w:jc w:val="center"/>
        <w:rPr>
          <w:rFonts w:eastAsia="Times New Roman"/>
          <w:szCs w:val="24"/>
        </w:rPr>
      </w:pPr>
      <w:r>
        <w:rPr>
          <w:rFonts w:eastAsia="Times New Roman"/>
          <w:szCs w:val="24"/>
        </w:rPr>
        <w:t>Πέμπτη 27 Απριλίου 2017</w:t>
      </w:r>
    </w:p>
    <w:p w14:paraId="6242B469" w14:textId="77777777" w:rsidR="000E4403" w:rsidRDefault="00E3488B">
      <w:pPr>
        <w:spacing w:line="600" w:lineRule="auto"/>
        <w:ind w:firstLine="720"/>
        <w:jc w:val="both"/>
        <w:rPr>
          <w:rFonts w:eastAsia="Times New Roman"/>
          <w:szCs w:val="24"/>
        </w:rPr>
      </w:pPr>
      <w:r>
        <w:rPr>
          <w:rFonts w:eastAsia="Times New Roman"/>
          <w:szCs w:val="24"/>
        </w:rPr>
        <w:t>Αθήνα, σήμερα στις 27 Απριλίου 2017, ημέρα Πέμπτη και ώρα 9.36΄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w:t>
      </w:r>
      <w:r>
        <w:rPr>
          <w:rFonts w:eastAsia="Times New Roman"/>
          <w:szCs w:val="24"/>
        </w:rPr>
        <w:t>.</w:t>
      </w:r>
      <w:r>
        <w:rPr>
          <w:rFonts w:eastAsia="Times New Roman"/>
          <w:szCs w:val="24"/>
        </w:rPr>
        <w:t xml:space="preserve"> </w:t>
      </w:r>
      <w:r w:rsidRPr="00A63B94">
        <w:rPr>
          <w:rFonts w:eastAsia="Times New Roman"/>
          <w:b/>
          <w:szCs w:val="24"/>
        </w:rPr>
        <w:t>ΣΠΥΡΙΔΩΝΑ ΛΥΚΟΥΔΗ</w:t>
      </w:r>
      <w:r>
        <w:rPr>
          <w:rFonts w:eastAsia="Times New Roman"/>
          <w:szCs w:val="24"/>
        </w:rPr>
        <w:t>.</w:t>
      </w:r>
    </w:p>
    <w:p w14:paraId="6242B46A" w14:textId="77777777" w:rsidR="000E4403" w:rsidRDefault="00E3488B">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συνάδελφοι, αρχίζει η συνεδρίαση.</w:t>
      </w:r>
    </w:p>
    <w:p w14:paraId="6242B4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ισερχόμαστ</w:t>
      </w:r>
      <w:r>
        <w:rPr>
          <w:rFonts w:eastAsia="Times New Roman" w:cs="Times New Roman"/>
          <w:szCs w:val="24"/>
        </w:rPr>
        <w:t xml:space="preserve">ε στη συζήτηση των </w:t>
      </w:r>
    </w:p>
    <w:p w14:paraId="6242B46C" w14:textId="77777777" w:rsidR="000E4403" w:rsidRDefault="00E3488B">
      <w:pPr>
        <w:keepNext/>
        <w:spacing w:line="600" w:lineRule="auto"/>
        <w:ind w:firstLine="720"/>
        <w:jc w:val="center"/>
        <w:outlineLvl w:val="0"/>
        <w:rPr>
          <w:rFonts w:eastAsia="Times New Roman" w:cs="Times New Roman"/>
          <w:b/>
          <w:bCs/>
          <w:szCs w:val="24"/>
        </w:rPr>
      </w:pPr>
      <w:r>
        <w:rPr>
          <w:rFonts w:eastAsia="Times New Roman" w:cs="Times New Roman"/>
          <w:b/>
          <w:bCs/>
          <w:szCs w:val="24"/>
        </w:rPr>
        <w:lastRenderedPageBreak/>
        <w:t>ΕΠΙΚΑΙΡΩΝ ΕΡΩΤΗΣΕΩΝ</w:t>
      </w:r>
    </w:p>
    <w:p w14:paraId="6242B46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Αρχίζουμε με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τρίτη με αριθμό 748/24-4-2017</w:t>
      </w:r>
      <w:r w:rsidRPr="00A63B94">
        <w:rPr>
          <w:rFonts w:eastAsia="Times New Roman" w:cs="Times New Roman"/>
          <w:szCs w:val="24"/>
        </w:rPr>
        <w:t xml:space="preserve"> </w:t>
      </w:r>
      <w:r>
        <w:rPr>
          <w:rFonts w:eastAsia="Times New Roman" w:cs="Times New Roman"/>
          <w:szCs w:val="24"/>
        </w:rPr>
        <w:t>επίκαιρη ερώτηση</w:t>
      </w:r>
      <w:r>
        <w:rPr>
          <w:rFonts w:eastAsia="Times New Roman" w:cs="Times New Roman"/>
          <w:szCs w:val="24"/>
        </w:rPr>
        <w:t xml:space="preserve">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Καραθανασόπουλου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«παραμένει η υγειονομική και περιβαλλοντική βόμβα των σκουπιδιών στη Ζάκυνθο». </w:t>
      </w:r>
    </w:p>
    <w:p w14:paraId="6242B4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Απαντάει ο Υπουργός Εσωτερικών κ. Παναγιώτης Σκουρλέτης.</w:t>
      </w:r>
    </w:p>
    <w:p w14:paraId="6242B4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6242B47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242B4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πρόβλημα, κύριε Υπουργέ</w:t>
      </w:r>
      <w:r>
        <w:rPr>
          <w:rFonts w:eastAsia="Times New Roman" w:cs="Times New Roman"/>
          <w:szCs w:val="24"/>
        </w:rPr>
        <w:t>, σας είναι γνωστό. Είναι πολύ καιρό αυτό το ζήτημα, που αφορά την κατάσταση που έχει διαμορφωθεί στη Ζάκυνθο με τα σκουπίδια, όπου μιλάμε στην κυριολεξία για μια υγειονομική και περιβαλλοντική βόμβα.</w:t>
      </w:r>
    </w:p>
    <w:p w14:paraId="6242B4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Έχουν γίνει κατά καιρούς πάρα πολλές συσκέψεις και στο </w:t>
      </w:r>
      <w:r>
        <w:rPr>
          <w:rFonts w:eastAsia="Times New Roman" w:cs="Times New Roman"/>
          <w:szCs w:val="24"/>
        </w:rPr>
        <w:t>Υπουργείο σας, αλλά και στη Ζάκυνθο με διάφορες λύσεις, οι ο</w:t>
      </w:r>
      <w:r>
        <w:rPr>
          <w:rFonts w:eastAsia="Times New Roman" w:cs="Times New Roman"/>
          <w:szCs w:val="24"/>
        </w:rPr>
        <w:lastRenderedPageBreak/>
        <w:t>ποίες έχουν δοθεί και οι οποίες έχουν μείνει στα χαρτιά, γιατί κα</w:t>
      </w:r>
      <w:r>
        <w:rPr>
          <w:rFonts w:eastAsia="Times New Roman" w:cs="Times New Roman"/>
          <w:szCs w:val="24"/>
        </w:rPr>
        <w:t>μ</w:t>
      </w:r>
      <w:r>
        <w:rPr>
          <w:rFonts w:eastAsia="Times New Roman" w:cs="Times New Roman"/>
          <w:szCs w:val="24"/>
        </w:rPr>
        <w:t>μιά απ’ αυτές δεν έχει προχωρήσει και με διάφορες ημερομηνίες λήξης, όσον αφορά την αντιμετώπιση του προβλήματος.</w:t>
      </w:r>
    </w:p>
    <w:p w14:paraId="6242B47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το πρόβλημ</w:t>
      </w:r>
      <w:r>
        <w:rPr>
          <w:rFonts w:eastAsia="Times New Roman" w:cs="Times New Roman"/>
          <w:szCs w:val="24"/>
        </w:rPr>
        <w:t xml:space="preserve">α παραμένει, η κατάσταση επιδεινώνεται, διογκώνονται οι τόνοι σκουπιδιών, οι οποίοι παραμένουν στο σύνολο του νησιού της Ζάκυνθου με την ύπαρξη σοβαρών κινδύνων για τη δημόσια υγεία και για το περιβάλλον, πολύ δε περισσότερο τώρα που έρχεται το καλοκαίρι, </w:t>
      </w:r>
      <w:r>
        <w:rPr>
          <w:rFonts w:eastAsia="Times New Roman" w:cs="Times New Roman"/>
          <w:szCs w:val="24"/>
        </w:rPr>
        <w:t>οι θερμοκρασίες ανεβαίνουν με αποτέλεσμα η κατάσταση να γίνεται ακόμα πιο αποπνικτική.</w:t>
      </w:r>
    </w:p>
    <w:p w14:paraId="6242B47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τα συγκεκριμένα ερωτήματα, τα οποία θέσαμε, κύριε Υπουργέ, στην επίκαιρη ερώτηση είναι δύο:</w:t>
      </w:r>
    </w:p>
    <w:p w14:paraId="6242B47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Πρώτον, ποια είναι αυτή η άμεση και ασφαλής λύση για να αντιμετωπιστεί η</w:t>
      </w:r>
      <w:r>
        <w:rPr>
          <w:rFonts w:eastAsia="Times New Roman" w:cs="Times New Roman"/>
          <w:szCs w:val="24"/>
        </w:rPr>
        <w:t xml:space="preserve"> παραπάνω κατάσταση στη Ζάκυνθο και πώς αυτές οι λύσεις θα δρομολογηθούν με συγκεκριμένα χρονοδιαγράμματα; Και δεύτερον, μετά και από δική σας παρέμβαση μπορεί να υπάρξει απαλλαγή των εργαζομένων, αν χρειάζεται νομοθετική πρωτοβουλία, και των λαϊκών νοικοκ</w:t>
      </w:r>
      <w:r>
        <w:rPr>
          <w:rFonts w:eastAsia="Times New Roman" w:cs="Times New Roman"/>
          <w:szCs w:val="24"/>
        </w:rPr>
        <w:t>υριών της πόλης από τα δημοτικά τέλη καθαριότητας, τα ανταποδοτικά τέλη, για όσο διάστημα η κατάσταση αυτή παραμένει και με αναδρομική ισχύ;</w:t>
      </w:r>
    </w:p>
    <w:p w14:paraId="6242B47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Σ’ αυτά τα δύο ζητήματα θέλουμε συγκεκριμένες απαντήσεις, κύριε Υπουργέ.</w:t>
      </w:r>
    </w:p>
    <w:p w14:paraId="6242B47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r>
        <w:rPr>
          <w:rFonts w:eastAsia="Times New Roman" w:cs="Times New Roman"/>
          <w:szCs w:val="24"/>
        </w:rPr>
        <w:t xml:space="preserve"> κύριε συνάδελφε.</w:t>
      </w:r>
    </w:p>
    <w:p w14:paraId="6242B47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242B47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w:t>
      </w:r>
    </w:p>
    <w:p w14:paraId="6242B47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δεν είναι απλά γνωστό το ζήτημα σε εμάς, αλλά, όπως κι εσείς υπονοήσατε με την ερώτησή σας, ασχολούμαστε </w:t>
      </w:r>
      <w:r>
        <w:rPr>
          <w:rFonts w:eastAsia="Times New Roman" w:cs="Times New Roman"/>
          <w:szCs w:val="24"/>
        </w:rPr>
        <w:t>με ένα συστηματικό τρόπο από τον Νοέμβριο του προηγούμενου έτους.</w:t>
      </w:r>
    </w:p>
    <w:p w14:paraId="6242B47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ίδιος προσωπικά έχω συμμετάσχει σε τέσσερις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συσκέψεις με τον </w:t>
      </w:r>
      <w:r>
        <w:rPr>
          <w:rFonts w:eastAsia="Times New Roman" w:cs="Times New Roman"/>
          <w:szCs w:val="24"/>
        </w:rPr>
        <w:t>δ</w:t>
      </w:r>
      <w:r>
        <w:rPr>
          <w:rFonts w:eastAsia="Times New Roman" w:cs="Times New Roman"/>
          <w:szCs w:val="24"/>
        </w:rPr>
        <w:t xml:space="preserve">ήμαρχο, τον Φορέα Διαχείρισης Αποβλήτων, τον </w:t>
      </w:r>
      <w:r>
        <w:rPr>
          <w:rFonts w:eastAsia="Times New Roman" w:cs="Times New Roman"/>
          <w:szCs w:val="24"/>
        </w:rPr>
        <w:t>π</w:t>
      </w:r>
      <w:r>
        <w:rPr>
          <w:rFonts w:eastAsia="Times New Roman" w:cs="Times New Roman"/>
          <w:szCs w:val="24"/>
        </w:rPr>
        <w:t xml:space="preserve">εριφερειάρχη, τον </w:t>
      </w:r>
      <w:r>
        <w:rPr>
          <w:rFonts w:eastAsia="Times New Roman" w:cs="Times New Roman"/>
          <w:szCs w:val="24"/>
        </w:rPr>
        <w:t>α</w:t>
      </w:r>
      <w:r>
        <w:rPr>
          <w:rFonts w:eastAsia="Times New Roman" w:cs="Times New Roman"/>
          <w:szCs w:val="24"/>
        </w:rPr>
        <w:t>ντιπεριφερειάρχη και έχω συναντήσει εργαζόμενου</w:t>
      </w:r>
      <w:r>
        <w:rPr>
          <w:rFonts w:eastAsia="Times New Roman" w:cs="Times New Roman"/>
          <w:szCs w:val="24"/>
        </w:rPr>
        <w:t xml:space="preserve">ς στο </w:t>
      </w:r>
      <w:r>
        <w:rPr>
          <w:rFonts w:eastAsia="Times New Roman" w:cs="Times New Roman"/>
          <w:szCs w:val="24"/>
        </w:rPr>
        <w:t>ε</w:t>
      </w:r>
      <w:r>
        <w:rPr>
          <w:rFonts w:eastAsia="Times New Roman" w:cs="Times New Roman"/>
          <w:szCs w:val="24"/>
        </w:rPr>
        <w:t xml:space="preserve">ργατικό </w:t>
      </w:r>
      <w:r>
        <w:rPr>
          <w:rFonts w:eastAsia="Times New Roman" w:cs="Times New Roman"/>
          <w:szCs w:val="24"/>
        </w:rPr>
        <w:t>κ</w:t>
      </w:r>
      <w:r>
        <w:rPr>
          <w:rFonts w:eastAsia="Times New Roman" w:cs="Times New Roman"/>
          <w:szCs w:val="24"/>
        </w:rPr>
        <w:t>έντρο της πόλης.</w:t>
      </w:r>
    </w:p>
    <w:p w14:paraId="6242B47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Νομίζω ότι έχουμε εξαντλήσει σχεδόν όλα, εάν όχι όλα, τα μέσα που διαθέτουμε για να πιέσουμε ώστε να υπάρξει ουσια</w:t>
      </w:r>
      <w:r>
        <w:rPr>
          <w:rFonts w:eastAsia="Times New Roman" w:cs="Times New Roman"/>
          <w:szCs w:val="24"/>
        </w:rPr>
        <w:lastRenderedPageBreak/>
        <w:t xml:space="preserve">στική αντιμετώπιση ενός προβλήματος, το οποίο πραγματικά τινάζει στον αέρα την οικονομία και βεβαίως αποτελεί και μία υγειονομική βόμβα, όπως </w:t>
      </w:r>
      <w:r>
        <w:rPr>
          <w:rFonts w:eastAsia="Times New Roman" w:cs="Times New Roman"/>
          <w:szCs w:val="24"/>
        </w:rPr>
        <w:t xml:space="preserve">το χαρακτηρίζατε και εσείς. </w:t>
      </w:r>
    </w:p>
    <w:p w14:paraId="6242B47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νομίζω ότι μπορούμε εδώ και κάποιες ημέρες να μιλάμε με αισιοδοξία και να μπορούμε να ισχυριστούμε ότι το πρόβλημα πια έχει πάρει τον δρόμο της επίλυσής του. Αφού χάσαμε πολύτιμο χρόνο, αφού φτάσαμε σε μια οριακή κατάσταση –ως γνωστόν η Ζάκυνθος είνα</w:t>
      </w:r>
      <w:r>
        <w:rPr>
          <w:rFonts w:eastAsia="Times New Roman" w:cs="Times New Roman"/>
          <w:szCs w:val="24"/>
        </w:rPr>
        <w:t>ι ένα νησί το οποίο αποτελεί έναν από τους πρώτους τουριστικούς προορισμούς- και περάσαμε και τις γιορτές του Πάσχα κάτω από ακραίες συνθήκες με τόνους σκουπιδιών στην πόλη, υπάρχει ολόκληρο παρασκήνιο, υπάρχουν πολύ μεγάλες ευθύνες, οι οποίες επιμερίζοντα</w:t>
      </w:r>
      <w:r>
        <w:rPr>
          <w:rFonts w:eastAsia="Times New Roman" w:cs="Times New Roman"/>
          <w:szCs w:val="24"/>
        </w:rPr>
        <w:t>ι και στην τοπική αυτοδιοίκηση, όπως έχω πει σε αυτή την Αίθουσα απαντώντας σε μια παρόμοια επίκαιρη ερώτηση</w:t>
      </w:r>
      <w:r>
        <w:rPr>
          <w:rFonts w:eastAsia="Times New Roman" w:cs="Times New Roman"/>
          <w:szCs w:val="24"/>
        </w:rPr>
        <w:t>,</w:t>
      </w:r>
      <w:r>
        <w:rPr>
          <w:rFonts w:eastAsia="Times New Roman" w:cs="Times New Roman"/>
          <w:szCs w:val="24"/>
        </w:rPr>
        <w:t xml:space="preserve"> που είχε γίνει πριν από κάποιο διάστημα. Η τοπική αυτοδιοίκηση έχει την πρώτη ευθύνη για τη διαχείριση των αποβλήτων. </w:t>
      </w:r>
    </w:p>
    <w:p w14:paraId="6242B47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πολιτεία από μεριάς της α</w:t>
      </w:r>
      <w:r>
        <w:rPr>
          <w:rFonts w:eastAsia="Times New Roman" w:cs="Times New Roman"/>
          <w:szCs w:val="24"/>
        </w:rPr>
        <w:t>δειοδότησε έγκαιρα όλες τις λύσεις</w:t>
      </w:r>
      <w:r>
        <w:rPr>
          <w:rFonts w:eastAsia="Times New Roman" w:cs="Times New Roman"/>
          <w:szCs w:val="24"/>
        </w:rPr>
        <w:t>,</w:t>
      </w:r>
      <w:r>
        <w:rPr>
          <w:rFonts w:eastAsia="Times New Roman" w:cs="Times New Roman"/>
          <w:szCs w:val="24"/>
        </w:rPr>
        <w:t xml:space="preserve"> που υπήρχαν όλο αυτό το διάστημα, από τον Νοέμβριο</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από όσο ξέρω εγώ. Στις 22 Νοεμβρίου έγινε η </w:t>
      </w:r>
      <w:r>
        <w:rPr>
          <w:rFonts w:eastAsia="Times New Roman" w:cs="Times New Roman"/>
          <w:szCs w:val="24"/>
        </w:rPr>
        <w:lastRenderedPageBreak/>
        <w:t>πρώτη σύσκεψη, στις 12 Δεκεμβρίου η δεύτερη, στις 23 Φεβρουαρίου η τρίτη, στις 13 Απριλίου η τέταρτη, στις 24 Α</w:t>
      </w:r>
      <w:r>
        <w:rPr>
          <w:rFonts w:eastAsia="Times New Roman" w:cs="Times New Roman"/>
          <w:szCs w:val="24"/>
        </w:rPr>
        <w:t>πριλίου, μόλις πριν από λίγες ημέρες, η τελευταία, με δική μου συμμετοχή. Το υπογραμμίζω αυτό, διότι ήθελα να παρακολουθήσω ο ίδιος εκ του σύνεγγυς βήμα με βήμα την αντιμετώπιση αυτού του προβλήματος. Διότι δεν χρωστούν τίποτα οι εργαζόμενοι και οι κάτοικο</w:t>
      </w:r>
      <w:r>
        <w:rPr>
          <w:rFonts w:eastAsia="Times New Roman" w:cs="Times New Roman"/>
          <w:szCs w:val="24"/>
        </w:rPr>
        <w:t xml:space="preserve">ι του νησιού να υφίστανται όλη αυτή την ανευθυνότητα εκ μέρους των αρμοδίων. </w:t>
      </w:r>
    </w:p>
    <w:p w14:paraId="6242B47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αυτή τη στιγμή -και αυτές είναι οι τελευταίες πληροφορίες που έχω και από τον Γενικό Γραμματέα Αποκεντρωμένης Διοίκησης, ο οποίος βρισκόταν μέχρι και σήμερα στο νησί- ότι έ</w:t>
      </w:r>
      <w:r>
        <w:rPr>
          <w:rFonts w:eastAsia="Times New Roman" w:cs="Times New Roman"/>
          <w:szCs w:val="24"/>
        </w:rPr>
        <w:t>χει επιλεγεί η εγκατάσταση του δεματοποιητή σε χώρο κοντά στον πρώην ΧΥΤΑ, στον χώρο του Σκοπού. Ελπίζουμε ότι στα τέλη στης άλλης εβδομάδας θα αρχίσει να λειτουργεί και μέσα σε δύο με δυόμισι μήνες θα έχει λειτουργήσει και η ενδιάμεση λύση στον χώρο της π</w:t>
      </w:r>
      <w:r>
        <w:rPr>
          <w:rFonts w:eastAsia="Times New Roman" w:cs="Times New Roman"/>
          <w:szCs w:val="24"/>
        </w:rPr>
        <w:t xml:space="preserve">εριοχής Λίβα, όπου προορίζεται να είναι εκεί και η οριστική λύση. </w:t>
      </w:r>
    </w:p>
    <w:p w14:paraId="6242B48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Για όλα αυτά έχουμε εξασφαλίσει τις άδειες, ενώ έχει εξασφαλιστεί και η χρηματοδότηση της οριστικής λύσης από το αντίστοιχο πρόγραμμα του ΕΣΠΑ. </w:t>
      </w:r>
    </w:p>
    <w:p w14:paraId="6242B48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έστω και με καθυστέρηση </w:t>
      </w:r>
      <w:r>
        <w:rPr>
          <w:rFonts w:eastAsia="Times New Roman" w:cs="Times New Roman"/>
          <w:szCs w:val="24"/>
        </w:rPr>
        <w:t xml:space="preserve">τα πράγματα βαίνουν καλώς. </w:t>
      </w:r>
    </w:p>
    <w:p w14:paraId="6242B48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48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 </w:t>
      </w:r>
    </w:p>
    <w:p w14:paraId="6242B48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 για τη δευτερολογία σας για τρία λεπτά.</w:t>
      </w:r>
    </w:p>
    <w:p w14:paraId="6242B48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Υπουργέ, μακάρι να είχαμε και να συμμεριζόμ</w:t>
      </w:r>
      <w:r>
        <w:rPr>
          <w:rFonts w:eastAsia="Times New Roman" w:cs="Times New Roman"/>
          <w:szCs w:val="24"/>
        </w:rPr>
        <w:t>ασταν κι εμείς τη δική σας αισιοδοξία. Γιατί γνωρίζουμε πολύ καλά και αναγνωρίζουμε ότι έχουν γίνει δεκάδες συσκέψεις για το συγκεκριμένο ζήτημα και με τη δική σας παρουσία, οι αποφάσεις των οποίων συσκέψεων όμως έχουν μείνει στα χαρτιά. Όπως και η χθεσινή</w:t>
      </w:r>
      <w:r>
        <w:rPr>
          <w:rFonts w:eastAsia="Times New Roman" w:cs="Times New Roman"/>
          <w:szCs w:val="24"/>
        </w:rPr>
        <w:t xml:space="preserve"> απόφαση, που ελήφθη στη σύσκεψη που έγινε στο νησί με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 xml:space="preserve">διοίκησης </w:t>
      </w:r>
      <w:r>
        <w:rPr>
          <w:rFonts w:eastAsia="Times New Roman" w:cs="Times New Roman"/>
          <w:szCs w:val="24"/>
        </w:rPr>
        <w:t>πολύ φοβούμαστε ότι θα μείνει στα χαρτιά, για τον δεματοποιητή στον Σκοπό, μέχρι να γίνει ο ΧΥΤΥ στον Λίβα. Πολύ δε περισσότερο που η σημερινή εξέλιξη είναι</w:t>
      </w:r>
      <w:r>
        <w:rPr>
          <w:rFonts w:eastAsia="Times New Roman" w:cs="Times New Roman"/>
          <w:szCs w:val="24"/>
        </w:rPr>
        <w:t xml:space="preserve"> ότι μετά από μήνυση των κατοίκων στον Σκοπό συνέλαβαν τους εκσκαφείς, που πήγαν να κάνουν τις χωματουργικές εργασίες. </w:t>
      </w:r>
    </w:p>
    <w:p w14:paraId="6242B48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Καταλαβαίνετε πάρα πολύ καλά που οδηγείται η κατάσταση. Πολύ δε περισσότερο που ακόμα και ο δεματοποιητής να υλοποιηθεί -εάν υλοποιηθεί-</w:t>
      </w:r>
      <w:r>
        <w:rPr>
          <w:rFonts w:eastAsia="Times New Roman" w:cs="Times New Roman"/>
          <w:szCs w:val="24"/>
        </w:rPr>
        <w:t xml:space="preserve"> και τηρούνται όλες οι προδιαγραφές, οι τόνοι σκουπιδιών δεν μπορούν να απορροφηθούν σε πολύ μικρό χρονικό διάστημα, ενώ η δεματοποίηση των σκουπιδιών εγκυμονεί νέους κινδύνους. </w:t>
      </w:r>
    </w:p>
    <w:p w14:paraId="6242B48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Από αυτή την άποψη, κύριε Υπουργέ, ξέρουμε πάρα πολύ καλά ότι το θέμα με τα σ</w:t>
      </w:r>
      <w:r>
        <w:rPr>
          <w:rFonts w:eastAsia="Times New Roman" w:cs="Times New Roman"/>
          <w:szCs w:val="24"/>
        </w:rPr>
        <w:t xml:space="preserve">κουπίδια δεν είναι πρόβλημα μόνο της Ζακύνθου, αλλά συνολικότερο. Επίσης, ξέρουμε ότι υπάρχει ένας τεράστιος πόλεμος οικονομικών συμφερόντων, για το ποιοι επιχειρηματικοί όμιλοι θα αναλάβουν τη διαχείριση των απορριμμάτων. </w:t>
      </w:r>
    </w:p>
    <w:p w14:paraId="6242B48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Και στη Ζάκυνθο υπάρχει αντίστοι</w:t>
      </w:r>
      <w:r>
        <w:rPr>
          <w:rFonts w:eastAsia="Times New Roman" w:cs="Times New Roman"/>
          <w:szCs w:val="24"/>
        </w:rPr>
        <w:t xml:space="preserve">χος επιχειρηματικός πόλεμος με τις όποιες λύσεις δεν προωθούνται ή υπονομεύονται εκφράζεται επί της ουσίας. </w:t>
      </w:r>
    </w:p>
    <w:p w14:paraId="6242B489"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Αυτοί οι οποίοι θα πληρώσουν αυτόν τον επιχειρηματικό πόλεμο είναι οι ίδιοι οι κάτοικοι, τα ίδια τα λαϊκά νοικοκυριά στη Ζάκυνθο</w:t>
      </w:r>
      <w:r>
        <w:rPr>
          <w:rFonts w:eastAsia="Times New Roman" w:cs="Times New Roman"/>
          <w:szCs w:val="24"/>
        </w:rPr>
        <w:t>,</w:t>
      </w:r>
      <w:r>
        <w:rPr>
          <w:rFonts w:eastAsia="Times New Roman" w:cs="Times New Roman"/>
          <w:szCs w:val="24"/>
        </w:rPr>
        <w:t xml:space="preserve"> που βιώνουν αυτή </w:t>
      </w:r>
      <w:r>
        <w:rPr>
          <w:rFonts w:eastAsia="Times New Roman" w:cs="Times New Roman"/>
          <w:szCs w:val="24"/>
        </w:rPr>
        <w:t xml:space="preserve">την υγειονομική περιβαλλοντική  βόμβα. Επίσης, όποια λύση και να δοθεί θα είναι σε βάρος τους, γιατί τα ανταποδοτικά τέλη θα πάνε πάρα πολύ ψηλά. </w:t>
      </w:r>
    </w:p>
    <w:p w14:paraId="6242B48A"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Θα μπει το δίλημμα στον κόσμο –και το ξέρουν και από τους τοπικούς παράγοντες εκεί που έχουν ευθύνη, τον </w:t>
      </w:r>
      <w:r>
        <w:rPr>
          <w:rFonts w:eastAsia="Times New Roman" w:cs="Times New Roman"/>
          <w:szCs w:val="24"/>
        </w:rPr>
        <w:t>δ</w:t>
      </w:r>
      <w:r>
        <w:rPr>
          <w:rFonts w:eastAsia="Times New Roman" w:cs="Times New Roman"/>
          <w:szCs w:val="24"/>
        </w:rPr>
        <w:t>ήμα</w:t>
      </w:r>
      <w:r>
        <w:rPr>
          <w:rFonts w:eastAsia="Times New Roman" w:cs="Times New Roman"/>
          <w:szCs w:val="24"/>
        </w:rPr>
        <w:t xml:space="preserve">ρχο και τον </w:t>
      </w:r>
      <w:r>
        <w:rPr>
          <w:rFonts w:eastAsia="Times New Roman" w:cs="Times New Roman"/>
          <w:szCs w:val="24"/>
        </w:rPr>
        <w:t>π</w:t>
      </w:r>
      <w:r>
        <w:rPr>
          <w:rFonts w:eastAsia="Times New Roman" w:cs="Times New Roman"/>
          <w:szCs w:val="24"/>
        </w:rPr>
        <w:t xml:space="preserve">εριφερειάρχη, αλλά και από την Κυβέρνηση- ή να πληρώσουν για τα σκουπίδια, για να αντιμετωπιστεί το πρόβλημα, ή αλλιώς θα ζουν με αυτή την υγειονομική βόμβα. </w:t>
      </w:r>
    </w:p>
    <w:p w14:paraId="6242B48B"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είναι το μεγάλο πρόβλημα, κύριε Υπουργέ. </w:t>
      </w:r>
    </w:p>
    <w:p w14:paraId="6242B48C"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αυτή την άποψη, οι όποιες καλές π</w:t>
      </w:r>
      <w:r>
        <w:rPr>
          <w:rFonts w:eastAsia="Times New Roman" w:cs="Times New Roman"/>
          <w:szCs w:val="24"/>
        </w:rPr>
        <w:t xml:space="preserve">ροθέσεις –εντός εισαγωγικών ή εκτός εισαγωγικών- που μπορεί να έχει η Κυβέρνηση φαίνεται ότι βρίσκουν τοίχο. </w:t>
      </w:r>
    </w:p>
    <w:p w14:paraId="6242B48D"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εμείς λέμε καθαρά ότι από τη στιγμή που εμπλέκονται επιχειρηματικοί όμιλοι, από τη στιγμή που η διαχείριση των απορριμμάτων θα ιδιωτικοποιείτα</w:t>
      </w:r>
      <w:r>
        <w:rPr>
          <w:rFonts w:eastAsia="Times New Roman" w:cs="Times New Roman"/>
          <w:szCs w:val="24"/>
        </w:rPr>
        <w:t>ι, θα εμπορευματοποιείται, τότε καταλαβαίνετε πάρα πολύ καλά σε τι επώδυνες καταστάσεις θα οδηγηθούν τα λαϊκά στρώματα στο ζήτημα των σκουπιδιών, αλλά και οι ίδιοι οι εργαζόμενοι στους χώρους αποκομιδής και επεξεργασίας των απορριμμάτων με τους ενοικιαζόμε</w:t>
      </w:r>
      <w:r>
        <w:rPr>
          <w:rFonts w:eastAsia="Times New Roman" w:cs="Times New Roman"/>
          <w:szCs w:val="24"/>
        </w:rPr>
        <w:t xml:space="preserve">νους εργαζόμενους, με τους συμβασιούχους εργαζόμενους, με μη ύπαρξη μέτρων υγιεινής και ασφάλειας. </w:t>
      </w:r>
    </w:p>
    <w:p w14:paraId="6242B48E"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λοιπόν, η ανησυχία μας παραμένει και δεν το κάνουμε, κύριε Υπουργέ, για αντιπολιτευτικούς λόγους. Υπάρχουν εκατό άλλοι λόγοι για να κάνο</w:t>
      </w:r>
      <w:r>
        <w:rPr>
          <w:rFonts w:eastAsia="Times New Roman" w:cs="Times New Roman"/>
          <w:szCs w:val="24"/>
        </w:rPr>
        <w:t>υμε αντιπολίτευση στην Κυβέρνηση. Όμως, είναι μια πραγματική ανησυχία η οποία υπάρχει και η οποία πολύ φοβούμαστε ότι δεν θα αντιμετωπιστεί το επόμενο χρονικό διάστημα, αν δεν κάνει άμεση παρέμβαση η Κυβέρνηση στην κατεύθυνση η ίδια να υλοποιήσει τη λύση κ</w:t>
      </w:r>
      <w:r>
        <w:rPr>
          <w:rFonts w:eastAsia="Times New Roman" w:cs="Times New Roman"/>
          <w:szCs w:val="24"/>
        </w:rPr>
        <w:t xml:space="preserve">αι όχι να πετάει –που, βεβαίως, έχει την ευθύνη η τοπική </w:t>
      </w:r>
      <w:r>
        <w:rPr>
          <w:rFonts w:eastAsia="Times New Roman" w:cs="Times New Roman"/>
          <w:szCs w:val="24"/>
        </w:rPr>
        <w:t>δ</w:t>
      </w:r>
      <w:r>
        <w:rPr>
          <w:rFonts w:eastAsia="Times New Roman" w:cs="Times New Roman"/>
          <w:szCs w:val="24"/>
        </w:rPr>
        <w:t xml:space="preserve">ιοίκηση και ο </w:t>
      </w:r>
      <w:r>
        <w:rPr>
          <w:rFonts w:eastAsia="Times New Roman" w:cs="Times New Roman"/>
          <w:szCs w:val="24"/>
        </w:rPr>
        <w:t>δ</w:t>
      </w:r>
      <w:r>
        <w:rPr>
          <w:rFonts w:eastAsia="Times New Roman" w:cs="Times New Roman"/>
          <w:szCs w:val="24"/>
        </w:rPr>
        <w:t xml:space="preserve">ήμος και η </w:t>
      </w:r>
      <w:r>
        <w:rPr>
          <w:rFonts w:eastAsia="Times New Roman" w:cs="Times New Roman"/>
          <w:szCs w:val="24"/>
        </w:rPr>
        <w:t>π</w:t>
      </w:r>
      <w:r>
        <w:rPr>
          <w:rFonts w:eastAsia="Times New Roman" w:cs="Times New Roman"/>
          <w:szCs w:val="24"/>
        </w:rPr>
        <w:t xml:space="preserve">εριφέρεια- το μπαλάκι για το ποιος θα λύσει το πρόβλημα. </w:t>
      </w:r>
    </w:p>
    <w:p w14:paraId="6242B48F"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6242B490" w14:textId="77777777" w:rsidR="000E4403" w:rsidRDefault="00E3488B">
      <w:pPr>
        <w:spacing w:line="600" w:lineRule="auto"/>
        <w:ind w:firstLine="720"/>
        <w:jc w:val="both"/>
        <w:rPr>
          <w:rFonts w:eastAsia="Times New Roman"/>
          <w:szCs w:val="24"/>
        </w:rPr>
      </w:pPr>
      <w:r>
        <w:rPr>
          <w:rFonts w:eastAsia="Times New Roman"/>
          <w:szCs w:val="24"/>
        </w:rPr>
        <w:t>Ορίστε, κύριε Υπουργέ, έχετε τον λόγο για τρία λεπτά</w:t>
      </w:r>
      <w:r>
        <w:rPr>
          <w:rFonts w:eastAsia="Times New Roman"/>
          <w:szCs w:val="24"/>
        </w:rPr>
        <w:t xml:space="preserve">. </w:t>
      </w:r>
    </w:p>
    <w:p w14:paraId="6242B491" w14:textId="77777777" w:rsidR="000E4403" w:rsidRDefault="00E3488B">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 xml:space="preserve">Ευχαριστώ, κύριε Πρόεδρε. </w:t>
      </w:r>
    </w:p>
    <w:p w14:paraId="6242B492" w14:textId="77777777" w:rsidR="000E4403" w:rsidRDefault="00E3488B">
      <w:pPr>
        <w:spacing w:line="600" w:lineRule="auto"/>
        <w:ind w:firstLine="720"/>
        <w:jc w:val="both"/>
        <w:rPr>
          <w:rFonts w:eastAsia="Times New Roman"/>
          <w:szCs w:val="24"/>
        </w:rPr>
      </w:pPr>
      <w:r>
        <w:rPr>
          <w:rFonts w:eastAsia="Times New Roman"/>
          <w:szCs w:val="24"/>
        </w:rPr>
        <w:t xml:space="preserve">Νομίζω ότι δεν μπορούμε να μιλάμε γενικά και αόριστα για ευθύνες, διότι κάποιες από αυτές τις αναφέρατε και εσείς. </w:t>
      </w:r>
    </w:p>
    <w:p w14:paraId="6242B493" w14:textId="77777777" w:rsidR="000E4403" w:rsidRDefault="00E3488B">
      <w:pPr>
        <w:spacing w:line="600" w:lineRule="auto"/>
        <w:ind w:firstLine="720"/>
        <w:jc w:val="both"/>
        <w:rPr>
          <w:rFonts w:eastAsia="Times New Roman"/>
          <w:szCs w:val="24"/>
        </w:rPr>
      </w:pPr>
      <w:r>
        <w:rPr>
          <w:rFonts w:eastAsia="Times New Roman"/>
          <w:szCs w:val="24"/>
        </w:rPr>
        <w:t xml:space="preserve">Όμως, προσέξτε να δείτε: Είναι ανάγκη να υπάρχει μια στάση ευθύνης από όλα τα εμπλεκόμενα μέρη και από όλες τις </w:t>
      </w:r>
      <w:r>
        <w:rPr>
          <w:rFonts w:eastAsia="Times New Roman"/>
          <w:szCs w:val="24"/>
        </w:rPr>
        <w:lastRenderedPageBreak/>
        <w:t>πολιτικές δυνάμεις. Σημασία έχει να δημιουργήσουμε εκείνους τους κατάλληλους, τους απαιτούμενους όρους κοινωνικής πίεσης, έτσι ώστε όλοι να αναλ</w:t>
      </w:r>
      <w:r>
        <w:rPr>
          <w:rFonts w:eastAsia="Times New Roman"/>
          <w:szCs w:val="24"/>
        </w:rPr>
        <w:t xml:space="preserve">άβουν τις ευθύνες τους. </w:t>
      </w:r>
    </w:p>
    <w:p w14:paraId="6242B494" w14:textId="77777777" w:rsidR="000E4403" w:rsidRDefault="00E3488B">
      <w:pPr>
        <w:spacing w:line="600" w:lineRule="auto"/>
        <w:ind w:firstLine="720"/>
        <w:jc w:val="both"/>
        <w:rPr>
          <w:rFonts w:eastAsia="Times New Roman"/>
          <w:szCs w:val="24"/>
        </w:rPr>
      </w:pPr>
      <w:r>
        <w:rPr>
          <w:rFonts w:eastAsia="Times New Roman"/>
          <w:szCs w:val="24"/>
        </w:rPr>
        <w:t xml:space="preserve">Εμείς δεν είμαστε από αυτούς οι οποίοι με ευκολία θα μετακυλήσουμε τις ευθύνες αλλού. Όμως, αυτό το οποίο περνούσε και περνάει από το χέρι μας μέσα από την αποκεντρωμένη </w:t>
      </w:r>
      <w:r>
        <w:rPr>
          <w:rFonts w:eastAsia="Times New Roman"/>
          <w:szCs w:val="24"/>
        </w:rPr>
        <w:t>δ</w:t>
      </w:r>
      <w:r>
        <w:rPr>
          <w:rFonts w:eastAsia="Times New Roman"/>
          <w:szCs w:val="24"/>
        </w:rPr>
        <w:t>ιοίκηση, δηλαδή μια επιτήρηση, ένας έλεγχος εκ του σύνεγγυς όλων των αναγκαίων βημάτων για την αντιμετώπιση του ζητήματος, έχει γίνει. Και δεν μιλάμε γενικά και αόριστα. Γνωρίζετε ότι η πρόταση για τη χρηματοδότηση της οριστικής λύσης μέσα από το αντίστοιχ</w:t>
      </w:r>
      <w:r>
        <w:rPr>
          <w:rFonts w:eastAsia="Times New Roman"/>
          <w:szCs w:val="24"/>
        </w:rPr>
        <w:t xml:space="preserve">ο ΕΣΠΑ έχει κατατεθεί και από όσο ξέρω, από τη βαθμολογία που έχει πάρει, θα εγκριθεί τελικά. Άρα, μιλάμε για οριστική λύση. </w:t>
      </w:r>
    </w:p>
    <w:p w14:paraId="6242B495" w14:textId="77777777" w:rsidR="000E4403" w:rsidRDefault="00E3488B">
      <w:pPr>
        <w:spacing w:line="600" w:lineRule="auto"/>
        <w:ind w:firstLine="720"/>
        <w:jc w:val="both"/>
        <w:rPr>
          <w:rFonts w:eastAsia="Times New Roman"/>
          <w:szCs w:val="24"/>
        </w:rPr>
      </w:pPr>
      <w:r>
        <w:rPr>
          <w:rFonts w:eastAsia="Times New Roman"/>
          <w:szCs w:val="24"/>
        </w:rPr>
        <w:t>Καλές είναι οι αναφορές που κάνετε γενικά -και τις κάνετε σε κάθε είδους αντίστοιχες περιπτώσεις ως Κομμουνιστικό Κόμμα- για τη μη</w:t>
      </w:r>
      <w:r>
        <w:rPr>
          <w:rFonts w:eastAsia="Times New Roman"/>
          <w:szCs w:val="24"/>
        </w:rPr>
        <w:t xml:space="preserve"> εκμετάλλευση, την κερδοσκοπική αντιμετώπιση ενός ζητήματος</w:t>
      </w:r>
      <w:r>
        <w:rPr>
          <w:rFonts w:eastAsia="Times New Roman"/>
          <w:szCs w:val="24"/>
        </w:rPr>
        <w:t>,</w:t>
      </w:r>
      <w:r>
        <w:rPr>
          <w:rFonts w:eastAsia="Times New Roman"/>
          <w:szCs w:val="24"/>
        </w:rPr>
        <w:t xml:space="preserve"> που σχετίζεται με τα απόβλητα, αλλά δεν «κολλάει» σε όλες τις περιπτώσεις. Υπάρχουν πιο χαρακτηριστικές περιπτώσεις –αν θέλετε- για να αναφερθείτε σε μια τέτοια λογική, για να επιβεβαιώσετε αυτή </w:t>
      </w:r>
      <w:r>
        <w:rPr>
          <w:rFonts w:eastAsia="Times New Roman"/>
          <w:szCs w:val="24"/>
        </w:rPr>
        <w:t xml:space="preserve">την επιχειρηματολογία. </w:t>
      </w:r>
    </w:p>
    <w:p w14:paraId="6242B496" w14:textId="77777777" w:rsidR="000E4403" w:rsidRDefault="00E3488B">
      <w:pPr>
        <w:spacing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Ξέρουμε και τα καράβια που παραμένουν παροπλισμένα, κύριε Υπουργέ!</w:t>
      </w:r>
    </w:p>
    <w:p w14:paraId="6242B497" w14:textId="77777777" w:rsidR="000E4403" w:rsidRDefault="00E3488B">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Pr>
          <w:rFonts w:eastAsia="Times New Roman"/>
          <w:szCs w:val="24"/>
        </w:rPr>
        <w:t>Προσέξτε να δείτε, λοιπόν: Αυτό που δεν μπορώ να καταλάβω και το θεωρώ ειλικρινά ως μ</w:t>
      </w:r>
      <w:r>
        <w:rPr>
          <w:rFonts w:eastAsia="Times New Roman"/>
          <w:szCs w:val="24"/>
        </w:rPr>
        <w:t xml:space="preserve">ια λογική η οποία δεν τέμνεται με το πρόβλημα είναι ότι ζητάτε όσο διάστημα είναι τα σκουπίδια στους δρόμους να απαλλαγούν οι εργαζόμενοι από την καταβολή των τελών. </w:t>
      </w:r>
    </w:p>
    <w:p w14:paraId="6242B498" w14:textId="77777777" w:rsidR="000E4403" w:rsidRDefault="00E3488B">
      <w:pPr>
        <w:spacing w:line="600" w:lineRule="auto"/>
        <w:ind w:firstLine="720"/>
        <w:jc w:val="both"/>
        <w:rPr>
          <w:rFonts w:eastAsia="Times New Roman"/>
          <w:szCs w:val="24"/>
        </w:rPr>
      </w:pPr>
      <w:r>
        <w:rPr>
          <w:rFonts w:eastAsia="Times New Roman"/>
          <w:szCs w:val="24"/>
        </w:rPr>
        <w:t xml:space="preserve">Κατ’ αρχάς, γνωρίζετε ότι αυτό προϋποθέτει απόφαση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υμβουλίου με βάση τη συ</w:t>
      </w:r>
      <w:r>
        <w:rPr>
          <w:rFonts w:eastAsia="Times New Roman"/>
          <w:szCs w:val="24"/>
        </w:rPr>
        <w:t xml:space="preserve">νταγματικά κατοχυρωμένη αυτοτέλεια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Θα μπορούσε, λοιπόν, να πάρει –όπως έχει πάρει σε κάποιες περιπτώσεις-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μια τέτοια απόφαση για τις ευάλωτες κοινωνικές ομάδες. </w:t>
      </w:r>
    </w:p>
    <w:p w14:paraId="6242B499" w14:textId="77777777" w:rsidR="000E4403" w:rsidRDefault="00E3488B">
      <w:pPr>
        <w:spacing w:line="600" w:lineRule="auto"/>
        <w:ind w:firstLine="720"/>
        <w:jc w:val="both"/>
        <w:rPr>
          <w:rFonts w:eastAsia="Times New Roman"/>
          <w:szCs w:val="24"/>
        </w:rPr>
      </w:pPr>
      <w:r>
        <w:rPr>
          <w:rFonts w:eastAsia="Times New Roman"/>
          <w:szCs w:val="24"/>
        </w:rPr>
        <w:t>Όμως, εδώ πέρα σε μια στιγμή που χρειάζεται ν</w:t>
      </w:r>
      <w:r>
        <w:rPr>
          <w:rFonts w:eastAsia="Times New Roman"/>
          <w:szCs w:val="24"/>
        </w:rPr>
        <w:t xml:space="preserve">α τους πούμε «κύριοι, αφού εισπράττετε τα χρήματα, πρέπει να κάνετε τη δουλειά σας, είστε υποχρεωμένοι να αντιμετωπίσετε αυτό το </w:t>
      </w:r>
      <w:r>
        <w:rPr>
          <w:rFonts w:eastAsia="Times New Roman"/>
          <w:szCs w:val="24"/>
        </w:rPr>
        <w:lastRenderedPageBreak/>
        <w:t xml:space="preserve">ζήτημα», τι νόημα έχει; Μήπως, λοιπόν, αυτή είναι μια εύκολη συνταγή για να την «πετάμε» κάθε φορά; Δεν βοηθούν τέτοιου είδους </w:t>
      </w:r>
      <w:r>
        <w:rPr>
          <w:rFonts w:eastAsia="Times New Roman"/>
          <w:szCs w:val="24"/>
        </w:rPr>
        <w:t xml:space="preserve">–ας πούμε- επιχειρήματα. </w:t>
      </w:r>
    </w:p>
    <w:p w14:paraId="6242B49A" w14:textId="77777777" w:rsidR="000E4403" w:rsidRDefault="00E3488B">
      <w:pPr>
        <w:spacing w:line="600" w:lineRule="auto"/>
        <w:ind w:firstLine="720"/>
        <w:jc w:val="both"/>
        <w:rPr>
          <w:rFonts w:eastAsia="Times New Roman" w:cs="Times New Roman"/>
          <w:szCs w:val="24"/>
        </w:rPr>
      </w:pPr>
      <w:r>
        <w:rPr>
          <w:rFonts w:eastAsia="Times New Roman"/>
          <w:szCs w:val="24"/>
        </w:rPr>
        <w:t xml:space="preserve">Όσον αφορά την ευαισθησία μας στο θέμα των συμβασιούχων, τη γνωρίζετε. Είναι και σε εξέλιξη μια πολύ σημαντική δημόσια συζήτηση. Θα έχουμε το χρονικό διάστημα να την επεκτείνουμε και να την κάνουμε σε βάθος και στη Βουλή. Γνωρίζω </w:t>
      </w:r>
      <w:r>
        <w:rPr>
          <w:rFonts w:eastAsia="Times New Roman"/>
          <w:szCs w:val="24"/>
        </w:rPr>
        <w:t xml:space="preserve">ότι και το κόμμα της Αξιωματικής Αντιπολίτευσης έχει καταθέσει μια επερώτηση για τις επόμενες μέρες για τα θέματα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Ο κ. Βορίδης την έχει καταθέσει. Και εκεί θα έχουμε τη δυνατότητα να συζητήσουμε για αυτό. </w:t>
      </w:r>
    </w:p>
    <w:p w14:paraId="6242B49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Θεωρώ, λοιπόν, ότι –και</w:t>
      </w:r>
      <w:r>
        <w:rPr>
          <w:rFonts w:eastAsia="Times New Roman" w:cs="Times New Roman"/>
          <w:szCs w:val="24"/>
        </w:rPr>
        <w:t xml:space="preserve"> δεν μιλάμε με λόγια, ήδη ξέρω ότι έχει υπάρξει μία ολόκληρη τεχνική προετοιμασία για την αντικατάσταση του δεματοποιητή, ο οποίος έχει τη δυνατότητα να δεματοποιεί μέχρι </w:t>
      </w:r>
      <w:r>
        <w:rPr>
          <w:rFonts w:eastAsia="Times New Roman" w:cs="Times New Roman"/>
          <w:szCs w:val="24"/>
        </w:rPr>
        <w:t>διακόσιους</w:t>
      </w:r>
      <w:r>
        <w:rPr>
          <w:rFonts w:eastAsia="Times New Roman" w:cs="Times New Roman"/>
          <w:szCs w:val="24"/>
        </w:rPr>
        <w:t xml:space="preserve"> τόνους μέσα σε συγκεκριμένο χρονικό διάστημα- και στο διάστημα των δύο μην</w:t>
      </w:r>
      <w:r>
        <w:rPr>
          <w:rFonts w:eastAsia="Times New Roman" w:cs="Times New Roman"/>
          <w:szCs w:val="24"/>
        </w:rPr>
        <w:t>ών που χρειάζονται για να υπάρξει μεταβατική λύση στη θέση Λ</w:t>
      </w:r>
      <w:r>
        <w:rPr>
          <w:rFonts w:eastAsia="Times New Roman" w:cs="Times New Roman"/>
          <w:szCs w:val="24"/>
        </w:rPr>
        <w:t>ίβα</w:t>
      </w:r>
      <w:r>
        <w:rPr>
          <w:rFonts w:eastAsia="Times New Roman" w:cs="Times New Roman"/>
          <w:szCs w:val="24"/>
        </w:rPr>
        <w:t xml:space="preserve"> -έχει βρεθεί μάλιστα και ο δρόμος που θα πηγαίνει και υπάρχει και αντίστοιχη αδειοδότηση από το δασαρχείο- πράγματι θα αποφορτίσουμε το ζήτημα και ότι πράγματι «το νερό έχει μπει στο αυλάκι».</w:t>
      </w:r>
    </w:p>
    <w:p w14:paraId="6242B49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Υπουργέ.</w:t>
      </w:r>
    </w:p>
    <w:p w14:paraId="6242B49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διεθνούς σύμβασης για τον έλεγχο και διαχείριση του έρματος και των ιζημάτων που προέρχονται από τα πλοία, 2004 και άλλες διατάξεις».</w:t>
      </w:r>
    </w:p>
    <w:p w14:paraId="6242B49E" w14:textId="77777777" w:rsidR="000E4403" w:rsidRDefault="00E3488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ο</w:t>
      </w:r>
      <w:r>
        <w:rPr>
          <w:rFonts w:eastAsia="Times New Roman"/>
          <w:b/>
          <w:bCs/>
          <w:szCs w:val="24"/>
        </w:rPr>
        <w:t xml:space="preserve"> </w:t>
      </w:r>
      <w:r>
        <w:rPr>
          <w:rFonts w:eastAsia="Times New Roman"/>
          <w:bCs/>
          <w:szCs w:val="24"/>
        </w:rPr>
        <w:t>Βουλευτής κ. Ιωάννης Θεοφύλακτος ζητεί άδεια ολιγοήμερης απουσίας στο εξωτερικό, για προσωπικούς λό</w:t>
      </w:r>
      <w:r>
        <w:rPr>
          <w:rFonts w:eastAsia="Times New Roman"/>
          <w:bCs/>
          <w:szCs w:val="24"/>
        </w:rPr>
        <w:t xml:space="preserve">γους, από 28 Απριλίου 2017 έως 2 Μαΐου 2017. </w:t>
      </w:r>
    </w:p>
    <w:p w14:paraId="6242B49F" w14:textId="77777777" w:rsidR="000E4403" w:rsidRDefault="00E3488B">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6242B4A0" w14:textId="77777777" w:rsidR="000E4403" w:rsidRDefault="00E3488B">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ΒΟΥΛΕΥΤΕΣ:</w:t>
      </w:r>
      <w:r>
        <w:rPr>
          <w:rFonts w:eastAsia="Times New Roman"/>
          <w:bCs/>
          <w:szCs w:val="24"/>
        </w:rPr>
        <w:t xml:space="preserve"> Μάλιστα, μάλιστα.</w:t>
      </w:r>
    </w:p>
    <w:p w14:paraId="6242B4A1" w14:textId="77777777" w:rsidR="000E4403" w:rsidRDefault="00E3488B">
      <w:pPr>
        <w:widowControl w:val="0"/>
        <w:autoSpaceDE w:val="0"/>
        <w:autoSpaceDN w:val="0"/>
        <w:adjustRightInd w:val="0"/>
        <w:spacing w:line="600" w:lineRule="auto"/>
        <w:ind w:firstLine="720"/>
        <w:jc w:val="both"/>
        <w:rPr>
          <w:rFonts w:eastAsia="Times New Roman"/>
          <w:bCs/>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Συνεπώς </w:t>
      </w:r>
      <w:r>
        <w:rPr>
          <w:rFonts w:eastAsia="Times New Roman"/>
          <w:bCs/>
          <w:szCs w:val="24"/>
        </w:rPr>
        <w:t>η</w:t>
      </w:r>
      <w:r>
        <w:rPr>
          <w:rFonts w:eastAsia="Times New Roman"/>
          <w:bCs/>
          <w:szCs w:val="24"/>
        </w:rPr>
        <w:t xml:space="preserve"> Βουλή ενέκρινε τη ζητηθείσα άδεια.</w:t>
      </w:r>
    </w:p>
    <w:p w14:paraId="6242B4A2" w14:textId="77777777" w:rsidR="000E4403" w:rsidRDefault="00E3488B">
      <w:pPr>
        <w:spacing w:line="600" w:lineRule="auto"/>
        <w:ind w:firstLine="720"/>
        <w:jc w:val="both"/>
        <w:rPr>
          <w:rFonts w:eastAsia="Times New Roman"/>
          <w:szCs w:val="24"/>
        </w:rPr>
      </w:pPr>
      <w:r>
        <w:rPr>
          <w:rFonts w:eastAsia="Times New Roman" w:cs="Times New Roman"/>
          <w:szCs w:val="24"/>
        </w:rPr>
        <w:t xml:space="preserve">Ακολουθεί η πρώτη </w:t>
      </w:r>
      <w:r>
        <w:rPr>
          <w:rFonts w:eastAsia="Times New Roman"/>
          <w:color w:val="000000"/>
          <w:szCs w:val="24"/>
          <w:shd w:val="clear" w:color="auto" w:fill="FFFFFF"/>
        </w:rPr>
        <w:t>με αριθμό 744/24-4-2017 επίκαιρη ερώτηση δεύτερου κύκλου του</w:t>
      </w:r>
      <w:r>
        <w:rPr>
          <w:rFonts w:eastAsia="Times New Roman"/>
          <w:color w:val="000000"/>
          <w:szCs w:val="24"/>
          <w:shd w:val="clear" w:color="auto" w:fill="FFFFFF"/>
        </w:rPr>
        <w:t xml:space="preserve"> Βουλευτή </w:t>
      </w:r>
      <w:r>
        <w:rPr>
          <w:rFonts w:eastAsia="Times New Roman"/>
          <w:color w:val="000000"/>
          <w:szCs w:val="24"/>
          <w:shd w:val="clear" w:color="auto" w:fill="FFFFFF"/>
        </w:rPr>
        <w:t xml:space="preserve">Νομού </w:t>
      </w:r>
      <w:r>
        <w:rPr>
          <w:rFonts w:eastAsia="Times New Roman"/>
          <w:color w:val="000000"/>
          <w:szCs w:val="24"/>
          <w:shd w:val="clear" w:color="auto" w:fill="FFFFFF"/>
        </w:rPr>
        <w:t xml:space="preserve">Αττικής του Συνασπισμού Ριζοσπαστικής Αριστεράς κ. </w:t>
      </w:r>
      <w:r>
        <w:rPr>
          <w:rFonts w:eastAsia="Times New Roman"/>
          <w:bCs/>
          <w:color w:val="000000"/>
          <w:szCs w:val="24"/>
          <w:shd w:val="clear" w:color="auto" w:fill="FFFFFF"/>
        </w:rPr>
        <w:t>Παναγιώτη (Πάνου) Σκουρολιάκου</w:t>
      </w:r>
      <w:r>
        <w:rPr>
          <w:rFonts w:eastAsia="Times New Roman"/>
          <w:color w:val="000000"/>
          <w:szCs w:val="24"/>
          <w:shd w:val="clear" w:color="auto" w:fill="FFFFFF"/>
        </w:rPr>
        <w:t xml:space="preserve"> προς την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Πολιτισμού και Αθλητισμού,</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 xml:space="preserve">σχετικά με την υπολειτουργία των </w:t>
      </w:r>
      <w:r>
        <w:rPr>
          <w:rFonts w:eastAsia="Times New Roman"/>
          <w:color w:val="000000"/>
          <w:szCs w:val="24"/>
          <w:shd w:val="clear" w:color="auto" w:fill="FFFFFF"/>
        </w:rPr>
        <w:t>δ</w:t>
      </w:r>
      <w:r>
        <w:rPr>
          <w:rFonts w:eastAsia="Times New Roman"/>
          <w:color w:val="000000"/>
          <w:szCs w:val="24"/>
          <w:shd w:val="clear" w:color="auto" w:fill="FFFFFF"/>
        </w:rPr>
        <w:t xml:space="preserve">ημοτικών </w:t>
      </w:r>
      <w:r>
        <w:rPr>
          <w:rFonts w:eastAsia="Times New Roman"/>
          <w:color w:val="000000"/>
          <w:szCs w:val="24"/>
          <w:shd w:val="clear" w:color="auto" w:fill="FFFFFF"/>
        </w:rPr>
        <w:t>π</w:t>
      </w:r>
      <w:r>
        <w:rPr>
          <w:rFonts w:eastAsia="Times New Roman"/>
          <w:color w:val="000000"/>
          <w:szCs w:val="24"/>
          <w:shd w:val="clear" w:color="auto" w:fill="FFFFFF"/>
        </w:rPr>
        <w:t xml:space="preserve">εριφερειακών </w:t>
      </w:r>
      <w:r>
        <w:rPr>
          <w:rFonts w:eastAsia="Times New Roman"/>
          <w:color w:val="000000"/>
          <w:szCs w:val="24"/>
          <w:shd w:val="clear" w:color="auto" w:fill="FFFFFF"/>
        </w:rPr>
        <w:t>θ</w:t>
      </w:r>
      <w:r>
        <w:rPr>
          <w:rFonts w:eastAsia="Times New Roman"/>
          <w:color w:val="000000"/>
          <w:szCs w:val="24"/>
          <w:shd w:val="clear" w:color="auto" w:fill="FFFFFF"/>
        </w:rPr>
        <w:t>εάτρων.</w:t>
      </w:r>
    </w:p>
    <w:p w14:paraId="6242B4A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242B4A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6242B4A5"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Κυρία Υπουργέ, η ερώτηση έχει να κάνει με την υπολειτουργία των </w:t>
      </w:r>
      <w:r>
        <w:rPr>
          <w:rFonts w:eastAsia="Times New Roman"/>
          <w:color w:val="000000"/>
          <w:szCs w:val="24"/>
          <w:shd w:val="clear" w:color="auto" w:fill="FFFFFF"/>
        </w:rPr>
        <w:t>δ</w:t>
      </w:r>
      <w:r>
        <w:rPr>
          <w:rFonts w:eastAsia="Times New Roman"/>
          <w:color w:val="000000"/>
          <w:szCs w:val="24"/>
          <w:shd w:val="clear" w:color="auto" w:fill="FFFFFF"/>
        </w:rPr>
        <w:t xml:space="preserve">ημοτικών </w:t>
      </w:r>
      <w:r>
        <w:rPr>
          <w:rFonts w:eastAsia="Times New Roman"/>
          <w:color w:val="000000"/>
          <w:szCs w:val="24"/>
          <w:shd w:val="clear" w:color="auto" w:fill="FFFFFF"/>
        </w:rPr>
        <w:t>π</w:t>
      </w:r>
      <w:r>
        <w:rPr>
          <w:rFonts w:eastAsia="Times New Roman"/>
          <w:color w:val="000000"/>
          <w:szCs w:val="24"/>
          <w:shd w:val="clear" w:color="auto" w:fill="FFFFFF"/>
        </w:rPr>
        <w:t xml:space="preserve">εριφερειακών </w:t>
      </w:r>
      <w:r>
        <w:rPr>
          <w:rFonts w:eastAsia="Times New Roman"/>
          <w:color w:val="000000"/>
          <w:szCs w:val="24"/>
          <w:shd w:val="clear" w:color="auto" w:fill="FFFFFF"/>
        </w:rPr>
        <w:t>θ</w:t>
      </w:r>
      <w:r>
        <w:rPr>
          <w:rFonts w:eastAsia="Times New Roman"/>
          <w:color w:val="000000"/>
          <w:szCs w:val="24"/>
          <w:shd w:val="clear" w:color="auto" w:fill="FFFFFF"/>
        </w:rPr>
        <w:t>εάτρων και θα έλεγα ότι είναι ευτυχής συγκυρία που αυτήν την στιγμή βρίσκεται στην Αίθουσα και ο Υπουργός Εσ</w:t>
      </w:r>
      <w:r>
        <w:rPr>
          <w:rFonts w:eastAsia="Times New Roman"/>
          <w:color w:val="000000"/>
          <w:szCs w:val="24"/>
          <w:shd w:val="clear" w:color="auto" w:fill="FFFFFF"/>
        </w:rPr>
        <w:t>ωτερικών.</w:t>
      </w:r>
    </w:p>
    <w:p w14:paraId="6242B4A6"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σημαντική υπόθεση της λειτουργίας θεατρικών δομών που ενισχύονται από την κεντρική, αλλά και την </w:t>
      </w:r>
      <w:r>
        <w:rPr>
          <w:rFonts w:eastAsia="Times New Roman"/>
          <w:color w:val="000000"/>
          <w:szCs w:val="24"/>
          <w:shd w:val="clear" w:color="auto" w:fill="FFFFFF"/>
        </w:rPr>
        <w:t>τ</w:t>
      </w:r>
      <w:r>
        <w:rPr>
          <w:rFonts w:eastAsia="Times New Roman"/>
          <w:color w:val="000000"/>
          <w:szCs w:val="24"/>
          <w:shd w:val="clear" w:color="auto" w:fill="FFFFFF"/>
        </w:rPr>
        <w:t xml:space="preserve">οπική </w:t>
      </w:r>
      <w:r>
        <w:rPr>
          <w:rFonts w:eastAsia="Times New Roman"/>
          <w:color w:val="000000"/>
          <w:szCs w:val="24"/>
          <w:shd w:val="clear" w:color="auto" w:fill="FFFFFF"/>
        </w:rPr>
        <w:t>α</w:t>
      </w:r>
      <w:r>
        <w:rPr>
          <w:rFonts w:eastAsia="Times New Roman"/>
          <w:color w:val="000000"/>
          <w:szCs w:val="24"/>
          <w:shd w:val="clear" w:color="auto" w:fill="FFFFFF"/>
        </w:rPr>
        <w:t xml:space="preserve">υτοδιοίκηση στην περιφέρεια της χώρας, έχει φτάσει σε αδιέξοδο. Ο θεσμός των </w:t>
      </w:r>
      <w:r>
        <w:rPr>
          <w:rFonts w:eastAsia="Times New Roman"/>
          <w:color w:val="000000"/>
          <w:szCs w:val="24"/>
          <w:shd w:val="clear" w:color="auto" w:fill="FFFFFF"/>
        </w:rPr>
        <w:t>δ</w:t>
      </w:r>
      <w:r>
        <w:rPr>
          <w:rFonts w:eastAsia="Times New Roman"/>
          <w:color w:val="000000"/>
          <w:szCs w:val="24"/>
          <w:shd w:val="clear" w:color="auto" w:fill="FFFFFF"/>
        </w:rPr>
        <w:t xml:space="preserve">ημοτικών </w:t>
      </w:r>
      <w:r>
        <w:rPr>
          <w:rFonts w:eastAsia="Times New Roman"/>
          <w:color w:val="000000"/>
          <w:szCs w:val="24"/>
          <w:shd w:val="clear" w:color="auto" w:fill="FFFFFF"/>
        </w:rPr>
        <w:t>π</w:t>
      </w:r>
      <w:r>
        <w:rPr>
          <w:rFonts w:eastAsia="Times New Roman"/>
          <w:color w:val="000000"/>
          <w:szCs w:val="24"/>
          <w:shd w:val="clear" w:color="auto" w:fill="FFFFFF"/>
        </w:rPr>
        <w:t xml:space="preserve">εριφερειακών </w:t>
      </w:r>
      <w:r>
        <w:rPr>
          <w:rFonts w:eastAsia="Times New Roman"/>
          <w:color w:val="000000"/>
          <w:szCs w:val="24"/>
          <w:shd w:val="clear" w:color="auto" w:fill="FFFFFF"/>
        </w:rPr>
        <w:t>θ</w:t>
      </w:r>
      <w:r>
        <w:rPr>
          <w:rFonts w:eastAsia="Times New Roman"/>
          <w:color w:val="000000"/>
          <w:szCs w:val="24"/>
          <w:shd w:val="clear" w:color="auto" w:fill="FFFFFF"/>
        </w:rPr>
        <w:t xml:space="preserve">εάτρων, τα οποία κατά τα προηγούμενα </w:t>
      </w:r>
      <w:r>
        <w:rPr>
          <w:rFonts w:eastAsia="Times New Roman"/>
          <w:color w:val="000000"/>
          <w:szCs w:val="24"/>
          <w:shd w:val="clear" w:color="auto" w:fill="FFFFFF"/>
        </w:rPr>
        <w:t>χρόνια καλλιέργησαν την τέχνη του θεάτρου, αλλά και ενεθάρρυναν και πολλές δράσεις πολιτισμού, ουσιαστικά έχει κλείσει τον λειτουργικό και ιστορικό του κύκλο. Την ευθύνη γι’ αυτήν την κατάσταση την έχουν οι πολιτικές των προηγούμενων κυβερνήσεων σε συνδυασ</w:t>
      </w:r>
      <w:r>
        <w:rPr>
          <w:rFonts w:eastAsia="Times New Roman"/>
          <w:color w:val="000000"/>
          <w:szCs w:val="24"/>
          <w:shd w:val="clear" w:color="auto" w:fill="FFFFFF"/>
        </w:rPr>
        <w:t>μό και με τις εμφανείς ευθύνες πολλών τοπικών αρχόντων.</w:t>
      </w:r>
    </w:p>
    <w:p w14:paraId="6242B4A7"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Να δώσω ένα παράδειγμα. Το 2010 οι επιχορηγήσεις ανήλθαν στο ποσό 2.479.000 ευρώ, ενώ το 2014 κατέβηκαν στις 483.000, στο ένα έκτο.</w:t>
      </w:r>
    </w:p>
    <w:p w14:paraId="6242B4A8"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Μεγάλη ανησυχία και φόβος έχει προκύψει λόγω της τελευταίας απόφασης</w:t>
      </w:r>
      <w:r>
        <w:rPr>
          <w:rFonts w:eastAsia="Times New Roman"/>
          <w:color w:val="000000"/>
          <w:szCs w:val="24"/>
          <w:shd w:val="clear" w:color="auto" w:fill="FFFFFF"/>
        </w:rPr>
        <w:t xml:space="preserve"> σχετικά με τα </w:t>
      </w:r>
      <w:r>
        <w:rPr>
          <w:rFonts w:eastAsia="Times New Roman"/>
          <w:color w:val="000000"/>
          <w:szCs w:val="24"/>
          <w:shd w:val="clear" w:color="auto" w:fill="FFFFFF"/>
        </w:rPr>
        <w:t>δ</w:t>
      </w:r>
      <w:r>
        <w:rPr>
          <w:rFonts w:eastAsia="Times New Roman"/>
          <w:color w:val="000000"/>
          <w:szCs w:val="24"/>
          <w:shd w:val="clear" w:color="auto" w:fill="FFFFFF"/>
        </w:rPr>
        <w:t xml:space="preserve">ημοτικά </w:t>
      </w:r>
      <w:r>
        <w:rPr>
          <w:rFonts w:eastAsia="Times New Roman"/>
          <w:color w:val="000000"/>
          <w:szCs w:val="24"/>
          <w:shd w:val="clear" w:color="auto" w:fill="FFFFFF"/>
        </w:rPr>
        <w:t>π</w:t>
      </w:r>
      <w:r>
        <w:rPr>
          <w:rFonts w:eastAsia="Times New Roman"/>
          <w:color w:val="000000"/>
          <w:szCs w:val="24"/>
          <w:shd w:val="clear" w:color="auto" w:fill="FFFFFF"/>
        </w:rPr>
        <w:t xml:space="preserve">εριφερειακά </w:t>
      </w:r>
      <w:r>
        <w:rPr>
          <w:rFonts w:eastAsia="Times New Roman"/>
          <w:color w:val="000000"/>
          <w:szCs w:val="24"/>
          <w:shd w:val="clear" w:color="auto" w:fill="FFFFFF"/>
        </w:rPr>
        <w:t>θ</w:t>
      </w:r>
      <w:r>
        <w:rPr>
          <w:rFonts w:eastAsia="Times New Roman"/>
          <w:color w:val="000000"/>
          <w:szCs w:val="24"/>
          <w:shd w:val="clear" w:color="auto" w:fill="FFFFFF"/>
        </w:rPr>
        <w:t>έατρα, η οποία συντηρεί την ακινησία, δίνοντας το φιλί της ζωής –ένα αναιμικό φιλί ζωής θα έλεγα- σε μερικά μόνον θέατρα, αφήνοντας τα άλλα στην τύχη τους και μαζί με αυτά εγκαταλείποντας και μεγάλα τμήματα της περιφέρ</w:t>
      </w:r>
      <w:r>
        <w:rPr>
          <w:rFonts w:eastAsia="Times New Roman"/>
          <w:color w:val="000000"/>
          <w:szCs w:val="24"/>
          <w:shd w:val="clear" w:color="auto" w:fill="FFFFFF"/>
        </w:rPr>
        <w:t>ειας, όσον αφορά στη φροντίδα</w:t>
      </w:r>
      <w:r>
        <w:rPr>
          <w:rFonts w:eastAsia="Times New Roman"/>
          <w:color w:val="000000"/>
          <w:szCs w:val="24"/>
          <w:shd w:val="clear" w:color="auto" w:fill="FFFFFF"/>
        </w:rPr>
        <w:t>,</w:t>
      </w:r>
      <w:r>
        <w:rPr>
          <w:rFonts w:eastAsia="Times New Roman"/>
          <w:color w:val="000000"/>
          <w:szCs w:val="24"/>
          <w:shd w:val="clear" w:color="auto" w:fill="FFFFFF"/>
        </w:rPr>
        <w:t xml:space="preserve"> που πρέπει να επιδείξει η πολιτεία στο θέμα της λειτουργίας του θεάτρου παντού στη χώρα μας.</w:t>
      </w:r>
    </w:p>
    <w:p w14:paraId="6242B4A9"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Ήρθε η ώρα η Κυβέρνηση, μέσω του αρμόδιου Υπουργείου, να καταθέσει νέα πρόταση για τα </w:t>
      </w:r>
      <w:r>
        <w:rPr>
          <w:rFonts w:eastAsia="Times New Roman"/>
          <w:color w:val="000000"/>
          <w:szCs w:val="24"/>
          <w:shd w:val="clear" w:color="auto" w:fill="FFFFFF"/>
        </w:rPr>
        <w:t>δ</w:t>
      </w:r>
      <w:r>
        <w:rPr>
          <w:rFonts w:eastAsia="Times New Roman"/>
          <w:color w:val="000000"/>
          <w:szCs w:val="24"/>
          <w:shd w:val="clear" w:color="auto" w:fill="FFFFFF"/>
        </w:rPr>
        <w:t xml:space="preserve">ημοτικά </w:t>
      </w:r>
      <w:r>
        <w:rPr>
          <w:rFonts w:eastAsia="Times New Roman"/>
          <w:color w:val="000000"/>
          <w:szCs w:val="24"/>
          <w:shd w:val="clear" w:color="auto" w:fill="FFFFFF"/>
        </w:rPr>
        <w:t>π</w:t>
      </w:r>
      <w:r>
        <w:rPr>
          <w:rFonts w:eastAsia="Times New Roman"/>
          <w:color w:val="000000"/>
          <w:szCs w:val="24"/>
          <w:shd w:val="clear" w:color="auto" w:fill="FFFFFF"/>
        </w:rPr>
        <w:t xml:space="preserve">εριφερειακά </w:t>
      </w:r>
      <w:r>
        <w:rPr>
          <w:rFonts w:eastAsia="Times New Roman"/>
          <w:color w:val="000000"/>
          <w:szCs w:val="24"/>
          <w:shd w:val="clear" w:color="auto" w:fill="FFFFFF"/>
        </w:rPr>
        <w:t>θ</w:t>
      </w:r>
      <w:r>
        <w:rPr>
          <w:rFonts w:eastAsia="Times New Roman"/>
          <w:color w:val="000000"/>
          <w:szCs w:val="24"/>
          <w:shd w:val="clear" w:color="auto" w:fill="FFFFFF"/>
        </w:rPr>
        <w:t>έατρα, για το θέατρο στ</w:t>
      </w:r>
      <w:r>
        <w:rPr>
          <w:rFonts w:eastAsia="Times New Roman"/>
          <w:color w:val="000000"/>
          <w:szCs w:val="24"/>
          <w:shd w:val="clear" w:color="auto" w:fill="FFFFFF"/>
        </w:rPr>
        <w:t>ην περιφέρεια. Την πρόταση αυτή αναμένει με αγωνία όλος ο κόσμος του θεάτρου, αλλά και πολίτες της περιφέρειας. Η μεγάλη πλειοψηφία συμφωνεί πως πρέπει να προταθεί ένα άλλο μοντέλο, που θα συνενώνει δυνάμεις, θα επιτυγχάνει οικονομία κλίμακος και θα έχει δ</w:t>
      </w:r>
      <w:r>
        <w:rPr>
          <w:rFonts w:eastAsia="Times New Roman"/>
          <w:color w:val="000000"/>
          <w:szCs w:val="24"/>
          <w:shd w:val="clear" w:color="auto" w:fill="FFFFFF"/>
        </w:rPr>
        <w:t>ημοκρατική διοίκηση με διαφάνεια στις αποφάσεις και στις ενέργειές της.</w:t>
      </w:r>
    </w:p>
    <w:p w14:paraId="6242B4AA"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Ερωτάσθε, λοιπόν, εάν σκοπεύετε να εκπονήσετε μία νέα πρόταση που θα λαμβάνει υπ’ όψιν τα ιστορικά, αλλά και σύγχρονα δεδομένα, μέσα σε αυτές τις συνθήκες οικονομικής ασφυξίας που ζούμ</w:t>
      </w:r>
      <w:r>
        <w:rPr>
          <w:rFonts w:eastAsia="Times New Roman"/>
          <w:color w:val="000000"/>
          <w:szCs w:val="24"/>
          <w:shd w:val="clear" w:color="auto" w:fill="FFFFFF"/>
        </w:rPr>
        <w:t>ε, ώστε να οργανωθεί ένας νέος θεσμός</w:t>
      </w:r>
      <w:r>
        <w:rPr>
          <w:rFonts w:eastAsia="Times New Roman"/>
          <w:color w:val="000000"/>
          <w:szCs w:val="24"/>
          <w:shd w:val="clear" w:color="auto" w:fill="FFFFFF"/>
        </w:rPr>
        <w:t>,</w:t>
      </w:r>
      <w:r>
        <w:rPr>
          <w:rFonts w:eastAsia="Times New Roman"/>
          <w:color w:val="000000"/>
          <w:szCs w:val="24"/>
          <w:shd w:val="clear" w:color="auto" w:fill="FFFFFF"/>
        </w:rPr>
        <w:t xml:space="preserve"> που θα καλύπτει τη χώρα και θα δίνει τη δυνατότητα σε μεγαλύτερα του ενός σύνολα του πρώτου και δεύτερου βαθμού </w:t>
      </w:r>
      <w:r>
        <w:rPr>
          <w:rFonts w:eastAsia="Times New Roman"/>
          <w:color w:val="000000"/>
          <w:szCs w:val="24"/>
          <w:shd w:val="clear" w:color="auto" w:fill="FFFFFF"/>
        </w:rPr>
        <w:t>τ</w:t>
      </w:r>
      <w:r>
        <w:rPr>
          <w:rFonts w:eastAsia="Times New Roman"/>
          <w:color w:val="000000"/>
          <w:szCs w:val="24"/>
          <w:shd w:val="clear" w:color="auto" w:fill="FFFFFF"/>
        </w:rPr>
        <w:t xml:space="preserve">οπικής </w:t>
      </w:r>
      <w:r>
        <w:rPr>
          <w:rFonts w:eastAsia="Times New Roman"/>
          <w:color w:val="000000"/>
          <w:szCs w:val="24"/>
          <w:shd w:val="clear" w:color="auto" w:fill="FFFFFF"/>
        </w:rPr>
        <w:t>α</w:t>
      </w:r>
      <w:r>
        <w:rPr>
          <w:rFonts w:eastAsia="Times New Roman"/>
          <w:color w:val="000000"/>
          <w:szCs w:val="24"/>
          <w:shd w:val="clear" w:color="auto" w:fill="FFFFFF"/>
        </w:rPr>
        <w:t>υτοδιοίκησης να συμμετέχουν ενεργά και με αποφασιστική οικονομική ευθύνη, που θα ελαφρύνει και τ</w:t>
      </w:r>
      <w:r>
        <w:rPr>
          <w:rFonts w:eastAsia="Times New Roman"/>
          <w:color w:val="000000"/>
          <w:szCs w:val="24"/>
          <w:shd w:val="clear" w:color="auto" w:fill="FFFFFF"/>
        </w:rPr>
        <w:t>ην κεντρική εξουσία όσον αφορά στην ευθύνη που έχει να χρηματοδοτεί εξολοκλήρου αυτά τα θέατρα.</w:t>
      </w:r>
    </w:p>
    <w:p w14:paraId="6242B4AB" w14:textId="77777777" w:rsidR="000E4403" w:rsidRDefault="00E3488B">
      <w:pPr>
        <w:spacing w:line="600" w:lineRule="auto"/>
        <w:ind w:firstLine="720"/>
        <w:jc w:val="both"/>
        <w:rPr>
          <w:rFonts w:eastAsia="Times New Roman"/>
          <w:szCs w:val="24"/>
        </w:rPr>
      </w:pPr>
      <w:r>
        <w:rPr>
          <w:rFonts w:eastAsia="Times New Roman"/>
          <w:color w:val="000000"/>
          <w:szCs w:val="24"/>
          <w:shd w:val="clear" w:color="auto" w:fill="FFFFFF"/>
        </w:rPr>
        <w:t>Σας ευχαριστώ.</w:t>
      </w:r>
    </w:p>
    <w:p w14:paraId="6242B4A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6242B4A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6242B4AE"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Κύριε Σκουρολιάκο, αποφεύγω να περιαυτολογώ, αλλά πραγματικά αισθάνομαι ότι ένα πολύ μεγάλο κομμάτι της διαδρομής και της υπηρεσίας μου στο θέατρο έχει αφιερωθεί στην αποκέντρωση. </w:t>
      </w:r>
    </w:p>
    <w:p w14:paraId="6242B4A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Ήδη από το 1975 με την πρωτοπόρο στην αποκέντρωση Ασπασία Παπαθανασίου υπήρ</w:t>
      </w:r>
      <w:r>
        <w:rPr>
          <w:rFonts w:eastAsia="Times New Roman" w:cs="Times New Roman"/>
          <w:szCs w:val="24"/>
        </w:rPr>
        <w:t xml:space="preserve">ξαν περιοδείες σε όλη την Ελλάδα, σε όλα τα χωριά, που ήταν ακριβώς ο δρόμος που άνοιξε μετά με τα ΔΗΠΕΘΕ, και μετά επί δώδεκα χρόνια υπηρετώντας στα ΔΗΠΕΘΕ νομίζω ότι είμαι σε θέση να έχω μια πολύ σαφή εικόνα. </w:t>
      </w:r>
    </w:p>
    <w:p w14:paraId="6242B4B0"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Συμφωνώ με αυτά τα οποία εντοπίσατε όσον αφο</w:t>
      </w:r>
      <w:r>
        <w:rPr>
          <w:rFonts w:eastAsia="Times New Roman" w:cs="Times New Roman"/>
          <w:szCs w:val="24"/>
        </w:rPr>
        <w:t xml:space="preserve">ρά την παθογένεια των ΔΗΠΕΘΕ. </w:t>
      </w:r>
    </w:p>
    <w:p w14:paraId="6242B4B1"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Όπως ξέρετε, τα τελευταία χρόνια λόγω της μείωσης της επιχορηγήσεων πλέον το Υπουργείο Πολιτισμού στις προγραμματικές δεν έχει κανενός είδους παρέμβαση ουσιαστική στη λειτουργία των ΔΗΠΕΘΕ. </w:t>
      </w:r>
    </w:p>
    <w:p w14:paraId="6242B4B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Εμείς γνωρίζουμε πάρα πολύ καλά τα</w:t>
      </w:r>
      <w:r>
        <w:rPr>
          <w:rFonts w:eastAsia="Times New Roman" w:cs="Times New Roman"/>
          <w:szCs w:val="24"/>
        </w:rPr>
        <w:t xml:space="preserve"> προβλήματα. Θελήσαμε σε αυτή τη μεταβατική περίοδο να δώσουμε ένα στίγμα ότι επιθυμούμε να βελτιώσουμε τη λειτουργία των ΔΗΠΕΘΕ. Δεν θελήσαμε να αιφνιδιάσουμε τα ΔΗΠΕΘΕ, δημιουργώντας αλλαγές στις οποίες δεν προλάβαιναν να ανταποκριθούν και διακινδυνεύαν </w:t>
      </w:r>
      <w:r>
        <w:rPr>
          <w:rFonts w:eastAsia="Times New Roman" w:cs="Times New Roman"/>
          <w:szCs w:val="24"/>
        </w:rPr>
        <w:t xml:space="preserve">έτσι οι επιχορηγήσεις και η στήριξή τους από την </w:t>
      </w:r>
      <w:r>
        <w:rPr>
          <w:rFonts w:eastAsia="Times New Roman" w:cs="Times New Roman"/>
          <w:szCs w:val="24"/>
        </w:rPr>
        <w:t>π</w:t>
      </w:r>
      <w:r>
        <w:rPr>
          <w:rFonts w:eastAsia="Times New Roman" w:cs="Times New Roman"/>
          <w:szCs w:val="24"/>
        </w:rPr>
        <w:t xml:space="preserve">εριφέρεια. </w:t>
      </w:r>
    </w:p>
    <w:p w14:paraId="6242B4B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Θελήσαμε να κάνουμε μια προειδοποιητική μεταβατική κίνηση, με την οποία επιβραβεύουμε τα ΔΗΠΕΘΕ που τηρούν τις συμφωνίες. Αυξήσαμε, δηλαδή, την επιχορήγησή τους από τα 46.500 ευρώ το χρόνο στα 6</w:t>
      </w:r>
      <w:r>
        <w:rPr>
          <w:rFonts w:eastAsia="Times New Roman" w:cs="Times New Roman"/>
          <w:szCs w:val="24"/>
        </w:rPr>
        <w:t xml:space="preserve">2.500 ευρώ. Αυτά αριθμούν τα επτά ΔΗΠΕΘΕ. </w:t>
      </w:r>
    </w:p>
    <w:p w14:paraId="6242B4B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Επομένως, δεν καταλαβαίνω γιατί λέτε ότι εγκαταλείψαμε το θεσμό. Τουναντίον, στηρίζουμε τα ΔΗΠΕΘΕ που τηρούν σε ένα σεβαστό βαθμό τις δεσμεύσεις τους. Δεν μειώσαμε σε πέντε ΔΗΠΕΘΕ την επιχορήγησή τους, ώστε να μην</w:t>
      </w:r>
      <w:r>
        <w:rPr>
          <w:rFonts w:eastAsia="Times New Roman" w:cs="Times New Roman"/>
          <w:szCs w:val="24"/>
        </w:rPr>
        <w:t xml:space="preserve"> αιφνιδιαστούν. Παραμένει η ίδια. Μόνο σε ένα μειώσαμε την επιχορήγηση και σε άλλο ένα σταμάτησε εκ των πραγμάτων, γιατί είχε τεθεί εκτός δικτύου. </w:t>
      </w:r>
    </w:p>
    <w:p w14:paraId="6242B4B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Επομένως, είναι σαφές ότι θέλουμε να αναβαθμίσουμε το θεσμό. Θέλουμε να του δώσουμε μια νέα πνοή. Στην καινο</w:t>
      </w:r>
      <w:r>
        <w:rPr>
          <w:rFonts w:eastAsia="Times New Roman" w:cs="Times New Roman"/>
          <w:szCs w:val="24"/>
        </w:rPr>
        <w:t xml:space="preserve">ύργια προγραμματική θα τεθούν πολύ πιο βελτιωμένα και ανανεωμένα κριτήρια και όροι και θα διαμορφώσουμε τις συνθήκες μέσα από διαβούλευση, ώστε αυτή η νέα προγραμματική να ανταποκρίνεται στις νέες προδιαγραφές και απαιτήσεις που θέτει η σημερινή εποχή. </w:t>
      </w:r>
    </w:p>
    <w:p w14:paraId="6242B4B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πολιτική μας είναι οτιδήποτε γίνεται στο κέντρο να αποκεντρώνεται, να εξακτινώνεται στην περιφέρεια και το εξωτερικό. Η πρόθεσή μας είναι να δώσουμε κατευθύνσεις συνεργασίας ανάμεσα στο κέντρο και στην περιφέρεια, αλλά και ανάμεσα στην περιφέρεια και το εξ</w:t>
      </w:r>
      <w:r>
        <w:rPr>
          <w:rFonts w:eastAsia="Times New Roman" w:cs="Times New Roman"/>
          <w:szCs w:val="24"/>
        </w:rPr>
        <w:t xml:space="preserve">ωτερικό. </w:t>
      </w:r>
    </w:p>
    <w:p w14:paraId="6242B4B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Επομένως, δεν σκοπεύουμε να εγκαταλείψουμε. Δεν πιστεύουμε ότι ο θεσμός πνέει τα λοίσθια. Τουναντίον, θέλουμε να τον ανανεώσουμε, αλλά αυτό δεν γίνεται μονόπλευρα από το Υπουργείο, χρειάζεται να συμμετέχουν και οι τοπικές κοινωνίες, οι δήμοι, οι </w:t>
      </w:r>
      <w:r>
        <w:rPr>
          <w:rFonts w:eastAsia="Times New Roman" w:cs="Times New Roman"/>
          <w:szCs w:val="24"/>
        </w:rPr>
        <w:t>π</w:t>
      </w:r>
      <w:r>
        <w:rPr>
          <w:rFonts w:eastAsia="Times New Roman" w:cs="Times New Roman"/>
          <w:szCs w:val="24"/>
        </w:rPr>
        <w:t xml:space="preserve">εριφέρειες. Άλλωστε, είναι περιφερειακά θέατρα και εκ του νόμου προβλέπεται η συμμετοχή των </w:t>
      </w:r>
      <w:r>
        <w:rPr>
          <w:rFonts w:eastAsia="Times New Roman" w:cs="Times New Roman"/>
          <w:szCs w:val="24"/>
        </w:rPr>
        <w:t>π</w:t>
      </w:r>
      <w:r>
        <w:rPr>
          <w:rFonts w:eastAsia="Times New Roman" w:cs="Times New Roman"/>
          <w:szCs w:val="24"/>
        </w:rPr>
        <w:t xml:space="preserve">εριφερειών. Γίνεται σε κάποιες περιπτώσεις, αλλά πρέπει να γίνει μέσα σε μια πολύ πιο οργανωμένη και κοινά συμφωνημένη βάση. </w:t>
      </w:r>
    </w:p>
    <w:p w14:paraId="6242B4B8" w14:textId="77777777" w:rsidR="000E4403" w:rsidRDefault="00E3488B">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Ευχα</w:t>
      </w:r>
      <w:r>
        <w:rPr>
          <w:rFonts w:eastAsia="Times New Roman" w:cs="Times New Roman"/>
          <w:szCs w:val="24"/>
        </w:rPr>
        <w:t>ριστούμε, κυρία Υπουργέ.</w:t>
      </w:r>
      <w:r>
        <w:rPr>
          <w:rFonts w:eastAsia="Times New Roman" w:cs="Times New Roman"/>
          <w:b/>
          <w:szCs w:val="24"/>
        </w:rPr>
        <w:t xml:space="preserve"> </w:t>
      </w:r>
    </w:p>
    <w:p w14:paraId="6242B4B9"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 λόγο. </w:t>
      </w:r>
    </w:p>
    <w:p w14:paraId="6242B4BA"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Ευχαριστώ, κύριε Πρόεδρε. </w:t>
      </w:r>
    </w:p>
    <w:p w14:paraId="6242B4BB"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ούτε εγώ θα περιαυτολογήσω, αλλά γνωρίζετε ότι έχω κι εγώ μια θητεία σε αυτά τα θέατρα, δέκα χρόνια </w:t>
      </w:r>
      <w:r>
        <w:rPr>
          <w:rFonts w:eastAsia="Times New Roman" w:cs="Times New Roman"/>
          <w:szCs w:val="24"/>
        </w:rPr>
        <w:lastRenderedPageBreak/>
        <w:t>ως διευθυντής και αρκε</w:t>
      </w:r>
      <w:r>
        <w:rPr>
          <w:rFonts w:eastAsia="Times New Roman" w:cs="Times New Roman"/>
          <w:szCs w:val="24"/>
        </w:rPr>
        <w:t xml:space="preserve">τές περιόδους ως ηθοποιός ή σκηνοθέτης. Έχω ζήσει, λοιπόν, αυτά τα θέατρα από μέσα. Έχω περάσει μεγάλο μέρος της θεατρικής μου ζωής σε αυτά. </w:t>
      </w:r>
    </w:p>
    <w:p w14:paraId="6242B4BC"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Είπατε ότι δεν θέλατε να αιφνιδιάσετε. Αιφνιδιάζεις κάτι το οποίο βρίσκεται σε λειτουργία. Για κάτι</w:t>
      </w:r>
      <w:r>
        <w:rPr>
          <w:rFonts w:eastAsia="Times New Roman" w:cs="Times New Roman"/>
          <w:szCs w:val="24"/>
        </w:rPr>
        <w:t>,</w:t>
      </w:r>
      <w:r>
        <w:rPr>
          <w:rFonts w:eastAsia="Times New Roman" w:cs="Times New Roman"/>
          <w:szCs w:val="24"/>
        </w:rPr>
        <w:t xml:space="preserve"> που βρίσκεται</w:t>
      </w:r>
      <w:r>
        <w:rPr>
          <w:rFonts w:eastAsia="Times New Roman" w:cs="Times New Roman"/>
          <w:szCs w:val="24"/>
        </w:rPr>
        <w:t xml:space="preserve"> σε αυτή την κατάσταση που βρίσκονται τα θέατρα αυτή τη στιγμή χρειάζεται ένας αιφνιδιασμός ευχάριστος για να τα ξυπνήσει. </w:t>
      </w:r>
    </w:p>
    <w:p w14:paraId="6242B4BD"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Μας είπατε ότι η επιχορήγηση είναι στα 62.500 ευρώ.  Καταλαβαίνω. Τόσες είναι οι δυνατότητες της πολιτείας. Ξέρετε, όμως, ότι αυτά τ</w:t>
      </w:r>
      <w:r>
        <w:rPr>
          <w:rFonts w:eastAsia="Times New Roman" w:cs="Times New Roman"/>
          <w:szCs w:val="24"/>
        </w:rPr>
        <w:t xml:space="preserve">α χρήματα δεν φτάνουν ούτε για τη μισθοδοσία του μόνιμου τεχνικού και διοικητικού προσωπικού. Πώς θα γίνουν οι παραγωγές; </w:t>
      </w:r>
    </w:p>
    <w:p w14:paraId="6242B4BE"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Είπατε ότι θα πάνε οι παραγωγές από το κέντρο. Καλές είναι οι παραγωγές από το κέντρο προς την περιφέρεια, αλλά δεν είναι δυνατόν να </w:t>
      </w:r>
      <w:r>
        <w:rPr>
          <w:rFonts w:eastAsia="Times New Roman" w:cs="Times New Roman"/>
          <w:szCs w:val="24"/>
        </w:rPr>
        <w:t>δίνει αποκλειστικά το κέντρο τα φώτα στην περιφέρεια. Πρέπει να γίνονται πρωτογενείς παραγωγές και εκεί.</w:t>
      </w:r>
    </w:p>
    <w:p w14:paraId="6242B4B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Γνωρίζετε τη θλιβερή κατάσταση στην οποία βρίσκονται αυτή τη στιγμή τα θέατρα, θέατρα τα οποία λειτουργούν με πολλαπλές ταχύτητες. Τι κάνουν; Μετακλήσε</w:t>
      </w:r>
      <w:r>
        <w:rPr>
          <w:rFonts w:eastAsia="Times New Roman" w:cs="Times New Roman"/>
          <w:szCs w:val="24"/>
        </w:rPr>
        <w:t xml:space="preserve">ις θιάσων κάνουν και πρέπει να δείτε και αυτό το θέμα της ψεύτικης συμπαραγωγής, </w:t>
      </w:r>
      <w:r>
        <w:rPr>
          <w:rFonts w:eastAsia="Times New Roman" w:cs="Times New Roman"/>
          <w:szCs w:val="24"/>
        </w:rPr>
        <w:lastRenderedPageBreak/>
        <w:t>όπου ένας ιδιώτης θεατρικός επιχειρηματίας δανείζεται το όνομα του θεάτρου, το βάζει στην αφίσα και παίρνει εργαζόμενους, υλικοτεχνική υποδομή, προβολείς, ηχητικά, φορτηγά κ.λ</w:t>
      </w:r>
      <w:r>
        <w:rPr>
          <w:rFonts w:eastAsia="Times New Roman" w:cs="Times New Roman"/>
          <w:szCs w:val="24"/>
        </w:rPr>
        <w:t>π. και το ΔΗΠΕΘΕ με ελάχιστα χρήματα που μπαίνει μέσα, απλώς παριστάνει ότι είναι ζωντανό.</w:t>
      </w:r>
    </w:p>
    <w:p w14:paraId="6242B4C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Ξέρετε πάρα πολύ καλά, λοιπόν, ότι οι περισσότερες παραγωγές αυτή τη στιγμή στα ΔΗΠΕΘΕ γίνονται από ερασιτέχνες ηθοποιούς. Είναι πολύ σημαντικό το ερασιτεχνικό θέατρ</w:t>
      </w:r>
      <w:r>
        <w:rPr>
          <w:rFonts w:eastAsia="Times New Roman" w:cs="Times New Roman"/>
          <w:szCs w:val="24"/>
        </w:rPr>
        <w:t>ο, αλλά ως ερασιτεχνικό θέατρο. Οι ιδρυτικός νόμος, αυτός της Μελίνας, προβλέπει επαγγελματίες σε ποσοστό 80%. Δεν λειτουργούν με πρόγραμμα, αλλά με τυχαίες επιλογές. Γνωρίζετε ότι πολλά δεν έχουν καλλιτεχνικό διευθυντή. Σε αυτά τα θέατρα που πήγαν τα χρήμ</w:t>
      </w:r>
      <w:r>
        <w:rPr>
          <w:rFonts w:eastAsia="Times New Roman" w:cs="Times New Roman"/>
          <w:szCs w:val="24"/>
        </w:rPr>
        <w:t>ατα έχουν όλα καλλιτεχνικό διευθυντή, γιατί, αν δεν έχουν, είναι ένα θέμα, είμαστε εκτός νόμου. Το καθένα από αυτά λειτουργεί με τον δικό του τρόπο.</w:t>
      </w:r>
    </w:p>
    <w:p w14:paraId="6242B4C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Έχουμε θέατρα για τα οποία έμαθα, όπως το ΔΗΠΕΘΕ Λάρισας με το ιστορικό όνομα του θεσσαλικού θεάτρου, ότι έ</w:t>
      </w:r>
      <w:r>
        <w:rPr>
          <w:rFonts w:eastAsia="Times New Roman" w:cs="Times New Roman"/>
          <w:szCs w:val="24"/>
        </w:rPr>
        <w:t>κανε μια προκήρυξη η οποία δεν έχει σχέση με τον ιδρυτικό νόμο των ΔΗΠΕΘΕ.</w:t>
      </w:r>
    </w:p>
    <w:p w14:paraId="6242B4C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προκήρυξη που, κυρία Υπουργέ, αν διεκδικούσατε αυτή τη θέση, που συνεργαστήκατε σε αυτό το θέατρο με τον Κώστα Τσιάνο για να κάνετε την ιστορική «Ηλέκτρα», δεν θα ήσασταν </w:t>
      </w:r>
      <w:r>
        <w:rPr>
          <w:rFonts w:eastAsia="Times New Roman" w:cs="Times New Roman"/>
          <w:szCs w:val="24"/>
        </w:rPr>
        <w:t>δ</w:t>
      </w:r>
      <w:r>
        <w:rPr>
          <w:rFonts w:eastAsia="Times New Roman" w:cs="Times New Roman"/>
          <w:szCs w:val="24"/>
        </w:rPr>
        <w:t>ιευθύντρια με αυτήν την προκήρυξη του Θεάτρου.</w:t>
      </w:r>
    </w:p>
    <w:p w14:paraId="6242B4C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Τελειώνοντας -και ευχαριστώ για τον χρόνο- θέλω να πω ότι η αναδιοργάνωση του θεσμού των ΔΗΠΕΘΕ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θεατρικής αποκέντρωσης υπήρξε και είναι κεντρικό στοιχείο του προγράμματος του ΣΥΡΙΖΑ. Η δημιουρ</w:t>
      </w:r>
      <w:r>
        <w:rPr>
          <w:rFonts w:eastAsia="Times New Roman" w:cs="Times New Roman"/>
          <w:szCs w:val="24"/>
        </w:rPr>
        <w:t>γία μεγάλων περιφερειακών θεάτρων, όπου περιφέρεια εννοούμε τη γεωγραφική, είναι πρωταρχικός στόχος και είναι ένα πολύ σημαντικό θέμα που πρέπει να προχωρήσει.</w:t>
      </w:r>
    </w:p>
    <w:p w14:paraId="6242B4C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Τελειώνοντας, θέλω να στηλιτεύσω τη συμπεριφορά των περιφερειαρχών οι οποίοι δεν συμμετέχουν στα</w:t>
      </w:r>
      <w:r>
        <w:rPr>
          <w:rFonts w:eastAsia="Times New Roman" w:cs="Times New Roman"/>
          <w:szCs w:val="24"/>
        </w:rPr>
        <w:t xml:space="preserve"> ήδη υπάρχοντα ΔΗΠΕΘΕ. Θα μπορούσαν να βοηθήσουν και αυτοί με πολλούς τρόπους. Δεν το έχει κάνει κανένας και αν κάποιος το έχει κάνει, ζητώ συγγνώμη και θα πρέπει να το αναφέρουμε.</w:t>
      </w:r>
    </w:p>
    <w:p w14:paraId="6242B4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ευχαριστώ.</w:t>
      </w:r>
    </w:p>
    <w:p w14:paraId="6242B4C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έχετε τον λόγο.</w:t>
      </w:r>
    </w:p>
    <w:p w14:paraId="6242B4C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ΛΥΔΙΑ ΚΟΝΙΟΡΔΟΥ (Υπουργός Πολιτισμού και Αθλητισμού):</w:t>
      </w:r>
      <w:r>
        <w:rPr>
          <w:rFonts w:eastAsia="Times New Roman" w:cs="Times New Roman"/>
          <w:szCs w:val="24"/>
        </w:rPr>
        <w:t xml:space="preserve"> Είναι σαφές ότι στη νέα προγραμματική συμφωνία θα τεθούν πολλοί πιο σαφείς όροι όσον αφορά τις συνεργασίες και τις συμπαραγωγές. Είναι πολύ γνωστά όλα αυτά που είπατε. Όμ</w:t>
      </w:r>
      <w:r>
        <w:rPr>
          <w:rFonts w:eastAsia="Times New Roman" w:cs="Times New Roman"/>
          <w:szCs w:val="24"/>
        </w:rPr>
        <w:t>ως, στην καινούργια προγραμματική θα τεθούν πολύ σαφείς όροι στο τι σημαίνει συμπαραγωγή.</w:t>
      </w:r>
    </w:p>
    <w:p w14:paraId="6242B4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για το θέμα του καλλιτεχνικού διευθυντή υπάρχει μια εμπλοκή</w:t>
      </w:r>
      <w:r>
        <w:rPr>
          <w:rFonts w:eastAsia="Times New Roman" w:cs="Times New Roman"/>
          <w:szCs w:val="24"/>
        </w:rPr>
        <w:t>,</w:t>
      </w:r>
      <w:r>
        <w:rPr>
          <w:rFonts w:eastAsia="Times New Roman" w:cs="Times New Roman"/>
          <w:szCs w:val="24"/>
        </w:rPr>
        <w:t xml:space="preserve"> που δεν οφείλεται πάντα στους δήμους. Υπάρχει η εξής εμπλοκή, ότι, όταν είναι κοινωφελής οργανισμός, προσλαμβάνεται βάσει του νόμου με ΠΕ, δηλαδή</w:t>
      </w:r>
      <w:r>
        <w:rPr>
          <w:rFonts w:eastAsia="Times New Roman" w:cs="Times New Roman"/>
          <w:szCs w:val="24"/>
        </w:rPr>
        <w:t>,</w:t>
      </w:r>
      <w:r>
        <w:rPr>
          <w:rFonts w:eastAsia="Times New Roman" w:cs="Times New Roman"/>
          <w:szCs w:val="24"/>
        </w:rPr>
        <w:t xml:space="preserve"> πρέπει να έχει κάποια πανεπιστημιακά πτυχία ή τεχνικά.</w:t>
      </w:r>
    </w:p>
    <w:p w14:paraId="6242B4C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είμαστε σε φάση που το διερευνούμε, το έχουμε ψά</w:t>
      </w:r>
      <w:r>
        <w:rPr>
          <w:rFonts w:eastAsia="Times New Roman" w:cs="Times New Roman"/>
          <w:szCs w:val="24"/>
        </w:rPr>
        <w:t xml:space="preserve">ξει πάρα πολύ, κύριε Σκουρολιάκο. Είμαστε στη φάση να ψάξουμε να λύσουμε το πρόβλημα. Είμαστε σε επαφή και με τον </w:t>
      </w:r>
      <w:r>
        <w:rPr>
          <w:rFonts w:eastAsia="Times New Roman" w:cs="Times New Roman"/>
          <w:szCs w:val="24"/>
        </w:rPr>
        <w:t>δ</w:t>
      </w:r>
      <w:r>
        <w:rPr>
          <w:rFonts w:eastAsia="Times New Roman" w:cs="Times New Roman"/>
          <w:szCs w:val="24"/>
        </w:rPr>
        <w:t>ήμαρχο της Λάρισας και με τους νομικούς για να μπορέσει να λυθεί αυτό το πρόβλημα. Υπάρχει μια νομική αντίφαση σε αυτό. Ενώ από τη μία εξαιρο</w:t>
      </w:r>
      <w:r>
        <w:rPr>
          <w:rFonts w:eastAsia="Times New Roman" w:cs="Times New Roman"/>
          <w:szCs w:val="24"/>
        </w:rPr>
        <w:t>ύνται τα καλλιτεχνικά, από την άλλη, υποχρεώνονται να προσλαμβάνουν με άλλα κριτήρια. Αυτό το γνωρίζουμε και είμαστε σε φάση να διερευνήσουμε και να λύσουμε το θέμα αυτό.</w:t>
      </w:r>
    </w:p>
    <w:p w14:paraId="6242B4C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Σας έστειλα τον νόμο.</w:t>
      </w:r>
    </w:p>
    <w:p w14:paraId="6242B4C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w:t>
      </w:r>
      <w:r>
        <w:rPr>
          <w:rFonts w:eastAsia="Times New Roman" w:cs="Times New Roman"/>
          <w:b/>
          <w:szCs w:val="24"/>
        </w:rPr>
        <w:t>τισμού και Αθλητισμού):</w:t>
      </w:r>
      <w:r>
        <w:rPr>
          <w:rFonts w:eastAsia="Times New Roman" w:cs="Times New Roman"/>
          <w:szCs w:val="24"/>
        </w:rPr>
        <w:t xml:space="preserve"> Επίσης, όπως ίσως γνωρίζετε, στις προκηρύξεις των επιχορηγήσεων που έχουμε κάνει για το θέατρο και τον χορό για την περίοδο 2017 και 2018, παροτρύνουμε τα θέατρα να δημιουργήσουν σχέσεις συνεργασίας και συμπαραγωγής όχι μόνο σε οικο</w:t>
      </w:r>
      <w:r>
        <w:rPr>
          <w:rFonts w:eastAsia="Times New Roman" w:cs="Times New Roman"/>
          <w:szCs w:val="24"/>
        </w:rPr>
        <w:t>νομική τεχνική βάση, αλλά ουσιαστικής καλλιτεχνικής σύμπραξης, έτσι ώστε ακριβώς να υπάρχει ουσία στη συμπαραγωγή και να μην είναι τυπική.</w:t>
      </w:r>
    </w:p>
    <w:p w14:paraId="6242B4C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είναι πάρα πολύ σημαντικό και ήδη γίνεται και με το Φεστιβάλ Αθηνών και με κάποιο ελεύθερο θέατρο, με ΔΗΠΕΘΕ. Γί</w:t>
      </w:r>
      <w:r>
        <w:rPr>
          <w:rFonts w:eastAsia="Times New Roman" w:cs="Times New Roman"/>
          <w:szCs w:val="24"/>
        </w:rPr>
        <w:t>νεται ουσιαστική συνεργασία. Έχουν αρχίσει να γίνονται αυτά τα βήματα. Θα γίνουν πιο συντεταγμένα και πιο οργανωμένα με την καινούργια προγραμματική.</w:t>
      </w:r>
    </w:p>
    <w:p w14:paraId="6242B4C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θέλω να πω ότι επιθυμούμε να στηρίξουμε αυτόν τον θεσμό και να τον αναβαθμίσουμε. Σκεφτόμαστε πολύ σ</w:t>
      </w:r>
      <w:r>
        <w:rPr>
          <w:rFonts w:eastAsia="Times New Roman" w:cs="Times New Roman"/>
          <w:szCs w:val="24"/>
        </w:rPr>
        <w:t xml:space="preserve">οβαρά τη δυνατότητα συνεργασιών ανάμεσα στα ΔΗΠΕΘΕ, έτσι ώστε </w:t>
      </w:r>
      <w:r>
        <w:rPr>
          <w:rFonts w:eastAsia="Times New Roman" w:cs="Times New Roman"/>
          <w:szCs w:val="24"/>
        </w:rPr>
        <w:lastRenderedPageBreak/>
        <w:t>να υπάρχει εξοικονόμηση και αξιοποίηση του δυναμικού. Και, βεβαίως, ένα από τα πιο βασικά κριτήρια που θα θέσουμε είναι οι θέσεις εργασίας, ώστε να προσλαμβάνονται επαγγελματίες του θεάτρου, του</w:t>
      </w:r>
      <w:r>
        <w:rPr>
          <w:rFonts w:eastAsia="Times New Roman" w:cs="Times New Roman"/>
          <w:szCs w:val="24"/>
        </w:rPr>
        <w:t xml:space="preserve"> χορού, οι συντελεστές και να πάψει αυτή η «γκρίζα ζώνη» όπου το ερασιτεχνικό θέατρο συγχέεται με το επαγγελματικό.</w:t>
      </w:r>
    </w:p>
    <w:p w14:paraId="6242B4C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πολύ σημαντικό να υπάρχει το ερασιτεχνικό θέατρο και επιθυμούμε να είναι τμήμα των ΔΗΠΕΘΕ, έτσι ώστε να εκφράζεται και αυτή η πλευρά τ</w:t>
      </w:r>
      <w:r>
        <w:rPr>
          <w:rFonts w:eastAsia="Times New Roman" w:cs="Times New Roman"/>
          <w:szCs w:val="24"/>
        </w:rPr>
        <w:t>ων κοινωνιών</w:t>
      </w:r>
      <w:r>
        <w:rPr>
          <w:rFonts w:eastAsia="Times New Roman" w:cs="Times New Roman"/>
          <w:szCs w:val="24"/>
        </w:rPr>
        <w:t>,</w:t>
      </w:r>
      <w:r>
        <w:rPr>
          <w:rFonts w:eastAsia="Times New Roman" w:cs="Times New Roman"/>
          <w:szCs w:val="24"/>
        </w:rPr>
        <w:t xml:space="preserve"> που είναι πάρα πολύ σημαντική. Όμως, αυτό δεν πρέπει να συγχέεται με το επαγγελματικό κομμάτι, το οποίο θα τεθεί σαν ένας βασικός όρος των κριτηρίων.</w:t>
      </w:r>
    </w:p>
    <w:p w14:paraId="6242B4C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Υπουργέ.</w:t>
      </w:r>
    </w:p>
    <w:p w14:paraId="6242B4D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Ακολουθεί η πρώτη με αριθμό 743/24</w:t>
      </w:r>
      <w:r>
        <w:rPr>
          <w:rFonts w:eastAsia="Times New Roman" w:cs="Times New Roman"/>
          <w:szCs w:val="24"/>
        </w:rPr>
        <w:t>-4-2017 επίκαιρη ερώτηση πρώτου κύκλου του Βουλευτή Δωδεκανήσου του Συνασπισμού Ριζοσπαστικής Αριστεράς κ. Ηλία Καματερού προς την Υπουργό Εργασίας, Κοινωνικής Ασφάλισης και Κοινωνικής Αλληλεγγύης, σχετικά με τον πλειστηριασμό από τον ΕΦΚΑ ακινήτου ιδιοκτη</w:t>
      </w:r>
      <w:r>
        <w:rPr>
          <w:rFonts w:eastAsia="Times New Roman" w:cs="Times New Roman"/>
          <w:szCs w:val="24"/>
        </w:rPr>
        <w:t xml:space="preserve">σίας </w:t>
      </w:r>
      <w:r>
        <w:rPr>
          <w:rFonts w:eastAsia="Times New Roman" w:cs="Times New Roman"/>
          <w:szCs w:val="24"/>
        </w:rPr>
        <w:t>αγροτικού συνεταιρισμού δωδεκανήσου</w:t>
      </w:r>
      <w:r>
        <w:rPr>
          <w:rFonts w:eastAsia="Times New Roman" w:cs="Times New Roman"/>
          <w:szCs w:val="24"/>
        </w:rPr>
        <w:t>».</w:t>
      </w:r>
    </w:p>
    <w:p w14:paraId="6242B4D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Υφυπουργός Εργασίας, Κοινωνικής Ασφάλισης και Κοινωνικής Αλληλεγγύης κ. Αναστάσιος Πετρόπουλος.</w:t>
      </w:r>
    </w:p>
    <w:p w14:paraId="6242B4D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6242B4D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Ευχαριστώ, κύριε Πρόεδρε.</w:t>
      </w:r>
    </w:p>
    <w:p w14:paraId="6242B4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Υπουργέ, στα Δωδεκάνησα -για να ξέρετε, είναι είκοσι πέντε κατοικημένα νησιά- λειτουργεί η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γ</w:t>
      </w:r>
      <w:r>
        <w:rPr>
          <w:rFonts w:eastAsia="Times New Roman" w:cs="Times New Roman"/>
          <w:szCs w:val="24"/>
        </w:rPr>
        <w:t xml:space="preserve">εωργικών </w:t>
      </w:r>
      <w:r>
        <w:rPr>
          <w:rFonts w:eastAsia="Times New Roman" w:cs="Times New Roman"/>
          <w:szCs w:val="24"/>
        </w:rPr>
        <w:t>σ</w:t>
      </w:r>
      <w:r>
        <w:rPr>
          <w:rFonts w:eastAsia="Times New Roman" w:cs="Times New Roman"/>
          <w:szCs w:val="24"/>
        </w:rPr>
        <w:t xml:space="preserve">υνεταιρισμών -ιστορική </w:t>
      </w:r>
      <w:r>
        <w:rPr>
          <w:rFonts w:eastAsia="Times New Roman" w:cs="Times New Roman"/>
          <w:szCs w:val="24"/>
        </w:rPr>
        <w:t>έ</w:t>
      </w:r>
      <w:r>
        <w:rPr>
          <w:rFonts w:eastAsia="Times New Roman" w:cs="Times New Roman"/>
          <w:szCs w:val="24"/>
        </w:rPr>
        <w:t>νωση- που καλύπτει όλον τον αγροτικό κόσμο της Δωδεκανήσου. Πάνω από δέκα χιλιάδες αγρότες εξυπηρετούνται μέσα από το</w:t>
      </w:r>
      <w:r>
        <w:rPr>
          <w:rFonts w:eastAsia="Times New Roman" w:cs="Times New Roman"/>
          <w:szCs w:val="24"/>
        </w:rPr>
        <w:t xml:space="preserve">ν </w:t>
      </w:r>
      <w:r>
        <w:rPr>
          <w:rFonts w:eastAsia="Times New Roman" w:cs="Times New Roman"/>
          <w:szCs w:val="24"/>
        </w:rPr>
        <w:t>σ</w:t>
      </w:r>
      <w:r>
        <w:rPr>
          <w:rFonts w:eastAsia="Times New Roman" w:cs="Times New Roman"/>
          <w:szCs w:val="24"/>
        </w:rPr>
        <w:t xml:space="preserve">υνεταιρισμό -για παράδειγμα, στις αιτήσεις τους στον ΟΣΔΕ- και το 90% της παραγωγής οινοποιήσιμων σταφυλιών της Ρόδου απορροφάται από την </w:t>
      </w:r>
      <w:r>
        <w:rPr>
          <w:rFonts w:eastAsia="Times New Roman" w:cs="Times New Roman"/>
          <w:szCs w:val="24"/>
        </w:rPr>
        <w:t>«</w:t>
      </w:r>
      <w:r>
        <w:rPr>
          <w:rFonts w:eastAsia="Times New Roman" w:cs="Times New Roman"/>
          <w:szCs w:val="24"/>
        </w:rPr>
        <w:t>ΚΑΪΡ</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ΚΑΪΡ</w:t>
      </w:r>
      <w:r>
        <w:rPr>
          <w:rFonts w:eastAsia="Times New Roman" w:cs="Times New Roman"/>
          <w:szCs w:val="24"/>
        </w:rPr>
        <w:t>»</w:t>
      </w:r>
      <w:r>
        <w:rPr>
          <w:rFonts w:eastAsia="Times New Roman" w:cs="Times New Roman"/>
          <w:szCs w:val="24"/>
        </w:rPr>
        <w:t xml:space="preserve"> είναι θυγατρική της </w:t>
      </w:r>
      <w:r>
        <w:rPr>
          <w:rFonts w:eastAsia="Times New Roman" w:cs="Times New Roman"/>
          <w:szCs w:val="24"/>
        </w:rPr>
        <w:t>έ</w:t>
      </w:r>
      <w:r>
        <w:rPr>
          <w:rFonts w:eastAsia="Times New Roman" w:cs="Times New Roman"/>
          <w:szCs w:val="24"/>
        </w:rPr>
        <w:t>νωσης, ιστορική εταιρεία, ιδρυμένη και αυτή από ιταλοκρατίας ακόμα, η οποία σ</w:t>
      </w:r>
      <w:r>
        <w:rPr>
          <w:rFonts w:eastAsia="Times New Roman" w:cs="Times New Roman"/>
          <w:szCs w:val="24"/>
        </w:rPr>
        <w:t xml:space="preserve">τεγάζεται σε παραδοσιακά κτήρια. </w:t>
      </w:r>
    </w:p>
    <w:p w14:paraId="6242B4D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Ξέρετε ότι στις 22 Μαρτίου, με επισπεύδοντα το ΕΦΚΑ, βγήκε στον πλειστηριασμό από το πρώην ΙΚΑ ένα ακίνητο της </w:t>
      </w:r>
      <w:r>
        <w:rPr>
          <w:rFonts w:eastAsia="Times New Roman" w:cs="Times New Roman"/>
          <w:szCs w:val="24"/>
        </w:rPr>
        <w:t>έ</w:t>
      </w:r>
      <w:r>
        <w:rPr>
          <w:rFonts w:eastAsia="Times New Roman" w:cs="Times New Roman"/>
          <w:szCs w:val="24"/>
        </w:rPr>
        <w:t xml:space="preserve">νωσης, το οποίο, αν εκποιηθεί, της στερεί κάθε δυνατότητα να </w:t>
      </w:r>
      <w:r>
        <w:rPr>
          <w:rFonts w:eastAsia="Times New Roman" w:cs="Times New Roman"/>
          <w:szCs w:val="24"/>
        </w:rPr>
        <w:lastRenderedPageBreak/>
        <w:t>μπει στον νόμο για τον εξωδικαστικό συμβιβασμό, τ</w:t>
      </w:r>
      <w:r>
        <w:rPr>
          <w:rFonts w:eastAsia="Times New Roman" w:cs="Times New Roman"/>
          <w:szCs w:val="24"/>
        </w:rPr>
        <w:t xml:space="preserve">ον οποίο συζητούμε και ψηφίζουμε σήμερα. Έχει όλες τις δυνατότητες να μπει. Μπορεί να καταστεί βιώσιμη η </w:t>
      </w:r>
      <w:r>
        <w:rPr>
          <w:rFonts w:eastAsia="Times New Roman" w:cs="Times New Roman"/>
          <w:szCs w:val="24"/>
        </w:rPr>
        <w:t>έ</w:t>
      </w:r>
      <w:r>
        <w:rPr>
          <w:rFonts w:eastAsia="Times New Roman" w:cs="Times New Roman"/>
          <w:szCs w:val="24"/>
        </w:rPr>
        <w:t>νωση. Και ευτυχώς, με κινητοποιήσεις των εργαζομένων και των αγροτών απετράπη αυτός ο πλειστηριασμός.</w:t>
      </w:r>
    </w:p>
    <w:p w14:paraId="6242B4D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Στις 28 Φεβρουαρίου, η </w:t>
      </w:r>
      <w:r>
        <w:rPr>
          <w:rFonts w:eastAsia="Times New Roman" w:cs="Times New Roman"/>
          <w:szCs w:val="24"/>
        </w:rPr>
        <w:t>έ</w:t>
      </w:r>
      <w:r>
        <w:rPr>
          <w:rFonts w:eastAsia="Times New Roman" w:cs="Times New Roman"/>
          <w:szCs w:val="24"/>
        </w:rPr>
        <w:t>νωση κατέθεσε αίτηση προ</w:t>
      </w:r>
      <w:r>
        <w:rPr>
          <w:rFonts w:eastAsia="Times New Roman" w:cs="Times New Roman"/>
          <w:szCs w:val="24"/>
        </w:rPr>
        <w:t xml:space="preserve">ς το ΕΦΚΑ για «να παγώσει» αυτή εδώ η διαδικασία, μέχρι να της δοθεί η δυνατότητα να κάνει μία αίτηση και να εξεταστεί αν μπορεί -όλα τα στοιχεία δείχνουν ότι μπορεί- να υπαχθεί στον εξωδικαστικό συμβιβασμό. </w:t>
      </w:r>
    </w:p>
    <w:p w14:paraId="6242B4D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αίτημα της </w:t>
      </w:r>
      <w:r>
        <w:rPr>
          <w:rFonts w:eastAsia="Times New Roman" w:cs="Times New Roman"/>
          <w:szCs w:val="24"/>
        </w:rPr>
        <w:t>έ</w:t>
      </w:r>
      <w:r>
        <w:rPr>
          <w:rFonts w:eastAsia="Times New Roman" w:cs="Times New Roman"/>
          <w:szCs w:val="24"/>
        </w:rPr>
        <w:t xml:space="preserve">νωσης είναι να παρέμβετε, να δώσετε εντολή έτσι ώστε «να παγώσει» αυτή εδώ η διαδικασία, για να δοθεί στη συνέχεια, όπως είπα, η δυνατότητα να μπει στον νόμο. </w:t>
      </w:r>
    </w:p>
    <w:p w14:paraId="6242B4D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42B4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Τελειώνω, κύ</w:t>
      </w:r>
      <w:r>
        <w:rPr>
          <w:rFonts w:eastAsia="Times New Roman" w:cs="Times New Roman"/>
          <w:szCs w:val="24"/>
        </w:rPr>
        <w:t>ριε Πρόεδρε.</w:t>
      </w:r>
    </w:p>
    <w:p w14:paraId="6242B4D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ήθελα να θέσω υπ’ όψιν σας ότι αυτό είναι προς όφελος και του </w:t>
      </w:r>
      <w:r>
        <w:rPr>
          <w:rFonts w:eastAsia="Times New Roman" w:cs="Times New Roman"/>
          <w:szCs w:val="24"/>
        </w:rPr>
        <w:t>τ</w:t>
      </w:r>
      <w:r>
        <w:rPr>
          <w:rFonts w:eastAsia="Times New Roman" w:cs="Times New Roman"/>
          <w:szCs w:val="24"/>
        </w:rPr>
        <w:t xml:space="preserve">αμείου και του </w:t>
      </w:r>
      <w:r>
        <w:rPr>
          <w:rFonts w:eastAsia="Times New Roman" w:cs="Times New Roman"/>
          <w:szCs w:val="24"/>
        </w:rPr>
        <w:t>δ</w:t>
      </w:r>
      <w:r>
        <w:rPr>
          <w:rFonts w:eastAsia="Times New Roman" w:cs="Times New Roman"/>
          <w:szCs w:val="24"/>
        </w:rPr>
        <w:t>ημοσίου, γιατί ξέρουμε πολύ καλά -</w:t>
      </w:r>
      <w:r>
        <w:rPr>
          <w:rFonts w:eastAsia="Times New Roman" w:cs="Times New Roman"/>
          <w:szCs w:val="24"/>
        </w:rPr>
        <w:lastRenderedPageBreak/>
        <w:t xml:space="preserve">και ψηφίζουμε σήμερα στον εξωδικαστικό συμβιβασμό, αλλά ισχύει και γενικότερα- ότι σε έναν πλειστηριασμό προηγείται η τράπεζα, </w:t>
      </w:r>
      <w:r>
        <w:rPr>
          <w:rFonts w:eastAsia="Times New Roman" w:cs="Times New Roman"/>
          <w:szCs w:val="24"/>
        </w:rPr>
        <w:t>η οποία έχει υποθηκεύσει το ακίνητο με το 75% και θα προηγηθεί η εφορία. Και ξέρετε πολύ καλά ότι επιμένοντας το ΙΚΑ σε αυτή τη διαδικασία -ο ΕΦΚΑ στην προκειμένη περίπτωση- θα χάσει τα λεφτά του, ενώ στην αντίθετη περίπτωση που «παγώσει» και μπει στον εξω</w:t>
      </w:r>
      <w:r>
        <w:rPr>
          <w:rFonts w:eastAsia="Times New Roman" w:cs="Times New Roman"/>
          <w:szCs w:val="24"/>
        </w:rPr>
        <w:t xml:space="preserve">δικαστικό συμβιβασμό, δεν χάνει τίποτα από την κύρια οφειλή. Το ψηφίζουμε σήμερα αυτό. Είναι τελείως παράδοξο το να μην προστατεύσουμε την </w:t>
      </w:r>
      <w:r>
        <w:rPr>
          <w:rFonts w:eastAsia="Times New Roman" w:cs="Times New Roman"/>
          <w:szCs w:val="24"/>
        </w:rPr>
        <w:t>έ</w:t>
      </w:r>
      <w:r>
        <w:rPr>
          <w:rFonts w:eastAsia="Times New Roman" w:cs="Times New Roman"/>
          <w:szCs w:val="24"/>
        </w:rPr>
        <w:t xml:space="preserve">νωση και να μην επισπεύδει η τράπεζα η οποία έχει χρηματοδοτήσει την </w:t>
      </w:r>
      <w:r>
        <w:rPr>
          <w:rFonts w:eastAsia="Times New Roman" w:cs="Times New Roman"/>
          <w:szCs w:val="24"/>
        </w:rPr>
        <w:t>έ</w:t>
      </w:r>
      <w:r>
        <w:rPr>
          <w:rFonts w:eastAsia="Times New Roman" w:cs="Times New Roman"/>
          <w:szCs w:val="24"/>
        </w:rPr>
        <w:t xml:space="preserve">νωση και η οποία έχει την υποθήκη στο ακίνητο </w:t>
      </w:r>
      <w:r>
        <w:rPr>
          <w:rFonts w:eastAsia="Times New Roman" w:cs="Times New Roman"/>
          <w:szCs w:val="24"/>
        </w:rPr>
        <w:t xml:space="preserve">και να επισπεύδει ένας δημόσιας φορέας σε έναν συνεταιρισμό, ο οποίος μπορεί να παίξει έναν πάρα πολύ σημαντικό ρόλο. </w:t>
      </w:r>
    </w:p>
    <w:p w14:paraId="6242B4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μου δοθεί στη συνέχεια η ευκαιρία να αναπτύξω αυτή τη δυνατότητα.</w:t>
      </w:r>
    </w:p>
    <w:p w14:paraId="6242B4D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242B4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w:t>
      </w:r>
      <w:r>
        <w:rPr>
          <w:rFonts w:eastAsia="Times New Roman" w:cs="Times New Roman"/>
          <w:szCs w:val="24"/>
        </w:rPr>
        <w:t>ουργέ, ορίστε, έχετε τον λόγο.</w:t>
      </w:r>
    </w:p>
    <w:p w14:paraId="6242B4D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6242B4D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Καματερέ, η δική μου επιδίωξη είναι να διευκολύνω τις παραγωγικές δυνατότητες της χώρας, καθώς αντ</w:t>
      </w:r>
      <w:r>
        <w:rPr>
          <w:rFonts w:eastAsia="Times New Roman" w:cs="Times New Roman"/>
          <w:szCs w:val="24"/>
        </w:rPr>
        <w:t>ιμετωπίζουμε ταυτόχρονα και τη μεγάλη συσσώρευση χρεών προς την κοινωνική ασφάλιση.</w:t>
      </w:r>
    </w:p>
    <w:p w14:paraId="6242B4E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Συμφωνώ μαζί σας ότι δεν είναι λογικό να αποστερείς τη δυνατότητα και, μάλιστα, από μια τέτοιου είδους δραστηριότητα -αγροτικό συνεταιρισμό- να ανταποκριθεί στις υποχρεώσει</w:t>
      </w:r>
      <w:r>
        <w:rPr>
          <w:rFonts w:eastAsia="Times New Roman" w:cs="Times New Roman"/>
          <w:szCs w:val="24"/>
        </w:rPr>
        <w:t xml:space="preserve">ς που έχει και να μπορέσει να διευκολύνει την αγροτική παραγωγή στα Δωδεκάνησα. </w:t>
      </w:r>
    </w:p>
    <w:p w14:paraId="6242B4E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θα ήθελα να τονίσω ότι τα Δωδεκάνησα χρειάζονται τη δική μας μέριμνα, γιατί αυτά τα νησιά εκ των πραγμάτων, από το σύμπλεγμά τους, έχουν μια προβληματική σχέση και στη μετ</w:t>
      </w:r>
      <w:r>
        <w:rPr>
          <w:rFonts w:eastAsia="Times New Roman" w:cs="Times New Roman"/>
          <w:szCs w:val="24"/>
        </w:rPr>
        <w:t xml:space="preserve">αφορά των αγροτικών προϊόντων και στη συσσώρευσή τους και στην παραγωγή. Πρέπει, λοιπόν, να φροντίζουμε να διευκολύνουμε τους συνεταιρισμούς. </w:t>
      </w:r>
    </w:p>
    <w:p w14:paraId="6242B4E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Είναι, όμως, παράδοξο πώς κατάντησε από το 2010 ένας τέτοιος ιστορικός συνεταιρισμός, με ένα τόσο καλό προϊόν, ότ</w:t>
      </w:r>
      <w:r>
        <w:rPr>
          <w:rFonts w:eastAsia="Times New Roman" w:cs="Times New Roman"/>
          <w:szCs w:val="24"/>
        </w:rPr>
        <w:t xml:space="preserve">αν δεν υπήρχαν άλλες οινοποιητικές παραγωγές, φίρμες πια -η </w:t>
      </w:r>
      <w:r>
        <w:rPr>
          <w:rFonts w:eastAsia="Times New Roman" w:cs="Times New Roman"/>
          <w:szCs w:val="24"/>
        </w:rPr>
        <w:t>«</w:t>
      </w:r>
      <w:r>
        <w:rPr>
          <w:rFonts w:eastAsia="Times New Roman" w:cs="Times New Roman"/>
          <w:szCs w:val="24"/>
        </w:rPr>
        <w:t>ΚΑΪΡ</w:t>
      </w:r>
      <w:r>
        <w:rPr>
          <w:rFonts w:eastAsia="Times New Roman" w:cs="Times New Roman"/>
          <w:szCs w:val="24"/>
        </w:rPr>
        <w:t>»</w:t>
      </w:r>
      <w:r>
        <w:rPr>
          <w:rFonts w:eastAsia="Times New Roman" w:cs="Times New Roman"/>
          <w:szCs w:val="24"/>
        </w:rPr>
        <w:t xml:space="preserve"> Ρόδου ήταν ξακουστή και όχι μόνο στην Ελλάδα- να μην έχει πληρώσει κα</w:t>
      </w:r>
      <w:r>
        <w:rPr>
          <w:rFonts w:eastAsia="Times New Roman" w:cs="Times New Roman"/>
          <w:szCs w:val="24"/>
        </w:rPr>
        <w:t>μ</w:t>
      </w:r>
      <w:r>
        <w:rPr>
          <w:rFonts w:eastAsia="Times New Roman" w:cs="Times New Roman"/>
          <w:szCs w:val="24"/>
        </w:rPr>
        <w:t>μία άλλη πλην μίας πρώτης δόσης από τη ρύθμιση που είχε κάνει. Πρέπει κανείς να σκύβει με προσοχή και με ενδιαφέρον και</w:t>
      </w:r>
      <w:r>
        <w:rPr>
          <w:rFonts w:eastAsia="Times New Roman" w:cs="Times New Roman"/>
          <w:szCs w:val="24"/>
        </w:rPr>
        <w:t xml:space="preserve"> στα ζητήματα διαχείρισης των αγροτικών συνεταιρισμών. Είναι ένα παλιό πρόβλημα αυτό. Δεν είναι τωρινό. </w:t>
      </w:r>
    </w:p>
    <w:p w14:paraId="6242B4E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Μη δημιουργούνται εσφαλμένες εντυπώσεις από όσα λέω. Απλώς τονίζω την ανάγκη όλοι να φροντίζουμε, στον κοινό τόπο της κοινωνικής ασφάλισης, να εξασφαλί</w:t>
      </w:r>
      <w:r>
        <w:rPr>
          <w:rFonts w:eastAsia="Times New Roman" w:cs="Times New Roman"/>
          <w:szCs w:val="24"/>
        </w:rPr>
        <w:t>ζουμε τους πόρους για την ανάπτυξή της. Και δεν πρέπει να είναι υποδεέστερο αυτό το ενδιαφέρον μας. Φυσικά, δεν θα πρέπει να προχωρήσει κα</w:t>
      </w:r>
      <w:r>
        <w:rPr>
          <w:rFonts w:eastAsia="Times New Roman" w:cs="Times New Roman"/>
          <w:szCs w:val="24"/>
        </w:rPr>
        <w:t>μ</w:t>
      </w:r>
      <w:r>
        <w:rPr>
          <w:rFonts w:eastAsia="Times New Roman" w:cs="Times New Roman"/>
          <w:szCs w:val="24"/>
        </w:rPr>
        <w:t xml:space="preserve">μία διαδικασία πλειστηριασμού, καθώς ξανοίγεται μπροστά μας η διαδικασία του εξωδικαστικού συμβιβασμού. Οι ρυθμίσεις </w:t>
      </w:r>
      <w:r>
        <w:rPr>
          <w:rFonts w:eastAsia="Times New Roman" w:cs="Times New Roman"/>
          <w:szCs w:val="24"/>
        </w:rPr>
        <w:t xml:space="preserve">που προβλέπονται, προσφέρονται για τη περίπτωση του </w:t>
      </w:r>
      <w:r>
        <w:rPr>
          <w:rFonts w:eastAsia="Times New Roman" w:cs="Times New Roman"/>
          <w:szCs w:val="24"/>
        </w:rPr>
        <w:t>α</w:t>
      </w:r>
      <w:r>
        <w:rPr>
          <w:rFonts w:eastAsia="Times New Roman" w:cs="Times New Roman"/>
          <w:szCs w:val="24"/>
        </w:rPr>
        <w:t xml:space="preserve">γροτικού </w:t>
      </w:r>
      <w:r>
        <w:rPr>
          <w:rFonts w:eastAsia="Times New Roman" w:cs="Times New Roman"/>
          <w:szCs w:val="24"/>
        </w:rPr>
        <w:t>σ</w:t>
      </w:r>
      <w:r>
        <w:rPr>
          <w:rFonts w:eastAsia="Times New Roman" w:cs="Times New Roman"/>
          <w:szCs w:val="24"/>
        </w:rPr>
        <w:t xml:space="preserve">υνεταιρισμού Δωδεκανήσου. </w:t>
      </w:r>
    </w:p>
    <w:p w14:paraId="6242B4E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η θέση του Υπουργείου, η θέση η προσωπική και η θέση της διοίκησης του ΕΦΚΑ θα είναι να μη </w:t>
      </w:r>
      <w:r>
        <w:rPr>
          <w:rFonts w:eastAsia="Times New Roman" w:cs="Times New Roman"/>
          <w:szCs w:val="24"/>
        </w:rPr>
        <w:lastRenderedPageBreak/>
        <w:t xml:space="preserve">συνεχιστεί η διαδικασία αυτή, διότι είναι ανεπιεικές το να προχωράει κανείς σε αναγκαστικό πλειστηριασμό όταν υπάρχει μπροστά μια διαδικασία που </w:t>
      </w:r>
      <w:r>
        <w:rPr>
          <w:rFonts w:eastAsia="Times New Roman" w:cs="Times New Roman"/>
          <w:szCs w:val="24"/>
        </w:rPr>
        <w:t xml:space="preserve">θα αρχίσει να εφαρμόζεται, όπως ξέρετε, με μία αίτηση που υποβάλλεται με ηλεκτρονική διαδικασία και, επομένως, θέλει και ένα διάστημα τουλάχιστον πέντε μηνών για να αρχίσει να παράγει τα αποτελέσματά της. </w:t>
      </w:r>
    </w:p>
    <w:p w14:paraId="6242B4E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ανεπιεικές, επαναλαμβάνω, να προχωράει κανεί</w:t>
      </w:r>
      <w:r>
        <w:rPr>
          <w:rFonts w:eastAsia="Times New Roman" w:cs="Times New Roman"/>
          <w:szCs w:val="24"/>
        </w:rPr>
        <w:t>ς και να επισπεύσει τώρα αναγκαστικούς πλειστηριασμούς, ενώ υπάρχει επί θύραις η έναρξη αυτής της διαδικασίας. Αυτή είναι η πολιτική θέση του Υπουργείου και έτσι θα διαχειριστούμε το θέμα αυτό.</w:t>
      </w:r>
    </w:p>
    <w:p w14:paraId="6242B4E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6242B4E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συνάδελφε, έχετε τον λόγο για τη δευτερολογία σας.</w:t>
      </w:r>
    </w:p>
    <w:p w14:paraId="6242B4E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Ευχαριστώ, κύριε Υπουργέ, για τη δέσμευση. Θα είναι ανακούφιση για όλο τον αγροτικό κόσμο της Δωδεκανήσου.</w:t>
      </w:r>
    </w:p>
    <w:p w14:paraId="6242B4E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την ευκαιρία να πω ότι και στις συζητήσεις που έγιναν στην Επιτροπή Παραγ</w:t>
      </w:r>
      <w:r>
        <w:rPr>
          <w:rFonts w:eastAsia="Times New Roman" w:cs="Times New Roman"/>
          <w:szCs w:val="24"/>
        </w:rPr>
        <w:t>ωγής και Εμπορίου και σε αυτές</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lastRenderedPageBreak/>
        <w:t>ακολουθήσουν σήμερα για τον εξωδικαστικό συμβιβασμό, εύχομαι να επισπευσθούν οι διαδικασίες. Έγινε μια συζήτηση για το αν μέχρι να φτιαχτεί η πλατφόρμα, η οποία μπορεί να είναι έτοιμη σε τρεις μήνες, θα μπορεί να κατα</w:t>
      </w:r>
      <w:r>
        <w:rPr>
          <w:rFonts w:eastAsia="Times New Roman" w:cs="Times New Roman"/>
          <w:szCs w:val="24"/>
        </w:rPr>
        <w:t xml:space="preserve">τεθεί έντυπη αίτηση. Εν πάση περιπτώσει, είναι πολύ σοβαρή η δέσμευση ότι θα δώσουμε τη δυνατότητα να κάνει αίτηση η </w:t>
      </w:r>
      <w:r>
        <w:rPr>
          <w:rFonts w:eastAsia="Times New Roman" w:cs="Times New Roman"/>
          <w:szCs w:val="24"/>
        </w:rPr>
        <w:t>έ</w:t>
      </w:r>
      <w:r>
        <w:rPr>
          <w:rFonts w:eastAsia="Times New Roman" w:cs="Times New Roman"/>
          <w:szCs w:val="24"/>
        </w:rPr>
        <w:t>νωση για τον εξωδικαστικό συμβιβασμό.</w:t>
      </w:r>
    </w:p>
    <w:p w14:paraId="6242B4E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επιτρέψτε μου, στον λίγο χρόνο που έχω, να πω δυο κουβέντες για την ευρύτερη σημασία που έχουν</w:t>
      </w:r>
      <w:r>
        <w:rPr>
          <w:rFonts w:eastAsia="Times New Roman" w:cs="Times New Roman"/>
          <w:szCs w:val="24"/>
        </w:rPr>
        <w:t xml:space="preserve"> τέτοιες κυβερνητικές παρεμβάσεις, ιδιαίτερα για συνεταιρισμούς ή για μορφές οργάνωσης των παραγωγών ή οποιονδήποτε επαγγελματιών,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επιδίωξης που έχουμε, της παραγωγικής, δηλαδή, ανασυγκρότησης της χώρας και της αναστροφής του μοντέλου σε πολλούς τομείς. </w:t>
      </w:r>
    </w:p>
    <w:p w14:paraId="6242B4E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Ιδιαίτερα στην περιοχή μας, που έχουμε τη μονόπλευρη τουριστική ανάπτυξη, αλλά και στα μεγάλα νησιά ακόμα περισσότερο, όπως στη</w:t>
      </w:r>
      <w:r>
        <w:rPr>
          <w:rFonts w:eastAsia="Times New Roman" w:cs="Times New Roman"/>
          <w:szCs w:val="24"/>
        </w:rPr>
        <w:t xml:space="preserve"> Ρόδο και στην Κω, έχει μεγάλη σημασία να προωθήσουμε τον πρωτογενή τομέα. Είναι μέσα στο πρόγραμμα το κυβερνητικό. Πρέπει να συνδεθεί και με τον τουριστικό τομέα. Δί</w:t>
      </w:r>
      <w:r>
        <w:rPr>
          <w:rFonts w:eastAsia="Times New Roman" w:cs="Times New Roman"/>
          <w:szCs w:val="24"/>
        </w:rPr>
        <w:lastRenderedPageBreak/>
        <w:t>νουμε ιδιαίτερη σημασία στο αγροδιατροφικό. Μπορούν να προσελκυστούν νέοι στον πρωτογενή τ</w:t>
      </w:r>
      <w:r>
        <w:rPr>
          <w:rFonts w:eastAsia="Times New Roman" w:cs="Times New Roman"/>
          <w:szCs w:val="24"/>
        </w:rPr>
        <w:t>ομέα. Εξαγγέλλονται συνέχεια προγράμματα -και μέσα από το ΕΣΠΑ- προς αυτή εδώ την κατεύθυνση.</w:t>
      </w:r>
    </w:p>
    <w:p w14:paraId="6242B4E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Έχουμε, λοιπόν, έτοιμο ένα τέτοιο εργαλείο, όσο προβληματικό και αν ήταν στο παρελθόν. Και ξέρουμε, μην πάμε τώρα πολύ πίσω. Ξέρουμε και για αυτό που λέτε, ότι δε</w:t>
      </w:r>
      <w:r>
        <w:rPr>
          <w:rFonts w:eastAsia="Times New Roman" w:cs="Times New Roman"/>
          <w:szCs w:val="24"/>
        </w:rPr>
        <w:t>ν πλήρωναν το 2010. Εδώ οι ιδιώτες έχουν να πληρώσουν πάρα πολύ καιρό και θα μπουν στον μηχανισμό και θα σωθούν, πόσο μάλλον μια Ένωση η οποία έχει όλες τις δυνατότητες.</w:t>
      </w:r>
    </w:p>
    <w:p w14:paraId="6242B4ED" w14:textId="77777777" w:rsidR="000E4403" w:rsidRDefault="00E3488B">
      <w:pPr>
        <w:spacing w:line="600" w:lineRule="auto"/>
        <w:ind w:firstLine="720"/>
        <w:jc w:val="both"/>
        <w:rPr>
          <w:rFonts w:eastAsia="Times New Roman"/>
          <w:szCs w:val="24"/>
        </w:rPr>
      </w:pPr>
      <w:r>
        <w:rPr>
          <w:rFonts w:eastAsia="Times New Roman"/>
          <w:szCs w:val="24"/>
        </w:rPr>
        <w:t>Για εμάς, λοιπόν -και τελειώνω με αυτό- είναι πολύ σημαντικό όχι μόνο να προστατεύσουμ</w:t>
      </w:r>
      <w:r>
        <w:rPr>
          <w:rFonts w:eastAsia="Times New Roman"/>
          <w:szCs w:val="24"/>
        </w:rPr>
        <w:t>ε αυτά τα εργαλεία που έχουμε μέχρι τώρα, αλλά και να δημιουργήσουμε. Και ξέρετε ότι είναι πολύ δύσκολο και για τις Κ</w:t>
      </w:r>
      <w:r>
        <w:rPr>
          <w:rFonts w:eastAsia="Times New Roman"/>
          <w:szCs w:val="24"/>
        </w:rPr>
        <w:t>ΟΙ</w:t>
      </w:r>
      <w:r>
        <w:rPr>
          <w:rFonts w:eastAsia="Times New Roman"/>
          <w:szCs w:val="24"/>
        </w:rPr>
        <w:t xml:space="preserve">ΝΣΕΠ και για τους συνεταιρισμούς και για τα </w:t>
      </w:r>
      <w:r>
        <w:rPr>
          <w:rFonts w:eastAsia="Times New Roman"/>
          <w:szCs w:val="24"/>
          <w:lang w:val="en-US"/>
        </w:rPr>
        <w:t>clusters</w:t>
      </w:r>
      <w:r>
        <w:rPr>
          <w:rFonts w:eastAsia="Times New Roman"/>
          <w:szCs w:val="24"/>
        </w:rPr>
        <w:t>, τα οποία εμείς θέλουμε να ενισχύσουμε, και λόγω της νοοτροπίας που υπάρχει και λόγω</w:t>
      </w:r>
      <w:r>
        <w:rPr>
          <w:rFonts w:eastAsia="Times New Roman"/>
          <w:szCs w:val="24"/>
        </w:rPr>
        <w:t xml:space="preserve"> του μηχανισμού που δεν είναι στημένος μέχρι τώρα για να οργανώσει και να βοηθήσει τους παραγωγούς ή οποιουσδήποτε μικρούς επαγγελματίες. Εγώ μέσα σε αυτήν την Αίθουσα έχω εκφράσει επανειλημμένα την ανησυχία μου ε’ αυτήν την κατεύθυνση. </w:t>
      </w:r>
    </w:p>
    <w:p w14:paraId="6242B4EE" w14:textId="77777777" w:rsidR="000E4403" w:rsidRDefault="00E3488B">
      <w:pPr>
        <w:spacing w:line="600" w:lineRule="auto"/>
        <w:ind w:firstLine="720"/>
        <w:jc w:val="both"/>
        <w:rPr>
          <w:rFonts w:eastAsia="Times New Roman"/>
          <w:szCs w:val="24"/>
        </w:rPr>
      </w:pPr>
      <w:r>
        <w:rPr>
          <w:rFonts w:eastAsia="Times New Roman"/>
          <w:szCs w:val="24"/>
        </w:rPr>
        <w:lastRenderedPageBreak/>
        <w:t>Και τελειώνω με έν</w:t>
      </w:r>
      <w:r>
        <w:rPr>
          <w:rFonts w:eastAsia="Times New Roman"/>
          <w:szCs w:val="24"/>
        </w:rPr>
        <w:t>α παράδειγμα: Οι αιτήσεις που έχουν υποβληθεί στη Δωδεκάνησο για ένταξη στον αναπτυξιακό νόμο είναι 100% για τη δημιουργία νέων κλινών και για την επέκταση ξενοδοχείων και ιδιαίτερα στις κορεσμένες περιοχές, όπως είναι η Κως και η Ρόδος. Αυτό εξυπηρετεί το</w:t>
      </w:r>
      <w:r>
        <w:rPr>
          <w:rFonts w:eastAsia="Times New Roman"/>
          <w:szCs w:val="24"/>
        </w:rPr>
        <w:t xml:space="preserve"> δικό μας μοντέλο και τη δική μας προσπάθεια για την παραγωγική ανασυγκρότηση της χώρας; </w:t>
      </w:r>
    </w:p>
    <w:p w14:paraId="6242B4EF" w14:textId="77777777" w:rsidR="000E4403" w:rsidRDefault="00E3488B">
      <w:pPr>
        <w:spacing w:line="600" w:lineRule="auto"/>
        <w:ind w:firstLine="720"/>
        <w:jc w:val="both"/>
        <w:rPr>
          <w:rFonts w:eastAsia="Times New Roman"/>
          <w:szCs w:val="24"/>
        </w:rPr>
      </w:pPr>
      <w:r>
        <w:rPr>
          <w:rFonts w:eastAsia="Times New Roman"/>
          <w:szCs w:val="24"/>
        </w:rPr>
        <w:t xml:space="preserve">Αποκτά, λοιπόν, ιδιαίτερη σημασία και αυτή η προσπάθεια, αλλά και άλλες οι οποίες πρέπει να αναστρέψουν το μοντέλο το οποίο έχει κυριαρχήσει την προηγούμενη περίοδο. </w:t>
      </w:r>
    </w:p>
    <w:p w14:paraId="6242B4F0"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w:t>
      </w:r>
    </w:p>
    <w:p w14:paraId="6242B4F1" w14:textId="77777777" w:rsidR="000E4403" w:rsidRDefault="00E3488B">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Σας ευχαριστώ, κύριε συνάδελφε.</w:t>
      </w:r>
    </w:p>
    <w:p w14:paraId="6242B4F2" w14:textId="77777777" w:rsidR="000E4403" w:rsidRDefault="00E3488B">
      <w:pPr>
        <w:spacing w:line="600" w:lineRule="auto"/>
        <w:ind w:firstLine="720"/>
        <w:jc w:val="both"/>
        <w:rPr>
          <w:rFonts w:eastAsia="Times New Roman"/>
          <w:szCs w:val="24"/>
        </w:rPr>
      </w:pPr>
      <w:r>
        <w:rPr>
          <w:rFonts w:eastAsia="Times New Roman"/>
          <w:szCs w:val="24"/>
        </w:rPr>
        <w:t xml:space="preserve">Ο κύριος Υπουργός έχει τον λόγο. </w:t>
      </w:r>
    </w:p>
    <w:p w14:paraId="6242B4F3" w14:textId="77777777" w:rsidR="000E4403" w:rsidRDefault="00E3488B">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Ευχαριστώ, κύριε Πρόεδρε. </w:t>
      </w:r>
    </w:p>
    <w:p w14:paraId="6242B4F4"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Κύριε Καματερέ, με </w:t>
      </w:r>
      <w:r>
        <w:rPr>
          <w:rFonts w:eastAsia="Times New Roman"/>
          <w:szCs w:val="24"/>
        </w:rPr>
        <w:t xml:space="preserve">πολύ λίγα λόγια θα ήθελα να σας πω ότι συμφωνώ απολύτως μαζί σας. Έτσι αναδεικνύεται και ο ρόλος των τοπικών κοινωνιών για την παραγωγική κατεύθυνση που επιλέγεται κάθε φορά για την ανάπτυξη των νησιών, αλλά και κάθε περιοχής. </w:t>
      </w:r>
    </w:p>
    <w:p w14:paraId="6242B4F5" w14:textId="77777777" w:rsidR="000E4403" w:rsidRDefault="00E3488B">
      <w:pPr>
        <w:spacing w:line="600" w:lineRule="auto"/>
        <w:ind w:firstLine="720"/>
        <w:jc w:val="both"/>
        <w:rPr>
          <w:rFonts w:eastAsia="Times New Roman"/>
          <w:szCs w:val="24"/>
        </w:rPr>
      </w:pPr>
      <w:r>
        <w:rPr>
          <w:rFonts w:eastAsia="Times New Roman"/>
          <w:szCs w:val="24"/>
        </w:rPr>
        <w:t>Έχει ιδιαίτερη σημασία και η</w:t>
      </w:r>
      <w:r>
        <w:rPr>
          <w:rFonts w:eastAsia="Times New Roman"/>
          <w:szCs w:val="24"/>
        </w:rPr>
        <w:t xml:space="preserve">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και οι αγροτικοί συνεταιρισμοί, αλλά και όλοι οι φορείς των παραγωγικών χώρων της οικονομίας να συμβάλλουν και να επιλέγουν πραγματικά τέτοιες προωθητικές πολιτικές που φέρνουν μια ισόρροπη ανάπτυξη. </w:t>
      </w:r>
    </w:p>
    <w:p w14:paraId="6242B4F6" w14:textId="77777777" w:rsidR="000E4403" w:rsidRDefault="00E3488B">
      <w:pPr>
        <w:spacing w:line="600" w:lineRule="auto"/>
        <w:ind w:firstLine="720"/>
        <w:jc w:val="both"/>
        <w:rPr>
          <w:rFonts w:eastAsia="Times New Roman"/>
          <w:szCs w:val="24"/>
        </w:rPr>
      </w:pPr>
      <w:r>
        <w:rPr>
          <w:rFonts w:eastAsia="Times New Roman"/>
          <w:szCs w:val="24"/>
        </w:rPr>
        <w:t>Στις παρατηρήσεις σας δεν θα έχω κ</w:t>
      </w:r>
      <w:r>
        <w:rPr>
          <w:rFonts w:eastAsia="Times New Roman"/>
          <w:szCs w:val="24"/>
        </w:rPr>
        <w:t xml:space="preserve">ανέναν αντίλογο. Αυτό που θα πω και στην ερώτηση που θα ακολουθήσει, όμως, είναι ότι η κοινωνική ασφάλιση είναι ένα κοινωνικό αγαθό. Είναι ιερό το δικαίωμα του πολίτη να είναι ασφαλισμένος και το καθήκον αυτό πρέπει να είναι ανυποχώρητο από την πλευρά της </w:t>
      </w:r>
      <w:r>
        <w:rPr>
          <w:rFonts w:eastAsia="Times New Roman"/>
          <w:szCs w:val="24"/>
        </w:rPr>
        <w:t xml:space="preserve">Κυβέρνησης, ώστε να εκπληρώνεται γι’ αυτούς που πρέπει να συμβάλλουν στην κοινωνική ασφάλιση. </w:t>
      </w:r>
    </w:p>
    <w:p w14:paraId="6242B4F7" w14:textId="77777777" w:rsidR="000E4403" w:rsidRDefault="00E3488B">
      <w:pPr>
        <w:spacing w:line="600" w:lineRule="auto"/>
        <w:ind w:firstLine="720"/>
        <w:jc w:val="both"/>
        <w:rPr>
          <w:rFonts w:eastAsia="Times New Roman"/>
          <w:szCs w:val="24"/>
        </w:rPr>
      </w:pPr>
      <w:r>
        <w:rPr>
          <w:rFonts w:eastAsia="Times New Roman"/>
          <w:szCs w:val="24"/>
        </w:rPr>
        <w:t>Γι’ αυτό με δύο λόγια θέλω να πω όσον αφορά τη δέσμευσή μου σήμερα, ότι ήταν δέσμευση την οποία είχα εκφράσει και στην προηγούμενη διαδικασία. Όμως, δεν υπήρχε τ</w:t>
      </w:r>
      <w:r>
        <w:rPr>
          <w:rFonts w:eastAsia="Times New Roman"/>
          <w:szCs w:val="24"/>
        </w:rPr>
        <w:t xml:space="preserve">υπικά η </w:t>
      </w:r>
      <w:r>
        <w:rPr>
          <w:rFonts w:eastAsia="Times New Roman"/>
          <w:szCs w:val="24"/>
        </w:rPr>
        <w:lastRenderedPageBreak/>
        <w:t xml:space="preserve">δυνατότητα να σταματήσει η διαδικασία που ο δικαστής είχε στα χέρια του. Ήταν διαδικασία πλειστηριασμού και δεν ήταν δυνατόν να παρέμβει η Κυβέρνηση σε μια τέτοια διαδικασία. </w:t>
      </w:r>
    </w:p>
    <w:p w14:paraId="6242B4F8" w14:textId="77777777" w:rsidR="000E4403" w:rsidRDefault="00E3488B">
      <w:pPr>
        <w:spacing w:line="600" w:lineRule="auto"/>
        <w:ind w:firstLine="720"/>
        <w:jc w:val="both"/>
        <w:rPr>
          <w:rFonts w:eastAsia="Times New Roman"/>
          <w:szCs w:val="24"/>
        </w:rPr>
      </w:pPr>
      <w:r>
        <w:rPr>
          <w:rFonts w:eastAsia="Times New Roman"/>
          <w:szCs w:val="24"/>
        </w:rPr>
        <w:t>Τώρα, εν</w:t>
      </w:r>
      <w:r>
        <w:rPr>
          <w:rFonts w:eastAsia="Times New Roman"/>
          <w:szCs w:val="24"/>
        </w:rPr>
        <w:t xml:space="preserve"> </w:t>
      </w:r>
      <w:r>
        <w:rPr>
          <w:rFonts w:eastAsia="Times New Roman"/>
          <w:szCs w:val="24"/>
        </w:rPr>
        <w:t xml:space="preserve">όψει αυτής της εξέλιξης, της επικείμενης έναρξης της εφαρμογής </w:t>
      </w:r>
      <w:r>
        <w:rPr>
          <w:rFonts w:eastAsia="Times New Roman"/>
          <w:szCs w:val="24"/>
        </w:rPr>
        <w:t>των ρυθμίσεων για τον εξωδικαστικό συμβιβασμό, δεν υπάρχει χώρος για άλλη δίκαιη αντιμετώπιση παρά μόνο αυτή που και εσείς προτείνετε να υπάρξει, το σταμάτημα, δηλαδή, οποιαδήποτε διαδικασίας εν</w:t>
      </w:r>
      <w:r>
        <w:rPr>
          <w:rFonts w:eastAsia="Times New Roman"/>
          <w:szCs w:val="24"/>
        </w:rPr>
        <w:t xml:space="preserve"> </w:t>
      </w:r>
      <w:r>
        <w:rPr>
          <w:rFonts w:eastAsia="Times New Roman"/>
          <w:szCs w:val="24"/>
        </w:rPr>
        <w:t xml:space="preserve">όψει της δυνατότητας να υποβληθεί αίτηση. </w:t>
      </w:r>
    </w:p>
    <w:p w14:paraId="6242B4F9" w14:textId="77777777" w:rsidR="000E4403" w:rsidRDefault="00E3488B">
      <w:pPr>
        <w:spacing w:line="600" w:lineRule="auto"/>
        <w:ind w:firstLine="720"/>
        <w:jc w:val="both"/>
        <w:rPr>
          <w:rFonts w:eastAsia="Times New Roman"/>
          <w:szCs w:val="24"/>
        </w:rPr>
      </w:pPr>
      <w:r>
        <w:rPr>
          <w:rFonts w:eastAsia="Times New Roman"/>
          <w:szCs w:val="24"/>
        </w:rPr>
        <w:t>Τονίστε, όμως, στη</w:t>
      </w:r>
      <w:r>
        <w:rPr>
          <w:rFonts w:eastAsia="Times New Roman"/>
          <w:szCs w:val="24"/>
        </w:rPr>
        <w:t>ν τοπική κοινωνία, στους αγρότες, αλλά και στον συνεταιρισμό και τη δική τους υποχρέωση να δουλέψουν σωστά στην κατεύθυνση</w:t>
      </w:r>
      <w:r>
        <w:rPr>
          <w:rFonts w:eastAsia="Times New Roman"/>
          <w:szCs w:val="24"/>
        </w:rPr>
        <w:t>,</w:t>
      </w:r>
      <w:r>
        <w:rPr>
          <w:rFonts w:eastAsia="Times New Roman"/>
          <w:szCs w:val="24"/>
        </w:rPr>
        <w:t xml:space="preserve"> που πρέπει να προστατεύουμε όλοι και να αρχίσουν να καταβάλλουν και εισφορές. Αυτό έχει μεγάλη σημασία να συμβεί στο διάστημα που ακ</w:t>
      </w:r>
      <w:r>
        <w:rPr>
          <w:rFonts w:eastAsia="Times New Roman"/>
          <w:szCs w:val="24"/>
        </w:rPr>
        <w:t xml:space="preserve">ολουθεί. </w:t>
      </w:r>
    </w:p>
    <w:p w14:paraId="6242B4FA"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w:t>
      </w:r>
    </w:p>
    <w:p w14:paraId="6242B4FB" w14:textId="77777777" w:rsidR="000E4403" w:rsidRDefault="00E3488B">
      <w:pPr>
        <w:spacing w:line="600" w:lineRule="auto"/>
        <w:ind w:firstLine="720"/>
        <w:jc w:val="both"/>
        <w:rPr>
          <w:rFonts w:eastAsia="Times New Roman" w:cs="Times New Roman"/>
        </w:rPr>
      </w:pPr>
      <w:r>
        <w:rPr>
          <w:rFonts w:eastAsia="Times New Roman"/>
          <w:b/>
          <w:szCs w:val="24"/>
        </w:rPr>
        <w:t>ΠΡΟΕΔΡΕΥΩΝ (Σπυρίδων Λυκούδης):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w:t>
      </w:r>
      <w:r>
        <w:rPr>
          <w:rFonts w:eastAsia="Times New Roman" w:cs="Times New Roman"/>
        </w:rPr>
        <w:lastRenderedPageBreak/>
        <w:t>φού προηγουμένως ξεναγήθηκαν στην έκθεση της αίθουσας «ΕΛΕΥΘΕΡΙΟΣ ΒΕ</w:t>
      </w:r>
      <w:r>
        <w:rPr>
          <w:rFonts w:eastAsia="Times New Roman" w:cs="Times New Roman"/>
        </w:rPr>
        <w:t>ΝΙΖΕΛΟΣ» και ενημερώθηκαν για την ιστορία του κτηρίου και τον τρόπο οργάνωσης και λειτουργίας της Βουλής, πενήντα επτά μαθητές και μαθήτριες και τέσσερις εκπαιδευτικοί συνοδοί τους από το 3</w:t>
      </w:r>
      <w:r>
        <w:rPr>
          <w:rFonts w:eastAsia="Times New Roman" w:cs="Times New Roman"/>
          <w:vertAlign w:val="superscript"/>
        </w:rPr>
        <w:t>ο</w:t>
      </w:r>
      <w:r>
        <w:rPr>
          <w:rFonts w:eastAsia="Times New Roman" w:cs="Times New Roman"/>
        </w:rPr>
        <w:t xml:space="preserve"> Γυμνάσιο Χανίων. </w:t>
      </w:r>
    </w:p>
    <w:p w14:paraId="6242B4FC" w14:textId="77777777" w:rsidR="000E4403" w:rsidRDefault="00E3488B">
      <w:pPr>
        <w:spacing w:line="600" w:lineRule="auto"/>
        <w:ind w:firstLine="720"/>
        <w:jc w:val="both"/>
        <w:rPr>
          <w:rFonts w:eastAsia="Times New Roman" w:cs="Times New Roman"/>
        </w:rPr>
      </w:pPr>
      <w:r>
        <w:rPr>
          <w:rFonts w:eastAsia="Times New Roman" w:cs="Times New Roman"/>
        </w:rPr>
        <w:t>Παιδιά, σ</w:t>
      </w:r>
      <w:r>
        <w:rPr>
          <w:rFonts w:eastAsia="Times New Roman" w:cs="Times New Roman"/>
        </w:rPr>
        <w:t>ά</w:t>
      </w:r>
      <w:r>
        <w:rPr>
          <w:rFonts w:eastAsia="Times New Roman" w:cs="Times New Roman"/>
        </w:rPr>
        <w:t xml:space="preserve">ς καλωσορίζουμε στην ελληνική Βουλή. </w:t>
      </w:r>
    </w:p>
    <w:p w14:paraId="6242B4FD" w14:textId="77777777" w:rsidR="000E4403" w:rsidRDefault="00E3488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242B4FE" w14:textId="77777777" w:rsidR="000E4403" w:rsidRDefault="00E3488B">
      <w:pPr>
        <w:spacing w:line="600" w:lineRule="auto"/>
        <w:ind w:firstLine="720"/>
        <w:jc w:val="both"/>
        <w:rPr>
          <w:rFonts w:eastAsia="Times New Roman" w:cs="Times New Roman"/>
        </w:rPr>
      </w:pPr>
      <w:r>
        <w:rPr>
          <w:rFonts w:eastAsia="Times New Roman" w:cs="Times New Roman"/>
        </w:rPr>
        <w:t>Πρέπει να σας πω ότι παρακολουθείτε μια διαδικασία Κοινοβουλευτικού Ελέγχου και γι’ αυτό στην Αίθουσα είναι μόνο οι ερωτώντες Βουλευτές. Είναι Βουλευτές από όλες τις περιφέρειες της Ελλάδας οι οποίοι ρωτούν τους αρμόδιους γι’ αυτά τα θέματα Υπουργούς και ο</w:t>
      </w:r>
      <w:r>
        <w:rPr>
          <w:rFonts w:eastAsia="Times New Roman" w:cs="Times New Roman"/>
        </w:rPr>
        <w:t xml:space="preserve">ι Υπουργοί απαντούν. </w:t>
      </w:r>
    </w:p>
    <w:p w14:paraId="6242B4FF" w14:textId="77777777" w:rsidR="000E4403" w:rsidRDefault="00E3488B">
      <w:pPr>
        <w:spacing w:line="600" w:lineRule="auto"/>
        <w:ind w:firstLine="720"/>
        <w:jc w:val="both"/>
        <w:rPr>
          <w:rFonts w:eastAsia="Times New Roman" w:cs="Times New Roman"/>
          <w:szCs w:val="24"/>
        </w:rPr>
      </w:pPr>
      <w:r>
        <w:rPr>
          <w:rFonts w:eastAsia="Times New Roman" w:cs="Times New Roman"/>
        </w:rPr>
        <w:t xml:space="preserve">Η επόμενη ερώτηση που θα συζητηθεί είναι η </w:t>
      </w:r>
      <w:r>
        <w:rPr>
          <w:rFonts w:eastAsia="Times New Roman" w:cs="Times New Roman"/>
        </w:rPr>
        <w:t>τρίτ</w:t>
      </w:r>
      <w:r>
        <w:rPr>
          <w:rFonts w:eastAsia="Times New Roman" w:cs="Times New Roman"/>
        </w:rPr>
        <w:t xml:space="preserve">η με αριθμό </w:t>
      </w:r>
      <w:r>
        <w:rPr>
          <w:rFonts w:eastAsia="Times New Roman" w:cs="Times New Roman"/>
          <w:szCs w:val="24"/>
        </w:rPr>
        <w:t xml:space="preserve">746/24-4-2017 επίκαιρη </w:t>
      </w:r>
      <w:r>
        <w:rPr>
          <w:rFonts w:eastAsia="Times New Roman" w:cs="Times New Roman"/>
        </w:rPr>
        <w:t xml:space="preserve">ερώτηση πρώτου κύκλου του συμπατριώτη σας Βουλευτή Ηρακλείου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r>
        <w:rPr>
          <w:rFonts w:eastAsia="Times New Roman" w:cs="Times New Roman"/>
        </w:rPr>
        <w:t xml:space="preserve">κ. Βασιλείου Κεγκέρογλου </w:t>
      </w:r>
      <w:r>
        <w:rPr>
          <w:rFonts w:eastAsia="Times New Roman" w:cs="Times New Roman"/>
          <w:szCs w:val="24"/>
        </w:rPr>
        <w:t xml:space="preserve">προς την Υπουργό </w:t>
      </w:r>
      <w:r>
        <w:rPr>
          <w:rFonts w:eastAsia="Times New Roman" w:cs="Times New Roman"/>
          <w:bCs/>
          <w:szCs w:val="24"/>
        </w:rPr>
        <w:t>Εργασ</w:t>
      </w:r>
      <w:r>
        <w:rPr>
          <w:rFonts w:eastAsia="Times New Roman" w:cs="Times New Roman"/>
          <w:bCs/>
          <w:szCs w:val="24"/>
        </w:rPr>
        <w:t>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ανάγκη εξεύρεσης λύσης για την έκδοση συντάξεων, των υπό συνταξιοδότηση ασφαλισμένων του </w:t>
      </w:r>
      <w:r>
        <w:rPr>
          <w:rFonts w:eastAsia="Times New Roman" w:cs="Times New Roman"/>
          <w:szCs w:val="24"/>
        </w:rPr>
        <w:lastRenderedPageBreak/>
        <w:t>ΕΦΚΑ μη μισθωτών και αγροτών που έχουν ληξιπρόθεσμες οφειλές.</w:t>
      </w:r>
    </w:p>
    <w:p w14:paraId="6242B500" w14:textId="77777777" w:rsidR="000E4403" w:rsidRDefault="00E3488B">
      <w:pPr>
        <w:spacing w:line="600" w:lineRule="auto"/>
        <w:ind w:firstLine="720"/>
        <w:jc w:val="both"/>
        <w:rPr>
          <w:rFonts w:eastAsia="Times New Roman"/>
          <w:szCs w:val="24"/>
        </w:rPr>
      </w:pPr>
      <w:r>
        <w:rPr>
          <w:rFonts w:eastAsia="Times New Roman" w:cs="Times New Roman"/>
          <w:szCs w:val="24"/>
        </w:rPr>
        <w:t xml:space="preserve">Στην ερώτηση θα απαντήσει ο </w:t>
      </w:r>
      <w:r>
        <w:rPr>
          <w:rFonts w:eastAsia="Times New Roman"/>
          <w:szCs w:val="24"/>
        </w:rPr>
        <w:t>Υφυπουργ</w:t>
      </w:r>
      <w:r>
        <w:rPr>
          <w:rFonts w:eastAsia="Times New Roman"/>
          <w:szCs w:val="24"/>
        </w:rPr>
        <w:t xml:space="preserve">ός Εργασίας, Κοινωνικής Ασφάλισης και Κοινωνικής Αλληλεγγύης κ. Αναστάσιος Πετρόπουλος. </w:t>
      </w:r>
    </w:p>
    <w:p w14:paraId="6242B501"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συνάδελφε, έχετε τον λόγο. </w:t>
      </w:r>
    </w:p>
    <w:p w14:paraId="6242B50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6242B50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εάν πληρωθεί ο χρόνος για τη συνταξιοδότηση εν</w:t>
      </w:r>
      <w:r>
        <w:rPr>
          <w:rFonts w:eastAsia="Times New Roman" w:cs="Times New Roman"/>
          <w:szCs w:val="24"/>
        </w:rPr>
        <w:t>ός ασφαλισμένου στον ΟΑΕΕ ή στον ΟΓΑ πρέπει ταυτόχρονα να έχει εξεταστεί το πόσα οφείλει, να τακτοποιηθούν τα οφειλόμενα και να προχωρήσει η πράξη συνταξιοδότησης.</w:t>
      </w:r>
    </w:p>
    <w:p w14:paraId="6242B50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Παλαιότερα, μέχρι το 2012, είχαμε τη δυνατότητα να ρυθμίσουμε για τον ΟΑΕΕ ληξιπρόθεσμες οφε</w:t>
      </w:r>
      <w:r>
        <w:rPr>
          <w:rFonts w:eastAsia="Times New Roman" w:cs="Times New Roman"/>
          <w:szCs w:val="24"/>
        </w:rPr>
        <w:t>ιλές ύψους μέχρι 15.000 ευρώ. Στη συνέχεια το 15.000 έγινε 20.000 ευρώ λόγω συσσώρευσης επιπλέον ληξιπρόθεσμων οφειλών</w:t>
      </w:r>
      <w:r>
        <w:rPr>
          <w:rFonts w:eastAsia="Times New Roman" w:cs="Times New Roman"/>
          <w:szCs w:val="24"/>
        </w:rPr>
        <w:t>,</w:t>
      </w:r>
      <w:r>
        <w:rPr>
          <w:rFonts w:eastAsia="Times New Roman" w:cs="Times New Roman"/>
          <w:szCs w:val="24"/>
        </w:rPr>
        <w:t xml:space="preserve"> που προκάλεσε η κρίση και ύστερα από συνεννόηση των πολιτικών δυνάμεων και με τον κ. Στρατούλη από την πλευρά του τότε ΣΥΡΙΖΑ, </w:t>
      </w:r>
      <w:r>
        <w:rPr>
          <w:rFonts w:eastAsia="Times New Roman" w:cs="Times New Roman"/>
          <w:szCs w:val="24"/>
        </w:rPr>
        <w:lastRenderedPageBreak/>
        <w:t>το ποσό τ</w:t>
      </w:r>
      <w:r>
        <w:rPr>
          <w:rFonts w:eastAsia="Times New Roman" w:cs="Times New Roman"/>
          <w:szCs w:val="24"/>
        </w:rPr>
        <w:t>ων 20.000 αυξήθηκε στις 50.000 ευρώ. Στη συνέχεια ήρθε η Κυβέρνηση του ΣΥΡΙΖΑ, αυτή η μετανοημένη, και είπε, κακώς το πήγατε στις 50.000, το ξανακατεβάζω στις 20.000, που ήταν το 2012 στην αρχή ουσιαστικά της κρίσης.</w:t>
      </w:r>
    </w:p>
    <w:p w14:paraId="6242B50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Στις εκατόν είκοσι χιλιάδες συντάξεις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είναι στον αέρα και δεν έχουν εκδοθεί, ένας σημαντικός αριθμός είναι τέτοιων υποψήφιων συνταξιούχων, που έχουν τερματίσει τον επαγγελματικό βίο, δεν μπορούν να εργαστούν πλέον, διότι πολλοί από αυτούς έχουν ξεπεράσει και το 67</w:t>
      </w:r>
      <w:r w:rsidRPr="00091CD9">
        <w:rPr>
          <w:rFonts w:eastAsia="Times New Roman" w:cs="Times New Roman"/>
          <w:szCs w:val="24"/>
          <w:vertAlign w:val="superscript"/>
        </w:rPr>
        <w:t>ο</w:t>
      </w:r>
      <w:r>
        <w:rPr>
          <w:rFonts w:eastAsia="Times New Roman" w:cs="Times New Roman"/>
          <w:szCs w:val="24"/>
        </w:rPr>
        <w:t xml:space="preserve"> έτος ηλικίας και την ίδι</w:t>
      </w:r>
      <w:r>
        <w:rPr>
          <w:rFonts w:eastAsia="Times New Roman" w:cs="Times New Roman"/>
          <w:szCs w:val="24"/>
        </w:rPr>
        <w:t xml:space="preserve">α ώρα δεν έχουν στη διάθεσή τους τη σύνταξη προκειμένου να ζήσουν οι ίδιοι και η οικογένειά τους. </w:t>
      </w:r>
    </w:p>
    <w:p w14:paraId="6242B50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ίδιο ακριβώς ισχύει και για πολλούς υπό συνταξιοδότηση αγρότες. Το αντίστοιχο ποσό των ληξιπρόθεσμων οφειλών που μπορεί να ρυθμιστεί για τους αγρότες είνα</w:t>
      </w:r>
      <w:r>
        <w:rPr>
          <w:rFonts w:eastAsia="Times New Roman" w:cs="Times New Roman"/>
          <w:szCs w:val="24"/>
        </w:rPr>
        <w:t xml:space="preserve">ι 4.000, πάρα πολύ μικρό πιστεύω. </w:t>
      </w:r>
    </w:p>
    <w:p w14:paraId="6242B50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6242B50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ερώτησή μας είναι η εξής: Τι προτίθεστε να κάνετε ούτως ώστε να έχουμε μια διαφορετική ρύθμιση για τον ΟΑΕΕ για </w:t>
      </w:r>
      <w:r>
        <w:rPr>
          <w:rFonts w:eastAsia="Times New Roman" w:cs="Times New Roman"/>
          <w:szCs w:val="24"/>
        </w:rPr>
        <w:lastRenderedPageBreak/>
        <w:t>τα επιπλέον των 20.000 ποσά, τα</w:t>
      </w:r>
      <w:r>
        <w:rPr>
          <w:rFonts w:eastAsia="Times New Roman" w:cs="Times New Roman"/>
          <w:szCs w:val="24"/>
        </w:rPr>
        <w:t xml:space="preserve"> οποία τώρα καλείτε τους υπό συνταξιοδότηση ασφαλισμένους να τα καταβάλουν εφάπαξ; Θα αυξήσετε το πλαφόν αυτό; Θα δώσετε παράλληλα μια διαφορετική ρύθμιση; Θα βγάλετε τη σύνταξη με αυτά τα οποία θα ρυθμίζονται και τμηματικά κάθε χρόνο να μπαίνουν στη σύντα</w:t>
      </w:r>
      <w:r>
        <w:rPr>
          <w:rFonts w:eastAsia="Times New Roman" w:cs="Times New Roman"/>
          <w:szCs w:val="24"/>
        </w:rPr>
        <w:t>ξη αυτά που θα καταβάλλονται;</w:t>
      </w:r>
    </w:p>
    <w:p w14:paraId="6242B50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πάρα πολλές οι δυνατότητες οι οποίες έχετε, αρκεί να υπάρξει βούληση να δοθεί λύση σε αυτό το σημαντικό θέμα, σε συνδυασμό και με τη δέσμευσή σας ότι τον Οκτώβριο του 2017 θα έχουν εκδοθεί όλες οι συντάξεις οι οποίες εκκ</w:t>
      </w:r>
      <w:r>
        <w:rPr>
          <w:rFonts w:eastAsia="Times New Roman" w:cs="Times New Roman"/>
          <w:szCs w:val="24"/>
        </w:rPr>
        <w:t xml:space="preserve">ρεμούν. Εάν δεν κάνετε αυτή τη ρύθμιση σας διαβεβαιώ -από τη γνώση την οποία έχω- ότι δεν πρόκειται να βγουν οι συντάξεις αυτές. Θα υπάρξει εκκρεμότητα, λοιπόν και μετά τον Οκτώβριο του 2017, για την οποία δεσμευτήκατε. </w:t>
      </w:r>
    </w:p>
    <w:p w14:paraId="6242B50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242B50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(Σπυρίδων Λυκούδης): </w:t>
      </w:r>
      <w:r>
        <w:rPr>
          <w:rFonts w:eastAsia="Times New Roman" w:cs="Times New Roman"/>
          <w:szCs w:val="24"/>
        </w:rPr>
        <w:t xml:space="preserve">Σας ευχαριστώ, κύριε </w:t>
      </w:r>
      <w:r>
        <w:rPr>
          <w:rFonts w:eastAsia="Times New Roman" w:cs="Times New Roman"/>
          <w:szCs w:val="24"/>
        </w:rPr>
        <w:t>συνάδελφε</w:t>
      </w:r>
      <w:r>
        <w:rPr>
          <w:rFonts w:eastAsia="Times New Roman" w:cs="Times New Roman"/>
          <w:szCs w:val="24"/>
        </w:rPr>
        <w:t>.</w:t>
      </w:r>
    </w:p>
    <w:p w14:paraId="6242B50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242B50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6242B50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αλήθεια είναι ότι υπήρξε μια ολιγόχρονη περίοδος που δόθηκε -δηλαδή μέχρι το Σεπτέμβριο του 2015 και όχι παγίως- δυνατότητα μέχρι τις 50.000 ευρώ να καλύπτονται από μελλοντικές συντάξεις για όσους ελεύθερους επαγγελματίες επέλεγαν αυτή την ευχέρεια, αλλά</w:t>
      </w:r>
      <w:r>
        <w:rPr>
          <w:rFonts w:eastAsia="Times New Roman" w:cs="Times New Roman"/>
          <w:szCs w:val="24"/>
        </w:rPr>
        <w:t xml:space="preserve"> ήταν περιορισμένης χρονικής ισχύος. Ίσχυσε, λοιπόν, αυτή η διαδικασία και όσες υποβλήθησαν, εξυπηρετούνται. </w:t>
      </w:r>
    </w:p>
    <w:p w14:paraId="6242B50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το ερώτημά σας περιορίζεται αντικειμενικά μόνο στο εάν θα πρέπει να αυξηθεί το όριο και για τους αγρότες. Τα ποσά είναι 20.000 για τον Ο</w:t>
      </w:r>
      <w:r>
        <w:rPr>
          <w:rFonts w:eastAsia="Times New Roman" w:cs="Times New Roman"/>
          <w:szCs w:val="24"/>
        </w:rPr>
        <w:t>ΑΕΕ και 4.000 για τους αγρότες. Και αυτά ορίστηκαν με βάση την τριετή διάρκεια που είναι αναγκαία για να συμπληρωθεί το άθροισμα των οφειλών για τρία χρόνια. Δηλαδή, 4000 ευρώ για τους αγρότες σημαίνει τρία χρόνια εισφορές. Είκοσι χιλιάδες ευρώ οφειλές για</w:t>
      </w:r>
      <w:r>
        <w:rPr>
          <w:rFonts w:eastAsia="Times New Roman" w:cs="Times New Roman"/>
          <w:szCs w:val="24"/>
        </w:rPr>
        <w:t xml:space="preserve"> τον ΟΑΕΕ σημαίνει τρία χρόνια εισφορές. Άρα, το κριτήριο ήταν σε ποια χρονική διάρκεια πρέπει κανείς να συγκεντρώσει μια μεγάλη οφειλή. </w:t>
      </w:r>
    </w:p>
    <w:p w14:paraId="6242B51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Για τους αγρότες είναι χαμηλή, γιατί ήταν μικρό το ποσό της εισφοράς. Επίσης, είναι και πολύ μικρή η σύνταξη για την α</w:t>
      </w:r>
      <w:r>
        <w:rPr>
          <w:rFonts w:eastAsia="Times New Roman" w:cs="Times New Roman"/>
          <w:szCs w:val="24"/>
        </w:rPr>
        <w:t xml:space="preserve">ποπληρωμή των οφειλών. Επομένως, τα κριτήρια είναι αντικειμενικά και είναι ίδια ακριβώς. Είναι ισότιμη αντιμετώπιση και των αγροτών και των άλλων ελεύθερων επαγγελματιών. </w:t>
      </w:r>
    </w:p>
    <w:p w14:paraId="6242B51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Έχω απαντήσει ξανά ότι τεχνικά δεν ήταν δυνατόν να επεκτείνουμε άλλο, υπό τις συνθήκ</w:t>
      </w:r>
      <w:r>
        <w:rPr>
          <w:rFonts w:eastAsia="Times New Roman" w:cs="Times New Roman"/>
          <w:szCs w:val="24"/>
        </w:rPr>
        <w:t>ες που ίσχυαν για τις μικρές συντάξεις των αγροτών, το ύψος των οφειλών.</w:t>
      </w:r>
    </w:p>
    <w:p w14:paraId="6242B51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ενιαίου ΕΦΚΑ, κύριε Κεγκέρογλου, εξετάζουμε την αντιμετώπιση αυτού του θέματος με διαφορετικό τρόπο.</w:t>
      </w:r>
    </w:p>
    <w:p w14:paraId="6242B51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w:t>
      </w:r>
    </w:p>
    <w:p w14:paraId="6242B51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w:t>
      </w:r>
      <w:r>
        <w:rPr>
          <w:rFonts w:eastAsia="Times New Roman" w:cs="Times New Roman"/>
          <w:szCs w:val="24"/>
        </w:rPr>
        <w:t>υργέ.</w:t>
      </w:r>
    </w:p>
    <w:p w14:paraId="6242B51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6242B51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242B51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κρατάει πολύ η εξέταση. Και σε προηγούμενες ερωτήσεις μου είχατε απαντήσει ακριβώς με τον ίδιο τρόπο. Δεκτός. Όμως, αενάως εξετάζουν και ε</w:t>
      </w:r>
      <w:r>
        <w:rPr>
          <w:rFonts w:eastAsia="Times New Roman" w:cs="Times New Roman"/>
          <w:szCs w:val="24"/>
        </w:rPr>
        <w:t xml:space="preserve">πεξεργάζονται οι υπηρεσίες, το γραφείο σας, οι ομάδες εργασίας, αυτό το θέμα; </w:t>
      </w:r>
    </w:p>
    <w:p w14:paraId="6242B51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σας πω δύο, τρία απλά, πρακτικά πράγματα</w:t>
      </w:r>
      <w:r>
        <w:rPr>
          <w:rFonts w:eastAsia="Times New Roman" w:cs="Times New Roman"/>
          <w:szCs w:val="24"/>
        </w:rPr>
        <w:t>,</w:t>
      </w:r>
      <w:r>
        <w:rPr>
          <w:rFonts w:eastAsia="Times New Roman" w:cs="Times New Roman"/>
          <w:szCs w:val="24"/>
        </w:rPr>
        <w:t xml:space="preserve"> που μπορείτε να κάνετε άμεσα για να δοθεί η δυνατότητα σε έναν σημαντικό αριθμό και στη συνέχεια, βεβαίως, να δείτε τα υπόλοιπα. </w:t>
      </w:r>
    </w:p>
    <w:p w14:paraId="6242B51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 xml:space="preserve">ώτον: Το δίμηνο περιθώριο που δίνεται από τον ΟΑΕΕ, από τον ΕΦΚΑ μη μισθωτών σήμερα για να καταβάλουν το επιπλέον ποσό των 20.000 -το επιπλέον, δηλαδή, από το ρυθμιζόμενο, το οποίο παρακρατείται τμηματικά από τη σύνταξη- αυξήστε το και κάντε το τετράμηνο. </w:t>
      </w:r>
      <w:r>
        <w:rPr>
          <w:rFonts w:eastAsia="Times New Roman" w:cs="Times New Roman"/>
          <w:szCs w:val="24"/>
        </w:rPr>
        <w:t xml:space="preserve">Για ποιο λόγο; Όταν θα βγει η απόφαση από τον ΟΑΕΕ που λέει ότι «θα σου ρυθμίσω τα είκοσι χιλιάρικα, αλλά τα υπόλοιπα είκοσι πέντε θα μου τα δώσεις </w:t>
      </w:r>
      <w:r>
        <w:rPr>
          <w:rFonts w:eastAsia="Times New Roman" w:cs="Times New Roman"/>
          <w:szCs w:val="24"/>
          <w:lang w:val="en-US"/>
        </w:rPr>
        <w:t>cash</w:t>
      </w:r>
      <w:r>
        <w:rPr>
          <w:rFonts w:eastAsia="Times New Roman" w:cs="Times New Roman"/>
          <w:szCs w:val="24"/>
        </w:rPr>
        <w:t>», αμέσως ο ασφαλισμένος ψάχνει να βρει δανεικά -δεν τα έχει, αν τα είχε, θα είχε πληρώσει- από τον συγγ</w:t>
      </w:r>
      <w:r>
        <w:rPr>
          <w:rFonts w:eastAsia="Times New Roman" w:cs="Times New Roman"/>
          <w:szCs w:val="24"/>
        </w:rPr>
        <w:t xml:space="preserve">ενή, τον φίλο, από τράπεζα, από οπουδήποτε. Αυτό δεν μπορεί να γίνει μέσα στους δύο μήνες. Οι τράπεζες για να βάλουν μόνο προσημείωση θέλουν τρεις μήνες. </w:t>
      </w:r>
    </w:p>
    <w:p w14:paraId="6242B51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Το ξαναλέω αυτό, κύριε Υπουργέ: Οι τράπεζες για να βάλουν μόνο προσημείωση θέλουν τρεις μήνες. Άρα, αυτό το δίμηνο περιθώριο καθίσταται ανενεργό από τη στιγμή που η διαδικασία για να βρει τα χρήματα ο ασφαλισμένος είναι μεγαλύτερη. Θα έλεγα ότι θα ήταν καλ</w:t>
      </w:r>
      <w:r>
        <w:rPr>
          <w:rFonts w:eastAsia="Times New Roman" w:cs="Times New Roman"/>
          <w:szCs w:val="24"/>
        </w:rPr>
        <w:t xml:space="preserve">ύτερα τρεις ή τέσσερις μήνες. Και μόνο αυτό θα ξεμπλοκάρει δέκα χιλιάδες συντάξεις. Σας διαβεβαιώ. </w:t>
      </w:r>
    </w:p>
    <w:p w14:paraId="6242B51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Το επιπλέον ποσό των 20.000  μπορεί να δοθεί η δυνατότητα να ενταχθεί, αν όχι στις εκατόν είκοσι, σε μεγαλύτερο αριθμό των δώδεκα δόσεων. Να δοθεί</w:t>
      </w:r>
      <w:r>
        <w:rPr>
          <w:rFonts w:eastAsia="Times New Roman" w:cs="Times New Roman"/>
          <w:szCs w:val="24"/>
        </w:rPr>
        <w:t xml:space="preserve"> η δυνατότητα αυτή. Επειδή οι άνθρωποι αυτοί έχουν πληρώσει τόσα χρόνια το μεγαλύτερο μέρος και απομένει ένα μικρότερο, τα αναδρομικά να μην ισχύουν την ημέρα που βγαίνει η απόφαση. Βάλτε και πέντε χρόνια πριν. Είναι άνθρωποι που έχουν τερματίσει τον επαγγ</w:t>
      </w:r>
      <w:r>
        <w:rPr>
          <w:rFonts w:eastAsia="Times New Roman" w:cs="Times New Roman"/>
          <w:szCs w:val="24"/>
        </w:rPr>
        <w:t>ελματικό βίο και τρία και πέντε και δέκα χρόνια και δεν μπορούν να πάρουν σύνταξη. Και πριν την κρίση εννοώ. Ήταν, όμως, μικρότερος αριθμός. Τώρα αυτός έχει αυξηθεί κατακόρυφα λόγω της κρίσης. Δώστε τους τη δυνατότητα από τα αναδρομικά να πληρώσουν αυτά τα</w:t>
      </w:r>
      <w:r>
        <w:rPr>
          <w:rFonts w:eastAsia="Times New Roman" w:cs="Times New Roman"/>
          <w:szCs w:val="24"/>
        </w:rPr>
        <w:t xml:space="preserve"> επιπλέον των 20.000. </w:t>
      </w:r>
    </w:p>
    <w:p w14:paraId="6242B51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Για τους αγρότες τώρα. Επειδή έχει αλλάξει το καθεστώς, επειδή έχει αυξηθεί, θα παρακαλούσα να δείτε άμεσα την αύξηση </w:t>
      </w:r>
      <w:r>
        <w:rPr>
          <w:rFonts w:eastAsia="Times New Roman" w:cs="Times New Roman"/>
          <w:szCs w:val="24"/>
        </w:rPr>
        <w:lastRenderedPageBreak/>
        <w:t>αυτού του ποσού, να πάει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στο ύψος των 10.000 σε πρώτη φάση, να δούμε πόσος κόσμος θα ενταχθεί, να δού</w:t>
      </w:r>
      <w:r>
        <w:rPr>
          <w:rFonts w:eastAsia="Times New Roman" w:cs="Times New Roman"/>
          <w:szCs w:val="24"/>
        </w:rPr>
        <w:t xml:space="preserve">με πώς θα λειτουργήσει στην πράξη και στη συνέχεια βλέπουμε αν χρειάζεται να πάει παραπάνω. </w:t>
      </w:r>
    </w:p>
    <w:p w14:paraId="6242B51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Προχωρήστε, όμως, σε δύο βήματα συγκεκριμένα, τα οποία σας ζητώ. Και αυτό σημαίνει ότι στην πράξη θα δούμε και τι αριθμός συντάξεων θα εκδοθεί με βάση αυτές τις επ</w:t>
      </w:r>
      <w:r>
        <w:rPr>
          <w:rFonts w:eastAsia="Times New Roman" w:cs="Times New Roman"/>
          <w:szCs w:val="24"/>
        </w:rPr>
        <w:t xml:space="preserve">ιπλέον διευκολύνσεις και βεβαίως, τι θα απομείνει στη συνέχεια για να ρυθμιστεί συνολικά. </w:t>
      </w:r>
    </w:p>
    <w:p w14:paraId="6242B51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Μην περιμένετε ότι θα έρθει μια ώρα που με μία απόφαση θα λυθούν όλα. Αυτό δεν γίνεται. Βήμα-βήμα θα δώσουμε λύση σε αυτά τα θέματα, εφόσον έχετε τη βούληση. Έχετε δ</w:t>
      </w:r>
      <w:r>
        <w:rPr>
          <w:rFonts w:eastAsia="Times New Roman" w:cs="Times New Roman"/>
          <w:szCs w:val="24"/>
        </w:rPr>
        <w:t xml:space="preserve">είξει στις τοποθετήσεις σας ότι την έχετε την βούληση, Δείξτε το και στην πράξη. </w:t>
      </w:r>
    </w:p>
    <w:p w14:paraId="6242B51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242B52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242B52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242B52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w:t>
      </w:r>
      <w:r>
        <w:rPr>
          <w:rFonts w:eastAsia="Times New Roman" w:cs="Times New Roman"/>
          <w:b/>
          <w:szCs w:val="24"/>
        </w:rPr>
        <w:t xml:space="preserve">σφάλισης και Κοινωνικής Αλληλεγγύης): </w:t>
      </w:r>
      <w:r>
        <w:rPr>
          <w:rFonts w:eastAsia="Times New Roman" w:cs="Times New Roman"/>
          <w:szCs w:val="24"/>
        </w:rPr>
        <w:t>Ευχαριστώ, κύριε Πρόεδρε.</w:t>
      </w:r>
    </w:p>
    <w:p w14:paraId="6242B52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Κεγκέρογλου, να κάνω κάποιες διορθώσεις σε αυτά που είπατε. Πρώτα απ’ όλα, δεν είναι δώδεκα οι δόσεις. Είναι σαράντα. Το επιβεβαιώνω, μήπως έκανα λάθος. Σε σαράντα δόσεις εξοφλούν…</w:t>
      </w:r>
    </w:p>
    <w:p w14:paraId="6242B52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ΕΙΟΣ ΚΕΓΚΕΡΟΓΛΟΥ:</w:t>
      </w:r>
      <w:r>
        <w:rPr>
          <w:rFonts w:eastAsia="Times New Roman" w:cs="Times New Roman"/>
          <w:szCs w:val="24"/>
        </w:rPr>
        <w:t xml:space="preserve"> Σαράντα είναι μέχρι τις είκοσι χιλιάδες. Για το πάνω από τα είκοσι χιλιάρικα σας λέω εγώ. </w:t>
      </w:r>
    </w:p>
    <w:p w14:paraId="6242B52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Ο νόμος είναι συγκεκριμένος. </w:t>
      </w:r>
    </w:p>
    <w:p w14:paraId="6242B52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 xml:space="preserve">Το λέω, επειδή τον ξέρω πιο καλά. </w:t>
      </w:r>
    </w:p>
    <w:p w14:paraId="6242B52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Είναι νόμος που είχε βάλει επί της δικής σας κυβέρνησης τους κανόνες… </w:t>
      </w:r>
    </w:p>
    <w:p w14:paraId="6242B52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Επειδή τον ξέρω πιο καλά σας το λ</w:t>
      </w:r>
      <w:r>
        <w:rPr>
          <w:rFonts w:eastAsia="Times New Roman" w:cs="Times New Roman"/>
          <w:szCs w:val="24"/>
        </w:rPr>
        <w:t xml:space="preserve">έω. Μην εκτίθεστε. Σας προστατεύω. </w:t>
      </w:r>
    </w:p>
    <w:p w14:paraId="6242B52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Μην με προστατεύτε. Να εκτεθώ. </w:t>
      </w:r>
    </w:p>
    <w:p w14:paraId="6242B52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Έχουμε οφειλή που πρέπει να καλύπτει τριάντα μηνιαίες συντάξεις των κατωτάτων ορίων λόγω γήρατ</w:t>
      </w:r>
      <w:r>
        <w:rPr>
          <w:rFonts w:eastAsia="Times New Roman" w:cs="Times New Roman"/>
          <w:szCs w:val="24"/>
        </w:rPr>
        <w:t xml:space="preserve">ος -αυτή είναι η πρόβλεψη στο νόμο- η οποία θα πρέπει να εξοφλείται σε σαράντα ίσες μηνιαίες δόσεις. Και η πρώτη παρακράτηση αρχίζει από την πρώτη σύνταξη που θα δοθεί. </w:t>
      </w:r>
    </w:p>
    <w:p w14:paraId="6242B52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Μέχρι ποιο ύψος; </w:t>
      </w:r>
    </w:p>
    <w:p w14:paraId="6242B52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Σας είπα, να μην είναι μεγαλύτερο των τριάντα μηνιαίων κατώτατων συντάξεων που αντιστοιχούν στον εργαζόμενο.</w:t>
      </w:r>
    </w:p>
    <w:p w14:paraId="6242B52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Επειδή η σύνταξη των αγροτών είναι πάρα πολύ χαμηλή </w:t>
      </w:r>
      <w:r>
        <w:rPr>
          <w:rFonts w:eastAsia="Times New Roman" w:cs="Times New Roman"/>
          <w:szCs w:val="24"/>
        </w:rPr>
        <w:t xml:space="preserve">έτσι βγαίνει το ποσό. Αυτό που έχω πει από το παρελθόν είναι ότι θα δούμε το θέμα των αγροτών. Δεν μπορούμε να αλλάξουμε τώρα αυτά τα όρια για τους αγρότες, γιατί ο κανόνας πρέπει να </w:t>
      </w:r>
      <w:r>
        <w:rPr>
          <w:rFonts w:eastAsia="Times New Roman" w:cs="Times New Roman"/>
          <w:szCs w:val="24"/>
        </w:rPr>
        <w:lastRenderedPageBreak/>
        <w:t>ισχύσει. Το να είναι τριάντα συντάξεις το ύψος της οφειλής και σαράντα δό</w:t>
      </w:r>
      <w:r>
        <w:rPr>
          <w:rFonts w:eastAsia="Times New Roman" w:cs="Times New Roman"/>
          <w:szCs w:val="24"/>
        </w:rPr>
        <w:t xml:space="preserve">σεις η εξόφληση, δεν μπορούμε να το αλλάξουμε. Είναι ένας γενικός κανόνας και για τους αγρότες και για τους ελεύθερους επαγγελματίες, για όλους τους ασφαλισμένους. </w:t>
      </w:r>
    </w:p>
    <w:p w14:paraId="6242B52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που αλλάζουμε είναι το ύψος της χορηγούμενης σύνταξης από εδώ και πέρα. Καθώς αυξάνετα</w:t>
      </w:r>
      <w:r>
        <w:rPr>
          <w:rFonts w:eastAsia="Times New Roman" w:cs="Times New Roman"/>
          <w:szCs w:val="24"/>
        </w:rPr>
        <w:t>ι αυτό, θα αυξηθούν κι αυτά τα όρια για να  υπάρχει η τήρηση αυτού του κανόνα. Εκεί οφείλεται το ότι δεν έχουμε κάνει κάτι ακόμα, γιατί μέσα στη χρονιά που διανύουμε, δεν έχει ανέλθει η σύνταξη των αγροτών σε εκείνο το ύψος που θα μας επέτρεπε να πολλαπλασ</w:t>
      </w:r>
      <w:r>
        <w:rPr>
          <w:rFonts w:eastAsia="Times New Roman" w:cs="Times New Roman"/>
          <w:szCs w:val="24"/>
        </w:rPr>
        <w:t>ιάσουμε τα όρια αυτά, να τα αυξήσουμε. Αυτό θα γίνει προσεχώς. Με την αύξηση του ύψους των συντάξεων θα αυξάνεται κι αυτή η δυνατότητα.</w:t>
      </w:r>
    </w:p>
    <w:p w14:paraId="6242B52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ευχαριστώ.</w:t>
      </w:r>
    </w:p>
    <w:p w14:paraId="6242B53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Υπουργέ.</w:t>
      </w:r>
    </w:p>
    <w:p w14:paraId="6242B53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άλλη Πέμπτη ή Παρασκευή θα μας έχετε </w:t>
      </w:r>
      <w:r>
        <w:rPr>
          <w:rFonts w:eastAsia="Times New Roman" w:cs="Times New Roman"/>
          <w:szCs w:val="24"/>
        </w:rPr>
        <w:t xml:space="preserve">πάλι εδώ για το ίδιο θέμα. </w:t>
      </w:r>
    </w:p>
    <w:p w14:paraId="6242B53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Κυρίες και κύριοι συνάδελφοι, έχει ενημερωθεί το Προεδρείο ότι δεν θα συζητηθούν λόγω κωλυμάτων κάποιες ερωτήσεις τις οποίες και εκφωνώ. </w:t>
      </w:r>
    </w:p>
    <w:p w14:paraId="6242B53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740/21-4-2017 επίκαιρη ερώτηση πρώτου </w:t>
      </w:r>
      <w:r>
        <w:rPr>
          <w:rFonts w:eastAsia="Times New Roman" w:cs="Times New Roman"/>
          <w:szCs w:val="24"/>
        </w:rPr>
        <w:t>κύκλου του Βουλευτή Ηρακλείου της Νέας Δημοκρατίας κ. Ελευθερίου Αυγενάκη προς τον Υπουργό Υποδομών και Μεταφορών, με θέμα «δημιουργία νέων υπηρεσιών δημοσίων έργων– αποδυνάμωση του “Οργανισμού Ανάπτυξης Κρήτης (ΟΑΚ)”– σε τέλμα τα δημόσια έργα στην Κρήτη»,</w:t>
      </w:r>
      <w:r>
        <w:rPr>
          <w:rFonts w:eastAsia="Times New Roman" w:cs="Times New Roman"/>
          <w:szCs w:val="24"/>
        </w:rPr>
        <w:t xml:space="preserve"> δεν θα συζητηθεί λόγω κωλύματος του Υφυπουργού Υποδομών και Μεταφορών κ. Νικολάου Μαυραγάνη.  </w:t>
      </w:r>
    </w:p>
    <w:p w14:paraId="6242B53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τέταρτη με αριθμό 738/11-4-2017 επίκαιρη ερώτηση πρώτου κύκλου του Βουλευτή Ευβοίας του Λαϊκού Συνδέσμου - Χρυσή Αυγή κ. Νικολάου Μίχου προς τον Υπουργό Παιδε</w:t>
      </w:r>
      <w:r>
        <w:rPr>
          <w:rFonts w:eastAsia="Times New Roman" w:cs="Times New Roman"/>
          <w:szCs w:val="24"/>
        </w:rPr>
        <w:t>ίας, Έρευνας και Θρησκευμάτων, με θέμα «χωρίς κα</w:t>
      </w:r>
      <w:r>
        <w:rPr>
          <w:rFonts w:eastAsia="Times New Roman" w:cs="Times New Roman"/>
          <w:szCs w:val="24"/>
        </w:rPr>
        <w:t>μ</w:t>
      </w:r>
      <w:r>
        <w:rPr>
          <w:rFonts w:eastAsia="Times New Roman" w:cs="Times New Roman"/>
          <w:szCs w:val="24"/>
        </w:rPr>
        <w:t>μία ενημέρωση εγκαταστάθηκαν λαθρομετανάστες στο Γυμνάσιο Πεντέλης», δεν θα συζητηθεί λόγω κωλύματος του Υπουργού Παιδείας, Έρευνας και Θρησκευμάτων, κ. Γαβρόγλου. Αιτία, φόρτος εργασίας. </w:t>
      </w:r>
    </w:p>
    <w:p w14:paraId="6242B53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w:t>
      </w:r>
      <w:r>
        <w:rPr>
          <w:rFonts w:eastAsia="Times New Roman" w:cs="Times New Roman"/>
          <w:szCs w:val="24"/>
        </w:rPr>
        <w:t xml:space="preserve"> 747/24-4-2017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τον Υπουργό Υγείας, σχετικά με τη λειτουργία της Ψυχιατρικής Κλινικής του Γενικού Νοσοκομείου Χανίων «Ο ΑΓΙΟΣ ΓΕΩΡΓΙΟΣ», δε</w:t>
      </w:r>
      <w:r>
        <w:rPr>
          <w:rFonts w:eastAsia="Times New Roman" w:cs="Times New Roman"/>
          <w:szCs w:val="24"/>
        </w:rPr>
        <w:t>ν θα συζητηθεί λόγω κωλύματος του κυρίου Αναπληρωτή Υπουργού Υγείας κ. Παύλου Πολάκη. Αιτία, φόρτος εργασίας.</w:t>
      </w:r>
    </w:p>
    <w:p w14:paraId="6242B53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έκτη με αριθμό 742/21-4-2017 επίκαιρη ερώτηση πρώτου κύκλου του Βουλευτή Β΄ Πειραιά των Ανεξαρτήτων Ελλήνων κ. Δημητρίου Καμμένου προς τον </w:t>
      </w:r>
      <w:r>
        <w:rPr>
          <w:rFonts w:eastAsia="Times New Roman" w:cs="Times New Roman"/>
          <w:szCs w:val="24"/>
        </w:rPr>
        <w:t>Υπουργό Περιβάλλοντος και Ενέργειας, σχετικά με τις υπέρογκες χρεώσεις σε λογαριασμούς της ΔΕΗ, δεν θα συζητηθεί λόγω κωλύματος του Υπουργού Περιβάλλοντος και Ενέργειας κ. Γεωργίου Σταθάκη. Αιτία, φόρτος εργασίας.</w:t>
      </w:r>
    </w:p>
    <w:p w14:paraId="6242B53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737/11-4-2017 επίκαιρη </w:t>
      </w:r>
      <w:r>
        <w:rPr>
          <w:rFonts w:eastAsia="Times New Roman" w:cs="Times New Roman"/>
          <w:szCs w:val="24"/>
        </w:rPr>
        <w:t>ερώτηση πρώτου κύκλου του Βουλευτή Β΄ Αθηνών του Ποταμιού κ. Γεωργίου Αμυρά προς τον Υπουργό Οικονομικών, σχετικά με την υπόθεση «</w:t>
      </w:r>
      <w:r>
        <w:rPr>
          <w:rFonts w:eastAsia="Times New Roman" w:cs="Times New Roman"/>
          <w:szCs w:val="24"/>
        </w:rPr>
        <w:t>SIEMENS</w:t>
      </w:r>
      <w:r>
        <w:rPr>
          <w:rFonts w:eastAsia="Times New Roman" w:cs="Times New Roman"/>
          <w:szCs w:val="24"/>
        </w:rPr>
        <w:t>», δεν θα συζητηθεί λόγω κωλύματος του Υπουργού Οικονομικών, κ. Ευκλείδη Τσακαλώτου. Αιτία, φόρτος εργασίας. </w:t>
      </w:r>
    </w:p>
    <w:p w14:paraId="6242B53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Η δεύτερη</w:t>
      </w:r>
      <w:r>
        <w:rPr>
          <w:rFonts w:eastAsia="Times New Roman" w:cs="Times New Roman"/>
          <w:szCs w:val="24"/>
        </w:rPr>
        <w:t xml:space="preserve"> με αριθμό 741/21-4-2017 επίκαιρη ερώτηση δεύτερου κύκλου του Βουλευτή Κιλκίς της Νέας Δημοκρατίας κ. Γεωργίου Γεωργαντά προς τον Υπουργό</w:t>
      </w:r>
      <w:r>
        <w:rPr>
          <w:rFonts w:eastAsia="Times New Roman" w:cs="Times New Roman"/>
          <w:szCs w:val="24"/>
        </w:rPr>
        <w:t xml:space="preserve"> </w:t>
      </w:r>
      <w:r>
        <w:rPr>
          <w:rFonts w:eastAsia="Times New Roman" w:cs="Times New Roman"/>
          <w:szCs w:val="24"/>
        </w:rPr>
        <w:t>Μεταναστευτικής Πολιτικής, σχετικά με την έλλειψη ενημέρωσης για τη στέγαση προσφύγων στο Κιλκίς, δεν θα συζητηθεί λόγ</w:t>
      </w:r>
      <w:r>
        <w:rPr>
          <w:rFonts w:eastAsia="Times New Roman" w:cs="Times New Roman"/>
          <w:szCs w:val="24"/>
        </w:rPr>
        <w:t>ω κωλύματος του Υπουργού Μεταναστευτικής Πολιτικής κ. Ιωάννη Μουζάλα. Αιτία, ανειλημμένες υποχρεώσεις.</w:t>
      </w:r>
    </w:p>
    <w:p w14:paraId="6242B53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6242B5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θα διακόψουμε για λίγα λεπτά.</w:t>
      </w:r>
    </w:p>
    <w:p w14:paraId="6242B53B"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(ΔΙΑΚΟΠΗ)</w:t>
      </w:r>
    </w:p>
    <w:p w14:paraId="6242B53C"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242B53D" w14:textId="77777777" w:rsidR="000E4403" w:rsidRDefault="00E3488B">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(Μ</w:t>
      </w:r>
      <w:r>
        <w:rPr>
          <w:rFonts w:eastAsia="Times New Roman" w:cs="Times New Roman"/>
          <w:bCs/>
          <w:shd w:val="clear" w:color="auto" w:fill="FFFFFF"/>
        </w:rPr>
        <w:t>ΕΤΑ ΤΗ ΔΙΑΚΟΠΗ)</w:t>
      </w:r>
    </w:p>
    <w:p w14:paraId="6242B53E" w14:textId="77777777" w:rsidR="000E4403" w:rsidRDefault="00E3488B">
      <w:pPr>
        <w:spacing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szCs w:val="24"/>
        </w:rPr>
        <w:t xml:space="preserve">Κυρίες και κύριοι συνάδελφοι, </w:t>
      </w:r>
      <w:r>
        <w:rPr>
          <w:rFonts w:eastAsia="Times New Roman"/>
          <w:szCs w:val="24"/>
        </w:rPr>
        <w:t>συνεχίζεται</w:t>
      </w:r>
      <w:r>
        <w:rPr>
          <w:rFonts w:eastAsia="Times New Roman"/>
          <w:szCs w:val="24"/>
        </w:rPr>
        <w:t xml:space="preserve"> </w:t>
      </w:r>
      <w:r>
        <w:rPr>
          <w:rFonts w:eastAsia="Times New Roman"/>
          <w:szCs w:val="24"/>
        </w:rPr>
        <w:t>η</w:t>
      </w:r>
      <w:r>
        <w:rPr>
          <w:rFonts w:eastAsia="Times New Roman"/>
          <w:szCs w:val="24"/>
        </w:rPr>
        <w:t xml:space="preserve"> συνεδρίαση. </w:t>
      </w:r>
    </w:p>
    <w:p w14:paraId="6242B53F" w14:textId="77777777" w:rsidR="000E4403" w:rsidRDefault="00E3488B">
      <w:pPr>
        <w:spacing w:line="600" w:lineRule="auto"/>
        <w:ind w:firstLine="720"/>
        <w:jc w:val="both"/>
        <w:rPr>
          <w:rFonts w:eastAsia="Times New Roman" w:cs="Times New Roman"/>
        </w:rPr>
      </w:pPr>
      <w:r>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w:t>
      </w:r>
      <w:r>
        <w:rPr>
          <w:rFonts w:eastAsia="Times New Roman"/>
          <w:bCs/>
        </w:rPr>
        <w:t>Βουλή</w:t>
      </w:r>
      <w:r>
        <w:rPr>
          <w:rFonts w:eastAsia="Times New Roman" w:cs="Times New Roman"/>
        </w:rPr>
        <w:t xml:space="preserve">ς, </w:t>
      </w:r>
      <w:r>
        <w:rPr>
          <w:rFonts w:eastAsia="Times New Roman" w:cs="Times New Roman"/>
        </w:rPr>
        <w:lastRenderedPageBreak/>
        <w:t>δεκαεννέα μαθήτριες και μαθητές και δύο</w:t>
      </w:r>
      <w:r>
        <w:rPr>
          <w:rFonts w:eastAsia="Times New Roman" w:cs="Times New Roman"/>
        </w:rPr>
        <w:t xml:space="preserve">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Γαλατσίου. </w:t>
      </w:r>
    </w:p>
    <w:p w14:paraId="6242B540" w14:textId="77777777" w:rsidR="000E4403" w:rsidRDefault="00E3488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242B541" w14:textId="77777777" w:rsidR="000E4403" w:rsidRDefault="00E3488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242B542" w14:textId="77777777" w:rsidR="000E4403" w:rsidRDefault="00E3488B">
      <w:pPr>
        <w:spacing w:line="600" w:lineRule="auto"/>
        <w:ind w:firstLine="720"/>
        <w:jc w:val="both"/>
        <w:rPr>
          <w:rFonts w:eastAsia="Times New Roman" w:cs="Times New Roman"/>
        </w:rPr>
      </w:pPr>
      <w:r>
        <w:rPr>
          <w:rFonts w:eastAsia="Times New Roman" w:cs="Times New Roman"/>
        </w:rPr>
        <w:t>Έχω ενημερωθεί για κάτι που θέλει ο κ. Ξυδάκης. Θα σας δώσω τον λόγο, κύριε Ξυδάκη, αφότου τελειώσουμε τα σχετικ</w:t>
      </w:r>
      <w:r>
        <w:rPr>
          <w:rFonts w:eastAsia="Times New Roman" w:cs="Times New Roman"/>
        </w:rPr>
        <w:t xml:space="preserve">ά με τη </w:t>
      </w:r>
      <w:r>
        <w:rPr>
          <w:rFonts w:eastAsia="Times New Roman"/>
        </w:rPr>
        <w:t>διαδικασία</w:t>
      </w:r>
      <w:r>
        <w:rPr>
          <w:rFonts w:eastAsia="Times New Roman" w:cs="Times New Roman"/>
        </w:rPr>
        <w:t>.</w:t>
      </w:r>
    </w:p>
    <w:p w14:paraId="6242B543" w14:textId="77777777" w:rsidR="000E4403" w:rsidRDefault="00E3488B">
      <w:pPr>
        <w:spacing w:line="600" w:lineRule="auto"/>
        <w:ind w:firstLine="720"/>
        <w:jc w:val="both"/>
        <w:rPr>
          <w:rFonts w:eastAsia="Times New Roman" w:cs="Times New Roman"/>
        </w:rPr>
      </w:pPr>
      <w:r>
        <w:rPr>
          <w:rFonts w:eastAsia="Times New Roman" w:cs="Times New Roman"/>
        </w:rPr>
        <w:t>Κυρίες και κύριοι συνάδελφοι ε</w:t>
      </w:r>
      <w:r>
        <w:rPr>
          <w:rFonts w:eastAsia="Times New Roman" w:cs="Times New Roman"/>
        </w:rPr>
        <w:t>ισερχόμ</w:t>
      </w:r>
      <w:r>
        <w:rPr>
          <w:rFonts w:eastAsia="Times New Roman" w:cs="Times New Roman"/>
        </w:rPr>
        <w:t>αστε</w:t>
      </w:r>
      <w:r>
        <w:rPr>
          <w:rFonts w:eastAsia="Times New Roman" w:cs="Times New Roman"/>
        </w:rPr>
        <w:t xml:space="preserve"> στην ημερήσια </w:t>
      </w:r>
      <w:r>
        <w:rPr>
          <w:rFonts w:eastAsia="Times New Roman"/>
          <w:bCs/>
          <w:shd w:val="clear" w:color="auto" w:fill="FFFFFF"/>
        </w:rPr>
        <w:t>διάταξη</w:t>
      </w:r>
      <w:r>
        <w:rPr>
          <w:rFonts w:eastAsia="Times New Roman" w:cs="Times New Roman"/>
        </w:rPr>
        <w:t xml:space="preserve"> της </w:t>
      </w:r>
    </w:p>
    <w:p w14:paraId="6242B544" w14:textId="77777777" w:rsidR="000E4403" w:rsidRDefault="00E3488B">
      <w:pPr>
        <w:spacing w:line="600" w:lineRule="auto"/>
        <w:ind w:firstLine="720"/>
        <w:jc w:val="center"/>
        <w:rPr>
          <w:rFonts w:eastAsia="Times New Roman" w:cs="Times New Roman"/>
          <w:b/>
        </w:rPr>
      </w:pPr>
      <w:r>
        <w:rPr>
          <w:rFonts w:eastAsia="Times New Roman" w:cs="Times New Roman"/>
          <w:b/>
        </w:rPr>
        <w:t>ΝΟΜΟΘΕΤΙΚΗΣ ΕΡΓΑΣΙΑΣ</w:t>
      </w:r>
    </w:p>
    <w:p w14:paraId="6242B545" w14:textId="77777777" w:rsidR="000E4403" w:rsidRDefault="00E3488B">
      <w:pPr>
        <w:shd w:val="clear" w:color="auto" w:fill="FFFFFF"/>
        <w:spacing w:line="600" w:lineRule="auto"/>
        <w:ind w:firstLine="720"/>
        <w:jc w:val="both"/>
        <w:rPr>
          <w:rFonts w:eastAsia="Times New Roman" w:cs="Times New Roman"/>
        </w:rPr>
      </w:pPr>
      <w:r>
        <w:rPr>
          <w:rFonts w:eastAsia="Times New Roman" w:cs="Times New Roman"/>
        </w:rPr>
        <w:t>Μόνη συζήτηση και ψήφιση επί της αρχής, των άρθρων και του συνόλου του σχεδίου νόμου του Υπουργείου Οικονομίας και Ανάπτυξης: «Εξωδικαστικός μηχαν</w:t>
      </w:r>
      <w:r>
        <w:rPr>
          <w:rFonts w:eastAsia="Times New Roman" w:cs="Times New Roman"/>
        </w:rPr>
        <w:t xml:space="preserve">ισμός </w:t>
      </w:r>
      <w:r>
        <w:rPr>
          <w:rFonts w:eastAsia="Times New Roman" w:cs="Times New Roman"/>
        </w:rPr>
        <w:t xml:space="preserve">ρύθμισης </w:t>
      </w:r>
      <w:r>
        <w:rPr>
          <w:rFonts w:eastAsia="Times New Roman" w:cs="Times New Roman"/>
        </w:rPr>
        <w:t>οφειλών επιχειρήσεων».</w:t>
      </w:r>
    </w:p>
    <w:p w14:paraId="6242B546" w14:textId="77777777" w:rsidR="000E4403" w:rsidRDefault="00E3488B">
      <w:pPr>
        <w:spacing w:line="600" w:lineRule="auto"/>
        <w:ind w:firstLine="720"/>
        <w:jc w:val="both"/>
        <w:rPr>
          <w:rFonts w:eastAsia="Times New Roman"/>
          <w:szCs w:val="24"/>
        </w:rPr>
      </w:pPr>
      <w:r>
        <w:rPr>
          <w:rFonts w:eastAsia="Times New Roman"/>
          <w:szCs w:val="24"/>
        </w:rPr>
        <w:t xml:space="preserve"> Η Διάσκεψη των Προέδρων στη συνεδρίαση της 5</w:t>
      </w:r>
      <w:r>
        <w:rPr>
          <w:rFonts w:eastAsia="Times New Roman"/>
          <w:szCs w:val="24"/>
          <w:vertAlign w:val="superscript"/>
        </w:rPr>
        <w:t>ης</w:t>
      </w:r>
      <w:r>
        <w:rPr>
          <w:rFonts w:eastAsia="Times New Roman"/>
          <w:szCs w:val="24"/>
        </w:rPr>
        <w:t xml:space="preserve"> Απριλίου 2017 αποφάσισε τη συζήτηση του νομοσχεδίου σε μία έως δύο συνεδριάσεις. </w:t>
      </w:r>
    </w:p>
    <w:p w14:paraId="6242B547" w14:textId="77777777" w:rsidR="000E4403" w:rsidRDefault="00E3488B">
      <w:pPr>
        <w:spacing w:line="600" w:lineRule="auto"/>
        <w:ind w:firstLine="720"/>
        <w:jc w:val="both"/>
        <w:rPr>
          <w:rFonts w:eastAsia="Times New Roman"/>
          <w:szCs w:val="24"/>
        </w:rPr>
      </w:pPr>
      <w:r>
        <w:rPr>
          <w:rFonts w:eastAsia="Times New Roman"/>
          <w:szCs w:val="24"/>
        </w:rPr>
        <w:lastRenderedPageBreak/>
        <w:t>Τώρα προσέξτε πώς κάνω την πρόταση. Την τελική απόφαση θα την πάρουμε αφού δούμε τις εγγ</w:t>
      </w:r>
      <w:r>
        <w:rPr>
          <w:rFonts w:eastAsia="Times New Roman"/>
          <w:szCs w:val="24"/>
        </w:rPr>
        <w:t xml:space="preserve">ραφές των συναδέλφων. Κατ’ αρχάς, προτείνω η συζήτηση του νομοσχεδίου να είναι ενιαία επί της αρχής, των άρθρων και των τροπολογιών. Να σας ενημερώσω ότι μίλησαν δεκατρείς συνάδελφοι στην </w:t>
      </w:r>
      <w:r>
        <w:rPr>
          <w:rFonts w:eastAsia="Times New Roman"/>
          <w:szCs w:val="24"/>
        </w:rPr>
        <w:t>ε</w:t>
      </w:r>
      <w:r>
        <w:rPr>
          <w:rFonts w:eastAsia="Times New Roman"/>
          <w:szCs w:val="24"/>
        </w:rPr>
        <w:t>πιτροπή. Συνήθως στη Βουλή εγγράφεται ο διπλάσιος αριθμός ή και κατ</w:t>
      </w:r>
      <w:r>
        <w:rPr>
          <w:rFonts w:eastAsia="Times New Roman"/>
          <w:szCs w:val="24"/>
        </w:rPr>
        <w:t xml:space="preserve">ά τι λιγότερος από ό,τι μιλούν στην </w:t>
      </w:r>
      <w:r>
        <w:rPr>
          <w:rFonts w:eastAsia="Times New Roman"/>
          <w:szCs w:val="24"/>
        </w:rPr>
        <w:t>ε</w:t>
      </w:r>
      <w:r>
        <w:rPr>
          <w:rFonts w:eastAsia="Times New Roman"/>
          <w:szCs w:val="24"/>
        </w:rPr>
        <w:t>πιτροπή. Εάν είναι αυτός ο αριθμός, η συνεδρίαση μπορεί να ολοκληρωθεί εντός της σήμερον, ώστε να μην χρειαστεί να πάμε σε δεύτερη μέρα, σε συνάρτηση και με το τριήμερο λόγω της Πρωτομαγιάς. Θα δούμε, λοιπόν, πόσοι συνά</w:t>
      </w:r>
      <w:r>
        <w:rPr>
          <w:rFonts w:eastAsia="Times New Roman"/>
          <w:szCs w:val="24"/>
        </w:rPr>
        <w:t>δελφοι θα εγγραφούν. Εάν ο αριθμός είναι αυτός που σας είπα, θα μπορούμε να τελειώσουμε σήμερα και τότε θα καθοριστεί και η ώρα λήξης της σημερινής συνεδρίασης. Εάν τυχόν είναι παραπάνω, θα το συζητήσουμε εκείνη την ώρα.</w:t>
      </w:r>
    </w:p>
    <w:p w14:paraId="6242B548" w14:textId="77777777" w:rsidR="000E4403" w:rsidRDefault="00E3488B">
      <w:pPr>
        <w:spacing w:line="600" w:lineRule="auto"/>
        <w:ind w:firstLine="720"/>
        <w:jc w:val="both"/>
        <w:rPr>
          <w:rFonts w:eastAsia="Times New Roman"/>
          <w:szCs w:val="24"/>
        </w:rPr>
      </w:pPr>
      <w:r>
        <w:rPr>
          <w:rFonts w:eastAsia="Times New Roman"/>
          <w:szCs w:val="24"/>
        </w:rPr>
        <w:t>Επομένως,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συμφωνούμε με </w:t>
      </w:r>
      <w:r>
        <w:rPr>
          <w:rFonts w:eastAsia="Times New Roman"/>
          <w:szCs w:val="24"/>
        </w:rPr>
        <w:t>αυτήν τη διαδικασία και καθ’ οδόν θα το δούμε.</w:t>
      </w:r>
    </w:p>
    <w:p w14:paraId="6242B549" w14:textId="77777777" w:rsidR="000E4403" w:rsidRDefault="00E3488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θα ήθελα τον λόγο επί της διαδικασίας.</w:t>
      </w:r>
    </w:p>
    <w:p w14:paraId="6242B54A" w14:textId="77777777" w:rsidR="000E4403" w:rsidRDefault="00E3488B">
      <w:pPr>
        <w:spacing w:line="600" w:lineRule="auto"/>
        <w:ind w:firstLine="720"/>
        <w:jc w:val="both"/>
        <w:rPr>
          <w:rFonts w:eastAsia="Times New Roman"/>
          <w:szCs w:val="24"/>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szCs w:val="24"/>
        </w:rPr>
        <w:t>Ορίστε, κύριε Λοβέρδο, έχετε τον λόγο.</w:t>
      </w:r>
    </w:p>
    <w:p w14:paraId="6242B54B" w14:textId="77777777" w:rsidR="000E4403" w:rsidRDefault="00E3488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Πολλές φορές έχοντας εσείς εισηγηθεί τη διαδικασία της Διάσκεψης έχετε παρακολουθήσει Βουλευτές ή εμένα από τη Δημοκρατική Συμπαράταξη</w:t>
      </w:r>
      <w:r>
        <w:rPr>
          <w:rFonts w:eastAsia="Times New Roman"/>
          <w:szCs w:val="24"/>
        </w:rPr>
        <w:t>,</w:t>
      </w:r>
      <w:r>
        <w:rPr>
          <w:rFonts w:eastAsia="Times New Roman"/>
          <w:szCs w:val="24"/>
        </w:rPr>
        <w:t xml:space="preserve"> ως Κοινοβουλευτικό Εκπρόσωπο</w:t>
      </w:r>
      <w:r>
        <w:rPr>
          <w:rFonts w:eastAsia="Times New Roman"/>
          <w:szCs w:val="24"/>
        </w:rPr>
        <w:t>,</w:t>
      </w:r>
      <w:r>
        <w:rPr>
          <w:rFonts w:eastAsia="Times New Roman"/>
          <w:szCs w:val="24"/>
        </w:rPr>
        <w:t xml:space="preserve"> να εκφράζουμε διαφωνίες και μάλιστα να καταδικάζουμε, να στηλιτεύουμε συμπεριφορές της Κυ</w:t>
      </w:r>
      <w:r>
        <w:rPr>
          <w:rFonts w:eastAsia="Times New Roman"/>
          <w:szCs w:val="24"/>
        </w:rPr>
        <w:t xml:space="preserve">βέρνησης με τις τροπολογίες, με την παραβίαση του Κανονισμού της Βουλής για τα θέματα των συνοπτικών νομοθετικών διαδικασιών, κ.ο.κ, τα γνωστά. </w:t>
      </w:r>
    </w:p>
    <w:p w14:paraId="6242B54C" w14:textId="77777777" w:rsidR="000E4403" w:rsidRDefault="00E3488B">
      <w:pPr>
        <w:spacing w:line="600" w:lineRule="auto"/>
        <w:ind w:firstLine="720"/>
        <w:jc w:val="both"/>
        <w:rPr>
          <w:rFonts w:eastAsia="Times New Roman"/>
          <w:szCs w:val="24"/>
        </w:rPr>
      </w:pPr>
      <w:r>
        <w:rPr>
          <w:rFonts w:eastAsia="Times New Roman"/>
          <w:szCs w:val="24"/>
        </w:rPr>
        <w:t>Θέλω σε αυτή την περίπτωση να σημειώσω -το θεωρώ υποχρέωσή μου να το κάνω- την αντίστροφης λογικής διαδικασία π</w:t>
      </w:r>
      <w:r>
        <w:rPr>
          <w:rFonts w:eastAsia="Times New Roman"/>
          <w:szCs w:val="24"/>
        </w:rPr>
        <w:t>ου ακολουθήθηκε τώρα, δηλαδή</w:t>
      </w:r>
      <w:r>
        <w:rPr>
          <w:rFonts w:eastAsia="Times New Roman"/>
          <w:szCs w:val="24"/>
        </w:rPr>
        <w:t>,</w:t>
      </w:r>
      <w:r>
        <w:rPr>
          <w:rFonts w:eastAsia="Times New Roman"/>
          <w:szCs w:val="24"/>
        </w:rPr>
        <w:t xml:space="preserve"> και στη Διαρκή Επιτροπή, αλλά και εδώ η διαδικασία είναι αυτή που ορίζει ο Κανονισμός. Και αυτό είναι καλό, κύριε Πρόεδρε, και ως καλό είμαστε υποχρεωμένοι, αφού έχουμε ασκήσει κριτική στα αρνητικά, να το επισημάνουμε και το ε</w:t>
      </w:r>
      <w:r>
        <w:rPr>
          <w:rFonts w:eastAsia="Times New Roman"/>
          <w:szCs w:val="24"/>
        </w:rPr>
        <w:t xml:space="preserve">πισημαίνουμε τονίζοντας το πόσο μεγάλη σημασία έχει η τήρηση του Κανονισμού για θέματα ουσίας. </w:t>
      </w:r>
    </w:p>
    <w:p w14:paraId="6242B54D" w14:textId="77777777" w:rsidR="000E4403" w:rsidRDefault="00E3488B">
      <w:pPr>
        <w:spacing w:line="600" w:lineRule="auto"/>
        <w:ind w:firstLine="720"/>
        <w:jc w:val="both"/>
        <w:rPr>
          <w:rFonts w:eastAsia="Times New Roman"/>
          <w:szCs w:val="24"/>
        </w:rPr>
      </w:pPr>
      <w:r>
        <w:rPr>
          <w:rFonts w:eastAsia="Times New Roman"/>
          <w:szCs w:val="24"/>
        </w:rPr>
        <w:lastRenderedPageBreak/>
        <w:t>Έχουμε μόνο δύο υπουργικές τροπολογίες και αυτό είναι καλό. Δεν ξέρω εάν υπάρχουν και άλλες, θα το δούμε στην πορεία της ημέρας.</w:t>
      </w:r>
    </w:p>
    <w:p w14:paraId="6242B54E" w14:textId="77777777" w:rsidR="000E4403" w:rsidRDefault="00E3488B">
      <w:pPr>
        <w:spacing w:line="600" w:lineRule="auto"/>
        <w:ind w:firstLine="720"/>
        <w:jc w:val="both"/>
        <w:rPr>
          <w:rFonts w:eastAsia="Times New Roman"/>
          <w:szCs w:val="24"/>
        </w:rPr>
      </w:pPr>
      <w:r>
        <w:rPr>
          <w:rFonts w:eastAsia="Times New Roman"/>
          <w:b/>
          <w:bCs/>
        </w:rPr>
        <w:t xml:space="preserve">ΠΡΟΕΔΡΕΥΩΝ (Νικήτας </w:t>
      </w:r>
      <w:r>
        <w:rPr>
          <w:rFonts w:eastAsia="Times New Roman"/>
          <w:b/>
          <w:bCs/>
        </w:rPr>
        <w:t>Κακλαμάνης):</w:t>
      </w:r>
      <w:r>
        <w:rPr>
          <w:rFonts w:eastAsia="Times New Roman" w:cs="Times New Roman"/>
          <w:szCs w:val="24"/>
        </w:rPr>
        <w:t xml:space="preserve"> </w:t>
      </w:r>
      <w:r>
        <w:rPr>
          <w:rFonts w:eastAsia="Times New Roman"/>
          <w:szCs w:val="24"/>
        </w:rPr>
        <w:t>Μέχρι στιγμής δεν έχω ενημερωθεί.</w:t>
      </w:r>
    </w:p>
    <w:p w14:paraId="6242B54F" w14:textId="77777777" w:rsidR="000E4403" w:rsidRDefault="00E3488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Το ξέρω, κύριε Πρόεδρε. Έχω ρωτήσει. </w:t>
      </w:r>
    </w:p>
    <w:p w14:paraId="6242B550" w14:textId="77777777" w:rsidR="000E4403" w:rsidRDefault="00E3488B">
      <w:pPr>
        <w:spacing w:line="600" w:lineRule="auto"/>
        <w:ind w:firstLine="720"/>
        <w:jc w:val="both"/>
        <w:rPr>
          <w:rFonts w:eastAsia="Times New Roman"/>
          <w:szCs w:val="24"/>
        </w:rPr>
      </w:pPr>
      <w:r>
        <w:rPr>
          <w:rFonts w:eastAsia="Times New Roman"/>
          <w:szCs w:val="24"/>
        </w:rPr>
        <w:t xml:space="preserve">Έχουμε τρεις πολύ ενδιαφέρουσες βουλευτικές τροπολογίες. Ξέρω αυτή του κ. Καρρά, που θέτει ένα πολύ σημαντικό θέμα. </w:t>
      </w:r>
    </w:p>
    <w:p w14:paraId="6242B551" w14:textId="77777777" w:rsidR="000E4403" w:rsidRDefault="00E3488B">
      <w:pPr>
        <w:spacing w:line="600" w:lineRule="auto"/>
        <w:ind w:firstLine="720"/>
        <w:jc w:val="both"/>
        <w:rPr>
          <w:rFonts w:eastAsia="Times New Roman"/>
          <w:b/>
          <w:szCs w:val="24"/>
        </w:rPr>
      </w:pPr>
      <w:r>
        <w:rPr>
          <w:rFonts w:eastAsia="Times New Roman"/>
          <w:szCs w:val="24"/>
        </w:rPr>
        <w:t>Θέλω να μου πείτε εάν θα τηρηθεί ο Κ</w:t>
      </w:r>
      <w:r>
        <w:rPr>
          <w:rFonts w:eastAsia="Times New Roman"/>
          <w:szCs w:val="24"/>
        </w:rPr>
        <w:t>ανονισμός και στα θέματα</w:t>
      </w:r>
      <w:r>
        <w:rPr>
          <w:rFonts w:eastAsia="Times New Roman"/>
          <w:szCs w:val="24"/>
        </w:rPr>
        <w:t>,</w:t>
      </w:r>
      <w:r>
        <w:rPr>
          <w:rFonts w:eastAsia="Times New Roman"/>
          <w:szCs w:val="24"/>
        </w:rPr>
        <w:t xml:space="preserve"> που έχουν να κάνουν με τη συζήτηση των τροπολογιών, όπου προβλέπει αυτοτελή διαδικασία συζήτησής τους.</w:t>
      </w:r>
    </w:p>
    <w:p w14:paraId="6242B552" w14:textId="77777777" w:rsidR="000E4403" w:rsidRDefault="00E3488B">
      <w:pPr>
        <w:spacing w:line="600" w:lineRule="auto"/>
        <w:ind w:firstLine="720"/>
        <w:jc w:val="both"/>
        <w:rPr>
          <w:rFonts w:eastAsia="Times New Roman"/>
          <w:szCs w:val="24"/>
        </w:rPr>
      </w:pPr>
      <w:r>
        <w:rPr>
          <w:rFonts w:eastAsia="Times New Roman"/>
          <w:szCs w:val="24"/>
        </w:rPr>
        <w:t>Τέλος, κύριε Πρόεδρε, κλείνοντας θα σας πω κάτι που ίσως ενοχλήσει, αλλά θέλω να το πω. Παρακολούθησα και τη διαδικασία των κοι</w:t>
      </w:r>
      <w:r>
        <w:rPr>
          <w:rFonts w:eastAsia="Times New Roman"/>
          <w:szCs w:val="24"/>
        </w:rPr>
        <w:t xml:space="preserve">νοβουλευτικών ερωτήσεων και ήταν η κ. Κονιόρδου εδώ από την πλευρά του Υπουργείου Πολιτισμού. Ήθελα να της πω -τρωγόμουν να το κάνω- θα το κάνω τώρα που έχω τον </w:t>
      </w:r>
      <w:r>
        <w:rPr>
          <w:rFonts w:eastAsia="Times New Roman"/>
          <w:szCs w:val="24"/>
        </w:rPr>
        <w:lastRenderedPageBreak/>
        <w:t>λόγο, ότι καλλιτεχνικό διευθυντή δεν πρέπει να πάρει η Κυβέρνηση.</w:t>
      </w:r>
    </w:p>
    <w:p w14:paraId="6242B553" w14:textId="77777777" w:rsidR="000E4403" w:rsidRDefault="00E3488B">
      <w:pPr>
        <w:spacing w:line="600" w:lineRule="auto"/>
        <w:ind w:firstLine="720"/>
        <w:jc w:val="both"/>
        <w:rPr>
          <w:rFonts w:eastAsia="Times New Roman"/>
          <w:szCs w:val="24"/>
        </w:rPr>
      </w:pPr>
      <w:r>
        <w:rPr>
          <w:rFonts w:eastAsia="Times New Roman"/>
          <w:b/>
          <w:bCs/>
        </w:rPr>
        <w:t>ΠΡΟΕΔΡΕΥΩΝ (Νικήτας Κακλαμάνη</w:t>
      </w:r>
      <w:r>
        <w:rPr>
          <w:rFonts w:eastAsia="Times New Roman"/>
          <w:b/>
          <w:bCs/>
        </w:rPr>
        <w:t>ς):</w:t>
      </w:r>
      <w:r>
        <w:rPr>
          <w:rFonts w:eastAsia="Times New Roman" w:cs="Times New Roman"/>
          <w:szCs w:val="24"/>
        </w:rPr>
        <w:t xml:space="preserve"> </w:t>
      </w:r>
      <w:r>
        <w:rPr>
          <w:rFonts w:eastAsia="Times New Roman"/>
          <w:szCs w:val="24"/>
        </w:rPr>
        <w:t>Μη μπαίνουμε σε άλλα θέματα.</w:t>
      </w:r>
    </w:p>
    <w:p w14:paraId="6242B554" w14:textId="77777777" w:rsidR="000E4403" w:rsidRDefault="00E3488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Καλλιτεχνικό διευθυντή πρέπει να πάρει ο ΣΥΡΙΖΑ ως θίασος, κύριε Πρόεδρε!</w:t>
      </w:r>
    </w:p>
    <w:p w14:paraId="6242B555" w14:textId="77777777" w:rsidR="000E4403" w:rsidRDefault="00E3488B">
      <w:pPr>
        <w:spacing w:line="600" w:lineRule="auto"/>
        <w:ind w:firstLine="720"/>
        <w:jc w:val="center"/>
        <w:rPr>
          <w:rFonts w:eastAsia="Times New Roman"/>
          <w:szCs w:val="24"/>
        </w:rPr>
      </w:pPr>
      <w:r>
        <w:rPr>
          <w:rFonts w:eastAsia="Times New Roman"/>
          <w:szCs w:val="24"/>
        </w:rPr>
        <w:t>(Θόρυβος στην Αίθουσα)</w:t>
      </w:r>
    </w:p>
    <w:p w14:paraId="6242B556" w14:textId="77777777" w:rsidR="000E4403" w:rsidRDefault="00E3488B">
      <w:pPr>
        <w:spacing w:line="600" w:lineRule="auto"/>
        <w:ind w:firstLine="720"/>
        <w:jc w:val="both"/>
        <w:rPr>
          <w:rFonts w:eastAsia="Times New Roman"/>
          <w:szCs w:val="24"/>
        </w:rPr>
      </w:pPr>
      <w:r>
        <w:rPr>
          <w:rFonts w:eastAsia="Times New Roman"/>
          <w:b/>
          <w:bCs/>
        </w:rPr>
        <w:t xml:space="preserve">ΠΡΟΕΔΡΕΥΩΝ (Νικήτας Κακλαμάνης): </w:t>
      </w:r>
      <w:r>
        <w:rPr>
          <w:rFonts w:eastAsia="Times New Roman"/>
          <w:bCs/>
        </w:rPr>
        <w:t>Ωραία, το τελειώσαμε.</w:t>
      </w:r>
    </w:p>
    <w:p w14:paraId="6242B55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Λοβέρδο, ακούστε. Δεν προβλέπει ακριβώς ο Κανον</w:t>
      </w:r>
      <w:r>
        <w:rPr>
          <w:rFonts w:eastAsia="Times New Roman" w:cs="Times New Roman"/>
          <w:szCs w:val="24"/>
        </w:rPr>
        <w:t>ισμός αυτό που λέει. Η απόφαση είναι ότι τα συζητάμε πακέτο. Παρά ταύτα, η εκτίμησή μου κατ’ αρχ</w:t>
      </w:r>
      <w:r>
        <w:rPr>
          <w:rFonts w:eastAsia="Times New Roman" w:cs="Times New Roman"/>
          <w:szCs w:val="24"/>
        </w:rPr>
        <w:t>άς</w:t>
      </w:r>
      <w:r>
        <w:rPr>
          <w:rFonts w:eastAsia="Times New Roman" w:cs="Times New Roman"/>
          <w:szCs w:val="24"/>
        </w:rPr>
        <w:t xml:space="preserve"> -και νομίζω ότι θα επιβεβαιωθώ καθ’ οδόν- είναι ότι θα υπάρχει χρόνος και για να τελειώσουμε σήμερα και στις δευτερολογίες τουλάχιστον οι Κοινοβουλευτικοί Εκ</w:t>
      </w:r>
      <w:r>
        <w:rPr>
          <w:rFonts w:eastAsia="Times New Roman" w:cs="Times New Roman"/>
          <w:szCs w:val="24"/>
        </w:rPr>
        <w:t>πρόσωποι και οι εισηγητές να τοποθετηθούν, εφόσον το επιθυμούν, και αυτοτελώς για μία-δύο ή για όσες τροπολογίες θέλουν.</w:t>
      </w:r>
    </w:p>
    <w:p w14:paraId="6242B55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αυτή τη στιγμή πάμε πακέτο. Δηλαδή, αν θέλει να μιλήσει ο εισηγητής του κάθε </w:t>
      </w:r>
      <w:r>
        <w:rPr>
          <w:rFonts w:eastAsia="Times New Roman" w:cs="Times New Roman"/>
          <w:szCs w:val="24"/>
        </w:rPr>
        <w:t>κ</w:t>
      </w:r>
      <w:r>
        <w:rPr>
          <w:rFonts w:eastAsia="Times New Roman" w:cs="Times New Roman"/>
          <w:szCs w:val="24"/>
        </w:rPr>
        <w:t>όμματος και για τις τροπολογίες, θα μπορεί να μιλήσ</w:t>
      </w:r>
      <w:r>
        <w:rPr>
          <w:rFonts w:eastAsia="Times New Roman" w:cs="Times New Roman"/>
          <w:szCs w:val="24"/>
        </w:rPr>
        <w:t>ει.</w:t>
      </w:r>
    </w:p>
    <w:p w14:paraId="6242B55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Στη δευτερολογία τώρα, επειδή εκτιμώ ότι θα υπάρχει χρόνος, οι εισηγητές και οι Κοινοβουλευτικοί Εκπρόσωποι ανάλογα με το ποιος θέλει, θα μπορεί να μιλήσει ειδικά για μία ή δύο ή για όσες τροπολογίες θέλει.</w:t>
      </w:r>
    </w:p>
    <w:p w14:paraId="6242B55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Δένδια, έχετε τον λόγο.</w:t>
      </w:r>
    </w:p>
    <w:p w14:paraId="6242B55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Σ ΔΕΝΔΙΑΣ:</w:t>
      </w:r>
      <w:r>
        <w:rPr>
          <w:rFonts w:eastAsia="Times New Roman" w:cs="Times New Roman"/>
          <w:szCs w:val="24"/>
        </w:rPr>
        <w:t xml:space="preserve"> Κύριε Πρόεδρε, με την άδειά σας, η δική μας άποψη είναι ότι δεν υπάρχει κάποιος ιδιαίτερος λόγος για τον οποίο θα πρέπει να πιεστεί το νομοθετικό έργο. Αυτό είναι ένα εξαιρετικά σημαντικό νομοθέτημα όχι κατά το περιεχόμενό του, αλλά κατά το ζήτη</w:t>
      </w:r>
      <w:r>
        <w:rPr>
          <w:rFonts w:eastAsia="Times New Roman" w:cs="Times New Roman"/>
          <w:szCs w:val="24"/>
        </w:rPr>
        <w:t xml:space="preserve">μα το οποίο ρυθμίζει. </w:t>
      </w:r>
    </w:p>
    <w:p w14:paraId="6242B55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Δυστυχώς, κατά το περιεχόμενό του θεωρούμε ότι είναι ατυχέστατη περίπτωση και κατά τούτο, έχουμε την ελπίδα ότι μέσα από μια μακρά συζήτηση, αλλά -θέλω να σας είμαι ειλικρινής- και μέσα από χρόνο που θα δοθεί στην Κυβέρνηση μέσα σ’ α</w:t>
      </w:r>
      <w:r>
        <w:rPr>
          <w:rFonts w:eastAsia="Times New Roman" w:cs="Times New Roman"/>
          <w:szCs w:val="24"/>
        </w:rPr>
        <w:t xml:space="preserve">υτό το </w:t>
      </w:r>
      <w:r>
        <w:rPr>
          <w:rFonts w:eastAsia="Times New Roman" w:cs="Times New Roman"/>
          <w:szCs w:val="24"/>
        </w:rPr>
        <w:lastRenderedPageBreak/>
        <w:t>τριήμερο να μελετήσει όσα θα λεχθούν στην κοινοβουλευτική διαδικασία, να υπάρξουν κάποιες αλλαγές που να το καταστήσουν βιώσιμο.</w:t>
      </w:r>
    </w:p>
    <w:p w14:paraId="6242B5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Από την άλλη, αν υπάρχει κάποιος λόγος που, κατά τη δική σας κρίση, η οποία είναι πάντοτε σεβαστή, θα επέβαλλε να τελειώ</w:t>
      </w:r>
      <w:r>
        <w:rPr>
          <w:rFonts w:eastAsia="Times New Roman" w:cs="Times New Roman"/>
          <w:szCs w:val="24"/>
        </w:rPr>
        <w:t>σουμε σήμερα, να το συζητήσουμε. Όμως, εμείς δεν το βλέπουμε.</w:t>
      </w:r>
    </w:p>
    <w:p w14:paraId="6242B55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 αυτό θα ήθελα να προτείνω να μη βιαστούμε και να ακολουθήσουμε όχι απλώς μια χαλαρή, αλλά, αν μου επιτρέπετε, και πολυτελή διαδικασία συζήτησης. Ούτως ή άλλως, η Κυβέρνηση έχει εξαγγείλει </w:t>
      </w:r>
      <w:r>
        <w:rPr>
          <w:rFonts w:eastAsia="Times New Roman" w:cs="Times New Roman"/>
          <w:szCs w:val="24"/>
        </w:rPr>
        <w:t>αυτό το νομοθέτημα εδώ και δυόμισι χρόνια. Το φέρνει τώρα. Γιατί σε μια ημέρα; Ποιος είναι ο λόγος να το συζητήσουμε σε μία ημέρα;</w:t>
      </w:r>
    </w:p>
    <w:p w14:paraId="6242B55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Δένδια, κατ’ αρχάς υπενθυμίζω ότι η απόφαση της Διάσκεψης των Προέδρων είναι η συζήτησ</w:t>
      </w:r>
      <w:r>
        <w:rPr>
          <w:rFonts w:eastAsia="Times New Roman" w:cs="Times New Roman"/>
          <w:szCs w:val="24"/>
        </w:rPr>
        <w:t xml:space="preserve">η να γίνει σε μία ή και δύο συνεδριάσεις. </w:t>
      </w:r>
    </w:p>
    <w:p w14:paraId="6242B56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το πόσο χρόνο θα διαρκέσει το ορίζει ο Κανονισμός της Βουλής, δηλαδή</w:t>
      </w:r>
      <w:r>
        <w:rPr>
          <w:rFonts w:eastAsia="Times New Roman" w:cs="Times New Roman"/>
          <w:szCs w:val="24"/>
        </w:rPr>
        <w:t>,</w:t>
      </w:r>
      <w:r>
        <w:rPr>
          <w:rFonts w:eastAsia="Times New Roman" w:cs="Times New Roman"/>
          <w:szCs w:val="24"/>
        </w:rPr>
        <w:t xml:space="preserve"> οι ομιλίες σας. Είναι καθορισμένες. </w:t>
      </w:r>
      <w:r>
        <w:rPr>
          <w:rFonts w:eastAsia="Times New Roman" w:cs="Times New Roman"/>
          <w:szCs w:val="24"/>
        </w:rPr>
        <w:lastRenderedPageBreak/>
        <w:t>Εγώ πάντα πριν ανέβω στην Έδρα, κάνω έναν υπολογισμό. Έκανα, λοιπόν, έναν υπολογισμό με χρόνους π</w:t>
      </w:r>
      <w:r>
        <w:rPr>
          <w:rFonts w:eastAsia="Times New Roman" w:cs="Times New Roman"/>
          <w:szCs w:val="24"/>
        </w:rPr>
        <w:t>ρωτολογίας, δευτερολογίας εισηγητών και Κοινοβουλευτικών Εκπροσώπων και έως και είκοσι εγγεγραμμένων Βουλευτών -μπορεί να είναι και παραπάνω, αλλά εκτιμώ ότι εκεί θα είναι- που θα θελήσουν να μιλήσουν και είναι γύρω στις οχτώ με εννέα ώρες. Αντιλαμβάνεστε,</w:t>
      </w:r>
      <w:r>
        <w:rPr>
          <w:rFonts w:eastAsia="Times New Roman" w:cs="Times New Roman"/>
          <w:szCs w:val="24"/>
        </w:rPr>
        <w:t xml:space="preserve"> λοιπόν, ότι δεν υπάρχει καμμία πίεση χρόνου. Αν χρειαστεί τώρα και μια μικρή ανοχή ενός-δύο λεπτών στους εισηγητές και στους Κοινοβουλευτικούς Εκπροσώπους και εξυπακούεται  και στον κύριο Υπουργό, θα υπάρχει αυτό. </w:t>
      </w:r>
    </w:p>
    <w:p w14:paraId="6242B56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 όμως, φθάσουμε στις δέκα το βράδυ ή </w:t>
      </w:r>
      <w:r>
        <w:rPr>
          <w:rFonts w:eastAsia="Times New Roman" w:cs="Times New Roman"/>
          <w:szCs w:val="24"/>
        </w:rPr>
        <w:t>στις εννιά ή στις οχτώ και έχουμε τελειώσει, με τι λογική θα πάμε σε δεύτερη συνεδρίαση; Δεν υπάρχει η λογική της δεύτερης συνεδρίασης. Δεν θα περικοπεί κανένας χρόνος.</w:t>
      </w:r>
    </w:p>
    <w:p w14:paraId="6242B56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Ας ξεκινήσουμε. Κατάλαβα το πνεύμα της τοποθέτησής σας. Αν χρειαστεί, εδώ είμαστε να πά</w:t>
      </w:r>
      <w:r>
        <w:rPr>
          <w:rFonts w:eastAsia="Times New Roman" w:cs="Times New Roman"/>
          <w:szCs w:val="24"/>
        </w:rPr>
        <w:t>ρει τότε η Ολομέλεια την απόφαση.</w:t>
      </w:r>
    </w:p>
    <w:p w14:paraId="6242B56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επί της αρχής συμφωνούμε με την πρόταση</w:t>
      </w:r>
      <w:r>
        <w:rPr>
          <w:rFonts w:eastAsia="Times New Roman" w:cs="Times New Roman"/>
          <w:szCs w:val="24"/>
        </w:rPr>
        <w:t>,</w:t>
      </w:r>
      <w:r>
        <w:rPr>
          <w:rFonts w:eastAsia="Times New Roman" w:cs="Times New Roman"/>
          <w:szCs w:val="24"/>
        </w:rPr>
        <w:t xml:space="preserve"> που έκανα και ξεκινούμε με τη γενική </w:t>
      </w:r>
      <w:r>
        <w:rPr>
          <w:rFonts w:eastAsia="Times New Roman" w:cs="Times New Roman"/>
          <w:szCs w:val="24"/>
        </w:rPr>
        <w:t>ε</w:t>
      </w:r>
      <w:r>
        <w:rPr>
          <w:rFonts w:eastAsia="Times New Roman" w:cs="Times New Roman"/>
          <w:szCs w:val="24"/>
        </w:rPr>
        <w:t>ισηγήτρια του ΣΥΡΙΖΑ, τη συνάδελφο κυρία Θεοδώρα Τζάκρη.</w:t>
      </w:r>
    </w:p>
    <w:p w14:paraId="6242B56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Παρακαλώ, κυρία Τζάκρη, έχετε τον λόγο.</w:t>
      </w:r>
    </w:p>
    <w:p w14:paraId="6242B56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Κυρίες και κύριοι Βο</w:t>
      </w:r>
      <w:r>
        <w:rPr>
          <w:rFonts w:eastAsia="Times New Roman" w:cs="Times New Roman"/>
          <w:szCs w:val="24"/>
        </w:rPr>
        <w:t>υλευτές, το νομοσχέδιο που εισάγεται σήμερα ενώπιόν μας προς συζήτηση και τελικώς προς ψήφιση αποτελεί την ύστατη προσπάθεια της Κυβέρνησης να αντιμετωπίσει το πρόβλημα της υπερχρέωσης δεκάδων χιλιάδων επιχειρήσεων</w:t>
      </w:r>
      <w:r>
        <w:rPr>
          <w:rFonts w:eastAsia="Times New Roman" w:cs="Times New Roman"/>
          <w:szCs w:val="24"/>
        </w:rPr>
        <w:t>,</w:t>
      </w:r>
      <w:r>
        <w:rPr>
          <w:rFonts w:eastAsia="Times New Roman" w:cs="Times New Roman"/>
          <w:szCs w:val="24"/>
        </w:rPr>
        <w:t xml:space="preserve"> που έχουν πληγεί από τη χρήση και ταυτόχ</w:t>
      </w:r>
      <w:r>
        <w:rPr>
          <w:rFonts w:eastAsia="Times New Roman" w:cs="Times New Roman"/>
          <w:szCs w:val="24"/>
        </w:rPr>
        <w:t>ρονα, να ανατάξει τον παραγωγικό ιστό της χώρας διασώζοντας και τις επιχειρήσεις, αλλά και το σύνολο των εργαζομένων σ’ αυτές.</w:t>
      </w:r>
    </w:p>
    <w:p w14:paraId="6242B56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νομοσχέδιο, λοιπόν, εισάγει ένα κατ’ εξοχήν εξωδικαστικό μηχανισμό, που θα τοποθετεί για πρώτη φορά την επιχείρηση στο τραπέζι</w:t>
      </w:r>
      <w:r>
        <w:rPr>
          <w:rFonts w:eastAsia="Times New Roman" w:cs="Times New Roman"/>
          <w:szCs w:val="24"/>
        </w:rPr>
        <w:t xml:space="preserve"> των διαπραγματεύσεων με τους πιστωτές της ως ισότιμο μέρος</w:t>
      </w:r>
      <w:r>
        <w:rPr>
          <w:rFonts w:eastAsia="Times New Roman" w:cs="Times New Roman"/>
          <w:szCs w:val="24"/>
        </w:rPr>
        <w:t>,</w:t>
      </w:r>
      <w:r>
        <w:rPr>
          <w:rFonts w:eastAsia="Times New Roman" w:cs="Times New Roman"/>
          <w:szCs w:val="24"/>
        </w:rPr>
        <w:t xml:space="preserve"> που επιζητά μια λύση, η οποία θα επέλθει ανάλογα με την πραγματική δυνατότητα αποπληρωμής των χρεών της και όχι ως φτωχό συγγενή που εκλιπαρεί για το έλεος των δανειστών της, ώστε να πετύχει μια </w:t>
      </w:r>
      <w:r>
        <w:rPr>
          <w:rFonts w:eastAsia="Times New Roman" w:cs="Times New Roman"/>
          <w:szCs w:val="24"/>
        </w:rPr>
        <w:t>προσωρινή ρύθμιση και αυτή με την προϋπόθεση ότι θα βρει ένα ακίνητο ακόμη να υποθηκεύσει, έναν πρόσθετο εγγυητή να εγγυηθεί γι’ αυτήν.</w:t>
      </w:r>
    </w:p>
    <w:p w14:paraId="6242B5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που συζητάμε σήμερα δεν μεταθέτει σ’ ένα απώτερο χρονικό σημείο την αυτοματοποιημένη, την </w:t>
      </w:r>
      <w:r>
        <w:rPr>
          <w:rFonts w:eastAsia="Times New Roman" w:cs="Times New Roman"/>
          <w:szCs w:val="24"/>
        </w:rPr>
        <w:lastRenderedPageBreak/>
        <w:t>αναπόφε</w:t>
      </w:r>
      <w:r>
        <w:rPr>
          <w:rFonts w:eastAsia="Times New Roman" w:cs="Times New Roman"/>
          <w:szCs w:val="24"/>
        </w:rPr>
        <w:t>υκτη πτώχευση της επιχείρησης, όπως συνέβαινε με τις άλλες νομοθετικές πρωτοβουλίες των προηγούμενων κυβερνήσεων -θα αναφέρω την τελευταία εξ αυτών, τον ν.4307/2014, γνωστό ως νόμο Δένδια-, αλλά οριοθετεί ένα αυστηρώς προσδιορισμένο στις λεπτομέρειές του σ</w:t>
      </w:r>
      <w:r>
        <w:rPr>
          <w:rFonts w:eastAsia="Times New Roman" w:cs="Times New Roman"/>
          <w:szCs w:val="24"/>
        </w:rPr>
        <w:t xml:space="preserve">τάδιο διαπραγματεύσεων της επιχείρησης με το σύνολο των δανειστών της -το </w:t>
      </w:r>
      <w:r>
        <w:rPr>
          <w:rFonts w:eastAsia="Times New Roman" w:cs="Times New Roman"/>
          <w:szCs w:val="24"/>
        </w:rPr>
        <w:t>δ</w:t>
      </w:r>
      <w:r>
        <w:rPr>
          <w:rFonts w:eastAsia="Times New Roman" w:cs="Times New Roman"/>
          <w:szCs w:val="24"/>
        </w:rPr>
        <w:t>ημόσιο, τις τράπεζες και τους ιδιώτες πιστωτές- θέτοντας, μάλιστα, ασφαλιστικές δικλείδες για να αποφευχθεί η καταστρατήγηση των διατάξεών τους από τους λεγόμενους στρατηγικούς κακο</w:t>
      </w:r>
      <w:r>
        <w:rPr>
          <w:rFonts w:eastAsia="Times New Roman" w:cs="Times New Roman"/>
          <w:szCs w:val="24"/>
        </w:rPr>
        <w:t xml:space="preserve">πληρωτές. </w:t>
      </w:r>
    </w:p>
    <w:p w14:paraId="6242B56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Ποιους αφορά; Ποιο είναι το πεδίο εφαρμογής του παρόντος σχεδίου νόμου; Κατ’ αρχάς, αφορά στα φυσικά πρόσωπα</w:t>
      </w:r>
      <w:r>
        <w:rPr>
          <w:rFonts w:eastAsia="Times New Roman" w:cs="Times New Roman"/>
          <w:szCs w:val="24"/>
        </w:rPr>
        <w:t>,</w:t>
      </w:r>
      <w:r>
        <w:rPr>
          <w:rFonts w:eastAsia="Times New Roman" w:cs="Times New Roman"/>
          <w:szCs w:val="24"/>
        </w:rPr>
        <w:t xml:space="preserve"> που έχουν τη δυνατότητα να πτωχεύουν,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έμποροι και το σύνολο των νομικών προσώπων του εμπορικού δικαίου, δηλαδή</w:t>
      </w:r>
      <w:r>
        <w:rPr>
          <w:rFonts w:eastAsia="Times New Roman" w:cs="Times New Roman"/>
          <w:szCs w:val="24"/>
        </w:rPr>
        <w:t>,</w:t>
      </w:r>
      <w:r>
        <w:rPr>
          <w:rFonts w:eastAsia="Times New Roman" w:cs="Times New Roman"/>
          <w:szCs w:val="24"/>
        </w:rPr>
        <w:t xml:space="preserve"> τις επιχειρήσεις του </w:t>
      </w:r>
      <w:r>
        <w:rPr>
          <w:rFonts w:eastAsia="Times New Roman" w:cs="Times New Roman"/>
          <w:szCs w:val="24"/>
        </w:rPr>
        <w:t>Ε</w:t>
      </w:r>
      <w:r>
        <w:rPr>
          <w:rFonts w:eastAsia="Times New Roman" w:cs="Times New Roman"/>
          <w:szCs w:val="24"/>
        </w:rPr>
        <w:t xml:space="preserve">μπορικού </w:t>
      </w:r>
      <w:r>
        <w:rPr>
          <w:rFonts w:eastAsia="Times New Roman" w:cs="Times New Roman"/>
          <w:szCs w:val="24"/>
        </w:rPr>
        <w:t>Δ</w:t>
      </w:r>
      <w:r>
        <w:rPr>
          <w:rFonts w:eastAsia="Times New Roman" w:cs="Times New Roman"/>
          <w:szCs w:val="24"/>
        </w:rPr>
        <w:t xml:space="preserve">ικαίου, είτε πρόκειται για προσωπικές επιχειρήσεις, είτε πρόκειται για κεφαλαιουχικές, εφόσον έχουν τη φορολογική τους έδρα στην Ελλάδα και οφειλές μέχρι 31-1-2016 πάνω από 20.000 ευρώ. </w:t>
      </w:r>
    </w:p>
    <w:p w14:paraId="6242B56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έλεγα μάλιστα ότι η ρύθμιση αυτή </w:t>
      </w:r>
      <w:r>
        <w:rPr>
          <w:rFonts w:eastAsia="Times New Roman" w:cs="Times New Roman"/>
          <w:szCs w:val="24"/>
        </w:rPr>
        <w:t xml:space="preserve">υπαγορεύεται από την ίδια τη δομή της ελληνικής οικονομίας, δεδομένου ότι το 99,6% του συνόλου των επιχειρήσεων είναι μικρές και μεσαίες </w:t>
      </w:r>
      <w:r>
        <w:rPr>
          <w:rFonts w:eastAsia="Times New Roman" w:cs="Times New Roman"/>
          <w:szCs w:val="24"/>
        </w:rPr>
        <w:lastRenderedPageBreak/>
        <w:t>επιχειρήσεις, έχουν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έναν έως εννέα εργαζόμενους. Να επισημάνω ότι μόλις τετρακόσιες επιχειρήσεις στη χώρα </w:t>
      </w:r>
      <w:r>
        <w:rPr>
          <w:rFonts w:eastAsia="Times New Roman" w:cs="Times New Roman"/>
          <w:szCs w:val="24"/>
        </w:rPr>
        <w:t>μας έχουν περισσότερους από διακόσιους πενήντα εργαζόμενους. Έτσι, το ύψος των οφειλών τους κυμαίνεται κάπου εκεί, στις 20.000 ευρώ. Οι επιχειρήσεις αυτές, ενώ ήταν βιώσιμες αντιμετώπισαν πρόβλημα ρευστότητας, εξαιτίας και της αδυναμίας του τραπεζικού συστ</w:t>
      </w:r>
      <w:r>
        <w:rPr>
          <w:rFonts w:eastAsia="Times New Roman" w:cs="Times New Roman"/>
          <w:szCs w:val="24"/>
        </w:rPr>
        <w:t xml:space="preserve">ήματος να ανταποκριθεί στον καταστατικό τους ρόλο, με αποτέλεσμα να σωρεύσουν χρέη, τα οποία δεν μπορούν να αντιμετωπίσουν και να διαχειριστούν στο πλαίσιο του Κώδικα Δεοντολογίας των Τραπεζών. </w:t>
      </w:r>
    </w:p>
    <w:p w14:paraId="6242B56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Ποιες επιχειρήσεις, όμως, εντάσσονται στο παρόν σχέδιο νόμου;</w:t>
      </w:r>
      <w:r>
        <w:rPr>
          <w:rFonts w:eastAsia="Times New Roman" w:cs="Times New Roman"/>
          <w:szCs w:val="24"/>
        </w:rPr>
        <w:t xml:space="preserve"> Κατ’ αρχάς, να πω ότι το άρθρο 1 διαχωρίζει τις επιχειρήσεις με κριτήριο τον κύκλο εργασιών τους, καθώς επίσης και το σύνολο των οφειλών τους, σε δύο κατηγορίες: στις μεγάλες επιχειρήσεις, στις οποίες υπάγονται για τις ανάγκες του νομοσχεδίου όσες έχουν κ</w:t>
      </w:r>
      <w:r>
        <w:rPr>
          <w:rFonts w:eastAsia="Times New Roman" w:cs="Times New Roman"/>
          <w:szCs w:val="24"/>
        </w:rPr>
        <w:t xml:space="preserve">ύκλο εργασιών περισσότερο από 2,5 εκατομμύρια ευρώ ή συσσωρευμένες συνολικές οφειλές πάνω από 2 εκατομμύρια ευρώ. Όλες οι υπόλοιπες επιχειρήσεις θεωρούνται μικρές. Και αυτός ο διαχωρισμός δεν είναι άμοιρος πρακτικών συνεπειών. </w:t>
      </w:r>
    </w:p>
    <w:p w14:paraId="6242B5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Κατ’ αρχάς, στις μικρές επιχ</w:t>
      </w:r>
      <w:r>
        <w:rPr>
          <w:rFonts w:eastAsia="Times New Roman" w:cs="Times New Roman"/>
          <w:szCs w:val="24"/>
        </w:rPr>
        <w:t>ειρήσεις δεν είναι απαραίτητη η συμμετοχή του πραγματογνώμονα -και όταν συμβαίνει αυτό, επιβαρύνει το κόστος της διαδικασίας- ενώ ταυτόχρονα στις μικρές επιχειρήσεις η διαδικασία είναι περισσότερο απλοποιημένη και οι προθεσμίες στις οποίες πρέπει τα μέρη ν</w:t>
      </w:r>
      <w:r>
        <w:rPr>
          <w:rFonts w:eastAsia="Times New Roman" w:cs="Times New Roman"/>
          <w:szCs w:val="24"/>
        </w:rPr>
        <w:t xml:space="preserve">α ενεργήσουν είναι πιο σύντομες. </w:t>
      </w:r>
    </w:p>
    <w:p w14:paraId="6242B56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Ιδιαίτερη μνεία θα πρέπει να γίνει για την περίπτωση των επιχειρήσεων όπου τα χρέη τους σε ποσοστό περισσότερο από 85% είναι συγκεντρωμένα σε έναν μόνο πιστωτή. Και αυτή η κατηγορία των επιχειρήσεων αφορά περισσότερο στις </w:t>
      </w:r>
      <w:r>
        <w:rPr>
          <w:rFonts w:eastAsia="Times New Roman" w:cs="Times New Roman"/>
          <w:szCs w:val="24"/>
        </w:rPr>
        <w:t>μικρές επιχειρήσεις, που έχουν συγκεντρωμένες τις οφειλές τους σε έναν μόνο πιστωτή και το φαινόμενο αυτό πολλαπλασιάζεται εξαιτίας του φαινομένου</w:t>
      </w:r>
      <w:r>
        <w:rPr>
          <w:rFonts w:eastAsia="Times New Roman" w:cs="Times New Roman"/>
          <w:szCs w:val="24"/>
        </w:rPr>
        <w:t>,</w:t>
      </w:r>
      <w:r>
        <w:rPr>
          <w:rFonts w:eastAsia="Times New Roman" w:cs="Times New Roman"/>
          <w:szCs w:val="24"/>
        </w:rPr>
        <w:t xml:space="preserve"> που είχαμε το προηγούμενο χρονικό διάστημα, δηλαδή</w:t>
      </w:r>
      <w:r>
        <w:rPr>
          <w:rFonts w:eastAsia="Times New Roman" w:cs="Times New Roman"/>
          <w:szCs w:val="24"/>
        </w:rPr>
        <w:t>,</w:t>
      </w:r>
      <w:r>
        <w:rPr>
          <w:rFonts w:eastAsia="Times New Roman" w:cs="Times New Roman"/>
          <w:szCs w:val="24"/>
        </w:rPr>
        <w:t xml:space="preserve"> της συγχώνευσης των χαρτοφυλακίων των τραπεζών ή της εξα</w:t>
      </w:r>
      <w:r>
        <w:rPr>
          <w:rFonts w:eastAsia="Times New Roman" w:cs="Times New Roman"/>
          <w:szCs w:val="24"/>
        </w:rPr>
        <w:t>γοράς κάποιων από αυτών από άλλες τράπεζες, με αποτέλεσμα να αυξάνεται το φαινόμενο των μικρών επιχειρήσεων</w:t>
      </w:r>
      <w:r>
        <w:rPr>
          <w:rFonts w:eastAsia="Times New Roman" w:cs="Times New Roman"/>
          <w:szCs w:val="24"/>
        </w:rPr>
        <w:t>,</w:t>
      </w:r>
      <w:r>
        <w:rPr>
          <w:rFonts w:eastAsia="Times New Roman" w:cs="Times New Roman"/>
          <w:szCs w:val="24"/>
        </w:rPr>
        <w:t xml:space="preserve"> που έχουν συγκεντρωμένα τα χρέη τους σε έναν μόνο πιστωτή. </w:t>
      </w:r>
    </w:p>
    <w:p w14:paraId="6242B56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στην περίπτωση αυτή ακολουθείται η διαδικασία της διμερούς διαπραγμάτευσης, δηλ</w:t>
      </w:r>
      <w:r>
        <w:rPr>
          <w:rFonts w:eastAsia="Times New Roman" w:cs="Times New Roman"/>
          <w:szCs w:val="24"/>
        </w:rPr>
        <w:t xml:space="preserve">αδή μετά την υποβολή της αίτησης στην Ειδική Γραμματεία Διαχείρισης Ιδιωτικού Χρέους </w:t>
      </w:r>
      <w:r>
        <w:rPr>
          <w:rFonts w:eastAsia="Times New Roman" w:cs="Times New Roman"/>
          <w:szCs w:val="24"/>
        </w:rPr>
        <w:lastRenderedPageBreak/>
        <w:t>καλείται ο εν λόγω πιστωτής σε διμερή διαπραγμάτευση, ο οποίος θα πρέπει να απαντήσει εάν αποδέχεται τη διαδικασία αυτή μέσα σε χρονικό διάστημα τριών μηνών, με την επισήμ</w:t>
      </w:r>
      <w:r>
        <w:rPr>
          <w:rFonts w:eastAsia="Times New Roman" w:cs="Times New Roman"/>
          <w:szCs w:val="24"/>
        </w:rPr>
        <w:t>ανση που έχω κάνει στις τέσσερις συζητήσεις που προηγήθηκαν, ότι θα πρέπει εδώ να εμπλακεί οπωσδήποτε και συντονιστής-διαμεσολαβητής, για να τηρεί τη διαδικασία, την ισότητα των μερών και σε κάθε περίπτωση να μπορεί να τηρεί τις προθεσμίες που τάσσονται απ</w:t>
      </w:r>
      <w:r>
        <w:rPr>
          <w:rFonts w:eastAsia="Times New Roman" w:cs="Times New Roman"/>
          <w:szCs w:val="24"/>
        </w:rPr>
        <w:t xml:space="preserve">ό το παρόν νομοσχέδιο. </w:t>
      </w:r>
    </w:p>
    <w:p w14:paraId="6242B5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Μάλιστα, κατόπιν διαβούλευσης και εκτεταμένης συζήτησης με το σύνολο των εμπλεκομένων φορέων, υπάρχει μία σημαντική προσθήκη σε αυτό το νομοσχέδιο, που αφορά στους ελεύθερους επαγγελματίες αυτοαπασχολούμενους, δηλαδή δικηγόρους, μηχ</w:t>
      </w:r>
      <w:r>
        <w:rPr>
          <w:rFonts w:eastAsia="Times New Roman" w:cs="Times New Roman"/>
          <w:szCs w:val="24"/>
        </w:rPr>
        <w:t>ανικούς, οικονομολόγους, λογιστές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επομένως δεν είναι έμποροι και που δεν έχουν την ικανότητα να πτωχεύουν. </w:t>
      </w:r>
    </w:p>
    <w:p w14:paraId="6242B5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Αυτοί θα μπορούν πλέον να επωφεληθούν των θετικών διατάξεων του παρόντος νομοσχεδίου ως προς τη ρύθμιση των οφειλών τους για το </w:t>
      </w:r>
      <w:r>
        <w:rPr>
          <w:rFonts w:eastAsia="Times New Roman" w:cs="Times New Roman"/>
          <w:szCs w:val="24"/>
        </w:rPr>
        <w:t>δ</w:t>
      </w:r>
      <w:r>
        <w:rPr>
          <w:rFonts w:eastAsia="Times New Roman" w:cs="Times New Roman"/>
          <w:szCs w:val="24"/>
        </w:rPr>
        <w:t xml:space="preserve">ημόσιο και τα ασφαλιστικά ταμεία, κάνοντας χρήση με αναλογική εφαρμογή των λύσεων που προβλέπονται από το άρθρο 8 του παρόντος νομοσχεδίου. </w:t>
      </w:r>
    </w:p>
    <w:p w14:paraId="6242B57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Να επισημάνω εδώ ότι το μεγαλύτερο πρόβλημα των ελεύθερων επαγγελματιών που είναι αυτοαπασχολούμενοι είναι τα χρέη </w:t>
      </w:r>
      <w:r>
        <w:rPr>
          <w:rFonts w:eastAsia="Times New Roman" w:cs="Times New Roman"/>
          <w:szCs w:val="24"/>
        </w:rPr>
        <w:t xml:space="preserve">που έχουν κυρίως προς τα ασφαλιστικά ταμεία και τις τράπεζες. Επομένως, καλύπτεται και το κενό αυτό, αφού έχουν τη δυνατότητα να προβούν σε «κούρεμα» και περισσότερες δόσεις στο </w:t>
      </w:r>
      <w:r>
        <w:rPr>
          <w:rFonts w:eastAsia="Times New Roman" w:cs="Times New Roman"/>
          <w:szCs w:val="24"/>
        </w:rPr>
        <w:t>δ</w:t>
      </w:r>
      <w:r>
        <w:rPr>
          <w:rFonts w:eastAsia="Times New Roman" w:cs="Times New Roman"/>
          <w:szCs w:val="24"/>
        </w:rPr>
        <w:t xml:space="preserve">ημόσιο και στα ασφαλιστικά ταμεία, που είναι το μεγαλύτερο πρόβλημα. Σε ό,τι </w:t>
      </w:r>
      <w:r>
        <w:rPr>
          <w:rFonts w:eastAsia="Times New Roman" w:cs="Times New Roman"/>
          <w:szCs w:val="24"/>
        </w:rPr>
        <w:t xml:space="preserve">αφορά στις οφειλές τους προς τις τράπεζες, μπορούν οι αυτοαπασχολούμενοι ελεύθεροι επαγγελματίες με το αναθεωρημένο πλαίσιο του νόμου για τα υπερχρεωμένα νοικοκυριά να υπαχθούν σε αυτόν. </w:t>
      </w:r>
    </w:p>
    <w:p w14:paraId="6242B5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τα δύο νομοσχέδια –και ο νόμος για τα υπερχρεωμένα και ο ε</w:t>
      </w:r>
      <w:r>
        <w:rPr>
          <w:rFonts w:eastAsia="Times New Roman" w:cs="Times New Roman"/>
          <w:szCs w:val="24"/>
        </w:rPr>
        <w:t xml:space="preserve">ξωδικαστικός μηχανισμός- λειτουργούν ως προς αυτούς συμπληρωματικά. </w:t>
      </w:r>
    </w:p>
    <w:p w14:paraId="6242B5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όλες οι παραπάνω ρυθμίσεις αποτέλεσαν αντικείμενο σκληρών και πολύμηνων διαπραγματεύσεων με όλους τους εμπλεκόμενους φορείς -και με τους </w:t>
      </w:r>
      <w:r>
        <w:rPr>
          <w:rFonts w:eastAsia="Times New Roman" w:cs="Times New Roman"/>
          <w:szCs w:val="24"/>
        </w:rPr>
        <w:t>θ</w:t>
      </w:r>
      <w:r>
        <w:rPr>
          <w:rFonts w:eastAsia="Times New Roman" w:cs="Times New Roman"/>
          <w:szCs w:val="24"/>
        </w:rPr>
        <w:t>εσμούς και με τις τράπεζες,</w:t>
      </w:r>
      <w:r>
        <w:rPr>
          <w:rFonts w:eastAsia="Times New Roman" w:cs="Times New Roman"/>
          <w:szCs w:val="24"/>
        </w:rPr>
        <w:t xml:space="preserve"> το επισημαίνω αυτό- δεδομένου ότι οι τελευταίες προέβαλαν σοβαρές αντιστάσεις για τη διεύρυνση του πε</w:t>
      </w:r>
      <w:r>
        <w:rPr>
          <w:rFonts w:eastAsia="Times New Roman" w:cs="Times New Roman"/>
          <w:szCs w:val="24"/>
        </w:rPr>
        <w:lastRenderedPageBreak/>
        <w:t>δίου εφαρμογής του παρόντος νόμου σε όλες αυτές τις κατηγορίες των επιχειρήσεων που προανέφερα, με το πρόσχημα δήθεν της επιβάρυνσης του συστήματος.</w:t>
      </w:r>
    </w:p>
    <w:p w14:paraId="6242B573"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πρόδηλο, λοιπόν, ότι αρχική μας επιδίωξη και στόχος ήταν να ενταχθεί όσο το δυνατόν μεγαλύτερος αριθμός επιχειρήσεων στις διατάξεις του παρόντος νόμου, στη διαδικασία δηλαδή του εξωδικαστικού μηχανισμού και ο στόχος αυτός σε μεγάλο ποσοστό επετεύχθη. Γι’ </w:t>
      </w:r>
      <w:r>
        <w:rPr>
          <w:rFonts w:eastAsia="Times New Roman" w:cs="Times New Roman"/>
          <w:szCs w:val="24"/>
        </w:rPr>
        <w:t xml:space="preserve">αυτό και αυτές οι ρυθμίσεις δεν προβλέπονταν στο κείμενο που δόθηκε αρχικά σε διαβούλευση. </w:t>
      </w:r>
    </w:p>
    <w:p w14:paraId="6242B574"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τα κριτήρια επιλεξιμότητας μιας επιχείρησης, προκειμένου να ενταχθεί στον εξωδικαστικό μηχανισμό, έχουν σχέση με το σύστημα –απλογραφικό ή διπλογραφικό- που κ</w:t>
      </w:r>
      <w:r>
        <w:rPr>
          <w:rFonts w:eastAsia="Times New Roman" w:cs="Times New Roman"/>
          <w:szCs w:val="24"/>
        </w:rPr>
        <w:t xml:space="preserve">αθεμιά από αυτές τηρεί. </w:t>
      </w:r>
    </w:p>
    <w:p w14:paraId="6242B575"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Εφ’ όσον, επομένως, πρόκειται για επιχειρήσεις που τηρούν το απλογραφικό λογιστικό σύστημα, θα τίθενται στον εξωδικαστικό μηχανισμό εάν έχουν θετικό αποτέλεσμα προ φόρων, τόκων και αποσβέσεων σε μία τουλάχιστον από τις τρεις τελευτ</w:t>
      </w:r>
      <w:r>
        <w:rPr>
          <w:rFonts w:eastAsia="Times New Roman" w:cs="Times New Roman"/>
          <w:szCs w:val="24"/>
        </w:rPr>
        <w:t xml:space="preserve">αίες χρήσεις πριν την υποβολή της αίτησης στην Ειδική Γραμματεία Διαχείρισης του Ιδιωτικού Χρέους. </w:t>
      </w:r>
    </w:p>
    <w:p w14:paraId="6242B576"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Από αυτές που τηρούν το διπλογραφικό σύστημα, όσες έχουν θετικό αποτέλεσμα προ φόρων, τόκων και αποσβέσεων ή καθαρή θετική θέση θα μπορούν να υπάγονται στον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ανονισμό. </w:t>
      </w:r>
    </w:p>
    <w:p w14:paraId="6242B577"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πω ότι στις τρεις χρήσεις συμπεριλαμβάνεται και η τελευταία του 2016, η οποία δεν έχει κλείσει ακόμα. Θα κλείσει σε ενάμιση μήνα, όπως γνωρίζουν οι ειδικοί. </w:t>
      </w:r>
      <w:r>
        <w:rPr>
          <w:rFonts w:eastAsia="Times New Roman" w:cs="Times New Roman"/>
          <w:szCs w:val="24"/>
        </w:rPr>
        <w:t>Α</w:t>
      </w:r>
      <w:r>
        <w:rPr>
          <w:rFonts w:eastAsia="Times New Roman" w:cs="Times New Roman"/>
          <w:szCs w:val="24"/>
        </w:rPr>
        <w:t>υτό επελέγη, γιατί τα οικονομικά στοιχεία, τα στοιχεία της οικονομίας του 2016, όπ</w:t>
      </w:r>
      <w:r>
        <w:rPr>
          <w:rFonts w:eastAsia="Times New Roman" w:cs="Times New Roman"/>
          <w:szCs w:val="24"/>
        </w:rPr>
        <w:t>ως αντιλαμβάνεστε, είναι καλύτερα σε σχέση με τα στοιχεία που υπήρχαν τα προηγούμενα δ</w:t>
      </w:r>
      <w:r>
        <w:rPr>
          <w:rFonts w:eastAsia="Times New Roman" w:cs="Times New Roman"/>
          <w:szCs w:val="24"/>
        </w:rPr>
        <w:t>ύ</w:t>
      </w:r>
      <w:r>
        <w:rPr>
          <w:rFonts w:eastAsia="Times New Roman" w:cs="Times New Roman"/>
          <w:szCs w:val="24"/>
        </w:rPr>
        <w:t xml:space="preserve">ο χρόνια, δηλαδή το 2014 και το 2015. </w:t>
      </w:r>
    </w:p>
    <w:p w14:paraId="6242B578"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σημείο του νομοσχεδίου έχει αποτελέσει αντικείμενο έντονης κριτικής από όλους. Να πω, όμως, ότι αν μ</w:t>
      </w:r>
      <w:r>
        <w:rPr>
          <w:rFonts w:eastAsia="Times New Roman" w:cs="Times New Roman"/>
          <w:szCs w:val="24"/>
        </w:rPr>
        <w:t>ί</w:t>
      </w:r>
      <w:r>
        <w:rPr>
          <w:rFonts w:eastAsia="Times New Roman" w:cs="Times New Roman"/>
          <w:szCs w:val="24"/>
        </w:rPr>
        <w:t>α επιχείρηση δεν έχει</w:t>
      </w:r>
      <w:r>
        <w:rPr>
          <w:rFonts w:eastAsia="Times New Roman" w:cs="Times New Roman"/>
          <w:szCs w:val="24"/>
        </w:rPr>
        <w:t xml:space="preserve"> κατορθώσει τα προηγούμενα τέσσερα χρόνια να έχει έστω μια θετική χρήση, μάλλον δεν είναι βιώσιμη και μάλλον σε αυτή την περίπτωση είναι πολύ δύσκολο να διασωθεί, όσες προσπάθειες και αν γίνουν. </w:t>
      </w:r>
    </w:p>
    <w:p w14:paraId="6242B579"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Κλειδί, επομένως, για την υπαγωγή μιας επιχείρησης στον εξωδ</w:t>
      </w:r>
      <w:r>
        <w:rPr>
          <w:rFonts w:eastAsia="Times New Roman" w:cs="Times New Roman"/>
          <w:szCs w:val="24"/>
        </w:rPr>
        <w:t xml:space="preserve">ικαστικό μηχανισμό είναι η βιωσιμότητα της επιχείρησης. Άρα προϋποτίθεται, κατ’ αρχάς, ότι αυτή η επιχείρηση θα είναι ανοιχτή, θα λειτουργεί, ή δεν θα έχει ενταχθεί στις διατάξεις </w:t>
      </w:r>
      <w:r>
        <w:rPr>
          <w:rFonts w:eastAsia="Times New Roman" w:cs="Times New Roman"/>
          <w:szCs w:val="24"/>
        </w:rPr>
        <w:lastRenderedPageBreak/>
        <w:t>του πτωχευτικού νόμου, δεν θα έχει υπαχθεί δηλαδή σε πτωχευτική διαδικασία ή</w:t>
      </w:r>
      <w:r>
        <w:rPr>
          <w:rFonts w:eastAsia="Times New Roman" w:cs="Times New Roman"/>
          <w:szCs w:val="24"/>
        </w:rPr>
        <w:t xml:space="preserve"> στις διατάξεις του νόμου Δένδια. </w:t>
      </w:r>
    </w:p>
    <w:p w14:paraId="6242B57A"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εδώ να διευκρινίσω κάτι, ότι και οι επιχειρήσεις οι οποίες είναι κλειστές θα μπορούν να υπαχθούν στις διατάξεις του παρόντος νομοσχεδίου, εφ’ όσον προβούν σε δήλωση επανέναρξης των εργασιών τους και εφ’ όσον, βεβαίως</w:t>
      </w:r>
      <w:r>
        <w:rPr>
          <w:rFonts w:eastAsia="Times New Roman" w:cs="Times New Roman"/>
          <w:szCs w:val="24"/>
        </w:rPr>
        <w:t xml:space="preserve">, κρίνονται βιώσιμες. </w:t>
      </w:r>
    </w:p>
    <w:p w14:paraId="6242B57B"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Έχει ληφθεί, επίσης, με το παρόν νομοσχέδιο ειδική μνεία για να αποφευχθεί η καταστρατήγηση των διατάξεών του από τους λεγόμενους «στρατηγικούς κακοπληρωτές».</w:t>
      </w:r>
    </w:p>
    <w:p w14:paraId="6242B57C"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οι επιχειρήσεις που υπάγονται στον εξωδικαστικό μηχανισμό είναι </w:t>
      </w:r>
      <w:r>
        <w:rPr>
          <w:rFonts w:eastAsia="Times New Roman" w:cs="Times New Roman"/>
          <w:szCs w:val="24"/>
        </w:rPr>
        <w:t>αυτές οι οποίες έχουν κατά την 31</w:t>
      </w:r>
      <w:r>
        <w:rPr>
          <w:rFonts w:eastAsia="Times New Roman" w:cs="Times New Roman"/>
          <w:szCs w:val="24"/>
          <w:vertAlign w:val="superscript"/>
        </w:rPr>
        <w:t>η</w:t>
      </w:r>
      <w:r>
        <w:rPr>
          <w:rFonts w:eastAsia="Times New Roman" w:cs="Times New Roman"/>
          <w:szCs w:val="24"/>
        </w:rPr>
        <w:t xml:space="preserve"> Δεκεμβρίου 2016 ή «κόκκινο» δάνειο, ληξιπρόθεσμη δηλαδή οφειλή τριών συνεχών μηνών σε τράπεζα, ή έχουν προβεί σε ρύθμιση των οφειλών τους σε τράπεζες μετά την 1</w:t>
      </w:r>
      <w:r>
        <w:rPr>
          <w:rFonts w:eastAsia="Times New Roman" w:cs="Times New Roman"/>
          <w:szCs w:val="24"/>
          <w:vertAlign w:val="superscript"/>
        </w:rPr>
        <w:t>η</w:t>
      </w:r>
      <w:r>
        <w:rPr>
          <w:rFonts w:eastAsia="Times New Roman" w:cs="Times New Roman"/>
          <w:szCs w:val="24"/>
        </w:rPr>
        <w:t xml:space="preserve"> Ιουλίου 2016, ή έχουν ληξιπρόθεσμη οφειλή στα ασφαλιστικά τ</w:t>
      </w:r>
      <w:r>
        <w:rPr>
          <w:rFonts w:eastAsia="Times New Roman" w:cs="Times New Roman"/>
          <w:szCs w:val="24"/>
        </w:rPr>
        <w:t xml:space="preserve">αμεία, ή ληξιπρόθεσμη οφειλή στο δημόσιο ταμείο, στην εφορία δηλαδή, ή έχει εκδοθεί σε βάρος τους διαταγή πληρωμής λόγω ακάλυπτων επιταγών, ή δικαστική απόφαση λόγω ληξιπρόθεσμων χρεών κατά τον χρόνο αυτό. </w:t>
      </w:r>
    </w:p>
    <w:p w14:paraId="6242B57D"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Εξαιρούνται από την προστασία του νομοσχεδίου τα </w:t>
      </w:r>
      <w:r>
        <w:rPr>
          <w:rFonts w:eastAsia="Times New Roman" w:cs="Times New Roman"/>
          <w:szCs w:val="24"/>
        </w:rPr>
        <w:t>φυσικά πρόσωπα και από τα νομικά πρόσωπα εκείνα των οποίων ο πρόεδρος, ο διευθύνων σύμβουλος, ή ο διαχειριστής τους έχουν καταδικαστεί με αμετάκλητη δικαστική απόφαση σε ένα από τα οικονομικά εγκλήματα που προβλέπονται από αυτό το άρθρο, που είναι η υπεξαί</w:t>
      </w:r>
      <w:r>
        <w:rPr>
          <w:rFonts w:eastAsia="Times New Roman" w:cs="Times New Roman"/>
          <w:szCs w:val="24"/>
        </w:rPr>
        <w:t xml:space="preserve">ρεση, η απάτη, η εκβίαση, η πλαστογραφία, η δωροδοκία, η λαθρεμπορία, η καταδολίευση δανειστών. </w:t>
      </w:r>
      <w:r>
        <w:rPr>
          <w:rFonts w:eastAsia="Times New Roman" w:cs="Times New Roman"/>
          <w:szCs w:val="24"/>
        </w:rPr>
        <w:t>Α</w:t>
      </w:r>
      <w:r>
        <w:rPr>
          <w:rFonts w:eastAsia="Times New Roman" w:cs="Times New Roman"/>
          <w:szCs w:val="24"/>
        </w:rPr>
        <w:t xml:space="preserve">υτή η ρύθμιση υπαγορεύεται ακριβώς, για να μην επιβραβευθούν για μια ακόμη φορά οι παρανομούντες, οι καταχραστές δηλαδή του </w:t>
      </w:r>
      <w:r>
        <w:rPr>
          <w:rFonts w:eastAsia="Times New Roman" w:cs="Times New Roman"/>
          <w:szCs w:val="24"/>
        </w:rPr>
        <w:t>δ</w:t>
      </w:r>
      <w:r>
        <w:rPr>
          <w:rFonts w:eastAsia="Times New Roman" w:cs="Times New Roman"/>
          <w:szCs w:val="24"/>
        </w:rPr>
        <w:t>ημοσίου και λοιποί, οι παράνομες π</w:t>
      </w:r>
      <w:r>
        <w:rPr>
          <w:rFonts w:eastAsia="Times New Roman" w:cs="Times New Roman"/>
          <w:szCs w:val="24"/>
        </w:rPr>
        <w:t xml:space="preserve">ράξεις των οποίων επιβάρυναν ανεπανόρθωτα απροσδιόριστο αριθμό μελών του κοινωνικού συνόλου. </w:t>
      </w:r>
    </w:p>
    <w:p w14:paraId="6242B57E"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Αναφορικά τώρα με το κρίσιμο ερώτημα τού ποιες οφειλές ρυθμίζονται, η απάντηση είναι απλή και είναι: όλες οι οφειλές. Επομένως, είναι όλες οι οφειλές προς τις τρά</w:t>
      </w:r>
      <w:r>
        <w:rPr>
          <w:rFonts w:eastAsia="Times New Roman" w:cs="Times New Roman"/>
          <w:szCs w:val="24"/>
        </w:rPr>
        <w:t>πεζες, ακόμα και αν αυτές τελούν υπό ειδική εκκαθάριση, ακόμα και οι οφειλές προς τις εταιρείες χρηματοδοτικής μίσθωσης –</w:t>
      </w:r>
      <w:r>
        <w:rPr>
          <w:rFonts w:eastAsia="Times New Roman" w:cs="Times New Roman"/>
          <w:szCs w:val="24"/>
          <w:lang w:val="en-US"/>
        </w:rPr>
        <w:t>leasing</w:t>
      </w:r>
      <w:r>
        <w:rPr>
          <w:rFonts w:eastAsia="Times New Roman" w:cs="Times New Roman"/>
          <w:szCs w:val="24"/>
        </w:rPr>
        <w:t xml:space="preserve">- και πρακτορείας επιχειρηματικών απαιτήσεων, καθώς επίσης και οφειλές </w:t>
      </w:r>
      <w:r>
        <w:rPr>
          <w:rFonts w:eastAsia="Times New Roman" w:cs="Times New Roman"/>
          <w:szCs w:val="24"/>
        </w:rPr>
        <w:lastRenderedPageBreak/>
        <w:t xml:space="preserve">προς το </w:t>
      </w:r>
      <w:r>
        <w:rPr>
          <w:rFonts w:eastAsia="Times New Roman" w:cs="Times New Roman"/>
          <w:szCs w:val="24"/>
        </w:rPr>
        <w:t>δ</w:t>
      </w:r>
      <w:r>
        <w:rPr>
          <w:rFonts w:eastAsia="Times New Roman" w:cs="Times New Roman"/>
          <w:szCs w:val="24"/>
        </w:rPr>
        <w:t>ημόσιο και τα ασφαλιστικά ταμεία, ακόμα και προς</w:t>
      </w:r>
      <w:r>
        <w:rPr>
          <w:rFonts w:eastAsia="Times New Roman" w:cs="Times New Roman"/>
          <w:szCs w:val="24"/>
        </w:rPr>
        <w:t xml:space="preserve"> νομικά πρόσωπα δημοσίου δικαίου, όπως είναι οι οργανισμοί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και βεβαίως, οι ιδιώτες πιστωτές. </w:t>
      </w:r>
    </w:p>
    <w:p w14:paraId="6242B57F"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Αναφορικά τώρα με τις οφειλές προς τις τράπεζες, πρέπει να σημειωθεί ότι με το που προσέρχονται οι τράπεζες στο τραπέζι των διαπραγματεύσεων</w:t>
      </w:r>
      <w:r>
        <w:rPr>
          <w:rFonts w:eastAsia="Times New Roman" w:cs="Times New Roman"/>
          <w:szCs w:val="24"/>
        </w:rPr>
        <w:t xml:space="preserve"> διαγράφονται όλοι οι τόκοι υπερημερίας. </w:t>
      </w:r>
    </w:p>
    <w:p w14:paraId="6242B580"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Επιπρόσθετα, είναι αδιάφορη η φύση των οφειλών αυτών, δηλαδή θα ρυθμίζονται και οφειλές που προέρχονται από κάθε είδους δάνεια ή πιστώσεις που προέκυψαν από επιχειρηματικά δάνεια ή εν γένει συμβάσεις που προσιδιάζο</w:t>
      </w:r>
      <w:r>
        <w:rPr>
          <w:rFonts w:eastAsia="Times New Roman" w:cs="Times New Roman"/>
          <w:szCs w:val="24"/>
        </w:rPr>
        <w:t xml:space="preserve">υν στην επιχειρηματική δραστηριότητα της επιχείρησης, είτε όχι όμως. Δηλαδή, εντάσσονται στην εξωδικαστική ρύθμιση και τα στεγαστικά ή επισκευαστικά δάνεια των επιχειρήσεων. Η εν λόγω προσθήκη δεν οφείλεται μόνο σε νομικές διαπιστώσεις. </w:t>
      </w:r>
    </w:p>
    <w:p w14:paraId="6242B58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γνωστό στους</w:t>
      </w:r>
      <w:r>
        <w:rPr>
          <w:rFonts w:eastAsia="Times New Roman" w:cs="Times New Roman"/>
          <w:szCs w:val="24"/>
        </w:rPr>
        <w:t xml:space="preserve"> νομικούς ότι χάριν του κριτηρίου της εμπορικότητας πάσης φύσεως οφειλές και δάνεια που ελήφθησαν από έμπορο θεωρούνται ότι ελήφθησαν για χάρη της εμπορίας του κι ως τέτοια πρέπει να αντιμετωπίζονται.</w:t>
      </w:r>
    </w:p>
    <w:p w14:paraId="6242B58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γνωστό τοις πάσι ότι στις περισσότερες </w:t>
      </w:r>
      <w:r>
        <w:rPr>
          <w:rFonts w:eastAsia="Times New Roman" w:cs="Times New Roman"/>
          <w:szCs w:val="24"/>
        </w:rPr>
        <w:t>των περιπτώσεων τα στεγαστικά και τα επισκευαστικά κυρίως που δόθηκαν σε επιχειρηματίες χρησιμοποιήθηκαν για τις ανάγκες της ίδιας της επιχείρησης. Αυτό έγινε μάλιστα εν γνώσει ή -για να το πω ορθότερα- με την κοινή συναίνεση των τραπεζών, οι οποίες τα βάφ</w:t>
      </w:r>
      <w:r>
        <w:rPr>
          <w:rFonts w:eastAsia="Times New Roman" w:cs="Times New Roman"/>
          <w:szCs w:val="24"/>
        </w:rPr>
        <w:t>τισαν στεγαστικά.</w:t>
      </w:r>
    </w:p>
    <w:p w14:paraId="6242B58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Ακόμη, όμως, και αν ήταν έτσι, αν οι τράπεζες που τα χορήγησαν δεν συνεργαστούν προκειμένου να βοηθήσουν στη διάσωση της επιχείρησης, η οποία αποτελεί και τη μοναδική πηγή εσόδων του επιχειρηματία, τότε ουδέν όφελος θα επιτύχουν. </w:t>
      </w:r>
      <w:r>
        <w:rPr>
          <w:rFonts w:eastAsia="Times New Roman" w:cs="Times New Roman"/>
          <w:szCs w:val="24"/>
        </w:rPr>
        <w:t>Γ</w:t>
      </w:r>
      <w:r>
        <w:rPr>
          <w:rFonts w:eastAsia="Times New Roman" w:cs="Times New Roman"/>
          <w:szCs w:val="24"/>
        </w:rPr>
        <w:t>ιατί το</w:t>
      </w:r>
      <w:r>
        <w:rPr>
          <w:rFonts w:eastAsia="Times New Roman" w:cs="Times New Roman"/>
          <w:szCs w:val="24"/>
        </w:rPr>
        <w:t xml:space="preserve"> λέω αυτό; Γιατί μόνη τους επιλογή στην περίπτωση αυτή είναι να προβούν σε εκπλειστηριασμό των διασφαλισμένων με εμπράγματες υποθήκες ακινήτων του οφειλέτη και αυτό παρά το γεγονός ότι έχει αβέβαιο οικονομικό αποτέλεσμα, γιατί ξέρουμε ότι σε πολλές περιπτώ</w:t>
      </w:r>
      <w:r>
        <w:rPr>
          <w:rFonts w:eastAsia="Times New Roman" w:cs="Times New Roman"/>
          <w:szCs w:val="24"/>
        </w:rPr>
        <w:t xml:space="preserve">σεις και σε πολλές περιοχές της χώρας οι εμπορικές αξίες των ακινήτων είναι κατώτερες των αντικειμενικών διότι τα κόστη για τον πλειστηριασμό είναι τεράστια και επίσης γνωρίζουμε πάρα πολύ καλά ότι είναι από μικρό έως μηδαμινό το αγοραστικό ενδιαφέρον για </w:t>
      </w:r>
      <w:r>
        <w:rPr>
          <w:rFonts w:eastAsia="Times New Roman" w:cs="Times New Roman"/>
          <w:szCs w:val="24"/>
        </w:rPr>
        <w:t>πάσης φύσεως ακίνητα.</w:t>
      </w:r>
    </w:p>
    <w:p w14:paraId="6242B58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Έπειτα ρυθμίζουν τα χρέη προς το </w:t>
      </w:r>
      <w:r>
        <w:rPr>
          <w:rFonts w:eastAsia="Times New Roman" w:cs="Times New Roman"/>
          <w:szCs w:val="24"/>
        </w:rPr>
        <w:t>δ</w:t>
      </w:r>
      <w:r>
        <w:rPr>
          <w:rFonts w:eastAsia="Times New Roman" w:cs="Times New Roman"/>
          <w:szCs w:val="24"/>
        </w:rPr>
        <w:t xml:space="preserve">ημόσιο, προς τη φορολογική διοίκηση, τα ασφαλιστικά ταμεία, αλλά και τους οργανισμούς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ακόμη και τα χρέη από ΦΠΑ -με την προϋπόθεση βεβαίως ότι αυτός δεν θα έχει εισπραχθεί- </w:t>
      </w:r>
      <w:r>
        <w:rPr>
          <w:rFonts w:eastAsia="Times New Roman" w:cs="Times New Roman"/>
          <w:szCs w:val="24"/>
        </w:rPr>
        <w:t xml:space="preserve">και δεν ρυθμίζονται μόνον οι οφειλές προς το Δημόσιο για την ανάκτηση των κρατικών εγγυήσεων. </w:t>
      </w:r>
    </w:p>
    <w:p w14:paraId="6242B58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Οι διαπραγματεύσεις με το </w:t>
      </w:r>
      <w:r>
        <w:rPr>
          <w:rFonts w:eastAsia="Times New Roman" w:cs="Times New Roman"/>
          <w:szCs w:val="24"/>
        </w:rPr>
        <w:t>δ</w:t>
      </w:r>
      <w:r>
        <w:rPr>
          <w:rFonts w:eastAsia="Times New Roman" w:cs="Times New Roman"/>
          <w:szCs w:val="24"/>
        </w:rPr>
        <w:t xml:space="preserve">ημόσιο θα ξεκινούν με διαγραφή κατά 95% των προστίμων που έχουν επιβληθεί από τη φορολογική διοίκηση και κατά 85% των απαιτήσεων του </w:t>
      </w:r>
      <w:r>
        <w:rPr>
          <w:rFonts w:eastAsia="Times New Roman" w:cs="Times New Roman"/>
          <w:szCs w:val="24"/>
        </w:rPr>
        <w:t>δ</w:t>
      </w:r>
      <w:r>
        <w:rPr>
          <w:rFonts w:eastAsia="Times New Roman" w:cs="Times New Roman"/>
          <w:szCs w:val="24"/>
        </w:rPr>
        <w:t xml:space="preserve">ημοσίου και των φορέων της κοινωνικής ασφάλισης από προσαυξήσεις ή τόκους μη εμπρόθεσμης καταβολής. Οι μόνες οφειλές του </w:t>
      </w:r>
      <w:r>
        <w:rPr>
          <w:rFonts w:eastAsia="Times New Roman" w:cs="Times New Roman"/>
          <w:szCs w:val="24"/>
        </w:rPr>
        <w:t>δ</w:t>
      </w:r>
      <w:r>
        <w:rPr>
          <w:rFonts w:eastAsia="Times New Roman" w:cs="Times New Roman"/>
          <w:szCs w:val="24"/>
        </w:rPr>
        <w:t>ημοσίου που δεν θα τίθενται υπό διαπραγμάτευση είναι οι οφειλές από εισφορές προς εργαζομένους και αυτό γιατί τα δικαιώματα των εργαζο</w:t>
      </w:r>
      <w:r>
        <w:rPr>
          <w:rFonts w:eastAsia="Times New Roman" w:cs="Times New Roman"/>
          <w:szCs w:val="24"/>
        </w:rPr>
        <w:t xml:space="preserve">μένων δεν θα πρέπει επ’ ουδενί να τίθενται υπό το καθεστώς κανενός είδους διαπραγμάτευσης. </w:t>
      </w:r>
    </w:p>
    <w:p w14:paraId="6242B58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σημαντικό βέβαια δεν είναι ότι μπορούν να ρυθμιστούν τα χρέη προς το Δημόσιο, αλλά ότι το </w:t>
      </w:r>
      <w:r>
        <w:rPr>
          <w:rFonts w:eastAsia="Times New Roman" w:cs="Times New Roman"/>
          <w:szCs w:val="24"/>
        </w:rPr>
        <w:t>δ</w:t>
      </w:r>
      <w:r>
        <w:rPr>
          <w:rFonts w:eastAsia="Times New Roman" w:cs="Times New Roman"/>
          <w:szCs w:val="24"/>
        </w:rPr>
        <w:t>ημόσιο υποχρεούται εμμέσως να διαπραγματευτεί, καθώς σε διαφορετική πε</w:t>
      </w:r>
      <w:r>
        <w:rPr>
          <w:rFonts w:eastAsia="Times New Roman" w:cs="Times New Roman"/>
          <w:szCs w:val="24"/>
        </w:rPr>
        <w:t>ρίπτωση θα βρεθεί να καταλαμβάνεται από μία ρύθμιση στην οποία δεν εξέ</w:t>
      </w:r>
      <w:r>
        <w:rPr>
          <w:rFonts w:eastAsia="Times New Roman" w:cs="Times New Roman"/>
          <w:szCs w:val="24"/>
        </w:rPr>
        <w:lastRenderedPageBreak/>
        <w:t xml:space="preserve">φρασε τις απόψεις του. Η συμπερίληψη των οφειλών προς το </w:t>
      </w:r>
      <w:r>
        <w:rPr>
          <w:rFonts w:eastAsia="Times New Roman" w:cs="Times New Roman"/>
          <w:szCs w:val="24"/>
        </w:rPr>
        <w:t>δ</w:t>
      </w:r>
      <w:r>
        <w:rPr>
          <w:rFonts w:eastAsia="Times New Roman" w:cs="Times New Roman"/>
          <w:szCs w:val="24"/>
        </w:rPr>
        <w:t>ημόσιο και η παρεχόμενη ευελιξία προς αυτό να προβεί ακόμα και σε διαγραφή χρεών επιχειρήσεων είναι ένα εξαιρετικό βήμα το οποίο</w:t>
      </w:r>
      <w:r>
        <w:rPr>
          <w:rFonts w:eastAsia="Times New Roman" w:cs="Times New Roman"/>
          <w:szCs w:val="24"/>
        </w:rPr>
        <w:t xml:space="preserve"> μάλιστα αφ’ εαυτό μπορεί να διασφαλίσει την επιτυχία του παρόντος νομοσχεδίου. </w:t>
      </w:r>
    </w:p>
    <w:p w14:paraId="6242B58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μάλιστα η πρώτη φορά που η ελληνική πολιτεία, η ελληνική Κυβέρνηση αναγνωρίζει ότι δημόσιο συμφέρον, συμφέρον, δηλαδή, των πολλών -να το πω κατ’ αυτήν την έννοια- είναι </w:t>
      </w:r>
      <w:r>
        <w:rPr>
          <w:rFonts w:eastAsia="Times New Roman" w:cs="Times New Roman"/>
          <w:szCs w:val="24"/>
        </w:rPr>
        <w:t xml:space="preserve">και το συμφέρον προστασίας των ίδιων των επιχειρήσεων και των θέσεων εργασίας των εργαζομένων σε αυτές όπως το αντιλαμβανόμαστε όλοι και όχι μόνο των ταμειακών αναγκών του </w:t>
      </w:r>
      <w:r>
        <w:rPr>
          <w:rFonts w:eastAsia="Times New Roman" w:cs="Times New Roman"/>
          <w:szCs w:val="24"/>
        </w:rPr>
        <w:t>δ</w:t>
      </w:r>
      <w:r>
        <w:rPr>
          <w:rFonts w:eastAsia="Times New Roman" w:cs="Times New Roman"/>
          <w:szCs w:val="24"/>
        </w:rPr>
        <w:t>ημοσίου.</w:t>
      </w:r>
    </w:p>
    <w:p w14:paraId="6242B58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Επίσης, γνωρίζουμε ότι επ’ ουδενί οι ταμειακές ανάγκες του </w:t>
      </w:r>
      <w:r>
        <w:rPr>
          <w:rFonts w:eastAsia="Times New Roman" w:cs="Times New Roman"/>
          <w:szCs w:val="24"/>
        </w:rPr>
        <w:t>δ</w:t>
      </w:r>
      <w:r>
        <w:rPr>
          <w:rFonts w:eastAsia="Times New Roman" w:cs="Times New Roman"/>
          <w:szCs w:val="24"/>
        </w:rPr>
        <w:t>ημοσίου δεν μπ</w:t>
      </w:r>
      <w:r>
        <w:rPr>
          <w:rFonts w:eastAsia="Times New Roman" w:cs="Times New Roman"/>
          <w:szCs w:val="24"/>
        </w:rPr>
        <w:t>ορούν να ικανοποιηθούν εάν δεν προστατευτεί η επιχείρηση, εάν δεν προστατευτεί ο επιχειρηματίας, εάν δεν προστατευτούν οι εργαζόμενοι.</w:t>
      </w:r>
    </w:p>
    <w:p w14:paraId="6242B58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το περιεχόμενο της συμφωνίας του εξωδικαστικού συμβιβασμού μπορεί να είναι οτιδήποτε συμφωνήσουν τα μέρη και θα σ</w:t>
      </w:r>
      <w:r>
        <w:rPr>
          <w:rFonts w:eastAsia="Times New Roman" w:cs="Times New Roman"/>
          <w:szCs w:val="24"/>
        </w:rPr>
        <w:t>τηρίζεται στις πραγματικές δυνατότητες αποπληρω</w:t>
      </w:r>
      <w:r>
        <w:rPr>
          <w:rFonts w:eastAsia="Times New Roman" w:cs="Times New Roman"/>
          <w:szCs w:val="24"/>
        </w:rPr>
        <w:lastRenderedPageBreak/>
        <w:t xml:space="preserve">μής της επιχείρησης. Μπορεί, επομένως, να συμφωνηθεί «κούρεμα», μείωση του επιτοκίου, περισσότερες δόσεις, επιμήκυνση της περιόδου αποπληρωμής, περίοδος χάριτος, οτιδήποτε. </w:t>
      </w:r>
    </w:p>
    <w:p w14:paraId="6242B58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σημαντικότερο όλων είναι ότι οι </w:t>
      </w:r>
      <w:r>
        <w:rPr>
          <w:rFonts w:eastAsia="Times New Roman" w:cs="Times New Roman"/>
          <w:szCs w:val="24"/>
        </w:rPr>
        <w:t>επιχειρήσεις θα μπορούν να αντλήσουν ρευστότητα από το τραπεζικό σύστημα. Είναι το λεγόμενο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στο πλαίσιο της συμφωνίας αναδιάρθρωσης των οφειλών τους, προκειμένου να εξασφαλιστεί η βιωσιμότητα και η συνέχειά τους. Προς αυτήν την κατεύθυνση θα σ</w:t>
      </w:r>
      <w:r>
        <w:rPr>
          <w:rFonts w:eastAsia="Times New Roman" w:cs="Times New Roman"/>
          <w:szCs w:val="24"/>
        </w:rPr>
        <w:t xml:space="preserve">υμβάλει καθοριστικά η ρύθμιση που θα έρθει σε δεκαπέντε, περίπου, μέρες από το Υπουργείο Δικαιοσύνης και θα διασφαλίζει το ακαταδίωκτο όχι μόνο για τα στελέχη των τραπεζών, αλλά και για τους εκπροσώπους του </w:t>
      </w:r>
      <w:r>
        <w:rPr>
          <w:rFonts w:eastAsia="Times New Roman" w:cs="Times New Roman"/>
          <w:szCs w:val="24"/>
        </w:rPr>
        <w:t>δ</w:t>
      </w:r>
      <w:r>
        <w:rPr>
          <w:rFonts w:eastAsia="Times New Roman" w:cs="Times New Roman"/>
          <w:szCs w:val="24"/>
        </w:rPr>
        <w:t>ημοσίου, οι οποίοι θα υπογράφουν τελικά τη σύμβα</w:t>
      </w:r>
      <w:r>
        <w:rPr>
          <w:rFonts w:eastAsia="Times New Roman" w:cs="Times New Roman"/>
          <w:szCs w:val="24"/>
        </w:rPr>
        <w:t xml:space="preserve">ση αναδιάρθρωσης. Μόνο το 50% του συνόλου των δανειστών να καθίσει στο τραπέζι των διαπραγματεύσεων αρκεί για να ξεκινήσει η διαδικασία και για να έχουμε συμφωνία αναδιάρθρωσης και τέλος της διαδικασίας αυτής αρκεί να συμφωνήσει το 60% των συμμετεχόντων. </w:t>
      </w:r>
    </w:p>
    <w:p w14:paraId="6242B58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Με λίγα λόγια ο νόμος θέτει σε όλους –πλην των μικροπιστωτών- το δίλημμα: Θα έρθεις να διαπραγματευτείς ή θα μείνεις </w:t>
      </w:r>
      <w:r>
        <w:rPr>
          <w:rFonts w:eastAsia="Times New Roman" w:cs="Times New Roman"/>
          <w:szCs w:val="24"/>
        </w:rPr>
        <w:lastRenderedPageBreak/>
        <w:t>έξω από τη διαδικασία και θα αναγκαστείς να ακολουθήσεις ό,τι οι άλλοι αποφασίσουν για σένα χωρίς εσένα.</w:t>
      </w:r>
    </w:p>
    <w:p w14:paraId="6242B58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Αναφορικά τώρα με τη διαδικασία να</w:t>
      </w:r>
      <w:r>
        <w:rPr>
          <w:rFonts w:eastAsia="Times New Roman" w:cs="Times New Roman"/>
          <w:szCs w:val="24"/>
        </w:rPr>
        <w:t xml:space="preserve"> πω κατ’ αρχάς ότι αυτή διεξάγεται μέσω ψηφιακής πλατφόρμας ηλεκτρονικής υποβολής και διεκπεραίωση της αίτησης που θα τηρείται στην Ειδική Γραμματεία Διαχείρισης του Ιδιωτικού Χρέους. Η πλατφόρμα αυτή, όπως μας έχει πει η Ειδική Γραμματεία και ο Υπουργός, </w:t>
      </w:r>
      <w:r>
        <w:rPr>
          <w:rFonts w:eastAsia="Times New Roman" w:cs="Times New Roman"/>
          <w:szCs w:val="24"/>
        </w:rPr>
        <w:t xml:space="preserve">θα συνομιλεί και με το </w:t>
      </w:r>
      <w:r>
        <w:rPr>
          <w:rFonts w:eastAsia="Times New Roman" w:cs="Times New Roman"/>
          <w:szCs w:val="24"/>
          <w:lang w:val="en-US"/>
        </w:rPr>
        <w:t>TAXIS</w:t>
      </w:r>
      <w:r>
        <w:rPr>
          <w:rFonts w:eastAsia="Times New Roman" w:cs="Times New Roman"/>
          <w:szCs w:val="24"/>
        </w:rPr>
        <w:t xml:space="preserve"> και με το ΚΕΑΟ και μάλιστα σε ό,τι αφορά τα στοιχεία που αφορούν τις οφειλές των επιχειρήσεων προς το </w:t>
      </w:r>
      <w:r>
        <w:rPr>
          <w:rFonts w:eastAsia="Times New Roman" w:cs="Times New Roman"/>
          <w:szCs w:val="24"/>
        </w:rPr>
        <w:t>δ</w:t>
      </w:r>
      <w:r>
        <w:rPr>
          <w:rFonts w:eastAsia="Times New Roman" w:cs="Times New Roman"/>
          <w:szCs w:val="24"/>
        </w:rPr>
        <w:t xml:space="preserve">ημόσιο θα αντλούνται ηλεκτρονικά από το σύστημα αυτό χωρίς να είναι υποχρεωμένες οι επιχειρήσεις να τα προσκομίζουν </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cop</w:t>
      </w:r>
      <w:r>
        <w:rPr>
          <w:rFonts w:eastAsia="Times New Roman" w:cs="Times New Roman"/>
          <w:szCs w:val="24"/>
          <w:lang w:val="en-US"/>
        </w:rPr>
        <w:t>y</w:t>
      </w:r>
      <w:r>
        <w:rPr>
          <w:rFonts w:eastAsia="Times New Roman" w:cs="Times New Roman"/>
          <w:szCs w:val="24"/>
        </w:rPr>
        <w:t>. Βεβαίως, για να είναι ολοκληρωμένο το σύστημα θα πρέπει και οι τράπεζες να ετοιμάσουν το δικό τους μηχανογραφικό σύστημα για να συνομιλεί με την ηλεκτρονική πλατφόρμα της Ειδικής Γραμματείας Διαχείρισης του Ιδιωτικού Χρέους.</w:t>
      </w:r>
    </w:p>
    <w:p w14:paraId="6242B58D"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Μάλιστα, ο Ειδικός Γραμματέα</w:t>
      </w:r>
      <w:r>
        <w:rPr>
          <w:rFonts w:eastAsia="Times New Roman" w:cs="Times New Roman"/>
          <w:szCs w:val="24"/>
        </w:rPr>
        <w:t xml:space="preserve">ς και η Κυβέρνηση έχουν δεσμευτεί σε όλους ότι το πληροφοριακό αυτό σύστημα θα είναι </w:t>
      </w:r>
      <w:r>
        <w:rPr>
          <w:rFonts w:eastAsia="Times New Roman" w:cs="Times New Roman"/>
          <w:szCs w:val="24"/>
        </w:rPr>
        <w:lastRenderedPageBreak/>
        <w:t xml:space="preserve">έτοιμο σε τρεις μήνες από την ψήφιση του παρόντος νομοσχεδίου και, μάλιστα, σε ένα μήνα θα μας παρουσιαστεί και το σχετικό </w:t>
      </w:r>
      <w:r>
        <w:rPr>
          <w:rFonts w:eastAsia="Times New Roman" w:cs="Times New Roman"/>
          <w:szCs w:val="24"/>
          <w:lang w:val="en-US"/>
        </w:rPr>
        <w:t>demo</w:t>
      </w:r>
      <w:r>
        <w:rPr>
          <w:rFonts w:eastAsia="Times New Roman" w:cs="Times New Roman"/>
          <w:szCs w:val="24"/>
        </w:rPr>
        <w:t xml:space="preserve"> από την Ειδική Γραμματεία. </w:t>
      </w:r>
    </w:p>
    <w:p w14:paraId="6242B58E"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Επίσης, θέλω να</w:t>
      </w:r>
      <w:r>
        <w:rPr>
          <w:rFonts w:eastAsia="Times New Roman" w:cs="Times New Roman"/>
          <w:szCs w:val="24"/>
        </w:rPr>
        <w:t xml:space="preserve"> υπογραμμίσω ότι υφίσταται μόνο η δυνατότητα και όχι η υποχρέωση επικύρωσης της εν λόγω συμφωνίας αναδιάρθρωσης οφειλών από το αρμόδιο κατά τόπο πολυμελές πρωτοδικείο, το οποίο θα προβεί μόνο σε εξέταση τήρησης των τυπικών προϋποθέσεων του εν λόγω νομοσχεδ</w:t>
      </w:r>
      <w:r>
        <w:rPr>
          <w:rFonts w:eastAsia="Times New Roman" w:cs="Times New Roman"/>
          <w:szCs w:val="24"/>
        </w:rPr>
        <w:t xml:space="preserve">ίου και όχι σε ουσιαστική αξιολόγηση του σχεδίου αναδιάρθρωσης. </w:t>
      </w:r>
    </w:p>
    <w:p w14:paraId="6242B58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πρέπει να σημειώσω ότι είναι πρώτη φορά που η νομοθετική εξουσία δεν μεταθέτει το βάρος στους δικαστές, θεωρώντας δεδομένο ότι έχουν και τις οικονομικές γνώσεις, αλλά και την </w:t>
      </w:r>
      <w:r>
        <w:rPr>
          <w:rFonts w:eastAsia="Times New Roman" w:cs="Times New Roman"/>
          <w:szCs w:val="24"/>
        </w:rPr>
        <w:t xml:space="preserve">επιχειρηματική εμπειρία για να κρίνουν τέτοια σχέδια αναδιαρθρώσεων και τέτοιου είδους συμφωνίες. </w:t>
      </w:r>
    </w:p>
    <w:p w14:paraId="6242B590" w14:textId="77777777" w:rsidR="000E4403" w:rsidRDefault="00E3488B">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κυρία Τζάκρη.</w:t>
      </w:r>
      <w:r>
        <w:rPr>
          <w:rFonts w:eastAsia="Times New Roman" w:cs="Times New Roman"/>
          <w:b/>
          <w:szCs w:val="24"/>
        </w:rPr>
        <w:t xml:space="preserve"> </w:t>
      </w:r>
    </w:p>
    <w:p w14:paraId="6242B591"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Ολοκληρώνω σε ένα λεπτό, κύριε Πρόεδρε. </w:t>
      </w:r>
    </w:p>
    <w:p w14:paraId="6242B59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Την εν λόγω δυνατότητα επικύρωσης της σ</w:t>
      </w:r>
      <w:r>
        <w:rPr>
          <w:rFonts w:eastAsia="Times New Roman" w:cs="Times New Roman"/>
          <w:szCs w:val="24"/>
        </w:rPr>
        <w:t xml:space="preserve">υμφωνίας έχει οποιοσδήποτε οφειλέτης ή πιστωτής, προκειμένου να δεσμευτούν οι μη συμμετέχοντες, αλλά και εκ των συμμετεχόντων οι μη συμβαλλόμενοι πιστωτές. </w:t>
      </w:r>
    </w:p>
    <w:p w14:paraId="6242B59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Σύμφωνα, μάλιστα, με τροποποίηση που μας είπε κατά τη συζήτηση στην Επιτροπή ο Υπουργός και την οπο</w:t>
      </w:r>
      <w:r>
        <w:rPr>
          <w:rFonts w:eastAsia="Times New Roman" w:cs="Times New Roman"/>
          <w:szCs w:val="24"/>
        </w:rPr>
        <w:t xml:space="preserve">ία προτίθεται να φέρει, μπορεί να εισαχθεί αυτοματοποιημένη διαδικασία. </w:t>
      </w:r>
    </w:p>
    <w:p w14:paraId="6242B59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ξέρω αν θα καταθέσετε σήμερα την τροποποίηση αυτή. </w:t>
      </w:r>
    </w:p>
    <w:p w14:paraId="6242B59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Αν δεν υπάρχει διαγραφή οφειλής μη συμβαλλόμενου πιστωτή κι αν δεν υποβλήθηκαν ενστάσεις, θα μπορεί να μην τηρεί</w:t>
      </w:r>
      <w:r>
        <w:rPr>
          <w:rFonts w:eastAsia="Times New Roman" w:cs="Times New Roman"/>
          <w:szCs w:val="24"/>
        </w:rPr>
        <w:t xml:space="preserve">ται η ακροαματική διαδικασία στο ακροατήριο, αλλά η επικύρωση να γίνεται από έναν μεμονωμένο δικαστή. </w:t>
      </w:r>
    </w:p>
    <w:p w14:paraId="6242B59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Σε ό,τι αφορά την αναστολή των καταδεικτικών μέσων για εβδομήντα μέρες από την αποστολή της πρόσκλησης στους πιστωτές, η οποία, μάλιστα, μπορεί να παρατα</w:t>
      </w:r>
      <w:r>
        <w:rPr>
          <w:rFonts w:eastAsia="Times New Roman" w:cs="Times New Roman"/>
          <w:szCs w:val="24"/>
        </w:rPr>
        <w:t>θεί κατά τέσσερις μήνες με απόφαση του μονομελούς πρωτοδικείου με τη διαδικασία των ασφαλιστικών μέτρων, και αυτή είναι μ</w:t>
      </w:r>
      <w:r>
        <w:rPr>
          <w:rFonts w:eastAsia="Times New Roman" w:cs="Times New Roman"/>
          <w:szCs w:val="24"/>
        </w:rPr>
        <w:t>ί</w:t>
      </w:r>
      <w:r>
        <w:rPr>
          <w:rFonts w:eastAsia="Times New Roman" w:cs="Times New Roman"/>
          <w:szCs w:val="24"/>
        </w:rPr>
        <w:t>α διαδικασία που, κατά την άποψή μου, αποτελεί επί της ουσίας άλλο ένα μέσο πί</w:t>
      </w:r>
      <w:r>
        <w:rPr>
          <w:rFonts w:eastAsia="Times New Roman" w:cs="Times New Roman"/>
          <w:szCs w:val="24"/>
        </w:rPr>
        <w:lastRenderedPageBreak/>
        <w:t>εσης των πιστωτών της να διαπραγματευτούν και να προσπαθ</w:t>
      </w:r>
      <w:r>
        <w:rPr>
          <w:rFonts w:eastAsia="Times New Roman" w:cs="Times New Roman"/>
          <w:szCs w:val="24"/>
        </w:rPr>
        <w:t>ήσουν να καταλήξουν σε μ</w:t>
      </w:r>
      <w:r>
        <w:rPr>
          <w:rFonts w:eastAsia="Times New Roman" w:cs="Times New Roman"/>
          <w:szCs w:val="24"/>
        </w:rPr>
        <w:t>ί</w:t>
      </w:r>
      <w:r>
        <w:rPr>
          <w:rFonts w:eastAsia="Times New Roman" w:cs="Times New Roman"/>
          <w:szCs w:val="24"/>
        </w:rPr>
        <w:t xml:space="preserve">α κοινά αποδεκτή λύση για αναδιάρθρωση των οφειλών της. </w:t>
      </w:r>
    </w:p>
    <w:p w14:paraId="6242B59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όλα τα ανωτέρω, γίνεται προφανές ότι το εν λόγω νομοσχέδιο δεν φιλοδοξεί απλά να αποτελέσει μ</w:t>
      </w:r>
      <w:r>
        <w:rPr>
          <w:rFonts w:eastAsia="Times New Roman" w:cs="Times New Roman"/>
          <w:szCs w:val="24"/>
        </w:rPr>
        <w:t>ί</w:t>
      </w:r>
      <w:r>
        <w:rPr>
          <w:rFonts w:eastAsia="Times New Roman" w:cs="Times New Roman"/>
          <w:szCs w:val="24"/>
        </w:rPr>
        <w:t>α ακόμα αποτυχημένη προσπάθεια αντιμετώπισης του προβλήματος της υπερχρέωσης των επιχειρήσεων, οι οποίες διαφορετικά θα έβαζαν λουκέτο και θα οδηγούσαν χιλιάδες εργαζόμενους σε απόγνωση, αλλά ένα ικανό βήμα να εξασφαλίσει, όχι μόνο τη διάσωσή τους, αλλά κα</w:t>
      </w:r>
      <w:r>
        <w:rPr>
          <w:rFonts w:eastAsia="Times New Roman" w:cs="Times New Roman"/>
          <w:szCs w:val="24"/>
        </w:rPr>
        <w:t xml:space="preserve">ι τη συνέχειά τους, διασώζοντας συγχρόνως τις θέσεις εργασίας των εργαζομένων σε αυτές. </w:t>
      </w:r>
    </w:p>
    <w:p w14:paraId="6242B59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42B599" w14:textId="77777777" w:rsidR="000E4403" w:rsidRDefault="00E3488B">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242B59A"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w:t>
      </w:r>
      <w:r>
        <w:rPr>
          <w:rFonts w:eastAsia="Times New Roman" w:cs="Times New Roman"/>
        </w:rPr>
        <w:t xml:space="preserve">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rPr>
        <w:lastRenderedPageBreak/>
        <w:t xml:space="preserve">του κτηρίου και τον τρόπο οργάνωσης και λειτουργίας της Βουλής, σαράντα οχτώ μαθητές </w:t>
      </w:r>
      <w:r>
        <w:rPr>
          <w:rFonts w:eastAsia="Times New Roman" w:cs="Times New Roman"/>
        </w:rPr>
        <w:t>και μαθήτριες και τέσσερις εκπαιδευτικοί συνοδοί τους από το 27</w:t>
      </w:r>
      <w:r>
        <w:rPr>
          <w:rFonts w:eastAsia="Times New Roman" w:cs="Times New Roman"/>
          <w:vertAlign w:val="superscript"/>
        </w:rPr>
        <w:t>ο</w:t>
      </w:r>
      <w:r>
        <w:rPr>
          <w:rFonts w:eastAsia="Times New Roman" w:cs="Times New Roman"/>
        </w:rPr>
        <w:t xml:space="preserve"> Δημοτικό Σχολείο Αθηνών. </w:t>
      </w:r>
    </w:p>
    <w:p w14:paraId="6242B59B" w14:textId="77777777" w:rsidR="000E4403" w:rsidRDefault="00E3488B">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242B59C" w14:textId="77777777" w:rsidR="000E4403" w:rsidRDefault="00E3488B">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242B59D" w14:textId="77777777" w:rsidR="000E4403" w:rsidRDefault="00E3488B">
      <w:pPr>
        <w:spacing w:after="0" w:line="600" w:lineRule="auto"/>
        <w:ind w:firstLine="720"/>
        <w:jc w:val="both"/>
        <w:rPr>
          <w:rFonts w:eastAsia="Times New Roman" w:cs="Times New Roman"/>
        </w:rPr>
      </w:pPr>
      <w:r>
        <w:rPr>
          <w:rFonts w:eastAsia="Times New Roman" w:cs="Times New Roman"/>
        </w:rPr>
        <w:t xml:space="preserve">Επίσης, η Βουλή καλωσορίζει γονείς και εκπαιδευτικούς που παρακολουθούν από τα δεξιά θεωρεία από το Δημοτικό Σχολείο Κρεμαστής Ρόδου. </w:t>
      </w:r>
    </w:p>
    <w:p w14:paraId="6242B59E" w14:textId="77777777" w:rsidR="000E4403" w:rsidRDefault="00E3488B">
      <w:pPr>
        <w:spacing w:after="0" w:line="600" w:lineRule="auto"/>
        <w:ind w:firstLine="720"/>
        <w:jc w:val="both"/>
        <w:rPr>
          <w:rFonts w:eastAsia="Times New Roman" w:cs="Times New Roman"/>
        </w:rPr>
      </w:pPr>
      <w:r>
        <w:rPr>
          <w:rFonts w:eastAsia="Times New Roman" w:cs="Times New Roman"/>
        </w:rPr>
        <w:t xml:space="preserve">Καλωσορίσατε οι Ροδίτες στην Αθήνα. </w:t>
      </w:r>
    </w:p>
    <w:p w14:paraId="6242B59F" w14:textId="77777777" w:rsidR="000E4403" w:rsidRDefault="00E3488B">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242B5A0" w14:textId="77777777" w:rsidR="000E4403" w:rsidRDefault="00E3488B">
      <w:pPr>
        <w:spacing w:after="0" w:line="600" w:lineRule="auto"/>
        <w:ind w:firstLine="720"/>
        <w:jc w:val="both"/>
        <w:rPr>
          <w:rFonts w:eastAsia="Times New Roman" w:cs="Times New Roman"/>
        </w:rPr>
      </w:pPr>
      <w:r>
        <w:rPr>
          <w:rFonts w:eastAsia="Times New Roman" w:cs="Times New Roman"/>
        </w:rPr>
        <w:t xml:space="preserve">Το λόγο έχει ο Εισηγητής της Νέας </w:t>
      </w:r>
      <w:r>
        <w:rPr>
          <w:rFonts w:eastAsia="Times New Roman" w:cs="Times New Roman"/>
        </w:rPr>
        <w:t xml:space="preserve">Δημοκρατίας κ. Γεωργαντάς. </w:t>
      </w:r>
    </w:p>
    <w:p w14:paraId="6242B5A1" w14:textId="77777777" w:rsidR="000E4403" w:rsidRDefault="00E3488B">
      <w:pPr>
        <w:spacing w:after="0" w:line="600" w:lineRule="auto"/>
        <w:ind w:firstLine="720"/>
        <w:jc w:val="both"/>
        <w:rPr>
          <w:rFonts w:eastAsia="Times New Roman" w:cs="Times New Roman"/>
        </w:rPr>
      </w:pPr>
      <w:r>
        <w:rPr>
          <w:rFonts w:eastAsia="Times New Roman" w:cs="Times New Roman"/>
          <w:b/>
        </w:rPr>
        <w:t xml:space="preserve">ΓΕΩΡΓΙΟΣ ΓΕΩΡΓΑΝΤΑΣ: </w:t>
      </w:r>
      <w:r>
        <w:rPr>
          <w:rFonts w:eastAsia="Times New Roman" w:cs="Times New Roman"/>
        </w:rPr>
        <w:t xml:space="preserve">Ευχαριστώ, κύριε Πρόεδρε. </w:t>
      </w:r>
    </w:p>
    <w:p w14:paraId="6242B5A2" w14:textId="77777777" w:rsidR="000E4403" w:rsidRDefault="00E3488B">
      <w:pPr>
        <w:spacing w:after="0" w:line="600" w:lineRule="auto"/>
        <w:ind w:firstLine="720"/>
        <w:jc w:val="both"/>
        <w:rPr>
          <w:rFonts w:eastAsia="Times New Roman" w:cs="Times New Roman"/>
        </w:rPr>
      </w:pPr>
      <w:r>
        <w:rPr>
          <w:rFonts w:eastAsia="Times New Roman" w:cs="Times New Roman"/>
        </w:rPr>
        <w:t xml:space="preserve">Κύριε Πρόεδρε, θα ξεκινήσω απευθυνόμενος σε εσάς, γιατί παρατηρούμε πάλι μια διαδικασία η οποία από πλευρά της Κυβέρνησης δε σέβεται κανένα θεσμικό πλαίσιο. </w:t>
      </w:r>
    </w:p>
    <w:p w14:paraId="6242B5A3" w14:textId="77777777" w:rsidR="000E4403" w:rsidRDefault="00E3488B">
      <w:pPr>
        <w:spacing w:after="0" w:line="600" w:lineRule="auto"/>
        <w:ind w:firstLine="720"/>
        <w:jc w:val="both"/>
        <w:rPr>
          <w:rFonts w:eastAsia="Times New Roman" w:cs="Times New Roman"/>
        </w:rPr>
      </w:pPr>
      <w:r>
        <w:rPr>
          <w:rFonts w:eastAsia="Times New Roman" w:cs="Times New Roman"/>
        </w:rPr>
        <w:t>Για να γίνω κατανοητός</w:t>
      </w:r>
      <w:r>
        <w:rPr>
          <w:rFonts w:eastAsia="Times New Roman" w:cs="Times New Roman"/>
        </w:rPr>
        <w:t xml:space="preserve">, ανακοινώθηκαν από την πλευρά της </w:t>
      </w:r>
      <w:r>
        <w:rPr>
          <w:rFonts w:eastAsia="Times New Roman" w:cs="Times New Roman"/>
        </w:rPr>
        <w:t>ε</w:t>
      </w:r>
      <w:r>
        <w:rPr>
          <w:rFonts w:eastAsia="Times New Roman" w:cs="Times New Roman"/>
        </w:rPr>
        <w:t xml:space="preserve">ισηγήτριας της </w:t>
      </w:r>
      <w:r>
        <w:rPr>
          <w:rFonts w:eastAsia="Times New Roman" w:cs="Times New Roman"/>
        </w:rPr>
        <w:t>Σ</w:t>
      </w:r>
      <w:r>
        <w:rPr>
          <w:rFonts w:eastAsia="Times New Roman" w:cs="Times New Roman"/>
        </w:rPr>
        <w:t xml:space="preserve">υμπολίτευσης σοβαρές τροποποιήσεις του συζητούμενου νομοσχεδίου, οι οποίες είναι εν αγνοία των υπολοίπων κομμάτων της Βουλής. </w:t>
      </w:r>
    </w:p>
    <w:p w14:paraId="6242B5A4" w14:textId="77777777" w:rsidR="000E4403" w:rsidRDefault="00E3488B">
      <w:pPr>
        <w:spacing w:after="0" w:line="600" w:lineRule="auto"/>
        <w:ind w:firstLine="720"/>
        <w:jc w:val="both"/>
        <w:rPr>
          <w:rFonts w:eastAsia="Times New Roman" w:cs="Times New Roman"/>
        </w:rPr>
      </w:pPr>
      <w:r>
        <w:rPr>
          <w:rFonts w:eastAsia="Times New Roman" w:cs="Times New Roman"/>
        </w:rPr>
        <w:lastRenderedPageBreak/>
        <w:t xml:space="preserve">Εγώ ως </w:t>
      </w:r>
      <w:r>
        <w:rPr>
          <w:rFonts w:eastAsia="Times New Roman" w:cs="Times New Roman"/>
        </w:rPr>
        <w:t>ε</w:t>
      </w:r>
      <w:r>
        <w:rPr>
          <w:rFonts w:eastAsia="Times New Roman" w:cs="Times New Roman"/>
        </w:rPr>
        <w:t>ισηγητής της Αντιπολίτευσης αυτή τη στιγμή δεν έχω στα χέρια μου τίπο</w:t>
      </w:r>
      <w:r>
        <w:rPr>
          <w:rFonts w:eastAsia="Times New Roman" w:cs="Times New Roman"/>
        </w:rPr>
        <w:t xml:space="preserve">τα απ’ ό,τι πολύ σοβαρό ανακοινώθηκε, είτε για τους ελεύθερους επαγγελματίες είτε για τις επιχειρήσεις που έχουν διακόψει τη δραστηριότητά τους. </w:t>
      </w:r>
    </w:p>
    <w:p w14:paraId="6242B5A5" w14:textId="77777777" w:rsidR="000E4403" w:rsidRDefault="00E3488B">
      <w:pPr>
        <w:spacing w:after="0" w:line="600" w:lineRule="auto"/>
        <w:ind w:firstLine="720"/>
        <w:jc w:val="both"/>
        <w:rPr>
          <w:rFonts w:eastAsia="Times New Roman" w:cs="Times New Roman"/>
        </w:rPr>
      </w:pPr>
      <w:r>
        <w:rPr>
          <w:rFonts w:eastAsia="Times New Roman" w:cs="Times New Roman"/>
          <w:b/>
        </w:rPr>
        <w:t>ΙΩΑΝΝΗΣ ΘΕΟΦΥΛΑΚΤΟΣ:</w:t>
      </w:r>
      <w:r>
        <w:rPr>
          <w:rFonts w:eastAsia="Times New Roman" w:cs="Times New Roman"/>
        </w:rPr>
        <w:t xml:space="preserve"> Πότε; </w:t>
      </w:r>
    </w:p>
    <w:p w14:paraId="6242B5A6" w14:textId="77777777" w:rsidR="000E4403" w:rsidRDefault="00E3488B">
      <w:pPr>
        <w:spacing w:after="0" w:line="600" w:lineRule="auto"/>
        <w:ind w:firstLine="720"/>
        <w:jc w:val="both"/>
        <w:rPr>
          <w:rFonts w:eastAsia="Times New Roman" w:cs="Times New Roman"/>
        </w:rPr>
      </w:pPr>
      <w:r>
        <w:rPr>
          <w:rFonts w:eastAsia="Times New Roman" w:cs="Times New Roman"/>
          <w:b/>
        </w:rPr>
        <w:t xml:space="preserve">ΓΕΩΡΓΙΟΣ ΓΕΩΡΓΑΝΤΑΣ: </w:t>
      </w:r>
      <w:r>
        <w:rPr>
          <w:rFonts w:eastAsia="Times New Roman" w:cs="Times New Roman"/>
        </w:rPr>
        <w:t>Ανακοινώθηκε. Το ανακοίνωσε η κ. Τζάκρη ότι προτίθεται ο Υπου</w:t>
      </w:r>
      <w:r>
        <w:rPr>
          <w:rFonts w:eastAsia="Times New Roman" w:cs="Times New Roman"/>
        </w:rPr>
        <w:t xml:space="preserve">ργός να το φέρει. Μάλλον, το είπε ως δεδομένο ότι έρχεται. Πότε θα το σχολιάσει; </w:t>
      </w:r>
    </w:p>
    <w:p w14:paraId="6242B5A7"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Γεωργαντά, σταματήστε την ομιλία σας για ένα λεπτό. Θα μηδενίσω το χρόνο σας. </w:t>
      </w:r>
    </w:p>
    <w:p w14:paraId="6242B5A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Κύριε Υπουργέ, υπάρχει αυτό το δεδομένο ότι οι δικοί σας</w:t>
      </w:r>
      <w:r>
        <w:rPr>
          <w:rFonts w:eastAsia="Times New Roman" w:cs="Times New Roman"/>
          <w:szCs w:val="24"/>
        </w:rPr>
        <w:t xml:space="preserve"> οι Βουλευτές γνωρίζουν προθέσεις που έχετε να αλλάξετε πράγματα, τις οποίες, όμως, προθέσεις δεν γνωρίζει η υπόλοιπη Βουλή; Διότι αν είναι έτσι, ο κ. Γεωργαντάς, κατά παρέκκλιση του Κανονισμού, θα καθίσει στη θέση του και θα πάρετε εσείς το λόγο για πέντε</w:t>
      </w:r>
      <w:r>
        <w:rPr>
          <w:rFonts w:eastAsia="Times New Roman" w:cs="Times New Roman"/>
          <w:szCs w:val="24"/>
        </w:rPr>
        <w:t xml:space="preserve"> λεπτά, για να μας πείτε τις αλλαγές. </w:t>
      </w:r>
    </w:p>
    <w:p w14:paraId="6242B5A9" w14:textId="77777777" w:rsidR="000E4403" w:rsidRDefault="00E3488B">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42B5AA"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ΤΖΑΚΡΗ: </w:t>
      </w:r>
      <w:r>
        <w:rPr>
          <w:rFonts w:eastAsia="Times New Roman" w:cs="Times New Roman"/>
          <w:szCs w:val="24"/>
        </w:rPr>
        <w:t xml:space="preserve">Κύριε Πρόεδρε, εγώ αναφέρθηκα σε αυτά που είπε ο Υπουργός. </w:t>
      </w:r>
    </w:p>
    <w:p w14:paraId="6242B5A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με ενδιαφέρει πού ενδιαφερθήκατε. Εγώ άκουσα ότι ο</w:t>
      </w:r>
      <w:r>
        <w:rPr>
          <w:rFonts w:eastAsia="Times New Roman" w:cs="Times New Roman"/>
          <w:szCs w:val="24"/>
        </w:rPr>
        <w:t xml:space="preserve"> Υπουργός προτίθεται να κάνει αλλαγές. Εάν αυτό ισχύει, ο κύριος Υπουργός θα κάνει τώρα τις αλλαγές, θα πει ποιες είναι.</w:t>
      </w:r>
    </w:p>
    <w:p w14:paraId="6242B5A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w:t>
      </w:r>
    </w:p>
    <w:p w14:paraId="6242B5A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έχετε τον λόγο. Τον κύριο Υπουργό ρωτώ.</w:t>
      </w:r>
    </w:p>
    <w:p w14:paraId="6242B5A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Όμως, εγώ π</w:t>
      </w:r>
      <w:r>
        <w:rPr>
          <w:rFonts w:eastAsia="Times New Roman" w:cs="Times New Roman"/>
          <w:szCs w:val="24"/>
        </w:rPr>
        <w:t>ρέπει…</w:t>
      </w:r>
    </w:p>
    <w:p w14:paraId="6242B5A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Πείτε μας, κύριε Υπουργέ.</w:t>
      </w:r>
    </w:p>
    <w:p w14:paraId="6242B5B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Οι νομοθετικές βελτιώσεις…</w:t>
      </w:r>
    </w:p>
    <w:p w14:paraId="6242B5B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Άλλο αυτό. Δεν μιλάμε για νομοθετικές βελτιώσεις. Οι νομοθετικές και νομοτεχνικές βελτιώσεις -που είναι ο σωστός όρος- είναι άλλο πράγμα. Θα τις καταθέσετε, θα φωτοτυπηθούν και θα μοιραστούν. Εδώ λέμε </w:t>
      </w:r>
      <w:r>
        <w:rPr>
          <w:rFonts w:eastAsia="Times New Roman" w:cs="Times New Roman"/>
          <w:szCs w:val="24"/>
        </w:rPr>
        <w:lastRenderedPageBreak/>
        <w:t>εάν υπάρχουν αλλαγές επί της ουσίας του νομοσχεδίου. Ε</w:t>
      </w:r>
      <w:r>
        <w:rPr>
          <w:rFonts w:eastAsia="Times New Roman" w:cs="Times New Roman"/>
          <w:szCs w:val="24"/>
        </w:rPr>
        <w:t>άν υπάρχουν, θα μας τις πείτε τώρα. Εάν δεν υπάρχουν και μιλάτε για νομοτεχνικές, εντάξει, δεν υπάρχει θέμα.</w:t>
      </w:r>
    </w:p>
    <w:p w14:paraId="6242B5B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Τους ελεύθερους επαγγελματίες…</w:t>
      </w:r>
    </w:p>
    <w:p w14:paraId="6242B5B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μη μιλάτε, κύριε Αμυρά. Ρώτησα τον Υπουργό. Αφήστε ν</w:t>
      </w:r>
      <w:r>
        <w:rPr>
          <w:rFonts w:eastAsia="Times New Roman" w:cs="Times New Roman"/>
          <w:szCs w:val="24"/>
        </w:rPr>
        <w:t>α απαντήσει.</w:t>
      </w:r>
    </w:p>
    <w:p w14:paraId="6242B5B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242B5B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Επί της ουσίας, υπάρχουν μόνο δύο αλλαγές.</w:t>
      </w:r>
    </w:p>
    <w:p w14:paraId="6242B5B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Σας βάζω χρόνο πέντε λεπτών.</w:t>
      </w:r>
    </w:p>
    <w:p w14:paraId="6242B5B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Γεωργαντά, για να μη στέκεστε</w:t>
      </w:r>
      <w:r>
        <w:rPr>
          <w:rFonts w:eastAsia="Times New Roman" w:cs="Times New Roman"/>
          <w:szCs w:val="24"/>
        </w:rPr>
        <w:t xml:space="preserve"> εκεί σιωπηλός, παρακαλώ καθίστε κάτω.</w:t>
      </w:r>
    </w:p>
    <w:p w14:paraId="6242B5B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έχετε πέντε λεπτά να μας τις πείτε και εάν χρειαστεί και παραπάνω, θα έχετε τον χρόνο.</w:t>
      </w:r>
    </w:p>
    <w:p w14:paraId="6242B5B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Υπουργέ, σας ακούμε.</w:t>
      </w:r>
    </w:p>
    <w:p w14:paraId="6242B5B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ΔΗΜΟΣ ΠΑΠΑΔΗΜΗΤΡΙΟΥ (Υπουργός Οικονομίας και Ανάπτυξης):</w:t>
      </w:r>
      <w:r>
        <w:rPr>
          <w:rFonts w:eastAsia="Times New Roman" w:cs="Times New Roman"/>
          <w:szCs w:val="24"/>
        </w:rPr>
        <w:t xml:space="preserve"> Κύριε Πρόεδρε, η πρώτη </w:t>
      </w:r>
      <w:r>
        <w:rPr>
          <w:rFonts w:eastAsia="Times New Roman" w:cs="Times New Roman"/>
          <w:szCs w:val="24"/>
        </w:rPr>
        <w:t>βελτίωση έχει να κάνει με τις επιχειρήσεις οι οποίες είναι ανενεργές και έχουν σταματήσει τη δραστηριότητά τους. Το νομοσχέδιο επιτρέπει σε αυτές τις επιχειρήσεις να κάνουν έναρξη των εργασιών τους και μετά να ενταχθούν στον εξωδικαστικό μηχανισμό.</w:t>
      </w:r>
    </w:p>
    <w:p w14:paraId="6242B5B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δεύτε</w:t>
      </w:r>
      <w:r>
        <w:rPr>
          <w:rFonts w:eastAsia="Times New Roman" w:cs="Times New Roman"/>
          <w:szCs w:val="24"/>
        </w:rPr>
        <w:t>ρη τροπολογία…</w:t>
      </w:r>
    </w:p>
    <w:p w14:paraId="6242B5B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μην το πούμε τροπολογία. Είναι βελτίωση του νομοσχεδίου.</w:t>
      </w:r>
    </w:p>
    <w:p w14:paraId="6242B5B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Συγγνώμη, βελτίωση. Όπως ξέρετε, ήμουν στην Αμερική για πενήντα χρόνια και ακόμα τα ελληνικ</w:t>
      </w:r>
      <w:r>
        <w:rPr>
          <w:rFonts w:eastAsia="Times New Roman" w:cs="Times New Roman"/>
          <w:szCs w:val="24"/>
        </w:rPr>
        <w:t>ά δεν είναι αυτά που έπρεπε να είναι.</w:t>
      </w:r>
    </w:p>
    <w:p w14:paraId="6242B5B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δεύτερη βελτίωση έχει να κάνει με τον διαμεσολαβητή, ο οποίος έχει τη δυνατότητα επαλήθευσης των στοιχείων.</w:t>
      </w:r>
    </w:p>
    <w:p w14:paraId="6242B5B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τρίτη βελτίωση έχει να κάνει με τους συντονιστές για τους οποίους έχει μπει το πλαφόν των 320, αλλά εάν χρ</w:t>
      </w:r>
      <w:r>
        <w:rPr>
          <w:rFonts w:eastAsia="Times New Roman" w:cs="Times New Roman"/>
          <w:szCs w:val="24"/>
        </w:rPr>
        <w:t>ειαστεί, το νομοσχέδιο επιτρέπει στην Ειδική Γραμματεία Διαχείρισης Ιδιωτικού Χρέους να αυξήσει τον αριθμό αυτό.</w:t>
      </w:r>
    </w:p>
    <w:p w14:paraId="6242B5C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Θα ήθελα να σας παρακαλέσω το συντομότερο δυνατό αυτά να διατυπωθούν εγγράφως, να κατατεθούν για να φωτοτυπηθο</w:t>
      </w:r>
      <w:r>
        <w:rPr>
          <w:rFonts w:eastAsia="Times New Roman" w:cs="Times New Roman"/>
          <w:szCs w:val="24"/>
        </w:rPr>
        <w:t>ύν και να διαμοιραστούν. Επί της ουσίας, πήραν γεύση όλοι οι συνάδελφοι, για να το έχουν υπ’ όψιν στην τοποθέτησή τους. Όμως, το συντομότερο δυνατό αυτές τις νομοθετικές βελτιώσεις ετοιμάστε τες να κατατεθούν στα Πρακτικά.</w:t>
      </w:r>
    </w:p>
    <w:p w14:paraId="6242B5C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w:t>
      </w:r>
      <w:r>
        <w:rPr>
          <w:rFonts w:eastAsia="Times New Roman" w:cs="Times New Roman"/>
          <w:szCs w:val="24"/>
        </w:rPr>
        <w:t>ν λόγο εξαρχής και ζητώ συγγνώμη που σας ανεβοκατέβασα.</w:t>
      </w:r>
    </w:p>
    <w:p w14:paraId="6242B5C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σας ευχαριστώ πάρα πολύ.</w:t>
      </w:r>
    </w:p>
    <w:p w14:paraId="6242B5C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Τελικά, αυτό που νομίζω ότι διαπίστωσε όλο το Σώμα πριν από λίγο, είναι η προχειρότητα με την οποία η Κυβέρνηση βλέπει το συγκεκριμένο νομο</w:t>
      </w:r>
      <w:r>
        <w:rPr>
          <w:rFonts w:eastAsia="Times New Roman" w:cs="Times New Roman"/>
          <w:szCs w:val="24"/>
        </w:rPr>
        <w:t xml:space="preserve">σχέδιο. Τόσο πολύ σοβαρές και ουσιαστικές τροποποιήσεις τις ακούσαμε εν είδει περιλήψεως, χωρίς ακριβώς να ξέρουμε τι προσδιορίζουν, τι συμπεριλαμβάνουν, τι καθορίζουν. Εγώ θα πρέπει να τοποθετηθώ επί όσων άκουσα </w:t>
      </w:r>
      <w:r>
        <w:rPr>
          <w:rFonts w:eastAsia="Times New Roman" w:cs="Times New Roman"/>
          <w:szCs w:val="24"/>
        </w:rPr>
        <w:lastRenderedPageBreak/>
        <w:t>από την εισηγήτρια της Συμπολίτευσης και επ</w:t>
      </w:r>
      <w:r>
        <w:rPr>
          <w:rFonts w:eastAsia="Times New Roman" w:cs="Times New Roman"/>
          <w:szCs w:val="24"/>
        </w:rPr>
        <w:t xml:space="preserve">ί όσων δημοσιευμάτων υπάρχουν σήμερα σε διάφορα ενημερωτικά </w:t>
      </w:r>
      <w:r>
        <w:rPr>
          <w:rFonts w:eastAsia="Times New Roman" w:cs="Times New Roman"/>
          <w:szCs w:val="24"/>
          <w:lang w:val="en-US"/>
        </w:rPr>
        <w:t>site</w:t>
      </w:r>
      <w:r>
        <w:rPr>
          <w:rFonts w:eastAsia="Times New Roman" w:cs="Times New Roman"/>
          <w:szCs w:val="24"/>
        </w:rPr>
        <w:t>. Διότι υπάρχουν και τέτοια δημοσιεύματα σήμερα.</w:t>
      </w:r>
    </w:p>
    <w:p w14:paraId="6242B5C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κάθε περίπτωση, κύριοι συνάδελφοι, η Κυβέρνηση αυτή έχει μια εμμονή στο να αλλάζει την έννοια των λέξεων. Γιατί το λέω αυτό; Ο τίτλος του ση</w:t>
      </w:r>
      <w:r>
        <w:rPr>
          <w:rFonts w:eastAsia="Times New Roman" w:cs="Times New Roman"/>
          <w:szCs w:val="24"/>
        </w:rPr>
        <w:t>μερινού νομοσχεδίου είναι «εξωδικαστικός μηχανισμός». Ούτε εξωδικαστικός είναι ούτε μηχανισμός υπάρχει αυτή τη στιγμή. Είναι εξωδικαστικός ο μηχανισμός ο οποίος καταλήγει στα πρωτοδικεία της χώρας; Είναι απλοποίηση διαδικασιών η οποία θα βοηθήσει στην ανάτ</w:t>
      </w:r>
      <w:r>
        <w:rPr>
          <w:rFonts w:eastAsia="Times New Roman" w:cs="Times New Roman"/>
          <w:szCs w:val="24"/>
        </w:rPr>
        <w:t xml:space="preserve">αξη της οικονομίας μια διαδικασία η οποία έχει δεκαεννέα στάδια, για την οποία προβλέπονται εικοσιπέντε δικαιολογητικά; Είναι σοβαρή και υπεύθυνη στάση από </w:t>
      </w:r>
      <w:r>
        <w:rPr>
          <w:rFonts w:eastAsia="Times New Roman" w:cs="Times New Roman"/>
          <w:szCs w:val="24"/>
        </w:rPr>
        <w:t>μί</w:t>
      </w:r>
      <w:r>
        <w:rPr>
          <w:rFonts w:eastAsia="Times New Roman" w:cs="Times New Roman"/>
          <w:szCs w:val="24"/>
        </w:rPr>
        <w:t>α Κυβέρνηση σε ένα νομοσχέδιο το οποίο προαναγγέλθηκε εδώ και δύο χρόνια ως το νομοσχέδιο που θα β</w:t>
      </w:r>
      <w:r>
        <w:rPr>
          <w:rFonts w:eastAsia="Times New Roman" w:cs="Times New Roman"/>
          <w:szCs w:val="24"/>
        </w:rPr>
        <w:t>οηθήσει και τις επιχειρήσεις που έχουν προοπτική βιωσιμότητας, αλλά και το τραπεζικό σύστημα, να έρχεται και να μην υπάρχει σε λειτουργία η ηλεκτρονική πλατφόρμα που όλοι ξέρουμε ότι είναι αναγκαία και απαραίτητη, έτσι ώστε να μπορέσει να λειτουργήσει το σ</w:t>
      </w:r>
      <w:r>
        <w:rPr>
          <w:rFonts w:eastAsia="Times New Roman" w:cs="Times New Roman"/>
          <w:szCs w:val="24"/>
        </w:rPr>
        <w:t>ύστημα και να μη μπλοκάρει;</w:t>
      </w:r>
    </w:p>
    <w:p w14:paraId="6242B5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Πριν από λίγο, είχαμε για μία ακόμα φορά τη δέσμευση –ειπώθηκε και στις Επιτροπές- ότι εντός τριμήνου θα είναι έτοιμη η πλατφόρμα. Από πού προκύπτει η βασιμότητα μίας τέτοιας δεσμεύσεως; Η Ένωση Τραπεζών, η οποία χρηματοδοτεί το</w:t>
      </w:r>
      <w:r>
        <w:rPr>
          <w:rFonts w:eastAsia="Times New Roman" w:cs="Times New Roman"/>
          <w:szCs w:val="24"/>
        </w:rPr>
        <w:t xml:space="preserve"> συγκεκριμένο εργαλείο, ήρθε μέσα στην </w:t>
      </w:r>
      <w:r>
        <w:rPr>
          <w:rFonts w:eastAsia="Times New Roman" w:cs="Times New Roman"/>
          <w:szCs w:val="24"/>
        </w:rPr>
        <w:t>ε</w:t>
      </w:r>
      <w:r>
        <w:rPr>
          <w:rFonts w:eastAsia="Times New Roman" w:cs="Times New Roman"/>
          <w:szCs w:val="24"/>
        </w:rPr>
        <w:t xml:space="preserve">πιτροπή της Βουλής και έλεγε ότι το πιο αισιόδοξο σενάριο είναι για το φθινόπωρο, αλλά άφησε το ενδεχόμενο να είναι ολοκληρωμένη η ηλεκτρονική πλατφόρμα σε ένα έτος από σήμερα. </w:t>
      </w:r>
    </w:p>
    <w:p w14:paraId="6242B5C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ένα έτος από σήμερα θα τρέχουν οι ε</w:t>
      </w:r>
      <w:r>
        <w:rPr>
          <w:rFonts w:eastAsia="Times New Roman" w:cs="Times New Roman"/>
          <w:szCs w:val="24"/>
        </w:rPr>
        <w:t>παγγελματίες με τα πιστοποιητικά στα χέρια και τα χαρτιά, με τις έγγραφες δηλαδή διαδικασίες, να καταθέσουν τις αιτήσεις τους; Είναι σοβαρή αντιμετώπιση ενός ζητήματος και μίας προοπτικής, στην οποία θα υπήρχε και η στήριξη των κομμάτων της Αντιπολίτευσης,</w:t>
      </w:r>
      <w:r>
        <w:rPr>
          <w:rFonts w:eastAsia="Times New Roman" w:cs="Times New Roman"/>
          <w:szCs w:val="24"/>
        </w:rPr>
        <w:t xml:space="preserve"> για να βρεθεί πράγματι ένας τρόπος εξορθολογισμένος, γρήγορος, ρεαλιστικός και να μπορέσουμε πραγματικά να ανακουφίσουμε ανθρώπους οι οποίοι παλεύουν αυτά τα χρόνια και προσπαθούν να σώσουν τις επιχειρήσεις τους; </w:t>
      </w:r>
    </w:p>
    <w:p w14:paraId="6242B5C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Υπάρχουν πάρα πολλά στοιχεία σ’ αυτό το ν</w:t>
      </w:r>
      <w:r>
        <w:rPr>
          <w:rFonts w:eastAsia="Times New Roman" w:cs="Times New Roman"/>
          <w:szCs w:val="24"/>
        </w:rPr>
        <w:t xml:space="preserve">ομοσχέδιο που μας απογοητεύουν. Σε σχέση με την προοπτική του και τη δυνατότητα που θα μπορούσε να έχει, θεωρούμε ότι, δυστυχώς, </w:t>
      </w:r>
      <w:r>
        <w:rPr>
          <w:rFonts w:eastAsia="Times New Roman" w:cs="Times New Roman"/>
          <w:szCs w:val="24"/>
        </w:rPr>
        <w:lastRenderedPageBreak/>
        <w:t>έχει καταφέρει ήδη να δημιουργήσει μία σύγχυση στην αγορά. Η σύγχυση δεν έχει να κάνει μόνο με το γεγονός ότι δεν ξέρουμε ακριβ</w:t>
      </w:r>
      <w:r>
        <w:rPr>
          <w:rFonts w:eastAsia="Times New Roman" w:cs="Times New Roman"/>
          <w:szCs w:val="24"/>
        </w:rPr>
        <w:t>ώς ποια θα είναι η διαδικασία και πώς θα προχωρήσει. Μία πρώτη σύγχυση η οποία δημιουργείται –εγώ, τουλάχιστον, είχα οχλήσεις απ’ αυτήν- αφορά τις επιχειρήσεις που έχουν τη δυνατότητα να ενταχθούν. Διαβάζω στο άρθρο 2 ότι πρέπει να υπάρχουν ληξιπρόθεσμες ο</w:t>
      </w:r>
      <w:r>
        <w:rPr>
          <w:rFonts w:eastAsia="Times New Roman" w:cs="Times New Roman"/>
          <w:szCs w:val="24"/>
        </w:rPr>
        <w:t>φειλές ενενήντα ημερών ή πρέπει να έχει επέλθει ρύθμιση αυτών των οφειλών από 1</w:t>
      </w:r>
      <w:r>
        <w:rPr>
          <w:rFonts w:eastAsia="Times New Roman" w:cs="Times New Roman"/>
          <w:szCs w:val="24"/>
          <w:vertAlign w:val="superscript"/>
        </w:rPr>
        <w:t>η</w:t>
      </w:r>
      <w:r>
        <w:rPr>
          <w:rFonts w:eastAsia="Times New Roman" w:cs="Times New Roman"/>
          <w:szCs w:val="24"/>
        </w:rPr>
        <w:t xml:space="preserve"> Ιουλίου 2016 και εντεύθεν.</w:t>
      </w:r>
    </w:p>
    <w:p w14:paraId="6242B5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Ερωτώ, κύριε Υπουργέ –και αν δεν το κατανοώ σωστά, να μου το διευκρινίσετε- το εξής: Ο επαγγελματίας που με κόπο και αίμα ρύθμισε τις οφειλές του πρ</w:t>
      </w:r>
      <w:r>
        <w:rPr>
          <w:rFonts w:eastAsia="Times New Roman" w:cs="Times New Roman"/>
          <w:szCs w:val="24"/>
        </w:rPr>
        <w:t>ιν την 1</w:t>
      </w:r>
      <w:r>
        <w:rPr>
          <w:rFonts w:eastAsia="Times New Roman" w:cs="Times New Roman"/>
          <w:szCs w:val="24"/>
          <w:vertAlign w:val="superscript"/>
        </w:rPr>
        <w:t>η</w:t>
      </w:r>
      <w:r>
        <w:rPr>
          <w:rFonts w:eastAsia="Times New Roman" w:cs="Times New Roman"/>
          <w:szCs w:val="24"/>
        </w:rPr>
        <w:t xml:space="preserve"> Ιουλίου 2016, δεν έχει δικαίωμα να μπει σ’ αυτή τη διαδικασία; Προκαλώ να μου απαντήσει κάποιος από την πλευρά της Κυβερνήσεως. Ο επιχειρηματίας που κατάφερε τον Ιούλιο και ρύθμισε τις οφειλές του, δεν μπορεί να μπει σ’ αυτό το νομοσχέδιο; Αυτό ε</w:t>
      </w:r>
      <w:r>
        <w:rPr>
          <w:rFonts w:eastAsia="Times New Roman" w:cs="Times New Roman"/>
          <w:szCs w:val="24"/>
        </w:rPr>
        <w:t>ίναι ένα πρώτο ερώτημα.</w:t>
      </w:r>
    </w:p>
    <w:p w14:paraId="6242B5C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Δεύτερον, από πού και ως πού μ’ αυτόν τον τρόπο προαναγγέλλει η Κυβέρνηση κούρεμα επιβαρύνσεων και τόκων; Προκύπτει αυτό από το κείμενο του νομοσχεδίου; Προκύπτει αυτό ως </w:t>
      </w:r>
      <w:r>
        <w:rPr>
          <w:rFonts w:eastAsia="Times New Roman" w:cs="Times New Roman"/>
          <w:szCs w:val="24"/>
        </w:rPr>
        <w:lastRenderedPageBreak/>
        <w:t>δέσμευση, ως υποχρεωτική αντιμετώπιση από την πλευρά των δανε</w:t>
      </w:r>
      <w:r>
        <w:rPr>
          <w:rFonts w:eastAsia="Times New Roman" w:cs="Times New Roman"/>
          <w:szCs w:val="24"/>
        </w:rPr>
        <w:t xml:space="preserve">ιστών απέναντι σ’ αυτόν που έχει πάρει το δάνειο; </w:t>
      </w:r>
    </w:p>
    <w:p w14:paraId="6242B5C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βασικός αντίλογος που γίνεται έχει σχέση με τον «νόμο Δένδια», ο οποίος δήθεν δεν λειτούργησε επειδή δεν είχε –λένε- υποχρεωτικότητα. Ωραία! Ας μου πει, λοιπόν, κάποιος πώς υποχρεώνονται όλοι οι πιστωτές, για να κάνουν το κούρεμα των όποιων τόκων ή των ό</w:t>
      </w:r>
      <w:r>
        <w:rPr>
          <w:rFonts w:eastAsia="Times New Roman" w:cs="Times New Roman"/>
          <w:szCs w:val="24"/>
        </w:rPr>
        <w:t>ποιων επιβαρύνσεων. Αναφέρει απλώς στο άρθρο 9 ότι όταν διαπιστωθεί από τους πιστωτές ότι δεν είναι δυνατή η αποπληρωμή όλου του χρέους, τότε μπορούν να του μειώσουν τους τόκους και τις επιβαρύνσεις ή να τους «κουρέψουν» και τελείως –αυτό είναι το «τυράκι»</w:t>
      </w:r>
      <w:r>
        <w:rPr>
          <w:rFonts w:eastAsia="Times New Roman" w:cs="Times New Roman"/>
          <w:szCs w:val="24"/>
        </w:rPr>
        <w:t xml:space="preserve"> που ακούγεται σε όλους τους επαγγελματίες- και να πληρωθεί μόνο το κεφάλαιο. </w:t>
      </w:r>
    </w:p>
    <w:p w14:paraId="6242B5C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ποιους κανόνες; Ποια αντικειμενικά κριτήρια υπάρχουν γι’ αυτή τη στάση, γι’ αυτήν την επιλογή, γι’ αυτή τη συμφωνία των πιστωτών; Κάποιος επαγγελματίας που λέει ότι μπορεί κά</w:t>
      </w:r>
      <w:r>
        <w:rPr>
          <w:rFonts w:eastAsia="Times New Roman" w:cs="Times New Roman"/>
          <w:szCs w:val="24"/>
        </w:rPr>
        <w:t>θε μήνα να πληρώνει ένα συγκεκριμένο ποσό και μ’ αυτό μπορεί να υπηρετήσει μόνο το κεφάλαιό του, μπορεί να ακούσει τον αντίλογο «Ωραία! Ας πληρώνεις άλλα τόσα χρόνια, για να πληρώνεις και τους τόκους». Από πού προκύπτει ότι θα γίνει «κούρεμα»; Από πού προκ</w:t>
      </w:r>
      <w:r>
        <w:rPr>
          <w:rFonts w:eastAsia="Times New Roman" w:cs="Times New Roman"/>
          <w:szCs w:val="24"/>
        </w:rPr>
        <w:t xml:space="preserve">ύπτουν οι υποχρεωτικοί κανόνες; Να μου </w:t>
      </w:r>
      <w:r>
        <w:rPr>
          <w:rFonts w:eastAsia="Times New Roman" w:cs="Times New Roman"/>
          <w:szCs w:val="24"/>
        </w:rPr>
        <w:lastRenderedPageBreak/>
        <w:t>το πει, λοιπόν, κάποιος κι εγώ στη δευτερολογία μου θα πω ότι εγώ ήμουν που δεν το κατάλαβα καλά. Άρα για μένα, το άρθρο 9, είναι σαφέστατο.</w:t>
      </w:r>
    </w:p>
    <w:p w14:paraId="6242B5C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Τρίτον –και πολύ σημαντικό- είναι το εξής: Προσπαθούμε –λέει- να αποκλείσουμ</w:t>
      </w:r>
      <w:r>
        <w:rPr>
          <w:rFonts w:eastAsia="Times New Roman" w:cs="Times New Roman"/>
          <w:szCs w:val="24"/>
        </w:rPr>
        <w:t>ε τους στρατηγικούς κακοπληρωτές. Ακούστε άρθρο του νομοσχεδίου: «Δικαιούται να υποβάλει αίτηση όποιος έχει μία κερδοφόρα χρήση…» -ας το πω έτσι- «…από τις τρεις προηγούμενες από την ημέρα υποβολής της αιτήσεώς του».</w:t>
      </w:r>
    </w:p>
    <w:p w14:paraId="6242B5C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Τζάκρη είπε προηγουμένως ότι η τελευταία χρήση είναι αυτή του 2016 που θα οριστικοποιηθεί εντός ολίγων ημερών, ολίγων εβδομάδων.</w:t>
      </w:r>
    </w:p>
    <w:p w14:paraId="6242B5C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Δεν είναι έτσι, κυρία Τζάκρη. Η τελευταία χρήση, σύμφωνα με τον νόμο, είναι η χρήση του 2017 που είναι ακόμα σε εξέλιξη. Όταν </w:t>
      </w:r>
      <w:r>
        <w:rPr>
          <w:rFonts w:eastAsia="Times New Roman" w:cs="Times New Roman"/>
          <w:szCs w:val="24"/>
        </w:rPr>
        <w:t>οι αιτήσεις μπορούν να γίνουν μέχρι 31 Δεκεμβρίου του 2018 και εγώ θέλω να εμφανίσω το 2017 κερδοφόρο, ενώ είμαι στρατηγικός κακοπληρωτής, εμφανίζω κερδοφόρο το 2017, κάνω αίτηση το 2018 και μπαίνω στην προστασία του νόμου.</w:t>
      </w:r>
    </w:p>
    <w:p w14:paraId="6242B5C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Δεν το έχετε κατ</w:t>
      </w:r>
      <w:r>
        <w:rPr>
          <w:rFonts w:eastAsia="Times New Roman" w:cs="Times New Roman"/>
          <w:szCs w:val="24"/>
        </w:rPr>
        <w:t>αλάβει.</w:t>
      </w:r>
    </w:p>
    <w:p w14:paraId="6242B5D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Το έχω καταλάβει απόλυτα.</w:t>
      </w:r>
    </w:p>
    <w:p w14:paraId="6242B5D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Τζάκρη, δεν σας διέκοψε κανείς. Μη διακόψετε ξανά.</w:t>
      </w:r>
    </w:p>
    <w:p w14:paraId="6242B5D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Πρέπει να είστε «κόκκινος»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w:t>
      </w:r>
      <w:r>
        <w:rPr>
          <w:rFonts w:eastAsia="Times New Roman" w:cs="Times New Roman"/>
          <w:szCs w:val="24"/>
        </w:rPr>
        <w:t>016.</w:t>
      </w:r>
    </w:p>
    <w:p w14:paraId="6242B5D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απαντάτε, κύρ</w:t>
      </w:r>
      <w:r>
        <w:rPr>
          <w:rFonts w:eastAsia="Times New Roman" w:cs="Times New Roman"/>
          <w:szCs w:val="24"/>
        </w:rPr>
        <w:t xml:space="preserve">ιε Γεωργαντά. </w:t>
      </w:r>
    </w:p>
    <w:p w14:paraId="6242B5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Κυρία Τζάκρη, μη διακόψετε ξανά. Μη διακόψετε ξανά!</w:t>
      </w:r>
    </w:p>
    <w:p w14:paraId="6242B5D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Ανέφερε το όνομά μου, κύριε Πρόεδρε.</w:t>
      </w:r>
    </w:p>
    <w:p w14:paraId="6242B5D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συμφωνούσαν όλοι με αυτά που λέγατε, αλλά δεν σας διέκοψε κανείς.</w:t>
      </w:r>
    </w:p>
    <w:p w14:paraId="6242B5D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Συνεχίστε, κύριε Γεωργαντά.</w:t>
      </w:r>
    </w:p>
    <w:p w14:paraId="6242B5D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ΓΕΩΡΓΑΝΤΑΣ: </w:t>
      </w:r>
      <w:r>
        <w:rPr>
          <w:rFonts w:eastAsia="Times New Roman"/>
          <w:color w:val="000000"/>
          <w:szCs w:val="24"/>
        </w:rPr>
        <w:t>Ευχαριστώ, κύριε Πρόεδρε.</w:t>
      </w:r>
      <w:r>
        <w:rPr>
          <w:rFonts w:eastAsia="Times New Roman" w:cs="Times New Roman"/>
          <w:szCs w:val="24"/>
        </w:rPr>
        <w:t xml:space="preserve"> </w:t>
      </w:r>
    </w:p>
    <w:p w14:paraId="6242B5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Έχω οφειλές μέχρι 31 Δεκεμβρίου του 2016, όπως τις προβλέπει ο νόμος. Μου λένε: τρεις χρήσεις πριν, η μία να είναι κερδοφόρα. Εγώ σας ρωτάω: Τη χρήση του 2017 την αποκλείει κάποιος; Αν εγώ αποφασίσω να κάνω την αί</w:t>
      </w:r>
      <w:r>
        <w:rPr>
          <w:rFonts w:eastAsia="Times New Roman" w:cs="Times New Roman"/>
          <w:szCs w:val="24"/>
        </w:rPr>
        <w:t xml:space="preserve">τησή μου το 2018, </w:t>
      </w:r>
      <w:r>
        <w:rPr>
          <w:rFonts w:eastAsia="Times New Roman" w:cs="Times New Roman"/>
          <w:szCs w:val="24"/>
        </w:rPr>
        <w:lastRenderedPageBreak/>
        <w:t xml:space="preserve">δεν μπορώ να διαμορφώσω τη χρήση μου το 2017; Ας μου απαντήσει κάποιος επί αυτού. Αυτό έγινε από αμέλεια; Σας διέφυγε; </w:t>
      </w:r>
    </w:p>
    <w:p w14:paraId="6242B5D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το είπα και στην </w:t>
      </w:r>
      <w:r>
        <w:rPr>
          <w:rFonts w:eastAsia="Times New Roman" w:cs="Times New Roman"/>
          <w:szCs w:val="24"/>
        </w:rPr>
        <w:t>ε</w:t>
      </w:r>
      <w:r>
        <w:rPr>
          <w:rFonts w:eastAsia="Times New Roman" w:cs="Times New Roman"/>
          <w:szCs w:val="24"/>
        </w:rPr>
        <w:t>πιτροπή, κύριε Υπουργέ. Απάντηση δεν πήρα. Υπηρετεί κάποια σκοπιμότητα; Δεν πρέπει να το ξέρουμε</w:t>
      </w:r>
      <w:r>
        <w:rPr>
          <w:rFonts w:eastAsia="Times New Roman" w:cs="Times New Roman"/>
          <w:szCs w:val="24"/>
        </w:rPr>
        <w:t xml:space="preserve">; Δεν πρέπει οι προϋποθέσεις για την ένταξη σε αυτόν τον νόμο να είναι με τα δεδομένα της ημέρας ψηφίσεως του νόμου; Την ημέρα ψηφίσεως. Είναι δυνατόν να δίνεις τη δυνατότητα στον άλλον να διαμορφώσει τις προϋποθέσεις; </w:t>
      </w:r>
    </w:p>
    <w:p w14:paraId="6242B5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Είναι ερωτήματα τα οποία νομίζω ότι </w:t>
      </w:r>
      <w:r>
        <w:rPr>
          <w:rFonts w:eastAsia="Times New Roman" w:cs="Times New Roman"/>
          <w:szCs w:val="24"/>
        </w:rPr>
        <w:t>ευλόγως τίθενται και τα οποία πραγματικά θέλουμε να απαντηθούν. Αν δεν απαντηθούν, δεν είναι απλά ότι δεν μπορούμε να στηρίξουμε το νομοσχέδιο αυτό, τίθενται και πολλά ζητήματα περί της σκοπιμότητας της συγκεκριμένης ρυθμίσεως και των συγκεκριμένων προβλέψ</w:t>
      </w:r>
      <w:r>
        <w:rPr>
          <w:rFonts w:eastAsia="Times New Roman" w:cs="Times New Roman"/>
          <w:szCs w:val="24"/>
        </w:rPr>
        <w:t xml:space="preserve">εων. </w:t>
      </w:r>
    </w:p>
    <w:p w14:paraId="6242B5D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αναφερθώ σε σχέση με αυτούς </w:t>
      </w:r>
      <w:r>
        <w:rPr>
          <w:rFonts w:eastAsia="Times New Roman"/>
          <w:szCs w:val="24"/>
        </w:rPr>
        <w:t>οι οποίοι</w:t>
      </w:r>
      <w:r>
        <w:rPr>
          <w:rFonts w:eastAsia="Times New Roman" w:cs="Times New Roman"/>
          <w:szCs w:val="24"/>
        </w:rPr>
        <w:t xml:space="preserve"> έχουν το δικαίωμα να ενταχθούν. Ακούσαμε πριν από λίγο ότι θα έχουν το δικαίωμα και οι ελεύθεροι επαγγελματίες. Το ακούσαμε απλώς. Δεν το είδαμε. </w:t>
      </w:r>
    </w:p>
    <w:p w14:paraId="6242B5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Εμείς από τη στιγμή που έχετε αποφασίσει να έχετε όλες τις οφε</w:t>
      </w:r>
      <w:r>
        <w:rPr>
          <w:rFonts w:eastAsia="Times New Roman" w:cs="Times New Roman"/>
          <w:szCs w:val="24"/>
        </w:rPr>
        <w:t>ιλές έτσι όπως τις έχετε προσδιορίσει, νομίζουμε ότι και τα δάνεια των κτηνοτρόφων και των αγροτών και των ελευθέρων επαγγελματιών -από τη στιγμή που έχετε ανοίξει έτσι το πλαίσιο- θα μπορούσαν να ενταχθούν και αυτά. Όμως, το βασικό για εμάς είναι ένα:</w:t>
      </w:r>
    </w:p>
    <w:p w14:paraId="6242B5D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Πρώ</w:t>
      </w:r>
      <w:r>
        <w:rPr>
          <w:rFonts w:eastAsia="Times New Roman" w:cs="Times New Roman"/>
          <w:szCs w:val="24"/>
        </w:rPr>
        <w:t>τον, να ξεκινήσει η εφαρμογή του νόμου ταυτόχρονα με τη λειτουργία της ηλεκτρονικής πλατφόρμας. Είναι απαραίτητη προϋπόθεση για να μπορέσει και να μη μπλοκάρει το σύστημα και να γίνεται γρήγορη επιλογή, γρήγορο ξεκαθάρισμα, από την πλευρά του αρμόδιου συντ</w:t>
      </w:r>
      <w:r>
        <w:rPr>
          <w:rFonts w:eastAsia="Times New Roman" w:cs="Times New Roman"/>
          <w:szCs w:val="24"/>
        </w:rPr>
        <w:t>ονιστή, των εγγράφων, να γίνεται η επιβεβαίωσή τους, για να μπορούμε να προχωρήσουμε.</w:t>
      </w:r>
    </w:p>
    <w:p w14:paraId="6242B5D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για περιπτώσεις από 20.</w:t>
      </w:r>
      <w:r>
        <w:rPr>
          <w:rFonts w:eastAsia="Times New Roman" w:cs="Times New Roman"/>
          <w:szCs w:val="24"/>
        </w:rPr>
        <w:t>000</w:t>
      </w:r>
      <w:r>
        <w:rPr>
          <w:rFonts w:eastAsia="Times New Roman" w:cs="Times New Roman"/>
          <w:szCs w:val="24"/>
        </w:rPr>
        <w:t xml:space="preserve"> έως </w:t>
      </w:r>
      <w:r>
        <w:rPr>
          <w:rFonts w:eastAsia="Times New Roman" w:cs="Times New Roman"/>
          <w:szCs w:val="24"/>
        </w:rPr>
        <w:t>50.000</w:t>
      </w:r>
      <w:r>
        <w:rPr>
          <w:rFonts w:eastAsia="Times New Roman" w:cs="Times New Roman"/>
          <w:szCs w:val="24"/>
        </w:rPr>
        <w:t xml:space="preserve"> οφειλές, </w:t>
      </w:r>
      <w:r>
        <w:rPr>
          <w:rFonts w:eastAsia="Times New Roman"/>
          <w:szCs w:val="24"/>
        </w:rPr>
        <w:t>όπου</w:t>
      </w:r>
      <w:r>
        <w:rPr>
          <w:rFonts w:eastAsia="Times New Roman" w:cs="Times New Roman"/>
          <w:szCs w:val="24"/>
        </w:rPr>
        <w:t xml:space="preserve"> είναι λιγότερα τα ποσά -ίσως πολύ λιγότεροι οι πιστωτές, ίσως και ένας πιστωτής ή δύο-, θα έπρεπε πραγματικά</w:t>
      </w:r>
      <w:r>
        <w:rPr>
          <w:rFonts w:eastAsia="Times New Roman" w:cs="Times New Roman"/>
          <w:szCs w:val="24"/>
        </w:rPr>
        <w:t xml:space="preserve"> να είναι υπεραπλουστευμένη η διαδικασία. </w:t>
      </w:r>
      <w:r>
        <w:rPr>
          <w:rFonts w:eastAsia="Times New Roman" w:cs="Times New Roman"/>
          <w:szCs w:val="24"/>
        </w:rPr>
        <w:t>Ε</w:t>
      </w:r>
      <w:r>
        <w:rPr>
          <w:rFonts w:eastAsia="Times New Roman" w:cs="Times New Roman"/>
          <w:szCs w:val="24"/>
        </w:rPr>
        <w:t>κεί ίσως να μην χρειάζεται καθόλου να πάμε σε ένα δικαστήριο για να επικυρώσει τη συμφωνία η οποία έχει γίνει.</w:t>
      </w:r>
    </w:p>
    <w:p w14:paraId="6242B5E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Νομίζω ότι όσο έχετε και το 20.</w:t>
      </w:r>
      <w:r>
        <w:rPr>
          <w:rFonts w:eastAsia="Times New Roman" w:cs="Times New Roman"/>
          <w:szCs w:val="24"/>
        </w:rPr>
        <w:t>000</w:t>
      </w:r>
      <w:r>
        <w:rPr>
          <w:rFonts w:eastAsia="Times New Roman" w:cs="Times New Roman"/>
          <w:szCs w:val="24"/>
        </w:rPr>
        <w:t xml:space="preserve"> έως 50.000</w:t>
      </w:r>
      <w:r>
        <w:rPr>
          <w:rFonts w:eastAsia="Times New Roman" w:cs="Times New Roman"/>
          <w:szCs w:val="24"/>
        </w:rPr>
        <w:t xml:space="preserve"> ουσιαστικά με τον ίδιο τρόπο αντιμετώπισης και με τις οφειλές άνω των </w:t>
      </w:r>
      <w:r>
        <w:rPr>
          <w:rFonts w:eastAsia="Times New Roman" w:cs="Times New Roman"/>
          <w:szCs w:val="24"/>
        </w:rPr>
        <w:lastRenderedPageBreak/>
        <w:t>50.000 ή των εκατομμυρίων, θα δημιουργηθούν ζητήματα. Βεβαίως, επειδή γνωρίζουμε –όσοι γνωρίζουν από τη μαχόμενη δικηγορία- τι σημαίνει ακριβώς αυτή τη στιγμή στα πρωτοδικεία, διατηρώ τ</w:t>
      </w:r>
      <w:r>
        <w:rPr>
          <w:rFonts w:eastAsia="Times New Roman" w:cs="Times New Roman"/>
          <w:szCs w:val="24"/>
        </w:rPr>
        <w:t xml:space="preserve">ις αμφιβολίες μου αν θα μπορέσουν τα πρωτοδικεία να υπηρετήσουν την πληθώρα των αιτήσεων </w:t>
      </w:r>
      <w:r>
        <w:rPr>
          <w:rFonts w:eastAsia="Times New Roman"/>
          <w:szCs w:val="24"/>
        </w:rPr>
        <w:t>οι οποίες</w:t>
      </w:r>
      <w:r>
        <w:rPr>
          <w:rFonts w:eastAsia="Times New Roman" w:cs="Times New Roman"/>
          <w:szCs w:val="24"/>
        </w:rPr>
        <w:t xml:space="preserve"> θα υποβληθούν.</w:t>
      </w:r>
    </w:p>
    <w:p w14:paraId="6242B5E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Στόχος του συγκεκριμένου νομοσχεδίου έπρεπε να είναι πραγματικά η επανεκκίνηση της οικονομίας. Αυτό το οποίο επιτυγχάνεται, όμως, αυτή τη στιγ</w:t>
      </w:r>
      <w:r>
        <w:rPr>
          <w:rFonts w:eastAsia="Times New Roman" w:cs="Times New Roman"/>
          <w:szCs w:val="24"/>
        </w:rPr>
        <w:t>μή με αυτό το νομοσχέδιο -το οποίο χαρακτηρίζεται από μ</w:t>
      </w:r>
      <w:r>
        <w:rPr>
          <w:rFonts w:eastAsia="Times New Roman" w:cs="Times New Roman"/>
          <w:szCs w:val="24"/>
        </w:rPr>
        <w:t>ί</w:t>
      </w:r>
      <w:r>
        <w:rPr>
          <w:rFonts w:eastAsia="Times New Roman" w:cs="Times New Roman"/>
          <w:szCs w:val="24"/>
        </w:rPr>
        <w:t>α φοβερή γραφειοκρατία, από ένα δαιδαλώδες πλαίσιο, μέσα από το οποίο πρέπει ο επιχειρηματίας να επιχειρήσει να διαμορφώσει τις συνθήκες εκείνες που θα επιτρέψουν να γνωρίζει τις υποχρεώσεις του για τ</w:t>
      </w:r>
      <w:r>
        <w:rPr>
          <w:rFonts w:eastAsia="Times New Roman" w:cs="Times New Roman"/>
          <w:szCs w:val="24"/>
        </w:rPr>
        <w:t>ο μέλλον και να τις υπηρετήσει- τελικά θα είναι αδιέξοδο. Θα γίνει απλά μ</w:t>
      </w:r>
      <w:r>
        <w:rPr>
          <w:rFonts w:eastAsia="Times New Roman" w:cs="Times New Roman"/>
          <w:szCs w:val="24"/>
        </w:rPr>
        <w:t>ί</w:t>
      </w:r>
      <w:r>
        <w:rPr>
          <w:rFonts w:eastAsia="Times New Roman" w:cs="Times New Roman"/>
          <w:szCs w:val="24"/>
        </w:rPr>
        <w:t>α εκμετάλλευση των συγκεκριμένων ευεργετικών διατάξεων αυτού του νομοσχεδίου από κάποιους στρατηγικούς κακοπληρωτές για τους πρώτους μήνες, στους οποίους υπάρχουν και οι αναστολές τω</w:t>
      </w:r>
      <w:r>
        <w:rPr>
          <w:rFonts w:eastAsia="Times New Roman" w:cs="Times New Roman"/>
          <w:szCs w:val="24"/>
        </w:rPr>
        <w:t xml:space="preserve">ν διώξεων. </w:t>
      </w:r>
      <w:r>
        <w:rPr>
          <w:rFonts w:eastAsia="Times New Roman" w:cs="Times New Roman"/>
          <w:szCs w:val="24"/>
        </w:rPr>
        <w:t>Σ</w:t>
      </w:r>
      <w:r>
        <w:rPr>
          <w:rFonts w:eastAsia="Times New Roman" w:cs="Times New Roman"/>
          <w:szCs w:val="24"/>
        </w:rPr>
        <w:t xml:space="preserve">τη συνέχεια νομίζουμε ότι τελικώς δεν θα λειτουργήσει. </w:t>
      </w:r>
    </w:p>
    <w:p w14:paraId="6242B5E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Τα αποτελέσματα για μ</w:t>
      </w:r>
      <w:r>
        <w:rPr>
          <w:rFonts w:eastAsia="Times New Roman" w:cs="Times New Roman"/>
          <w:szCs w:val="24"/>
        </w:rPr>
        <w:t>ί</w:t>
      </w:r>
      <w:r>
        <w:rPr>
          <w:rFonts w:eastAsia="Times New Roman" w:cs="Times New Roman"/>
          <w:szCs w:val="24"/>
        </w:rPr>
        <w:t>α ακόμη φορά από αυτή την εσφαλμένη πολιτική σας επιλογή, είναι αποτελέσματα τα οποία θα τα δει η επόμενη Κυβέρνηση, καθώς νομίζω, όχι ακρίτως, όχι μη στοχευμένα, έχε</w:t>
      </w:r>
      <w:r>
        <w:rPr>
          <w:rFonts w:eastAsia="Times New Roman" w:cs="Times New Roman"/>
          <w:szCs w:val="24"/>
        </w:rPr>
        <w:t>τε αφήσει ως περιθώριο για την επιβολή των αιτήσεων αυτών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w:t>
      </w:r>
    </w:p>
    <w:p w14:paraId="6242B5E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Εσείς το μόνο το οποίο δημιουργείτε, είναι ένα πλαίσιο διαπραγμάτευσης, αυτό το οποίο δηλαδή ως δυνατότητα υπήρχε και σήμερα. Δεν δημιουργείτε κάτι καινούργιο, με έναν χαρακτήρα υποχ</w:t>
      </w:r>
      <w:r>
        <w:rPr>
          <w:rFonts w:eastAsia="Times New Roman" w:cs="Times New Roman"/>
          <w:szCs w:val="24"/>
        </w:rPr>
        <w:t>ρεωτικότητας. Δημιουργείτε ένα πλαίσιο διαπραγμάτευσης, το οποίο επαφίεται απόλυτα στη βούληση των μελών και στην απόφασή τους και στην επιθυμία τους τελικά να κουρέψουν ή να μην κουρέψουν μέρος των οφειλών τους. Συγχρόνως δίνετε τη δυνατότητα, ορθώς, σε α</w:t>
      </w:r>
      <w:r>
        <w:rPr>
          <w:rFonts w:eastAsia="Times New Roman" w:cs="Times New Roman"/>
          <w:szCs w:val="24"/>
        </w:rPr>
        <w:t xml:space="preserve">υτόν που δεν συμφωνεί να προσφύγει στα δικαστήρια. </w:t>
      </w:r>
    </w:p>
    <w:p w14:paraId="6242B5E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Έχουμε την αίσθηση και την εντύπωση ότι από τη στιγμή που δεν έχουν μπει αντικειμενικά κριτήρια, κάποιοι κανόνες υποχρεωτικοί για τους εμπλεκόμενους, δεν θα μπορέσει να εξυπηρετηθεί καθόλου η σκοπιμότητα </w:t>
      </w:r>
      <w:r>
        <w:rPr>
          <w:rFonts w:eastAsia="Times New Roman" w:cs="Times New Roman"/>
          <w:szCs w:val="24"/>
        </w:rPr>
        <w:t>του νομοσχεδίου.</w:t>
      </w:r>
    </w:p>
    <w:p w14:paraId="6242B5E5" w14:textId="77777777" w:rsidR="000E4403" w:rsidRDefault="00E3488B">
      <w:pPr>
        <w:spacing w:line="600" w:lineRule="auto"/>
        <w:ind w:firstLine="720"/>
        <w:jc w:val="both"/>
        <w:rPr>
          <w:rFonts w:eastAsia="Times New Roman"/>
          <w:szCs w:val="24"/>
        </w:rPr>
      </w:pPr>
      <w:r>
        <w:rPr>
          <w:rFonts w:eastAsia="Times New Roman"/>
          <w:szCs w:val="24"/>
        </w:rPr>
        <w:t xml:space="preserve">Ακούσαμε, επίσης, σήμερα ότι εντός των επομένων δεκαπέντε ημερών θα έρθει η τροπολογία η οποία αναμένεται από το </w:t>
      </w:r>
      <w:r>
        <w:rPr>
          <w:rFonts w:eastAsia="Times New Roman"/>
          <w:szCs w:val="24"/>
        </w:rPr>
        <w:lastRenderedPageBreak/>
        <w:t>Υπουργείο Δικαιοσύνης σε σχέση με το ακαταδίωκτο, ή δεν ξέρω τι άλλο, για τα τραπεζικά στελέχη ή για τους εκπροσώπους του δημο</w:t>
      </w:r>
      <w:r>
        <w:rPr>
          <w:rFonts w:eastAsia="Times New Roman"/>
          <w:szCs w:val="24"/>
        </w:rPr>
        <w:t xml:space="preserve">σίου οι οποίοι θα εμπλακούν σ’ αυτήν τη διαδικασία. </w:t>
      </w:r>
      <w:r>
        <w:rPr>
          <w:rFonts w:eastAsia="Times New Roman"/>
          <w:szCs w:val="24"/>
        </w:rPr>
        <w:t>Α</w:t>
      </w:r>
      <w:r>
        <w:rPr>
          <w:rFonts w:eastAsia="Times New Roman"/>
          <w:szCs w:val="24"/>
        </w:rPr>
        <w:t xml:space="preserve">υτό το ακούμε. </w:t>
      </w:r>
    </w:p>
    <w:p w14:paraId="6242B5E6" w14:textId="77777777" w:rsidR="000E4403" w:rsidRDefault="00E3488B">
      <w:pPr>
        <w:spacing w:line="600" w:lineRule="auto"/>
        <w:ind w:firstLine="720"/>
        <w:jc w:val="both"/>
        <w:rPr>
          <w:rFonts w:eastAsia="Times New Roman"/>
          <w:szCs w:val="24"/>
        </w:rPr>
      </w:pPr>
      <w:r>
        <w:rPr>
          <w:rFonts w:eastAsia="Times New Roman"/>
          <w:szCs w:val="24"/>
        </w:rPr>
        <w:t>Θεωρώ ότι θα έπρεπε παράλληλα με το συγκεκριμένο νομοσχέδιο να έρθει η όποια ρύθμιση, για να δούμε αν πραγματικά δίνεται η ουσιαστική δυνατότητα και η ευχέρεια και η πρωτοβουλία σε ένα δι</w:t>
      </w:r>
      <w:r>
        <w:rPr>
          <w:rFonts w:eastAsia="Times New Roman"/>
          <w:szCs w:val="24"/>
        </w:rPr>
        <w:t>ευθυντικό στέλεχος τράπεζας ή σε έναν εκπρόσωπο του δημόσιου να κάνει αυτό το «κούρεμα» το οποίο υπόσχεστε, για να μπορέσουμε να δούμε αν πραγματικά θα λειτουργήσει τώρα αυτό το σύστημα. Όσο αυτό το αφήνουμε πάλι μελλοντικά, όσο είναι άδηλος ο τρόπος με το</w:t>
      </w:r>
      <w:r>
        <w:rPr>
          <w:rFonts w:eastAsia="Times New Roman"/>
          <w:szCs w:val="24"/>
        </w:rPr>
        <w:t xml:space="preserve">ν οποίο αυτό θα προσδιοριστεί, νομίζουμε ότι θα είναι πάλι ένα ανενεργό νομοσχέδιο. </w:t>
      </w:r>
    </w:p>
    <w:p w14:paraId="6242B5E7" w14:textId="77777777" w:rsidR="000E4403" w:rsidRDefault="00E3488B">
      <w:pPr>
        <w:spacing w:line="600" w:lineRule="auto"/>
        <w:ind w:firstLine="720"/>
        <w:jc w:val="both"/>
        <w:rPr>
          <w:rFonts w:eastAsia="Times New Roman"/>
          <w:szCs w:val="24"/>
        </w:rPr>
      </w:pPr>
      <w:r>
        <w:rPr>
          <w:rFonts w:eastAsia="Times New Roman"/>
          <w:szCs w:val="24"/>
        </w:rPr>
        <w:t>Κύριε Υπουργέ, αυτό το νομοσχέδιο το περιμένει ο επιχειρηματικός, ο εμπορικός κόσμος, οι αγρότες, οι ελεύθεροι επαγγελματίες -άσχετα που εσείς δεν τους εμπεριέχετε όλους μ</w:t>
      </w:r>
      <w:r>
        <w:rPr>
          <w:rFonts w:eastAsia="Times New Roman"/>
          <w:szCs w:val="24"/>
        </w:rPr>
        <w:t xml:space="preserve">έσα αυτήν τη στιγμή- εδώ και δύο χρόνια περίπου. </w:t>
      </w:r>
    </w:p>
    <w:p w14:paraId="6242B5E8" w14:textId="77777777" w:rsidR="000E4403" w:rsidRDefault="00E3488B">
      <w:pPr>
        <w:spacing w:line="600" w:lineRule="auto"/>
        <w:ind w:firstLine="720"/>
        <w:jc w:val="both"/>
        <w:rPr>
          <w:rFonts w:eastAsia="Times New Roman"/>
          <w:szCs w:val="24"/>
        </w:rPr>
      </w:pPr>
      <w:r>
        <w:rPr>
          <w:rFonts w:eastAsia="Times New Roman"/>
          <w:szCs w:val="24"/>
        </w:rPr>
        <w:t>Είναι ένα νομοσχέδιο το οποίο υπό προϋποθέσεις και με τη συναίνεση, επαναλαμβάνω, όλων των πολιτικών κομμάτων θα μπορούσε πραγματικά να δώσει μ</w:t>
      </w:r>
      <w:r>
        <w:rPr>
          <w:rFonts w:eastAsia="Times New Roman"/>
          <w:szCs w:val="24"/>
        </w:rPr>
        <w:t>ί</w:t>
      </w:r>
      <w:r>
        <w:rPr>
          <w:rFonts w:eastAsia="Times New Roman"/>
          <w:szCs w:val="24"/>
        </w:rPr>
        <w:t xml:space="preserve">α δυνατότητα πραγματικής </w:t>
      </w:r>
      <w:r>
        <w:rPr>
          <w:rFonts w:eastAsia="Times New Roman"/>
          <w:szCs w:val="24"/>
        </w:rPr>
        <w:lastRenderedPageBreak/>
        <w:t>επανεκκίνησης στις επιχειρήσεις στα χ</w:t>
      </w:r>
      <w:r>
        <w:rPr>
          <w:rFonts w:eastAsia="Times New Roman"/>
          <w:szCs w:val="24"/>
        </w:rPr>
        <w:t xml:space="preserve">ρόνια της κρίσης. </w:t>
      </w:r>
      <w:r>
        <w:rPr>
          <w:rFonts w:eastAsia="Times New Roman"/>
          <w:szCs w:val="24"/>
        </w:rPr>
        <w:t>Ε</w:t>
      </w:r>
      <w:r>
        <w:rPr>
          <w:rFonts w:eastAsia="Times New Roman"/>
          <w:szCs w:val="24"/>
        </w:rPr>
        <w:t>δώ κάνω μ</w:t>
      </w:r>
      <w:r>
        <w:rPr>
          <w:rFonts w:eastAsia="Times New Roman"/>
          <w:szCs w:val="24"/>
        </w:rPr>
        <w:t>ί</w:t>
      </w:r>
      <w:r>
        <w:rPr>
          <w:rFonts w:eastAsia="Times New Roman"/>
          <w:szCs w:val="24"/>
        </w:rPr>
        <w:t>α παρένθεση. Την τριετία δεν την καταλαβαίνω. Θα μπορούσε δηλαδή να είναι η επταετία ή η οκταετία από τότε που ξεκίνησε η χρήση ο χρόνος μέσα στον οποίο έπρεπε να βρούμε τις επιχειρήσεις εκείνες οι οποίες με συγκεκριμένα χαρακτ</w:t>
      </w:r>
      <w:r>
        <w:rPr>
          <w:rFonts w:eastAsia="Times New Roman"/>
          <w:szCs w:val="24"/>
        </w:rPr>
        <w:t xml:space="preserve">ηριστικά γνωρίσματα θα δικαιούνταν να υπαχθούν στις διατάξεις του νόμου. </w:t>
      </w:r>
    </w:p>
    <w:p w14:paraId="6242B5E9" w14:textId="77777777" w:rsidR="000E4403" w:rsidRDefault="00E3488B">
      <w:pPr>
        <w:spacing w:line="600" w:lineRule="auto"/>
        <w:ind w:firstLine="720"/>
        <w:jc w:val="both"/>
        <w:rPr>
          <w:rFonts w:eastAsia="Times New Roman"/>
          <w:szCs w:val="24"/>
        </w:rPr>
      </w:pPr>
      <w:r>
        <w:rPr>
          <w:rFonts w:eastAsia="Times New Roman"/>
          <w:szCs w:val="24"/>
        </w:rPr>
        <w:t xml:space="preserve">Αυτήν τη στιγμή το μόνο που θα είναι σε κίνηση είναι οι επαγγελματίες οι οποίοι θα τρέχουν να πάνε τα χαρτιά τους. Αυτή είναι η μόνη κίνηση που θα υπάρξει. </w:t>
      </w:r>
    </w:p>
    <w:p w14:paraId="6242B5EA" w14:textId="77777777" w:rsidR="000E4403" w:rsidRDefault="00E3488B">
      <w:pPr>
        <w:spacing w:line="600" w:lineRule="auto"/>
        <w:ind w:firstLine="720"/>
        <w:jc w:val="both"/>
        <w:rPr>
          <w:rFonts w:eastAsia="Times New Roman"/>
          <w:szCs w:val="24"/>
        </w:rPr>
      </w:pPr>
      <w:r>
        <w:rPr>
          <w:rFonts w:eastAsia="Times New Roman"/>
          <w:szCs w:val="24"/>
        </w:rPr>
        <w:t>Θα γίνει, λοιπόν, αυτή η κίνηση και θα απογοητευτούν αυτοί οι οποίοι προσπάθησαν πραγματικά όλον αυτόν τον καιρό με συνέπεια και με θυσίες να κρατήσουν τις επιχειρήσεις τους και θα εκμεταλλευτούν τις διατάξεις του νόμου οι κακοπληρωτές επαγγελματίες οι οπο</w:t>
      </w:r>
      <w:r>
        <w:rPr>
          <w:rFonts w:eastAsia="Times New Roman"/>
          <w:szCs w:val="24"/>
        </w:rPr>
        <w:t xml:space="preserve">ίοι δεν χρειάζονται να έχουν και ιδιαίτερη εφευρετικότητα να το κάνουν, αφού οι ίδιες οι διατάξεις του νόμου τούς το επιτρέπουν. </w:t>
      </w:r>
      <w:r>
        <w:rPr>
          <w:rFonts w:eastAsia="Times New Roman"/>
          <w:szCs w:val="24"/>
        </w:rPr>
        <w:t>Τ</w:t>
      </w:r>
      <w:r>
        <w:rPr>
          <w:rFonts w:eastAsia="Times New Roman"/>
          <w:szCs w:val="24"/>
        </w:rPr>
        <w:t>ελικά νομίζω ότι με όλο αυτό θα χάσουμε μ</w:t>
      </w:r>
      <w:r>
        <w:rPr>
          <w:rFonts w:eastAsia="Times New Roman"/>
          <w:szCs w:val="24"/>
        </w:rPr>
        <w:t>ί</w:t>
      </w:r>
      <w:r>
        <w:rPr>
          <w:rFonts w:eastAsia="Times New Roman"/>
          <w:szCs w:val="24"/>
        </w:rPr>
        <w:t>α μεγάλη ευκαιρία, ενώ συγχρόνως μπορούμε να δημιουργήσουμε και άλλα ζητήματα στην α</w:t>
      </w:r>
      <w:r>
        <w:rPr>
          <w:rFonts w:eastAsia="Times New Roman"/>
          <w:szCs w:val="24"/>
        </w:rPr>
        <w:t xml:space="preserve">γορά, καθώς ο υγιής ανταγωνισμός ο οποίος θα πρέπει να λειτουργήσει, δεν λειτουργεί. </w:t>
      </w:r>
    </w:p>
    <w:p w14:paraId="6242B5EB" w14:textId="77777777" w:rsidR="000E4403" w:rsidRDefault="00E3488B">
      <w:pPr>
        <w:spacing w:line="600" w:lineRule="auto"/>
        <w:ind w:firstLine="720"/>
        <w:jc w:val="both"/>
        <w:rPr>
          <w:rFonts w:eastAsia="Times New Roman"/>
          <w:szCs w:val="24"/>
        </w:rPr>
      </w:pPr>
      <w:r>
        <w:rPr>
          <w:rFonts w:eastAsia="Times New Roman"/>
          <w:szCs w:val="24"/>
        </w:rPr>
        <w:lastRenderedPageBreak/>
        <w:t>Για μ</w:t>
      </w:r>
      <w:r>
        <w:rPr>
          <w:rFonts w:eastAsia="Times New Roman"/>
          <w:szCs w:val="24"/>
        </w:rPr>
        <w:t>ί</w:t>
      </w:r>
      <w:r>
        <w:rPr>
          <w:rFonts w:eastAsia="Times New Roman"/>
          <w:szCs w:val="24"/>
        </w:rPr>
        <w:t>α ακόμα φορά με αυτό το νομοσχέδιο δεν δίνεται η δυνατότητα να λειτουργήσει ο ανταγωνισμός σε σχέση με τις επιχειρήσεις που ανταπεξέρχονται και αντιθέτως κάποιοι θα</w:t>
      </w:r>
      <w:r>
        <w:rPr>
          <w:rFonts w:eastAsia="Times New Roman"/>
          <w:szCs w:val="24"/>
        </w:rPr>
        <w:t xml:space="preserve"> εκμεταλλευτούν τις συνθήκες αυτές, έτσι ώστε να δημιουργηθούν κι άλλα ζητήματα από αυτά τα πολλά που υπάρχουν αυτήν τη στιγμή στην αγορά.</w:t>
      </w:r>
    </w:p>
    <w:p w14:paraId="6242B5EC" w14:textId="77777777" w:rsidR="000E4403" w:rsidRDefault="00E3488B">
      <w:pPr>
        <w:spacing w:line="600" w:lineRule="auto"/>
        <w:ind w:firstLine="720"/>
        <w:jc w:val="both"/>
        <w:rPr>
          <w:rFonts w:eastAsia="Times New Roman"/>
          <w:szCs w:val="24"/>
        </w:rPr>
      </w:pPr>
      <w:r>
        <w:rPr>
          <w:rFonts w:eastAsia="Times New Roman"/>
          <w:szCs w:val="24"/>
        </w:rPr>
        <w:t>Έχετε τη δυνατότητα και τον χρόνο, κύριε Υπουργέ, να φέρετε ουσιαστικές ρυθμίσεις και τροποποιήσεις επί του πνεύματος</w:t>
      </w:r>
      <w:r>
        <w:rPr>
          <w:rFonts w:eastAsia="Times New Roman"/>
          <w:szCs w:val="24"/>
        </w:rPr>
        <w:t xml:space="preserve"> του νομοσχεδίου και επί των παρεμβάσεων που πρέπει να γίνουν και επί της διαδικασίας η οποία πρέπει να ακολουθηθεί. </w:t>
      </w:r>
    </w:p>
    <w:p w14:paraId="6242B5ED" w14:textId="77777777" w:rsidR="000E4403" w:rsidRDefault="00E3488B">
      <w:pPr>
        <w:spacing w:line="600" w:lineRule="auto"/>
        <w:ind w:firstLine="720"/>
        <w:jc w:val="both"/>
        <w:rPr>
          <w:rFonts w:eastAsia="Times New Roman"/>
          <w:szCs w:val="24"/>
        </w:rPr>
      </w:pPr>
      <w:r>
        <w:rPr>
          <w:rFonts w:eastAsia="Times New Roman"/>
          <w:szCs w:val="24"/>
        </w:rPr>
        <w:t>Εμείς δεν είμαστε αρνητικοί σε ένα νομοσχέδιο το οποίο θα δίνει λύση στους επαγγελματίες και τους επιχειρηματίες. Είμαστε αντίθετοι στο συ</w:t>
      </w:r>
      <w:r>
        <w:rPr>
          <w:rFonts w:eastAsia="Times New Roman"/>
          <w:szCs w:val="24"/>
        </w:rPr>
        <w:t>γκεκριμένο ψευδεπίγραφο νομοσχέδιο με την ονομασία «εξωδικαστικός μηχανισμός» που, όπως σας επανέλαβα, δεν περιγράφει κανέναν ουσιαστικό μηχανισμό. Αυτό που απλά περιγράφει είναι έναν μηχανισμό διαβούλευσης ο οποίος πρέπει μάλιστα να πάει και στα δικαστήρι</w:t>
      </w:r>
      <w:r>
        <w:rPr>
          <w:rFonts w:eastAsia="Times New Roman"/>
          <w:szCs w:val="24"/>
        </w:rPr>
        <w:t xml:space="preserve">α για να επικυρωθεί. </w:t>
      </w:r>
    </w:p>
    <w:p w14:paraId="6242B5EE" w14:textId="77777777" w:rsidR="000E4403" w:rsidRDefault="00E3488B">
      <w:pPr>
        <w:spacing w:line="600" w:lineRule="auto"/>
        <w:ind w:firstLine="720"/>
        <w:jc w:val="both"/>
        <w:rPr>
          <w:rFonts w:eastAsia="Times New Roman"/>
          <w:szCs w:val="24"/>
        </w:rPr>
      </w:pPr>
      <w:r>
        <w:rPr>
          <w:rFonts w:eastAsia="Times New Roman"/>
          <w:szCs w:val="24"/>
        </w:rPr>
        <w:t xml:space="preserve">Ξέρουμε πολύ καλά πού θα οδηγήσει αυτό. Ξέρουμε πολύ καλά ότι με τα προαπαιτούμενα τα οποία ζητούνται σε σχέση με </w:t>
      </w:r>
      <w:r>
        <w:rPr>
          <w:rFonts w:eastAsia="Times New Roman"/>
          <w:szCs w:val="24"/>
        </w:rPr>
        <w:lastRenderedPageBreak/>
        <w:t xml:space="preserve">τα δικαιολογητικά, όλο αυτό τελικά θα είναι ατελέσφορο. </w:t>
      </w:r>
      <w:r>
        <w:rPr>
          <w:rFonts w:eastAsia="Times New Roman"/>
          <w:szCs w:val="24"/>
        </w:rPr>
        <w:t>Δ</w:t>
      </w:r>
      <w:r>
        <w:rPr>
          <w:rFonts w:eastAsia="Times New Roman"/>
          <w:szCs w:val="24"/>
        </w:rPr>
        <w:t>υστυχώς –δυστυχώς για εμάς, ευτυχώς για τους Έλληνες- για μ</w:t>
      </w:r>
      <w:r>
        <w:rPr>
          <w:rFonts w:eastAsia="Times New Roman"/>
          <w:szCs w:val="24"/>
        </w:rPr>
        <w:t>ί</w:t>
      </w:r>
      <w:r>
        <w:rPr>
          <w:rFonts w:eastAsia="Times New Roman"/>
          <w:szCs w:val="24"/>
        </w:rPr>
        <w:t>α α</w:t>
      </w:r>
      <w:r>
        <w:rPr>
          <w:rFonts w:eastAsia="Times New Roman"/>
          <w:szCs w:val="24"/>
        </w:rPr>
        <w:t xml:space="preserve">κόμα φορά θα κληθεί η Νέα Δημοκρατία να δώσει λύση και σε αυτό. </w:t>
      </w:r>
    </w:p>
    <w:p w14:paraId="6242B5EF"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πάρα πολύ. </w:t>
      </w:r>
    </w:p>
    <w:p w14:paraId="6242B5F0"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42B5F1" w14:textId="77777777" w:rsidR="000E4403" w:rsidRDefault="00E3488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εγώ, κύριε συνάδελφε, γιατί ήσασταν πολύ συνεπής στον χρόνο σας. </w:t>
      </w:r>
    </w:p>
    <w:p w14:paraId="6242B5F2" w14:textId="77777777" w:rsidR="000E4403" w:rsidRDefault="00E3488B">
      <w:pPr>
        <w:spacing w:line="600" w:lineRule="auto"/>
        <w:ind w:firstLine="720"/>
        <w:jc w:val="both"/>
        <w:rPr>
          <w:rFonts w:eastAsia="Times New Roman"/>
          <w:szCs w:val="24"/>
        </w:rPr>
      </w:pPr>
      <w:r>
        <w:rPr>
          <w:rFonts w:eastAsia="Times New Roman"/>
          <w:szCs w:val="24"/>
        </w:rPr>
        <w:t>Τον λόγο</w:t>
      </w:r>
      <w:r>
        <w:rPr>
          <w:rFonts w:eastAsia="Times New Roman"/>
          <w:szCs w:val="24"/>
        </w:rPr>
        <w:t xml:space="preserve"> έχει ο ειδικός αγορητής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Γεώργιος Αρβανιτίδης. </w:t>
      </w:r>
      <w:r>
        <w:rPr>
          <w:rFonts w:eastAsia="Times New Roman"/>
          <w:szCs w:val="24"/>
        </w:rPr>
        <w:t>Μ</w:t>
      </w:r>
      <w:r>
        <w:rPr>
          <w:rFonts w:eastAsia="Times New Roman"/>
          <w:szCs w:val="24"/>
        </w:rPr>
        <w:t xml:space="preserve">ε καθυστέρηση θα ήθελα να του ευχηθώ «χρόνια πολλά» για τη γιορτή του. </w:t>
      </w:r>
    </w:p>
    <w:p w14:paraId="6242B5F3"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συνάδελφε, έχετε τον λόγο. </w:t>
      </w:r>
    </w:p>
    <w:p w14:paraId="6242B5F4" w14:textId="77777777" w:rsidR="000E4403" w:rsidRDefault="00E3488B">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 είστε καλά, κύριε Πρό</w:t>
      </w:r>
      <w:r>
        <w:rPr>
          <w:rFonts w:eastAsia="Times New Roman"/>
          <w:szCs w:val="24"/>
        </w:rPr>
        <w:t>εδρε! Σας ευχαριστώ για τις ευχές σας. Χρόνια πολλά σε όλους!</w:t>
      </w:r>
    </w:p>
    <w:p w14:paraId="6242B5F5"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Κύριε Πρόεδρε, κυρίες και κύριοι συνάδελφοι, όπως είπα και στην </w:t>
      </w:r>
      <w:r>
        <w:rPr>
          <w:rFonts w:eastAsia="Times New Roman"/>
          <w:szCs w:val="24"/>
        </w:rPr>
        <w:t>ε</w:t>
      </w:r>
      <w:r>
        <w:rPr>
          <w:rFonts w:eastAsia="Times New Roman"/>
          <w:szCs w:val="24"/>
        </w:rPr>
        <w:t>πιτροπή, ο εξωδικαστικός συμβιβασμός και η αντιμετώπιση των κόκκινων δανείων είναι βασική προϋπόθεση για την ανάταξη της οικονομί</w:t>
      </w:r>
      <w:r>
        <w:rPr>
          <w:rFonts w:eastAsia="Times New Roman"/>
          <w:szCs w:val="24"/>
        </w:rPr>
        <w:t xml:space="preserve">ας και ίσως από τις λίγες ευκαιρίες που έχουμε αυτήν την περίοδο. </w:t>
      </w:r>
    </w:p>
    <w:p w14:paraId="6242B5F6" w14:textId="77777777" w:rsidR="000E4403" w:rsidRDefault="00E3488B">
      <w:pPr>
        <w:spacing w:line="600" w:lineRule="auto"/>
        <w:ind w:firstLine="720"/>
        <w:jc w:val="both"/>
        <w:rPr>
          <w:rFonts w:eastAsia="Times New Roman"/>
          <w:szCs w:val="24"/>
        </w:rPr>
      </w:pPr>
      <w:r>
        <w:rPr>
          <w:rFonts w:eastAsia="Times New Roman"/>
          <w:szCs w:val="24"/>
        </w:rPr>
        <w:t xml:space="preserve">Για τον λόγο αυτό, λοιπόν, πρέπει να υπάρξει συνεννόηση των πολιτικών δυνάμεων για να μπορέσουμε να βγάλουμε τη θηλειά από τον λαιμό της πραγματικής οικονομίας. Αν δεν τα καταφέρουμε, τότε </w:t>
      </w:r>
      <w:r>
        <w:rPr>
          <w:rFonts w:eastAsia="Times New Roman"/>
          <w:szCs w:val="24"/>
        </w:rPr>
        <w:t xml:space="preserve">δεν θα μιλάμε απλά για στασιμότητα στην αγορά, αλλά για κατάρρευση. </w:t>
      </w:r>
    </w:p>
    <w:p w14:paraId="6242B5F7" w14:textId="77777777" w:rsidR="000E4403" w:rsidRDefault="00E3488B">
      <w:pPr>
        <w:spacing w:line="600" w:lineRule="auto"/>
        <w:ind w:firstLine="720"/>
        <w:jc w:val="both"/>
        <w:rPr>
          <w:rFonts w:eastAsia="Times New Roman"/>
          <w:szCs w:val="24"/>
        </w:rPr>
      </w:pPr>
      <w:r>
        <w:rPr>
          <w:rFonts w:eastAsia="Times New Roman"/>
          <w:szCs w:val="24"/>
        </w:rPr>
        <w:t xml:space="preserve">Ξέρετε, κύριοι συνάδελφοι, πώς επιβιώνουν οι επιχειρήσεις οι οποίες αναγκάζονται να επιστρέψουν δανεισμό και συγχρόνως οι τράπεζες δεν μπορούν να τις επαναχρηματοδοτήσουν; Απλά σταματούν </w:t>
      </w:r>
      <w:r>
        <w:rPr>
          <w:rFonts w:eastAsia="Times New Roman"/>
          <w:szCs w:val="24"/>
        </w:rPr>
        <w:t xml:space="preserve">να πληρώνουν, διότι αν το κεφάλαιο της επιχείρησης λείψει από τη ροή των εργασιών της, τότε θα μιλάμε για κατάρρευση. Ποιοι είναι αυτό οι κακοπληρωτές; Οι άνθρωποι που λόγω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λόγω της αδυναμίας λειτουργίας του τραπεζικού συστήματος κ</w:t>
      </w:r>
      <w:r>
        <w:rPr>
          <w:rFonts w:eastAsia="Times New Roman"/>
          <w:szCs w:val="24"/>
        </w:rPr>
        <w:t xml:space="preserve">ρατούν τα κεφάλαια στην επιχείρησή τους για να δουλέψουν; Ας πάψουμε να κουνάμε πια το </w:t>
      </w:r>
      <w:r>
        <w:rPr>
          <w:rFonts w:eastAsia="Times New Roman"/>
          <w:szCs w:val="24"/>
        </w:rPr>
        <w:lastRenderedPageBreak/>
        <w:t xml:space="preserve">δάχτυλο στην πραγματική οικονομία και τους ανθρώπους που δίνουν τη μάχη της επιβίωσης. </w:t>
      </w:r>
    </w:p>
    <w:p w14:paraId="6242B5F8"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Δεύτερη παρατήρηση. Ξέρετε πόσοι άνθρωποι βρέθηκαν σε αδυναμία να πληρώσουν το δα</w:t>
      </w:r>
      <w:r>
        <w:rPr>
          <w:rFonts w:eastAsia="Times New Roman" w:cs="Times New Roman"/>
          <w:szCs w:val="24"/>
        </w:rPr>
        <w:t>νεισμό τους, απλά και μόνο διότι με την πτώση της αξίας των ακινήτων οι τράπεζες τους ζήτησαν παραπάνω εγγυήσεις που δεν είχαν; Δεν συνέβαινε τίποτα, δεν υπήρχε πρόβλημα στη λειτουργία των επιχειρήσεων, απλά και μόνο κάποια στιγμή, λόγω της πτώσης των αξιώ</w:t>
      </w:r>
      <w:r>
        <w:rPr>
          <w:rFonts w:eastAsia="Times New Roman" w:cs="Times New Roman"/>
          <w:szCs w:val="24"/>
        </w:rPr>
        <w:t xml:space="preserve">ν των ακινήτων και των εγγυήσεων, τους κάλεσαν να έρθουν να βάλουν και άλλες εγγυήσεις που δεν είχαν. Ας καταλάβουμε ποια είναι η καθημερινότητα των επιχειρηματιών και ας καταλάβουμε ότι χωρίς επιχειρήσεις, χωρίς επιχειρηματικότητα, δεν υπάρχει οικονομία. </w:t>
      </w:r>
    </w:p>
    <w:p w14:paraId="6242B5F9"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Εάν το σημερινό νομοσχέδιο, κυρίες και κύριοι, δεν λύσει το τεράστιο οικονομικό και κοινωνικό πρόβλημα του ιδιωτικού χρέους, που βαρύνει επιχειρήσεις και επιχειρηματίες, το μόνο εργαλείο που θα μας μείνει θα είναι οι πωλήσεις των δανείων από τις τράπεζες.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είναι κάτι που δεν συμφέρει κανέναν πια, δεν συμφέρει ούτε τους δανειολήπτες ούτε τις τράπεζες. Οι πρώτοι θα καταστραφούν εάν πάμε σε μαζικές ρευστοποιήσεις και οι </w:t>
      </w:r>
      <w:r>
        <w:rPr>
          <w:rFonts w:eastAsia="Times New Roman" w:cs="Times New Roman"/>
          <w:szCs w:val="24"/>
        </w:rPr>
        <w:lastRenderedPageBreak/>
        <w:t>δεύτερες θα εγγράψουν σημαντικές ζημίες στους ισολογισμούς τους, με ότι αυτό μπορεί να</w:t>
      </w:r>
      <w:r>
        <w:rPr>
          <w:rFonts w:eastAsia="Times New Roman" w:cs="Times New Roman"/>
          <w:szCs w:val="24"/>
        </w:rPr>
        <w:t xml:space="preserve"> σημαίνει για τη σταθερότητα του τραπεζικού συστήματος. Αυτός είναι και ο λόγος που στη δική μας πρόταση για τα κόκκινα επιχειρηματικά δάνεια, βασικός τους πυλώνας είναι το Ταμείο Ανασυγκρότησης Επιχειρήσεων. </w:t>
      </w:r>
    </w:p>
    <w:p w14:paraId="6242B5FA"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Επειδή όμως, η πρότασή μας είναι πολύ ευρύτερη</w:t>
      </w:r>
      <w:r>
        <w:rPr>
          <w:rFonts w:eastAsia="Times New Roman" w:cs="Times New Roman"/>
          <w:szCs w:val="24"/>
        </w:rPr>
        <w:t xml:space="preserve"> από το παρόν νομοσχέδιο θα επικεντρωθώ στο σημερινό νομοσχέδιο, αυτό που ορίζουμε ως τίτλο: «Εξωδικαστικό συμβιβασμό». </w:t>
      </w:r>
    </w:p>
    <w:p w14:paraId="6242B5FB"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ερώτημα, λοιπόν, είναι πώς το νομοσχέδιο θα επιτύχει τους στόχους του. </w:t>
      </w:r>
      <w:r>
        <w:rPr>
          <w:rFonts w:eastAsia="Times New Roman" w:cs="Times New Roman"/>
          <w:szCs w:val="24"/>
        </w:rPr>
        <w:t>Ο</w:t>
      </w:r>
      <w:r>
        <w:rPr>
          <w:rFonts w:eastAsia="Times New Roman" w:cs="Times New Roman"/>
          <w:szCs w:val="24"/>
        </w:rPr>
        <w:t>ι στόχοι είναι δύο: Πρώτον, να ενταχθούν όσο το δυνατ</w:t>
      </w:r>
      <w:r>
        <w:rPr>
          <w:rFonts w:eastAsia="Times New Roman" w:cs="Times New Roman"/>
          <w:szCs w:val="24"/>
        </w:rPr>
        <w:t xml:space="preserve">όν περισσότερες επιχειρήσεις και επαγγελματίες στο νέο αυτό μηχανισμό και δεύτερον, πώς θα κάνουμε το μηχανισμό αυτό αποτελεσματικό και γρήγορο. Θα πάω τα βήματα ένα, ένα για να γίνω ξεκάθαρος όσο γίνεται: </w:t>
      </w:r>
    </w:p>
    <w:p w14:paraId="6242B5FC"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Ξεκινάω από τον πρώτο στόχο όσον αφορά το ύψος τω</w:t>
      </w:r>
      <w:r>
        <w:rPr>
          <w:rFonts w:eastAsia="Times New Roman" w:cs="Times New Roman"/>
          <w:szCs w:val="24"/>
        </w:rPr>
        <w:t>ν δανείων που πρέπει να ρυθμιστούν. Η συμφωνία των τραπεζών με τον Ενιαίο Εποπτικό Μηχανισμό της Ευρωπαϊκής Κεντρικής Τράπεζας προβλέπει τακτοποίηση κόκκινων δανείων ύψους 40 δισεκατομμυρίων μέχρι το 2019. Από αυτά το 58% της τακτοποίησης θα προέλθει από τ</w:t>
      </w:r>
      <w:r>
        <w:rPr>
          <w:rFonts w:eastAsia="Times New Roman" w:cs="Times New Roman"/>
          <w:szCs w:val="24"/>
        </w:rPr>
        <w:t xml:space="preserve">α κόκκινα επιχειρηματικά δάνεια. </w:t>
      </w:r>
    </w:p>
    <w:p w14:paraId="6242B5FD"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lastRenderedPageBreak/>
        <w:t>Πρακτικά, λοιπόν, κυρίες και κύριοι, μέσα στα επόμενα δύο χρόνια πρέπει να δοθεί λύση για κόκκινα επιχειρηματικά δάνεια, ύψους 23,2 δισεκατομμυρίων ευρώ.</w:t>
      </w:r>
    </w:p>
    <w:p w14:paraId="6242B5FE"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Πάμε τώρα να δούμε πώς είναι δομημένα τα κόκκινα επιχειρηματικά δάνε</w:t>
      </w:r>
      <w:r>
        <w:rPr>
          <w:rFonts w:eastAsia="Times New Roman" w:cs="Times New Roman"/>
          <w:szCs w:val="24"/>
        </w:rPr>
        <w:t>ια. Σύμφωνα με στοιχεία της Τράπεζας της Ελλάδος το τρίτο τρίμηνο του 2016 το σύνολο των κόκκινων επιχειρηματικών δανείων στη χώρα έφτανε τα 65 δισεκατομμύρια, από αυτά τα 40 δισεκατομμύρια αφορούν δάνεια επαγγελματιών πολύ μικρών και μικρομεσαίων επιχειρή</w:t>
      </w:r>
      <w:r>
        <w:rPr>
          <w:rFonts w:eastAsia="Times New Roman" w:cs="Times New Roman"/>
          <w:szCs w:val="24"/>
        </w:rPr>
        <w:t xml:space="preserve">σεων. Σε ποσοστό, λοιπόν, μιλάμε ότι η κατηγορία αυτών των δανειοληπτών είναι 60% του συνόλου. Τι σημαίνει αυτό; Σημαίνει ότι εάν δώσουμε λύση στα μισά κόκκινα δάνεια των μικρών και μικρομεσαίων επιχειρήσεων, θα είχαμε καλύψει το στόχο. Το μεγάλο ερώτημα, </w:t>
      </w:r>
      <w:r>
        <w:rPr>
          <w:rFonts w:eastAsia="Times New Roman" w:cs="Times New Roman"/>
          <w:szCs w:val="24"/>
        </w:rPr>
        <w:t>λοιπόν, είναι εάν μπορούμε να τα καταφέρουμε.</w:t>
      </w:r>
    </w:p>
    <w:p w14:paraId="6242B5FF"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κατά τη γνώμη μου, έτσι όπως είναι δομημένο το νομοσχέδιο δεν μπορούμε και θα εξηγήσω γιατί. Ξεκινάω με τα ποσοτικά δεδομένα. Ζήτησα στην </w:t>
      </w:r>
      <w:r>
        <w:rPr>
          <w:rFonts w:eastAsia="Times New Roman" w:cs="Times New Roman"/>
          <w:szCs w:val="24"/>
        </w:rPr>
        <w:t>ε</w:t>
      </w:r>
      <w:r>
        <w:rPr>
          <w:rFonts w:eastAsia="Times New Roman" w:cs="Times New Roman"/>
          <w:szCs w:val="24"/>
        </w:rPr>
        <w:t>πιτροπή από τον Υπουργό ένα σενάριο βάσης που να έχει ορισμέν</w:t>
      </w:r>
      <w:r>
        <w:rPr>
          <w:rFonts w:eastAsia="Times New Roman" w:cs="Times New Roman"/>
          <w:szCs w:val="24"/>
        </w:rPr>
        <w:t>α απλά στοιχεία, πόσες επιχειρήσεις μπορούν να μπουν στον εξωδικαστικό συμβιβασμό, πόσες μπορούν να πετύχουν μ</w:t>
      </w:r>
      <w:r>
        <w:rPr>
          <w:rFonts w:eastAsia="Times New Roman" w:cs="Times New Roman"/>
          <w:szCs w:val="24"/>
        </w:rPr>
        <w:t>ί</w:t>
      </w:r>
      <w:r>
        <w:rPr>
          <w:rFonts w:eastAsia="Times New Roman" w:cs="Times New Roman"/>
          <w:szCs w:val="24"/>
        </w:rPr>
        <w:t xml:space="preserve">α καλή και βιώσιμη συμφωνία, τι </w:t>
      </w:r>
      <w:r>
        <w:rPr>
          <w:rFonts w:eastAsia="Times New Roman" w:cs="Times New Roman"/>
          <w:szCs w:val="24"/>
        </w:rPr>
        <w:lastRenderedPageBreak/>
        <w:t>ποσό θα αφορούν τα δάνεια που θα ρυθμιστούν και από ποιες επιχειρήσεις θα προέρχονται κυρίως, τα δάνεια αυτά, εάν</w:t>
      </w:r>
      <w:r>
        <w:rPr>
          <w:rFonts w:eastAsia="Times New Roman" w:cs="Times New Roman"/>
          <w:szCs w:val="24"/>
        </w:rPr>
        <w:t xml:space="preserve"> δηλαδή θα είναι μικρομεσαίες, μικρές ή μεγάλες επιχειρήσεις; Ο κύριος Υπουργός έχει πει ότι η ρύθμιση αφορά θεωρητικά τουλάχιστον 400 χιλιάδες επιχειρήσεις, χωρίς να είναι σε θέση να μας δώσει κάποιο άλλο στοιχείο. </w:t>
      </w:r>
    </w:p>
    <w:p w14:paraId="6242B600"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Θα σας πω όμως ότι υπάρχει δημοσίευμα σ</w:t>
      </w:r>
      <w:r>
        <w:rPr>
          <w:rFonts w:eastAsia="Times New Roman" w:cs="Times New Roman"/>
          <w:szCs w:val="24"/>
        </w:rPr>
        <w:t xml:space="preserve">την εφημερίδα </w:t>
      </w:r>
      <w:r>
        <w:rPr>
          <w:rFonts w:eastAsia="Times New Roman" w:cs="Times New Roman"/>
          <w:szCs w:val="24"/>
        </w:rPr>
        <w:t>«</w:t>
      </w:r>
      <w:r>
        <w:rPr>
          <w:rFonts w:eastAsia="Times New Roman" w:cs="Times New Roman"/>
          <w:szCs w:val="24"/>
        </w:rPr>
        <w:t>ΝΑΥΤΕΜΠΟΡΙΚΗ</w:t>
      </w:r>
      <w:r>
        <w:rPr>
          <w:rFonts w:eastAsia="Times New Roman" w:cs="Times New Roman"/>
          <w:szCs w:val="24"/>
        </w:rPr>
        <w:t>»</w:t>
      </w:r>
      <w:r>
        <w:rPr>
          <w:rFonts w:eastAsia="Times New Roman" w:cs="Times New Roman"/>
          <w:szCs w:val="24"/>
        </w:rPr>
        <w:t xml:space="preserve"> τώρα πρόσφατα, πριν λίγες μέρες, τον Απρίλιο, το οποίο είναι αρκετά ενδιαφέρον. Μπορώ να το καταθέσω στα Πρακτικά. Το δημοσίευμα αυτό επικαλείται τη σχετική χαρτογράφηση που έχουν κάνει οι ίδιες οι τράπεζες για να δουν πόσες επ</w:t>
      </w:r>
      <w:r>
        <w:rPr>
          <w:rFonts w:eastAsia="Times New Roman" w:cs="Times New Roman"/>
          <w:szCs w:val="24"/>
        </w:rPr>
        <w:t>ιχειρήσεις με κόκκινα δάνεια είναι βιώσιμες, εάν τα δάνεια ρυθμιστούν. Ξέρετε ποιο είναι το αποτέλεσμα; Επτά στις δέκα επιχειρήσεις με κόκκινα δάνεια, εκτιμούν οι τράπεζες ότι είναι βιώσιμες εάν τα δάνεια τους ρυθμιστούν. Αντιλαμβάνεστε το στόχο; Επτά στις</w:t>
      </w:r>
      <w:r>
        <w:rPr>
          <w:rFonts w:eastAsia="Times New Roman" w:cs="Times New Roman"/>
          <w:szCs w:val="24"/>
        </w:rPr>
        <w:t xml:space="preserve"> δέκα επιχειρήσεις μπορούν να ξαναζωντανεύσουν, κυρίες και κύριοι. Μάλιστα, σε ορισμένους κλάδους όπως, είναι ο τουρισμός και η εστίαση, η ανθεκτικότητα αυτή ανεβαίνει, αφού βιώσιμες μπορούν να γίνουν εννέα στις δέκα επιχειρήσεις, το σύνολο σχεδόν του κλάδ</w:t>
      </w:r>
      <w:r>
        <w:rPr>
          <w:rFonts w:eastAsia="Times New Roman" w:cs="Times New Roman"/>
          <w:szCs w:val="24"/>
        </w:rPr>
        <w:t xml:space="preserve">ου. </w:t>
      </w:r>
    </w:p>
    <w:p w14:paraId="6242B601"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λοιπόν, δεχθούμε ότι τα νούμερα αυτά είναι αξιόπιστα, αυτό που έχει σημασία να δούμε είναι εάν ο μηχανισμός που προτείνει η Κυβέρνηση μπορεί να υπηρετήσει αυτό το στόχο, μπορεί να κάνει τη δουλειά. Με απλά μαθηματικά, έτσι όπως είναι το νομοσχέδι</w:t>
      </w:r>
      <w:r>
        <w:rPr>
          <w:rFonts w:eastAsia="Times New Roman" w:cs="Times New Roman"/>
          <w:szCs w:val="24"/>
        </w:rPr>
        <w:t xml:space="preserve">ο υπάρχει πρόβλημα. Εάν υποθέσουμε ότι τα επόμενα δύο, δυόμισι χρόνια έχουμε </w:t>
      </w:r>
      <w:r>
        <w:rPr>
          <w:rFonts w:eastAsia="Times New Roman" w:cs="Times New Roman"/>
          <w:szCs w:val="24"/>
        </w:rPr>
        <w:t>εφτακόσιες</w:t>
      </w:r>
      <w:r>
        <w:rPr>
          <w:rFonts w:eastAsia="Times New Roman" w:cs="Times New Roman"/>
          <w:szCs w:val="24"/>
        </w:rPr>
        <w:t xml:space="preserve"> εργάσιμες μέρες, για να μπορέσει ο εξωδικαστικός μηχανισμός να φέρει σε πέρας </w:t>
      </w:r>
      <w:r>
        <w:rPr>
          <w:rFonts w:eastAsia="Times New Roman" w:cs="Times New Roman"/>
          <w:szCs w:val="24"/>
        </w:rPr>
        <w:t>διακόσιες</w:t>
      </w:r>
      <w:r>
        <w:rPr>
          <w:rFonts w:eastAsia="Times New Roman" w:cs="Times New Roman"/>
          <w:szCs w:val="24"/>
        </w:rPr>
        <w:t xml:space="preserve"> ή </w:t>
      </w:r>
      <w:r>
        <w:rPr>
          <w:rFonts w:eastAsia="Times New Roman" w:cs="Times New Roman"/>
          <w:szCs w:val="24"/>
        </w:rPr>
        <w:t>τετρακόσιες</w:t>
      </w:r>
      <w:r>
        <w:rPr>
          <w:rFonts w:eastAsia="Times New Roman" w:cs="Times New Roman"/>
          <w:szCs w:val="24"/>
        </w:rPr>
        <w:t xml:space="preserve"> χιλιάδες αιτήσεις, θα πρέπει να ολοκληρώνονται κάθε μέρα </w:t>
      </w:r>
      <w:r>
        <w:rPr>
          <w:rFonts w:eastAsia="Times New Roman" w:cs="Times New Roman"/>
          <w:szCs w:val="24"/>
        </w:rPr>
        <w:t>πεντακόσι</w:t>
      </w:r>
      <w:r>
        <w:rPr>
          <w:rFonts w:eastAsia="Times New Roman" w:cs="Times New Roman"/>
          <w:szCs w:val="24"/>
        </w:rPr>
        <w:t>ες εβδομήντα</w:t>
      </w:r>
      <w:r>
        <w:rPr>
          <w:rFonts w:eastAsia="Times New Roman" w:cs="Times New Roman"/>
          <w:szCs w:val="24"/>
        </w:rPr>
        <w:t xml:space="preserve">, αν είναι </w:t>
      </w:r>
      <w:r>
        <w:rPr>
          <w:rFonts w:eastAsia="Times New Roman" w:cs="Times New Roman"/>
          <w:szCs w:val="24"/>
        </w:rPr>
        <w:t>τετρακόσιες</w:t>
      </w:r>
      <w:r>
        <w:rPr>
          <w:rFonts w:eastAsia="Times New Roman" w:cs="Times New Roman"/>
          <w:szCs w:val="24"/>
        </w:rPr>
        <w:t xml:space="preserve"> χιλιάδες αιτήσεις, ή το μισό περίπου, </w:t>
      </w:r>
      <w:r>
        <w:rPr>
          <w:rFonts w:eastAsia="Times New Roman" w:cs="Times New Roman"/>
          <w:szCs w:val="24"/>
        </w:rPr>
        <w:t>διακόσιες σαράντα έως διακόσιες ογδόντα</w:t>
      </w:r>
      <w:r>
        <w:rPr>
          <w:rFonts w:eastAsia="Times New Roman" w:cs="Times New Roman"/>
          <w:szCs w:val="24"/>
        </w:rPr>
        <w:t xml:space="preserve"> ή όσο είναι. </w:t>
      </w:r>
    </w:p>
    <w:p w14:paraId="6242B60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Αντιλαμβάνεστε το μέγεθος αυτό; Αν διακόσιες χιλιάδες επιχειρήσεις υποβάλουν αίτηση ρύθμισης, πρέπει κάθε μέρα να ρυθμίζονται </w:t>
      </w:r>
      <w:r>
        <w:rPr>
          <w:rFonts w:eastAsia="Times New Roman" w:cs="Times New Roman"/>
          <w:szCs w:val="24"/>
        </w:rPr>
        <w:t>κοντά στις διακόσιες ογδόντα με τριακόσιες περίπου αιτήσεις. Από αυτές, το 70% πρέπει να έχει επιτυχία, για να πιάσουμε τους στόχους. Άρα μιλάμε για τετρακόσιες επιχειρήσεις με πετυχημένη ρύθμιση κάθε μέρα. Είναι τεράστιος ο στόχος με αυτές τις δομές που π</w:t>
      </w:r>
      <w:r>
        <w:rPr>
          <w:rFonts w:eastAsia="Times New Roman" w:cs="Times New Roman"/>
          <w:szCs w:val="24"/>
        </w:rPr>
        <w:t>ροτείνονται.</w:t>
      </w:r>
    </w:p>
    <w:p w14:paraId="6242B60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Αν, λοιπόν, θέλουμε να είμαστε ρεαλιστές, χρειαζόμαστε έναν μηχανισμό που θα μπορεί να κάνει ουσιαστική δουλειά, χωρίς περιττές καθυστερήσεις. </w:t>
      </w:r>
      <w:r>
        <w:rPr>
          <w:rFonts w:eastAsia="Times New Roman" w:cs="Times New Roman"/>
          <w:szCs w:val="24"/>
        </w:rPr>
        <w:t>Ε</w:t>
      </w:r>
      <w:r>
        <w:rPr>
          <w:rFonts w:eastAsia="Times New Roman" w:cs="Times New Roman"/>
          <w:szCs w:val="24"/>
        </w:rPr>
        <w:t>δώ δημιουργείται το πρώτο μεγάλο πρόβλημα, γιατί ο μηχανισμός που προτείνετε είναι δυσκίνητος και σ</w:t>
      </w:r>
      <w:r>
        <w:rPr>
          <w:rFonts w:eastAsia="Times New Roman" w:cs="Times New Roman"/>
          <w:szCs w:val="24"/>
        </w:rPr>
        <w:t>ε πολλές περιπτώσεις αναποτελεσματικός. Αναφέρομαι σε συγκεκριμένες περιπτώσεις, τις οποίες σας έχουμε επισημάνει επανειλημμένα: τις επιχειρήσεις που οφείλουν πάνω από το 85% των υποχρεώσεών τους σε έναν πιστωτή, τις οποίες παραπέμπετε απλά σε διμερή διαπρ</w:t>
      </w:r>
      <w:r>
        <w:rPr>
          <w:rFonts w:eastAsia="Times New Roman" w:cs="Times New Roman"/>
          <w:szCs w:val="24"/>
        </w:rPr>
        <w:t>αγμάτευση, τον περιορισμένο αριθμό των συντονιστών σε τριακόσιους είκοσι -χαίρομαι σήμερα, κύριε Υπουργέ, που κατανοήσατε το πρόβλημα και δώσατε τη δυνατότητα και ελπίζω να είναι απεριόριστος ο αριθμός ή να είναι σε συνάρτηση με τις αιτήσεις που θα υποβάλλ</w:t>
      </w:r>
      <w:r>
        <w:rPr>
          <w:rFonts w:eastAsia="Times New Roman" w:cs="Times New Roman"/>
          <w:szCs w:val="24"/>
        </w:rPr>
        <w:t>ονται για να μπορέσει να τρέξει το συγκεκριμένο νομοσχέδιο- και την ανυπαρξία μιας ουσιαστικής διαδικασίας δεσμευτικής διαμεσολάβησης. Σημειώνω, επίσης, τη χρονοβόρα διαδικασία της δικαστικής επικύρωσης.</w:t>
      </w:r>
    </w:p>
    <w:p w14:paraId="6242B60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 δεν ξεπεράσουμε τα εμπόδια αυτά, ούτε τους δικαιο</w:t>
      </w:r>
      <w:r>
        <w:rPr>
          <w:rFonts w:eastAsia="Times New Roman" w:cs="Times New Roman"/>
          <w:szCs w:val="24"/>
        </w:rPr>
        <w:t xml:space="preserve">ύχους που περιλαμβάνει το νομοσχέδιο θα βοηθήσουμε ούτε θα </w:t>
      </w:r>
      <w:r>
        <w:rPr>
          <w:rFonts w:eastAsia="Times New Roman" w:cs="Times New Roman"/>
          <w:szCs w:val="24"/>
        </w:rPr>
        <w:lastRenderedPageBreak/>
        <w:t xml:space="preserve">καταφέρουμε να βοηθήσουμε και όσους αφήνετε εκτός. </w:t>
      </w:r>
      <w:r>
        <w:rPr>
          <w:rFonts w:eastAsia="Times New Roman" w:cs="Times New Roman"/>
          <w:szCs w:val="24"/>
        </w:rPr>
        <w:t>Α</w:t>
      </w:r>
      <w:r>
        <w:rPr>
          <w:rFonts w:eastAsia="Times New Roman" w:cs="Times New Roman"/>
          <w:szCs w:val="24"/>
        </w:rPr>
        <w:t>ναφέρομαι κυρίως στους ελεύθερους επαγγελματίες, στους αγρότες, στους κτηνοτρόφους και στους αλιείς, οι οποίοι με το παρόν νομοσχέδιο δεν μπορούν</w:t>
      </w:r>
      <w:r>
        <w:rPr>
          <w:rFonts w:eastAsia="Times New Roman" w:cs="Times New Roman"/>
          <w:szCs w:val="24"/>
        </w:rPr>
        <w:t xml:space="preserve">, δυστυχώς, να ρυθμίσουν ολιστικά τα χρέη τους προς τις τράπεζες, το δημόσιο, τα ταμεία και τους πιστωτές τους. </w:t>
      </w:r>
    </w:p>
    <w:p w14:paraId="6242B60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τον λόγο αυτό καταθέσαμε ως Δημοκρατική Συμπαράταξη δέκα συγκεκριμένες προτάσεις, οι οποίες πιστεύουμε ότι θα συμβάλουν θετικά στο νομοσχέδ</w:t>
      </w:r>
      <w:r>
        <w:rPr>
          <w:rFonts w:eastAsia="Times New Roman" w:cs="Times New Roman"/>
          <w:szCs w:val="24"/>
        </w:rPr>
        <w:t xml:space="preserve">ιο. </w:t>
      </w:r>
      <w:r>
        <w:rPr>
          <w:rFonts w:eastAsia="Times New Roman" w:cs="Times New Roman"/>
          <w:szCs w:val="24"/>
        </w:rPr>
        <w:t>Γ</w:t>
      </w:r>
      <w:r>
        <w:rPr>
          <w:rFonts w:eastAsia="Times New Roman" w:cs="Times New Roman"/>
          <w:szCs w:val="24"/>
        </w:rPr>
        <w:t xml:space="preserve">ια να μην μείνουμε στα λόγια, καταθέσαμε και τροπολογία με τις προτάσεις μας, την οποία σας καλούμε να κάνετε δεκτή. </w:t>
      </w:r>
    </w:p>
    <w:p w14:paraId="6242B60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τα δέκα αυτά σημεία: </w:t>
      </w:r>
    </w:p>
    <w:p w14:paraId="6242B60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Πρώτον, για την ένταξη μιας επιχείρησης στον εξωδικαστικό συμβιβασμό προτείνουμε να χρειά</w:t>
      </w:r>
      <w:r>
        <w:rPr>
          <w:rFonts w:eastAsia="Times New Roman" w:cs="Times New Roman"/>
          <w:szCs w:val="24"/>
        </w:rPr>
        <w:t>ζεται μια κερδοφόρα χρήση –αναφέρομαι στα λειτουργικά κέρδη, βέβαια, τα τελευταία πέντε χρόνια- και να λαμβάνεται υπόψη και η εξέλιξη του κύκλου εργασιών σε περίπτωση που η επιχείρηση δεν είχε κερδοφορία. Κατά τη γνώμη μας, η πρόβλεψη που υπάρχει στο νομοσ</w:t>
      </w:r>
      <w:r>
        <w:rPr>
          <w:rFonts w:eastAsia="Times New Roman" w:cs="Times New Roman"/>
          <w:szCs w:val="24"/>
        </w:rPr>
        <w:t>χέδια για μ</w:t>
      </w:r>
      <w:r>
        <w:rPr>
          <w:rFonts w:eastAsia="Times New Roman" w:cs="Times New Roman"/>
          <w:szCs w:val="24"/>
        </w:rPr>
        <w:t>ί</w:t>
      </w:r>
      <w:r>
        <w:rPr>
          <w:rFonts w:eastAsia="Times New Roman" w:cs="Times New Roman"/>
          <w:szCs w:val="24"/>
        </w:rPr>
        <w:t xml:space="preserve">α κερδοφόρα χρήση τα τελευταία τρία χρόνια, χωρίς κανένα </w:t>
      </w:r>
      <w:r>
        <w:rPr>
          <w:rFonts w:eastAsia="Times New Roman" w:cs="Times New Roman"/>
          <w:szCs w:val="24"/>
        </w:rPr>
        <w:lastRenderedPageBreak/>
        <w:t>άλλο κριτήριο, θα αποκλείσει ένα πολύ μεγάλο μέρος επιχειρήσεων που μπορούν πράγματι να εξυγιανθούν για να προχωρήσουν. Δεν μπορείτε να βάζετε τόσο αυστηρούς περιορισμούς σε μια οικονομία</w:t>
      </w:r>
      <w:r>
        <w:rPr>
          <w:rFonts w:eastAsia="Times New Roman" w:cs="Times New Roman"/>
          <w:szCs w:val="24"/>
        </w:rPr>
        <w:t xml:space="preserve"> βυθισμένη στην ύφεση, μια οικονομία με τις τράπεζες ουσιαστικά κλειστές.</w:t>
      </w:r>
    </w:p>
    <w:p w14:paraId="6242B60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Δεύτερον, προτείνουμε τη δημιουργία ειδικού ακατάσχετου λογαριασμού για επιχειρηματίες, επαγγελματίες και αγρότες. </w:t>
      </w:r>
    </w:p>
    <w:p w14:paraId="6242B60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Επιτέλους, κύριε Υπουργέ, η Κυβέρνηση πρέπει να απαντήσει γιατί δε</w:t>
      </w:r>
      <w:r>
        <w:rPr>
          <w:rFonts w:eastAsia="Times New Roman" w:cs="Times New Roman"/>
          <w:szCs w:val="24"/>
        </w:rPr>
        <w:t>ν υιοθετεί την πρόταση του ακατάσχετου επιχειρηματικού λογαριασμού. Κάποιος πρέπει να απαντήσει. Όχι απλά να το ακούει και να το ξεπερνά. Αν θέλουμε να μιλάμε για επανεκκίνηση της οικονομίας και πραγματικά εξωδικαστικό συμβιβασμό, θα πρέπει να υπάρχουν και</w:t>
      </w:r>
      <w:r>
        <w:rPr>
          <w:rFonts w:eastAsia="Times New Roman" w:cs="Times New Roman"/>
          <w:szCs w:val="24"/>
        </w:rPr>
        <w:t xml:space="preserve"> οι απαραίτητες προϋποθέσεις που θα προστατεύουν την επιχείρηση. Δεν είναι δυνατόν ένας επιχειρηματίες να πηγαίνει σε διαπραγμάτευση με τη θηλειά στον λαιμό. Εμείς, λοιπόν, ζητάμε έναν ακατάσχετο επιχειρηματικό λογαριασμό φυσικών και νομικών προσώπων, μέσω</w:t>
      </w:r>
      <w:r>
        <w:rPr>
          <w:rFonts w:eastAsia="Times New Roman" w:cs="Times New Roman"/>
          <w:szCs w:val="24"/>
        </w:rPr>
        <w:t xml:space="preserve"> του οποίου θα εκτελούνται συγκεκριμένες διαχειριστικές πράξεις: τα έσοδα από συναλλαγές μέσω </w:t>
      </w:r>
      <w:r>
        <w:rPr>
          <w:rFonts w:eastAsia="Times New Roman" w:cs="Times New Roman"/>
          <w:szCs w:val="24"/>
          <w:lang w:val="en-US"/>
        </w:rPr>
        <w:t>POS</w:t>
      </w:r>
      <w:r>
        <w:rPr>
          <w:rFonts w:eastAsia="Times New Roman" w:cs="Times New Roman"/>
          <w:szCs w:val="24"/>
        </w:rPr>
        <w:t xml:space="preserve"> ή μέσω ηλεκτρονικών συναλλαγών, η καταβολή της μισθοδοσίας των εργαζομένων, η πληρωμή των </w:t>
      </w:r>
      <w:r>
        <w:rPr>
          <w:rFonts w:eastAsia="Times New Roman" w:cs="Times New Roman"/>
          <w:szCs w:val="24"/>
        </w:rPr>
        <w:lastRenderedPageBreak/>
        <w:t>ασφαλιστικών εισφορών και υποχρεώσεων προς το δημόσιο, η πληρωμή ενο</w:t>
      </w:r>
      <w:r>
        <w:rPr>
          <w:rFonts w:eastAsia="Times New Roman" w:cs="Times New Roman"/>
          <w:szCs w:val="24"/>
        </w:rPr>
        <w:t xml:space="preserve">ικίων, λογαριασμών ΔΕΚΟ και προμηθευτών και οι εύλογες δαπάνες διαβίωσης του επιχειρηματία. </w:t>
      </w:r>
    </w:p>
    <w:p w14:paraId="6242B60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Τρίτη πρόταση, λοιπόν: Προτείνουμε να συμπεριληφθεί στο μητρώο συντονιστών το σύνολο των διαπιστευμένων διαμεσολαβητών του Υπουργείου Δικαιοσύνης. Ήδη απαντήσατε π</w:t>
      </w:r>
      <w:r>
        <w:rPr>
          <w:rFonts w:eastAsia="Times New Roman" w:cs="Times New Roman"/>
          <w:szCs w:val="24"/>
        </w:rPr>
        <w:t>άνω στο θέμα. Νομίζω ότι βρισκόμαστε στη σωστή κατεύθυνση.</w:t>
      </w:r>
    </w:p>
    <w:p w14:paraId="6242B60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Τέταρτον, προτείνουμε να εισαχθεί διαδικασία διαμεσολάβησης με εκτελεστό και δεσμευτικό για τα μέρη περιεχόμενο, ώστε να αποκτήσει νόημα μεταξύ των άλλων και η διμερής διαπραγμάτευση μεταξύ πιστωτή</w:t>
      </w:r>
      <w:r>
        <w:rPr>
          <w:rFonts w:eastAsia="Times New Roman" w:cs="Times New Roman"/>
          <w:szCs w:val="24"/>
        </w:rPr>
        <w:t xml:space="preserve"> και οφειλέτη, όταν ο τελευταίος οφείλει πάνω από το 85% των υποχρεώσεών του σε έναν και μόνο πιστωτή. Οι οφειλέτες αυτοί είναι συνήθως μικροεπαγγελματίες που είχαν συναλλαγή ένα κεφάλαιο κίνησης με μία τράπεζα, αλλά εξαιτίας του γεγονότος των συγχωνεύσεων</w:t>
      </w:r>
      <w:r>
        <w:rPr>
          <w:rFonts w:eastAsia="Times New Roman" w:cs="Times New Roman"/>
          <w:szCs w:val="24"/>
        </w:rPr>
        <w:t xml:space="preserve"> των τραπεζών πάρα πολλοί επιχειρηματίες βρέθηκαν να έχουν δάνεια σε διαφορετικές τράπεζες, αλλά μετά τις συγχωνεύσεις να βρίσκονται δανεισμένοι από μία τράπεζα. Νομίζω ότι απαραίτητα πρέπει να βρεθεί τρόπος ρύθμισης αυτής της εξέλιξης. Αν τα πράγματα, βέβ</w:t>
      </w:r>
      <w:r>
        <w:rPr>
          <w:rFonts w:eastAsia="Times New Roman" w:cs="Times New Roman"/>
          <w:szCs w:val="24"/>
        </w:rPr>
        <w:t xml:space="preserve">αια, ήταν </w:t>
      </w:r>
      <w:r>
        <w:rPr>
          <w:rFonts w:eastAsia="Times New Roman" w:cs="Times New Roman"/>
          <w:szCs w:val="24"/>
        </w:rPr>
        <w:lastRenderedPageBreak/>
        <w:t>τόσο απλά και ήταν ζήτημα μόνο κατεύθυνσης να τα βρουν πιστωτής και οφειλέτης, τότε ήδη με το συγκεκριμένο πλαίσιο που ισχύει θα είχαν λυθεί αυτά τα ζητήματα με μ</w:t>
      </w:r>
      <w:r>
        <w:rPr>
          <w:rFonts w:eastAsia="Times New Roman" w:cs="Times New Roman"/>
          <w:szCs w:val="24"/>
        </w:rPr>
        <w:t>ί</w:t>
      </w:r>
      <w:r>
        <w:rPr>
          <w:rFonts w:eastAsia="Times New Roman" w:cs="Times New Roman"/>
          <w:szCs w:val="24"/>
        </w:rPr>
        <w:t>α διμερή διαπραγμάτευση μεταξύ των οφειλετών και των δανειστών.</w:t>
      </w:r>
    </w:p>
    <w:p w14:paraId="6242B60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μην ξεχνάμε, κύρ</w:t>
      </w:r>
      <w:r>
        <w:rPr>
          <w:rFonts w:eastAsia="Times New Roman" w:cs="Times New Roman"/>
          <w:szCs w:val="24"/>
        </w:rPr>
        <w:t xml:space="preserve">ιε Υπουργέ, ότι σε αυτή την κατηγορία είναι, όπως σας είπα, οι μικρές και μικρομεσαίες επιχειρήσεις. </w:t>
      </w:r>
    </w:p>
    <w:p w14:paraId="6242B60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Πέμπτον, προτείνουμε να επικυρώνεται το Πρακτικό της συμφωνίας με απλή κατάθεση στη γραμματεία του δικαστηρίου ή έστω διάταξη δικαστή, όπως γίνεται και γι</w:t>
      </w:r>
      <w:r>
        <w:rPr>
          <w:rFonts w:eastAsia="Times New Roman" w:cs="Times New Roman"/>
          <w:szCs w:val="24"/>
        </w:rPr>
        <w:t>α τη σύσταση σωματείου και την έκδοση κληρονομητηρίου. Είναι μ</w:t>
      </w:r>
      <w:r>
        <w:rPr>
          <w:rFonts w:eastAsia="Times New Roman" w:cs="Times New Roman"/>
          <w:szCs w:val="24"/>
        </w:rPr>
        <w:t>ί</w:t>
      </w:r>
      <w:r>
        <w:rPr>
          <w:rFonts w:eastAsia="Times New Roman" w:cs="Times New Roman"/>
          <w:szCs w:val="24"/>
        </w:rPr>
        <w:t>α διαδικασία που προβλέπεται στο δίκαιό μας και θα απλοποιήσει ιδιαίτερα αυτές τις διαδικασίες. Διότι αν μείνουμε στη διαδικασία του Πολυμελούς Πρωτοδικείου ούτε σε έξι χρόνια δεν θα ολοκληρώνο</w:t>
      </w:r>
      <w:r>
        <w:rPr>
          <w:rFonts w:eastAsia="Times New Roman" w:cs="Times New Roman"/>
          <w:szCs w:val="24"/>
        </w:rPr>
        <w:t xml:space="preserve">νται αυτές οι διαδικασίες. </w:t>
      </w:r>
    </w:p>
    <w:p w14:paraId="6242B60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Έκτον, προτείνουμε να υπάρχει ειδική μέριμνα για τους συνοφειλέτες και εγγυητές δανείων οι οποίοι δεν σχετίζονται με τη λειτουργία της επιχείρησης. Είναι άδικο για κάποιους οι οποίοι δεν είχαν συμμετοχή σε επιχειρηματικές αποφάσ</w:t>
      </w:r>
      <w:r>
        <w:rPr>
          <w:rFonts w:eastAsia="Times New Roman" w:cs="Times New Roman"/>
          <w:szCs w:val="24"/>
        </w:rPr>
        <w:t xml:space="preserve">εις, να έχουν την ίδια αντιμετώπιση με αυτούς που ευθύνονται για την πορεία της επιχείρησης. </w:t>
      </w:r>
    </w:p>
    <w:p w14:paraId="6242B60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Έβδομον, προτείνουμε να δοθεί η δυνατότητα ένταξης στον εξωδικαστικό συμβιβασμό, με την κανονική διαδικασία, στους ελεύθερους επαγγελματίες ώστε να μπορούν να ρυθ</w:t>
      </w:r>
      <w:r>
        <w:rPr>
          <w:rFonts w:eastAsia="Times New Roman" w:cs="Times New Roman"/>
          <w:szCs w:val="24"/>
        </w:rPr>
        <w:t>μίσουν το σύνολο των οφειλών τους προς πιστωτές, προμηθευτές, δημόσιο και ασφαλιστικά ταμεία. Αυτή τη στιγμή, όπως είναι η διάταξη, απλά μιλάμε για ευχολόγια. Θα πρέπει να περιμένουμε στο μέλλον την υπουργική απόφαση της οποίας, βέβαια, κανείς δεν γνωρίζει</w:t>
      </w:r>
      <w:r>
        <w:rPr>
          <w:rFonts w:eastAsia="Times New Roman" w:cs="Times New Roman"/>
          <w:szCs w:val="24"/>
        </w:rPr>
        <w:t xml:space="preserve"> το περιεχόμενο. </w:t>
      </w:r>
      <w:r>
        <w:rPr>
          <w:rFonts w:eastAsia="Times New Roman" w:cs="Times New Roman"/>
          <w:szCs w:val="24"/>
        </w:rPr>
        <w:t>Β</w:t>
      </w:r>
      <w:r>
        <w:rPr>
          <w:rFonts w:eastAsia="Times New Roman" w:cs="Times New Roman"/>
          <w:szCs w:val="24"/>
        </w:rPr>
        <w:t>έβαια, αν αυτό γίνει, θα αφορά μόνο δημόσιο και ταμεία. Κα</w:t>
      </w:r>
      <w:r>
        <w:rPr>
          <w:rFonts w:eastAsia="Times New Roman" w:cs="Times New Roman"/>
          <w:szCs w:val="24"/>
        </w:rPr>
        <w:t>μ</w:t>
      </w:r>
      <w:r>
        <w:rPr>
          <w:rFonts w:eastAsia="Times New Roman" w:cs="Times New Roman"/>
          <w:szCs w:val="24"/>
        </w:rPr>
        <w:t xml:space="preserve">μία δυνατότητα δεν θα υπάρχει για δάνεια και πιστωτές. </w:t>
      </w:r>
    </w:p>
    <w:p w14:paraId="6242B61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Όγδοον, προτείνουμε να δοθεί η δυνατότητα ένταξης στον εξωδικαστικό συμβιβασμό και σε αγρότες, κτηνοτρόφους, αλιείς, σύμφων</w:t>
      </w:r>
      <w:r>
        <w:rPr>
          <w:rFonts w:eastAsia="Times New Roman" w:cs="Times New Roman"/>
          <w:szCs w:val="24"/>
        </w:rPr>
        <w:t xml:space="preserve">α με την πρότασή μας για τους ελεύθερους επαγγελματίες. Οι αποκλεισμοί δεν λύνουν κανένα πρόβλημα. Μπορούν μόνο να διογκώσουν τα προβλήματα. </w:t>
      </w:r>
    </w:p>
    <w:p w14:paraId="6242B61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Ένατον, προτείνουμε να δοθεί η δυνατότητα ένταξης στον εξωδικαστικό συμβιβασμό σε όσες επιχειρήσεις έχουν προχωρήσ</w:t>
      </w:r>
      <w:r>
        <w:rPr>
          <w:rFonts w:eastAsia="Times New Roman" w:cs="Times New Roman"/>
          <w:szCs w:val="24"/>
        </w:rPr>
        <w:t xml:space="preserve">ει σε ρύθμιση πριν από τον Ιούλιο του 2016. Σας το έχουν επισημάνει και οι φορείς ότι αυτός ο αποκλεισμός είναι άδικος. </w:t>
      </w:r>
      <w:r>
        <w:rPr>
          <w:rFonts w:eastAsia="Times New Roman" w:cs="Times New Roman"/>
          <w:szCs w:val="24"/>
        </w:rPr>
        <w:lastRenderedPageBreak/>
        <w:t xml:space="preserve">Δεν υπάρχει κανένας λόγος να μην μπουν κι αυτοί οι άνθρωποι στον εξωδικαστικό συμβιβασμό. </w:t>
      </w:r>
    </w:p>
    <w:p w14:paraId="6242B61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προτείνουμε να δοθεί η δυνατότητα έντα</w:t>
      </w:r>
      <w:r>
        <w:rPr>
          <w:rFonts w:eastAsia="Times New Roman" w:cs="Times New Roman"/>
          <w:szCs w:val="24"/>
        </w:rPr>
        <w:t>ξης στον εξωδικαστικό συμβιβασμό και σε όσες επιχειρήσεις προχώρησαν από το 2009 και μετά στη διακοπή εργασιών. Χαιρόμαστε για την υιοθέτηση της πρότασης. Ήταν μ</w:t>
      </w:r>
      <w:r>
        <w:rPr>
          <w:rFonts w:eastAsia="Times New Roman" w:cs="Times New Roman"/>
          <w:szCs w:val="24"/>
        </w:rPr>
        <w:t>ί</w:t>
      </w:r>
      <w:r>
        <w:rPr>
          <w:rFonts w:eastAsia="Times New Roman" w:cs="Times New Roman"/>
          <w:szCs w:val="24"/>
        </w:rPr>
        <w:t>α πρόταση την οποία κάναμε και στις επιτροπές. Κύριε Υπουργέ, πραγματικά αυτό που ανακοινώσατε</w:t>
      </w:r>
      <w:r>
        <w:rPr>
          <w:rFonts w:eastAsia="Times New Roman" w:cs="Times New Roman"/>
          <w:szCs w:val="24"/>
        </w:rPr>
        <w:t xml:space="preserve">, για μας είναι προς τη σωστή κατεύθυνση. </w:t>
      </w:r>
    </w:p>
    <w:p w14:paraId="6242B61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 θέλουμε, κυρίες και κύριοι, να μιλάμε για δεύτερη ευκαιρία σε έντιμους επιχειρηματίες που πάλεψαν αλλά δεν τα κατάφεραν, τότε οι ρυθμίσεις που  προτείνουμε μπορούν να δώσουν ένα πολύ σημαντικό και θετικό μήνυμα</w:t>
      </w:r>
      <w:r>
        <w:rPr>
          <w:rFonts w:eastAsia="Times New Roman" w:cs="Times New Roman"/>
          <w:szCs w:val="24"/>
        </w:rPr>
        <w:t xml:space="preserve"> προς την κατεύθυνση αυτή. Επαναλαμβάνω, κύριε Υπουργέ, ότι αν κάνετε δεκτές τις προτάσεις μας, εμείς θα ψηφίσουμε το νομοσχέδιο.</w:t>
      </w:r>
    </w:p>
    <w:p w14:paraId="6242B61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Θέλω, όμως, να κλείσω την ομιλία μου, θέτοντας ξανά ερωτήματα. </w:t>
      </w:r>
    </w:p>
    <w:p w14:paraId="6242B61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Επαναφέρω το εξής ερώτημα: Τι θα γίνει με κάποιον δανειολήπτη </w:t>
      </w:r>
      <w:r>
        <w:rPr>
          <w:rFonts w:eastAsia="Times New Roman" w:cs="Times New Roman"/>
          <w:szCs w:val="24"/>
        </w:rPr>
        <w:t>που είχε δάνεια από πολλές τράπεζες οι οποίες συγ</w:t>
      </w:r>
      <w:r>
        <w:rPr>
          <w:rFonts w:eastAsia="Times New Roman" w:cs="Times New Roman"/>
          <w:szCs w:val="24"/>
        </w:rPr>
        <w:lastRenderedPageBreak/>
        <w:t xml:space="preserve">χωνεύθηκαν; Με βάση αυτό το νομοσχέδιο θα μπορεί να ενταχθεί; Θα μπει στην κανονική διαδικασία ή στην διμερή διαπραγμάτευση που αφορά στο 85% σε έναν οφειλέτη; </w:t>
      </w:r>
    </w:p>
    <w:p w14:paraId="6242B61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δεύτερο ερώτημα έχει να κάνει με το τι σκέφ</w:t>
      </w:r>
      <w:r>
        <w:rPr>
          <w:rFonts w:eastAsia="Times New Roman" w:cs="Times New Roman"/>
          <w:szCs w:val="24"/>
        </w:rPr>
        <w:t xml:space="preserve">τεστε να κάνετε με τα κοινωφελή ιδρύματα τα οποία δεν περιλαμβάνονται στις διατάξεις του παρόντος νομοσχεδίου. Μας απασχόλησε στην </w:t>
      </w:r>
      <w:r>
        <w:rPr>
          <w:rFonts w:eastAsia="Times New Roman" w:cs="Times New Roman"/>
          <w:szCs w:val="24"/>
        </w:rPr>
        <w:t>ε</w:t>
      </w:r>
      <w:r>
        <w:rPr>
          <w:rFonts w:eastAsia="Times New Roman" w:cs="Times New Roman"/>
          <w:szCs w:val="24"/>
        </w:rPr>
        <w:t>πιτροπή. Αυτή τη στιγμή τα ιδρύματα που έχουν οφειλές δεν μπορούν να πάρουν φορολογική και ασφαλιστική ενημερότητα. Κατά συν</w:t>
      </w:r>
      <w:r>
        <w:rPr>
          <w:rFonts w:eastAsia="Times New Roman" w:cs="Times New Roman"/>
          <w:szCs w:val="24"/>
        </w:rPr>
        <w:t>έπεια, δεν μπορούν να αξιοποιήσουν την περιουσία τους. Νομίζω, κύριε Υπουργέ, ότι μπορεί να υπάρξει μ</w:t>
      </w:r>
      <w:r>
        <w:rPr>
          <w:rFonts w:eastAsia="Times New Roman" w:cs="Times New Roman"/>
          <w:szCs w:val="24"/>
        </w:rPr>
        <w:t>ί</w:t>
      </w:r>
      <w:r>
        <w:rPr>
          <w:rFonts w:eastAsia="Times New Roman" w:cs="Times New Roman"/>
          <w:szCs w:val="24"/>
        </w:rPr>
        <w:t xml:space="preserve">α μέριμνα προς αυτή την κατεύθυνση. </w:t>
      </w:r>
    </w:p>
    <w:p w14:paraId="6242B61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Βέβαια, θεωρούμε ότι είναι σε θετική κατεύθυνση η τροπολογία που κατέθεσε ο Ανεξάρτητος Βουλευτής, κ. Γιώργος Καρράς,</w:t>
      </w:r>
      <w:r>
        <w:rPr>
          <w:rFonts w:eastAsia="Times New Roman" w:cs="Times New Roman"/>
          <w:szCs w:val="24"/>
        </w:rPr>
        <w:t xml:space="preserve"> σχετικά με τον διαχωρισμό του συνοφειλέτη από τον εγγυητή, ώστε οι τελευταίοι να τύχουν ευρύτερης προστασίας. </w:t>
      </w:r>
    </w:p>
    <w:p w14:paraId="6242B61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κλείνοντας θέλω να σας πω ότι αν δεν κάνετε αλλαγές ώστε να υπηρετηθούν οι στόχοι που θέτει το νομοσχέδιό σας, τότε το νομοσχέδιο</w:t>
      </w:r>
      <w:r>
        <w:rPr>
          <w:rFonts w:eastAsia="Times New Roman" w:cs="Times New Roman"/>
          <w:szCs w:val="24"/>
        </w:rPr>
        <w:t xml:space="preserve"> αυτό απλά θα εκφράζει τη βούληση του νομοθέτη και δεν θα επιλύσει κανένα, μα κανένα απολύτως πρόβλημα.</w:t>
      </w:r>
    </w:p>
    <w:p w14:paraId="6242B61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242B61A" w14:textId="77777777" w:rsidR="000E4403" w:rsidRDefault="00E3488B">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61B" w14:textId="77777777" w:rsidR="000E4403" w:rsidRDefault="00E3488B">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Γεώργιος Αρβανιτίδης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6242B61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w:t>
      </w:r>
      <w:r>
        <w:rPr>
          <w:rFonts w:eastAsia="Times New Roman" w:cs="Times New Roman"/>
          <w:szCs w:val="24"/>
        </w:rPr>
        <w:t>χει, εκ μέρους της Χρυσής Αυγής, η Βουλευτής κ. Ελένη Ζαρούλια.</w:t>
      </w:r>
    </w:p>
    <w:p w14:paraId="6242B61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Κυρία Ζαρούλια, έχετε τον λόγο.</w:t>
      </w:r>
    </w:p>
    <w:p w14:paraId="6242B61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Ευχαριστώ, κύριε Πρόεδρε. </w:t>
      </w:r>
    </w:p>
    <w:p w14:paraId="6242B61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να ολοκληρωθεί η διαδικασία σε μ</w:t>
      </w:r>
      <w:r>
        <w:rPr>
          <w:rFonts w:eastAsia="Times New Roman" w:cs="Times New Roman"/>
          <w:szCs w:val="24"/>
        </w:rPr>
        <w:t>ί</w:t>
      </w:r>
      <w:r>
        <w:rPr>
          <w:rFonts w:eastAsia="Times New Roman" w:cs="Times New Roman"/>
          <w:szCs w:val="24"/>
        </w:rPr>
        <w:t xml:space="preserve">α συνεδρίαση, όπως θέλετε, βασική προϋπόθεση είναι να τηρούνται οι χρόνοι </w:t>
      </w:r>
      <w:r>
        <w:rPr>
          <w:rFonts w:eastAsia="Times New Roman" w:cs="Times New Roman"/>
          <w:szCs w:val="24"/>
        </w:rPr>
        <w:t>ομιλίας. Οι ομιλητές είναι περίπου τριάντα τρεις, αν δεν είναι ήδη παραπάνω.</w:t>
      </w:r>
    </w:p>
    <w:p w14:paraId="6242B62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Σαράντα ένας είναι οι ομιλητές. </w:t>
      </w:r>
    </w:p>
    <w:p w14:paraId="6242B62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Σαράντα ένας! Ωραία.</w:t>
      </w:r>
    </w:p>
    <w:p w14:paraId="6242B62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Η Χρυσή Αυγή έχοντας πλήρη συναίσθηση του αδιεξόδου στο οποίο έχουν περιέλθε</w:t>
      </w:r>
      <w:r>
        <w:rPr>
          <w:rFonts w:eastAsia="Times New Roman" w:cs="Times New Roman"/>
          <w:szCs w:val="24"/>
        </w:rPr>
        <w:t>ι οι υπερχρεωμένες επιχειρήσεις και της επιτακτικής ανάγκης να βρεθεί μια αξιόπιστη και εφαρμόσιμη λύση στο συγκεκριμένο πρόβλημα, τήρησε εξ αρχής και σε όλη τη διαδικασία της επεξεργασίας του υπό ψήφιση σχεδίου νόμου στις συνεδριάσεις της επιτροπής, μ</w:t>
      </w:r>
      <w:r>
        <w:rPr>
          <w:rFonts w:eastAsia="Times New Roman" w:cs="Times New Roman"/>
          <w:szCs w:val="24"/>
        </w:rPr>
        <w:t>ί</w:t>
      </w:r>
      <w:r>
        <w:rPr>
          <w:rFonts w:eastAsia="Times New Roman" w:cs="Times New Roman"/>
          <w:szCs w:val="24"/>
        </w:rPr>
        <w:t>α σ</w:t>
      </w:r>
      <w:r>
        <w:rPr>
          <w:rFonts w:eastAsia="Times New Roman" w:cs="Times New Roman"/>
          <w:szCs w:val="24"/>
        </w:rPr>
        <w:t xml:space="preserve">τάση υπεύθυνη, επιχειρώντας να διαπιστώσει αν όντως οι προτεινόμενες διατάξεις ανταποκρίνονται στις προσδοκίες των επιχειρηματικών και επαγγελματικών κλάδων της αγοράς για θεσμοθέτηση ενός βιώσιμου σχεδίου διευθέτησης οφειλών. </w:t>
      </w:r>
    </w:p>
    <w:p w14:paraId="6242B623" w14:textId="77777777" w:rsidR="000E4403" w:rsidRDefault="00E3488B">
      <w:pPr>
        <w:spacing w:line="600" w:lineRule="auto"/>
        <w:ind w:firstLine="720"/>
        <w:jc w:val="both"/>
        <w:rPr>
          <w:rFonts w:eastAsia="Times New Roman"/>
          <w:szCs w:val="24"/>
        </w:rPr>
      </w:pPr>
      <w:r>
        <w:rPr>
          <w:rFonts w:eastAsia="Times New Roman"/>
          <w:szCs w:val="24"/>
        </w:rPr>
        <w:t>Δυστυχώς, όμως, όπως προέκυψ</w:t>
      </w:r>
      <w:r>
        <w:rPr>
          <w:rFonts w:eastAsia="Times New Roman"/>
          <w:szCs w:val="24"/>
        </w:rPr>
        <w:t xml:space="preserve">ε από τη διεξοδική ανάλυση των επιμέρους άρθρων, από τις ενστάσεις των εκπροσώπων των φορέων, αλλά και από τις ανεπαρκείς τοποθετήσεις και απαντήσεις των κυβερνητικών Βουλευτών στη συνεδρίαση της </w:t>
      </w:r>
      <w:r>
        <w:rPr>
          <w:rFonts w:eastAsia="Times New Roman"/>
          <w:szCs w:val="24"/>
        </w:rPr>
        <w:t>ε</w:t>
      </w:r>
      <w:r>
        <w:rPr>
          <w:rFonts w:eastAsia="Times New Roman"/>
          <w:szCs w:val="24"/>
        </w:rPr>
        <w:t>πιτροπής, το ίδιο το νομοσχέδιο περιέχει ελλείψεις, ασάφειε</w:t>
      </w:r>
      <w:r>
        <w:rPr>
          <w:rFonts w:eastAsia="Times New Roman"/>
          <w:szCs w:val="24"/>
        </w:rPr>
        <w:t>ς, αοριστίες και πλήθος προβληματικών διατάξεων, οι οποίες εν τέλει αναιρούν και ακυρώνουν τον επιδιωκόμενο σκοπό του.</w:t>
      </w:r>
    </w:p>
    <w:p w14:paraId="6242B624" w14:textId="77777777" w:rsidR="000E4403" w:rsidRDefault="00E3488B">
      <w:pPr>
        <w:spacing w:line="600" w:lineRule="auto"/>
        <w:ind w:firstLine="720"/>
        <w:jc w:val="both"/>
        <w:rPr>
          <w:rFonts w:eastAsia="Times New Roman"/>
          <w:szCs w:val="24"/>
        </w:rPr>
      </w:pPr>
      <w:r>
        <w:rPr>
          <w:rFonts w:eastAsia="Times New Roman"/>
          <w:szCs w:val="24"/>
        </w:rPr>
        <w:t>Στη σκιά, λοιπόν, των νέων μέτρων καλούμαστε σήμερα να ψηφίσουμε το νομοσχέδιο που αφορά τον κατ’ ευφημισμό ε</w:t>
      </w:r>
      <w:r>
        <w:rPr>
          <w:rFonts w:eastAsia="Times New Roman"/>
          <w:szCs w:val="24"/>
        </w:rPr>
        <w:lastRenderedPageBreak/>
        <w:t>ξωδικαστικό συμβιβασμό για τ</w:t>
      </w:r>
      <w:r>
        <w:rPr>
          <w:rFonts w:eastAsia="Times New Roman"/>
          <w:szCs w:val="24"/>
        </w:rPr>
        <w:t>η ρύθμιση χρεών των επιχειρήσεων προς ταμεία, εφορίες και τράπεζες. Εάν αυτή η χρονική συγκυρία δεν επιβεβαιώνει την αρχική μας τοποθέτηση, εάν η επιβολή νέων βαρύτερων μέτρων από τους ξένους δανειστές δεν συνιστούν όλα αυτά παραδοχή των όσων εμείς διατυμπ</w:t>
      </w:r>
      <w:r>
        <w:rPr>
          <w:rFonts w:eastAsia="Times New Roman"/>
          <w:szCs w:val="24"/>
        </w:rPr>
        <w:t>ανίζουμε τόσο καιρό, τότε τι είναι;</w:t>
      </w:r>
    </w:p>
    <w:p w14:paraId="6242B625" w14:textId="77777777" w:rsidR="000E4403" w:rsidRDefault="00E3488B">
      <w:pPr>
        <w:spacing w:line="600" w:lineRule="auto"/>
        <w:ind w:firstLine="720"/>
        <w:jc w:val="both"/>
        <w:rPr>
          <w:rFonts w:eastAsia="Times New Roman"/>
          <w:szCs w:val="24"/>
        </w:rPr>
      </w:pPr>
      <w:r>
        <w:rPr>
          <w:rFonts w:eastAsia="Times New Roman"/>
          <w:szCs w:val="24"/>
        </w:rPr>
        <w:t xml:space="preserve">Ήδη από την πρώτη συνεδρίαση της </w:t>
      </w:r>
      <w:r>
        <w:rPr>
          <w:rFonts w:eastAsia="Times New Roman"/>
          <w:szCs w:val="24"/>
        </w:rPr>
        <w:t>ε</w:t>
      </w:r>
      <w:r>
        <w:rPr>
          <w:rFonts w:eastAsia="Times New Roman"/>
          <w:szCs w:val="24"/>
        </w:rPr>
        <w:t>πιτροπής είχαμε δηλώσει με σαφήνεια ότι αυτό το νομοσχέδιο αφενός αφορά ελάχιστες μόνον επιχειρήσεις εξαιτίας των αυστηρών προϋποθέσεων που θέτει ως προς την ένταξη στη ρύθμιση, αφετέρου</w:t>
      </w:r>
      <w:r>
        <w:rPr>
          <w:rFonts w:eastAsia="Times New Roman"/>
          <w:szCs w:val="24"/>
        </w:rPr>
        <w:t xml:space="preserve"> αυτές οι ελάχιστες επιχειρήσεις που θα ενταχθούν, δεν θα καταφέρουν παρά να τηρήσουν με συνέπεια τη ρύθμιση για λίγους μόνο μήνες. </w:t>
      </w:r>
    </w:p>
    <w:p w14:paraId="6242B626" w14:textId="77777777" w:rsidR="000E4403" w:rsidRDefault="00E3488B">
      <w:pPr>
        <w:spacing w:line="600" w:lineRule="auto"/>
        <w:ind w:firstLine="720"/>
        <w:jc w:val="both"/>
        <w:rPr>
          <w:rFonts w:eastAsia="Times New Roman"/>
          <w:szCs w:val="24"/>
        </w:rPr>
      </w:pPr>
      <w:r>
        <w:rPr>
          <w:rFonts w:eastAsia="Times New Roman"/>
          <w:szCs w:val="24"/>
        </w:rPr>
        <w:t>Α</w:t>
      </w:r>
      <w:r>
        <w:rPr>
          <w:rFonts w:eastAsia="Times New Roman"/>
          <w:szCs w:val="24"/>
        </w:rPr>
        <w:t xml:space="preserve">υτό είναι λογική ακολουθία, διότι όταν μια κοινωνία στενάζει και της χορηγείται ως σανίδα σωτηρίας </w:t>
      </w:r>
      <w:r>
        <w:rPr>
          <w:rFonts w:eastAsia="Times New Roman"/>
          <w:szCs w:val="24"/>
        </w:rPr>
        <w:t>μί</w:t>
      </w:r>
      <w:r>
        <w:rPr>
          <w:rFonts w:eastAsia="Times New Roman"/>
          <w:szCs w:val="24"/>
        </w:rPr>
        <w:t>α υποτιθέμενη ευνοϊκή</w:t>
      </w:r>
      <w:r>
        <w:rPr>
          <w:rFonts w:eastAsia="Times New Roman"/>
          <w:szCs w:val="24"/>
        </w:rPr>
        <w:t xml:space="preserve"> ρύθμιση χρεών -και θα το εξηγήσω αυτό παρακάτω- τη στιγμή που δεν διαφαίνεται ούτε σαν ιδέα η ανάπτυξη στη χώρα, αντιθέτως η φορολογική επιδρομή μετά βεβαιότατος θα είναι τέτοιου ύψους που δεν θα αντέξει κανείς, είναι δεδομένο ότι οι επιχειρήσεις που θα ω</w:t>
      </w:r>
      <w:r>
        <w:rPr>
          <w:rFonts w:eastAsia="Times New Roman"/>
          <w:szCs w:val="24"/>
        </w:rPr>
        <w:t xml:space="preserve">φεληθούν θα εκπέσουν της ρύθμισης. </w:t>
      </w:r>
    </w:p>
    <w:p w14:paraId="6242B627" w14:textId="77777777" w:rsidR="000E4403" w:rsidRDefault="00E3488B">
      <w:pPr>
        <w:spacing w:line="600" w:lineRule="auto"/>
        <w:ind w:firstLine="720"/>
        <w:jc w:val="both"/>
        <w:rPr>
          <w:rFonts w:eastAsia="Times New Roman"/>
          <w:szCs w:val="24"/>
        </w:rPr>
      </w:pPr>
      <w:r>
        <w:rPr>
          <w:rFonts w:eastAsia="Times New Roman"/>
          <w:szCs w:val="24"/>
        </w:rPr>
        <w:lastRenderedPageBreak/>
        <w:t>Το χειρότερο, όμως, είναι ότι με τα νέα μέτρα που θα έρθουν και θα ψηφίσετε και ας υποστηρίζει το αντίθετο ο Πρωθυπουργός</w:t>
      </w:r>
      <w:r>
        <w:rPr>
          <w:rFonts w:eastAsia="Times New Roman"/>
          <w:szCs w:val="24"/>
        </w:rPr>
        <w:t>-</w:t>
      </w:r>
      <w:r>
        <w:rPr>
          <w:rFonts w:eastAsia="Times New Roman"/>
          <w:szCs w:val="24"/>
        </w:rPr>
        <w:t>, άλλωστε δεν είναι η πρώτη φορά που δεσμευόσαστε έναντι του ελληνικού λαού την ίδια ώρα που έχετε</w:t>
      </w:r>
      <w:r>
        <w:rPr>
          <w:rFonts w:eastAsia="Times New Roman"/>
          <w:szCs w:val="24"/>
        </w:rPr>
        <w:t xml:space="preserve"> υποταχθεί στα ξένα κέντρα που σας κατευθύνουν-</w:t>
      </w:r>
      <w:r>
        <w:rPr>
          <w:rFonts w:eastAsia="Times New Roman"/>
          <w:szCs w:val="24"/>
        </w:rPr>
        <w:t>, με τα νέα μέτρα λοιπόν,</w:t>
      </w:r>
      <w:r>
        <w:rPr>
          <w:rFonts w:eastAsia="Times New Roman"/>
          <w:szCs w:val="24"/>
        </w:rPr>
        <w:t xml:space="preserve"> θα καταδικάσετε την Ελλάδα σε ένα τέταρτο μνημόνιο.</w:t>
      </w:r>
    </w:p>
    <w:p w14:paraId="6242B628" w14:textId="77777777" w:rsidR="000E4403" w:rsidRDefault="00E3488B">
      <w:pPr>
        <w:spacing w:line="600" w:lineRule="auto"/>
        <w:ind w:firstLine="720"/>
        <w:jc w:val="both"/>
        <w:rPr>
          <w:rFonts w:eastAsia="Times New Roman"/>
          <w:szCs w:val="24"/>
        </w:rPr>
      </w:pPr>
      <w:r>
        <w:rPr>
          <w:rFonts w:eastAsia="Times New Roman"/>
          <w:szCs w:val="24"/>
        </w:rPr>
        <w:t>Η αλήθεια είναι ότι οι διατάξεις του νομοσχεδίου είναι προβληματικές και ως προς τις προϋποθέσεις που θέτουν για την ένταξη των επι</w:t>
      </w:r>
      <w:r>
        <w:rPr>
          <w:rFonts w:eastAsia="Times New Roman"/>
          <w:szCs w:val="24"/>
        </w:rPr>
        <w:t>χειρήσεων στη ρύθμιση και ως προς τη θέση του οφειλέτη έναντι του πιστωτή του, δηλαδή των τραπεζών.</w:t>
      </w:r>
    </w:p>
    <w:p w14:paraId="6242B629" w14:textId="77777777" w:rsidR="000E4403" w:rsidRDefault="00E3488B">
      <w:pPr>
        <w:spacing w:line="600" w:lineRule="auto"/>
        <w:ind w:firstLine="720"/>
        <w:jc w:val="both"/>
        <w:rPr>
          <w:rFonts w:eastAsia="Times New Roman"/>
          <w:szCs w:val="24"/>
        </w:rPr>
      </w:pPr>
      <w:r>
        <w:rPr>
          <w:rFonts w:eastAsia="Times New Roman"/>
          <w:szCs w:val="24"/>
        </w:rPr>
        <w:t>Έχει, λοιπόν, ενδιαφέρον πριν μπούμε στην ουσία του νομοσχεδίου να σταθούμε λίγο στη συνάντηση του κ. Δραγασάκη με τους τραπεζίτες. Να πω στο σημείο αυτό γι</w:t>
      </w:r>
      <w:r>
        <w:rPr>
          <w:rFonts w:eastAsia="Times New Roman"/>
          <w:szCs w:val="24"/>
        </w:rPr>
        <w:t xml:space="preserve">α να αρθούν οι όποιες εντυπώσεις δημιουργήθηκαν στην </w:t>
      </w:r>
      <w:r>
        <w:rPr>
          <w:rFonts w:eastAsia="Times New Roman"/>
          <w:szCs w:val="24"/>
        </w:rPr>
        <w:t>ε</w:t>
      </w:r>
      <w:r>
        <w:rPr>
          <w:rFonts w:eastAsia="Times New Roman"/>
          <w:szCs w:val="24"/>
        </w:rPr>
        <w:t xml:space="preserve">πιτροπή όταν η Κυβέρνηση κατηγόρησε την Νέα Δημοκρατία ότι είναι με το κεφάλαιο και υποστηρίζει τις τράπεζες, ότι το ίδιο κάνει και η Κυβέρνηση με τα πρόσωπα στα οποία έχει χορηγήσει ήδη αμνησία με την </w:t>
      </w:r>
      <w:r>
        <w:rPr>
          <w:rFonts w:eastAsia="Times New Roman"/>
          <w:szCs w:val="24"/>
        </w:rPr>
        <w:t>ε</w:t>
      </w:r>
      <w:r>
        <w:rPr>
          <w:rFonts w:eastAsia="Times New Roman"/>
          <w:szCs w:val="24"/>
        </w:rPr>
        <w:t>ξεταστική που αφορούσε την δανειοδότηση των κομμάτων και των ΜΜΕ.</w:t>
      </w:r>
    </w:p>
    <w:p w14:paraId="6242B62A"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Σε απόλυτη σύμπραξη Κυβέρνηση και Αντιπολίτευση και με μόνη φωνή αντίδρασης τη φωνή της Χρυσής Αυγής, απεφάνθησαν ότι ουδέν παράνομο διεπράχθη και ουδεμία ζημία έλαβε χώρα. </w:t>
      </w:r>
      <w:r>
        <w:rPr>
          <w:rFonts w:eastAsia="Times New Roman"/>
          <w:szCs w:val="24"/>
        </w:rPr>
        <w:t>Α</w:t>
      </w:r>
      <w:r>
        <w:rPr>
          <w:rFonts w:eastAsia="Times New Roman"/>
          <w:szCs w:val="24"/>
        </w:rPr>
        <w:t xml:space="preserve">υτό φυσικά δεν </w:t>
      </w:r>
      <w:r>
        <w:rPr>
          <w:rFonts w:eastAsia="Times New Roman"/>
          <w:szCs w:val="24"/>
        </w:rPr>
        <w:t xml:space="preserve">ήταν άνευ ανταλλάγματος. </w:t>
      </w:r>
    </w:p>
    <w:p w14:paraId="6242B62B" w14:textId="77777777" w:rsidR="000E4403" w:rsidRDefault="00E3488B">
      <w:pPr>
        <w:spacing w:line="600" w:lineRule="auto"/>
        <w:ind w:firstLine="720"/>
        <w:jc w:val="both"/>
        <w:rPr>
          <w:rFonts w:eastAsia="Times New Roman"/>
          <w:szCs w:val="24"/>
        </w:rPr>
      </w:pPr>
      <w:r>
        <w:rPr>
          <w:rFonts w:eastAsia="Times New Roman"/>
          <w:szCs w:val="24"/>
        </w:rPr>
        <w:t xml:space="preserve">Τα ΜΜΕ στη συνέχεια σας επιβράβευσαν. Η δουλικότητά σας, η απόλυτη υποταγή σας, η παραχώρηση της εθνικής κυριαρχίας παρουσιάζεται πια από τα μέσα ως κάτι απόλυτα φυσιολογικό. </w:t>
      </w:r>
      <w:r>
        <w:rPr>
          <w:rFonts w:eastAsia="Times New Roman"/>
          <w:szCs w:val="24"/>
        </w:rPr>
        <w:t>Α</w:t>
      </w:r>
      <w:r>
        <w:rPr>
          <w:rFonts w:eastAsia="Times New Roman"/>
          <w:szCs w:val="24"/>
        </w:rPr>
        <w:t>υτό είναι το δραματικό. Τα ΜΜΕ προβάλουν το γεγονός ότ</w:t>
      </w:r>
      <w:r>
        <w:rPr>
          <w:rFonts w:eastAsia="Times New Roman"/>
          <w:szCs w:val="24"/>
        </w:rPr>
        <w:t>ι ήρθε ένα μνημόνιο ευρωπαϊκών θεσμών, ένα άλλο επώδυνο για τον ελληνικό λαό πακέτο μέτρων, ένα κείμενο σε αγγλική γλώσσα απευθείας από το ΔΝΤ ως μ</w:t>
      </w:r>
      <w:r>
        <w:rPr>
          <w:rFonts w:eastAsia="Times New Roman"/>
          <w:szCs w:val="24"/>
        </w:rPr>
        <w:t>ί</w:t>
      </w:r>
      <w:r>
        <w:rPr>
          <w:rFonts w:eastAsia="Times New Roman"/>
          <w:szCs w:val="24"/>
        </w:rPr>
        <w:t xml:space="preserve">α πράξη διαδικαστική, την οποία η ελληνική κυβέρνηση πρέπει να αποδεχθεί και να μην επιδείξει ουδεμία </w:t>
      </w:r>
      <w:r>
        <w:rPr>
          <w:rFonts w:eastAsia="Times New Roman"/>
          <w:szCs w:val="24"/>
        </w:rPr>
        <w:t>ουσιαστική αντίσταση.</w:t>
      </w:r>
    </w:p>
    <w:p w14:paraId="6242B62C" w14:textId="77777777" w:rsidR="000E4403" w:rsidRDefault="00E3488B">
      <w:pPr>
        <w:spacing w:line="600" w:lineRule="auto"/>
        <w:ind w:firstLine="720"/>
        <w:jc w:val="both"/>
        <w:rPr>
          <w:rFonts w:eastAsia="Times New Roman"/>
          <w:szCs w:val="24"/>
        </w:rPr>
      </w:pPr>
      <w:r>
        <w:rPr>
          <w:rFonts w:eastAsia="Times New Roman"/>
          <w:szCs w:val="24"/>
        </w:rPr>
        <w:t xml:space="preserve">Αυτό, όμως, που θέλετε να επιτύχετε είναι να κάνετε τον Έλληνα πολίτη να αισθανθεί δουλοπάροικος μιας κατά τα λοιπά ενωμένης Ευρώπης. Εμείς σας λέμε ότι δεν θα το επιτύχετε όσο κι αν προσπαθήσετε, διότι ο Έλληνας έχει αξιοπρέπεια και </w:t>
      </w:r>
      <w:r>
        <w:rPr>
          <w:rFonts w:eastAsia="Times New Roman"/>
          <w:szCs w:val="24"/>
        </w:rPr>
        <w:t>αυτοσεβασμό και πως την υποταγή σας αυτή θα την αποδοκιμάσει όταν έλθει η ώρα.</w:t>
      </w:r>
    </w:p>
    <w:p w14:paraId="6242B62D"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Πολύ λόγος έχει γίνει για το πρωτογενές πλεόνασμα του 2016, το οποίο διαμορφώθηκε στο 3,2% του ΑΕΠ. Το παράδοξο είναι πως την ίδια ώρα ο εκπρόσωπος της Ευρωπαϊκής Επιτροπής, κ. </w:t>
      </w:r>
      <w:r>
        <w:rPr>
          <w:rFonts w:eastAsia="Times New Roman"/>
          <w:szCs w:val="24"/>
        </w:rPr>
        <w:t>Μαργαρίτης Σχοινάς, έλεγε ότι το πλεόνασμα, βάσει του ορισμού του προγράμματος, ανήλθε στο 4,2% του ΑΕΠ. Υπάρχει μ</w:t>
      </w:r>
      <w:r>
        <w:rPr>
          <w:rFonts w:eastAsia="Times New Roman"/>
          <w:szCs w:val="24"/>
        </w:rPr>
        <w:t>ί</w:t>
      </w:r>
      <w:r>
        <w:rPr>
          <w:rFonts w:eastAsia="Times New Roman"/>
          <w:szCs w:val="24"/>
        </w:rPr>
        <w:t xml:space="preserve">α ασάφεια τελικά ως προς το ύψος του πλεονάσματος. </w:t>
      </w:r>
    </w:p>
    <w:p w14:paraId="6242B62E" w14:textId="77777777" w:rsidR="000E4403" w:rsidRDefault="00E3488B">
      <w:pPr>
        <w:spacing w:line="600" w:lineRule="auto"/>
        <w:ind w:firstLine="720"/>
        <w:jc w:val="both"/>
        <w:rPr>
          <w:rFonts w:eastAsia="Times New Roman"/>
          <w:szCs w:val="24"/>
        </w:rPr>
      </w:pPr>
      <w:r>
        <w:rPr>
          <w:rFonts w:eastAsia="Times New Roman"/>
          <w:szCs w:val="24"/>
        </w:rPr>
        <w:t>Ανεξαρτήτως αυτού, ωστόσο, κανείς δεν αναφέρει ότι τα νέα μέτρα φέρουν περικοπές 2% του Α</w:t>
      </w:r>
      <w:r>
        <w:rPr>
          <w:rFonts w:eastAsia="Times New Roman"/>
          <w:szCs w:val="24"/>
        </w:rPr>
        <w:t>ΕΠ με κατάργηση της προσωπικής διαφοράς στις ήδη καταβαλλόμενες συντάξεις του 2019 και πετσόκομμα του αφορολογήτου στα 5.600 ευρώ το 2020.</w:t>
      </w:r>
    </w:p>
    <w:p w14:paraId="6242B62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Ναι μεν η Ελλάδα εμφανίζει πλεόνασμα, πλην, όμως, έχει το υψηλότερο χρέος μακράν των υπολοίπων κρατών-μελών στο 179% </w:t>
      </w:r>
      <w:r>
        <w:rPr>
          <w:rFonts w:eastAsia="Times New Roman" w:cs="Times New Roman"/>
          <w:szCs w:val="24"/>
        </w:rPr>
        <w:t xml:space="preserve">του ΑΕΠ. </w:t>
      </w:r>
    </w:p>
    <w:p w14:paraId="6242B63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Φαινομενικά όλα όσα αναφέρω δεν έχουν καμμία σχέση με το υπό συζήτηση νομοσχέδιο. Επί της ουσίας, όμως, είναι ο πυρήνας του νομοσχεδίου. Συζητάμε πώς θα σωθούν χιλιάδες επιχειρήσεις σε μ</w:t>
      </w:r>
      <w:r>
        <w:rPr>
          <w:rFonts w:eastAsia="Times New Roman" w:cs="Times New Roman"/>
          <w:szCs w:val="24"/>
        </w:rPr>
        <w:t>ί</w:t>
      </w:r>
      <w:r>
        <w:rPr>
          <w:rFonts w:eastAsia="Times New Roman" w:cs="Times New Roman"/>
          <w:szCs w:val="24"/>
        </w:rPr>
        <w:t>α οικονομία που καταρρέει. Δεν θα σωθούν. Απλά θα τους δοθε</w:t>
      </w:r>
      <w:r>
        <w:rPr>
          <w:rFonts w:eastAsia="Times New Roman" w:cs="Times New Roman"/>
          <w:szCs w:val="24"/>
        </w:rPr>
        <w:t>ί μ</w:t>
      </w:r>
      <w:r>
        <w:rPr>
          <w:rFonts w:eastAsia="Times New Roman" w:cs="Times New Roman"/>
          <w:szCs w:val="24"/>
        </w:rPr>
        <w:t>ί</w:t>
      </w:r>
      <w:r>
        <w:rPr>
          <w:rFonts w:eastAsia="Times New Roman" w:cs="Times New Roman"/>
          <w:szCs w:val="24"/>
        </w:rPr>
        <w:t>α μικρή παράταση. Ακόμη κι αυτή η παράταση, όπως μας λέτε εσείς εδώ, θα δοθεί μόνο αν εμφανίζουν θετική χρήση την τελευταία τριετία.</w:t>
      </w:r>
    </w:p>
    <w:p w14:paraId="6242B63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Ήρθαν οι φορείς και δήλωσαν ότι είναι πρακτικά ανέφικτο να βρεθούν επιχειρήσεις με θετική χρήση από το 2013 έως το 2016</w:t>
      </w:r>
      <w:r>
        <w:rPr>
          <w:rFonts w:eastAsia="Times New Roman" w:cs="Times New Roman"/>
          <w:szCs w:val="24"/>
        </w:rPr>
        <w:t>. Είναι δυνατόν μια επιχείρηση να είναι κερδοφόρα το ένα έτος και το επόμενο να έχει τελματώσει;</w:t>
      </w:r>
    </w:p>
    <w:p w14:paraId="6242B63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Οι ρυθμίσεις του νομοσχεδίου θα έπρεπε να αφορούν ανθρώπους που αγωνιούν την τελευταία επταετία, μετά βίας επιβιώνουν και προσπαθούν να αντέξουν τη μνημονιακή </w:t>
      </w:r>
      <w:r>
        <w:rPr>
          <w:rFonts w:eastAsia="Times New Roman" w:cs="Times New Roman"/>
          <w:szCs w:val="24"/>
        </w:rPr>
        <w:t xml:space="preserve">λαίλαπα. Δεν βρέθηκαν οι επιχειρήσεις εκτεθειμένες έναντι των τραπεζών και των ταμείων σε μια νύχτα. </w:t>
      </w:r>
    </w:p>
    <w:p w14:paraId="6242B63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Συνεπώς, η προϋπόθεση της τριετίας δεν μπορεί παρά να καταλαμβάνει ελαχιστότατες επιχειρήσεις.</w:t>
      </w:r>
    </w:p>
    <w:p w14:paraId="6242B63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πρόταση της Χρυσής Αυγής είναι ή να καταργήσετε αυτόν τον</w:t>
      </w:r>
      <w:r>
        <w:rPr>
          <w:rFonts w:eastAsia="Times New Roman" w:cs="Times New Roman"/>
          <w:szCs w:val="24"/>
        </w:rPr>
        <w:t xml:space="preserve"> όρο του άρθρου 3 ή να τον τροποποιήσετε αυξάνοντας το χρονικό περιθώριο. Αντί, δηλαδή, να υπάγονται οι προβληματικές επιχειρήσεις των τελευταίων τριών ετών, να μπορούν να επωφεληθούν από τον παρόντα νόμο επιχειρήσεις της τελευταίας επταετίας.</w:t>
      </w:r>
    </w:p>
    <w:p w14:paraId="6242B63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Κάτι που, επ</w:t>
      </w:r>
      <w:r>
        <w:rPr>
          <w:rFonts w:eastAsia="Times New Roman" w:cs="Times New Roman"/>
          <w:szCs w:val="24"/>
        </w:rPr>
        <w:t>ίσης, πρέπει να επισημανθεί είναι ότι υπάρχει ανάγκη να απαλειφθεί ο περιορισμός του καταλόγου των διαμεσολαβητών και να ενταχθούν όλοι οι πιστοποιημένοι διαμεσολαβητές για να επιταχυνθούν οι διαδικασίες. Εκτός από τους συντονιστές, δηλαδή, που είπατε προη</w:t>
      </w:r>
      <w:r>
        <w:rPr>
          <w:rFonts w:eastAsia="Times New Roman" w:cs="Times New Roman"/>
          <w:szCs w:val="24"/>
        </w:rPr>
        <w:t>γουμένως ότι θα αυξηθούν, πρέπει να αυξηθούν και οι διαμεσολαβητές.</w:t>
      </w:r>
    </w:p>
    <w:p w14:paraId="6242B63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δεδομένο ότι το νομοσχέδιο πάσχει, διότι με μία προσεκτική μελέτη και ανάλυση των επιμέρους άρθρων συνάγεται το συμπέρασμα ότι το υπό ψήφιση σχέδιο νόμου, αποκλείει μεγάλο ποσοστό επ</w:t>
      </w:r>
      <w:r>
        <w:rPr>
          <w:rFonts w:eastAsia="Times New Roman" w:cs="Times New Roman"/>
          <w:szCs w:val="24"/>
        </w:rPr>
        <w:t>ιχειρήσεων και οφειλετών από τη δυνατότητα να ενταχθούν στην προτεινόμενη ρύθμιση, ιδίως δε όσον αφορά στο θέμα των κόκκινων αγροτικών δανείων, τα οποία έχουν οδηγήσει στα πρόθυρα της εξαθλίωσης και της οικονομικής καταστροφής την πλειοψηφία των ασχολούμεν</w:t>
      </w:r>
      <w:r>
        <w:rPr>
          <w:rFonts w:eastAsia="Times New Roman" w:cs="Times New Roman"/>
          <w:szCs w:val="24"/>
        </w:rPr>
        <w:t>ων με τους κλάδους της γεωργίας και της κτηνοτροφίας.</w:t>
      </w:r>
    </w:p>
    <w:p w14:paraId="6242B63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δεν παρέχει στους υπερχρεωμένους αγρότες και κτηνοτρόφους ούτε την ελάχιστη προστασία που προβλέπει για τους ελεύθερους επαγγελματίες, όπως ακούσαμε προηγουμένως την </w:t>
      </w:r>
      <w:r>
        <w:rPr>
          <w:rFonts w:eastAsia="Times New Roman" w:cs="Times New Roman"/>
          <w:szCs w:val="24"/>
        </w:rPr>
        <w:t>ε</w:t>
      </w:r>
      <w:r>
        <w:rPr>
          <w:rFonts w:eastAsia="Times New Roman" w:cs="Times New Roman"/>
          <w:szCs w:val="24"/>
        </w:rPr>
        <w:t>ισηγήτρια του</w:t>
      </w:r>
      <w:r>
        <w:rPr>
          <w:rFonts w:eastAsia="Times New Roman" w:cs="Times New Roman"/>
          <w:szCs w:val="24"/>
        </w:rPr>
        <w:t xml:space="preserve"> ΣΥΡΙΖΑ να μας λέει ότι </w:t>
      </w:r>
      <w:r>
        <w:rPr>
          <w:rFonts w:eastAsia="Times New Roman" w:cs="Times New Roman"/>
          <w:szCs w:val="24"/>
        </w:rPr>
        <w:lastRenderedPageBreak/>
        <w:t>αφορά ελεύθερους επαγγελματίες, οικονομολόγους και νομικούς. Εν τη ρύμη, όμως, του λόγου της, είπε ότι το παρόν νομοσχέδιο αφορά τις μικρές και μεγάλες επιχειρήσεις, για να διορθώσει αμέσως και να πει μικρές και μεσαίες. «Γλώσσα λαν</w:t>
      </w:r>
      <w:r>
        <w:rPr>
          <w:rFonts w:eastAsia="Times New Roman" w:cs="Times New Roman"/>
          <w:szCs w:val="24"/>
        </w:rPr>
        <w:t>θάνουσα τα αληθή λέγει». Μας αποκάλυψε ότι κατ’ ουσίαν αυτό το νομοσχέδιο θα εξυπηρετήσει και θα ωφελήσει μόνο τις μεγάλες επιχειρήσεις.</w:t>
      </w:r>
    </w:p>
    <w:p w14:paraId="6242B63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Για τους αγρότες και τους κτηνοτρόφους, που είναι υπερχρεωμένοι, αυτό το νομοσχέδιο δεν προβλέπει ρυθμίσεις </w:t>
      </w:r>
      <w:r>
        <w:rPr>
          <w:rFonts w:eastAsia="Times New Roman" w:cs="Times New Roman"/>
          <w:szCs w:val="24"/>
        </w:rPr>
        <w:t>ούτε την ελ</w:t>
      </w:r>
      <w:r>
        <w:rPr>
          <w:rFonts w:eastAsia="Times New Roman" w:cs="Times New Roman"/>
          <w:szCs w:val="24"/>
        </w:rPr>
        <w:t xml:space="preserve">άχιστη προστασία που προβλέπει </w:t>
      </w:r>
      <w:r>
        <w:rPr>
          <w:rFonts w:eastAsia="Times New Roman" w:cs="Times New Roman"/>
          <w:szCs w:val="24"/>
        </w:rPr>
        <w:t>για τους ελεύθερους επαγγελματίες, σύμφωνα με την παράγραφο 21 του άρθρου 15, αποκλείοντάς τους παντελώς από κάθε δυνατότητα ευνοϊκής και βιώσιμης ρύθμισης των οφειλών τους.</w:t>
      </w:r>
    </w:p>
    <w:p w14:paraId="6242B63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 τοις άλλοις, παρατηρείται μ</w:t>
      </w:r>
      <w:r>
        <w:rPr>
          <w:rFonts w:eastAsia="Times New Roman" w:cs="Times New Roman"/>
          <w:szCs w:val="24"/>
        </w:rPr>
        <w:t>ί</w:t>
      </w:r>
      <w:r>
        <w:rPr>
          <w:rFonts w:eastAsia="Times New Roman" w:cs="Times New Roman"/>
          <w:szCs w:val="24"/>
        </w:rPr>
        <w:t xml:space="preserve">α προσπάθεια </w:t>
      </w:r>
      <w:r>
        <w:rPr>
          <w:rFonts w:eastAsia="Times New Roman" w:cs="Times New Roman"/>
          <w:szCs w:val="24"/>
        </w:rPr>
        <w:t xml:space="preserve">αλλοίωσης νομικών εννοιών, για να μην πω ουσιαστικά κατάργηση του Αστικού Κώδικα. Αναφέρομαι στο άρθρο 1 περίπτωση γ΄, που δίδετε τον ορισμό του συνοφειλέτη. Στην έννοια του συνοφειλέτη περιλαμβάνεται και ο εγγυητής. Το δικαίωμα διζήσεως είναι βασική αρχή </w:t>
      </w:r>
      <w:r>
        <w:rPr>
          <w:rFonts w:eastAsia="Times New Roman" w:cs="Times New Roman"/>
          <w:szCs w:val="24"/>
        </w:rPr>
        <w:t xml:space="preserve">του Αστικού Κώδικα και η παραίτηση του εγγυητή εξ </w:t>
      </w:r>
      <w:r>
        <w:rPr>
          <w:rFonts w:eastAsia="Times New Roman" w:cs="Times New Roman"/>
          <w:szCs w:val="24"/>
        </w:rPr>
        <w:lastRenderedPageBreak/>
        <w:t>αυτού έχει κριθεί παράνομη με αποφάσεις δικαστηρίων. Το να αγνοείτε επιδεικτικά αυτές τις αποφάσεις, επειδή τα νομοσχέδια σάς έρχονται έτοιμα βάσει του Αγγλικού Δικαίου, συνιστά τουλάχιστον παραβίαση της αν</w:t>
      </w:r>
      <w:r>
        <w:rPr>
          <w:rFonts w:eastAsia="Times New Roman" w:cs="Times New Roman"/>
          <w:szCs w:val="24"/>
        </w:rPr>
        <w:t>εξαρτησίας των εξουσιών και μια τάση επιβολής επί της δικαστικής εξουσίας.</w:t>
      </w:r>
    </w:p>
    <w:p w14:paraId="6242B6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Αυτό προκύπτει και από μια άλλη διάταξη. Κάναμε λόγο γι’ αυτήν στην </w:t>
      </w:r>
      <w:r>
        <w:rPr>
          <w:rFonts w:eastAsia="Times New Roman" w:cs="Times New Roman"/>
          <w:szCs w:val="24"/>
        </w:rPr>
        <w:t>ε</w:t>
      </w:r>
      <w:r>
        <w:rPr>
          <w:rFonts w:eastAsia="Times New Roman" w:cs="Times New Roman"/>
          <w:szCs w:val="24"/>
        </w:rPr>
        <w:t>πιτροπή, αλλά είναι σκόπιμο να αναφερθεί πάλι. Προβλέπεται ορθώς στο άρθρο 13 η δυνατότητα αναστολής των καταδιω</w:t>
      </w:r>
      <w:r>
        <w:rPr>
          <w:rFonts w:eastAsia="Times New Roman" w:cs="Times New Roman"/>
          <w:szCs w:val="24"/>
        </w:rPr>
        <w:t xml:space="preserve">κτικών μέτρων σε όσους οφειλέτες έχουν αιτηθεί να ενταχθούν στη ρύθμιση. Χορηγείται, όμως, το δικαίωμα στους πιστωτές -άρθρο 13, παράγραφος 4, τελευταίο εδάφιο- να ζητήσουν άρση της αναστολής των καταδιωκτικών μέτρων και το δικαστήριο είναι υποχρεωμένο να </w:t>
      </w:r>
      <w:r>
        <w:rPr>
          <w:rFonts w:eastAsia="Times New Roman" w:cs="Times New Roman"/>
          <w:szCs w:val="24"/>
        </w:rPr>
        <w:t>την ακολουθήσει χωρίς τη δυνατότητα απόκλισης.</w:t>
      </w:r>
    </w:p>
    <w:p w14:paraId="6242B63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ένα άλλο σημείο του νομοσχεδίου, χωρίς να λαμβάνεται καθόλου υπ</w:t>
      </w:r>
      <w:r>
        <w:rPr>
          <w:rFonts w:eastAsia="Times New Roman" w:cs="Times New Roman"/>
          <w:szCs w:val="24"/>
        </w:rPr>
        <w:t xml:space="preserve">’ </w:t>
      </w:r>
      <w:r>
        <w:rPr>
          <w:rFonts w:eastAsia="Times New Roman" w:cs="Times New Roman"/>
          <w:szCs w:val="24"/>
        </w:rPr>
        <w:t>όψιν η οικονομική συγκυρία της χώρας, αλλά και ο πραγματικός σκοπός των διατάξεων, ορίζεται μεταξύ άλλων ότι αναβιώνουν οι οφειλές εφόσον ο ο</w:t>
      </w:r>
      <w:r>
        <w:rPr>
          <w:rFonts w:eastAsia="Times New Roman" w:cs="Times New Roman"/>
          <w:szCs w:val="24"/>
        </w:rPr>
        <w:t>φειλέτης δεν καταφέρει να ανταποκριθεί στις τρέχουσες υποχρεώσεις του έναντι του δημοσίου.</w:t>
      </w:r>
    </w:p>
    <w:p w14:paraId="6242B63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Είναι βέβαιο ότι υπό τις παρούσες συνθήκες δεν θα μπορέσουν να ανταπεξέλθουν οι περισσότερες -εάν όχι όλες- οι επιχειρήσεις οι οποίες θα ενταχθούν στην εν λόγω ρύθμι</w:t>
      </w:r>
      <w:r>
        <w:rPr>
          <w:rFonts w:eastAsia="Times New Roman" w:cs="Times New Roman"/>
          <w:szCs w:val="24"/>
        </w:rPr>
        <w:t xml:space="preserve">ση, παρά μόνο στις αρχικές δόσεις και εν συνεχεία θα εκπέσουν της ρυθμίσεως. </w:t>
      </w:r>
    </w:p>
    <w:p w14:paraId="6242B63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μόνο βέβαιο είναι ότι οι τρέχουσες οφειλές, τα πάγια έξοδα αυτών των επιχειρήσεων, αλλά και η ανάγκη κάλυψης μέσα από την επαγγελματική δραστηριότητα των βασικών βιοτικών αναγ</w:t>
      </w:r>
      <w:r>
        <w:rPr>
          <w:rFonts w:eastAsia="Times New Roman" w:cs="Times New Roman"/>
          <w:szCs w:val="24"/>
        </w:rPr>
        <w:t xml:space="preserve">κών των επαγγελματιών, θα τις οδηγήσει σε ασφυκτική οικονομική πίεση και εν τέλει κάθε προσπάθεια ένταξης στη ρύθμιση θα καταλήξει άνευ αντικειμένου. </w:t>
      </w:r>
    </w:p>
    <w:p w14:paraId="6242B63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Πρέπει να τονιστεί ότι κατ’ ουσίαν οι προτεινόμενες ρυθμίσεις δεν συνιστούν εξωδικαστική ρύθμιση οφειλών,</w:t>
      </w:r>
      <w:r>
        <w:rPr>
          <w:rFonts w:eastAsia="Times New Roman" w:cs="Times New Roman"/>
          <w:szCs w:val="24"/>
        </w:rPr>
        <w:t xml:space="preserve"> εφ’ όσον καθιστούν υπεύθυνα τα Πολυμελή Πρωτοδικεία με ό,τι αυτό συνεπάγεται.</w:t>
      </w:r>
    </w:p>
    <w:p w14:paraId="6242B63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Συμπερασματικά, μπορούμε να πούμε ότι οι γραφειοκρατικές διατυπώσεις, η εμπλοκή των δικαστικών αρχών σε μ</w:t>
      </w:r>
      <w:r>
        <w:rPr>
          <w:rFonts w:eastAsia="Times New Roman" w:cs="Times New Roman"/>
          <w:szCs w:val="24"/>
        </w:rPr>
        <w:t>ί</w:t>
      </w:r>
      <w:r>
        <w:rPr>
          <w:rFonts w:eastAsia="Times New Roman" w:cs="Times New Roman"/>
          <w:szCs w:val="24"/>
        </w:rPr>
        <w:t>α διαδικασία, η οποία εν τέλει μόνο κατ’ όνομα είναι «εξωδικαστική» και</w:t>
      </w:r>
      <w:r>
        <w:rPr>
          <w:rFonts w:eastAsia="Times New Roman" w:cs="Times New Roman"/>
          <w:szCs w:val="24"/>
        </w:rPr>
        <w:t xml:space="preserve"> τα κριτήρια επιλεξιμότητας τα οποία θέτουν αυτόματα εκτός </w:t>
      </w:r>
      <w:r>
        <w:rPr>
          <w:rFonts w:eastAsia="Times New Roman" w:cs="Times New Roman"/>
          <w:szCs w:val="24"/>
        </w:rPr>
        <w:lastRenderedPageBreak/>
        <w:t>ρύθμισης τη μεγάλη πλειοψηφία των ενδιαφερομένων οφειλετών, αποτελούν μερικούς μόνο από τους λόγους που πρόκειται να καταστήσουν στην πράξη επισφαλείς, ανεφάρμοστες και αναποτελεσματικές τις προτει</w:t>
      </w:r>
      <w:r>
        <w:rPr>
          <w:rFonts w:eastAsia="Times New Roman" w:cs="Times New Roman"/>
          <w:szCs w:val="24"/>
        </w:rPr>
        <w:t xml:space="preserve">νόμενες διατάξεις. </w:t>
      </w:r>
    </w:p>
    <w:p w14:paraId="6242B64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Συνοψίζοντας, αυτό που η Χρυσή Αυγή υποστηρίζει και είναι πάγια θέση μας είναι ότι οι πολιτικές που ακολουθείτε, καθιστούν τα νομοσχέδια αυτής της φύσεως σε τυπικές διατάξεις που δεν μπορούν να τύχουν εφαρμογής, εξυπηρετούν άλλους σκοπο</w:t>
      </w:r>
      <w:r>
        <w:rPr>
          <w:rFonts w:eastAsia="Times New Roman" w:cs="Times New Roman"/>
          <w:szCs w:val="24"/>
        </w:rPr>
        <w:t>ύς και είναι υπαγορευόμενες από τα ξένα αφεντικά. Διατηρούν τον Έλληνα φορολογούμενο σε μ</w:t>
      </w:r>
      <w:r>
        <w:rPr>
          <w:rFonts w:eastAsia="Times New Roman" w:cs="Times New Roman"/>
          <w:szCs w:val="24"/>
        </w:rPr>
        <w:t>ί</w:t>
      </w:r>
      <w:r>
        <w:rPr>
          <w:rFonts w:eastAsia="Times New Roman" w:cs="Times New Roman"/>
          <w:szCs w:val="24"/>
        </w:rPr>
        <w:t xml:space="preserve">α δέσμια κατάσταση έναντι των τραπεζών, των ταμείων, με υψηλές ασφαλιστικές απαιτήσεις, και του δημοσίου που επιβάλλει υπέρογκη φορολόγηση. </w:t>
      </w:r>
    </w:p>
    <w:p w14:paraId="6242B64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λυπηρό είναι ότι όλες </w:t>
      </w:r>
      <w:r>
        <w:rPr>
          <w:rFonts w:eastAsia="Times New Roman" w:cs="Times New Roman"/>
          <w:szCs w:val="24"/>
        </w:rPr>
        <w:t>οι μεταπολιτευτικές κυβερνήσεις εξαντλούν την αυστηρότητά τους στον Έλληνα φορολογούμενο και επιφυλάσσουν για τον κάθε παράτυπο μετανάστη αγνώστων στοιχείων ευνοϊκή μεταχείριση.</w:t>
      </w:r>
    </w:p>
    <w:p w14:paraId="6242B64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μόνη λύση για να ανακουφιστεί η ελληνική κοινωνία από τα αιματηρά φορολογικά</w:t>
      </w:r>
      <w:r>
        <w:rPr>
          <w:rFonts w:eastAsia="Times New Roman" w:cs="Times New Roman"/>
          <w:szCs w:val="24"/>
        </w:rPr>
        <w:t xml:space="preserve"> μέτρα των μνημονίων είναι μία εθνική κυβέρνηση, η οποία θα θέσει σαν προτεραιότητα το καλό της πατρίδος, αλλά και όλων των Ελλήνων.</w:t>
      </w:r>
    </w:p>
    <w:p w14:paraId="6242B64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242B644"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242B64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ευχαριστώ, κυρία Ζαρούλια. </w:t>
      </w:r>
    </w:p>
    <w:p w14:paraId="6242B646" w14:textId="77777777" w:rsidR="000E4403" w:rsidRDefault="00E3488B">
      <w:pPr>
        <w:spacing w:line="600" w:lineRule="auto"/>
        <w:ind w:firstLine="720"/>
        <w:jc w:val="both"/>
        <w:rPr>
          <w:rFonts w:eastAsia="Times New Roman" w:cs="Times New Roman"/>
          <w:b/>
          <w:szCs w:val="24"/>
        </w:rPr>
      </w:pPr>
      <w:r>
        <w:rPr>
          <w:rFonts w:eastAsia="Times New Roman" w:cs="Times New Roman"/>
          <w:szCs w:val="24"/>
        </w:rPr>
        <w:t>Τον λόγο έχει ο συνάδελφος από το Κομμουνιστικό Κόμμα Ελλάδ</w:t>
      </w:r>
      <w:r>
        <w:rPr>
          <w:rFonts w:eastAsia="Times New Roman" w:cs="Times New Roman"/>
          <w:szCs w:val="24"/>
        </w:rPr>
        <w:t>α</w:t>
      </w:r>
      <w:r>
        <w:rPr>
          <w:rFonts w:eastAsia="Times New Roman" w:cs="Times New Roman"/>
          <w:szCs w:val="24"/>
        </w:rPr>
        <w:t xml:space="preserve">ς κ. Αθανάσιος Βαρδαλής. </w:t>
      </w:r>
    </w:p>
    <w:p w14:paraId="6242B64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 </w:t>
      </w:r>
    </w:p>
    <w:p w14:paraId="6242B64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Μέσα από τη συζήτηση του συγκεκριμένου νομοσχεδίου τόσο στην Επιτροπή αλλά και μέχρι τώρ</w:t>
      </w:r>
      <w:r>
        <w:rPr>
          <w:rFonts w:eastAsia="Times New Roman" w:cs="Times New Roman"/>
          <w:szCs w:val="24"/>
        </w:rPr>
        <w:t>α στην Ολομέλεια, φάνηκε, κατά τη γνώμη μας, ξεκάθαρα ποια είναι η έγνοια της Κυβέρνησης αλλά και των άλλων κομμάτων της Αντιπολίτευσης κυρίως μέσα από τις βελτιωτικές προτάσεις που κατέθεσαν στο συγκεκριμένο νομοσχέδιο, αλλά και γενικότερα από τη στάση το</w:t>
      </w:r>
      <w:r>
        <w:rPr>
          <w:rFonts w:eastAsia="Times New Roman" w:cs="Times New Roman"/>
          <w:szCs w:val="24"/>
        </w:rPr>
        <w:t xml:space="preserve">υς απέναντι σε αυτό. </w:t>
      </w:r>
    </w:p>
    <w:p w14:paraId="6242B64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Ποια είναι η έγνοια τους; Παίρνοντας όλοι τους υπ</w:t>
      </w:r>
      <w:r>
        <w:rPr>
          <w:rFonts w:eastAsia="Times New Roman" w:cs="Times New Roman"/>
          <w:szCs w:val="24"/>
        </w:rPr>
        <w:t xml:space="preserve">’ </w:t>
      </w:r>
      <w:r>
        <w:rPr>
          <w:rFonts w:eastAsia="Times New Roman" w:cs="Times New Roman"/>
          <w:szCs w:val="24"/>
        </w:rPr>
        <w:t>όψιν ότι η καπιταλιστική οικονομική κρίση εξελίσσεται εδώ και οκτώ χρόνια στη χώρα μας, έρχονται τώρα με τον εξωδικαστικό συμβιβασμό να αντιμετωπίσουν πλευρές αυτών των επιπτώσεων για</w:t>
      </w:r>
      <w:r>
        <w:rPr>
          <w:rFonts w:eastAsia="Times New Roman" w:cs="Times New Roman"/>
          <w:szCs w:val="24"/>
        </w:rPr>
        <w:t xml:space="preserve"> </w:t>
      </w:r>
      <w:r>
        <w:rPr>
          <w:rFonts w:eastAsia="Times New Roman" w:cs="Times New Roman"/>
          <w:szCs w:val="24"/>
        </w:rPr>
        <w:lastRenderedPageBreak/>
        <w:t xml:space="preserve">τις επιχειρήσεις, συμβάλλοντας, όπως οι ίδιοι λένε, στην επανεκκίνηση της οικονομίας. </w:t>
      </w:r>
    </w:p>
    <w:p w14:paraId="6242B64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Ποιες είναι αυτές οι πλευρές που θέλουν να αντιμετωπίσουν; Κατ’ αρχάς, η εκτόξευση του χρέους των επιχειρήσεων, η εξυγίανση του χαρτοφυλακίου των τραπεζών, το ελεγχόμεν</w:t>
      </w:r>
      <w:r>
        <w:rPr>
          <w:rFonts w:eastAsia="Times New Roman" w:cs="Times New Roman"/>
          <w:szCs w:val="24"/>
        </w:rPr>
        <w:t xml:space="preserve">ο ξεσκαρτάρισμα προβληματικών επιχειρήσεων, με κριτήριο, βεβαίως, τη βιωσιμότητά τους, δηλαδή να εκκαθαρίσουν την αγορά από τις μη βιώσιμες επιχειρήσεις, καθώς και η αναδιάρθρωση των χρεών με τέτοιο τρόπο ώστε να μην βρεθεί κάποιος πιστωτής πιο ωφελημένος </w:t>
      </w:r>
      <w:r>
        <w:rPr>
          <w:rFonts w:eastAsia="Times New Roman" w:cs="Times New Roman"/>
          <w:szCs w:val="24"/>
        </w:rPr>
        <w:t>σε σχέση με τον άλλον στη μοιρασιά της πίττας.</w:t>
      </w:r>
    </w:p>
    <w:p w14:paraId="6242B64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Πρακτικά, δηλαδή, Κυβέρνηση, Ευρωπαϊκή Ένωση και Διεθνές Νομισματικό Ταμείο -γιατί και αυτό το νομοσχέδιο είναι προαπαιτούμενο- πλάι στην αντιμετώπιση των κόκκινων δανείων, που είναι μια αναγκαιότητα για το κε</w:t>
      </w:r>
      <w:r>
        <w:rPr>
          <w:rFonts w:eastAsia="Times New Roman" w:cs="Times New Roman"/>
          <w:szCs w:val="24"/>
        </w:rPr>
        <w:t>φάλαιο, την ενίσχυση του χαρτοφυλακίου των τραπεζών, θέλουν να δουν επί της ουσίας ποιες επιχειρήσεις είναι βιώσιμες, ποιες έχουν μέλλον, με ποιες αξίζει να ασχοληθούν, διασφαλίζοντας την κερδοφορία των επιχειρήσεων που ακόμη έχουν «ψωμί».</w:t>
      </w:r>
    </w:p>
    <w:p w14:paraId="6242B64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Για τις υπόλοιπε</w:t>
      </w:r>
      <w:r>
        <w:rPr>
          <w:rFonts w:eastAsia="Times New Roman" w:cs="Times New Roman"/>
          <w:szCs w:val="24"/>
        </w:rPr>
        <w:t>ς, που κυρίως βεβαίως θα είναι οι μικρές και οι αυτοαπασχολούμενοι, «τσιμέντο να γίνουν»! Ας τα βγάλουν πέρα μέσα σε αυτή τη ζούγκλα και τον αδυσώπητο καπιταλιστικό ανταγωνισμό.</w:t>
      </w:r>
    </w:p>
    <w:p w14:paraId="6242B64D"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Μόνο αυτές τις επιχειρήσεις -και το τονίζω, μόνο αυτές- που σήμερα είναι ανταγ</w:t>
      </w:r>
      <w:r>
        <w:rPr>
          <w:rFonts w:eastAsia="Times New Roman" w:cs="Times New Roman"/>
          <w:szCs w:val="24"/>
        </w:rPr>
        <w:t xml:space="preserve">ωνιστικές, μπορούν να είναι κερδοφόρες και έχουν μέλλον έρχεται ο εξωδικαστικός συμβιβασμός -με μικρότερο φυσικά κόστος- να τις βοηθήσει να ρυθμίσουν τα χρέη τους προς τους ιδιώτες -κυρίως τις τράπεζες- το </w:t>
      </w:r>
      <w:r>
        <w:rPr>
          <w:rFonts w:eastAsia="Times New Roman" w:cs="Times New Roman"/>
          <w:szCs w:val="24"/>
        </w:rPr>
        <w:t>δ</w:t>
      </w:r>
      <w:r>
        <w:rPr>
          <w:rFonts w:eastAsia="Times New Roman" w:cs="Times New Roman"/>
          <w:szCs w:val="24"/>
        </w:rPr>
        <w:t xml:space="preserve">ημόσιο και τα ασφαλιστικά ταμεία. </w:t>
      </w:r>
    </w:p>
    <w:p w14:paraId="6242B64E"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Όλα τα κόμματα</w:t>
      </w:r>
      <w:r>
        <w:rPr>
          <w:rFonts w:eastAsia="Times New Roman" w:cs="Times New Roman"/>
          <w:szCs w:val="24"/>
        </w:rPr>
        <w:t>, αλλά και οι φορείς των επιχειρηματιών, συμφωνούν με αυτούς τους στόχους και έκαναν μια σειρά προτάσεις για να γίνει πιο αποτελεσματικό το νομοσχέδιο. Όμως, αν κανείς διαβάσει αυτές τις προτάσεις των υπόλοιπων κομμάτων και κυρίως του ΣΕΒ –του Συνδέσμου Ελ</w:t>
      </w:r>
      <w:r>
        <w:rPr>
          <w:rFonts w:eastAsia="Times New Roman" w:cs="Times New Roman"/>
          <w:szCs w:val="24"/>
        </w:rPr>
        <w:t>λήνων Βιομηχάνων- εύκολα θα διαπιστώσει την ύπαρξη ενός καναλιού συνεννόησης μεταξύ τους, συνεννόησης στην ίδια λογική, στην ίδια κατεύθυνση. Επί της ουσίας, υπάρχει συμφωνία μεταξύ τους, παρά την όποια κριτική γίνεται σε επιμέρους ζητήματα. Ακόμη και κόμμ</w:t>
      </w:r>
      <w:r>
        <w:rPr>
          <w:rFonts w:eastAsia="Times New Roman" w:cs="Times New Roman"/>
          <w:szCs w:val="24"/>
        </w:rPr>
        <w:t xml:space="preserve">ατα </w:t>
      </w:r>
      <w:r>
        <w:rPr>
          <w:rFonts w:eastAsia="Times New Roman" w:cs="Times New Roman"/>
          <w:szCs w:val="24"/>
        </w:rPr>
        <w:lastRenderedPageBreak/>
        <w:t xml:space="preserve">που δήλωσαν και σήμερα εδώ ότι δεν θα ψηφίσουν το συγκεκριμένο νομοσχέδιο, κάνουν μια κριτική σε αυτό, γιατί πιστεύουν ότι αυτό δεν μπορεί να πετύχει τους στόχους που έτσι και αλλιώς είναι οι ίδιοι με τους στόχους της Κυβέρνησης. </w:t>
      </w:r>
    </w:p>
    <w:p w14:paraId="6242B64F" w14:textId="77777777" w:rsidR="000E4403" w:rsidRDefault="00E3488B">
      <w:pPr>
        <w:spacing w:line="600" w:lineRule="auto"/>
        <w:ind w:firstLine="720"/>
        <w:jc w:val="both"/>
        <w:rPr>
          <w:rFonts w:eastAsia="Times New Roman"/>
          <w:szCs w:val="24"/>
        </w:rPr>
      </w:pPr>
      <w:r>
        <w:rPr>
          <w:rFonts w:eastAsia="Times New Roman"/>
          <w:b/>
          <w:szCs w:val="24"/>
        </w:rPr>
        <w:t>ΠΡΟΕΔΡΕΥΩΝ (Νικήτας Κ</w:t>
      </w:r>
      <w:r>
        <w:rPr>
          <w:rFonts w:eastAsia="Times New Roman"/>
          <w:b/>
          <w:szCs w:val="24"/>
        </w:rPr>
        <w:t xml:space="preserve">ακλαμάνης): </w:t>
      </w:r>
      <w:r>
        <w:rPr>
          <w:rFonts w:eastAsia="Times New Roman"/>
          <w:szCs w:val="24"/>
        </w:rPr>
        <w:t>Κύριε Βαρδαλή, συγγνώμη, θα σας διακόψω για τριάντα δευτερόλεπτα.</w:t>
      </w:r>
    </w:p>
    <w:p w14:paraId="6242B650" w14:textId="77777777" w:rsidR="000E4403" w:rsidRDefault="00E3488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w:t>
      </w:r>
      <w:r>
        <w:rPr>
          <w:rFonts w:eastAsia="Times New Roman" w:cs="Times New Roman"/>
        </w:rPr>
        <w:t>ουσας «ΕΛΕΥΘΕΡΙΟΣ ΒΕΝΙΖΕΛΟΣ», πενήντα μαθήτριες και μαθητές και τρεις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Κρεμαστής Ρόδου. </w:t>
      </w:r>
    </w:p>
    <w:p w14:paraId="6242B651" w14:textId="77777777" w:rsidR="000E4403" w:rsidRDefault="00E3488B">
      <w:pPr>
        <w:spacing w:line="600" w:lineRule="auto"/>
        <w:ind w:firstLine="720"/>
        <w:jc w:val="both"/>
        <w:rPr>
          <w:rFonts w:eastAsia="Times New Roman" w:cs="Times New Roman"/>
        </w:rPr>
      </w:pPr>
      <w:r>
        <w:rPr>
          <w:rFonts w:eastAsia="Times New Roman" w:cs="Times New Roman"/>
        </w:rPr>
        <w:t xml:space="preserve">Αφού πρώτα καλωσορίσαμε τους γονείς, καλωσορίζουμε και τα παιδιά που έχουν πλημμυρίσει τα άνω δυτικά θεωρεία. </w:t>
      </w:r>
    </w:p>
    <w:p w14:paraId="6242B652" w14:textId="77777777" w:rsidR="000E4403" w:rsidRDefault="00E3488B">
      <w:pPr>
        <w:spacing w:line="600" w:lineRule="auto"/>
        <w:ind w:firstLine="720"/>
        <w:jc w:val="both"/>
        <w:rPr>
          <w:rFonts w:eastAsia="Times New Roman" w:cs="Times New Roman"/>
        </w:rPr>
      </w:pPr>
      <w:r>
        <w:rPr>
          <w:rFonts w:eastAsia="Times New Roman" w:cs="Times New Roman"/>
        </w:rPr>
        <w:t xml:space="preserve">Καλωσορίσατε στη Βουλή! </w:t>
      </w:r>
    </w:p>
    <w:p w14:paraId="6242B653" w14:textId="77777777" w:rsidR="000E4403" w:rsidRDefault="00E3488B">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242B654" w14:textId="77777777" w:rsidR="000E4403" w:rsidRDefault="00E3488B">
      <w:pPr>
        <w:spacing w:line="600" w:lineRule="auto"/>
        <w:ind w:firstLine="720"/>
        <w:jc w:val="both"/>
        <w:rPr>
          <w:rFonts w:eastAsia="Times New Roman" w:cs="Times New Roman"/>
        </w:rPr>
      </w:pPr>
      <w:r>
        <w:rPr>
          <w:rFonts w:eastAsia="Times New Roman" w:cs="Times New Roman"/>
        </w:rPr>
        <w:t xml:space="preserve">Ευχαριστώ, κύριε Βαρδαλή, συνεχίστε. </w:t>
      </w:r>
    </w:p>
    <w:p w14:paraId="6242B655" w14:textId="77777777" w:rsidR="000E4403" w:rsidRDefault="00E3488B">
      <w:pPr>
        <w:spacing w:line="600" w:lineRule="auto"/>
        <w:ind w:firstLine="720"/>
        <w:jc w:val="both"/>
        <w:rPr>
          <w:rFonts w:eastAsia="Times New Roman" w:cs="Times New Roman"/>
        </w:rPr>
      </w:pPr>
      <w:r>
        <w:rPr>
          <w:rFonts w:eastAsia="Times New Roman" w:cs="Times New Roman"/>
          <w:b/>
        </w:rPr>
        <w:lastRenderedPageBreak/>
        <w:t xml:space="preserve">ΑΘΑΝΑΣΙΟΣ ΒΑΡΔΑΛΗΣ: </w:t>
      </w:r>
      <w:r>
        <w:rPr>
          <w:rFonts w:eastAsia="Times New Roman" w:cs="Times New Roman"/>
        </w:rPr>
        <w:t>Εμείς ως Κομμουνιστικό Κόμμα Ελλάδας, απευθυνόμενοι κυρίως στους αυτοαπασχολούμενους και τους μικροεπιχειρηματίες, στους οπ</w:t>
      </w:r>
      <w:r>
        <w:rPr>
          <w:rFonts w:eastAsia="Times New Roman" w:cs="Times New Roman"/>
        </w:rPr>
        <w:t xml:space="preserve">οίους όλα τα άλλα κόμματα λένε πως ο εξωδικαστικός συμβιβασμός αφορά και αυτούς και πως μάλιστα γίνεται κυρίως για να απαλλαγούν από τον βραχνά των χρεών τους, θέλουμε να τους πούμε ξεκάθαρα τα εξής: </w:t>
      </w:r>
    </w:p>
    <w:p w14:paraId="6242B656" w14:textId="77777777" w:rsidR="000E4403" w:rsidRDefault="00E3488B">
      <w:pPr>
        <w:spacing w:line="600" w:lineRule="auto"/>
        <w:ind w:firstLine="720"/>
        <w:jc w:val="both"/>
        <w:rPr>
          <w:rFonts w:eastAsia="Times New Roman" w:cs="Times New Roman"/>
        </w:rPr>
      </w:pPr>
      <w:r>
        <w:rPr>
          <w:rFonts w:eastAsia="Times New Roman" w:cs="Times New Roman"/>
        </w:rPr>
        <w:t>Πρώτον, θα πρέπει να γνωρίζουν πως για να περάσει το κε</w:t>
      </w:r>
      <w:r>
        <w:rPr>
          <w:rFonts w:eastAsia="Times New Roman" w:cs="Times New Roman"/>
        </w:rPr>
        <w:t>φάλαιο σε φάση ανάπτυξης της κερδοφορίας του, δεν φθάνει μόνο να τσακίσει τη ζωή των εργαζόμενων και των άλλων λαϊκών στρωμάτων. Δεν φθάνουν οι περικοπές, για παράδειγμα, στις συντάξεις, στους μισθούς, στην υγεία, στην πρόνοια, στην παιδεία. Δεν φθάνει μόν</w:t>
      </w:r>
      <w:r>
        <w:rPr>
          <w:rFonts w:eastAsia="Times New Roman" w:cs="Times New Roman"/>
        </w:rPr>
        <w:t>ο η περικοπή όλων αυτών που τα άλλα κόμματα ονομάζουν «έμμεσο κόστος». Είναι αναγκαίο να απαξιωθεί, δηλαδή να καταστραφεί, και ένα μέρος του κεφαλαίου, για να πάρει η μηχανή της καπιταλιστικής οικονομίας μπροστά. Αυτό θέλουν να κάνουν και με αυτό το νομοσχ</w:t>
      </w:r>
      <w:r>
        <w:rPr>
          <w:rFonts w:eastAsia="Times New Roman" w:cs="Times New Roman"/>
        </w:rPr>
        <w:t xml:space="preserve">έδιο, να ρυθμίσουν τον τρόπο που αυτή η απαξίωση, η καταστροφή του κεφαλαίου, θα συντελεστεί. </w:t>
      </w:r>
    </w:p>
    <w:p w14:paraId="6242B657" w14:textId="77777777" w:rsidR="000E4403" w:rsidRDefault="00E3488B">
      <w:pPr>
        <w:spacing w:line="600" w:lineRule="auto"/>
        <w:ind w:firstLine="720"/>
        <w:jc w:val="both"/>
        <w:rPr>
          <w:rFonts w:eastAsia="Times New Roman" w:cs="Times New Roman"/>
        </w:rPr>
      </w:pPr>
      <w:r>
        <w:rPr>
          <w:rFonts w:eastAsia="Times New Roman" w:cs="Times New Roman"/>
        </w:rPr>
        <w:lastRenderedPageBreak/>
        <w:t>Με άλλα λόγια, τι είναι αυτό που θέλουν να κάνουν; Θέλουν να βγάλουν από τη μέση αυτούς που δεν είναι σήμερα ανταγωνιστικοί, να περάσουν αυτές οι επιχειρήσεις σε</w:t>
      </w:r>
      <w:r>
        <w:rPr>
          <w:rFonts w:eastAsia="Times New Roman" w:cs="Times New Roman"/>
        </w:rPr>
        <w:t xml:space="preserve"> άλλα χέρια που είναι «ικανά», δηλαδή έχουν τα κεφάλαια να συνεχίσουν τη λειτουργία όσων επιχειρήσεων κριθούν βιώσιμες. </w:t>
      </w:r>
    </w:p>
    <w:p w14:paraId="6242B658" w14:textId="77777777" w:rsidR="000E4403" w:rsidRDefault="00E3488B">
      <w:pPr>
        <w:spacing w:line="600" w:lineRule="auto"/>
        <w:ind w:firstLine="720"/>
        <w:jc w:val="both"/>
        <w:rPr>
          <w:rFonts w:eastAsia="Times New Roman" w:cs="Times New Roman"/>
        </w:rPr>
      </w:pPr>
      <w:r>
        <w:rPr>
          <w:rFonts w:eastAsia="Times New Roman" w:cs="Times New Roman"/>
        </w:rPr>
        <w:t>Το ποιος σήμερα δεν είναι ανταγωνιστικός, το ποια επιχείρηση δεν είναι βιώσιμη δεν χρειάζεται κανείς να έχει και ιδιαίτερες οικονομικές</w:t>
      </w:r>
      <w:r>
        <w:rPr>
          <w:rFonts w:eastAsia="Times New Roman" w:cs="Times New Roman"/>
        </w:rPr>
        <w:t xml:space="preserve"> γνώσεις για να το διαπιστώσει. Τη νύφη θα την πληρώσουν και πάλι οι αυτοαπασχολούμενοι και οι μικροεπιχειρηματίες. </w:t>
      </w:r>
    </w:p>
    <w:p w14:paraId="6242B659" w14:textId="77777777" w:rsidR="000E4403" w:rsidRDefault="00E3488B">
      <w:pPr>
        <w:spacing w:line="600" w:lineRule="auto"/>
        <w:ind w:firstLine="720"/>
        <w:jc w:val="both"/>
        <w:rPr>
          <w:rFonts w:eastAsia="Times New Roman" w:cs="Times New Roman"/>
        </w:rPr>
      </w:pPr>
      <w:r>
        <w:rPr>
          <w:rFonts w:eastAsia="Times New Roman" w:cs="Times New Roman"/>
        </w:rPr>
        <w:t xml:space="preserve">Για το κεφάλαιο αυτό το ζήτημα, δηλαδή η ελεγχόμενη απαξίωση μέρους του κεφαλαίου σε περίοδο μάλιστα καπιταλιστικής οικονομικής κρίσης, είναι καθοριστικής σημασίας. Αυτό συμφώνησε, άλλωστε, να υλοποιήσει και η </w:t>
      </w:r>
      <w:r>
        <w:rPr>
          <w:rFonts w:eastAsia="Times New Roman" w:cs="Times New Roman"/>
        </w:rPr>
        <w:t>σ</w:t>
      </w:r>
      <w:r>
        <w:rPr>
          <w:rFonts w:eastAsia="Times New Roman" w:cs="Times New Roman"/>
        </w:rPr>
        <w:t>υγκυβέρνηση ΣΥΡΙΖΑ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ΑΝΕΛ μετά από σκληρή δια</w:t>
      </w:r>
      <w:r>
        <w:rPr>
          <w:rFonts w:eastAsia="Times New Roman" w:cs="Times New Roman"/>
        </w:rPr>
        <w:t xml:space="preserve">πραγμάτευση για τα συμφέροντα του μεγάλου κεφαλαίου. </w:t>
      </w:r>
    </w:p>
    <w:p w14:paraId="6242B65A" w14:textId="77777777" w:rsidR="000E4403" w:rsidRDefault="00E3488B">
      <w:pPr>
        <w:spacing w:line="600" w:lineRule="auto"/>
        <w:ind w:firstLine="720"/>
        <w:jc w:val="both"/>
        <w:rPr>
          <w:rFonts w:eastAsia="Times New Roman" w:cs="Times New Roman"/>
        </w:rPr>
      </w:pPr>
      <w:r>
        <w:rPr>
          <w:rFonts w:eastAsia="Times New Roman" w:cs="Times New Roman"/>
        </w:rPr>
        <w:t>Δεύτερο ζήτημα: Να σκεφθούν γιατί τα δάνεια των μικρομεσαίων επιχειρήσεων και των αυτοαπασχολούμενων «χτύπησαν» κόκκινο. Μα, αυτό κυρίως οφείλεται στην πραγματική αδυ</w:t>
      </w:r>
      <w:r>
        <w:rPr>
          <w:rFonts w:eastAsia="Times New Roman" w:cs="Times New Roman"/>
        </w:rPr>
        <w:lastRenderedPageBreak/>
        <w:t>ναμία αρκετών ατομικών και μικρών επ</w:t>
      </w:r>
      <w:r>
        <w:rPr>
          <w:rFonts w:eastAsia="Times New Roman" w:cs="Times New Roman"/>
        </w:rPr>
        <w:t xml:space="preserve">ιχειρήσεων να αντεπεξέλθουν στις δανειακές τους υποχρεώσεις εξαιτίας κυρίως της δραματικής πτώσης του τζίρου τους. </w:t>
      </w:r>
    </w:p>
    <w:p w14:paraId="6242B65B" w14:textId="77777777" w:rsidR="000E4403" w:rsidRDefault="00E3488B">
      <w:pPr>
        <w:spacing w:line="600" w:lineRule="auto"/>
        <w:ind w:firstLine="720"/>
        <w:jc w:val="both"/>
        <w:rPr>
          <w:rFonts w:eastAsia="Times New Roman" w:cs="Times New Roman"/>
          <w:szCs w:val="24"/>
        </w:rPr>
      </w:pPr>
      <w:r>
        <w:rPr>
          <w:rFonts w:eastAsia="Times New Roman" w:cs="Times New Roman"/>
        </w:rPr>
        <w:t xml:space="preserve">Βασική και απαραίτητη προϋπόθεση για να μπει κάποια επιχείρηση στις πρόνοιες του νομοσχεδίου, είναι οι πιστωτές της να την κρίνουν βιώσιμη. </w:t>
      </w:r>
      <w:r>
        <w:rPr>
          <w:rFonts w:eastAsia="Times New Roman" w:cs="Times New Roman"/>
        </w:rPr>
        <w:t>Ακόμη και αν έχουν χρέη πάνω από 20.000 ευρώ, ακόμη και αν έχουν μία κερδοφόρα χρήση, όπως προβλέπει το συγκεκριμένο νομοσχέδιο, τα τελευταία τρία χρόνια, θα πρέπει να συμφωνήσουν οι πιστωτές πως είναι και βιώσιμη η μικρομεσαία επιχείρηση. Όμως πόσες μικρο</w:t>
      </w:r>
      <w:r>
        <w:rPr>
          <w:rFonts w:eastAsia="Times New Roman" w:cs="Times New Roman"/>
        </w:rPr>
        <w:t xml:space="preserve">επιχειρήσεις θεωρούνται σήμερα βιώσιμες, πολύ περισσότερο στις συνθήκες της οικονομικής ύφεσης και της έντασης της μονοπώλησης, που έφεραν εκατοντάδες χιλιάδες λουκέτα; </w:t>
      </w:r>
      <w:r>
        <w:rPr>
          <w:rFonts w:eastAsia="Times New Roman" w:cs="Times New Roman"/>
          <w:szCs w:val="24"/>
        </w:rPr>
        <w:t>Και ενώ θα έχουν το δικαίωμα να ενταχθούν, δεν θα πληρούν το κριτήριο της βιωσιμότητας.</w:t>
      </w:r>
    </w:p>
    <w:p w14:paraId="6242B65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Τι θα συμβεί στην πράξη; Θα αλλάξουν χέρια επιχειρήσεις που θα κριθούν βιώσιμες, θα συγκεντρωθούν σε λίγα χέρια, θα φύγει από τη μέση μεγάλο μέρος των μικρών και των αυτοαπασχολούμενων -που έτσι κι αλλιώς δεν είναι ανταγωνιστικοί-, μεγαλώνοντας το μερίδιο</w:t>
      </w:r>
      <w:r>
        <w:rPr>
          <w:rFonts w:eastAsia="Times New Roman" w:cs="Times New Roman"/>
          <w:szCs w:val="24"/>
        </w:rPr>
        <w:t xml:space="preserve"> της αγοράς γι’ αυτές που θα μείνουν.</w:t>
      </w:r>
    </w:p>
    <w:p w14:paraId="6242B6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Άλλωστε αυτό ζήτησε ευθέως και ο Σύνδεσμος Ελλήνων Βιομηχάνων. Στο τελευταίο μάλιστα εβδομαδιαίο δελτίο του χαρακτηρίζει ως ένδειξη υπανάπτυξης της οικονομίας το γεγονός ότι οι μικρές επιχειρήσεις και οι αυτοαπασχολούμ</w:t>
      </w:r>
      <w:r>
        <w:rPr>
          <w:rFonts w:eastAsia="Times New Roman" w:cs="Times New Roman"/>
          <w:szCs w:val="24"/>
        </w:rPr>
        <w:t xml:space="preserve">ενοι στην Ελλάδα παραμένουν στο 34%, ενώ στην Ευρωπαϊκή Ένωση ο μέσος όρος είναι 16%. </w:t>
      </w:r>
    </w:p>
    <w:p w14:paraId="6242B65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Στην πράξη, δηλαδή, αυτό που μας λένε, αυτό που ζητούν είναι να ξεμπερδεύουν με το 50% πάνω κάτω των σημερινών αυτοαπασχολούμενων και μικροεπιχειρήσεων, για να μείνει το</w:t>
      </w:r>
      <w:r>
        <w:rPr>
          <w:rFonts w:eastAsia="Times New Roman" w:cs="Times New Roman"/>
          <w:szCs w:val="24"/>
        </w:rPr>
        <w:t xml:space="preserve"> μεγαλύτερο κομμάτι της «πίτας» για τους μεγάλους, που μπορούν να αναπτύξουν «οικονομίες κλίμακας», όπως οι ίδιοι λένε στο συγκεκριμένο δελτίο. Στην πράξη επιβεβαιώνει ότι για το μεγάλο κεφάλαιο η επιστροφή στην ανάπτυξη δεν γίνεται χωρίς δραστικό περιορισ</w:t>
      </w:r>
      <w:r>
        <w:rPr>
          <w:rFonts w:eastAsia="Times New Roman" w:cs="Times New Roman"/>
          <w:szCs w:val="24"/>
        </w:rPr>
        <w:t xml:space="preserve">μό της δραστηριότητας χιλιάδων αυτοαπασχολούμενων. Αυτό τον στόχο έρχεται να υπηρετήσει το νομοσχέδιο που συζητάμε. </w:t>
      </w:r>
    </w:p>
    <w:p w14:paraId="6242B65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Μετά από αυτά, θα έλεγε καλοπροαίρετα κάποιος: Ναι, αλλά όσες καταφέρουν να μπουν στη ρύθμιση -όσες κριθούν δηλαδή βιώσιμες- αυτές θα βοηθη</w:t>
      </w:r>
      <w:r>
        <w:rPr>
          <w:rFonts w:eastAsia="Times New Roman" w:cs="Times New Roman"/>
          <w:szCs w:val="24"/>
        </w:rPr>
        <w:t xml:space="preserve">θούν, θα «σωθούν». </w:t>
      </w:r>
    </w:p>
    <w:p w14:paraId="6242B66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Μπορεί, όπως οι προηγούμενες, και αυτές οι ρυθμίσεις να δίνουν μια προσωρινή ανάσα στα αδιέξοδα αυτοαπασχολούμενων και μικρών επαγγελματοβιοτεχνών, να διατηρούν την ελπίδα. Θα πρέπει, όμως, να γνωρίζουν πως πρόκειται για κάλπικες ελπίδε</w:t>
      </w:r>
      <w:r>
        <w:rPr>
          <w:rFonts w:eastAsia="Times New Roman" w:cs="Times New Roman"/>
          <w:szCs w:val="24"/>
        </w:rPr>
        <w:t>ς. Και αυτό γιατί; Ας θυμηθούν τι έγινε με τις περίφημες εκατό δόσεις το 2015. Σήμερα που μιλάμε πάνω από 70.000 που είχαν ενταχθεί σε εκείνη τη ρύθμιση έχουν απενταχθεί. Γιατί; Γιατί δεν μπορούν να αντεπεξέλθουν στην πληρωμή των δόσεων και ταυτόχρονα να π</w:t>
      </w:r>
      <w:r>
        <w:rPr>
          <w:rFonts w:eastAsia="Times New Roman" w:cs="Times New Roman"/>
          <w:szCs w:val="24"/>
        </w:rPr>
        <w:t>ληρώνουν και τις τρέχουσες υποχρεώσεις. Στην πράξη οι αυτοαπασχολούμενοι δεν πρόκειται να ωφεληθούν σε τίποτα από τη διαιώνιση των προηγούμενων χρεών τους γιατί δεν είναι μόνο τα παλιά χρέη που πρέπει να αντιμετωπίσουν, τα αντιλαϊκά φορολογικά μέτρα όχι μό</w:t>
      </w:r>
      <w:r>
        <w:rPr>
          <w:rFonts w:eastAsia="Times New Roman" w:cs="Times New Roman"/>
          <w:szCs w:val="24"/>
        </w:rPr>
        <w:t xml:space="preserve">νο παραμένουν, αλλά καθημερινά προσθέτετε και νέα με την πολιτική σας, με αποτέλεσμα να δημιουργούνται και νέα χρέη. </w:t>
      </w:r>
    </w:p>
    <w:p w14:paraId="6242B66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Άλλωστε στα σκαριά έχετε και την κατάργηση της κυριακάτικης αργίας, που θα αποτελέσει ένα ακόμα χτύπημα για τους μικρομεσαίους επαγγελματο</w:t>
      </w:r>
      <w:r>
        <w:rPr>
          <w:rFonts w:eastAsia="Times New Roman" w:cs="Times New Roman"/>
          <w:szCs w:val="24"/>
        </w:rPr>
        <w:t>βιοτέχνες, τους αυτοαπασχολούμενους. Το μόνο που αλλάζει με τη συγκεκριμένη ρύθμιση το συ</w:t>
      </w:r>
      <w:r>
        <w:rPr>
          <w:rFonts w:eastAsia="Times New Roman" w:cs="Times New Roman"/>
          <w:szCs w:val="24"/>
        </w:rPr>
        <w:lastRenderedPageBreak/>
        <w:t>γκεκριμένο νομοσχέδιο επί της ουσίας είναι ότι τώρα αντί για εκατό οι δόσεις γίνονται εκατόν είκοσι. Η κατάληξη και αυτών των ρυθμίσεων θα είναι ίδια με τις προηγούμεν</w:t>
      </w:r>
      <w:r>
        <w:rPr>
          <w:rFonts w:eastAsia="Times New Roman" w:cs="Times New Roman"/>
          <w:szCs w:val="24"/>
        </w:rPr>
        <w:t>ες. Η πείρα έδειξε ότι αρχικά ένας μεγάλος αριθμός αυτοαπασχολούμενων τις υιοθετεί σταδιακά, όμως τις χάνει, γιατί οι αιτίες που δημιουργούν τα χρέη παραμένουν. Είναι βέβαιο ότι τα αδιέξοδα για τους αυτοαπασχολούμενους θα παραμείνουν και θα μεγαλώσουν. Η μ</w:t>
      </w:r>
      <w:r>
        <w:rPr>
          <w:rFonts w:eastAsia="Times New Roman" w:cs="Times New Roman"/>
          <w:szCs w:val="24"/>
        </w:rPr>
        <w:t>εγάλη τους πλειοψηφία θα βρεθεί με υποχρεώσεις που θα μεγαλώνουν συνέχεια.</w:t>
      </w:r>
    </w:p>
    <w:p w14:paraId="6242B66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Τότε, γιατί προχωρούν στον εξωδικαστικό συμβιβασμό και βάζουν μέσα και μικρομεσαίους; θα αναρωτηθεί κάποιος. Γιατί στόχος της Κυβέρνησης, όπως μας είπε και η εισηγήτρια του ΣΥΡΙΖΑ, </w:t>
      </w:r>
      <w:r>
        <w:rPr>
          <w:rFonts w:eastAsia="Times New Roman" w:cs="Times New Roman"/>
          <w:szCs w:val="24"/>
        </w:rPr>
        <w:t>είναι να ενταχθούν όσο το δυνατόν περισσότερες επιχειρήσεις και μάλιστα μικρομεσαίες; Γιατί έχουν και άλλους στόχους. Αυτό που θέλουν να πετύχουν δίπλα σε όλα τα άλλα που είπα προηγουμένως είναι, με την απειλή των κατασχέσεων και των πλειστηριασμών, να βάλ</w:t>
      </w:r>
      <w:r>
        <w:rPr>
          <w:rFonts w:eastAsia="Times New Roman" w:cs="Times New Roman"/>
          <w:szCs w:val="24"/>
        </w:rPr>
        <w:t xml:space="preserve">ουν ακόμα πιο βαθιά το χέρι στην τσέπη εκατοντάδων χιλιάδων αυτοαπασχολούμενων, απομυζώντας τους για πολλά ακόμα χρόνια. </w:t>
      </w:r>
    </w:p>
    <w:p w14:paraId="6242B66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Το σκεπτικό τους είναι απλό. Σου λένε: Οι δόσεις γίνονται εκατόν είκοσι, άρα η μηνιαία δόση θα είναι μικρότερη και άρα πιο υποφερτή γι</w:t>
      </w:r>
      <w:r>
        <w:rPr>
          <w:rFonts w:eastAsia="Times New Roman" w:cs="Times New Roman"/>
          <w:szCs w:val="24"/>
        </w:rPr>
        <w:t xml:space="preserve">α έναν αυτοαπασχολούμενο. Έτσι, με αυτόν τον τρόπο το </w:t>
      </w:r>
      <w:r>
        <w:rPr>
          <w:rFonts w:eastAsia="Times New Roman" w:cs="Times New Roman"/>
          <w:szCs w:val="24"/>
        </w:rPr>
        <w:t>δ</w:t>
      </w:r>
      <w:r>
        <w:rPr>
          <w:rFonts w:eastAsia="Times New Roman" w:cs="Times New Roman"/>
          <w:szCs w:val="24"/>
        </w:rPr>
        <w:t xml:space="preserve">ημόσιο και οι τράπεζες θα μπορέσουν να εισπράξουν ένα τμήμα των χρεών, κάτι που σήμερα βέβαια είναι καλύτερο από το τίποτα, από το ότι δεν εισπράττουν. </w:t>
      </w:r>
    </w:p>
    <w:p w14:paraId="6242B66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Οι τράπεζες, όμως, θέλουν να ξεπεράσουν και ένα </w:t>
      </w:r>
      <w:r>
        <w:rPr>
          <w:rFonts w:eastAsia="Times New Roman" w:cs="Times New Roman"/>
          <w:szCs w:val="24"/>
        </w:rPr>
        <w:t xml:space="preserve">άλλο πρόβλημα που έχουν αυτήν την περίοδο, την περίοδο δηλαδή της καπιταλιστικής οικονομικής κρίσης. Ποιο; Σήμερα δεν τους συμφέρει να προχωρήσουν σε μαζικές κατασχέσεις. Πρώτον, γιατί τα έξοδά τους είναι μεγάλα σε αυτήν την περίπτωση, αλλά πάρτε υπ’ όψιν </w:t>
      </w:r>
      <w:r>
        <w:rPr>
          <w:rFonts w:eastAsia="Times New Roman" w:cs="Times New Roman"/>
          <w:szCs w:val="24"/>
        </w:rPr>
        <w:t>σας και την πτώση των τιμών των ακινήτων.</w:t>
      </w:r>
    </w:p>
    <w:p w14:paraId="6242B66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Με το συγκεκριμένο νομοσχέδιο -επιτρέψτε μου την έκφραση- «θέλουν να δέσουν τον γάιδαρό τους» -σε εισαγωγικά- γιατί σε κάθε περίπτωση, με όποιο εξωδικαστικό συμβιβασμό κι αν γίνει, οι τράπεζες δεν πρόκειται ποτέ να</w:t>
      </w:r>
      <w:r>
        <w:rPr>
          <w:rFonts w:eastAsia="Times New Roman" w:cs="Times New Roman"/>
          <w:szCs w:val="24"/>
        </w:rPr>
        <w:t xml:space="preserve"> χάσουν ούτε ένα ευρώ παραπάνω από αυτά που θα έπαιρναν στην περίπτωση του πλειστηριασμού. </w:t>
      </w:r>
    </w:p>
    <w:p w14:paraId="6242B66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δηλαδή, ωφελημένες θα είναι οι τράπεζες, που θα εξασφαλίσουν με αυτό τον τρόπο ενήμερα δάνεια, </w:t>
      </w:r>
      <w:r>
        <w:rPr>
          <w:rFonts w:eastAsia="Times New Roman" w:cs="Times New Roman"/>
          <w:szCs w:val="24"/>
        </w:rPr>
        <w:lastRenderedPageBreak/>
        <w:t>θα γλιτώνουν τα έξοδα δικαστικών μέτρων από μεγάλο</w:t>
      </w:r>
      <w:r>
        <w:rPr>
          <w:rFonts w:eastAsia="Times New Roman" w:cs="Times New Roman"/>
          <w:szCs w:val="24"/>
        </w:rPr>
        <w:t xml:space="preserve"> αριθμό μικροδανείων, αλλά και τις χρονοβόρες διαδικασίες. </w:t>
      </w:r>
    </w:p>
    <w:p w14:paraId="6242B66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Στο τέλος, αν δεν μπορέσεις να είσαι εντάξει και στις τρέχουσες υποχρεώσεις και ταυτόχρονα να πληρώνεις και τις δόσεις της ρύθμισης, θα σου πάρουν και την ακίνητη περιουσία σου. </w:t>
      </w:r>
    </w:p>
    <w:p w14:paraId="6242B66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Βουλευτές, μια από τις βασικές καινοτομίες που εισάγει το νομοσχέδιο είναι η ευελιξία του </w:t>
      </w:r>
      <w:r>
        <w:rPr>
          <w:rFonts w:eastAsia="Times New Roman" w:cs="Times New Roman"/>
          <w:szCs w:val="24"/>
        </w:rPr>
        <w:t>δ</w:t>
      </w:r>
      <w:r>
        <w:rPr>
          <w:rFonts w:eastAsia="Times New Roman" w:cs="Times New Roman"/>
          <w:szCs w:val="24"/>
        </w:rPr>
        <w:t>ημοσίου ως πιστωτή. Δηλαδή αυτό που κάνετε είναι να διαμορφώσετε την απαραίτητη ευελιξία στη φορολογική διοίκηση και τους ασφαλιστικούς οργανισμούς, ώστε συμμετέχον</w:t>
      </w:r>
      <w:r>
        <w:rPr>
          <w:rFonts w:eastAsia="Times New Roman" w:cs="Times New Roman"/>
          <w:szCs w:val="24"/>
        </w:rPr>
        <w:t xml:space="preserve">τας στον μηχανισμό διαπραγμάτευσης να μπορούν να συμβάλλουν σε μια λύση προσαρμοσμένη στην ανάγκη της κάθε επιχείρησης. </w:t>
      </w:r>
    </w:p>
    <w:p w14:paraId="6242B669"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Πρακτικά αυτό σημαίνει πως αν μια επιχείρηση κριθεί βιώσιμη, οι συγκεκριμένοι φορείς του </w:t>
      </w:r>
      <w:r>
        <w:rPr>
          <w:rFonts w:eastAsia="Times New Roman" w:cs="Times New Roman"/>
          <w:szCs w:val="24"/>
        </w:rPr>
        <w:t>δ</w:t>
      </w:r>
      <w:r>
        <w:rPr>
          <w:rFonts w:eastAsia="Times New Roman" w:cs="Times New Roman"/>
          <w:szCs w:val="24"/>
        </w:rPr>
        <w:t>ημοσίου νόμιμα πλέον να μπορούν, μεταξύ άλλων</w:t>
      </w:r>
      <w:r>
        <w:rPr>
          <w:rFonts w:eastAsia="Times New Roman" w:cs="Times New Roman"/>
          <w:szCs w:val="24"/>
        </w:rPr>
        <w:t xml:space="preserve">, να «κουρέψουν» τις απαιτήσεις τους, να τις προσαρμόσουν στις ανάγκες της συγκεκριμένης επιχείρησης. </w:t>
      </w:r>
    </w:p>
    <w:p w14:paraId="6242B66A"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φαίνεται ξεκάθαρα και ο ρόλος του αστικού κράτους. Πέρα από θεωρίες, όταν το έχει ανάγκη το κεφάλαιο για να ξεπεράσει την κρίση του, το κράτος είναι έμπρακτα παρών δίπλα στους επιχειρηματικούς ομίλους. </w:t>
      </w:r>
    </w:p>
    <w:p w14:paraId="6242B66B"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Όπως δήλωσε στην </w:t>
      </w:r>
      <w:r>
        <w:rPr>
          <w:rFonts w:eastAsia="Times New Roman" w:cs="Times New Roman"/>
          <w:szCs w:val="24"/>
        </w:rPr>
        <w:t>ε</w:t>
      </w:r>
      <w:r>
        <w:rPr>
          <w:rFonts w:eastAsia="Times New Roman" w:cs="Times New Roman"/>
          <w:szCs w:val="24"/>
        </w:rPr>
        <w:t>πιτροπή ο κύριος Υπουργός, η Κυ</w:t>
      </w:r>
      <w:r>
        <w:rPr>
          <w:rFonts w:eastAsia="Times New Roman" w:cs="Times New Roman"/>
          <w:szCs w:val="24"/>
        </w:rPr>
        <w:t xml:space="preserve">βέρνηση ήδη ετοιμάζεται να φέρει νομοθετική πρωτοβουλία για να δώσει ασυλία σε εκείνα τα στελέχη του </w:t>
      </w:r>
      <w:r>
        <w:rPr>
          <w:rFonts w:eastAsia="Times New Roman" w:cs="Times New Roman"/>
          <w:szCs w:val="24"/>
        </w:rPr>
        <w:t>δ</w:t>
      </w:r>
      <w:r>
        <w:rPr>
          <w:rFonts w:eastAsia="Times New Roman" w:cs="Times New Roman"/>
          <w:szCs w:val="24"/>
        </w:rPr>
        <w:t xml:space="preserve">ημοσίου και των τραπεζών που εμπλέκονται στις διαδικασίες ρύθμισης των οφειλών, σε εκείνα που θα παίρνουν, δηλαδή, τις αποφάσεις. </w:t>
      </w:r>
    </w:p>
    <w:p w14:paraId="6242B66C"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Εδώ δεν θέλω να σας αδι</w:t>
      </w:r>
      <w:r>
        <w:rPr>
          <w:rFonts w:eastAsia="Times New Roman" w:cs="Times New Roman"/>
          <w:szCs w:val="24"/>
        </w:rPr>
        <w:t xml:space="preserve">κήσω, κύριε Υπουργέ. Διότι κάτι τέτοιο ζήτησαν και άλλα κόμματα της Αντιπολίτευσης, όπως βεβαίως το ζήτησαν και οι τραπεζίτες και ο Σύνδεσμος Ελλήνων Βιομηχάνων. Δεν είστε οι μόνοι σε αυτό το ζήτημα. </w:t>
      </w:r>
    </w:p>
    <w:p w14:paraId="6242B66D"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όλα τα άλλα κόμματα έχουν καταθέσει </w:t>
      </w:r>
      <w:r>
        <w:rPr>
          <w:rFonts w:eastAsia="Times New Roman" w:cs="Times New Roman"/>
          <w:szCs w:val="24"/>
        </w:rPr>
        <w:t xml:space="preserve">μια σειρά προτάσεις που υποτίθεται ότι αντιμετωπίζουν την υπερχρέωση των μικρομεσαίων και των αυτοαπασχολούμενων. </w:t>
      </w:r>
    </w:p>
    <w:p w14:paraId="6242B66E"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Γιατί, όμως, κα</w:t>
      </w:r>
      <w:r>
        <w:rPr>
          <w:rFonts w:eastAsia="Times New Roman" w:cs="Times New Roman"/>
          <w:szCs w:val="24"/>
        </w:rPr>
        <w:t>μ</w:t>
      </w:r>
      <w:r>
        <w:rPr>
          <w:rFonts w:eastAsia="Times New Roman" w:cs="Times New Roman"/>
          <w:szCs w:val="24"/>
        </w:rPr>
        <w:t>μιά σας πρόταση δεν προβλέπει την κατάργηση του ν.4110/2013, νόμου που κατάργησε το αφορολόγητο και επέβαλε φορολογία 26% από</w:t>
      </w:r>
      <w:r>
        <w:rPr>
          <w:rFonts w:eastAsia="Times New Roman" w:cs="Times New Roman"/>
          <w:szCs w:val="24"/>
        </w:rPr>
        <w:t xml:space="preserve"> το πρώτο ευρώ στους αυτοαπασχολούμενους; Γιατί δεν προτείνετε, για παράδειγμα, να </w:t>
      </w:r>
      <w:r>
        <w:rPr>
          <w:rFonts w:eastAsia="Times New Roman" w:cs="Times New Roman"/>
          <w:szCs w:val="24"/>
        </w:rPr>
        <w:lastRenderedPageBreak/>
        <w:t xml:space="preserve">καταργηθεί το τέλος επιτηδεύματος και ο ΕΝΦΙΑ, να «παγώσουν» τα χρέη προς τον ΟΑΕΕ και το </w:t>
      </w:r>
      <w:r>
        <w:rPr>
          <w:rFonts w:eastAsia="Times New Roman" w:cs="Times New Roman"/>
          <w:szCs w:val="24"/>
        </w:rPr>
        <w:t>δ</w:t>
      </w:r>
      <w:r>
        <w:rPr>
          <w:rFonts w:eastAsia="Times New Roman" w:cs="Times New Roman"/>
          <w:szCs w:val="24"/>
        </w:rPr>
        <w:t>ημόσιο; Διότι, ακριβώς, η έγνοια σας δεν είναι οι μικρομεσαίοι, αλλά οι τραπεζίτες</w:t>
      </w:r>
      <w:r>
        <w:rPr>
          <w:rFonts w:eastAsia="Times New Roman" w:cs="Times New Roman"/>
          <w:szCs w:val="24"/>
        </w:rPr>
        <w:t xml:space="preserve"> και οι μεγάλες επιχειρήσεις, αυτές που σήμερα είναι ανταγωνιστικές. </w:t>
      </w:r>
    </w:p>
    <w:p w14:paraId="6242B66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Όμως, τα παραπάνω μέτρα, μαζί με την κατάργηση της ασφαλιστικής ενημερότητας για τον ΟΑΕΕ, την απαγόρευση κατάσχεσης της πρώτης κατοικίας, την αναστολή των κατασχέσεων επαγγελματικής στέ</w:t>
      </w:r>
      <w:r>
        <w:rPr>
          <w:rFonts w:eastAsia="Times New Roman" w:cs="Times New Roman"/>
          <w:szCs w:val="24"/>
        </w:rPr>
        <w:t>γης, εξοπλισμού, μεταφορικών μέσων, τραπεζικών λογαριασμών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τους αυτοαπασχολούμενους που διατηρούν την επιχείρησή τους, το «κούρεμα» των χρεών τους και η μακροχρόνια ρύθμιση του υπόλοιπου μέρους με δόσεις που να μην ξεπερνούν συνολικά το 10% του διαθέσιμου εισοδήματος, αποτελούν για τους αυτοαπασχολούμενους κα</w:t>
      </w:r>
      <w:r>
        <w:rPr>
          <w:rFonts w:eastAsia="Times New Roman" w:cs="Times New Roman"/>
          <w:szCs w:val="24"/>
        </w:rPr>
        <w:t xml:space="preserve">ι τους μικρομεσαίους την πραγματική ανάσα. Τέτοιες προτάσεις, όμως, ούτε καν περνούν από το μυαλό σας. </w:t>
      </w:r>
    </w:p>
    <w:p w14:paraId="6242B670"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Τελειώνοντας, κύριε Πρόεδρε -και ευχαριστώ για την ανοχή- η υιοθέτηση αντιμονοπωλιακών στόχων σε κατεύθυνση ρήξης και ανατροπής, η διαμόρφωση προϋποθέσε</w:t>
      </w:r>
      <w:r>
        <w:rPr>
          <w:rFonts w:eastAsia="Times New Roman" w:cs="Times New Roman"/>
          <w:szCs w:val="24"/>
        </w:rPr>
        <w:t xml:space="preserve">ων για να δυναμώσει η λαϊκή συμμαχία, με την εργατική τάξη και τη φτωχή αγροτιά ενάντια στα μονοπώλια, την Ευρωπαϊκή Ένωση και τα </w:t>
      </w:r>
      <w:r>
        <w:rPr>
          <w:rFonts w:eastAsia="Times New Roman" w:cs="Times New Roman"/>
          <w:szCs w:val="24"/>
        </w:rPr>
        <w:lastRenderedPageBreak/>
        <w:t xml:space="preserve">κόμματά τους, αποτελεί σήμερα τη μοναδική λύση για τους αυτοαπασχολούμενους. </w:t>
      </w:r>
    </w:p>
    <w:p w14:paraId="6242B671"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Μόνο με την οργάνωση και πάλη σε αυτή την κατεύθ</w:t>
      </w:r>
      <w:r>
        <w:rPr>
          <w:rFonts w:eastAsia="Times New Roman" w:cs="Times New Roman"/>
          <w:szCs w:val="24"/>
        </w:rPr>
        <w:t xml:space="preserve">υνση θα μπορέσουν να ανατρέψουν τις βαρύτατες συνέπειες που ξεπροβάλλουν από κάθε χαραμάδα του σημερινού συστήματος για αυτούς και τις οικογένειές τους. </w:t>
      </w:r>
    </w:p>
    <w:p w14:paraId="6242B67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Εμείς, με όλα τα παραπάνω, θα καταψηφίσουμε το συγκεκριμένο νομοσχέδιο. </w:t>
      </w:r>
    </w:p>
    <w:p w14:paraId="6242B67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ευχαριστώ για </w:t>
      </w:r>
      <w:r>
        <w:rPr>
          <w:rFonts w:eastAsia="Times New Roman" w:cs="Times New Roman"/>
          <w:szCs w:val="24"/>
        </w:rPr>
        <w:t xml:space="preserve">την ανοχή. </w:t>
      </w:r>
    </w:p>
    <w:p w14:paraId="6242B674"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έρθει ο κ. Καμμένος, κύριε Υπουργέ, κάντε μια δήλωση από τη θέση σας ότι καταθέτετε τις νομοτεχνικές βελτιώσεις. Δεν θα τις αναγνώσετε. Δηλώστε απλώς ότι τις καταθέτετε στα Πρακτικά, προκειμένου να φωτοτυπη</w:t>
      </w:r>
      <w:r>
        <w:rPr>
          <w:rFonts w:eastAsia="Times New Roman" w:cs="Times New Roman"/>
          <w:szCs w:val="24"/>
        </w:rPr>
        <w:t xml:space="preserve">θούν και να διανεμηθούν. </w:t>
      </w:r>
    </w:p>
    <w:p w14:paraId="6242B67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Καταθέτω, λοιπόν, τις νομοτεχνικές βελτιώσεις στο σχέδιο νόμου του Υπουργείου Οικονομίας και Ανάπτυξης.</w:t>
      </w:r>
    </w:p>
    <w:p w14:paraId="6242B676" w14:textId="77777777" w:rsidR="000E4403" w:rsidRDefault="00E3488B">
      <w:pPr>
        <w:spacing w:line="600" w:lineRule="auto"/>
        <w:ind w:firstLine="709"/>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 xml:space="preserve">Υπουργός </w:t>
      </w:r>
      <w:r>
        <w:rPr>
          <w:rFonts w:eastAsia="Times New Roman" w:cs="Times New Roman"/>
        </w:rPr>
        <w:t>κ. Δήμος Παπαδημητρίου καταθέτει για τα Π</w:t>
      </w:r>
      <w:r>
        <w:rPr>
          <w:rFonts w:eastAsia="Times New Roman" w:cs="Times New Roman"/>
        </w:rPr>
        <w:t>ρακτικά τις προαναφερθείσες νομοτεχνικές βελτιώσεις, οι οποίες έχουν ως εξής:</w:t>
      </w:r>
    </w:p>
    <w:p w14:paraId="6242B677" w14:textId="77777777" w:rsidR="000E4403" w:rsidRDefault="00E3488B">
      <w:pPr>
        <w:ind w:firstLine="720"/>
        <w:jc w:val="center"/>
        <w:rPr>
          <w:rFonts w:eastAsia="Times New Roman" w:cs="Times New Roman"/>
          <w:szCs w:val="24"/>
        </w:rPr>
      </w:pPr>
      <w:r>
        <w:rPr>
          <w:rFonts w:eastAsia="Times New Roman" w:cs="Times New Roman"/>
          <w:szCs w:val="24"/>
        </w:rPr>
        <w:lastRenderedPageBreak/>
        <w:t>(</w:t>
      </w:r>
      <w:r w:rsidRPr="008C0822">
        <w:rPr>
          <w:rFonts w:eastAsia="Times New Roman" w:cs="Times New Roman"/>
          <w:szCs w:val="24"/>
        </w:rPr>
        <w:t>Αλλαγή σελ.</w:t>
      </w:r>
      <w:r>
        <w:rPr>
          <w:rFonts w:eastAsia="Times New Roman" w:cs="Times New Roman"/>
          <w:szCs w:val="24"/>
        </w:rPr>
        <w:t>)</w:t>
      </w:r>
    </w:p>
    <w:p w14:paraId="6242B678" w14:textId="77777777" w:rsidR="000E4403" w:rsidRDefault="00E3488B">
      <w:pPr>
        <w:ind w:firstLine="720"/>
        <w:jc w:val="center"/>
        <w:rPr>
          <w:rFonts w:eastAsia="Times New Roman" w:cs="Times New Roman"/>
          <w:szCs w:val="24"/>
        </w:rPr>
      </w:pPr>
      <w:r w:rsidRPr="008C0822">
        <w:rPr>
          <w:rFonts w:eastAsia="Times New Roman" w:cs="Times New Roman"/>
          <w:szCs w:val="24"/>
        </w:rPr>
        <w:t>Να μπουν οι σελ.125-126</w:t>
      </w:r>
    </w:p>
    <w:p w14:paraId="6242B679"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w:t>
      </w:r>
      <w:r w:rsidRPr="008C0822">
        <w:rPr>
          <w:rFonts w:eastAsia="Times New Roman" w:cs="Times New Roman"/>
          <w:szCs w:val="24"/>
        </w:rPr>
        <w:t>Αλλαγή σελ.</w:t>
      </w:r>
      <w:r>
        <w:rPr>
          <w:rFonts w:eastAsia="Times New Roman" w:cs="Times New Roman"/>
          <w:szCs w:val="24"/>
        </w:rPr>
        <w:t>)</w:t>
      </w:r>
    </w:p>
    <w:p w14:paraId="6242B67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Δημήτριος Καμμένος από τους Ανεξάρτητους Έλληνες.</w:t>
      </w:r>
    </w:p>
    <w:p w14:paraId="6242B67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w:t>
      </w:r>
      <w:r>
        <w:rPr>
          <w:rFonts w:eastAsia="Times New Roman" w:cs="Times New Roman"/>
          <w:szCs w:val="24"/>
        </w:rPr>
        <w:t>ριστώ πολύ, κύριε Πρόεδρε.</w:t>
      </w:r>
    </w:p>
    <w:p w14:paraId="6242B67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στη σημερινή μου αναφορά, εφόσον έχει γίνει και μεγάλη συζήτηση στις </w:t>
      </w:r>
      <w:r>
        <w:rPr>
          <w:rFonts w:eastAsia="Times New Roman" w:cs="Times New Roman"/>
          <w:szCs w:val="24"/>
        </w:rPr>
        <w:t>ε</w:t>
      </w:r>
      <w:r>
        <w:rPr>
          <w:rFonts w:eastAsia="Times New Roman" w:cs="Times New Roman"/>
          <w:szCs w:val="24"/>
        </w:rPr>
        <w:t>πιτροπές, θα προσπαθήσω να δώσω κάποια παραδείγματα και να επικεντρωθώ στη διαδικασία για να γίνει κατανοητή σε όλους και να καταγραφεί στ</w:t>
      </w:r>
      <w:r>
        <w:rPr>
          <w:rFonts w:eastAsia="Times New Roman" w:cs="Times New Roman"/>
          <w:szCs w:val="24"/>
        </w:rPr>
        <w:t>α Πρακτικά, όπως και σε κάποιες βελτιώσεις τις οποίες η Κυβέρνηση, όπως έδειξε την καλή πρόθεση μετά την ακρόαση των φορέων, θα μπορέσει να φέρει στο εν λόγω νομοσχέδιο, εφόσον ψηφιστεί και μέχρι να έρθει σε ισχύ με την ενεργοποίηση της πλατφόρμας.</w:t>
      </w:r>
    </w:p>
    <w:p w14:paraId="6242B67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βασι</w:t>
      </w:r>
      <w:r>
        <w:rPr>
          <w:rFonts w:eastAsia="Times New Roman" w:cs="Times New Roman"/>
          <w:szCs w:val="24"/>
        </w:rPr>
        <w:t xml:space="preserve">κό πρόβλημα που αντιμετωπίζουμε και αντιμετωπίσαμε ως Κυβέρνηση, όταν αναλάβαμε την εξουσία στις αρχές </w:t>
      </w:r>
      <w:r>
        <w:rPr>
          <w:rFonts w:eastAsia="Times New Roman" w:cs="Times New Roman"/>
          <w:szCs w:val="24"/>
        </w:rPr>
        <w:lastRenderedPageBreak/>
        <w:t xml:space="preserve">του 2015 ήταν η συσσώρευση των κόκκινων δανείων. Αναλάβαμε 86 δισεκατομμύρια ευρώ κόκκινα δάνεια από την προηγούμενη </w:t>
      </w:r>
      <w:r>
        <w:rPr>
          <w:rFonts w:eastAsia="Times New Roman" w:cs="Times New Roman"/>
          <w:szCs w:val="24"/>
        </w:rPr>
        <w:t>κ</w:t>
      </w:r>
      <w:r>
        <w:rPr>
          <w:rFonts w:eastAsia="Times New Roman" w:cs="Times New Roman"/>
          <w:szCs w:val="24"/>
        </w:rPr>
        <w:t>υβέρνηση.</w:t>
      </w:r>
    </w:p>
    <w:p w14:paraId="6242B67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Κόκκινο δάνειο σημαίνει μ</w:t>
      </w:r>
      <w:r>
        <w:rPr>
          <w:rFonts w:eastAsia="Times New Roman" w:cs="Times New Roman"/>
          <w:szCs w:val="24"/>
        </w:rPr>
        <w:t xml:space="preserve">ια επιχείρηση η οποία δεν μπορεί να εξυπηρετήσει τα χρέη της, έχει μπει σε διαδικασία αναγκαστικής είσπραξης από διάφορους πιστωτές είτε αυτοί είναι προμηθευτές, είτε είναι τράπεζες, είτε είναι το </w:t>
      </w:r>
      <w:r>
        <w:rPr>
          <w:rFonts w:eastAsia="Times New Roman" w:cs="Times New Roman"/>
          <w:szCs w:val="24"/>
        </w:rPr>
        <w:t>δ</w:t>
      </w:r>
      <w:r>
        <w:rPr>
          <w:rFonts w:eastAsia="Times New Roman" w:cs="Times New Roman"/>
          <w:szCs w:val="24"/>
        </w:rPr>
        <w:t>ημόσιο, μπλοκάρισμα λογαριασμών, μπλοκάρισμα λογαριασμών δ</w:t>
      </w:r>
      <w:r>
        <w:rPr>
          <w:rFonts w:eastAsia="Times New Roman" w:cs="Times New Roman"/>
          <w:szCs w:val="24"/>
        </w:rPr>
        <w:t>ιαχειριστών, προσωπικών λογαριασμών.</w:t>
      </w:r>
    </w:p>
    <w:p w14:paraId="6242B67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παύει σχεδόν ή είναι πολύ δυσχερής η λειτουργίας της, με αποτέλεσμα, όπως ξέρετε, τα τελευταία επτά χρόνια να έχουμε και την απώλεια των 62 δισεκατομμυρίων ευρώ από το εθνικό ακαθάριστο προϊόν, δηλαδή το 25%-26% το</w:t>
      </w:r>
      <w:r>
        <w:rPr>
          <w:rFonts w:eastAsia="Times New Roman" w:cs="Times New Roman"/>
          <w:szCs w:val="24"/>
        </w:rPr>
        <w:t>υ Ακαθάριστου Εθνικού Προϊόντος.</w:t>
      </w:r>
    </w:p>
    <w:p w14:paraId="6242B68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αυτά συνέβαλε κατά πολύ η αύξηση των κόκκινων δανείων. Άρα, το αίτιο είναι αυτό. Όταν αναλάβαμε την Κυβέρνηση, διαχειριζόμενος ένας οποιοσδήποτε Υπουργός 86 δισεκατομμύρια κόκκινων</w:t>
      </w:r>
      <w:r>
        <w:rPr>
          <w:rFonts w:eastAsia="Times New Roman" w:cs="Times New Roman"/>
          <w:szCs w:val="24"/>
        </w:rPr>
        <w:t xml:space="preserve"> δανείων με τράπεζες οι οποίες φανταστείτε ότι είχαν αντίστοιχη «τρύπα» περίπου 60 δισεκατομμύρια ευρώ στο </w:t>
      </w:r>
      <w:r>
        <w:rPr>
          <w:rFonts w:eastAsia="Times New Roman" w:cs="Times New Roman"/>
          <w:szCs w:val="24"/>
        </w:rPr>
        <w:lastRenderedPageBreak/>
        <w:t>ενεργητικό τους, διότι αυτή ήταν η αύξηση των κόκκινων δανείων, άρα από τις χορηγήσεις μέχρι τις καταθέσεις το κενό το δανείζονταν και είχαν μια τερά</w:t>
      </w:r>
      <w:r>
        <w:rPr>
          <w:rFonts w:eastAsia="Times New Roman" w:cs="Times New Roman"/>
          <w:szCs w:val="24"/>
        </w:rPr>
        <w:t>στια τρύπα ανακεφαλαιοποίησης, πήραμε χρήματα, κάναμε ανακεφαλαιοποίηση, διότι βρήκαμε ένα τεράστιο πρόβλημα.</w:t>
      </w:r>
    </w:p>
    <w:p w14:paraId="6242B68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τελευταία δύο χρόνια αυξήθηκαν, επίσης, τα κόκκινα δάνεια με έναν ρυθμό περίπου στα 20 δισεκατομμύρια ευρώ, από τα 85 δισεκατομμύρια ευρώ και έ</w:t>
      </w:r>
      <w:r>
        <w:rPr>
          <w:rFonts w:eastAsia="Times New Roman" w:cs="Times New Roman"/>
          <w:szCs w:val="24"/>
        </w:rPr>
        <w:t>χουν πάει στα 105 δισεκατομμύρια ευρώ. Αυτά τα 20 δισεκατομμύρια ευρώ δεν είναι ευθύνη αυτής της Κυβέρνησης. Είναι η διαχειριστική ευθύνη της Κυβέρνησης, διότι όταν μια επιχείρηση κλείσει ή μπει σε αναγκαστική είσπραξη ή σε αναγκαστικά μέτρα, όλοι οι προμη</w:t>
      </w:r>
      <w:r>
        <w:rPr>
          <w:rFonts w:eastAsia="Times New Roman" w:cs="Times New Roman"/>
          <w:szCs w:val="24"/>
        </w:rPr>
        <w:t>θευτές της αντιμετωπίζουν τεράστια προβλήματα. Δεν μπορεί να λειτουργήσει κανένας.</w:t>
      </w:r>
    </w:p>
    <w:p w14:paraId="6242B68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σας δώσω ένα παράδειγμα για το τι κάναμε, για να κατανοήσουμε ακριβώς σε μικροοικονομικό επίπεδο και θα πω μετά και ένα μακροοικονομικό για το δημόσιο χρέος σε σχέση με τ</w:t>
      </w:r>
      <w:r>
        <w:rPr>
          <w:rFonts w:eastAsia="Times New Roman" w:cs="Times New Roman"/>
          <w:szCs w:val="24"/>
        </w:rPr>
        <w:t xml:space="preserve">η ρύθμιση των δανείων. Είναι το παράδειγμα του «Μαρινόπουλου». Αυτή η Κυβέρνηση κατάφερε να σώσει τον «Μαρινόπουλο». Το έκανε με τον καλύτερο δυνατό τρόπο, στο καλύτερο </w:t>
      </w:r>
      <w:r>
        <w:rPr>
          <w:rFonts w:eastAsia="Times New Roman" w:cs="Times New Roman"/>
          <w:szCs w:val="24"/>
        </w:rPr>
        <w:lastRenderedPageBreak/>
        <w:t>δυνατό χρονικό σημείο. Χρειάστηκε και η δικαστική απόφαση. Τι κάναμε; Είχαμε μια εταιρε</w:t>
      </w:r>
      <w:r>
        <w:rPr>
          <w:rFonts w:eastAsia="Times New Roman" w:cs="Times New Roman"/>
          <w:szCs w:val="24"/>
        </w:rPr>
        <w:t>ία η οποία χρόνιζε με προβλήματα κόκκινων χρεών, που είχαν φτάσει τα 2 δισεκατομμύρια ευρώ περίπου προς τις τράπεζες από τους προμηθευτές.</w:t>
      </w:r>
    </w:p>
    <w:p w14:paraId="6242B68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Φανταστείτε να μην επενέβαινε η Κυβέρνηση πέρυσι τον Σεπτέμβριο και να είχαμε έντεκα χιλιάδες εργαζομένους άνεργους. </w:t>
      </w:r>
      <w:r>
        <w:rPr>
          <w:rFonts w:eastAsia="Times New Roman" w:cs="Times New Roman"/>
          <w:szCs w:val="24"/>
        </w:rPr>
        <w:t>Φανταστείτε μια οικονομία σαν την Ελλάδα να είναι ο «Μαρινόπουλος», έντεκα χιλιάδες άνεργοι. Είχαμε ένα εκατομμύριο άνεργους στην κρίση από τα κόκκινα δάνεια και όχι μόνο. Ο «Μαρινόπουλος» έχει 2 δισεκατομμύρια χρέος προς όλους, 300 δισεκατομμύρια η Ελλάδα</w:t>
      </w:r>
      <w:r>
        <w:rPr>
          <w:rFonts w:eastAsia="Times New Roman" w:cs="Times New Roman"/>
          <w:szCs w:val="24"/>
        </w:rPr>
        <w:t xml:space="preserve"> προς όλους. Καμ</w:t>
      </w:r>
      <w:r>
        <w:rPr>
          <w:rFonts w:eastAsia="Times New Roman" w:cs="Times New Roman"/>
          <w:szCs w:val="24"/>
        </w:rPr>
        <w:t>μ</w:t>
      </w:r>
      <w:r>
        <w:rPr>
          <w:rFonts w:eastAsia="Times New Roman" w:cs="Times New Roman"/>
          <w:szCs w:val="24"/>
        </w:rPr>
        <w:t xml:space="preserve">ία μείωση, ούτε </w:t>
      </w:r>
      <w:r>
        <w:rPr>
          <w:rFonts w:eastAsia="Times New Roman" w:cs="Times New Roman"/>
          <w:szCs w:val="24"/>
          <w:lang w:val="en-US"/>
        </w:rPr>
        <w:t>PSI</w:t>
      </w:r>
      <w:r>
        <w:rPr>
          <w:rFonts w:eastAsia="Times New Roman" w:cs="Times New Roman"/>
          <w:szCs w:val="24"/>
        </w:rPr>
        <w:t xml:space="preserve"> ούτε τίποτα. Οι προμηθευτές του «Μαρινόπουλου», δηλαδή οι πελάτες, όλοι αυτοί οι δυόμισι χιλιάδες πελάτες θα έκλειναν, θα είχαν ένα τεράστιο χρέος.</w:t>
      </w:r>
    </w:p>
    <w:p w14:paraId="6242B68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Προσέξτε τις τράπεζες, που είναι οι κακοί της υπόθεσης. Ωραία, είναι οι</w:t>
      </w:r>
      <w:r>
        <w:rPr>
          <w:rFonts w:eastAsia="Times New Roman" w:cs="Times New Roman"/>
          <w:szCs w:val="24"/>
        </w:rPr>
        <w:t xml:space="preserve"> κακοί της υπόθεσης. Είχαν 2 δισεκατομμύρια χρέη του «Μαρινόπουλου» συν πολλαπλάσια δισεκατομμύρια χρέη των υπαλλήλων του «Μαρινόπουλου», των έντεκα χιλιάδων και δυόμισι χιλιάδων συνεργαζόμενων εταιρειών. Δηλαδή, αν «έ</w:t>
      </w:r>
      <w:r>
        <w:rPr>
          <w:rFonts w:eastAsia="Times New Roman" w:cs="Times New Roman"/>
          <w:szCs w:val="24"/>
        </w:rPr>
        <w:lastRenderedPageBreak/>
        <w:t xml:space="preserve">σκαγε» ο «Μαρινόπουλος», θα «έσκαγαν» </w:t>
      </w:r>
      <w:r>
        <w:rPr>
          <w:rFonts w:eastAsia="Times New Roman" w:cs="Times New Roman"/>
          <w:szCs w:val="24"/>
        </w:rPr>
        <w:t>όλα τα δάνεια των έντεκα χιλιάδων εργαζομένων του «Μαρινόπουλου»</w:t>
      </w:r>
      <w:r>
        <w:rPr>
          <w:rFonts w:eastAsia="Times New Roman" w:cs="Times New Roman"/>
          <w:szCs w:val="24"/>
        </w:rPr>
        <w:t xml:space="preserve"> </w:t>
      </w:r>
      <w:r>
        <w:rPr>
          <w:rFonts w:eastAsia="Times New Roman" w:cs="Times New Roman"/>
          <w:szCs w:val="24"/>
        </w:rPr>
        <w:t>-θα κοκκίνιζαν, θα γίνονταν ροζ, θα υπήρχε ένα τεράστιο πρόβλημα- και όλων των προμηθευτών. Θα σταματούσε ένα τεράστιο κομμάτι της ελληνικής οικονομίας, αν δεν ρυθμίζαμε το ζήτημα του «Μαρινό</w:t>
      </w:r>
      <w:r>
        <w:rPr>
          <w:rFonts w:eastAsia="Times New Roman" w:cs="Times New Roman"/>
          <w:szCs w:val="24"/>
        </w:rPr>
        <w:t>πουλου».</w:t>
      </w:r>
    </w:p>
    <w:p w14:paraId="6242B68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αναφέρθηκε και μπορεί και η Κυβέρνηση την τόσο σοβαρή δουλειά που κάναμε να μην τη διαφήμισε κιόλας, γιατί είχαμε και πολλά άλλα σοβαρά ζητήματα να ασχοληθούμε. Έπρεπε, όμως, να ακούσουμε ένα μπράβο, διότι αυτός είναι ο μπούσουλας.</w:t>
      </w:r>
    </w:p>
    <w:p w14:paraId="6242B68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το νομ</w:t>
      </w:r>
      <w:r>
        <w:rPr>
          <w:rFonts w:eastAsia="Times New Roman" w:cs="Times New Roman"/>
          <w:szCs w:val="24"/>
        </w:rPr>
        <w:t>οσχέδιο τι κάνει; Προσπαθεί να ρυθμίσει το σύνολο της οικονομίας. Δεν προσπαθούμε να δώσουμε ασυλία σε κανέναν. Η λέξη «ασυλία» είναι λάθος. Δεν μου αρέσει η λέξη «ασυλία». «Ασυλία» δεν υπάρχει στη δημοκρατία. Όποιος έχει ευθύνη, αντικειμενική ή όχι, βάσει</w:t>
      </w:r>
      <w:r>
        <w:rPr>
          <w:rFonts w:eastAsia="Times New Roman" w:cs="Times New Roman"/>
          <w:szCs w:val="24"/>
        </w:rPr>
        <w:t xml:space="preserve"> νόμου τιμωρείται. Ασυλία δεν δίνει κανένας και σε κανέναν. Ποια ασυλία; Δεν υπάρχει ασυλία σε κανέναν. Υπάρχουν αντικειμενικές ευθύνες κάποιων στελεχών οι οποίες πρέπει να προστατευθούν και εδώ κλείνω με μια </w:t>
      </w:r>
      <w:r>
        <w:rPr>
          <w:rFonts w:eastAsia="Times New Roman" w:cs="Times New Roman"/>
          <w:szCs w:val="24"/>
        </w:rPr>
        <w:lastRenderedPageBreak/>
        <w:t xml:space="preserve">σημείωση, ότι θα τα φέρει ο κ. Κοντονής, γιατί </w:t>
      </w:r>
      <w:r>
        <w:rPr>
          <w:rFonts w:eastAsia="Times New Roman" w:cs="Times New Roman"/>
          <w:szCs w:val="24"/>
        </w:rPr>
        <w:t>είναι ζήτημα του Υπουργείου Δικαιοσύνης.</w:t>
      </w:r>
    </w:p>
    <w:p w14:paraId="6242B68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Είχα και εγώ μία παρατήρηση, ότι δηλαδή θα μπορούσε να έχει έρθει τώρα, να έχει βάλει μία υπογραφή και ο κ. Κοντονής και να έχει μπει μέσα η τροπολογία ως παράγραφος για τις αντικειμενικές ευθύνες των κρατικών και τ</w:t>
      </w:r>
      <w:r>
        <w:rPr>
          <w:rFonts w:eastAsia="Times New Roman" w:cs="Times New Roman"/>
          <w:szCs w:val="24"/>
        </w:rPr>
        <w:t xml:space="preserve">ραπεζικών υπαλλήλων που υπογράφουν αναδιαρθρώσεις χρεών, προκειμένου να μην έχουν αστικές ευθύνες, για να έχει ισχύ ο νόμος, για να μπορούμε να κάνουμε ό,τι κάναμε στον </w:t>
      </w:r>
      <w:r>
        <w:rPr>
          <w:rFonts w:eastAsia="Times New Roman" w:cs="Times New Roman"/>
          <w:szCs w:val="24"/>
        </w:rPr>
        <w:t>«</w:t>
      </w:r>
      <w:r>
        <w:rPr>
          <w:rFonts w:eastAsia="Times New Roman" w:cs="Times New Roman"/>
          <w:szCs w:val="24"/>
        </w:rPr>
        <w:t>Μαρινόπουλο</w:t>
      </w:r>
      <w:r>
        <w:rPr>
          <w:rFonts w:eastAsia="Times New Roman" w:cs="Times New Roman"/>
          <w:szCs w:val="24"/>
        </w:rPr>
        <w:t>»</w:t>
      </w:r>
      <w:r>
        <w:rPr>
          <w:rFonts w:eastAsia="Times New Roman" w:cs="Times New Roman"/>
          <w:szCs w:val="24"/>
        </w:rPr>
        <w:t xml:space="preserve"> και ό,τι κάνουμε από εδώ και πέρα για να σώσουμε την οικονομία. Όμως, θα </w:t>
      </w:r>
      <w:r>
        <w:rPr>
          <w:rFonts w:eastAsia="Times New Roman" w:cs="Times New Roman"/>
          <w:szCs w:val="24"/>
        </w:rPr>
        <w:t>έρθει στις επόμενες δέκα ημέρες.</w:t>
      </w:r>
    </w:p>
    <w:p w14:paraId="6242B68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Είπαμε ότι χωρούν ακόμα πάρα πολλές βελτιώσεις. Όσον αφορά τους αλιείς και τους αγρότες, υπάρχει ένα κενό που θα πρέπει να δούμε ρεαλιστικά. Πρέπει να είμαστε ρεαλιστές και να λέμε την αλήθεια, διότι είναι καταγεγραμμένη το</w:t>
      </w:r>
      <w:r>
        <w:rPr>
          <w:rFonts w:eastAsia="Times New Roman" w:cs="Times New Roman"/>
          <w:szCs w:val="24"/>
        </w:rPr>
        <w:t xml:space="preserve">υλάχιστον στα Πρακτικά και να μη λέμε μεταξύ μας ψέματα. </w:t>
      </w:r>
    </w:p>
    <w:p w14:paraId="6242B68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Ευελπιστούμε να λειτουργήσει το σύστημα σε τρεις μήνες από τώρα –ας πούμε τον Σεπτέμβριο του 2017- συν τις ογδόντα-ενενήντα ημέρες που χρειάζεται η πρακτικά απλή διαδικασία διαχείρισης της αίτησης α</w:t>
      </w:r>
      <w:r>
        <w:rPr>
          <w:rFonts w:eastAsia="Times New Roman" w:cs="Times New Roman"/>
          <w:szCs w:val="24"/>
        </w:rPr>
        <w:t xml:space="preserve">πό την πλατφόρμα, αν υπολογίσουμε και </w:t>
      </w:r>
      <w:r>
        <w:rPr>
          <w:rFonts w:eastAsia="Times New Roman" w:cs="Times New Roman"/>
          <w:szCs w:val="24"/>
        </w:rPr>
        <w:lastRenderedPageBreak/>
        <w:t>τις χιλιάδες αιτήσεις που θα σωρεύσουν στις τέσσερις συστημικές τράπεζες –αν οι τράπεζες έχουν το προσωπικό να διαχειριστούν τις χιλιάδες αιτήσεις που θα στείλουν οι Έλληνες επιχειρηματίες- σημαίνει ότι έχουμε τέσσερις</w:t>
      </w:r>
      <w:r>
        <w:rPr>
          <w:rFonts w:eastAsia="Times New Roman" w:cs="Times New Roman"/>
          <w:szCs w:val="24"/>
        </w:rPr>
        <w:t xml:space="preserve"> υποθέσεις. Ας πούμε ότι και οι τέσσερις πληρούνται στο έπακρο και 1</w:t>
      </w:r>
      <w:r>
        <w:rPr>
          <w:rFonts w:eastAsia="Times New Roman" w:cs="Times New Roman"/>
          <w:szCs w:val="24"/>
          <w:vertAlign w:val="superscript"/>
        </w:rPr>
        <w:t>η</w:t>
      </w:r>
      <w:r>
        <w:rPr>
          <w:rFonts w:eastAsia="Times New Roman" w:cs="Times New Roman"/>
          <w:szCs w:val="24"/>
        </w:rPr>
        <w:t xml:space="preserve"> του Ιανουαρίου έχουμε εκατό χιλιάδες αιτήσεις, όλο το προσωπικό έτοιμο να δεχθεί τις αιτήσεις και ενενήντα ημέρες να τις ελέγξει και να πάμε παρακάτω, πάμε για το 2018. </w:t>
      </w:r>
    </w:p>
    <w:p w14:paraId="6242B68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συζητάμε ότ</w:t>
      </w:r>
      <w:r>
        <w:rPr>
          <w:rFonts w:eastAsia="Times New Roman" w:cs="Times New Roman"/>
          <w:szCs w:val="24"/>
        </w:rPr>
        <w:t>ι το 2018 είναι η χρονιά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φωτιά. Δεν έχουμε χρόνο. Το 2017 είναι χρονιά προετοιμασίας για όλους. Το λέω για να το ακούμε όλοι μας. Δεν υπάρχει χρόνος για χάσιμο, ούτε μία ημέρα. Δηλαδή, θα έρθει το λογιστικό έτος 2018 να διαχειριστούμε δεκάδες δισεκατομμύ</w:t>
      </w:r>
      <w:r>
        <w:rPr>
          <w:rFonts w:eastAsia="Times New Roman" w:cs="Times New Roman"/>
          <w:szCs w:val="24"/>
        </w:rPr>
        <w:t xml:space="preserve">ρια ευρώ δάνεια σε τέσσερις τράπεζες, μαζί με τις ευθύνες και τη συμμετοχή του </w:t>
      </w:r>
      <w:r>
        <w:rPr>
          <w:rFonts w:eastAsia="Times New Roman" w:cs="Times New Roman"/>
          <w:szCs w:val="24"/>
        </w:rPr>
        <w:t>δ</w:t>
      </w:r>
      <w:r>
        <w:rPr>
          <w:rFonts w:eastAsia="Times New Roman" w:cs="Times New Roman"/>
          <w:szCs w:val="24"/>
        </w:rPr>
        <w:t>ημοσίου, όσον αφορά τις φορολογικές υποχρεώσεις των επιχειρηματιών και τις ασφαλιστικές τους υποχρεώσεις.</w:t>
      </w:r>
    </w:p>
    <w:p w14:paraId="6242B68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Προσέξτε τώρα. Τελειώνει η αξιολόγηση. Θέλω να καταλάβετε πόσο σημαντι</w:t>
      </w:r>
      <w:r>
        <w:rPr>
          <w:rFonts w:eastAsia="Times New Roman" w:cs="Times New Roman"/>
          <w:szCs w:val="24"/>
        </w:rPr>
        <w:t>κό είναι αυτό το νομοσχέδιο και ειλικρινά δεν κατανοώ κάποιον για το «</w:t>
      </w:r>
      <w:r>
        <w:rPr>
          <w:rFonts w:eastAsia="Times New Roman" w:cs="Times New Roman"/>
          <w:szCs w:val="24"/>
        </w:rPr>
        <w:t>όχι</w:t>
      </w:r>
      <w:r>
        <w:rPr>
          <w:rFonts w:eastAsia="Times New Roman" w:cs="Times New Roman"/>
          <w:szCs w:val="24"/>
        </w:rPr>
        <w:t xml:space="preserve">» του. Αυτό το έχω πει τρεις φορές στα δύο χρόνια που είμαι Βουλευτής. Αυτή είναι η τρίτη φορά </w:t>
      </w:r>
      <w:r>
        <w:rPr>
          <w:rFonts w:eastAsia="Times New Roman" w:cs="Times New Roman"/>
          <w:szCs w:val="24"/>
        </w:rPr>
        <w:lastRenderedPageBreak/>
        <w:t>που δεν κατανοώ το «</w:t>
      </w:r>
      <w:r>
        <w:rPr>
          <w:rFonts w:eastAsia="Times New Roman" w:cs="Times New Roman"/>
          <w:szCs w:val="24"/>
        </w:rPr>
        <w:t>όχι</w:t>
      </w:r>
      <w:r>
        <w:rPr>
          <w:rFonts w:eastAsia="Times New Roman" w:cs="Times New Roman"/>
          <w:szCs w:val="24"/>
        </w:rPr>
        <w:t>» κάποιων, αλλά αυτή είναι η προσωπική μου άποψη, χωρίς να θέλω ν</w:t>
      </w:r>
      <w:r>
        <w:rPr>
          <w:rFonts w:eastAsia="Times New Roman" w:cs="Times New Roman"/>
          <w:szCs w:val="24"/>
        </w:rPr>
        <w:t>α προσβάλω κανέναν. Όταν τελειώσει η αξιολόγηση, θα πέσουν τα επιτόκια, διότι τα ομόλογά μας θα έχουν καλύτερη αξία –τα ακούτε λίγο όσοι δεν είστε ειδικοί- ο κ. Ντράγκι θα τα πάρει στην ποσοτική χαλάρωση, άρα θα είναι αξιόχρεα, δηλαδή δεν θα του σκάσουν στ</w:t>
      </w:r>
      <w:r>
        <w:rPr>
          <w:rFonts w:eastAsia="Times New Roman" w:cs="Times New Roman"/>
          <w:szCs w:val="24"/>
        </w:rPr>
        <w:t xml:space="preserve">α χέρια, άρα θα πέσει το 6,3% και το επιτόκιο του ελληνικού ομολόγου θα πάει στο 4% ή στο 4,5%. </w:t>
      </w:r>
    </w:p>
    <w:p w14:paraId="6242B68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Αυτό, ταυτόχρονα, σημαίνει ότι θα πέσει στο μισό το κόστος δανεισμού και το κόστος χρήματος στις τράπεζες. Τι σημαίνει αυτό γι’ αυτό το νομοσχέδιο; Για όποιον </w:t>
      </w:r>
      <w:r>
        <w:rPr>
          <w:rFonts w:eastAsia="Times New Roman" w:cs="Times New Roman"/>
          <w:szCs w:val="24"/>
        </w:rPr>
        <w:t>κάνει σήμερα έκθεση βιωσιμότητας και την καταθέσει –και αυτό θα το προσέξουμε και είναι δική μας ευθύνη ως Κυβέρνηση- όταν πέσουν τα επιτόκια ενδιάμεσα, μέσα στον χρόνο και το 2018, θα αναδιαρθρωθεί και το πλάνο το οποίο θα έχει καταθέσει. Δηλαδή, θα είναι</w:t>
      </w:r>
      <w:r>
        <w:rPr>
          <w:rFonts w:eastAsia="Times New Roman" w:cs="Times New Roman"/>
          <w:szCs w:val="24"/>
        </w:rPr>
        <w:t xml:space="preserve"> ακόμα πιο βιώσιμο το χρέος που θα έχει προβλέψει, για να βγει κι αυτός από τη μικροοικονομική του κρίση. </w:t>
      </w:r>
    </w:p>
    <w:p w14:paraId="6242B68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Είναι σημαντικό, δηλαδή, να καταλάβουμε ότι πηγαίνουμε παράλληλα. Το κόστος χρήματος σε κάθε φυσικό πρόσωπο, είτε </w:t>
      </w:r>
      <w:r>
        <w:rPr>
          <w:rFonts w:eastAsia="Times New Roman" w:cs="Times New Roman"/>
          <w:szCs w:val="24"/>
        </w:rPr>
        <w:lastRenderedPageBreak/>
        <w:t>είμαι εγώ, η οικογένειά μου, οποιοσ</w:t>
      </w:r>
      <w:r>
        <w:rPr>
          <w:rFonts w:eastAsia="Times New Roman" w:cs="Times New Roman"/>
          <w:szCs w:val="24"/>
        </w:rPr>
        <w:t>δήποτε πολίτης, είτε μία επιχείρηση, θα πέσει σχεδόν στο μισό, στο 40% και αυτό προβλέπεται να γίνει φέτος και το πρώτο εξάμηνο του 2018. Άρα, αυτό το άμεσο όφελος θα βοηθήσει πάρα πολύ στη διαχείριση και την εξυπηρεσιμότητα των κόκκινων δανείων για τα επό</w:t>
      </w:r>
      <w:r>
        <w:rPr>
          <w:rFonts w:eastAsia="Times New Roman" w:cs="Times New Roman"/>
          <w:szCs w:val="24"/>
        </w:rPr>
        <w:t>μενα χρόνια, όσων –και όταν- ρυθμιστούν αυτά έως εκατόν είκοσι δόσεις.</w:t>
      </w:r>
    </w:p>
    <w:p w14:paraId="6242B68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παρούσα αξία του χρέους θα καταγραφεί. Η καθαρή θέση της εταιρείας θα καταγραφεί. Η καθαρή θέση μίας εταιρείας, όταν μιλάμε για τους δύο βασικούς ορισμούς, είναι τι αξία έχει σήμερα η</w:t>
      </w:r>
      <w:r>
        <w:rPr>
          <w:rFonts w:eastAsia="Times New Roman" w:cs="Times New Roman"/>
          <w:szCs w:val="24"/>
        </w:rPr>
        <w:t xml:space="preserve"> εταιρεία, τι λεφτά έχουν βάλει οι μέτοχοί της στο ενεργητικό, συν τα κέρδη που δεν τα έχουν διανείμει και τα έχουν βάλει στην εταιρεία ως ενεργητικό, μείον όλες τις υποχρεώσεις. Αυτό είναι, συν-πλην, η καθαρή θέση της εταιρείας. Έτσι το βλέπουμε στην οικο</w:t>
      </w:r>
      <w:r>
        <w:rPr>
          <w:rFonts w:eastAsia="Times New Roman" w:cs="Times New Roman"/>
          <w:szCs w:val="24"/>
        </w:rPr>
        <w:t>νομία.</w:t>
      </w:r>
    </w:p>
    <w:p w14:paraId="6242B68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Όταν μιλάμε για «λειτουργικά κέρδη», αυτά δεν πρέπει να φοβίζουν. Ακούω και τους ορισμούς. Λειτουργικά κέρδη είναι όλα τα κέρδη, τα έσοδα, μείον το κόστος πωλήσεων. Από το κόστος πωλήσεων βγαίνουν τα μεικτά κέρδη. Αν από τα μεικτά κέρδη βγάλουμε φόρ</w:t>
      </w:r>
      <w:r>
        <w:rPr>
          <w:rFonts w:eastAsia="Times New Roman" w:cs="Times New Roman"/>
          <w:szCs w:val="24"/>
        </w:rPr>
        <w:t xml:space="preserve">ους, αποσβέσεις και τόκους, μένουν τα λειτουργικά κέρδη. Δηλαδή, αν κάποιος βγάλει τα έξοδα των πωλήσεών του, </w:t>
      </w:r>
      <w:r>
        <w:rPr>
          <w:rFonts w:eastAsia="Times New Roman" w:cs="Times New Roman"/>
          <w:szCs w:val="24"/>
        </w:rPr>
        <w:lastRenderedPageBreak/>
        <w:t>όταν πουλά ένα ποτήρι νερό, πόσο του κοστίζει να το πουλήσει, μείον όλα τα έξοδα διαχείρισης του χρήματος για να το πουλήσει, εάν δεν βγάζει ένα ε</w:t>
      </w:r>
      <w:r>
        <w:rPr>
          <w:rFonts w:eastAsia="Times New Roman" w:cs="Times New Roman"/>
          <w:szCs w:val="24"/>
        </w:rPr>
        <w:t xml:space="preserve">υρώ, σημαίνει ότι έχει «μαύρα». Δεν υπάρχει περίπτωση να υπάρχει εταιρεία που να μην έχει ένα ευρώ λειτουργικό κέρδος! Κρύβουν τα κέρδη έξυπνα, λογιστικά; Δεν το κατηγορώ. Θα με πιάσει η μονταζιέρα και θα πει ξανά κάτι για μένα. </w:t>
      </w:r>
    </w:p>
    <w:p w14:paraId="6242B69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έγινε αυτά τα χρ</w:t>
      </w:r>
      <w:r>
        <w:rPr>
          <w:rFonts w:eastAsia="Times New Roman" w:cs="Times New Roman"/>
          <w:szCs w:val="24"/>
        </w:rPr>
        <w:t>όνια η παραοικονομία. Τώρα, όμως, είναι ευκαιρία για το «</w:t>
      </w:r>
      <w:r>
        <w:rPr>
          <w:rFonts w:eastAsia="Times New Roman" w:cs="Times New Roman"/>
          <w:szCs w:val="24"/>
          <w:lang w:val="en-US"/>
        </w:rPr>
        <w:t>resolution</w:t>
      </w:r>
      <w:r>
        <w:rPr>
          <w:rFonts w:eastAsia="Times New Roman" w:cs="Times New Roman"/>
          <w:szCs w:val="24"/>
        </w:rPr>
        <w:t>», όπως λέμε και στο χωριό μου, δηλαδή να έρθει μία κάθαρση. Όπως είπε η κ</w:t>
      </w:r>
      <w:r>
        <w:rPr>
          <w:rFonts w:eastAsia="Times New Roman" w:cs="Times New Roman"/>
          <w:szCs w:val="24"/>
        </w:rPr>
        <w:t>.</w:t>
      </w:r>
      <w:r>
        <w:rPr>
          <w:rFonts w:eastAsia="Times New Roman" w:cs="Times New Roman"/>
          <w:szCs w:val="24"/>
        </w:rPr>
        <w:t xml:space="preserve"> Τζάκρη, επειδή σε δεκαπέντε-είκοσι ημέρες τελειώνει και η λογιστική χρονιά, για να κλείσουν οι ισολογισμοί, πρέπε</w:t>
      </w:r>
      <w:r>
        <w:rPr>
          <w:rFonts w:eastAsia="Times New Roman" w:cs="Times New Roman"/>
          <w:szCs w:val="24"/>
        </w:rPr>
        <w:t>ι αυτοί οι άνθρωποι στο εξάμηνο να διορθώσουν έναν παλαιό ισολογισμό, να φτιάξουν λειτουργικά κέρδη -40 ευρώ είναι το πρόστιμο, τα λέμε εδώ πέρα- και να το κλείσουν, εφ’ όσον αποδεχθούν –και εδώ είναι το σημαντικό- να μας δώσουν άρση των προσωπικών τους δε</w:t>
      </w:r>
      <w:r>
        <w:rPr>
          <w:rFonts w:eastAsia="Times New Roman" w:cs="Times New Roman"/>
          <w:szCs w:val="24"/>
        </w:rPr>
        <w:t>δομένων στις τράπεζες. Δεν μπορεί να συνεχίσει κάποιος επιχειρηματίας να κρύβει λεφτά «μαύρα» ο ίδιος ή η οικογένειά του και να λέει</w:t>
      </w:r>
      <w:r>
        <w:rPr>
          <w:rFonts w:eastAsia="Times New Roman" w:cs="Times New Roman"/>
          <w:szCs w:val="24"/>
        </w:rPr>
        <w:t>:</w:t>
      </w:r>
      <w:r>
        <w:rPr>
          <w:rFonts w:eastAsia="Times New Roman" w:cs="Times New Roman"/>
          <w:szCs w:val="24"/>
        </w:rPr>
        <w:t xml:space="preserve"> «Δεν έχω. «Κούρεψέ» με». Αυτό έγινε επί επτά χρόνια. Εμείς δεν θα το κάνουμε. </w:t>
      </w:r>
    </w:p>
    <w:p w14:paraId="6242B69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Θα δώσει πλήρη άρση του απορρήτου των τραπε</w:t>
      </w:r>
      <w:r>
        <w:rPr>
          <w:rFonts w:eastAsia="Times New Roman" w:cs="Times New Roman"/>
          <w:szCs w:val="24"/>
        </w:rPr>
        <w:t xml:space="preserve">ζικών λογαριασμών σε πρώτο, δεύτερο πρόσωπο. Θα δούμε τα ΑΦΜ των συγγενών του εάν είναι στην ίδια ή παρένθετες εταιρείες ή σε εταιρείες </w:t>
      </w:r>
      <w:r>
        <w:rPr>
          <w:rFonts w:eastAsia="Times New Roman"/>
          <w:szCs w:val="24"/>
        </w:rPr>
        <w:t>οι οποίες</w:t>
      </w:r>
      <w:r>
        <w:rPr>
          <w:rFonts w:eastAsia="Times New Roman" w:cs="Times New Roman"/>
          <w:szCs w:val="24"/>
        </w:rPr>
        <w:t xml:space="preserve"> παρέχουν υπηρεσίες ή εταιρικά δάνεια –τώρα να μην μπλέξω εδώ την υπόθεση- στον κύριο ο οποίος καταθέτει την αί</w:t>
      </w:r>
      <w:r>
        <w:rPr>
          <w:rFonts w:eastAsia="Times New Roman" w:cs="Times New Roman"/>
          <w:szCs w:val="24"/>
        </w:rPr>
        <w:t>τηση. Και εκεί πέρα, εφόσον δούμε ότι δεν υπάρχει αντικειμενικά κα</w:t>
      </w:r>
      <w:r>
        <w:rPr>
          <w:rFonts w:eastAsia="Times New Roman" w:cs="Times New Roman"/>
          <w:szCs w:val="24"/>
        </w:rPr>
        <w:t>μ</w:t>
      </w:r>
      <w:r>
        <w:rPr>
          <w:rFonts w:eastAsia="Times New Roman" w:cs="Times New Roman"/>
          <w:szCs w:val="24"/>
        </w:rPr>
        <w:t>μία δυνατότητα εξυπηρέτησης αυτού του χρέους και πρέπει να σωθούν οι θέσεις εργασίας -δηλαδή αποκλείουμε τη δόλια πτώχευση ή το δόλιο κλείσιμο της επιχείρησης- τότε θα δώσουμε αντικειμενικά</w:t>
      </w:r>
      <w:r>
        <w:rPr>
          <w:rFonts w:eastAsia="Times New Roman" w:cs="Times New Roman"/>
          <w:szCs w:val="24"/>
        </w:rPr>
        <w:t xml:space="preserve">, σε αυτόν τον άνθρωπο τον καθαρό τη λύση. </w:t>
      </w:r>
    </w:p>
    <w:p w14:paraId="6242B69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Έτσι πρέπει να κάνει μια δίκαιη, δημοκρατική </w:t>
      </w:r>
      <w:r>
        <w:rPr>
          <w:rFonts w:eastAsia="Times New Roman" w:cs="Times New Roman"/>
          <w:szCs w:val="24"/>
        </w:rPr>
        <w:t>κ</w:t>
      </w:r>
      <w:r>
        <w:rPr>
          <w:rFonts w:eastAsia="Times New Roman" w:cs="Times New Roman"/>
          <w:szCs w:val="24"/>
        </w:rPr>
        <w:t xml:space="preserve">υβέρνηση και όχι μια </w:t>
      </w:r>
      <w:r>
        <w:rPr>
          <w:rFonts w:eastAsia="Times New Roman" w:cs="Times New Roman"/>
          <w:szCs w:val="24"/>
        </w:rPr>
        <w:t>κ</w:t>
      </w:r>
      <w:r>
        <w:rPr>
          <w:rFonts w:eastAsia="Times New Roman" w:cs="Times New Roman"/>
          <w:szCs w:val="24"/>
        </w:rPr>
        <w:t>υβέρνηση η οποία πάει να κουκουλώσει: να γυρίσει μια σελίδα. Διότι επτά χρόνια γυρίζαμε τη σελίδα, κλωτσάγαμε τη βρώμα κάτω από το χαλί, φτάσαμε</w:t>
      </w:r>
      <w:r>
        <w:rPr>
          <w:rFonts w:eastAsia="Times New Roman" w:cs="Times New Roman"/>
          <w:szCs w:val="24"/>
        </w:rPr>
        <w:t xml:space="preserve"> 85-90 δισεκατομμύρια τα κόκκινα δάνεια, και κανένας δεν έφτιαξε κανέναν νόμο. Ο κ. Δένδιας –συγχαρητήρια!- εβδομήντα αιτήσεις, έξι λύσεις. Εβδομήντα αιτήσεις, έξι λύσεις! Μιλάμε για τετρακόσιες χιλιάδες επιχειρήσεις που μπαίνουν εδώ. </w:t>
      </w:r>
    </w:p>
    <w:p w14:paraId="6242B69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Άρα, εμείς θα κάνουμ</w:t>
      </w:r>
      <w:r>
        <w:rPr>
          <w:rFonts w:eastAsia="Times New Roman" w:cs="Times New Roman"/>
          <w:szCs w:val="24"/>
        </w:rPr>
        <w:t>ε αυτό που πρέπει. Θέλουμε και τη συμπαράσταση όλων των φορέων. Ακούσαμε και τους φορείς. Ήταν σημαντικοί. Θα χρειαστούν αρκετές βελτιώσεις.</w:t>
      </w:r>
    </w:p>
    <w:p w14:paraId="6242B69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Υπήρχε μια φοβερή ερώτηση που δεχθήκαμε σε καφενεία που γυρνάμε. Μας είπαν: «Τι θα γίνει, βρε παιδιά, θα μπει και η</w:t>
      </w:r>
      <w:r>
        <w:rPr>
          <w:rFonts w:eastAsia="Times New Roman" w:cs="Times New Roman"/>
          <w:szCs w:val="24"/>
        </w:rPr>
        <w:t xml:space="preserve"> ΔΕΗ;». Ναι, θα μπορούσε να μπει και η ΔΕΗ. Αυτή είναι απλή ερώτηση του κόσμου, δηλαδή σου λένε: «Α, τ</w:t>
      </w:r>
      <w:r>
        <w:rPr>
          <w:rFonts w:eastAsia="Times New Roman" w:cs="Times New Roman"/>
          <w:szCs w:val="24"/>
        </w:rPr>
        <w:t>η</w:t>
      </w:r>
      <w:r>
        <w:rPr>
          <w:rFonts w:eastAsia="Times New Roman" w:cs="Times New Roman"/>
          <w:szCs w:val="24"/>
        </w:rPr>
        <w:t xml:space="preserve"> ΔΕΗ δεν τη βάζεις μέσα γιατί κάνουν, γιατί δείχνουν, κ.λπ.!». Όχι, θα μπουν και οι ΔΕΚΟ. Γιατί να μην μπουν οι ΔΕΚΟΙ; Θα μπουν όλοι όσοι πρέπει και, βάσ</w:t>
      </w:r>
      <w:r>
        <w:rPr>
          <w:rFonts w:eastAsia="Times New Roman" w:cs="Times New Roman"/>
          <w:szCs w:val="24"/>
        </w:rPr>
        <w:t>ει κριτηρίων, μπορούν να μπουν.</w:t>
      </w:r>
    </w:p>
    <w:p w14:paraId="6242B69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Σημαντικό είναι ότι έχουν όλοι μια ευκαιρία. Όποιος κάνει μία αίτηση στο σύστημα, δεν θα έχει δεύτερη ευκαιρία να διορθώσει τυχόν λάθος. Θέλει ιδιαίτερη προσοχή.</w:t>
      </w:r>
    </w:p>
    <w:p w14:paraId="6242B69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Εδώ να επισημάνω, στον λίγο χρόνο που μου μένει, και να </w:t>
      </w:r>
      <w:r>
        <w:rPr>
          <w:rFonts w:eastAsia="Times New Roman" w:cs="Times New Roman"/>
          <w:szCs w:val="24"/>
        </w:rPr>
        <w:t>επιστήσω την προσοχή όλων των επιχειρηματιών της πατρίδας μας. Να προσέχουν: Σε ποιους πηγαίνουν για συμβουλές, ποιοι είναι οι νομικοί τους σύμβουλοι, ποιοι είναι οι φοροτεχνικοί τους σύμβουλοι, ποιοι είναι οι συμβολαιογράφοι τους, ποιοι είναι οι ειδικοί π</w:t>
      </w:r>
      <w:r>
        <w:rPr>
          <w:rFonts w:eastAsia="Times New Roman" w:cs="Times New Roman"/>
          <w:szCs w:val="24"/>
        </w:rPr>
        <w:t xml:space="preserve">ου τους συμβουλεύουν στην κατάρτιση της αίτησης βιωσιμότητας της επιχείρησής τους. Το λέω αυτό διότι θα έχουν </w:t>
      </w:r>
      <w:r>
        <w:rPr>
          <w:rFonts w:eastAsia="Times New Roman" w:cs="Times New Roman"/>
          <w:szCs w:val="24"/>
        </w:rPr>
        <w:lastRenderedPageBreak/>
        <w:t xml:space="preserve">μία ευκαιρία. Αυτό πρέπει να γίνει σωστά. Πρέπει να προσέξουν πάρα πολύ σε ποιον δίνουν τα κλειδιά της επιβίωσης της επιχείρησής τους. Δεν πρέπει </w:t>
      </w:r>
      <w:r>
        <w:rPr>
          <w:rFonts w:eastAsia="Times New Roman" w:cs="Times New Roman"/>
          <w:szCs w:val="24"/>
        </w:rPr>
        <w:t>να γίνει λάθος. Αυτή την ευθύνη την έχουν οι ίδιοι, δεν την έχει το κράτος. Δηλαδή το κράτος δεν μπορεί να είναι κοντά σε τετρακόσιες χιλιάδες και να κάνει τετρακόσιες χιλιάδες επιχειρηματικά πλάνα. Θα πρέπει και η αγορά να αυτορρυθμιστεί. Το λέω προς γνώσ</w:t>
      </w:r>
      <w:r>
        <w:rPr>
          <w:rFonts w:eastAsia="Times New Roman" w:cs="Times New Roman"/>
          <w:szCs w:val="24"/>
        </w:rPr>
        <w:t xml:space="preserve">η όλων. Δεν συγχωρούνται τα λάθη. Είναι η τελευταία ευκαιρία. </w:t>
      </w:r>
    </w:p>
    <w:p w14:paraId="6242B69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Επίσης, καταφέραμε οι επιχειρήσεις </w:t>
      </w:r>
      <w:r>
        <w:rPr>
          <w:rFonts w:eastAsia="Times New Roman"/>
          <w:szCs w:val="24"/>
        </w:rPr>
        <w:t>οι οποίες</w:t>
      </w:r>
      <w:r>
        <w:rPr>
          <w:rFonts w:eastAsia="Times New Roman" w:cs="Times New Roman"/>
          <w:szCs w:val="24"/>
        </w:rPr>
        <w:t xml:space="preserve"> έχουν διακόψει τη δραστηριότητά τους να μπορούν να ενταχθούν στον μηχανισμό, εφόσον έχουν προηγουμένως υποβάλει δήλωση επανέναρξης των εργασιών. </w:t>
      </w:r>
    </w:p>
    <w:p w14:paraId="6242B69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Ση</w:t>
      </w:r>
      <w:r>
        <w:rPr>
          <w:rFonts w:eastAsia="Times New Roman" w:cs="Times New Roman"/>
          <w:szCs w:val="24"/>
        </w:rPr>
        <w:t xml:space="preserve">μαντικό, επίσης, είναι ότι ο εμπειρογνώμονας θα μπει στη διαδικασία επαλήθευσης των πιστωτών, δηλαδή των πιστωτικών απαιτήσεων. </w:t>
      </w:r>
    </w:p>
    <w:p w14:paraId="6242B69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υπάρξουν πολλοί που θα πουν «μου χρωστάνε 10.000 ή 10 εκατομμύρια». Κάποιοι άλλοι θα βρεθούν και θα πουν σε έναν επιχειρηματ</w:t>
      </w:r>
      <w:r>
        <w:rPr>
          <w:rFonts w:eastAsia="Times New Roman" w:cs="Times New Roman"/>
          <w:szCs w:val="24"/>
        </w:rPr>
        <w:t xml:space="preserve">ία: Εσύ μου χρωστάς «χ» ποσά. </w:t>
      </w:r>
    </w:p>
    <w:p w14:paraId="6242B69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Η επαλήθευση των ποσών, εάν αυτά είναι ορθά, ορθά καταγεγραμμένα, τόσο ως χρεώσεις και απαιτήσεις μέσα στο παθητικό και το ενεργητικό των εταιρειών, όσο και των πιστωτών, θα επαληθεύονται, έτσι ώστε να μην υπάρχουν ζητήματα ε</w:t>
      </w:r>
      <w:r>
        <w:rPr>
          <w:rFonts w:eastAsia="Times New Roman" w:cs="Times New Roman"/>
          <w:szCs w:val="24"/>
        </w:rPr>
        <w:t xml:space="preserve">κβιασμών. Και αυτά θα προσέξουμε πάρα πολύ να μη συμβούν. </w:t>
      </w:r>
    </w:p>
    <w:p w14:paraId="6242B69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-εξήγησε και η κ. Τζάκρη, νομίζω ότι δεν χρειάζεται να πούμε όλη τη διαδικασία-, είναι συγκεκριμένος ο τρόπος που πρέπει να γίνει. Θα υπάρξει και το «κούρεμα» των έξτρα χρεώσεων. </w:t>
      </w:r>
      <w:r>
        <w:rPr>
          <w:rFonts w:eastAsia="Times New Roman" w:cs="Times New Roman"/>
          <w:szCs w:val="24"/>
        </w:rPr>
        <w:t xml:space="preserve">Αυτό θα το δούμε. </w:t>
      </w:r>
    </w:p>
    <w:p w14:paraId="6242B69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Είναι σημαντικό που εμείς καταφέραμε πρώτοι να φέρουμε αυτή τη στιγμή και το </w:t>
      </w:r>
      <w:r>
        <w:rPr>
          <w:rFonts w:eastAsia="Times New Roman" w:cs="Times New Roman"/>
          <w:szCs w:val="24"/>
        </w:rPr>
        <w:t>δ</w:t>
      </w:r>
      <w:r>
        <w:rPr>
          <w:rFonts w:eastAsia="Times New Roman" w:cs="Times New Roman"/>
          <w:szCs w:val="24"/>
        </w:rPr>
        <w:t>ημόσιο στη συμμετοχή. Θα έρθει βέβαια τρίτο, τέταρτο. Πρώτα θα τα βρει ο επιχειρηματίας με το πλάνο του με τη τράπεζα και μετά, εφόσον συμφωνήσουν αυτοί, έρχονται με το 50% ή το 60%, ανάλογα στη φάση που βρίσκεται η διαδικασία, να συμμετέχουν και οι υπόλοι</w:t>
      </w:r>
      <w:r>
        <w:rPr>
          <w:rFonts w:eastAsia="Times New Roman" w:cs="Times New Roman"/>
          <w:szCs w:val="24"/>
        </w:rPr>
        <w:t xml:space="preserve">ποι. </w:t>
      </w:r>
    </w:p>
    <w:p w14:paraId="6242B69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Όποιος δεν έχει αυτή τη στιγμή κάποια απαίτηση, κλείνει η διαδικασία του πολύ γρήγορα. Το λέω αυτό γιατί συζητήσαμε και για τη δικαστική διαδικασία, για την επικύρωση. Όταν κατά την εξωδικαστική διαδικασία δεν υποβλήθηκαν ενστάσεις και δεν </w:t>
      </w:r>
      <w:r>
        <w:rPr>
          <w:rFonts w:eastAsia="Times New Roman" w:cs="Times New Roman"/>
          <w:szCs w:val="24"/>
        </w:rPr>
        <w:lastRenderedPageBreak/>
        <w:t>υπάρχει δι</w:t>
      </w:r>
      <w:r>
        <w:rPr>
          <w:rFonts w:eastAsia="Times New Roman" w:cs="Times New Roman"/>
          <w:szCs w:val="24"/>
        </w:rPr>
        <w:t>αγραφή οφειλής μη συμβαλλομένου πιστωτή, θα μπορούσε η επιχείρηση να γίνει από ένα μονομελές πρωτοδικείο και όχι στο πολυμελές. Αυτό το λέω για τους νομικούς. Πρέπει να καταγραφεί στα Πρακτικά. Δεν είμαι νομικός. Όμως, αυτό διευκολύνει τη διαδικασία και τε</w:t>
      </w:r>
      <w:r>
        <w:rPr>
          <w:rFonts w:eastAsia="Times New Roman" w:cs="Times New Roman"/>
          <w:szCs w:val="24"/>
        </w:rPr>
        <w:t>λειώνει.</w:t>
      </w:r>
    </w:p>
    <w:p w14:paraId="6242B69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Να πω ότι διάβασα και μελέτησα την </w:t>
      </w:r>
      <w:r>
        <w:rPr>
          <w:rFonts w:eastAsia="Times New Roman" w:cs="Times New Roman"/>
          <w:bCs/>
          <w:szCs w:val="24"/>
        </w:rPr>
        <w:t>τροπολογία</w:t>
      </w:r>
      <w:r>
        <w:rPr>
          <w:rFonts w:eastAsia="Times New Roman" w:cs="Times New Roman"/>
          <w:szCs w:val="24"/>
        </w:rPr>
        <w:t xml:space="preserve"> του συναδέλφου κ. Καρρά. Ως ειδικός, αν θέλετε, στα θέματα της οικονομίας να πω ότι είναι μια </w:t>
      </w:r>
      <w:r>
        <w:rPr>
          <w:rFonts w:eastAsia="Times New Roman" w:cs="Times New Roman"/>
          <w:bCs/>
          <w:szCs w:val="24"/>
        </w:rPr>
        <w:t>τροπολογία</w:t>
      </w:r>
      <w:r>
        <w:rPr>
          <w:rFonts w:eastAsia="Times New Roman" w:cs="Times New Roman"/>
          <w:szCs w:val="24"/>
        </w:rPr>
        <w:t xml:space="preserve"> κοινής λογικής. Η κοινή λογική έχει χαθεί στην Ελλάδα. Τα μνημόνια έχουν καταδυναστεύσει το σύμπ</w:t>
      </w:r>
      <w:r>
        <w:rPr>
          <w:rFonts w:eastAsia="Times New Roman" w:cs="Times New Roman"/>
          <w:szCs w:val="24"/>
        </w:rPr>
        <w:t xml:space="preserve">αν. </w:t>
      </w:r>
    </w:p>
    <w:p w14:paraId="6242B69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παράδειγμα, σε μια οικογένεια όταν η γυναίκα βάζει μια εγγύηση για τον άντρα που έχει ένα περίπτερο, και φουντάρει το περίπτερο και μετά δεν έχει η γυναίκα λογαριασμό ξεμπλοκαρισμένο να πάει να πάρει ψώνια για το σπίτι, εμείς πρέπει να είμαστε εκε</w:t>
      </w:r>
      <w:r>
        <w:rPr>
          <w:rFonts w:eastAsia="Times New Roman" w:cs="Times New Roman"/>
          <w:szCs w:val="24"/>
        </w:rPr>
        <w:t xml:space="preserve">ί. </w:t>
      </w:r>
    </w:p>
    <w:p w14:paraId="6242B6A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μπορεί δηλαδή αυτή τη στιγμή ο εγγυητής και ο τριτεγγυητής να είναι και να ονομάζεται βασικό αντισυμβαλλόμενο μέρος, αν ο ίδιος δεν έχει πάρει μέρος σε μια διαχείριση, συνδιαχείριση ή ό,τι προβλέπει ο νόμος. Δεν εγκαλείται αυτή τη στιγμή ως συνοφει</w:t>
      </w:r>
      <w:r>
        <w:rPr>
          <w:rFonts w:eastAsia="Times New Roman" w:cs="Times New Roman"/>
          <w:szCs w:val="24"/>
        </w:rPr>
        <w:t xml:space="preserve">λέτης κάποιος τριτεγγυητής. Αν βεβαίως προσπαθήσει </w:t>
      </w:r>
      <w:r>
        <w:rPr>
          <w:rFonts w:eastAsia="Times New Roman" w:cs="Times New Roman"/>
          <w:szCs w:val="24"/>
        </w:rPr>
        <w:lastRenderedPageBreak/>
        <w:t xml:space="preserve">ένα κράτος να αμβλύνει και να διευρύνει τη βάση των οφειλετών, είτε σε μια επιχείρηση, είτε στο ίδιο το κράτος, τότε θα βρει άπειρους. </w:t>
      </w:r>
    </w:p>
    <w:p w14:paraId="6242B6A1" w14:textId="77777777" w:rsidR="000E4403" w:rsidRDefault="00E3488B">
      <w:pPr>
        <w:spacing w:line="600" w:lineRule="auto"/>
        <w:ind w:firstLine="720"/>
        <w:jc w:val="both"/>
        <w:rPr>
          <w:rFonts w:eastAsia="Times New Roman"/>
          <w:szCs w:val="24"/>
        </w:rPr>
      </w:pPr>
      <w:r>
        <w:rPr>
          <w:rFonts w:eastAsia="Times New Roman"/>
          <w:szCs w:val="24"/>
        </w:rPr>
        <w:t>Είναι σωστό να το κάνουμε; Πρέπει να το κάνουμε; Νομίζω πως όχι. Είνα</w:t>
      </w:r>
      <w:r>
        <w:rPr>
          <w:rFonts w:eastAsia="Times New Roman"/>
          <w:szCs w:val="24"/>
        </w:rPr>
        <w:t>ι κάτι που έχουμε συζητήσει και δεν είναι επειδή το είπε ο φίλος μου ο Γιώργος –και χρόνια του πολλά!-, αλλά συμφωνώ. Και κάποια στιγμή στο επόμενο τρίμηνο θα πρέπει να το δούμε και να το φτιάξουμε, διότι θα είναι κρίμα να στερήσουμε τη δυνατότητα ξεμπλοκα</w:t>
      </w:r>
      <w:r>
        <w:rPr>
          <w:rFonts w:eastAsia="Times New Roman"/>
          <w:szCs w:val="24"/>
        </w:rPr>
        <w:t xml:space="preserve">ρίσματος λογαριασμών και οικογενειακής γαλήνης από ανθρώπους οι οποίοι δεν είχαν δόλια αιτία πτώχευσης. </w:t>
      </w:r>
    </w:p>
    <w:p w14:paraId="6242B6A2" w14:textId="77777777" w:rsidR="000E4403" w:rsidRDefault="00E3488B">
      <w:pPr>
        <w:spacing w:line="600" w:lineRule="auto"/>
        <w:ind w:firstLine="720"/>
        <w:jc w:val="both"/>
        <w:rPr>
          <w:rFonts w:eastAsia="Times New Roman"/>
          <w:szCs w:val="24"/>
        </w:rPr>
      </w:pPr>
      <w:r>
        <w:rPr>
          <w:rFonts w:eastAsia="Times New Roman"/>
          <w:szCs w:val="24"/>
        </w:rPr>
        <w:t>Η πτώχευση ήταν πτώχευση της χώρας και όχι της οικογένειας και της επιχείρησης επειδή υπήρχε δόλιος σκοπός. Άρα, πρέπει να προστατεύσουμε και την οικογ</w:t>
      </w:r>
      <w:r>
        <w:rPr>
          <w:rFonts w:eastAsia="Times New Roman"/>
          <w:szCs w:val="24"/>
        </w:rPr>
        <w:t>ένεια, που είναι το οικοδόμημα της Ελλάδας. Διότι οι οικογενειακοί δεσμοί δεν πρέπει να διαρραγούν. Φανταστείτε γονείς, παιδιά και ξαδέρφια να μην ξαναμιλήσουν ποτέ, επειδή ένα κράτος δεν τους προστάτευσε από μια εγγύηση καλής πίστης που έδωσε κάποιος -και</w:t>
      </w:r>
      <w:r>
        <w:rPr>
          <w:rFonts w:eastAsia="Times New Roman"/>
          <w:szCs w:val="24"/>
        </w:rPr>
        <w:t xml:space="preserve"> όχι καλής διαχειριστικής εκτέλεσης του επιχειρηματία-, την εγγύησή του για να πάει μπροστά ο ξάδερφος, το ανίψι ή το παιδί του. </w:t>
      </w:r>
    </w:p>
    <w:p w14:paraId="6242B6A3"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242B6A4" w14:textId="77777777" w:rsidR="000E4403" w:rsidRDefault="00E3488B">
      <w:pPr>
        <w:spacing w:line="600" w:lineRule="auto"/>
        <w:ind w:firstLine="720"/>
        <w:jc w:val="both"/>
        <w:rPr>
          <w:rFonts w:eastAsia="Times New Roman"/>
          <w:szCs w:val="24"/>
        </w:rPr>
      </w:pPr>
      <w:r>
        <w:rPr>
          <w:rFonts w:eastAsia="Times New Roman"/>
          <w:szCs w:val="24"/>
        </w:rPr>
        <w:t>Εδώ θα πρέπει να είμαστε πολύ προσεκτικοί.</w:t>
      </w:r>
      <w:r>
        <w:rPr>
          <w:rFonts w:eastAsia="Times New Roman"/>
          <w:szCs w:val="24"/>
        </w:rPr>
        <w:t xml:space="preserve"> Και είμαι σίγουρος ότι θα επιδείξουμε –και ο κ. Παπαδημητρίου και οι αρμόδιοι Υπουργοί- την απαραίτητη ευαισθησία. </w:t>
      </w:r>
    </w:p>
    <w:p w14:paraId="6242B6A5" w14:textId="77777777" w:rsidR="000E4403" w:rsidRDefault="00E3488B">
      <w:pPr>
        <w:spacing w:line="600" w:lineRule="auto"/>
        <w:ind w:firstLine="720"/>
        <w:jc w:val="both"/>
        <w:rPr>
          <w:rFonts w:eastAsia="Times New Roman"/>
          <w:szCs w:val="24"/>
        </w:rPr>
      </w:pPr>
      <w:r>
        <w:rPr>
          <w:rFonts w:eastAsia="Times New Roman"/>
          <w:szCs w:val="24"/>
        </w:rPr>
        <w:t>Ως Ανεξάρτητοι Έλληνες υπερψηφίζουμε το νομοσχέδιο και παρακαλώ τον κ. Κοντονή να έρθει το συντομότερο δυνατό με την τροπολογία του για τις</w:t>
      </w:r>
      <w:r>
        <w:rPr>
          <w:rFonts w:eastAsia="Times New Roman"/>
          <w:szCs w:val="24"/>
        </w:rPr>
        <w:t xml:space="preserve"> αντικειμενικές ευθύνες των στελεχών, ώστε να έχει και ισχύ αυτός ο νόμος. </w:t>
      </w:r>
    </w:p>
    <w:p w14:paraId="6242B6A6"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πολύ. </w:t>
      </w:r>
    </w:p>
    <w:p w14:paraId="6242B6A7" w14:textId="77777777" w:rsidR="000E4403" w:rsidRDefault="00E3488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αγορητής της Ένωσης Κεντρώων κ. Μάριος Γεωργιάδης, όπως είχε ενημερώσει από το πρωί, βρίσκεται σε μια σύσκεψη. Δεν τον διαγρ</w:t>
      </w:r>
      <w:r>
        <w:rPr>
          <w:rFonts w:eastAsia="Times New Roman"/>
          <w:szCs w:val="24"/>
        </w:rPr>
        <w:t xml:space="preserve">άφω, λοιπόν, ώστε όταν επιστρέψει να μιλήσει, σε όποιο στάδιο κι αν βρίσκεται η διαδικασία. </w:t>
      </w:r>
    </w:p>
    <w:p w14:paraId="6242B6A8" w14:textId="77777777" w:rsidR="000E4403" w:rsidRDefault="00E3488B">
      <w:pPr>
        <w:spacing w:line="600" w:lineRule="auto"/>
        <w:ind w:firstLine="720"/>
        <w:jc w:val="both"/>
        <w:rPr>
          <w:rFonts w:eastAsia="Times New Roman"/>
          <w:szCs w:val="24"/>
        </w:rPr>
      </w:pPr>
      <w:r>
        <w:rPr>
          <w:rFonts w:eastAsia="Times New Roman"/>
          <w:szCs w:val="24"/>
        </w:rPr>
        <w:t xml:space="preserve">Και τελειώνουμε τους αγορητές με τον κ. Γεώργιο Αμυρά από το Ποτάμι. </w:t>
      </w:r>
    </w:p>
    <w:p w14:paraId="6242B6A9" w14:textId="77777777" w:rsidR="000E4403" w:rsidRDefault="00E3488B">
      <w:pPr>
        <w:spacing w:line="600" w:lineRule="auto"/>
        <w:ind w:firstLine="720"/>
        <w:jc w:val="both"/>
        <w:rPr>
          <w:rFonts w:eastAsia="Times New Roman"/>
          <w:szCs w:val="24"/>
        </w:rPr>
      </w:pPr>
      <w:r>
        <w:rPr>
          <w:rFonts w:eastAsia="Times New Roman"/>
          <w:szCs w:val="24"/>
        </w:rPr>
        <w:t>Ορίστε, κύριε Αμυρά, έχετε τον λόγο.</w:t>
      </w:r>
    </w:p>
    <w:p w14:paraId="6242B6AA" w14:textId="77777777" w:rsidR="000E4403" w:rsidRDefault="00E3488B">
      <w:pPr>
        <w:spacing w:line="600" w:lineRule="auto"/>
        <w:ind w:firstLine="720"/>
        <w:jc w:val="both"/>
        <w:rPr>
          <w:rFonts w:eastAsia="Times New Roman" w:cs="Times New Roman"/>
          <w:szCs w:val="24"/>
        </w:rPr>
      </w:pPr>
      <w:r>
        <w:rPr>
          <w:rFonts w:eastAsia="Times New Roman"/>
          <w:b/>
          <w:szCs w:val="24"/>
        </w:rPr>
        <w:lastRenderedPageBreak/>
        <w:t>ΓΕΩΡΓΙΟΣ ΑΜΥΡΑΣ:</w:t>
      </w:r>
      <w:r>
        <w:rPr>
          <w:rFonts w:eastAsia="Times New Roman" w:cs="Times New Roman"/>
          <w:b/>
          <w:szCs w:val="24"/>
        </w:rPr>
        <w:t xml:space="preserve"> </w:t>
      </w:r>
      <w:r>
        <w:rPr>
          <w:rFonts w:eastAsia="Times New Roman"/>
          <w:szCs w:val="24"/>
        </w:rPr>
        <w:t>Ευχαριστώ, κύριε Πρόεδρε, αν και σας κα</w:t>
      </w:r>
      <w:r>
        <w:rPr>
          <w:rFonts w:eastAsia="Times New Roman"/>
          <w:szCs w:val="24"/>
        </w:rPr>
        <w:t xml:space="preserve">ταγγέλλω για διάκριση εις βάρος μου, δεδομένου ότι σε εμένα δεν ευχηθήκατε, ενώ στους υπόλοιπους «Γιώργους» σπεύσατε να δώσετε τις ευχές σας. </w:t>
      </w:r>
    </w:p>
    <w:p w14:paraId="6242B6AB" w14:textId="77777777" w:rsidR="000E4403" w:rsidRDefault="00E3488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Λέω, λοιπόν, δημοσίως ότι εσύ είχες τη χαρά να σου ευχηθώ κατ’ ιδίαν! </w:t>
      </w:r>
    </w:p>
    <w:p w14:paraId="6242B6AC" w14:textId="77777777" w:rsidR="000E4403" w:rsidRDefault="00E3488B">
      <w:pPr>
        <w:spacing w:line="600" w:lineRule="auto"/>
        <w:ind w:firstLine="720"/>
        <w:jc w:val="both"/>
        <w:rPr>
          <w:rFonts w:eastAsia="Times New Roman" w:cs="Times New Roman"/>
          <w:szCs w:val="24"/>
        </w:rPr>
      </w:pPr>
      <w:r>
        <w:rPr>
          <w:rFonts w:eastAsia="Times New Roman"/>
          <w:b/>
          <w:szCs w:val="24"/>
        </w:rPr>
        <w:t xml:space="preserve">ΓΕΩΡΓΙΟΣ </w:t>
      </w:r>
      <w:r>
        <w:rPr>
          <w:rFonts w:eastAsia="Times New Roman"/>
          <w:b/>
          <w:szCs w:val="24"/>
        </w:rPr>
        <w:t>ΑΜΥΡΑΣ:</w:t>
      </w:r>
      <w:r>
        <w:rPr>
          <w:rFonts w:eastAsia="Times New Roman" w:cs="Times New Roman"/>
          <w:b/>
          <w:szCs w:val="24"/>
        </w:rPr>
        <w:t xml:space="preserve"> </w:t>
      </w:r>
      <w:r>
        <w:rPr>
          <w:rFonts w:eastAsia="Times New Roman" w:cs="Times New Roman"/>
          <w:szCs w:val="24"/>
        </w:rPr>
        <w:t xml:space="preserve">Το παίρνω πίσω τότε, κύριε Πρόεδρε! </w:t>
      </w:r>
    </w:p>
    <w:p w14:paraId="6242B6A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ερχόμαστε σήμερα εδώ στην Ολομέλεια της Βουλής να ψηφίσουμε το σχέδιο νόμου για τον εξωδικαστικό μηχανισμό ρύθμισης των οφειλών των επιχειρήσεων. Στην ουσία μιλάμε για το ιδιωτικό χ</w:t>
      </w:r>
      <w:r>
        <w:rPr>
          <w:rFonts w:eastAsia="Times New Roman" w:cs="Times New Roman"/>
          <w:szCs w:val="24"/>
        </w:rPr>
        <w:t xml:space="preserve">ρέος, έναν μονόλιθο δηλαδή μεγαλύτερο και από εκείνον του Γιβραλτάρ ή της Ανάφης που στέκει μέσα στον πυρήνα, στην καρδιά της ελληνικής οικονομίας και δη της ιδιωτικής. </w:t>
      </w:r>
    </w:p>
    <w:p w14:paraId="6242B6A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 αυτό εμείς θεωρούμε ότι είναι αναγκαία και πραγματικά καλωσορίζουμε -αν και αργήσα</w:t>
      </w:r>
      <w:r>
        <w:rPr>
          <w:rFonts w:eastAsia="Times New Roman" w:cs="Times New Roman"/>
          <w:szCs w:val="24"/>
        </w:rPr>
        <w:t xml:space="preserve">τε- την κίνηση να τεθούν τα ζητήματα της εξωδικαστικής ρύθμισης των οφειλών επί τάπητος, έτσι ώστε και τα δικαστήρια να αποφορτιστούν από τον τεράστιο όγκο </w:t>
      </w:r>
      <w:r>
        <w:rPr>
          <w:rFonts w:eastAsia="Times New Roman" w:cs="Times New Roman"/>
          <w:szCs w:val="24"/>
        </w:rPr>
        <w:lastRenderedPageBreak/>
        <w:t>δουλειάς και οι επιχειρήσεις με προβλήματα ρευστότητας να ενισχυθούν και να προστατευθούν σε έναν με</w:t>
      </w:r>
      <w:r>
        <w:rPr>
          <w:rFonts w:eastAsia="Times New Roman" w:cs="Times New Roman"/>
          <w:szCs w:val="24"/>
        </w:rPr>
        <w:t xml:space="preserve">γάλο βαθμό και βεβαίως να αντιμετωπιστούν τα κόκκινα δάνεια των τραπεζών. </w:t>
      </w:r>
    </w:p>
    <w:p w14:paraId="6242B6A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Αυτή η ρύθμιση είναι αναγκαία, κάτι που νομίζω πως όλοι αναγνωρίζουμε. Θα έλεγα, όμως, ότι ο τρόπος με τον οποίο φέρνετε το νομοθέτημα για να την αντιμετωπίσετε δεν είναι αρκετός. Θ</w:t>
      </w:r>
      <w:r>
        <w:rPr>
          <w:rFonts w:eastAsia="Times New Roman" w:cs="Times New Roman"/>
          <w:szCs w:val="24"/>
        </w:rPr>
        <w:t xml:space="preserve">έλαμε πιο τολμηρά πράγματα. Θέλαμε πιο δυναμικές λύσεις και πρακτικά πιο εύκολα εφαρμόσιμες. </w:t>
      </w:r>
    </w:p>
    <w:p w14:paraId="6242B6B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Πρέπει να δούμε το περιβάλλον μέσα στο οποίο οι ελληνικές επιχειρήσεις πασχίζουν κατ’ αρχάς να επιβιώσουν, αλλά και να αναπτυχθούν σε δεύτερο στάδιο. Πρέπει να δο</w:t>
      </w:r>
      <w:r>
        <w:rPr>
          <w:rFonts w:eastAsia="Times New Roman" w:cs="Times New Roman"/>
          <w:szCs w:val="24"/>
        </w:rPr>
        <w:t xml:space="preserve">ύμε το περιβάλλον μέσα στο οποίο χάνονται αντί να δημιουργούνται θέσεις εργασίας. </w:t>
      </w:r>
    </w:p>
    <w:p w14:paraId="6242B6B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Ας δούμε, λοιπόν, ποιο είναι το περιβάλλον που καταπιέζει τις επιχειρήσεις και γιατί η συγκεκριμένη ρύθμιση δεν δίνει λύσεις, όπως εμείς πιστεύουμε ότι θα έπρεπε, με πιο δυν</w:t>
      </w:r>
      <w:r>
        <w:rPr>
          <w:rFonts w:eastAsia="Times New Roman" w:cs="Times New Roman"/>
          <w:szCs w:val="24"/>
        </w:rPr>
        <w:t>αμικό τρόπο.</w:t>
      </w:r>
    </w:p>
    <w:p w14:paraId="6242B6B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Βλέπουμε, λοιπόν, πάνω απ’ όλα</w:t>
      </w:r>
      <w:r>
        <w:rPr>
          <w:rFonts w:eastAsia="Times New Roman" w:cs="Times New Roman"/>
          <w:szCs w:val="24"/>
        </w:rPr>
        <w:t xml:space="preserve"> την ανεργία και συγκεκριμένα τα στοιχεία του ΟΑΕΔ για την περίοδο από τον Ιούνιο του </w:t>
      </w:r>
      <w:r>
        <w:rPr>
          <w:rFonts w:eastAsia="Times New Roman" w:cs="Times New Roman"/>
          <w:szCs w:val="24"/>
        </w:rPr>
        <w:lastRenderedPageBreak/>
        <w:t xml:space="preserve">2016 ως τον Ιανουάριο του 2017. Ο απόλυτος αριθμός των ανέργων αυξήθηκε από εννιακόσιες πενήντα χιλιάδες σε ένα εκατομμύριο ενενήντα χιλιάδες άτομα. </w:t>
      </w:r>
    </w:p>
    <w:p w14:paraId="6242B6B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Να μιλήσουμε για τα </w:t>
      </w:r>
      <w:r>
        <w:rPr>
          <w:rFonts w:eastAsia="Times New Roman" w:cs="Times New Roman"/>
          <w:szCs w:val="24"/>
        </w:rPr>
        <w:t>«λουκέτα» των επιχειρήσεων; Το 2016 είχαμε ρεκόρ «λουκέτων». Το 2016 θα είναι οπωσδήποτε μια αξέχαστη χρονιά για τον επιχειρηματικό κόσμο, αφού τα «κανόνια» και τα «λουκέτα» είχαν την τιμητική τους! Όλοι θυμόμαστε την «Ηλεκτρονική Αθηνών» που έκλεισε, τα β</w:t>
      </w:r>
      <w:r>
        <w:rPr>
          <w:rFonts w:eastAsia="Times New Roman" w:cs="Times New Roman"/>
          <w:szCs w:val="24"/>
        </w:rPr>
        <w:t>ιβλιοπωλεία «Παπασωτηρίου» και «Ελευθερουδάκης», το «</w:t>
      </w:r>
      <w:r>
        <w:rPr>
          <w:rFonts w:eastAsia="Times New Roman" w:cs="Times New Roman"/>
          <w:szCs w:val="24"/>
          <w:lang w:val="en-US"/>
        </w:rPr>
        <w:t>Athens</w:t>
      </w:r>
      <w:r>
        <w:rPr>
          <w:rFonts w:eastAsia="Times New Roman" w:cs="Times New Roman"/>
          <w:szCs w:val="24"/>
        </w:rPr>
        <w:t xml:space="preserve"> </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Hotel</w:t>
      </w:r>
      <w:r>
        <w:rPr>
          <w:rFonts w:eastAsia="Times New Roman" w:cs="Times New Roman"/>
          <w:szCs w:val="24"/>
        </w:rPr>
        <w:t>», την εταιρεία «</w:t>
      </w:r>
      <w:r>
        <w:rPr>
          <w:rFonts w:eastAsia="Times New Roman" w:cs="Times New Roman"/>
          <w:szCs w:val="24"/>
          <w:lang w:val="en-US"/>
        </w:rPr>
        <w:t>ContiTeck</w:t>
      </w:r>
      <w:r>
        <w:rPr>
          <w:rFonts w:eastAsia="Times New Roman" w:cs="Times New Roman"/>
          <w:szCs w:val="24"/>
        </w:rPr>
        <w:t>» που είχε σαράντα τέσσερα χρόνια πορείας στον Βόλο, την «</w:t>
      </w:r>
      <w:r>
        <w:rPr>
          <w:rFonts w:eastAsia="Times New Roman" w:cs="Times New Roman"/>
          <w:szCs w:val="24"/>
          <w:lang w:val="en-US"/>
        </w:rPr>
        <w:t>Jet</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το κλείσιμο του εργοστασίου της «</w:t>
      </w:r>
      <w:r>
        <w:rPr>
          <w:rFonts w:eastAsia="Times New Roman" w:cs="Times New Roman"/>
          <w:szCs w:val="24"/>
          <w:lang w:val="en-US"/>
        </w:rPr>
        <w:t>PepsiCo</w:t>
      </w:r>
      <w:r>
        <w:rPr>
          <w:rFonts w:eastAsia="Times New Roman" w:cs="Times New Roman"/>
          <w:szCs w:val="24"/>
        </w:rPr>
        <w:t>-ΗΒΗ» στα Οινόφυτα, το κλείσιμο της «</w:t>
      </w:r>
      <w:r>
        <w:rPr>
          <w:rFonts w:eastAsia="Times New Roman" w:cs="Times New Roman"/>
          <w:szCs w:val="24"/>
          <w:lang w:val="en-US"/>
        </w:rPr>
        <w:t>Softex</w:t>
      </w:r>
      <w:r>
        <w:rPr>
          <w:rFonts w:eastAsia="Times New Roman" w:cs="Times New Roman"/>
          <w:szCs w:val="24"/>
        </w:rPr>
        <w:t>», το κλ</w:t>
      </w:r>
      <w:r>
        <w:rPr>
          <w:rFonts w:eastAsia="Times New Roman" w:cs="Times New Roman"/>
          <w:szCs w:val="24"/>
        </w:rPr>
        <w:t xml:space="preserve">είσιμο της μονάδας παραγωγής της «ΦΑΓΕ» στο Αμύνταιο και ο κατάλογος δεν τελειώνει. </w:t>
      </w:r>
    </w:p>
    <w:p w14:paraId="6242B6B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Από τα μητρώα του 2016 διαγράφηκαν συνολικά είκοσι τέσσερις χιλιάδες τριακόσιες τριάντα επιχειρήσεις, όταν το 2015, μια χρονιά πριν δηλαδή, είχαν πραγματοποιηθεί δεκαοκτώ </w:t>
      </w:r>
      <w:r>
        <w:rPr>
          <w:rFonts w:eastAsia="Times New Roman" w:cs="Times New Roman"/>
          <w:szCs w:val="24"/>
        </w:rPr>
        <w:t xml:space="preserve">χιλιάδες διακόσιες σαράντα πέντε διαγραφές. </w:t>
      </w:r>
    </w:p>
    <w:p w14:paraId="6242B6B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Το πλέον ανησυχητικό, όμως, είναι ότι ο αριθμός των νέων επιχειρήσεων που ιδρύθηκαν μετά το 2016, ήταν ήδη μειωμένος κατά 10,41% σε σχέση με το 2015, τη χρονιά δηλαδή των </w:t>
      </w:r>
      <w:r>
        <w:rPr>
          <w:rFonts w:eastAsia="Times New Roman" w:cs="Times New Roman"/>
          <w:szCs w:val="24"/>
          <w:lang w:val="en-US"/>
        </w:rPr>
        <w:t>capitals</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Είναι δηλαδή ένα ζοφε</w:t>
      </w:r>
      <w:r>
        <w:rPr>
          <w:rFonts w:eastAsia="Times New Roman" w:cs="Times New Roman"/>
          <w:szCs w:val="24"/>
        </w:rPr>
        <w:t>ρό κλίμα.</w:t>
      </w:r>
    </w:p>
    <w:p w14:paraId="6242B6B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μιλήσουμε για τις ακάλυπτες επιταγές; Σύμφωνα με τα στοιχεία του Τειρεσία η αξία των ακάλυπτων επιταγών του Ιουλίου 2016, προσέξτε, ενός μηνός του 2016, πλησίασε τα φέσια όλου του 2015. Δηλαδή, η αξία των ακάλυπτων επιταγών μέσα σε ένα μήνα άγ</w:t>
      </w:r>
      <w:r>
        <w:rPr>
          <w:rFonts w:eastAsia="Times New Roman" w:cs="Times New Roman"/>
          <w:szCs w:val="24"/>
        </w:rPr>
        <w:t xml:space="preserve">γιξε τα 207 εκατομμύρια ευρώ, όσα ήταν περίπου τα φέσια και οι ακάλυπτες επιταγές, ένα χρόνο πριν, για ολόκληρο το δωδεκάμηνο. </w:t>
      </w:r>
    </w:p>
    <w:p w14:paraId="6242B6B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καταθέσεις, επίσης, των Ελλήνων αιμορραγούν. Εκεί, έχουμε μεγάλο πρόβλημα. Ο τραπεζικός τομέας έχει αναδιαρθρωθεί, έχει ανακε</w:t>
      </w:r>
      <w:r>
        <w:rPr>
          <w:rFonts w:eastAsia="Times New Roman" w:cs="Times New Roman"/>
          <w:szCs w:val="24"/>
        </w:rPr>
        <w:t>φαλαιοποιηθεί τρεις φορές στην ουσία και ο Έλληνας καταθέτης δεν εμπιστεύεται ακόμα τις ελληνικής συστημικές τράπεζες. Μόνο τον μήνα Ιανουάριο έφυγαν καταθέσεις από τις ελληνικές τράπεζες, σύμφωνα με στοιχεία της Τραπέζης της Ελλάδος, σε ποσό ύψους 1.567.0</w:t>
      </w:r>
      <w:r>
        <w:rPr>
          <w:rFonts w:eastAsia="Times New Roman" w:cs="Times New Roman"/>
          <w:szCs w:val="24"/>
        </w:rPr>
        <w:t xml:space="preserve">00.000 ευρώ. Σήμερα που μιλάμε, οι τράπεζες έχουν καταθέσεις ύψους 119.000.000.000 </w:t>
      </w:r>
      <w:r>
        <w:rPr>
          <w:rFonts w:eastAsia="Times New Roman" w:cs="Times New Roman"/>
          <w:szCs w:val="24"/>
        </w:rPr>
        <w:lastRenderedPageBreak/>
        <w:t xml:space="preserve">ευρώ, που αποτελεί το χαμηλότερο επίπεδο καταθέσεων από το Νοέμβριο του 2011. </w:t>
      </w:r>
    </w:p>
    <w:p w14:paraId="6242B6B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Έρχεται, λοιπόν, η Κυβέρνηση με το παρόν σχέδιο νόμου να δώσει -υποτίθεται, θα πω εγώ, δυστυχώς- ένα χέρι βοηθείας στους επιχειρηματίες που κινδυνεύουν να κλείσουν τις επιχειρήσεις τους, αφήνοντας, βεβαίως, άνεργους χιλιάδες ανθρώπους. Το επιβεβαιώσαμε και</w:t>
      </w:r>
      <w:r>
        <w:rPr>
          <w:rFonts w:eastAsia="Times New Roman" w:cs="Times New Roman"/>
          <w:szCs w:val="24"/>
        </w:rPr>
        <w:t xml:space="preserve"> από τις τοποθετήσεις των εκπροσώπων. Εδώ, πρώτα απ’ όλα, δεν μπορούμε να μιλάμε ακριβώς ή και στο περίπου, για εξωδικαστική ρύθμιση και μηχανισμό εξωδικαστικό, όταν στο τέλος όλα καταλήγουν στα </w:t>
      </w:r>
      <w:r>
        <w:rPr>
          <w:rFonts w:eastAsia="Times New Roman" w:cs="Times New Roman"/>
          <w:szCs w:val="24"/>
        </w:rPr>
        <w:t>π</w:t>
      </w:r>
      <w:r>
        <w:rPr>
          <w:rFonts w:eastAsia="Times New Roman" w:cs="Times New Roman"/>
          <w:szCs w:val="24"/>
        </w:rPr>
        <w:t xml:space="preserve">ολυμελή </w:t>
      </w:r>
      <w:r>
        <w:rPr>
          <w:rFonts w:eastAsia="Times New Roman" w:cs="Times New Roman"/>
          <w:szCs w:val="24"/>
        </w:rPr>
        <w:t>π</w:t>
      </w:r>
      <w:r>
        <w:rPr>
          <w:rFonts w:eastAsia="Times New Roman" w:cs="Times New Roman"/>
          <w:szCs w:val="24"/>
        </w:rPr>
        <w:t>ρωτοδικεία. Φοβάμαι ότι θα υποστούμε και θα αντιμετ</w:t>
      </w:r>
      <w:r>
        <w:rPr>
          <w:rFonts w:eastAsia="Times New Roman" w:cs="Times New Roman"/>
          <w:szCs w:val="24"/>
        </w:rPr>
        <w:t xml:space="preserve">ωπίσουμε την κατάσταση του μπουκαλιού. Πολλοί φράζουν την είσοδο ή την έξοδο, ανάλογα από πού το βλέπεις, μέσα στα δικαστήρια και η δουλειά δεν θα γίνει. Χρειάζεται, λοιπόν, εδώ να διαφοροποιήσετε τον τρόπο που βλέπετε αυτήν την εξωδικαστική ρύθμιση. </w:t>
      </w:r>
    </w:p>
    <w:p w14:paraId="6242B6B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είναι ακόμη έτοιμη η ηλεκτρονική πλατφόρμα υποβολής των αιτήσεων για υποβολή στο διακανονισμό. Πάλι με τα χαρτιά θα είναι οι επιχειρηματίες στα χέρια, είκοσι ένα έγγραφα θα τα μαζεύουν. Οι δικές μου πληροφορίες και η επαφή με το χώρο της πληροφορικής, με ο</w:t>
      </w:r>
      <w:r>
        <w:rPr>
          <w:rFonts w:eastAsia="Times New Roman" w:cs="Times New Roman"/>
          <w:szCs w:val="24"/>
        </w:rPr>
        <w:t xml:space="preserve">δηγεί στο συμπέρασμα ότι ούτε </w:t>
      </w:r>
      <w:r>
        <w:rPr>
          <w:rFonts w:eastAsia="Times New Roman" w:cs="Times New Roman"/>
          <w:szCs w:val="24"/>
        </w:rPr>
        <w:lastRenderedPageBreak/>
        <w:t xml:space="preserve">μετά από τρεις μήνες θα είναι έτοιμη η πλατφόρμα, όπως λέτε εσείς εδώ, δεν θα είναι. Οπότε, εκεί πρέπει να μας πείτε ποια είναι η εναλλακτική. </w:t>
      </w:r>
    </w:p>
    <w:p w14:paraId="6242B6B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Από τα στοιχεία που έχουμε συγκρατήσει και από τις συνεδριάσεις της </w:t>
      </w:r>
      <w:r>
        <w:rPr>
          <w:rFonts w:eastAsia="Times New Roman" w:cs="Times New Roman"/>
          <w:szCs w:val="24"/>
        </w:rPr>
        <w:t>ε</w:t>
      </w:r>
      <w:r>
        <w:rPr>
          <w:rFonts w:eastAsia="Times New Roman" w:cs="Times New Roman"/>
          <w:szCs w:val="24"/>
        </w:rPr>
        <w:t xml:space="preserve">πιτροπής και </w:t>
      </w:r>
      <w:r>
        <w:rPr>
          <w:rFonts w:eastAsia="Times New Roman" w:cs="Times New Roman"/>
          <w:szCs w:val="24"/>
        </w:rPr>
        <w:t>από τη σημερινή εδώ συζήτηση, θα πρέπει να κρατήσουμε κάποιες παρατηρήσεις για παράδειγμα της Ένωσης Ελληνικής Τραπεζών, που ενημέρωσε ότι αυτή τη στιγμή εκκρεμούν στα δικαστήρια αιτήσεις υπαγωγής για το «</w:t>
      </w:r>
      <w:r>
        <w:rPr>
          <w:rFonts w:eastAsia="Times New Roman" w:cs="Times New Roman"/>
          <w:szCs w:val="24"/>
        </w:rPr>
        <w:t>ν</w:t>
      </w:r>
      <w:r>
        <w:rPr>
          <w:rFonts w:eastAsia="Times New Roman" w:cs="Times New Roman"/>
          <w:szCs w:val="24"/>
        </w:rPr>
        <w:t>όμο Κατσέλη» που ξεπερνούν τις 155.000 αιτήσεις. Ε</w:t>
      </w:r>
      <w:r>
        <w:rPr>
          <w:rFonts w:eastAsia="Times New Roman" w:cs="Times New Roman"/>
          <w:szCs w:val="24"/>
        </w:rPr>
        <w:t>ίναι 155.000 αιτήσεις υπαγωγής με ημερομηνίες εκδίκασης έως και το 2032. Αυτό είναι ένα παραθυράκι, μία τρύπα, την οποία εκμεταλλεύονται οι στρατηγικοί κακοπληρωτές, σε βάρος βεβαίως και του τραπεζικού συστήματος και των υπολοίπων επιχειρηματιών και των υπ</w:t>
      </w:r>
      <w:r>
        <w:rPr>
          <w:rFonts w:eastAsia="Times New Roman" w:cs="Times New Roman"/>
          <w:szCs w:val="24"/>
        </w:rPr>
        <w:t xml:space="preserve">ολοίπων οφειλετών, οι οποίοι αγωνίζονται και προσπαθούν να κρατήσουν την επιχείρησή τους ζωντανή, κάνοντας διακανονισμούς, πληρώνοντας όπως μπορούνε με αίμα τις δόσεις των ρυθμίσεων στις οποίες έχουν υπαχθεί. </w:t>
      </w:r>
    </w:p>
    <w:p w14:paraId="6242B6B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συγκρατήσω, επίσης, και κάποιες παρατηρήσει</w:t>
      </w:r>
      <w:r>
        <w:rPr>
          <w:rFonts w:eastAsia="Times New Roman" w:cs="Times New Roman"/>
          <w:szCs w:val="24"/>
        </w:rPr>
        <w:t xml:space="preserve">ς από την Ελληνική Συνομοσπονδία Εμπορίου και Επιχειρηματικότητας, αλλά και τη ΓΣΕΒΕΕ, τους επαγγελματίες δηλαδή βιοτέχνες </w:t>
      </w:r>
      <w:r>
        <w:rPr>
          <w:rFonts w:eastAsia="Times New Roman" w:cs="Times New Roman"/>
          <w:szCs w:val="24"/>
        </w:rPr>
        <w:lastRenderedPageBreak/>
        <w:t>και εμπόρους της Ελλάδ</w:t>
      </w:r>
      <w:r>
        <w:rPr>
          <w:rFonts w:eastAsia="Times New Roman" w:cs="Times New Roman"/>
          <w:szCs w:val="24"/>
        </w:rPr>
        <w:t>α</w:t>
      </w:r>
      <w:r>
        <w:rPr>
          <w:rFonts w:eastAsia="Times New Roman" w:cs="Times New Roman"/>
          <w:szCs w:val="24"/>
        </w:rPr>
        <w:t>ς, οι οποίοι θεωρούν ιδιαιτέρως περιοριστική την ύπαρξη θετικού καθαρού αποτελέσματος των επιχειρήσεων για μία</w:t>
      </w:r>
      <w:r>
        <w:rPr>
          <w:rFonts w:eastAsia="Times New Roman" w:cs="Times New Roman"/>
          <w:szCs w:val="24"/>
        </w:rPr>
        <w:t xml:space="preserve"> τουλάχιστον χρονιά, εκ των τριών τελευταίων, προκειμένου να υπαχθούν στη ρύθμιση. Σας το τόνισα και εγώ, μετά από μία επταετία κρίσης, μετά από μία επταετία αιματηρή για την ελληνική οικονομία και τους ιδιώτες επιχειρηματίες και επιχειρήσεις, αυτή η προϋπ</w:t>
      </w:r>
      <w:r>
        <w:rPr>
          <w:rFonts w:eastAsia="Times New Roman" w:cs="Times New Roman"/>
          <w:szCs w:val="24"/>
        </w:rPr>
        <w:t xml:space="preserve">όθεση μπορεί να πετάξει πάρα πολύ κόσμο, πάρα πολλές επιχειρήσεις, έξω από τη ρύθμιση. </w:t>
      </w:r>
    </w:p>
    <w:p w14:paraId="6242B6B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Εμείς λέμε ότι πρέπει να ληφθούν και κάποιες ποιοτικές παράμετροι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για παράδειγμα: Διατήρηση θέσεων εργασίας μίας επιχείρησης η οποία ζητά να υπαχθεί στο διακ</w:t>
      </w:r>
      <w:r>
        <w:rPr>
          <w:rFonts w:eastAsia="Times New Roman" w:cs="Times New Roman"/>
          <w:szCs w:val="24"/>
        </w:rPr>
        <w:t xml:space="preserve">ανονισμό της ρύθμισης. </w:t>
      </w:r>
    </w:p>
    <w:p w14:paraId="6242B6B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άρθρο 15, παράγραφος 21, για την υπαγωγή ή μη των ελεύθερων επαγγελματιών στη ρύθμιση. Το συζητήσαμε μάλιστα και με κάποιους συνεργάτες σας, αγαπητέ Υπουργέ. Θέλω εδώ να τονίσω ότι πρέπει από τώρα και όχι μετά, περιμένοντας κανο</w:t>
      </w:r>
      <w:r>
        <w:rPr>
          <w:rFonts w:eastAsia="Times New Roman" w:cs="Times New Roman"/>
          <w:szCs w:val="24"/>
        </w:rPr>
        <w:t xml:space="preserve">νιστικές διατάξεις, να δούμε ποια θα είναι τα κριτήρια, ούτως ώστε να μπορούν να υπαχθούν στη ρύθμιση σαν να είχαν πτωχευτική ικανότητα οι ελεύθεροι επαγγελματίες. Αλλά την πρόταση του δημοσίου και των φορέων κοινωνικής ασφάλισης θα πρέπει </w:t>
      </w:r>
      <w:r>
        <w:rPr>
          <w:rFonts w:eastAsia="Times New Roman" w:cs="Times New Roman"/>
          <w:szCs w:val="24"/>
        </w:rPr>
        <w:lastRenderedPageBreak/>
        <w:t xml:space="preserve">από τώρα να την </w:t>
      </w:r>
      <w:r>
        <w:rPr>
          <w:rFonts w:eastAsia="Times New Roman" w:cs="Times New Roman"/>
          <w:szCs w:val="24"/>
        </w:rPr>
        <w:t>έχουμε προδιαγράψει. Πρέπει να ξέρουμε τα κριτήρια, τα πατήματα.</w:t>
      </w:r>
    </w:p>
    <w:p w14:paraId="6242B6B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πολύ θετική είναι η τροπολογία που κατέθεσε ο Ανεξάρτητος Βουλευτής, ο κ. Γεώργιος Καρράς. Εμείς σας καλούμε, κύριε Υπουργέ, να την ξανασκεφθείτε και την κάνετε </w:t>
      </w:r>
      <w:r>
        <w:rPr>
          <w:rFonts w:eastAsia="Times New Roman" w:cs="Times New Roman"/>
          <w:szCs w:val="24"/>
        </w:rPr>
        <w:t>δεκτή. Είναι για τους συνοφειλέτες και τους εγγυητές στη διάκριση και το όριο της ευθύνης τους. Είναι πάρα πολύ σημαντική τροπολογία, την οποία σας καλούμε να λάβετε υπόψη και να την δεχθείτε. Νομίζω ότι όλα τα κόμματα θα την ψηφίσουν γιατί είναι προς τη σ</w:t>
      </w:r>
      <w:r>
        <w:rPr>
          <w:rFonts w:eastAsia="Times New Roman" w:cs="Times New Roman"/>
          <w:szCs w:val="24"/>
        </w:rPr>
        <w:t>ωστή κατεύθυνση και ξεμπουκώνει -να το πω έτσι- το δικαστικό μέρος της διαδικασίας.</w:t>
      </w:r>
    </w:p>
    <w:p w14:paraId="6242B6B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Όλα αυτά, λοιπόν, που συζητάμε σήμερα, τα συζητάμε σε ένα κλίμα ζοφερό όσον αφορά την επιχειρηματικότητα. Είναι ζοφερό γιατί μας περιμένει και το μνημόνιο από το μέλλον, το</w:t>
      </w:r>
      <w:r>
        <w:rPr>
          <w:rFonts w:eastAsia="Times New Roman" w:cs="Times New Roman"/>
          <w:szCs w:val="24"/>
        </w:rPr>
        <w:t xml:space="preserve"> μνημόνιο που έρχεται, το μνημόνιο που θα οδηγήσει τους χαμηλόμισθους των 500 ευρώ τον μήνα στο να χτυπηθούν φορολογικά, αφού το αφορολόγητο θα το κατεβάσετε στα 5.600 ευρώ από ό,τι διαβάζουμε και από ό,τι φαίνεται και ακούμε. Οι συνταξιούχοι θα δουν τις π</w:t>
      </w:r>
      <w:r>
        <w:rPr>
          <w:rFonts w:eastAsia="Times New Roman" w:cs="Times New Roman"/>
          <w:szCs w:val="24"/>
        </w:rPr>
        <w:t>ροσωπικές διαφορές τους να εξανεμίζονται από την 1</w:t>
      </w:r>
      <w:r w:rsidRPr="00967568">
        <w:rPr>
          <w:rFonts w:eastAsia="Times New Roman" w:cs="Times New Roman"/>
          <w:szCs w:val="24"/>
          <w:vertAlign w:val="superscript"/>
        </w:rPr>
        <w:t>η</w:t>
      </w:r>
      <w:r>
        <w:rPr>
          <w:rFonts w:eastAsia="Times New Roman" w:cs="Times New Roman"/>
          <w:szCs w:val="24"/>
        </w:rPr>
        <w:t xml:space="preserve"> Ιανουαρίου 2019, άρα θα έχουμε πετσόκομμα συντάξεων. Και </w:t>
      </w:r>
      <w:r>
        <w:rPr>
          <w:rFonts w:eastAsia="Times New Roman" w:cs="Times New Roman"/>
          <w:szCs w:val="24"/>
        </w:rPr>
        <w:lastRenderedPageBreak/>
        <w:t>σας θυμίζω ότι οικογένειες έχουν ελαττώσει την κατανάλωση γάλακτος και ψωμιού, βάσει των στοιχείων που έχουν έρθει στη δημοσιότητα από την ΕΛΣΤΑΤ κ</w:t>
      </w:r>
      <w:r>
        <w:rPr>
          <w:rFonts w:eastAsia="Times New Roman" w:cs="Times New Roman"/>
          <w:szCs w:val="24"/>
        </w:rPr>
        <w:t xml:space="preserve">αι από άλλες πηγές. </w:t>
      </w:r>
    </w:p>
    <w:p w14:paraId="6242B6C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Μένω, λοιπόν, σε κάτι που είπε ο Πρωθυπουργός στην τηλεοπτική του συνέντευξη στον ΑΝΤ1. Είπε ότι για πρώτη φορά είχαμε μια διαπραγμάτευση που δεν έληξε με σκορ Μπαρτσελόνα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Πανελευσινιακού, αλλά με σκορ θετικό.</w:t>
      </w:r>
    </w:p>
    <w:p w14:paraId="6242B6C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Πρώτα από όλα να θυμίσο</w:t>
      </w:r>
      <w:r>
        <w:rPr>
          <w:rFonts w:eastAsia="Times New Roman" w:cs="Times New Roman"/>
          <w:szCs w:val="24"/>
        </w:rPr>
        <w:t>υμε στον κ. Τσίπρα ότι η ομάδα της Ελευσίνας παίζει στη Β</w:t>
      </w:r>
      <w:r>
        <w:rPr>
          <w:rFonts w:eastAsia="Times New Roman" w:cs="Times New Roman"/>
          <w:szCs w:val="24"/>
        </w:rPr>
        <w:t>΄</w:t>
      </w:r>
      <w:r>
        <w:rPr>
          <w:rFonts w:eastAsia="Times New Roman" w:cs="Times New Roman"/>
          <w:szCs w:val="24"/>
        </w:rPr>
        <w:t xml:space="preserve"> Εθνική. Και να ήθελε, δηλαδή, δεν θα μπορούσε να κοντραριστεί με την Μπαρτσελόνα. Το δέχομαι, όμως. Μπορεί να ήταν και φιλικός ο αγώνας. Όμως, μέχρι πρότινος στην ευρωζώνη υπήρχαν και άλλοι Πανελευσινιακοί. Στο μνημονιακό πρωτάθλημα Β</w:t>
      </w:r>
      <w:r>
        <w:rPr>
          <w:rFonts w:eastAsia="Times New Roman" w:cs="Times New Roman"/>
          <w:szCs w:val="24"/>
        </w:rPr>
        <w:t>΄</w:t>
      </w:r>
      <w:r>
        <w:rPr>
          <w:rFonts w:eastAsia="Times New Roman" w:cs="Times New Roman"/>
          <w:szCs w:val="24"/>
        </w:rPr>
        <w:t xml:space="preserve"> κατηγορίας, Β</w:t>
      </w:r>
      <w:r>
        <w:rPr>
          <w:rFonts w:eastAsia="Times New Roman" w:cs="Times New Roman"/>
          <w:szCs w:val="24"/>
        </w:rPr>
        <w:t>΄</w:t>
      </w:r>
      <w:r>
        <w:rPr>
          <w:rFonts w:eastAsia="Times New Roman" w:cs="Times New Roman"/>
          <w:szCs w:val="24"/>
        </w:rPr>
        <w:t xml:space="preserve"> εθνι</w:t>
      </w:r>
      <w:r>
        <w:rPr>
          <w:rFonts w:eastAsia="Times New Roman" w:cs="Times New Roman"/>
          <w:szCs w:val="24"/>
        </w:rPr>
        <w:t xml:space="preserve">κής της ευρωζώνης, δεν ήμασταν η μόνη ομάδα Πανελευσινιακός. Ήταν και η Ιρλανδία, ήταν και η Πορτογαλία, ήταν και η Κύπρος. Αλλά αυτές οι τρεις ομάδες Πανελευσινιακοί, να το πούμε έτσι, ανέβηκαν κατηγορία και τώρα παίζουν στο </w:t>
      </w:r>
      <w:r>
        <w:rPr>
          <w:rFonts w:eastAsia="Times New Roman" w:cs="Times New Roman"/>
          <w:szCs w:val="24"/>
          <w:lang w:val="en-US"/>
        </w:rPr>
        <w:t>Champions</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Έφυγαν από τ</w:t>
      </w:r>
      <w:r>
        <w:rPr>
          <w:rFonts w:eastAsia="Times New Roman" w:cs="Times New Roman"/>
          <w:szCs w:val="24"/>
        </w:rPr>
        <w:t>α μνημόνια. Εμείς όχι μόνο είμαστε καθηλωμένοι στη Β</w:t>
      </w:r>
      <w:r>
        <w:rPr>
          <w:rFonts w:eastAsia="Times New Roman" w:cs="Times New Roman"/>
          <w:szCs w:val="24"/>
        </w:rPr>
        <w:t>΄</w:t>
      </w:r>
      <w:r>
        <w:rPr>
          <w:rFonts w:eastAsia="Times New Roman" w:cs="Times New Roman"/>
          <w:szCs w:val="24"/>
        </w:rPr>
        <w:t xml:space="preserve"> Εθνική, αλλά -χτύπα ξύλο- φοβόμαστε ότι μάλλον μπορεί και να πέσουμε </w:t>
      </w:r>
      <w:r>
        <w:rPr>
          <w:rFonts w:eastAsia="Times New Roman" w:cs="Times New Roman"/>
          <w:szCs w:val="24"/>
        </w:rPr>
        <w:lastRenderedPageBreak/>
        <w:t xml:space="preserve">κατηγορία. Και αυτό γιατί ο προπονητής, ο κ. Τσίπρας, ενώ ερχόταν υποσχόμενος ότι θα σκίσει τα μνημόνια και θα πάρει το </w:t>
      </w:r>
      <w:r>
        <w:rPr>
          <w:rFonts w:eastAsia="Times New Roman" w:cs="Times New Roman"/>
          <w:szCs w:val="24"/>
          <w:lang w:val="en-US"/>
        </w:rPr>
        <w:t>Champions</w:t>
      </w:r>
      <w:r>
        <w:rPr>
          <w:rFonts w:eastAsia="Times New Roman" w:cs="Times New Roman"/>
          <w:szCs w:val="24"/>
        </w:rPr>
        <w:t xml:space="preserve"> </w:t>
      </w:r>
      <w:r>
        <w:rPr>
          <w:rFonts w:eastAsia="Times New Roman" w:cs="Times New Roman"/>
          <w:szCs w:val="24"/>
          <w:lang w:val="en-US"/>
        </w:rPr>
        <w:t>Lea</w:t>
      </w:r>
      <w:r>
        <w:rPr>
          <w:rFonts w:eastAsia="Times New Roman" w:cs="Times New Roman"/>
          <w:szCs w:val="24"/>
          <w:lang w:val="en-US"/>
        </w:rPr>
        <w:t>gue</w:t>
      </w:r>
      <w:r>
        <w:rPr>
          <w:rFonts w:eastAsia="Times New Roman" w:cs="Times New Roman"/>
          <w:szCs w:val="24"/>
        </w:rPr>
        <w:t>, τελικά μας έχει φέρει ένα μνημόνιο, μας έχει ετοιμάσει και ένα δεύτερο κάβα, που έρχεται από το 2019 και η μοίρα του Πανελευσινιακού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 xml:space="preserve">ς δεν διαγράφεται και πολύ ανθηρή. </w:t>
      </w:r>
    </w:p>
    <w:p w14:paraId="6242B6C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Μου έκανε εντύπωση, επίσης, και κάτι άλλο που είπε ο κ. Τσίπρας: Ότι είδε </w:t>
      </w:r>
      <w:r>
        <w:rPr>
          <w:rFonts w:eastAsia="Times New Roman" w:cs="Times New Roman"/>
          <w:szCs w:val="24"/>
        </w:rPr>
        <w:t xml:space="preserve">τη μεγαλύτερη έξοδο εκδρομέων τα τελευταία οκτώ χρόνια φέτος το Πάσχα. Να θυμίσω ότι πριν από δύο χρόνια ο Πρωθυπουργός και τα στελέχη του ΣΥΡΙΖΑ και οι Υπουργοί μιλούσατε για ανθρωπιστική κρίση; Τώρα ο κόσμος φαίνεται ότι έχει λεφτά για ξόδεμα; Να θυμίσω </w:t>
      </w:r>
      <w:r>
        <w:rPr>
          <w:rFonts w:eastAsia="Times New Roman" w:cs="Times New Roman"/>
          <w:szCs w:val="24"/>
        </w:rPr>
        <w:t>ότι πριν από δύο χρόνια το κίνημα «Δεν πληρώνω</w:t>
      </w:r>
      <w:r>
        <w:rPr>
          <w:rFonts w:eastAsia="Times New Roman" w:cs="Times New Roman"/>
          <w:szCs w:val="24"/>
        </w:rPr>
        <w:t>»</w:t>
      </w:r>
      <w:r>
        <w:rPr>
          <w:rFonts w:eastAsia="Times New Roman" w:cs="Times New Roman"/>
          <w:szCs w:val="24"/>
        </w:rPr>
        <w:t xml:space="preserve"> ήταν δείκτης κοινωνικής υποτιθέμενης αντίστασης, ενώ τώρα τα διόδια έγιναν δείκτης ανάπτυξης; Να θυμίσω ότι μέχρι πριν από δύο χρόνια -και νωρίτερα θα έλεγα- το πλεόνασμα ήταν πλεόνασμα του αίματος, ενώ τώρα </w:t>
      </w:r>
      <w:r>
        <w:rPr>
          <w:rFonts w:eastAsia="Times New Roman" w:cs="Times New Roman"/>
          <w:szCs w:val="24"/>
        </w:rPr>
        <w:t xml:space="preserve">έχει γίνει απόδειξη εθνικής επιτυχίας; Τώρα το πλεόνασμα 4,2% σε συνθήκες ύφεσης είναι επιτυχία; Να θυμίσω ότι πριν από δύο χρόνια οι αποκρατικοποιήσεις των λιμανιών Πειραιά και Θεσσαλονίκης ήταν κόκκινο πανί, για τον ΣΥΡΙΖΑ ιδιαιτέρως, και ότι κάποιοι θα </w:t>
      </w:r>
      <w:r>
        <w:rPr>
          <w:rFonts w:eastAsia="Times New Roman" w:cs="Times New Roman"/>
          <w:szCs w:val="24"/>
        </w:rPr>
        <w:lastRenderedPageBreak/>
        <w:t xml:space="preserve">λογοδοτούσαν εάν έδιναν τα λιμάνια σε ιδιώτες; Τώρα είναι επενδυτικές πρωτοβουλίες; </w:t>
      </w:r>
    </w:p>
    <w:p w14:paraId="6242B6C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Αυτή τη συλλογιστική δεν μπορεί να την ακολουθήσει η μέση οικογένεια, η οποία πληρώνει ακριβότερα τα τρόφιμά της λόγω της αύξησης της φορολόγησης.</w:t>
      </w:r>
    </w:p>
    <w:p w14:paraId="6242B6C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πω για όσους ενδιαφέρ</w:t>
      </w:r>
      <w:r>
        <w:rPr>
          <w:rFonts w:eastAsia="Times New Roman" w:cs="Times New Roman"/>
          <w:szCs w:val="24"/>
        </w:rPr>
        <w:t xml:space="preserve">ονται ότι έψαξα στα επίσημα στοιχεία της Τροχαίας. Από τη Μεγάλη Πέμπτη ως την Κυριακή του Πάσχα κινήθηκαν προς τις εξόδους των εθνικών οδών </w:t>
      </w:r>
      <w:r>
        <w:rPr>
          <w:rFonts w:eastAsia="Times New Roman" w:cs="Times New Roman"/>
          <w:szCs w:val="24"/>
        </w:rPr>
        <w:t xml:space="preserve">τριακόσιες ενενήντα εννιά χιλιάδες διακόσια σαράντα πέντε </w:t>
      </w:r>
      <w:r>
        <w:rPr>
          <w:rFonts w:eastAsia="Times New Roman" w:cs="Times New Roman"/>
          <w:szCs w:val="24"/>
        </w:rPr>
        <w:t xml:space="preserve">οχήματα, δηλαδή </w:t>
      </w:r>
      <w:r>
        <w:rPr>
          <w:rFonts w:eastAsia="Times New Roman" w:cs="Times New Roman"/>
          <w:szCs w:val="24"/>
        </w:rPr>
        <w:t xml:space="preserve">τριάντα δύο χιλιάδες εξήντα ένα </w:t>
      </w:r>
      <w:r>
        <w:rPr>
          <w:rFonts w:eastAsia="Times New Roman" w:cs="Times New Roman"/>
          <w:szCs w:val="24"/>
        </w:rPr>
        <w:t>οχήματα λ</w:t>
      </w:r>
      <w:r>
        <w:rPr>
          <w:rFonts w:eastAsia="Times New Roman" w:cs="Times New Roman"/>
          <w:szCs w:val="24"/>
        </w:rPr>
        <w:t xml:space="preserve">ιγότερα από το 2016. Δηλαδή, έχουμε μια μείωση 8% της εξόδου. Θέλω να πω ότι πρέπει να προστατεύσετε τον Πρωθυπουργό και να του δίνετε τα ακριβή στοιχεία. Να μην τον οδηγείτε σε λάθος συμπεράσματα. </w:t>
      </w:r>
    </w:p>
    <w:p w14:paraId="6242B6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Αυτά όμως είναι ίσως τα λιγότερα θα έλεγε κανείς. Το 2017</w:t>
      </w:r>
      <w:r>
        <w:rPr>
          <w:rFonts w:eastAsia="Times New Roman" w:cs="Times New Roman"/>
          <w:szCs w:val="24"/>
        </w:rPr>
        <w:t xml:space="preserve"> ο προϋπολογισμός προέβλεπε και προβλέπει ανάπτυξη 2,7% αλλά τώρα οι εκτιμήσεις πολλών φορέων κατεβάζουν δυστυχώς τον πήχη στο 1%-1,5% και με προϋπόθεση βεβαίως ότι η συμφωνία θα κλείσει άμεσα.</w:t>
      </w:r>
    </w:p>
    <w:p w14:paraId="6242B6C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χάσαμε ήδη μια διετία από την ύφ</w:t>
      </w:r>
      <w:r>
        <w:rPr>
          <w:rFonts w:eastAsia="Times New Roman" w:cs="Times New Roman"/>
          <w:szCs w:val="24"/>
        </w:rPr>
        <w:t xml:space="preserve">εση 2015-2016. Όλες οι υπόλοιπες ευρωπαϊκές χώρες, όλες οι υπόλοιπες ευρωπαϊκές ομάδες, τύπου Πανελευσινιακού τα κατάφεραν και παίζουν </w:t>
      </w:r>
      <w:r>
        <w:rPr>
          <w:rFonts w:eastAsia="Times New Roman" w:cs="Times New Roman"/>
          <w:szCs w:val="24"/>
          <w:lang w:val="en-US"/>
        </w:rPr>
        <w:t>Champions</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Σας λέω, λοιπόν, κινηθείτε πιο γρήγορα. Όσον αφορά στο σχέδιο νόμου, φέρτε πιο τολμηρές ρυθμίσεις σαν α</w:t>
      </w:r>
      <w:r>
        <w:rPr>
          <w:rFonts w:eastAsia="Times New Roman" w:cs="Times New Roman"/>
          <w:szCs w:val="24"/>
        </w:rPr>
        <w:t xml:space="preserve">υτές που σας έχουμε προτείνει. Εμείς βλέπουμε θετικά αρκετά θέματα του σχεδίου νόμου. Περιμένω και τον Υπουργό να ακούσω πως θα τοποθετηθεί στο τέλος σε σχέση με αυτά που αναφέραμε. Θα σας δώσουμε την ψήφο μας, αφού ακούσουμε τις αλλαγές. </w:t>
      </w:r>
    </w:p>
    <w:p w14:paraId="6242B6C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συνάδελφοι, ο Πανελευσινιακός αξίζει έναν καλύτερο προπονητή. </w:t>
      </w:r>
    </w:p>
    <w:p w14:paraId="6242B6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242B6C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Λοιπόν, τελειώσαμε με τους ειδικούς αγορητές. Η διαδικασία θα είναι η εξής. Θα μιλήσει ο κύριος υπουργός. Θα ακολουθήσει ο κ. Χαρίτσης ο οποίο</w:t>
      </w:r>
      <w:r>
        <w:rPr>
          <w:rFonts w:eastAsia="Times New Roman" w:cs="Times New Roman"/>
          <w:szCs w:val="24"/>
        </w:rPr>
        <w:t xml:space="preserve">ς θα υποστηρίξει για λίγα λεπτά την τροπολογία με γενικό αριθμό 1026 και ειδικό 14. Αναφέρεται στους αποσπασμένους στη </w:t>
      </w:r>
      <w:r>
        <w:rPr>
          <w:rFonts w:eastAsia="Times New Roman" w:cs="Times New Roman"/>
          <w:szCs w:val="24"/>
        </w:rPr>
        <w:t>«</w:t>
      </w:r>
      <w:r>
        <w:rPr>
          <w:rFonts w:eastAsia="Times New Roman" w:cs="Times New Roman"/>
          <w:szCs w:val="24"/>
        </w:rPr>
        <w:t>ΜΟΔ ΑΕ</w:t>
      </w:r>
      <w:r>
        <w:rPr>
          <w:rFonts w:eastAsia="Times New Roman" w:cs="Times New Roman"/>
          <w:szCs w:val="24"/>
        </w:rPr>
        <w:t>»</w:t>
      </w:r>
      <w:r>
        <w:rPr>
          <w:rFonts w:eastAsia="Times New Roman" w:cs="Times New Roman"/>
          <w:szCs w:val="24"/>
        </w:rPr>
        <w:t xml:space="preserve">. Σας το λέω χονδρικά. Ενδεχομένως να έχει </w:t>
      </w:r>
      <w:r>
        <w:rPr>
          <w:rFonts w:eastAsia="Times New Roman" w:cs="Times New Roman"/>
          <w:szCs w:val="24"/>
        </w:rPr>
        <w:lastRenderedPageBreak/>
        <w:t>κι άλλα. Μετά ξεκινάει ο κύκλος ένας κοινοβουλευτικός εκπρόσωπος, πέντε ομιλητές συνάδ</w:t>
      </w:r>
      <w:r>
        <w:rPr>
          <w:rFonts w:eastAsia="Times New Roman" w:cs="Times New Roman"/>
          <w:szCs w:val="24"/>
        </w:rPr>
        <w:t>ελφοι. Έχει ήδη δηλώσει ο κ. Λοβέρδος να μιλήσει πρώτος, γιατί έχει μια δουλειά. Αμέσως μετά τους Υπουργούς θέλει να κάνει μια δήλωση ο κ. Ξυδάκης εκ μέρους του ΣΥΡΙΖΑ για δυο λεπτά. Είναι άσχετη με το νομοσχέδιο. Αμέσως μετά τον Υπουργό θα του δώσουμε τον</w:t>
      </w:r>
      <w:r>
        <w:rPr>
          <w:rFonts w:eastAsia="Times New Roman" w:cs="Times New Roman"/>
          <w:szCs w:val="24"/>
        </w:rPr>
        <w:t xml:space="preserve"> λόγο να κάνει τη δήλωση. </w:t>
      </w:r>
    </w:p>
    <w:p w14:paraId="6242B6C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Παπαδημητρίου. Ελπίζω τουλάχιστον εσείς να πείτε και μια καλή κουβέντα και για τους συνεπείς δανειολήπτες. Οι μπαταξήδες στο πυρ το εξώτερον απ’ όλους μας. Για τους ανήμπορους να κάνουμε ό,τι μπορούμε, έστω και μέσω</w:t>
      </w:r>
      <w:r>
        <w:rPr>
          <w:rFonts w:eastAsia="Times New Roman" w:cs="Times New Roman"/>
          <w:szCs w:val="24"/>
        </w:rPr>
        <w:t xml:space="preserve"> των διαφωνιών μας. Αλλά υπάρχουν και οι συνεπείς και δεν έχουν ακούσει μια καλή κουβέντα τουλάχιστον. Αυτοί είναι που κρατάνε τις τράπεζες ανοιχτές. Και δεν είναι πλούσιοι. Είμαι ένας από τους συνεπείς που πληρώνουν, όπως είναι κι άλλοι πολλοί μέσα σ’ αυτ</w:t>
      </w:r>
      <w:r>
        <w:rPr>
          <w:rFonts w:eastAsia="Times New Roman" w:cs="Times New Roman"/>
          <w:szCs w:val="24"/>
        </w:rPr>
        <w:t xml:space="preserve">ή την Αίθουσα. </w:t>
      </w:r>
    </w:p>
    <w:p w14:paraId="6242B6C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βάζω είκοσι λεπτά για να απαντήσετε ενδεχομένως και σε κάποιες από τις τοποθετήσεις, πέραν του χρόνου. </w:t>
      </w:r>
    </w:p>
    <w:p w14:paraId="6242B6C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ΔΗΜΟΣ ΠΑΠΑΔΗΜΗΤΡΙΟΥ (Υπουργός Οικονομίας και Ανάπτυξης): </w:t>
      </w:r>
      <w:r>
        <w:rPr>
          <w:rFonts w:eastAsia="Times New Roman" w:cs="Times New Roman"/>
          <w:szCs w:val="24"/>
        </w:rPr>
        <w:t>Κυρίες και κύριοι Βουλευτές, η υπερχρέωση των επιχειρήσεων είναι αναμφίβολα</w:t>
      </w:r>
      <w:r>
        <w:rPr>
          <w:rFonts w:eastAsia="Times New Roman" w:cs="Times New Roman"/>
          <w:szCs w:val="24"/>
        </w:rPr>
        <w:t xml:space="preserve"> ένα από τα οξύτερα οικονομικά προβλήματα των τελευταίων ετών. Πολλές επιχειρήσεις όλων των μεγεθών, μολονότι είναι βιώσιμες, βρίσκονται στα πρόθυρα της πτώχευσης. Μέχρι τώρα η μόνη λύση που τους παρεχόταν προκειμένου να διασωθούν ήταν η διμερής ρύθμιση με</w:t>
      </w:r>
      <w:r>
        <w:rPr>
          <w:rFonts w:eastAsia="Times New Roman" w:cs="Times New Roman"/>
          <w:szCs w:val="24"/>
        </w:rPr>
        <w:t xml:space="preserve"> κάθε έναν πιστωτή τους. Ο εξωδικαστικός μηχανισμός ρύθμισης οφειλών των επιχειρήσεων επιδιώκει τον συντονισμό όλων των πιστωτών της επιχείρησης συμπεριλαμβανομένων του δημοσίου και του φορέα κοινωνικής ασφάλισης. Ο μηχανισμός αυτός δίνει τη δυνατότητα στη</w:t>
      </w:r>
      <w:r>
        <w:rPr>
          <w:rFonts w:eastAsia="Times New Roman" w:cs="Times New Roman"/>
          <w:szCs w:val="24"/>
        </w:rPr>
        <w:t xml:space="preserve">ν επιχείρηση να διαπραγματευθεί με μια μόνο διαδικασία με το σύνολο των πιστωτών της. </w:t>
      </w:r>
    </w:p>
    <w:p w14:paraId="6242B6C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διαδικασία γίνεται με ηλεκτρονικό τρόπο γεγονός που μειώνει το διοικητικό κόστος της διαδικασίας, όχι μόνο για την επιχείρηση, αλλά και για τους πιστωτές, αίροντας έτσ</w:t>
      </w:r>
      <w:r>
        <w:rPr>
          <w:rFonts w:eastAsia="Times New Roman" w:cs="Times New Roman"/>
          <w:szCs w:val="24"/>
        </w:rPr>
        <w:t>ι ένα πιθανό αντικίνητρο των πιστωτών από την εξέταση αιτημάτων ρύθμισης των μικρών επιχειρήσεων. Περαιτέρω, το νομοσχέδιο προβλέπει τη συμμετοχή τόσο του δημοσίου όσο και των φορέων κοινωνι</w:t>
      </w:r>
      <w:r>
        <w:rPr>
          <w:rFonts w:eastAsia="Times New Roman" w:cs="Times New Roman"/>
          <w:szCs w:val="24"/>
        </w:rPr>
        <w:lastRenderedPageBreak/>
        <w:t>κής ασφάλισης ως πιστωτών με τους ίδιους όρους που συμμετέχουν και</w:t>
      </w:r>
      <w:r>
        <w:rPr>
          <w:rFonts w:eastAsia="Times New Roman" w:cs="Times New Roman"/>
          <w:szCs w:val="24"/>
        </w:rPr>
        <w:t xml:space="preserve"> οι ιδιώτες πιστωτές. Αυτό επιτρέπει μια ρύθμιση των οφειλών προς το δημόσιο και τους φορείς κοινωνικής ασφάλισης, όχι δύσκαμπτοι, όπως προέβλεπε η νομοθεσία ως τώρα, αλλά προσαρμοσμένη στη βιωσιμότητα της κάθε επιχείρησης. </w:t>
      </w:r>
    </w:p>
    <w:p w14:paraId="6242B6C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Ιδιαίτερη προσοχή δώσαμε στα κρ</w:t>
      </w:r>
      <w:r>
        <w:rPr>
          <w:rFonts w:eastAsia="Times New Roman" w:cs="Times New Roman"/>
          <w:szCs w:val="24"/>
        </w:rPr>
        <w:t>ιτήρια που πρέπει να πληροί μια επιχείρηση προκειμένου να μπορεί να ενταχθεί στον μηχανισμό. Τα κριτήρια που προβλέπει το νομοσχέδιο είναι τέτοια ώστε να μπορεί να ενταχθεί στον μηχανισμό κάθε βιώσιμη επιχείρηση ανεξαρτήτως μεγέθους.</w:t>
      </w:r>
    </w:p>
    <w:p w14:paraId="6242B6CF"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szCs w:val="24"/>
        </w:rPr>
        <w:t xml:space="preserve"> </w:t>
      </w:r>
      <w:r>
        <w:rPr>
          <w:rFonts w:eastAsia="Times New Roman" w:cs="Times New Roman"/>
          <w:bCs/>
          <w:shd w:val="clear" w:color="auto" w:fill="FFFFFF"/>
        </w:rPr>
        <w:t xml:space="preserve">Αποκλείονται, όμως, εκ των προτέρων όλες οι επιχειρήσεις, οι οποίες είτε δεν έχουν βάσιμες πιθανότητες για μια θετική αξιολόγηση βιωσιμότητας είτε δεν χρειάζονται τον μηχανισμό. </w:t>
      </w:r>
    </w:p>
    <w:p w14:paraId="6242B6D0"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 το σκεπτικό του αποκλεισμού των μη βιώσιμων επιχειρήσεων προβλέπεται ότι μ</w:t>
      </w:r>
      <w:r>
        <w:rPr>
          <w:rFonts w:eastAsia="Times New Roman" w:cs="Times New Roman"/>
          <w:bCs/>
          <w:shd w:val="clear" w:color="auto" w:fill="FFFFFF"/>
        </w:rPr>
        <w:t xml:space="preserve">ια επιχείρηση μπορεί να ενταχθεί στον μηχανισμό μόνον εφόσον κάλυπτε τα τρέχοντα έξοδά της σε τουλάχιστον μια από τις τρεις τελευταίες χρήσεις, παρουσιάζοντας θετικά αποτελέσματα προ φόρων, τόκων και αποσβέσεων. </w:t>
      </w:r>
    </w:p>
    <w:p w14:paraId="6242B6D1"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Από την άλλη πλευρά, προβλέπεται ότι για να</w:t>
      </w:r>
      <w:r>
        <w:rPr>
          <w:rFonts w:eastAsia="Times New Roman" w:cs="Times New Roman"/>
          <w:bCs/>
          <w:shd w:val="clear" w:color="auto" w:fill="FFFFFF"/>
        </w:rPr>
        <w:t xml:space="preserve"> μπορεί μια επιχείρηση να ενταχθεί στον μηχανισμό, θα πρέπει να </w:t>
      </w:r>
      <w:r>
        <w:rPr>
          <w:rFonts w:eastAsia="Times New Roman"/>
          <w:bCs/>
          <w:shd w:val="clear" w:color="auto" w:fill="FFFFFF"/>
        </w:rPr>
        <w:t>έχει</w:t>
      </w:r>
      <w:r>
        <w:rPr>
          <w:rFonts w:eastAsia="Times New Roman" w:cs="Times New Roman"/>
          <w:bCs/>
          <w:shd w:val="clear" w:color="auto" w:fill="FFFFFF"/>
        </w:rPr>
        <w:t xml:space="preserve"> οφειλές σε καθυστέρηση και επιπλέον οι συνολικές προς ρύθμιση οφειλές της να υπερβαίνουν τις 20.000 ευρώ, καθώς μια επιχείρηση που δεν πληροί τις ανωτέρω προϋποθέσεις δεν </w:t>
      </w:r>
      <w:r>
        <w:rPr>
          <w:rFonts w:eastAsia="Times New Roman"/>
          <w:bCs/>
          <w:shd w:val="clear" w:color="auto" w:fill="FFFFFF"/>
        </w:rPr>
        <w:t>έχει</w:t>
      </w:r>
      <w:r>
        <w:rPr>
          <w:rFonts w:eastAsia="Times New Roman" w:cs="Times New Roman"/>
          <w:bCs/>
          <w:shd w:val="clear" w:color="auto" w:fill="FFFFFF"/>
        </w:rPr>
        <w:t xml:space="preserve"> ανάγκη τον </w:t>
      </w:r>
      <w:r>
        <w:rPr>
          <w:rFonts w:eastAsia="Times New Roman" w:cs="Times New Roman"/>
          <w:bCs/>
          <w:shd w:val="clear" w:color="auto" w:fill="FFFFFF"/>
        </w:rPr>
        <w:t xml:space="preserve">μηχανισμό. </w:t>
      </w:r>
    </w:p>
    <w:p w14:paraId="6242B6D2"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 αυτό τον λόγο, δεν μπορεί να υιοθετηθεί η πρόταση που διατυπώθηκε για ένταξη των επιχειρήσεων που δεν πληρούν το κριτήριο της μιας χρήσης λειτουργικής κερδοφορίας στις τρεις, ούτε η πρόταση για χαλάρωση του κριτηρίου αυτού. Αν μια επιχείρησ</w:t>
      </w:r>
      <w:r>
        <w:rPr>
          <w:rFonts w:eastAsia="Times New Roman" w:cs="Times New Roman"/>
          <w:bCs/>
          <w:shd w:val="clear" w:color="auto" w:fill="FFFFFF"/>
        </w:rPr>
        <w:t xml:space="preserve">η επί τρία έτη δεν καλύπτει τα τρέχοντα έξοδά της, δεν θα κριθεί βιώσιμη. </w:t>
      </w:r>
    </w:p>
    <w:p w14:paraId="6242B6D3"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δεν μπορεί να υιοθετηθεί η πρόταση για πλήρη ένταξη στον μηχανισμό των ελευθέρων επαγγελματιών ή των αγροτών. Τα πρόσωπα αυτά μπορούν να υπαχθούν στον νόμο για τα υπερχρεωμέ</w:t>
      </w:r>
      <w:r>
        <w:rPr>
          <w:rFonts w:eastAsia="Times New Roman" w:cs="Times New Roman"/>
          <w:bCs/>
          <w:shd w:val="clear" w:color="auto" w:fill="FFFFFF"/>
        </w:rPr>
        <w:t xml:space="preserve">να νοικοκυριά, ενώ η περίπτωση των οφειλών τους προς το δημόσιο ή προς φορείς κοινωνικής ασφάλισης αντιμετωπίζεται από την παράγραφο 21 του </w:t>
      </w:r>
      <w:r>
        <w:rPr>
          <w:rFonts w:eastAsia="Times New Roman"/>
          <w:bCs/>
          <w:shd w:val="clear" w:color="auto" w:fill="FFFFFF"/>
        </w:rPr>
        <w:t>άρθρου</w:t>
      </w:r>
      <w:r>
        <w:rPr>
          <w:rFonts w:eastAsia="Times New Roman" w:cs="Times New Roman"/>
          <w:bCs/>
          <w:shd w:val="clear" w:color="auto" w:fill="FFFFFF"/>
        </w:rPr>
        <w:t xml:space="preserve"> 15. </w:t>
      </w:r>
    </w:p>
    <w:p w14:paraId="6242B6D4"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Υποστηρίχθηκε</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επίσης,</w:t>
      </w:r>
      <w:r>
        <w:rPr>
          <w:rFonts w:eastAsia="Times New Roman" w:cs="Times New Roman"/>
          <w:bCs/>
          <w:shd w:val="clear" w:color="auto" w:fill="FFFFFF"/>
        </w:rPr>
        <w:t xml:space="preserve"> ότι δεν πρέπει να αποκλείονται από τον μηχανισμό οι κλειστές επιχειρήσεις. Στην πραγματικότητα δεν αποκλείονται, καθώς μια επιχείρηση που διέκοψε την επιχειρηματική της δραστηριότητα μπορεί να υποβάλει δήλωση έναρξης εργασιών και έτσι να μεταπέσει στην κα</w:t>
      </w:r>
      <w:r>
        <w:rPr>
          <w:rFonts w:eastAsia="Times New Roman" w:cs="Times New Roman"/>
          <w:bCs/>
          <w:shd w:val="clear" w:color="auto" w:fill="FFFFFF"/>
        </w:rPr>
        <w:t xml:space="preserve">τηγορία της ανοιχτής επιχείρησης. </w:t>
      </w:r>
    </w:p>
    <w:p w14:paraId="6242B6D5"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Προκειμένου, μάλιστα, να αποτρέψουμε τον κίνδυνο ερμηνευτικών αμφισβητήσεων ως προς τη δυνατότητα της κλειστής επιχείρησης να υποβάλει δήλωση έναρξης εργασιών και να ενταχθεί στον μηχανισμό, υποβάλλουμε σχετική νομοτεχνικ</w:t>
      </w:r>
      <w:r>
        <w:rPr>
          <w:rFonts w:eastAsia="Times New Roman" w:cs="Times New Roman"/>
          <w:bCs/>
          <w:shd w:val="clear" w:color="auto" w:fill="FFFFFF"/>
        </w:rPr>
        <w:t xml:space="preserve">ή βελτίωση, όπου προβλέπεται ρητά αυτή η δυνατότητα. </w:t>
      </w:r>
    </w:p>
    <w:p w14:paraId="6242B6D6"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Προτάθηκε, επίσης η δυνατότητα ένταξης στον μηχανισμό των κοινωφελών ιδρυμάτων. Η πρόταση μας βρίσκει απόλυτα σύμφωνους. Μάλιστα, μια προσεκτικότερη ανάγνωση του νομοσχεδίου οδηγεί στο συμπέρασμα ότι τα</w:t>
      </w:r>
      <w:r>
        <w:rPr>
          <w:rFonts w:eastAsia="Times New Roman" w:cs="Times New Roman"/>
          <w:bCs/>
          <w:shd w:val="clear" w:color="auto" w:fill="FFFFFF"/>
        </w:rPr>
        <w:t xml:space="preserve"> κοινωφελή ιδρύματα εντάσσονται στον μηχανισμό. </w:t>
      </w:r>
    </w:p>
    <w:p w14:paraId="6242B6D7"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Σύμφωνα με την παράγραφο 1 του </w:t>
      </w:r>
      <w:r>
        <w:rPr>
          <w:rFonts w:eastAsia="Times New Roman"/>
          <w:bCs/>
          <w:shd w:val="clear" w:color="auto" w:fill="FFFFFF"/>
        </w:rPr>
        <w:t>άρθρο</w:t>
      </w:r>
      <w:r>
        <w:rPr>
          <w:rFonts w:eastAsia="Times New Roman" w:cs="Times New Roman"/>
          <w:bCs/>
          <w:shd w:val="clear" w:color="auto" w:fill="FFFFFF"/>
        </w:rPr>
        <w:t xml:space="preserve">υ 2, στον μηχανισμό εντάσσεται κάθε νομικό πρόσωπο που αποκτά εισόδημα από επιχειρηματική δραστηριότητα σύμφωνα με τα </w:t>
      </w:r>
      <w:r>
        <w:rPr>
          <w:rFonts w:eastAsia="Times New Roman"/>
          <w:bCs/>
          <w:shd w:val="clear" w:color="auto" w:fill="FFFFFF"/>
        </w:rPr>
        <w:t>άρθρα</w:t>
      </w:r>
      <w:r>
        <w:rPr>
          <w:rFonts w:eastAsia="Times New Roman" w:cs="Times New Roman"/>
          <w:bCs/>
          <w:shd w:val="clear" w:color="auto" w:fill="FFFFFF"/>
        </w:rPr>
        <w:t xml:space="preserve"> 21 και 47 του Κώδικα Φορολογίας Εισοδήματος. Σύ</w:t>
      </w:r>
      <w:r>
        <w:rPr>
          <w:rFonts w:eastAsia="Times New Roman" w:cs="Times New Roman"/>
          <w:bCs/>
          <w:shd w:val="clear" w:color="auto" w:fill="FFFFFF"/>
        </w:rPr>
        <w:t xml:space="preserve">μφωνα δε με την </w:t>
      </w:r>
      <w:r>
        <w:rPr>
          <w:rFonts w:eastAsia="Times New Roman" w:cs="Times New Roman"/>
          <w:bCs/>
          <w:shd w:val="clear" w:color="auto" w:fill="FFFFFF"/>
        </w:rPr>
        <w:lastRenderedPageBreak/>
        <w:t xml:space="preserve">παράγραφο 2 του </w:t>
      </w:r>
      <w:r>
        <w:rPr>
          <w:rFonts w:eastAsia="Times New Roman"/>
          <w:bCs/>
          <w:shd w:val="clear" w:color="auto" w:fill="FFFFFF"/>
        </w:rPr>
        <w:t>άρθρου</w:t>
      </w:r>
      <w:r>
        <w:rPr>
          <w:rFonts w:eastAsia="Times New Roman" w:cs="Times New Roman"/>
          <w:bCs/>
          <w:shd w:val="clear" w:color="auto" w:fill="FFFFFF"/>
        </w:rPr>
        <w:t xml:space="preserve"> 47 του Κώδικα Φορολογίας Εισοδήματος όλα τα έσοδα που αποκτούν τα νομικά πρόσωπα του </w:t>
      </w:r>
      <w:r>
        <w:rPr>
          <w:rFonts w:eastAsia="Times New Roman"/>
          <w:bCs/>
          <w:shd w:val="clear" w:color="auto" w:fill="FFFFFF"/>
        </w:rPr>
        <w:t>άρθρου</w:t>
      </w:r>
      <w:r>
        <w:rPr>
          <w:rFonts w:eastAsia="Times New Roman" w:cs="Times New Roman"/>
          <w:bCs/>
          <w:shd w:val="clear" w:color="auto" w:fill="FFFFFF"/>
        </w:rPr>
        <w:t xml:space="preserve"> 45, στα οποία συμπεριλαμβάνονται τα μη κερδοσκοπικού χαρακτήρα νομικά πρόσωπα δημοσίου ή ιδιωτικού δικαίου, θεωρούνται έσοδα </w:t>
      </w:r>
      <w:r>
        <w:rPr>
          <w:rFonts w:eastAsia="Times New Roman" w:cs="Times New Roman"/>
          <w:bCs/>
          <w:shd w:val="clear" w:color="auto" w:fill="FFFFFF"/>
        </w:rPr>
        <w:t xml:space="preserve">από επιχειρηματική δραστηριότητα. Επομένως, και τα κοινωφελή ιδρύματα μπορούν να ενταχθούν στον μηχανισμό, χωρίς να απαιτείται μεταβολή του νομοσχεδίου. </w:t>
      </w:r>
    </w:p>
    <w:p w14:paraId="6242B6D8"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εξωδικαστικός μηχανισμός διαμορφώθηκε με τέτοιον τρόπο, ώστε αφενός να μπορούν να υποβληθούν από όλα</w:t>
      </w:r>
      <w:r>
        <w:rPr>
          <w:rFonts w:eastAsia="Times New Roman" w:cs="Times New Roman"/>
          <w:bCs/>
          <w:shd w:val="clear" w:color="auto" w:fill="FFFFFF"/>
        </w:rPr>
        <w:t xml:space="preserve"> τα εμπλεκόμενα μέρη προτάσεις τεκμηριωμένες με σοβαρές πιθανότητες αποδοχής τους από τα υπόλοιπα μέρη, αφετέρου δε η </w:t>
      </w:r>
      <w:r>
        <w:rPr>
          <w:rFonts w:eastAsia="Times New Roman"/>
          <w:bCs/>
          <w:shd w:val="clear" w:color="auto" w:fill="FFFFFF"/>
        </w:rPr>
        <w:t>διαδικασία</w:t>
      </w:r>
      <w:r>
        <w:rPr>
          <w:rFonts w:eastAsia="Times New Roman" w:cs="Times New Roman"/>
          <w:bCs/>
          <w:shd w:val="clear" w:color="auto" w:fill="FFFFFF"/>
        </w:rPr>
        <w:t xml:space="preserve"> να ολοκληρώνεται σε όσο το δυνατόν μικρότερο χρονικό διάστημα. </w:t>
      </w:r>
    </w:p>
    <w:p w14:paraId="6242B6D9" w14:textId="77777777" w:rsidR="000E4403" w:rsidRDefault="00E3488B">
      <w:pPr>
        <w:spacing w:line="600" w:lineRule="auto"/>
        <w:ind w:firstLine="720"/>
        <w:jc w:val="both"/>
        <w:rPr>
          <w:rFonts w:eastAsia="Times New Roman" w:cs="Times New Roman"/>
          <w:bCs/>
          <w:shd w:val="clear" w:color="auto" w:fill="FFFFFF"/>
        </w:rPr>
      </w:pPr>
      <w:r>
        <w:rPr>
          <w:rFonts w:eastAsia="Times New Roman"/>
          <w:bCs/>
          <w:shd w:val="clear" w:color="auto" w:fill="FFFFFF"/>
        </w:rPr>
        <w:t>Συγκεκριμένα,</w:t>
      </w:r>
      <w:r>
        <w:rPr>
          <w:rFonts w:eastAsia="Times New Roman" w:cs="Times New Roman"/>
          <w:bCs/>
          <w:shd w:val="clear" w:color="auto" w:fill="FFFFFF"/>
        </w:rPr>
        <w:t xml:space="preserve"> ο οφειλέτης, υποβάλλοντας την αίτησή του, ανακοιν</w:t>
      </w:r>
      <w:r>
        <w:rPr>
          <w:rFonts w:eastAsia="Times New Roman" w:cs="Times New Roman"/>
          <w:bCs/>
          <w:shd w:val="clear" w:color="auto" w:fill="FFFFFF"/>
        </w:rPr>
        <w:t>ώνει προς τους πιστωτές, που πρόκειται να συμμετάσχουν, το σύνολο των περιουσιακών του στοιχείων, καθώς και όλα εκείνα τα δεδομένα, τα οποία θα επιτρέψουν την αξιολόγηση της βιωσιμότητάς του. Ταυτόχρονα, παραιτείται του τραπεζικού και του φορολογικού απορρ</w:t>
      </w:r>
      <w:r>
        <w:rPr>
          <w:rFonts w:eastAsia="Times New Roman" w:cs="Times New Roman"/>
          <w:bCs/>
          <w:shd w:val="clear" w:color="auto" w:fill="FFFFFF"/>
        </w:rPr>
        <w:t>ήτου.</w:t>
      </w:r>
    </w:p>
    <w:p w14:paraId="6242B6DA"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Η παροχή αυτών των πληροφοριών αφ</w:t>
      </w:r>
      <w:r>
        <w:rPr>
          <w:rFonts w:eastAsia="Times New Roman" w:cs="Times New Roman"/>
          <w:bCs/>
          <w:shd w:val="clear" w:color="auto" w:fill="FFFFFF"/>
        </w:rPr>
        <w:t xml:space="preserve">’ </w:t>
      </w:r>
      <w:r>
        <w:rPr>
          <w:rFonts w:eastAsia="Times New Roman" w:cs="Times New Roman"/>
          <w:bCs/>
          <w:shd w:val="clear" w:color="auto" w:fill="FFFFFF"/>
        </w:rPr>
        <w:t>ενός κάμπτει την τυχόν διστακτικότητα των πιστωτών να συναινέσουν σε μια πρόταση ρύθμισης που θα μπορούσε να οφείλεται ασυμμετρία πληροφόρησης, αφ</w:t>
      </w:r>
      <w:r>
        <w:rPr>
          <w:rFonts w:eastAsia="Times New Roman" w:cs="Times New Roman"/>
          <w:bCs/>
          <w:shd w:val="clear" w:color="auto" w:fill="FFFFFF"/>
        </w:rPr>
        <w:t xml:space="preserve">’ </w:t>
      </w:r>
      <w:r>
        <w:rPr>
          <w:rFonts w:eastAsia="Times New Roman" w:cs="Times New Roman"/>
          <w:bCs/>
          <w:shd w:val="clear" w:color="auto" w:fill="FFFFFF"/>
        </w:rPr>
        <w:t>ετέρου αποτρέπει την κατάχρηση του μηχανισμού από τους στρατηγικούς</w:t>
      </w:r>
      <w:r>
        <w:rPr>
          <w:rFonts w:eastAsia="Times New Roman" w:cs="Times New Roman"/>
          <w:bCs/>
          <w:shd w:val="clear" w:color="auto" w:fill="FFFFFF"/>
        </w:rPr>
        <w:t xml:space="preserve"> κακοπληρωτές. </w:t>
      </w:r>
    </w:p>
    <w:p w14:paraId="6242B6DB"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νομοσχέδιο ασκήθηκε η κριτική ότι ταλαιπωρεί τους αιτούντες με τη συμμετοχή μεγάλου αριθμού δικαιολογητικών. Στο </w:t>
      </w:r>
      <w:r>
        <w:rPr>
          <w:rFonts w:eastAsia="Times New Roman"/>
          <w:bCs/>
          <w:shd w:val="clear" w:color="auto" w:fill="FFFFFF"/>
        </w:rPr>
        <w:t>άρθρο</w:t>
      </w:r>
      <w:r>
        <w:rPr>
          <w:rFonts w:eastAsia="Times New Roman" w:cs="Times New Roman"/>
          <w:bCs/>
          <w:shd w:val="clear" w:color="auto" w:fill="FFFFFF"/>
        </w:rPr>
        <w:t xml:space="preserve"> 16 προβλέπεται η δυνατότητα διασύνδεσης ηλεκτρονικών και ψηφιακών αρχείων μέσω της ηλεκτρονικής πλατφόρμας για τη δια</w:t>
      </w:r>
      <w:r>
        <w:rPr>
          <w:rFonts w:eastAsia="Times New Roman" w:cs="Times New Roman"/>
          <w:bCs/>
          <w:shd w:val="clear" w:color="auto" w:fill="FFFFFF"/>
        </w:rPr>
        <w:t xml:space="preserve">σταύρωση και την επαλήθευση των στοιχείων που υποβάλει ο οφειλέτης. Κάτι τέτοιο θα μειώσει σημαντικά της γραφειοκρατία της </w:t>
      </w:r>
      <w:r>
        <w:rPr>
          <w:rFonts w:eastAsia="Times New Roman"/>
          <w:bCs/>
          <w:shd w:val="clear" w:color="auto" w:fill="FFFFFF"/>
        </w:rPr>
        <w:t>διαδικασία</w:t>
      </w:r>
      <w:r>
        <w:rPr>
          <w:rFonts w:eastAsia="Times New Roman" w:cs="Times New Roman"/>
          <w:bCs/>
          <w:shd w:val="clear" w:color="auto" w:fill="FFFFFF"/>
        </w:rPr>
        <w:t xml:space="preserve">ς. </w:t>
      </w:r>
    </w:p>
    <w:p w14:paraId="6242B6DC" w14:textId="77777777" w:rsidR="000E4403" w:rsidRDefault="00E3488B">
      <w:pPr>
        <w:spacing w:line="600" w:lineRule="auto"/>
        <w:ind w:firstLine="720"/>
        <w:jc w:val="both"/>
        <w:rPr>
          <w:rFonts w:eastAsia="Times New Roman"/>
          <w:szCs w:val="24"/>
        </w:rPr>
      </w:pPr>
      <w:r>
        <w:rPr>
          <w:rFonts w:eastAsia="Times New Roman"/>
          <w:szCs w:val="24"/>
        </w:rPr>
        <w:t>Ωστόσο, μέχρι την ενσωμάτωση της λειτουργίας  αυτής στην πλατφόρμα η υποβολή των δικαιολογητικών αυτών είναι απαραίτητη</w:t>
      </w:r>
      <w:r>
        <w:rPr>
          <w:rFonts w:eastAsia="Times New Roman"/>
          <w:szCs w:val="24"/>
        </w:rPr>
        <w:t>, καθώς όσο πιο πλήρη εικόνα της επιχείρησης έχουν οι πιστωτές τόσο πιο πιθανό είναι είτε να αποδεχθούν την πρόταση ρύθμισης του οφειλέτη είτε να υποβάλουν μια αντιπρόταση που θα γίνει αποδεκτή.</w:t>
      </w:r>
    </w:p>
    <w:p w14:paraId="6242B6DD"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Η εναλλακτική λύση που προτάθηκε, για αυτεπάγγελτη αναζήτηση </w:t>
      </w:r>
      <w:r>
        <w:rPr>
          <w:rFonts w:eastAsia="Times New Roman"/>
          <w:szCs w:val="24"/>
        </w:rPr>
        <w:t>ορισμένων δικαιολογητικών από τον συντονιστή, θεωρούμε ότι δεν μπορεί να υιοθετηθεί, καθώς είναι προτιμότερο ο απαιτούμενος χρόνος για τη συλλογή των δικαιολογητικών να αφιερωθεί πριν την έναρξη της διαδικασίας παρά κατά τη διάρκεια αυτής.</w:t>
      </w:r>
    </w:p>
    <w:p w14:paraId="6242B6DE" w14:textId="77777777" w:rsidR="000E4403" w:rsidRDefault="00E3488B">
      <w:pPr>
        <w:spacing w:line="600" w:lineRule="auto"/>
        <w:ind w:firstLine="720"/>
        <w:jc w:val="both"/>
        <w:rPr>
          <w:rFonts w:eastAsia="Times New Roman"/>
          <w:szCs w:val="24"/>
        </w:rPr>
      </w:pPr>
      <w:r>
        <w:rPr>
          <w:rFonts w:eastAsia="Times New Roman"/>
          <w:szCs w:val="24"/>
        </w:rPr>
        <w:t>Το σκοπό της παρ</w:t>
      </w:r>
      <w:r>
        <w:rPr>
          <w:rFonts w:eastAsia="Times New Roman"/>
          <w:szCs w:val="24"/>
        </w:rPr>
        <w:t>οχής πλήρους εικόνας στους πιστωτές, προκειμένου να μεγιστοποιηθούν οι πιθανότητες επίτευξης συμφωνίας, εξυπηρετεί και η υποχρέωση συνυποβολής της αίτησης από όλους τους συνοφειλέτες με την εξαίρεση φυσικά των εγγυητών του δημοσίου τομέα, οι οποίοι θεωρούν</w:t>
      </w:r>
      <w:r>
        <w:rPr>
          <w:rFonts w:eastAsia="Times New Roman"/>
          <w:szCs w:val="24"/>
        </w:rPr>
        <w:t>ται εκ του νόμου ως συνυποβάλλοντες.</w:t>
      </w:r>
    </w:p>
    <w:p w14:paraId="6242B6DF" w14:textId="77777777" w:rsidR="000E4403" w:rsidRDefault="00E3488B">
      <w:pPr>
        <w:spacing w:line="600" w:lineRule="auto"/>
        <w:ind w:firstLine="720"/>
        <w:jc w:val="both"/>
        <w:rPr>
          <w:rFonts w:eastAsia="Times New Roman"/>
          <w:szCs w:val="24"/>
        </w:rPr>
      </w:pPr>
      <w:r>
        <w:rPr>
          <w:rFonts w:eastAsia="Times New Roman"/>
          <w:szCs w:val="24"/>
        </w:rPr>
        <w:t>Παρέχεται μάλιστα ισχυρό κίνητρο σε συνοφειλέτες προκειμένου να συνυποβάλλουν την αίτηση, καθώς ναι μεν οι εγγυητές που δεν συνυποβάλουν την αίτηση ωφελούνται από τη συμφωνία που ενδεχομένως θα επιτευχθεί, ωστόσο επί μη</w:t>
      </w:r>
      <w:r>
        <w:rPr>
          <w:rFonts w:eastAsia="Times New Roman"/>
          <w:szCs w:val="24"/>
        </w:rPr>
        <w:t xml:space="preserve"> συνυποβολής της αίτησης δικαιούται ο εξασφαλισμένος πιστωτής να αρνηθεί τη συμμετοχή του στη διαδικασία διατηρώντας ακέραιες τις αξιώσεις του.</w:t>
      </w:r>
    </w:p>
    <w:p w14:paraId="6242B6E0"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Εξυπακούεται ότι ο εγγυητής μπορεί να ενταχθεί αυτοτελώς για το σύνολο των οφειλών του είτε στον εξωδικαστικό </w:t>
      </w:r>
      <w:r>
        <w:rPr>
          <w:rFonts w:eastAsia="Times New Roman"/>
          <w:szCs w:val="24"/>
        </w:rPr>
        <w:t>μηχανισμό εάν εμπίπτει στο προσωπικό πεδίο εφαρμογής του είτε στο νόμο για τα υπερχρεωμένα νοικοκυριά, αν και φυσικό πρόσωπο χωρίς εμπορική ιδιότητα.</w:t>
      </w:r>
    </w:p>
    <w:p w14:paraId="6242B6E1" w14:textId="77777777" w:rsidR="000E4403" w:rsidRDefault="00E3488B">
      <w:pPr>
        <w:spacing w:line="600" w:lineRule="auto"/>
        <w:ind w:firstLine="720"/>
        <w:jc w:val="both"/>
        <w:rPr>
          <w:rFonts w:eastAsia="Times New Roman"/>
          <w:szCs w:val="24"/>
        </w:rPr>
      </w:pPr>
      <w:r>
        <w:rPr>
          <w:rFonts w:eastAsia="Times New Roman"/>
          <w:szCs w:val="24"/>
        </w:rPr>
        <w:t xml:space="preserve">Μετά την υποβολή της αίτησης διορίζεται συντονιστής από το </w:t>
      </w:r>
      <w:r>
        <w:rPr>
          <w:rFonts w:eastAsia="Times New Roman"/>
          <w:szCs w:val="24"/>
        </w:rPr>
        <w:t>ε</w:t>
      </w:r>
      <w:r>
        <w:rPr>
          <w:rFonts w:eastAsia="Times New Roman"/>
          <w:szCs w:val="24"/>
        </w:rPr>
        <w:t xml:space="preserve">ιδικό </w:t>
      </w:r>
      <w:r>
        <w:rPr>
          <w:rFonts w:eastAsia="Times New Roman"/>
          <w:szCs w:val="24"/>
        </w:rPr>
        <w:t>μ</w:t>
      </w:r>
      <w:r>
        <w:rPr>
          <w:rFonts w:eastAsia="Times New Roman"/>
          <w:szCs w:val="24"/>
        </w:rPr>
        <w:t xml:space="preserve">ητρώο που θα τηρεί η </w:t>
      </w:r>
      <w:r>
        <w:rPr>
          <w:rFonts w:eastAsia="Times New Roman"/>
          <w:szCs w:val="24"/>
        </w:rPr>
        <w:t>Ε</w:t>
      </w:r>
      <w:r>
        <w:rPr>
          <w:rFonts w:eastAsia="Times New Roman"/>
          <w:szCs w:val="24"/>
        </w:rPr>
        <w:t xml:space="preserve">ιδική </w:t>
      </w:r>
      <w:r>
        <w:rPr>
          <w:rFonts w:eastAsia="Times New Roman"/>
          <w:szCs w:val="24"/>
        </w:rPr>
        <w:t>Γ</w:t>
      </w:r>
      <w:r>
        <w:rPr>
          <w:rFonts w:eastAsia="Times New Roman"/>
          <w:szCs w:val="24"/>
        </w:rPr>
        <w:t xml:space="preserve">ραμματεία </w:t>
      </w:r>
      <w:r>
        <w:rPr>
          <w:rFonts w:eastAsia="Times New Roman"/>
          <w:szCs w:val="24"/>
        </w:rPr>
        <w:t>Δ</w:t>
      </w:r>
      <w:r>
        <w:rPr>
          <w:rFonts w:eastAsia="Times New Roman"/>
          <w:szCs w:val="24"/>
        </w:rPr>
        <w:t>ιατήρηση</w:t>
      </w:r>
      <w:r>
        <w:rPr>
          <w:rFonts w:eastAsia="Times New Roman"/>
          <w:szCs w:val="24"/>
        </w:rPr>
        <w:t>ς</w:t>
      </w:r>
      <w:r>
        <w:rPr>
          <w:rFonts w:eastAsia="Times New Roman"/>
          <w:szCs w:val="24"/>
        </w:rPr>
        <w:t xml:space="preserve"> </w:t>
      </w:r>
      <w:r>
        <w:rPr>
          <w:rFonts w:eastAsia="Times New Roman"/>
          <w:szCs w:val="24"/>
        </w:rPr>
        <w:t>Ι</w:t>
      </w:r>
      <w:r>
        <w:rPr>
          <w:rFonts w:eastAsia="Times New Roman"/>
          <w:szCs w:val="24"/>
        </w:rPr>
        <w:t xml:space="preserve">διωτικού </w:t>
      </w:r>
      <w:r>
        <w:rPr>
          <w:rFonts w:eastAsia="Times New Roman"/>
          <w:szCs w:val="24"/>
        </w:rPr>
        <w:t>Χ</w:t>
      </w:r>
      <w:r>
        <w:rPr>
          <w:rFonts w:eastAsia="Times New Roman"/>
          <w:szCs w:val="24"/>
        </w:rPr>
        <w:t xml:space="preserve">ρέους. Ασκήθηκε κριτική για τον περιορισμένο αριθμό των συντονιστών. Ωστόσο, ο αριθμός αυτός είναι επιβεβλημένος προκειμένου να μπορεί η </w:t>
      </w:r>
      <w:r>
        <w:rPr>
          <w:rFonts w:eastAsia="Times New Roman"/>
          <w:szCs w:val="24"/>
        </w:rPr>
        <w:t>Ε</w:t>
      </w:r>
      <w:r>
        <w:rPr>
          <w:rFonts w:eastAsia="Times New Roman"/>
          <w:szCs w:val="24"/>
        </w:rPr>
        <w:t xml:space="preserve">ιδική </w:t>
      </w:r>
      <w:r>
        <w:rPr>
          <w:rFonts w:eastAsia="Times New Roman"/>
          <w:szCs w:val="24"/>
        </w:rPr>
        <w:t>Γ</w:t>
      </w:r>
      <w:r>
        <w:rPr>
          <w:rFonts w:eastAsia="Times New Roman"/>
          <w:szCs w:val="24"/>
        </w:rPr>
        <w:t xml:space="preserve">ραμματεία </w:t>
      </w:r>
      <w:r>
        <w:rPr>
          <w:rFonts w:eastAsia="Times New Roman"/>
          <w:szCs w:val="24"/>
        </w:rPr>
        <w:t>Δ</w:t>
      </w:r>
      <w:r>
        <w:rPr>
          <w:rFonts w:eastAsia="Times New Roman"/>
          <w:szCs w:val="24"/>
        </w:rPr>
        <w:t>ιαχείριση</w:t>
      </w:r>
      <w:r>
        <w:rPr>
          <w:rFonts w:eastAsia="Times New Roman"/>
          <w:szCs w:val="24"/>
        </w:rPr>
        <w:t>ς</w:t>
      </w:r>
      <w:r>
        <w:rPr>
          <w:rFonts w:eastAsia="Times New Roman"/>
          <w:szCs w:val="24"/>
        </w:rPr>
        <w:t xml:space="preserve"> </w:t>
      </w:r>
      <w:r>
        <w:rPr>
          <w:rFonts w:eastAsia="Times New Roman"/>
          <w:szCs w:val="24"/>
        </w:rPr>
        <w:t>Ι</w:t>
      </w:r>
      <w:r>
        <w:rPr>
          <w:rFonts w:eastAsia="Times New Roman"/>
          <w:szCs w:val="24"/>
        </w:rPr>
        <w:t xml:space="preserve">διωτικού </w:t>
      </w:r>
      <w:r>
        <w:rPr>
          <w:rFonts w:eastAsia="Times New Roman"/>
          <w:szCs w:val="24"/>
        </w:rPr>
        <w:t>Χ</w:t>
      </w:r>
      <w:r>
        <w:rPr>
          <w:rFonts w:eastAsia="Times New Roman"/>
          <w:szCs w:val="24"/>
        </w:rPr>
        <w:t>ρέους να ασκεί αποτελεσματική εποπτεία στους συντονιστές</w:t>
      </w:r>
      <w:r>
        <w:rPr>
          <w:rFonts w:eastAsia="Times New Roman"/>
          <w:szCs w:val="24"/>
        </w:rPr>
        <w:t xml:space="preserve">. Σε κάθε περίπτωση ο αριθμός των συντονιστών δεν είναι απόλυτα περιοριστικός καθώς η παράγραφος 7 του άρθρου 6 προβλέπει συμπλήρωση του </w:t>
      </w:r>
      <w:r>
        <w:rPr>
          <w:rFonts w:eastAsia="Times New Roman"/>
          <w:szCs w:val="24"/>
        </w:rPr>
        <w:t>μ</w:t>
      </w:r>
      <w:r>
        <w:rPr>
          <w:rFonts w:eastAsia="Times New Roman"/>
          <w:szCs w:val="24"/>
        </w:rPr>
        <w:t xml:space="preserve">ητρώου των </w:t>
      </w:r>
      <w:r>
        <w:rPr>
          <w:rFonts w:eastAsia="Times New Roman"/>
          <w:szCs w:val="24"/>
        </w:rPr>
        <w:t>σ</w:t>
      </w:r>
      <w:r>
        <w:rPr>
          <w:rFonts w:eastAsia="Times New Roman"/>
          <w:szCs w:val="24"/>
        </w:rPr>
        <w:t>υντονιστών αν προκύψει τέτοια ανάγκη.</w:t>
      </w:r>
    </w:p>
    <w:p w14:paraId="6242B6E2" w14:textId="77777777" w:rsidR="000E4403" w:rsidRDefault="00E3488B">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μ</w:t>
      </w:r>
      <w:r>
        <w:rPr>
          <w:rFonts w:eastAsia="Times New Roman"/>
          <w:szCs w:val="24"/>
        </w:rPr>
        <w:t xml:space="preserve">ητρώο </w:t>
      </w:r>
      <w:r>
        <w:rPr>
          <w:rFonts w:eastAsia="Times New Roman"/>
          <w:szCs w:val="24"/>
        </w:rPr>
        <w:t>σ</w:t>
      </w:r>
      <w:r>
        <w:rPr>
          <w:rFonts w:eastAsia="Times New Roman"/>
          <w:szCs w:val="24"/>
        </w:rPr>
        <w:t>υντονιστών εγγράφονται κατά προτεραιότητα διαπιστευμένοι</w:t>
      </w:r>
      <w:r>
        <w:rPr>
          <w:rFonts w:eastAsia="Times New Roman"/>
          <w:szCs w:val="24"/>
        </w:rPr>
        <w:t xml:space="preserve"> διαμεσολαβητές χωρίς διάκριση ανάλογα με την ειδικότητα. Επομένως, δεν εγγράφονται μόνο οι διαμεσολα</w:t>
      </w:r>
      <w:r>
        <w:rPr>
          <w:rFonts w:eastAsia="Times New Roman"/>
          <w:szCs w:val="24"/>
        </w:rPr>
        <w:lastRenderedPageBreak/>
        <w:t>βητές που είναι δικηγόροι. Ο συντονιστής, αφού ελέγξει την πληρότητα του φακέλου, προσκαλεί τους πιστωτές να δηλώσουν εάν προτίθενται να συμμετάσχουν στη δ</w:t>
      </w:r>
      <w:r>
        <w:rPr>
          <w:rFonts w:eastAsia="Times New Roman"/>
          <w:szCs w:val="24"/>
        </w:rPr>
        <w:t>ιαδικασία.</w:t>
      </w:r>
    </w:p>
    <w:p w14:paraId="6242B6E3" w14:textId="77777777" w:rsidR="000E4403" w:rsidRDefault="00E3488B">
      <w:pPr>
        <w:spacing w:line="600" w:lineRule="auto"/>
        <w:ind w:firstLine="720"/>
        <w:jc w:val="both"/>
        <w:rPr>
          <w:rFonts w:eastAsia="Times New Roman"/>
          <w:szCs w:val="24"/>
        </w:rPr>
      </w:pPr>
      <w:r>
        <w:rPr>
          <w:rFonts w:eastAsia="Times New Roman"/>
          <w:szCs w:val="24"/>
        </w:rPr>
        <w:t xml:space="preserve">Από αυτό το χρονικό σημείο και όσο διαρκεί η διαπραγμάτευση, αναστέλλεται κάθε αναγκαστική εκτέλεση κατά του οφειλέτη. Με νομοτεχνική βελτίωση που υποβάλλουμε κατά παραδοχή πρότασης τόσο Βουλευτών της Αντιπολίτευσης όσο και της Ένωσης Ελληνικών </w:t>
      </w:r>
      <w:r>
        <w:rPr>
          <w:rFonts w:eastAsia="Times New Roman"/>
          <w:szCs w:val="24"/>
        </w:rPr>
        <w:t xml:space="preserve">Τραπεζών προβλέπεται ότι από αυτό το χρονικό σημείο αναστέλλεται η διαδικασία του Κώδικα Δεοντολογίας Τραπεζών και όχι από την υποβολή της αίτησης. </w:t>
      </w:r>
    </w:p>
    <w:p w14:paraId="6242B6E4" w14:textId="77777777" w:rsidR="000E4403" w:rsidRDefault="00E3488B">
      <w:pPr>
        <w:spacing w:line="600" w:lineRule="auto"/>
        <w:ind w:firstLine="720"/>
        <w:jc w:val="both"/>
        <w:rPr>
          <w:rFonts w:eastAsia="Times New Roman"/>
          <w:szCs w:val="24"/>
        </w:rPr>
      </w:pPr>
      <w:r>
        <w:rPr>
          <w:rFonts w:eastAsia="Times New Roman"/>
          <w:szCs w:val="24"/>
        </w:rPr>
        <w:t>Εφόσον συμμετάσχουν στη διαδικασία πιστωτές που έχουν την πλειοψηφία των απαιτήσεων προβλέπεται διορισμός ε</w:t>
      </w:r>
      <w:r>
        <w:rPr>
          <w:rFonts w:eastAsia="Times New Roman"/>
          <w:szCs w:val="24"/>
        </w:rPr>
        <w:t>μπειρογνώμονα υποχρεωτικός στις μεγάλες επιχειρήσεις και προαιρετικός στις μικρές. Ο εμπειρογνώμονας αξιολογεί τη βιωσιμότητα του οφειλέτη και αν του ανατεθεί εκπονεί σχέδιο αναδιάρθρωσης οφειλών.</w:t>
      </w:r>
    </w:p>
    <w:p w14:paraId="6242B6E5" w14:textId="77777777" w:rsidR="000E4403" w:rsidRDefault="00E3488B">
      <w:pPr>
        <w:spacing w:line="600" w:lineRule="auto"/>
        <w:ind w:firstLine="720"/>
        <w:jc w:val="both"/>
        <w:rPr>
          <w:rFonts w:eastAsia="Times New Roman"/>
          <w:szCs w:val="24"/>
        </w:rPr>
      </w:pPr>
      <w:r>
        <w:rPr>
          <w:rFonts w:eastAsia="Times New Roman"/>
          <w:szCs w:val="24"/>
        </w:rPr>
        <w:t xml:space="preserve">Σύμφωνα με νομοτεχνική βελτίωση που υποβάλλουμε, θα μπορεί </w:t>
      </w:r>
      <w:r>
        <w:rPr>
          <w:rFonts w:eastAsia="Times New Roman"/>
          <w:szCs w:val="24"/>
        </w:rPr>
        <w:t xml:space="preserve">στον εμπειρογνώμονα να ανατεθεί και η επαλήθευση αμφισβητούμενων απαιτήσεων. Η δυνατότητα αυτή σε συνδυασμό </w:t>
      </w:r>
      <w:r>
        <w:rPr>
          <w:rFonts w:eastAsia="Times New Roman"/>
          <w:szCs w:val="24"/>
        </w:rPr>
        <w:lastRenderedPageBreak/>
        <w:t>με τη δυνατότητα κάθε συμμετέχοντα πιστωτή να ζητήσει πρόσθετα έγγραφα και στοιχεία από τον οφειλέτη θεωρούμε ότι διασφαλίζει σε ικανοποιητικό βαθμό</w:t>
      </w:r>
      <w:r>
        <w:rPr>
          <w:rFonts w:eastAsia="Times New Roman"/>
          <w:szCs w:val="24"/>
        </w:rPr>
        <w:t xml:space="preserve"> τους πιστωτές από τον κίνδυνο συμμετοχής εικονικών πιστωτών στη διαδικασία.</w:t>
      </w:r>
    </w:p>
    <w:p w14:paraId="6242B6E6" w14:textId="77777777" w:rsidR="000E4403" w:rsidRDefault="00E3488B">
      <w:pPr>
        <w:spacing w:line="600" w:lineRule="auto"/>
        <w:ind w:firstLine="720"/>
        <w:jc w:val="both"/>
        <w:rPr>
          <w:rFonts w:eastAsia="Times New Roman"/>
          <w:szCs w:val="24"/>
        </w:rPr>
      </w:pPr>
      <w:r>
        <w:rPr>
          <w:rFonts w:eastAsia="Times New Roman"/>
          <w:szCs w:val="24"/>
        </w:rPr>
        <w:t>Εν συνεχεία, τάσσεται προθεσμία στους πιστωτές προκειμένου να υποβάλλουν αντιπροτάσεις ρύθμισης. Είναι σκόπιμο να υποβάλλονται μόνο τεκμηριωμένες αντιπροτάσεις, οι οποίες θα έχουν</w:t>
      </w:r>
      <w:r>
        <w:rPr>
          <w:rFonts w:eastAsia="Times New Roman"/>
          <w:szCs w:val="24"/>
        </w:rPr>
        <w:t xml:space="preserve"> βάσιμες πιθανότητες αποδοχής τους. Για το λόγο αυτό η παράγραφος 5 του άρθρου 8 προβλέπει ελάχιστο περιεχόμενο της αντιπρότασης.</w:t>
      </w:r>
    </w:p>
    <w:p w14:paraId="6242B6E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Από την άλλη πλευρά, εφόσον οι αντιπροτάσεις έχουν αυτό το ελάχιστο περιεχόμενο, είναι ευπρόσδεκτες απ’ όποιον πιστωτή κι αν π</w:t>
      </w:r>
      <w:r>
        <w:rPr>
          <w:rFonts w:eastAsia="Times New Roman" w:cs="Times New Roman"/>
          <w:szCs w:val="24"/>
        </w:rPr>
        <w:t>ροέρχονται.</w:t>
      </w:r>
    </w:p>
    <w:p w14:paraId="6242B6E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πρόταση που υποστηρίχθηκε, κατά την οποία το δικαίωμα υποβολής αντιπροτάσεων θα πρέπει να περιοριστεί μόνο στον βασικό πιστωτή, δεν μπορεί να υιοθετηθεί, καθώς όσο περισσότερες τεκμηριωμένες προτάσεις διατυπωθούν τόσο αυξάνονται οι πιθανότητε</w:t>
      </w:r>
      <w:r>
        <w:rPr>
          <w:rFonts w:eastAsia="Times New Roman" w:cs="Times New Roman"/>
          <w:szCs w:val="24"/>
        </w:rPr>
        <w:t xml:space="preserve">ς επίτευξης της συμφωνίας. Από τις αντιπροτάσεις ο οφειλέτης επιλέγει ορισμένες, οι οποίες τίθενται σε </w:t>
      </w:r>
      <w:r>
        <w:rPr>
          <w:rFonts w:eastAsia="Times New Roman" w:cs="Times New Roman"/>
          <w:szCs w:val="24"/>
        </w:rPr>
        <w:lastRenderedPageBreak/>
        <w:t>ψηφοφορία. Εφόσον μια πρόταση συμφωνηθεί ανάμεσα στον οφειλέτη και την πλειοψηφία των τριών πέμπτων των συμμετεχόντων πιστωτών, υπογράφεται σύμβαση αναδι</w:t>
      </w:r>
      <w:r>
        <w:rPr>
          <w:rFonts w:eastAsia="Times New Roman" w:cs="Times New Roman"/>
          <w:szCs w:val="24"/>
        </w:rPr>
        <w:t>άρθρωσης, η οποία ισχύει άμεσα από τον χρόνο της υπογραφής της. Η σύμβαση αυτή δεσμεύει και τους μειοψηφήσαντες, καθώς και τους μη συμμετέχοντες πιστωτές, με την προϋπόθεση ότι θα επικυρωθεί με δικαστική απόφαση.</w:t>
      </w:r>
    </w:p>
    <w:p w14:paraId="6242B6E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θέμα της επικύρωσης της συμφωνίας υποστ</w:t>
      </w:r>
      <w:r>
        <w:rPr>
          <w:rFonts w:eastAsia="Times New Roman" w:cs="Times New Roman"/>
          <w:szCs w:val="24"/>
        </w:rPr>
        <w:t xml:space="preserve">ηρίχθηκαν διάφορες προτάσεις. Η πρόταση που υποστηρίχθηκε για επικύρωση της συμφωνίας με απλή κατάθεσή της στη </w:t>
      </w:r>
      <w:r>
        <w:rPr>
          <w:rFonts w:eastAsia="Times New Roman" w:cs="Times New Roman"/>
          <w:szCs w:val="24"/>
        </w:rPr>
        <w:t>γ</w:t>
      </w:r>
      <w:r>
        <w:rPr>
          <w:rFonts w:eastAsia="Times New Roman" w:cs="Times New Roman"/>
          <w:szCs w:val="24"/>
        </w:rPr>
        <w:t xml:space="preserve">ραμματεία του δικαστηρίου, κατά το πρότυπο της κατάθεσης του πρακτικού διαμεσολάβησης του ν.3898/2010 με δυνατότητα οποιοδήποτε διαφωνούντος να </w:t>
      </w:r>
      <w:r>
        <w:rPr>
          <w:rFonts w:eastAsia="Times New Roman" w:cs="Times New Roman"/>
          <w:szCs w:val="24"/>
        </w:rPr>
        <w:t xml:space="preserve">ασκήσει ανακοπή, δεν μπορεί να υιοθετηθεί. </w:t>
      </w:r>
    </w:p>
    <w:p w14:paraId="6242B6E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Λιγότερες αντιρρήσεις, όμως, εγείρει η πρόταση για επικύρωση της συμφωνίας με διάταξη ενός μόνο δικαστή με δικαίωμα οποιουδήποτε θιγόμενου να ασκήσει ανακοπή κατά της διάταξης.</w:t>
      </w:r>
    </w:p>
    <w:p w14:paraId="6242B6E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Θεωρούμε ότι η πρόταση αυτή είναι μ</w:t>
      </w:r>
      <w:r>
        <w:rPr>
          <w:rFonts w:eastAsia="Times New Roman" w:cs="Times New Roman"/>
          <w:szCs w:val="24"/>
        </w:rPr>
        <w:t xml:space="preserve">εν υποστηρίξιμη. Πρέπει, όμως, να εξεταστεί με ιδιαίτερη προσοχή, ώστε να εφαρμοστεί η διαδικασία της διάταξης μόνο στις περιπτώσεις όπου </w:t>
      </w:r>
      <w:r>
        <w:rPr>
          <w:rFonts w:eastAsia="Times New Roman" w:cs="Times New Roman"/>
          <w:szCs w:val="24"/>
        </w:rPr>
        <w:lastRenderedPageBreak/>
        <w:t>μπορεί βάσιμα να προσδοκάται ότι η πιθανότητα άσκησης ανακοπής είναι μικρή. Γι’ αυτόν τον λόγο δεν τροποποιούμε προς τ</w:t>
      </w:r>
      <w:r>
        <w:rPr>
          <w:rFonts w:eastAsia="Times New Roman" w:cs="Times New Roman"/>
          <w:szCs w:val="24"/>
        </w:rPr>
        <w:t>ο παρόν το άρθρο 12 του νομοσχεδίου. Συνεργαζόμαστε, όμως, με το Υπουργείο Δικαιοσύνης, Διαφάνειας και Ανθρωπίνων Δικαιωμάτων, προκειμένου να διαμορφώσουμε με προσοχή τις προϋποθέσεις και τη διαδικασία επικύρωσης της συμφωνίας με διάταξη.</w:t>
      </w:r>
    </w:p>
    <w:p w14:paraId="6242B6E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το παρόν σ</w:t>
      </w:r>
      <w:r>
        <w:rPr>
          <w:rFonts w:eastAsia="Times New Roman" w:cs="Times New Roman"/>
          <w:szCs w:val="24"/>
        </w:rPr>
        <w:t>χέδιο νόμου δεν περιέχει διάταξη με την οποία προστατεύονται από άδικες διώξεις οι εκπρόσωποι των πιστωτών, οι οποίοι θα συναινέσουν σε ρύθμιση οφειλών. Σχετική διάταξη προετοιμάζεται από το αρμόδιο Υπουργείο Δικαιοσύνης, Διαφάνειας και Ανθρωπίνων Δικαιωμά</w:t>
      </w:r>
      <w:r>
        <w:rPr>
          <w:rFonts w:eastAsia="Times New Roman" w:cs="Times New Roman"/>
          <w:szCs w:val="24"/>
        </w:rPr>
        <w:t>των και πρόκειται να εισαχθεί σε επικείμενη νομοθετική πρωτοβουλία.</w:t>
      </w:r>
    </w:p>
    <w:p w14:paraId="6242B6E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σχέδιο νόμου δεν εγγυάται τη ρύθμιση οφειλών κάθε επιχείρησης, καθώς μια ρύθμιση δεν μπορεί να επιβληθεί ενάντια στη βούληση της πλειοψηφίας των πιστω</w:t>
      </w:r>
      <w:r>
        <w:rPr>
          <w:rFonts w:eastAsia="Times New Roman" w:cs="Times New Roman"/>
          <w:szCs w:val="24"/>
        </w:rPr>
        <w:t xml:space="preserve">τών. Αίρει, όμως, τα εμπόδια, που μέχρι τώρα δυσχεραίνουν την επίτευξη συνολικής ρύθμισης των οφειλών των υπερχρεωμένων, πλην βιώσιμων, επιχειρήσεων και δημιουργεί εκείνες τις θετικές προϋποθέσεις, που θα δώσουν ανακούφιση </w:t>
      </w:r>
      <w:r>
        <w:rPr>
          <w:rFonts w:eastAsia="Times New Roman" w:cs="Times New Roman"/>
          <w:szCs w:val="24"/>
        </w:rPr>
        <w:lastRenderedPageBreak/>
        <w:t>στις επιχειρήσεις, θα τις βγάλουν</w:t>
      </w:r>
      <w:r>
        <w:rPr>
          <w:rFonts w:eastAsia="Times New Roman" w:cs="Times New Roman"/>
          <w:szCs w:val="24"/>
        </w:rPr>
        <w:t xml:space="preserve"> από το φάσμα της πτώχευσης και θα επιτρέψουν τη συνέχιση της επιχειρηματικής τους δραστηριότητας.</w:t>
      </w:r>
    </w:p>
    <w:p w14:paraId="6242B6E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πιστεύουμε ότι το παρόν σχέδιο νόμου θα αποτελέσει έναν μοχλό ανάπτυξης της εθνικής μας οικονομίας. Σας καλώ, λοιπόν, να υπερψηφίσετε το </w:t>
      </w:r>
      <w:r>
        <w:rPr>
          <w:rFonts w:eastAsia="Times New Roman" w:cs="Times New Roman"/>
          <w:szCs w:val="24"/>
        </w:rPr>
        <w:t>σχέδιο αυτού του νόμου.</w:t>
      </w:r>
    </w:p>
    <w:p w14:paraId="6242B6E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242B6F0"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 και των ΑΝΕΛ)</w:t>
      </w:r>
    </w:p>
    <w:p w14:paraId="6242B6F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κύριε Υπουργέ. Κάναμε κι εξοικονόμηση χρόνου.</w:t>
      </w:r>
    </w:p>
    <w:p w14:paraId="6242B6F2" w14:textId="77777777" w:rsidR="000E4403" w:rsidRDefault="00E3488B">
      <w:pPr>
        <w:tabs>
          <w:tab w:val="left" w:pos="1949"/>
        </w:tabs>
        <w:spacing w:line="600" w:lineRule="auto"/>
        <w:ind w:firstLine="720"/>
        <w:jc w:val="both"/>
        <w:rPr>
          <w:rFonts w:eastAsia="Times New Roman"/>
          <w:szCs w:val="24"/>
        </w:rPr>
      </w:pPr>
      <w:r>
        <w:rPr>
          <w:rFonts w:eastAsia="Times New Roman"/>
          <w:szCs w:val="24"/>
        </w:rPr>
        <w:t xml:space="preserve">Κυρίες και κύριοι συνάδελφοι, ο Βουλευτής κ. Χρήστος Σταϊκούρας ζητεί άδεια ολιγοήμερης απουσίας στο εξωτερικό </w:t>
      </w:r>
      <w:r>
        <w:rPr>
          <w:rFonts w:eastAsia="Times New Roman"/>
          <w:szCs w:val="24"/>
        </w:rPr>
        <w:t xml:space="preserve">από </w:t>
      </w:r>
      <w:r>
        <w:rPr>
          <w:rFonts w:eastAsia="Times New Roman"/>
          <w:szCs w:val="24"/>
        </w:rPr>
        <w:t>27</w:t>
      </w:r>
      <w:r>
        <w:rPr>
          <w:rFonts w:eastAsia="Times New Roman"/>
          <w:szCs w:val="24"/>
        </w:rPr>
        <w:t xml:space="preserve"> Απριλίου</w:t>
      </w:r>
      <w:r>
        <w:rPr>
          <w:rFonts w:eastAsia="Times New Roman"/>
          <w:szCs w:val="24"/>
        </w:rPr>
        <w:t xml:space="preserve"> </w:t>
      </w:r>
      <w:r>
        <w:rPr>
          <w:rFonts w:eastAsia="Times New Roman"/>
          <w:szCs w:val="24"/>
        </w:rPr>
        <w:t xml:space="preserve">έως </w:t>
      </w:r>
      <w:r>
        <w:rPr>
          <w:rFonts w:eastAsia="Times New Roman"/>
          <w:szCs w:val="24"/>
        </w:rPr>
        <w:t>28 Απριλίου</w:t>
      </w:r>
      <w:r>
        <w:rPr>
          <w:rFonts w:eastAsia="Times New Roman"/>
          <w:szCs w:val="24"/>
        </w:rPr>
        <w:t xml:space="preserve"> 2017</w:t>
      </w:r>
      <w:r>
        <w:rPr>
          <w:rFonts w:eastAsia="Times New Roman"/>
          <w:szCs w:val="24"/>
        </w:rPr>
        <w:t xml:space="preserve">. Η Βουλή εγκρίνει; </w:t>
      </w:r>
    </w:p>
    <w:p w14:paraId="6242B6F3" w14:textId="77777777" w:rsidR="000E4403" w:rsidRDefault="00E3488B">
      <w:pPr>
        <w:tabs>
          <w:tab w:val="left" w:pos="1949"/>
        </w:tabs>
        <w:spacing w:line="600" w:lineRule="auto"/>
        <w:ind w:firstLine="720"/>
        <w:jc w:val="both"/>
        <w:rPr>
          <w:rFonts w:eastAsia="Times New Roman"/>
          <w:szCs w:val="24"/>
        </w:rPr>
      </w:pPr>
      <w:r>
        <w:rPr>
          <w:rFonts w:eastAsia="Times New Roman"/>
          <w:b/>
          <w:bCs/>
          <w:szCs w:val="24"/>
        </w:rPr>
        <w:t>Ο</w:t>
      </w:r>
      <w:r>
        <w:rPr>
          <w:rFonts w:eastAsia="Times New Roman"/>
          <w:b/>
          <w:bCs/>
          <w:szCs w:val="24"/>
        </w:rPr>
        <w:t>ΛΟΙ</w:t>
      </w:r>
      <w:r>
        <w:rPr>
          <w:rFonts w:eastAsia="Times New Roman"/>
          <w:b/>
          <w:bCs/>
          <w:szCs w:val="24"/>
        </w:rPr>
        <w:t xml:space="preserve"> ΟΙ </w:t>
      </w:r>
      <w:r>
        <w:rPr>
          <w:rFonts w:eastAsia="Times New Roman"/>
          <w:b/>
          <w:bCs/>
          <w:szCs w:val="24"/>
        </w:rPr>
        <w:t>ΒΟΥΛΕΥΤΕΣ:</w:t>
      </w:r>
      <w:r>
        <w:rPr>
          <w:rFonts w:eastAsia="Times New Roman"/>
          <w:szCs w:val="24"/>
        </w:rPr>
        <w:t xml:space="preserve"> Μάλιστα, μάλιστα. </w:t>
      </w:r>
    </w:p>
    <w:p w14:paraId="6242B6F4" w14:textId="77777777" w:rsidR="000E4403" w:rsidRDefault="00E3488B">
      <w:pPr>
        <w:tabs>
          <w:tab w:val="left" w:pos="1949"/>
        </w:tabs>
        <w:spacing w:line="600" w:lineRule="auto"/>
        <w:ind w:firstLine="720"/>
        <w:jc w:val="both"/>
        <w:rPr>
          <w:rFonts w:eastAsia="Times New Roman"/>
          <w:szCs w:val="24"/>
        </w:rPr>
      </w:pPr>
      <w:r>
        <w:rPr>
          <w:rFonts w:eastAsia="UB-Helvetica"/>
          <w:b/>
          <w:szCs w:val="24"/>
        </w:rPr>
        <w:t xml:space="preserve">ΠΡΟΕΔΡΕΥΩΝ (Νικήτας Κακλαμάνης): </w:t>
      </w:r>
      <w:r>
        <w:rPr>
          <w:rFonts w:eastAsia="Times New Roman"/>
          <w:szCs w:val="24"/>
        </w:rPr>
        <w:t>Συνεπώς η</w:t>
      </w:r>
      <w:r>
        <w:rPr>
          <w:rFonts w:eastAsia="Times New Roman"/>
          <w:szCs w:val="24"/>
        </w:rPr>
        <w:t xml:space="preserve"> Βουλή ε</w:t>
      </w:r>
      <w:r>
        <w:rPr>
          <w:rFonts w:eastAsia="Times New Roman"/>
          <w:szCs w:val="24"/>
        </w:rPr>
        <w:t>νέκρινε τη ζητηθείσα άδεια.</w:t>
      </w:r>
    </w:p>
    <w:p w14:paraId="6242B6F5" w14:textId="77777777" w:rsidR="000E4403" w:rsidRDefault="00E3488B">
      <w:pPr>
        <w:tabs>
          <w:tab w:val="left" w:pos="1949"/>
        </w:tabs>
        <w:spacing w:line="600" w:lineRule="auto"/>
        <w:ind w:firstLine="720"/>
        <w:jc w:val="both"/>
        <w:rPr>
          <w:rFonts w:eastAsia="Times New Roman"/>
          <w:szCs w:val="24"/>
        </w:rPr>
      </w:pPr>
      <w:r>
        <w:rPr>
          <w:rFonts w:eastAsia="Times New Roman"/>
          <w:szCs w:val="24"/>
        </w:rPr>
        <w:lastRenderedPageBreak/>
        <w:t>Δίνω τον λόγο για πέντε λεπτά στον κ. Χαρίτση.</w:t>
      </w:r>
    </w:p>
    <w:p w14:paraId="6242B6F6" w14:textId="77777777" w:rsidR="000E4403" w:rsidRDefault="00E3488B">
      <w:pPr>
        <w:tabs>
          <w:tab w:val="left" w:pos="1949"/>
        </w:tabs>
        <w:spacing w:line="600" w:lineRule="auto"/>
        <w:ind w:firstLine="720"/>
        <w:jc w:val="both"/>
        <w:rPr>
          <w:rFonts w:eastAsia="Times New Roman"/>
          <w:szCs w:val="24"/>
        </w:rPr>
      </w:pPr>
      <w:r>
        <w:rPr>
          <w:rFonts w:eastAsia="Times New Roman"/>
          <w:szCs w:val="24"/>
        </w:rPr>
        <w:t>Κύριε Υπουργέ, δεν νομίζω ότι χρειάζεστε παραπάνω χρόνο. Σας είναι αρκετά πέντε λεπτά;</w:t>
      </w:r>
    </w:p>
    <w:p w14:paraId="6242B6F7" w14:textId="77777777" w:rsidR="000E4403" w:rsidRDefault="00E3488B">
      <w:pPr>
        <w:tabs>
          <w:tab w:val="left" w:pos="1949"/>
        </w:tabs>
        <w:spacing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Υπεραρκετά, κύριε Πρόεδρε</w:t>
      </w:r>
      <w:r>
        <w:rPr>
          <w:rFonts w:eastAsia="Times New Roman"/>
          <w:szCs w:val="24"/>
        </w:rPr>
        <w:t>.</w:t>
      </w:r>
    </w:p>
    <w:p w14:paraId="6242B6F8" w14:textId="77777777" w:rsidR="000E4403" w:rsidRDefault="00E3488B">
      <w:pPr>
        <w:tabs>
          <w:tab w:val="left" w:pos="194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παρουσιάσει την τροπολογία με γενικό αριθμό 1026 και ειδικό 14.</w:t>
      </w:r>
    </w:p>
    <w:p w14:paraId="6242B6F9" w14:textId="77777777" w:rsidR="000E4403" w:rsidRDefault="00E3488B">
      <w:pPr>
        <w:tabs>
          <w:tab w:val="left" w:pos="1949"/>
        </w:tabs>
        <w:spacing w:line="600" w:lineRule="auto"/>
        <w:ind w:firstLine="720"/>
        <w:jc w:val="both"/>
        <w:rPr>
          <w:rFonts w:eastAsia="Times New Roman"/>
          <w:szCs w:val="24"/>
        </w:rPr>
      </w:pPr>
      <w:r>
        <w:rPr>
          <w:rFonts w:eastAsia="Times New Roman"/>
          <w:szCs w:val="24"/>
        </w:rPr>
        <w:t>Έχτε τον λόγο, κύριε Υπουργέ.</w:t>
      </w:r>
    </w:p>
    <w:p w14:paraId="6242B6FA" w14:textId="77777777" w:rsidR="000E4403" w:rsidRDefault="00E3488B">
      <w:pPr>
        <w:tabs>
          <w:tab w:val="left" w:pos="1949"/>
        </w:tabs>
        <w:spacing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Ευχαριστώ, κύριε Πρόεδρε.</w:t>
      </w:r>
    </w:p>
    <w:p w14:paraId="6242B6FB" w14:textId="77777777" w:rsidR="000E4403" w:rsidRDefault="00E3488B">
      <w:pPr>
        <w:tabs>
          <w:tab w:val="left" w:pos="1949"/>
        </w:tabs>
        <w:spacing w:line="600" w:lineRule="auto"/>
        <w:ind w:firstLine="720"/>
        <w:jc w:val="both"/>
        <w:rPr>
          <w:rFonts w:eastAsia="Times New Roman"/>
          <w:szCs w:val="24"/>
        </w:rPr>
      </w:pPr>
      <w:r>
        <w:rPr>
          <w:rFonts w:eastAsia="Times New Roman"/>
          <w:szCs w:val="24"/>
        </w:rPr>
        <w:t>Όπως είπατε κι εσείς νωρίτερ</w:t>
      </w:r>
      <w:r>
        <w:rPr>
          <w:rFonts w:eastAsia="Times New Roman"/>
          <w:szCs w:val="24"/>
        </w:rPr>
        <w:t xml:space="preserve">α, η τροπολογία αφορά σε ρυθμίσεις για τη </w:t>
      </w:r>
      <w:r>
        <w:rPr>
          <w:rFonts w:eastAsia="Times New Roman"/>
          <w:szCs w:val="24"/>
        </w:rPr>
        <w:t>«</w:t>
      </w:r>
      <w:r>
        <w:rPr>
          <w:rFonts w:eastAsia="Times New Roman"/>
          <w:szCs w:val="24"/>
        </w:rPr>
        <w:t>ΜΟΔ ΑΕ</w:t>
      </w:r>
      <w:r>
        <w:rPr>
          <w:rFonts w:eastAsia="Times New Roman"/>
          <w:szCs w:val="24"/>
        </w:rPr>
        <w:t>»</w:t>
      </w:r>
      <w:r>
        <w:rPr>
          <w:rFonts w:eastAsia="Times New Roman"/>
          <w:szCs w:val="24"/>
        </w:rPr>
        <w:t xml:space="preserve"> και για το σύστημα των ειδικών υπηρεσιών του ΕΣΠΑ συνολικότερα. </w:t>
      </w:r>
    </w:p>
    <w:p w14:paraId="6242B6FC" w14:textId="77777777" w:rsidR="000E4403" w:rsidRDefault="00E3488B">
      <w:pPr>
        <w:tabs>
          <w:tab w:val="left" w:pos="1949"/>
        </w:tabs>
        <w:spacing w:line="600" w:lineRule="auto"/>
        <w:ind w:firstLine="720"/>
        <w:jc w:val="both"/>
        <w:rPr>
          <w:rFonts w:eastAsia="Times New Roman"/>
          <w:szCs w:val="24"/>
        </w:rPr>
      </w:pPr>
      <w:r>
        <w:rPr>
          <w:rFonts w:eastAsia="Times New Roman"/>
          <w:szCs w:val="24"/>
        </w:rPr>
        <w:t>Πιο συγκεκριμένα με το άρθρο 1 τροποποιείται το καταστατικό της ΜΟΔ, ώστε η απόσπαση προσωπικού προς την κεντρική υπηρεσία της ΜΟΔ να γίνετα</w:t>
      </w:r>
      <w:r>
        <w:rPr>
          <w:rFonts w:eastAsia="Times New Roman"/>
          <w:szCs w:val="24"/>
        </w:rPr>
        <w:t>ι με το ίδιο ενιαίο σύστημα, με το οποίο γίνεται και προς τις ειδικές υπηρεσίες, να υπάρχει, δη</w:t>
      </w:r>
      <w:r>
        <w:rPr>
          <w:rFonts w:eastAsia="Times New Roman"/>
          <w:szCs w:val="24"/>
        </w:rPr>
        <w:lastRenderedPageBreak/>
        <w:t>λαδή, ενιαίος τρόπος και όχι διαφορετικά συστήματα από την κεντρική υπηρεσία προς τις ειδικές υπηρεσίες, όπως συνέβαινε μέχρι σήμερα.</w:t>
      </w:r>
    </w:p>
    <w:p w14:paraId="6242B6F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Επειδή πληροφορούμαι ότι υπ</w:t>
      </w:r>
      <w:r>
        <w:rPr>
          <w:rFonts w:eastAsia="Times New Roman" w:cs="Times New Roman"/>
          <w:szCs w:val="24"/>
        </w:rPr>
        <w:t>άρχει μία παρερμηνεία σε σχέση με τη συγκεκριμένη διάταξη, εντός ολίγων λεπτών θα καταθέσουμε μια νομοτεχνική βελτίωση</w:t>
      </w:r>
      <w:r>
        <w:rPr>
          <w:rFonts w:eastAsia="Times New Roman" w:cs="Times New Roman"/>
          <w:szCs w:val="24"/>
        </w:rPr>
        <w:t>,</w:t>
      </w:r>
      <w:r>
        <w:rPr>
          <w:rFonts w:eastAsia="Times New Roman" w:cs="Times New Roman"/>
          <w:szCs w:val="24"/>
        </w:rPr>
        <w:t xml:space="preserve"> για να είναι απολύτως σαφής η διατύπωση του συγκεκριμένου άρθρου.</w:t>
      </w:r>
    </w:p>
    <w:p w14:paraId="6242B6F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το άρθρο 2 υπάρχουν τρεις παράγραφοι</w:t>
      </w:r>
      <w:r>
        <w:rPr>
          <w:rFonts w:eastAsia="Times New Roman" w:cs="Times New Roman"/>
          <w:szCs w:val="24"/>
        </w:rPr>
        <w:t>.</w:t>
      </w:r>
      <w:r>
        <w:rPr>
          <w:rFonts w:eastAsia="Times New Roman" w:cs="Times New Roman"/>
          <w:szCs w:val="24"/>
        </w:rPr>
        <w:t xml:space="preserve"> Η πρώτη αφορά στη δυνατότητα της επιτελικής δομής του Υπουργείου Εργασίας στον Τομέα Απασχόλησης και Κοινωνικής Οικονομίας να ορίζεται ενδιάμεσος φορέας στους Τομείς Κοινωνικής Οικονομίας, Απασχόλησης και Κατάρτισης και για δράσεις κρατικών ενισχύσεων και</w:t>
      </w:r>
      <w:r>
        <w:rPr>
          <w:rFonts w:eastAsia="Times New Roman" w:cs="Times New Roman"/>
          <w:szCs w:val="24"/>
        </w:rPr>
        <w:t xml:space="preserve"> ιδίως </w:t>
      </w:r>
      <w:r>
        <w:rPr>
          <w:rFonts w:eastAsia="Times New Roman" w:cs="Times New Roman"/>
          <w:szCs w:val="24"/>
        </w:rPr>
        <w:t xml:space="preserve">όσον </w:t>
      </w:r>
      <w:r>
        <w:rPr>
          <w:rFonts w:eastAsia="Times New Roman" w:cs="Times New Roman"/>
          <w:szCs w:val="24"/>
        </w:rPr>
        <w:t xml:space="preserve">αφορά στο ζήτημα της κοινωνικής οικονομίας να μπορεί η συγκεκριμένη επιτελική δομή του Υπουργείου Εργασίας να υλοποιήσει δράσεις κοινωνικής οικονομίας. </w:t>
      </w:r>
    </w:p>
    <w:p w14:paraId="6242B6F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τη δεύτερη παράγραφο παρέχεται εξουσιοδότηση στον Υπουργό Οικονομίας για την έκδοση υπου</w:t>
      </w:r>
      <w:r>
        <w:rPr>
          <w:rFonts w:eastAsia="Times New Roman" w:cs="Times New Roman"/>
          <w:szCs w:val="24"/>
        </w:rPr>
        <w:t>ργικής απόφασης</w:t>
      </w:r>
      <w:r>
        <w:rPr>
          <w:rFonts w:eastAsia="Times New Roman" w:cs="Times New Roman"/>
          <w:szCs w:val="24"/>
        </w:rPr>
        <w:t>,</w:t>
      </w:r>
      <w:r>
        <w:rPr>
          <w:rFonts w:eastAsia="Times New Roman" w:cs="Times New Roman"/>
          <w:szCs w:val="24"/>
        </w:rPr>
        <w:t xml:space="preserve"> που θα καθορίζει τη διαδικασία απόσπασης ή μετακίνησης προσωπικού από το δημόσιο προς τις ειδικές υπηρεσίες του ΕΣΠΑ. </w:t>
      </w:r>
      <w:r>
        <w:rPr>
          <w:rFonts w:eastAsia="Times New Roman" w:cs="Times New Roman"/>
          <w:szCs w:val="24"/>
        </w:rPr>
        <w:lastRenderedPageBreak/>
        <w:t>Όλο το σύστημα των αποσπάσεων, λοιπόν, ενιαιοποιείται μέσω αυτής της υπουργικής απόφασης.</w:t>
      </w:r>
    </w:p>
    <w:p w14:paraId="6242B70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την τρίτη διάταξη του συγκεκ</w:t>
      </w:r>
      <w:r>
        <w:rPr>
          <w:rFonts w:eastAsia="Times New Roman" w:cs="Times New Roman"/>
          <w:szCs w:val="24"/>
        </w:rPr>
        <w:t>ριμένου άρθρου προβλέπεται αφ’ ενός ότι η διοικητική πράξη τοποθέτησης υπαλλήλων σε θέσεις ευθύνης στη «ΜΟΔ Α.Ε</w:t>
      </w:r>
      <w:r>
        <w:rPr>
          <w:rFonts w:eastAsia="Times New Roman" w:cs="Times New Roman"/>
          <w:szCs w:val="24"/>
        </w:rPr>
        <w:t>.</w:t>
      </w:r>
      <w:r>
        <w:rPr>
          <w:rFonts w:eastAsia="Times New Roman" w:cs="Times New Roman"/>
          <w:szCs w:val="24"/>
        </w:rPr>
        <w:t xml:space="preserve">» θα γίνεται με απόφαση της διοίκησης του </w:t>
      </w:r>
      <w:r>
        <w:rPr>
          <w:rFonts w:eastAsia="Times New Roman" w:cs="Times New Roman"/>
          <w:szCs w:val="24"/>
        </w:rPr>
        <w:t>ο</w:t>
      </w:r>
      <w:r>
        <w:rPr>
          <w:rFonts w:eastAsia="Times New Roman" w:cs="Times New Roman"/>
          <w:szCs w:val="24"/>
        </w:rPr>
        <w:t>ργανισμού και όχι με απόφαση του Υπουργού, όπως συνέβαινε μέχρι σήμερα. Διευκρινίζω ότι αυτό αφορά μό</w:t>
      </w:r>
      <w:r>
        <w:rPr>
          <w:rFonts w:eastAsia="Times New Roman" w:cs="Times New Roman"/>
          <w:szCs w:val="24"/>
        </w:rPr>
        <w:t xml:space="preserve">νο τη διοικητική πράξη και όχι τη διαδικασία τοποθέτησης, επιλογής και τα κριτήρια επιλογής των υπαλλήλων σε θέσεις ευθύνης. </w:t>
      </w:r>
    </w:p>
    <w:p w14:paraId="6242B70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Με τη δεύτερη διάταξη της συγκεκριμένης παραγράφου, οι προϊστάμενοι που δεν θα επιλεγούν κατά τη διαδικασία που θα ακολουθηθεί το </w:t>
      </w:r>
      <w:r>
        <w:rPr>
          <w:rFonts w:eastAsia="Times New Roman" w:cs="Times New Roman"/>
          <w:szCs w:val="24"/>
        </w:rPr>
        <w:t xml:space="preserve">επόμενο διάστημα για την επιλογή προϊσταμένων στις ειδικές υπηρεσίες θα έχουν τη δυνατότητα, κατόπιν αιτήσεώς τους, να παραμείνουν σε αυτές τις υπηρεσίες όπου ασκούσαν τα  καθήκοντά τους ως απλά στελέχη των υπηρεσιών αυτών. </w:t>
      </w:r>
    </w:p>
    <w:p w14:paraId="6242B70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με το τρίτο άρθρο της εν</w:t>
      </w:r>
      <w:r>
        <w:rPr>
          <w:rFonts w:eastAsia="Times New Roman" w:cs="Times New Roman"/>
          <w:szCs w:val="24"/>
        </w:rPr>
        <w:t xml:space="preserve"> λόγω τροπολογίας θεωρούμε ότι αποκαθίσταται μία αδικία που υπήρχε μέχρι σήμερα σε σχέση με το μισθολογικό καθεστώς των υπαλλήλων σε ειδικές υπηρεσίες. </w:t>
      </w:r>
    </w:p>
    <w:p w14:paraId="6242B70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Υπενθυμίζω ότι μετά την εφαρμογή του ενιαίου μισθολογίου στο σύστημα ΕΣΠΑ δημιουργήθηκαν συνθήκες ανισό</w:t>
      </w:r>
      <w:r>
        <w:rPr>
          <w:rFonts w:eastAsia="Times New Roman" w:cs="Times New Roman"/>
          <w:szCs w:val="24"/>
        </w:rPr>
        <w:t>τητας με υπαλλήλους διαφορετικών ταχυτήτων. Το 2013 με τον ν.4205 έγινε μισθολογική εξομοίωση των υπαλλήλων της ΜΟΔ με τους υπαλλήλους της Γενικής Γραμματείας Δημοσίων Επενδύσεων και ΕΣΠΑ του Υπουργείου Οικονομίας. Όμως, αυτό δεν συνέβη για τους υπαλλήλους</w:t>
      </w:r>
      <w:r>
        <w:rPr>
          <w:rFonts w:eastAsia="Times New Roman" w:cs="Times New Roman"/>
          <w:szCs w:val="24"/>
        </w:rPr>
        <w:t xml:space="preserve"> που προέρχονται με απόσπαση από φορείς του δημοσίου και του ευρύτερου δημοσίου τομέα. </w:t>
      </w:r>
    </w:p>
    <w:p w14:paraId="6242B70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Αυτή ακριβώς την αδικία αποκαθιστούμε σήμερα με τη συγκεκριμένη ρύθμιση. Αφορά σε υπαλλήλους οι οποίοι εργάζονται στις ίδιες υπηρεσίες, με τα ίδια ακριβώς βεβαίως προσό</w:t>
      </w:r>
      <w:r>
        <w:rPr>
          <w:rFonts w:eastAsia="Times New Roman" w:cs="Times New Roman"/>
          <w:szCs w:val="24"/>
        </w:rPr>
        <w:t xml:space="preserve">ντα, με την ίδια προϋπηρεσία. Μιλάμε, δηλαδή, για εξίσωση αποδοχών βάσει αυτών των προσόντων. Η δαπάνη για αυτή την εξίσωση δεν προκαλεί δημοσιονομική επιβάρυνση, καθώς καλύπτεται από το συγχρηματοδοτούμενο σκέλος του Προγράμματος Δημοσίων Επενδύσεων.  </w:t>
      </w:r>
    </w:p>
    <w:p w14:paraId="6242B70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 xml:space="preserve">χαριστώ, κύριε Πρόεδρε. </w:t>
      </w:r>
    </w:p>
    <w:p w14:paraId="6242B70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μπορώ να κάνω μία ερώτηση προς τον κύριο Υπουργό για το συγκεκριμένο ζήτημα;</w:t>
      </w:r>
    </w:p>
    <w:p w14:paraId="6242B70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Έχετε τον λόγο για ένα λεπτό, κύριε Καραθανασόπουλε, για μία διευκρινιστική ερώ</w:t>
      </w:r>
      <w:r>
        <w:rPr>
          <w:rFonts w:eastAsia="Times New Roman" w:cs="Times New Roman"/>
          <w:szCs w:val="24"/>
        </w:rPr>
        <w:t xml:space="preserve">τηση. </w:t>
      </w:r>
    </w:p>
    <w:p w14:paraId="6242B70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6242B70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Εκφράζεται, κύριε Υπουργέ, η αγωνία -μάλιστα βρίσκονται σε κινητοποίηση οι εργαζόμενοι της ΜΟΔ- ότι με τις αλλαγές τις οποίες κάνετε, αλλάζετε και το καταστατικό, το οποίο αφορά ουσιαστικά στο </w:t>
      </w:r>
      <w:r>
        <w:rPr>
          <w:rFonts w:eastAsia="Times New Roman" w:cs="Times New Roman"/>
          <w:szCs w:val="24"/>
        </w:rPr>
        <w:t xml:space="preserve">καθεστώς πρόσληψης στη ΜΟΔ, αφαιρώντας αυτό που λέει ότι οι σχέσεις με τις οποίες προσλαμβάνονται είναι σχέσεις αορίστου χρόνου. Άρα, καταστρατηγώντας αυτό το πράγμα, ανοίγει ο δρόμος για να υπάρχουν συμβασιούχοι και άλλου είδους εργασιακές σχέσεις. </w:t>
      </w:r>
    </w:p>
    <w:p w14:paraId="6242B70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υπαρκτός αυτός ο κίνδυνος και</w:t>
      </w:r>
      <w:r>
        <w:rPr>
          <w:rFonts w:eastAsia="Times New Roman" w:cs="Times New Roman"/>
          <w:szCs w:val="24"/>
        </w:rPr>
        <w:t>,</w:t>
      </w:r>
      <w:r>
        <w:rPr>
          <w:rFonts w:eastAsia="Times New Roman" w:cs="Times New Roman"/>
          <w:szCs w:val="24"/>
        </w:rPr>
        <w:t xml:space="preserve"> εάν ναι, πώς θα τον αντιμετωπίσετε;</w:t>
      </w:r>
    </w:p>
    <w:p w14:paraId="6242B70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για δύο λεπτά, για να απαντήσετε. </w:t>
      </w:r>
    </w:p>
    <w:p w14:paraId="6242B70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 και Ανάπτυξης):</w:t>
      </w:r>
      <w:r>
        <w:rPr>
          <w:rFonts w:eastAsia="Times New Roman" w:cs="Times New Roman"/>
          <w:szCs w:val="24"/>
        </w:rPr>
        <w:t xml:space="preserve"> Θα τοποθετηθώ για ένα</w:t>
      </w:r>
      <w:r>
        <w:rPr>
          <w:rFonts w:eastAsia="Times New Roman" w:cs="Times New Roman"/>
          <w:szCs w:val="24"/>
        </w:rPr>
        <w:t xml:space="preserve"> λεπτό μόνο, κύριε Πρόεδρε. </w:t>
      </w:r>
    </w:p>
    <w:p w14:paraId="6242B70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Καραθανασόπουλε, όπως είπα και στην αρχή της τοποθέτησής μου, επειδή ακριβώς είμαστε ενήμεροι ότι έχει δημιουργηθεί αυτή η παρερμηνεία -αναφέρεστε στο άρθρο 1 της τροπολογίας- μεταξύ των υπαλλήλων της ΜΟΔ, φέρνουμε νομοτε</w:t>
      </w:r>
      <w:r>
        <w:rPr>
          <w:rFonts w:eastAsia="Times New Roman" w:cs="Times New Roman"/>
          <w:szCs w:val="24"/>
        </w:rPr>
        <w:t xml:space="preserve">χνική βελτίωση, έτσι ώστε να είναι απολύτως σαφής η διατύπωση. </w:t>
      </w:r>
    </w:p>
    <w:p w14:paraId="6242B70E" w14:textId="77777777" w:rsidR="000E4403" w:rsidRDefault="00E3488B">
      <w:pPr>
        <w:tabs>
          <w:tab w:val="left" w:pos="2738"/>
          <w:tab w:val="center" w:pos="4753"/>
          <w:tab w:val="left" w:pos="5723"/>
        </w:tabs>
        <w:spacing w:line="600" w:lineRule="auto"/>
        <w:ind w:firstLine="709"/>
        <w:jc w:val="both"/>
        <w:rPr>
          <w:rFonts w:eastAsia="Times New Roman" w:cs="Times New Roman"/>
          <w:szCs w:val="24"/>
        </w:rPr>
      </w:pPr>
      <w:r>
        <w:rPr>
          <w:rFonts w:eastAsia="Times New Roman" w:cs="Times New Roman"/>
          <w:szCs w:val="24"/>
        </w:rPr>
        <w:t>Δεν υπάρχει καμμία τροποποίηση στο καθεστώς πρόσληψης των υπαλλήλων της ΜΟΔ. Οι συμβάσεις αορίστου χρόνου παραμένουν ως έχουν και η διαδικασία πρόσληψης παραμένει ως έχει. Αυτό αναφέρεται σε μ</w:t>
      </w:r>
      <w:r>
        <w:rPr>
          <w:rFonts w:eastAsia="Times New Roman" w:cs="Times New Roman"/>
          <w:szCs w:val="24"/>
        </w:rPr>
        <w:t xml:space="preserve">ία παράγραφο, η οποία είναι ακριβώς από κάτω από τη ρύθμιση στην οποία προχωρούμε στον ν.4314/2014. </w:t>
      </w:r>
    </w:p>
    <w:p w14:paraId="6242B70F" w14:textId="77777777" w:rsidR="000E4403" w:rsidRDefault="00E3488B">
      <w:pPr>
        <w:tabs>
          <w:tab w:val="left" w:pos="2738"/>
          <w:tab w:val="center" w:pos="4753"/>
          <w:tab w:val="left" w:pos="5723"/>
        </w:tabs>
        <w:spacing w:line="600" w:lineRule="auto"/>
        <w:ind w:firstLine="709"/>
        <w:jc w:val="both"/>
        <w:rPr>
          <w:rFonts w:eastAsia="Times New Roman" w:cs="Times New Roman"/>
          <w:szCs w:val="24"/>
        </w:rPr>
      </w:pPr>
      <w:r>
        <w:rPr>
          <w:rFonts w:eastAsia="Times New Roman" w:cs="Times New Roman"/>
          <w:szCs w:val="24"/>
        </w:rPr>
        <w:t>Θέλω να είμαι ξεκάθαρος. Δεν υπάρχει καμμία περίπτωση για αλλαγή του καθεστώτος των προσλήψεων. Γι’ αυτό θα φέρουμε τη νομοτεχνική βελτίωση, για να είναι α</w:t>
      </w:r>
      <w:r>
        <w:rPr>
          <w:rFonts w:eastAsia="Times New Roman" w:cs="Times New Roman"/>
          <w:szCs w:val="24"/>
        </w:rPr>
        <w:t xml:space="preserve">πολύτως σαφές και </w:t>
      </w:r>
      <w:r>
        <w:rPr>
          <w:rFonts w:eastAsia="Times New Roman" w:cs="Times New Roman"/>
          <w:szCs w:val="24"/>
        </w:rPr>
        <w:lastRenderedPageBreak/>
        <w:t xml:space="preserve">ως προς τη διατύπωση, για να μην υπάρχουν αυτές οι παρερμηνείες. </w:t>
      </w:r>
    </w:p>
    <w:p w14:paraId="6242B710"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711"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 αναμονή, λοιπόν, της νομοτεχνικής βελτίωσης και τα λέμε ξανά στο τέλος. Ωραία. </w:t>
      </w:r>
    </w:p>
    <w:p w14:paraId="6242B712" w14:textId="77777777" w:rsidR="000E4403" w:rsidRDefault="00E3488B">
      <w:pPr>
        <w:spacing w:line="600" w:lineRule="auto"/>
        <w:ind w:firstLine="720"/>
        <w:jc w:val="both"/>
        <w:rPr>
          <w:rFonts w:eastAsia="Times New Roman"/>
          <w:szCs w:val="24"/>
        </w:rPr>
      </w:pPr>
      <w:r>
        <w:rPr>
          <w:rFonts w:eastAsia="Times New Roman"/>
          <w:szCs w:val="24"/>
        </w:rPr>
        <w:t>Ο κ. Ξυδάκης έχει τον λόγο για δυο λεπτά, γι</w:t>
      </w:r>
      <w:r>
        <w:rPr>
          <w:rFonts w:eastAsia="Times New Roman"/>
          <w:szCs w:val="24"/>
        </w:rPr>
        <w:t xml:space="preserve">α να αναγνώσει ή να καταθέσει κάτι εκ μέρους του κόμματός του. Δεν πρόκειται για ψήφισμα ούτε για έγκριση. Το διευκρινίζω. </w:t>
      </w:r>
    </w:p>
    <w:p w14:paraId="6242B713"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Ξυδάκη, έχετε τον λόγο. </w:t>
      </w:r>
    </w:p>
    <w:p w14:paraId="6242B714" w14:textId="77777777" w:rsidR="000E4403" w:rsidRDefault="00E3488B">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Ευχαριστώ, κύριε Πρόεδρε. </w:t>
      </w:r>
    </w:p>
    <w:p w14:paraId="6242B715" w14:textId="77777777" w:rsidR="000E4403" w:rsidRDefault="00E3488B">
      <w:pPr>
        <w:spacing w:line="600" w:lineRule="auto"/>
        <w:ind w:firstLine="720"/>
        <w:jc w:val="both"/>
        <w:rPr>
          <w:rFonts w:eastAsia="Times New Roman"/>
          <w:szCs w:val="24"/>
        </w:rPr>
      </w:pPr>
      <w:r>
        <w:rPr>
          <w:rFonts w:eastAsia="Times New Roman"/>
          <w:szCs w:val="24"/>
        </w:rPr>
        <w:t>Πρόκειται για μια αναφορά προς το Σώμα εκ μέρους</w:t>
      </w:r>
      <w:r>
        <w:rPr>
          <w:rFonts w:eastAsia="Times New Roman"/>
          <w:szCs w:val="24"/>
        </w:rPr>
        <w:t xml:space="preserve"> της Κοινοβουλευτικής Ομάδας του ΣΥΡΙΖΑ με αφορμή την 76</w:t>
      </w:r>
      <w:r>
        <w:rPr>
          <w:rFonts w:eastAsia="Times New Roman"/>
          <w:szCs w:val="24"/>
          <w:vertAlign w:val="superscript"/>
        </w:rPr>
        <w:t xml:space="preserve">η </w:t>
      </w:r>
      <w:r>
        <w:rPr>
          <w:rFonts w:eastAsia="Times New Roman"/>
          <w:szCs w:val="24"/>
        </w:rPr>
        <w:t xml:space="preserve">επέτειο κατάληψης της Αθήνας από τα ναζιστικά στρατεύματα. </w:t>
      </w:r>
    </w:p>
    <w:p w14:paraId="6242B716" w14:textId="77777777" w:rsidR="000E4403" w:rsidRDefault="00E3488B">
      <w:pPr>
        <w:spacing w:line="600" w:lineRule="auto"/>
        <w:ind w:firstLine="720"/>
        <w:jc w:val="both"/>
        <w:rPr>
          <w:rFonts w:eastAsia="Times New Roman"/>
          <w:szCs w:val="24"/>
        </w:rPr>
      </w:pPr>
      <w:r>
        <w:rPr>
          <w:rFonts w:eastAsia="Times New Roman"/>
          <w:szCs w:val="24"/>
        </w:rPr>
        <w:t xml:space="preserve">Έχω την τιμή, λοιπόν, να σας αναγνώσω αυτή την αναφορά ως μια χειρονομία μνήμης ενώπιον της ιστορίας, ενώπιον </w:t>
      </w:r>
      <w:r>
        <w:rPr>
          <w:rFonts w:eastAsia="Times New Roman"/>
          <w:szCs w:val="24"/>
        </w:rPr>
        <w:lastRenderedPageBreak/>
        <w:t>των ανθρώπων που έδωσαν τη ζ</w:t>
      </w:r>
      <w:r>
        <w:rPr>
          <w:rFonts w:eastAsia="Times New Roman"/>
          <w:szCs w:val="24"/>
        </w:rPr>
        <w:t>ωή τους και ενώπιον των μελλουσών γενεών, για να τα διατηρήσουμε αυτά πάντα στέρεα μπροστά μας ως φάρους:</w:t>
      </w:r>
    </w:p>
    <w:p w14:paraId="6242B717" w14:textId="77777777" w:rsidR="000E4403" w:rsidRDefault="00E3488B">
      <w:pPr>
        <w:spacing w:line="600" w:lineRule="auto"/>
        <w:ind w:firstLine="720"/>
        <w:jc w:val="both"/>
        <w:rPr>
          <w:rFonts w:eastAsia="Times New Roman"/>
          <w:szCs w:val="24"/>
        </w:rPr>
      </w:pPr>
      <w:r>
        <w:rPr>
          <w:rFonts w:eastAsia="Times New Roman"/>
          <w:szCs w:val="24"/>
        </w:rPr>
        <w:t>«Η Κοινοβουλευτική Ομάδα του ΣΥΡΙΖΑ αναγνωρίζει ότι τα θύματα των διεθνών εγκλημάτων πολέμου, των εγκλημάτων κατά τη</w:t>
      </w:r>
      <w:r>
        <w:rPr>
          <w:rFonts w:eastAsia="Times New Roman"/>
          <w:szCs w:val="24"/>
        </w:rPr>
        <w:t>ς</w:t>
      </w:r>
      <w:r>
        <w:rPr>
          <w:rFonts w:eastAsia="Times New Roman"/>
          <w:szCs w:val="24"/>
        </w:rPr>
        <w:t xml:space="preserve"> ανθρωπότητας και των πράξεων γενοκτονίας δικαιούνται την πλήρη και απαρακώλυτη πρόσβαση σε αποτελεσματική έννομη θεραπεία, διατηρώντας το δικαίωμα στην αλήθεια και στην ιστορική μνήμη. </w:t>
      </w:r>
    </w:p>
    <w:p w14:paraId="6242B718" w14:textId="77777777" w:rsidR="000E4403" w:rsidRDefault="00E3488B">
      <w:pPr>
        <w:spacing w:line="600" w:lineRule="auto"/>
        <w:ind w:firstLine="720"/>
        <w:jc w:val="both"/>
        <w:rPr>
          <w:rFonts w:eastAsia="Times New Roman"/>
          <w:szCs w:val="24"/>
        </w:rPr>
      </w:pPr>
      <w:r>
        <w:rPr>
          <w:rFonts w:eastAsia="Times New Roman"/>
          <w:szCs w:val="24"/>
        </w:rPr>
        <w:t xml:space="preserve">Τα θύματα των θηριωδιών του Β΄ Παγκοσμίου Πολέμου ουδέποτε είχαν στη </w:t>
      </w:r>
      <w:r>
        <w:rPr>
          <w:rFonts w:eastAsia="Times New Roman"/>
          <w:szCs w:val="24"/>
        </w:rPr>
        <w:t>διάθεσή τους τα αναγκαία έννομα μέσα για την υπεράσπισή τους και την επιδίωξη ουσιαστικής νομικής, ηθικής και ιστορικής αποκατάστασης, γεγονός το οποίο οφείλεται και στην αποσιώπηση της μαρτυρικής αντιστασιακής ιστορίας του ελληνικού λαού, η οποία παραβιάζ</w:t>
      </w:r>
      <w:r>
        <w:rPr>
          <w:rFonts w:eastAsia="Times New Roman"/>
          <w:szCs w:val="24"/>
        </w:rPr>
        <w:t xml:space="preserve">ει το θεμελιώδες δικαίωμα των προσώπων στην ιστορική μνήμη και την πρόσβαση σε αποτελεσματική έννομη θεραπεία. </w:t>
      </w:r>
    </w:p>
    <w:p w14:paraId="6242B719" w14:textId="77777777" w:rsidR="000E4403" w:rsidRDefault="00E3488B">
      <w:pPr>
        <w:spacing w:line="600" w:lineRule="auto"/>
        <w:ind w:firstLine="720"/>
        <w:jc w:val="both"/>
        <w:rPr>
          <w:rFonts w:eastAsia="Times New Roman"/>
          <w:szCs w:val="24"/>
        </w:rPr>
      </w:pPr>
      <w:r>
        <w:rPr>
          <w:rFonts w:eastAsia="Times New Roman"/>
          <w:szCs w:val="24"/>
        </w:rPr>
        <w:t xml:space="preserve">Η Κοινοβουλευτική Ομάδα του ΣΥΡΙΖΑ επισημαίνει ότι σύμφωνα με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και το ελληνικό Σύνταγμα τα εγκλήματα πολέμου, τα εγκλήματα κατά</w:t>
      </w:r>
      <w:r>
        <w:rPr>
          <w:rFonts w:eastAsia="Times New Roman"/>
          <w:szCs w:val="24"/>
        </w:rPr>
        <w:t xml:space="preserve"> της ανθρωπότητας και οι </w:t>
      </w:r>
      <w:r>
        <w:rPr>
          <w:rFonts w:eastAsia="Times New Roman"/>
          <w:szCs w:val="24"/>
        </w:rPr>
        <w:lastRenderedPageBreak/>
        <w:t xml:space="preserve">πράξεις γενοκτονίας δεν υπόκεινται στις περί παραγραφής διατάξεις του Ποινικού Κώδικα. Τονίζει ότι και με βάση τις εφαρμοστέες υπερισχύουσες αρχές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 xml:space="preserve">ικαίου απαράγραπτες παραμένουν και οι αστικές αξιώσεις που προκύπτουν </w:t>
      </w:r>
      <w:r>
        <w:rPr>
          <w:rFonts w:eastAsia="Times New Roman"/>
          <w:szCs w:val="24"/>
        </w:rPr>
        <w:t xml:space="preserve">από τα ως άνω διεθνή εγκλήματα, είτε αφορούν απαιτήσεις υλικής αποζημίωσης είτε χρηματικής ικανοποίησης, ηθικής βλάβης ή ψυχικής οδύνης. </w:t>
      </w:r>
    </w:p>
    <w:p w14:paraId="6242B71A" w14:textId="77777777" w:rsidR="000E4403" w:rsidRDefault="00E3488B">
      <w:pPr>
        <w:spacing w:line="600" w:lineRule="auto"/>
        <w:ind w:firstLine="720"/>
        <w:jc w:val="both"/>
        <w:rPr>
          <w:rFonts w:eastAsia="Times New Roman"/>
          <w:szCs w:val="24"/>
        </w:rPr>
      </w:pPr>
      <w:r>
        <w:rPr>
          <w:rFonts w:eastAsia="Times New Roman"/>
          <w:szCs w:val="24"/>
        </w:rPr>
        <w:t>Η Κοινοβουλευτική Ομάδα του ΣΥΡΙΖΑ καταδικάζει απερίφραστα την αμνήστευση από την κυβέρνηση της χούντας των εγκλημάτων</w:t>
      </w:r>
      <w:r>
        <w:rPr>
          <w:rFonts w:eastAsia="Times New Roman"/>
          <w:szCs w:val="24"/>
        </w:rPr>
        <w:t xml:space="preserve"> κατά της ανθρωπότητας στη διάρκεια της συνεδρίασης της 15</w:t>
      </w:r>
      <w:r w:rsidRPr="00CE2B46">
        <w:rPr>
          <w:rFonts w:eastAsia="Times New Roman"/>
          <w:szCs w:val="24"/>
          <w:vertAlign w:val="superscript"/>
        </w:rPr>
        <w:t>ης</w:t>
      </w:r>
      <w:r>
        <w:rPr>
          <w:rFonts w:eastAsia="Times New Roman"/>
          <w:szCs w:val="24"/>
        </w:rPr>
        <w:t xml:space="preserve"> </w:t>
      </w:r>
      <w:r>
        <w:rPr>
          <w:rFonts w:eastAsia="Times New Roman"/>
          <w:szCs w:val="24"/>
        </w:rPr>
        <w:t>Νοεμβρίου 1967 ενώπιον της 3</w:t>
      </w:r>
      <w:r>
        <w:rPr>
          <w:rFonts w:eastAsia="Times New Roman"/>
          <w:szCs w:val="24"/>
          <w:vertAlign w:val="superscript"/>
        </w:rPr>
        <w:t>ης</w:t>
      </w:r>
      <w:r>
        <w:rPr>
          <w:rFonts w:eastAsia="Times New Roman"/>
          <w:szCs w:val="24"/>
        </w:rPr>
        <w:t xml:space="preserve"> Επιτροπής του Οργανισμού Ηνωμένων Εθνών, γεγονός που επ’ ουδενί απηχεί τη σταθερή στάση όλων των δημοκρατικά εκλεγμένων ελληνικών κυβερνήσεων, αλλά και την ομόφωνη </w:t>
      </w:r>
      <w:r>
        <w:rPr>
          <w:rFonts w:eastAsia="Times New Roman"/>
          <w:szCs w:val="24"/>
        </w:rPr>
        <w:t xml:space="preserve">θέση της Διακομματικής Κοινοβουλευτικής Επιτροπής για τη Διεκδίκηση των Γερμανικών Οφειλών προς την Ελλάδα. </w:t>
      </w:r>
    </w:p>
    <w:p w14:paraId="6242B71B" w14:textId="77777777" w:rsidR="000E4403" w:rsidRDefault="00E3488B">
      <w:pPr>
        <w:spacing w:line="600" w:lineRule="auto"/>
        <w:ind w:firstLine="720"/>
        <w:jc w:val="both"/>
        <w:rPr>
          <w:rFonts w:eastAsia="Times New Roman"/>
          <w:szCs w:val="24"/>
        </w:rPr>
      </w:pPr>
      <w:r>
        <w:rPr>
          <w:rFonts w:eastAsia="Times New Roman"/>
          <w:szCs w:val="24"/>
        </w:rPr>
        <w:t xml:space="preserve">Πιστεύουμε ότι είναι απαράγραπτα τα διεθνή ποινικά αδικήματα που διαπράχθηκαν στη χώρα μας κατά τη διάρκεια της τριπλής κατοχής. </w:t>
      </w:r>
    </w:p>
    <w:p w14:paraId="6242B71C" w14:textId="77777777" w:rsidR="000E4403" w:rsidRDefault="00E3488B">
      <w:pPr>
        <w:spacing w:line="600" w:lineRule="auto"/>
        <w:ind w:firstLine="720"/>
        <w:jc w:val="both"/>
        <w:rPr>
          <w:rFonts w:eastAsia="Times New Roman"/>
          <w:szCs w:val="24"/>
        </w:rPr>
      </w:pPr>
      <w:r>
        <w:rPr>
          <w:rFonts w:eastAsia="Times New Roman"/>
          <w:szCs w:val="24"/>
        </w:rPr>
        <w:lastRenderedPageBreak/>
        <w:t>Η Κοινοβουλευτική</w:t>
      </w:r>
      <w:r>
        <w:rPr>
          <w:rFonts w:eastAsia="Times New Roman"/>
          <w:szCs w:val="24"/>
        </w:rPr>
        <w:t xml:space="preserve"> Ομάδα του ΣΥΡΙΖΑ επιβεβαιώνει ότι η επίσημη θέση του </w:t>
      </w:r>
      <w:r>
        <w:rPr>
          <w:rFonts w:eastAsia="Times New Roman"/>
          <w:szCs w:val="24"/>
        </w:rPr>
        <w:t>ε</w:t>
      </w:r>
      <w:r>
        <w:rPr>
          <w:rFonts w:eastAsia="Times New Roman"/>
          <w:szCs w:val="24"/>
        </w:rPr>
        <w:t xml:space="preserve">λληνικού Κοινοβουλίου είναι ότι ο θεσμός της παραγραφής δεν εφαρμόζεται ούτε στο ποινικό αλλά ούτε και στο αστικό σκέλος των υποθέσεων που πηγάζουν από τη δράση των δυνάμεων του Άξονα στην Ελλάδα κατά </w:t>
      </w:r>
      <w:r>
        <w:rPr>
          <w:rFonts w:eastAsia="Times New Roman"/>
          <w:szCs w:val="24"/>
        </w:rPr>
        <w:t>την περίοδο της τριπλής κατοχής 1941-1945.</w:t>
      </w:r>
    </w:p>
    <w:p w14:paraId="6242B71D" w14:textId="77777777" w:rsidR="000E4403" w:rsidRDefault="00E3488B">
      <w:pPr>
        <w:spacing w:line="600" w:lineRule="auto"/>
        <w:ind w:firstLine="720"/>
        <w:jc w:val="both"/>
        <w:rPr>
          <w:rFonts w:eastAsia="Times New Roman"/>
          <w:szCs w:val="24"/>
        </w:rPr>
      </w:pPr>
      <w:r>
        <w:rPr>
          <w:rFonts w:eastAsia="Times New Roman"/>
          <w:szCs w:val="24"/>
        </w:rPr>
        <w:t>Υιοθετούμε την έκθεση της Διακομματικής Κοινοβουλευτικής Επιτροπής για τη Διεκδίκηση των Γερμανικών Οφειλών -ΙΖ΄ Κοινοβουλευτική Περίοδος, Σύνοδος Α΄, 27 Ιουλίου 2016-</w:t>
      </w:r>
      <w:r>
        <w:rPr>
          <w:rFonts w:eastAsia="Times New Roman"/>
          <w:szCs w:val="24"/>
        </w:rPr>
        <w:t>,</w:t>
      </w:r>
      <w:r>
        <w:rPr>
          <w:rFonts w:eastAsia="Times New Roman"/>
          <w:szCs w:val="24"/>
        </w:rPr>
        <w:t xml:space="preserve"> ιδίως δε τις αναφερόμενες σε αυτή προτάσεις,</w:t>
      </w:r>
      <w:r>
        <w:rPr>
          <w:rFonts w:eastAsia="Times New Roman"/>
          <w:szCs w:val="24"/>
        </w:rPr>
        <w:t xml:space="preserve"> με τις οποίες τίθεται το ζήτημα του απαραγράπτου των κρίσιμων εγκλημάτων και αξιώσεων. </w:t>
      </w:r>
    </w:p>
    <w:p w14:paraId="6242B71E" w14:textId="77777777" w:rsidR="000E4403" w:rsidRDefault="00E3488B">
      <w:pPr>
        <w:spacing w:line="600" w:lineRule="auto"/>
        <w:ind w:firstLine="720"/>
        <w:jc w:val="both"/>
        <w:rPr>
          <w:rFonts w:eastAsia="Times New Roman"/>
          <w:szCs w:val="24"/>
        </w:rPr>
      </w:pPr>
      <w:r>
        <w:rPr>
          <w:rFonts w:eastAsia="Times New Roman"/>
          <w:szCs w:val="24"/>
        </w:rPr>
        <w:t xml:space="preserve">Αθήνα, 27 Απριλίου 2017». </w:t>
      </w:r>
    </w:p>
    <w:p w14:paraId="6242B71F"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πολύ. </w:t>
      </w:r>
    </w:p>
    <w:p w14:paraId="6242B720"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42B721"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κύριος Υπουργός, ο οποίος ούτως ή άλλως δεν εξήντλησε και τον χρόνο του, θέλει να παρουσιάσει -και νομίζω ότι είναι χρήσιμο για ό</w:t>
      </w:r>
      <w:r>
        <w:rPr>
          <w:rFonts w:eastAsia="Times New Roman"/>
          <w:szCs w:val="24"/>
        </w:rPr>
        <w:lastRenderedPageBreak/>
        <w:t xml:space="preserve">σους συναδέλφους θα ακολουθήσουν, και τους </w:t>
      </w:r>
      <w:r>
        <w:rPr>
          <w:rFonts w:eastAsia="Times New Roman"/>
          <w:szCs w:val="24"/>
        </w:rPr>
        <w:t>Κ</w:t>
      </w:r>
      <w:r>
        <w:rPr>
          <w:rFonts w:eastAsia="Times New Roman"/>
          <w:szCs w:val="24"/>
        </w:rPr>
        <w:t xml:space="preserve">οινοβουλευτικούς </w:t>
      </w:r>
      <w:r>
        <w:rPr>
          <w:rFonts w:eastAsia="Times New Roman"/>
          <w:szCs w:val="24"/>
        </w:rPr>
        <w:t>Ε</w:t>
      </w:r>
      <w:r>
        <w:rPr>
          <w:rFonts w:eastAsia="Times New Roman"/>
          <w:szCs w:val="24"/>
        </w:rPr>
        <w:t>κπροσώπους και τους</w:t>
      </w:r>
      <w:r>
        <w:rPr>
          <w:rFonts w:eastAsia="Times New Roman"/>
          <w:szCs w:val="24"/>
        </w:rPr>
        <w:t xml:space="preserve"> ομιλητές</w:t>
      </w:r>
      <w:r>
        <w:rPr>
          <w:rFonts w:eastAsia="Times New Roman"/>
          <w:szCs w:val="24"/>
        </w:rPr>
        <w:t>- την υπουργική τροπολογία που υπογ</w:t>
      </w:r>
      <w:r>
        <w:rPr>
          <w:rFonts w:eastAsia="Times New Roman"/>
          <w:szCs w:val="24"/>
        </w:rPr>
        <w:t xml:space="preserve">ράφει ο κ. Σκουρλέτης και ο ίδιος με γενικό αριθμό 1025 και ειδικό 13. </w:t>
      </w:r>
    </w:p>
    <w:p w14:paraId="6242B722" w14:textId="77777777" w:rsidR="000E4403" w:rsidRDefault="00E3488B">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μπορώ να έχω τον λόγο για μισό λεπτό;</w:t>
      </w:r>
    </w:p>
    <w:p w14:paraId="6242B723"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 μιλήσει ο Υπουργός και θα σας δώσω τον λόγο μετά. </w:t>
      </w:r>
    </w:p>
    <w:p w14:paraId="6242B724" w14:textId="77777777" w:rsidR="000E4403" w:rsidRDefault="00E3488B">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Θέλω να </w:t>
      </w:r>
      <w:r>
        <w:rPr>
          <w:rFonts w:eastAsia="Times New Roman"/>
          <w:szCs w:val="24"/>
        </w:rPr>
        <w:t>μιλήσω επ’ αυτού που...</w:t>
      </w:r>
    </w:p>
    <w:p w14:paraId="6242B725"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κατάλαβα. Θα σας δώσω τον λόγο όχι για μισό λεπτό, για παραπάνω. </w:t>
      </w:r>
    </w:p>
    <w:p w14:paraId="6242B726" w14:textId="77777777" w:rsidR="000E4403" w:rsidRDefault="00E3488B">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Δεν θέλω παραπάνω, κύριε Πρόεδρε. </w:t>
      </w:r>
    </w:p>
    <w:p w14:paraId="6242B727" w14:textId="77777777" w:rsidR="000E4403" w:rsidRDefault="00E3488B">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Υπουργέ, έχετε τον λόγο. </w:t>
      </w:r>
    </w:p>
    <w:p w14:paraId="6242B72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Με την παρούσα τροπολογία δίνεται μία χρονική παράταση μέχρι το 2021 για τις δημοσιεύσεις στον ημερήσιο </w:t>
      </w:r>
      <w:r>
        <w:rPr>
          <w:rFonts w:eastAsia="Times New Roman" w:cs="Times New Roman"/>
          <w:szCs w:val="24"/>
        </w:rPr>
        <w:lastRenderedPageBreak/>
        <w:t>και επαρχιακό Τύπο</w:t>
      </w:r>
      <w:r>
        <w:rPr>
          <w:rFonts w:eastAsia="Times New Roman" w:cs="Times New Roman"/>
          <w:szCs w:val="24"/>
        </w:rPr>
        <w:t>,</w:t>
      </w:r>
      <w:r>
        <w:rPr>
          <w:rFonts w:eastAsia="Times New Roman" w:cs="Times New Roman"/>
          <w:szCs w:val="24"/>
        </w:rPr>
        <w:t xml:space="preserve"> όσον αφορά τις προκηρύξεις των διαγωνισμών που προβλέπονται στον Κώδικα Προ</w:t>
      </w:r>
      <w:r>
        <w:rPr>
          <w:rFonts w:eastAsia="Times New Roman" w:cs="Times New Roman"/>
          <w:szCs w:val="24"/>
        </w:rPr>
        <w:t xml:space="preserve">μηθειών των δήμων και κοινοτήτων. Το καθεστώς αυτό της παράτασης είχε δοθεί από την αρχή της θέσπισης του βασικού νόμου περί προμηθειών, του </w:t>
      </w:r>
      <w:r>
        <w:rPr>
          <w:rFonts w:eastAsia="Times New Roman" w:cs="Times New Roman"/>
          <w:szCs w:val="24"/>
        </w:rPr>
        <w:t>ν.</w:t>
      </w:r>
      <w:r>
        <w:rPr>
          <w:rFonts w:eastAsia="Times New Roman" w:cs="Times New Roman"/>
          <w:szCs w:val="24"/>
        </w:rPr>
        <w:t>4412/2016, σε όλον τον Τύπο και για όλες τις κατηγορίες των διαγωνισμών του δημοσίου, πλην αυτών που προβλέπονται</w:t>
      </w:r>
      <w:r>
        <w:rPr>
          <w:rFonts w:eastAsia="Times New Roman" w:cs="Times New Roman"/>
          <w:szCs w:val="24"/>
        </w:rPr>
        <w:t xml:space="preserve"> στο άρθρο 11 του </w:t>
      </w:r>
      <w:r>
        <w:rPr>
          <w:rFonts w:eastAsia="Times New Roman" w:cs="Times New Roman"/>
          <w:szCs w:val="24"/>
        </w:rPr>
        <w:t>π.δ.</w:t>
      </w:r>
      <w:r>
        <w:rPr>
          <w:rFonts w:eastAsia="Times New Roman" w:cs="Times New Roman"/>
          <w:szCs w:val="24"/>
        </w:rPr>
        <w:t xml:space="preserve"> 28/1980. </w:t>
      </w:r>
    </w:p>
    <w:p w14:paraId="6242B72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την παρούσα τροπολογία ρυθμίζουμε με ομοιόμορφο τρόπο, βάσει της αρχής της ισότητας και της διαφάνειας, όλο το καθεστώς των δημοσιεύσεων στις προμήθειες του δημοσίου, συμπεριλαμβανομένων και αυτών των προμηθειών των δήμω</w:t>
      </w:r>
      <w:r>
        <w:rPr>
          <w:rFonts w:eastAsia="Times New Roman" w:cs="Times New Roman"/>
          <w:szCs w:val="24"/>
        </w:rPr>
        <w:t>ν και κοινοτήτων.</w:t>
      </w:r>
    </w:p>
    <w:p w14:paraId="6242B72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242B72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Δένδια, έχετε τον λόγο για δύο λεπτά και εσείς.</w:t>
      </w:r>
    </w:p>
    <w:p w14:paraId="6242B72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ήθελα απλώς να προσφέρω στη συζήτηση -δεν πρόκειται ακριβώς περί συζητήσεως,</w:t>
      </w:r>
      <w:r>
        <w:rPr>
          <w:rFonts w:eastAsia="Times New Roman" w:cs="Times New Roman"/>
          <w:szCs w:val="24"/>
        </w:rPr>
        <w:t xml:space="preserve"> αλλά εν πάση περιπτώσει ορθά θίγεται το θέμα και δεν έχουμε κα</w:t>
      </w:r>
      <w:r>
        <w:rPr>
          <w:rFonts w:eastAsia="Times New Roman" w:cs="Times New Roman"/>
          <w:szCs w:val="24"/>
        </w:rPr>
        <w:t>μ</w:t>
      </w:r>
      <w:r>
        <w:rPr>
          <w:rFonts w:eastAsia="Times New Roman" w:cs="Times New Roman"/>
          <w:szCs w:val="24"/>
        </w:rPr>
        <w:t xml:space="preserve">μία αντίρρηση γι’ αυτό- το εξής: Το μείζον πρόβλημα </w:t>
      </w:r>
      <w:r>
        <w:rPr>
          <w:rFonts w:eastAsia="Times New Roman" w:cs="Times New Roman"/>
          <w:szCs w:val="24"/>
        </w:rPr>
        <w:lastRenderedPageBreak/>
        <w:t>το οποίο αντιμετωπίζει η ελληνική έννομη τάξη και οποιαδήποτε έννομη τάξη στο ζήτημα των γερμανικών αποζημιώσεων, δεν είναι το θέμα της παρα</w:t>
      </w:r>
      <w:r>
        <w:rPr>
          <w:rFonts w:eastAsia="Times New Roman" w:cs="Times New Roman"/>
          <w:szCs w:val="24"/>
        </w:rPr>
        <w:t>γραφής, αλλά το θέμα της ετεροδικίας.</w:t>
      </w:r>
    </w:p>
    <w:p w14:paraId="6242B72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 Θα πρότεινα, λοιπόν, στην Κοινοβουλευτική Ομάδα του ΣΥΡΙΖΑ, αφού είχε την πρωτοβουλία να συντάξει το ενδιαφέρον αυτό κείμενο, να ε</w:t>
      </w:r>
      <w:r>
        <w:rPr>
          <w:rFonts w:eastAsia="Times New Roman" w:cs="Times New Roman"/>
          <w:szCs w:val="24"/>
        </w:rPr>
        <w:t>γκύ</w:t>
      </w:r>
      <w:r>
        <w:rPr>
          <w:rFonts w:eastAsia="Times New Roman" w:cs="Times New Roman"/>
          <w:szCs w:val="24"/>
        </w:rPr>
        <w:t xml:space="preserve">ψει στο θέμα της ετεροδικίας και να επανέλθει, καταθέτοντας τη σκέψη της για το πώς </w:t>
      </w:r>
      <w:r>
        <w:rPr>
          <w:rFonts w:eastAsia="Times New Roman" w:cs="Times New Roman"/>
          <w:szCs w:val="24"/>
        </w:rPr>
        <w:t xml:space="preserve">θα μπορούσε η ελληνική έννομη τάξη να αντιμετωπίσει το ζήτημα αυτό. </w:t>
      </w:r>
    </w:p>
    <w:p w14:paraId="6242B72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εάν θέλετε να το δείτε από επιστημονική πλευρά, υπάρχει μία ανάλυση στο «</w:t>
      </w:r>
      <w:r>
        <w:rPr>
          <w:rFonts w:eastAsia="Times New Roman" w:cs="Times New Roman"/>
          <w:szCs w:val="24"/>
        </w:rPr>
        <w:t>ΝΟΜΙΚΟ ΒΗΜΑ</w:t>
      </w:r>
      <w:r>
        <w:rPr>
          <w:rFonts w:eastAsia="Times New Roman" w:cs="Times New Roman"/>
          <w:szCs w:val="24"/>
        </w:rPr>
        <w:t xml:space="preserve">» του 2016 εξαιρετικά ενδιαφέρουσα. </w:t>
      </w:r>
    </w:p>
    <w:p w14:paraId="6242B72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Ξαναλέω, όμως, ότι θέλει τεράστια νομική προσπάθεια και τε</w:t>
      </w:r>
      <w:r>
        <w:rPr>
          <w:rFonts w:eastAsia="Times New Roman" w:cs="Times New Roman"/>
          <w:szCs w:val="24"/>
        </w:rPr>
        <w:t>ράστια νομική σκέψη</w:t>
      </w:r>
      <w:r>
        <w:rPr>
          <w:rFonts w:eastAsia="Times New Roman" w:cs="Times New Roman"/>
          <w:szCs w:val="24"/>
        </w:rPr>
        <w:t>,</w:t>
      </w:r>
      <w:r>
        <w:rPr>
          <w:rFonts w:eastAsia="Times New Roman" w:cs="Times New Roman"/>
          <w:szCs w:val="24"/>
        </w:rPr>
        <w:t xml:space="preserve"> για να δούμε πώς μπορούμε από κοινού -διότι πραγματικά υπήρξαν ειδεχθή εγκλήματα</w:t>
      </w:r>
      <w:r>
        <w:rPr>
          <w:rFonts w:eastAsia="Times New Roman" w:cs="Times New Roman"/>
          <w:szCs w:val="24"/>
        </w:rPr>
        <w:t>,</w:t>
      </w:r>
      <w:r>
        <w:rPr>
          <w:rFonts w:eastAsia="Times New Roman" w:cs="Times New Roman"/>
          <w:szCs w:val="24"/>
        </w:rPr>
        <w:t xml:space="preserve"> τα θύματα των οποίων ουδέποτε αποζημιώθηκαν- να δούμε τα ζητήματα αυτά.</w:t>
      </w:r>
    </w:p>
    <w:p w14:paraId="6242B73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Συνεχίζουμε με τον κ. Λοβέρδο.</w:t>
      </w:r>
    </w:p>
    <w:p w14:paraId="6242B73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θα ήθελα να απαντήσω.</w:t>
      </w:r>
    </w:p>
    <w:p w14:paraId="6242B73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Ας μην ανοίγουμε κουβέντα. Συνεννοηθείτε μεταξύ σας και οι άλλες πτέρυγες, εφόσον το επιθυμούν…</w:t>
      </w:r>
    </w:p>
    <w:p w14:paraId="6242B73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 απαντήσω για λόγους πολιτικής αβροφροσύνης, γιατί πρόκειται για μία </w:t>
      </w:r>
      <w:r>
        <w:rPr>
          <w:rFonts w:eastAsia="Times New Roman" w:cs="Times New Roman"/>
          <w:szCs w:val="24"/>
        </w:rPr>
        <w:t>σοβαρή πρόταση.</w:t>
      </w:r>
    </w:p>
    <w:p w14:paraId="6242B73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Να μιλήσει πρώτα ο κ. Λοβέρδος…</w:t>
      </w:r>
    </w:p>
    <w:p w14:paraId="6242B73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Εγώ μπορώ να περιμένω, κύριε Πρόεδρε.</w:t>
      </w:r>
    </w:p>
    <w:p w14:paraId="6242B73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Ξυδάκη, έχετε τον λόγο για ένα λεπτό. Κατά παρέκκλιση, όμως, τα</w:t>
      </w:r>
      <w:r>
        <w:rPr>
          <w:rFonts w:eastAsia="Times New Roman" w:cs="Times New Roman"/>
          <w:szCs w:val="24"/>
        </w:rPr>
        <w:t xml:space="preserve"> έκανα όλα αυτά, λόγω του ότι είμαστε στην Αθήνα και σηματοδοτούσε και την κατοχή ολόκληρης της Ελλάδας στην ουσία.</w:t>
      </w:r>
    </w:p>
    <w:p w14:paraId="6242B73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τον συνάδελφο κ. Δένδια για την παρέμβασή του. Αυτή η αναφορά δεν διεκδικεί τις δάφνες μιας ολοκληρωμένης νομική</w:t>
      </w:r>
      <w:r>
        <w:rPr>
          <w:rFonts w:eastAsia="Times New Roman" w:cs="Times New Roman"/>
          <w:szCs w:val="24"/>
        </w:rPr>
        <w:t>ς πραγματείας. Είναι, πρώτον, μια ιστορική υπόμνηση. Είναι μια διαρκής παρακαταθήκη μνήμης.</w:t>
      </w:r>
    </w:p>
    <w:p w14:paraId="6242B73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Τέτοια την κάνατε.</w:t>
      </w:r>
    </w:p>
    <w:p w14:paraId="6242B73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Δυο λεπτά, κύριε Πρόεδρε.</w:t>
      </w:r>
    </w:p>
    <w:p w14:paraId="6242B7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αμφιβάλλω ότι μπορεί να έχει νομικές δυσκολίες και να χρειάζεται</w:t>
      </w:r>
      <w:r>
        <w:rPr>
          <w:rFonts w:eastAsia="Times New Roman" w:cs="Times New Roman"/>
          <w:szCs w:val="24"/>
        </w:rPr>
        <w:t xml:space="preserve"> μία νομική εμβρίθεια διαφορετική. Ωστόσο, η κινούσα και η πρωταρχική δύναμη είναι η πολιτική βούληση και η αίσθηση της ιστορικής ευθύνης. Αυτή νομίζω ότι δεν λείπει από κανέναν μέσα σε αυτή την Αίθουσα, από κα</w:t>
      </w:r>
      <w:r>
        <w:rPr>
          <w:rFonts w:eastAsia="Times New Roman" w:cs="Times New Roman"/>
          <w:szCs w:val="24"/>
        </w:rPr>
        <w:t>μ</w:t>
      </w:r>
      <w:r>
        <w:rPr>
          <w:rFonts w:eastAsia="Times New Roman" w:cs="Times New Roman"/>
          <w:szCs w:val="24"/>
        </w:rPr>
        <w:t xml:space="preserve">μία δημοκρατική δύναμη. </w:t>
      </w:r>
      <w:r>
        <w:rPr>
          <w:rFonts w:eastAsia="Times New Roman" w:cs="Times New Roman"/>
          <w:szCs w:val="24"/>
        </w:rPr>
        <w:t>Μ</w:t>
      </w:r>
      <w:r>
        <w:rPr>
          <w:rFonts w:eastAsia="Times New Roman" w:cs="Times New Roman"/>
          <w:szCs w:val="24"/>
        </w:rPr>
        <w:t>ε αυτή τη δύναμη, με</w:t>
      </w:r>
      <w:r>
        <w:rPr>
          <w:rFonts w:eastAsia="Times New Roman" w:cs="Times New Roman"/>
          <w:szCs w:val="24"/>
        </w:rPr>
        <w:t xml:space="preserve"> αυτή τη βουλησιαρχική δύναμη νομίζω ότι πρέπει να κινηθούμε με ορίζοντα προς τα πίσω τα θύματα των ειδεχθών εγκλημάτων -τα απαράγραπτα, όπως αναγνωρίζει ο κ. Δένδιας- και με ορίζοντα προς τα εμπρός τις νεότερες γενιές</w:t>
      </w:r>
      <w:r>
        <w:rPr>
          <w:rFonts w:eastAsia="Times New Roman" w:cs="Times New Roman"/>
          <w:szCs w:val="24"/>
        </w:rPr>
        <w:t>,</w:t>
      </w:r>
      <w:r>
        <w:rPr>
          <w:rFonts w:eastAsia="Times New Roman" w:cs="Times New Roman"/>
          <w:szCs w:val="24"/>
        </w:rPr>
        <w:t xml:space="preserve"> οι οποίες πρέπει να θυμούνται και να</w:t>
      </w:r>
      <w:r>
        <w:rPr>
          <w:rFonts w:eastAsia="Times New Roman" w:cs="Times New Roman"/>
          <w:szCs w:val="24"/>
        </w:rPr>
        <w:t xml:space="preserve"> επανορθώσουν ό,τι έγινε.</w:t>
      </w:r>
    </w:p>
    <w:p w14:paraId="6242B73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Λοβέρδο, έχετε τον λόγο.</w:t>
      </w:r>
    </w:p>
    <w:p w14:paraId="6242B73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6242B73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αυτές τις ημέρες στην Τουρκία -χθες, προχθές- παρατηρείται το φαινόμενο των χιλιάδων </w:t>
      </w:r>
      <w:r>
        <w:rPr>
          <w:rFonts w:eastAsia="Times New Roman" w:cs="Times New Roman"/>
          <w:szCs w:val="24"/>
        </w:rPr>
        <w:lastRenderedPageBreak/>
        <w:t>συλλήψεω</w:t>
      </w:r>
      <w:r>
        <w:rPr>
          <w:rFonts w:eastAsia="Times New Roman" w:cs="Times New Roman"/>
          <w:szCs w:val="24"/>
        </w:rPr>
        <w:t xml:space="preserve">ν, καθώς και της θέσης εκτός κρατικού μηχανισμού χιλιάδων υπαλλήλων, ανεξαρτήτως σε ποιον τομέα του κρατικού μηχανισμού εργάζονται, για λόγους που σχετίζονται με το πραξικόπημα και τη σχέση τους με αυτό. </w:t>
      </w:r>
    </w:p>
    <w:p w14:paraId="6242B73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καταφανής -ειδικά για όποιον παρακολουθεί τις</w:t>
      </w:r>
      <w:r>
        <w:rPr>
          <w:rFonts w:eastAsia="Times New Roman" w:cs="Times New Roman"/>
          <w:szCs w:val="24"/>
        </w:rPr>
        <w:t xml:space="preserve"> εξελίξεις μετά το πραξικόπημα στην Τουρκία και στο εσωτερικό της- ο διχασμός και η αδελφοκτόνος διάθεση από την πλευρά του Προέδρου Ερντογάν. </w:t>
      </w:r>
    </w:p>
    <w:p w14:paraId="6242B73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Ταυτοχρόνως -έχω κάνει αναφορά στη Βουλή- αρθρώνεται για πολλούς λόγους -όχι πρωτίστως για εξαγωγή της κρίσης, α</w:t>
      </w:r>
      <w:r>
        <w:rPr>
          <w:rFonts w:eastAsia="Times New Roman" w:cs="Times New Roman"/>
          <w:szCs w:val="24"/>
        </w:rPr>
        <w:t>λλά πρωτίστως για λόγους ανατροπής των δεδομένων του κεμαλικού κράτους στην Τουρκία- και με τρόπο έντονο ένας αναθεωρητισμός σε σχέση με τις διεθνείς συνθήκες, ένας αναθεωρητισμός που ηχεί απειλητικά για όλους τους γείτονες της Τουρκίας, πρωτίστως, όμως, 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Νότο και τη Δύση, γιατί η Τουρκία είναι ο κακός γείτονας για όλες τις χώρες που γειτνιάζουν μαζί της. </w:t>
      </w:r>
    </w:p>
    <w:p w14:paraId="6242B740"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Τις τελευταίες εβδομάδες είναι καταφανής η απόπειρα εξαγωγής της κρίσης από την Τουρκία, με δηλώσεις αξιωματού</w:t>
      </w:r>
      <w:r>
        <w:rPr>
          <w:rFonts w:eastAsia="Times New Roman" w:cs="Times New Roman"/>
          <w:szCs w:val="24"/>
        </w:rPr>
        <w:lastRenderedPageBreak/>
        <w:t>χων. Η τελευταία αφορούσε το Αγαθονήσι,</w:t>
      </w:r>
      <w:r>
        <w:rPr>
          <w:rFonts w:eastAsia="Times New Roman" w:cs="Times New Roman"/>
          <w:szCs w:val="24"/>
        </w:rPr>
        <w:t xml:space="preserve"> το ελληνικό προφανώς Αγαθονήσι κατά τις συνθήκες, κατά τους νόμους, κατά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περί του οποίου αμφιβολία δεν υπάρχει. </w:t>
      </w:r>
    </w:p>
    <w:p w14:paraId="6242B741"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Αυτή, όμως, η στάση, πέρα από τους πολιτικούς λόγους που ανέφερα, κυρίες και κύριοι Βουλευτές, συναρτάται και αποδίδει και </w:t>
      </w:r>
      <w:r>
        <w:rPr>
          <w:rFonts w:eastAsia="Times New Roman" w:cs="Times New Roman"/>
          <w:szCs w:val="24"/>
        </w:rPr>
        <w:t xml:space="preserve">μια ανεύθυνη δειλία των αξιωματούχων αυτής της χώρας, μια ανεύθυνη δειλία που πρέπει να την έχουμε και αυτή στο μυαλό μας, εξηγώντας το τι ακριβώς συμβαίνει σε αυτή τη χώρα και ποια είναι και τα δικά μας καθήκοντα. </w:t>
      </w:r>
    </w:p>
    <w:p w14:paraId="6242B74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Η Τουρκία γλιστράει εκτός Ευρωπαϊκής Ένω</w:t>
      </w:r>
      <w:r>
        <w:rPr>
          <w:rFonts w:eastAsia="Times New Roman" w:cs="Times New Roman"/>
          <w:szCs w:val="24"/>
        </w:rPr>
        <w:t>σης, εκτός των δεσμεύσεων που είχε προ πολλών ετών αναλάβει για την ευρωπαϊκή της πορεία. Γλιστράει ολοένα και περισσότερο έξω από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Αυτό, όμως, πρέπει να το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και η ίδια η Ευρωπαϊκή Ένωση και φυσικά η χώρα μας, η οποία έχει</w:t>
      </w:r>
      <w:r>
        <w:rPr>
          <w:rFonts w:eastAsia="Times New Roman" w:cs="Times New Roman"/>
          <w:szCs w:val="24"/>
        </w:rPr>
        <w:t xml:space="preserve"> και άμεσο ενδιαφέρον από τις εξελίξεις αυτές. </w:t>
      </w:r>
    </w:p>
    <w:p w14:paraId="6242B74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Όσον αφορά το σχέδιο νόμου, είπα στον κύριο Πρόεδρο το πρωί -και συμφώνησε μαζί μου και καλό είναι να το θυμούνται και οι επόμενοι Προεδρεύοντες και το αναφέρω στο Σώμα- για τις τροπολογίες -υπάρχουν σημαντικ</w:t>
      </w:r>
      <w:r>
        <w:rPr>
          <w:rFonts w:eastAsia="Times New Roman" w:cs="Times New Roman"/>
          <w:szCs w:val="24"/>
        </w:rPr>
        <w:t xml:space="preserve">ές βουλευτικές τροπολογίες- </w:t>
      </w:r>
      <w:r>
        <w:rPr>
          <w:rFonts w:eastAsia="Times New Roman" w:cs="Times New Roman"/>
          <w:szCs w:val="24"/>
        </w:rPr>
        <w:lastRenderedPageBreak/>
        <w:t>της Δημοκρατικής Συμπαράταξης</w:t>
      </w:r>
      <w:r>
        <w:rPr>
          <w:rFonts w:eastAsia="Times New Roman" w:cs="Times New Roman"/>
          <w:szCs w:val="24"/>
        </w:rPr>
        <w:t>,</w:t>
      </w:r>
      <w:r>
        <w:rPr>
          <w:rFonts w:eastAsia="Times New Roman" w:cs="Times New Roman"/>
          <w:szCs w:val="24"/>
        </w:rPr>
        <w:t xml:space="preserve"> για τον ακατάσχετο επιχειρηματικό λογαριασμό, αλλά και για αυτές του κ. Καρρά, οι οποίες αναφέρονται σε ένα κρισιμότατο θέμα,  σε ένα κρισιμότατο θέμα! Τώρα ο Υπουργός που είναι εδώ, πρέπει να το σ</w:t>
      </w:r>
      <w:r>
        <w:rPr>
          <w:rFonts w:eastAsia="Times New Roman" w:cs="Times New Roman"/>
          <w:szCs w:val="24"/>
        </w:rPr>
        <w:t xml:space="preserve">υζητήσει με τους συνεργάτες του. Να μη μας πει το βράδυ ή όποτε τελειώσουμε, «είναι ένα πάρα πολύ σοβαρό θέμα, θέλει μελέτη». Έχει χρόνο τώρα. </w:t>
      </w:r>
    </w:p>
    <w:p w14:paraId="6242B74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Ο κ. Καρράς τι λέει με την τροπολογία του; Λέει ότι είναι απαράδεκτο να εξισώνεται ο εγγυητής με τον πρωτοφειλέτ</w:t>
      </w:r>
      <w:r>
        <w:rPr>
          <w:rFonts w:eastAsia="Times New Roman" w:cs="Times New Roman"/>
          <w:szCs w:val="24"/>
        </w:rPr>
        <w:t>η. Αυτό είναι νομικά, οικονομικά απαραίτητο. Συγχαρητήρια, κύριε συνάδελφε! Όμως, μη μας πείτε το βράδυ ότι δεν προλαβαίνετε να το δείτε. Έχετε το</w:t>
      </w:r>
      <w:r>
        <w:rPr>
          <w:rFonts w:eastAsia="Times New Roman" w:cs="Times New Roman"/>
          <w:szCs w:val="24"/>
        </w:rPr>
        <w:t>ν</w:t>
      </w:r>
      <w:r>
        <w:rPr>
          <w:rFonts w:eastAsia="Times New Roman" w:cs="Times New Roman"/>
          <w:szCs w:val="24"/>
        </w:rPr>
        <w:t xml:space="preserve"> χρόνο. </w:t>
      </w:r>
    </w:p>
    <w:p w14:paraId="6242B74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Αυτά, όμως, θα τα κουβεντιάσουμε-όπως ο Πρόεδρος, ο κ. Κακλαμάνης, μου είπε το πρωί- σε μια συζήτηση</w:t>
      </w:r>
      <w:r>
        <w:rPr>
          <w:rFonts w:eastAsia="Times New Roman" w:cs="Times New Roman"/>
          <w:szCs w:val="24"/>
        </w:rPr>
        <w:t xml:space="preserve"> σε δεύτερο κύκλο, για να δώσουμε αξία σε όσες παρεμβάσεις έχουν αξία και έχουν κατατεθεί με τη μορφή τροπολογίας. </w:t>
      </w:r>
    </w:p>
    <w:p w14:paraId="6242B74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C15BD3">
        <w:rPr>
          <w:rFonts w:eastAsia="Times New Roman" w:cs="Times New Roman"/>
          <w:b/>
          <w:szCs w:val="24"/>
        </w:rPr>
        <w:t>ΑΝΑΣΤΑΣΙΟΣ ΚΟΥΡΑΚΗΣ</w:t>
      </w:r>
      <w:r>
        <w:rPr>
          <w:rFonts w:eastAsia="Times New Roman" w:cs="Times New Roman"/>
          <w:szCs w:val="24"/>
        </w:rPr>
        <w:t>)</w:t>
      </w:r>
    </w:p>
    <w:p w14:paraId="6242B74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διαβάζοντ</w:t>
      </w:r>
      <w:r>
        <w:rPr>
          <w:rFonts w:eastAsia="Times New Roman" w:cs="Times New Roman"/>
          <w:szCs w:val="24"/>
        </w:rPr>
        <w:t xml:space="preserve">ας το σχέδιο νόμου, σκέφτηκα πόσο επίκαιρος είναι ο οδικός χάρτης που έχουμε </w:t>
      </w:r>
      <w:r>
        <w:rPr>
          <w:rFonts w:eastAsia="Times New Roman" w:cs="Times New Roman"/>
          <w:szCs w:val="24"/>
        </w:rPr>
        <w:lastRenderedPageBreak/>
        <w:t xml:space="preserve">χαράξει εμείς ως ΠΑΣΟΚ και Δημοκρατική Συμπαράταξη και πόσο σοβαρό είναι το συνέδριο που έχουμε προγραμματίσει ως Δημοκρατική Συμπαράταξη στα τέλη Ιουνίου. </w:t>
      </w:r>
    </w:p>
    <w:p w14:paraId="6242B74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Η αντίδρασή μου αυτή, </w:t>
      </w:r>
      <w:r>
        <w:rPr>
          <w:rFonts w:eastAsia="Times New Roman" w:cs="Times New Roman"/>
          <w:szCs w:val="24"/>
        </w:rPr>
        <w:t xml:space="preserve">το να σκέφτεσαι τι παρουσιάζει μια κυβέρνηση και τι είναι αυτό που εσύ οφείλεις να κάνεις, δεν είναι τυχαία ούτε για λόγους κοινοβουλευτικής ρητορικής επέλεξα να τη συμπεριλάβω στην ομιλία μου. </w:t>
      </w:r>
    </w:p>
    <w:p w14:paraId="6242B749"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Εμείς ως Δημοκρατική Συμπαράταξη πρέπει να διευκρινίσουμε στο</w:t>
      </w:r>
      <w:r>
        <w:rPr>
          <w:rFonts w:eastAsia="Times New Roman" w:cs="Times New Roman"/>
          <w:szCs w:val="24"/>
        </w:rPr>
        <w:t>υς Έλληνες πολίτες, στα εννέα εκατομμύρια του εκλογικού σώματος, στα έντεκα εκατομμύρια των Ελλήνων πολιτών, πώς θα πορευτούμε όταν ο λαός, με την παρέμβασή του, διαφοροποιήσει τους συσχετισμούς και η λαϊκή κυριαρχία αλλάξει τη δύναμη των κομμάτων και αναθ</w:t>
      </w:r>
      <w:r>
        <w:rPr>
          <w:rFonts w:eastAsia="Times New Roman" w:cs="Times New Roman"/>
          <w:szCs w:val="24"/>
        </w:rPr>
        <w:t xml:space="preserve">έσει σε άλλους τη διακυβέρνηση του τόπου. </w:t>
      </w:r>
    </w:p>
    <w:p w14:paraId="6242B74A"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Όπως λέω συνεχώς στο</w:t>
      </w:r>
      <w:r>
        <w:rPr>
          <w:rFonts w:eastAsia="Times New Roman" w:cs="Times New Roman"/>
          <w:szCs w:val="24"/>
        </w:rPr>
        <w:t>ν</w:t>
      </w:r>
      <w:r>
        <w:rPr>
          <w:rFonts w:eastAsia="Times New Roman" w:cs="Times New Roman"/>
          <w:szCs w:val="24"/>
        </w:rPr>
        <w:t xml:space="preserve"> δημόσιο διάλογο, αλλά και στον εσωκομματικό μας διάλογο, από αυτόν τον οδικό χάρτη, που δεν είναι οδικός χάρτης αξιών, αλλά οδικός χάρτης ενεργειών για να βγει η </w:t>
      </w:r>
      <w:r>
        <w:rPr>
          <w:rFonts w:eastAsia="Times New Roman" w:cs="Times New Roman"/>
          <w:szCs w:val="24"/>
        </w:rPr>
        <w:t xml:space="preserve">χώρα από την κρίση, πρέπει να είμαστε πάρα πολύ συγκεκριμένοι για το πώς θα μειωθούν οι φόροι, πώς θα μειωθούν οι εισφορές, πώς θα έρθει η ανάπτυξη. </w:t>
      </w:r>
    </w:p>
    <w:p w14:paraId="6242B74B"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Αυτό το στρατηγικό σχέδιο, όπως το λένε κάποιοι -εμένα με ενδιαφέρει περισσότερο μια πιο απλή φράση-</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 xml:space="preserve"> το σύνολο των ενεργειών που χρειάζεται η πατρίδα μας, πώς το έχουμε στο μυαλό μας, πώς το προτείνουμε στους πολίτες, για να μας ενισχύσουν; </w:t>
      </w:r>
    </w:p>
    <w:p w14:paraId="6242B74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Έχουμε τις παρακαταθήκες μας. Δεν υπάρχει σοβαρή μεταρρύθμιση που να έγινε τον καιρό της κρίσης, που να μην την έχ</w:t>
      </w:r>
      <w:r>
        <w:rPr>
          <w:rFonts w:eastAsia="Times New Roman" w:cs="Times New Roman"/>
          <w:szCs w:val="24"/>
        </w:rPr>
        <w:t xml:space="preserve">ει κάνει η </w:t>
      </w:r>
      <w:r>
        <w:rPr>
          <w:rFonts w:eastAsia="Times New Roman" w:cs="Times New Roman"/>
          <w:szCs w:val="24"/>
        </w:rPr>
        <w:t>κ</w:t>
      </w:r>
      <w:r>
        <w:rPr>
          <w:rFonts w:eastAsia="Times New Roman" w:cs="Times New Roman"/>
          <w:szCs w:val="24"/>
        </w:rPr>
        <w:t xml:space="preserve">υβέρνηση Γιώργου Παπανδρέου. </w:t>
      </w:r>
      <w:r>
        <w:rPr>
          <w:rFonts w:eastAsia="Times New Roman" w:cs="Times New Roman"/>
          <w:szCs w:val="24"/>
        </w:rPr>
        <w:t>Δ</w:t>
      </w:r>
      <w:r>
        <w:rPr>
          <w:rFonts w:eastAsia="Times New Roman" w:cs="Times New Roman"/>
          <w:szCs w:val="24"/>
        </w:rPr>
        <w:t>εν υπάρχει αδιάψευστη πορεία -με τους αριθμούς και του ΣΥΡΙΖΑ- εξόδου από την ύφεση από την πορεία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Αυτές είναι οι παρακαταθήκες μας. Έχουμε συμμετάσχει εν όλω στην πρώτη περίπτωση</w:t>
      </w:r>
      <w:r>
        <w:rPr>
          <w:rFonts w:eastAsia="Times New Roman" w:cs="Times New Roman"/>
          <w:szCs w:val="24"/>
        </w:rPr>
        <w:t xml:space="preserve"> και εν μέρει στη δεύτερη.</w:t>
      </w:r>
    </w:p>
    <w:p w14:paraId="6242B74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Αυτές είναι οι παρακαταθήκες μας, αλλά δεν αρκούν. Απαιτείται να πούμε στον πολίτη το πώς θα γίνει τώρα, αν άλλαζαν οι συσχετισμοί αύριο το πρωί. Αυτή είναι η υποχρέωση απέναντι στην οποία θα ανταποκριθούμε στις 30 Ιουνίου</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έχουμε ως συλλογικότητα μια διατύπωση προτάσεων και όχι ως άτομα, γιατί ως χώρος είμαστε γεμάτοι από πρόσωπα που έχουν και εμπειρία και ικανότητες και δύναμη.</w:t>
      </w:r>
    </w:p>
    <w:p w14:paraId="6242B74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Γιατί τα λέω, όμως, όλα αυτά, συνάδελφοι; Βρήκα χρόνο ή χώρο για να κάνω μια κομματική αναφορά;</w:t>
      </w:r>
      <w:r>
        <w:rPr>
          <w:rFonts w:eastAsia="Times New Roman" w:cs="Times New Roman"/>
          <w:szCs w:val="24"/>
        </w:rPr>
        <w:t xml:space="preserve"> Όχι. Τα λέω, διαβάζοντας το σχέδιο νόμου για τον εξωδικαστικό συμβιβασμό στα επιχειρηματικά κόκκινα δάνεια. Τα λέω για να θυμίσω τις κωλοτούμπες του ΣΥΡΙΖΑ;</w:t>
      </w:r>
    </w:p>
    <w:p w14:paraId="6242B74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Άκουγα χθες τον Δήμαρχο της Θεσσαλονίκης, τον κ. Γιάννη Μπουτάρη να λέει ποιους πολιτικούς εκτιμά.</w:t>
      </w:r>
      <w:r>
        <w:rPr>
          <w:rFonts w:eastAsia="Times New Roman" w:cs="Times New Roman"/>
          <w:szCs w:val="24"/>
        </w:rPr>
        <w:t xml:space="preserve"> Είπε ότι τον κ. Τσίπρα τον εκτιμά για τις κωλοτούμπες του. Είναι ώρα να το θυμίσω αυτό; Πάντα είναι ώρα και πάντα θα το κάνω. Σήμερα, όμως, δεν το λέω γι’ αυτό.</w:t>
      </w:r>
    </w:p>
    <w:p w14:paraId="6242B75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Επειδή το είπε ο Μπουτάρης, δηλαδή, είναι θέσφατο;</w:t>
      </w:r>
    </w:p>
    <w:p w14:paraId="6242B75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Τον άκο</w:t>
      </w:r>
      <w:r>
        <w:rPr>
          <w:rFonts w:eastAsia="Times New Roman" w:cs="Times New Roman"/>
          <w:szCs w:val="24"/>
        </w:rPr>
        <w:t>υσα, τον άκουσα. Δεν μου το είπαν. Τον άκουσα εγώ.</w:t>
      </w:r>
    </w:p>
    <w:p w14:paraId="6242B75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Γιατί το λέω αυτό; Από τις κωλοτούμπες είμαστε συνηθισμένοι.</w:t>
      </w:r>
    </w:p>
    <w:p w14:paraId="6242B75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έγινε η μεγάλη κωλοτούμπα. </w:t>
      </w:r>
      <w:r>
        <w:rPr>
          <w:rFonts w:eastAsia="Times New Roman" w:cs="Times New Roman"/>
          <w:szCs w:val="24"/>
        </w:rPr>
        <w:t>Τ</w:t>
      </w:r>
      <w:r>
        <w:rPr>
          <w:rFonts w:eastAsia="Times New Roman" w:cs="Times New Roman"/>
          <w:szCs w:val="24"/>
        </w:rPr>
        <w:t>ην αναφέρω τώρα, γιατί σή</w:t>
      </w:r>
      <w:r>
        <w:rPr>
          <w:rFonts w:eastAsia="Times New Roman" w:cs="Times New Roman"/>
          <w:szCs w:val="24"/>
        </w:rPr>
        <w:lastRenderedPageBreak/>
        <w:t xml:space="preserve">μερα έχει ένα κακεντρεχέστατο και </w:t>
      </w:r>
      <w:r>
        <w:rPr>
          <w:rFonts w:eastAsia="Times New Roman" w:cs="Times New Roman"/>
          <w:szCs w:val="24"/>
        </w:rPr>
        <w:t xml:space="preserve">ατυχέστατο άρθρο η </w:t>
      </w:r>
      <w:r>
        <w:rPr>
          <w:rFonts w:eastAsia="Times New Roman" w:cs="Times New Roman"/>
          <w:szCs w:val="24"/>
        </w:rPr>
        <w:t>εφημερίδα «Η</w:t>
      </w:r>
      <w:r>
        <w:rPr>
          <w:rFonts w:eastAsia="Times New Roman" w:cs="Times New Roman"/>
          <w:szCs w:val="24"/>
        </w:rPr>
        <w:t xml:space="preserve"> ΑΥΓΗ</w:t>
      </w:r>
      <w:r>
        <w:rPr>
          <w:rFonts w:eastAsia="Times New Roman" w:cs="Times New Roman"/>
          <w:szCs w:val="24"/>
        </w:rPr>
        <w:t>»</w:t>
      </w:r>
      <w:r>
        <w:rPr>
          <w:rFonts w:eastAsia="Times New Roman" w:cs="Times New Roman"/>
          <w:szCs w:val="24"/>
        </w:rPr>
        <w:t xml:space="preserve"> που με αφορά. Τι λέει η </w:t>
      </w:r>
      <w:r>
        <w:rPr>
          <w:rFonts w:eastAsia="Times New Roman" w:cs="Times New Roman"/>
          <w:szCs w:val="24"/>
        </w:rPr>
        <w:t xml:space="preserve">εφημερίδα «Η </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Ότι εγώ προτείνω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κάτι που δεν βοηθάει την έρευνα για τα εξοπλιστικά στην περίοδο Παπαντωνίου.</w:t>
      </w:r>
    </w:p>
    <w:p w14:paraId="6242B75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Αντιθέτως, εγώ λέω ότι αυτό πρέπει να είναι αποκλειστικά αρμοδιότητα της </w:t>
      </w:r>
      <w:r>
        <w:rPr>
          <w:rFonts w:eastAsia="Times New Roman" w:cs="Times New Roman"/>
          <w:szCs w:val="24"/>
        </w:rPr>
        <w:t>δ</w:t>
      </w:r>
      <w:r>
        <w:rPr>
          <w:rFonts w:eastAsia="Times New Roman" w:cs="Times New Roman"/>
          <w:szCs w:val="24"/>
        </w:rPr>
        <w:t xml:space="preserve">ικαιοσύνης, του </w:t>
      </w:r>
      <w:r>
        <w:rPr>
          <w:rFonts w:eastAsia="Times New Roman" w:cs="Times New Roman"/>
          <w:szCs w:val="24"/>
        </w:rPr>
        <w:t>ε</w:t>
      </w:r>
      <w:r>
        <w:rPr>
          <w:rFonts w:eastAsia="Times New Roman" w:cs="Times New Roman"/>
          <w:szCs w:val="24"/>
        </w:rPr>
        <w:t xml:space="preserve">ισαγγελέα. Εσείς -να η θεσμική κωλοτούμπα- δεν είστε που με τον Πρωθυπουργό σας και τις προτάσεις σας για την </w:t>
      </w:r>
      <w:r>
        <w:rPr>
          <w:rFonts w:eastAsia="Times New Roman" w:cs="Times New Roman"/>
          <w:szCs w:val="24"/>
        </w:rPr>
        <w:t>Α</w:t>
      </w:r>
      <w:r>
        <w:rPr>
          <w:rFonts w:eastAsia="Times New Roman" w:cs="Times New Roman"/>
          <w:szCs w:val="24"/>
        </w:rPr>
        <w:t>ναθεώρηση του Συντάγματος λέτε η ποινική ευθύνη των Υπ</w:t>
      </w:r>
      <w:r>
        <w:rPr>
          <w:rFonts w:eastAsia="Times New Roman" w:cs="Times New Roman"/>
          <w:szCs w:val="24"/>
        </w:rPr>
        <w:t xml:space="preserve">ουργών να περάσει στην τακτική ποινική δικαιοσύνη; </w:t>
      </w:r>
      <w:r>
        <w:rPr>
          <w:rFonts w:eastAsia="Times New Roman" w:cs="Times New Roman"/>
          <w:szCs w:val="24"/>
        </w:rPr>
        <w:t>Τ</w:t>
      </w:r>
      <w:r>
        <w:rPr>
          <w:rFonts w:eastAsia="Times New Roman" w:cs="Times New Roman"/>
          <w:szCs w:val="24"/>
        </w:rPr>
        <w:t xml:space="preserve">ώρα που πέρασε στη </w:t>
      </w:r>
      <w:r>
        <w:rPr>
          <w:rFonts w:eastAsia="Times New Roman" w:cs="Times New Roman"/>
          <w:szCs w:val="24"/>
        </w:rPr>
        <w:t>δ</w:t>
      </w:r>
      <w:r>
        <w:rPr>
          <w:rFonts w:eastAsia="Times New Roman" w:cs="Times New Roman"/>
          <w:szCs w:val="24"/>
        </w:rPr>
        <w:t>ικαιοσύνη -τι τώρα, το 2011 με Βενιζέλο</w:t>
      </w:r>
      <w:r>
        <w:rPr>
          <w:rFonts w:eastAsia="Times New Roman" w:cs="Times New Roman"/>
          <w:szCs w:val="24"/>
        </w:rPr>
        <w:t xml:space="preserve"> – </w:t>
      </w:r>
      <w:r>
        <w:rPr>
          <w:rFonts w:eastAsia="Times New Roman" w:cs="Times New Roman"/>
          <w:szCs w:val="24"/>
        </w:rPr>
        <w:t>Καστανίδη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Παπαϊωάννου χαράξαμε την ποινική ευθύνη των Υπουργών για τα μη υπουργικά τους αδικήματα και τη δώσαμε στη </w:t>
      </w:r>
      <w:r>
        <w:rPr>
          <w:rFonts w:eastAsia="Times New Roman" w:cs="Times New Roman"/>
          <w:szCs w:val="24"/>
        </w:rPr>
        <w:t>δ</w:t>
      </w:r>
      <w:r>
        <w:rPr>
          <w:rFonts w:eastAsia="Times New Roman" w:cs="Times New Roman"/>
          <w:szCs w:val="24"/>
        </w:rPr>
        <w:t xml:space="preserve">ικαιοσύνη- τώρα εσείς </w:t>
      </w:r>
      <w:r>
        <w:rPr>
          <w:rFonts w:eastAsia="Times New Roman" w:cs="Times New Roman"/>
          <w:szCs w:val="24"/>
        </w:rPr>
        <w:t>έρχεστε και λέτε να παραμείνει στη Βουλή;</w:t>
      </w:r>
    </w:p>
    <w:p w14:paraId="6242B75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Συνέλθετε λίγο από τις κωλοτούμπες. Είστε ζαλισμένοι. Όχι, όμως, και άνευ ορίων οι αλλαγές αυτές. Δεν τα λέω, όμως, αυτά που είπα προηγουμένως, γιατί θέλω να κάνω μια γενικότερη πολιτική αναφορά. Για ποιο</w:t>
      </w:r>
      <w:r>
        <w:rPr>
          <w:rFonts w:eastAsia="Times New Roman" w:cs="Times New Roman"/>
          <w:szCs w:val="24"/>
        </w:rPr>
        <w:t>ν</w:t>
      </w:r>
      <w:r>
        <w:rPr>
          <w:rFonts w:eastAsia="Times New Roman" w:cs="Times New Roman"/>
          <w:szCs w:val="24"/>
        </w:rPr>
        <w:t xml:space="preserve"> λόγο τα </w:t>
      </w:r>
      <w:r>
        <w:rPr>
          <w:rFonts w:eastAsia="Times New Roman" w:cs="Times New Roman"/>
          <w:szCs w:val="24"/>
        </w:rPr>
        <w:t>λέω;</w:t>
      </w:r>
    </w:p>
    <w:p w14:paraId="6242B75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αν διαβάσετε το σχέδιο νόμου, θα σας θυμίσει -αν ήσασταν στην Αίθουσα- τη συζήτηση που κάναμε για την κατάργηση των αδειών. Τα θυμάστε αυτά; Ήταν πριν από έναν χρόνο περίπου. Σας έλεγα ότι αυτό θα πάρει χρόνια να εφαρμοστεί και δεν </w:t>
      </w:r>
      <w:r>
        <w:rPr>
          <w:rFonts w:eastAsia="Times New Roman" w:cs="Times New Roman"/>
          <w:szCs w:val="24"/>
        </w:rPr>
        <w:t>θα εφαρμοστεί. Έναν χρόνο μετά σας ενημερώνω ότι η κατάργηση των αδειοδοτήσεων δεν ισχύει. Είχατε έρθει εδώ, βάλατε -όπως σωστά είπε ο κ. Δένδιας- έναν σωστό τίτλο «Εξωδικαστικός μηχανισμός…» και έχετε ένα περιεχόμενο που υπονομεύει τον τίτλο.</w:t>
      </w:r>
    </w:p>
    <w:p w14:paraId="6242B75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έ, μια ερώτηση θα σας κάνω: Πόσο χρόνο θέλει μια επιχείρηση, αν μπει σε αυτή τη διαδικασία, να βγει; Δεν νομίζω ότι το είπατε στην ομιλία σας, εκτός αν κάτι δεν πρόσεξα. Εσ</w:t>
      </w:r>
      <w:r>
        <w:rPr>
          <w:rFonts w:eastAsia="Times New Roman" w:cs="Times New Roman"/>
          <w:szCs w:val="24"/>
        </w:rPr>
        <w:t>ά</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είστε ένας άνθρωπος που έρχεστε εκτός πολιτικής, σας απασχολεί καθόλου ο χρό</w:t>
      </w:r>
      <w:r>
        <w:rPr>
          <w:rFonts w:eastAsia="Times New Roman" w:cs="Times New Roman"/>
          <w:szCs w:val="24"/>
        </w:rPr>
        <w:t xml:space="preserve">νος; Ο χρόνος σκοτώνει μια επιχείρηση, μικρή, μεσαία, μεγάλη. Πόσο χρόνο χρειάζεται μια επιχείρηση για να περάσει από τις διαδικασίες του μηχανισμού σας; Δεν νομίζω ότι έχετε συνείδηση του θέματος αυτού. </w:t>
      </w:r>
      <w:r>
        <w:rPr>
          <w:rFonts w:eastAsia="Times New Roman" w:cs="Times New Roman"/>
          <w:szCs w:val="24"/>
        </w:rPr>
        <w:t>Η</w:t>
      </w:r>
      <w:r>
        <w:rPr>
          <w:rFonts w:eastAsia="Times New Roman" w:cs="Times New Roman"/>
          <w:szCs w:val="24"/>
        </w:rPr>
        <w:t xml:space="preserve"> συζήτηση στη Βουλή είναι ήρεμη. Κοινοβουλευτικά εί</w:t>
      </w:r>
      <w:r>
        <w:rPr>
          <w:rFonts w:eastAsia="Times New Roman" w:cs="Times New Roman"/>
          <w:szCs w:val="24"/>
        </w:rPr>
        <w:t xml:space="preserve">ναι ήρεμη η συγκεκριμένη συζήτηση. Όμως, δεν είναι ηρεμία για λόγους πολιτισμού. Είναι ηρεμία για λόγους έλλειψης συνείδησης των θεμάτων που </w:t>
      </w:r>
      <w:r>
        <w:rPr>
          <w:rFonts w:eastAsia="Times New Roman" w:cs="Times New Roman"/>
          <w:szCs w:val="24"/>
        </w:rPr>
        <w:lastRenderedPageBreak/>
        <w:t>έχει η αγορά. Είναι κοινοβουλευτική ευδαιμονία η ησυχία που επικρατεί σήμερα στο Σώμα και η ανταλλαγή φιλοφρονήσεων</w:t>
      </w:r>
      <w:r>
        <w:rPr>
          <w:rFonts w:eastAsia="Times New Roman" w:cs="Times New Roman"/>
          <w:szCs w:val="24"/>
        </w:rPr>
        <w:t xml:space="preserve"> Συμπολίτευσης και κομματιών της Αντιπολίτευσης που αντιπολιτεύονται με το «σεις» και με το «σας» και με το γάντι. Αυτά είναι τα θέματα που έχει ο κόσμος. </w:t>
      </w:r>
      <w:r>
        <w:rPr>
          <w:rFonts w:eastAsia="Times New Roman" w:cs="Times New Roman"/>
          <w:szCs w:val="24"/>
        </w:rPr>
        <w:t>Σ</w:t>
      </w:r>
      <w:r>
        <w:rPr>
          <w:rFonts w:eastAsia="Times New Roman" w:cs="Times New Roman"/>
          <w:szCs w:val="24"/>
        </w:rPr>
        <w:t>ε αυτά περνάτε κάτω από τον πήχη, δεν τα αντιμετωπίζετε.</w:t>
      </w:r>
    </w:p>
    <w:p w14:paraId="6242B75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Δυσκίνητο και αναποτελεσματικό μηχανισμό χα</w:t>
      </w:r>
      <w:r>
        <w:rPr>
          <w:rFonts w:eastAsia="Times New Roman" w:cs="Times New Roman"/>
          <w:szCs w:val="24"/>
        </w:rPr>
        <w:t xml:space="preserve">ρακτήρισε ο Γεώργιος Αρβανιτίδης, ο </w:t>
      </w:r>
      <w:r>
        <w:rPr>
          <w:rFonts w:eastAsia="Times New Roman" w:cs="Times New Roman"/>
          <w:szCs w:val="24"/>
        </w:rPr>
        <w:t>ε</w:t>
      </w:r>
      <w:r>
        <w:rPr>
          <w:rFonts w:eastAsia="Times New Roman" w:cs="Times New Roman"/>
          <w:szCs w:val="24"/>
        </w:rPr>
        <w:t>ισηγητής της Δημοκρατικής Συμπαράταξης, τον μηχανισμό που εισάγει ο εξωδικαστικός σας συμβιβασμός με το παρόν σχέδιο νόμου. Χρειάζεται αυτός ο δυσκίνητος μηχανισμός; Όχι. Δεν χρειάζεται για πάρα πολλές περιπτώσεις τουλά</w:t>
      </w:r>
      <w:r>
        <w:rPr>
          <w:rFonts w:eastAsia="Times New Roman" w:cs="Times New Roman"/>
          <w:szCs w:val="24"/>
        </w:rPr>
        <w:t xml:space="preserve">χιστον. </w:t>
      </w:r>
    </w:p>
    <w:p w14:paraId="6242B75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 κ. Γεωργαντάς τον χαρακτήρισε «πλαίσιο διαπραγμάτευσης». </w:t>
      </w:r>
    </w:p>
    <w:p w14:paraId="6242B75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Συνάδελφε Γεωργαντά, ούτε αυτό είναι. Είναι μία απλή εκδήλωση «καλής» θέλησης. Οι «καλοί» Υπουργοί που εκδηλώνουν την «καλή» τους πρόθεση. Ο νομοθέτης εκφράζει μία βούληση, όπως μας έλεγε</w:t>
      </w:r>
      <w:r>
        <w:rPr>
          <w:rFonts w:eastAsia="Times New Roman" w:cs="Times New Roman"/>
          <w:szCs w:val="24"/>
        </w:rPr>
        <w:t xml:space="preserve"> ο Γεώργιος Αρβανιτίδης στις συζητήσεις μας. Εκφράζει απλώς μία βούληση, δηλαδή «τι καλά που θα ήταν, αν…». Όμως, το καθήκον του δεν είναι να εκφράζει βούληση, </w:t>
      </w:r>
      <w:r>
        <w:rPr>
          <w:rFonts w:eastAsia="Times New Roman" w:cs="Times New Roman"/>
          <w:szCs w:val="24"/>
        </w:rPr>
        <w:lastRenderedPageBreak/>
        <w:t>αλλά να μετουσιώνει τη βούληση σε συγκεκριμένες νομικές ρυθμίσεις.</w:t>
      </w:r>
    </w:p>
    <w:p w14:paraId="6242B75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Μιλάμε, βέβαια, για συγκεκριμ</w:t>
      </w:r>
      <w:r>
        <w:rPr>
          <w:rFonts w:eastAsia="Times New Roman" w:cs="Times New Roman"/>
          <w:szCs w:val="24"/>
        </w:rPr>
        <w:t>ένες νομικές ρυθμίσεις</w:t>
      </w:r>
      <w:r>
        <w:rPr>
          <w:rFonts w:eastAsia="Times New Roman" w:cs="Times New Roman"/>
          <w:szCs w:val="24"/>
        </w:rPr>
        <w:t>,</w:t>
      </w:r>
      <w:r>
        <w:rPr>
          <w:rFonts w:eastAsia="Times New Roman" w:cs="Times New Roman"/>
          <w:szCs w:val="24"/>
        </w:rPr>
        <w:t xml:space="preserve"> που δεν είναι οι προκείμενες. Γιατί να απαιτείται η περιβολή της απόφασης του συμβιβασμού με τον τύπο της δικαστικής απόφασης; Γιατί; Υπάρχει κάποιος λόγος αμύνης του περιεχομένου του συμβιβασμού; Μα, τα νομικά και η πρακτική των δι</w:t>
      </w:r>
      <w:r>
        <w:rPr>
          <w:rFonts w:eastAsia="Times New Roman" w:cs="Times New Roman"/>
          <w:szCs w:val="24"/>
        </w:rPr>
        <w:t>καστηρίων δείχνουν τους δρόμους. Τι ανάγκη έχετε να περιβληθεί τον τύπο αυτό</w:t>
      </w:r>
      <w:r>
        <w:rPr>
          <w:rFonts w:eastAsia="Times New Roman" w:cs="Times New Roman"/>
          <w:szCs w:val="24"/>
        </w:rPr>
        <w:t>ν</w:t>
      </w:r>
      <w:r>
        <w:rPr>
          <w:rFonts w:eastAsia="Times New Roman" w:cs="Times New Roman"/>
          <w:szCs w:val="24"/>
        </w:rPr>
        <w:t xml:space="preserve"> ο εξωδικαστικός συμβιβασμός; Πόσο καιρό θα κάνει;</w:t>
      </w:r>
    </w:p>
    <w:p w14:paraId="6242B75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Δημοκρατική Συμπαράταξη μέσω του κ. Αρβανιτίδη σ</w:t>
      </w:r>
      <w:r>
        <w:rPr>
          <w:rFonts w:eastAsia="Times New Roman" w:cs="Times New Roman"/>
          <w:szCs w:val="24"/>
        </w:rPr>
        <w:t>ά</w:t>
      </w:r>
      <w:r>
        <w:rPr>
          <w:rFonts w:eastAsia="Times New Roman" w:cs="Times New Roman"/>
          <w:szCs w:val="24"/>
        </w:rPr>
        <w:t xml:space="preserve">ς κατέθεσε δέκα προτάσεις, μέσα στις οποίες, αφού το πλαίσιό σας είναι αυτό, </w:t>
      </w:r>
      <w:r>
        <w:rPr>
          <w:rFonts w:eastAsia="Times New Roman" w:cs="Times New Roman"/>
          <w:szCs w:val="24"/>
        </w:rPr>
        <w:t xml:space="preserve">σας λέμε να γίνεται απλώς καταγραφή στη </w:t>
      </w:r>
      <w:r>
        <w:rPr>
          <w:rFonts w:eastAsia="Times New Roman" w:cs="Times New Roman"/>
          <w:szCs w:val="24"/>
        </w:rPr>
        <w:t>γ</w:t>
      </w:r>
      <w:r>
        <w:rPr>
          <w:rFonts w:eastAsia="Times New Roman" w:cs="Times New Roman"/>
          <w:szCs w:val="24"/>
        </w:rPr>
        <w:t xml:space="preserve">ραμματεία του </w:t>
      </w:r>
      <w:r>
        <w:rPr>
          <w:rFonts w:eastAsia="Times New Roman" w:cs="Times New Roman"/>
          <w:szCs w:val="24"/>
        </w:rPr>
        <w:t>δ</w:t>
      </w:r>
      <w:r>
        <w:rPr>
          <w:rFonts w:eastAsia="Times New Roman" w:cs="Times New Roman"/>
          <w:szCs w:val="24"/>
        </w:rPr>
        <w:t xml:space="preserve">ικαστηρίου. Ανώφελα πράγματα είναι αυτά που κάνετε! </w:t>
      </w:r>
    </w:p>
    <w:p w14:paraId="6242B7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42B75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καταλαβαίνετε, κύριε Υπουργέ; Δεν είναι θέμα γλώσσας και πολ</w:t>
      </w:r>
      <w:r>
        <w:rPr>
          <w:rFonts w:eastAsia="Times New Roman" w:cs="Times New Roman"/>
          <w:szCs w:val="24"/>
        </w:rPr>
        <w:t xml:space="preserve">ύχρονης παρουσίας στο εξωτερικό. Τη γραφειοκρατία που επικρατεί και στη </w:t>
      </w:r>
      <w:r>
        <w:rPr>
          <w:rFonts w:eastAsia="Times New Roman" w:cs="Times New Roman"/>
          <w:szCs w:val="24"/>
        </w:rPr>
        <w:t>δ</w:t>
      </w:r>
      <w:r>
        <w:rPr>
          <w:rFonts w:eastAsia="Times New Roman" w:cs="Times New Roman"/>
          <w:szCs w:val="24"/>
        </w:rPr>
        <w:t xml:space="preserve">ιοίκηση και στη </w:t>
      </w:r>
      <w:r>
        <w:rPr>
          <w:rFonts w:eastAsia="Times New Roman" w:cs="Times New Roman"/>
          <w:szCs w:val="24"/>
        </w:rPr>
        <w:t>δ</w:t>
      </w:r>
      <w:r>
        <w:rPr>
          <w:rFonts w:eastAsia="Times New Roman" w:cs="Times New Roman"/>
          <w:szCs w:val="24"/>
        </w:rPr>
        <w:t>ικαιοσύνη την έχετε υπ</w:t>
      </w:r>
      <w:r>
        <w:rPr>
          <w:rFonts w:eastAsia="Times New Roman" w:cs="Times New Roman"/>
          <w:szCs w:val="24"/>
        </w:rPr>
        <w:t xml:space="preserve">’ </w:t>
      </w:r>
      <w:r>
        <w:rPr>
          <w:rFonts w:eastAsia="Times New Roman" w:cs="Times New Roman"/>
          <w:szCs w:val="24"/>
        </w:rPr>
        <w:t xml:space="preserve">όψιν σας; Έχετε συνείδηση τι υφίστανται οι Έλληνες πολίτες </w:t>
      </w:r>
      <w:r>
        <w:rPr>
          <w:rFonts w:eastAsia="Times New Roman" w:cs="Times New Roman"/>
          <w:szCs w:val="24"/>
        </w:rPr>
        <w:lastRenderedPageBreak/>
        <w:t>καθημερινά και πόσο ανάγκη έχουν από μία κυβέρνηση που θα λύσει, επιτέλους, αυτά τα</w:t>
      </w:r>
      <w:r>
        <w:rPr>
          <w:rFonts w:eastAsia="Times New Roman" w:cs="Times New Roman"/>
          <w:szCs w:val="24"/>
        </w:rPr>
        <w:t xml:space="preserve"> πράγματα;</w:t>
      </w:r>
    </w:p>
    <w:p w14:paraId="6242B75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τη σκέψη σας, παρακαλώ.</w:t>
      </w:r>
    </w:p>
    <w:p w14:paraId="6242B76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Μάλιστα, κύριε Πρόεδρε, θα ολοκληρώσω, συμπληρώνοντας τον πίνακα των ερωτημάτων μου με δύο ερωτήσεις ακόμα. </w:t>
      </w:r>
    </w:p>
    <w:p w14:paraId="6242B76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Γιατί δεν γίνεται η άρση του αξιοποίνου σήμερα γ</w:t>
      </w:r>
      <w:r>
        <w:rPr>
          <w:rFonts w:eastAsia="Times New Roman" w:cs="Times New Roman"/>
          <w:szCs w:val="24"/>
        </w:rPr>
        <w:t>ια τον υπάλληλο της τράπεζας που δεν θα κινδυνεύει να παραπεμφθεί για απιστία, αν κάνει μία ρύθμιση που έχει ανάγκη η αγορά και ο συγκεκριμένος δανειολήπτης; Φοβάμαι ότι αν το φέρει άλλο Υπουργείο -όπως έχει συμβεί πάρα πολλές φορές και όχι μόνο επί των ημ</w:t>
      </w:r>
      <w:r>
        <w:rPr>
          <w:rFonts w:eastAsia="Times New Roman" w:cs="Times New Roman"/>
          <w:szCs w:val="24"/>
        </w:rPr>
        <w:t xml:space="preserve">ερών σας- θα το φέρει με άλλη λογική απ’ αυτή που έχετε εσείς ανάγκη. Οι αγκυλώσεις ανάμεσα στους συναρμόδιους Υπουργούς στην Ελληνική Δημοκρατία είναι πολύ γνωστές και καταστροφικές. Γιατί δεν </w:t>
      </w:r>
      <w:r>
        <w:rPr>
          <w:rFonts w:eastAsia="Times New Roman" w:cs="Times New Roman"/>
          <w:szCs w:val="24"/>
        </w:rPr>
        <w:t xml:space="preserve">είναι </w:t>
      </w:r>
      <w:r>
        <w:rPr>
          <w:rFonts w:eastAsia="Times New Roman" w:cs="Times New Roman"/>
          <w:szCs w:val="24"/>
        </w:rPr>
        <w:t>εδώ;</w:t>
      </w:r>
    </w:p>
    <w:p w14:paraId="6242B76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αυτός ο μηχανισμός χρειάζεται για όλες τις π</w:t>
      </w:r>
      <w:r>
        <w:rPr>
          <w:rFonts w:eastAsia="Times New Roman" w:cs="Times New Roman"/>
          <w:szCs w:val="24"/>
        </w:rPr>
        <w:t xml:space="preserve">εριπτώσεις του εξωδικαστικού συμβιβασμού; Γιατί δεν μπαίνει ως </w:t>
      </w:r>
      <w:r>
        <w:rPr>
          <w:rFonts w:eastAsia="Times New Roman" w:cs="Times New Roman"/>
          <w:szCs w:val="24"/>
        </w:rPr>
        <w:lastRenderedPageBreak/>
        <w:t xml:space="preserve">προϋπόθεση να είναι αναγκαίος για ορισμένους -ίσως και λίγους- ενώ για τους άλλους να είναι ελεύθερη η συγκεκριμένη συμβιβαστική λύση; </w:t>
      </w:r>
    </w:p>
    <w:p w14:paraId="6242B76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Αυτές είναι πραγματικές ερωτήσεις. Είναι ερωτήσεις που </w:t>
      </w:r>
      <w:r>
        <w:rPr>
          <w:rFonts w:eastAsia="Times New Roman" w:cs="Times New Roman"/>
          <w:szCs w:val="24"/>
        </w:rPr>
        <w:t>απασχολούν τους ανθρώπους που είναι κάθε μέρα στην αγορά. Έχουμε συνηθίσει -και μ’ αυτή τη σκέψη κλείνω- αλλιώς να μετράμε εμείς τον χρόνο εδώ, στη Βουλή</w:t>
      </w:r>
      <w:r>
        <w:rPr>
          <w:rFonts w:eastAsia="Times New Roman" w:cs="Times New Roman"/>
          <w:szCs w:val="24"/>
        </w:rPr>
        <w:t>,</w:t>
      </w:r>
      <w:r>
        <w:rPr>
          <w:rFonts w:eastAsia="Times New Roman" w:cs="Times New Roman"/>
          <w:szCs w:val="24"/>
        </w:rPr>
        <w:t xml:space="preserve"> και αλλιώς να τον μετράει ο επιχειρηματίας ή ο εργαζόμενος. Σας είπα ότι επί ένα</w:t>
      </w:r>
      <w:r>
        <w:rPr>
          <w:rFonts w:eastAsia="Times New Roman" w:cs="Times New Roman"/>
          <w:szCs w:val="24"/>
        </w:rPr>
        <w:t>ν</w:t>
      </w:r>
      <w:r>
        <w:rPr>
          <w:rFonts w:eastAsia="Times New Roman" w:cs="Times New Roman"/>
          <w:szCs w:val="24"/>
        </w:rPr>
        <w:t xml:space="preserve"> χρόνο δεν εφαρμόζετ</w:t>
      </w:r>
      <w:r>
        <w:rPr>
          <w:rFonts w:eastAsia="Times New Roman" w:cs="Times New Roman"/>
          <w:szCs w:val="24"/>
        </w:rPr>
        <w:t>αι ο νόμος σας για τις αδειοδοτήσεις και δεν βλέπω κανέναν να συγκινείται. Σου λέει: «Και τι έγινε; Θα εφαρμοστεί</w:t>
      </w:r>
      <w:r>
        <w:rPr>
          <w:rFonts w:eastAsia="Times New Roman" w:cs="Times New Roman"/>
          <w:szCs w:val="24"/>
        </w:rPr>
        <w:t>.</w:t>
      </w:r>
      <w:r>
        <w:rPr>
          <w:rFonts w:eastAsia="Times New Roman" w:cs="Times New Roman"/>
          <w:szCs w:val="24"/>
        </w:rPr>
        <w:t xml:space="preserve">». </w:t>
      </w:r>
    </w:p>
    <w:p w14:paraId="6242B76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Ένας χρόνος -ή ακόμα και ένας μήνας- για μία επιχείρηση είναι η ζωή ή ο θάνατός της. Δεν έχετε αποκτήσει, μετά από δυόμισι χρόνια, συνείδη</w:t>
      </w:r>
      <w:r>
        <w:rPr>
          <w:rFonts w:eastAsia="Times New Roman" w:cs="Times New Roman"/>
          <w:szCs w:val="24"/>
        </w:rPr>
        <w:t xml:space="preserve">ση των προβλημάτων που έχει η ελληνική οικονομία. Γι’ αυτό, μία είναι η λύση για να υπάρξει ανάπτυξη: </w:t>
      </w:r>
      <w:r>
        <w:rPr>
          <w:rFonts w:eastAsia="Times New Roman" w:cs="Times New Roman"/>
          <w:szCs w:val="24"/>
        </w:rPr>
        <w:t>ν</w:t>
      </w:r>
      <w:r>
        <w:rPr>
          <w:rFonts w:eastAsia="Times New Roman" w:cs="Times New Roman"/>
          <w:szCs w:val="24"/>
        </w:rPr>
        <w:t xml:space="preserve">α σηκωθείτε και να φύγετε. </w:t>
      </w:r>
    </w:p>
    <w:p w14:paraId="6242B76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76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(Αναστάσιος Κουράκης): </w:t>
      </w:r>
      <w:r>
        <w:rPr>
          <w:rFonts w:eastAsia="Times New Roman" w:cs="Times New Roman"/>
          <w:szCs w:val="24"/>
        </w:rPr>
        <w:t>Προχωρούμε στ</w:t>
      </w:r>
      <w:r>
        <w:rPr>
          <w:rFonts w:eastAsia="Times New Roman" w:cs="Times New Roman"/>
          <w:szCs w:val="24"/>
        </w:rPr>
        <w:t>ον κατάλογο των ομιλητών με την κ. Αυλωνίτου, Βουλευτή του ΣΥΡΙΖΑ.</w:t>
      </w:r>
    </w:p>
    <w:p w14:paraId="6242B7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r>
        <w:rPr>
          <w:rFonts w:eastAsia="Times New Roman" w:cs="Times New Roman"/>
          <w:szCs w:val="24"/>
        </w:rPr>
        <w:t>,</w:t>
      </w:r>
      <w:r>
        <w:rPr>
          <w:rFonts w:eastAsia="Times New Roman" w:cs="Times New Roman"/>
          <w:szCs w:val="24"/>
        </w:rPr>
        <w:t xml:space="preserve"> για επτά λεπτά.</w:t>
      </w:r>
    </w:p>
    <w:p w14:paraId="6242B76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Ευχαριστώ, κύριε Πρόεδρε.</w:t>
      </w:r>
    </w:p>
    <w:p w14:paraId="6242B769" w14:textId="77777777" w:rsidR="000E4403" w:rsidRDefault="00E3488B">
      <w:pPr>
        <w:spacing w:line="600" w:lineRule="auto"/>
        <w:ind w:firstLine="720"/>
        <w:jc w:val="both"/>
        <w:rPr>
          <w:rFonts w:eastAsia="Times New Roman"/>
          <w:color w:val="000000"/>
          <w:szCs w:val="24"/>
          <w:shd w:val="clear" w:color="auto" w:fill="FFFFFF"/>
        </w:rPr>
      </w:pPr>
      <w:r>
        <w:rPr>
          <w:rFonts w:eastAsia="Times New Roman" w:cs="Times New Roman"/>
          <w:szCs w:val="24"/>
        </w:rPr>
        <w:t>Κυρίες και κύριοι Βουλευτές, το σημερινό νομοσχέδιο</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«Εξωδικαστικός μηχανισμός ρύθμισης ο</w:t>
      </w:r>
      <w:r>
        <w:rPr>
          <w:rFonts w:eastAsia="Times New Roman"/>
          <w:color w:val="000000"/>
          <w:szCs w:val="24"/>
          <w:shd w:val="clear" w:color="auto" w:fill="FFFFFF"/>
        </w:rPr>
        <w:t>φειλών επιχειρήσεων» ανήκει σε εκείνες τις κατηγορίες των νομοσχεδίων που επιδιώκουν όχι μόνο να θεσμοθετήσουν κάποιες διαδικασίες, αλλά κυρίως να αλλάξουν ορισμένες νοοτροπίες.</w:t>
      </w:r>
    </w:p>
    <w:p w14:paraId="6242B76A" w14:textId="77777777" w:rsidR="000E4403" w:rsidRDefault="00E3488B">
      <w:pPr>
        <w:spacing w:line="600" w:lineRule="auto"/>
        <w:ind w:firstLine="709"/>
        <w:jc w:val="both"/>
        <w:rPr>
          <w:rFonts w:eastAsia="Times New Roman" w:cs="Times New Roman"/>
          <w:szCs w:val="24"/>
        </w:rPr>
      </w:pPr>
      <w:r>
        <w:rPr>
          <w:rFonts w:eastAsia="Times New Roman" w:cs="Times New Roman"/>
          <w:szCs w:val="24"/>
        </w:rPr>
        <w:t>Στη συγκεκριμένη περίπτωση αυτό που επιδιώκεται να αλλάξει είναι η επικρατούσα</w:t>
      </w:r>
      <w:r>
        <w:rPr>
          <w:rFonts w:eastAsia="Times New Roman" w:cs="Times New Roman"/>
          <w:szCs w:val="24"/>
        </w:rPr>
        <w:t xml:space="preserve"> νοοτροπία μεταξύ τραπεζών και δανειστών, μια νοοτροπία η οποία θα έλεγα ότι ανήκει στο παρελθόν, σε παλαιότερες εποχές, μια νοοτροπία η οποία εμποδίζει την προώθηση της ανάπτυξης για τη χώρα. </w:t>
      </w:r>
    </w:p>
    <w:p w14:paraId="6242B7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νομοσχέδιο αφορά τα επιχειρηματικά δάνεια, μεγάλα και μικρά</w:t>
      </w:r>
      <w:r>
        <w:rPr>
          <w:rFonts w:eastAsia="Times New Roman" w:cs="Times New Roman"/>
          <w:szCs w:val="24"/>
        </w:rPr>
        <w:t xml:space="preserve">, αφού θέτει ελάχιστο όριο οφειλών υπαγωγής στις διατάξεις του τις 20.000 ευρώ. Θέλει να εξασφαλίσει τη συνέχιση της </w:t>
      </w:r>
      <w:r>
        <w:rPr>
          <w:rFonts w:eastAsia="Times New Roman" w:cs="Times New Roman"/>
          <w:szCs w:val="24"/>
        </w:rPr>
        <w:lastRenderedPageBreak/>
        <w:t>λειτουργίας κάθε υπερχρεωμένης επιχείρησης που έχει τη δυνατότητα να παραμείνει κερδοφόρα προ φόρων, τόκων και αποσβέσεων ή που διατηρεί θε</w:t>
      </w:r>
      <w:r>
        <w:rPr>
          <w:rFonts w:eastAsia="Times New Roman" w:cs="Times New Roman"/>
          <w:szCs w:val="24"/>
        </w:rPr>
        <w:t>τική, καθαρή στάση. Αυτά είναι τα κριτήρια επιλεξιμότητας.</w:t>
      </w:r>
    </w:p>
    <w:p w14:paraId="6242B76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νομοσχέδιο εισάγει την καινοτομία να περιλαμβάνει στη ρύθμισή του και τις οφειλές προς το </w:t>
      </w:r>
      <w:r>
        <w:rPr>
          <w:rFonts w:eastAsia="Times New Roman" w:cs="Times New Roman"/>
          <w:szCs w:val="24"/>
        </w:rPr>
        <w:t>δ</w:t>
      </w:r>
      <w:r>
        <w:rPr>
          <w:rFonts w:eastAsia="Times New Roman" w:cs="Times New Roman"/>
          <w:szCs w:val="24"/>
        </w:rPr>
        <w:t>ημόσιο και τα ασφαλιστικά ταμεία. Δηλαδή υιοθετεί την οπτική γωνία του υπερχρεωμένου επιχειρηματία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δεν βλέπει διαφορετικά τα λεφτά που οφείλει εδώ από τα λεφτά που οφείλει εκεί.</w:t>
      </w:r>
    </w:p>
    <w:p w14:paraId="6242B76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Σημειώνω ότι αυτό είναι πολύ βασικό σημείο στο οποίο η νοοτροπία του </w:t>
      </w:r>
      <w:r>
        <w:rPr>
          <w:rFonts w:eastAsia="Times New Roman" w:cs="Times New Roman"/>
          <w:szCs w:val="24"/>
        </w:rPr>
        <w:t>δ</w:t>
      </w:r>
      <w:r>
        <w:rPr>
          <w:rFonts w:eastAsia="Times New Roman" w:cs="Times New Roman"/>
          <w:szCs w:val="24"/>
        </w:rPr>
        <w:t xml:space="preserve">ημοσίου με τη νοοτροπία του επιχειρηματία διαφέρουν. Το </w:t>
      </w:r>
      <w:r>
        <w:rPr>
          <w:rFonts w:eastAsia="Times New Roman" w:cs="Times New Roman"/>
          <w:szCs w:val="24"/>
        </w:rPr>
        <w:t>δ</w:t>
      </w:r>
      <w:r>
        <w:rPr>
          <w:rFonts w:eastAsia="Times New Roman" w:cs="Times New Roman"/>
          <w:szCs w:val="24"/>
        </w:rPr>
        <w:t>ημόσιο νομίζει ότι</w:t>
      </w:r>
      <w:r>
        <w:rPr>
          <w:rFonts w:eastAsia="Times New Roman" w:cs="Times New Roman"/>
          <w:szCs w:val="24"/>
        </w:rPr>
        <w:t>,</w:t>
      </w:r>
      <w:r>
        <w:rPr>
          <w:rFonts w:eastAsia="Times New Roman" w:cs="Times New Roman"/>
          <w:szCs w:val="24"/>
        </w:rPr>
        <w:t xml:space="preserve"> επειδή μία οφειλή έλαβε άλλο </w:t>
      </w:r>
      <w:r>
        <w:rPr>
          <w:rFonts w:eastAsia="Times New Roman" w:cs="Times New Roman"/>
          <w:szCs w:val="24"/>
        </w:rPr>
        <w:t xml:space="preserve">όνομα, άλλαξε και η φύση της. Ο επιχειρηματίας, αλλά και γενικότερα ο κάθε πολίτης, βλέπει ότι όλες αυτές οι οφειλές είναι με τον ίδιο τρόπο, αφού όλες θα πληρωθούν από την ίδια τσέπη, τη δικιά του. </w:t>
      </w:r>
    </w:p>
    <w:p w14:paraId="6242B7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όμως, το νομοσχέδιο προστατεύει </w:t>
      </w:r>
      <w:r>
        <w:rPr>
          <w:rFonts w:eastAsia="Times New Roman" w:cs="Times New Roman"/>
          <w:szCs w:val="24"/>
        </w:rPr>
        <w:t xml:space="preserve">όσους έχουν να λαμβάνουν μικρά ποσά από την υπερχρεωμένη επιχείρηση, όπως εργαζόμενους και μικρούς προμηθευτές. Εξαιρεί από τη ρύθμιση όσους έχουν να λαμβάνουν μέχρι 1,5% του </w:t>
      </w:r>
      <w:r>
        <w:rPr>
          <w:rFonts w:eastAsia="Times New Roman" w:cs="Times New Roman"/>
          <w:szCs w:val="24"/>
        </w:rPr>
        <w:lastRenderedPageBreak/>
        <w:t>συνολικού χρέους του οφειλέτη και</w:t>
      </w:r>
      <w:r>
        <w:rPr>
          <w:rFonts w:eastAsia="Times New Roman" w:cs="Times New Roman"/>
          <w:szCs w:val="24"/>
        </w:rPr>
        <w:t>,</w:t>
      </w:r>
      <w:r>
        <w:rPr>
          <w:rFonts w:eastAsia="Times New Roman" w:cs="Times New Roman"/>
          <w:szCs w:val="24"/>
        </w:rPr>
        <w:t xml:space="preserve"> αν αυτοί είναι πολλοί, τους μικρότερους, μέχρι</w:t>
      </w:r>
      <w:r>
        <w:rPr>
          <w:rFonts w:eastAsia="Times New Roman" w:cs="Times New Roman"/>
          <w:szCs w:val="24"/>
        </w:rPr>
        <w:t xml:space="preserve"> το 15% του συνολικού χρέους του οφειλέτη. </w:t>
      </w:r>
    </w:p>
    <w:p w14:paraId="6242B7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μια σταθερή νοοτροπία</w:t>
      </w:r>
      <w:r>
        <w:rPr>
          <w:rFonts w:eastAsia="Times New Roman" w:cs="Times New Roman"/>
          <w:szCs w:val="24"/>
        </w:rPr>
        <w:t>,</w:t>
      </w:r>
      <w:r>
        <w:rPr>
          <w:rFonts w:eastAsia="Times New Roman" w:cs="Times New Roman"/>
          <w:szCs w:val="24"/>
        </w:rPr>
        <w:t xml:space="preserve"> που διατρέχει ολόκληρο το νομοσχέδιο: η προστασία του ασθενέστερου από τον ισχυρότερο. Η υπερχρεωμένη επιχείρηση προστατεύεται από τις τράπεζες και το </w:t>
      </w:r>
      <w:r>
        <w:rPr>
          <w:rFonts w:eastAsia="Times New Roman" w:cs="Times New Roman"/>
          <w:szCs w:val="24"/>
        </w:rPr>
        <w:t>δ</w:t>
      </w:r>
      <w:r>
        <w:rPr>
          <w:rFonts w:eastAsia="Times New Roman" w:cs="Times New Roman"/>
          <w:szCs w:val="24"/>
        </w:rPr>
        <w:t xml:space="preserve">ημόσιο, που είναι </w:t>
      </w:r>
      <w:r>
        <w:rPr>
          <w:rFonts w:eastAsia="Times New Roman" w:cs="Times New Roman"/>
          <w:szCs w:val="24"/>
        </w:rPr>
        <w:t>ισχυρότεροι από την επιχείρηση. Όμως, ταυτόχρονα, οι μικροί πιστωτές, που είναι ασθενέστεροι από την υπερχρεωμένη επιχείρηση, προστατεύονται από αυτή.</w:t>
      </w:r>
    </w:p>
    <w:p w14:paraId="6242B77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Αυτή η προστασία δεν παρέχεται αναίτια και χαριστικά. Αποσκοπεί στο να μην κλείσουν, λόγω υπερχρέωσης, επ</w:t>
      </w:r>
      <w:r>
        <w:rPr>
          <w:rFonts w:eastAsia="Times New Roman" w:cs="Times New Roman"/>
          <w:szCs w:val="24"/>
        </w:rPr>
        <w:t>ιχειρήσεις που είναι λειτουργικά βιώσιμες. Προστατεύει την επιχείρηση</w:t>
      </w:r>
      <w:r>
        <w:rPr>
          <w:rFonts w:eastAsia="Times New Roman" w:cs="Times New Roman"/>
          <w:szCs w:val="24"/>
        </w:rPr>
        <w:t>,</w:t>
      </w:r>
      <w:r>
        <w:rPr>
          <w:rFonts w:eastAsia="Times New Roman" w:cs="Times New Roman"/>
          <w:szCs w:val="24"/>
        </w:rPr>
        <w:t xml:space="preserve"> για να προστατεύσει τις θέσεις εργασίας. Προστατεύει την επιχείρηση</w:t>
      </w:r>
      <w:r>
        <w:rPr>
          <w:rFonts w:eastAsia="Times New Roman" w:cs="Times New Roman"/>
          <w:szCs w:val="24"/>
        </w:rPr>
        <w:t>,</w:t>
      </w:r>
      <w:r>
        <w:rPr>
          <w:rFonts w:eastAsia="Times New Roman" w:cs="Times New Roman"/>
          <w:szCs w:val="24"/>
        </w:rPr>
        <w:t xml:space="preserve"> για να προστατεύσει το ΑΕΠ της χώρας. </w:t>
      </w:r>
    </w:p>
    <w:p w14:paraId="6242B7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Τι λένε, όμως, οι τράπεζες; Στην προηγούμενη προσπάθεια που είχε γίνει προς α</w:t>
      </w:r>
      <w:r>
        <w:rPr>
          <w:rFonts w:eastAsia="Times New Roman" w:cs="Times New Roman"/>
          <w:szCs w:val="24"/>
        </w:rPr>
        <w:t>υτή την κατεύθυνση με τον ν.4307/2014 οι τράπεζες, δυστυχώς, είχαν αποφύγει να μετάσχουν. Σήμερα γίνεται προσπάθεια για να μην ξανασυμβεί αυτό, με την εισαγωγή ορισμένων καινοτομιών:</w:t>
      </w:r>
    </w:p>
    <w:p w14:paraId="6242B7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Πρώτον, οι αιτήσεις υπαγωγής υποβάλλονται στην Ειδική Γραμματεία Διαχείρι</w:t>
      </w:r>
      <w:r>
        <w:rPr>
          <w:rFonts w:eastAsia="Times New Roman" w:cs="Times New Roman"/>
          <w:szCs w:val="24"/>
        </w:rPr>
        <w:t>σης Ιδιωτικού Χρέους, που τις μεταβιβάζει στις τράπεζες.</w:t>
      </w:r>
    </w:p>
    <w:p w14:paraId="6242B77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Δεύτερον, ορίζεται από την Ειδική Γραμματεία Διαχείρισης Ιδιωτικού Χρέους συντονιστής της κάθε υπόθεσης από το μητρώο συντονιστών. </w:t>
      </w:r>
    </w:p>
    <w:p w14:paraId="6242B77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Τρίτον, η διαδικασία ρύθμισης προχωρεί αν μετάσχουν δικαιούχοι του </w:t>
      </w:r>
      <w:r>
        <w:rPr>
          <w:rFonts w:eastAsia="Times New Roman" w:cs="Times New Roman"/>
          <w:szCs w:val="24"/>
        </w:rPr>
        <w:t>50% των συνολικών οφειλών.</w:t>
      </w:r>
    </w:p>
    <w:p w14:paraId="6242B77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Τέταρτον, η πορεία της εξωδικαστικής διαδικασίας ορίζεται βήμα προς βήμα επακριβώς στον νόμο. </w:t>
      </w:r>
    </w:p>
    <w:p w14:paraId="6242B77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από το δικαίωμα της εξωδικαστικής ρύθμισης εξαιρούνται πρόσωπα και επιχειρήσεις που διοικούνται από πρόσωπα που έχουν καταδικασ</w:t>
      </w:r>
      <w:r>
        <w:rPr>
          <w:rFonts w:eastAsia="Times New Roman" w:cs="Times New Roman"/>
          <w:szCs w:val="24"/>
        </w:rPr>
        <w:t>τεί αμετάκλητα για απάτες διαφόρων ειδών. Απαριθμούνται, βέβαια, λεπτομερώς μέσα στο νομοσχέδιο.</w:t>
      </w:r>
    </w:p>
    <w:p w14:paraId="6242B777" w14:textId="77777777" w:rsidR="000E4403" w:rsidRDefault="00E3488B">
      <w:pPr>
        <w:spacing w:line="600" w:lineRule="auto"/>
        <w:ind w:firstLine="709"/>
        <w:jc w:val="both"/>
        <w:rPr>
          <w:rFonts w:eastAsia="Times New Roman"/>
          <w:szCs w:val="24"/>
        </w:rPr>
      </w:pPr>
      <w:r>
        <w:rPr>
          <w:rFonts w:eastAsia="Times New Roman"/>
          <w:szCs w:val="24"/>
        </w:rPr>
        <w:t xml:space="preserve">Είναι, λοιπόν, σαφής η πρόθεση να μη γίνει η εξωδικαστική ρύθμιση </w:t>
      </w:r>
      <w:r>
        <w:rPr>
          <w:rFonts w:eastAsia="Times New Roman"/>
          <w:szCs w:val="24"/>
        </w:rPr>
        <w:t>κ</w:t>
      </w:r>
      <w:r>
        <w:rPr>
          <w:rFonts w:eastAsia="Times New Roman"/>
          <w:szCs w:val="24"/>
        </w:rPr>
        <w:t>ολυμβήθρα του Σιλωάμ για συστηματικούς κακοπληρωτές και απατεώνες.</w:t>
      </w:r>
    </w:p>
    <w:p w14:paraId="6242B778" w14:textId="77777777" w:rsidR="000E4403" w:rsidRDefault="00E3488B">
      <w:pPr>
        <w:spacing w:line="600" w:lineRule="auto"/>
        <w:ind w:firstLine="720"/>
        <w:jc w:val="both"/>
        <w:rPr>
          <w:rFonts w:eastAsia="Times New Roman"/>
          <w:szCs w:val="24"/>
        </w:rPr>
      </w:pPr>
      <w:r>
        <w:rPr>
          <w:rFonts w:eastAsia="Times New Roman"/>
          <w:szCs w:val="24"/>
        </w:rPr>
        <w:lastRenderedPageBreak/>
        <w:t>Κυρίες και κύριοι Βουλευτ</w:t>
      </w:r>
      <w:r>
        <w:rPr>
          <w:rFonts w:eastAsia="Times New Roman"/>
          <w:szCs w:val="24"/>
        </w:rPr>
        <w:t xml:space="preserve">ές, δεν φτάνει όμως να ψηφίζουμε εμείς εδώ καλά νομοσχέδια. Θα πρέπει και να εφαρμόζονται. Το τελευταίο διάστημα το Υπουργείο Οικονομίας και Ανάπτυξης έχει φέρει -και τα ψηφίσαμε- ορισμένα πολύ καλά νομοσχέδια, </w:t>
      </w:r>
      <w:r>
        <w:rPr>
          <w:rFonts w:eastAsia="Times New Roman"/>
          <w:szCs w:val="24"/>
        </w:rPr>
        <w:t>τα οποία</w:t>
      </w:r>
      <w:r>
        <w:rPr>
          <w:rFonts w:eastAsia="Times New Roman"/>
          <w:szCs w:val="24"/>
        </w:rPr>
        <w:t xml:space="preserve"> στη συνέχεια σκάλωσαν στην εφαρμογή </w:t>
      </w:r>
      <w:r>
        <w:rPr>
          <w:rFonts w:eastAsia="Times New Roman"/>
          <w:szCs w:val="24"/>
        </w:rPr>
        <w:t xml:space="preserve">τους. Για παράδειγμα, ο ν.4442/2016 προβλέπει ότι τα καταστήματα υγειονομικού ενδιαφέροντος υπάγονται σε καθεστώς γνωστοποίησης και δεν χρειάζεται πια αυτή η χρονοβόρα διαδικασία αδειοδότησης από τους δήμους. </w:t>
      </w:r>
    </w:p>
    <w:p w14:paraId="6242B779" w14:textId="77777777" w:rsidR="000E4403" w:rsidRDefault="00E3488B">
      <w:pPr>
        <w:spacing w:line="600" w:lineRule="auto"/>
        <w:ind w:firstLine="720"/>
        <w:jc w:val="both"/>
        <w:rPr>
          <w:rFonts w:eastAsia="Times New Roman"/>
          <w:szCs w:val="24"/>
        </w:rPr>
      </w:pPr>
      <w:r>
        <w:rPr>
          <w:rFonts w:eastAsia="Times New Roman"/>
          <w:szCs w:val="24"/>
        </w:rPr>
        <w:t>Έλα, όμως, που πέρασαν τέσσερις μήνες και το ν</w:t>
      </w:r>
      <w:r>
        <w:rPr>
          <w:rFonts w:eastAsia="Times New Roman"/>
          <w:szCs w:val="24"/>
        </w:rPr>
        <w:t>έο καθεστώς δεν ισχύει ακόμα, γιατί δεν έχει εκδοθεί μια προβλεπόμενη κοινή υπουργική απόφαση. Μάλιστα, με μια εγκύκλιο δύο γενικών γραμματέων ο ν.4442/2016 μπήκε «στην κατάψυξη» και επανήλθε το παλαιότερο καθεστώς αδειοδότησης</w:t>
      </w:r>
      <w:r>
        <w:rPr>
          <w:rFonts w:eastAsia="Times New Roman"/>
          <w:szCs w:val="24"/>
        </w:rPr>
        <w:t>,</w:t>
      </w:r>
      <w:r>
        <w:rPr>
          <w:rFonts w:eastAsia="Times New Roman"/>
          <w:szCs w:val="24"/>
        </w:rPr>
        <w:t xml:space="preserve"> σαν η Βουλή να μην ψήφισε π</w:t>
      </w:r>
      <w:r>
        <w:rPr>
          <w:rFonts w:eastAsia="Times New Roman"/>
          <w:szCs w:val="24"/>
        </w:rPr>
        <w:t xml:space="preserve">οτέ τίποτα. </w:t>
      </w:r>
    </w:p>
    <w:p w14:paraId="6242B77A" w14:textId="77777777" w:rsidR="000E4403" w:rsidRDefault="00E3488B">
      <w:pPr>
        <w:spacing w:line="600" w:lineRule="auto"/>
        <w:ind w:firstLine="720"/>
        <w:jc w:val="both"/>
        <w:rPr>
          <w:rFonts w:eastAsia="Times New Roman"/>
          <w:szCs w:val="24"/>
        </w:rPr>
      </w:pPr>
      <w:r>
        <w:rPr>
          <w:rFonts w:eastAsia="Times New Roman"/>
          <w:szCs w:val="24"/>
        </w:rPr>
        <w:t>Οπότε και στο σημερινό νομοσχέδιο πρέπει να προσέξουμε, γιατί αν, για παράδειγμα, καθυστερήσει ο Ειδικός Γραμματέας Διαχείρισης Ιδιωτικού Χρέους να αναρτήσει την πρόσκληση ενδιαφέροντος για την εγγραφή στο μητρώο συντονιστών που προβλέπει το ά</w:t>
      </w:r>
      <w:r>
        <w:rPr>
          <w:rFonts w:eastAsia="Times New Roman"/>
          <w:szCs w:val="24"/>
        </w:rPr>
        <w:t xml:space="preserve">ρθρο 6, όλος ο νόμος θα μείνει στα χαρτιά. </w:t>
      </w:r>
    </w:p>
    <w:p w14:paraId="6242B77B" w14:textId="77777777" w:rsidR="000E4403" w:rsidRDefault="00E3488B">
      <w:pPr>
        <w:spacing w:line="600" w:lineRule="auto"/>
        <w:ind w:firstLine="720"/>
        <w:jc w:val="both"/>
        <w:rPr>
          <w:rFonts w:eastAsia="Times New Roman"/>
          <w:szCs w:val="24"/>
        </w:rPr>
      </w:pPr>
      <w:r>
        <w:rPr>
          <w:rFonts w:eastAsia="Times New Roman"/>
          <w:szCs w:val="24"/>
        </w:rPr>
        <w:lastRenderedPageBreak/>
        <w:t xml:space="preserve">Με αυτή, λοιπόν, την καίρια επισήμανση και με την ευχή ότι αυτή τη φορά αυτό που θα ψηφίσουμε θα τύχει και της γρήγορης εφαρμογής του, ψηφίζω αυτό το πολύ καλό νομοσχέδιο. </w:t>
      </w:r>
    </w:p>
    <w:p w14:paraId="6242B77C"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w:t>
      </w:r>
    </w:p>
    <w:p w14:paraId="6242B77D"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Ευχαριστούμε τη Βουλευτή του ΣΥΡΙΖΑ κ. Ελένη Αυλωνίτου και για τη συνέπεια στον χρόνο. </w:t>
      </w:r>
    </w:p>
    <w:p w14:paraId="6242B77E" w14:textId="77777777" w:rsidR="000E4403" w:rsidRDefault="00E3488B">
      <w:pPr>
        <w:spacing w:line="600" w:lineRule="auto"/>
        <w:ind w:firstLine="720"/>
        <w:jc w:val="both"/>
        <w:rPr>
          <w:rFonts w:eastAsia="Times New Roman"/>
          <w:szCs w:val="24"/>
        </w:rPr>
      </w:pPr>
      <w:r>
        <w:rPr>
          <w:rFonts w:eastAsia="Times New Roman"/>
          <w:szCs w:val="24"/>
        </w:rPr>
        <w:t xml:space="preserve">Τον λόγο έχει ο Βουλευτής της Νέας Δημοκρατίας κ. Άδωνις Γεωργιάδης. </w:t>
      </w:r>
    </w:p>
    <w:p w14:paraId="6242B77F" w14:textId="77777777" w:rsidR="000E4403" w:rsidRDefault="00E3488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w:t>
      </w:r>
    </w:p>
    <w:p w14:paraId="6242B780" w14:textId="77777777" w:rsidR="000E4403" w:rsidRDefault="00E3488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Κύριε Γεωργιάδη, μισό λεπτό, σας παρακαλώ, γιατί κάτι θέλει να πει ο κ. Λοβέρδος. </w:t>
      </w:r>
    </w:p>
    <w:p w14:paraId="6242B781"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w:t>
      </w:r>
      <w:r>
        <w:rPr>
          <w:rFonts w:eastAsia="Times New Roman"/>
          <w:szCs w:val="24"/>
        </w:rPr>
        <w:t>συνάδελφε</w:t>
      </w:r>
      <w:r>
        <w:rPr>
          <w:rFonts w:eastAsia="Times New Roman"/>
          <w:szCs w:val="24"/>
        </w:rPr>
        <w:t xml:space="preserve">, έχετε τον λόγο.  </w:t>
      </w:r>
    </w:p>
    <w:p w14:paraId="6242B782" w14:textId="77777777" w:rsidR="000E4403" w:rsidRDefault="00E3488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σας απασχολήσω μόνο μισό λεπτό.</w:t>
      </w:r>
    </w:p>
    <w:p w14:paraId="6242B783" w14:textId="77777777" w:rsidR="000E4403" w:rsidRDefault="00E3488B">
      <w:pPr>
        <w:spacing w:line="600" w:lineRule="auto"/>
        <w:ind w:firstLine="720"/>
        <w:jc w:val="both"/>
        <w:rPr>
          <w:rFonts w:eastAsia="Times New Roman"/>
          <w:szCs w:val="24"/>
        </w:rPr>
      </w:pPr>
      <w:r>
        <w:rPr>
          <w:rFonts w:eastAsia="Times New Roman"/>
          <w:szCs w:val="24"/>
        </w:rPr>
        <w:lastRenderedPageBreak/>
        <w:t>Κύριε Πρόεδρε, τώρα είδα –και δυστυχώς δεν πρόλαβα να το συμπεριλάβω στην ομι</w:t>
      </w:r>
      <w:r>
        <w:rPr>
          <w:rFonts w:eastAsia="Times New Roman"/>
          <w:szCs w:val="24"/>
        </w:rPr>
        <w:t xml:space="preserve">λία μου- ότι έγινε εισβολή μελών του «Ρουβίκωνα» στο Συμβούλιο της Επικρατείας. </w:t>
      </w:r>
    </w:p>
    <w:p w14:paraId="6242B784" w14:textId="77777777" w:rsidR="000E4403" w:rsidRDefault="00E3488B">
      <w:pPr>
        <w:spacing w:line="600" w:lineRule="auto"/>
        <w:ind w:firstLine="720"/>
        <w:jc w:val="both"/>
        <w:rPr>
          <w:rFonts w:eastAsia="Times New Roman"/>
          <w:szCs w:val="24"/>
        </w:rPr>
      </w:pPr>
      <w:r>
        <w:rPr>
          <w:rFonts w:eastAsia="Times New Roman"/>
          <w:szCs w:val="24"/>
        </w:rPr>
        <w:t>Σας παρακαλώ πάρα πολύ ως Πρόεδρος του Σώματος να μας προτείνετε μια καταγγελία. Το Σώμα πρέπει να κάνει μια καταγγελία. Ένα από τα τρία ανώτατα δικαστήρια της χώρας προσβάλλε</w:t>
      </w:r>
      <w:r>
        <w:rPr>
          <w:rFonts w:eastAsia="Times New Roman"/>
          <w:szCs w:val="24"/>
        </w:rPr>
        <w:t>ται μ</w:t>
      </w:r>
      <w:r>
        <w:rPr>
          <w:rFonts w:eastAsia="Times New Roman"/>
          <w:szCs w:val="24"/>
        </w:rPr>
        <w:t>ε</w:t>
      </w:r>
      <w:r>
        <w:rPr>
          <w:rFonts w:eastAsia="Times New Roman"/>
          <w:szCs w:val="24"/>
        </w:rPr>
        <w:t xml:space="preserve"> αυτόν τον τρόπο. Πιστεύω ότι είναι υποχρέωσή σας να πάρετε μια πρωτοβουλία. </w:t>
      </w:r>
    </w:p>
    <w:p w14:paraId="6242B785" w14:textId="77777777" w:rsidR="000E4403" w:rsidRDefault="00E3488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το πληροφορηθούμε κανονικά, κύριε συνάδελφε. </w:t>
      </w:r>
    </w:p>
    <w:p w14:paraId="6242B786"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Γεωργιάδη, έχετε τον λόγο. </w:t>
      </w:r>
    </w:p>
    <w:p w14:paraId="6242B787" w14:textId="77777777" w:rsidR="000E4403" w:rsidRDefault="00E3488B">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Ευχαριστώ πάρα πολύ, κύριε Πρόεδρε.  </w:t>
      </w:r>
    </w:p>
    <w:p w14:paraId="6242B788" w14:textId="77777777" w:rsidR="000E4403" w:rsidRDefault="00E3488B">
      <w:pPr>
        <w:spacing w:line="600" w:lineRule="auto"/>
        <w:ind w:firstLine="720"/>
        <w:jc w:val="both"/>
        <w:rPr>
          <w:rFonts w:eastAsia="Times New Roman"/>
          <w:szCs w:val="24"/>
        </w:rPr>
      </w:pPr>
      <w:r>
        <w:rPr>
          <w:rFonts w:eastAsia="Times New Roman"/>
          <w:szCs w:val="24"/>
        </w:rPr>
        <w:t>Πράγματι η εισβολή του «Ρουβίκωνα» έγινε χθες. Μοίρασαν φυλλάδια, έσπασαν κάτι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Είναι εντυπωσιακό, κύριε συνάδελφε, ότι από τη χθεσινή μέρα που έγινε η εισβολή η Κυβέρνηση δεν έχει πει απολύτως τίποτα, ενώ απ’ ό,τι είδα η Ένωση των Διοικητικών Δικαστών έχει βγάλει ανακοίνωση για την αφωνία της Κυβερνήσεως. </w:t>
      </w:r>
    </w:p>
    <w:p w14:paraId="6242B789" w14:textId="77777777" w:rsidR="000E4403" w:rsidRDefault="00E3488B">
      <w:pPr>
        <w:spacing w:line="600" w:lineRule="auto"/>
        <w:ind w:firstLine="720"/>
        <w:jc w:val="both"/>
        <w:rPr>
          <w:rFonts w:eastAsia="Times New Roman"/>
          <w:szCs w:val="24"/>
        </w:rPr>
      </w:pPr>
      <w:r>
        <w:rPr>
          <w:rFonts w:eastAsia="Times New Roman"/>
          <w:szCs w:val="24"/>
        </w:rPr>
        <w:lastRenderedPageBreak/>
        <w:t>Φαντάστηκε, κύριε συνάδελ</w:t>
      </w:r>
      <w:r>
        <w:rPr>
          <w:rFonts w:eastAsia="Times New Roman"/>
          <w:szCs w:val="24"/>
        </w:rPr>
        <w:t>φε, ότι μάλλον η Βουλή είναι ο τελευταίος χώρος που δεν έχει μπει ο «Ρουβίκωνας». Ε, να ευχηθούμε «και στα δικά μας», γιατί οσονούπω προφανώς ο «Ρουβίκωνας» θα φτάσει και εδώ. Άλλωστε, τώρα γίνεται και αστικό σωματείο</w:t>
      </w:r>
      <w:r>
        <w:rPr>
          <w:rFonts w:eastAsia="Times New Roman"/>
          <w:szCs w:val="24"/>
        </w:rPr>
        <w:t>,</w:t>
      </w:r>
      <w:r>
        <w:rPr>
          <w:rFonts w:eastAsia="Times New Roman"/>
          <w:szCs w:val="24"/>
        </w:rPr>
        <w:t xml:space="preserve"> για να παρέχει συμβουλές σε όσους θέλ</w:t>
      </w:r>
      <w:r>
        <w:rPr>
          <w:rFonts w:eastAsia="Times New Roman"/>
          <w:szCs w:val="24"/>
        </w:rPr>
        <w:t>ουν να σπάνε καταστήματα, ενώ έχουν και το αντιεξουσιαστικό τους ΚΕΠ στα Εξάρχεια, ώστε</w:t>
      </w:r>
      <w:r>
        <w:rPr>
          <w:rFonts w:eastAsia="Times New Roman"/>
          <w:szCs w:val="24"/>
        </w:rPr>
        <w:t>,</w:t>
      </w:r>
      <w:r>
        <w:rPr>
          <w:rFonts w:eastAsia="Times New Roman"/>
          <w:szCs w:val="24"/>
        </w:rPr>
        <w:t xml:space="preserve"> αν κάπου κολλάει η γραφειοκρατική διαδικασία στο σωματείο τους, το πρόβλημα να λύνεται γρήγορα. </w:t>
      </w:r>
    </w:p>
    <w:p w14:paraId="6242B78A" w14:textId="77777777" w:rsidR="000E4403" w:rsidRDefault="00E3488B">
      <w:pPr>
        <w:spacing w:line="600" w:lineRule="auto"/>
        <w:ind w:firstLine="720"/>
        <w:jc w:val="both"/>
        <w:rPr>
          <w:rFonts w:eastAsia="Times New Roman"/>
          <w:szCs w:val="24"/>
        </w:rPr>
      </w:pPr>
      <w:r>
        <w:rPr>
          <w:rFonts w:eastAsia="Times New Roman"/>
          <w:szCs w:val="24"/>
        </w:rPr>
        <w:t>Μπράβο, κύριοι συνάδελφοι του ΣΥΡΙΖΑ, το κράτος πάει πολύ καλά ως προς</w:t>
      </w:r>
      <w:r>
        <w:rPr>
          <w:rFonts w:eastAsia="Times New Roman"/>
          <w:szCs w:val="24"/>
        </w:rPr>
        <w:t xml:space="preserve"> την οργάνωση των αντιεξουσιαστών! </w:t>
      </w:r>
    </w:p>
    <w:p w14:paraId="6242B78B" w14:textId="77777777" w:rsidR="000E4403" w:rsidRDefault="00E3488B">
      <w:pPr>
        <w:spacing w:line="600" w:lineRule="auto"/>
        <w:ind w:firstLine="720"/>
        <w:jc w:val="both"/>
        <w:rPr>
          <w:rFonts w:eastAsia="Times New Roman"/>
          <w:szCs w:val="24"/>
        </w:rPr>
      </w:pPr>
      <w:r>
        <w:rPr>
          <w:rFonts w:eastAsia="Times New Roman"/>
          <w:szCs w:val="24"/>
        </w:rPr>
        <w:t>Κύριε Υπουργέ, θα ξεκινήσω από το τελευταίο που είπε η κ</w:t>
      </w:r>
      <w:r>
        <w:rPr>
          <w:rFonts w:eastAsia="Times New Roman"/>
          <w:szCs w:val="24"/>
        </w:rPr>
        <w:t>.</w:t>
      </w:r>
      <w:r>
        <w:rPr>
          <w:rFonts w:eastAsia="Times New Roman"/>
          <w:szCs w:val="24"/>
        </w:rPr>
        <w:t xml:space="preserve"> Αυλωνίτου και</w:t>
      </w:r>
      <w:r>
        <w:rPr>
          <w:rFonts w:eastAsia="Times New Roman"/>
          <w:szCs w:val="24"/>
        </w:rPr>
        <w:t>,</w:t>
      </w:r>
      <w:r>
        <w:rPr>
          <w:rFonts w:eastAsia="Times New Roman"/>
          <w:szCs w:val="24"/>
        </w:rPr>
        <w:t xml:space="preserve"> περιέργως</w:t>
      </w:r>
      <w:r>
        <w:rPr>
          <w:rFonts w:eastAsia="Times New Roman"/>
          <w:szCs w:val="24"/>
        </w:rPr>
        <w:t>,</w:t>
      </w:r>
      <w:r>
        <w:rPr>
          <w:rFonts w:eastAsia="Times New Roman"/>
          <w:szCs w:val="24"/>
        </w:rPr>
        <w:t xml:space="preserve"> θα συμφωνήσω. </w:t>
      </w:r>
    </w:p>
    <w:p w14:paraId="6242B78C" w14:textId="77777777" w:rsidR="000E4403" w:rsidRDefault="00E3488B">
      <w:pPr>
        <w:spacing w:line="600" w:lineRule="auto"/>
        <w:ind w:firstLine="720"/>
        <w:jc w:val="both"/>
        <w:rPr>
          <w:rFonts w:eastAsia="Times New Roman"/>
          <w:szCs w:val="24"/>
        </w:rPr>
      </w:pPr>
      <w:r>
        <w:rPr>
          <w:rFonts w:eastAsia="Times New Roman"/>
          <w:szCs w:val="24"/>
        </w:rPr>
        <w:t>Ένα νομοσχέδιο, κύριε Υπουργέ, δεν έχει αξία για τις προθέσεις του, αλλά για την αποτελεσματικότητά του. Εσείς μας είπατε</w:t>
      </w:r>
      <w:r>
        <w:rPr>
          <w:rFonts w:eastAsia="Times New Roman"/>
          <w:szCs w:val="24"/>
        </w:rPr>
        <w:t xml:space="preserve"> πολύ ωραία λόγια για τις προθέσεις σας. Τώρα θα ήθελα, αν θα μπορούσατε</w:t>
      </w:r>
      <w:r>
        <w:rPr>
          <w:rFonts w:eastAsia="Times New Roman"/>
          <w:szCs w:val="24"/>
        </w:rPr>
        <w:t>,</w:t>
      </w:r>
      <w:r>
        <w:rPr>
          <w:rFonts w:eastAsia="Times New Roman"/>
          <w:szCs w:val="24"/>
        </w:rPr>
        <w:t xml:space="preserve"> στη δευτερολογία σας, να μας εξηγήσετε με πρακτικό τρόπο για ποιον λόγο πιστεύετε ότι αυτό θα λειτουργήσει. </w:t>
      </w:r>
    </w:p>
    <w:p w14:paraId="6242B78D" w14:textId="77777777" w:rsidR="000E4403" w:rsidRDefault="00E3488B">
      <w:pPr>
        <w:spacing w:line="600" w:lineRule="auto"/>
        <w:ind w:firstLine="720"/>
        <w:jc w:val="both"/>
        <w:rPr>
          <w:rFonts w:eastAsia="Times New Roman"/>
          <w:szCs w:val="24"/>
        </w:rPr>
      </w:pPr>
      <w:r>
        <w:rPr>
          <w:rFonts w:eastAsia="Times New Roman"/>
          <w:szCs w:val="24"/>
        </w:rPr>
        <w:lastRenderedPageBreak/>
        <w:t>Όσον αφορά τις τράπεζες, ποιο είναι το κίνητρο που τους δίνετε σ</w:t>
      </w:r>
      <w:r>
        <w:rPr>
          <w:rFonts w:eastAsia="Times New Roman"/>
          <w:szCs w:val="24"/>
        </w:rPr>
        <w:t>ε</w:t>
      </w:r>
      <w:r>
        <w:rPr>
          <w:rFonts w:eastAsia="Times New Roman"/>
          <w:szCs w:val="24"/>
        </w:rPr>
        <w:t xml:space="preserve"> αυτό το</w:t>
      </w:r>
      <w:r>
        <w:rPr>
          <w:rFonts w:eastAsia="Times New Roman"/>
          <w:szCs w:val="24"/>
        </w:rPr>
        <w:t xml:space="preserve"> νομοσχέδιο, ώστε να προσέλθουν σε έναν τέτοιου τύπου συμβιβασμό και να προχωρήσουν σε μια τέτοιου τύπου ρύθμιση; Έχουν κάποια πίεση; Έχουν κάποιο κίνητρο; Έχουν κάποια συγκεκριμένη διαδικασία; Απάντηση: </w:t>
      </w:r>
      <w:r>
        <w:rPr>
          <w:rFonts w:eastAsia="Times New Roman"/>
          <w:szCs w:val="24"/>
        </w:rPr>
        <w:t>α</w:t>
      </w:r>
      <w:r>
        <w:rPr>
          <w:rFonts w:eastAsia="Times New Roman"/>
          <w:szCs w:val="24"/>
        </w:rPr>
        <w:t>πολύτως καμμία!</w:t>
      </w:r>
    </w:p>
    <w:p w14:paraId="6242B78E" w14:textId="77777777" w:rsidR="000E4403" w:rsidRDefault="00E3488B">
      <w:pPr>
        <w:spacing w:line="600" w:lineRule="auto"/>
        <w:ind w:firstLine="720"/>
        <w:jc w:val="both"/>
        <w:rPr>
          <w:rFonts w:eastAsia="Times New Roman" w:cs="Times New Roman"/>
          <w:szCs w:val="24"/>
        </w:rPr>
      </w:pPr>
      <w:r>
        <w:rPr>
          <w:rFonts w:eastAsia="Times New Roman"/>
          <w:szCs w:val="24"/>
        </w:rPr>
        <w:t>Εγώ προσωπικά -και το λέω για να κρ</w:t>
      </w:r>
      <w:r>
        <w:rPr>
          <w:rFonts w:eastAsia="Times New Roman"/>
          <w:szCs w:val="24"/>
        </w:rPr>
        <w:t>ατηθεί στα Πρακτικά η στιγμή που σας κάνω αυτή την πρόκληση- σας λέω ότι μετά από έναν χρόνο που θα έρθουμε στο Κοινοβούλιο να ελέγξουμε πόσοι εξωδικαστικοί συμβιβασμοί έχουν γίνει από αυτό το σχέδιο νόμου</w:t>
      </w:r>
      <w:r>
        <w:rPr>
          <w:rFonts w:eastAsia="Times New Roman"/>
          <w:szCs w:val="24"/>
        </w:rPr>
        <w:t>,</w:t>
      </w:r>
      <w:r>
        <w:rPr>
          <w:rFonts w:eastAsia="Times New Roman"/>
          <w:szCs w:val="24"/>
        </w:rPr>
        <w:t xml:space="preserve"> αφού θα έχει ψηφιστεί, θα διαπιστώσετε ότι δεν θα</w:t>
      </w:r>
      <w:r>
        <w:rPr>
          <w:rFonts w:eastAsia="Times New Roman"/>
          <w:szCs w:val="24"/>
        </w:rPr>
        <w:t xml:space="preserve"> έχει γίνει σχεδόν κανένας. </w:t>
      </w:r>
      <w:r>
        <w:rPr>
          <w:rFonts w:eastAsia="Times New Roman" w:cs="Times New Roman"/>
          <w:szCs w:val="24"/>
        </w:rPr>
        <w:t xml:space="preserve">Θα είναι σε αριθμό ακέραιο και πάρα πολύ χαμηλό. Διότι στην πραγματικότητα, όπως έχει σχεδιαστεί, δεν υπάρχει απολύτως κανένας λόγος κάποιος να συμφωνήσει. </w:t>
      </w:r>
    </w:p>
    <w:p w14:paraId="6242B78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πολύ μεγάλο ενδιαφέρον αυτό</w:t>
      </w:r>
      <w:r>
        <w:rPr>
          <w:rFonts w:eastAsia="Times New Roman" w:cs="Times New Roman"/>
          <w:szCs w:val="24"/>
        </w:rPr>
        <w:t>,</w:t>
      </w:r>
      <w:r>
        <w:rPr>
          <w:rFonts w:eastAsia="Times New Roman" w:cs="Times New Roman"/>
          <w:szCs w:val="24"/>
        </w:rPr>
        <w:t xml:space="preserve"> ότι το νομοσχέδιο έχει τον τίτλο «Εξω</w:t>
      </w:r>
      <w:r>
        <w:rPr>
          <w:rFonts w:eastAsia="Times New Roman" w:cs="Times New Roman"/>
          <w:szCs w:val="24"/>
        </w:rPr>
        <w:t>δικαστικός μηχανισμός συμβιβασμού</w:t>
      </w:r>
      <w:r>
        <w:rPr>
          <w:rFonts w:eastAsia="Times New Roman" w:cs="Times New Roman"/>
          <w:szCs w:val="24"/>
        </w:rPr>
        <w:t>…</w:t>
      </w:r>
      <w:r>
        <w:rPr>
          <w:rFonts w:eastAsia="Times New Roman" w:cs="Times New Roman"/>
          <w:szCs w:val="24"/>
        </w:rPr>
        <w:t>». Μα, ούτε εξωδικαστικός είναι ούτε μηχανισμός είναι. Εξωδικαστικός δεν είναι, γιατί στο τέλος καταλήγει στο</w:t>
      </w:r>
      <w:r>
        <w:rPr>
          <w:rFonts w:eastAsia="Times New Roman" w:cs="Times New Roman"/>
          <w:szCs w:val="24"/>
        </w:rPr>
        <w:t>ν</w:t>
      </w:r>
      <w:r>
        <w:rPr>
          <w:rFonts w:eastAsia="Times New Roman" w:cs="Times New Roman"/>
          <w:szCs w:val="24"/>
        </w:rPr>
        <w:t xml:space="preserve"> δικαστή. Άρα τι είδους εξωδικαστικός είναι, αφού στο τέλος καταλήγει στον δικαστή; Μηχανισμός συμβιβασμού δεν ε</w:t>
      </w:r>
      <w:r>
        <w:rPr>
          <w:rFonts w:eastAsia="Times New Roman" w:cs="Times New Roman"/>
          <w:szCs w:val="24"/>
        </w:rPr>
        <w:t xml:space="preserve">ίναι, γιατί δεν έχει συγκεκριμένες </w:t>
      </w:r>
      <w:r>
        <w:rPr>
          <w:rFonts w:eastAsia="Times New Roman" w:cs="Times New Roman"/>
          <w:szCs w:val="24"/>
        </w:rPr>
        <w:lastRenderedPageBreak/>
        <w:t>νόρμες, συγκεκριμένες κατηγορίες, συγκεκριμένες προδιαγραφές, οι οποίες δεσμεύουν -αυτό είναι το μείζον- τα εμπλεκόμενα μέρη, για να μπορέσουμε να φτάσουμε πράγματι σε μια μαζική χρήση αυτού του εργαλείου. Άρα τελικά αφήν</w:t>
      </w:r>
      <w:r>
        <w:rPr>
          <w:rFonts w:eastAsia="Times New Roman" w:cs="Times New Roman"/>
          <w:szCs w:val="24"/>
        </w:rPr>
        <w:t xml:space="preserve">ετε πάλι την εταιρεία, την κάθε εταιρεία, στο έλεος των πιστωτών. </w:t>
      </w:r>
    </w:p>
    <w:p w14:paraId="6242B79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Αναφέρατε -το είπατε κι εσείς, το είπε και η κ. Τζάκρη στην αρχή- ότι σκοπεύετε σε επόμενο νομοσχέδιο να φέρετε το θέμα της ασυλίας των τραπεζικών στελεχών. Μα, αυτό θα ήταν βασικό εργαλείο</w:t>
      </w:r>
      <w:r>
        <w:rPr>
          <w:rFonts w:eastAsia="Times New Roman" w:cs="Times New Roman"/>
          <w:szCs w:val="24"/>
        </w:rPr>
        <w:t xml:space="preserve"> του συγκεκριμένου νομοσχεδίου. Χωρίς αυτό ούτως ή άλλως δεν μπορεί να λειτουργήσει. Άρα ποιο το νόημα να προχωρήσετε σε δυο διαφορετικά νομοσχέδια για κάτι </w:t>
      </w:r>
      <w:r>
        <w:rPr>
          <w:rFonts w:eastAsia="Times New Roman" w:cs="Times New Roman"/>
          <w:szCs w:val="24"/>
        </w:rPr>
        <w:t>το οποίο</w:t>
      </w:r>
      <w:r>
        <w:rPr>
          <w:rFonts w:eastAsia="Times New Roman" w:cs="Times New Roman"/>
          <w:szCs w:val="24"/>
        </w:rPr>
        <w:t xml:space="preserve"> στην πραγματικότητα είναι το ίδιο πράγμα; </w:t>
      </w:r>
    </w:p>
    <w:p w14:paraId="6242B79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σας πω -και είναι τύχη αγαθή που είναι εδώ ο</w:t>
      </w:r>
      <w:r>
        <w:rPr>
          <w:rFonts w:eastAsia="Times New Roman" w:cs="Times New Roman"/>
          <w:szCs w:val="24"/>
        </w:rPr>
        <w:t xml:space="preserve"> κ. Δένδιας- ότι ο κ. Δένδιας, ως Υπουργός Ανάπτυξης</w:t>
      </w:r>
      <w:r>
        <w:rPr>
          <w:rFonts w:eastAsia="Times New Roman" w:cs="Times New Roman"/>
          <w:szCs w:val="24"/>
        </w:rPr>
        <w:t>,</w:t>
      </w:r>
      <w:r>
        <w:rPr>
          <w:rFonts w:eastAsia="Times New Roman" w:cs="Times New Roman"/>
          <w:szCs w:val="24"/>
        </w:rPr>
        <w:t xml:space="preserve"> είχε πράγματι φτιάξει ένα εντυπωσιακό σχέδιο νόμου, το οποίο δεν προέβλεπε τον δικαστή και το οποίο ήταν δεσμευτικό. </w:t>
      </w:r>
    </w:p>
    <w:p w14:paraId="6242B79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 </w:t>
      </w:r>
      <w:r>
        <w:rPr>
          <w:rFonts w:eastAsia="Times New Roman" w:cs="Times New Roman"/>
          <w:szCs w:val="24"/>
        </w:rPr>
        <w:t>Πόσες αιτήσεις έγιναν;</w:t>
      </w:r>
    </w:p>
    <w:p w14:paraId="6242B79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Τι είπατε; </w:t>
      </w:r>
    </w:p>
    <w:p w14:paraId="6242B79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(ΜΑΚΗΣ)</w:t>
      </w:r>
      <w:r>
        <w:rPr>
          <w:rFonts w:eastAsia="Times New Roman" w:cs="Times New Roman"/>
          <w:b/>
          <w:szCs w:val="24"/>
        </w:rPr>
        <w:t xml:space="preserve"> ΜΠΑΛΛΗΣ: </w:t>
      </w:r>
      <w:r>
        <w:rPr>
          <w:rFonts w:eastAsia="Times New Roman" w:cs="Times New Roman"/>
          <w:szCs w:val="24"/>
        </w:rPr>
        <w:t>Πόσες αιτήσεις έγιναν;</w:t>
      </w:r>
    </w:p>
    <w:p w14:paraId="6242B79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Αφού δεν ψηφίστηκε, αφού μας ρίξατε. Το ξεχάσατε; Το ξεχάσατε ότι μας ρίξατε εξήντα μέρες πριν βγούμε από το μνημόνιο; </w:t>
      </w:r>
    </w:p>
    <w:p w14:paraId="6242B79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Εγκρίθηκαν τρεις.</w:t>
      </w:r>
    </w:p>
    <w:p w14:paraId="6242B79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Μου αρέσει που με προκαλείτε</w:t>
      </w:r>
      <w:r>
        <w:rPr>
          <w:rFonts w:eastAsia="Times New Roman" w:cs="Times New Roman"/>
          <w:szCs w:val="24"/>
        </w:rPr>
        <w:t xml:space="preserve"> 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μια που με προκαλείτε, θα πρέπει να το απαντήσω.</w:t>
      </w:r>
    </w:p>
    <w:p w14:paraId="6242B79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Άκουσα προχθές τον κ. Τσίπρα –εγώ με μεγάλη ευχαρίστηση τον άκουσα- και άκουσα το κρίσιμο σημείο, κυρίες και κύριοι συνάδελφοι. Τώρα μπορούμε το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Pr>
          <w:rFonts w:eastAsia="Times New Roman" w:cs="Times New Roman"/>
          <w:szCs w:val="24"/>
        </w:rPr>
        <w:t xml:space="preserve"> </w:t>
      </w:r>
      <w:r>
        <w:rPr>
          <w:rFonts w:eastAsia="Times New Roman" w:cs="Times New Roman"/>
          <w:szCs w:val="24"/>
        </w:rPr>
        <w:t>μαντάμ Μέρκελ</w:t>
      </w:r>
      <w:r>
        <w:rPr>
          <w:rFonts w:eastAsia="Times New Roman" w:cs="Times New Roman"/>
          <w:szCs w:val="24"/>
        </w:rPr>
        <w:t xml:space="preserve">» να το αλλάξουμε λίγο. Ξέρετε πώς πρέπει να το λέμε από εδώ και μπρος;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Pr>
          <w:rFonts w:eastAsia="Times New Roman" w:cs="Times New Roman"/>
          <w:szCs w:val="24"/>
        </w:rPr>
        <w:t xml:space="preserve"> ανοικτόμυαλη και υπεύθυνη </w:t>
      </w:r>
      <w:r>
        <w:rPr>
          <w:rFonts w:eastAsia="Times New Roman" w:cs="Times New Roman"/>
          <w:szCs w:val="24"/>
        </w:rPr>
        <w:t>μαντάμ Μέρκελ</w:t>
      </w:r>
      <w:r>
        <w:rPr>
          <w:rFonts w:eastAsia="Times New Roman" w:cs="Times New Roman"/>
          <w:szCs w:val="24"/>
        </w:rPr>
        <w:t>! Μόνο έτσι θα πρέπει να το λέτε από εδώ και μπρος. Όταν εκπροσωπείτε έναν πολιτικό χώρο, που ήρθε ο Πρωθυπουργός σας στον</w:t>
      </w:r>
      <w:r>
        <w:rPr>
          <w:rFonts w:eastAsia="Times New Roman" w:cs="Times New Roman"/>
          <w:szCs w:val="24"/>
        </w:rPr>
        <w:t xml:space="preserve"> κ. Χατζηνικολάου και είπε «ο σεβαστός και αξιόπιστος κ. Σόιμπλε» και «η ανοικτόμυαλη και υπεύθυνη κ. Μέρκελ», ενώ τα προηγούμενα χρόνια μάς είχατε πρήξει με τους γερμανοτσολιάδες, με τα Γ΄ Ράιχ, με τα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Pr>
          <w:rFonts w:eastAsia="Times New Roman" w:cs="Times New Roman"/>
          <w:szCs w:val="24"/>
        </w:rPr>
        <w:t xml:space="preserve"> </w:t>
      </w:r>
      <w:r>
        <w:rPr>
          <w:rFonts w:eastAsia="Times New Roman" w:cs="Times New Roman"/>
          <w:szCs w:val="24"/>
        </w:rPr>
        <w:t>μαντάμ Μέρκελ</w:t>
      </w:r>
      <w:r>
        <w:rPr>
          <w:rFonts w:eastAsia="Times New Roman" w:cs="Times New Roman"/>
          <w:szCs w:val="24"/>
        </w:rPr>
        <w:t xml:space="preserve">» και τα υπόλοιπα, ε, παρακαλώ </w:t>
      </w:r>
      <w:r>
        <w:rPr>
          <w:rFonts w:eastAsia="Times New Roman" w:cs="Times New Roman"/>
          <w:szCs w:val="24"/>
        </w:rPr>
        <w:t xml:space="preserve">πολύ να έχετε τη συστολή να μη διακόπτετε. </w:t>
      </w:r>
      <w:r>
        <w:rPr>
          <w:rFonts w:eastAsia="Times New Roman" w:cs="Times New Roman"/>
          <w:szCs w:val="24"/>
        </w:rPr>
        <w:lastRenderedPageBreak/>
        <w:t xml:space="preserve">Έχετε γίνει ρεζίλι των σκυλιών. Μη διακόπτετε τουλάχιστον! Έτσι, για να είμαστε και λίγο συνεννοημένοι. </w:t>
      </w:r>
    </w:p>
    <w:p w14:paraId="6242B79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Βλέπω τον κ. Παπαχριστόπουλο. Ακούστε, κύριοι συνάδελφοι, τι τραβάω. Είμαι σε μια εκπομπή της ΕΡΤ –και εδώ ε</w:t>
      </w:r>
      <w:r>
        <w:rPr>
          <w:rFonts w:eastAsia="Times New Roman" w:cs="Times New Roman"/>
          <w:szCs w:val="24"/>
        </w:rPr>
        <w:t>ίναι να απαντήσει-, με κατηγορεί για διαφθορά, στημένες ερωτήσεις για τον Καρατζαφέρη και μου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θέλετε, κάντε μου μήνυση</w:t>
      </w:r>
      <w:r>
        <w:rPr>
          <w:rFonts w:eastAsia="Times New Roman" w:cs="Times New Roman"/>
          <w:szCs w:val="24"/>
        </w:rPr>
        <w:t>.</w:t>
      </w:r>
      <w:r>
        <w:rPr>
          <w:rFonts w:eastAsia="Times New Roman" w:cs="Times New Roman"/>
          <w:szCs w:val="24"/>
        </w:rPr>
        <w:t>». Μου λέει: «</w:t>
      </w:r>
      <w:r>
        <w:rPr>
          <w:rFonts w:eastAsia="Times New Roman" w:cs="Times New Roman"/>
          <w:szCs w:val="24"/>
        </w:rPr>
        <w:t>Θ</w:t>
      </w:r>
      <w:r>
        <w:rPr>
          <w:rFonts w:eastAsia="Times New Roman" w:cs="Times New Roman"/>
          <w:szCs w:val="24"/>
        </w:rPr>
        <w:t>α αρθεί η ασυλία μου</w:t>
      </w:r>
      <w:r>
        <w:rPr>
          <w:rFonts w:eastAsia="Times New Roman" w:cs="Times New Roman"/>
          <w:szCs w:val="24"/>
        </w:rPr>
        <w:t>.</w:t>
      </w:r>
      <w:r>
        <w:rPr>
          <w:rFonts w:eastAsia="Times New Roman" w:cs="Times New Roman"/>
          <w:szCs w:val="24"/>
        </w:rPr>
        <w:t>». Μάλιστα. Ήρεμος εγώ, είπα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Ω</w:t>
      </w:r>
      <w:r>
        <w:rPr>
          <w:rFonts w:eastAsia="Times New Roman" w:cs="Times New Roman"/>
          <w:szCs w:val="24"/>
        </w:rPr>
        <w:t xml:space="preserve">ραία, θα σας κάνω μήνυση, εσείς είπατε ότι θα αρθεί η </w:t>
      </w:r>
      <w:r>
        <w:rPr>
          <w:rFonts w:eastAsia="Times New Roman" w:cs="Times New Roman"/>
          <w:szCs w:val="24"/>
        </w:rPr>
        <w:t>ασυλία σας και θα πάμε στο δικαστήριο να αποδείξετε αυτά που λέτε αν είναι αλήθεια</w:t>
      </w:r>
      <w:r>
        <w:rPr>
          <w:rFonts w:eastAsia="Times New Roman" w:cs="Times New Roman"/>
          <w:szCs w:val="24"/>
        </w:rPr>
        <w:t>.</w:t>
      </w:r>
      <w:r>
        <w:rPr>
          <w:rFonts w:eastAsia="Times New Roman" w:cs="Times New Roman"/>
          <w:szCs w:val="24"/>
        </w:rPr>
        <w:t>».</w:t>
      </w:r>
    </w:p>
    <w:p w14:paraId="6242B79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Έρχεται χθες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στην Επιτροπή Δεοντολογίας το αίτημα για άρση της ασυλίας του κ. Παπαχριστόπουλου, για το οποίο είχε δεσμευ</w:t>
      </w:r>
      <w:r>
        <w:rPr>
          <w:rFonts w:eastAsia="Times New Roman" w:cs="Times New Roman"/>
          <w:szCs w:val="24"/>
        </w:rPr>
        <w:t>θ</w:t>
      </w:r>
      <w:r>
        <w:rPr>
          <w:rFonts w:eastAsia="Times New Roman" w:cs="Times New Roman"/>
          <w:szCs w:val="24"/>
        </w:rPr>
        <w:t>εί ότι θα αρθεί η ασυλία του. Πήγε και π</w:t>
      </w:r>
      <w:r>
        <w:rPr>
          <w:rFonts w:eastAsia="Times New Roman" w:cs="Times New Roman"/>
          <w:szCs w:val="24"/>
        </w:rPr>
        <w:t>αρακαλούσε να μην αρθεί η ασυλία του. «Όχι, εγώ δεν εννοούσα τίποτα για τον κ. Γεωργιάδη, τον σέβομαι, τον τιμώ. Δεν έχω κανένα στοιχείο</w:t>
      </w:r>
      <w:r>
        <w:rPr>
          <w:rFonts w:eastAsia="Times New Roman" w:cs="Times New Roman"/>
          <w:szCs w:val="24"/>
        </w:rPr>
        <w:t>.</w:t>
      </w:r>
      <w:r>
        <w:rPr>
          <w:rFonts w:eastAsia="Times New Roman" w:cs="Times New Roman"/>
          <w:szCs w:val="24"/>
        </w:rPr>
        <w:t xml:space="preserve">». </w:t>
      </w:r>
    </w:p>
    <w:p w14:paraId="6242B79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Ψεύδεστε.</w:t>
      </w:r>
    </w:p>
    <w:p w14:paraId="6242B79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Μην κάνετε έτσι, κύριε. Πάμε στο δικαστήριο. Μη</w:t>
      </w:r>
      <w:r>
        <w:rPr>
          <w:rFonts w:eastAsia="Times New Roman" w:cs="Times New Roman"/>
          <w:szCs w:val="24"/>
        </w:rPr>
        <w:t>ν κάνετε έτσι. Σηκωθείτε και πείτε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έλω να αρθεί η ασυλία μου». </w:t>
      </w:r>
    </w:p>
    <w:p w14:paraId="6242B79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Ψεύδεστε.</w:t>
      </w:r>
    </w:p>
    <w:p w14:paraId="6242B79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Έχω ανεβάσει ήδη το βίντεο στο </w:t>
      </w:r>
      <w:r>
        <w:rPr>
          <w:rFonts w:eastAsia="Times New Roman" w:cs="Times New Roman"/>
          <w:szCs w:val="24"/>
          <w:lang w:val="en-US"/>
        </w:rPr>
        <w:t>twitter</w:t>
      </w:r>
      <w:r>
        <w:rPr>
          <w:rFonts w:eastAsia="Times New Roman" w:cs="Times New Roman"/>
          <w:szCs w:val="24"/>
        </w:rPr>
        <w:t xml:space="preserve"> μου. Εάν είστε έντιμος και αξιοπρεπής, όταν κατηγορείτε κάποιον για κάτι τόσο σοβ</w:t>
      </w:r>
      <w:r>
        <w:rPr>
          <w:rFonts w:eastAsia="Times New Roman" w:cs="Times New Roman"/>
          <w:szCs w:val="24"/>
        </w:rPr>
        <w:t>αρό, θα έχετε το θάρρος να αναλαμβάνετε την ευθύνη της πράξης σας.</w:t>
      </w:r>
    </w:p>
    <w:p w14:paraId="6242B79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Θα δείξω ποιος ψεύδεται. </w:t>
      </w:r>
    </w:p>
    <w:p w14:paraId="6242B7A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 μη διακόπτετε.</w:t>
      </w:r>
    </w:p>
    <w:p w14:paraId="6242B7A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Εάν όμως κατηγορείτε κάποιον για διαφθορά και </w:t>
      </w:r>
      <w:r>
        <w:rPr>
          <w:rFonts w:eastAsia="Times New Roman" w:cs="Times New Roman"/>
          <w:szCs w:val="24"/>
        </w:rPr>
        <w:t xml:space="preserve">μετά κρύβεστε πίσω από την ασυλία, ενώ δήθεν στο Σύνταγμα προτείνετε και την κατάργηση της ασυλίας, είστε ένας κοινός συκοφάντης, κύριε, και σας παραδίδω στην κρίση του ελληνικού λαού. </w:t>
      </w:r>
    </w:p>
    <w:p w14:paraId="6242B7A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Λέτε ανακρίβειες, όπως συνηθίζετε να κάνετ</w:t>
      </w:r>
      <w:r>
        <w:rPr>
          <w:rFonts w:eastAsia="Times New Roman" w:cs="Times New Roman"/>
          <w:szCs w:val="24"/>
        </w:rPr>
        <w:t xml:space="preserve">ε τον τελευταίο καιρό. </w:t>
      </w:r>
    </w:p>
    <w:p w14:paraId="6242B7A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το βίντεο υπάρχει και τα παρακαλετά σου χθες υπάρχουν, δεν χρειάζεται. </w:t>
      </w:r>
    </w:p>
    <w:p w14:paraId="6242B7A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Λέτε ανακρίβειες…</w:t>
      </w:r>
    </w:p>
    <w:p w14:paraId="6242B7A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 μη διακόπτετε.</w:t>
      </w:r>
    </w:p>
    <w:p w14:paraId="6242B7A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Θ</w:t>
      </w:r>
      <w:r>
        <w:rPr>
          <w:rFonts w:eastAsia="Times New Roman" w:cs="Times New Roman"/>
          <w:szCs w:val="24"/>
        </w:rPr>
        <w:t xml:space="preserve">α τα πούμε και στην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υ</w:t>
      </w:r>
      <w:r>
        <w:rPr>
          <w:rFonts w:eastAsia="Times New Roman" w:cs="Times New Roman"/>
          <w:szCs w:val="24"/>
        </w:rPr>
        <w:t xml:space="preserve">γεία όταν με καλέσετε, να σε κάνω και εκεί ρεζίλι. </w:t>
      </w:r>
    </w:p>
    <w:p w14:paraId="6242B7A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Δεν θα είσαι καλά. </w:t>
      </w:r>
    </w:p>
    <w:p w14:paraId="6242B7A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 διακόπτετε, σας παρακαλώ. </w:t>
      </w:r>
    </w:p>
    <w:p w14:paraId="6242B7A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Προχωρήστε, κύριε Γεωργιάδη. </w:t>
      </w:r>
    </w:p>
    <w:p w14:paraId="6242B7A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Να ζητήσεις συγγνώμη με θάρρος, αλλιώς να έρθεις στο δικαστήριο. Συκοφάντη! </w:t>
      </w:r>
    </w:p>
    <w:p w14:paraId="6242B7A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Ηρεμήστε, κύριε Γεωργιάδη. Χάσατε την ψυχραιμία σας πολύ τον τελευταίο καιρό…</w:t>
      </w:r>
    </w:p>
    <w:p w14:paraId="6242B7A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 βέβαια, σιγά! </w:t>
      </w:r>
      <w:r>
        <w:rPr>
          <w:rFonts w:eastAsia="Times New Roman" w:cs="Times New Roman"/>
          <w:szCs w:val="24"/>
        </w:rPr>
        <w:t>Αφού σε προστατεύουν τα φιλαράκια σου, για να βρίζεις και να ασχημονείς. Συκοφάντη, χυδαίε!</w:t>
      </w:r>
    </w:p>
    <w:p w14:paraId="6242B7A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 xml:space="preserve"> </w:t>
      </w:r>
      <w:r>
        <w:rPr>
          <w:rFonts w:eastAsia="Times New Roman" w:cs="Times New Roman"/>
          <w:szCs w:val="24"/>
        </w:rPr>
        <w:t>…και δεν σας κάνει καλό!</w:t>
      </w:r>
    </w:p>
    <w:p w14:paraId="6242B7A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Ακούστε, δεν μιλάω άλλο με ανθρωπάκια, δεν χρειάζεται. Από το ΠΑΣΟΚ στη Νέα Δημοκ</w:t>
      </w:r>
      <w:r>
        <w:rPr>
          <w:rFonts w:eastAsia="Times New Roman" w:cs="Times New Roman"/>
          <w:szCs w:val="24"/>
        </w:rPr>
        <w:t>ρατία, από τη Νέα Δημοκρατία στους Ανεξάρτητους Έλληνες, για να γλ</w:t>
      </w:r>
      <w:r>
        <w:rPr>
          <w:rFonts w:eastAsia="Times New Roman" w:cs="Times New Roman"/>
          <w:szCs w:val="24"/>
        </w:rPr>
        <w:t>εί</w:t>
      </w:r>
      <w:r>
        <w:rPr>
          <w:rFonts w:eastAsia="Times New Roman" w:cs="Times New Roman"/>
          <w:szCs w:val="24"/>
        </w:rPr>
        <w:t>φεις. Άσε με τώρα.</w:t>
      </w:r>
    </w:p>
    <w:p w14:paraId="6242B7A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Ποιος μιλάει τώρα! Που έχει αλλάξει ένα σωρό κόμματα! </w:t>
      </w:r>
    </w:p>
    <w:p w14:paraId="6242B7B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Ένα έχω αλλάξει, πάντα στην ίδια παράταξη. Μπερδεύεστε. Κοιτάξτε λίγο γύρω σας ποιοι είναι. </w:t>
      </w:r>
    </w:p>
    <w:p w14:paraId="6242B7B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για να κλείσουμε, πείτε μας με απλά λόγια σε ποιο ακριβώς σημείο του παρόντος νομοσχεδίου υπάρχουν τα κίνητρα που θα καταστήσουν αυτό το νομοσχέδιο </w:t>
      </w:r>
      <w:r>
        <w:rPr>
          <w:rFonts w:eastAsia="Times New Roman" w:cs="Times New Roman"/>
          <w:szCs w:val="24"/>
        </w:rPr>
        <w:t>λειτουργικό, που θα οδηγήσουν πράγματι σε συγκεκριμένους εξωδικαστικούς συμβιβασμούς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θα ωφελήσουν επιχειρήσεις και θα διασώσουν θέσεις εργασίας. Εάν αυτό δεν το έχετε προβλέψει, όλο αυτό που έχετε φέρει εδώ είναι μια δίκη προθέσεων. Θα λέτε εσεί</w:t>
      </w:r>
      <w:r>
        <w:rPr>
          <w:rFonts w:eastAsia="Times New Roman" w:cs="Times New Roman"/>
          <w:szCs w:val="24"/>
        </w:rPr>
        <w:t>ς τι καλοί άνθρωποι που είστε, θα το ψηφίζουν οι Βουλευτές σας και</w:t>
      </w:r>
      <w:r>
        <w:rPr>
          <w:rFonts w:eastAsia="Times New Roman" w:cs="Times New Roman"/>
          <w:szCs w:val="24"/>
        </w:rPr>
        <w:t>,</w:t>
      </w:r>
      <w:r>
        <w:rPr>
          <w:rFonts w:eastAsia="Times New Roman" w:cs="Times New Roman"/>
          <w:szCs w:val="24"/>
        </w:rPr>
        <w:t xml:space="preserve"> όπως είπε και η κ</w:t>
      </w:r>
      <w:r>
        <w:rPr>
          <w:rFonts w:eastAsia="Times New Roman" w:cs="Times New Roman"/>
          <w:szCs w:val="24"/>
        </w:rPr>
        <w:t>,</w:t>
      </w:r>
      <w:r>
        <w:rPr>
          <w:rFonts w:eastAsia="Times New Roman" w:cs="Times New Roman"/>
          <w:szCs w:val="24"/>
        </w:rPr>
        <w:t xml:space="preserve"> Αυλωνίτου –επαναλαμβάνω τα λόγια της συναδέλφου</w:t>
      </w:r>
      <w:r>
        <w:rPr>
          <w:rFonts w:eastAsia="Times New Roman" w:cs="Times New Roman"/>
          <w:szCs w:val="24"/>
        </w:rPr>
        <w:t>,</w:t>
      </w:r>
      <w:r>
        <w:rPr>
          <w:rFonts w:eastAsia="Times New Roman" w:cs="Times New Roman"/>
          <w:szCs w:val="24"/>
        </w:rPr>
        <w:t xml:space="preserve"> για να μη φανεί ότι το λέω εγώ- «μετά από μερικούς μήνες θα είμαστε εδώ και θα λέμε ότι ψηφίστηκαν ωραία νομοθετήματα, τ</w:t>
      </w:r>
      <w:r>
        <w:rPr>
          <w:rFonts w:eastAsia="Times New Roman" w:cs="Times New Roman"/>
          <w:szCs w:val="24"/>
        </w:rPr>
        <w:t xml:space="preserve">α οποία τελικά στην πράξη δεν κάνουν κάτι». Άμα δεν κάνουν κάτι στην πράξη, δεν είναι ωραία νομοθετήματα. Άμα δεν κάνουν κάτι στην πράξη, είναι να </w:t>
      </w:r>
      <w:r>
        <w:rPr>
          <w:rFonts w:eastAsia="Times New Roman" w:cs="Times New Roman"/>
          <w:szCs w:val="24"/>
        </w:rPr>
        <w:t>’</w:t>
      </w:r>
      <w:r>
        <w:rPr>
          <w:rFonts w:eastAsia="Times New Roman" w:cs="Times New Roman"/>
          <w:szCs w:val="24"/>
        </w:rPr>
        <w:t xml:space="preserve">χαμε, να λέγαμε. </w:t>
      </w:r>
    </w:p>
    <w:p w14:paraId="6242B7B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42B7B3"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42B7B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ΑΘΑΝΑΣΙΟΣ ΠΑΠΑΧΡΙΣΤ</w:t>
      </w:r>
      <w:r>
        <w:rPr>
          <w:rFonts w:eastAsia="Times New Roman" w:cs="Times New Roman"/>
          <w:b/>
          <w:szCs w:val="24"/>
        </w:rPr>
        <w:t xml:space="preserve">ΟΠΟΥΛΟΣ: </w:t>
      </w:r>
      <w:r>
        <w:rPr>
          <w:rFonts w:eastAsia="Times New Roman" w:cs="Times New Roman"/>
          <w:szCs w:val="24"/>
        </w:rPr>
        <w:t xml:space="preserve">Κύριε Πρόεδρε, μπορώ να έχω τον λόγο; </w:t>
      </w:r>
    </w:p>
    <w:p w14:paraId="6242B7B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Ναι, κύριε Παπαχριστόπουλε, για ένα λεπτό. </w:t>
      </w:r>
    </w:p>
    <w:p w14:paraId="6242B7B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Για λιγότερο, κύριε Πρόεδρε. </w:t>
      </w:r>
    </w:p>
    <w:p w14:paraId="6242B7B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Κατ’ αρχάς, θέλω να παρακαλέσω τον κ. Γεωργιάδη να πάρει τα </w:t>
      </w:r>
      <w:r>
        <w:rPr>
          <w:rFonts w:eastAsia="Times New Roman" w:cs="Times New Roman"/>
          <w:szCs w:val="24"/>
        </w:rPr>
        <w:t>π</w:t>
      </w:r>
      <w:r>
        <w:rPr>
          <w:rFonts w:eastAsia="Times New Roman" w:cs="Times New Roman"/>
          <w:szCs w:val="24"/>
        </w:rPr>
        <w:t>ρακτικά. Νο</w:t>
      </w:r>
      <w:r>
        <w:rPr>
          <w:rFonts w:eastAsia="Times New Roman" w:cs="Times New Roman"/>
          <w:szCs w:val="24"/>
        </w:rPr>
        <w:t xml:space="preserve">μίζω ότι έχει δικαίωμα να τα πάρει. </w:t>
      </w:r>
    </w:p>
    <w:p w14:paraId="6242B7B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δεν έχει δικαίωμα. Τα </w:t>
      </w:r>
      <w:r>
        <w:rPr>
          <w:rFonts w:eastAsia="Times New Roman" w:cs="Times New Roman"/>
          <w:szCs w:val="24"/>
        </w:rPr>
        <w:t>π</w:t>
      </w:r>
      <w:r>
        <w:rPr>
          <w:rFonts w:eastAsia="Times New Roman" w:cs="Times New Roman"/>
          <w:szCs w:val="24"/>
        </w:rPr>
        <w:t xml:space="preserve">ρακτικά της συνεδρίασης της Επιτροπής Δεοντολογίας είναι απόρρητα. </w:t>
      </w:r>
    </w:p>
    <w:p w14:paraId="6242B7B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Τότε είμαι υποχρεωμένος εγώ ο ίδιος να πω το εξής. Κατ’ αρχ</w:t>
      </w:r>
      <w:r>
        <w:rPr>
          <w:rFonts w:eastAsia="Times New Roman" w:cs="Times New Roman"/>
          <w:szCs w:val="24"/>
        </w:rPr>
        <w:t>άς</w:t>
      </w:r>
      <w:r>
        <w:rPr>
          <w:rFonts w:eastAsia="Times New Roman" w:cs="Times New Roman"/>
          <w:szCs w:val="24"/>
        </w:rPr>
        <w:t xml:space="preserve">, με ενοχλεί να ασχολούμαι με προσωπικά θέματα και νομίζω ότι δεν αξίζει στο Κοινοβούλιο. </w:t>
      </w:r>
    </w:p>
    <w:p w14:paraId="6242B7B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Στον διάλογο που έγινε τότε, αλλά και χθες, είπα ότι ουδέποτε συκοφάντησα τον κ. Γεωργιάδη </w:t>
      </w:r>
      <w:r>
        <w:rPr>
          <w:rFonts w:eastAsia="Times New Roman" w:cs="Times New Roman"/>
          <w:szCs w:val="24"/>
        </w:rPr>
        <w:t>κ</w:t>
      </w:r>
      <w:r>
        <w:rPr>
          <w:rFonts w:eastAsia="Times New Roman" w:cs="Times New Roman"/>
          <w:szCs w:val="24"/>
        </w:rPr>
        <w:t>αι ό,τι λέω, το αποδεικνύω. Τα στοιχεία που  έφερα θέ</w:t>
      </w:r>
      <w:r>
        <w:rPr>
          <w:rFonts w:eastAsia="Times New Roman" w:cs="Times New Roman"/>
          <w:szCs w:val="24"/>
        </w:rPr>
        <w:t>λω να πιστεύω ότι ήταν πειστικά. Γι’ αυτό</w:t>
      </w:r>
      <w:r>
        <w:rPr>
          <w:rFonts w:eastAsia="Times New Roman" w:cs="Times New Roman"/>
          <w:szCs w:val="24"/>
        </w:rPr>
        <w:t>ν</w:t>
      </w:r>
      <w:r>
        <w:rPr>
          <w:rFonts w:eastAsia="Times New Roman" w:cs="Times New Roman"/>
          <w:szCs w:val="24"/>
        </w:rPr>
        <w:t xml:space="preserve"> τον λόγο θέλω να πω και ένα ευχαριστώ σε όλους τους εκπροσώπους των κομμάτων που ήταν παρόντες εκεί και που δεν είναι φίλοι μου, με εξαίρεση βέβαια </w:t>
      </w:r>
      <w:r>
        <w:rPr>
          <w:rFonts w:eastAsia="Times New Roman" w:cs="Times New Roman"/>
          <w:szCs w:val="24"/>
        </w:rPr>
        <w:lastRenderedPageBreak/>
        <w:t>-και αυτό το καταλαβαίνω, γιατί η κομματική πειθαρχία υπερέχει- τ</w:t>
      </w:r>
      <w:r>
        <w:rPr>
          <w:rFonts w:eastAsia="Times New Roman" w:cs="Times New Roman"/>
          <w:szCs w:val="24"/>
        </w:rPr>
        <w:t xml:space="preserve">ον εκπρόσωπο της Νέας Δημοκρατίας, οι οποίοι με υπερασπίστηκαν, γιατί δεν συκοφάντησα ποτέ τον κ. Γεωργιάδη. Αναφαίρετο δικαίωμά μου είναι να υπερασπιστώ τον εαυτό μου </w:t>
      </w:r>
      <w:r>
        <w:rPr>
          <w:rFonts w:eastAsia="Times New Roman" w:cs="Times New Roman"/>
          <w:szCs w:val="24"/>
        </w:rPr>
        <w:t>κ</w:t>
      </w:r>
      <w:r>
        <w:rPr>
          <w:rFonts w:eastAsia="Times New Roman" w:cs="Times New Roman"/>
          <w:szCs w:val="24"/>
        </w:rPr>
        <w:t>αι είπα: «Αν κρίνετε ότι τον έχω συκοφαντήσει, κάντε αυτό που νομίζετε</w:t>
      </w:r>
      <w:r>
        <w:rPr>
          <w:rFonts w:eastAsia="Times New Roman" w:cs="Times New Roman"/>
          <w:szCs w:val="24"/>
        </w:rPr>
        <w:t>.</w:t>
      </w:r>
      <w:r>
        <w:rPr>
          <w:rFonts w:eastAsia="Times New Roman" w:cs="Times New Roman"/>
          <w:szCs w:val="24"/>
        </w:rPr>
        <w:t xml:space="preserve">». </w:t>
      </w:r>
    </w:p>
    <w:p w14:paraId="6242B7B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Μου λέτε ότι</w:t>
      </w:r>
      <w:r>
        <w:rPr>
          <w:rFonts w:eastAsia="Times New Roman" w:cs="Times New Roman"/>
          <w:szCs w:val="24"/>
        </w:rPr>
        <w:t xml:space="preserve"> απαγορεύεται να πάρει τα </w:t>
      </w:r>
      <w:r>
        <w:rPr>
          <w:rFonts w:eastAsia="Times New Roman" w:cs="Times New Roman"/>
          <w:szCs w:val="24"/>
        </w:rPr>
        <w:t>π</w:t>
      </w:r>
      <w:r>
        <w:rPr>
          <w:rFonts w:eastAsia="Times New Roman" w:cs="Times New Roman"/>
          <w:szCs w:val="24"/>
        </w:rPr>
        <w:t xml:space="preserve">ρακτικά. Δεν μπορώ να κάνω κάτι. Πρέπει να το πω εγώ. Θέλω να πω, λοιπόν, να ηρεμήσουμε, να πέσουν οι τόνοι. </w:t>
      </w:r>
      <w:r>
        <w:rPr>
          <w:rFonts w:eastAsia="Times New Roman" w:cs="Times New Roman"/>
          <w:szCs w:val="24"/>
        </w:rPr>
        <w:t>Ό</w:t>
      </w:r>
      <w:r>
        <w:rPr>
          <w:rFonts w:eastAsia="Times New Roman" w:cs="Times New Roman"/>
          <w:szCs w:val="24"/>
        </w:rPr>
        <w:t xml:space="preserve">ταν με ρώτησε μάλιστα ο εκπρόσωπος της Νέας Δημοκρατίας αν πιστεύω ότι ο κ. Γεωργιάδης τότε το έκανε από πρόθεση, είπα </w:t>
      </w:r>
      <w:r>
        <w:rPr>
          <w:rFonts w:eastAsia="Times New Roman" w:cs="Times New Roman"/>
          <w:szCs w:val="24"/>
        </w:rPr>
        <w:t>ότι όχι, δεν το πιστεύω. Γιατί ξέρουμε όλοι ότι συνήθως η πειθαρχία στους Αρχηγούς οδηγεί πολύ συχνά τους Βουλευτές –ίσως κι εμένα, ίσως και άλλους Βουλευτές- να κάνουν λάθη. Είπα ευθέως και με μεγάλη ειλικρίνεια ότι δεν πιστεύω ότι έχει κάποια εμπλοκή. Απ</w:t>
      </w:r>
      <w:r>
        <w:rPr>
          <w:rFonts w:eastAsia="Times New Roman" w:cs="Times New Roman"/>
          <w:szCs w:val="24"/>
        </w:rPr>
        <w:t>λά με παρακάλεσε εκείνο το βράδυ στην εκπομπή να του ζητήσω συγ</w:t>
      </w:r>
      <w:r>
        <w:rPr>
          <w:rFonts w:eastAsia="Times New Roman" w:cs="Times New Roman"/>
          <w:szCs w:val="24"/>
        </w:rPr>
        <w:t>γ</w:t>
      </w:r>
      <w:r>
        <w:rPr>
          <w:rFonts w:eastAsia="Times New Roman" w:cs="Times New Roman"/>
          <w:szCs w:val="24"/>
        </w:rPr>
        <w:t>νώμη. Του λέω «όχι, κύριε Γεωργιάδη, δεν ζητάω συγ</w:t>
      </w:r>
      <w:r>
        <w:rPr>
          <w:rFonts w:eastAsia="Times New Roman" w:cs="Times New Roman"/>
          <w:szCs w:val="24"/>
        </w:rPr>
        <w:t>γ</w:t>
      </w:r>
      <w:r>
        <w:rPr>
          <w:rFonts w:eastAsia="Times New Roman" w:cs="Times New Roman"/>
          <w:szCs w:val="24"/>
        </w:rPr>
        <w:t xml:space="preserve">νώμη για κάτι που δεν έκανα». Αυτός ήταν ο διάλογος. </w:t>
      </w:r>
      <w:r>
        <w:rPr>
          <w:rFonts w:eastAsia="Times New Roman" w:cs="Times New Roman"/>
          <w:szCs w:val="24"/>
        </w:rPr>
        <w:t>Θ</w:t>
      </w:r>
      <w:r>
        <w:rPr>
          <w:rFonts w:eastAsia="Times New Roman" w:cs="Times New Roman"/>
          <w:szCs w:val="24"/>
        </w:rPr>
        <w:t xml:space="preserve">α ήθελα να σταματήσω εδώ. </w:t>
      </w:r>
    </w:p>
    <w:p w14:paraId="6242B7B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 να σταματήσει εδώ, γι</w:t>
      </w:r>
      <w:r>
        <w:rPr>
          <w:rFonts w:eastAsia="Times New Roman" w:cs="Times New Roman"/>
          <w:szCs w:val="24"/>
        </w:rPr>
        <w:t xml:space="preserve">ατί δεν ενδιαφέρει το Σώμα. </w:t>
      </w:r>
    </w:p>
    <w:p w14:paraId="6242B7B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Πρόεδρε, μπορώ να έχω τον λόγο; </w:t>
      </w:r>
    </w:p>
    <w:p w14:paraId="6242B7B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δεν θα συνεχίσουμε. </w:t>
      </w:r>
    </w:p>
    <w:p w14:paraId="6242B7B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Ζητώ συγ</w:t>
      </w:r>
      <w:r>
        <w:rPr>
          <w:rFonts w:eastAsia="Times New Roman" w:cs="Times New Roman"/>
          <w:szCs w:val="24"/>
        </w:rPr>
        <w:t>γ</w:t>
      </w:r>
      <w:r>
        <w:rPr>
          <w:rFonts w:eastAsia="Times New Roman" w:cs="Times New Roman"/>
          <w:szCs w:val="24"/>
        </w:rPr>
        <w:t xml:space="preserve">νώμη, γιατί είμαι δυόμισι χρόνια Βουλευτής και με προσωπικό θέμα δεν έχω απασχολήσει ποτέ την Ολομέλεια. </w:t>
      </w:r>
    </w:p>
    <w:p w14:paraId="6242B7C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242B7C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Την άλλη εβδομάδα που θα έρθει στην Ολομέλεια το θέμα για την άρση ασυλίας σας θα </w:t>
      </w:r>
      <w:r>
        <w:rPr>
          <w:rFonts w:eastAsia="Times New Roman" w:cs="Times New Roman"/>
          <w:szCs w:val="24"/>
        </w:rPr>
        <w:t xml:space="preserve">έχετε τον χρόνο να αναφερθείτε. </w:t>
      </w:r>
    </w:p>
    <w:p w14:paraId="6242B7C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Κύριε Πρόεδρε, θα ήθελα τον λόγο. </w:t>
      </w:r>
    </w:p>
    <w:p w14:paraId="6242B7C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Αυλωνίτου έχει τον λόγο, γιατί αναφέρθηκε το όνομά της. </w:t>
      </w:r>
    </w:p>
    <w:p w14:paraId="6242B7C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Κύριε Πρόεδρε, παίρνω τον λόγο απλώς για να αποκαταστήσω μ</w:t>
      </w:r>
      <w:r>
        <w:rPr>
          <w:rFonts w:eastAsia="Times New Roman" w:cs="Times New Roman"/>
          <w:szCs w:val="24"/>
        </w:rPr>
        <w:t xml:space="preserve">ια παρερμήνευση του κ. Γεωργιάδη για αυτά που είπα. Βέβαια, ο κ. Γεωργιάδης το κάνει επί </w:t>
      </w:r>
      <w:r>
        <w:rPr>
          <w:rFonts w:eastAsia="Times New Roman" w:cs="Times New Roman"/>
          <w:szCs w:val="24"/>
        </w:rPr>
        <w:lastRenderedPageBreak/>
        <w:t>τούτου</w:t>
      </w:r>
      <w:r>
        <w:rPr>
          <w:rFonts w:eastAsia="Times New Roman" w:cs="Times New Roman"/>
          <w:szCs w:val="24"/>
        </w:rPr>
        <w:t>,</w:t>
      </w:r>
      <w:r>
        <w:rPr>
          <w:rFonts w:eastAsia="Times New Roman" w:cs="Times New Roman"/>
          <w:szCs w:val="24"/>
        </w:rPr>
        <w:t xml:space="preserve"> γιατί τον συμφέρει έτσι να το δει. Εγώ απλά είπα ότι είναι ένας νόμος πάρα πολύ καλός, τον ψηφίζουμε εδώ και πρέπει απλά να επισπεύσουμε τις υπουργικές αποφάσε</w:t>
      </w:r>
      <w:r>
        <w:rPr>
          <w:rFonts w:eastAsia="Times New Roman" w:cs="Times New Roman"/>
          <w:szCs w:val="24"/>
        </w:rPr>
        <w:t>ις που συνοδεύουν αυτό</w:t>
      </w:r>
      <w:r>
        <w:rPr>
          <w:rFonts w:eastAsia="Times New Roman" w:cs="Times New Roman"/>
          <w:szCs w:val="24"/>
        </w:rPr>
        <w:t>ν</w:t>
      </w:r>
      <w:r>
        <w:rPr>
          <w:rFonts w:eastAsia="Times New Roman" w:cs="Times New Roman"/>
          <w:szCs w:val="24"/>
        </w:rPr>
        <w:t xml:space="preserve"> τον νόμο. Να μην πέσουμε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στη γραφειοκρατία, στην καθυστέρηση αυτών των υπουργικών αποφάσεων. </w:t>
      </w:r>
    </w:p>
    <w:p w14:paraId="6242B7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7C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Ευχαριστώ κι εγώ. </w:t>
      </w:r>
    </w:p>
    <w:p w14:paraId="6242B7C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μπορώ να έχω τον λό</w:t>
      </w:r>
      <w:r>
        <w:rPr>
          <w:rFonts w:eastAsia="Times New Roman" w:cs="Times New Roman"/>
          <w:szCs w:val="24"/>
        </w:rPr>
        <w:t>γο; Κι εμένα αναφέρθηκε το όνομά μου.</w:t>
      </w:r>
    </w:p>
    <w:p w14:paraId="6242B7C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βέβαια. </w:t>
      </w:r>
    </w:p>
    <w:p w14:paraId="6242B7C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w:t>
      </w:r>
      <w:r>
        <w:rPr>
          <w:rFonts w:eastAsia="Times New Roman" w:cs="Times New Roman"/>
          <w:szCs w:val="24"/>
        </w:rPr>
        <w:t>έ</w:t>
      </w:r>
      <w:r>
        <w:rPr>
          <w:rFonts w:eastAsia="Times New Roman" w:cs="Times New Roman"/>
          <w:szCs w:val="24"/>
        </w:rPr>
        <w:t>κθεση της αίθουσα</w:t>
      </w:r>
      <w:r>
        <w:rPr>
          <w:rFonts w:eastAsia="Times New Roman" w:cs="Times New Roman"/>
          <w:szCs w:val="24"/>
        </w:rPr>
        <w:t>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καθώς και τρεις συνοδοί εκπαιδευτικοί από το 2</w:t>
      </w:r>
      <w:r>
        <w:rPr>
          <w:rFonts w:eastAsia="Times New Roman" w:cs="Times New Roman"/>
          <w:szCs w:val="24"/>
          <w:vertAlign w:val="superscript"/>
        </w:rPr>
        <w:t>ο</w:t>
      </w:r>
      <w:r>
        <w:rPr>
          <w:rFonts w:eastAsia="Times New Roman" w:cs="Times New Roman"/>
          <w:szCs w:val="24"/>
        </w:rPr>
        <w:t xml:space="preserve"> Δημοτικό Σχολείο Κυδωνίας Χανίων. </w:t>
      </w:r>
    </w:p>
    <w:p w14:paraId="6242B7CA"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r>
        <w:rPr>
          <w:rFonts w:eastAsia="Times New Roman" w:cs="Times New Roman"/>
          <w:szCs w:val="24"/>
        </w:rPr>
        <w:t xml:space="preserve"> απ</w:t>
      </w:r>
      <w:r>
        <w:rPr>
          <w:rFonts w:eastAsia="Times New Roman" w:cs="Times New Roman"/>
          <w:szCs w:val="24"/>
        </w:rPr>
        <w:t>’</w:t>
      </w:r>
      <w:r>
        <w:rPr>
          <w:rFonts w:eastAsia="Times New Roman" w:cs="Times New Roman"/>
          <w:szCs w:val="24"/>
        </w:rPr>
        <w:t xml:space="preserve"> όλες τις πτέρυγες της Βουλής)</w:t>
      </w:r>
    </w:p>
    <w:p w14:paraId="6242B7C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δώσω τον λόγο στον κ. Δημητριάδη</w:t>
      </w:r>
      <w:r>
        <w:rPr>
          <w:rFonts w:eastAsia="Times New Roman" w:cs="Times New Roman"/>
          <w:szCs w:val="24"/>
        </w:rPr>
        <w:t>,</w:t>
      </w:r>
      <w:r>
        <w:rPr>
          <w:rFonts w:eastAsia="Times New Roman" w:cs="Times New Roman"/>
          <w:szCs w:val="24"/>
        </w:rPr>
        <w:t xml:space="preserve"> για να αναπτύξει σε ένα με δύο λεπτά το πολύ μια τροπολογία που έχει, επειδή είναι εδώ η κυρία Υπουργός</w:t>
      </w:r>
      <w:r>
        <w:rPr>
          <w:rFonts w:eastAsia="Times New Roman" w:cs="Times New Roman"/>
          <w:szCs w:val="24"/>
        </w:rPr>
        <w:t>,</w:t>
      </w:r>
      <w:r>
        <w:rPr>
          <w:rFonts w:eastAsia="Times New Roman" w:cs="Times New Roman"/>
          <w:szCs w:val="24"/>
        </w:rPr>
        <w:t xml:space="preserve"> για να απαντήσει.</w:t>
      </w:r>
    </w:p>
    <w:p w14:paraId="6242B7C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 Κύριε Δημητριάδη, έχετε τον λόγο. </w:t>
      </w:r>
    </w:p>
    <w:p w14:paraId="6242B7C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Ευ</w:t>
      </w:r>
      <w:r>
        <w:rPr>
          <w:rFonts w:eastAsia="Times New Roman" w:cs="Times New Roman"/>
          <w:szCs w:val="24"/>
        </w:rPr>
        <w:t xml:space="preserve">χαριστώ, κύριε Πρόεδρε, για τον λόγο. </w:t>
      </w:r>
    </w:p>
    <w:p w14:paraId="6242B7C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μια τροπολογία που αφορά τον ν</w:t>
      </w:r>
      <w:r>
        <w:rPr>
          <w:rFonts w:eastAsia="Times New Roman" w:cs="Times New Roman"/>
          <w:szCs w:val="24"/>
        </w:rPr>
        <w:t>.</w:t>
      </w:r>
      <w:r>
        <w:rPr>
          <w:rFonts w:eastAsia="Times New Roman" w:cs="Times New Roman"/>
          <w:szCs w:val="24"/>
        </w:rPr>
        <w:t xml:space="preserve">2960/2011 του Εθνικού Τελωνειακού Κώδικα. Είναι μια διάταξη που έχει σκοπό να εμπεδώσει ένα κλίμα εμπιστοσύνης μεταξύ επενδυτών και φορέων που ανήκουν στον ευρύτερο δημόσιο τομέα, </w:t>
      </w:r>
      <w:r>
        <w:rPr>
          <w:rFonts w:eastAsia="Times New Roman" w:cs="Times New Roman"/>
          <w:szCs w:val="24"/>
        </w:rPr>
        <w:t xml:space="preserve">καθώς και ανωνύμων εταιρειών και πιστωτικών ιδρυμάτων, στα οποία συμμετέχει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ή συνδέεται με αυτά κατά την περίπτωση που μετά την ολοκλήρωση της μεταβίβασης των περιουσιακών τους στοιχείων</w:t>
      </w:r>
      <w:r>
        <w:rPr>
          <w:rFonts w:eastAsia="Times New Roman" w:cs="Times New Roman"/>
          <w:szCs w:val="24"/>
        </w:rPr>
        <w:t>,</w:t>
      </w:r>
      <w:r>
        <w:rPr>
          <w:rFonts w:eastAsia="Times New Roman" w:cs="Times New Roman"/>
          <w:szCs w:val="24"/>
        </w:rPr>
        <w:t xml:space="preserve"> στο πλαίσιο αποκρατικοποιήσεων ή εξυγιάνσεων ή/κ</w:t>
      </w:r>
      <w:r>
        <w:rPr>
          <w:rFonts w:eastAsia="Times New Roman" w:cs="Times New Roman"/>
          <w:szCs w:val="24"/>
        </w:rPr>
        <w:t>αι ειδικών εκκαθαρίσεων</w:t>
      </w:r>
      <w:r>
        <w:rPr>
          <w:rFonts w:eastAsia="Times New Roman" w:cs="Times New Roman"/>
          <w:szCs w:val="24"/>
        </w:rPr>
        <w:t>,</w:t>
      </w:r>
      <w:r>
        <w:rPr>
          <w:rFonts w:eastAsia="Times New Roman" w:cs="Times New Roman"/>
          <w:szCs w:val="24"/>
        </w:rPr>
        <w:t xml:space="preserve"> καταλογίζονται εκ των υστέρων σε βάρος εταιρείας και σε εξαιρετικές περιπτώσεις των </w:t>
      </w:r>
      <w:r>
        <w:rPr>
          <w:rFonts w:eastAsia="Times New Roman" w:cs="Times New Roman"/>
          <w:szCs w:val="24"/>
        </w:rPr>
        <w:lastRenderedPageBreak/>
        <w:t>παραβάσεων λαθρεμπορίας, εφόσον κατά τη διάρκεια του εκάστοτε διαγωνισμού δεν είχε γνωστοποιηθεί η με οποιονδήποτε τρόπο εκκρεμούσα παράβαση στον ε</w:t>
      </w:r>
      <w:r>
        <w:rPr>
          <w:rFonts w:eastAsia="Times New Roman" w:cs="Times New Roman"/>
          <w:szCs w:val="24"/>
        </w:rPr>
        <w:t xml:space="preserve">νδιαφερόμενο επενδυτή. </w:t>
      </w:r>
    </w:p>
    <w:p w14:paraId="6242B7C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Με λίγα λόγια, επιθυμούμε να ξεμπλοκάρουμε και να δημιουργήσουμε ένα κλίμα εμπιστοσύνης ανάμεσα στον μελλοντικό επενδυτή, στον οποιονδήποτε επενδυτή, εφόσον έλαβε γνώση και έχει ένα συγκεκριμένο </w:t>
      </w:r>
      <w:r>
        <w:rPr>
          <w:rFonts w:eastAsia="Times New Roman" w:cs="Times New Roman"/>
          <w:szCs w:val="24"/>
          <w:lang w:val="en-US"/>
        </w:rPr>
        <w:t>status</w:t>
      </w:r>
      <w:r>
        <w:rPr>
          <w:rFonts w:eastAsia="Times New Roman" w:cs="Times New Roman"/>
          <w:szCs w:val="24"/>
        </w:rPr>
        <w:t>,</w:t>
      </w:r>
      <w:r>
        <w:rPr>
          <w:rFonts w:eastAsia="Times New Roman" w:cs="Times New Roman"/>
          <w:szCs w:val="24"/>
        </w:rPr>
        <w:t xml:space="preserve"> με βάση το οποίο αναλαμβάνει </w:t>
      </w:r>
      <w:r>
        <w:rPr>
          <w:rFonts w:eastAsia="Times New Roman" w:cs="Times New Roman"/>
          <w:szCs w:val="24"/>
        </w:rPr>
        <w:t>μια επιχείρηση, ότι δεν είναι συνυπεύθυνος για πράγματα τα οποία έχουν τελεστεί στο προηγούμενο διάστημα και για τα οποία δεν ήταν ενήμερος. Δεν είναι αλληλέγγυος ο νέος επενδυτής, γιατί ακριβώς δεν έχει καμ</w:t>
      </w:r>
      <w:r>
        <w:rPr>
          <w:rFonts w:eastAsia="Times New Roman" w:cs="Times New Roman"/>
          <w:szCs w:val="24"/>
        </w:rPr>
        <w:t>μ</w:t>
      </w:r>
      <w:r>
        <w:rPr>
          <w:rFonts w:eastAsia="Times New Roman" w:cs="Times New Roman"/>
          <w:szCs w:val="24"/>
        </w:rPr>
        <w:t>ία σχέση και υπεύθυνοι παραμένουν αυτοί που ήταν</w:t>
      </w:r>
      <w:r>
        <w:rPr>
          <w:rFonts w:eastAsia="Times New Roman" w:cs="Times New Roman"/>
          <w:szCs w:val="24"/>
        </w:rPr>
        <w:t xml:space="preserve"> υπόλογοι για αυτά τα αδικήματα.</w:t>
      </w:r>
    </w:p>
    <w:p w14:paraId="6242B7D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Είναι εδώ η Υφυπουργός Οικονομικών... </w:t>
      </w:r>
    </w:p>
    <w:p w14:paraId="6242B7D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w:t>
      </w:r>
    </w:p>
    <w:p w14:paraId="6242B7D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Κεγκέρογλου, βλέπετε ότι δεν του έδωσα επτά λεπτά ούτε φάγαμε κα</w:t>
      </w:r>
      <w:r>
        <w:rPr>
          <w:rFonts w:eastAsia="Times New Roman" w:cs="Times New Roman"/>
          <w:szCs w:val="24"/>
        </w:rPr>
        <w:t>μ</w:t>
      </w:r>
      <w:r>
        <w:rPr>
          <w:rFonts w:eastAsia="Times New Roman" w:cs="Times New Roman"/>
          <w:szCs w:val="24"/>
        </w:rPr>
        <w:t>μία σε</w:t>
      </w:r>
      <w:r>
        <w:rPr>
          <w:rFonts w:eastAsia="Times New Roman" w:cs="Times New Roman"/>
          <w:szCs w:val="24"/>
        </w:rPr>
        <w:t xml:space="preserve">ιρά. Ανέπτυξε την τροπολογία σε ενάμισι λεπτό. Είναι εδώ </w:t>
      </w:r>
      <w:r>
        <w:rPr>
          <w:rFonts w:eastAsia="Times New Roman" w:cs="Times New Roman"/>
          <w:szCs w:val="24"/>
        </w:rPr>
        <w:lastRenderedPageBreak/>
        <w:t>η κυρία Υφυπουργός και θα απαντήσει, για να ξέρει το Σώμα για την τροπολογία.</w:t>
      </w:r>
    </w:p>
    <w:p w14:paraId="6242B7D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αναφερθώ και εγώ και θα μας απαντήσει συνολικά.</w:t>
      </w:r>
    </w:p>
    <w:p w14:paraId="6242B7D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Έχουν συμφωνήσει. </w:t>
      </w:r>
    </w:p>
    <w:p w14:paraId="6242B7D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Αν σχετίζεται, έχετε τον λόγο, κύριε Κεγκέρογλου, για να απαντήσει μετά η κυρία Υφυπουργός συνολικά. </w:t>
      </w:r>
    </w:p>
    <w:p w14:paraId="6242B7D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πολύ που μου δίνετε τον λόγο, κύριε Πρόεδρε.</w:t>
      </w:r>
    </w:p>
    <w:p w14:paraId="6242B7D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Συζητάμε ένα πάρα πολύ σοβαρό θέμα για τον</w:t>
      </w:r>
      <w:r>
        <w:rPr>
          <w:rFonts w:eastAsia="Times New Roman" w:cs="Times New Roman"/>
          <w:szCs w:val="24"/>
        </w:rPr>
        <w:t xml:space="preserve"> εξωδικαστικό συμβιβασμό, τις διαδικασίες που</w:t>
      </w:r>
      <w:r>
        <w:rPr>
          <w:rFonts w:eastAsia="Times New Roman" w:cs="Times New Roman"/>
          <w:szCs w:val="24"/>
        </w:rPr>
        <w:t>,</w:t>
      </w:r>
      <w:r>
        <w:rPr>
          <w:rFonts w:eastAsia="Times New Roman" w:cs="Times New Roman"/>
          <w:szCs w:val="24"/>
        </w:rPr>
        <w:t xml:space="preserve"> αν πραγματικά βελτιωθούν, θα μπορέσουν να δώσουν λύσεις. Αν βεβαίως παραμείνουν ως έχουν, θεωρώ ότι θα είναι μόνο το νομοθέτημα και η καλή πρόθεση, απ’ όσους τουλάχιστον την εκφράζουν.</w:t>
      </w:r>
    </w:p>
    <w:p w14:paraId="6242B7D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Εδώ όμως αναγκαστικά θα </w:t>
      </w:r>
      <w:r>
        <w:rPr>
          <w:rFonts w:eastAsia="Times New Roman" w:cs="Times New Roman"/>
          <w:szCs w:val="24"/>
        </w:rPr>
        <w:t>πρέπει να αναφερθούμε στην τροπολογία την οποία κατέθεσε ο κ. Δημητριάδης</w:t>
      </w:r>
      <w:r>
        <w:rPr>
          <w:rFonts w:eastAsia="Times New Roman" w:cs="Times New Roman"/>
          <w:szCs w:val="24"/>
        </w:rPr>
        <w:t>,</w:t>
      </w:r>
      <w:r>
        <w:rPr>
          <w:rFonts w:eastAsia="Times New Roman" w:cs="Times New Roman"/>
          <w:szCs w:val="24"/>
        </w:rPr>
        <w:t xml:space="preserve"> ο οποίος κάθε </w:t>
      </w:r>
      <w:r>
        <w:rPr>
          <w:rFonts w:eastAsia="Times New Roman" w:cs="Times New Roman"/>
          <w:szCs w:val="24"/>
        </w:rPr>
        <w:lastRenderedPageBreak/>
        <w:t xml:space="preserve">άνοιξη θυμάται ότι υπάρχει ένα τέτοιο ζήτημα και καταθέτει τροπολογία. </w:t>
      </w:r>
    </w:p>
    <w:p w14:paraId="6242B7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την τροπολογία που κατέθεσε μαζί με τον κ. Κάτση και τον κ. Καραναστάση </w:t>
      </w:r>
      <w:r>
        <w:rPr>
          <w:rFonts w:eastAsia="Times New Roman" w:cs="Times New Roman"/>
          <w:szCs w:val="24"/>
        </w:rPr>
        <w:t>στις 11</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η οποία βεβαίως δεν έγινε αποδεκτή -και σωστά- και αποσύρθηκε. </w:t>
      </w:r>
    </w:p>
    <w:p w14:paraId="6242B7DA" w14:textId="77777777" w:rsidR="000E4403" w:rsidRDefault="00E3488B">
      <w:pPr>
        <w:spacing w:line="600" w:lineRule="auto"/>
        <w:ind w:firstLine="540"/>
        <w:jc w:val="both"/>
        <w:rPr>
          <w:rFonts w:eastAsia="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w:t>
      </w:r>
      <w:r>
        <w:rPr>
          <w:rFonts w:eastAsia="Times New Roman" w:cs="Times New Roman"/>
          <w:szCs w:val="24"/>
        </w:rPr>
        <w:t xml:space="preserve">Βασίλειος Κεγκέρογλου καταθέτει για τα Πρακτικά το προαναφερθέν έγγραφο, το οποίο βρίσκεται </w:t>
      </w:r>
      <w:r>
        <w:rPr>
          <w:rFonts w:eastAsia="Times New Roman"/>
          <w:szCs w:val="24"/>
        </w:rPr>
        <w:t>στο αρχείο του Τμήματος Γραμματείας της Διεύθυνσης Σ</w:t>
      </w:r>
      <w:r>
        <w:rPr>
          <w:rFonts w:eastAsia="Times New Roman"/>
          <w:szCs w:val="24"/>
        </w:rPr>
        <w:t>τενογραφίας και  Πρακτικών της Βουλής)</w:t>
      </w:r>
    </w:p>
    <w:p w14:paraId="6242B7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Φέτος, τον Απρίλιο του 2017, έναν χρόνο μετά, την κατέθεσε μόνος του. Ούτε τους δυο συναδέλφους δεν κατάφερε να πείσει. Γιατί τώρα αυτό; Είναι μια τροπολογία αθλιότητας, κομπίνας εις βάρος του ελληνικού </w:t>
      </w:r>
      <w:r>
        <w:rPr>
          <w:rFonts w:eastAsia="Times New Roman" w:cs="Times New Roman"/>
          <w:szCs w:val="24"/>
        </w:rPr>
        <w:t>δ</w:t>
      </w:r>
      <w:r>
        <w:rPr>
          <w:rFonts w:eastAsia="Times New Roman" w:cs="Times New Roman"/>
          <w:szCs w:val="24"/>
        </w:rPr>
        <w:t xml:space="preserve">ημοσίου. </w:t>
      </w:r>
    </w:p>
    <w:p w14:paraId="6242B7D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ο κ. Παπαδημητρίου, που πραγματικά έχει ένα όνομα, ως αρμόδιος για το νομοσχέδιο, την αποδεχθεί –δεν είναι αρμοδιότητα της κ. Παπανάτσιου να την αποδεχθεί ή όχι, αλλά του κ. Παπαδημητρίου- θα κηλιδώσει το όνομά του με ένα αίσχος. Είναι η τροπολογία της μεγ</w:t>
      </w:r>
      <w:r>
        <w:rPr>
          <w:rFonts w:eastAsia="Times New Roman" w:cs="Times New Roman"/>
          <w:szCs w:val="24"/>
        </w:rPr>
        <w:t xml:space="preserve">άλης κομπίνας που επανέρχεται. Δεν λέει ποιους αφορά. Δεν μας λέει ποιους απαλλάσσει και με τι ποσά. </w:t>
      </w:r>
      <w:r>
        <w:rPr>
          <w:rFonts w:eastAsia="Times New Roman" w:cs="Times New Roman"/>
          <w:szCs w:val="24"/>
        </w:rPr>
        <w:lastRenderedPageBreak/>
        <w:t xml:space="preserve">Δεν μας λέει πόσα εκατομμύρια χάνει το ελληνικό </w:t>
      </w:r>
      <w:r>
        <w:rPr>
          <w:rFonts w:eastAsia="Times New Roman" w:cs="Times New Roman"/>
          <w:szCs w:val="24"/>
        </w:rPr>
        <w:t>δ</w:t>
      </w:r>
      <w:r>
        <w:rPr>
          <w:rFonts w:eastAsia="Times New Roman" w:cs="Times New Roman"/>
          <w:szCs w:val="24"/>
        </w:rPr>
        <w:t xml:space="preserve">ημόσιο, ποια είναι η ζημιά, επιτέλους ποιοι είναι αυτοί οι «ημέτεροι» που αξίζουν τον κόπο για μια τέτοια </w:t>
      </w:r>
      <w:r>
        <w:rPr>
          <w:rFonts w:eastAsia="Times New Roman" w:cs="Times New Roman"/>
          <w:szCs w:val="24"/>
        </w:rPr>
        <w:t>χάρη από την πλευρά της Κυβέρνησης. Όχι, κύριοι. Αυτή η τροπολογία πρέπει να απορριφθεί, όχι απλά να αποσυρθεί. Να απορριφθεί από τον υπεύθυνο Υπουργό!</w:t>
      </w:r>
    </w:p>
    <w:p w14:paraId="6242B7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7D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ντροπή να επανέρχεται</w:t>
      </w:r>
      <w:r>
        <w:rPr>
          <w:rFonts w:eastAsia="Times New Roman" w:cs="Times New Roman"/>
          <w:szCs w:val="24"/>
        </w:rPr>
        <w:t xml:space="preserve"> έναν χρόνο μετά</w:t>
      </w:r>
      <w:r>
        <w:rPr>
          <w:rFonts w:eastAsia="Times New Roman" w:cs="Times New Roman"/>
          <w:szCs w:val="24"/>
        </w:rPr>
        <w:t>,</w:t>
      </w:r>
      <w:r>
        <w:rPr>
          <w:rFonts w:eastAsia="Times New Roman" w:cs="Times New Roman"/>
          <w:szCs w:val="24"/>
        </w:rPr>
        <w:t xml:space="preserve"> για να χαρίσει εκατομμύρια σε ανώνυμους τώρα</w:t>
      </w:r>
      <w:r>
        <w:rPr>
          <w:rFonts w:eastAsia="Times New Roman" w:cs="Times New Roman"/>
          <w:szCs w:val="24"/>
        </w:rPr>
        <w:t>,</w:t>
      </w:r>
      <w:r>
        <w:rPr>
          <w:rFonts w:eastAsia="Times New Roman" w:cs="Times New Roman"/>
          <w:szCs w:val="24"/>
        </w:rPr>
        <w:t xml:space="preserve"> αλλά επώνυμους στη συνέχεια. </w:t>
      </w:r>
    </w:p>
    <w:p w14:paraId="6242B7D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Πρόεδρε, επανέρχομαι στο νομοσχέδιο</w:t>
      </w:r>
      <w:r>
        <w:rPr>
          <w:rFonts w:eastAsia="Times New Roman" w:cs="Times New Roman"/>
          <w:szCs w:val="24"/>
        </w:rPr>
        <w:t>,</w:t>
      </w:r>
      <w:r>
        <w:rPr>
          <w:rFonts w:eastAsia="Times New Roman" w:cs="Times New Roman"/>
          <w:szCs w:val="24"/>
        </w:rPr>
        <w:t xml:space="preserve"> ελπίζοντας ότι ο κ. Παπαδημητρίου θα κάνει το χρέος του. Λέω ότι πραγματικά την περίοδο της κρίσης είναι πάρα πολλές χι</w:t>
      </w:r>
      <w:r>
        <w:rPr>
          <w:rFonts w:eastAsia="Times New Roman" w:cs="Times New Roman"/>
          <w:szCs w:val="24"/>
        </w:rPr>
        <w:t>λιάδες οι άνθρωποι και οι επιχειρήσεις που μπήκαν σε μια πολύ δύσκολη φάση και βιώνουν πάρα πολύ δύσκολα αυτό που ονομάζουμε εμείς με δυο λέξεις «η κρίση». Είναι αξιοθαύμαστος ο αγώνας που δίνουν χιλιάδες οικογένειες, ο αγώνας που έδωσαν επιχειρήσεις για ν</w:t>
      </w:r>
      <w:r>
        <w:rPr>
          <w:rFonts w:eastAsia="Times New Roman" w:cs="Times New Roman"/>
          <w:szCs w:val="24"/>
        </w:rPr>
        <w:t xml:space="preserve">α επιβιώσουν. </w:t>
      </w:r>
    </w:p>
    <w:p w14:paraId="6242B7E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υπήρξαν ρυθμίσεις, βεβαίως υπήρξαν στηρίξεις. Όμως δεν στάθηκαν αρκετές για να σωθεί το σύνολο των επιχειρήσεων. </w:t>
      </w:r>
    </w:p>
    <w:p w14:paraId="6242B7E1" w14:textId="77777777" w:rsidR="000E4403" w:rsidRDefault="00E3488B">
      <w:pPr>
        <w:spacing w:line="600" w:lineRule="auto"/>
        <w:ind w:firstLine="720"/>
        <w:jc w:val="both"/>
        <w:rPr>
          <w:rFonts w:eastAsia="Times New Roman"/>
          <w:szCs w:val="24"/>
        </w:rPr>
      </w:pPr>
      <w:r>
        <w:rPr>
          <w:rFonts w:eastAsia="Times New Roman" w:cs="Times New Roman"/>
          <w:szCs w:val="24"/>
        </w:rPr>
        <w:t xml:space="preserve">Πρέπει να πούμε ότι με την επιδείνωση της κατάστασης με την επιστροφή στην ύφεση τα δυο τελευταία χρόνια,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 την έλλειψη ρευστότητας από το τραπεζικό σύστημα έχουμε χειροτέρευση στο επιχειρηματικό περιβάλλον και χρειάζεται μια πιο ριζική θεσμική παρέμβαση</w:t>
      </w:r>
      <w:r>
        <w:rPr>
          <w:rFonts w:eastAsia="Times New Roman" w:cs="Times New Roman"/>
          <w:szCs w:val="24"/>
        </w:rPr>
        <w:t>,</w:t>
      </w:r>
      <w:r>
        <w:rPr>
          <w:rFonts w:eastAsia="Times New Roman" w:cs="Times New Roman"/>
          <w:szCs w:val="24"/>
        </w:rPr>
        <w:t xml:space="preserve"> προκειμένου να μπορέσουμε να στηρίξουμε τις επιχειρήσεις που έχουν προοπτική βιωσιμότητας</w:t>
      </w:r>
      <w:r>
        <w:rPr>
          <w:rFonts w:eastAsia="Times New Roman" w:cs="Times New Roman"/>
          <w:szCs w:val="24"/>
        </w:rPr>
        <w:t xml:space="preserve"> </w:t>
      </w:r>
      <w:r>
        <w:rPr>
          <w:rFonts w:eastAsia="Times New Roman"/>
          <w:szCs w:val="24"/>
        </w:rPr>
        <w:t>κ</w:t>
      </w:r>
      <w:r>
        <w:rPr>
          <w:rFonts w:eastAsia="Times New Roman"/>
          <w:szCs w:val="24"/>
        </w:rPr>
        <w:t>αι</w:t>
      </w:r>
      <w:r>
        <w:rPr>
          <w:rFonts w:eastAsia="Times New Roman"/>
          <w:szCs w:val="24"/>
        </w:rPr>
        <w:t>,</w:t>
      </w:r>
      <w:r>
        <w:rPr>
          <w:rFonts w:eastAsia="Times New Roman"/>
          <w:szCs w:val="24"/>
        </w:rPr>
        <w:t xml:space="preserve"> βεβαίως, αυτές οι οποίες δεν έχουν να μπορούν να έχουν μια ευκαιρία ρύθμισης, ούτως ώστε να μπορέσουν να αποκαταστήσουν εν μέρει τις οφειλές τους ή εν συνόλω. Μακάρι.</w:t>
      </w:r>
    </w:p>
    <w:p w14:paraId="6242B7E2" w14:textId="77777777" w:rsidR="000E4403" w:rsidRDefault="00E3488B">
      <w:pPr>
        <w:spacing w:line="600" w:lineRule="auto"/>
        <w:ind w:firstLine="720"/>
        <w:jc w:val="both"/>
        <w:rPr>
          <w:rFonts w:eastAsia="Times New Roman"/>
          <w:szCs w:val="24"/>
        </w:rPr>
      </w:pPr>
      <w:r>
        <w:rPr>
          <w:rFonts w:eastAsia="Times New Roman"/>
          <w:szCs w:val="24"/>
        </w:rPr>
        <w:t>Έτσι, λοιπόν, στο άκουσμα της κατάθεσης ενός νομοσχεδίου για τον εξωδικαστικό συμβιβασμό</w:t>
      </w:r>
      <w:r>
        <w:rPr>
          <w:rFonts w:eastAsia="Times New Roman"/>
          <w:szCs w:val="24"/>
        </w:rPr>
        <w:t xml:space="preserve"> βεβαίως και όλοι θετικά μιλήσαμε. Στη συνέχεια, όμως, βλέποντας τις διατάξεις, επεξεργαζόμενοι ένα - ένα τα άρθρα διαπιστώνουμε ότι τίποτε από αυτά δεν μπορεί να εφαρμοστεί</w:t>
      </w:r>
      <w:r>
        <w:rPr>
          <w:rFonts w:eastAsia="Times New Roman"/>
          <w:szCs w:val="24"/>
        </w:rPr>
        <w:t>,</w:t>
      </w:r>
      <w:r>
        <w:rPr>
          <w:rFonts w:eastAsia="Times New Roman"/>
          <w:szCs w:val="24"/>
        </w:rPr>
        <w:t xml:space="preserve"> εάν δεν βελτιωθεί ριζικά. </w:t>
      </w:r>
    </w:p>
    <w:p w14:paraId="6242B7E3" w14:textId="77777777" w:rsidR="000E4403" w:rsidRDefault="00E3488B">
      <w:pPr>
        <w:spacing w:line="600" w:lineRule="auto"/>
        <w:ind w:firstLine="720"/>
        <w:jc w:val="both"/>
        <w:rPr>
          <w:rFonts w:eastAsia="Times New Roman"/>
          <w:szCs w:val="24"/>
        </w:rPr>
      </w:pPr>
      <w:r>
        <w:rPr>
          <w:rFonts w:eastAsia="Times New Roman"/>
          <w:szCs w:val="24"/>
        </w:rPr>
        <w:lastRenderedPageBreak/>
        <w:t>Πρώτα από όλα θα πρέπει να θεσμοθετηθεί σήμερα ο ειδικ</w:t>
      </w:r>
      <w:r>
        <w:rPr>
          <w:rFonts w:eastAsia="Times New Roman"/>
          <w:szCs w:val="24"/>
        </w:rPr>
        <w:t>ός ακατάσχετος λογαριασμός για τις επιχειρήσεις, ούτως ώστε να φύγει η θηλιά από τον λαιμό τους, να μπορούν να πληρώσουν τους εργαζόμενους, να μπορούν να πληρώσουν τα ασφαλιστικά ταμεία, να μπορούν να πληρώσουν τα λειτουργικά έξοδα και τους προμηθευτές, γι</w:t>
      </w:r>
      <w:r>
        <w:rPr>
          <w:rFonts w:eastAsia="Times New Roman"/>
          <w:szCs w:val="24"/>
        </w:rPr>
        <w:t>α να έχει η λειτουργία της επιχείρησης ένα ελάχιστο επίπεδο βιωσιμότητας και</w:t>
      </w:r>
      <w:r>
        <w:rPr>
          <w:rFonts w:eastAsia="Times New Roman"/>
          <w:szCs w:val="24"/>
        </w:rPr>
        <w:t>,</w:t>
      </w:r>
      <w:r>
        <w:rPr>
          <w:rFonts w:eastAsia="Times New Roman"/>
          <w:szCs w:val="24"/>
        </w:rPr>
        <w:t xml:space="preserve"> με προϋπόθεση τη λειτουργία αυτή</w:t>
      </w:r>
      <w:r>
        <w:rPr>
          <w:rFonts w:eastAsia="Times New Roman"/>
          <w:szCs w:val="24"/>
        </w:rPr>
        <w:t>,</w:t>
      </w:r>
      <w:r>
        <w:rPr>
          <w:rFonts w:eastAsia="Times New Roman"/>
          <w:szCs w:val="24"/>
        </w:rPr>
        <w:t xml:space="preserve"> μέσω του ειδικού ακατάσχετου λογαριασμού να δούμε στη συνέχεια όλα όσα έχουν σχέση με τον εξωδικαστικό συμβιβασμό.</w:t>
      </w:r>
    </w:p>
    <w:p w14:paraId="6242B7E4" w14:textId="77777777" w:rsidR="000E4403" w:rsidRDefault="00E3488B">
      <w:pPr>
        <w:spacing w:line="600" w:lineRule="auto"/>
        <w:ind w:firstLine="720"/>
        <w:jc w:val="both"/>
        <w:rPr>
          <w:rFonts w:eastAsia="Times New Roman"/>
          <w:szCs w:val="24"/>
        </w:rPr>
      </w:pPr>
      <w:r>
        <w:rPr>
          <w:rFonts w:eastAsia="Times New Roman"/>
          <w:szCs w:val="24"/>
        </w:rPr>
        <w:t xml:space="preserve">Πείτε μου πώς μπορεί να λειτουργήσει το σύστημα με τις χιλιάδες επιχειρήσεις που υποχρεωτικά πρέπει να κάνουν τις συναλλαγές μέσα από </w:t>
      </w:r>
      <w:r>
        <w:rPr>
          <w:rFonts w:eastAsia="Times New Roman"/>
          <w:szCs w:val="24"/>
          <w:lang w:val="en-US"/>
        </w:rPr>
        <w:t>POS</w:t>
      </w:r>
      <w:r>
        <w:rPr>
          <w:rFonts w:eastAsia="Times New Roman"/>
          <w:szCs w:val="24"/>
        </w:rPr>
        <w:t>,</w:t>
      </w:r>
      <w:r>
        <w:rPr>
          <w:rFonts w:eastAsia="Times New Roman"/>
          <w:szCs w:val="24"/>
        </w:rPr>
        <w:t xml:space="preserve"> όταν όλα αυτά τα χρήματα δεν θα πηγαίνουν για τη συνέχιση λειτουργίας της επιχείρησης και την καταβολή των υποχρεώσεω</w:t>
      </w:r>
      <w:r>
        <w:rPr>
          <w:rFonts w:eastAsia="Times New Roman"/>
          <w:szCs w:val="24"/>
        </w:rPr>
        <w:t>ν, αλλά θα πηγαίνουν σε ένα πιθανό χρέος στη ΔΟΥ; Είναι αναγκαίο να γίνει τώρα, όχι μετά από δύο μήνες.</w:t>
      </w:r>
    </w:p>
    <w:p w14:paraId="6242B7E5" w14:textId="77777777" w:rsidR="000E4403" w:rsidRDefault="00E3488B">
      <w:pPr>
        <w:spacing w:line="600" w:lineRule="auto"/>
        <w:ind w:firstLine="720"/>
        <w:jc w:val="both"/>
        <w:rPr>
          <w:rFonts w:eastAsia="Times New Roman"/>
          <w:szCs w:val="24"/>
        </w:rPr>
      </w:pPr>
      <w:r>
        <w:rPr>
          <w:rFonts w:eastAsia="Times New Roman"/>
          <w:szCs w:val="24"/>
        </w:rPr>
        <w:t>Αυτό, λοιπόν, επειδή ήταν δέσμευση του Πρωθυπουργού μαζί με το πάγωμα των ληξιπρόθεσμων οφειλών από τον Σεπτέμβρη του 2016 στη Θεσσαλονίκη, όταν εμείς ε</w:t>
      </w:r>
      <w:r>
        <w:rPr>
          <w:rFonts w:eastAsia="Times New Roman"/>
          <w:szCs w:val="24"/>
        </w:rPr>
        <w:t xml:space="preserve">ίχαμε καταθέσει </w:t>
      </w:r>
      <w:r>
        <w:rPr>
          <w:rFonts w:eastAsia="Times New Roman"/>
          <w:szCs w:val="24"/>
        </w:rPr>
        <w:lastRenderedPageBreak/>
        <w:t xml:space="preserve">αυτή την ολοκληρωμένη πρόταση, όταν η Γενική Συνομοσπονδία </w:t>
      </w:r>
      <w:r>
        <w:rPr>
          <w:rFonts w:eastAsia="Times New Roman" w:cs="Times New Roman"/>
          <w:szCs w:val="24"/>
        </w:rPr>
        <w:t>Επαγγελματιών</w:t>
      </w:r>
      <w:r>
        <w:rPr>
          <w:rFonts w:eastAsia="Times New Roman"/>
          <w:szCs w:val="24"/>
        </w:rPr>
        <w:t>, Βιοτεχνών και Εμπόρων αλλά και η ΕΣΕΕ των Εμπόρων είχαν καταθέσει ανάλογες προτάσεις</w:t>
      </w:r>
      <w:r>
        <w:rPr>
          <w:rFonts w:eastAsia="Times New Roman"/>
          <w:szCs w:val="24"/>
        </w:rPr>
        <w:t>,</w:t>
      </w:r>
      <w:r>
        <w:rPr>
          <w:rFonts w:eastAsia="Times New Roman"/>
          <w:szCs w:val="24"/>
        </w:rPr>
        <w:t xml:space="preserve"> ήταν η μόνη προοπτική για να μπορέσει να προχωρήσει.</w:t>
      </w:r>
    </w:p>
    <w:p w14:paraId="6242B7E6" w14:textId="77777777" w:rsidR="000E4403" w:rsidRDefault="00E3488B">
      <w:pPr>
        <w:spacing w:line="600" w:lineRule="auto"/>
        <w:ind w:firstLine="720"/>
        <w:jc w:val="both"/>
        <w:rPr>
          <w:rFonts w:eastAsia="Times New Roman"/>
          <w:szCs w:val="24"/>
        </w:rPr>
      </w:pPr>
      <w:r>
        <w:rPr>
          <w:rFonts w:eastAsia="Times New Roman"/>
          <w:szCs w:val="24"/>
        </w:rPr>
        <w:t>Δυστυχώς η Κυβέρνηση αρνείτ</w:t>
      </w:r>
      <w:r>
        <w:rPr>
          <w:rFonts w:eastAsia="Times New Roman"/>
          <w:szCs w:val="24"/>
        </w:rPr>
        <w:t>αι να το κάνει σήμερα</w:t>
      </w:r>
      <w:r>
        <w:rPr>
          <w:rFonts w:eastAsia="Times New Roman"/>
          <w:szCs w:val="24"/>
        </w:rPr>
        <w:t>,</w:t>
      </w:r>
      <w:r>
        <w:rPr>
          <w:rFonts w:eastAsia="Times New Roman"/>
          <w:szCs w:val="24"/>
        </w:rPr>
        <w:t xml:space="preserve"> επικαλούμενη πιθανόν -δεν το ξέρω- αποτυχημένη διαπραγμάτευση, με την έννοια ότι δεν αποδέχτηκαν οι δανειστές αυτή τη λύση, ενώ είναι αυτή η λύση που μπορεί να δώσει την προοπτική.</w:t>
      </w:r>
    </w:p>
    <w:p w14:paraId="6242B7E7" w14:textId="77777777" w:rsidR="000E4403" w:rsidRDefault="00E3488B">
      <w:pPr>
        <w:spacing w:line="600" w:lineRule="auto"/>
        <w:ind w:firstLine="720"/>
        <w:jc w:val="both"/>
        <w:rPr>
          <w:rFonts w:eastAsia="Times New Roman"/>
          <w:szCs w:val="24"/>
        </w:rPr>
      </w:pPr>
      <w:r>
        <w:rPr>
          <w:rFonts w:eastAsia="Times New Roman"/>
          <w:szCs w:val="24"/>
        </w:rPr>
        <w:t>Εμείς καταθέσαμε τροπολογία και ζητάμε τη θεσμοθέτησ</w:t>
      </w:r>
      <w:r>
        <w:rPr>
          <w:rFonts w:eastAsia="Times New Roman"/>
          <w:szCs w:val="24"/>
        </w:rPr>
        <w:t xml:space="preserve">η του ειδικού ακατάσχετου λογαριασμού. Επιπλέον, ζητάμε να είναι πραγματικά εξωδικαστικός ο συμβιβασμός. Δεν χρειάζεται απόφαση δικαστή. Απλή ενημέρωση χρειάζεται ή δικαστική επικύρωση. Δεν γίνεται να υπάρχει απόφαση κατ’ ανάγκην. </w:t>
      </w:r>
    </w:p>
    <w:p w14:paraId="6242B7E8" w14:textId="77777777" w:rsidR="000E4403" w:rsidRDefault="00E3488B">
      <w:pPr>
        <w:spacing w:line="600" w:lineRule="auto"/>
        <w:ind w:firstLine="720"/>
        <w:jc w:val="both"/>
        <w:rPr>
          <w:rFonts w:eastAsia="Times New Roman"/>
          <w:szCs w:val="24"/>
        </w:rPr>
      </w:pPr>
      <w:r>
        <w:rPr>
          <w:rFonts w:eastAsia="Times New Roman"/>
          <w:szCs w:val="24"/>
        </w:rPr>
        <w:t>Πρέπει να δούμε ότι οι α</w:t>
      </w:r>
      <w:r>
        <w:rPr>
          <w:rFonts w:eastAsia="Times New Roman"/>
          <w:szCs w:val="24"/>
        </w:rPr>
        <w:t xml:space="preserve">γρότες, οι κτηνοτρόφοι, οι αλιείς, οι επαγγελματίες πρέπει απρόσκοπτα να μπορούν να ενταχθούν, ακόμα και οι ιδιώτες. Ακόμα και ένας ο οποίος για οποιονδήποτε λόγο έχει οφειλές που μπορούν να ρυθμιστούν με αυτόν τον τρόπο. </w:t>
      </w:r>
    </w:p>
    <w:p w14:paraId="6242B7E9" w14:textId="77777777" w:rsidR="000E4403" w:rsidRDefault="00E3488B">
      <w:pPr>
        <w:spacing w:line="600" w:lineRule="auto"/>
        <w:ind w:firstLine="720"/>
        <w:jc w:val="both"/>
        <w:rPr>
          <w:rFonts w:eastAsia="Times New Roman"/>
          <w:szCs w:val="24"/>
        </w:rPr>
      </w:pPr>
      <w:r>
        <w:rPr>
          <w:rFonts w:eastAsia="Times New Roman"/>
          <w:szCs w:val="24"/>
        </w:rPr>
        <w:lastRenderedPageBreak/>
        <w:t>Πρέπει να αξιοποιηθεί το σύνολο τ</w:t>
      </w:r>
      <w:r>
        <w:rPr>
          <w:rFonts w:eastAsia="Times New Roman"/>
          <w:szCs w:val="24"/>
        </w:rPr>
        <w:t>ων διαμεσολαβητών και όχι μόνο ορισμένοι, τριακόσιοι είκοσι με αλγόριθμο. Τι αλγόριθμο; ΣΥΡΙΖΑ; Να μας τον καταθέσετε τον αλγόριθμο, για να δούμε ποιος είναι αυτός ο αλγόριθμος που θα επιλέγει από τους χίλιους οκτακόσιους τόσους τους τριακόσιους είκοσι. Εί</w:t>
      </w:r>
      <w:r>
        <w:rPr>
          <w:rFonts w:eastAsia="Times New Roman"/>
          <w:szCs w:val="24"/>
        </w:rPr>
        <w:t>ναι ζητήματα που πρέπει να τα δείτε.</w:t>
      </w:r>
    </w:p>
    <w:p w14:paraId="6242B7EA" w14:textId="77777777" w:rsidR="000E4403" w:rsidRDefault="00E3488B">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42B7EB" w14:textId="77777777" w:rsidR="000E4403" w:rsidRDefault="00E3488B">
      <w:pPr>
        <w:spacing w:line="600" w:lineRule="auto"/>
        <w:ind w:firstLine="720"/>
        <w:jc w:val="both"/>
        <w:rPr>
          <w:rFonts w:eastAsia="Times New Roman"/>
          <w:szCs w:val="24"/>
        </w:rPr>
      </w:pPr>
      <w:r>
        <w:rPr>
          <w:rFonts w:eastAsia="Times New Roman"/>
          <w:szCs w:val="24"/>
        </w:rPr>
        <w:t>Το «μια χρήση θετική στην τριετία» είναι λάθος. «Από το 2010 και μετά μια χρήση θετική» ή «έστω την τελευταία πενταετία», όπως λέμε στη</w:t>
      </w:r>
      <w:r>
        <w:rPr>
          <w:rFonts w:eastAsia="Times New Roman"/>
          <w:szCs w:val="24"/>
        </w:rPr>
        <w:t xml:space="preserve">ν τροπολογία μας. </w:t>
      </w:r>
    </w:p>
    <w:p w14:paraId="6242B7EC" w14:textId="77777777" w:rsidR="000E4403" w:rsidRDefault="00E3488B">
      <w:pPr>
        <w:spacing w:line="600" w:lineRule="auto"/>
        <w:ind w:firstLine="720"/>
        <w:jc w:val="both"/>
        <w:rPr>
          <w:rFonts w:eastAsia="Times New Roman"/>
          <w:szCs w:val="24"/>
        </w:rPr>
      </w:pPr>
      <w:r>
        <w:rPr>
          <w:rFonts w:eastAsia="Times New Roman"/>
          <w:szCs w:val="24"/>
        </w:rPr>
        <w:t>Όλα αυτά σ</w:t>
      </w:r>
      <w:r>
        <w:rPr>
          <w:rFonts w:eastAsia="Times New Roman"/>
          <w:szCs w:val="24"/>
        </w:rPr>
        <w:t>ά</w:t>
      </w:r>
      <w:r>
        <w:rPr>
          <w:rFonts w:eastAsia="Times New Roman"/>
          <w:szCs w:val="24"/>
        </w:rPr>
        <w:t>ς ζητάμε να τα κάνετε αποδεκτά, να μπορεί ακόμα και σε έναν πιστωτή να είναι να πάει στη διαμεσολάβηση. Γιατί τον πετάτε στην απευθείας –λέει- διαπραγμάτευση με τον πιστωτή, δηλαδή σε αυτό που μπορεί να κάνει και σήμερα. Δεν γ</w:t>
      </w:r>
      <w:r>
        <w:rPr>
          <w:rFonts w:eastAsia="Times New Roman"/>
          <w:szCs w:val="24"/>
        </w:rPr>
        <w:t>ίνεται.</w:t>
      </w:r>
    </w:p>
    <w:p w14:paraId="6242B7ED" w14:textId="77777777" w:rsidR="000E4403" w:rsidRDefault="00E3488B">
      <w:pPr>
        <w:spacing w:line="600" w:lineRule="auto"/>
        <w:ind w:firstLine="720"/>
        <w:jc w:val="both"/>
        <w:rPr>
          <w:rFonts w:eastAsia="Times New Roman"/>
          <w:szCs w:val="24"/>
        </w:rPr>
      </w:pPr>
      <w:r>
        <w:rPr>
          <w:rFonts w:eastAsia="Times New Roman"/>
          <w:szCs w:val="24"/>
        </w:rPr>
        <w:t xml:space="preserve">Κλείνω, γιατί ολοκληρώθηκε ο χρόνος μου, αναφέροντας ότι πραγματικά ένα θέμα που θα μπορούσε να είναι ελπίδα και </w:t>
      </w:r>
      <w:r>
        <w:rPr>
          <w:rFonts w:eastAsia="Times New Roman"/>
          <w:szCs w:val="24"/>
        </w:rPr>
        <w:lastRenderedPageBreak/>
        <w:t>διέξοδος για δεκάδες χιλιάδες επιχειρήσεις, ελπίδα για εκατοντάδες χιλιάδες εργαζόμενους αλλά και ανέργους</w:t>
      </w:r>
      <w:r>
        <w:rPr>
          <w:rFonts w:eastAsia="Times New Roman"/>
          <w:szCs w:val="24"/>
        </w:rPr>
        <w:t>,</w:t>
      </w:r>
      <w:r>
        <w:rPr>
          <w:rFonts w:eastAsia="Times New Roman"/>
          <w:szCs w:val="24"/>
        </w:rPr>
        <w:t xml:space="preserve"> που θα μπορούσαν να πιάσουν</w:t>
      </w:r>
      <w:r>
        <w:rPr>
          <w:rFonts w:eastAsia="Times New Roman"/>
          <w:szCs w:val="24"/>
        </w:rPr>
        <w:t xml:space="preserve"> δουλειά στις επιχειρήσεις που θα σταθούν στα πόδια τους</w:t>
      </w:r>
      <w:r>
        <w:rPr>
          <w:rFonts w:eastAsia="Times New Roman"/>
          <w:szCs w:val="24"/>
        </w:rPr>
        <w:t>,</w:t>
      </w:r>
      <w:r>
        <w:rPr>
          <w:rFonts w:eastAsia="Times New Roman"/>
          <w:szCs w:val="24"/>
        </w:rPr>
        <w:t xml:space="preserve"> μπορεί να καεί εντελώς, εάν δεν αποδεχθείτε τις βελτιωτικές προτάσεις και την τροπολογία την οποία έχουμε καταθέσει.</w:t>
      </w:r>
    </w:p>
    <w:p w14:paraId="6242B7EE" w14:textId="77777777" w:rsidR="000E4403" w:rsidRDefault="00E3488B">
      <w:pPr>
        <w:spacing w:line="600" w:lineRule="auto"/>
        <w:ind w:firstLine="720"/>
        <w:jc w:val="both"/>
        <w:rPr>
          <w:rFonts w:eastAsia="Times New Roman"/>
          <w:szCs w:val="24"/>
        </w:rPr>
      </w:pPr>
      <w:r>
        <w:rPr>
          <w:rFonts w:eastAsia="Times New Roman"/>
          <w:szCs w:val="24"/>
        </w:rPr>
        <w:t>Ευχαριστώ, κύριε Πρόεδρε.</w:t>
      </w:r>
    </w:p>
    <w:p w14:paraId="6242B7EF" w14:textId="77777777" w:rsidR="000E4403" w:rsidRDefault="00E3488B">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w:t>
      </w:r>
      <w:r>
        <w:rPr>
          <w:rFonts w:eastAsia="Times New Roman" w:cs="Times New Roman"/>
          <w:szCs w:val="24"/>
        </w:rPr>
        <w:t>άταξης ΠΑΣΟΚ - ΔΗΜΑΡ)</w:t>
      </w:r>
    </w:p>
    <w:p w14:paraId="6242B7F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Κεγκέρογλου.</w:t>
      </w:r>
    </w:p>
    <w:p w14:paraId="6242B7F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 Δημητριάδης έχει τον λόγο για τριάντα δευτερόλεπτα, πριν απαντήσει η κυρία Υφυπουργός.</w:t>
      </w:r>
    </w:p>
    <w:p w14:paraId="6242B7F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Ευχαριστώ, κύριε Πρόεδρε.</w:t>
      </w:r>
    </w:p>
    <w:p w14:paraId="6242B7F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τροπολογία που είχα </w:t>
      </w:r>
      <w:r>
        <w:rPr>
          <w:rFonts w:eastAsia="Times New Roman" w:cs="Times New Roman"/>
          <w:szCs w:val="24"/>
        </w:rPr>
        <w:t>καταθέσει πέρσι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είναι ότι δεν έγινε αποδεκτή. Εγώ την πήρα πίσω, όπως την  κατέθεσα, διότι υπήρξαν σοβαρές ενστάσεις από την Αντιπολίτευση για μη ακριβείς ορισμούς και καταστάσεις και την έφερα αυτή τη </w:t>
      </w:r>
      <w:r>
        <w:rPr>
          <w:rFonts w:eastAsia="Times New Roman" w:cs="Times New Roman"/>
          <w:szCs w:val="24"/>
        </w:rPr>
        <w:lastRenderedPageBreak/>
        <w:t>φορά βελτιωμένη και δεν αφήνει περιθώρι</w:t>
      </w:r>
      <w:r>
        <w:rPr>
          <w:rFonts w:eastAsia="Times New Roman" w:cs="Times New Roman"/>
          <w:szCs w:val="24"/>
        </w:rPr>
        <w:t>α παρερμηνείας σε κα</w:t>
      </w:r>
      <w:r>
        <w:rPr>
          <w:rFonts w:eastAsia="Times New Roman" w:cs="Times New Roman"/>
          <w:szCs w:val="24"/>
        </w:rPr>
        <w:t>μ</w:t>
      </w:r>
      <w:r>
        <w:rPr>
          <w:rFonts w:eastAsia="Times New Roman" w:cs="Times New Roman"/>
          <w:szCs w:val="24"/>
        </w:rPr>
        <w:t>μιά περίπτωση.</w:t>
      </w:r>
    </w:p>
    <w:p w14:paraId="6242B7F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6242B7F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κυρία Υφυπουργός, η κ</w:t>
      </w:r>
      <w:r>
        <w:rPr>
          <w:rFonts w:eastAsia="Times New Roman" w:cs="Times New Roman"/>
          <w:szCs w:val="24"/>
        </w:rPr>
        <w:t>.</w:t>
      </w:r>
      <w:r>
        <w:rPr>
          <w:rFonts w:eastAsia="Times New Roman" w:cs="Times New Roman"/>
          <w:szCs w:val="24"/>
        </w:rPr>
        <w:t xml:space="preserve"> Παπανάτσιου έχει τον λόγο να απαντήσει για την τροπολογία.</w:t>
      </w:r>
    </w:p>
    <w:p w14:paraId="6242B7F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Ναι. Νομίζω ότι αυτό που είπε ο κ. Κεγκέρογλου δεν έχει κάποια αλήθεια. </w:t>
      </w:r>
    </w:p>
    <w:p w14:paraId="6242B7F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Στη συγκεκριμένη τροπολογία, όπως ακριβώς φαίνεται και έχει πλέον οριστικοποιηθεί από τον κ. Δημητριάδη -όχι όπως ήταν την προηγούμενη φορά-, είναι ότι δεν κηρύσσονται αλληλέγγυα συν</w:t>
      </w:r>
      <w:r>
        <w:rPr>
          <w:rFonts w:eastAsia="Times New Roman" w:cs="Times New Roman"/>
          <w:szCs w:val="24"/>
        </w:rPr>
        <w:t>υπεύθυνα κυρίως υπαιτίων αστικά τα ως άνω νομικά πρόσωπα</w:t>
      </w:r>
      <w:r>
        <w:rPr>
          <w:rFonts w:eastAsia="Times New Roman" w:cs="Times New Roman"/>
          <w:szCs w:val="24"/>
        </w:rPr>
        <w:t>,</w:t>
      </w:r>
      <w:r>
        <w:rPr>
          <w:rFonts w:eastAsia="Times New Roman" w:cs="Times New Roman"/>
          <w:szCs w:val="24"/>
        </w:rPr>
        <w:t xml:space="preserve"> υπό την προϋπόθεση ότι ως την ημερομηνία μεταβίβασης των μετοχών ή περιουσιακών στοιχείων δεν είχαν κοινοποιηθεί καταλογιστικές πράξεις και η συγκεκριμένη εκκρεμότητα δεν είχε γνωστοποιηθεί στους εν</w:t>
      </w:r>
      <w:r>
        <w:rPr>
          <w:rFonts w:eastAsia="Times New Roman" w:cs="Times New Roman"/>
          <w:szCs w:val="24"/>
        </w:rPr>
        <w:t>διαφερόμενους επενδυτές κατά το κρίσιμο στάδιο της διενέργειας του σχετικού διαγωνισμού για τη μετάβαση αυτών των περιουσιακών στοιχείων.</w:t>
      </w:r>
    </w:p>
    <w:p w14:paraId="6242B7F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Επίσης στην αρχή αναφέρει ότι εκείνοι οι οποίοι είναι χαρακτηρισμένοι ως κύριοι υπαίτιοι της στέρησης της παράβασης δε</w:t>
      </w:r>
      <w:r>
        <w:rPr>
          <w:rFonts w:eastAsia="Times New Roman" w:cs="Times New Roman"/>
          <w:szCs w:val="24"/>
        </w:rPr>
        <w:t>ν απαλλάσσονται από την ευθύνη. Άρα τη συνυπευθυνότητα από τον αγοραστή έρχεται με τη συγκεκριμένη τροπολογία ο κ. Δημητριάδης να φέρει. Δεν μπορεί από τη στιγμή που δεν τη γνωρίζει.</w:t>
      </w:r>
    </w:p>
    <w:p w14:paraId="6242B7F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Νομίζω ότι με αυτή την προϋπόθεση την κάνουμε αποδεκτή.</w:t>
      </w:r>
    </w:p>
    <w:p w14:paraId="6242B7F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είναι αυτά που λέτε;</w:t>
      </w:r>
    </w:p>
    <w:p w14:paraId="6242B7F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Πρόεδρε, θα ήθελα τον λόγο.</w:t>
      </w:r>
    </w:p>
    <w:p w14:paraId="6242B7F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Λοβέρδο, έχετε τον λόγο.</w:t>
      </w:r>
    </w:p>
    <w:p w14:paraId="6242B7F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Αντιδρώ στην υπουργική τοποθέτηση κατά τον Κανονισμό.</w:t>
      </w:r>
    </w:p>
    <w:p w14:paraId="6242B7F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Κυρία Υπουργέ, από την πλευρά μας και απ’ ό,τι μαθαί</w:t>
      </w:r>
      <w:r>
        <w:rPr>
          <w:rFonts w:eastAsia="Times New Roman" w:cs="Times New Roman"/>
          <w:szCs w:val="24"/>
        </w:rPr>
        <w:t xml:space="preserve">νω, γιατί εγώ δεν ήξερα το θέμα, στο παρελθόν και από την Αξιωματική Αντιπολίτευση εκφράζονται αντιρρήσεις για την τροπολογία αυτή. Ο κ. Κεγκέρογλου σας είπε κάτι πάρα πολύ συγκεκριμένο, </w:t>
      </w:r>
      <w:r>
        <w:rPr>
          <w:rFonts w:eastAsia="Times New Roman" w:cs="Times New Roman"/>
          <w:szCs w:val="24"/>
        </w:rPr>
        <w:lastRenderedPageBreak/>
        <w:t>είπε στον συνάδελφο</w:t>
      </w:r>
      <w:r>
        <w:rPr>
          <w:rFonts w:eastAsia="Times New Roman" w:cs="Times New Roman"/>
          <w:szCs w:val="24"/>
        </w:rPr>
        <w:t>,</w:t>
      </w:r>
      <w:r>
        <w:rPr>
          <w:rFonts w:eastAsia="Times New Roman" w:cs="Times New Roman"/>
          <w:szCs w:val="24"/>
        </w:rPr>
        <w:t xml:space="preserve"> δηλαδή. Δεν ξέραμε ότι θα την κάνατε δεκτή. Όμως</w:t>
      </w:r>
      <w:r>
        <w:rPr>
          <w:rFonts w:eastAsia="Times New Roman" w:cs="Times New Roman"/>
          <w:szCs w:val="24"/>
        </w:rPr>
        <w:t>, για να σας δούμε, πάει να πει ότι έχετε συνεννοηθεί.</w:t>
      </w:r>
    </w:p>
    <w:p w14:paraId="6242B7F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ρωτάμε για το πρόσωπο ή για τα πρόσωπα. Φημολογούνται διάφορα. Δεν είναι αθώα η τροπολογία. Φημολογούνται διάφορα και η τροπολογία δεν είναι αθώα.</w:t>
      </w:r>
    </w:p>
    <w:p w14:paraId="6242B80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για να διασφαλιστείτε πρωτίστως εσείς, πρέπει</w:t>
      </w:r>
      <w:r>
        <w:rPr>
          <w:rFonts w:eastAsia="Times New Roman" w:cs="Times New Roman"/>
          <w:szCs w:val="24"/>
        </w:rPr>
        <w:t xml:space="preserve"> να ζητήσετε αναβολή του θέματος και έκθεση του Γενικού Λογιστηρίου και να την πάρετε πάνω σας την τροπολογία. Να την πάρει πάνω της η Κυβέρνηση την τροπολογία. Όχι να τη φέρνει Βουλευτής</w:t>
      </w:r>
      <w:r>
        <w:rPr>
          <w:rFonts w:eastAsia="Times New Roman" w:cs="Times New Roman"/>
          <w:szCs w:val="24"/>
        </w:rPr>
        <w:t>,</w:t>
      </w:r>
      <w:r>
        <w:rPr>
          <w:rFonts w:eastAsia="Times New Roman" w:cs="Times New Roman"/>
          <w:szCs w:val="24"/>
        </w:rPr>
        <w:t xml:space="preserve"> χωρίς έκθεση του Γενικού Λογιστηρίου. </w:t>
      </w:r>
    </w:p>
    <w:p w14:paraId="6242B80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μάθουμε και τα πόσα οικον</w:t>
      </w:r>
      <w:r>
        <w:rPr>
          <w:rFonts w:eastAsia="Times New Roman" w:cs="Times New Roman"/>
          <w:szCs w:val="24"/>
        </w:rPr>
        <w:t>ομικά θέματα υπάρχουν από πίσω, αλλά να μάθουμε και τα πρόσωπα, κυρία Υπουργέ.</w:t>
      </w:r>
    </w:p>
    <w:p w14:paraId="6242B80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Παπαδημητρίου, εσείς είστε ο Υπουργός που την κάνετε ή δεν την κάνετε αποδεκτή. Μην την κάνετε αποδεκτή. Δεν θα τελειώσει ούτε σήμερα η συνεδρίαση ούτε αύριο χωρίς ονομαστ</w:t>
      </w:r>
      <w:r>
        <w:rPr>
          <w:rFonts w:eastAsia="Times New Roman" w:cs="Times New Roman"/>
          <w:szCs w:val="24"/>
        </w:rPr>
        <w:t>ική ψηφοφορία γι’ αυτό. Υπάρχει υποψία διαφθοράς. Θα πρέπει, λοιπόν, να μη σηκώσετε το βάρος αυτής της ιστορίας.</w:t>
      </w:r>
    </w:p>
    <w:p w14:paraId="6242B80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Παρακαλώ, κύριε Πρόεδρε, τον λόγο.</w:t>
      </w:r>
    </w:p>
    <w:p w14:paraId="6242B80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Δένδια, έχετε τον λόγο.</w:t>
      </w:r>
    </w:p>
    <w:p w14:paraId="6242B80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Σας ευχα</w:t>
      </w:r>
      <w:r>
        <w:rPr>
          <w:rFonts w:eastAsia="Times New Roman" w:cs="Times New Roman"/>
          <w:szCs w:val="24"/>
        </w:rPr>
        <w:t>ριστώ, κύριε Πρόεδρε.</w:t>
      </w:r>
    </w:p>
    <w:p w14:paraId="6242B80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Κυρία Υπουργέ, πρέπει να σας πω ότι η στάση σας μας κάνει αλγεινή εντύπωση. Αλγεινή εντύπωση! Κι είστε νέα Υπουργός.</w:t>
      </w:r>
    </w:p>
    <w:p w14:paraId="6242B80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βουλευτική αυτή τροπολογία, κύριε συνάδελφε, φέρεται ως κατατεθείσα σήμερα στις 10.15 το πρωί. Από τις 10.15 το πρω</w:t>
      </w:r>
      <w:r>
        <w:rPr>
          <w:rFonts w:eastAsia="Times New Roman" w:cs="Times New Roman"/>
          <w:szCs w:val="24"/>
        </w:rPr>
        <w:t>ί πότε προλάβατε να συνεννοηθείτε με το Υπουργείο Οικονομικών, να εξηγήσετε τα παραγωγικά αίτια της βουλήσεώς σας και τις περιπτώσεις που αφορά, να ερευνήσει το Υπουργείο Οικονομικών περί τίνος πρόκειται και να εμφανιστεί αιφνιδίως εδώ η κυρία Υφυπουργός κ</w:t>
      </w:r>
      <w:r>
        <w:rPr>
          <w:rFonts w:eastAsia="Times New Roman" w:cs="Times New Roman"/>
          <w:szCs w:val="24"/>
        </w:rPr>
        <w:t xml:space="preserve">αι να μας πει ότι την αποδέχεται; </w:t>
      </w:r>
      <w:r>
        <w:rPr>
          <w:rFonts w:eastAsia="Times New Roman" w:cs="Times New Roman"/>
          <w:szCs w:val="24"/>
        </w:rPr>
        <w:t>Μ</w:t>
      </w:r>
      <w:r>
        <w:rPr>
          <w:rFonts w:eastAsia="Times New Roman" w:cs="Times New Roman"/>
          <w:szCs w:val="24"/>
        </w:rPr>
        <w:t>άλιστα, με το σκεπτικό, το οποίο -μου επιτρέπει την έκφραση- εψέλλισε, δεν είπε.</w:t>
      </w:r>
    </w:p>
    <w:p w14:paraId="6242B80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ερώτηση είναι σαφής, κυρία Υπουργέ: Γιατί δεν έχετε το θάρρος να τη φέρετε εσείς; Είναι προφανές ότι υπάρχει προσυνεννόηση. Τι είναι αυτά </w:t>
      </w:r>
      <w:r>
        <w:rPr>
          <w:rFonts w:eastAsia="Times New Roman" w:cs="Times New Roman"/>
          <w:szCs w:val="24"/>
        </w:rPr>
        <w:t>που κάνετε; Πού νομίζετε ότι νομοθετείτε; Στη</w:t>
      </w:r>
      <w:r>
        <w:rPr>
          <w:rFonts w:eastAsia="Times New Roman" w:cs="Times New Roman"/>
          <w:szCs w:val="24"/>
        </w:rPr>
        <w:t>ν</w:t>
      </w:r>
      <w:r>
        <w:rPr>
          <w:rFonts w:eastAsia="Times New Roman" w:cs="Times New Roman"/>
          <w:szCs w:val="24"/>
        </w:rPr>
        <w:t xml:space="preserve"> Μποτσουάνα; Τι είναι αυτά τα χάλια;</w:t>
      </w:r>
    </w:p>
    <w:p w14:paraId="6242B80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lastRenderedPageBreak/>
        <w:t>ΜΑΡΙΑ ΘΕΛΕΡΙΤΗ:</w:t>
      </w:r>
      <w:r>
        <w:rPr>
          <w:rFonts w:eastAsia="Times New Roman" w:cs="Times New Roman"/>
          <w:szCs w:val="24"/>
        </w:rPr>
        <w:t xml:space="preserve"> Τι συμπεριφορά είναι αυτή;</w:t>
      </w:r>
    </w:p>
    <w:p w14:paraId="6242B80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Ποιοι κρύβονται εδώ; Να έλθετε ευθέως και να μας πείτε τι αφορά, τι ποσό αφορά. Να μας φέρετε την έκθεση του Γεν</w:t>
      </w:r>
      <w:r>
        <w:rPr>
          <w:rFonts w:eastAsia="Times New Roman" w:cs="Times New Roman"/>
          <w:szCs w:val="24"/>
        </w:rPr>
        <w:t>ικού Λογιστηρίου του Κράτους και από εκεί και πέρα να αποφασίσουμε.</w:t>
      </w:r>
    </w:p>
    <w:p w14:paraId="6242B80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Έχετε περάσει ως κυβερνητική πλειοψηφία σωρεία τέτοιων τροπολογιών και σας τις έχω πει</w:t>
      </w:r>
      <w:r>
        <w:rPr>
          <w:rFonts w:eastAsia="Times New Roman" w:cs="Times New Roman"/>
          <w:szCs w:val="24"/>
        </w:rPr>
        <w:t>,</w:t>
      </w:r>
      <w:r>
        <w:rPr>
          <w:rFonts w:eastAsia="Times New Roman" w:cs="Times New Roman"/>
          <w:szCs w:val="24"/>
        </w:rPr>
        <w:t xml:space="preserve"> παρουσία του κυρίου Πρωθυπουργού εδώ. Δεν μπορούμε να προσθέτουμε τέτοια ρουσφέτια.</w:t>
      </w:r>
    </w:p>
    <w:p w14:paraId="6242B80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Ελάτε ευθέως να μας πείτε –ευθέως!- ποιον αφορά, τι ποσό αφορά. </w:t>
      </w:r>
      <w:r>
        <w:rPr>
          <w:rFonts w:eastAsia="Times New Roman" w:cs="Times New Roman"/>
          <w:szCs w:val="24"/>
        </w:rPr>
        <w:t>Α</w:t>
      </w:r>
      <w:r>
        <w:rPr>
          <w:rFonts w:eastAsia="Times New Roman" w:cs="Times New Roman"/>
          <w:szCs w:val="24"/>
        </w:rPr>
        <w:t>ν πραγματικά υπάρχει ανάγκη να βοηθήσουμε σ</w:t>
      </w:r>
      <w:r>
        <w:rPr>
          <w:rFonts w:eastAsia="Times New Roman" w:cs="Times New Roman"/>
          <w:szCs w:val="24"/>
        </w:rPr>
        <w:t>ε</w:t>
      </w:r>
      <w:r>
        <w:rPr>
          <w:rFonts w:eastAsia="Times New Roman" w:cs="Times New Roman"/>
          <w:szCs w:val="24"/>
        </w:rPr>
        <w:t xml:space="preserve"> επένδυση, να βοηθήσουμε κι εμείς μαζί σας. </w:t>
      </w:r>
    </w:p>
    <w:p w14:paraId="6242B80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αυτά είναι κουτοπόνηρα. Παίρνετε έναν Βουλευτή, τον βάζετε να καταθέσει μια τροπολογία. Αν ανακρ</w:t>
      </w:r>
      <w:r>
        <w:rPr>
          <w:rFonts w:eastAsia="Times New Roman" w:cs="Times New Roman"/>
          <w:szCs w:val="24"/>
        </w:rPr>
        <w:t>ίνω τον κύριο συνάδελφο, αμφιβάλλω αν γνωρίζει και ποιους αφορά.</w:t>
      </w:r>
    </w:p>
    <w:p w14:paraId="6242B80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Ποιους αφορά;</w:t>
      </w:r>
    </w:p>
    <w:p w14:paraId="6242B80F" w14:textId="77777777" w:rsidR="000E4403" w:rsidRDefault="00E3488B">
      <w:pPr>
        <w:spacing w:line="600" w:lineRule="auto"/>
        <w:ind w:firstLine="720"/>
        <w:jc w:val="both"/>
        <w:rPr>
          <w:rFonts w:eastAsia="Times New Roman" w:cs="Times New Roman"/>
          <w:szCs w:val="24"/>
        </w:rPr>
      </w:pPr>
      <w:r w:rsidRPr="00D52483">
        <w:rPr>
          <w:rFonts w:eastAsia="Times New Roman" w:cs="Times New Roman"/>
          <w:b/>
          <w:szCs w:val="24"/>
        </w:rPr>
        <w:lastRenderedPageBreak/>
        <w:t>ΝΙΚΟΛΑΟΣ ΔΕΝΔΙΑΣ: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ρχεστε τώρα εδώ και μας λέτε αυτά που μας λέτε μέσα σε δύο ώρες από όταν κατατέθηκε η τροπολογία. Τι είναι αυτά τα πράγματα; Πού νομίζουμε ότι</w:t>
      </w:r>
      <w:r>
        <w:rPr>
          <w:rFonts w:eastAsia="Times New Roman" w:cs="Times New Roman"/>
          <w:szCs w:val="24"/>
        </w:rPr>
        <w:t xml:space="preserve"> είμαστε επιτέλους εδώ πέρα;</w:t>
      </w:r>
    </w:p>
    <w:p w14:paraId="6242B81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 κ. Δανέλλης θέλει να πει κάτι επ’ αυτού. </w:t>
      </w:r>
    </w:p>
    <w:p w14:paraId="6242B81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6242B81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Κάνω έκκληση στον κύριο Υπουργό να μη δεχθεί την τροπολογία και βεβαίως αυτό πρέπει να το κάνει για την</w:t>
      </w:r>
      <w:r>
        <w:rPr>
          <w:rFonts w:eastAsia="Times New Roman" w:cs="Times New Roman"/>
          <w:szCs w:val="24"/>
        </w:rPr>
        <w:t xml:space="preserve"> προστασία και του συναδέλφου και τη δική του και του κύρους του Σώματος. </w:t>
      </w:r>
    </w:p>
    <w:p w14:paraId="6242B81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Έχει το δικαίωμα η Κυβέρνηση να φέρει αυτή την τροπολογία αυτή, εάν νομίζει ότι θέλει να τη φέρει, αλλά με τις ορθόδοξες διαδικασίες: ως υπουργική πρόταση και βεβαίως με τη συνοδεία</w:t>
      </w:r>
      <w:r>
        <w:rPr>
          <w:rFonts w:eastAsia="Times New Roman" w:cs="Times New Roman"/>
          <w:szCs w:val="24"/>
        </w:rPr>
        <w:t xml:space="preserve"> έκθεσης του Γενικού Λογιστηρίου του Κράτους και να μας εξηγήσει ακριβώς ποιους αφορά, σε τι βαθμό το</w:t>
      </w:r>
      <w:r>
        <w:rPr>
          <w:rFonts w:eastAsia="Times New Roman" w:cs="Times New Roman"/>
          <w:szCs w:val="24"/>
        </w:rPr>
        <w:t>ύ</w:t>
      </w:r>
      <w:r>
        <w:rPr>
          <w:rFonts w:eastAsia="Times New Roman" w:cs="Times New Roman"/>
          <w:szCs w:val="24"/>
        </w:rPr>
        <w:t xml:space="preserve">ς αφορά και πώς νομίζει ότι μπορεί να επιλυθεί νόμιμα ένα τέτοιο ζήτημα και όχι με αυτόν τον τρόπο. </w:t>
      </w:r>
    </w:p>
    <w:p w14:paraId="6242B81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Ευχαριστούμε, κύριε</w:t>
      </w:r>
      <w:r>
        <w:rPr>
          <w:rFonts w:eastAsia="Times New Roman" w:cs="Times New Roman"/>
          <w:szCs w:val="24"/>
        </w:rPr>
        <w:t xml:space="preserve"> Δανέλλη. </w:t>
      </w:r>
    </w:p>
    <w:p w14:paraId="6242B81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να υπάρχει μια ουσιαστική συνεννόηση του οικονομικού επιτελείου, πριν περάσουμε στους ομιλητές, τον λόγο έχει ο κ. Χαρίτσης για μία νομοτεχνική βελτίωση. </w:t>
      </w:r>
    </w:p>
    <w:p w14:paraId="6242B81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Ευχαριστώ, κύρι</w:t>
      </w:r>
      <w:r>
        <w:rPr>
          <w:rFonts w:eastAsia="Times New Roman" w:cs="Times New Roman"/>
          <w:szCs w:val="24"/>
        </w:rPr>
        <w:t xml:space="preserve">ε Πρόεδρε. </w:t>
      </w:r>
    </w:p>
    <w:p w14:paraId="6242B81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Όταν παρουσίασα νωρίτερα την τροπολογία του Υπουργείου μας για το σύστημα των ειδικών υπηρεσιών του ΕΣΠΑ, ενημέρωσα το Σώμα ότι θα κατατεθεί μία νομοτεχνική βελτίωση στο άρθρο 1, για να είναι απολύτως σαφές ότι δεν υπάρχει κανένας σκοπός αλλαγή</w:t>
      </w:r>
      <w:r>
        <w:rPr>
          <w:rFonts w:eastAsia="Times New Roman" w:cs="Times New Roman"/>
          <w:szCs w:val="24"/>
        </w:rPr>
        <w:t xml:space="preserve">ς της διάρκειας των συμβάσεων των εργαζομένων, οι οποίες παραμένουν αορίστου χρόνου. </w:t>
      </w:r>
    </w:p>
    <w:p w14:paraId="6242B81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Καταθέτουμε, λοιπόν, αυτή τη νομοτεχνική βελτίωση, για να διασφαλίσουμε ότι είναι απολύτως ξεκάθαρο το περιεχόμενο της συγκεκριμένης ρύθμισης. </w:t>
      </w:r>
    </w:p>
    <w:p w14:paraId="6242B81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ο Αναπληρ</w:t>
      </w:r>
      <w:r>
        <w:rPr>
          <w:rFonts w:eastAsia="Times New Roman" w:cs="Times New Roman"/>
          <w:szCs w:val="24"/>
        </w:rPr>
        <w:t xml:space="preserve">ωτής Υπουργός κ. Αλέξανδρος Χαρίτσης καταθέτει για τα Πρακτικά την προαναφερθείσα </w:t>
      </w:r>
      <w:r w:rsidRPr="0065557D">
        <w:rPr>
          <w:rFonts w:eastAsia="Times New Roman" w:cs="Times New Roman"/>
          <w:szCs w:val="24"/>
        </w:rPr>
        <w:t>νομοτεχνική βελτίωση, η οποία έχει ως εξής:</w:t>
      </w:r>
    </w:p>
    <w:p w14:paraId="6242B81A"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Αλλαγή σελίδας</w:t>
      </w:r>
      <w:r>
        <w:rPr>
          <w:rFonts w:eastAsia="Times New Roman" w:cs="Times New Roman"/>
          <w:szCs w:val="24"/>
        </w:rPr>
        <w:t>)</w:t>
      </w:r>
    </w:p>
    <w:p w14:paraId="6242B81B"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 xml:space="preserve">Να μπει η σελίδα </w:t>
      </w:r>
      <w:r>
        <w:rPr>
          <w:rFonts w:eastAsia="Times New Roman" w:cs="Times New Roman"/>
          <w:szCs w:val="24"/>
        </w:rPr>
        <w:t>221</w:t>
      </w:r>
      <w:r>
        <w:rPr>
          <w:rFonts w:eastAsia="Times New Roman" w:cs="Times New Roman"/>
          <w:szCs w:val="24"/>
        </w:rPr>
        <w:t>)</w:t>
      </w:r>
    </w:p>
    <w:p w14:paraId="6242B81C"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Αλλαγή σελίδας</w:t>
      </w:r>
      <w:r>
        <w:rPr>
          <w:rFonts w:eastAsia="Times New Roman" w:cs="Times New Roman"/>
          <w:szCs w:val="24"/>
        </w:rPr>
        <w:t>)</w:t>
      </w:r>
    </w:p>
    <w:p w14:paraId="6242B81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Παρακαλώ η κατατεθείσα νομοτεχνική </w:t>
      </w:r>
      <w:r>
        <w:rPr>
          <w:rFonts w:eastAsia="Times New Roman" w:cs="Times New Roman"/>
          <w:szCs w:val="24"/>
        </w:rPr>
        <w:t>βελτίωση να διανεμηθεί στους συναδέλφους Βουλευτές</w:t>
      </w:r>
      <w:r>
        <w:rPr>
          <w:rFonts w:eastAsia="Times New Roman" w:cs="Times New Roman"/>
          <w:szCs w:val="24"/>
        </w:rPr>
        <w:t xml:space="preserve">. </w:t>
      </w:r>
    </w:p>
    <w:p w14:paraId="6242B81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Μέχρι να πάρουμε απάντηση για το προηγούμενο θέμα να προχωρήσουμε με τον κ. Αντώνιο Γρέγο, Βουλευτή του Λαϊκού Συνδέσμου</w:t>
      </w:r>
      <w:r>
        <w:rPr>
          <w:rFonts w:eastAsia="Times New Roman" w:cs="Times New Roman"/>
          <w:szCs w:val="24"/>
        </w:rPr>
        <w:t xml:space="preserve"> </w:t>
      </w:r>
      <w:r>
        <w:rPr>
          <w:rFonts w:eastAsia="Times New Roman" w:cs="Times New Roman"/>
          <w:szCs w:val="24"/>
        </w:rPr>
        <w:t>-Χρυσή Αυγή.</w:t>
      </w:r>
    </w:p>
    <w:p w14:paraId="6242B81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 </w:t>
      </w:r>
    </w:p>
    <w:p w14:paraId="6242B82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το θέμα που προέκυψε,</w:t>
      </w:r>
      <w:r>
        <w:rPr>
          <w:rFonts w:eastAsia="Times New Roman" w:cs="Times New Roman"/>
          <w:szCs w:val="24"/>
        </w:rPr>
        <w:t xml:space="preserve"> θέλουμε να πούμε ότι και αυτή η Κυβέρνηση συνεχίζει να νομοθετεί όπως και οι προηγούμενες </w:t>
      </w:r>
      <w:r>
        <w:rPr>
          <w:rFonts w:eastAsia="Times New Roman" w:cs="Times New Roman"/>
          <w:szCs w:val="24"/>
        </w:rPr>
        <w:t>κ</w:t>
      </w:r>
      <w:r>
        <w:rPr>
          <w:rFonts w:eastAsia="Times New Roman" w:cs="Times New Roman"/>
          <w:szCs w:val="24"/>
        </w:rPr>
        <w:t xml:space="preserve">υβερνήσεις. Αυτό αφορά και το θέμα των τροπολογιών. </w:t>
      </w:r>
    </w:p>
    <w:p w14:paraId="6242B82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μια κατεστραμμένη οικονομία από τις εγκληματικές πολιτικές Νέας Δημοκρατίας, ΠΑΣΟΚ και ΣΥΡΙΖΑ, οι οποίοι φέρ</w:t>
      </w:r>
      <w:r>
        <w:rPr>
          <w:rFonts w:eastAsia="Times New Roman" w:cs="Times New Roman"/>
          <w:szCs w:val="24"/>
        </w:rPr>
        <w:t>ουν ακέραιη την ευθύνη γι’ αυτή την κατάσταση εκτελώντας πιστά, όπως έχουμε πει πολλές φορές τις εντολές των τοκογλύφων, έχουμε ακόμη ένα σχέδιο νόμου, με το οποίο η Κυβέρνηση επιχειρεί να διορθώσει εν μέρει ό,τι έχει καταστρέψει και συνεχίζει να καταστρέφ</w:t>
      </w:r>
      <w:r>
        <w:rPr>
          <w:rFonts w:eastAsia="Times New Roman" w:cs="Times New Roman"/>
          <w:szCs w:val="24"/>
        </w:rPr>
        <w:t xml:space="preserve">ει. </w:t>
      </w:r>
    </w:p>
    <w:p w14:paraId="6242B82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Παραμονές του τετάρτου μνημονίου και ενώ οι έμποροι, οι επιχειρηματίες και ο απλός κόσμος βρίσκονται σε απόγνωση, προσπαθείτε να κατευνάσετε τη δικαιολογημένη οργή του κόσμου. </w:t>
      </w:r>
    </w:p>
    <w:p w14:paraId="6242B82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χαρακτηριστικά στοιχεία και η επίπλαστη εικόνα που διατείνεστε ότι παρο</w:t>
      </w:r>
      <w:r>
        <w:rPr>
          <w:rFonts w:eastAsia="Times New Roman" w:cs="Times New Roman"/>
          <w:szCs w:val="24"/>
        </w:rPr>
        <w:t>υσιάζει η ελληνική οικονομία έχουν τεράστια διαφορά με την πραγματική εικόνα της αγοράς. Αυτό είναι λογικό, μια</w:t>
      </w:r>
      <w:r>
        <w:rPr>
          <w:rFonts w:eastAsia="Times New Roman" w:cs="Times New Roman"/>
          <w:szCs w:val="24"/>
        </w:rPr>
        <w:t>ς</w:t>
      </w:r>
      <w:r>
        <w:rPr>
          <w:rFonts w:eastAsia="Times New Roman" w:cs="Times New Roman"/>
          <w:szCs w:val="24"/>
        </w:rPr>
        <w:t xml:space="preserve"> και δεν έχετε κα</w:t>
      </w:r>
      <w:r>
        <w:rPr>
          <w:rFonts w:eastAsia="Times New Roman" w:cs="Times New Roman"/>
          <w:szCs w:val="24"/>
        </w:rPr>
        <w:t>μ</w:t>
      </w:r>
      <w:r>
        <w:rPr>
          <w:rFonts w:eastAsia="Times New Roman" w:cs="Times New Roman"/>
          <w:szCs w:val="24"/>
        </w:rPr>
        <w:t>μία σχέση πια με τα προβλήματα του ελληνικού λαού και γιατί οι μεγαλύτεροι κακοπληρωτές είναι τα λεγόμενα κόμματα του δημοκρατ</w:t>
      </w:r>
      <w:r>
        <w:rPr>
          <w:rFonts w:eastAsia="Times New Roman" w:cs="Times New Roman"/>
          <w:szCs w:val="24"/>
        </w:rPr>
        <w:t>ικού τόξου.</w:t>
      </w:r>
    </w:p>
    <w:p w14:paraId="6242B82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Ας ξαναθυμηθούμε, λοιπόν, ποια είναι τα χρέη των κομμάτων, τα οποία δεν έχουν αποπληρωθεί και ούτε πρόκειται να αποπληρωθούν. Θα μπορούσαμε μάλιστα να χαρακτηρίσουμε άνετα αυτά τα κόμματα ως χρε</w:t>
      </w:r>
      <w:r>
        <w:rPr>
          <w:rFonts w:eastAsia="Times New Roman" w:cs="Times New Roman"/>
          <w:szCs w:val="24"/>
        </w:rPr>
        <w:t>ο</w:t>
      </w:r>
      <w:r>
        <w:rPr>
          <w:rFonts w:eastAsia="Times New Roman" w:cs="Times New Roman"/>
          <w:szCs w:val="24"/>
        </w:rPr>
        <w:t>κοπημένες επιχειρήσεις ως προς τη λειτουργία τους</w:t>
      </w:r>
      <w:r>
        <w:rPr>
          <w:rFonts w:eastAsia="Times New Roman" w:cs="Times New Roman"/>
          <w:szCs w:val="24"/>
        </w:rPr>
        <w:t xml:space="preserve">, τον σκοπό τους και την προοπτική τους. </w:t>
      </w:r>
    </w:p>
    <w:p w14:paraId="6242B82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Ας ξεκινήσουμε, λοιπόν, από τους πρώτους και μεγαλύτερους κακοπληρωτές, για τους οποίους δεν χρειάζεται κανένας εξωδικαστικός μηχανισμός, αλλά ταχείες διαδικασίες είσπραξης και πλειστηριασμού, γιατί αυτό απαιτεί κα</w:t>
      </w:r>
      <w:r>
        <w:rPr>
          <w:rFonts w:eastAsia="Times New Roman" w:cs="Times New Roman"/>
          <w:szCs w:val="24"/>
        </w:rPr>
        <w:t xml:space="preserve">ι ο ελληνικός λαός. </w:t>
      </w:r>
    </w:p>
    <w:p w14:paraId="6242B82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και λέμε λοιπόν: Μέχρι τον Σεπτέμβριο του 2016 τα τέσσερα κόμματα, Νέα Δημοκρατία, ΠΑΣΟΚ, ΚΚΕ και ΣΥΡΙΖΑ, όφειλαν για κεφάλαιο και τόκους 440 και πλέον εκατομμύρια ευρώ, με το ποσό συνεχώς </w:t>
      </w:r>
      <w:r>
        <w:rPr>
          <w:rFonts w:eastAsia="Times New Roman" w:cs="Times New Roman"/>
          <w:szCs w:val="24"/>
        </w:rPr>
        <w:t xml:space="preserve">να </w:t>
      </w:r>
      <w:r>
        <w:rPr>
          <w:rFonts w:eastAsia="Times New Roman" w:cs="Times New Roman"/>
          <w:szCs w:val="24"/>
        </w:rPr>
        <w:t>αυξάνεται, καθώς το μεγαλύτερο μέρος</w:t>
      </w:r>
      <w:r>
        <w:rPr>
          <w:rFonts w:eastAsia="Times New Roman" w:cs="Times New Roman"/>
          <w:szCs w:val="24"/>
        </w:rPr>
        <w:t xml:space="preserve"> του είναι ληξιπρόθεσμο και επιβαρύνεται με τόκους υπερημερίας.</w:t>
      </w:r>
    </w:p>
    <w:p w14:paraId="6242B82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τα δάνεια αυτά οι τράπεζες έχουν σχηματίσει προβλέψεις για απώλειες εκατοντάδων εκατομμυρίων ευρώ. Για τη Νέα Δημοκρατία και το ΠΑΣΟΚ οι προβλέψεις ανέρχονται σε ποσοστό 90%. Δηλαδή, οι τρ</w:t>
      </w:r>
      <w:r>
        <w:rPr>
          <w:rFonts w:eastAsia="Times New Roman" w:cs="Times New Roman"/>
          <w:szCs w:val="24"/>
        </w:rPr>
        <w:t xml:space="preserve">άπεζες στα επίσημα οικονομικά τους μεγέθη έχουν καταγράψει ότι περιμένουν να εισπράξουν μόνο το 10% αυτής της οφειλής. </w:t>
      </w:r>
    </w:p>
    <w:p w14:paraId="6242B82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Μάλιστα, οι προβλέψεις αυτές για ζημία με την πάροδο του χρόνου θα αυξάνονται, καθώς η οικονομική κατάσταση των εν λόγω κομμάτων συνεχώς</w:t>
      </w:r>
      <w:r>
        <w:rPr>
          <w:rFonts w:eastAsia="Times New Roman" w:cs="Times New Roman"/>
          <w:szCs w:val="24"/>
        </w:rPr>
        <w:t xml:space="preserve"> επιδεινώνεται.</w:t>
      </w:r>
    </w:p>
    <w:p w14:paraId="6242B82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μπορούσατε να φέρετε μία τροπολογία –ας ήταν και εκπρόθεσμη, θα την ψηφίζαμε εμείς- με την οποία θα γινόταν κατάσχεση της κρατικής χρηματοδότησης στα κόμματα που οφείλουν.</w:t>
      </w:r>
    </w:p>
    <w:p w14:paraId="6242B82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Να πούμε εδώ για άλλη μια φορά ότι η Χρυσή Αυγή είναι το μόνο κόμ</w:t>
      </w:r>
      <w:r>
        <w:rPr>
          <w:rFonts w:eastAsia="Times New Roman" w:cs="Times New Roman"/>
          <w:szCs w:val="24"/>
        </w:rPr>
        <w:t xml:space="preserve">μα που δεν λαμβάνει κρατική χρηματοδότηση. </w:t>
      </w:r>
    </w:p>
    <w:p w14:paraId="6242B82B"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μέσα σε όλα αυτά ο Πρωθυπουργός συνεχίζει τα ψέματά του περί δήθεν ανάπτυξης. Μάλιστα, πρόσφατα χρησιμοποίησε τη φράση «ανάπτυξη, ανάπτυξη, ανάπτυξη» που σημαίνει ψέματα, νέα μέτρα, υπερφορολόγηση, περικοπές </w:t>
      </w:r>
      <w:r>
        <w:rPr>
          <w:rFonts w:eastAsia="Times New Roman" w:cs="Times New Roman"/>
          <w:szCs w:val="24"/>
        </w:rPr>
        <w:t>μισθών και συντάξεων, ανέχεια, ανεργία και άλλα πολλά.</w:t>
      </w:r>
    </w:p>
    <w:p w14:paraId="6242B82C"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υπό ψήφιση σχέδιο νόμου υποτίθεται, σύμφωνα με την αιτιολογική έκθεση, ότι εισάγει για πρώτη φορά στην ελληνική έννομη τάξη μια οργανωμένη εξωδικαστική διαδικασία για τη συνολική και μακροπρόθεσμη ρ</w:t>
      </w:r>
      <w:r>
        <w:rPr>
          <w:rFonts w:eastAsia="Times New Roman" w:cs="Times New Roman"/>
          <w:szCs w:val="24"/>
        </w:rPr>
        <w:t xml:space="preserve">ύθμιση των χρεών των ελληνικών επιχειρήσεων, οι οποίες εξαιτίας της οξύτατης και χρονικά μακράς οικονομικής κρίσης αδυνατούν να εξυπηρετήσουν όλες τις συσσωρευθείσες οφειλές τους προς τον ιδιωτικό και τον δημόσιο τομέα. </w:t>
      </w:r>
    </w:p>
    <w:p w14:paraId="6242B82D"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Ξεχνάτε, όμως, ότι αυτή η οξύτατη κ</w:t>
      </w:r>
      <w:r>
        <w:rPr>
          <w:rFonts w:eastAsia="Times New Roman" w:cs="Times New Roman"/>
          <w:szCs w:val="24"/>
        </w:rPr>
        <w:t xml:space="preserve">αι χρονικά μακρά οικονομική κρίση οφείλεται ακριβώς στην πιστή εφαρμογή των μνημονιακών πολιτικών από την παρούσα Κυβέρνηση, η οποία, λειτουργώντας ως υποχείριο των ξένων </w:t>
      </w:r>
      <w:r>
        <w:rPr>
          <w:rFonts w:eastAsia="Times New Roman" w:cs="Times New Roman"/>
          <w:szCs w:val="24"/>
        </w:rPr>
        <w:t>θ</w:t>
      </w:r>
      <w:r>
        <w:rPr>
          <w:rFonts w:eastAsia="Times New Roman" w:cs="Times New Roman"/>
          <w:szCs w:val="24"/>
        </w:rPr>
        <w:t xml:space="preserve">εσμών, εστίασε αποκλειστικά και μόνο στην υπερφορολόγηση φυσικών προσώπων </w:t>
      </w:r>
      <w:r>
        <w:rPr>
          <w:rFonts w:eastAsia="Times New Roman" w:cs="Times New Roman"/>
          <w:szCs w:val="24"/>
        </w:rPr>
        <w:lastRenderedPageBreak/>
        <w:t>και επιχει</w:t>
      </w:r>
      <w:r>
        <w:rPr>
          <w:rFonts w:eastAsia="Times New Roman" w:cs="Times New Roman"/>
          <w:szCs w:val="24"/>
        </w:rPr>
        <w:t xml:space="preserve">ρήσεων, με αποτέλεσμα να εξοντωθεί οικονομικά κάθε υγιής επιχειρηματική προσπάθεια και να οδηγηθούν επιχειρήσεις είτε σε υπερδανεισμό και σε υπερχρέωση είτε στο λουκέτο. Ειδικά στη </w:t>
      </w:r>
      <w:r>
        <w:rPr>
          <w:rFonts w:eastAsia="Times New Roman" w:cs="Times New Roman"/>
          <w:szCs w:val="24"/>
        </w:rPr>
        <w:t>β</w:t>
      </w:r>
      <w:r>
        <w:rPr>
          <w:rFonts w:eastAsia="Times New Roman" w:cs="Times New Roman"/>
          <w:szCs w:val="24"/>
        </w:rPr>
        <w:t>όρειο Ελλάδα οι περισσότερες μετακομίζουν σε γειτονικές χώρες με καταστροφ</w:t>
      </w:r>
      <w:r>
        <w:rPr>
          <w:rFonts w:eastAsia="Times New Roman" w:cs="Times New Roman"/>
          <w:szCs w:val="24"/>
        </w:rPr>
        <w:t>ικά αποτελέσματα.</w:t>
      </w:r>
    </w:p>
    <w:p w14:paraId="6242B82E"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διαδικασία που εισάγεται μπορεί τελικά να οδηγήσει στη ρύθμιση χρεών και στη διευκόλυνση των επιχειρήσεων; Μάλλον όχι. Κατά το παρελθόν οι σχετικές προσπάθειες αποδείχθηκαν αναποτελεσματικές και απέφεραν πενιχρά αποτελέσματα, οι δε όροι</w:t>
      </w:r>
      <w:r>
        <w:rPr>
          <w:rFonts w:eastAsia="Times New Roman" w:cs="Times New Roman"/>
          <w:szCs w:val="24"/>
        </w:rPr>
        <w:t xml:space="preserve"> και προϋποθέσεις που έθεταν οδηγούσαν με μαθηματική ακρίβεια και εντός συντόμου χρονικού διαστήματος στην έκπτωση από τις αντίστοιχες ρυθμίσεις της μεγάλης πλειονότητας των οφειλετών, οι οποίοι είχαν ενταχθεί σε αυτές. Η αποτυχία τους οφειλόταν στην υπονό</w:t>
      </w:r>
      <w:r>
        <w:rPr>
          <w:rFonts w:eastAsia="Times New Roman" w:cs="Times New Roman"/>
          <w:szCs w:val="24"/>
        </w:rPr>
        <w:t xml:space="preserve">μευσή τους από τους επιβλέποντες </w:t>
      </w:r>
      <w:r>
        <w:rPr>
          <w:rFonts w:eastAsia="Times New Roman" w:cs="Times New Roman"/>
          <w:szCs w:val="24"/>
        </w:rPr>
        <w:t>θ</w:t>
      </w:r>
      <w:r>
        <w:rPr>
          <w:rFonts w:eastAsia="Times New Roman" w:cs="Times New Roman"/>
          <w:szCs w:val="24"/>
        </w:rPr>
        <w:t xml:space="preserve">εσμούς, τις επιταγές των οποίων πρόθυμα έσπευδε να υιοθετήσει και αυτή η Κυβέρνηση. </w:t>
      </w:r>
    </w:p>
    <w:p w14:paraId="6242B82F"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αποτέλεσμα, λοιπόν, ήταν να μην επιτυγχάνεται κα</w:t>
      </w:r>
      <w:r>
        <w:rPr>
          <w:rFonts w:eastAsia="Times New Roman" w:cs="Times New Roman"/>
          <w:szCs w:val="24"/>
        </w:rPr>
        <w:t>μ</w:t>
      </w:r>
      <w:r>
        <w:rPr>
          <w:rFonts w:eastAsia="Times New Roman" w:cs="Times New Roman"/>
          <w:szCs w:val="24"/>
        </w:rPr>
        <w:t xml:space="preserve">μία ουσιαστική λύση στο θέμα των υπερχρεωμένων φυσικών και νομικών προσώπων, αλλά </w:t>
      </w:r>
      <w:r>
        <w:rPr>
          <w:rFonts w:eastAsia="Times New Roman" w:cs="Times New Roman"/>
          <w:szCs w:val="24"/>
        </w:rPr>
        <w:t xml:space="preserve">απλώς να μετατίθεται η όποια δυνατότητα επίλυσης του προβλήματος στο μέλλον και παράλληλα, να </w:t>
      </w:r>
      <w:r>
        <w:rPr>
          <w:rFonts w:eastAsia="Times New Roman" w:cs="Times New Roman"/>
          <w:szCs w:val="24"/>
        </w:rPr>
        <w:lastRenderedPageBreak/>
        <w:t>διαιωνίζεται η αβεβαιότητα στους κλάδους της πραγματικής οικονομίας.</w:t>
      </w:r>
    </w:p>
    <w:p w14:paraId="6242B830"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δυστυχώς, βλέπουμε ότι και στην προκείμενη περίπτωση ο σκοπός του προτεινομένου σχεδίου ν</w:t>
      </w:r>
      <w:r>
        <w:rPr>
          <w:rFonts w:eastAsia="Times New Roman" w:cs="Times New Roman"/>
          <w:szCs w:val="24"/>
        </w:rPr>
        <w:t xml:space="preserve">όμου εκ των προτέρων υπονομεύεται και ακυρώνεται από μια παρόμοια ρύθμιση. Με το άρθρο 14 –αναφέρθηκε σε αυτό και η ειδική αγορήτρια κ. Ζαρούλια και στην </w:t>
      </w:r>
      <w:r>
        <w:rPr>
          <w:rFonts w:eastAsia="Times New Roman" w:cs="Times New Roman"/>
          <w:szCs w:val="24"/>
        </w:rPr>
        <w:t>Ε</w:t>
      </w:r>
      <w:r>
        <w:rPr>
          <w:rFonts w:eastAsia="Times New Roman" w:cs="Times New Roman"/>
          <w:szCs w:val="24"/>
        </w:rPr>
        <w:t>πιτροπή και στην Ολομέλεια- παράγραφος 6 περίπτωση γ</w:t>
      </w:r>
      <w:r>
        <w:rPr>
          <w:rFonts w:eastAsia="Times New Roman" w:cs="Times New Roman"/>
          <w:szCs w:val="24"/>
        </w:rPr>
        <w:t>΄</w:t>
      </w:r>
      <w:r>
        <w:rPr>
          <w:rFonts w:eastAsia="Times New Roman" w:cs="Times New Roman"/>
          <w:szCs w:val="24"/>
        </w:rPr>
        <w:t xml:space="preserve"> ορίζεται ότι η όποια ρύθμιση χρεών ανατρέπεται </w:t>
      </w:r>
      <w:r>
        <w:rPr>
          <w:rFonts w:eastAsia="Times New Roman" w:cs="Times New Roman"/>
          <w:szCs w:val="24"/>
        </w:rPr>
        <w:t xml:space="preserve">και αναβιώνουν οφειλές, εφόσον ο οφειλέτης δεν καταφέρει να ανταποκριθεί στις τρέχουσες υποχρεώσεις έναντι του </w:t>
      </w:r>
      <w:r>
        <w:rPr>
          <w:rFonts w:eastAsia="Times New Roman" w:cs="Times New Roman"/>
          <w:szCs w:val="24"/>
        </w:rPr>
        <w:t>δ</w:t>
      </w:r>
      <w:r>
        <w:rPr>
          <w:rFonts w:eastAsia="Times New Roman" w:cs="Times New Roman"/>
          <w:szCs w:val="24"/>
        </w:rPr>
        <w:t xml:space="preserve">ημοσίου. </w:t>
      </w:r>
    </w:p>
    <w:p w14:paraId="6242B831"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Επιπλέον, για το γεγονός ότι το άρθρο 3 θέτει ως προϋπόθεση, προκειμένου να κριθεί μια επιχείρηση επιλέξιμη, την ύπαρξη κερδών τουλάχι</w:t>
      </w:r>
      <w:r>
        <w:rPr>
          <w:rFonts w:eastAsia="Times New Roman" w:cs="Times New Roman"/>
          <w:szCs w:val="24"/>
        </w:rPr>
        <w:t>στον σε μία χρήση κατά τα τρία τελευταία έτη, θα θέλαμε να πούμε το εξής: Αυτή η προϋπόθεση, εκτός των οικονομικών συγκυριών στις οποίες προκλήθηκε περισσότερη ζημία παρά επίτευξη κέρδους, θα έπρεπε να περιλαμβάνει και την εξέταση του κύκλου εργασιών των ε</w:t>
      </w:r>
      <w:r>
        <w:rPr>
          <w:rFonts w:eastAsia="Times New Roman" w:cs="Times New Roman"/>
          <w:szCs w:val="24"/>
        </w:rPr>
        <w:t xml:space="preserve">πιχειρήσεων, ώστε να βοηθηθούν και να στηριχθούν περισσότερο από αυτές και όχι να οδηγηθούν σε αναγκαστικό κλείσιμο. </w:t>
      </w:r>
    </w:p>
    <w:p w14:paraId="6242B832"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Χρυσή Αυγή θεωρεί ότι οι επιχειρήσεις και το σύνολο των δραστηριοτήτων των υγιών παραγωγικών δυνάμεων σε κάθε κλάδο της αγοράς θα επιβιώ</w:t>
      </w:r>
      <w:r>
        <w:rPr>
          <w:rFonts w:eastAsia="Times New Roman" w:cs="Times New Roman"/>
          <w:szCs w:val="24"/>
        </w:rPr>
        <w:t xml:space="preserve">σουν και θα αναπτυχθούν μόνο με την επανεκκίνηση της εθνικής οικονομίας στη βάση ενός οικονομικού εθνικισμού με το κράτος σε ρόλο προστάτη και εγγυητή της εθνικής παραγωγής. </w:t>
      </w:r>
    </w:p>
    <w:p w14:paraId="6242B833"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τελευταίο σχόλιο θα ήθελα να κάνω, επειδή αναφέρθηκε κάτι σχετικό με τις προκ</w:t>
      </w:r>
      <w:r>
        <w:rPr>
          <w:rFonts w:eastAsia="Times New Roman" w:cs="Times New Roman"/>
          <w:szCs w:val="24"/>
        </w:rPr>
        <w:t>λήσεις τις Τουρκίας. Θα ήθελα να πω ότι η Τουρκία δεν έχει καμ</w:t>
      </w:r>
      <w:r>
        <w:rPr>
          <w:rFonts w:eastAsia="Times New Roman" w:cs="Times New Roman"/>
          <w:szCs w:val="24"/>
        </w:rPr>
        <w:t>μ</w:t>
      </w:r>
      <w:r>
        <w:rPr>
          <w:rFonts w:eastAsia="Times New Roman" w:cs="Times New Roman"/>
          <w:szCs w:val="24"/>
        </w:rPr>
        <w:t>ία θέση στην Ευρώπη, κα</w:t>
      </w:r>
      <w:r>
        <w:rPr>
          <w:rFonts w:eastAsia="Times New Roman" w:cs="Times New Roman"/>
          <w:szCs w:val="24"/>
        </w:rPr>
        <w:t>μ</w:t>
      </w:r>
      <w:r>
        <w:rPr>
          <w:rFonts w:eastAsia="Times New Roman" w:cs="Times New Roman"/>
          <w:szCs w:val="24"/>
        </w:rPr>
        <w:t xml:space="preserve">μία θέση στη «σκλαβωμένη Ιωνία». Η θέση της είναι στα βάθη της Ανατολής. </w:t>
      </w:r>
    </w:p>
    <w:p w14:paraId="6242B834"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την εισβολή του «Ρουβίκωνα», να ενημερώσουμε τον κόσμο ότι έχουν ασυλία, όπως και οι</w:t>
      </w:r>
      <w:r>
        <w:rPr>
          <w:rFonts w:eastAsia="Times New Roman" w:cs="Times New Roman"/>
          <w:szCs w:val="24"/>
        </w:rPr>
        <w:t xml:space="preserve"> Βουλευτές του ΣΥΡΙΖΑ. </w:t>
      </w:r>
    </w:p>
    <w:p w14:paraId="6242B835"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836" w14:textId="77777777" w:rsidR="000E4403" w:rsidRDefault="00E3488B">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242B837"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Προχωρούμε με την κ. Θεοδώρα Μεγαλοοικονόμου, Βουλευτή της Ένωσης Κεντρώων. </w:t>
      </w:r>
    </w:p>
    <w:p w14:paraId="6242B838" w14:textId="77777777" w:rsidR="000E4403" w:rsidRDefault="00E3488B">
      <w:pPr>
        <w:spacing w:line="600" w:lineRule="auto"/>
        <w:ind w:firstLine="720"/>
        <w:jc w:val="both"/>
        <w:rPr>
          <w:rFonts w:eastAsia="Times New Roman"/>
          <w:szCs w:val="24"/>
        </w:rPr>
      </w:pPr>
      <w:r>
        <w:rPr>
          <w:rFonts w:eastAsia="Times New Roman"/>
          <w:b/>
          <w:szCs w:val="24"/>
        </w:rPr>
        <w:lastRenderedPageBreak/>
        <w:t xml:space="preserve">ΘΕΟΔΩΡΑ ΜΕΓΑΛΟΟΙΚΟΝΟΜΟΥ: </w:t>
      </w:r>
      <w:r>
        <w:rPr>
          <w:rFonts w:eastAsia="Times New Roman"/>
          <w:szCs w:val="24"/>
        </w:rPr>
        <w:t xml:space="preserve">Ευχαριστώ, κύριε Πρόεδρε. </w:t>
      </w:r>
    </w:p>
    <w:p w14:paraId="6242B839" w14:textId="77777777" w:rsidR="000E4403" w:rsidRDefault="00E3488B">
      <w:pPr>
        <w:spacing w:line="600" w:lineRule="auto"/>
        <w:ind w:firstLine="720"/>
        <w:jc w:val="both"/>
        <w:rPr>
          <w:rFonts w:eastAsia="Times New Roman"/>
          <w:szCs w:val="24"/>
        </w:rPr>
      </w:pPr>
      <w:r>
        <w:rPr>
          <w:rFonts w:eastAsia="Times New Roman"/>
          <w:szCs w:val="24"/>
        </w:rPr>
        <w:t>Κύριε Υ</w:t>
      </w:r>
      <w:r>
        <w:rPr>
          <w:rFonts w:eastAsia="Times New Roman"/>
          <w:szCs w:val="24"/>
        </w:rPr>
        <w:t>πουργέ, φέτος διανύουμε, καθώς γνωρίζουμε όλοι, την όγδοη χρονιά μνημονίων, υφέσεως και οικονομικής κατάρρευσης. Μέσα σε αυτό το διάστημα έχουμε δει περισσότερες από διακόσιες χιλιάδες επιχειρήσεις να κλείνουν, χιλιάδες επιστήμονες και ελεύθερους επαγγελμα</w:t>
      </w:r>
      <w:r>
        <w:rPr>
          <w:rFonts w:eastAsia="Times New Roman"/>
          <w:szCs w:val="24"/>
        </w:rPr>
        <w:t xml:space="preserve">τίες να φεύγουν στο εξωτερικό και τελικώς, υπολογίζεται ότι πάνω από ένα εκατομμύριο διακόσιες θέσεις εργασίας χάθηκαν όλα αυτά τα χρόνια. </w:t>
      </w:r>
    </w:p>
    <w:p w14:paraId="6242B8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Μέσα σε αυτή τη δραματική κατάσταση η μια κυβέρνηση μετά την άλλη λαμβάνει όλο και πιο υφεσιακά μέτρα και αυξάνει δι</w:t>
      </w:r>
      <w:r>
        <w:rPr>
          <w:rFonts w:eastAsia="Times New Roman" w:cs="Times New Roman"/>
          <w:szCs w:val="24"/>
        </w:rPr>
        <w:t xml:space="preserve">αρκώς τη φορολόγηση. Μάλιστα η παρούσα Κυβέρνηση ψήφισε ένα ασφαλιστικό σύστημα που πιθανώς να σημάνει και το οριστικό τέλος των επιχειρήσεων, διότι θεωρώ ότι είναι φορολογικό. </w:t>
      </w:r>
    </w:p>
    <w:p w14:paraId="6242B83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Εδώ και χρόνια συζητάμε διαρκώς για την ανάγκη να υπάρξει ανάπτυξη στη χώρα. Η</w:t>
      </w:r>
      <w:r>
        <w:rPr>
          <w:rFonts w:eastAsia="Times New Roman" w:cs="Times New Roman"/>
          <w:szCs w:val="24"/>
        </w:rPr>
        <w:t xml:space="preserve"> πολυπόθητη, όμως, ανάπτυξη παραμένει πάντα στη θεωρία, αφού στην πραγματικότητα κα</w:t>
      </w:r>
      <w:r>
        <w:rPr>
          <w:rFonts w:eastAsia="Times New Roman" w:cs="Times New Roman"/>
          <w:szCs w:val="24"/>
        </w:rPr>
        <w:t>μ</w:t>
      </w:r>
      <w:r>
        <w:rPr>
          <w:rFonts w:eastAsia="Times New Roman" w:cs="Times New Roman"/>
          <w:szCs w:val="24"/>
        </w:rPr>
        <w:t xml:space="preserve">μία ενέργεια δεν έχει γίνει για να αλλάξει η επιχειρηματική πραγματικότητα. </w:t>
      </w:r>
    </w:p>
    <w:p w14:paraId="6242B83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Εδώ, λοιπόν, και πολλά χρόνια ήταν και παραμένει μέχρι σήμερα πάγιο αίτημα των επαγγελματικών ο</w:t>
      </w:r>
      <w:r>
        <w:rPr>
          <w:rFonts w:eastAsia="Times New Roman" w:cs="Times New Roman"/>
          <w:szCs w:val="24"/>
        </w:rPr>
        <w:t>ργανώσεων να υπάρξει μια αποτελεσματική και συνολική ρύθμιση των οφειλών των επιχειρήσεων. Και ερχόμαστε σήμερα να συζητήσουμε επί ενός νομοσχεδίου, το οποίο ναι μεν τιτλοφορείται «Εξωδικαστικός μηχανισμός ρύθμισης οφειλών επιχειρήσεων», στην πραγματικότητ</w:t>
      </w:r>
      <w:r>
        <w:rPr>
          <w:rFonts w:eastAsia="Times New Roman" w:cs="Times New Roman"/>
          <w:szCs w:val="24"/>
        </w:rPr>
        <w:t>α, όμως, ελάχιστη έως καθόλου διαφορά δεν θα κάνει στα προβλήματα που αντιμετωπίζει ο επιχειρηματικός κόσμος.</w:t>
      </w:r>
    </w:p>
    <w:p w14:paraId="6242B83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 αρχάς, από τον μηχανισμό αυτόν αποκλείονται εξαρχής, κύριε Υπουργέ, οι ελεύθεροι επαγγελματίες, οι οποίοι ας μην ξεχνάμε ότι αποτελούν ένα με</w:t>
      </w:r>
      <w:r>
        <w:rPr>
          <w:rFonts w:eastAsia="Times New Roman" w:cs="Times New Roman"/>
          <w:szCs w:val="24"/>
        </w:rPr>
        <w:t xml:space="preserve">γάλο μέρος της παραγωγικής δραστηριότητας της χώρας μας και οι οποίοι έχουν πληγεί τρομερά από την κρίση. Η δε αιτιολογία είναι ότι οι ελεύθεροι επαγγελματίες μπορούν να ενταχθούν στον νόμο Κατσέλη. </w:t>
      </w:r>
    </w:p>
    <w:p w14:paraId="6242B83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Αυτό, όμως, δεν επαρκεί, καθώς οι δύο διαδικασίες είναι </w:t>
      </w:r>
      <w:r>
        <w:rPr>
          <w:rFonts w:eastAsia="Times New Roman" w:cs="Times New Roman"/>
          <w:szCs w:val="24"/>
        </w:rPr>
        <w:t xml:space="preserve">πολύ διαφορετικές ως προς την ουσία τους, αφού η μία απαιτεί δικαστική απόφαση και ως προς τον χρόνο απόδοσης αποτελεσμάτων είναι γνωστό ότι μία δικαστική απόφαση με τον νόμο Κατσέλη μπορεί να διαρκέσει πάρα πολλά έτη. </w:t>
      </w:r>
    </w:p>
    <w:p w14:paraId="6242B83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Εξάλλου, η πρόβλεψη στο άρθρο 15 να μπορούν οι ελεύθεροι επαγγελματίες να ζητούν ρύθμιση των οφειλών τους σε δημόσιο και ασφαλιστικά ταμεία υπό τους όρους του σημερινού νομοσχεδίου είναι εντελώς αόριστη, αφού θα εξαρτηθεί πλήρως από τις υπουργικές αποφάσει</w:t>
      </w:r>
      <w:r>
        <w:rPr>
          <w:rFonts w:eastAsia="Times New Roman" w:cs="Times New Roman"/>
          <w:szCs w:val="24"/>
        </w:rPr>
        <w:t xml:space="preserve">ς που θα εκδοθούν στο μέλλον. </w:t>
      </w:r>
    </w:p>
    <w:p w14:paraId="6242B84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Επιπλέον, ο βασικός προβληματισμός και η αντίρρηση που έθεσε τόσο ο εισηγητής μας στο στάδιο της συζήτησης στις </w:t>
      </w:r>
      <w:r>
        <w:rPr>
          <w:rFonts w:eastAsia="Times New Roman" w:cs="Times New Roman"/>
          <w:szCs w:val="24"/>
        </w:rPr>
        <w:t>ε</w:t>
      </w:r>
      <w:r>
        <w:rPr>
          <w:rFonts w:eastAsia="Times New Roman" w:cs="Times New Roman"/>
          <w:szCs w:val="24"/>
        </w:rPr>
        <w:t xml:space="preserve">πιτροπές, όσο και σύσσωμος ο επιχειρηματικός κόσμος, είναι το γεγονός ότι περιορίζεται υπερβολικά ο αριθμός των </w:t>
      </w:r>
      <w:r>
        <w:rPr>
          <w:rFonts w:eastAsia="Times New Roman" w:cs="Times New Roman"/>
          <w:szCs w:val="24"/>
        </w:rPr>
        <w:t>επιχειρήσεων που πληροί τα κριτήρια επιλεξιμότητας.</w:t>
      </w:r>
    </w:p>
    <w:p w14:paraId="6242B84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Είχα την εντύπωση, κύριε Υπουργέ, ότι το ζητούμενο είναι να βρούμε μία ρεαλιστική λύση για τις επιχειρήσεις που βρίσκονται σήμερα στο χείλος του γκρεμού. Αν συζητάμε μόνο για τις επιχειρήσεις που </w:t>
      </w:r>
      <w:r>
        <w:rPr>
          <w:rFonts w:eastAsia="Times New Roman" w:cs="Times New Roman"/>
          <w:szCs w:val="24"/>
        </w:rPr>
        <w:t>εμφανίζουν θετικά αποτελέσματα τουλάχιστον σε μία από τις τρεις τελευταίες κρίσεις, τότε ουσιαστικά μιλάμε για ένα πάρα πολύ μικρό ποσοστό επιχειρήσεων που μπορούν να ενταχθούν στον μηχανισμό αυτόν. Και παρά τις επίμονες πιέσεις δεν έχουμε λάβει κα</w:t>
      </w:r>
      <w:r>
        <w:rPr>
          <w:rFonts w:eastAsia="Times New Roman" w:cs="Times New Roman"/>
          <w:szCs w:val="24"/>
        </w:rPr>
        <w:t>μ</w:t>
      </w:r>
      <w:r>
        <w:rPr>
          <w:rFonts w:eastAsia="Times New Roman" w:cs="Times New Roman"/>
          <w:szCs w:val="24"/>
        </w:rPr>
        <w:t>μία πει</w:t>
      </w:r>
      <w:r>
        <w:rPr>
          <w:rFonts w:eastAsia="Times New Roman" w:cs="Times New Roman"/>
          <w:szCs w:val="24"/>
        </w:rPr>
        <w:t xml:space="preserve">στική απάντηση για το πόσες τελικώς </w:t>
      </w:r>
      <w:r>
        <w:rPr>
          <w:rFonts w:eastAsia="Times New Roman" w:cs="Times New Roman"/>
          <w:szCs w:val="24"/>
        </w:rPr>
        <w:lastRenderedPageBreak/>
        <w:t>επιχειρήσεις συζητάμε, πόσες θα ενταχθούν. Και ερωτώ: Δεν είναι εύλογο να έχει υπάρξει αρχικώς μία μελέτη για να υπολογιστεί πόσες επιχειρήσεις πληρούν τα κριτήρια αυτού του νομοσχεδίου;</w:t>
      </w:r>
    </w:p>
    <w:p w14:paraId="6242B84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κύριος Υπουργός έχει κάνει λόγο</w:t>
      </w:r>
      <w:r>
        <w:rPr>
          <w:rFonts w:eastAsia="Times New Roman" w:cs="Times New Roman"/>
          <w:szCs w:val="24"/>
        </w:rPr>
        <w:t xml:space="preserve"> για περίπου </w:t>
      </w:r>
      <w:r>
        <w:rPr>
          <w:rFonts w:eastAsia="Times New Roman" w:cs="Times New Roman"/>
          <w:szCs w:val="24"/>
        </w:rPr>
        <w:t>τετρακόσιες</w:t>
      </w:r>
      <w:r>
        <w:rPr>
          <w:rFonts w:eastAsia="Times New Roman" w:cs="Times New Roman"/>
          <w:szCs w:val="24"/>
        </w:rPr>
        <w:t xml:space="preserve"> χιλιάδες επιχειρήσεις. Δεν διευκρινίστηκε, όμως, ούτε για ποιο είδος επιχείρησης μιλάμε ούτε από πού ακριβώς έχει προκύψει αυτό το νούμερο. Είναι αυθαίρετο νούμερο οι </w:t>
      </w:r>
      <w:r>
        <w:rPr>
          <w:rFonts w:eastAsia="Times New Roman" w:cs="Times New Roman"/>
          <w:szCs w:val="24"/>
        </w:rPr>
        <w:t xml:space="preserve">τετρακόσιες </w:t>
      </w:r>
      <w:r>
        <w:rPr>
          <w:rFonts w:eastAsia="Times New Roman" w:cs="Times New Roman"/>
          <w:szCs w:val="24"/>
        </w:rPr>
        <w:t>χιλιάδες επιχειρήσεις; Τουλάχιστον κατ’ εμέ, είναι α</w:t>
      </w:r>
      <w:r>
        <w:rPr>
          <w:rFonts w:eastAsia="Times New Roman" w:cs="Times New Roman"/>
          <w:szCs w:val="24"/>
        </w:rPr>
        <w:t>πορίας άξιον γιατί δεν γίνεται αναφορά, επί παραδείγματι, στην τελευταία πενταετία αντί στην τριετία, προκειμένου να αυξήσουμε τον αριθμό των επιχειρήσεων που θα ενταχθούν σε αυτόν τον μηχανισμό.</w:t>
      </w:r>
    </w:p>
    <w:p w14:paraId="6242B84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με δεδομένο ότι πολλές μικρές και μεσαίες επιχειρήσε</w:t>
      </w:r>
      <w:r>
        <w:rPr>
          <w:rFonts w:eastAsia="Times New Roman" w:cs="Times New Roman"/>
          <w:szCs w:val="24"/>
        </w:rPr>
        <w:t xml:space="preserve">ις έχουν το μισό σχεδόν σύνολο της οφειλής τους σε έναν πιστωτή, σε αυτό το σημείο το νομοσχέδιο είναι δύσκολο να εφαρμοστεί. Στην πράξη θα είναι εξαιρετικά δυσχερές να υπάρξει μια διμερής συμφωνία. </w:t>
      </w:r>
    </w:p>
    <w:p w14:paraId="6242B84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πάλι σας ερωτώ: Εάν από μόνος του ο οφειλέτης δεν εί</w:t>
      </w:r>
      <w:r>
        <w:rPr>
          <w:rFonts w:eastAsia="Times New Roman" w:cs="Times New Roman"/>
          <w:szCs w:val="24"/>
        </w:rPr>
        <w:t>χε καταφέρει μέχρι σήμερα να έρθει σε συμφωνία με τον δανειστή του, γιατί να τα καταφέρει τώρα, ξαφνικά, μέσω του μηχανισμού.</w:t>
      </w:r>
    </w:p>
    <w:p w14:paraId="6242B84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Επίσης, είναι απογοητευτικό σημείο ότι όλα όσα περιγράφονται στο νομοσχέδιο θα χρειαστούν πολλούς μήνες για να μπορέσουν να εφαρμο</w:t>
      </w:r>
      <w:r>
        <w:rPr>
          <w:rFonts w:eastAsia="Times New Roman" w:cs="Times New Roman"/>
          <w:szCs w:val="24"/>
        </w:rPr>
        <w:t>στούν. Μέχρι τότε οι επιχειρήσεις θα είναι σε αναμονή και -λυπάμαι που το αναφέρω- θα βυθίζονται συνεχώς στα χρέη τους.</w:t>
      </w:r>
    </w:p>
    <w:p w14:paraId="6242B84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Αντιλαμβάνομαι ότι το νομοσχέδιο προσπαθεί να βάλει δικλίδες ασφαλείας, για να μην μπορέσουν να το εκμεταλλευτούν οι επιτήδειοι επιχειρη</w:t>
      </w:r>
      <w:r>
        <w:rPr>
          <w:rFonts w:eastAsia="Times New Roman" w:cs="Times New Roman"/>
          <w:szCs w:val="24"/>
        </w:rPr>
        <w:t>ματίες -αυτό είναι σωστό- που κατέστρεψαν τις επιχειρήσεις τους για να πλουτίσουν οι ίδιοι. Όμως, σε αυτές τις περιπτώσεις οφείλει το κράτος έτσι κι αλλιώς να τους εντοπίσει και να τους τιμωρήσει. Δεν επιτρέπεται, όμως, να κρατάμε πίσω όλους αυτούς εις βάρ</w:t>
      </w:r>
      <w:r>
        <w:rPr>
          <w:rFonts w:eastAsia="Times New Roman" w:cs="Times New Roman"/>
          <w:szCs w:val="24"/>
        </w:rPr>
        <w:t xml:space="preserve">ος των τίμιων επαγγελματιών, που είδαν τους κόπους μιας ζωής να καταστρέφονται, χωρίς να κάνουν απολύτως τίποτα. </w:t>
      </w:r>
    </w:p>
    <w:p w14:paraId="6242B84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Συνολικά, το σημερινό νομοσχέδιο δεν ανταποκρίνεται ούτε στις προσδοκίες ούτε στις απαιτήσεις της οικονομίας. Μετά από τόσα χρόνια που οι ελλη</w:t>
      </w:r>
      <w:r>
        <w:rPr>
          <w:rFonts w:eastAsia="Times New Roman" w:cs="Times New Roman"/>
          <w:szCs w:val="24"/>
        </w:rPr>
        <w:t xml:space="preserve">νικές επιχειρήσεις καταστρέφονται η μια μετά την άλλη, βάζουν λουκέτα και απολύουν εργαζομένους όλοι μας θα περιμέναμε μια πολύ ρεαλιστική και συνολική λύση. </w:t>
      </w:r>
      <w:r>
        <w:rPr>
          <w:rFonts w:eastAsia="Times New Roman" w:cs="Times New Roman"/>
          <w:szCs w:val="24"/>
        </w:rPr>
        <w:lastRenderedPageBreak/>
        <w:t xml:space="preserve">Τα ημίμετρα και τα μικρά «μπαλώματα» έχουν αποδείξει εδώ και καιρό ότι δεν αποδίδουν τίποτα. </w:t>
      </w:r>
    </w:p>
    <w:p w14:paraId="6242B84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Οι ε</w:t>
      </w:r>
      <w:r>
        <w:rPr>
          <w:rFonts w:eastAsia="Times New Roman" w:cs="Times New Roman"/>
          <w:szCs w:val="24"/>
        </w:rPr>
        <w:t xml:space="preserve">πιχειρήσεις και οι ελεύθεροι επαγγελματίες απαιτούν να σκύψουμε πραγματικά πάνω στα προβλήματά τους και να τους προσφέρουμε μια πραγματική λύση. Οφείλουμε να ανακουφίσουμε πραγματικά τον επιχειρηματία κα τον ελεύθερο επαγγελματία, για να συνεχίσει να έχει </w:t>
      </w:r>
      <w:r>
        <w:rPr>
          <w:rFonts w:eastAsia="Times New Roman" w:cs="Times New Roman"/>
          <w:szCs w:val="24"/>
        </w:rPr>
        <w:t>κίνητρο να μένει στην Ελλάδα, να δουλεύει εδώ, να προσλαμβάνει εδώ εργαζόμενους και να σταματήσουμε την τρομερή φυγή ελληνικών επιχειρήσεων στο εξωτερικό.</w:t>
      </w:r>
    </w:p>
    <w:p w14:paraId="6242B849"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Διαφορετικά, αν δεν τα πετύχουμε όλα αυτά, είναι βέβαιο ότι είμαστε καταδικασμένοι ως οικονομία, αλλά</w:t>
      </w:r>
      <w:r>
        <w:rPr>
          <w:rFonts w:eastAsia="Times New Roman" w:cs="Times New Roman"/>
          <w:szCs w:val="24"/>
        </w:rPr>
        <w:t xml:space="preserve"> και ως κοινωνία και κράτος. </w:t>
      </w:r>
    </w:p>
    <w:p w14:paraId="6242B84A"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42B84B" w14:textId="77777777" w:rsidR="000E4403" w:rsidRDefault="00E3488B">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242B84C"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Μεγαλοοικονόμου. </w:t>
      </w:r>
    </w:p>
    <w:p w14:paraId="6242B84D"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Θα δώσω το λόγο στον κ. Σπυρίδωνα Δανέλλη, Κοινοβουλευτικό Εκπρόσωπο από </w:t>
      </w:r>
      <w:r>
        <w:rPr>
          <w:rFonts w:eastAsia="Times New Roman" w:cs="Times New Roman"/>
          <w:szCs w:val="24"/>
        </w:rPr>
        <w:t>τ</w:t>
      </w:r>
      <w:r>
        <w:rPr>
          <w:rFonts w:eastAsia="Times New Roman" w:cs="Times New Roman"/>
          <w:szCs w:val="24"/>
        </w:rPr>
        <w:t>ο Ποτάμι, γι</w:t>
      </w:r>
      <w:r>
        <w:rPr>
          <w:rFonts w:eastAsia="Times New Roman" w:cs="Times New Roman"/>
          <w:szCs w:val="24"/>
        </w:rPr>
        <w:t xml:space="preserve">α δώδεκα λεπτά. </w:t>
      </w:r>
    </w:p>
    <w:p w14:paraId="6242B84E"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Ευχαριστώ, κύριε Πρόεδρε, και ευχαριστώ τον συνάδελφο κ. Δένδια για την παραχώρηση της σειράς.</w:t>
      </w:r>
    </w:p>
    <w:p w14:paraId="6242B84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πολιτική ζωή του τόπου χαρακτηρίζεται από μια γενικευμένη υποκρισία και ψευδεπίγραφα διλήμματ</w:t>
      </w:r>
      <w:r>
        <w:rPr>
          <w:rFonts w:eastAsia="Times New Roman" w:cs="Times New Roman"/>
          <w:szCs w:val="24"/>
        </w:rPr>
        <w:t>α. Τίποτα δεν φαίνεται να εμποδίζει τον κύριο Πρωθυπουργό να μεταμορφώνεται οβιδιακά σχεδόν, χωρίς να αισθάνεται την ανάγκη για την παραμικρή αυτοκριτική, αλλά ο κυνισμός από τον ρεαλισμό χωρίζεται από μια λεπτή ανεπαίσθητη γραμμή. Διότι η δήλωση «είχαμε ψ</w:t>
      </w:r>
      <w:r>
        <w:rPr>
          <w:rFonts w:eastAsia="Times New Roman" w:cs="Times New Roman"/>
          <w:szCs w:val="24"/>
        </w:rPr>
        <w:t xml:space="preserve">ευδαισθήσεις», όταν αυτές δεν οριοθετούνται, δεν συνιστά και αυτοκριτική. </w:t>
      </w:r>
    </w:p>
    <w:p w14:paraId="6242B850"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έχει συμφιλιωθεί με την πραγματικότητα -και το ευχόμαστε ολοψύχως- ας το πει καθαρά και ας μας θέσει τα όρια της νέας πραγματικότητας που τώρα έχει συνειδητοποιήσει. Αυτό</w:t>
      </w:r>
      <w:r>
        <w:rPr>
          <w:rFonts w:eastAsia="Times New Roman" w:cs="Times New Roman"/>
          <w:szCs w:val="24"/>
        </w:rPr>
        <w:t xml:space="preserve"> θα είναι ευεργετικό για την πολιτική ζωή του τόπου και, βεβαίως, για τη σταθεροποίηση μιας κοινωνίας που συνεχώς νιώθει να χάνει το έδαφος κάτω από τα πόδια της. Διότι όσο δεν το κάνει επιτρέπει στο «βαθύ» κράτος να συναντιέται με το «βαθύ» κόμμα, μπλοκάρ</w:t>
      </w:r>
      <w:r>
        <w:rPr>
          <w:rFonts w:eastAsia="Times New Roman" w:cs="Times New Roman"/>
          <w:szCs w:val="24"/>
        </w:rPr>
        <w:t xml:space="preserve">οντας ψηφισμένες αποκρατικοποιήσεις, όπως, </w:t>
      </w:r>
      <w:r>
        <w:rPr>
          <w:rFonts w:eastAsia="Times New Roman" w:cs="Times New Roman"/>
          <w:szCs w:val="24"/>
        </w:rPr>
        <w:lastRenderedPageBreak/>
        <w:t xml:space="preserve">για παράδειγμα, τη μεγαλύτερη επένδυση που βρίσκεται σε εξέλιξη, εκείνη στο Ελληνικό. </w:t>
      </w:r>
    </w:p>
    <w:p w14:paraId="6242B851"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όμως, ο Αρχηγός της Αξιωματικής Αντιπολίτευσης δηλώνει φιλελεύθερος μεταρρυθμιστής. Πόσο συνάδει αυτό με την </w:t>
      </w:r>
      <w:r>
        <w:rPr>
          <w:rFonts w:eastAsia="Times New Roman" w:cs="Times New Roman"/>
          <w:szCs w:val="24"/>
        </w:rPr>
        <w:t xml:space="preserve">ανάγκη του να δηλώνει άκαιρα και απρόκλητα ότι δεν υπάρχει λόγος διαφοροποίησης του σημερινού </w:t>
      </w:r>
      <w:r>
        <w:rPr>
          <w:rFonts w:eastAsia="Times New Roman" w:cs="Times New Roman"/>
          <w:szCs w:val="24"/>
          <w:lang w:val="en-US"/>
        </w:rPr>
        <w:t>status</w:t>
      </w:r>
      <w:r>
        <w:rPr>
          <w:rFonts w:eastAsia="Times New Roman" w:cs="Times New Roman"/>
          <w:szCs w:val="24"/>
        </w:rPr>
        <w:t xml:space="preserve"> σχέσεων μεταξύ κράτους και Εκκλησίας, όταν το ζήτημα της συνταγματικής αναθεώρησης είναι ανοικτό;</w:t>
      </w:r>
    </w:p>
    <w:p w14:paraId="6242B85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Επειδή επικαλέστηκε την ιδεολογική του συγγένεια με τον κ</w:t>
      </w:r>
      <w:r>
        <w:rPr>
          <w:rFonts w:eastAsia="Times New Roman" w:cs="Times New Roman"/>
          <w:szCs w:val="24"/>
        </w:rPr>
        <w:t>. Μακρόν, δεν μπορώ να αποφύγω τον πειρασμό να αναρωτηθώ αν ο ίδιος θα μπορούσε να συλλυπηθεί τον σύζυγο –υπογραμμίζω: τον σύζυγο, όχι τον σύντροφο- του αδικοχαμένου σε ώρα καθήκοντος Γάλλου αστυνομικού, που έπεσε από τις σφαίρες του παρανοϊκού τζιχαντιστή</w:t>
      </w:r>
      <w:r>
        <w:rPr>
          <w:rFonts w:eastAsia="Times New Roman" w:cs="Times New Roman"/>
          <w:szCs w:val="24"/>
        </w:rPr>
        <w:t xml:space="preserve"> προχθές στα Ηλύσια Πεδία; Θα ήταν άραγε αυτό ανεκτό από το κόμμα του; Θα τολμούσε ο ίδιος να το πράξει; </w:t>
      </w:r>
    </w:p>
    <w:p w14:paraId="6242B85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ο πολιτικός φιλελευθερισμός δεν έχει οικονομικό κόστος, έχει, όμως, μεγάλο κόστος σε ψήφους. Και αυτό το γνωρίζου</w:t>
      </w:r>
      <w:r>
        <w:rPr>
          <w:rFonts w:eastAsia="Times New Roman" w:cs="Times New Roman"/>
          <w:szCs w:val="24"/>
        </w:rPr>
        <w:t>με όλοι πολύ καλά.</w:t>
      </w:r>
    </w:p>
    <w:p w14:paraId="6242B85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lastRenderedPageBreak/>
        <w:t>Η συντηρητική παράταξη δυστυχώς δεν συμφιλιώθηκε ποτέ στο παραμικρό με τα προτάγματα του πολιτικού φιλελευθερισμού, σε αντίθεση με την μη παραδοσιακή Αριστερά. Και εννοώ την ανανεωτική Αριστερά κάποτε και σήμερα ορισμένες αριστερές φιλελ</w:t>
      </w:r>
      <w:r>
        <w:rPr>
          <w:rFonts w:eastAsia="Times New Roman" w:cs="Times New Roman"/>
          <w:szCs w:val="24"/>
        </w:rPr>
        <w:t xml:space="preserve">εύθερες φωνές του πολιτικού μας σκηνικού, που δυστυχώς παραμένουν μειοψηφικές. </w:t>
      </w:r>
    </w:p>
    <w:p w14:paraId="6242B85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περνάω τώρα στο νομοσχέδιό μας. Το 60%, ως γνωστό, των κόκκινων δανείων στη χώρα μας είναι επιχειρηματικά δάνεια και από αυτά το 70% αφορά μικρομε</w:t>
      </w:r>
      <w:r>
        <w:rPr>
          <w:rFonts w:eastAsia="Times New Roman" w:cs="Times New Roman"/>
          <w:szCs w:val="24"/>
        </w:rPr>
        <w:t>σαίες επιχειρήσεις. Μεγάλο ποσοστό της υπερμεγέθυνσης αυτών των κόκκινων δανείων ήταν οι ανοησίες περί σεισάχθειας και οι λογικές του «</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π</w:t>
      </w:r>
      <w:r>
        <w:rPr>
          <w:rFonts w:eastAsia="Times New Roman" w:cs="Times New Roman"/>
          <w:szCs w:val="24"/>
        </w:rPr>
        <w:t xml:space="preserve">ληρώνω». </w:t>
      </w:r>
    </w:p>
    <w:p w14:paraId="6242B85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Σήμερα όλα αυτά τα βρίσκουμε βεβαίως γιγαντωμένα μπροστά μας. Τόσο λόγοι ηθικής τάξης όσο και λόγοι δικαιο</w:t>
      </w:r>
      <w:r>
        <w:rPr>
          <w:rFonts w:eastAsia="Times New Roman" w:cs="Times New Roman"/>
          <w:szCs w:val="24"/>
        </w:rPr>
        <w:t>σύνης επιβάλλουν να γίνει μια απόλυτη διάκριση μεταξύ αυτών που πραγματικά αδυνατούν να ανταποκριθούν στις δανειακές υποχρεώσεις τους τη στιγμή που όλα άλλαξαν στη ζωή τους και αυτών που χαρακτηρίζουμε στρατηγικούς κακοπληρωτές. Αυτό πρέπει να διασφαλιστεί</w:t>
      </w:r>
      <w:r>
        <w:rPr>
          <w:rFonts w:eastAsia="Times New Roman" w:cs="Times New Roman"/>
          <w:szCs w:val="24"/>
        </w:rPr>
        <w:t xml:space="preserve">, γιατί η λογική του «τα κέρδη έξω και δικά μου, τα χρέη μέσα και δικά σας» εξακολουθεί να είναι υπαρκτή </w:t>
      </w:r>
      <w:r>
        <w:rPr>
          <w:rFonts w:eastAsia="Times New Roman" w:cs="Times New Roman"/>
          <w:szCs w:val="24"/>
        </w:rPr>
        <w:lastRenderedPageBreak/>
        <w:t xml:space="preserve">και αυτή η κατηγορία των επιχειρηματιών προφανώς δεν πρέπει να μας ενδιαφέρει, η αντιμετώπισή της δε, θα πρέπει να είναι απολύτως διακριτή σε σχέση με </w:t>
      </w:r>
      <w:r>
        <w:rPr>
          <w:rFonts w:eastAsia="Times New Roman" w:cs="Times New Roman"/>
          <w:szCs w:val="24"/>
        </w:rPr>
        <w:t>αυτούς που πρέπει να δικαιούνται να έχουν μια δεύτερη ευκαιρία και αναφέρομαι στη μεγάλη πλειοψηφία των μικρομεσαίων επιχειρηματιών.</w:t>
      </w:r>
    </w:p>
    <w:p w14:paraId="6242B85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μικρομεσαία επιχείρηση ουσιαστικά αποτελεί τη ραχοκοκαλιά -το έχουμε πει επανειλημμένως σε αυτή την Αίθουσα και το αποδεχ</w:t>
      </w:r>
      <w:r>
        <w:rPr>
          <w:rFonts w:eastAsia="Times New Roman" w:cs="Times New Roman"/>
          <w:szCs w:val="24"/>
        </w:rPr>
        <w:t>όμαστε όλοι- της ελληνικής οικονομίας. Δεν θα ήταν υπερβολή να πούμε πως σήμερα στεκόμαστε στην κορυφή ενός ενεργού ηφαιστείου, ενός ηφαιστείου που, αν εκραγεί, θα διαρρήξει όχι μόνο την πραγματική οικονομία, αλλά και την ίδια τη συνοχή της ελληνικής κοινω</w:t>
      </w:r>
      <w:r>
        <w:rPr>
          <w:rFonts w:eastAsia="Times New Roman" w:cs="Times New Roman"/>
          <w:szCs w:val="24"/>
        </w:rPr>
        <w:t>νίας.</w:t>
      </w:r>
    </w:p>
    <w:p w14:paraId="6242B85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νομοσχέδιο που συζητούμε φαίνεται να επιχειρεί να προλάβει αυτή την έκρηξη, γι’ αυτό και το περιμένει όλη η αγορά και το περιμένει δύο ολόκληρα χρόνια, όμως, κυρίες και κύριοι συνάδελφοι, δύο χρόνια που είχαν τεράστιο κόστος για την πραγματική οικονομία</w:t>
      </w:r>
      <w:r>
        <w:rPr>
          <w:rFonts w:eastAsia="Times New Roman" w:cs="Times New Roman"/>
          <w:szCs w:val="24"/>
        </w:rPr>
        <w:t xml:space="preserve">. Το ιδιωτικό χρέος σε εφορία και ασφαλιστικά ταμεία εκτινάχθηκε στα 116 δισεκατομμύρια ευρώ, αυξανόμενο κατά ένα δισεκατομμύριο ευρώ το μήνα. Ιλιγγιώδη είναι τα ποσά. </w:t>
      </w:r>
      <w:r>
        <w:rPr>
          <w:rFonts w:eastAsia="Times New Roman" w:cs="Times New Roman"/>
          <w:szCs w:val="24"/>
        </w:rPr>
        <w:lastRenderedPageBreak/>
        <w:t xml:space="preserve">Το ιδιωτικό χρέος προς τις τράπεζες φτάνει στα 194 δισεκατομμύρια ευρώ, από τα οποία τα </w:t>
      </w:r>
      <w:r>
        <w:rPr>
          <w:rFonts w:eastAsia="Times New Roman" w:cs="Times New Roman"/>
          <w:szCs w:val="24"/>
        </w:rPr>
        <w:t>106 εκατομμύρια είναι κόκκινα δάνεια. Επιπλέον, το ασφαλιστικό Κατρούγκαλου κατ’ ουσίαν είναι ένα δεύτερο φορολογικό που μετατρέπει το επιχειρείν στην Ελλάδα σε μια τρέλα, ένα ασφαλιστικό σύστημα που δεν αφήνει καμ</w:t>
      </w:r>
      <w:r>
        <w:rPr>
          <w:rFonts w:eastAsia="Times New Roman" w:cs="Times New Roman"/>
          <w:szCs w:val="24"/>
        </w:rPr>
        <w:t>μ</w:t>
      </w:r>
      <w:r>
        <w:rPr>
          <w:rFonts w:eastAsia="Times New Roman" w:cs="Times New Roman"/>
          <w:szCs w:val="24"/>
        </w:rPr>
        <w:t xml:space="preserve">ιά προοπτική για τη μικρή και τη νέα </w:t>
      </w:r>
      <w:r>
        <w:rPr>
          <w:rFonts w:eastAsia="Times New Roman" w:cs="Times New Roman"/>
          <w:szCs w:val="24"/>
        </w:rPr>
        <w:t>επιχείρηση. Δεν είναι τυχαίο πως τα λουκέτα αυξήθηκαν και το όποιο νέο κύμα επενδύσεων αναμενόταν δεν έφτασε ποτέ, βεβαίως, στις ακτές της χώρας.</w:t>
      </w:r>
    </w:p>
    <w:p w14:paraId="6242B85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Φαίνεται, όμως, ότι εξακολουθείτε, κύριε Υπουργέ, να αγνοείτε ως Κυβέρνηση ότι ο χρόνος είναι χρήμα. Είναι άλλ</w:t>
      </w:r>
      <w:r>
        <w:rPr>
          <w:rFonts w:eastAsia="Times New Roman" w:cs="Times New Roman"/>
          <w:szCs w:val="24"/>
        </w:rPr>
        <w:t>η η αίσθηση του χρόνου εδώ μέσα, άλλη η αίσθηση του χρόνου στην πραγματική ζωή, στην οικονομία έξω. Φαίνεται ότι δεν έχει γίνει μάθημα σε κανέναν μας ότι οι καθυστερήσεις και τα συνεχή μπρος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πίσω, αποτέλεσμα των αμφιθυμιών συγκεκριμένων Υπουργών, ακόμα κ</w:t>
      </w:r>
      <w:r>
        <w:rPr>
          <w:rFonts w:eastAsia="Times New Roman" w:cs="Times New Roman"/>
          <w:szCs w:val="24"/>
        </w:rPr>
        <w:t>αι σήμερα, όχι μόνο απομακρύνουν την έξοδο από την κρίση, αλλά και φέρνουν πάντα νέα και πιο δυσβάσταχτα και άδικα μέτρα.</w:t>
      </w:r>
    </w:p>
    <w:p w14:paraId="6242B85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Δεν έχουμε κατανοήσει πως η πραγματική οικονομία, αλλά και οι άνθρωποι της αγοράς δίνουν καθημερινά συνεχώς </w:t>
      </w:r>
      <w:r>
        <w:rPr>
          <w:rFonts w:eastAsia="Times New Roman" w:cs="Times New Roman"/>
          <w:szCs w:val="24"/>
        </w:rPr>
        <w:lastRenderedPageBreak/>
        <w:t>μάχη με τον χρόνο. Ο χρόνο</w:t>
      </w:r>
      <w:r>
        <w:rPr>
          <w:rFonts w:eastAsia="Times New Roman" w:cs="Times New Roman"/>
          <w:szCs w:val="24"/>
        </w:rPr>
        <w:t>ς διογκώνει τα ληξιπρόθεσμα χρέη προς τις τράπεζες και το δημόσιο, οι τράπεζες στη συνέχεια στεγνώνουν από ρευστότητα και βεβαίως, η μαύρη τρύπα στα έσοδα του κράτους ολοένα και διογκώνεται.</w:t>
      </w:r>
    </w:p>
    <w:p w14:paraId="6242B85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εν λόγω νομοσχέδιο η παράμετρος «χρόνος» για άλλη μια φορά δυ</w:t>
      </w:r>
      <w:r>
        <w:rPr>
          <w:rFonts w:eastAsia="Times New Roman" w:cs="Times New Roman"/>
          <w:szCs w:val="24"/>
        </w:rPr>
        <w:t xml:space="preserve">στυχώς αγνοείται, ενώ θα έπρεπε να είναι από τις βασικές παραμέτρους που θα έπρεπε να </w:t>
      </w:r>
      <w:r>
        <w:rPr>
          <w:rFonts w:eastAsia="Times New Roman" w:cs="Times New Roman"/>
          <w:szCs w:val="24"/>
        </w:rPr>
        <w:t xml:space="preserve">λαμβάνει </w:t>
      </w:r>
      <w:r>
        <w:rPr>
          <w:rFonts w:eastAsia="Times New Roman" w:cs="Times New Roman"/>
          <w:szCs w:val="24"/>
        </w:rPr>
        <w:t>υπ’ όψιν του αυτό το νομοσχέδιο. Είναι ένα σχέδιο νόμου που θα μπορούσε βεβαίως να αποτελέσει βάση διάσωσης, ώστε οι βιώσιμες επιχειρήσεις να ρυθμίσουν συνολικές</w:t>
      </w:r>
      <w:r>
        <w:rPr>
          <w:rFonts w:eastAsia="Times New Roman" w:cs="Times New Roman"/>
          <w:szCs w:val="24"/>
        </w:rPr>
        <w:t xml:space="preserve"> οφειλές τόσο προς τον ιδιωτικό όσο και προς τον δημόσιο τομέα. Ο στόχος του πρέπει να είναι μια ακόμα ευκαιρία σε όσες το δυνατόν περισσότερες επιχειρήσεις, επιχειρήσεις οι οποίες, συνεχίζοντας τη λειτουργία τους, εξασφαλίζουν χιλιάδες θέσεις εργασίας, πο</w:t>
      </w:r>
      <w:r>
        <w:rPr>
          <w:rFonts w:eastAsia="Times New Roman" w:cs="Times New Roman"/>
          <w:szCs w:val="24"/>
        </w:rPr>
        <w:t>υ κάθε άλλο παρά περισσεύουν.</w:t>
      </w:r>
    </w:p>
    <w:p w14:paraId="6242B85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Πώς επιτυγχάνεται αυτό, όμως, δημιουργώντας ένα πολύπλοκο γραφειοκρατικό και χρονοβόρο πλαίσιο; Απαιτούνται πάνω από είκοσι δικαιολογητικά από τον ενδιαφερόμενο για να ξεκινήσει τη διαδικασία και μόνο αυτό είναι ένα εξαιρετικά</w:t>
      </w:r>
      <w:r>
        <w:rPr>
          <w:rFonts w:eastAsia="Times New Roman" w:cs="Times New Roman"/>
          <w:szCs w:val="24"/>
        </w:rPr>
        <w:t xml:space="preserve"> βαρύ</w:t>
      </w:r>
      <w:r>
        <w:rPr>
          <w:rFonts w:eastAsia="Times New Roman" w:cs="Times New Roman"/>
          <w:szCs w:val="24"/>
        </w:rPr>
        <w:t xml:space="preserve"> ντεσ</w:t>
      </w:r>
      <w:r>
        <w:rPr>
          <w:rFonts w:eastAsia="Times New Roman" w:cs="Times New Roman"/>
          <w:szCs w:val="24"/>
        </w:rPr>
        <w:t>αβαντάζ</w:t>
      </w:r>
      <w:r>
        <w:rPr>
          <w:rFonts w:eastAsia="Times New Roman" w:cs="Times New Roman"/>
          <w:szCs w:val="24"/>
        </w:rPr>
        <w:t>.</w:t>
      </w:r>
    </w:p>
    <w:p w14:paraId="6242B8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lastRenderedPageBreak/>
        <w:t>Είναι δυνατόν για την ηλεκτρονική πλατφόρμα να απαιτούνται τρεις μήνες από την ψήφιση του παρόντος, τη στιγμή που θα έπρεπε ήδη να δοκιμάζεται η αντοχή της; Διότι μέχρι το φθινόπωρο που προβλέπεται να αρχίσει να λειτουργεί το σύστημα, όπ</w:t>
      </w:r>
      <w:r>
        <w:rPr>
          <w:rFonts w:eastAsia="Times New Roman" w:cs="Times New Roman"/>
          <w:szCs w:val="24"/>
        </w:rPr>
        <w:t>ως καταλαβαίνετε, υπάρχει ένας χαοτικός για την οικονομία χρόνος. Είναι εξαιρετικές οι προθέσεις, όμως ακόμα καλύτερη είναι η σωστή οργάνωση, ο προγραμματισμός και η υλοποίηση αυτού του σχεδιασμού.</w:t>
      </w:r>
    </w:p>
    <w:p w14:paraId="6242B85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Στις αδυναμίες του νομοσχεδίου έχω να παρατηρήσω και τα εξ</w:t>
      </w:r>
      <w:r>
        <w:rPr>
          <w:rFonts w:eastAsia="Times New Roman" w:cs="Times New Roman"/>
          <w:szCs w:val="24"/>
        </w:rPr>
        <w:t>ής. Δεν μπορεί ο εξωδικαστικός συμβιβασμός να είναι μια οριζόντια διαδικασία για όλους τους οφειλέτες, μικρούς, μεγάλους, καλοπληρωτές, κακοπληρωτές. Δεν μπορούμε να τους βάλουμε όλους στο ίδιο τσουβάλι, γιατί δεν μπορούν να υποστούν όλοι την ίδια χρονοβόρ</w:t>
      </w:r>
      <w:r>
        <w:rPr>
          <w:rFonts w:eastAsia="Times New Roman" w:cs="Times New Roman"/>
          <w:szCs w:val="24"/>
        </w:rPr>
        <w:t>α διαδικασία, ανεξαρτήτως πλήθους μισθωτών, ανεξαρτήτως ύψους οφειλών, γιατί αυτό τελικά δεν θα ευνοεί κανέναν, ούτε τους μικρούς ούτε τους μεγαλύτερους.</w:t>
      </w:r>
    </w:p>
    <w:p w14:paraId="6242B85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Πρέπει να υπάρξει μια ειδική πρόβλεψη, κύριε Υπουργέ, για τους μικροοφειλέτες και μια γρήγορη διαδικασ</w:t>
      </w:r>
      <w:r>
        <w:rPr>
          <w:rFonts w:eastAsia="Times New Roman" w:cs="Times New Roman"/>
          <w:szCs w:val="24"/>
        </w:rPr>
        <w:t>ία για εκείνους θα αφήσει χώρο και για τους μεγαλύτερους οφειλέτες.</w:t>
      </w:r>
    </w:p>
    <w:p w14:paraId="6242B86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κάθε περίπτωση, όμως, είναι κοινός τόπος πως οι επιχειρήσεις, μικρές και μεγάλες, δεν μπορούν να αντέξουν για πολύ ακόμα το βάρος των ληξιπρόθεσμων χρεών τους. Εξάλλου, μέχρι σήμερα δεν</w:t>
      </w:r>
      <w:r>
        <w:rPr>
          <w:rFonts w:eastAsia="Times New Roman" w:cs="Times New Roman"/>
          <w:szCs w:val="24"/>
        </w:rPr>
        <w:t xml:space="preserve"> έχει γίνει τίποτα προς την κατεύθυνση του ακατάσχετου λογαριασμού για τις επιχειρήσεις, με αποτέλεσμα τα όποια έσοδά τους να κατάσχονται άμεσα. </w:t>
      </w:r>
    </w:p>
    <w:p w14:paraId="6242B86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Πρέπει να τελειώσουμε όσο γίνεται γρηγορότερα με τον εξωδικαστικό συμβιβασμό και την έναρξη εφαρμογής και υλοπ</w:t>
      </w:r>
      <w:r>
        <w:rPr>
          <w:rFonts w:eastAsia="Times New Roman" w:cs="Times New Roman"/>
          <w:szCs w:val="24"/>
        </w:rPr>
        <w:t xml:space="preserve">οίησής του και να διαπραγματευτούμε σοβαρά, γιατί γνωρίζω ότι υπάρχουν ενστάσεις από πλευράς των εταίρων για τον ακατάσχετο λογαριασμό. </w:t>
      </w:r>
    </w:p>
    <w:p w14:paraId="6242B86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Νομίζω ότι το επόμενο βήμα θα πρέπει να είναι η θεσμοθέτηση αυτού του ακατάσχετου λογαριασμού. Θα πρέπει να έχετε υπ</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ψιν σας ότι έχετε μαζί σας την </w:t>
      </w:r>
      <w:r>
        <w:rPr>
          <w:rFonts w:eastAsia="Times New Roman" w:cs="Times New Roman"/>
          <w:szCs w:val="24"/>
        </w:rPr>
        <w:t>Α</w:t>
      </w:r>
      <w:r>
        <w:rPr>
          <w:rFonts w:eastAsia="Times New Roman" w:cs="Times New Roman"/>
          <w:szCs w:val="24"/>
        </w:rPr>
        <w:t xml:space="preserve">ντιπολίτευση για μία πιο σοβαρή και πιο έγκυρη διαπραγμάτευση με τους θεσμούς. Δεν γίνεται ο επιχειρηματίας να αγωνιά για τα αυτονόητα έξοδα της επιχείρησής του που πρέπει να συνεχίσει να τα καταβάλλει για να διασφαλίσει τη </w:t>
      </w:r>
      <w:r>
        <w:rPr>
          <w:rFonts w:eastAsia="Times New Roman" w:cs="Times New Roman"/>
          <w:szCs w:val="24"/>
        </w:rPr>
        <w:t xml:space="preserve">λειτουργία, ανεξάρτητα από τις ληξιπρόθεσμες οφειλές που πιθανώς έχει η επιχείρησή του. </w:t>
      </w:r>
    </w:p>
    <w:p w14:paraId="6242B86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μισθοδοσία των υπαλλήλων της επιχείρησης και η κάλυψη των προμηθευτών της πρέπει να διασφαλιστούν, προκειμένου να μπορέσει να επιβιώσει και να καλύψει τις υποχρεώσει</w:t>
      </w:r>
      <w:r>
        <w:rPr>
          <w:rFonts w:eastAsia="Times New Roman" w:cs="Times New Roman"/>
          <w:szCs w:val="24"/>
        </w:rPr>
        <w:t>ς της, γιατί εάν δεν εξασφαλιστεί ο ακατάσχετος λογαριασμός για τις επιχειρήσεις, η επέκταση της χρήσης του πλαστικού χρήματος, που έχει δυναμικά μπει στη ζωή των πολιτών και είναι ένα στοιχείο εξυγίανσης της οικονομίας, φοβάμαι ότι θα ανασταλεί. Τα τερματ</w:t>
      </w:r>
      <w:r>
        <w:rPr>
          <w:rFonts w:eastAsia="Times New Roman" w:cs="Times New Roman"/>
          <w:szCs w:val="24"/>
        </w:rPr>
        <w:t xml:space="preserve">ικά μηχανήματα </w:t>
      </w:r>
      <w:r>
        <w:rPr>
          <w:rFonts w:eastAsia="Times New Roman" w:cs="Times New Roman"/>
          <w:szCs w:val="24"/>
          <w:lang w:val="en-US"/>
        </w:rPr>
        <w:t>POS</w:t>
      </w:r>
      <w:r>
        <w:rPr>
          <w:rFonts w:eastAsia="Times New Roman" w:cs="Times New Roman"/>
          <w:szCs w:val="24"/>
        </w:rPr>
        <w:t xml:space="preserve"> θα πρέπει να είναι συνδεδεμένα με έναν ακατάσχετο λογαριασμό παράλληλα, γιατί έτσι μονάχα θα υπάρξει και ένα σοβαρό κίνητρο και θα εξαλειφθεί το αντικίνητρο -αντικίνητρο ανάγκης πολλές φορές- για την τοποθέτησή τους από τους επιχειρηματί</w:t>
      </w:r>
      <w:r>
        <w:rPr>
          <w:rFonts w:eastAsia="Times New Roman" w:cs="Times New Roman"/>
          <w:szCs w:val="24"/>
        </w:rPr>
        <w:t xml:space="preserve">ες. Έτσι μονάχα θα μπορεί να επεκταθεί περαιτέρω και να γενικευθεί η χρήση του πλαστικού χρήματος. </w:t>
      </w:r>
    </w:p>
    <w:p w14:paraId="6242B86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Μετά τη θεσμοθέτηση του ακατάσχετου επαγγελματικού λογαριασμού, θα μπορέσουμε να επανεξετάσουμε και το μέγιστο όριο συναλλαγής με μετρητά, που πιστεύω ότι μ</w:t>
      </w:r>
      <w:r>
        <w:rPr>
          <w:rFonts w:eastAsia="Times New Roman" w:cs="Times New Roman"/>
          <w:szCs w:val="24"/>
        </w:rPr>
        <w:t xml:space="preserve">πορεί να είναι ακόμη χαμηλότερο, εξυγιαίνοντας ακόμη περισσότερο το μεγάλο πρόβλημα της μη καταβολής των φόρων. </w:t>
      </w:r>
    </w:p>
    <w:p w14:paraId="6242B86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σαφώς και βρίσκεται στη σωστή κατεύθυνση. Εξάλλου, οποιαδήποτε ρύθμιση ερχόταν </w:t>
      </w:r>
      <w:r>
        <w:rPr>
          <w:rFonts w:eastAsia="Times New Roman" w:cs="Times New Roman"/>
          <w:szCs w:val="24"/>
        </w:rPr>
        <w:t xml:space="preserve">να πάρει θέση σε ένα τοπίο εντελώς ξηρασίας, θα ήταν θετική. Το ζήτημα, όμως, είναι να λύσουμε το πρόβλημα και όχι απλά να βελτιώσουμε το τεράστιο πρόβλημα, το οποίο υπάρχει και διογκώνεται συνεχώς. </w:t>
      </w:r>
    </w:p>
    <w:p w14:paraId="6242B86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μεγάλη τομή, λοιπόν, που πρέπει να γίνει σε σχέση με τ</w:t>
      </w:r>
      <w:r>
        <w:rPr>
          <w:rFonts w:eastAsia="Times New Roman" w:cs="Times New Roman"/>
          <w:szCs w:val="24"/>
        </w:rPr>
        <w:t xml:space="preserve">ο επιχειρείν, πρέπει να γίνει και με αυτό το νομοσχέδιο, κύριοι Υπουργοί. Είναι κρίσιμο νομοσχέδιο για την εξυγίανση της οικονομίας και την έξοδο από το μεγάλο άγχος της μεγάλης πλειοψηφίας των επιχειρηματιών, κυρίως των μικρομεσαίων. Υπάρχουν άνθρωποι οι </w:t>
      </w:r>
      <w:r>
        <w:rPr>
          <w:rFonts w:eastAsia="Times New Roman" w:cs="Times New Roman"/>
          <w:szCs w:val="24"/>
        </w:rPr>
        <w:t>οποίοι προσπάθησαν και δεν τα κατάφεραν. Και αυτών πρέπει να αντιμετωπίσουμε το πρόβλημα. Είναι επιχειρηματίες που έβαλαν λουκέτο, αφήνοντας χρέη που σε πολλές περιπτώσεις δεν θα πληρωθούν ποτέ, γιατί επί της ουσίας αυτοί οι άνθρωποι δεν έχουν σήμερα το δι</w:t>
      </w:r>
      <w:r>
        <w:rPr>
          <w:rFonts w:eastAsia="Times New Roman" w:cs="Times New Roman"/>
          <w:szCs w:val="24"/>
        </w:rPr>
        <w:t xml:space="preserve">καίωμα να προσπαθήσουν ξανά. </w:t>
      </w:r>
    </w:p>
    <w:p w14:paraId="6242B8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Πρέπει, λοιπόν, να δοθεί μία ευκαιρία σε όσους γονάτισαν από την κρίση και με σθένος προσπάθησαν να ρυθμίσουν τα ληξιπρόθεσμα χρέη τους, αλλά δεν τα κατάφεραν, γιατί ως έχει, η έννοια της δεύτερης ευκαιρίας στο επιχειρείν δεν </w:t>
      </w:r>
      <w:r>
        <w:rPr>
          <w:rFonts w:eastAsia="Times New Roman" w:cs="Times New Roman"/>
          <w:szCs w:val="24"/>
        </w:rPr>
        <w:t xml:space="preserve">υφίσταται. </w:t>
      </w:r>
    </w:p>
    <w:p w14:paraId="6242B86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 αυτό, πρέπει να κάνουμε μνεία γι’ αυτή την κατηγορία των επιχειρηματιών, κύριε Υπουργέ, σε αυτό το νομοσχέδιο. Ως χώρα και ως κοινωνία δεν έχουμε την πολυτέλεια να αφήσουμε κανέναν στη μοίρα του. </w:t>
      </w:r>
    </w:p>
    <w:p w14:paraId="6242B86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Κλείνω, κάνοντας αναφορά στην τροπολογία το</w:t>
      </w:r>
      <w:r>
        <w:rPr>
          <w:rFonts w:eastAsia="Times New Roman" w:cs="Times New Roman"/>
          <w:szCs w:val="24"/>
        </w:rPr>
        <w:t xml:space="preserve">υ κ. Καρρά, που πολλοί συνάδελφοι απ’ όλα τα κόμματα ανέφεραν. Νομίζω ότι την ειδική κατηγορία των εγγυητών θα πρέπει να την αντιμετωπίσουμε, διότι είναι μία ειδική κατηγορία. </w:t>
      </w:r>
    </w:p>
    <w:p w14:paraId="6242B86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 αυτό, κύριε Υπουργέ, παρακαλώ να δείτε ξανά αυτή</w:t>
      </w:r>
      <w:r>
        <w:rPr>
          <w:rFonts w:eastAsia="Times New Roman" w:cs="Times New Roman"/>
          <w:szCs w:val="24"/>
        </w:rPr>
        <w:t xml:space="preserve"> </w:t>
      </w:r>
      <w:r>
        <w:rPr>
          <w:rFonts w:eastAsia="Times New Roman" w:cs="Times New Roman"/>
          <w:szCs w:val="24"/>
        </w:rPr>
        <w:t>την τροπολογία.</w:t>
      </w:r>
    </w:p>
    <w:p w14:paraId="6242B8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 xml:space="preserve">πολύ. </w:t>
      </w:r>
    </w:p>
    <w:p w14:paraId="6242B86C"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242B86D" w14:textId="77777777" w:rsidR="000E4403" w:rsidRDefault="00E3488B">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Σπυρίδωνα Δανέλλη, Κοινοβουλευτικό Εκπρόσωπο από το Ποτάμι.</w:t>
      </w:r>
    </w:p>
    <w:p w14:paraId="6242B8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άδεια του Σώματος έχουμε κάνει ορισμένες αμοιβαίες μ</w:t>
      </w:r>
      <w:r>
        <w:rPr>
          <w:rFonts w:eastAsia="Times New Roman" w:cs="Times New Roman"/>
          <w:szCs w:val="24"/>
        </w:rPr>
        <w:t xml:space="preserve">ετακινήσεις, χωρίς να αλλάξει ουσιαστικά η σειρά. Δεν ενοχλείται κανένας. Μάλιστα, παρ’ όλο που είναι σε διαφορετικά κόμματα -απλώς το αναφέρω- συνεννοήθηκε ο κ. Τριανταφυλλίδης με τον κ. Καρρά για μία αμοιβαία μετακίνηση. Πρέπει να κάνουμε ό,τι μπορούμε, </w:t>
      </w:r>
      <w:r>
        <w:rPr>
          <w:rFonts w:eastAsia="Times New Roman" w:cs="Times New Roman"/>
          <w:szCs w:val="24"/>
        </w:rPr>
        <w:t>για να εξυπηρετούμε τους συναδέλφους.</w:t>
      </w:r>
    </w:p>
    <w:p w14:paraId="6242B8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ο κ. Τριανταφυλλίδης έχει τον λόγο.</w:t>
      </w:r>
    </w:p>
    <w:p w14:paraId="6242B87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Ευχαριστώ και τον κ. Καρρά και την κ. Θελερίτη για την καλοσύνη τους, γιατί πρέπει να επιστρέψουμε στην πόλη μας στη Θεσσαλονίκη, κύριε Σαρίδη. Ευχαριστώ θερμά.</w:t>
      </w:r>
    </w:p>
    <w:p w14:paraId="6242B8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Αγαπητοί συνάδελφοι, όπως είπαμε και στην Επιτροπή Παραγωγής και Εμπορίου, το σχέδιο νόμου είν</w:t>
      </w:r>
      <w:r>
        <w:rPr>
          <w:rFonts w:eastAsia="Times New Roman" w:cs="Times New Roman"/>
          <w:szCs w:val="24"/>
        </w:rPr>
        <w:t xml:space="preserve">αι πραγματικά μία επανεκκίνηση, ένα </w:t>
      </w:r>
      <w:r>
        <w:rPr>
          <w:rFonts w:eastAsia="Times New Roman" w:cs="Times New Roman"/>
          <w:szCs w:val="24"/>
          <w:lang w:val="en-US"/>
        </w:rPr>
        <w:t>restart</w:t>
      </w:r>
      <w:r>
        <w:rPr>
          <w:rFonts w:eastAsia="Times New Roman" w:cs="Times New Roman"/>
          <w:szCs w:val="24"/>
        </w:rPr>
        <w:t>, που έχει δύο κεντρικούς στόχους. Έχει στόχο να αγκαλιάσει τον μεγαλύτερο δυνατό αριθμό επιχειρήσεων, δηλαδή να αποκλείσει το λιγότερο δυνατό, τον κόσμο της πραγματικής οικονομίας και, δεύτερον, να επιχειρήσει, κ</w:t>
      </w:r>
      <w:r>
        <w:rPr>
          <w:rFonts w:eastAsia="Times New Roman" w:cs="Times New Roman"/>
          <w:szCs w:val="24"/>
        </w:rPr>
        <w:t xml:space="preserve">ύριε Υπουργέ, να μην ακυρωθεί και εξουδετερωθεί από μία </w:t>
      </w:r>
      <w:r>
        <w:rPr>
          <w:rFonts w:eastAsia="Times New Roman" w:cs="Times New Roman"/>
          <w:szCs w:val="24"/>
        </w:rPr>
        <w:t>διελκυστίνδα</w:t>
      </w:r>
      <w:r>
        <w:rPr>
          <w:rFonts w:eastAsia="Times New Roman" w:cs="Times New Roman"/>
          <w:szCs w:val="24"/>
        </w:rPr>
        <w:t xml:space="preserve">, από μία τανάλια που την είδαμε να καταγράφεται και στην </w:t>
      </w:r>
      <w:r>
        <w:rPr>
          <w:rFonts w:eastAsia="Times New Roman" w:cs="Times New Roman"/>
          <w:szCs w:val="24"/>
        </w:rPr>
        <w:t>ε</w:t>
      </w:r>
      <w:r>
        <w:rPr>
          <w:rFonts w:eastAsia="Times New Roman" w:cs="Times New Roman"/>
          <w:szCs w:val="24"/>
        </w:rPr>
        <w:t xml:space="preserve">πιτροπή μας. Η μία είναι η γραφειοκρατία και η δεύτερη το τραπεζικό σύστημα. </w:t>
      </w:r>
    </w:p>
    <w:p w14:paraId="6242B8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Εγώ από αυτά που είπε ο κ. Καραμούζης, ο Πρόεδρος της Ένωσης Τραπεζών, βλέπω ότι δεν είναι καθόλου αισιόδοξος για τον τρόπο με τον οποίο το τραπεζικό σύστημα θα αντιμετωπίσει το συγκεκριμένο πλαίσιο νόμου, έτσι ώστε να μην επισυμβεί αυτό που επισυνέβη με τ</w:t>
      </w:r>
      <w:r>
        <w:rPr>
          <w:rFonts w:eastAsia="Times New Roman" w:cs="Times New Roman"/>
          <w:szCs w:val="24"/>
        </w:rPr>
        <w:t xml:space="preserve">α προηγούμενη σχέδια νόμου -όπως το σχέδιο Δένδια, αλλά και τα προηγούμενα- που επιχείρησαν, αλλά παρέμειναν είτε για τα Πρακτικά της Βουλής, είτε για τη βιβλιοθήκη του Σώματος. </w:t>
      </w:r>
    </w:p>
    <w:p w14:paraId="6242B87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πάνω σε αυτό να πω μερικά πράγματα. Είναι σαφές πως το παρόν σχέδιο νόμο</w:t>
      </w:r>
      <w:r>
        <w:rPr>
          <w:rFonts w:eastAsia="Times New Roman" w:cs="Times New Roman"/>
          <w:szCs w:val="24"/>
        </w:rPr>
        <w:t xml:space="preserve">υ πρέπει να αξιοποιήσει την αρνητική εμπειρία του παρελθόντος. Ως προς την αποτελεσματικότητά του, έχει καινοτομίες. Το καινοτόμο του πράγματος δεν το ισχυριζόμαστε εμείς, αλλά το είπαν οι φορείς στη δεύτερη διαδικασία της ακρόασης των φορέων. Διαμορφώνει </w:t>
      </w:r>
      <w:r>
        <w:rPr>
          <w:rFonts w:eastAsia="Times New Roman" w:cs="Times New Roman"/>
          <w:szCs w:val="24"/>
        </w:rPr>
        <w:t xml:space="preserve">για πρώτη φορά ένα ολιστικό, εξωδικαστικό πλαίσιο που δίνει την ευκαιρία σε μια υπερχρεωμένη, αλλά βιώσιμη επιχείρηση να συγκεντρώσει όλους τους πιστωτές της, </w:t>
      </w:r>
      <w:r>
        <w:rPr>
          <w:rFonts w:eastAsia="Times New Roman"/>
          <w:bCs/>
        </w:rPr>
        <w:t>προκειμένου να</w:t>
      </w:r>
      <w:r>
        <w:rPr>
          <w:rFonts w:eastAsia="Times New Roman" w:cs="Times New Roman"/>
          <w:szCs w:val="24"/>
        </w:rPr>
        <w:t xml:space="preserve"> ρυθμίσει όλα τα χρέη της προς αυτούς -δηλαδή τράπεζες, εφορίες, ασφαλιστικά ταμεία</w:t>
      </w:r>
      <w:r>
        <w:rPr>
          <w:rFonts w:eastAsia="Times New Roman" w:cs="Times New Roman"/>
          <w:szCs w:val="24"/>
        </w:rPr>
        <w:t>, προμηθευτές-, βάσει ενός συνολικού ορθολογιστικού σχεδίου αναδιάρθρωσης των χρεών της.</w:t>
      </w:r>
    </w:p>
    <w:p w14:paraId="6242B87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Μάλιστα, είναι σημαντικό ότι ο Υπουργός που μόλις απήλθε, ανακοίνωσε ότι αυτό θα αφορά και επιχειρήσεις που έχουν κλείσει. Δηλαδή, ο νόμος γίνεται αφορμή και κίνητρο γ</w:t>
      </w:r>
      <w:r>
        <w:rPr>
          <w:rFonts w:eastAsia="Times New Roman" w:cs="Times New Roman"/>
          <w:szCs w:val="24"/>
        </w:rPr>
        <w:t>ια να επανεκκινήσει μια κλειστή επιχείρηση. Είναι πολύ σημαντικό με την επανέναρξή της να επιδιώξει να ενταχθεί και αυτή στο συγκεκριμένο πλαίσιο του εξωδικαστικού συμβιβασμού.</w:t>
      </w:r>
    </w:p>
    <w:p w14:paraId="6242B87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Σημείο δεύτερο. Ως προς την αποτελεσματικότητα, δίνει τη δυνατότητα ένταξης όλω</w:t>
      </w:r>
      <w:r>
        <w:rPr>
          <w:rFonts w:eastAsia="Times New Roman" w:cs="Times New Roman"/>
          <w:szCs w:val="24"/>
        </w:rPr>
        <w:t xml:space="preserve">ν των επιχειρήσεων, ανεξαρτήτως μεγέθους, περιλαμβανομένων και των ατομικών, με συνολικές οφειλές από 20.000 ευρώ και άνω. Εκεί ο κ. Καραμούζης είπε: «Όχι! Οι τράπεζες θέλουμε από 50.000 ευρώ και πάνω». Και, δυστυχώς, και κάποια κόμματα της </w:t>
      </w:r>
      <w:r>
        <w:rPr>
          <w:rFonts w:eastAsia="Times New Roman" w:cs="Times New Roman"/>
          <w:szCs w:val="24"/>
        </w:rPr>
        <w:t>Α</w:t>
      </w:r>
      <w:r>
        <w:rPr>
          <w:rFonts w:eastAsia="Times New Roman" w:cs="Times New Roman"/>
          <w:szCs w:val="24"/>
        </w:rPr>
        <w:t xml:space="preserve">ντιπολίτευσης </w:t>
      </w:r>
      <w:r>
        <w:rPr>
          <w:rFonts w:eastAsia="Times New Roman" w:cs="Times New Roman"/>
          <w:szCs w:val="24"/>
        </w:rPr>
        <w:t>συμφώνησαν με αυτό.</w:t>
      </w:r>
    </w:p>
    <w:p w14:paraId="6242B87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Εδώ συμπεριλαμβάνονται οι μονίμως έξω από τέτοιο</w:t>
      </w:r>
      <w:r>
        <w:rPr>
          <w:rFonts w:eastAsia="Times New Roman" w:cs="Times New Roman"/>
          <w:szCs w:val="24"/>
        </w:rPr>
        <w:t>υ</w:t>
      </w:r>
      <w:r>
        <w:rPr>
          <w:rFonts w:eastAsia="Times New Roman" w:cs="Times New Roman"/>
          <w:szCs w:val="24"/>
        </w:rPr>
        <w:t xml:space="preserve"> είδους πλαίσι</w:t>
      </w:r>
      <w:r>
        <w:rPr>
          <w:rFonts w:eastAsia="Times New Roman" w:cs="Times New Roman"/>
          <w:szCs w:val="24"/>
        </w:rPr>
        <w:t>ο</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λέγονται «ελεύθεροι επαγγελματίες». Οι ελεύθεροι επαγγελματίες να τα βλέπουν αυτά. Να βλέπουν ποιοι στην πράξη το</w:t>
      </w:r>
      <w:r>
        <w:rPr>
          <w:rFonts w:eastAsia="Times New Roman" w:cs="Times New Roman"/>
          <w:szCs w:val="24"/>
        </w:rPr>
        <w:t>ύ</w:t>
      </w:r>
      <w:r>
        <w:rPr>
          <w:rFonts w:eastAsia="Times New Roman" w:cs="Times New Roman"/>
          <w:szCs w:val="24"/>
        </w:rPr>
        <w:t>ς συμπαραστέκονται, όχι στα λόγια και σε νουθε</w:t>
      </w:r>
      <w:r>
        <w:rPr>
          <w:rFonts w:eastAsia="Times New Roman" w:cs="Times New Roman"/>
          <w:szCs w:val="24"/>
        </w:rPr>
        <w:t>σίες και σε συμπαραστάσεις των λόγων.</w:t>
      </w:r>
    </w:p>
    <w:p w14:paraId="6242B87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Θέλω εδώ απλά να καταθέσω στα Πρακτικά το υπόμνημα της ΕΣΕΕ του κ. Κορκίδη </w:t>
      </w:r>
      <w:r>
        <w:rPr>
          <w:rFonts w:eastAsia="Times New Roman" w:cs="Times New Roman"/>
          <w:szCs w:val="24"/>
        </w:rPr>
        <w:t>–</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εξοχήν Συριζαίος!-, ο οποίος σημείωσε: «Π</w:t>
      </w:r>
      <w:r>
        <w:rPr>
          <w:rFonts w:eastAsia="Times New Roman"/>
          <w:bCs/>
        </w:rPr>
        <w:t xml:space="preserve">ροκειμένου </w:t>
      </w:r>
      <w:r>
        <w:rPr>
          <w:rFonts w:eastAsia="Times New Roman" w:cs="Times New Roman"/>
          <w:szCs w:val="24"/>
        </w:rPr>
        <w:t>η συμμετοχή στον εξωδικαστικό μηχανισμό να είναι όσο το δυνατόν μαζικότερη, θα πρέπει</w:t>
      </w:r>
      <w:r>
        <w:rPr>
          <w:rFonts w:eastAsia="Times New Roman" w:cs="Times New Roman"/>
          <w:szCs w:val="24"/>
        </w:rPr>
        <w:t xml:space="preserve"> να δοθεί η δυνατότητα ένταξης σε αυτόν και στους ελεύθερους επαγγελματίες, εφόσον οι τελευταίοι παραιτηθούν από άλλες ρυθμίσεις ή από το δικαίωμα υπαγωγής στις ευεργετικές διατάξεις του νόμου Κατσέλη.».</w:t>
      </w:r>
    </w:p>
    <w:p w14:paraId="6242B87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ίδια η ΕΣΕΕ παρακάτω λέει: «Πλέον με την αναδιατύπ</w:t>
      </w:r>
      <w:r>
        <w:rPr>
          <w:rFonts w:eastAsia="Times New Roman" w:cs="Times New Roman"/>
          <w:szCs w:val="24"/>
        </w:rPr>
        <w:t>ωση του άρθρου 15, παράγραφος 21 διαφαίνεται η δυνατότητα ένταξης και των ελευθέρων επαγγελματιών στον εξωδικαστικό μηχανισμό.».</w:t>
      </w:r>
    </w:p>
    <w:p w14:paraId="6242B87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Καταθέτω το σχετικό υπόμνημα της ΕΣΕΕ στα Πρακτικά.</w:t>
      </w:r>
    </w:p>
    <w:p w14:paraId="6242B87A" w14:textId="77777777" w:rsidR="000E4403" w:rsidRDefault="00E3488B">
      <w:pPr>
        <w:spacing w:line="600" w:lineRule="auto"/>
        <w:ind w:firstLine="720"/>
        <w:jc w:val="both"/>
        <w:rPr>
          <w:rFonts w:eastAsia="Times New Roman" w:cs="Times New Roman"/>
        </w:rPr>
      </w:pPr>
      <w:r>
        <w:rPr>
          <w:rFonts w:eastAsia="Times New Roman" w:cs="Times New Roman"/>
        </w:rPr>
        <w:t>(Στο σημείο αυτό ο Βουλευτής κ. Αλέξανδρος Τριανταφυλλίδης καταθέτει για τα</w:t>
      </w:r>
      <w:r>
        <w:rPr>
          <w:rFonts w:eastAsia="Times New Roman" w:cs="Times New Roman"/>
        </w:rPr>
        <w:t xml:space="preserve"> Πρακτικά το προαναφερθέν υπόμνημα, το οποίο βρίσκεται στο αρχείο του Τμήματος Γραμματείας της Διεύθυνσης Στενογραφίας και Πρακτικών της Βουλής)</w:t>
      </w:r>
    </w:p>
    <w:p w14:paraId="6242B87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Πάμε στο επόμενο. Η διαδικασία μπορεί να ξεκινήσει ακόμα κι αν εκδηλώσει ενδιαφέρον το 50% των πιστωτών της επι</w:t>
      </w:r>
      <w:r>
        <w:rPr>
          <w:rFonts w:eastAsia="Times New Roman" w:cs="Times New Roman"/>
          <w:szCs w:val="24"/>
        </w:rPr>
        <w:t>χείρησης.</w:t>
      </w:r>
    </w:p>
    <w:p w14:paraId="6242B87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Σημείο τέταρτο: Παρέχει τη δυνατότητα ένταξης και στις πλέον υπερχρεωμένες επιχειρήσεις υπό τη μοναδική προϋπόθεση ότι καλύπτουν τα λειτουργικά τους έξοδα σε μία μόνο χρήση κατά την τελευταία τριετία.</w:t>
      </w:r>
    </w:p>
    <w:p w14:paraId="6242B87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Εδώ θα παρακαλούσα τον Υπουργό, παραμένοντας </w:t>
      </w:r>
      <w:r>
        <w:rPr>
          <w:rFonts w:eastAsia="Times New Roman" w:cs="Times New Roman"/>
          <w:szCs w:val="24"/>
        </w:rPr>
        <w:t>στην τριετία, να δούμε αυτό που προτείνει η Κεντρική Ένωση Επιμελητήριων Ελλάδος, με την υπογραφή του κ. Μίχαλου, που λέει: «Η πρόβλεψη του άρθρου 3, τουλάχιστον από τις τελευταίες τρεις χρήσης, θα πρέπει να διευρυνθεί περαιτέρω με την υιοθέτηση εναλλακτικ</w:t>
      </w:r>
      <w:r>
        <w:rPr>
          <w:rFonts w:eastAsia="Times New Roman" w:cs="Times New Roman"/>
          <w:szCs w:val="24"/>
        </w:rPr>
        <w:t>ών δεικτών, όπως ο δείκτης καθαρών επενδύσεων και οι θέσεις εργασίας».</w:t>
      </w:r>
    </w:p>
    <w:p w14:paraId="6242B87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Αυτό δεν επιδιώκουμε; Πρώτο και πάνω από όλα δεν είναι να γλιτώσουμε έστω και μία θέση εργασίας; Η πιο </w:t>
      </w:r>
      <w:r>
        <w:rPr>
          <w:rFonts w:eastAsia="Times New Roman" w:cs="Times New Roman"/>
          <w:szCs w:val="24"/>
        </w:rPr>
        <w:t>α</w:t>
      </w:r>
      <w:r>
        <w:rPr>
          <w:rFonts w:eastAsia="Times New Roman" w:cs="Times New Roman"/>
          <w:szCs w:val="24"/>
        </w:rPr>
        <w:t>ριστερή προοδευτική πρακτική είναι «έστω και μία θέση εργασίας».</w:t>
      </w:r>
    </w:p>
    <w:p w14:paraId="6242B87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 λοιπόν, δεν </w:t>
      </w:r>
      <w:r>
        <w:rPr>
          <w:rFonts w:eastAsia="Times New Roman" w:cs="Times New Roman"/>
          <w:szCs w:val="24"/>
        </w:rPr>
        <w:t xml:space="preserve">είναι δυνατό να υπάρξει μία θετική χρήση στις τρεις τελευταίες, να μπουν αυτοί οι ποιοτικοί δείκτες, είτε τώρα, είτε στα αμέσως επόμενα νομοθετήματα, από την πλευρά του Υπουργείου Οικονομία και Ανάπτυξης, που θα αφορά τον δείκτη καθαρών επενδύσεων -δηλαδή </w:t>
      </w:r>
      <w:r>
        <w:rPr>
          <w:rFonts w:eastAsia="Times New Roman" w:cs="Times New Roman"/>
          <w:szCs w:val="24"/>
        </w:rPr>
        <w:t>αυτό που έχει να κάνει με το «δαπάνες για επενδύσεις, μείον οι αποσβέσεις»- και την αποδεδειγμένη διατήρηση θέσεων εργασίας.</w:t>
      </w:r>
    </w:p>
    <w:p w14:paraId="6242B880" w14:textId="77777777" w:rsidR="000E4403" w:rsidRDefault="00E3488B">
      <w:pPr>
        <w:spacing w:line="600" w:lineRule="auto"/>
        <w:ind w:firstLine="720"/>
        <w:jc w:val="both"/>
        <w:rPr>
          <w:rFonts w:eastAsia="Times New Roman"/>
          <w:szCs w:val="24"/>
        </w:rPr>
      </w:pPr>
      <w:r>
        <w:rPr>
          <w:rFonts w:eastAsia="Times New Roman"/>
          <w:szCs w:val="24"/>
        </w:rPr>
        <w:t xml:space="preserve">Δηλαδή, αν η μονάδα και ο επιχειρηματίας φέρει και πει «να οι θέσεις εργασίας που αποδεικνύονται, γιατί είναι ασφαλισμένοι στον </w:t>
      </w:r>
      <w:r>
        <w:rPr>
          <w:rFonts w:eastAsia="Times New Roman"/>
          <w:szCs w:val="24"/>
        </w:rPr>
        <w:t>ΕΦΚΑ», εμείς δεν έχουμε αντίρρηση να παρακάμπτεται το πλαίσιο και η ασφαλιστική δικλίδα για τη μία κερδοφόρα χρήση στις τρεις τελευταίες. Να συνυπολογίζονται, δηλαδή, και αυτοί οι ποιοτικοί δείκτες, που αφορούν τη διατήρηση των θέσεων εργασίας και το γεγον</w:t>
      </w:r>
      <w:r>
        <w:rPr>
          <w:rFonts w:eastAsia="Times New Roman"/>
          <w:szCs w:val="24"/>
        </w:rPr>
        <w:t xml:space="preserve">ός ότι επανεπενδύονται τα όποια κέρδη στις καθαρές επενδύσεις. </w:t>
      </w:r>
    </w:p>
    <w:p w14:paraId="6242B881" w14:textId="77777777" w:rsidR="000E4403" w:rsidRDefault="00E3488B">
      <w:pPr>
        <w:spacing w:line="600" w:lineRule="auto"/>
        <w:ind w:firstLine="720"/>
        <w:jc w:val="both"/>
        <w:rPr>
          <w:rFonts w:eastAsia="Times New Roman"/>
          <w:szCs w:val="24"/>
        </w:rPr>
      </w:pPr>
      <w:r>
        <w:rPr>
          <w:rFonts w:eastAsia="Times New Roman"/>
          <w:szCs w:val="24"/>
        </w:rPr>
        <w:t>Διευκολύνεται η συμφωνία με τη συναίνεση της πλειοψηφίας του 60% των συμμετεχόντων πιστωτών. Η διαδικασία θα υλοποιείται στην πράξη από ειδικό πληροφοριακό σύστημα το οποίο θα ενεργεί ηλεκτρον</w:t>
      </w:r>
      <w:r>
        <w:rPr>
          <w:rFonts w:eastAsia="Times New Roman"/>
          <w:szCs w:val="24"/>
        </w:rPr>
        <w:t xml:space="preserve">ικά όλη αυτή τη διαδικασία. </w:t>
      </w:r>
    </w:p>
    <w:p w14:paraId="6242B882" w14:textId="77777777" w:rsidR="000E4403" w:rsidRDefault="00E3488B">
      <w:pPr>
        <w:spacing w:line="600" w:lineRule="auto"/>
        <w:ind w:firstLine="720"/>
        <w:jc w:val="both"/>
        <w:rPr>
          <w:rFonts w:eastAsia="Times New Roman"/>
          <w:szCs w:val="24"/>
        </w:rPr>
      </w:pPr>
      <w:r>
        <w:rPr>
          <w:rFonts w:eastAsia="Times New Roman"/>
          <w:szCs w:val="24"/>
        </w:rPr>
        <w:t>Και μιλάτε εσείς εδώ -νομίζω ότι το είπε ο κ. Γεωργαντάς- για τις ψηφιακές πλατφόρμες; Δώσατε την ψηφιακή πλατφόρμα του ΑΣΕΠ και κάθε τρεις και λίγο κατεδαφίζεται. Διότι εδώ δεν υπάρχει στο μιλητό, ούτε κατόπιν ενεργειών μου, τ</w:t>
      </w:r>
      <w:r>
        <w:rPr>
          <w:rFonts w:eastAsia="Times New Roman"/>
          <w:szCs w:val="24"/>
        </w:rPr>
        <w:t>ου Βουλευτή. Όλα είναι μ</w:t>
      </w:r>
      <w:r>
        <w:rPr>
          <w:rFonts w:eastAsia="Times New Roman"/>
          <w:szCs w:val="24"/>
        </w:rPr>
        <w:t>έσω</w:t>
      </w:r>
      <w:r>
        <w:rPr>
          <w:rFonts w:eastAsia="Times New Roman"/>
          <w:szCs w:val="24"/>
        </w:rPr>
        <w:t xml:space="preserve"> ΑΣΕΠ, με μοριοδότηση. Και επειδή εσείς δεν προβλέψατε την «5Κ», την «6Κ», την «7Κ», δηλαδή οι διαδικασίες προσλήψεων να γίνονται αποκλειστικά και μόνο με ΑΣΕΠ, κάθε τρεις και λίγο η ψηφιακή πλατφόρμα του ΑΣΕΠ δίνει απολογισμό ότ</w:t>
      </w:r>
      <w:r>
        <w:rPr>
          <w:rFonts w:eastAsia="Times New Roman"/>
          <w:szCs w:val="24"/>
        </w:rPr>
        <w:t xml:space="preserve">ι «έπεσε», γιατί δεν χώρεσε τον αριθμό των αιτούντων. </w:t>
      </w:r>
    </w:p>
    <w:p w14:paraId="6242B883" w14:textId="77777777" w:rsidR="000E4403" w:rsidRDefault="00E3488B">
      <w:pPr>
        <w:spacing w:line="600" w:lineRule="auto"/>
        <w:ind w:firstLine="720"/>
        <w:jc w:val="both"/>
        <w:rPr>
          <w:rFonts w:eastAsia="Times New Roman"/>
          <w:szCs w:val="24"/>
        </w:rPr>
      </w:pPr>
      <w:r>
        <w:rPr>
          <w:rFonts w:eastAsia="Times New Roman"/>
          <w:szCs w:val="24"/>
        </w:rPr>
        <w:t>Εμείς φτιάχνουμε μια ψηφιακή πλατφόρμα, η οποία πραγματικά θα μπορέσει να λειτουργήσει και αποτελεσματικά και κυρίως με διαφάνεια και απόλυτη καθαρότητα γι’ αυτόν τον διάλογο μέσω του διαμεσολαβητή μετ</w:t>
      </w:r>
      <w:r>
        <w:rPr>
          <w:rFonts w:eastAsia="Times New Roman"/>
          <w:szCs w:val="24"/>
        </w:rPr>
        <w:t xml:space="preserve">αξύ του ανθρώπου ο οποίος ενδιαφέρεται να επανεκκινήσει την επιχείρησή του και από την άλλη των πιστωτών του. </w:t>
      </w:r>
    </w:p>
    <w:p w14:paraId="6242B884" w14:textId="77777777" w:rsidR="000E4403" w:rsidRDefault="00E3488B">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242B885" w14:textId="77777777" w:rsidR="000E4403" w:rsidRDefault="00E3488B">
      <w:pPr>
        <w:spacing w:line="600" w:lineRule="auto"/>
        <w:ind w:firstLine="720"/>
        <w:jc w:val="both"/>
        <w:rPr>
          <w:rFonts w:eastAsia="Times New Roman"/>
          <w:szCs w:val="24"/>
        </w:rPr>
      </w:pPr>
      <w:r>
        <w:rPr>
          <w:rFonts w:eastAsia="Times New Roman"/>
          <w:szCs w:val="24"/>
        </w:rPr>
        <w:t>Χάρη σε αυτές τις προβλέψεις που μόλις προανέφερα, ο εξωδικασ</w:t>
      </w:r>
      <w:r>
        <w:rPr>
          <w:rFonts w:eastAsia="Times New Roman"/>
          <w:szCs w:val="24"/>
        </w:rPr>
        <w:t>τικός μηχανισμός ευνοεί την παραγωγή αποτελεσμάτων με σαφή χρονοδιαγράμματα για κάθε βήμα της διαδικασίας. Μια επιχείρηση, δηλαδή, θα μπορούσε να έχει εξασφαλίσει λύση ρύθμισης με όλους τους πιστωτές της το πολύ σε ογδόντα έξι μέρες από την ημερομηνία κατά</w:t>
      </w:r>
      <w:r>
        <w:rPr>
          <w:rFonts w:eastAsia="Times New Roman"/>
          <w:szCs w:val="24"/>
        </w:rPr>
        <w:t xml:space="preserve">θεσης της αίτησής της, κάτι που είναι πάρα, μα πάρα πολύ σημαντικό. </w:t>
      </w:r>
    </w:p>
    <w:p w14:paraId="6242B886" w14:textId="77777777" w:rsidR="000E4403" w:rsidRDefault="00E3488B">
      <w:pPr>
        <w:spacing w:line="600" w:lineRule="auto"/>
        <w:ind w:firstLine="720"/>
        <w:jc w:val="both"/>
        <w:rPr>
          <w:rFonts w:eastAsia="Times New Roman"/>
          <w:szCs w:val="24"/>
        </w:rPr>
      </w:pPr>
      <w:r>
        <w:rPr>
          <w:rFonts w:eastAsia="Times New Roman"/>
          <w:szCs w:val="24"/>
        </w:rPr>
        <w:t>Κλείνοντας, κύριε Υπουργέ, και σε σχέση με το τραπεζικό σύστημα, θα ήθελα να πω ότι τα «ζόμπι» της αγοράς είναι γνωστά. Είναι πέντε χιλιάδες εξακόσια ΑΦΜ που χρωστούν 29 δισεκατομμύρια ευ</w:t>
      </w:r>
      <w:r>
        <w:rPr>
          <w:rFonts w:eastAsia="Times New Roman"/>
          <w:szCs w:val="24"/>
        </w:rPr>
        <w:t xml:space="preserve">ρώ. Ξεκαθαρίστε τα μέσα από το γεγονός ότι στις τράπεζες υπάρχει πλέον και η παρουσία του </w:t>
      </w:r>
      <w:r>
        <w:rPr>
          <w:rFonts w:eastAsia="Times New Roman"/>
          <w:szCs w:val="24"/>
        </w:rPr>
        <w:t>ε</w:t>
      </w:r>
      <w:r>
        <w:rPr>
          <w:rFonts w:eastAsia="Times New Roman"/>
          <w:szCs w:val="24"/>
        </w:rPr>
        <w:t xml:space="preserve">πιτρόπου του </w:t>
      </w:r>
      <w:r>
        <w:rPr>
          <w:rFonts w:eastAsia="Times New Roman"/>
          <w:szCs w:val="24"/>
        </w:rPr>
        <w:t>δ</w:t>
      </w:r>
      <w:r>
        <w:rPr>
          <w:rFonts w:eastAsia="Times New Roman"/>
          <w:szCs w:val="24"/>
        </w:rPr>
        <w:t>ημοσίου. Στις τράπεζες έχουν γίνει τρεις ανακεφαλαιοποιήσεις και επομένως το κράτος συμμετέχει ουσιαστικά στη διαμόρφωση των πολιτικών τους. Κάντε το α</w:t>
      </w:r>
      <w:r>
        <w:rPr>
          <w:rFonts w:eastAsia="Times New Roman"/>
          <w:szCs w:val="24"/>
        </w:rPr>
        <w:t>υτό για να μπορέσουμε πραγματικά να τρέξει αυτή η διαδικασία, όπως, επίσης, κύριε Παπαδημητρίου, και με τη δημιουργία του ακατάσχετου επιχειρησιακού λογαριασμού, στα αγγλικά «</w:t>
      </w:r>
      <w:r>
        <w:rPr>
          <w:rFonts w:eastAsia="Times New Roman"/>
          <w:szCs w:val="24"/>
          <w:lang w:val="en-US"/>
        </w:rPr>
        <w:t>business</w:t>
      </w:r>
      <w:r>
        <w:rPr>
          <w:rFonts w:eastAsia="Times New Roman"/>
          <w:szCs w:val="24"/>
        </w:rPr>
        <w:t xml:space="preserve"> </w:t>
      </w:r>
      <w:r>
        <w:rPr>
          <w:rFonts w:eastAsia="Times New Roman"/>
          <w:szCs w:val="24"/>
          <w:lang w:val="en-US"/>
        </w:rPr>
        <w:t>running</w:t>
      </w:r>
      <w:r>
        <w:rPr>
          <w:rFonts w:eastAsia="Times New Roman"/>
          <w:szCs w:val="24"/>
        </w:rPr>
        <w:t xml:space="preserve"> </w:t>
      </w:r>
      <w:r>
        <w:rPr>
          <w:rFonts w:eastAsia="Times New Roman"/>
          <w:szCs w:val="24"/>
          <w:lang w:val="en-US"/>
        </w:rPr>
        <w:t>account</w:t>
      </w:r>
      <w:r>
        <w:rPr>
          <w:rFonts w:eastAsia="Times New Roman"/>
          <w:szCs w:val="24"/>
        </w:rPr>
        <w:t>». Ο τροφοδότης λογαριασμός για κάθε επιχείρηση είναι η ε</w:t>
      </w:r>
      <w:r>
        <w:rPr>
          <w:rFonts w:eastAsia="Times New Roman"/>
          <w:szCs w:val="24"/>
        </w:rPr>
        <w:t xml:space="preserve">λάχιστη ανάσα που πρέπει να πάρει και που είναι αίτημα το οποίο και καταθέτω και το οποίο ζητά και το σύνολο του επιχειρηματικού κόσμου της </w:t>
      </w:r>
      <w:r>
        <w:rPr>
          <w:rFonts w:eastAsia="Times New Roman"/>
          <w:szCs w:val="24"/>
        </w:rPr>
        <w:t>β</w:t>
      </w:r>
      <w:r>
        <w:rPr>
          <w:rFonts w:eastAsia="Times New Roman"/>
          <w:szCs w:val="24"/>
        </w:rPr>
        <w:t>όρειας Ελλάδας και της Θεσσαλονίκης. Επειγόντως ακατάσχετος επιχειρησιακός λογαριασμός!</w:t>
      </w:r>
    </w:p>
    <w:p w14:paraId="6242B887" w14:textId="77777777" w:rsidR="000E4403" w:rsidRDefault="00E3488B">
      <w:pPr>
        <w:spacing w:line="600" w:lineRule="auto"/>
        <w:ind w:firstLine="720"/>
        <w:jc w:val="both"/>
        <w:rPr>
          <w:rFonts w:eastAsia="Times New Roman"/>
          <w:szCs w:val="24"/>
        </w:rPr>
      </w:pPr>
      <w:r>
        <w:rPr>
          <w:rFonts w:eastAsia="Times New Roman"/>
          <w:szCs w:val="24"/>
        </w:rPr>
        <w:t>Κλείνω -και σας ευχαριστώ π</w:t>
      </w:r>
      <w:r>
        <w:rPr>
          <w:rFonts w:eastAsia="Times New Roman"/>
          <w:szCs w:val="24"/>
        </w:rPr>
        <w:t>ολύ, κύριε Πρόεδρε, για την ανοχή σας- με το μοντέλο επιχειρηματικότητας. Εμείς ζητούμε και διεκδικούμε την παρουσία και τον πρωταγωνιστικό ρόλο της ιδιωτικής πρωτοβουλίας. Ποιας επιχειρηματικότητας, όμως; Ποιας πρωτοβουλίας; Εκείνης που δεν λέει «τα λεφτά</w:t>
      </w:r>
      <w:r>
        <w:rPr>
          <w:rFonts w:eastAsia="Times New Roman"/>
          <w:szCs w:val="24"/>
        </w:rPr>
        <w:t xml:space="preserve"> στην Ελβετία», «τα σπίτια σε </w:t>
      </w:r>
      <w:r>
        <w:rPr>
          <w:rFonts w:eastAsia="Times New Roman"/>
          <w:szCs w:val="24"/>
          <w:lang w:val="en-US"/>
        </w:rPr>
        <w:t>offshore</w:t>
      </w:r>
      <w:r>
        <w:rPr>
          <w:rFonts w:eastAsia="Times New Roman"/>
          <w:szCs w:val="24"/>
        </w:rPr>
        <w:t>» και οι ζημίες του άρθρου 99 του επιχειρηματία που είναι εντάξει στις υποχρεώσεις του απέναντι στις τράπεζες, εντάξει στις υποχρεώσεις του απέναντι στα ασφαλιστικά ταμεία και κυρίως σέβεται τις συλλογικές διαπραγματεύ</w:t>
      </w:r>
      <w:r>
        <w:rPr>
          <w:rFonts w:eastAsia="Times New Roman"/>
          <w:szCs w:val="24"/>
        </w:rPr>
        <w:t xml:space="preserve">σεις και τον κόπο των εργαζομένων του. </w:t>
      </w:r>
    </w:p>
    <w:p w14:paraId="6242B888" w14:textId="77777777" w:rsidR="000E4403" w:rsidRDefault="00E3488B">
      <w:pPr>
        <w:spacing w:line="600" w:lineRule="auto"/>
        <w:ind w:firstLine="720"/>
        <w:jc w:val="both"/>
        <w:rPr>
          <w:rFonts w:eastAsia="Times New Roman"/>
          <w:szCs w:val="24"/>
        </w:rPr>
      </w:pPr>
      <w:r>
        <w:rPr>
          <w:rFonts w:eastAsia="Times New Roman"/>
          <w:szCs w:val="24"/>
        </w:rPr>
        <w:t xml:space="preserve">Σας ευχαριστώ. </w:t>
      </w:r>
    </w:p>
    <w:p w14:paraId="6242B889"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242B88A" w14:textId="77777777" w:rsidR="000E4403" w:rsidRDefault="00E3488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του ΣΥΡΙΖΑ κ. Τριανταφυλλίδη. </w:t>
      </w:r>
    </w:p>
    <w:p w14:paraId="6242B88B" w14:textId="77777777" w:rsidR="000E4403" w:rsidRDefault="00E3488B">
      <w:pPr>
        <w:spacing w:line="600" w:lineRule="auto"/>
        <w:ind w:firstLine="720"/>
        <w:jc w:val="both"/>
        <w:rPr>
          <w:rFonts w:eastAsia="Times New Roman"/>
          <w:szCs w:val="24"/>
        </w:rPr>
      </w:pPr>
      <w:r>
        <w:rPr>
          <w:rFonts w:eastAsia="Times New Roman"/>
          <w:szCs w:val="24"/>
        </w:rPr>
        <w:t>Κυρίες και κύριοι συνάδελφοι, στο σημείο αυτό επιτρέψτε μου να αν</w:t>
      </w:r>
      <w:r>
        <w:rPr>
          <w:rFonts w:eastAsia="Times New Roman"/>
          <w:szCs w:val="24"/>
        </w:rPr>
        <w:t xml:space="preserve">ακοινώσω στο Σώμα το δελτίο επικαίρων ερωτήσεων της Παρασκευής 28 Απριλίου 2017. </w:t>
      </w:r>
    </w:p>
    <w:p w14:paraId="6242B88C" w14:textId="77777777" w:rsidR="000E4403" w:rsidRDefault="00E3488B">
      <w:pPr>
        <w:spacing w:line="600" w:lineRule="auto"/>
        <w:ind w:firstLine="720"/>
        <w:jc w:val="both"/>
        <w:rPr>
          <w:rFonts w:eastAsia="Times New Roman"/>
          <w:color w:val="000000"/>
          <w:szCs w:val="24"/>
        </w:rPr>
      </w:pPr>
      <w:r>
        <w:rPr>
          <w:rFonts w:eastAsia="Times New Roman"/>
          <w:bCs/>
          <w:color w:val="000000"/>
          <w:szCs w:val="24"/>
        </w:rPr>
        <w:t xml:space="preserve">Α. </w:t>
      </w:r>
      <w:r>
        <w:rPr>
          <w:rFonts w:eastAsia="Times New Roman"/>
          <w:bCs/>
          <w:color w:val="000000"/>
          <w:szCs w:val="24"/>
        </w:rPr>
        <w:t>ΕΠΙΚΑΙΡΕΣ ΕΡΩΤΗΣΕΙΣ</w:t>
      </w:r>
      <w:r>
        <w:rPr>
          <w:rFonts w:eastAsia="Times New Roman"/>
          <w:bCs/>
          <w:color w:val="000000"/>
          <w:szCs w:val="24"/>
        </w:rPr>
        <w:t xml:space="preserve"> Πρώτου Κύκλου (Άρθρο 130 πα</w:t>
      </w:r>
      <w:r>
        <w:rPr>
          <w:rFonts w:eastAsia="Times New Roman"/>
          <w:bCs/>
          <w:color w:val="000000"/>
          <w:szCs w:val="24"/>
        </w:rPr>
        <w:t>ράγραφοι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6242B88D"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1. Η με αριθμό 751/25-4-2017 επίκαιρη ερώτηση της Βουλευτού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 xml:space="preserve">ς του </w:t>
      </w:r>
      <w:r>
        <w:rPr>
          <w:rFonts w:eastAsia="Times New Roman"/>
          <w:color w:val="000000"/>
          <w:szCs w:val="24"/>
        </w:rPr>
        <w:t>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Άννας Βαγενά </w:t>
      </w:r>
      <w:r>
        <w:rPr>
          <w:rFonts w:eastAsia="Times New Roman"/>
          <w:color w:val="000000"/>
          <w:szCs w:val="24"/>
        </w:rPr>
        <w:t xml:space="preserve">προς την Υπουργό </w:t>
      </w:r>
      <w:r>
        <w:rPr>
          <w:rFonts w:eastAsia="Times New Roman"/>
          <w:bCs/>
          <w:color w:val="000000"/>
          <w:szCs w:val="24"/>
        </w:rPr>
        <w:t xml:space="preserve">Πολιτισμού και Αθλητισμού, </w:t>
      </w:r>
      <w:r>
        <w:rPr>
          <w:rFonts w:eastAsia="Times New Roman"/>
          <w:color w:val="000000"/>
          <w:szCs w:val="24"/>
        </w:rPr>
        <w:t>σχετικά με το Α΄ Αρχαίο Θέατρο της Λάρισας και την επ’ αυτού στρατηγική του Υπουργείου Πολιτισμού και Αθλητισμού.</w:t>
      </w:r>
    </w:p>
    <w:p w14:paraId="6242B88E"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 xml:space="preserve">2. Η με αριθμό 749/24-4-2017 επίκαιρη ερώτηση </w:t>
      </w:r>
      <w:r>
        <w:rPr>
          <w:rFonts w:eastAsia="Times New Roman"/>
          <w:color w:val="000000"/>
          <w:szCs w:val="24"/>
        </w:rPr>
        <w:t xml:space="preserve">του Βουλευτή Β΄ Αθηνών της Νέας Δημοκρατίας κ. </w:t>
      </w:r>
      <w:r>
        <w:rPr>
          <w:rFonts w:eastAsia="Times New Roman"/>
          <w:bCs/>
          <w:color w:val="000000"/>
          <w:szCs w:val="24"/>
        </w:rPr>
        <w:t>Γεράσιμου Γιακουμάτου</w:t>
      </w:r>
      <w:r>
        <w:rPr>
          <w:rFonts w:eastAsia="Times New Roman"/>
          <w:color w:val="000000"/>
          <w:szCs w:val="24"/>
        </w:rPr>
        <w:t xml:space="preserve"> προς την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σχετικά με την απόδοση συντάξεων χηρείας για συζύγους πεσόντων στρατιωτικών εν ώρα υπηρεσίας.</w:t>
      </w:r>
    </w:p>
    <w:p w14:paraId="6242B88F"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3. Η με αριθμό 76</w:t>
      </w:r>
      <w:r>
        <w:rPr>
          <w:rFonts w:eastAsia="Times New Roman"/>
          <w:color w:val="000000"/>
          <w:szCs w:val="24"/>
        </w:rPr>
        <w:t xml:space="preserve">8/25-4-2017 επίκαιρη ερώτηση του Βουλευτή Ηρακλείου της Δημοκρατικής Συμπαράταξης ΠΑΣΟΚ – ΔΗΜΑΡ κ. </w:t>
      </w:r>
      <w:r>
        <w:rPr>
          <w:rFonts w:eastAsia="Times New Roman"/>
          <w:bCs/>
          <w:color w:val="000000"/>
          <w:szCs w:val="24"/>
        </w:rPr>
        <w:t>Βασιλείου Κεγκέρογλου</w:t>
      </w:r>
      <w:r>
        <w:rPr>
          <w:rFonts w:eastAsia="Times New Roman"/>
          <w:color w:val="000000"/>
          <w:szCs w:val="24"/>
        </w:rPr>
        <w:t xml:space="preserve"> προς την Υπουργό </w:t>
      </w:r>
      <w:r>
        <w:rPr>
          <w:rFonts w:eastAsia="Times New Roman"/>
          <w:bCs/>
          <w:color w:val="000000"/>
          <w:szCs w:val="24"/>
        </w:rPr>
        <w:t xml:space="preserve">Εργασίας, Κοινωνικής Ασφάλισης και Κοινωνικής Αλληλεγγύης, </w:t>
      </w:r>
      <w:r>
        <w:rPr>
          <w:rFonts w:eastAsia="Times New Roman"/>
          <w:color w:val="000000"/>
          <w:szCs w:val="24"/>
        </w:rPr>
        <w:t>σχετικά με την άμεση έκδοση εγκυκλίου για την μη περικοπή τ</w:t>
      </w:r>
      <w:r>
        <w:rPr>
          <w:rFonts w:eastAsia="Times New Roman"/>
          <w:color w:val="000000"/>
          <w:szCs w:val="24"/>
        </w:rPr>
        <w:t>ων συντάξεων (ανεξαρτήτως ταμείου) λόγω αγροτικής δραστηριότητας ή επιδότησης που προϋπήρχε της 12</w:t>
      </w:r>
      <w:r>
        <w:rPr>
          <w:rFonts w:eastAsia="Times New Roman"/>
          <w:color w:val="000000"/>
          <w:szCs w:val="24"/>
          <w:vertAlign w:val="superscript"/>
        </w:rPr>
        <w:t>ης</w:t>
      </w:r>
      <w:r>
        <w:rPr>
          <w:rFonts w:eastAsia="Times New Roman"/>
          <w:color w:val="000000"/>
          <w:szCs w:val="24"/>
        </w:rPr>
        <w:t xml:space="preserve"> Μαΐου του 2016.</w:t>
      </w:r>
    </w:p>
    <w:p w14:paraId="6242B890"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4. Η με αριθμό 752/25-4-2017 επίκαιρη ερώτηση της Βουλευτού Α΄ Αθηνών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Λιάνας Κανέλλη</w:t>
      </w:r>
      <w:r>
        <w:rPr>
          <w:rFonts w:eastAsia="Times New Roman"/>
          <w:color w:val="000000"/>
          <w:szCs w:val="24"/>
        </w:rPr>
        <w:t xml:space="preserve"> προς τον Υπουργ</w:t>
      </w:r>
      <w:r>
        <w:rPr>
          <w:rFonts w:eastAsia="Times New Roman"/>
          <w:color w:val="000000"/>
          <w:szCs w:val="24"/>
        </w:rPr>
        <w:t xml:space="preserve">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σχετικά με τη μονάδα επεξεργασίας υποπροϊόντων κρέατος στους Αγίους Θεοδώρους Λεχαινών Ηλείας.</w:t>
      </w:r>
    </w:p>
    <w:p w14:paraId="6242B891" w14:textId="77777777" w:rsidR="000E4403" w:rsidRDefault="00E3488B">
      <w:pPr>
        <w:spacing w:line="600" w:lineRule="auto"/>
        <w:ind w:firstLine="720"/>
        <w:jc w:val="both"/>
        <w:rPr>
          <w:rFonts w:eastAsia="Times New Roman"/>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w:t>
      </w:r>
      <w:r>
        <w:rPr>
          <w:rFonts w:eastAsia="Times New Roman"/>
          <w:bCs/>
          <w:color w:val="000000"/>
          <w:szCs w:val="24"/>
        </w:rPr>
        <w:t>ς</w:t>
      </w:r>
      <w:r>
        <w:rPr>
          <w:rFonts w:eastAsia="Times New Roman"/>
          <w:bCs/>
          <w:color w:val="000000"/>
          <w:szCs w:val="24"/>
        </w:rPr>
        <w:t xml:space="preserve"> Βουλής)</w:t>
      </w:r>
    </w:p>
    <w:p w14:paraId="6242B892"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1. Η με αριθμό 750/24-4-2017 επίκα</w:t>
      </w:r>
      <w:r>
        <w:rPr>
          <w:rFonts w:eastAsia="Times New Roman"/>
          <w:color w:val="000000"/>
          <w:szCs w:val="24"/>
        </w:rPr>
        <w:t xml:space="preserve">ιρη ερώτηση του Βουλευτή Έβρου της Νέας Δημοκρατίας κ. </w:t>
      </w:r>
      <w:r>
        <w:rPr>
          <w:rFonts w:eastAsia="Times New Roman"/>
          <w:bCs/>
          <w:color w:val="000000"/>
          <w:szCs w:val="24"/>
        </w:rPr>
        <w:t>Αναστασίου Δημοσχάκη</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Πολιτισμού και Αθλητισμού,</w:t>
      </w:r>
      <w:r>
        <w:rPr>
          <w:rFonts w:eastAsia="Times New Roman"/>
          <w:b/>
          <w:bCs/>
          <w:color w:val="000000"/>
          <w:szCs w:val="24"/>
        </w:rPr>
        <w:t xml:space="preserve"> </w:t>
      </w:r>
      <w:r>
        <w:rPr>
          <w:rFonts w:eastAsia="Times New Roman"/>
          <w:color w:val="000000"/>
          <w:szCs w:val="24"/>
        </w:rPr>
        <w:t xml:space="preserve">σχετικά με την άμεση αποκατάσταση των ζημιών στο </w:t>
      </w:r>
      <w:r>
        <w:rPr>
          <w:rFonts w:eastAsia="Times New Roman"/>
          <w:color w:val="000000"/>
          <w:szCs w:val="24"/>
        </w:rPr>
        <w:t>τ</w:t>
      </w:r>
      <w:r>
        <w:rPr>
          <w:rFonts w:eastAsia="Times New Roman"/>
          <w:color w:val="000000"/>
          <w:szCs w:val="24"/>
        </w:rPr>
        <w:t xml:space="preserve">έμενος </w:t>
      </w:r>
      <w:r>
        <w:rPr>
          <w:rFonts w:eastAsia="Times New Roman"/>
          <w:color w:val="000000"/>
          <w:szCs w:val="24"/>
        </w:rPr>
        <w:t>«</w:t>
      </w:r>
      <w:r>
        <w:rPr>
          <w:rFonts w:eastAsia="Times New Roman"/>
          <w:color w:val="000000"/>
          <w:szCs w:val="24"/>
        </w:rPr>
        <w:t>Βαγιαζήτ</w:t>
      </w:r>
      <w:r>
        <w:rPr>
          <w:rFonts w:eastAsia="Times New Roman"/>
          <w:color w:val="000000"/>
          <w:szCs w:val="24"/>
        </w:rPr>
        <w:t>»</w:t>
      </w:r>
      <w:r>
        <w:rPr>
          <w:rFonts w:eastAsia="Times New Roman"/>
          <w:color w:val="000000"/>
          <w:szCs w:val="24"/>
        </w:rPr>
        <w:t xml:space="preserve"> στο Διδυμότειχο, ύστερα από την καταστροφική πυρκαγιά της 22</w:t>
      </w:r>
      <w:r>
        <w:rPr>
          <w:rFonts w:eastAsia="Times New Roman"/>
          <w:color w:val="000000"/>
          <w:szCs w:val="24"/>
          <w:vertAlign w:val="superscript"/>
        </w:rPr>
        <w:t>ης</w:t>
      </w:r>
      <w:r>
        <w:rPr>
          <w:rFonts w:eastAsia="Times New Roman"/>
          <w:color w:val="000000"/>
          <w:szCs w:val="24"/>
        </w:rPr>
        <w:t xml:space="preserve"> </w:t>
      </w:r>
      <w:r>
        <w:rPr>
          <w:rFonts w:eastAsia="Times New Roman"/>
          <w:color w:val="000000"/>
          <w:szCs w:val="24"/>
        </w:rPr>
        <w:t>Απριλίου.</w:t>
      </w:r>
    </w:p>
    <w:p w14:paraId="6242B893"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2. Η με αριθμό 753/25-4-2017 επίκαιρη ερώτηση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σχετικά με την κατάργηση ή την αναστολή λειτουργίας του 12</w:t>
      </w:r>
      <w:r>
        <w:rPr>
          <w:rFonts w:eastAsia="Times New Roman"/>
          <w:color w:val="000000"/>
          <w:szCs w:val="24"/>
          <w:vertAlign w:val="superscript"/>
        </w:rPr>
        <w:t>ου</w:t>
      </w:r>
      <w:r>
        <w:rPr>
          <w:rFonts w:eastAsia="Times New Roman"/>
          <w:color w:val="000000"/>
          <w:szCs w:val="24"/>
        </w:rPr>
        <w:t xml:space="preserve"> </w:t>
      </w:r>
      <w:r>
        <w:rPr>
          <w:rFonts w:eastAsia="Times New Roman"/>
          <w:color w:val="000000"/>
          <w:szCs w:val="24"/>
        </w:rPr>
        <w:t>Δημοτι</w:t>
      </w:r>
      <w:r>
        <w:rPr>
          <w:rFonts w:eastAsia="Times New Roman"/>
          <w:color w:val="000000"/>
          <w:szCs w:val="24"/>
        </w:rPr>
        <w:t>κού Σχολείου του Δήμου Θεσσαλονίκης.</w:t>
      </w:r>
    </w:p>
    <w:p w14:paraId="6242B894"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 xml:space="preserve">3. Η με αριθμό 761/25-4-2017 επίκαιρη ερώτηση του Ανεξάρτητου Βουλευτή Αχαΐας κ. </w:t>
      </w:r>
      <w:r>
        <w:rPr>
          <w:rFonts w:eastAsia="Times New Roman"/>
          <w:bCs/>
          <w:color w:val="000000"/>
          <w:szCs w:val="24"/>
        </w:rPr>
        <w:t xml:space="preserve">Νικολάου Νικολόπουλου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w:t>
      </w:r>
      <w:r>
        <w:rPr>
          <w:rFonts w:eastAsia="Times New Roman"/>
          <w:color w:val="000000"/>
          <w:szCs w:val="24"/>
        </w:rPr>
        <w:t>Θ</w:t>
      </w:r>
      <w:r>
        <w:rPr>
          <w:rFonts w:eastAsia="Times New Roman"/>
          <w:color w:val="000000"/>
          <w:szCs w:val="24"/>
        </w:rPr>
        <w:t>α κατατεθεί επίσημη υποψηφιότητα της Πάτρας για τη μετεγκατάσταση της Ευρωπαϊκής</w:t>
      </w:r>
      <w:r>
        <w:rPr>
          <w:rFonts w:eastAsia="Times New Roman"/>
          <w:color w:val="000000"/>
          <w:szCs w:val="24"/>
        </w:rPr>
        <w:t xml:space="preserve"> Υπηρεσίας Φαρμάκων;».</w:t>
      </w:r>
    </w:p>
    <w:p w14:paraId="6242B895"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 xml:space="preserve">4. Η με αριθμό 712/10-4-2017 επίκαιρη ερώτηση του Βουλευτή Κιλκίς της Νέας Δημοκρατίας κ. </w:t>
      </w:r>
      <w:r>
        <w:rPr>
          <w:rFonts w:eastAsia="Times New Roman"/>
          <w:bCs/>
          <w:color w:val="000000"/>
          <w:szCs w:val="24"/>
        </w:rPr>
        <w:t>Γεωργίου Γεωργαντά</w:t>
      </w:r>
      <w:r>
        <w:rPr>
          <w:rFonts w:eastAsia="Times New Roman"/>
          <w:color w:val="000000"/>
          <w:szCs w:val="24"/>
        </w:rPr>
        <w:t xml:space="preserve"> προς την Υπουργό </w:t>
      </w:r>
      <w:r>
        <w:rPr>
          <w:rFonts w:eastAsia="Times New Roman"/>
          <w:bCs/>
          <w:color w:val="000000"/>
          <w:szCs w:val="24"/>
        </w:rPr>
        <w:t xml:space="preserve">Πολιτισμού και Αθλητισμού,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w:t>
      </w:r>
      <w:r>
        <w:rPr>
          <w:rFonts w:eastAsia="Times New Roman"/>
          <w:color w:val="000000"/>
          <w:szCs w:val="24"/>
        </w:rPr>
        <w:t>Α</w:t>
      </w:r>
      <w:r>
        <w:rPr>
          <w:rFonts w:eastAsia="Times New Roman"/>
          <w:color w:val="000000"/>
          <w:szCs w:val="24"/>
        </w:rPr>
        <w:t xml:space="preserve">δικαιολόγητη καθυστέρηση του </w:t>
      </w:r>
      <w:r>
        <w:rPr>
          <w:rFonts w:eastAsia="Times New Roman"/>
          <w:color w:val="000000"/>
          <w:szCs w:val="24"/>
        </w:rPr>
        <w:t>Υ</w:t>
      </w:r>
      <w:r>
        <w:rPr>
          <w:rFonts w:eastAsia="Times New Roman"/>
          <w:color w:val="000000"/>
          <w:szCs w:val="24"/>
        </w:rPr>
        <w:t>πουργείου στο αίτημα του Δήμου Κιλκίς γ</w:t>
      </w:r>
      <w:r>
        <w:rPr>
          <w:rFonts w:eastAsia="Times New Roman"/>
          <w:color w:val="000000"/>
          <w:szCs w:val="24"/>
        </w:rPr>
        <w:t>ια την ανάληψη του έργου “Συντήρηση και Αναβάθμιση του Εθνικού Σταδίου Κιλκίς”».</w:t>
      </w:r>
    </w:p>
    <w:p w14:paraId="6242B896" w14:textId="77777777" w:rsidR="000E4403" w:rsidRDefault="00E3488B">
      <w:pPr>
        <w:spacing w:line="600" w:lineRule="auto"/>
        <w:ind w:firstLine="720"/>
        <w:jc w:val="both"/>
        <w:rPr>
          <w:rFonts w:eastAsia="Times New Roman"/>
          <w:color w:val="000000"/>
          <w:szCs w:val="24"/>
        </w:rPr>
      </w:pPr>
      <w:r>
        <w:rPr>
          <w:rFonts w:eastAsia="Times New Roman"/>
          <w:bCs/>
          <w:color w:val="000000"/>
          <w:szCs w:val="24"/>
        </w:rPr>
        <w:t xml:space="preserve">ΑΝΑΦΟΡΕΣ </w:t>
      </w:r>
      <w:r>
        <w:rPr>
          <w:rFonts w:eastAsia="Times New Roman"/>
          <w:bCs/>
          <w:color w:val="000000"/>
          <w:szCs w:val="24"/>
        </w:rPr>
        <w:t>-</w:t>
      </w:r>
      <w:r>
        <w:rPr>
          <w:rFonts w:eastAsia="Times New Roman"/>
          <w:bCs/>
          <w:color w:val="000000"/>
          <w:szCs w:val="24"/>
        </w:rPr>
        <w:t xml:space="preserve"> ΕΡΩΤΗΣΕΙΣ </w:t>
      </w:r>
      <w:r>
        <w:rPr>
          <w:rFonts w:eastAsia="Times New Roman"/>
          <w:bCs/>
          <w:color w:val="000000"/>
          <w:szCs w:val="24"/>
        </w:rPr>
        <w:t>(Άρθρο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του</w:t>
      </w:r>
      <w:r>
        <w:rPr>
          <w:rFonts w:eastAsia="Times New Roman"/>
          <w:bCs/>
          <w:color w:val="000000"/>
          <w:szCs w:val="24"/>
        </w:rPr>
        <w:t xml:space="preserve"> </w:t>
      </w:r>
      <w:r>
        <w:rPr>
          <w:rFonts w:eastAsia="Times New Roman"/>
          <w:bCs/>
          <w:color w:val="000000"/>
          <w:szCs w:val="24"/>
        </w:rPr>
        <w:t>Κ</w:t>
      </w:r>
      <w:r>
        <w:rPr>
          <w:rFonts w:eastAsia="Times New Roman"/>
          <w:bCs/>
          <w:color w:val="000000"/>
          <w:szCs w:val="24"/>
        </w:rPr>
        <w:t>αν</w:t>
      </w:r>
      <w:r>
        <w:rPr>
          <w:rFonts w:eastAsia="Times New Roman"/>
          <w:bCs/>
          <w:color w:val="000000"/>
          <w:szCs w:val="24"/>
        </w:rPr>
        <w:t>ονισμού της</w:t>
      </w:r>
      <w:r>
        <w:rPr>
          <w:rFonts w:eastAsia="Times New Roman"/>
          <w:bCs/>
          <w:color w:val="000000"/>
          <w:szCs w:val="24"/>
        </w:rPr>
        <w:t xml:space="preserve"> Βουλής)</w:t>
      </w:r>
    </w:p>
    <w:p w14:paraId="6242B897"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 xml:space="preserve">1. Η με αριθμό 2795/23-1-2017 ερώτηση του Βουλευτή Δράμας της Νέας Δημοκρατίας κ. </w:t>
      </w:r>
      <w:r>
        <w:rPr>
          <w:rFonts w:eastAsia="Times New Roman"/>
          <w:bCs/>
          <w:color w:val="000000"/>
          <w:szCs w:val="24"/>
        </w:rPr>
        <w:t>Δημητρίου Κυριαζίδη</w:t>
      </w:r>
      <w:r>
        <w:rPr>
          <w:rFonts w:eastAsia="Times New Roman"/>
          <w:color w:val="000000"/>
          <w:szCs w:val="24"/>
        </w:rPr>
        <w:t xml:space="preserve"> προς τον Υπουργό </w:t>
      </w:r>
      <w:r>
        <w:rPr>
          <w:rFonts w:eastAsia="Times New Roman"/>
          <w:bCs/>
          <w:color w:val="000000"/>
          <w:szCs w:val="24"/>
        </w:rPr>
        <w:t xml:space="preserve">Δικαιοσύνης, Διαφάνειας και Ανθρωπίνων Δικαιωμάτων,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«Υπεξαίρεση στην οικονομική διαχείριση του Θεραπευτηρίου Χρόνιων Παθήσεων Δράμας».</w:t>
      </w:r>
    </w:p>
    <w:p w14:paraId="6242B898" w14:textId="77777777" w:rsidR="000E4403" w:rsidRDefault="00E3488B">
      <w:pPr>
        <w:spacing w:line="600" w:lineRule="auto"/>
        <w:ind w:firstLine="720"/>
        <w:jc w:val="both"/>
        <w:rPr>
          <w:rFonts w:eastAsia="Times New Roman"/>
          <w:color w:val="000000"/>
          <w:szCs w:val="24"/>
        </w:rPr>
      </w:pPr>
      <w:r>
        <w:rPr>
          <w:rFonts w:eastAsia="Times New Roman"/>
          <w:color w:val="000000"/>
          <w:szCs w:val="24"/>
        </w:rPr>
        <w:t>2. Η με αριθμό 3849/2-3-2017 ερώτηση του Βουλευτή Ηρακλείου της Δημοκρατικής Συμπαράταξης ΠΑΣΟ</w:t>
      </w:r>
      <w:r>
        <w:rPr>
          <w:rFonts w:eastAsia="Times New Roman"/>
          <w:color w:val="000000"/>
          <w:szCs w:val="24"/>
        </w:rPr>
        <w:t xml:space="preserve">Κ – ΔΗΜΑΡ κ. </w:t>
      </w:r>
      <w:r>
        <w:rPr>
          <w:rFonts w:eastAsia="Times New Roman"/>
          <w:bCs/>
          <w:color w:val="000000"/>
          <w:szCs w:val="24"/>
        </w:rPr>
        <w:t>Βασιλείου Κεγκέρογλου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w:t>
      </w:r>
      <w:r>
        <w:rPr>
          <w:rFonts w:eastAsia="Times New Roman"/>
          <w:color w:val="000000"/>
          <w:szCs w:val="24"/>
        </w:rPr>
        <w:t>Π</w:t>
      </w:r>
      <w:r>
        <w:rPr>
          <w:rFonts w:eastAsia="Times New Roman"/>
          <w:color w:val="000000"/>
          <w:szCs w:val="24"/>
        </w:rPr>
        <w:t>αροχή διευκρινήσεων</w:t>
      </w:r>
      <w:r>
        <w:rPr>
          <w:rFonts w:eastAsia="Times New Roman"/>
          <w:color w:val="000000"/>
          <w:szCs w:val="24"/>
        </w:rPr>
        <w:t>,</w:t>
      </w:r>
      <w:r>
        <w:rPr>
          <w:rFonts w:eastAsia="Times New Roman"/>
          <w:color w:val="000000"/>
          <w:szCs w:val="24"/>
        </w:rPr>
        <w:t xml:space="preserve"> ώστε να αρκεί η ασφαλιστική και φορολογική ενημερότητα μιας εταιρείας, στις περιπτώσεις κεφαλαιουχικών εταιρειών, προκειμένου αυτές να εισπράξουν χρήματα από </w:t>
      </w:r>
      <w:r>
        <w:rPr>
          <w:rFonts w:eastAsia="Times New Roman"/>
          <w:color w:val="000000"/>
          <w:szCs w:val="24"/>
        </w:rPr>
        <w:t>Δ</w:t>
      </w:r>
      <w:r>
        <w:rPr>
          <w:rFonts w:eastAsia="Times New Roman"/>
          <w:color w:val="000000"/>
          <w:szCs w:val="24"/>
        </w:rPr>
        <w:t>ημόσιο, ΝΠΔΔ, ΟΤΑ ή άλλους φορείς».</w:t>
      </w:r>
    </w:p>
    <w:p w14:paraId="6242B899" w14:textId="77777777" w:rsidR="000E4403" w:rsidRDefault="00E3488B">
      <w:pPr>
        <w:spacing w:line="600" w:lineRule="auto"/>
        <w:ind w:firstLine="720"/>
        <w:jc w:val="both"/>
        <w:rPr>
          <w:rFonts w:eastAsia="Times New Roman"/>
          <w:szCs w:val="24"/>
        </w:rPr>
      </w:pPr>
      <w:r>
        <w:rPr>
          <w:rFonts w:eastAsia="Times New Roman"/>
          <w:szCs w:val="24"/>
        </w:rPr>
        <w:t>Τον λόγο τώρα έχει ο Ανεξάρτητος Βουλευτής κ. Γεώργιος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Δημήτριος Καρράς. </w:t>
      </w:r>
    </w:p>
    <w:p w14:paraId="6242B89A"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Καρρά, έχετε τον λόγο. </w:t>
      </w:r>
    </w:p>
    <w:p w14:paraId="6242B89B" w14:textId="77777777" w:rsidR="000E4403" w:rsidRDefault="00E3488B">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Ευχαριστώ, κύριε Πρόεδρε.  </w:t>
      </w:r>
    </w:p>
    <w:p w14:paraId="6242B89C" w14:textId="77777777" w:rsidR="000E4403" w:rsidRDefault="00E3488B">
      <w:pPr>
        <w:spacing w:line="600" w:lineRule="auto"/>
        <w:ind w:firstLine="720"/>
        <w:jc w:val="both"/>
        <w:rPr>
          <w:rFonts w:eastAsia="Times New Roman"/>
          <w:szCs w:val="24"/>
        </w:rPr>
      </w:pPr>
      <w:r>
        <w:rPr>
          <w:rFonts w:eastAsia="Times New Roman"/>
          <w:szCs w:val="24"/>
        </w:rPr>
        <w:t>Πάντα ένα νομοσχέδιο το οποίο αφορά έναν μηχανισμ</w:t>
      </w:r>
      <w:r>
        <w:rPr>
          <w:rFonts w:eastAsia="Times New Roman"/>
          <w:szCs w:val="24"/>
        </w:rPr>
        <w:t xml:space="preserve">ό ρύθμισης οφειλών, δηλαδή μια συλλογική διαδικασία μιας μορφής πτώχευσης και εξυγίανσης, έχει ενδιαφέρον. Έχουν ακουστεί ενστάσεις και επιχειρήματα υπερασπιστικά. </w:t>
      </w:r>
    </w:p>
    <w:p w14:paraId="6242B89D" w14:textId="77777777" w:rsidR="000E4403" w:rsidRDefault="00E3488B">
      <w:pPr>
        <w:spacing w:line="600" w:lineRule="auto"/>
        <w:ind w:firstLine="720"/>
        <w:jc w:val="both"/>
        <w:rPr>
          <w:rFonts w:eastAsia="Times New Roman"/>
          <w:szCs w:val="24"/>
        </w:rPr>
      </w:pPr>
      <w:r>
        <w:rPr>
          <w:rFonts w:eastAsia="Times New Roman"/>
          <w:szCs w:val="24"/>
        </w:rPr>
        <w:t>Θα σταθώ κατ’ αρχάς σε δύο ζητήματα</w:t>
      </w:r>
      <w:r>
        <w:rPr>
          <w:rFonts w:eastAsia="Times New Roman"/>
          <w:szCs w:val="24"/>
        </w:rPr>
        <w:t>,</w:t>
      </w:r>
      <w:r>
        <w:rPr>
          <w:rFonts w:eastAsia="Times New Roman"/>
          <w:szCs w:val="24"/>
        </w:rPr>
        <w:t xml:space="preserve"> τα οποία προκάλεσαν το ενδιαφέρον μου από το συζητούμε</w:t>
      </w:r>
      <w:r>
        <w:rPr>
          <w:rFonts w:eastAsia="Times New Roman"/>
          <w:szCs w:val="24"/>
        </w:rPr>
        <w:t>νο νομοσχέδιο. Το ένα αφορά το γιατί θα πηγαίνει προς επικύρωση στο δικαστήριο η συμφωνία αναδιάρθρωσης.</w:t>
      </w:r>
    </w:p>
    <w:p w14:paraId="6242B89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Συζητήθηκε πάρα πολύ στην Αίθουσα αυτό και περίμενα να ακούσω εκείνο που είναι το πραγματικό ζητούμενο, ούτως ώστε να αποκτήσουν εκτελεστό τίτλο οι πισ</w:t>
      </w:r>
      <w:r>
        <w:rPr>
          <w:rFonts w:eastAsia="Times New Roman" w:cs="Times New Roman"/>
          <w:szCs w:val="24"/>
        </w:rPr>
        <w:t xml:space="preserve">τωτές, να μπορούν να εκτελέσουν και σε περίπτωση ακόμα ανατροπής του εξωδικαστικού συμβιβασμού. Δεν το άκουσα. Παρακαλώ να σημειωθεί. </w:t>
      </w:r>
    </w:p>
    <w:p w14:paraId="6242B89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Ένα δεύτερο ζήτημα, το οποίο κέντρισε το ενδιαφέρον μου και θέλω να το σχολιάσω και αυτό αρνητικά, είναι ότι μέσω του εξω</w:t>
      </w:r>
      <w:r>
        <w:rPr>
          <w:rFonts w:eastAsia="Times New Roman" w:cs="Times New Roman"/>
          <w:szCs w:val="24"/>
        </w:rPr>
        <w:t xml:space="preserve">δικαστικού μηχανισμού περνάει και ένα ιδιωτικό </w:t>
      </w:r>
      <w:r>
        <w:rPr>
          <w:rFonts w:eastAsia="Times New Roman" w:cs="Times New Roman"/>
          <w:szCs w:val="24"/>
        </w:rPr>
        <w:t>π</w:t>
      </w:r>
      <w:r>
        <w:rPr>
          <w:rFonts w:eastAsia="Times New Roman" w:cs="Times New Roman"/>
          <w:szCs w:val="24"/>
        </w:rPr>
        <w:t xml:space="preserve">εριουσιολόγιο. Τι μας λέει το σχέδιο νόμου; Μας λέει ότι ο οφειλέτης μαζί με τους συνοφειλέτες του, μαζί με το σόι του τελικά -και θα το εξηγήσω γιατί το λέω αυτό στη συνέχεια- καταθέτουν όχι μόνο τις </w:t>
      </w:r>
      <w:r>
        <w:rPr>
          <w:rFonts w:eastAsia="Times New Roman" w:cs="Times New Roman"/>
          <w:szCs w:val="24"/>
        </w:rPr>
        <w:t>υποχρεώσεις τους, αλλά και κάθε περιουσιακό στοιχείο που έχουν, κάθε απαίτηση, για να κριθεί όχι μόνο η βιωσιμότητα μιας επιχείρησης, αλλά να κριθεί, επιπλέον, και η πιστοληπτική ικανότητα των οφειλετών.</w:t>
      </w:r>
    </w:p>
    <w:p w14:paraId="6242B8A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Διερωτώμαι, λοιπόν, το εξής: Αυτό το ιδιωτικό </w:t>
      </w:r>
      <w:r>
        <w:rPr>
          <w:rFonts w:eastAsia="Times New Roman" w:cs="Times New Roman"/>
          <w:szCs w:val="24"/>
        </w:rPr>
        <w:t>π</w:t>
      </w:r>
      <w:r>
        <w:rPr>
          <w:rFonts w:eastAsia="Times New Roman" w:cs="Times New Roman"/>
          <w:szCs w:val="24"/>
        </w:rPr>
        <w:t>εριου</w:t>
      </w:r>
      <w:r>
        <w:rPr>
          <w:rFonts w:eastAsia="Times New Roman" w:cs="Times New Roman"/>
          <w:szCs w:val="24"/>
        </w:rPr>
        <w:t>σιολόγιο -έτσι το ονομάζω εγώ διότι φαντάζομαι ότι ο μικροπρομηθευτής μιας επιχείρησης, ένας εκμισθωτής ενός καταστήματος δεν το έχει ανάγκη, θέλει να πάρει ει δυνατόν κάποια χρήματα- που θα θησαυριστεί, πού θα κρατηθεί; Στους μεγάλους πιστωτές, δηλαδή στι</w:t>
      </w:r>
      <w:r>
        <w:rPr>
          <w:rFonts w:eastAsia="Times New Roman" w:cs="Times New Roman"/>
          <w:szCs w:val="24"/>
        </w:rPr>
        <w:t xml:space="preserve">ς τράπεζες. </w:t>
      </w:r>
    </w:p>
    <w:p w14:paraId="6242B8A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δημιουργούμε με τη μορφή αυτή μια πλήρη δέσμευση των ιδιωτικών περιουσιών και όχι προς χάριν ουσιαστικά του δημοσίου συμφέροντος με την έννοια να τα έχει το δημόσιο, η φορολογική αρχή</w:t>
      </w:r>
      <w:r>
        <w:rPr>
          <w:rFonts w:eastAsia="Times New Roman" w:cs="Times New Roman"/>
          <w:szCs w:val="24"/>
        </w:rPr>
        <w:t>,</w:t>
      </w:r>
      <w:r>
        <w:rPr>
          <w:rFonts w:eastAsia="Times New Roman" w:cs="Times New Roman"/>
          <w:szCs w:val="24"/>
        </w:rPr>
        <w:t xml:space="preserve"> ούτως ώστε να μπορεί να στρέφεται σε περίπτωση μη</w:t>
      </w:r>
      <w:r>
        <w:rPr>
          <w:rFonts w:eastAsia="Times New Roman" w:cs="Times New Roman"/>
          <w:szCs w:val="24"/>
        </w:rPr>
        <w:t xml:space="preserve"> πληρωμών, αλλά ιδιωτικοί φορείς, τα πιστωτικά ιδρύματα. Δεν θα το πω φακέλωμα. Δεν το θεωρώ φακέλωμα, αλλά εν πάση περιπτώσει μπορεί τελικά να γίνουν μια σειρά από καταχρήσεις που να οδηγήσουν σε αφαίρεση περιουσιών πολύ σοβαρών. </w:t>
      </w:r>
    </w:p>
    <w:p w14:paraId="6242B8A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Αυτές ήταν, λοιπόν, δύο </w:t>
      </w:r>
      <w:r>
        <w:rPr>
          <w:rFonts w:eastAsia="Times New Roman" w:cs="Times New Roman"/>
          <w:szCs w:val="24"/>
        </w:rPr>
        <w:t>από τις δικές μου αρχικές παρατηρήσεις. Εκείνο, όμως, το οποίο με ξένισε πραγματικά και το έψαξα, είναι ότι με το νομοσχέδιο αυτό γίνεται επέμβαση σε πάγιες αρχές του δικαιϊκού μας συστήματος. Ξέρουμε όλοι ότι ο εγγυητής έχει παρεπόμενη επικουρική υποχρέωσ</w:t>
      </w:r>
      <w:r>
        <w:rPr>
          <w:rFonts w:eastAsia="Times New Roman" w:cs="Times New Roman"/>
          <w:szCs w:val="24"/>
        </w:rPr>
        <w:t>η προς τον κύριο οφειλέτη. Ξέρουμε όλοι ότι στη μικρή περίπτωση επιχείρησης ο συνήθης εγγυητής, ο συνήθης ύποπτος είναι η σύζυγος, το παιδί, ο παππούς πολλές φορές που τον φωνάζουν μέχρι την τράπεζα για να βάλει μια τυπική υπογραφή για να πάρει το δάνειο η</w:t>
      </w:r>
      <w:r>
        <w:rPr>
          <w:rFonts w:eastAsia="Times New Roman" w:cs="Times New Roman"/>
          <w:szCs w:val="24"/>
        </w:rPr>
        <w:t xml:space="preserve"> μικρή επιχείρηση. </w:t>
      </w:r>
    </w:p>
    <w:p w14:paraId="6242B8A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Έρχεται, λοιπόν, το νομοσχέδιο αυτό και τι μας λέει; Μας λέει ότι ο εγγυητής είναι συνοφειλέτης, δηλαδή εις ολόκληρον συνυπεύθυνος, με ολόκληρη την περιουσία του για το συγκεκριμένο χρέος, το οποίο έχει εγγυηθεί. Μήπως εδώ, λοιπόν, είμε</w:t>
      </w:r>
      <w:r>
        <w:rPr>
          <w:rFonts w:eastAsia="Times New Roman" w:cs="Times New Roman"/>
          <w:szCs w:val="24"/>
        </w:rPr>
        <w:t xml:space="preserve">θα υπέρ άγαν προστατευτικοί υπέρ των πιστωτών; Μήπως δημιουργούμε μέσα στην ελληνική κοινωνία συνυπεύθυνους τους οποίους δεν θα είχαμε λόγο εάν εφαρμόζαμε αποκλειστικά τις αρχές του αστικού δικαίου; </w:t>
      </w:r>
    </w:p>
    <w:p w14:paraId="6242B8A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μένα που έχω μια εμπειρία σε αυτά τα θέματα -και συγ</w:t>
      </w:r>
      <w:r>
        <w:rPr>
          <w:rFonts w:eastAsia="Times New Roman" w:cs="Times New Roman"/>
          <w:szCs w:val="24"/>
        </w:rPr>
        <w:t xml:space="preserve">χωρέστε μου τον εγωισμό που το λέω- οι διατάξεις αυτές εκφράζουν το πιστωτικό σύστημα, το τραπεζικό σύστημα. </w:t>
      </w:r>
    </w:p>
    <w:p w14:paraId="6242B8A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καταθέσω αυτή τη στιγμή στα Πρακτικά ένα σχέδιο δανειακής συμβάσεως τοκοχρεολ</w:t>
      </w:r>
      <w:r>
        <w:rPr>
          <w:rFonts w:eastAsia="Times New Roman" w:cs="Times New Roman"/>
          <w:szCs w:val="24"/>
        </w:rPr>
        <w:t>υ</w:t>
      </w:r>
      <w:r>
        <w:rPr>
          <w:rFonts w:eastAsia="Times New Roman" w:cs="Times New Roman"/>
          <w:szCs w:val="24"/>
        </w:rPr>
        <w:t>τικού δανείου μιας συστημικής τράπεζας. Τι λέει; Λέει ότι ο εγγυη</w:t>
      </w:r>
      <w:r>
        <w:rPr>
          <w:rFonts w:eastAsia="Times New Roman" w:cs="Times New Roman"/>
          <w:szCs w:val="24"/>
        </w:rPr>
        <w:t xml:space="preserve">τής παραιτείται όλων των δικαιωμάτων του και όλων των ενστάσεων. </w:t>
      </w:r>
    </w:p>
    <w:p w14:paraId="6242B8A6" w14:textId="77777777" w:rsidR="000E4403" w:rsidRDefault="00E3488B">
      <w:pPr>
        <w:spacing w:line="600" w:lineRule="auto"/>
        <w:ind w:firstLine="720"/>
        <w:jc w:val="both"/>
        <w:rPr>
          <w:rFonts w:eastAsia="Times New Roman"/>
          <w:bCs/>
          <w:szCs w:val="24"/>
          <w:shd w:val="clear" w:color="auto" w:fill="FFFFFF"/>
        </w:rPr>
      </w:pPr>
      <w:r>
        <w:rPr>
          <w:rFonts w:eastAsia="Times New Roman" w:cs="Times New Roman"/>
        </w:rPr>
        <w:t>(Στο σημείο αυτό ο Βουλευτής κ. Γεώργιος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Δημήτριος Καρράς καταθέτει για τα Πρακτικά το προαναφερθέν έγγραφο, το οποίο βρίσκεται στο αρχείο του Τμήματος Γραμματείας της Διεύθυνσης Στενογραφ</w:t>
      </w:r>
      <w:r>
        <w:rPr>
          <w:rFonts w:eastAsia="Times New Roman" w:cs="Times New Roman"/>
        </w:rPr>
        <w:t>ίας και Πρακτικών της Βουλής)</w:t>
      </w:r>
    </w:p>
    <w:p w14:paraId="6242B8A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ίδιο συμβαίνει και σήμερα με το νομοσχέδιο, διότι από τη στιγμή που έρχεται ο εγγυητής της μικρής επιχείρησης να παραδώσει όλη του την περιουσιακή κατάσταση -και έχουμε και ένα ζήτημα ενδεχόμενα και νομιμότητας, διότι τη σύ</w:t>
      </w:r>
      <w:r>
        <w:rPr>
          <w:rFonts w:eastAsia="Times New Roman" w:cs="Times New Roman"/>
          <w:szCs w:val="24"/>
        </w:rPr>
        <w:t>μβαση αναδιάρθρωσης δεν την υπογράφει ο εγγυητής, να αναδεχθεί, να έχει την εξουσία να αποφασίσει, δεν καλείται καν- δεσμεύεται με την υποβολή της αίτησης, δεσμεύεται με την υποβολή όλων των στοιχείων -περιουσιακών, παθητικού, ενεργητικού που έχει- αλλά στ</w:t>
      </w:r>
      <w:r>
        <w:rPr>
          <w:rFonts w:eastAsia="Times New Roman" w:cs="Times New Roman"/>
          <w:szCs w:val="24"/>
        </w:rPr>
        <w:t xml:space="preserve">η σύμβαση αναδιάρθρωσης δεν διαπραγματεύεται, δεν συμμετέχει, όμως είναι υπεύθυνος. Διότι οι διατάξεις των άρθρων τι μας λένε; Μας λένε ότι συνεκτιμάται όχι πια για τη βιωσιμότητα της επιχείρησης, συνεκτιμάται για τη δυνατότητα αποπληρωμής των υποχρεώσεων </w:t>
      </w:r>
      <w:r>
        <w:rPr>
          <w:rFonts w:eastAsia="Times New Roman" w:cs="Times New Roman"/>
          <w:szCs w:val="24"/>
        </w:rPr>
        <w:t xml:space="preserve">που αναλαμβάνονται, η ρευστοποίηση περιουσιακών στοιχείων του οφειλέτη καθώς και το μηνιαίο ποσό ή το ετήσιο που μπορεί να καταβάλει ο εγγυητής για εξυπηρέτηση του βασικού χρέους για το οποίο έχει εγγυηθεί. </w:t>
      </w:r>
    </w:p>
    <w:p w14:paraId="6242B8A8"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τις σκέψεις, λοιπόν, αυτές πήρα την πρωτοβουλία -και ευχαριστώ όλους τους συναδέλφους από όλες τις πλευρές που ήδη αναφέρθηκαν σε αυτό- και κατέθεσα μια τροπολογία. Και κάνω την εξής διάκριση: Εφόσον ο νόμος δέχεται μικρές επιχειρήσεις από μεγάλες, για </w:t>
      </w:r>
      <w:r>
        <w:rPr>
          <w:rFonts w:eastAsia="Times New Roman" w:cs="Times New Roman"/>
          <w:bCs/>
          <w:shd w:val="clear" w:color="auto" w:fill="FFFFFF"/>
        </w:rPr>
        <w:t xml:space="preserve">τις μικρές επιχειρήσεις η εμπειρία λέει -και </w:t>
      </w:r>
      <w:r>
        <w:rPr>
          <w:rFonts w:eastAsia="Times New Roman"/>
          <w:bCs/>
          <w:shd w:val="clear" w:color="auto" w:fill="FFFFFF"/>
        </w:rPr>
        <w:t>είναι</w:t>
      </w:r>
      <w:r>
        <w:rPr>
          <w:rFonts w:eastAsia="Times New Roman" w:cs="Times New Roman"/>
          <w:bCs/>
          <w:shd w:val="clear" w:color="auto" w:fill="FFFFFF"/>
        </w:rPr>
        <w:t xml:space="preserve"> δεδομένο- ότι οι εγγυητές των μικρών επιχειρήσεων δεν έχουν καμμία ανάμειξη στο μικρό μαγαζί και στο περίπτερο ακόμα, αν θέλετε. Απλώς, εξυπηρετούν τον συγγενή ή τον φίλο σε εκπλήρωση είτε ηθικού καθήκοντο</w:t>
      </w:r>
      <w:r>
        <w:rPr>
          <w:rFonts w:eastAsia="Times New Roman" w:cs="Times New Roman"/>
          <w:bCs/>
          <w:shd w:val="clear" w:color="auto" w:fill="FFFFFF"/>
        </w:rPr>
        <w:t>ς είτε το θεωρούν τυπικά.</w:t>
      </w:r>
    </w:p>
    <w:p w14:paraId="6242B8A9"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Αυτοί, λοιπόν, θα πρέπει να ελευθερωθούν των υποχρεώσεών τους, τουλάχιστον στο στάδιο του εξωδικαστικού μηχανισμού, εφόσον εκπληρώνονται οι υποχρεώσεις από τον κύριο οφειλέτη, για τον λόγο ότι δεν έχουν ανάμειξη ούτε στην επιχειρη</w:t>
      </w:r>
      <w:r>
        <w:rPr>
          <w:rFonts w:eastAsia="Times New Roman" w:cs="Times New Roman"/>
          <w:bCs/>
          <w:shd w:val="clear" w:color="auto" w:fill="FFFFFF"/>
        </w:rPr>
        <w:t>ματική πορεία του ούτε διοίκησαν επιχείρηση -έστω μαγαζί ή κατάστημα- ούτε γνωρίζουν τη φερεγγυότητά του την ώρα που υπέγραψαν τη σύμβαση εγγύησης.</w:t>
      </w:r>
    </w:p>
    <w:p w14:paraId="6242B8AA"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Διότι αναγόμεθα τώρα σε επιχειρήσεις, οι οποίες λειτουργούσαν την εποχή της ευμάρειας το 2005, το 2006, το 2</w:t>
      </w:r>
      <w:r>
        <w:rPr>
          <w:rFonts w:eastAsia="Times New Roman" w:cs="Times New Roman"/>
          <w:bCs/>
          <w:shd w:val="clear" w:color="auto" w:fill="FFFFFF"/>
        </w:rPr>
        <w:t>007. Κανείς εξ αυτών -ήταν συγγενείς, ήταν φίλοι, ήταν γείτονες</w:t>
      </w:r>
      <w:r>
        <w:rPr>
          <w:rFonts w:eastAsia="Times New Roman"/>
          <w:bCs/>
          <w:shd w:val="clear" w:color="auto" w:fill="FFFFFF"/>
        </w:rPr>
        <w:t>-</w:t>
      </w:r>
      <w:r>
        <w:rPr>
          <w:rFonts w:eastAsia="Times New Roman" w:cs="Times New Roman"/>
          <w:bCs/>
          <w:shd w:val="clear" w:color="auto" w:fill="FFFFFF"/>
        </w:rPr>
        <w:t xml:space="preserve"> δεν ζήτησε να ελέγξει τη φερεγγυότητα εκείνου που υπέγραφε </w:t>
      </w:r>
      <w:r>
        <w:rPr>
          <w:rFonts w:eastAsia="Times New Roman"/>
          <w:bCs/>
          <w:shd w:val="clear" w:color="auto" w:fill="FFFFFF"/>
        </w:rPr>
        <w:t>-</w:t>
      </w:r>
      <w:r>
        <w:rPr>
          <w:rFonts w:eastAsia="Times New Roman" w:cs="Times New Roman"/>
          <w:bCs/>
          <w:shd w:val="clear" w:color="auto" w:fill="FFFFFF"/>
        </w:rPr>
        <w:t xml:space="preserve">και θα ήταν αστείο να το ζητούσε- και σήμερα καλείται ως συνυπεύθυνος. </w:t>
      </w:r>
    </w:p>
    <w:p w14:paraId="6242B8AB" w14:textId="77777777" w:rsidR="000E4403" w:rsidRDefault="00E3488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w:t>
      </w:r>
      <w:r>
        <w:rPr>
          <w:rFonts w:eastAsia="Times New Roman"/>
          <w:bCs/>
        </w:rPr>
        <w:t>ίας του κυρίου Βουλευτή)</w:t>
      </w:r>
    </w:p>
    <w:p w14:paraId="6242B8AC"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Ελάχιστα την ανοχή σας, παρακαλώ, κύριε Πρόεδρε.</w:t>
      </w:r>
    </w:p>
    <w:p w14:paraId="6242B8AD"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Έχω διακρίνει με την τροπολογία και κάτι άλλο, κύριε Υπουργέ. Έχω διακρίνει τους λεγόμενους «εμπορικούς εγγυητές» των μεγάλων επιχειρήσεων. Εάν είσαι μέτοχος μιας ανώνυμης εταιρ</w:t>
      </w:r>
      <w:r>
        <w:rPr>
          <w:rFonts w:eastAsia="Times New Roman" w:cs="Times New Roman"/>
          <w:bCs/>
          <w:shd w:val="clear" w:color="auto" w:fill="FFFFFF"/>
        </w:rPr>
        <w:t>ε</w:t>
      </w:r>
      <w:r>
        <w:rPr>
          <w:rFonts w:eastAsia="Times New Roman" w:cs="Times New Roman"/>
          <w:bCs/>
          <w:shd w:val="clear" w:color="auto" w:fill="FFFFFF"/>
        </w:rPr>
        <w:t xml:space="preserve">ίας, αν είσαι διευθύνων σύμβουλος ή διοικητής της και υπογράφεις με ατομική εγγύηση, </w:t>
      </w:r>
      <w:r>
        <w:rPr>
          <w:rFonts w:eastAsia="Times New Roman"/>
          <w:bCs/>
          <w:shd w:val="clear" w:color="auto" w:fill="FFFFFF"/>
        </w:rPr>
        <w:t>βεβαίως</w:t>
      </w:r>
      <w:r>
        <w:rPr>
          <w:rFonts w:eastAsia="Times New Roman" w:cs="Times New Roman"/>
          <w:bCs/>
          <w:shd w:val="clear" w:color="auto" w:fill="FFFFFF"/>
        </w:rPr>
        <w:t xml:space="preserve"> προσδοκάς άμεσα ή έμμεσα οφέλη από αυτή την εγγύηση και κερδοσκοπείς, αν θέλεις. Όμως, ο μικρός εγγυητής δεν κερδοσκοπεί. Ο διοικητής της μεγάλης επιχείρησης κερδο</w:t>
      </w:r>
      <w:r>
        <w:rPr>
          <w:rFonts w:eastAsia="Times New Roman" w:cs="Times New Roman"/>
          <w:bCs/>
          <w:shd w:val="clear" w:color="auto" w:fill="FFFFFF"/>
        </w:rPr>
        <w:t xml:space="preserve">σκοπεί. </w:t>
      </w:r>
    </w:p>
    <w:p w14:paraId="6242B8AE" w14:textId="77777777" w:rsidR="000E4403" w:rsidRDefault="00E3488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θα τελειώσω και θα πω και τούτο. Διαβάζοντας σήμερα και προετοιμαζόμενος για την ομιλία εντός Αιθούσης, είδα ότι ήρθε μια τροπολογία συναδέλφου, καθ’ όλα τουλάχιστον συμπαθούς, ο οποίος λέει ότι δεν κηρύσσονται αλληλέγγυα συνυπεύθυνα αστικά τα</w:t>
      </w:r>
      <w:r>
        <w:rPr>
          <w:rFonts w:eastAsia="Times New Roman" w:cs="Times New Roman"/>
          <w:bCs/>
          <w:shd w:val="clear" w:color="auto" w:fill="FFFFFF"/>
        </w:rPr>
        <w:t xml:space="preserve"> ως άνω νομικά πρόσωπα. </w:t>
      </w:r>
      <w:r>
        <w:rPr>
          <w:rFonts w:eastAsia="Times New Roman"/>
          <w:bCs/>
          <w:shd w:val="clear" w:color="auto" w:fill="FFFFFF"/>
        </w:rPr>
        <w:t>Είναι</w:t>
      </w:r>
      <w:r>
        <w:rPr>
          <w:rFonts w:eastAsia="Times New Roman" w:cs="Times New Roman"/>
          <w:bCs/>
          <w:shd w:val="clear" w:color="auto" w:fill="FFFFFF"/>
        </w:rPr>
        <w:t xml:space="preserve"> γνωστό το θέμα. Μην το επαναλάβω. Εκεί η </w:t>
      </w:r>
      <w:r>
        <w:rPr>
          <w:rFonts w:eastAsia="Times New Roman"/>
          <w:bCs/>
          <w:shd w:val="clear" w:color="auto" w:fill="FFFFFF"/>
        </w:rPr>
        <w:t>Κυβέρνηση</w:t>
      </w:r>
      <w:r>
        <w:rPr>
          <w:rFonts w:eastAsia="Times New Roman" w:cs="Times New Roman"/>
          <w:bCs/>
          <w:shd w:val="clear" w:color="auto" w:fill="FFFFFF"/>
        </w:rPr>
        <w:t xml:space="preserve"> το δέχτηκε. Είπε η κ</w:t>
      </w:r>
      <w:r>
        <w:rPr>
          <w:rFonts w:eastAsia="Times New Roman" w:cs="Times New Roman"/>
          <w:bCs/>
          <w:shd w:val="clear" w:color="auto" w:fill="FFFFFF"/>
        </w:rPr>
        <w:t>.</w:t>
      </w:r>
      <w:r>
        <w:rPr>
          <w:rFonts w:eastAsia="Times New Roman" w:cs="Times New Roman"/>
          <w:bCs/>
          <w:shd w:val="clear" w:color="auto" w:fill="FFFFFF"/>
        </w:rPr>
        <w:t xml:space="preserve"> Παπανάτσιου, «</w:t>
      </w:r>
      <w:r>
        <w:rPr>
          <w:rFonts w:eastAsia="Times New Roman" w:cs="Times New Roman"/>
          <w:bCs/>
          <w:shd w:val="clear" w:color="auto" w:fill="FFFFFF"/>
        </w:rPr>
        <w:t>θ</w:t>
      </w:r>
      <w:r>
        <w:rPr>
          <w:rFonts w:eastAsia="Times New Roman" w:cs="Times New Roman"/>
          <w:bCs/>
          <w:shd w:val="clear" w:color="auto" w:fill="FFFFFF"/>
        </w:rPr>
        <w:t>α το δεχθώ». Δεν έχω ακούσει, όμως, ακόμα την ελευθέρωση των μικρών εγγυητών, που δεν θα διακινδυνεύσουν οι τράπεζες τίποτα, διότι θα κρίν</w:t>
      </w:r>
      <w:r>
        <w:rPr>
          <w:rFonts w:eastAsia="Times New Roman" w:cs="Times New Roman"/>
          <w:bCs/>
          <w:shd w:val="clear" w:color="auto" w:fill="FFFFFF"/>
        </w:rPr>
        <w:t xml:space="preserve">ουν τη βιωσιμότητα βάσει των στοιχείων του οφειλέτου και των εις ολόκληρο συνοφειλετών. Περιμένω, λοιπόν, να ακούσω τη θέση της </w:t>
      </w:r>
      <w:r>
        <w:rPr>
          <w:rFonts w:eastAsia="Times New Roman"/>
          <w:bCs/>
          <w:shd w:val="clear" w:color="auto" w:fill="FFFFFF"/>
        </w:rPr>
        <w:t>Κυβέρνησης</w:t>
      </w:r>
      <w:r>
        <w:rPr>
          <w:rFonts w:eastAsia="Times New Roman" w:cs="Times New Roman"/>
          <w:bCs/>
          <w:shd w:val="clear" w:color="auto" w:fill="FFFFFF"/>
        </w:rPr>
        <w:t xml:space="preserve"> για αυτό το σημείο.</w:t>
      </w:r>
    </w:p>
    <w:p w14:paraId="6242B8AF" w14:textId="77777777" w:rsidR="000E4403" w:rsidRDefault="00E3488B">
      <w:pPr>
        <w:spacing w:line="600" w:lineRule="auto"/>
        <w:ind w:firstLine="720"/>
        <w:jc w:val="both"/>
        <w:rPr>
          <w:rFonts w:eastAsia="Times New Roman"/>
          <w:bCs/>
          <w:shd w:val="clear" w:color="auto" w:fill="FFFFFF"/>
        </w:rPr>
      </w:pPr>
      <w:r>
        <w:rPr>
          <w:rFonts w:eastAsia="Times New Roman" w:cs="Times New Roman"/>
          <w:bCs/>
          <w:shd w:val="clear" w:color="auto" w:fill="FFFFFF"/>
        </w:rPr>
        <w:t>Θα επαναλάβω και κάτι άλλο. Εξαιρούμε έναν μεγάλο αριθμό δανείων που δεν το έχετε λάβει υπ</w:t>
      </w:r>
      <w:r>
        <w:rPr>
          <w:rFonts w:eastAsia="Times New Roman" w:cs="Times New Roman"/>
          <w:bCs/>
          <w:shd w:val="clear" w:color="auto" w:fill="FFFFFF"/>
        </w:rPr>
        <w:t xml:space="preserve">’ </w:t>
      </w:r>
      <w:r>
        <w:rPr>
          <w:rFonts w:eastAsia="Times New Roman" w:cs="Times New Roman"/>
          <w:bCs/>
          <w:shd w:val="clear" w:color="auto" w:fill="FFFFFF"/>
        </w:rPr>
        <w:t>όψ</w:t>
      </w:r>
      <w:r>
        <w:rPr>
          <w:rFonts w:eastAsia="Times New Roman" w:cs="Times New Roman"/>
          <w:bCs/>
          <w:shd w:val="clear" w:color="auto" w:fill="FFFFFF"/>
        </w:rPr>
        <w:t>ιν</w:t>
      </w:r>
      <w:r>
        <w:rPr>
          <w:rFonts w:eastAsia="Times New Roman" w:cs="Times New Roman"/>
          <w:bCs/>
          <w:shd w:val="clear" w:color="auto" w:fill="FFFFFF"/>
        </w:rPr>
        <w:t xml:space="preserve"> </w:t>
      </w:r>
      <w:r>
        <w:rPr>
          <w:rFonts w:eastAsia="Times New Roman" w:cs="Times New Roman"/>
          <w:bCs/>
          <w:shd w:val="clear" w:color="auto" w:fill="FFFFFF"/>
        </w:rPr>
        <w:t xml:space="preserve">σας, κύριε Υπουργέ </w:t>
      </w:r>
      <w:r>
        <w:rPr>
          <w:rFonts w:eastAsia="Times New Roman"/>
          <w:bCs/>
          <w:shd w:val="clear" w:color="auto" w:fill="FFFFFF"/>
        </w:rPr>
        <w:t xml:space="preserve">και κύριοι της Κυβέρνησης. Είχα θέσει το θέμα των δανείων σε ξένο νόμισμα, σε ελβετικό φράγκο, και είχε πει η κ. Παπανάτσιου μετά από μεγάλη πίεση, ότι θα το μελετήσει η Κυβέρνηση και θα μας δώσει την άποψή της. </w:t>
      </w:r>
    </w:p>
    <w:p w14:paraId="6242B8B0" w14:textId="77777777" w:rsidR="000E4403" w:rsidRDefault="00E3488B">
      <w:pPr>
        <w:spacing w:line="600" w:lineRule="auto"/>
        <w:ind w:firstLine="720"/>
        <w:jc w:val="both"/>
        <w:rPr>
          <w:rFonts w:eastAsia="Times New Roman"/>
          <w:bCs/>
          <w:shd w:val="clear" w:color="auto" w:fill="FFFFFF"/>
        </w:rPr>
      </w:pPr>
      <w:r>
        <w:rPr>
          <w:rFonts w:eastAsia="Times New Roman"/>
          <w:bCs/>
          <w:shd w:val="clear" w:color="auto" w:fill="FFFFFF"/>
        </w:rPr>
        <w:t>Ε, λοιπόν, καταθέτω αυτή</w:t>
      </w:r>
      <w:r>
        <w:rPr>
          <w:rFonts w:eastAsia="Times New Roman"/>
          <w:bCs/>
          <w:shd w:val="clear" w:color="auto" w:fill="FFFFFF"/>
        </w:rPr>
        <w:t xml:space="preserve"> τη στιγμή για τα Πρακτικά έγγραφο της Ένωσης Ελληνικών Τραπεζών, που μας λέει ότι δεν μπορούν να ενταχθούν τα δάνεια σε ξένο νόμισμα και δη σε ελβετικό φράγκο στον εξωδικαστικό μηχανισμό, διότι δεν έχει επιλυθεί το ζήτημα της ισοτιμίας είτε δικαστικά είτε</w:t>
      </w:r>
      <w:r>
        <w:rPr>
          <w:rFonts w:eastAsia="Times New Roman"/>
          <w:bCs/>
          <w:shd w:val="clear" w:color="auto" w:fill="FFFFFF"/>
        </w:rPr>
        <w:t xml:space="preserve"> νομοθετικά είτε καθ’ οιονδήποτε άλλο τρόπο. </w:t>
      </w:r>
    </w:p>
    <w:p w14:paraId="6242B8B1" w14:textId="77777777" w:rsidR="000E4403" w:rsidRDefault="00E3488B">
      <w:pPr>
        <w:spacing w:line="600" w:lineRule="auto"/>
        <w:ind w:firstLine="720"/>
        <w:jc w:val="both"/>
        <w:rPr>
          <w:rFonts w:eastAsia="Times New Roman"/>
          <w:bCs/>
          <w:shd w:val="clear" w:color="auto" w:fill="FFFFFF"/>
        </w:rPr>
      </w:pPr>
      <w:r>
        <w:rPr>
          <w:rFonts w:eastAsia="Times New Roman" w:cs="Times New Roman"/>
        </w:rPr>
        <w:t>(Στο σημείο αυτό ο Βουλευτής κ. Γεώργιος</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Δημήτριος Καρράς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w:t>
      </w:r>
      <w:r>
        <w:rPr>
          <w:rFonts w:eastAsia="Times New Roman" w:cs="Times New Roman"/>
        </w:rPr>
        <w:t>ς Βουλής)</w:t>
      </w:r>
    </w:p>
    <w:p w14:paraId="6242B8B2" w14:textId="77777777" w:rsidR="000E4403" w:rsidRDefault="00E3488B">
      <w:pPr>
        <w:spacing w:line="600" w:lineRule="auto"/>
        <w:ind w:firstLine="720"/>
        <w:jc w:val="both"/>
        <w:rPr>
          <w:rFonts w:eastAsia="Times New Roman"/>
          <w:bCs/>
          <w:shd w:val="clear" w:color="auto" w:fill="FFFFFF"/>
        </w:rPr>
      </w:pPr>
      <w:r>
        <w:rPr>
          <w:rFonts w:eastAsia="Times New Roman"/>
          <w:bCs/>
          <w:shd w:val="clear" w:color="auto" w:fill="FFFFFF"/>
        </w:rPr>
        <w:t xml:space="preserve">Επομένως, κατά την άποψή μου, νομίζω ότι πρέπει να σταθούμε όχι μόνο στο νομοθέτημα, αλλά και στην τροπολογία που θα ελευθερώσει τις υγιείς δυνάμεις των μικρομεσαίων οικογενειακών επιχειρήσεων, για να συνεχίσουν την πορεία τους μέσα στη χώρα και </w:t>
      </w:r>
      <w:r>
        <w:rPr>
          <w:rFonts w:eastAsia="Times New Roman"/>
          <w:bCs/>
          <w:shd w:val="clear" w:color="auto" w:fill="FFFFFF"/>
        </w:rPr>
        <w:t xml:space="preserve">την οικονομία. Μην τους καταδικάσουμε. </w:t>
      </w:r>
    </w:p>
    <w:p w14:paraId="6242B8B3" w14:textId="77777777" w:rsidR="000E4403" w:rsidRDefault="00E3488B">
      <w:pPr>
        <w:spacing w:line="600" w:lineRule="auto"/>
        <w:ind w:firstLine="720"/>
        <w:jc w:val="both"/>
        <w:rPr>
          <w:rFonts w:eastAsia="Times New Roman"/>
          <w:bCs/>
          <w:shd w:val="clear" w:color="auto" w:fill="FFFFFF"/>
        </w:rPr>
      </w:pPr>
      <w:r>
        <w:rPr>
          <w:rFonts w:eastAsia="Times New Roman"/>
          <w:bCs/>
          <w:shd w:val="clear" w:color="auto" w:fill="FFFFFF"/>
        </w:rPr>
        <w:t xml:space="preserve">Αντίθετα, είμαι πρόθυμος να δεχθώ την ευθύνη των εμπορικών οφειλετών και να δεχθώ κάθε άλλη ρύθμιση. Απευθύνω, όμως, και έκκληση και αν θέλετε όχι μόνο αίτημα, αλλά και αξίωμα, κύριε Υπουργέ, ότι πρέπει να ρυθμιστεί </w:t>
      </w:r>
      <w:r>
        <w:rPr>
          <w:rFonts w:eastAsia="Times New Roman"/>
          <w:bCs/>
          <w:shd w:val="clear" w:color="auto" w:fill="FFFFFF"/>
        </w:rPr>
        <w:t>σήμερα το θέμα. Αν ακούσω ότι θα μελετηθεί στο μέλλον κ.λπ.</w:t>
      </w:r>
      <w:r>
        <w:rPr>
          <w:rFonts w:eastAsia="Times New Roman"/>
          <w:bCs/>
          <w:shd w:val="clear" w:color="auto" w:fill="FFFFFF"/>
        </w:rPr>
        <w:t>,</w:t>
      </w:r>
      <w:r>
        <w:rPr>
          <w:rFonts w:eastAsia="Times New Roman"/>
          <w:bCs/>
          <w:shd w:val="clear" w:color="auto" w:fill="FFFFFF"/>
        </w:rPr>
        <w:t xml:space="preserve"> θα μετατεθεί στις ελληνικές καλένδες, θα λειτουργήσει ο νόμος και οι άνθρωποι αυτοί είτε θα έχουν την επιλογή να κρυφτούν είτε θα έχουν την επιλογή να παραδώσουν την περιουσία τους. </w:t>
      </w:r>
    </w:p>
    <w:p w14:paraId="6242B8B4" w14:textId="77777777" w:rsidR="000E4403" w:rsidRDefault="00E3488B">
      <w:pPr>
        <w:spacing w:line="600" w:lineRule="auto"/>
        <w:ind w:firstLine="720"/>
        <w:jc w:val="both"/>
        <w:rPr>
          <w:rFonts w:eastAsia="Times New Roman"/>
          <w:bCs/>
          <w:shd w:val="clear" w:color="auto" w:fill="FFFFFF"/>
        </w:rPr>
      </w:pPr>
      <w:r>
        <w:rPr>
          <w:rFonts w:eastAsia="Times New Roman"/>
          <w:bCs/>
          <w:shd w:val="clear" w:color="auto" w:fill="FFFFFF"/>
        </w:rPr>
        <w:t>Ευχαριστώ πο</w:t>
      </w:r>
      <w:r>
        <w:rPr>
          <w:rFonts w:eastAsia="Times New Roman"/>
          <w:bCs/>
          <w:shd w:val="clear" w:color="auto" w:fill="FFFFFF"/>
        </w:rPr>
        <w:t xml:space="preserve">λύ, κύριε Πρόεδρε. </w:t>
      </w:r>
    </w:p>
    <w:p w14:paraId="6242B8B5" w14:textId="77777777" w:rsidR="000E4403" w:rsidRDefault="00E3488B">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w:t>
      </w:r>
      <w:r>
        <w:rPr>
          <w:rFonts w:eastAsia="Times New Roman"/>
          <w:bCs/>
          <w:shd w:val="clear" w:color="auto" w:fill="FFFFFF"/>
        </w:rPr>
        <w:t>Ευχαριστούμε τον Ανεξάρτητο Βουλευτή Γεώργιο</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Δημήτριο Καρρά. </w:t>
      </w:r>
    </w:p>
    <w:p w14:paraId="6242B8B6" w14:textId="77777777" w:rsidR="000E4403" w:rsidRDefault="00E3488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w:t>
      </w:r>
      <w:r>
        <w:rPr>
          <w:rFonts w:eastAsia="Times New Roman" w:cs="Times New Roman"/>
        </w:rPr>
        <w:t>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τέσσερις εκπαιδευτικοί συνοδοί τους από το 12</w:t>
      </w:r>
      <w:r>
        <w:rPr>
          <w:rFonts w:eastAsia="Times New Roman" w:cs="Times New Roman"/>
          <w:vertAlign w:val="superscript"/>
        </w:rPr>
        <w:t>ο</w:t>
      </w:r>
      <w:r>
        <w:rPr>
          <w:rFonts w:eastAsia="Times New Roman" w:cs="Times New Roman"/>
        </w:rPr>
        <w:t xml:space="preserve"> Δημοτικό Σχολείο Χανίων και από το 18</w:t>
      </w:r>
      <w:r>
        <w:rPr>
          <w:rFonts w:eastAsia="Times New Roman" w:cs="Times New Roman"/>
          <w:vertAlign w:val="superscript"/>
        </w:rPr>
        <w:t>ο</w:t>
      </w:r>
      <w:r>
        <w:rPr>
          <w:rFonts w:eastAsia="Times New Roman" w:cs="Times New Roman"/>
        </w:rPr>
        <w:t xml:space="preserve"> Δημοτικό Σχολείο Χανίων.</w:t>
      </w:r>
    </w:p>
    <w:p w14:paraId="6242B8B7" w14:textId="77777777" w:rsidR="000E4403" w:rsidRDefault="00E3488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242B8B8" w14:textId="77777777" w:rsidR="000E4403" w:rsidRDefault="00E3488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242B8B9" w14:textId="77777777" w:rsidR="000E4403" w:rsidRDefault="00E3488B">
      <w:pPr>
        <w:spacing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Κωνσταντίνος Χατζηδάκης, Βουλευτής της Νέας Δημοκρατίας. </w:t>
      </w:r>
    </w:p>
    <w:p w14:paraId="6242B8BA" w14:textId="77777777" w:rsidR="000E4403" w:rsidRDefault="00E3488B">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Κύριε Πρόεδρ</w:t>
      </w:r>
      <w:r>
        <w:rPr>
          <w:rFonts w:eastAsia="Times New Roman"/>
          <w:szCs w:val="24"/>
        </w:rPr>
        <w:t>ε, κυρίες και κύριοι συνάδελφοι,</w:t>
      </w:r>
      <w:r>
        <w:rPr>
          <w:rFonts w:eastAsia="Times New Roman"/>
          <w:b/>
          <w:szCs w:val="24"/>
        </w:rPr>
        <w:t xml:space="preserve"> </w:t>
      </w:r>
      <w:r>
        <w:rPr>
          <w:rFonts w:eastAsia="Times New Roman"/>
          <w:szCs w:val="24"/>
        </w:rPr>
        <w:t xml:space="preserve">η κυβερνητική </w:t>
      </w:r>
      <w:r>
        <w:rPr>
          <w:rFonts w:eastAsia="Times New Roman"/>
          <w:szCs w:val="24"/>
        </w:rPr>
        <w:t>π</w:t>
      </w:r>
      <w:r>
        <w:rPr>
          <w:rFonts w:eastAsia="Times New Roman"/>
          <w:szCs w:val="24"/>
        </w:rPr>
        <w:t>λειοψηφία οργανώνει ένα ακόμα πανήγυρι, επιλύει σήμερα ένα ακόμα πρόβλημα. Στο τέλος φοβάμαι ότι θα πάτε από πλήξη, κυρίες και κύριοι συνάδελφοι! Τόσα πολλά προβλήματα που έχετε επιλύσει, δεν θα έχετε τι να κ</w:t>
      </w:r>
      <w:r>
        <w:rPr>
          <w:rFonts w:eastAsia="Times New Roman"/>
          <w:szCs w:val="24"/>
        </w:rPr>
        <w:t>άνετε, δεν θα ξέρετε πώς να περνάτε την ώρα σας.</w:t>
      </w:r>
    </w:p>
    <w:p w14:paraId="6242B8BB" w14:textId="77777777" w:rsidR="000E4403" w:rsidRDefault="00E3488B">
      <w:pPr>
        <w:spacing w:line="600" w:lineRule="auto"/>
        <w:ind w:firstLine="720"/>
        <w:jc w:val="both"/>
        <w:rPr>
          <w:rFonts w:eastAsia="Times New Roman"/>
          <w:szCs w:val="24"/>
        </w:rPr>
      </w:pPr>
      <w:r>
        <w:rPr>
          <w:rFonts w:eastAsia="Times New Roman"/>
          <w:szCs w:val="24"/>
        </w:rPr>
        <w:t xml:space="preserve">Αυτή τη φορά πανηγυρίζετε, διότι επιλύετε και το θέμα των κόκκινων δανείων. Όμως -σημειώστε το που σας το λέω- με αυτό το νομοσχέδιο το πρόβλημα των κόκκινων δανείων θα επιδεινωθεί. Εάν δεν το πιστεύετε, σε </w:t>
      </w:r>
      <w:r>
        <w:rPr>
          <w:rFonts w:eastAsia="Times New Roman"/>
          <w:szCs w:val="24"/>
        </w:rPr>
        <w:t>μερικούς μήνες θα τα πούμε.</w:t>
      </w:r>
    </w:p>
    <w:p w14:paraId="6242B8BC" w14:textId="77777777" w:rsidR="000E4403" w:rsidRDefault="00E3488B">
      <w:pPr>
        <w:spacing w:line="600" w:lineRule="auto"/>
        <w:ind w:firstLine="720"/>
        <w:jc w:val="both"/>
        <w:rPr>
          <w:rFonts w:eastAsia="Times New Roman"/>
          <w:szCs w:val="24"/>
        </w:rPr>
      </w:pPr>
      <w:r>
        <w:rPr>
          <w:rFonts w:eastAsia="Times New Roman"/>
          <w:szCs w:val="24"/>
        </w:rPr>
        <w:t>Βεβαίως, δεν με εκπλήσσει ότι η Κυβέρνηση έχει ροπή προς τα πανηγύρια. Πανηγυρίζει για τα πάντα και τα αντίθετά τους. Μέχρι τώρα πανηγυρίζατε -θυμηθείτε πόσες φορές, εκατοντάδες φορές, μας το είχατε πει εδώ στη Βουλή- για το ότι</w:t>
      </w:r>
      <w:r>
        <w:rPr>
          <w:rFonts w:eastAsia="Times New Roman"/>
          <w:szCs w:val="24"/>
        </w:rPr>
        <w:t xml:space="preserve"> μετά τις δεκαεπτά ώρες διαπραγμάτευσης που έκανε ο κ. Τσίπρας είχατε πετύχει να υπάρχουν χαμηλοί στόχοι στα πρωτογενή πλεονάσματα. Πανηγυρίζατε, διότι σε αντίθεση με εμάς τους ανάλγητους, τους νεοφιλελεύθερους, τους τρισκατάρατους, εσείς είχατε κατορθώσει</w:t>
      </w:r>
      <w:r>
        <w:rPr>
          <w:rFonts w:eastAsia="Times New Roman"/>
          <w:szCs w:val="24"/>
        </w:rPr>
        <w:t xml:space="preserve"> να έχετε πολύ χαμηλά πρωτογενή πλεονάσματα. </w:t>
      </w:r>
    </w:p>
    <w:p w14:paraId="6242B8BD" w14:textId="77777777" w:rsidR="000E4403" w:rsidRDefault="00E3488B">
      <w:pPr>
        <w:spacing w:line="600" w:lineRule="auto"/>
        <w:ind w:firstLine="720"/>
        <w:jc w:val="both"/>
        <w:rPr>
          <w:rFonts w:eastAsia="Times New Roman"/>
          <w:szCs w:val="24"/>
        </w:rPr>
      </w:pPr>
      <w:r>
        <w:rPr>
          <w:rFonts w:eastAsia="Times New Roman"/>
          <w:szCs w:val="24"/>
        </w:rPr>
        <w:t>Τώρα, τις τελευταίες μέρες πανηγυρίζετε για το ακριβώς αντίθετο, για το ότι πετύχατε -σε περίοδο ύφεσης μάλιστα- υψηλά πρωτογενή πλεονάσματα με μια σειρά μέτρα που οδήγησαν σε υπερφορολόγηση των πολιτών. Πανηγυ</w:t>
      </w:r>
      <w:r>
        <w:rPr>
          <w:rFonts w:eastAsia="Times New Roman"/>
          <w:szCs w:val="24"/>
        </w:rPr>
        <w:t>ρίζετε, λοιπόν, για τα πάντα και για το άσπρο και για το μαύρο και για το ένα και για το ακριβώς αντίθετο. Δεν θα πω ότι είστε κυβέρνηση για τα πανηγύρια, αλλά ότι έχετε ροπή στα πανηγύρια θα το συνομολογήσετε και εσείς οι ίδιοι.</w:t>
      </w:r>
    </w:p>
    <w:p w14:paraId="6242B8BE" w14:textId="77777777" w:rsidR="000E4403" w:rsidRDefault="00E3488B">
      <w:pPr>
        <w:spacing w:line="600" w:lineRule="auto"/>
        <w:ind w:firstLine="720"/>
        <w:jc w:val="both"/>
        <w:rPr>
          <w:rFonts w:eastAsia="Times New Roman"/>
          <w:szCs w:val="24"/>
        </w:rPr>
      </w:pPr>
      <w:r>
        <w:rPr>
          <w:rFonts w:eastAsia="Times New Roman"/>
          <w:szCs w:val="24"/>
        </w:rPr>
        <w:t>Εν πάση περιπτώσει, εδώ έχ</w:t>
      </w:r>
      <w:r>
        <w:rPr>
          <w:rFonts w:eastAsia="Times New Roman"/>
          <w:szCs w:val="24"/>
        </w:rPr>
        <w:t xml:space="preserve">ουμε ένα νομοσχέδιο το οποίο θα έπρεπε, έστω και την τελευταία στιγμή, να σας προβληματίσει. </w:t>
      </w:r>
    </w:p>
    <w:p w14:paraId="6242B8BF" w14:textId="77777777" w:rsidR="000E4403" w:rsidRDefault="00E3488B">
      <w:pPr>
        <w:spacing w:line="600" w:lineRule="auto"/>
        <w:ind w:firstLine="720"/>
        <w:jc w:val="both"/>
        <w:rPr>
          <w:rFonts w:eastAsia="Times New Roman"/>
          <w:szCs w:val="24"/>
        </w:rPr>
      </w:pPr>
      <w:r>
        <w:rPr>
          <w:rFonts w:eastAsia="Times New Roman"/>
          <w:szCs w:val="24"/>
        </w:rPr>
        <w:t>Κύριε Υπουργέ, πραγματικά δεν τα λέω γιατί δεν έχουμε αντιπολιτευτικό αντικείμενο. Δόξα το</w:t>
      </w:r>
      <w:r>
        <w:rPr>
          <w:rFonts w:eastAsia="Times New Roman"/>
          <w:szCs w:val="24"/>
        </w:rPr>
        <w:t>ν</w:t>
      </w:r>
      <w:r>
        <w:rPr>
          <w:rFonts w:eastAsia="Times New Roman"/>
          <w:szCs w:val="24"/>
        </w:rPr>
        <w:t xml:space="preserve"> Θεό μ</w:t>
      </w:r>
      <w:r>
        <w:rPr>
          <w:rFonts w:eastAsia="Times New Roman"/>
          <w:szCs w:val="24"/>
        </w:rPr>
        <w:t>ά</w:t>
      </w:r>
      <w:r>
        <w:rPr>
          <w:rFonts w:eastAsia="Times New Roman"/>
          <w:szCs w:val="24"/>
        </w:rPr>
        <w:t>ς προσφέρετε κάθε μέρα. Όμως, εδώ το πράγμα θα καταστεί επικίνδυ</w:t>
      </w:r>
      <w:r>
        <w:rPr>
          <w:rFonts w:eastAsia="Times New Roman"/>
          <w:szCs w:val="24"/>
        </w:rPr>
        <w:t>νο για όλους τους εμπλεκόμενους: τράπεζες, επιχειρήσεις, την πραγματική οικονομία.</w:t>
      </w:r>
    </w:p>
    <w:p w14:paraId="6242B8C0" w14:textId="77777777" w:rsidR="000E4403" w:rsidRDefault="00E3488B">
      <w:pPr>
        <w:spacing w:line="600" w:lineRule="auto"/>
        <w:ind w:firstLine="720"/>
        <w:jc w:val="both"/>
        <w:rPr>
          <w:rFonts w:eastAsia="Times New Roman"/>
          <w:szCs w:val="24"/>
        </w:rPr>
      </w:pPr>
      <w:r>
        <w:rPr>
          <w:rFonts w:eastAsia="Times New Roman"/>
          <w:szCs w:val="24"/>
        </w:rPr>
        <w:t xml:space="preserve">Πρώτα από όλα, κυρίες και κύριοι, η Κυβέρνηση μιλάει για εξωδικαστικό συμβιβασμό. Εδώ δεν είναι ούτε εξωδικαστικούς, ούτε συμβιβασμός. Υπάρχει μια μακρόσυρτη διαδικασία που </w:t>
      </w:r>
      <w:r>
        <w:rPr>
          <w:rFonts w:eastAsia="Times New Roman"/>
          <w:szCs w:val="24"/>
        </w:rPr>
        <w:t>καταλήγει σε δικαστήρια, τα οποία ήδη είναι υπερφορτωμένα λόγω του νόμου Κατσέλη. Εκκρεμούν διακόσιες χιλιάδες υποθέσεις και ορίζονται δικάσιμοι το 2032. Εδώ θα πάμε σε μια ομηρία και των τραπεζών και των επιχειρήσεων. Το πρόβλημα θα γίνει ακόμα οξύτερο.</w:t>
      </w:r>
    </w:p>
    <w:p w14:paraId="6242B8C1" w14:textId="77777777" w:rsidR="000E4403" w:rsidRDefault="00E3488B">
      <w:pPr>
        <w:spacing w:line="600" w:lineRule="auto"/>
        <w:ind w:firstLine="720"/>
        <w:jc w:val="both"/>
        <w:rPr>
          <w:rFonts w:eastAsia="Times New Roman"/>
          <w:szCs w:val="24"/>
        </w:rPr>
      </w:pPr>
      <w:r>
        <w:rPr>
          <w:rFonts w:eastAsia="Times New Roman"/>
          <w:szCs w:val="24"/>
        </w:rPr>
        <w:t>Ε</w:t>
      </w:r>
      <w:r>
        <w:rPr>
          <w:rFonts w:eastAsia="Times New Roman"/>
          <w:szCs w:val="24"/>
        </w:rPr>
        <w:t>πίσης, προβλέπονται είκοσι πέντε έγγραφα -όχι είκοσι τέσσερα, είκοσι πέντε έγγραφα- πιστοποιητικά και βεβαιώσεις μόνο και μόνο για την υποβολή της αίτησης για την ένταξη στον μηχανισμό. Η δε ηλεκτρονική πλατφόρμα δεν θα λειτουργεί και υποτίθεται ότι θα λει</w:t>
      </w:r>
      <w:r>
        <w:rPr>
          <w:rFonts w:eastAsia="Times New Roman"/>
          <w:szCs w:val="24"/>
        </w:rPr>
        <w:t>τουργήσει τον Ιούνιο, το δε σύστημα θα λειτουργήσει, αλλά παλαιά, με τον παραδοσιακό τρόπο. Φανταστείτε τι ειδυλλιακό χάος θα δημιουργηθεί τις επόμενες ημέρες και τους επόμενους μήνες.</w:t>
      </w:r>
    </w:p>
    <w:p w14:paraId="6242B8C2" w14:textId="77777777" w:rsidR="000E4403" w:rsidRDefault="00E3488B">
      <w:pPr>
        <w:spacing w:line="600" w:lineRule="auto"/>
        <w:ind w:firstLine="720"/>
        <w:jc w:val="both"/>
        <w:rPr>
          <w:rFonts w:eastAsia="Times New Roman"/>
          <w:szCs w:val="24"/>
        </w:rPr>
      </w:pPr>
      <w:r>
        <w:rPr>
          <w:rFonts w:eastAsia="Times New Roman"/>
          <w:szCs w:val="24"/>
        </w:rPr>
        <w:t xml:space="preserve">Επίσης -και αυτό το θεωρώ το πιο σημαντικό από όλα- δεν υπάρχει ούτε κίνητρο, ούτε κύρωση για τις τράπεζες να αντιμετωπίσουν το θέμα και να μην κάθονται να το κλωσάνε. Δεν υπάρχει τίποτα. </w:t>
      </w:r>
    </w:p>
    <w:p w14:paraId="6242B8C3" w14:textId="77777777" w:rsidR="000E4403" w:rsidRDefault="00E3488B">
      <w:pPr>
        <w:spacing w:line="600" w:lineRule="auto"/>
        <w:ind w:firstLine="720"/>
        <w:jc w:val="both"/>
        <w:rPr>
          <w:rFonts w:eastAsia="Times New Roman"/>
          <w:szCs w:val="24"/>
        </w:rPr>
      </w:pPr>
      <w:r>
        <w:rPr>
          <w:rFonts w:eastAsia="Times New Roman"/>
          <w:szCs w:val="24"/>
        </w:rPr>
        <w:t>Επομένως φοβούμαι ότι και αυτό το νομοσχέδιο θα έχει την τύχη του ν</w:t>
      </w:r>
      <w:r>
        <w:rPr>
          <w:rFonts w:eastAsia="Times New Roman"/>
          <w:szCs w:val="24"/>
        </w:rPr>
        <w:t>όμου Σταθάκη, ο οποίος ψηφίστηκε και αυτός εν χορδαίς και οργάνοις στα τέλη του 2015, αλλά τα αποτελέσματα δεν είναι ορατά ούτε με μικροσκόπιο. Αυτή είναι η κατάσταση και είμαι βέβαιος ότι θα με θυμηθείτε όχι μετά από πολύ καιρό, μετά από δύο - τρεις μήνες</w:t>
      </w:r>
      <w:r>
        <w:rPr>
          <w:rFonts w:eastAsia="Times New Roman"/>
          <w:szCs w:val="24"/>
        </w:rPr>
        <w:t>.</w:t>
      </w:r>
    </w:p>
    <w:p w14:paraId="6242B8C4" w14:textId="77777777" w:rsidR="000E4403" w:rsidRDefault="00E3488B">
      <w:pPr>
        <w:spacing w:line="600" w:lineRule="auto"/>
        <w:ind w:firstLine="720"/>
        <w:jc w:val="both"/>
        <w:rPr>
          <w:rFonts w:eastAsia="Times New Roman"/>
          <w:szCs w:val="24"/>
        </w:rPr>
      </w:pPr>
      <w:r>
        <w:rPr>
          <w:rFonts w:eastAsia="Times New Roman"/>
          <w:szCs w:val="24"/>
        </w:rPr>
        <w:t>Τώρα θα μπορούσατε να πείτε: «Και καλά, εσείς που τα λέτε, έχετε κάτι καλύτερο να μας προτείνετε;» Ναι, έχουμε και είναι και κατατεθειμένο από τον περασμένο Οκτώβρη. Για τις μικρές επιχειρήσεις έχουμε προτείνει ένα απλό πράγματι εξωδικαστικό μηχανισμό, α</w:t>
      </w:r>
      <w:r>
        <w:rPr>
          <w:rFonts w:eastAsia="Times New Roman"/>
          <w:szCs w:val="24"/>
        </w:rPr>
        <w:t>υτοματοποιημένο, που τον περιγράφουμε με λεπτομέρειες και βασίζεται εν πολλοίς στον νόμο Δένδια, τον οποίο τον παγώσατε.</w:t>
      </w:r>
    </w:p>
    <w:p w14:paraId="6242B8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κρατήσατε «στο ψυγείο» σας και δεν τον εφαρμόσατε για δύο</w:t>
      </w:r>
      <w:r>
        <w:rPr>
          <w:rFonts w:eastAsia="Times New Roman" w:cs="Times New Roman"/>
          <w:szCs w:val="24"/>
        </w:rPr>
        <w:t xml:space="preserve"> </w:t>
      </w:r>
      <w:r>
        <w:rPr>
          <w:rFonts w:eastAsia="Times New Roman" w:cs="Times New Roman"/>
          <w:szCs w:val="24"/>
        </w:rPr>
        <w:t>-δυόμισι χρόνια. Απλώς επεκτείνουμε τη λογική αυτού του αυτοματοποιημένου</w:t>
      </w:r>
      <w:r>
        <w:rPr>
          <w:rFonts w:eastAsia="Times New Roman" w:cs="Times New Roman"/>
          <w:szCs w:val="24"/>
        </w:rPr>
        <w:t xml:space="preserve"> μηχανισμού και για χρέη στις εφορίες και στα ασφαλιστικά ταμεία.</w:t>
      </w:r>
    </w:p>
    <w:p w14:paraId="6242B8C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για τις μεγάλες επιχειρήσεις προτείνουμε ρυθμίσεις στην πτωχευτική και στην προπτωχευτική διαδικασία, έξι συγκεκριμένες ρυθμίσεις, οι οποίες αποσκοπούν να περιορίσουν, να συντμήσου</w:t>
      </w:r>
      <w:r>
        <w:rPr>
          <w:rFonts w:eastAsia="Times New Roman" w:cs="Times New Roman"/>
          <w:szCs w:val="24"/>
        </w:rPr>
        <w:t>ν τον χρόνο που απαιτείται γι’ αυτές τις διαδικασίες. Για την πτωχευτική διαδικασία ο στόχος είναι να πέσουμε από τα δέκα στα δύο χρόνια.</w:t>
      </w:r>
    </w:p>
    <w:p w14:paraId="6242B8C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έχουμε προτείνει τη θέσπιση κινήτρων και κυρώσεων στις τράπεζες, έτσι ώστε να κινηθούν γρήγορα και </w:t>
      </w:r>
      <w:r>
        <w:rPr>
          <w:rFonts w:eastAsia="Times New Roman" w:cs="Times New Roman"/>
          <w:szCs w:val="24"/>
        </w:rPr>
        <w:t>να αντιμετωπιστεί επί της ουσίας το θέμα, διότι απλά και μόνο θέτοντας στόχους ότι τα κόκκινα δάνεια πρέπει να περιοριστούν από το 45% στο 40%, ας πούμε, δεν θα πετύχετε τίποτα. Διότι τι λέει ένας απλός στόχος που τίθεται; Θα μπορούσατε να πείτε όχι 40%, α</w:t>
      </w:r>
      <w:r>
        <w:rPr>
          <w:rFonts w:eastAsia="Times New Roman" w:cs="Times New Roman"/>
          <w:szCs w:val="24"/>
        </w:rPr>
        <w:t xml:space="preserve">λλά 38%, 33,5%, οτιδήποτε. </w:t>
      </w:r>
    </w:p>
    <w:p w14:paraId="6242B8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είναι καθόλου σοβαρά αυτά τα πράγματα, κύριε Υπουργέ. Γι’ αυτό και θα δείτε στους επόμενους μήνες το πρόβλημα να οξύνεται και για τις επιχειρήσεις και για τις τράπεζες. Λυπάμαι που μαζί με την τρόικα ερχόσαστε και δίνετε μια</w:t>
      </w:r>
      <w:r>
        <w:rPr>
          <w:rFonts w:eastAsia="Times New Roman" w:cs="Times New Roman"/>
          <w:szCs w:val="24"/>
        </w:rPr>
        <w:t xml:space="preserve"> ακόμα σπρωξιά και στο τραπεζικό σύστημα και στις επιχειρήσεις της χώρας, διότι μαζί με την τρόικα φέρνετε αυτό το νομοσχέδιο, το οποίο αντί να είναι βήμα μπρος, θα είναι βήμα προς τα πίσω. Θα οξυνθεί το ζήτημα των κόκκινων δανείων και αυτό είναι πολύ σημα</w:t>
      </w:r>
      <w:r>
        <w:rPr>
          <w:rFonts w:eastAsia="Times New Roman" w:cs="Times New Roman"/>
          <w:szCs w:val="24"/>
        </w:rPr>
        <w:t>ντικό όχι μόνο για τις ίδιες τις επιχειρήσεις και για τις τράπεζες, αλλά είναι σημαντικό συνολικά για την οικονομία, διότι</w:t>
      </w:r>
      <w:r>
        <w:rPr>
          <w:rFonts w:eastAsia="Times New Roman" w:cs="Times New Roman"/>
          <w:szCs w:val="24"/>
        </w:rPr>
        <w:t>,</w:t>
      </w:r>
      <w:r>
        <w:rPr>
          <w:rFonts w:eastAsia="Times New Roman" w:cs="Times New Roman"/>
          <w:szCs w:val="24"/>
        </w:rPr>
        <w:t xml:space="preserve"> αν αντιμετωπιστεί το ζήτημα, μπορεί πράγματι να διοχετευθεί παραπάνω ρευστότητα στην αγορά, που την έχει ανάγκη όσο τίποτε άλλο.</w:t>
      </w:r>
    </w:p>
    <w:p w14:paraId="6242B8C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βασικό, λοιπόν, συμπέρασμα, κύριε Πρόεδρε, που προκύπτει κι απ’ αυτό το νομοσχέδιο, είναι ότι τούτη εδώ η Κυβέρνηση, παρά τις προθέσεις της, –δεν κάνω δίκη προθέσεων ποτέ- δεν μπορεί να βγάλει τη χώρα από την κρίση και το μνημόνιο μεταξύ των άλλων και γιατ</w:t>
      </w:r>
      <w:r>
        <w:rPr>
          <w:rFonts w:eastAsia="Times New Roman" w:cs="Times New Roman"/>
          <w:szCs w:val="24"/>
        </w:rPr>
        <w:t>ί δεν μπορεί να διαβάσει, να αναγνώσει σωστά την οικονομική και την ευρωπαϊκή πραγματικότητα. Τις περισσότερες διαρθρωτικές μεταρρυθμίσεις που κάνει τις κάνει λάθος και όσες κάνει σωστά τις παρουσιάζει μόνη της ότι είναι λάθος πολιτική. Δυσφημεί μόνη της κ</w:t>
      </w:r>
      <w:r>
        <w:rPr>
          <w:rFonts w:eastAsia="Times New Roman" w:cs="Times New Roman"/>
          <w:szCs w:val="24"/>
        </w:rPr>
        <w:t>ι όσα λίγα σωστά κάνει.</w:t>
      </w:r>
    </w:p>
    <w:p w14:paraId="6242B8C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αυτόν τον τρόπο το πρόβλημα της Ελλάδας οξύνεται, το πρόβλημα της εμπιστοσύνης προς την οικονομία επιτείνεται και η χώρα συνεχίζει να μπαίνει πιο βαθιά μέσα στο τέλμα.</w:t>
      </w:r>
    </w:p>
    <w:p w14:paraId="6242B8C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 Πρωθυπουργός για την τελευταία διαπραγμάτευση μάς είπε ότι </w:t>
      </w:r>
      <w:r>
        <w:rPr>
          <w:rFonts w:eastAsia="Times New Roman" w:cs="Times New Roman"/>
          <w:szCs w:val="24"/>
        </w:rPr>
        <w:t>τουλάχιστον πετύχατε να μη χάσετε με ένα σκορ που θα θύμιζε ματς «Μπαρτσελόνα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Πανελευσινιακού». Εκείνο το οποίο είμαι σίγουρος ότι κάνετε, όμως, είναι κάτι άλλο. Είναι ότι είχατε μια στρατηγική «Βραδυποριακού», η οποία κατέληξε σε αποτελέσματα </w:t>
      </w:r>
      <w:r>
        <w:rPr>
          <w:rFonts w:eastAsia="Times New Roman" w:cs="Times New Roman"/>
          <w:szCs w:val="24"/>
        </w:rPr>
        <w:t>«Ταλαιπωριακού» και για τη χώρα και για τους πολίτες! Γι’ αυτό θα σας έλεγα ότι θα ήταν καλύτερο τόσο για εσάς τους ίδιους, όσο και για τους Έλληνες πολίτες να φεύγετε μια ώρα αρχύτερα.</w:t>
      </w:r>
    </w:p>
    <w:p w14:paraId="6242B8C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πολύ.</w:t>
      </w:r>
    </w:p>
    <w:p w14:paraId="6242B8CD"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42B8C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Κωνσταντίνο Χατζηδάκη, Βουλευτή της Νέας Δημοκρατίας.</w:t>
      </w:r>
    </w:p>
    <w:p w14:paraId="6242B8C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Προχωρούμε στην κ</w:t>
      </w:r>
      <w:r>
        <w:rPr>
          <w:rFonts w:eastAsia="Times New Roman" w:cs="Times New Roman"/>
          <w:szCs w:val="24"/>
        </w:rPr>
        <w:t>.</w:t>
      </w:r>
      <w:r>
        <w:rPr>
          <w:rFonts w:eastAsia="Times New Roman" w:cs="Times New Roman"/>
          <w:szCs w:val="24"/>
        </w:rPr>
        <w:t xml:space="preserve"> Μαρία Θελερίτη, Βουλευτίνα του ΣΥΡΙΖΑ. Να παρακαλέσω για συνέπεια στον χρόνο, γιατί αλλιώς θα νυχτωθούμε, όπως καταλαβαίνετε.</w:t>
      </w:r>
    </w:p>
    <w:p w14:paraId="6242B8D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ία Θελερίτη, έχετε τον λόγο.</w:t>
      </w:r>
    </w:p>
    <w:p w14:paraId="6242B8D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Αγαπητοί συνάδελφοι και συναδέλφισσες, μετά το διδακτικό ύφος του προηγούμενου ομιλητή -δεν θα αναφερθώ στις συμβουλές του και στην προτροπή να φύγουμε- εμείς εμμένουμε ότι θα μείνουμε και γι’ αυτό ακριβώς θα αν</w:t>
      </w:r>
      <w:r>
        <w:rPr>
          <w:rFonts w:eastAsia="Times New Roman" w:cs="Times New Roman"/>
          <w:szCs w:val="24"/>
        </w:rPr>
        <w:t>αφερθώ και σε αυτό το νομοσχέδιο στο τι ερχόμαστε εμείς να κάνουμε.</w:t>
      </w:r>
    </w:p>
    <w:p w14:paraId="6242B8D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 αρχάς, το σημερινό νομοσχέδιο αποτελεί ένα ολοκληρωμένο θεσμικό πλαίσιο, γιατί δίνει τη δυνατότητα σε βιώσιμες επιχειρήσεις να ρυθμίσουν τις συνολικές τους οφειλές τόσο προς τον ιδιωτ</w:t>
      </w:r>
      <w:r>
        <w:rPr>
          <w:rFonts w:eastAsia="Times New Roman" w:cs="Times New Roman"/>
          <w:szCs w:val="24"/>
        </w:rPr>
        <w:t>ικό όσο και προς τον δημόσιο τομέα.</w:t>
      </w:r>
    </w:p>
    <w:p w14:paraId="6242B8D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Ποιος είναι ο στόχος του; Να δοθεί αυτή η ευκαιρία σε χιλιάδες επιχειρήσεις, όχι μόνο σε μεγάλες, αλλά κυρίως σε πολύ μικρές, μικρές, μικρομεσαίες και ατομικές επιχειρήσεις, που έχουν πληγεί περισσότερο από την κρίση</w:t>
      </w:r>
      <w:r>
        <w:rPr>
          <w:rFonts w:eastAsia="Times New Roman" w:cs="Times New Roman"/>
          <w:szCs w:val="24"/>
        </w:rPr>
        <w:t xml:space="preserve">, </w:t>
      </w:r>
      <w:r>
        <w:rPr>
          <w:rFonts w:eastAsia="Times New Roman" w:cs="Times New Roman"/>
          <w:szCs w:val="24"/>
        </w:rPr>
        <w:t>πο</w:t>
      </w:r>
      <w:r>
        <w:rPr>
          <w:rFonts w:eastAsia="Times New Roman" w:cs="Times New Roman"/>
          <w:szCs w:val="24"/>
        </w:rPr>
        <w:t xml:space="preserve">υ οι προηγούμενες κυβερνήσεις οδήγησαν και έρχονται τώρα και μας διδάσκουν τι πρέπει να κάνουμε. </w:t>
      </w:r>
    </w:p>
    <w:p w14:paraId="6242B8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Εμείς ερχόμαστε σήμερα με αυτό το νομοσχέδιο να δώσουμε μία ανάσα σε αυτές τις επιχειρήσεις, για να συνεχίσουν να λειτουργούν σε πιο στέρεες, βιώσιμες βάσεις,</w:t>
      </w:r>
      <w:r>
        <w:rPr>
          <w:rFonts w:eastAsia="Times New Roman" w:cs="Times New Roman"/>
          <w:szCs w:val="24"/>
        </w:rPr>
        <w:t xml:space="preserve"> διασφαλίζοντας παράλληλα τις θέσεις εργασίας. </w:t>
      </w:r>
    </w:p>
    <w:p w14:paraId="6242B8D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Τι διαμορφώνεται με αυτό το νομοσχέδιο; Για πρώτη φορά ένα ολιστικό εξωδικαστικό πλαίσιο, γιατί δίνει την ευκαιρία σε μία υπερχρεωμένη αλλά ταυτόχρονα βιώσιμη επιχείρηση και όχι μόνο μετά την παρέμβαση του Υπ</w:t>
      </w:r>
      <w:r>
        <w:rPr>
          <w:rFonts w:eastAsia="Times New Roman" w:cs="Times New Roman"/>
          <w:szCs w:val="24"/>
        </w:rPr>
        <w:t>ουργού, αφού συμπεριλαμβάνονται και αυτές που έχουν κλείσει, να συγκεντρώσει όλους τους πιστωτές της, δηλαδή τις τράπεζες, τα ασφαλιστικά ταμεία, τους προμηθευτές, προκειμένου να ρυθμιστούν τα χρέη προς όλους αυτούς, βάσει ενός ορθολογικού σχεδίου αναδιάρθ</w:t>
      </w:r>
      <w:r>
        <w:rPr>
          <w:rFonts w:eastAsia="Times New Roman" w:cs="Times New Roman"/>
          <w:szCs w:val="24"/>
        </w:rPr>
        <w:t xml:space="preserve">ρωσης. </w:t>
      </w:r>
    </w:p>
    <w:p w14:paraId="6242B8D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Επίσης, δίνει τη δυνατότητα ένταξης όλων των επιχειρήσεων, ανεξαρτήτως μεγέθους, περιλαμβανομένων και των ατομικών, με συνολικές οφειλές από 31-12-2016 από 20.000 ευρώ και άνω. </w:t>
      </w:r>
    </w:p>
    <w:p w14:paraId="6242B8D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παρέχει τη δυνατότητα ένταξης ακόμα και στις πλέον υπερχρεωμέν</w:t>
      </w:r>
      <w:r>
        <w:rPr>
          <w:rFonts w:eastAsia="Times New Roman" w:cs="Times New Roman"/>
          <w:szCs w:val="24"/>
        </w:rPr>
        <w:t xml:space="preserve">ες επιχειρήσεις, υπό τη μοναδική προϋπόθεση ότι καλύπτουν τα λειτουργικά τους έξοδα σε μία μόνο χρήση κατά την τελευταία τριετία. </w:t>
      </w:r>
    </w:p>
    <w:p w14:paraId="6242B8D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Κι εδώ νομίζω, όπως είπε και ο συνάδελφος του ΣΥΡΙΖΑ πριν, ότι πρέπει να το ξαναδούμε με κριτήρια τις θέσεις εργασίας αλλά κα</w:t>
      </w:r>
      <w:r>
        <w:rPr>
          <w:rFonts w:eastAsia="Times New Roman" w:cs="Times New Roman"/>
          <w:szCs w:val="24"/>
        </w:rPr>
        <w:t xml:space="preserve">ι τον βαθμό συμβολής της στο επενδυτικό πρόγραμμα της Κυβέρνησης. Θα πρέπει να δούμε κάποια κριτήρια, ώστε εάν δεν ισχύει αυτή η μία χρονιά που η επιχείρηση καλύπτει τα λειτουργικά της έξοδα, για να υπάρχει αυτή η δυνατότητα. </w:t>
      </w:r>
    </w:p>
    <w:p w14:paraId="6242B8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Προσφέρεται επίσης η ευκαιρία</w:t>
      </w:r>
      <w:r>
        <w:rPr>
          <w:rFonts w:eastAsia="Times New Roman" w:cs="Times New Roman"/>
          <w:szCs w:val="24"/>
        </w:rPr>
        <w:t xml:space="preserve"> ρύθμισης, η οποία είναι προσαρμοσμένη στις ανάγκες της επιχείρησης και στην πραγματική ικανότητα εξυπηρέτησης των οφειλών της επιχείρησης. Γι’ αυτό και αυτή η ρύθμιση περιλαμβάνει γενναίες μειώσεις επιτοκίων, επιμηκύνσεις περιόδων αποπληρωμής, έως ακόμη κ</w:t>
      </w:r>
      <w:r>
        <w:rPr>
          <w:rFonts w:eastAsia="Times New Roman" w:cs="Times New Roman"/>
          <w:szCs w:val="24"/>
        </w:rPr>
        <w:t>αι διαγραφές οφειλών.</w:t>
      </w:r>
    </w:p>
    <w:p w14:paraId="6242B8D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Προβλέπει επίσης τη δυνατότητα του οφειλέτη να ρυθμίσει τα χρέη του προς το </w:t>
      </w:r>
      <w:r>
        <w:rPr>
          <w:rFonts w:eastAsia="Times New Roman" w:cs="Times New Roman"/>
          <w:szCs w:val="24"/>
        </w:rPr>
        <w:t>δ</w:t>
      </w:r>
      <w:r>
        <w:rPr>
          <w:rFonts w:eastAsia="Times New Roman" w:cs="Times New Roman"/>
          <w:szCs w:val="24"/>
        </w:rPr>
        <w:t xml:space="preserve">ημόσιο και τα ασφαλιστικά ταμεία μέχρι εκατόν είκοσι μηνιαίες δόσεις, με ελάχιστη καταβολή 50 ευρώ. </w:t>
      </w:r>
    </w:p>
    <w:p w14:paraId="6242B8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Δίνει απόλυτη προστασία στους μικρούς πιστωτές, οι οποίο</w:t>
      </w:r>
      <w:r>
        <w:rPr>
          <w:rFonts w:eastAsia="Times New Roman" w:cs="Times New Roman"/>
          <w:szCs w:val="24"/>
        </w:rPr>
        <w:t xml:space="preserve">ι μπορούν να διεκδικήσουν στο ακέραιο το σύνολο των απαιτήσεών τους και αυτή η διαδικασία υλοποιείται στην πράξη μέσω του πληροφοριακού συστήματος, </w:t>
      </w:r>
      <w:r>
        <w:rPr>
          <w:rFonts w:eastAsia="Times New Roman" w:cs="Times New Roman"/>
          <w:szCs w:val="24"/>
        </w:rPr>
        <w:t xml:space="preserve">το οποίο </w:t>
      </w:r>
      <w:r>
        <w:rPr>
          <w:rFonts w:eastAsia="Times New Roman" w:cs="Times New Roman"/>
          <w:szCs w:val="24"/>
        </w:rPr>
        <w:t>θα διενεργείται ηλεκτρονικά αυτή η διαδικασία βήμα προς βήμα, μειώνοντας και το διαχειριστικό κόστο</w:t>
      </w:r>
      <w:r>
        <w:rPr>
          <w:rFonts w:eastAsia="Times New Roman" w:cs="Times New Roman"/>
          <w:szCs w:val="24"/>
        </w:rPr>
        <w:t xml:space="preserve">ς και τον απαιτούμενο χρόνο για τους πιστωτές και τον οφειλέτη. </w:t>
      </w:r>
    </w:p>
    <w:p w14:paraId="6242B8D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θα τολμούσα να πω ότι το παρόν νομοσχέδιο αποτελεί ένα πολύτιμο εργαλείο για τη διάσωση αλλά και για την εξυγίανση των επιχειρήσεων και ταυτόχρονα θα έλεγα ότι συμβάλλει στην αναστολή της αύξησης της ανεργίας και καιν</w:t>
      </w:r>
      <w:r>
        <w:rPr>
          <w:rFonts w:eastAsia="Times New Roman" w:cs="Times New Roman"/>
          <w:szCs w:val="24"/>
        </w:rPr>
        <w:t xml:space="preserve">οτομεί, με δεδομένο ότι όλες οι προηγούμενες νομοθετικές πρωτοβουλίες ουσιαστικά οδήγησαν στο κενό. </w:t>
      </w:r>
    </w:p>
    <w:p w14:paraId="6242B8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Εδώ θα ήθελα να αναφερθώ πάλι στην Αντιπολίτευση, η οποία άσκησε αυξημένη κριτική για την αποτελεσματικότητα του παρόντος νομοσχεδίου και να δούμε λίγο τι </w:t>
      </w:r>
      <w:r>
        <w:rPr>
          <w:rFonts w:eastAsia="Times New Roman" w:cs="Times New Roman"/>
          <w:szCs w:val="24"/>
        </w:rPr>
        <w:t xml:space="preserve">έκαναν οι ίδιοι την προηγούμενη περίοδο, μέσα από τις νομοθετικές πρωτοβουλίες που θεσμοθέτησαν. </w:t>
      </w:r>
    </w:p>
    <w:p w14:paraId="6242B8D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άρθρο 44 του ν.1892/1990 καταστρατηγήθηκε κατά κόρον, γιατί δεν υπήρξε έλεγχος των συμβαλλόμενων πιστωτών και οδήγησε στην κατασπατάληση του δημοσίου χρήμα</w:t>
      </w:r>
      <w:r>
        <w:rPr>
          <w:rFonts w:eastAsia="Times New Roman" w:cs="Times New Roman"/>
          <w:szCs w:val="24"/>
        </w:rPr>
        <w:t xml:space="preserve">τος. </w:t>
      </w:r>
    </w:p>
    <w:p w14:paraId="6242B8D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διαδικασία συναλλαγής του ν.3588/2007 επίσης καταστρατηγήθηκε, γιατί δεν υπήρχε δέσμευση για την τήρηση των συμφωνημένων και απέτυχε παταγωδώς ως προσπάθεια εξυγίανσης των επιχειρήσεων. </w:t>
      </w:r>
    </w:p>
    <w:p w14:paraId="6242B8E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Υπήρξαν νομοθετικές πρωτοβουλίες που αναπτύχθηκαν μετά το 200</w:t>
      </w:r>
      <w:r>
        <w:rPr>
          <w:rFonts w:eastAsia="Times New Roman" w:cs="Times New Roman"/>
          <w:szCs w:val="24"/>
        </w:rPr>
        <w:t>7 όπως, για παράδειγμα, το παλιό άρθρο 99 του προηγούμενου Εμπορικού Κώδικα, που ουσιαστικά όσοι προσέβλεπαν σε αυτό στην ουσία ήθελαν να πάρουν μόνο προληπτικά ασφαλιστικά μέτρα για την εκτροπή όλων των αναγκαστικών μέτρων από τους πιστωτές τους. Έτσι, δε</w:t>
      </w:r>
      <w:r>
        <w:rPr>
          <w:rFonts w:eastAsia="Times New Roman" w:cs="Times New Roman"/>
          <w:szCs w:val="24"/>
        </w:rPr>
        <w:t>ν προέβαιναν περαιτέρω σε καμμία ενέργεια εξυγίανσης των επιχειρήσεων.</w:t>
      </w:r>
    </w:p>
    <w:p w14:paraId="6242B8E1"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τέλος, υπήρξε ο ν.4307/2004, γνωστός σε όλους ως νόμος Δένδια, ο οποίος στην πράξη δεν εφαρμόστηκε ποτέ, διότι ουσιαστικά δεν κατατέθηκε καμμία αίτηση εξυγίανσης για καμμία επιχείρη</w:t>
      </w:r>
      <w:r>
        <w:rPr>
          <w:rFonts w:eastAsia="Times New Roman" w:cs="Times New Roman"/>
          <w:szCs w:val="24"/>
        </w:rPr>
        <w:t xml:space="preserve">ση και όχι γιατί ο ΣΥΡΙΖΑ έριξε την </w:t>
      </w:r>
      <w:r>
        <w:rPr>
          <w:rFonts w:eastAsia="Times New Roman" w:cs="Times New Roman"/>
          <w:szCs w:val="24"/>
        </w:rPr>
        <w:t>κ</w:t>
      </w:r>
      <w:r>
        <w:rPr>
          <w:rFonts w:eastAsia="Times New Roman" w:cs="Times New Roman"/>
          <w:szCs w:val="24"/>
        </w:rPr>
        <w:t xml:space="preserve">υβέρνηση Σαμαρά, όπως αναφέρθηκε από τον Βουλευτή της Νέας Δημοκρατίας κ. Γεωργιάδη, αλλά γιατί ο νόμος προέβλεπε πρώτα την απαλλαγή από το </w:t>
      </w:r>
      <w:r>
        <w:rPr>
          <w:rFonts w:eastAsia="Times New Roman" w:cs="Times New Roman"/>
          <w:szCs w:val="24"/>
        </w:rPr>
        <w:t>δ</w:t>
      </w:r>
      <w:r>
        <w:rPr>
          <w:rFonts w:eastAsia="Times New Roman" w:cs="Times New Roman"/>
          <w:szCs w:val="24"/>
        </w:rPr>
        <w:t>ημόσιο και στη συνέχεια έδινε τη δυνατότητα να καταφύγει κανείς στους υπόλοιπο</w:t>
      </w:r>
      <w:r>
        <w:rPr>
          <w:rFonts w:eastAsia="Times New Roman" w:cs="Times New Roman"/>
          <w:szCs w:val="24"/>
        </w:rPr>
        <w:t xml:space="preserve">υς πιστωτές, είτε ήταν τράπεζες είτε ήταν ιδιώτες πιστωτές. </w:t>
      </w:r>
    </w:p>
    <w:p w14:paraId="6242B8E2"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Όλες αυτές οι διαδικασίες -και έχει δίκιο ο προηγούμενος ομιλητής- αποτελούσαν ουσιαστικά προπτωχευτικές διαδικασίες και η χρήση τους από τις επιχειρήσεις οδηγούσαν στον στιγματισμό. </w:t>
      </w:r>
    </w:p>
    <w:p w14:paraId="6242B8E3"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Αυτός ο εξω</w:t>
      </w:r>
      <w:r>
        <w:rPr>
          <w:rFonts w:eastAsia="Times New Roman" w:cs="Times New Roman"/>
          <w:szCs w:val="24"/>
        </w:rPr>
        <w:t>δικαστικός συμβιβασμός που προτείνει η Κυβέρνηση διαφέρει και επί της ουσίας και επί της διαδικασίας, γιατί ακριβώς δεν αποτελεί προπτωχευτική διαδικασία. Άρα είναι μια διαφορετική πρόταση. Επομένως, αν δεν υπάρξει συμβιβασμός σε κάποιο από όλα αυτά τα στά</w:t>
      </w:r>
      <w:r>
        <w:rPr>
          <w:rFonts w:eastAsia="Times New Roman" w:cs="Times New Roman"/>
          <w:szCs w:val="24"/>
        </w:rPr>
        <w:t xml:space="preserve">δια και αποβεί άκαρπη και άγονη όλη η διαδικασία, αυτό δεν οδηγεί στην πτώχευση της επιχείρησης και άρα δεν στιγματίζεται η επιχείρηση. </w:t>
      </w:r>
    </w:p>
    <w:p w14:paraId="6242B8E4"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Ολοκληρώνοντας, θα ήθελα να πω ότι πραγματικά η καινοτομία αυτού του νομοσχεδίου βρίσκεται στη δυνατότητα που δίνεται σ</w:t>
      </w:r>
      <w:r>
        <w:rPr>
          <w:rFonts w:eastAsia="Times New Roman" w:cs="Times New Roman"/>
          <w:szCs w:val="24"/>
        </w:rPr>
        <w:t>τους ελεύθερους επαγγελματίες και αυτοαπασχολούμενους να επωφελούνται από αυτές τις ευνοϊκές διατάξεις του σχεδίου νόμου. Είναι μια προσθήκη, που πραγματικά συμπεριλήφθηκε μετά από διαβούλευση με τους εμπλεκόμενους φορείς. Και εδώ θα πρέπει να θυμίσουμε ότ</w:t>
      </w:r>
      <w:r>
        <w:rPr>
          <w:rFonts w:eastAsia="Times New Roman" w:cs="Times New Roman"/>
          <w:szCs w:val="24"/>
        </w:rPr>
        <w:t>ι αυτό είναι πάρα πολύ σωστό και προς όφελος των ελεύθερων επαγγελματιών, γιατί μέχρι τώρα οι ελεύθεροι επαγγελματίες και αυτοαπασχολούμενοι εξαιρούνταν από όλες τις προηγούμενες προσπάθειες, ενώ θα μπορούσαν να είχαν ενταχθεί στο άρθρο 99 και στον νόμο Κα</w:t>
      </w:r>
      <w:r>
        <w:rPr>
          <w:rFonts w:eastAsia="Times New Roman" w:cs="Times New Roman"/>
          <w:szCs w:val="24"/>
        </w:rPr>
        <w:t xml:space="preserve">τσέλη, με αποτέλεσμα να κινδυνεύουν να κλείσουν οι επιχειρήσεις τους και να δεσμευθεί ή να εκπλειστηριαστεί η πρώτη κατοικία τους. Επομένως εδώ μιλάμε για μια καινοτομία πραγματικά. </w:t>
      </w:r>
    </w:p>
    <w:p w14:paraId="6242B8E5"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Αυτός ο εξωδικαστικός μηχανισμός ρύθμισης οφειλών επιχειρήσεων είναι ένας</w:t>
      </w:r>
      <w:r>
        <w:rPr>
          <w:rFonts w:eastAsia="Times New Roman" w:cs="Times New Roman"/>
          <w:szCs w:val="24"/>
        </w:rPr>
        <w:t xml:space="preserve"> νέος θεσμός, ο οποίος έχει βασική επιδίωξη πραγματικά την ανακούφιση των επιχειρήσεων, που λόγω της παρούσας οικονομικής συγκυρίας βρίσκονται σε αδυναμία πληρωμής. </w:t>
      </w:r>
    </w:p>
    <w:p w14:paraId="6242B8E6"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πρέπει να επισημάνουμε, για να ολοκληρώσουμε, ότι σε αυτόν τον μηχανισμό, επίσης, συμπ</w:t>
      </w:r>
      <w:r>
        <w:rPr>
          <w:rFonts w:eastAsia="Times New Roman" w:cs="Times New Roman"/>
          <w:szCs w:val="24"/>
        </w:rPr>
        <w:t xml:space="preserve">εριλαμβάνονται κατάλληλες δικλίδες ασφαλείας, προκειμένου να μη διασωθούν μέσω αυτού οι λεγόμενοι «στρατηγικοί κακοπληρωτές», οι οποίοι για ίδιον όφελος κατευθύνουν τις επιχειρήσεις τους, τους εργαζόμενους και τους πιστωτές τους σε οικονομικά αδιέξοδα. </w:t>
      </w:r>
    </w:p>
    <w:p w14:paraId="6242B8E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42B8E8"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παρακαλώ. </w:t>
      </w:r>
    </w:p>
    <w:p w14:paraId="6242B8E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Οφείλουμε, λοιπόν, αγαπητές συναδέλφισσες και συνάδελφοι, να δώσουμε τη δυνατότητα αυτή στις επιχ</w:t>
      </w:r>
      <w:r>
        <w:rPr>
          <w:rFonts w:eastAsia="Times New Roman" w:cs="Times New Roman"/>
          <w:szCs w:val="24"/>
        </w:rPr>
        <w:t xml:space="preserve">ειρήσεις που έχουν πληγεί από την οικονομική κρίση να μπορούν να ανασάνουν, ψηφίζοντας το παρόν νομοσχέδιο. </w:t>
      </w:r>
    </w:p>
    <w:p w14:paraId="6242B8E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8EB"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8EC"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Μαρία Θελερίτη, Βουλευτίνα του ΣΥΡΙΖΑ</w:t>
      </w:r>
      <w:r>
        <w:rPr>
          <w:rFonts w:eastAsia="Times New Roman"/>
          <w:szCs w:val="24"/>
        </w:rPr>
        <w:t xml:space="preserve">. </w:t>
      </w:r>
    </w:p>
    <w:p w14:paraId="6242B8ED" w14:textId="77777777" w:rsidR="000E4403" w:rsidRDefault="00E3488B">
      <w:pPr>
        <w:spacing w:line="600" w:lineRule="auto"/>
        <w:ind w:firstLine="720"/>
        <w:jc w:val="both"/>
        <w:rPr>
          <w:rFonts w:eastAsia="Times New Roman"/>
          <w:szCs w:val="24"/>
        </w:rPr>
      </w:pPr>
      <w:r>
        <w:rPr>
          <w:rFonts w:eastAsia="Times New Roman"/>
          <w:szCs w:val="24"/>
        </w:rPr>
        <w:t xml:space="preserve">Τον λόγο έχει ο κ. Παναγιώτης Μηταράκης, Βουλευτής της Νέας Δημοκρατίας και αμέσως μετά ο κ. Δένδιας, Κοινοβουλευτικός Εκπρόσωπος της Νέας Δημοκρατίας. </w:t>
      </w:r>
    </w:p>
    <w:p w14:paraId="6242B8EE" w14:textId="77777777" w:rsidR="000E4403" w:rsidRDefault="00E3488B">
      <w:pPr>
        <w:spacing w:line="600" w:lineRule="auto"/>
        <w:ind w:firstLine="720"/>
        <w:jc w:val="both"/>
        <w:rPr>
          <w:rFonts w:eastAsia="Times New Roman"/>
          <w:szCs w:val="24"/>
        </w:rPr>
      </w:pPr>
      <w:r>
        <w:rPr>
          <w:rFonts w:eastAsia="Times New Roman"/>
          <w:szCs w:val="24"/>
        </w:rPr>
        <w:t xml:space="preserve">Ορίστε, κύριε συνάδελφε, έχετε τον λόγο. </w:t>
      </w:r>
    </w:p>
    <w:p w14:paraId="6242B8EF" w14:textId="77777777" w:rsidR="000E4403" w:rsidRDefault="00E3488B">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Ευχαριστώ πάρα πολύ, κύριε Πρόεδρε. </w:t>
      </w:r>
    </w:p>
    <w:p w14:paraId="6242B8F0" w14:textId="77777777" w:rsidR="000E4403" w:rsidRDefault="00E3488B">
      <w:pPr>
        <w:spacing w:line="600" w:lineRule="auto"/>
        <w:ind w:firstLine="720"/>
        <w:jc w:val="both"/>
        <w:rPr>
          <w:rFonts w:eastAsia="Times New Roman"/>
          <w:szCs w:val="24"/>
        </w:rPr>
      </w:pPr>
      <w:r>
        <w:rPr>
          <w:rFonts w:eastAsia="Times New Roman"/>
          <w:szCs w:val="24"/>
        </w:rPr>
        <w:t xml:space="preserve">Κυρίες και κύριοι συνάδελφοι, εδώ και δύο χρόνια ουσιαστικά η χώρα μας κάνει βήματα πίσω στον τομέα της πραγματικής οικονομίας. Η χώρα μετά την ανάπτυξη του 2014 επέστρεψε στην ύφεση, αυξάνοντας τα προβλήματα των δανειοληπτών. </w:t>
      </w:r>
    </w:p>
    <w:p w14:paraId="6242B8F1" w14:textId="77777777" w:rsidR="000E4403" w:rsidRDefault="00E3488B">
      <w:pPr>
        <w:spacing w:line="600" w:lineRule="auto"/>
        <w:ind w:firstLine="720"/>
        <w:jc w:val="both"/>
        <w:rPr>
          <w:rFonts w:eastAsia="Times New Roman"/>
          <w:szCs w:val="24"/>
        </w:rPr>
      </w:pPr>
      <w:r w:rsidRPr="00630498">
        <w:rPr>
          <w:rFonts w:eastAsia="Times New Roman"/>
          <w:color w:val="000000" w:themeColor="text1"/>
          <w:szCs w:val="24"/>
        </w:rPr>
        <w:t>Πριν από μία εβδομάδα η Στα</w:t>
      </w:r>
      <w:r w:rsidRPr="00630498">
        <w:rPr>
          <w:rFonts w:eastAsia="Times New Roman"/>
          <w:color w:val="000000" w:themeColor="text1"/>
          <w:szCs w:val="24"/>
        </w:rPr>
        <w:t xml:space="preserve">τιστική Υπηρεσία ανακοίνωσε ένα πρωτογενές πλεόνασμα στο 3,9%. Επιτρέψτε μου να μη συμμερίζομαι τη χαρά της Κυβέρνησης, γιατί αυτά τα 7 δισεκατομμύρια πρωτογενούς πλεονάσματος </w:t>
      </w:r>
      <w:r>
        <w:rPr>
          <w:rFonts w:eastAsia="Times New Roman"/>
          <w:szCs w:val="24"/>
        </w:rPr>
        <w:t xml:space="preserve">μαζί με τα 4 δισεκατομμύρια καθυστερούμενων ληξιπρόθεσμων οφειλών του </w:t>
      </w:r>
      <w:r>
        <w:rPr>
          <w:rFonts w:eastAsia="Times New Roman"/>
          <w:szCs w:val="24"/>
        </w:rPr>
        <w:t>δ</w:t>
      </w:r>
      <w:r>
        <w:rPr>
          <w:rFonts w:eastAsia="Times New Roman"/>
          <w:szCs w:val="24"/>
        </w:rPr>
        <w:t>ημοσίου ε</w:t>
      </w:r>
      <w:r>
        <w:rPr>
          <w:rFonts w:eastAsia="Times New Roman"/>
          <w:szCs w:val="24"/>
        </w:rPr>
        <w:t>ίναι</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αφαίμαξη της πραγματικής οικονομίας, γεγονός που οδηγεί σε χαμένες επενδύσεις, σε χαμένες θέσεις εργασίας, σε απώλεια κατανάλωσης και σε ρευστοποίηση καταθέσεων. </w:t>
      </w:r>
    </w:p>
    <w:p w14:paraId="6242B8F2" w14:textId="77777777" w:rsidR="000E4403" w:rsidRDefault="00E3488B">
      <w:pPr>
        <w:spacing w:line="600" w:lineRule="auto"/>
        <w:ind w:firstLine="720"/>
        <w:jc w:val="both"/>
        <w:rPr>
          <w:rFonts w:eastAsia="Times New Roman"/>
          <w:szCs w:val="24"/>
        </w:rPr>
      </w:pPr>
      <w:r>
        <w:rPr>
          <w:rFonts w:eastAsia="Times New Roman"/>
          <w:szCs w:val="24"/>
        </w:rPr>
        <w:t>Και αυτό συνδέεται με αυτό που συζητάμε σήμερα, γιατί ουσιαστικά αποτελεί λ</w:t>
      </w:r>
      <w:r>
        <w:rPr>
          <w:rFonts w:eastAsia="Times New Roman"/>
          <w:szCs w:val="24"/>
        </w:rPr>
        <w:t xml:space="preserve">όγο για την εκτόξευση των κόκκινων δανείων. Είναι ένα πρόβλημα για το οποίο είπατε ότι θα νομοθετήσετε πριν από δυόμισι χρόνια και σήμερα ακόμα το νομοσχέδιο γράφεται στο γόνατο. </w:t>
      </w:r>
    </w:p>
    <w:p w14:paraId="6242B8F3" w14:textId="77777777" w:rsidR="000E4403" w:rsidRDefault="00E3488B">
      <w:pPr>
        <w:spacing w:line="600" w:lineRule="auto"/>
        <w:ind w:firstLine="720"/>
        <w:jc w:val="both"/>
        <w:rPr>
          <w:rFonts w:eastAsia="Times New Roman"/>
          <w:szCs w:val="24"/>
        </w:rPr>
      </w:pPr>
      <w:r>
        <w:rPr>
          <w:rFonts w:eastAsia="Times New Roman"/>
          <w:szCs w:val="24"/>
        </w:rPr>
        <w:t>Εκλεχθήκατε με συνθήματα εναντίον της λιτότητας και τελικά φέρατε λιτότητα</w:t>
      </w:r>
      <w:r>
        <w:rPr>
          <w:rFonts w:eastAsia="Times New Roman"/>
          <w:szCs w:val="24"/>
        </w:rPr>
        <w:t>,</w:t>
      </w:r>
      <w:r>
        <w:rPr>
          <w:rFonts w:eastAsia="Times New Roman"/>
          <w:szCs w:val="24"/>
        </w:rPr>
        <w:t xml:space="preserve"> </w:t>
      </w:r>
      <w:r>
        <w:rPr>
          <w:rFonts w:eastAsia="Times New Roman"/>
          <w:szCs w:val="24"/>
        </w:rPr>
        <w:t>το 2016</w:t>
      </w:r>
      <w:r>
        <w:rPr>
          <w:rFonts w:eastAsia="Times New Roman"/>
          <w:szCs w:val="24"/>
        </w:rPr>
        <w:t>,</w:t>
      </w:r>
      <w:r>
        <w:rPr>
          <w:rFonts w:eastAsia="Times New Roman"/>
          <w:szCs w:val="24"/>
        </w:rPr>
        <w:t xml:space="preserve"> οκτώ φορές περισσότερη από όση χρειαζόταν το </w:t>
      </w:r>
      <w:r>
        <w:rPr>
          <w:rFonts w:eastAsia="Times New Roman"/>
          <w:szCs w:val="24"/>
        </w:rPr>
        <w:t>π</w:t>
      </w:r>
      <w:r>
        <w:rPr>
          <w:rFonts w:eastAsia="Times New Roman"/>
          <w:szCs w:val="24"/>
        </w:rPr>
        <w:t xml:space="preserve">ρόγραμμα. Νοικοκυριά και επιχειρήσεις έχουν φθάσει πλέον στα όριά τους και αυτό φαίνεται στα στοιχεία εκτέλεσης του </w:t>
      </w:r>
      <w:r>
        <w:rPr>
          <w:rFonts w:eastAsia="Times New Roman"/>
          <w:szCs w:val="24"/>
        </w:rPr>
        <w:t>π</w:t>
      </w:r>
      <w:r>
        <w:rPr>
          <w:rFonts w:eastAsia="Times New Roman"/>
          <w:szCs w:val="24"/>
        </w:rPr>
        <w:t xml:space="preserve">ροϋπολογισμού. </w:t>
      </w:r>
    </w:p>
    <w:p w14:paraId="6242B8F4" w14:textId="77777777" w:rsidR="000E4403" w:rsidRDefault="00E3488B">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βέβαια, τώρα στη διαπραγμάτευση πέφτουν μία, μία οι </w:t>
      </w:r>
      <w:r>
        <w:rPr>
          <w:rFonts w:eastAsia="Times New Roman"/>
          <w:szCs w:val="24"/>
        </w:rPr>
        <w:t>«</w:t>
      </w:r>
      <w:r>
        <w:rPr>
          <w:rFonts w:eastAsia="Times New Roman"/>
          <w:szCs w:val="24"/>
        </w:rPr>
        <w:t>κόκκινες</w:t>
      </w:r>
      <w:r>
        <w:rPr>
          <w:rFonts w:eastAsia="Times New Roman"/>
          <w:szCs w:val="24"/>
        </w:rPr>
        <w:t xml:space="preserve"> γραμμές</w:t>
      </w:r>
      <w:r>
        <w:rPr>
          <w:rFonts w:eastAsia="Times New Roman"/>
          <w:szCs w:val="24"/>
        </w:rPr>
        <w:t>»:</w:t>
      </w:r>
      <w:r>
        <w:rPr>
          <w:rFonts w:eastAsia="Times New Roman"/>
          <w:szCs w:val="24"/>
        </w:rPr>
        <w:t xml:space="preserve"> η κόκκινη γραμμή της μη μείωσης κύριων συντάξεων –πλέον είναι δεδομένο ότι θα καταργηθεί η προσωπική διαφορά- η κόκκινη γραμμή της μη μείωσης του αφορολόγητου. Η μείωση του αφορολόγητου επέρχεται. Και η συνολική λύση που είχατε πει ως προαπαιτού</w:t>
      </w:r>
      <w:r>
        <w:rPr>
          <w:rFonts w:eastAsia="Times New Roman"/>
          <w:szCs w:val="24"/>
        </w:rPr>
        <w:t xml:space="preserve">μενο έχει φύγει από τον πολιτικό σας λόγο. </w:t>
      </w:r>
    </w:p>
    <w:p w14:paraId="6242B8F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δεν μας λέτε, αφού υπάρχει πλεόνασμα το 2016, πώς μπορείτε αυτό να το αξιοποιήσετε για την πραγματική οικονομία. Θα μπορούσατε να μειώσετε, παραδείγματος χάριν, την προκαταβολή φόρου του 2017 των επιχειρήσεων</w:t>
      </w:r>
      <w:r>
        <w:rPr>
          <w:rFonts w:eastAsia="Times New Roman" w:cs="Times New Roman"/>
          <w:szCs w:val="24"/>
        </w:rPr>
        <w:t xml:space="preserve"> και των ελευθέρων επαγγελματιών, ένα μέτρο το οποίο θα είχε επίδραση στον προϋπολογισμό μόνο για το 2017 και θα έδινε άμεσα μία ένεση ρευστότητας, θα στήριζε την ανάπτυξη της ελληνικής οικονομίας και θα συνέβαλλε στην αποπληρωμή δανείων από τις επιχειρήσε</w:t>
      </w:r>
      <w:r>
        <w:rPr>
          <w:rFonts w:eastAsia="Times New Roman" w:cs="Times New Roman"/>
          <w:szCs w:val="24"/>
        </w:rPr>
        <w:t xml:space="preserve">ις και τους ελεύθερους επαγγελματίες. </w:t>
      </w:r>
    </w:p>
    <w:p w14:paraId="6242B8F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σημερινό δυσμενές κλίμα, υποτίθεται ότι το σημερινό νομοσχέδιο θα ήταν μία ανάσα. Λέω «υποτίθεται», γιατί φέρατε ένα νομοσχέδιο πολύ κατώτερο των προσδοκιών που εσείς συστηματικά καλλ</w:t>
      </w:r>
      <w:r>
        <w:rPr>
          <w:rFonts w:eastAsia="Times New Roman" w:cs="Times New Roman"/>
          <w:szCs w:val="24"/>
        </w:rPr>
        <w:t xml:space="preserve">ιεργήσατε. </w:t>
      </w:r>
    </w:p>
    <w:p w14:paraId="6242B8F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σημερινό νομοσχέδιο δεν είναι απάντηση στα 100 δισεκατομμύρια ευρώ μη εξυπηρετούμενων «ανοιγμάτων» των τραπεζών. Φέρατε μία διαδικασία που ούτε σύντομη είναι ούτε απλή ούτε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εξωδικαστική. Συζητάτε σήμερα αλλαγές στο νομοσχέδιο, για τ</w:t>
      </w:r>
      <w:r>
        <w:rPr>
          <w:rFonts w:eastAsia="Times New Roman" w:cs="Times New Roman"/>
          <w:szCs w:val="24"/>
        </w:rPr>
        <w:t>ις οποίες μέχρι και εχθές δεν είχατε ενημερώσει τα κόμματα της Αντιπολίτευσης. Και βέβαια το οξύμωρο είναι ότι το πρωί πολλές από αυτές τις αλλαγές τις προανήγγειλε η εισηγήτρια της Πλειοψηφίας και όχι ο αρμόδιος Υπουργός. Δυόμισι χρόνια μετά, για ένα τόσο</w:t>
      </w:r>
      <w:r>
        <w:rPr>
          <w:rFonts w:eastAsia="Times New Roman" w:cs="Times New Roman"/>
          <w:szCs w:val="24"/>
        </w:rPr>
        <w:t xml:space="preserve"> μεγάλο και σημαντικό ζήτημα ακόμα γράφεται αυτό το νομοσχέδιο στο γόνατο.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λείπει από το νομοσχέδιο η πρόβλεψη για τις ευθύνες των τραπεζικών στελεχών και των στελεχών διοίκησης από τις αναδιαρθρώσεις δανείων. Είπατε ότι η σχετική διάταξη θα έρθει σε επόμενο νομοθέτημα. </w:t>
      </w:r>
    </w:p>
    <w:p w14:paraId="6242B8F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Φαίνεται, κύριε Υπουργέ, ότι δεν βιάζεστε να εφαρμοστεί ο </w:t>
      </w:r>
      <w:r>
        <w:rPr>
          <w:rFonts w:eastAsia="Times New Roman" w:cs="Times New Roman"/>
          <w:szCs w:val="24"/>
        </w:rPr>
        <w:t xml:space="preserve">δικός </w:t>
      </w:r>
      <w:r>
        <w:rPr>
          <w:rFonts w:eastAsia="Times New Roman" w:cs="Times New Roman"/>
          <w:szCs w:val="24"/>
        </w:rPr>
        <w:t xml:space="preserve">σας </w:t>
      </w:r>
      <w:r>
        <w:rPr>
          <w:rFonts w:eastAsia="Times New Roman" w:cs="Times New Roman"/>
          <w:szCs w:val="24"/>
        </w:rPr>
        <w:t xml:space="preserve">νόμος. Βέβαια οι κανόνες της καλής νομοθέτησης επιτάσσουν να είναι οι σχετικές διατάξεις συγκεντρωμένες σε ένα ενιαίο κείμενο. </w:t>
      </w:r>
    </w:p>
    <w:p w14:paraId="6242B8F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καθυστέρηση στο να οριστούν τα όρια ευθύνης των τραπεζικών στελεχών, να οριστούν κανόνες γι’ αυτούς που διαχειρίζοντ</w:t>
      </w:r>
      <w:r>
        <w:rPr>
          <w:rFonts w:eastAsia="Times New Roman" w:cs="Times New Roman"/>
          <w:szCs w:val="24"/>
        </w:rPr>
        <w:t>αι τις αναδιαρθρώσεις δανείων έχει προκαλέσει εδώ και δύο χρόνια μεγάλη ζημιά στην αγορά. Όλες οι σχετικές διαδικασίες έχουν «παγώσει», δεν κινείται τίποτα στην τραπεζική αγορά και εσείς τον τελευταίο καιρό έχετε δημιουργήσει ένα κλίμα εκφοβισμού στελεχών,</w:t>
      </w:r>
      <w:r>
        <w:rPr>
          <w:rFonts w:eastAsia="Times New Roman" w:cs="Times New Roman"/>
          <w:szCs w:val="24"/>
        </w:rPr>
        <w:t xml:space="preserve"> καλλιεργείτε μια ανασφάλεια στα τραπεζικά στελέχη, με αποτέλεσμα τελικά κανείς να μην αναλαμβάνει την ευθύνη της αναδιάρθρωσης των χρεών, με σοβαρές συνέπειες τόσο για τις τράπεζες, αλλά κυρίως για τις ίδιες τις εταιρείες, οι οποίες θα μπορούσαν να είχαν </w:t>
      </w:r>
      <w:r>
        <w:rPr>
          <w:rFonts w:eastAsia="Times New Roman" w:cs="Times New Roman"/>
          <w:szCs w:val="24"/>
        </w:rPr>
        <w:t xml:space="preserve">ήδη εξυγιανθεί και για τις οποίες ο παράγοντας «χρόνος» σε μια οικονομία που παραμένει στην ύφεση είναι ο πλέον σημαντικός. </w:t>
      </w:r>
    </w:p>
    <w:p w14:paraId="6242B8F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Γενικά, όμως, ο παράγων «χρόνος» γι’ αυτή την Κυβέρνηση φαίνεται δεν ήταν σημαντικός. Δεν δείχνετε να σας ενδιαφέρει να κινηθείτε γ</w:t>
      </w:r>
      <w:r>
        <w:rPr>
          <w:rFonts w:eastAsia="Times New Roman" w:cs="Times New Roman"/>
          <w:szCs w:val="24"/>
        </w:rPr>
        <w:t>ρήγορα για τα θέματα που απασχολούν την πραγματική οικονομία. Σιγά</w:t>
      </w:r>
      <w:r>
        <w:rPr>
          <w:rFonts w:eastAsia="Times New Roman" w:cs="Times New Roman"/>
          <w:szCs w:val="24"/>
        </w:rPr>
        <w:t>-</w:t>
      </w:r>
      <w:r>
        <w:rPr>
          <w:rFonts w:eastAsia="Times New Roman" w:cs="Times New Roman"/>
          <w:szCs w:val="24"/>
        </w:rPr>
        <w:t xml:space="preserve">σιγά! Όλα με τον καιρό τους! </w:t>
      </w:r>
    </w:p>
    <w:p w14:paraId="6242B8F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παράδοξο σε αυτό το θέμα είναι ότι από τη μία μιλάτε για διακανονισμούς δανείων και από την άλλη -το έχω αναδείξει και στις εργασίες της </w:t>
      </w:r>
      <w:r>
        <w:rPr>
          <w:rFonts w:eastAsia="Times New Roman" w:cs="Times New Roman"/>
          <w:szCs w:val="24"/>
        </w:rPr>
        <w:t>εξεταστικής ε</w:t>
      </w:r>
      <w:r>
        <w:rPr>
          <w:rFonts w:eastAsia="Times New Roman" w:cs="Times New Roman"/>
          <w:szCs w:val="24"/>
        </w:rPr>
        <w:t>πιτροπ</w:t>
      </w:r>
      <w:r>
        <w:rPr>
          <w:rFonts w:eastAsia="Times New Roman" w:cs="Times New Roman"/>
          <w:szCs w:val="24"/>
        </w:rPr>
        <w:t>ής- εκφράζεται ένα κλίμα διωγμού αδιακρίτως κάθε τραπεζικού στελέχους που τόλμησε να αναδιαρθρώσει ένα δάνειο. Γι’ αυτό πιστεύω, κυρίες και κύριοι συνάδελφοι, ότι η σχετική διάταξη πρέπει να είναι συγκεκριμένη και να έρθει το συντομότερο δυνατόν στη Βουλή.</w:t>
      </w:r>
      <w:r>
        <w:rPr>
          <w:rFonts w:eastAsia="Times New Roman" w:cs="Times New Roman"/>
          <w:szCs w:val="24"/>
        </w:rPr>
        <w:t xml:space="preserve"> </w:t>
      </w:r>
    </w:p>
    <w:p w14:paraId="6242B8F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Άμεσα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πρέπει να έρθει και η τροποποίηση του άρθρου 12, που αφορά την επικύρωση από δικαστήριο του συμβιβασμού, ώστε να απλοποιηθεί η διαδικασία. Άκουσα ότι το εξετάζετε. Σήμερα, όμως, έχουμε φτάσει στην Ολομέλεια και πρέπει να δοθεί μία συγκεκρι</w:t>
      </w:r>
      <w:r>
        <w:rPr>
          <w:rFonts w:eastAsia="Times New Roman" w:cs="Times New Roman"/>
          <w:szCs w:val="24"/>
        </w:rPr>
        <w:t>μένη λύση.</w:t>
      </w:r>
    </w:p>
    <w:p w14:paraId="6242B8F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 Συνειδητοποιείτε το παράδοξο του τρόπου που νομοθετείτε, όταν πριν ψηφιστεί ένα τόσο σημαντικό νομοσχέδιο έχετε ήδη προαναγγείλει δύο σοβαρές τροποποιήσεις, που δεν τις έχετε όμως τελικά νομοθετήσει; </w:t>
      </w:r>
    </w:p>
    <w:p w14:paraId="6242B8F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σημερινό νομοθέτημα κινδυνεύει να γίνει </w:t>
      </w:r>
      <w:r>
        <w:rPr>
          <w:rFonts w:eastAsia="Times New Roman" w:cs="Times New Roman"/>
          <w:szCs w:val="24"/>
        </w:rPr>
        <w:t xml:space="preserve">ένας νόμος που μέσα στους επόμενους έξι μήνες αναγκαστικά θα υποβληθεί σε αμέτρητες τροποποιήσεις, όπως έχετε ήδη κάνει στο ασφαλιστικό με τον νόμο Κατρούγκαλου. Σχεδόν σε κάθε νομοσχέδιο έρχεται και μία τροπολογία του Υπουργείου Εργασίας. </w:t>
      </w:r>
    </w:p>
    <w:p w14:paraId="6242B8F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άλλος κίνδυνο</w:t>
      </w:r>
      <w:r>
        <w:rPr>
          <w:rFonts w:eastAsia="Times New Roman" w:cs="Times New Roman"/>
          <w:szCs w:val="24"/>
        </w:rPr>
        <w:t>ς είναι να μετεξελιχθεί το νομοσχέδιο αυτό σε έναν νέο νόμο Κατσέλη και οι υποθέσεις θα εξετάζονται από τη δικαστική εξουσία μετά από δεκαπέντε χρόνια.</w:t>
      </w:r>
    </w:p>
    <w:p w14:paraId="6242B90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Αντιθέτως, η Νέα Δημοκρατία έχει καταθέσει μία ολοκληρωμένη πρόταση για τον εξωδικαστικό συμβιβασμό, με </w:t>
      </w:r>
      <w:r>
        <w:rPr>
          <w:rFonts w:eastAsia="Times New Roman" w:cs="Times New Roman"/>
          <w:szCs w:val="24"/>
        </w:rPr>
        <w:t>γρήγορες και καθαρές διαδικασίες. Πρόκειται για πραγματικά εξωδικαστικό μηχανισμό και με δικλίδες ασφαλείας κατά της δημιουργίας νέων στρατηγικών κακοπληρωτών.</w:t>
      </w:r>
    </w:p>
    <w:p w14:paraId="6242B901"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οικονομία χρειάζεται εργαλεία. Εργαλεία, όμως, απλά και εύκολα σ</w:t>
      </w:r>
      <w:r>
        <w:rPr>
          <w:rFonts w:eastAsia="Times New Roman" w:cs="Times New Roman"/>
          <w:szCs w:val="24"/>
        </w:rPr>
        <w:t>την εφαρμογή τους, για να μπορεί να πάρει μπροστά. Τα πραγματικά αντίμετρα στη λαίλαπα των νέων μέτρων που σύντομα έρχονται είναι να δοθεί η ευκαιρία στην παραγωγική Ελλάδα, στις ελληνικές επιχειρήσεις να ανακάμψουν και να αρχίσουν να δραστηριοποιούνται κα</w:t>
      </w:r>
      <w:r>
        <w:rPr>
          <w:rFonts w:eastAsia="Times New Roman" w:cs="Times New Roman"/>
          <w:szCs w:val="24"/>
        </w:rPr>
        <w:t xml:space="preserve">ι πάλι. </w:t>
      </w:r>
    </w:p>
    <w:p w14:paraId="6242B90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Δυστυχώς φοβάμαι ότι το παρόν νομοσχέδιο είναι άλλη μια χαμένη ευκαιρία στην προσπάθεια που έπρεπε να είχε γίνει για την επανεκκίνηση της ελληνικής οικονομίας. </w:t>
      </w:r>
    </w:p>
    <w:p w14:paraId="6242B90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42B904" w14:textId="77777777" w:rsidR="000E4403" w:rsidRDefault="00E3488B">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42B905"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(Αναστάσιος Κουράκης): </w:t>
      </w:r>
      <w:r>
        <w:rPr>
          <w:rFonts w:eastAsia="Times New Roman" w:cs="Times New Roman"/>
          <w:szCs w:val="24"/>
        </w:rPr>
        <w:t xml:space="preserve">Κι εμείς ευχαριστούμε. </w:t>
      </w:r>
    </w:p>
    <w:p w14:paraId="6242B90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ο Κοινοβουλευτικός Εκπρόσωπος της Νέας Δημοκρατίας κ. Νικόλαος Δένδιας. </w:t>
      </w:r>
    </w:p>
    <w:p w14:paraId="6242B907"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Ευχαριστώ θερμά, κύριε Πρόεδρε. </w:t>
      </w:r>
    </w:p>
    <w:p w14:paraId="6242B908"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κατ’ αρχάς θα ήθελα να ξεκινήσω από το εξής. Σ</w:t>
      </w:r>
      <w:r>
        <w:rPr>
          <w:rFonts w:eastAsia="Times New Roman" w:cs="Times New Roman"/>
          <w:szCs w:val="24"/>
        </w:rPr>
        <w:t>ήμερα το πρωί επισκέφθηκε τον Πρόεδρο της Βουλής ο Αρχηγός της Αξιωματικής Αντιπολίτευσης</w:t>
      </w:r>
      <w:r>
        <w:rPr>
          <w:rFonts w:eastAsia="Times New Roman" w:cs="Times New Roman"/>
          <w:szCs w:val="24"/>
        </w:rPr>
        <w:t xml:space="preserve"> </w:t>
      </w:r>
      <w:r>
        <w:rPr>
          <w:rFonts w:eastAsia="Times New Roman" w:cs="Times New Roman"/>
          <w:szCs w:val="24"/>
        </w:rPr>
        <w:t xml:space="preserve">κ. Κυριάκος Μητσοτάκης. Η επίσκεψη είχε σκοπό να επιστήσει ο Αρχηγός της Αντιπολίτευσης την προσοχή του Προέδρου της Βουλής στο θεσμικό θέμα του τρόπου νομοθέτησης. </w:t>
      </w:r>
    </w:p>
    <w:p w14:paraId="6242B909"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Ο κ. Μητσοτάκης έκανε δηλώσεις μετά. Είναι ήδη στη διάθεσή σας. Θέλω να πω, όμως, ότι αυτό το οποίο μας κάνει τραγική εντύπωση είναι ότι «πριν αλέκτορα φωνήσαι</w:t>
      </w:r>
      <w:r>
        <w:rPr>
          <w:rFonts w:eastAsia="Times New Roman" w:cs="Times New Roman"/>
          <w:szCs w:val="24"/>
        </w:rPr>
        <w:t>…</w:t>
      </w:r>
      <w:r>
        <w:rPr>
          <w:rFonts w:eastAsia="Times New Roman" w:cs="Times New Roman"/>
          <w:szCs w:val="24"/>
        </w:rPr>
        <w:t xml:space="preserve">» εμφανίστηκε, κύριε Υπουργέ, ενώπιόν μας η τροπολογία-προσθήκη του συναδέλφου κ. Δημητριάδη, η </w:t>
      </w:r>
      <w:r>
        <w:rPr>
          <w:rFonts w:eastAsia="Times New Roman" w:cs="Times New Roman"/>
          <w:szCs w:val="24"/>
        </w:rPr>
        <w:t xml:space="preserve">οποία επιβεβαιώνει στο σύνολό της ως σφραγίδα τα όσα ο κ. Μητσοτάκης και η Νέα Δημοκρατία ισχυρίζονται περί του τρόπου νομοθέτησης. </w:t>
      </w:r>
    </w:p>
    <w:p w14:paraId="6242B90A"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Πρόκειται για μια νομοθεσία απαράδεκτη επί του γονάτου της επικαιρότητας, στην καλύτερη περίπτωση, ή υπό το νέφος της πιθαν</w:t>
      </w:r>
      <w:r>
        <w:rPr>
          <w:rFonts w:eastAsia="Times New Roman" w:cs="Times New Roman"/>
          <w:szCs w:val="24"/>
        </w:rPr>
        <w:t xml:space="preserve">ής διαφθοράς, στη χειρότερη περίπτωση, όπως αυτή που αντιμετωπίζουμε εδώ. </w:t>
      </w:r>
    </w:p>
    <w:p w14:paraId="6242B90B"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Κύριε Υπουργέ, επειδή έχετε εσείς τη θεσμική ευθύνη, θέλω να μου πείτε αν την αποδέχεστε ή όχι. Σας παρακαλώ, μη θεωρήσετε ότι έχουμε την υπομονή να αναμείνουμε στο τέλος της συζήτη</w:t>
      </w:r>
      <w:r>
        <w:rPr>
          <w:rFonts w:eastAsia="Times New Roman" w:cs="Times New Roman"/>
          <w:szCs w:val="24"/>
        </w:rPr>
        <w:t xml:space="preserve">σης να μας πείτε τι θα κάνετε, με την ελπίδα να έχουμε ξεχάσει το ζήτημα ή να έχει διαλάθει της προσοχής μας. </w:t>
      </w:r>
    </w:p>
    <w:p w14:paraId="6242B90C"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Ξαναλέω ότι αν η Κυβέρνηση θεωρεί ότι αυτή η ρύθμιση είναι απαραίτητη</w:t>
      </w:r>
      <w:r>
        <w:rPr>
          <w:rFonts w:eastAsia="Times New Roman" w:cs="Times New Roman"/>
          <w:szCs w:val="24"/>
        </w:rPr>
        <w:t>,</w:t>
      </w:r>
      <w:r>
        <w:rPr>
          <w:rFonts w:eastAsia="Times New Roman" w:cs="Times New Roman"/>
          <w:szCs w:val="24"/>
        </w:rPr>
        <w:t xml:space="preserve"> ώστε να ενθαρρυνθούν επενδυτές στη χώρα, ας το εξηγήσει, ας φέρει αιτιολογική έκθεση, ας φέρει έκθεση του Γενικού Λογιστηρίου του Κράτους και εμείς είμαστε εδώ να συμπαρασταθούμε. Το έχουμε κάνει πολλές φορές, κάτι που η τωρινή κυβερνητική πλειοψηφία δεν </w:t>
      </w:r>
      <w:r>
        <w:rPr>
          <w:rFonts w:eastAsia="Times New Roman" w:cs="Times New Roman"/>
          <w:szCs w:val="24"/>
        </w:rPr>
        <w:t xml:space="preserve">έκανε ποτέ. </w:t>
      </w:r>
    </w:p>
    <w:p w14:paraId="6242B90D"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Αυτός ο τρόπος της νομοθέτησης, όμως, σε κάθε λογικό άνθρωπο βάζει υπόνοιες, βαριές υπόνοιες, κύριε Υπουργέ. Και επειδή είστε πρόσφατα επανελθών στην Ελλάδα και λίγο καιρό Υπουργός και επειδή και η Κυβέρνηση δεν θα μακροημερεύσει -θα μου επιτρέψετε να σας </w:t>
      </w:r>
      <w:r>
        <w:rPr>
          <w:rFonts w:eastAsia="Times New Roman" w:cs="Times New Roman"/>
          <w:szCs w:val="24"/>
        </w:rPr>
        <w:t xml:space="preserve">πω, χωρίς προσωπικό στοιχείο- κι ούτε εσείς πρόκειται να μακροημερεύσετε σε αυτή την καρέκλα, είναι κρίμα σε αυτή τη μικρή περίοδο να σας μείνουν ρετσινιές, που στο τέλος-τέλος δεν σας ανήκουν και δεν σας χαρακτηρίζουν. </w:t>
      </w:r>
    </w:p>
    <w:p w14:paraId="6242B90E"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Προχωρώ τώρα στο υπό κρίσιν θέμα.</w:t>
      </w:r>
    </w:p>
    <w:p w14:paraId="6242B90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αυτό είναι το υπ’ αριθμόν ένα θέμα της ελληνικής οικονομίας, τα κόκκινα δάνεια. </w:t>
      </w:r>
    </w:p>
    <w:p w14:paraId="6242B910"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Όταν ο τότε Πρωθυπουργός</w:t>
      </w:r>
      <w:r>
        <w:rPr>
          <w:rFonts w:eastAsia="Times New Roman" w:cs="Times New Roman"/>
          <w:szCs w:val="24"/>
        </w:rPr>
        <w:t xml:space="preserve"> </w:t>
      </w:r>
      <w:r>
        <w:rPr>
          <w:rFonts w:eastAsia="Times New Roman" w:cs="Times New Roman"/>
          <w:szCs w:val="24"/>
        </w:rPr>
        <w:t>κ. Σαμαράς μο</w:t>
      </w:r>
      <w:r>
        <w:rPr>
          <w:rFonts w:eastAsia="Times New Roman" w:cs="Times New Roman"/>
          <w:szCs w:val="24"/>
        </w:rPr>
        <w:t>ύ</w:t>
      </w:r>
      <w:r>
        <w:rPr>
          <w:rFonts w:eastAsia="Times New Roman" w:cs="Times New Roman"/>
          <w:szCs w:val="24"/>
        </w:rPr>
        <w:t xml:space="preserve"> έκανε την τιμή να με κάνει Υπουργό Ανάπτυξης τον Ιούνιο του 2014</w:t>
      </w:r>
      <w:r>
        <w:rPr>
          <w:rFonts w:eastAsia="Times New Roman" w:cs="Times New Roman"/>
          <w:szCs w:val="24"/>
        </w:rPr>
        <w:t>,</w:t>
      </w:r>
      <w:r>
        <w:rPr>
          <w:rFonts w:eastAsia="Times New Roman" w:cs="Times New Roman"/>
          <w:szCs w:val="24"/>
        </w:rPr>
        <w:t xml:space="preserve"> επέλεξα αυτό το ζήτημα ως ένα από τα δύο</w:t>
      </w:r>
      <w:r>
        <w:rPr>
          <w:rFonts w:eastAsia="Times New Roman" w:cs="Times New Roman"/>
          <w:szCs w:val="24"/>
        </w:rPr>
        <w:t xml:space="preserve"> ζητήματα με τα οποία έπρεπε να ασχοληθώ. Τότε δημιουργήθηκε ένας ολόκληρος σχεδιασμός -θα σας πω μετά- για το τι θα έπρεπε να γίνει. </w:t>
      </w:r>
    </w:p>
    <w:p w14:paraId="6242B911"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το νομοθέτημα 4307/2014, αυτό που έχετε την καλοσύνη πολλοί από εσάς να το αποδίδετε στο όνομά μου. Είναι </w:t>
      </w:r>
      <w:r>
        <w:rPr>
          <w:rFonts w:eastAsia="Times New Roman" w:cs="Times New Roman"/>
          <w:szCs w:val="24"/>
        </w:rPr>
        <w:t xml:space="preserve">πιο πολύπλοκο. Υπήρχε και άλλο νομοθέτημα. </w:t>
      </w:r>
    </w:p>
    <w:p w14:paraId="6242B91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Τότε τα κόκκινα δάνεια ήταν μάξιμουμ γύρω στα 70 δισεκατομμύρια. Αυτή τη στιγμή, κατά τους καλύτερους υπολογισμούς, είναι 110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120 δισεκατομμύρια. Σας διαβεβαιώ ειλικρινά -και θυμηθείτε το- ότι δεν υπάρχει ούτε </w:t>
      </w:r>
      <w:r>
        <w:rPr>
          <w:rFonts w:eastAsia="Times New Roman" w:cs="Times New Roman"/>
          <w:szCs w:val="24"/>
        </w:rPr>
        <w:t>μία στο εκατομμύριο η ελληνική οικονομία να ανακάμψει, αν δεν ρυθμιστεί αυτό το ζήτημα. Δεν γίνεται. Δεν μπορεί να έρθουν επενδύσεις στην Ελλάδα όταν όλοι οι φορείς επιχειρηματικότητας είναι υπερχρεωμένοι. Καθιστά αδύνατη τη συνέχιση της οικονομικής δραστη</w:t>
      </w:r>
      <w:r>
        <w:rPr>
          <w:rFonts w:eastAsia="Times New Roman" w:cs="Times New Roman"/>
          <w:szCs w:val="24"/>
        </w:rPr>
        <w:t xml:space="preserve">ριότητας. </w:t>
      </w:r>
    </w:p>
    <w:p w14:paraId="6242B91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Ξαναλέω ότι δεν κινούμαστε σε κενό χρόνο. Επιδεινώνεται ραγδαία η κατάσταση. </w:t>
      </w:r>
    </w:p>
    <w:p w14:paraId="6242B91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Εδώ, λοιπόν, έχουμε μια προσπάθεια που έχει αναγγελθεί από την Κυβέρνηση εδώ και δύο-δυόμισι χρόνια και η οποία έχει τον φιλόδοξο τίτλο «Εξωδικαστικός μηχανισμός ρύθμι</w:t>
      </w:r>
      <w:r>
        <w:rPr>
          <w:rFonts w:eastAsia="Times New Roman" w:cs="Times New Roman"/>
          <w:szCs w:val="24"/>
        </w:rPr>
        <w:t xml:space="preserve">σης οφειλών επιχειρήσεων». </w:t>
      </w:r>
    </w:p>
    <w:p w14:paraId="6242B91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Θα θέλαμε να είναι μια επιτυχημένη προσπάθεια. Είναι; Δεν είναι, κυρίες και κύριοι συνάδελφοι, και σας το λέω χωρίς κα</w:t>
      </w:r>
      <w:r>
        <w:rPr>
          <w:rFonts w:eastAsia="Times New Roman" w:cs="Times New Roman"/>
          <w:szCs w:val="24"/>
        </w:rPr>
        <w:t>μ</w:t>
      </w:r>
      <w:r>
        <w:rPr>
          <w:rFonts w:eastAsia="Times New Roman" w:cs="Times New Roman"/>
          <w:szCs w:val="24"/>
        </w:rPr>
        <w:t>μία διάθεση αντιπολιτευτικής κριτικής, αλλά απλώς με την αγωνία ενός ανθρώπου που είδε, νομίζω, έγκαιρα –γιατ</w:t>
      </w:r>
      <w:r>
        <w:rPr>
          <w:rFonts w:eastAsia="Times New Roman" w:cs="Times New Roman"/>
          <w:szCs w:val="24"/>
        </w:rPr>
        <w:t xml:space="preserve">ί το 2014 δεν ήταν μνημονιακή μας υποχρέωση η ρύθμιση αυτού του θέματος- την τεράστια προβληματικότητα και προσπάθησε και που βλέπει μετά από δυόμισι χρόνια το ίδιο ζήτημα να βρίσκεται σε πολύ χειρότερη κατάσταση. </w:t>
      </w:r>
    </w:p>
    <w:p w14:paraId="6242B91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προφανές ότι δεν είναι εξωδικαστικό</w:t>
      </w:r>
      <w:r>
        <w:rPr>
          <w:rFonts w:eastAsia="Times New Roman" w:cs="Times New Roman"/>
          <w:szCs w:val="24"/>
        </w:rPr>
        <w:t xml:space="preserve">ς, είναι προφανές ότι δεν είναι μηχανισμός και είναι προφανές ότι δεν συνιστά ρύθμιση. Τι εξωδικαστικός; Το άρθρο 12 προβλέπει προσφυγή στη </w:t>
      </w:r>
      <w:r>
        <w:rPr>
          <w:rFonts w:eastAsia="Times New Roman" w:cs="Times New Roman"/>
          <w:szCs w:val="24"/>
        </w:rPr>
        <w:t>δ</w:t>
      </w:r>
      <w:r>
        <w:rPr>
          <w:rFonts w:eastAsia="Times New Roman" w:cs="Times New Roman"/>
          <w:szCs w:val="24"/>
        </w:rPr>
        <w:t>ικαιοσύνη.</w:t>
      </w:r>
    </w:p>
    <w:p w14:paraId="6242B91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Ρώτησε ο ευρυμαθής συνάδελφος</w:t>
      </w:r>
      <w:r>
        <w:rPr>
          <w:rFonts w:eastAsia="Times New Roman" w:cs="Times New Roman"/>
          <w:szCs w:val="24"/>
        </w:rPr>
        <w:t xml:space="preserve"> </w:t>
      </w:r>
      <w:r>
        <w:rPr>
          <w:rFonts w:eastAsia="Times New Roman" w:cs="Times New Roman"/>
          <w:szCs w:val="24"/>
        </w:rPr>
        <w:t>κ. Καρράς προηγουμένως γιατί δεν απαντήθηκε το ερώτημα με τη λογική απάντη</w:t>
      </w:r>
      <w:r>
        <w:rPr>
          <w:rFonts w:eastAsia="Times New Roman" w:cs="Times New Roman"/>
          <w:szCs w:val="24"/>
        </w:rPr>
        <w:t>ση -που προφανώς αυτή είναι- την εκτελεστότητα. Η εκτελεστότητα, αν αυτή ήταν η επιλογή και το ερώτημα, θα μπορούσε να επιτευχθεί με άλλες μεθόδους, παραδείγματος χάρ</w:t>
      </w:r>
      <w:r>
        <w:rPr>
          <w:rFonts w:eastAsia="Times New Roman" w:cs="Times New Roman"/>
          <w:szCs w:val="24"/>
        </w:rPr>
        <w:t>ιν</w:t>
      </w:r>
      <w:r>
        <w:rPr>
          <w:rFonts w:eastAsia="Times New Roman" w:cs="Times New Roman"/>
          <w:szCs w:val="24"/>
        </w:rPr>
        <w:t xml:space="preserve"> συμβολαιογραφικό έγγραφο. Δεν χρειαζόταν να επιβαρύνουμε τη </w:t>
      </w:r>
      <w:r>
        <w:rPr>
          <w:rFonts w:eastAsia="Times New Roman" w:cs="Times New Roman"/>
          <w:szCs w:val="24"/>
        </w:rPr>
        <w:t>δ</w:t>
      </w:r>
      <w:r>
        <w:rPr>
          <w:rFonts w:eastAsia="Times New Roman" w:cs="Times New Roman"/>
          <w:szCs w:val="24"/>
        </w:rPr>
        <w:t xml:space="preserve">ικαιοσύνη. Ούτως ή άλλως, </w:t>
      </w:r>
      <w:r>
        <w:rPr>
          <w:rFonts w:eastAsia="Times New Roman" w:cs="Times New Roman"/>
          <w:szCs w:val="24"/>
        </w:rPr>
        <w:t xml:space="preserve">όμως, όλα αυτά τα ανέπτυξε ο εισηγητής </w:t>
      </w:r>
      <w:r>
        <w:rPr>
          <w:rFonts w:eastAsia="Times New Roman" w:cs="Times New Roman"/>
          <w:szCs w:val="24"/>
        </w:rPr>
        <w:t xml:space="preserve">μας </w:t>
      </w:r>
      <w:r>
        <w:rPr>
          <w:rFonts w:eastAsia="Times New Roman" w:cs="Times New Roman"/>
          <w:szCs w:val="24"/>
        </w:rPr>
        <w:t>κ. Γεωργαντάς και οι συνάδελφοι οι οποίοι μίλησαν, ο κ. Γεωργιάδης, ο κ. Χατζηδάκης, ο κ. Μηταράκης προηγουμένως. Δεν έχει έννοια να τα επαναλάβω.</w:t>
      </w:r>
    </w:p>
    <w:p w14:paraId="6242B91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Λέω απλώς ότι εδώ αυτό το οποίο συμβαίνει είναι ότι εισηγείστε, κύ</w:t>
      </w:r>
      <w:r>
        <w:rPr>
          <w:rFonts w:eastAsia="Times New Roman" w:cs="Times New Roman"/>
          <w:szCs w:val="24"/>
        </w:rPr>
        <w:t>ριε Υπουργέ, ένα σχέδιο προαιρετικής διαπραγμάτευσης, χωρίς εργαλεία πίεσης και χωρίς κίνητρα και υπ’ αυτή την έννοια δεν υπάρχει καμμία πιθανότητα αυτό να υλοποιηθεί.</w:t>
      </w:r>
    </w:p>
    <w:p w14:paraId="6242B91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σαν να μην έφτανε αυτό, υπάρχει εδώ μια τεχνική προϋπόθεση, η δημιουργία μιας ηλεκτρ</w:t>
      </w:r>
      <w:r>
        <w:rPr>
          <w:rFonts w:eastAsia="Times New Roman" w:cs="Times New Roman"/>
          <w:szCs w:val="24"/>
        </w:rPr>
        <w:t>ονικής πλατφόρμας</w:t>
      </w:r>
      <w:r>
        <w:rPr>
          <w:rFonts w:eastAsia="Times New Roman" w:cs="Times New Roman"/>
          <w:szCs w:val="24"/>
        </w:rPr>
        <w:t>,</w:t>
      </w:r>
      <w:r>
        <w:rPr>
          <w:rFonts w:eastAsia="Times New Roman" w:cs="Times New Roman"/>
          <w:szCs w:val="24"/>
        </w:rPr>
        <w:t xml:space="preserve"> η οποία επίσης δεν υπάρχει και η οποία κατά τις καλύτερες των προβλέψεων, από ό,τι φαίνεται, ίσως να είναι έτοιμη στο τέλος του χρόνου και μέσω αυτής της πλατφόρμας θα πρέπει να διακινηθούν άπειρες πληροφορίες. Διότι αυτό το νομοθέτημα έ</w:t>
      </w:r>
      <w:r>
        <w:rPr>
          <w:rFonts w:eastAsia="Times New Roman" w:cs="Times New Roman"/>
          <w:szCs w:val="24"/>
        </w:rPr>
        <w:t xml:space="preserve">χει και έναν υφέρποντα γραφειοκρατικό μηχανισμό, εικοσιπέντε πιστοποιητικά </w:t>
      </w:r>
      <w:r>
        <w:rPr>
          <w:rFonts w:eastAsia="Times New Roman" w:cs="Times New Roman"/>
          <w:szCs w:val="24"/>
        </w:rPr>
        <w:t>-</w:t>
      </w:r>
      <w:r>
        <w:rPr>
          <w:rFonts w:eastAsia="Times New Roman" w:cs="Times New Roman"/>
          <w:szCs w:val="24"/>
        </w:rPr>
        <w:t>πράγματα, θάματα</w:t>
      </w:r>
      <w:r>
        <w:rPr>
          <w:rFonts w:eastAsia="Times New Roman" w:cs="Times New Roman"/>
          <w:szCs w:val="24"/>
        </w:rPr>
        <w:t>-</w:t>
      </w:r>
      <w:r>
        <w:rPr>
          <w:rFonts w:eastAsia="Times New Roman" w:cs="Times New Roman"/>
          <w:szCs w:val="24"/>
        </w:rPr>
        <w:t xml:space="preserve"> τα οποία είναι εξαιρετικά δύσκολο -το ξέρετε, μην κοροϊδευόμαστε, στην Ελλάδα ζούμε όλοι- να μπορέσουν να λειτουργήσουν.</w:t>
      </w:r>
    </w:p>
    <w:p w14:paraId="6242B91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Φανταστείτε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όχι κίνητρα, όχι ποι</w:t>
      </w:r>
      <w:r>
        <w:rPr>
          <w:rFonts w:eastAsia="Times New Roman" w:cs="Times New Roman"/>
          <w:szCs w:val="24"/>
        </w:rPr>
        <w:t>νές, όχι τεχνική υποστήριξη, όχι οτιδήποτε που να μπορεί να διευκολύνει, ώστε να αποφευχθεί η γραφειοκρατία και</w:t>
      </w:r>
      <w:r>
        <w:rPr>
          <w:rFonts w:eastAsia="Times New Roman" w:cs="Times New Roman"/>
          <w:szCs w:val="24"/>
        </w:rPr>
        <w:t>,</w:t>
      </w:r>
      <w:r>
        <w:rPr>
          <w:rFonts w:eastAsia="Times New Roman" w:cs="Times New Roman"/>
          <w:szCs w:val="24"/>
        </w:rPr>
        <w:t xml:space="preserve"> όμως, ελπίδα ότι θα λυθεί το μεγαλύτερο πρόβλημα ιδιωτικού χρέους στην ιστορία του πλανήτη, με την εξαίρεση του ιταλικού, που όμως έχει διαφορε</w:t>
      </w:r>
      <w:r>
        <w:rPr>
          <w:rFonts w:eastAsia="Times New Roman" w:cs="Times New Roman"/>
          <w:szCs w:val="24"/>
        </w:rPr>
        <w:t>τικές παραμέτρους.</w:t>
      </w:r>
    </w:p>
    <w:p w14:paraId="6242B91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κυρίες και κύριοι συνάδελφοι, είναι περίεργο να σας πω ότι δεν υπάρχει μία στο εκατομμύριο να λειτουργήσει; Σας παρακαλώ πάρα πολύ, του χρόνου εδώ να κάνουμε ξανά -θα είμαστε σε άλλους ρόλους πιθανότατα, αλλά δεν έχει σημασία- με όσ</w:t>
      </w:r>
      <w:r>
        <w:rPr>
          <w:rFonts w:eastAsia="Times New Roman" w:cs="Times New Roman"/>
          <w:szCs w:val="24"/>
        </w:rPr>
        <w:t>ους βρίσκονται στην Αίθουσα την ίδια συζήτηση.</w:t>
      </w:r>
    </w:p>
    <w:p w14:paraId="6242B91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Το λέγατε και πέρυσι.</w:t>
      </w:r>
    </w:p>
    <w:p w14:paraId="6242B91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Κάθε εβδομάδα.</w:t>
      </w:r>
    </w:p>
    <w:p w14:paraId="6242B91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Πιθανόν. Πάντως να είμαστε συνεννοημένοι, έχει συνταγματική κατάληξη και αυτή συνιστά και το τέλος σας.</w:t>
      </w:r>
    </w:p>
    <w:p w14:paraId="6242B91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μου </w:t>
      </w:r>
      <w:r>
        <w:rPr>
          <w:rFonts w:eastAsia="Times New Roman" w:cs="Times New Roman"/>
          <w:szCs w:val="24"/>
        </w:rPr>
        <w:t>πείτε τώρα: Ωραία, μας τα λες. Γιατί δεν τα έκανες; Σωστό.</w:t>
      </w:r>
    </w:p>
    <w:p w14:paraId="6242B92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Πάμε πίσω να δούμε, λοιπόν, τι κάναμε. Θα μου επιτρέψετε δ</w:t>
      </w:r>
      <w:r>
        <w:rPr>
          <w:rFonts w:eastAsia="Times New Roman" w:cs="Times New Roman"/>
          <w:szCs w:val="24"/>
        </w:rPr>
        <w:t>ύ</w:t>
      </w:r>
      <w:r>
        <w:rPr>
          <w:rFonts w:eastAsia="Times New Roman" w:cs="Times New Roman"/>
          <w:szCs w:val="24"/>
        </w:rPr>
        <w:t>ο λεπτά γι</w:t>
      </w:r>
      <w:r>
        <w:rPr>
          <w:rFonts w:eastAsia="Times New Roman" w:cs="Times New Roman"/>
          <w:szCs w:val="24"/>
        </w:rPr>
        <w:t>’</w:t>
      </w:r>
      <w:r>
        <w:rPr>
          <w:rFonts w:eastAsia="Times New Roman" w:cs="Times New Roman"/>
          <w:szCs w:val="24"/>
        </w:rPr>
        <w:t xml:space="preserve"> αυτό.</w:t>
      </w:r>
    </w:p>
    <w:p w14:paraId="6242B92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 αρχάς ο ν.4</w:t>
      </w:r>
      <w:r>
        <w:rPr>
          <w:rFonts w:eastAsia="Times New Roman" w:cs="Times New Roman"/>
          <w:szCs w:val="24"/>
        </w:rPr>
        <w:t>3</w:t>
      </w:r>
      <w:r>
        <w:rPr>
          <w:rFonts w:eastAsia="Times New Roman" w:cs="Times New Roman"/>
          <w:szCs w:val="24"/>
        </w:rPr>
        <w:t>07, κυρίες και κύριοι συνάδελφοι, είχε μια τελείως διαφορετική φιλοσοφία. Ο ν.4</w:t>
      </w:r>
      <w:r>
        <w:rPr>
          <w:rFonts w:eastAsia="Times New Roman" w:cs="Times New Roman"/>
          <w:szCs w:val="24"/>
        </w:rPr>
        <w:t>3</w:t>
      </w:r>
      <w:r>
        <w:rPr>
          <w:rFonts w:eastAsia="Times New Roman" w:cs="Times New Roman"/>
          <w:szCs w:val="24"/>
        </w:rPr>
        <w:t>07, αυτός που έχετε την</w:t>
      </w:r>
      <w:r>
        <w:rPr>
          <w:rFonts w:eastAsia="Times New Roman" w:cs="Times New Roman"/>
          <w:szCs w:val="24"/>
        </w:rPr>
        <w:t xml:space="preserve"> καλοσύνη να τον λέτε </w:t>
      </w:r>
      <w:r>
        <w:rPr>
          <w:rFonts w:eastAsia="Times New Roman" w:cs="Times New Roman"/>
          <w:szCs w:val="24"/>
        </w:rPr>
        <w:t>«</w:t>
      </w:r>
      <w:r>
        <w:rPr>
          <w:rFonts w:eastAsia="Times New Roman" w:cs="Times New Roman"/>
          <w:szCs w:val="24"/>
        </w:rPr>
        <w:t>νόμο Δένδια</w:t>
      </w:r>
      <w:r>
        <w:rPr>
          <w:rFonts w:eastAsia="Times New Roman" w:cs="Times New Roman"/>
          <w:szCs w:val="24"/>
        </w:rPr>
        <w:t>»</w:t>
      </w:r>
      <w:r>
        <w:rPr>
          <w:rFonts w:eastAsia="Times New Roman" w:cs="Times New Roman"/>
          <w:szCs w:val="24"/>
        </w:rPr>
        <w:t>, δεν λειτούργησε για δύο λόγους. Ο πρώτος λόγος είναι ότι δεν ήταν το σύνολο του νόμου. Το αρχικό νομοθέτημα προϋπέθετε, είχε ένα επόμενο κομμάτι, γιατί έπρεπε η προσέγγιση να είναι ολιστική και αυτή η φιλοσοφία είναι ορ</w:t>
      </w:r>
      <w:r>
        <w:rPr>
          <w:rFonts w:eastAsia="Times New Roman" w:cs="Times New Roman"/>
          <w:szCs w:val="24"/>
        </w:rPr>
        <w:t xml:space="preserve">θή. Είναι λάθος ο νόμος, αλλά σωστή η φιλοσοφία. Έπρεπε να είναι μέσα και το </w:t>
      </w:r>
      <w:r>
        <w:rPr>
          <w:rFonts w:eastAsia="Times New Roman" w:cs="Times New Roman"/>
          <w:szCs w:val="24"/>
        </w:rPr>
        <w:t>δ</w:t>
      </w:r>
      <w:r>
        <w:rPr>
          <w:rFonts w:eastAsia="Times New Roman" w:cs="Times New Roman"/>
          <w:szCs w:val="24"/>
        </w:rPr>
        <w:t>ημόσιο και τα ασφαλιστικά ταμεία και το κομμάτι των χρεών προς τις τράπεζες και τους ιδιώτες.</w:t>
      </w:r>
    </w:p>
    <w:p w14:paraId="6242B92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αρχικό σχέδιο, λοιπόν, του νόμου τότε τα είχε όλα. Τότε εγώ διαφώνησα με τον κ. Χ</w:t>
      </w:r>
      <w:r>
        <w:rPr>
          <w:rFonts w:eastAsia="Times New Roman" w:cs="Times New Roman"/>
          <w:szCs w:val="24"/>
        </w:rPr>
        <w:t xml:space="preserve">αρδούβελη. Αποτέλεσμα ήταν ότι ο νόμος περιορίστηκε και πέρασε μόνο ως το κομμάτι που αφορά και είχε τη στενή μου αρμοδιότητα πια, το ιδιωτικό χρέος και μάλιστα, την ημέρα που εγώ είχα μετακινηθεί ήδη στο Υπουργείο Εθνικής Άμυνας. Ήρθα εδώ, εισηγήθηκα τον </w:t>
      </w:r>
      <w:r>
        <w:rPr>
          <w:rFonts w:eastAsia="Times New Roman" w:cs="Times New Roman"/>
          <w:szCs w:val="24"/>
        </w:rPr>
        <w:t>νόμο και πήγα να αναλάβω το Υπουργείο Εθνικής Άμυνας.</w:t>
      </w:r>
    </w:p>
    <w:p w14:paraId="6242B92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Ως προς το δεύτερο κομμάτι, όμως, θα μου επιτρέψετε να σας πω γιατί δεν λειτούργησε ο νόμος, διότι πράγματι δεν λειτούργησε. Είπε, βέβαια, μια κυρία συνάδελφος προηγουμένως ότι δεν υπεβλήθη καμμία αίτησ</w:t>
      </w:r>
      <w:r>
        <w:rPr>
          <w:rFonts w:eastAsia="Times New Roman" w:cs="Times New Roman"/>
          <w:szCs w:val="24"/>
        </w:rPr>
        <w:t>η. Ανακριβές. Υπεβλήθησαν περίπου εξήντα ή κάτι τέτοιο. Όμως, να μην κοροϊδευόμαστε μεταξύ μας, η πραγματικότητα είναι ότι δεν λειτούργησε. Γιατί δεν λειτούργησε;</w:t>
      </w:r>
    </w:p>
    <w:p w14:paraId="6242B92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σας πω εγώ γιατί δεν λειτούργησε. Διότι το απαξιώσατε εσείς την ημέρα που εξελέγητε. Ο κ. </w:t>
      </w:r>
      <w:r>
        <w:rPr>
          <w:rFonts w:eastAsia="Times New Roman" w:cs="Times New Roman"/>
          <w:szCs w:val="24"/>
        </w:rPr>
        <w:t>Σκρέκας</w:t>
      </w:r>
      <w:r>
        <w:rPr>
          <w:rFonts w:eastAsia="Times New Roman" w:cs="Times New Roman"/>
          <w:szCs w:val="24"/>
        </w:rPr>
        <w:t>,</w:t>
      </w:r>
      <w:r>
        <w:rPr>
          <w:rFonts w:eastAsia="Times New Roman" w:cs="Times New Roman"/>
          <w:szCs w:val="24"/>
        </w:rPr>
        <w:t xml:space="preserve"> ο οποίος με διαδέχθηκε, είχε φροντίσει ήδη να εκδοθούν και τα </w:t>
      </w:r>
      <w:r>
        <w:rPr>
          <w:rFonts w:eastAsia="Times New Roman" w:cs="Times New Roman"/>
          <w:szCs w:val="24"/>
          <w:lang w:val="en-US"/>
        </w:rPr>
        <w:t>templates</w:t>
      </w:r>
      <w:r>
        <w:rPr>
          <w:rFonts w:eastAsia="Times New Roman" w:cs="Times New Roman"/>
          <w:szCs w:val="24"/>
        </w:rPr>
        <w:t>, τα υποδείγματα για τον νόμο και μόλις έγινε ο κ. Σταθάκης τότε, αν θυμάμαι καλά, Υπουργός και η Κυβέρνηση στο σύνολό της, διακήρυξαν ότι θα υπάρξει σεισάχθεια, θα χαριστούν ό</w:t>
      </w:r>
      <w:r>
        <w:rPr>
          <w:rFonts w:eastAsia="Times New Roman" w:cs="Times New Roman"/>
          <w:szCs w:val="24"/>
        </w:rPr>
        <w:t>λα τα λεφτά.</w:t>
      </w:r>
    </w:p>
    <w:p w14:paraId="6242B92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Κατά συνέπεια η πρόβλεψη του νομοθετήματος, του 4</w:t>
      </w:r>
      <w:r>
        <w:rPr>
          <w:rFonts w:eastAsia="Times New Roman" w:cs="Times New Roman"/>
          <w:szCs w:val="24"/>
        </w:rPr>
        <w:t>3</w:t>
      </w:r>
      <w:r>
        <w:rPr>
          <w:rFonts w:eastAsia="Times New Roman" w:cs="Times New Roman"/>
          <w:szCs w:val="24"/>
        </w:rPr>
        <w:t>07, που προέβλεπε περικοπές μέχρι 50% θεωρήθηκε απολύτως ανεπαρκής. Και εγώ, αν μου έλεγαν ότι θα μου τα χαρίσουν όλα, γιατί να υπαχθώ σε έναν νόμο που στην καλύτερη περίπτωση και υπό προϋποθέσ</w:t>
      </w:r>
      <w:r>
        <w:rPr>
          <w:rFonts w:eastAsia="Times New Roman" w:cs="Times New Roman"/>
          <w:szCs w:val="24"/>
        </w:rPr>
        <w:t>εις θα μου έκοβε μόνο τα μισά; Ξέρετε κανέναν ο οποίος θα έμπαινε σε αυτή τη λογική;</w:t>
      </w:r>
    </w:p>
    <w:p w14:paraId="6242B92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Άρα το να λέτε ότι το υπόδειγμα είναι λάθος, διότι δεν εφαρμόστηκε, όταν εσείς εξασφαλίσατε τις προϋποθέσεις για να μην εφαρμοστεί, με συγχωρείτε, αλλά μας οδηγεί σε έναν </w:t>
      </w:r>
      <w:r>
        <w:rPr>
          <w:rFonts w:eastAsia="Times New Roman" w:cs="Times New Roman"/>
          <w:szCs w:val="24"/>
        </w:rPr>
        <w:t>φαύλο κύκλο.</w:t>
      </w:r>
    </w:p>
    <w:p w14:paraId="6242B92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να σας πω και κάτι άλλο επίσης, για να είμαστε ειλικρινείς μεταξύ μας.</w:t>
      </w:r>
    </w:p>
    <w:p w14:paraId="6242B92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Αυτό το νομοθέτημα, κύριε Υπουργέ, δεν έχει ελληνική υπογραφή, εκτός αν εσείς μου διαψεύσετε την πληροφορία που έχουμε. Έχουμε σαφή πληροφόρηση ότι είναι γραμμένο από </w:t>
      </w:r>
      <w:r>
        <w:rPr>
          <w:rFonts w:eastAsia="Times New Roman" w:cs="Times New Roman"/>
          <w:szCs w:val="24"/>
        </w:rPr>
        <w:t>συγκεκριμένο νομοτεχνικό εκτός Ελλάδος, έχει σταλεί γραμμένο στην Ελλάδα και μετ</w:t>
      </w:r>
      <w:r>
        <w:rPr>
          <w:rFonts w:eastAsia="Times New Roman" w:cs="Times New Roman"/>
          <w:szCs w:val="24"/>
        </w:rPr>
        <w:t>α</w:t>
      </w:r>
      <w:r>
        <w:rPr>
          <w:rFonts w:eastAsia="Times New Roman" w:cs="Times New Roman"/>
          <w:szCs w:val="24"/>
        </w:rPr>
        <w:t>φράσ</w:t>
      </w:r>
      <w:r>
        <w:rPr>
          <w:rFonts w:eastAsia="Times New Roman" w:cs="Times New Roman"/>
          <w:szCs w:val="24"/>
        </w:rPr>
        <w:t>τ</w:t>
      </w:r>
      <w:r>
        <w:rPr>
          <w:rFonts w:eastAsia="Times New Roman" w:cs="Times New Roman"/>
          <w:szCs w:val="24"/>
        </w:rPr>
        <w:t>η</w:t>
      </w:r>
      <w:r>
        <w:rPr>
          <w:rFonts w:eastAsia="Times New Roman" w:cs="Times New Roman"/>
          <w:szCs w:val="24"/>
        </w:rPr>
        <w:t>κε</w:t>
      </w:r>
      <w:r>
        <w:rPr>
          <w:rFonts w:eastAsia="Times New Roman" w:cs="Times New Roman"/>
          <w:szCs w:val="24"/>
        </w:rPr>
        <w:t xml:space="preserve"> μόνο από νομικό γραφείο, με ελάχιστες διαφοροποιήσεις.</w:t>
      </w:r>
    </w:p>
    <w:p w14:paraId="6242B92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ένα νομοθέτημα γραμμένο εκτός Ελλάδος, κυρίες και κύριοι συνάδελφοι. Εμείς το αντιγράψαμε! Το μεταφράσαμε</w:t>
      </w:r>
      <w:r>
        <w:rPr>
          <w:rFonts w:eastAsia="Times New Roman" w:cs="Times New Roman"/>
          <w:szCs w:val="24"/>
        </w:rPr>
        <w:t xml:space="preserve"> και το αντιγράψαμε! Με καλές προθέσεις εγράφη εκτός Ελλάδος -εγώ δεν κατηγορώ κανέναν- όμως, εν αγνοία πλήρως της ελληνικής πραγματικότητας, με την αντίληψη ότι αν γνωρίζουμε το πρόβλημα, παραδείγματος χάριν -λέω μια χώρα- στην Ισπανία, μπορούμε να λύσουμ</w:t>
      </w:r>
      <w:r>
        <w:rPr>
          <w:rFonts w:eastAsia="Times New Roman" w:cs="Times New Roman"/>
          <w:szCs w:val="24"/>
        </w:rPr>
        <w:t>ε και το πρόβλημα στην Ελλάδα, αγνοώντας ότι είναι διαφορετικές οι παράμετροι. Το ότι χρωστάω στην Ισπανία, δεν σημαίνει ότι έχω τα ίδια προβλήματα όταν χρωστάω και στην Ελλάδα και ότι αντιμετωπίζω τις ίδιες προκλήσεις. Και συνήθως δεν χρησιμοποιώ χώρες κα</w:t>
      </w:r>
      <w:r>
        <w:rPr>
          <w:rFonts w:eastAsia="Times New Roman" w:cs="Times New Roman"/>
          <w:szCs w:val="24"/>
        </w:rPr>
        <w:t>τά τύχη.</w:t>
      </w:r>
    </w:p>
    <w:p w14:paraId="6242B92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εδώ υπάρχει, κυρίες και κύριοι συνάδελφοι, και μια άλλη ευθύνη, των δανειστών μας, της τρόικας. Να είμαστε και σε αυτό συνεννοημένοι. Διότι το ότι δέχονται και συνομολογούν αυτά τα πράγματα, νομίζω ότι δημιουργεί και ένα ερώτημα για τη δυνατ</w:t>
      </w:r>
      <w:r>
        <w:rPr>
          <w:rFonts w:eastAsia="Times New Roman" w:cs="Times New Roman"/>
          <w:szCs w:val="24"/>
        </w:rPr>
        <w:t xml:space="preserve">ότητά τους να βοηθήσουν τη χώρα στον εκσυγχρονισμό της. Διότι σε όλα αυτό το εγχείρημα προφανώς η θεωρητική του θεμελίωση δεν είναι μόνο να εισπραχθούν ή να εξυπηρετηθεί το χρέος από τους δανειστές, είναι, όπως ισχυρίζονται τουλάχιστον οι δανειστές, και ο </w:t>
      </w:r>
      <w:r>
        <w:rPr>
          <w:rFonts w:eastAsia="Times New Roman" w:cs="Times New Roman"/>
          <w:szCs w:val="24"/>
        </w:rPr>
        <w:t>εκσυγχρονισμός της χώρας. Τολμώ να πω μάλιστα ότι μερικοί, όταν μιλάνε ο ένας στον άλλο, μιλάνε για βίαιο εκσυγχρονισμό της χώρας. Όταν, λοιπόν, υπάρχει ανάγκη εκσυγχρονισμού της χώρας, υπάρχει ανάγκη και σοβαρότητας του πλαισίου εκσυγχρονισμού αυτής της χ</w:t>
      </w:r>
      <w:r>
        <w:rPr>
          <w:rFonts w:eastAsia="Times New Roman" w:cs="Times New Roman"/>
          <w:szCs w:val="24"/>
        </w:rPr>
        <w:t xml:space="preserve">ώρας. </w:t>
      </w:r>
    </w:p>
    <w:p w14:paraId="6242B92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το οποίο συμβαίνει, κυρίες και κύριοι συνάδελφοι -και σας το λέω με πόνο ψυχής, ανεξαρτήτως κόμματος και παρατάξεως- είναι ότι το δίκαιο της Ελλάδος έχει μετατραπεί σε μια κουρελού, μια άθλια κουρελού χωρίς κα</w:t>
      </w:r>
      <w:r>
        <w:rPr>
          <w:rFonts w:eastAsia="Times New Roman" w:cs="Times New Roman"/>
          <w:szCs w:val="24"/>
        </w:rPr>
        <w:t>μ</w:t>
      </w:r>
      <w:r>
        <w:rPr>
          <w:rFonts w:eastAsia="Times New Roman" w:cs="Times New Roman"/>
          <w:szCs w:val="24"/>
        </w:rPr>
        <w:t xml:space="preserve">μία νομοτεχνική αρτιότητα, χωρίς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φιλοσοφία καν πίσω από αυτό, με διατάξεις </w:t>
      </w:r>
      <w:r>
        <w:rPr>
          <w:rFonts w:eastAsia="Times New Roman"/>
          <w:szCs w:val="24"/>
        </w:rPr>
        <w:t>οι οποίες</w:t>
      </w:r>
      <w:r>
        <w:rPr>
          <w:rFonts w:eastAsia="Times New Roman" w:cs="Times New Roman"/>
          <w:szCs w:val="24"/>
        </w:rPr>
        <w:t xml:space="preserve"> εισβάλλουν από δύο διαφορετικές κατευθύνσεις, το ίδιο αφιλοσόφητες και οι δύο: το ένα μέρος μέσω των νομοθετημάτων που έχουν να κάνουν με τα μνημόνια, των μνημονιακών νομοθετημάτων και από την άλλη</w:t>
      </w:r>
      <w:r>
        <w:rPr>
          <w:rFonts w:eastAsia="Times New Roman" w:cs="Times New Roman"/>
          <w:szCs w:val="24"/>
        </w:rPr>
        <w:t xml:space="preserve">, μέσω των </w:t>
      </w:r>
      <w:r>
        <w:rPr>
          <w:rFonts w:eastAsia="Times New Roman" w:cs="Times New Roman"/>
          <w:szCs w:val="24"/>
        </w:rPr>
        <w:t>ο</w:t>
      </w:r>
      <w:r>
        <w:rPr>
          <w:rFonts w:eastAsia="Times New Roman" w:cs="Times New Roman"/>
          <w:szCs w:val="24"/>
        </w:rPr>
        <w:t xml:space="preserve">δηγιών, </w:t>
      </w:r>
      <w:r>
        <w:rPr>
          <w:rFonts w:eastAsia="Times New Roman"/>
          <w:szCs w:val="24"/>
        </w:rPr>
        <w:t>οι οποίες</w:t>
      </w:r>
      <w:r>
        <w:rPr>
          <w:rFonts w:eastAsia="Times New Roman" w:cs="Times New Roman"/>
          <w:szCs w:val="24"/>
        </w:rPr>
        <w:t xml:space="preserve"> επίσης στερούνται φιλοσοφίας, επίσης εισέρχονται με έντονη αυθαιρεσία μέσα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και καταστρέφουν τις δομές του. Όταν τελειώσει αυτή η περίοδος και γυρίσουμε πίσω να δούμε τι απέμεινε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 η στ</w:t>
      </w:r>
      <w:r>
        <w:rPr>
          <w:rFonts w:eastAsia="Times New Roman" w:cs="Times New Roman"/>
          <w:szCs w:val="24"/>
        </w:rPr>
        <w:t>ιγμή θα είναι εξαιρετικά μελαγχολική.</w:t>
      </w:r>
    </w:p>
    <w:p w14:paraId="6242B92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Επανέρχομαι, λοιπόν, και λέω το εξής. Δεν βοηθάει αυτό το νομοθέτημα. Δεν βοηθάει σε κα</w:t>
      </w:r>
      <w:r>
        <w:rPr>
          <w:rFonts w:eastAsia="Times New Roman" w:cs="Times New Roman"/>
          <w:szCs w:val="24"/>
        </w:rPr>
        <w:t>μ</w:t>
      </w:r>
      <w:r>
        <w:rPr>
          <w:rFonts w:eastAsia="Times New Roman" w:cs="Times New Roman"/>
          <w:szCs w:val="24"/>
        </w:rPr>
        <w:t>μία κατεύθυνση. Δεν βοηθάει πρακτικά, διότι δεν μπορεί να επιλύσει το ζήτημα. Δεν βοηθάει θεσμικά, διότι δεν έχει, πέραν της αρχικ</w:t>
      </w:r>
      <w:r>
        <w:rPr>
          <w:rFonts w:eastAsia="Times New Roman" w:cs="Times New Roman"/>
          <w:szCs w:val="24"/>
        </w:rPr>
        <w:t>ής φιλοσοφικής σκέψης του συνόλου των οφειλών κάτω από μία ομπρέλα, κανέναν μηχανισμό και κα</w:t>
      </w:r>
      <w:r>
        <w:rPr>
          <w:rFonts w:eastAsia="Times New Roman" w:cs="Times New Roman"/>
          <w:szCs w:val="24"/>
        </w:rPr>
        <w:t>μ</w:t>
      </w:r>
      <w:r>
        <w:rPr>
          <w:rFonts w:eastAsia="Times New Roman" w:cs="Times New Roman"/>
          <w:szCs w:val="24"/>
        </w:rPr>
        <w:t>μία άλλη σκέψη, η οποία να μπορεί να εξυπηρετήσει κάτι. Έτσι γίνεται και αυτό ένα κομμάτι μιας ολόκληρης σειράς νομοθετημάτων, τα οποία δεν έχουν κανένα πρακτικό α</w:t>
      </w:r>
      <w:r>
        <w:rPr>
          <w:rFonts w:eastAsia="Times New Roman" w:cs="Times New Roman"/>
          <w:szCs w:val="24"/>
        </w:rPr>
        <w:t>ποτέλεσμα.</w:t>
      </w:r>
    </w:p>
    <w:p w14:paraId="6242B92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επειδή ίσως να λέτε ότι αυτά είναι αντιπολιτευτικά λόγια, να σας θυμίσω τα εξής. Θυμάστε τον ν.4412/2016 για τις δημόσιες συμβάσεις; Αυτός ο νόμος προέβλεπε έντεκα κανονιστικές πράξεις. Νόμος του 2016. Μέχρι στιγμής έχουν εκδοθεί δύο από αυτ</w:t>
      </w:r>
      <w:r>
        <w:rPr>
          <w:rFonts w:eastAsia="Times New Roman" w:cs="Times New Roman"/>
          <w:szCs w:val="24"/>
        </w:rPr>
        <w:t xml:space="preserve">ές. Ο νόμος είναι ανενεργός. </w:t>
      </w:r>
    </w:p>
    <w:p w14:paraId="6242B92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242B92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μισό λεπτό ακόμη, κύριε Πρόεδρε. Δεν θα αργήσω.</w:t>
      </w:r>
    </w:p>
    <w:p w14:paraId="6242B93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Θυμάστε τον ν.4441/2016 για την απλοποίηση της ίδρυσης επιχειρήσεων, ο οποίος ήρθε εδώ με</w:t>
      </w:r>
      <w:r>
        <w:rPr>
          <w:rFonts w:eastAsia="Times New Roman" w:cs="Times New Roman"/>
          <w:szCs w:val="24"/>
        </w:rPr>
        <w:t xml:space="preserve"> φανφάρες; Αυτός ο νόμος προέβλεπε δέκα κανονιστικές πράξεις. Από αυτές τις δέκα, έχει εκδοθεί μία. Ο νόμος είναι ανενεργός.</w:t>
      </w:r>
    </w:p>
    <w:p w14:paraId="6242B93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Θυμάστε τον άλλο νόμο, τον ν.4442/2016, για το θεσμικό πλαίσιο άσκησης οικονομικής δραστηριότητας; Αυτός προέβλεπε άνω των είκοσι. </w:t>
      </w:r>
      <w:r>
        <w:rPr>
          <w:rFonts w:eastAsia="Times New Roman" w:cs="Times New Roman"/>
          <w:szCs w:val="24"/>
        </w:rPr>
        <w:t>Είκοσι πέντε τις έχω μετρήσει εγώ, αλλά υπάρχει θέμα, που θα μπορούσε να το κάνει κανείς και στις είκοσι κανονιστικές πράξεις. Πρέπει να σας πω ότι δεν έχει εκδοθεί ούτε μία.</w:t>
      </w:r>
    </w:p>
    <w:p w14:paraId="6242B93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πέραν των άλλων, το συγκεκριμένο Υπουργείο, η συγκε</w:t>
      </w:r>
      <w:r>
        <w:rPr>
          <w:rFonts w:eastAsia="Times New Roman" w:cs="Times New Roman"/>
          <w:szCs w:val="24"/>
        </w:rPr>
        <w:t>κριμένη Κυβέρνηση, λοιπόν, έχει μακρά προϋπηρεσία στη νομοθέτηση άστοχων νομοθετημάτων, μη εφαρμόσιμων και μη υλοποιήσιμων. Μην προσθέσετε άλλο ένα σε αυτή τη μακρά σειρά.</w:t>
      </w:r>
    </w:p>
    <w:p w14:paraId="6242B93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6242B934" w14:textId="77777777" w:rsidR="000E4403" w:rsidRDefault="00E3488B">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242B93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(Αναστάσιος Κουράκης):</w:t>
      </w:r>
      <w:r>
        <w:rPr>
          <w:rFonts w:eastAsia="Times New Roman" w:cs="Times New Roman"/>
          <w:szCs w:val="24"/>
        </w:rPr>
        <w:t xml:space="preserve"> Ευχαριστούμε τον Κοινοβουλευτικό Εκπρόσωπο της Νέας Δημοκρατίας κ. Νίκο Δένδια.</w:t>
      </w:r>
    </w:p>
    <w:p w14:paraId="6242B93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Ένωση Κεντρώων</w:t>
      </w:r>
      <w:r>
        <w:rPr>
          <w:rFonts w:eastAsia="Times New Roman" w:cs="Times New Roman"/>
          <w:szCs w:val="24"/>
        </w:rPr>
        <w:t xml:space="preserve"> </w:t>
      </w:r>
      <w:r>
        <w:rPr>
          <w:rFonts w:eastAsia="Times New Roman" w:cs="Times New Roman"/>
          <w:szCs w:val="24"/>
        </w:rPr>
        <w:t>κ. Μάριος Γεωργιάδης.</w:t>
      </w:r>
    </w:p>
    <w:p w14:paraId="6242B93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6242B93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olor w:val="000000"/>
          <w:szCs w:val="24"/>
        </w:rPr>
        <w:t>Ευχαριστώ, κύριε Πρόεδ</w:t>
      </w:r>
      <w:r>
        <w:rPr>
          <w:rFonts w:eastAsia="Times New Roman"/>
          <w:color w:val="000000"/>
          <w:szCs w:val="24"/>
        </w:rPr>
        <w:t>ρε.</w:t>
      </w:r>
      <w:r>
        <w:rPr>
          <w:rFonts w:eastAsia="Times New Roman" w:cs="Times New Roman"/>
          <w:szCs w:val="24"/>
        </w:rPr>
        <w:t xml:space="preserve"> </w:t>
      </w:r>
    </w:p>
    <w:p w14:paraId="6242B93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Καλησπέρα και από εμένα. Ευχαριστώ κιόλας για την ανοχή στη διαδικασία και την εξυπηρέτηση που μου κάνατε, λόγω της ανειλημμένης υποχρέωσης που είχα το πρωί και δεν μπορούσα να είμαι την ώρα που έπρεπε στην Ολομέλεια.</w:t>
      </w:r>
    </w:p>
    <w:p w14:paraId="6242B9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Αγαπητοί συνάδελφοι Βουλευτές, δε</w:t>
      </w:r>
      <w:r>
        <w:rPr>
          <w:rFonts w:eastAsia="Times New Roman" w:cs="Times New Roman"/>
          <w:szCs w:val="24"/>
        </w:rPr>
        <w:t>κάδες φορές έχουμε αναφερθεί από αυτό εδώ το Βήμα στην κωλυσιεργία, στην αδράνεια, στην αβελτηρία, την αναβολή ή και στην αποχή από την έλλειψη πρωτοβουλίας εκ μέρους των Υπουργών της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r>
        <w:rPr>
          <w:rFonts w:eastAsia="Times New Roman"/>
          <w:bCs/>
        </w:rPr>
        <w:t>προκειμένου να</w:t>
      </w:r>
      <w:r>
        <w:rPr>
          <w:rFonts w:eastAsia="Times New Roman" w:cs="Times New Roman"/>
          <w:szCs w:val="24"/>
        </w:rPr>
        <w:t xml:space="preserve"> αποφύγουν να παρέμβουν σε θέματα</w:t>
      </w:r>
      <w:r>
        <w:rPr>
          <w:rFonts w:eastAsia="Times New Roman" w:cs="Times New Roman"/>
          <w:szCs w:val="24"/>
        </w:rPr>
        <w:t xml:space="preserve"> αρμοδιότητάς τους που, παρ</w:t>
      </w:r>
      <w:r>
        <w:rPr>
          <w:rFonts w:eastAsia="Times New Roman" w:cs="Times New Roman"/>
          <w:szCs w:val="24"/>
        </w:rPr>
        <w:t xml:space="preserve">’ </w:t>
      </w:r>
      <w:r>
        <w:rPr>
          <w:rFonts w:eastAsia="Times New Roman" w:cs="Times New Roman"/>
          <w:szCs w:val="24"/>
        </w:rPr>
        <w:t>όλα αυτά, ταλανίζουν την κοινωνία όλον αυτόν τον καιρό.</w:t>
      </w:r>
    </w:p>
    <w:p w14:paraId="6242B93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μεγάλο πρόβλημα είναι, όταν αποφασίζουν τελικά να ασχοληθούν και να παρέμβουν, το κάνουν με τόσο άγαρμπο τρόπο, που αντί να εκτονώσουν καταστάσεις, αναστατώνουν χωρίς λόγο, διαταράσσουν τις ευαίσθητες ισορροπίες και δημιουργούν περισσότερα αδιέξοδα. </w:t>
      </w:r>
    </w:p>
    <w:p w14:paraId="6242B93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Όλ</w:t>
      </w:r>
      <w:r>
        <w:rPr>
          <w:rFonts w:eastAsia="Times New Roman" w:cs="Times New Roman"/>
          <w:szCs w:val="24"/>
        </w:rPr>
        <w:t>α τα παραπάνω περιγράφουν απόλυτα το σχέδιο νόμου που συζητάμε σήμερα. Ήταν φυσικό, μετά από οκτώ χρόνια κρίσης βέβαια, ύφεση και υπερφορολόγηση και συσσωρευμένα χρέη, σαφώς υπό την ευθύνη τ</w:t>
      </w:r>
      <w:r>
        <w:rPr>
          <w:rFonts w:eastAsia="Times New Roman" w:cs="Times New Roman"/>
          <w:szCs w:val="24"/>
        </w:rPr>
        <w:t>ή</w:t>
      </w:r>
      <w:r>
        <w:rPr>
          <w:rFonts w:eastAsia="Times New Roman" w:cs="Times New Roman"/>
          <w:szCs w:val="24"/>
        </w:rPr>
        <w:t xml:space="preserve">ς εν λόγω Κυβέρνησης, να οδηγηθούμε σε αυτό το συμπέρασμα. Γιατί </w:t>
      </w:r>
      <w:r>
        <w:rPr>
          <w:rFonts w:eastAsia="Times New Roman" w:cs="Times New Roman"/>
          <w:szCs w:val="24"/>
        </w:rPr>
        <w:t xml:space="preserve">όλοι ήλπιζαν και αναμένανε κάτι αντίθετο. Η δε Κυβέρνηση, μετά από μήνες καθυστέρησης μας το παρουσίασε τελικά παρομοιάζοντάς το ως σωτήρια χειρουργική επέμβαση. Όμως, δυστυχώς για την Κυβέρνηση και την αγορά, «άνθρακας ο θησαυρός». </w:t>
      </w:r>
    </w:p>
    <w:p w14:paraId="6242B93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για να ξεκαθαρίσου</w:t>
      </w:r>
      <w:r>
        <w:rPr>
          <w:rFonts w:eastAsia="Times New Roman" w:cs="Times New Roman"/>
          <w:szCs w:val="24"/>
        </w:rPr>
        <w:t>με από την αρχή, ο εξωδικαστικός μηχανισμός ρύθμισης οφειλών επιχειρήσεων δεν είναι καθόλου εξωδικαστικός και καθόλου δεν ρυθμίζει. Αυτό είναι το συμπέρασμα από όσα διαβάσαμε στις διατάξεις του και από όσα ακούσαμε και κατά τη διάρκεια των επιτροπών.</w:t>
      </w:r>
    </w:p>
    <w:p w14:paraId="6242B93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ξεκινήσω να παραθέτω τις προβληματικές διατάξεις, πρέπει εν συντομία να αναφερθώ στη σημερινή κατάσταση. Οι ελληνικές συστημικές τράπεζες έχουν δεσμευτεί έναντι της Ευρωπαϊκής Εποπτικής Αρχής ότι μέχρι την 31η Δεκεμβρίου του 2019 θα έχουν μειώσει τα μη εξυ</w:t>
      </w:r>
      <w:r>
        <w:rPr>
          <w:rFonts w:eastAsia="Times New Roman" w:cs="Times New Roman"/>
          <w:szCs w:val="24"/>
        </w:rPr>
        <w:t>πηρετούμενα δάνεια κατά το ποσό των 40 δισεκατομμυρίων ευρώ ή του 38% του συνόλου, ένας στόχος δύσκολος, δεδομένης της ασφυξίας που επιβάλλει η Κυβέρνηση και της έλλειψης αναπτυξιακής προοπτικής. Σύμφωνα με τα στοιχεία του 2016, τα μη εξυπηρετούμενα δάνεια</w:t>
      </w:r>
      <w:r>
        <w:rPr>
          <w:rFonts w:eastAsia="Times New Roman" w:cs="Times New Roman"/>
          <w:szCs w:val="24"/>
        </w:rPr>
        <w:t xml:space="preserve"> προσέγγισαν τα 100 δισεκατομμύρια ευρώ δηλαδή το 50% του συνολικού χαρτοφυλακίου των δανείων. </w:t>
      </w:r>
    </w:p>
    <w:p w14:paraId="6242B93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Επιπρόσθετα, το 2018</w:t>
      </w:r>
      <w:r>
        <w:rPr>
          <w:rFonts w:eastAsia="Times New Roman" w:cs="Times New Roman"/>
          <w:szCs w:val="24"/>
        </w:rPr>
        <w:t>,</w:t>
      </w:r>
      <w:r>
        <w:rPr>
          <w:rFonts w:eastAsia="Times New Roman" w:cs="Times New Roman"/>
          <w:szCs w:val="24"/>
        </w:rPr>
        <w:t xml:space="preserve"> οι ελληνικές τράπεζες θα υποβληθούν την Ευρωπαϊκή Κεντρική Τράπεζα σε αυστηρά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Pr>
          <w:rFonts w:eastAsia="Times New Roman" w:cs="Times New Roman"/>
          <w:szCs w:val="24"/>
        </w:rPr>
        <w:t xml:space="preserve"> προκειμένου να αξιολογηθεί η κεφαλαιακή επάρκει</w:t>
      </w:r>
      <w:r>
        <w:rPr>
          <w:rFonts w:eastAsia="Times New Roman" w:cs="Times New Roman"/>
          <w:szCs w:val="24"/>
        </w:rPr>
        <w:t>ά τους με βάση τα στοιχεία του 2017. Επομένως πρέπει, όχι μόνο να αποτραπεί η περαιτέρω δημιουργία κόκκινων δανείων, αλλά και να υπάρξει σημαντική μείωση των μη εξυπηρετούμενων ανοιγμάτων. Η ύπαρξη χαλαρών ρυθμίσεων παρέχει δυνατότητες εκμετάλλευσης του εξ</w:t>
      </w:r>
      <w:r>
        <w:rPr>
          <w:rFonts w:eastAsia="Times New Roman" w:cs="Times New Roman"/>
          <w:szCs w:val="24"/>
        </w:rPr>
        <w:t xml:space="preserve">ωδικαστικού συμβιβασμού από κακόπιστους οφειλέτες και δημιουργεί συνθήκες αθέμητου ανταγωνισμού σε βάρος επιχειρήσεων που υπήρξαν διαχρονικά συνεπείς στην εξυπηρέτηση των οφειλών τους. Μην ξεχνάμε ότι στο νόμο Κατσέλη εκκρεμούν σήμερα εκατόν πενήντα πέντε </w:t>
      </w:r>
      <w:r>
        <w:rPr>
          <w:rFonts w:eastAsia="Times New Roman" w:cs="Times New Roman"/>
          <w:szCs w:val="24"/>
        </w:rPr>
        <w:t xml:space="preserve">χιλιάδες αιτήσεις ένταξης με δικασίμους έως το 2032. </w:t>
      </w:r>
    </w:p>
    <w:p w14:paraId="6242B94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άρθρο 1, λοιπόν, πέρα από τη δυνατότητα ρύθμισης επιχειρηματικών οφειλών επιτρέπεται να ενταχθούν και οφειλές από άλλη αιτία, όπως αναγράφεται, ο όρος που διευκρινίζεται ότι περιλαμβάνει όχι μόνο τι</w:t>
      </w:r>
      <w:r>
        <w:rPr>
          <w:rFonts w:eastAsia="Times New Roman" w:cs="Times New Roman"/>
          <w:szCs w:val="24"/>
        </w:rPr>
        <w:t>ς προσωπικές οφειλές του επιχειρηματία, αλλά και των συνδεδεμένων με αυτών προσώπων (περίπτωση ι</w:t>
      </w:r>
      <w:r>
        <w:rPr>
          <w:rFonts w:eastAsia="Times New Roman" w:cs="Times New Roman"/>
          <w:szCs w:val="24"/>
        </w:rPr>
        <w:t>΄</w:t>
      </w:r>
      <w:r>
        <w:rPr>
          <w:rFonts w:eastAsia="Times New Roman" w:cs="Times New Roman"/>
          <w:szCs w:val="24"/>
        </w:rPr>
        <w:t>), συγγενών μέχρι δεύτερο βαθμό. Δηλαδή, για να γνωρίζουν και να το κάνουμε και απλό γι</w:t>
      </w:r>
      <w:r>
        <w:rPr>
          <w:rFonts w:eastAsia="Times New Roman" w:cs="Times New Roman"/>
          <w:szCs w:val="24"/>
        </w:rPr>
        <w:t>’</w:t>
      </w:r>
      <w:r>
        <w:rPr>
          <w:rFonts w:eastAsia="Times New Roman" w:cs="Times New Roman"/>
          <w:szCs w:val="24"/>
        </w:rPr>
        <w:t xml:space="preserve"> αυτούς που μας ακούν αυτή τη στιγμή: Διακοποδάνεια που πήραν τα παιδιά</w:t>
      </w:r>
      <w:r>
        <w:rPr>
          <w:rFonts w:eastAsia="Times New Roman" w:cs="Times New Roman"/>
          <w:szCs w:val="24"/>
        </w:rPr>
        <w:t xml:space="preserve"> του επιχειρηματία για ταξίδια ή καταναλωτικά δάνεια που πήρε η σύζυγος για να αγοράσει ένα αυτοκίνητο επίσης, θα ρυθμιστούν. Και ρύθμιση, βέβαια, σημαίνει πιθανή διαγραφή χρεών εκ μέρους των τραπεζών. </w:t>
      </w:r>
    </w:p>
    <w:p w14:paraId="6242B94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φυσικά ότι και οι οφειλές ιδιωτικής </w:t>
      </w:r>
      <w:r>
        <w:rPr>
          <w:rFonts w:eastAsia="Times New Roman" w:cs="Times New Roman"/>
          <w:szCs w:val="24"/>
        </w:rPr>
        <w:t>φύσεως θα πρέπει να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προκειμένου να προσδιορίζονται ακριβέστερα οι δυνατότητες αποπληρωμής του οφειλέτη, αλλά θεωρούμε απαράδεκτο να συμπεριλαμβάνονται στη ρύθμιση και τελικά να φορτώνουν τον υπόλοιπο ελληνικό λαό. Και όταν λέω «φορτών</w:t>
      </w:r>
      <w:r>
        <w:rPr>
          <w:rFonts w:eastAsia="Times New Roman" w:cs="Times New Roman"/>
          <w:szCs w:val="24"/>
        </w:rPr>
        <w:t xml:space="preserve">ονται στον ελληνικό λαό» κυριολεκτώ, γιατί, όπως όλοι γνωρίζουμε, από 1ης Ιανουαρίου του 2016 σε τυχόν νέα –και χτυπάω ξύλο- ανακεφαλαιοποίηση των τραπεζών υπάρχει το ενδεχόμενο να καλυφθεί μέρος αυτής από κούρεμα καταθέσεων των πολιτών. </w:t>
      </w:r>
    </w:p>
    <w:p w14:paraId="6242B94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αν χρειάζοντα</w:t>
      </w:r>
      <w:r>
        <w:rPr>
          <w:rFonts w:eastAsia="Times New Roman" w:cs="Times New Roman"/>
          <w:szCs w:val="24"/>
        </w:rPr>
        <w:t>ι οι αρμόδιοι σχετική επιστημονική τεκμηρίωση, να σας βοηθήσουμε. Υπάρχει στη λογιστική η βασική αρχή της αυτοτέλειας της λογιστικής μονάδας</w:t>
      </w:r>
      <w:r>
        <w:rPr>
          <w:rFonts w:eastAsia="Times New Roman" w:cs="Times New Roman"/>
          <w:szCs w:val="24"/>
        </w:rPr>
        <w:t>,</w:t>
      </w:r>
      <w:r>
        <w:rPr>
          <w:rFonts w:eastAsia="Times New Roman" w:cs="Times New Roman"/>
          <w:szCs w:val="24"/>
        </w:rPr>
        <w:t xml:space="preserve"> σύμφωνα με την οποία η επιχείρηση έχει αυτοτελές σύστημα λογιστικών βιβλίων, δική της νομική προσωπικότητα με απαι</w:t>
      </w:r>
      <w:r>
        <w:rPr>
          <w:rFonts w:eastAsia="Times New Roman" w:cs="Times New Roman"/>
          <w:szCs w:val="24"/>
        </w:rPr>
        <w:t>τήσεις και υποχρεώσεις διαφορετικές από εκείνες του επιχειρηματία. Ποιο από το συνδεδεμένα πρόσωπα θα επωφεληθεί πρώτο από τυχόν διαγραφή οφειλών; Τι είδους εγγραφές θα κατοχυρώνονται στα λογιστικά βιβλία, όταν από τα μετρητά της εταιρείας θα πληρώνονται ο</w:t>
      </w:r>
      <w:r>
        <w:rPr>
          <w:rFonts w:eastAsia="Times New Roman" w:cs="Times New Roman"/>
          <w:szCs w:val="24"/>
        </w:rPr>
        <w:t>ι δόσεις που περιλαμβάνουν υποχρεώσεις και υποχρεώσεις τρίτων προσώπων;</w:t>
      </w:r>
    </w:p>
    <w:p w14:paraId="6242B943" w14:textId="77777777" w:rsidR="000E4403" w:rsidRDefault="00E3488B">
      <w:pPr>
        <w:spacing w:line="600" w:lineRule="auto"/>
        <w:ind w:firstLine="720"/>
        <w:jc w:val="both"/>
        <w:rPr>
          <w:rFonts w:eastAsia="Times New Roman"/>
          <w:szCs w:val="24"/>
        </w:rPr>
      </w:pPr>
      <w:r>
        <w:rPr>
          <w:rFonts w:eastAsia="Times New Roman"/>
          <w:szCs w:val="24"/>
        </w:rPr>
        <w:t>Στο άρθρο 2, είναι αλήθεια ότι το όριο των 20.000 ευρώ για την υπαγωγή στη ρύθμιση, 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ότι περιλαμβάνονται και οι ιδιωτικές οφειλές, είναι πολύ χαμηλό και πιθανότατα </w:t>
      </w:r>
      <w:r>
        <w:rPr>
          <w:rFonts w:eastAsia="Times New Roman"/>
          <w:szCs w:val="24"/>
        </w:rPr>
        <w:t xml:space="preserve">και το σύστημα θα επιβαρυνθεί πολύ με υποθέσεις μικρής σημασίας και τα δικαστήρια θα κατακλυστούν από αιτήσεις και έγγραφα. </w:t>
      </w:r>
    </w:p>
    <w:p w14:paraId="6242B944" w14:textId="77777777" w:rsidR="000E4403" w:rsidRDefault="00E3488B">
      <w:pPr>
        <w:autoSpaceDE w:val="0"/>
        <w:autoSpaceDN w:val="0"/>
        <w:adjustRightInd w:val="0"/>
        <w:spacing w:line="600" w:lineRule="auto"/>
        <w:ind w:firstLine="720"/>
        <w:jc w:val="both"/>
        <w:rPr>
          <w:rFonts w:eastAsia="Times New Roman"/>
          <w:szCs w:val="24"/>
        </w:rPr>
      </w:pPr>
      <w:r>
        <w:rPr>
          <w:rFonts w:eastAsia="Times New Roman"/>
          <w:szCs w:val="24"/>
        </w:rPr>
        <w:t xml:space="preserve">Σε σχετική ερώτησή μας στην </w:t>
      </w:r>
      <w:r>
        <w:rPr>
          <w:rFonts w:eastAsia="Times New Roman"/>
          <w:szCs w:val="24"/>
        </w:rPr>
        <w:t>ε</w:t>
      </w:r>
      <w:r>
        <w:rPr>
          <w:rFonts w:eastAsia="Times New Roman"/>
          <w:szCs w:val="24"/>
        </w:rPr>
        <w:t>πιτροπή ο Υπουργός</w:t>
      </w:r>
      <w:r>
        <w:rPr>
          <w:rFonts w:eastAsia="Times New Roman"/>
          <w:szCs w:val="24"/>
        </w:rPr>
        <w:t xml:space="preserve"> </w:t>
      </w:r>
      <w:r>
        <w:rPr>
          <w:rFonts w:eastAsia="Times New Roman"/>
          <w:szCs w:val="24"/>
        </w:rPr>
        <w:t>κ. Παπαδημητρίου</w:t>
      </w:r>
      <w:r>
        <w:rPr>
          <w:rFonts w:eastAsia="Times New Roman"/>
          <w:szCs w:val="24"/>
        </w:rPr>
        <w:t xml:space="preserve"> </w:t>
      </w:r>
      <w:r>
        <w:rPr>
          <w:rFonts w:eastAsia="Times New Roman"/>
          <w:szCs w:val="24"/>
        </w:rPr>
        <w:t>μ</w:t>
      </w:r>
      <w:r>
        <w:rPr>
          <w:rFonts w:eastAsia="Times New Roman"/>
          <w:szCs w:val="24"/>
        </w:rPr>
        <w:t>ά</w:t>
      </w:r>
      <w:r>
        <w:rPr>
          <w:rFonts w:eastAsia="Times New Roman"/>
          <w:szCs w:val="24"/>
        </w:rPr>
        <w:t>ς απάντησε ότι δεν έχει εικόνα για τον αριθμό των επιχειρήσεων π</w:t>
      </w:r>
      <w:r>
        <w:rPr>
          <w:rFonts w:eastAsia="Times New Roman"/>
          <w:szCs w:val="24"/>
        </w:rPr>
        <w:t xml:space="preserve">ου μπορούν να υπαχθούν στον μηχανισμό. Άρα υποθέτουμε ότι το όριο μπήκε χωρίς κάποια ουσιαστική μελέτη. </w:t>
      </w:r>
    </w:p>
    <w:p w14:paraId="6242B945" w14:textId="77777777" w:rsidR="000E4403" w:rsidRDefault="00E3488B">
      <w:pPr>
        <w:autoSpaceDE w:val="0"/>
        <w:autoSpaceDN w:val="0"/>
        <w:adjustRightInd w:val="0"/>
        <w:spacing w:line="600" w:lineRule="auto"/>
        <w:ind w:firstLine="720"/>
        <w:jc w:val="both"/>
        <w:rPr>
          <w:rFonts w:eastAsia="Times New Roman"/>
          <w:szCs w:val="24"/>
        </w:rPr>
      </w:pPr>
      <w:r>
        <w:rPr>
          <w:rFonts w:eastAsia="Times New Roman"/>
          <w:szCs w:val="24"/>
        </w:rPr>
        <w:t>Δεν υιοθετούμε τις θέσεις της Ελληνικής Ένωσης Τραπεζών, αλλά εκτιμούμε ότι το όριο των 50.000 ευρώ, που προτείνει, δείχνει να είναι τοποθετημένο σε πι</w:t>
      </w:r>
      <w:r>
        <w:rPr>
          <w:rFonts w:eastAsia="Times New Roman"/>
          <w:szCs w:val="24"/>
        </w:rPr>
        <w:t xml:space="preserve">ο λογικά επίπεδα. </w:t>
      </w:r>
    </w:p>
    <w:p w14:paraId="6242B946" w14:textId="77777777" w:rsidR="000E4403" w:rsidRDefault="00E3488B">
      <w:pPr>
        <w:autoSpaceDE w:val="0"/>
        <w:autoSpaceDN w:val="0"/>
        <w:adjustRightInd w:val="0"/>
        <w:spacing w:line="600" w:lineRule="auto"/>
        <w:ind w:firstLine="720"/>
        <w:jc w:val="both"/>
        <w:rPr>
          <w:rFonts w:eastAsia="Times New Roman"/>
          <w:szCs w:val="24"/>
        </w:rPr>
      </w:pPr>
      <w:r>
        <w:rPr>
          <w:rFonts w:eastAsia="Times New Roman"/>
          <w:szCs w:val="24"/>
        </w:rPr>
        <w:t xml:space="preserve">Είναι θετικό που ο Υπουργός στην </w:t>
      </w:r>
      <w:r>
        <w:rPr>
          <w:rFonts w:eastAsia="Times New Roman"/>
          <w:szCs w:val="24"/>
        </w:rPr>
        <w:t>ε</w:t>
      </w:r>
      <w:r>
        <w:rPr>
          <w:rFonts w:eastAsia="Times New Roman"/>
          <w:szCs w:val="24"/>
        </w:rPr>
        <w:t>πιτροπή αποδέχτηκε σχετικό αίτημά μας και διευκρίνισε ότι επιχειρήσεις, οι οποίες έχουν διακόψει τη δραστηριότητά τους, θα έχουν δικαίωμα να ενταχθούν στο</w:t>
      </w:r>
      <w:r>
        <w:rPr>
          <w:rFonts w:eastAsia="Times New Roman"/>
          <w:szCs w:val="24"/>
        </w:rPr>
        <w:t>ν</w:t>
      </w:r>
      <w:r>
        <w:rPr>
          <w:rFonts w:eastAsia="Times New Roman"/>
          <w:szCs w:val="24"/>
        </w:rPr>
        <w:t xml:space="preserve"> μηχανισμό, εφόσον προηγουμένως έχουν υποβάλει δήλωση επανέναρξης εργασιών. </w:t>
      </w:r>
    </w:p>
    <w:p w14:paraId="6242B947" w14:textId="77777777" w:rsidR="000E4403" w:rsidRDefault="00E3488B">
      <w:pPr>
        <w:spacing w:line="600" w:lineRule="auto"/>
        <w:ind w:firstLine="720"/>
        <w:jc w:val="both"/>
        <w:rPr>
          <w:rFonts w:eastAsia="Times New Roman"/>
          <w:szCs w:val="24"/>
        </w:rPr>
      </w:pPr>
      <w:r>
        <w:rPr>
          <w:rFonts w:eastAsia="Times New Roman"/>
          <w:szCs w:val="24"/>
        </w:rPr>
        <w:t>Για τις απαιτήσεις του άρθρου 3 και παρά τις εκτιμήσεις της αγοράς ότι οι ρυθμίσεις πιθανό να αφορούν 350.000 ευρώ με 400.000 ευρώ, η πολυετής κρίση,  η ύφεση, η στέρηση κεφαλαίων</w:t>
      </w:r>
      <w:r>
        <w:rPr>
          <w:rFonts w:eastAsia="Times New Roman"/>
          <w:szCs w:val="24"/>
        </w:rPr>
        <w:t xml:space="preserve"> και η έλλειψη μέτρων από την τρέχουσα κυβέρνηση δεν έχουν επιτρέψει σε πολλές επιχειρήσεις να εμφανίζουν κερδοφόρες χρήσεις. </w:t>
      </w:r>
    </w:p>
    <w:p w14:paraId="6242B948" w14:textId="77777777" w:rsidR="000E4403" w:rsidRDefault="00E3488B">
      <w:pPr>
        <w:spacing w:line="600" w:lineRule="auto"/>
        <w:ind w:firstLine="720"/>
        <w:jc w:val="both"/>
        <w:rPr>
          <w:rFonts w:eastAsia="Times New Roman"/>
          <w:szCs w:val="24"/>
        </w:rPr>
      </w:pPr>
      <w:r>
        <w:rPr>
          <w:rFonts w:eastAsia="Times New Roman"/>
          <w:szCs w:val="24"/>
        </w:rPr>
        <w:t>Εξάλλου, οι οικονομικές καταστάσεις για τη χρήση 2016 δεν έχουν κλείσει ακόμα και υπάρχουν πληροφορίες ότι σε όλη τη χώρα γίνεται</w:t>
      </w:r>
      <w:r>
        <w:rPr>
          <w:rFonts w:eastAsia="Times New Roman"/>
          <w:szCs w:val="24"/>
        </w:rPr>
        <w:t xml:space="preserve"> αγώνας δρόμου για δημιουργική λογιστική μήπως και καταστεί δυνατό να εμφανιστεί θετική αυτή η χρήση.</w:t>
      </w:r>
    </w:p>
    <w:p w14:paraId="6242B949" w14:textId="77777777" w:rsidR="000E4403" w:rsidRDefault="00E3488B">
      <w:pPr>
        <w:spacing w:line="600" w:lineRule="auto"/>
        <w:ind w:firstLine="720"/>
        <w:jc w:val="both"/>
        <w:rPr>
          <w:rFonts w:eastAsia="Times New Roman"/>
          <w:szCs w:val="24"/>
        </w:rPr>
      </w:pPr>
      <w:r>
        <w:rPr>
          <w:rFonts w:eastAsia="Times New Roman"/>
          <w:szCs w:val="24"/>
        </w:rPr>
        <w:t xml:space="preserve">Επιπρόσθετα, τα κριτήρια επιλογής θα έπρεπε να είναι όχι μόνο ποσοτικά αλλά και ποιοτικά, γιατί </w:t>
      </w:r>
      <w:r>
        <w:rPr>
          <w:rFonts w:eastAsia="Times New Roman"/>
          <w:bCs/>
          <w:szCs w:val="24"/>
        </w:rPr>
        <w:t>θα οδηγηθούμε στο οξύμωρο εταιρ</w:t>
      </w:r>
      <w:r>
        <w:rPr>
          <w:rFonts w:eastAsia="Times New Roman"/>
          <w:bCs/>
          <w:szCs w:val="24"/>
        </w:rPr>
        <w:t>ε</w:t>
      </w:r>
      <w:r>
        <w:rPr>
          <w:rFonts w:eastAsia="Times New Roman"/>
          <w:bCs/>
          <w:szCs w:val="24"/>
        </w:rPr>
        <w:t xml:space="preserve">ία με ζημιές 100 ευρώ για </w:t>
      </w:r>
      <w:r>
        <w:rPr>
          <w:rFonts w:eastAsia="Times New Roman"/>
          <w:bCs/>
          <w:szCs w:val="24"/>
        </w:rPr>
        <w:t>τρεις</w:t>
      </w:r>
      <w:r>
        <w:rPr>
          <w:rFonts w:eastAsia="Times New Roman"/>
          <w:bCs/>
          <w:szCs w:val="24"/>
        </w:rPr>
        <w:t xml:space="preserve"> χρήσεις να μην υπάγεται στη ρύθμιση και εταιρ</w:t>
      </w:r>
      <w:r>
        <w:rPr>
          <w:rFonts w:eastAsia="Times New Roman"/>
          <w:bCs/>
          <w:szCs w:val="24"/>
        </w:rPr>
        <w:t>ε</w:t>
      </w:r>
      <w:r>
        <w:rPr>
          <w:rFonts w:eastAsia="Times New Roman"/>
          <w:bCs/>
          <w:szCs w:val="24"/>
        </w:rPr>
        <w:t xml:space="preserve">ία με κέρδη σε μία χρήση 100 ευρώ ζημιά σε δύο χρήσεις ύψους 10.000 ευρώ να υπάγεται. </w:t>
      </w:r>
    </w:p>
    <w:p w14:paraId="6242B94A" w14:textId="77777777" w:rsidR="000E4403" w:rsidRDefault="00E3488B">
      <w:pPr>
        <w:spacing w:line="600" w:lineRule="auto"/>
        <w:ind w:firstLine="720"/>
        <w:jc w:val="both"/>
        <w:rPr>
          <w:rFonts w:eastAsia="Times New Roman"/>
          <w:szCs w:val="24"/>
        </w:rPr>
      </w:pPr>
      <w:r>
        <w:rPr>
          <w:rFonts w:eastAsia="Times New Roman"/>
          <w:color w:val="000000"/>
          <w:szCs w:val="24"/>
        </w:rPr>
        <w:t>Ίσως η ύπαρξη ποιοτικών κριτηρίων, όπως η διατήρηση του αριθμού των εργαζομένων για κάποιο εύλογο χρονικό διάστημα, ν</w:t>
      </w:r>
      <w:r>
        <w:rPr>
          <w:rFonts w:eastAsia="Times New Roman"/>
          <w:color w:val="000000"/>
          <w:szCs w:val="24"/>
        </w:rPr>
        <w:t xml:space="preserve">α βοηθούσε καλύτερα τις επιχειρήσεις και ταυτόχρονα να συνέβαλλε στην καταπολέμηση της ανεργίας. </w:t>
      </w:r>
    </w:p>
    <w:p w14:paraId="6242B94B" w14:textId="77777777" w:rsidR="000E4403" w:rsidRDefault="00E3488B">
      <w:pPr>
        <w:spacing w:line="600" w:lineRule="auto"/>
        <w:ind w:firstLine="720"/>
        <w:jc w:val="both"/>
        <w:rPr>
          <w:rFonts w:eastAsia="Times New Roman"/>
          <w:szCs w:val="24"/>
        </w:rPr>
      </w:pPr>
      <w:r>
        <w:rPr>
          <w:rFonts w:eastAsia="Times New Roman"/>
          <w:szCs w:val="24"/>
        </w:rPr>
        <w:t>Περνάμε στο άρθρο 4. Ο προσδιορισμός της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ως καταληκτικής ημερομηνίας για την υποβολή αίτησης, θα έχει ως αποτέλεσμα οι μεν σημαντικοί οφειλέτες να </w:t>
      </w:r>
      <w:r>
        <w:rPr>
          <w:rFonts w:eastAsia="Times New Roman"/>
          <w:szCs w:val="24"/>
        </w:rPr>
        <w:t xml:space="preserve">έχουν την άνεση μέχρι τότε να διαφεύγουν, αλλά και να απέχουν από κάθε πρωτοβουλία ρύθμισης των οφειλών τους, οι δε μικρότεροι να «κουράζουν» το σύστημα, οδηγώντας το στα όριά του. </w:t>
      </w:r>
    </w:p>
    <w:p w14:paraId="6242B94C" w14:textId="77777777" w:rsidR="000E4403" w:rsidRDefault="00E3488B">
      <w:pPr>
        <w:spacing w:line="600" w:lineRule="auto"/>
        <w:ind w:firstLine="720"/>
        <w:jc w:val="both"/>
        <w:rPr>
          <w:rFonts w:eastAsia="Times New Roman"/>
          <w:szCs w:val="24"/>
        </w:rPr>
      </w:pPr>
      <w:r>
        <w:rPr>
          <w:rFonts w:eastAsia="Times New Roman"/>
          <w:szCs w:val="24"/>
        </w:rPr>
        <w:t>Επίσης, δεν πρέπει να υπάρχει η παραμικρή δυνατότητα έντυπης υποβολής αίτη</w:t>
      </w:r>
      <w:r>
        <w:rPr>
          <w:rFonts w:eastAsia="Times New Roman"/>
          <w:szCs w:val="24"/>
        </w:rPr>
        <w:t xml:space="preserve">σης, όπως αναφέρεται στην παράγραφο 6, ως εναλλακτική μέθοδος, μέχρι την ολοκλήρωση της ηλεκτρονικής πλατφόρμας. </w:t>
      </w:r>
    </w:p>
    <w:p w14:paraId="6242B94D" w14:textId="77777777" w:rsidR="000E4403" w:rsidRDefault="00E3488B">
      <w:pPr>
        <w:spacing w:line="600" w:lineRule="auto"/>
        <w:ind w:firstLine="720"/>
        <w:jc w:val="both"/>
        <w:rPr>
          <w:rFonts w:eastAsia="Times New Roman"/>
          <w:szCs w:val="24"/>
        </w:rPr>
      </w:pPr>
      <w:r>
        <w:rPr>
          <w:rFonts w:eastAsia="Times New Roman"/>
          <w:szCs w:val="24"/>
        </w:rPr>
        <w:t>Προχωράμε στο άρθρο 5. Εάν προσπαθήσουμε να καταμετρήσουμε τα έγγραφα, τα οποία απαιτείται να συνοδεύουν την αίτηση –και αναφέρομαι σε βεβαιώσ</w:t>
      </w:r>
      <w:r>
        <w:rPr>
          <w:rFonts w:eastAsia="Times New Roman"/>
          <w:szCs w:val="24"/>
        </w:rPr>
        <w:t xml:space="preserve">εις, αντίγραφα οικονομικών καταστάσεων, πιστοποιητικά, λογιστικά ισοζύγια κ.ο.κ.– πιθανότατα να ξεπεράσουμε τον αριθμό των πενήντα. Ο παραπάνω κατάλογος θεωρείται ιδιαίτερα υπερβολικός, ο πιο γραφειοκρατικός που θα μπορούσε να υπάρξει και σίγουρα αποτελεί </w:t>
      </w:r>
      <w:r>
        <w:rPr>
          <w:rFonts w:eastAsia="Times New Roman"/>
          <w:szCs w:val="24"/>
        </w:rPr>
        <w:t xml:space="preserve">αντικίνητρο. </w:t>
      </w:r>
    </w:p>
    <w:p w14:paraId="6242B94E" w14:textId="77777777" w:rsidR="000E4403" w:rsidRDefault="00E3488B">
      <w:pPr>
        <w:spacing w:line="600" w:lineRule="auto"/>
        <w:ind w:firstLine="720"/>
        <w:jc w:val="both"/>
        <w:rPr>
          <w:rFonts w:eastAsia="Times New Roman"/>
          <w:szCs w:val="24"/>
        </w:rPr>
      </w:pPr>
      <w:r>
        <w:rPr>
          <w:rFonts w:eastAsia="Times New Roman"/>
          <w:szCs w:val="24"/>
        </w:rPr>
        <w:t xml:space="preserve">Ας σημειωθεί ότι πολλά από αυτά τα δικαιολογητικά υπάρχουν ήδη στα επιμέρους ηλεκτρονικά συστήματα του δημοσίου και θα μπορούσαν να αναζητούνται υπηρεσιακά και να μην ταλαιπωρούνται άσκοπα οι οφειλέτες. </w:t>
      </w:r>
    </w:p>
    <w:p w14:paraId="6242B94F" w14:textId="77777777" w:rsidR="000E4403" w:rsidRDefault="00E3488B">
      <w:pPr>
        <w:spacing w:line="600" w:lineRule="auto"/>
        <w:ind w:firstLine="720"/>
        <w:jc w:val="both"/>
        <w:rPr>
          <w:rFonts w:eastAsia="Times New Roman"/>
          <w:szCs w:val="24"/>
        </w:rPr>
      </w:pPr>
      <w:r>
        <w:rPr>
          <w:rFonts w:eastAsia="Times New Roman"/>
          <w:szCs w:val="24"/>
        </w:rPr>
        <w:t>Στο άρθρο 6, σε περίπτωση μη κάλυψης θ</w:t>
      </w:r>
      <w:r>
        <w:rPr>
          <w:rFonts w:eastAsia="Times New Roman"/>
          <w:szCs w:val="24"/>
        </w:rPr>
        <w:t xml:space="preserve">έσεων συντονιστών, η νέα πρόσκληση εκδήλωσης ενδιαφέροντος δεν πρέπει να </w:t>
      </w:r>
      <w:r>
        <w:rPr>
          <w:rFonts w:eastAsia="Times New Roman"/>
          <w:bCs/>
        </w:rPr>
        <w:t>είναι</w:t>
      </w:r>
      <w:r>
        <w:rPr>
          <w:rFonts w:eastAsia="Times New Roman"/>
          <w:szCs w:val="24"/>
        </w:rPr>
        <w:t xml:space="preserve"> μόνο για δικηγόρους, καθώς έτσι αγνοούνται άλλες ειδικότητες και κυρίως οι οικονομολόγοι. </w:t>
      </w:r>
    </w:p>
    <w:p w14:paraId="6242B950" w14:textId="77777777" w:rsidR="000E4403" w:rsidRDefault="00E3488B">
      <w:pPr>
        <w:autoSpaceDE w:val="0"/>
        <w:autoSpaceDN w:val="0"/>
        <w:adjustRightInd w:val="0"/>
        <w:spacing w:line="600" w:lineRule="auto"/>
        <w:ind w:firstLine="720"/>
        <w:jc w:val="both"/>
        <w:rPr>
          <w:rFonts w:eastAsiaTheme="minorHAnsi"/>
          <w:color w:val="000000"/>
          <w:szCs w:val="24"/>
          <w:lang w:eastAsia="en-US"/>
        </w:rPr>
      </w:pPr>
      <w:r>
        <w:rPr>
          <w:rFonts w:eastAsiaTheme="minorHAnsi"/>
          <w:color w:val="000000"/>
          <w:szCs w:val="24"/>
          <w:lang w:eastAsia="en-US"/>
        </w:rPr>
        <w:t>Δεδομένου δε ότι το υπολογιστικό μέρος της ρύθμισης και οι ιδιαιτερότητες των τραπεζικ</w:t>
      </w:r>
      <w:r>
        <w:rPr>
          <w:rFonts w:eastAsiaTheme="minorHAnsi"/>
          <w:color w:val="000000"/>
          <w:szCs w:val="24"/>
          <w:lang w:eastAsia="en-US"/>
        </w:rPr>
        <w:t xml:space="preserve">ών προϊόντων προσιδιάζουν περισσότερο με τις γνώσεις οικονομολόγων, η σκέψη επιλογής μόνο διαμεσολαβητών που έχουν τη δικηγορική ιδιότητα είναι αντίθετη στη λογική της ίσης αντιμετώπισης όλων των επιστημόνων. Άλλωστε, όλοι οι διαμεσολαβητές έχουν την ίδια </w:t>
      </w:r>
      <w:r>
        <w:rPr>
          <w:rFonts w:eastAsiaTheme="minorHAnsi"/>
          <w:color w:val="000000"/>
          <w:szCs w:val="24"/>
          <w:lang w:eastAsia="en-US"/>
        </w:rPr>
        <w:t xml:space="preserve">εκπαίδευση και την ίδια διαπίστευση. </w:t>
      </w:r>
    </w:p>
    <w:p w14:paraId="6242B951" w14:textId="77777777" w:rsidR="000E4403" w:rsidRDefault="00E3488B">
      <w:pPr>
        <w:autoSpaceDE w:val="0"/>
        <w:autoSpaceDN w:val="0"/>
        <w:adjustRightInd w:val="0"/>
        <w:spacing w:line="600" w:lineRule="auto"/>
        <w:ind w:firstLine="720"/>
        <w:jc w:val="both"/>
        <w:rPr>
          <w:rFonts w:eastAsiaTheme="minorHAnsi"/>
          <w:color w:val="000000"/>
          <w:szCs w:val="24"/>
          <w:lang w:eastAsia="en-US"/>
        </w:rPr>
      </w:pPr>
      <w:r>
        <w:rPr>
          <w:rFonts w:eastAsiaTheme="minorHAnsi"/>
          <w:color w:val="000000"/>
          <w:szCs w:val="24"/>
          <w:lang w:eastAsia="en-US"/>
        </w:rPr>
        <w:t>Η πρόβλεψη της παραγράφου 1, στο μητρώο της Ειδικής Γραμματείας Διαχείρισης Ιδιωτικού Χρέους, να εγγράφονται κατά προτεραιότητα διαπιστευμένοι διαμεσολαβητές, ουσιαστικά αφήνει ανοικτό παράθυρο να μπορούν να χρησιμοποι</w:t>
      </w:r>
      <w:r>
        <w:rPr>
          <w:rFonts w:eastAsiaTheme="minorHAnsi"/>
          <w:color w:val="000000"/>
          <w:szCs w:val="24"/>
          <w:lang w:eastAsia="en-US"/>
        </w:rPr>
        <w:t xml:space="preserve">ηθούν στη διαδικασία και μη διαμεσολαβητές. </w:t>
      </w:r>
    </w:p>
    <w:p w14:paraId="6242B952" w14:textId="77777777" w:rsidR="000E4403" w:rsidRDefault="00E3488B">
      <w:pPr>
        <w:autoSpaceDE w:val="0"/>
        <w:autoSpaceDN w:val="0"/>
        <w:adjustRightInd w:val="0"/>
        <w:spacing w:line="600" w:lineRule="auto"/>
        <w:ind w:firstLine="720"/>
        <w:jc w:val="both"/>
        <w:rPr>
          <w:rFonts w:eastAsiaTheme="minorHAnsi"/>
          <w:color w:val="000000"/>
          <w:szCs w:val="24"/>
          <w:lang w:eastAsia="en-US"/>
        </w:rPr>
      </w:pPr>
      <w:r>
        <w:rPr>
          <w:rFonts w:eastAsiaTheme="minorHAnsi"/>
          <w:color w:val="000000"/>
          <w:szCs w:val="24"/>
          <w:lang w:eastAsia="en-US"/>
        </w:rPr>
        <w:t>Και αυτό, τη στιγμή που σήμερα υπάρχουν στο μητρώο του Υπουργείου περίπου δύο χιλιάδες διαπιστευμένοι διαμεσολαβητές, οι οποίοι από πλευράς αριθμού ανταποκρίνονται πλήρως στην προσδοκία αυξημένων αιτήσεων οφειλε</w:t>
      </w:r>
      <w:r>
        <w:rPr>
          <w:rFonts w:eastAsiaTheme="minorHAnsi"/>
          <w:color w:val="000000"/>
          <w:szCs w:val="24"/>
          <w:lang w:eastAsia="en-US"/>
        </w:rPr>
        <w:t xml:space="preserve">τών.  </w:t>
      </w:r>
    </w:p>
    <w:p w14:paraId="6242B953" w14:textId="77777777" w:rsidR="000E4403" w:rsidRDefault="00E3488B">
      <w:pPr>
        <w:autoSpaceDE w:val="0"/>
        <w:autoSpaceDN w:val="0"/>
        <w:adjustRightInd w:val="0"/>
        <w:spacing w:line="600" w:lineRule="auto"/>
        <w:ind w:firstLine="720"/>
        <w:jc w:val="both"/>
        <w:rPr>
          <w:rFonts w:eastAsia="Times New Roman"/>
          <w:bCs/>
          <w:szCs w:val="24"/>
          <w:shd w:val="clear" w:color="auto" w:fill="FFFFFF"/>
        </w:rPr>
      </w:pPr>
      <w:r>
        <w:rPr>
          <w:rFonts w:eastAsia="Times New Roman"/>
          <w:color w:val="000000"/>
          <w:szCs w:val="24"/>
        </w:rPr>
        <w:t>Επιπρόσθετα, ενώ γίνεται λόγος για εκατοντάδες χιλιάδες υποθέσεις, δεν αξιοποιείται όλη η δεξαμενή των διαπιστευμένων διαμεσολαβητών, αλλά προκρίνεται, χωρίς να είναι σαφής ο λόγος, ένα σύστημα μόνο τριακοσίων είκοσι και άγνωστου αριθμού επιλαχόντων</w:t>
      </w:r>
      <w:r>
        <w:rPr>
          <w:rFonts w:eastAsia="Times New Roman"/>
          <w:color w:val="000000"/>
          <w:szCs w:val="24"/>
        </w:rPr>
        <w:t xml:space="preserve"> και μάλιστα με περιορισμό ως προς τη γεωγραφική διασπορά τους. </w:t>
      </w:r>
      <w:r>
        <w:rPr>
          <w:rFonts w:eastAsia="Times New Roman"/>
          <w:bCs/>
          <w:szCs w:val="24"/>
          <w:shd w:val="clear" w:color="auto" w:fill="FFFFFF"/>
        </w:rPr>
        <w:t xml:space="preserve"> </w:t>
      </w:r>
    </w:p>
    <w:p w14:paraId="6242B954" w14:textId="77777777" w:rsidR="000E4403" w:rsidRDefault="00E3488B">
      <w:pPr>
        <w:spacing w:line="600" w:lineRule="auto"/>
        <w:ind w:firstLine="720"/>
        <w:jc w:val="both"/>
        <w:rPr>
          <w:rFonts w:eastAsia="Times New Roman"/>
          <w:szCs w:val="24"/>
        </w:rPr>
      </w:pPr>
      <w:r>
        <w:rPr>
          <w:rFonts w:eastAsia="Times New Roman"/>
          <w:szCs w:val="24"/>
        </w:rPr>
        <w:t>Στο άρθρο 7, γενικά ο ρόλος που επιφυλάσσεται για τον συντονιστή είναι υποτιμητικός και δεν αρμόζει σε δικηγόρο ή άλλο επιστήμονα με εμπειρία. Τα καθήκοντα ταιριάζουν απόλυτα με αυτά της γρα</w:t>
      </w:r>
      <w:r>
        <w:rPr>
          <w:rFonts w:eastAsia="Times New Roman"/>
          <w:szCs w:val="24"/>
        </w:rPr>
        <w:t xml:space="preserve">μματειακής υποστήριξης και του κλητήρα. Θα ήταν πιο αποτελεσματικό να έχουν οι διαμεσολαβητές έναν πιο ουσιαστικό ρόλο στην επίτευξη συμβιβασμού μεταξύ των μερών. </w:t>
      </w:r>
    </w:p>
    <w:p w14:paraId="6242B955" w14:textId="77777777" w:rsidR="000E4403" w:rsidRDefault="00E3488B">
      <w:pPr>
        <w:spacing w:line="600" w:lineRule="auto"/>
        <w:ind w:firstLine="720"/>
        <w:jc w:val="both"/>
        <w:rPr>
          <w:rFonts w:eastAsia="Times New Roman"/>
          <w:szCs w:val="24"/>
        </w:rPr>
      </w:pPr>
      <w:r>
        <w:rPr>
          <w:rFonts w:eastAsia="Times New Roman"/>
          <w:szCs w:val="24"/>
        </w:rPr>
        <w:t>Για παράδειγμα, ο νόμος δεν προβλέπει καμμία διαδικασία ελέγχου ή επαλήθευσης των απαιτήσεων</w:t>
      </w:r>
      <w:r>
        <w:rPr>
          <w:rFonts w:eastAsia="Times New Roman"/>
          <w:szCs w:val="24"/>
        </w:rPr>
        <w:t xml:space="preserve"> που καταγράφονται στην κατάσταση πιστωτών πέρα του ελέγχου της πληρότητας του φακέλου. Στο σημείο αυτό ο Υπουργός υποχώρησε και δήλωσε στην </w:t>
      </w:r>
      <w:r>
        <w:rPr>
          <w:rFonts w:eastAsia="Times New Roman"/>
          <w:szCs w:val="24"/>
        </w:rPr>
        <w:t>ε</w:t>
      </w:r>
      <w:r>
        <w:rPr>
          <w:rFonts w:eastAsia="Times New Roman"/>
          <w:szCs w:val="24"/>
        </w:rPr>
        <w:t>πιτροπή ότι στα καθήκοντα του εμπειρογνώμονα θα συμπεριληφθεί και η επαλήθευση των απαιτήσεων των πιστωτών, αλλά α</w:t>
      </w:r>
      <w:r>
        <w:rPr>
          <w:rFonts w:eastAsia="Times New Roman"/>
          <w:szCs w:val="24"/>
        </w:rPr>
        <w:t>κόμα και έτσι η βελτίωση είναι ελάχιστη.</w:t>
      </w:r>
    </w:p>
    <w:p w14:paraId="6242B956" w14:textId="77777777" w:rsidR="000E4403" w:rsidRDefault="00E3488B">
      <w:pPr>
        <w:spacing w:line="600" w:lineRule="auto"/>
        <w:ind w:firstLine="720"/>
        <w:jc w:val="both"/>
        <w:rPr>
          <w:rFonts w:eastAsia="Times New Roman"/>
          <w:szCs w:val="24"/>
        </w:rPr>
      </w:pPr>
      <w:r>
        <w:rPr>
          <w:rFonts w:eastAsia="Times New Roman"/>
          <w:szCs w:val="24"/>
        </w:rPr>
        <w:t xml:space="preserve">Παρεμπιπτόντως για την επαλήθευση αυτή εμείς τονίζω ότι το προτείναμε κατά τη διάρκεια της </w:t>
      </w:r>
      <w:r>
        <w:rPr>
          <w:rFonts w:eastAsia="Times New Roman"/>
          <w:szCs w:val="24"/>
        </w:rPr>
        <w:t>ε</w:t>
      </w:r>
      <w:r>
        <w:rPr>
          <w:rFonts w:eastAsia="Times New Roman"/>
          <w:szCs w:val="24"/>
        </w:rPr>
        <w:t xml:space="preserve">πιτροπής και προτείναμε να προστεθεί στα δικαιολογητικά της έκθεσης η κατάθεση βεβαίωσης υπογεγραμμένης από ορκωτό ελεγκτή </w:t>
      </w:r>
      <w:r>
        <w:rPr>
          <w:rFonts w:eastAsia="Times New Roman"/>
          <w:szCs w:val="24"/>
        </w:rPr>
        <w:t>ή λογιστή ή ελεγκτική εταιρεία, με την οποία θα πιστοποιείται η ακρίβεια και η εγκυρότητα της κατάστασης των πιστωτών.</w:t>
      </w:r>
    </w:p>
    <w:p w14:paraId="6242B957" w14:textId="77777777" w:rsidR="000E4403" w:rsidRDefault="00E3488B">
      <w:pPr>
        <w:spacing w:line="600" w:lineRule="auto"/>
        <w:ind w:firstLine="720"/>
        <w:jc w:val="both"/>
        <w:rPr>
          <w:rFonts w:eastAsia="Times New Roman"/>
          <w:szCs w:val="24"/>
        </w:rPr>
      </w:pPr>
      <w:r>
        <w:rPr>
          <w:rFonts w:eastAsia="Times New Roman"/>
          <w:szCs w:val="24"/>
        </w:rPr>
        <w:t>Άρθρο 11, είναι προφανές ότι μια μικρή επιχείρηση θα βρίσκεται σε αδυναμία αξιολόγησης κάποιας προτεινόμενης λύσης λόγω έλλειψης της απαι</w:t>
      </w:r>
      <w:r>
        <w:rPr>
          <w:rFonts w:eastAsia="Times New Roman"/>
          <w:szCs w:val="24"/>
        </w:rPr>
        <w:t>τούμενης τεχνογνωσίας, αλλά και του ποσού που χρειάζεται για την αμοιβή κάποιου εμπειρογνώμονα ή εκτιμητή. Εδώ ίσως πρέπει το Υπουργείο να εξετάσει τρόπους μερικής έστω κάλυψης των εξόδων μέσω, παραδείγματος χάρ</w:t>
      </w:r>
      <w:r>
        <w:rPr>
          <w:rFonts w:eastAsia="Times New Roman"/>
          <w:szCs w:val="24"/>
        </w:rPr>
        <w:t>ιν</w:t>
      </w:r>
      <w:r>
        <w:rPr>
          <w:rFonts w:eastAsia="Times New Roman"/>
          <w:szCs w:val="24"/>
        </w:rPr>
        <w:t>, προγραμμάτων ΕΣΠΑ για μικρομεσαίες επιχει</w:t>
      </w:r>
      <w:r>
        <w:rPr>
          <w:rFonts w:eastAsia="Times New Roman"/>
          <w:szCs w:val="24"/>
        </w:rPr>
        <w:t>ρήσεις.</w:t>
      </w:r>
    </w:p>
    <w:p w14:paraId="6242B958" w14:textId="77777777" w:rsidR="000E4403" w:rsidRDefault="00E3488B">
      <w:pPr>
        <w:spacing w:line="600" w:lineRule="auto"/>
        <w:ind w:firstLine="720"/>
        <w:jc w:val="both"/>
        <w:rPr>
          <w:rFonts w:eastAsia="Times New Roman"/>
          <w:szCs w:val="24"/>
        </w:rPr>
      </w:pPr>
      <w:r>
        <w:rPr>
          <w:rFonts w:eastAsia="Times New Roman"/>
          <w:szCs w:val="24"/>
        </w:rPr>
        <w:t xml:space="preserve">Στο άρθρο 12, που επιβεβαιώνει ότι δεν είναι εξωδικαστικός ο μηχανισμός, η διαδικασία που περιγράφεται είναι πάρα πολύ χρονοβόρα. Απαιτεί απανωτές διαδικαστικές επιπλοκές με προθεσμίες μηνών και είναι βέβαιο ότι η μέσω του </w:t>
      </w:r>
      <w:r>
        <w:rPr>
          <w:rFonts w:eastAsia="Times New Roman"/>
          <w:szCs w:val="24"/>
        </w:rPr>
        <w:t>πολυμελούς π</w:t>
      </w:r>
      <w:r>
        <w:rPr>
          <w:rFonts w:eastAsia="Times New Roman"/>
          <w:szCs w:val="24"/>
        </w:rPr>
        <w:t>ρωτοδικείου ε</w:t>
      </w:r>
      <w:r>
        <w:rPr>
          <w:rFonts w:eastAsia="Times New Roman"/>
          <w:szCs w:val="24"/>
        </w:rPr>
        <w:t xml:space="preserve">πικύρωση της συμφωνίας δεν θα πετύχει την εξοικονόμηση χρόνου που επιδιώκει. Η πρόβλεψη των πέντε μηνών διάρκειας δεν μπορεί να επαληθευτεί στην πράξη, τουλάχιστον για τα ήδη επιβαρυμένα </w:t>
      </w:r>
      <w:r>
        <w:rPr>
          <w:rFonts w:eastAsia="Times New Roman"/>
          <w:szCs w:val="24"/>
        </w:rPr>
        <w:t>π</w:t>
      </w:r>
      <w:r>
        <w:rPr>
          <w:rFonts w:eastAsia="Times New Roman"/>
          <w:szCs w:val="24"/>
        </w:rPr>
        <w:t>ρωτοδικεία Αθηνών, Πειραιώς και Θεσσαλονίκης, ενώ υπάρχουν και εκτιμ</w:t>
      </w:r>
      <w:r>
        <w:rPr>
          <w:rFonts w:eastAsia="Times New Roman"/>
          <w:szCs w:val="24"/>
        </w:rPr>
        <w:t>ήσεις ότι η διαδικασία μπορεί να διαρκέσει ακόμα και δεκαοκτώ μήνες.</w:t>
      </w:r>
    </w:p>
    <w:p w14:paraId="6242B959" w14:textId="77777777" w:rsidR="000E4403" w:rsidRDefault="00E3488B">
      <w:pPr>
        <w:spacing w:line="600" w:lineRule="auto"/>
        <w:ind w:firstLine="720"/>
        <w:jc w:val="both"/>
        <w:rPr>
          <w:rFonts w:eastAsia="Times New Roman"/>
          <w:szCs w:val="24"/>
        </w:rPr>
      </w:pPr>
      <w:r>
        <w:rPr>
          <w:rFonts w:eastAsia="Times New Roman"/>
          <w:szCs w:val="24"/>
        </w:rPr>
        <w:t>Υποσχέθηκε, βέβαια ο Υπουργός, ότι θα εισ</w:t>
      </w:r>
      <w:r>
        <w:rPr>
          <w:rFonts w:eastAsia="Times New Roman"/>
          <w:szCs w:val="24"/>
        </w:rPr>
        <w:t>αγ</w:t>
      </w:r>
      <w:r>
        <w:rPr>
          <w:rFonts w:eastAsia="Times New Roman"/>
          <w:szCs w:val="24"/>
        </w:rPr>
        <w:t>άγει απλοποιημένη διαδικασία στις υποθέσεις, στις οποίες κατά την εξωδικαστική διαδικασία δεν υποβλήθηκαν ενστάσεις και δεν υπάρχει διαγραφή οφε</w:t>
      </w:r>
      <w:r>
        <w:rPr>
          <w:rFonts w:eastAsia="Times New Roman"/>
          <w:szCs w:val="24"/>
        </w:rPr>
        <w:t xml:space="preserve">ιλής μη συμβαλλόμενου πιστωτή, οπότε θα μπορούσε η επικύρωση να γίνει από έναν δικαστή χωρίς ακροαματική διαδικασία. Δεν μου ακούγεται ως απλούστευση που αξίζει επαίνου και μάλλον πρέπει οι αρμόδιοι να προσπαθήσουν λίγο περισσότερο. </w:t>
      </w:r>
    </w:p>
    <w:p w14:paraId="6242B95A" w14:textId="77777777" w:rsidR="000E4403" w:rsidRDefault="00E3488B">
      <w:pPr>
        <w:spacing w:line="600" w:lineRule="auto"/>
        <w:ind w:firstLine="720"/>
        <w:jc w:val="both"/>
        <w:rPr>
          <w:rFonts w:eastAsia="Times New Roman"/>
          <w:szCs w:val="24"/>
        </w:rPr>
      </w:pPr>
      <w:r>
        <w:rPr>
          <w:rFonts w:eastAsia="Times New Roman"/>
          <w:szCs w:val="24"/>
        </w:rPr>
        <w:t>Στο άρθρο 15 θα μπορού</w:t>
      </w:r>
      <w:r>
        <w:rPr>
          <w:rFonts w:eastAsia="Times New Roman"/>
          <w:szCs w:val="24"/>
        </w:rPr>
        <w:t xml:space="preserve">σε η παράγραφος 21 να αποτελεί καλή διάταξη για τους ελεύθερους επαγγελματίες, αλλά προβλέπει ρύθμιση μόνο των οφειλών τους προς το δημόσιο και τους φορείς κοινωνικής ασφάλισης και όχι και προς τις τράπεζες. </w:t>
      </w:r>
    </w:p>
    <w:p w14:paraId="6242B95B" w14:textId="77777777" w:rsidR="000E4403" w:rsidRDefault="00E3488B">
      <w:pPr>
        <w:spacing w:line="600" w:lineRule="auto"/>
        <w:ind w:firstLine="720"/>
        <w:jc w:val="both"/>
        <w:rPr>
          <w:rFonts w:eastAsia="Times New Roman"/>
          <w:szCs w:val="24"/>
        </w:rPr>
      </w:pPr>
      <w:r>
        <w:rPr>
          <w:rFonts w:eastAsia="Times New Roman"/>
          <w:szCs w:val="24"/>
        </w:rPr>
        <w:t xml:space="preserve">Στο άρθρο 16 κρίνουμε ότι είναι απαραίτητο η περιγραφόμενη στο άρθρο 16 πλατφόρμα και διαδικασία υποδοχής και επεξεργασίας των αιτήσεων να είναι εξ ολοκλήρου ηλεκτρονική για όλες τις αιτήσεις μιας και στην αιτιολογική έκθεση αφήνονται περιθώρια και για μη </w:t>
      </w:r>
      <w:r>
        <w:rPr>
          <w:rFonts w:eastAsia="Times New Roman"/>
          <w:szCs w:val="24"/>
        </w:rPr>
        <w:t>ηλεκτρονική διεξαγωγή της διαδικασίας. Πρέπει στους τρεις μήνες που απομένουν μέχρι την έναρξη ισχύος του νόμου οπωσδήποτε να έχει ολοκληρωθεί το στήσιμο της σχετικής πλατφόρμας, ώστε όλοι οι ενδιαφερόμενοι να συμμετέχουν με τους ίδιους όρους και να καθησυ</w:t>
      </w:r>
      <w:r>
        <w:rPr>
          <w:rFonts w:eastAsia="Times New Roman"/>
          <w:szCs w:val="24"/>
        </w:rPr>
        <w:t xml:space="preserve">χαστούν οι φόβοι των φορέων ότι δεν θα καταστεί δυνατό. </w:t>
      </w:r>
    </w:p>
    <w:p w14:paraId="6242B95C" w14:textId="77777777" w:rsidR="000E4403" w:rsidRDefault="00E3488B">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5604F3">
        <w:rPr>
          <w:rFonts w:eastAsia="Times New Roman"/>
          <w:b/>
          <w:szCs w:val="24"/>
        </w:rPr>
        <w:t>ΓΕΩΡΓΙΟΣ ΛΑΜΠΡΟΥΛΗΣ</w:t>
      </w:r>
      <w:r>
        <w:rPr>
          <w:rFonts w:eastAsia="Times New Roman"/>
          <w:szCs w:val="24"/>
        </w:rPr>
        <w:t>)</w:t>
      </w:r>
    </w:p>
    <w:p w14:paraId="6242B95D" w14:textId="77777777" w:rsidR="000E4403" w:rsidRDefault="00E3488B">
      <w:pPr>
        <w:spacing w:line="600" w:lineRule="auto"/>
        <w:ind w:firstLine="720"/>
        <w:jc w:val="both"/>
        <w:rPr>
          <w:rFonts w:eastAsia="Times New Roman"/>
          <w:szCs w:val="24"/>
        </w:rPr>
      </w:pPr>
      <w:r>
        <w:rPr>
          <w:rFonts w:eastAsia="Times New Roman"/>
          <w:szCs w:val="24"/>
        </w:rPr>
        <w:t xml:space="preserve">Ο κύριος Υπουργός στην </w:t>
      </w:r>
      <w:r>
        <w:rPr>
          <w:rFonts w:eastAsia="Times New Roman"/>
          <w:szCs w:val="24"/>
        </w:rPr>
        <w:t>ε</w:t>
      </w:r>
      <w:r>
        <w:rPr>
          <w:rFonts w:eastAsia="Times New Roman"/>
          <w:szCs w:val="24"/>
        </w:rPr>
        <w:t xml:space="preserve">πιτροπή είπε ότι έχει ξεκινήσει η διαδικασία εδώ και πολύ καιρό και ότι </w:t>
      </w:r>
      <w:r>
        <w:rPr>
          <w:rFonts w:eastAsia="Times New Roman"/>
          <w:szCs w:val="24"/>
        </w:rPr>
        <w:t>θα είναι έτοιμη έγκαιρα. Δεν θέλω να αμφισβητήσω τα λεγόμενά του, αλλά πώς έχει ξεκινήσει η διαδικασία, αφού στην παράγραφο 2 προβλέπεται ότι θα εκδοθεί ΚΥΑ με τις προϋποθέσεις και τις τεχνικές προδιαγραφές της ηλεκτρονικής πλατφόρμας; Επιπλέον με ποιες πρ</w:t>
      </w:r>
      <w:r>
        <w:rPr>
          <w:rFonts w:eastAsia="Times New Roman"/>
          <w:szCs w:val="24"/>
        </w:rPr>
        <w:t>οδιαγραφές δουλεύουν σήμερα;</w:t>
      </w:r>
    </w:p>
    <w:p w14:paraId="6242B95E" w14:textId="77777777" w:rsidR="000E4403" w:rsidRDefault="00E3488B">
      <w:pPr>
        <w:spacing w:line="600" w:lineRule="auto"/>
        <w:ind w:firstLine="720"/>
        <w:jc w:val="both"/>
        <w:rPr>
          <w:rFonts w:eastAsia="Times New Roman"/>
          <w:szCs w:val="24"/>
        </w:rPr>
      </w:pPr>
      <w:r>
        <w:rPr>
          <w:rFonts w:eastAsia="Times New Roman"/>
          <w:szCs w:val="24"/>
        </w:rPr>
        <w:t>Θα ήθελα, επίσης, εάν είναι δυνατό, ο κύριος Υπουργός να μας ενημερώσει πότε προβλέπεται να αναληφθεί από το Υπουργείο Δικαιοσύνης η νομοθετική πρωτοβουλία για την προστασία από άδικες διώξεις των εκπροσώπων των πιστωτών, των τ</w:t>
      </w:r>
      <w:r>
        <w:rPr>
          <w:rFonts w:eastAsia="Times New Roman"/>
          <w:szCs w:val="24"/>
        </w:rPr>
        <w:t>ραπεζικών στελεχών και των δημοσίων υπαλλήλων ουσιαστικά, οι οποίοι θα συναινέσουν σε ρύθμιση-διαγραφή των χρεών.</w:t>
      </w:r>
    </w:p>
    <w:p w14:paraId="6242B95F" w14:textId="77777777" w:rsidR="000E4403" w:rsidRDefault="00E3488B">
      <w:pPr>
        <w:spacing w:line="600" w:lineRule="auto"/>
        <w:ind w:firstLine="720"/>
        <w:jc w:val="both"/>
        <w:rPr>
          <w:rFonts w:eastAsia="Times New Roman"/>
          <w:szCs w:val="24"/>
        </w:rPr>
      </w:pPr>
      <w:r>
        <w:rPr>
          <w:rFonts w:eastAsia="Times New Roman"/>
          <w:szCs w:val="24"/>
        </w:rPr>
        <w:t>Αγαπητοί συνάδελφοι Βουλευτές, με δύο λόγια, το σχέδιο νόμου είναι ολοφάνερο ότι δεν αποτελεί προϊόν σοβαρής μελέτης και επ’ ουδενί ικανοποιεί</w:t>
      </w:r>
      <w:r>
        <w:rPr>
          <w:rFonts w:eastAsia="Times New Roman"/>
          <w:szCs w:val="24"/>
        </w:rPr>
        <w:t xml:space="preserve"> τους ενδιαφερόμενους φορείς. Είναι, δε, βέβαιο ότι θα επιτείνει την ασφυξία, δημιουργώντας περισσότερα προβλήματα και στους επιχειρηματίες και στις τράπεζες. </w:t>
      </w:r>
    </w:p>
    <w:p w14:paraId="6242B960" w14:textId="77777777" w:rsidR="000E4403" w:rsidRDefault="00E3488B">
      <w:pPr>
        <w:spacing w:line="600" w:lineRule="auto"/>
        <w:ind w:firstLine="720"/>
        <w:jc w:val="both"/>
        <w:rPr>
          <w:rFonts w:eastAsia="Times New Roman"/>
          <w:szCs w:val="24"/>
        </w:rPr>
      </w:pPr>
      <w:r>
        <w:rPr>
          <w:rFonts w:eastAsia="Times New Roman"/>
          <w:szCs w:val="24"/>
        </w:rPr>
        <w:t>Γι</w:t>
      </w:r>
      <w:r>
        <w:rPr>
          <w:rFonts w:eastAsia="Times New Roman"/>
          <w:szCs w:val="24"/>
        </w:rPr>
        <w:t>’</w:t>
      </w:r>
      <w:r>
        <w:rPr>
          <w:rFonts w:eastAsia="Times New Roman"/>
          <w:szCs w:val="24"/>
        </w:rPr>
        <w:t xml:space="preserve"> αυτούς τους λόγους καταψηφίζουμε επί της αρχής το εν λόγω σχέδιο νόμου και επιφυλασσόμεθα να</w:t>
      </w:r>
      <w:r>
        <w:rPr>
          <w:rFonts w:eastAsia="Times New Roman"/>
          <w:szCs w:val="24"/>
        </w:rPr>
        <w:t xml:space="preserve"> τοποθετηθούμε επί των άρθρων και τροπολογιών κατά τη σχετική ψηφοφορία.</w:t>
      </w:r>
    </w:p>
    <w:p w14:paraId="6242B961" w14:textId="77777777" w:rsidR="000E4403" w:rsidRDefault="00E3488B">
      <w:pPr>
        <w:spacing w:line="600" w:lineRule="auto"/>
        <w:ind w:firstLine="720"/>
        <w:jc w:val="both"/>
        <w:rPr>
          <w:rFonts w:eastAsia="Times New Roman"/>
          <w:szCs w:val="24"/>
        </w:rPr>
      </w:pPr>
      <w:r>
        <w:rPr>
          <w:rFonts w:eastAsia="Times New Roman"/>
          <w:szCs w:val="24"/>
        </w:rPr>
        <w:t>Σας ευχαριστώ πάρα πολύ.</w:t>
      </w:r>
    </w:p>
    <w:p w14:paraId="6242B962" w14:textId="77777777" w:rsidR="000E4403" w:rsidRDefault="00E3488B">
      <w:pPr>
        <w:spacing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6242B96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Γεωργιάδη.</w:t>
      </w:r>
    </w:p>
    <w:p w14:paraId="6242B964" w14:textId="77777777" w:rsidR="000E4403" w:rsidRDefault="00E3488B">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w:t>
      </w:r>
      <w:r>
        <w:rPr>
          <w:rFonts w:eastAsia="Times New Roman" w:cs="Times New Roman"/>
          <w:szCs w:val="24"/>
        </w:rPr>
        <w:t xml:space="preserve">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 xml:space="preserve">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szCs w:val="24"/>
        </w:rPr>
        <w:t xml:space="preserve">Βουλής, πενήντα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μαθητές και</w:t>
      </w:r>
      <w:r>
        <w:rPr>
          <w:rFonts w:eastAsia="Times New Roman" w:cs="Times New Roman"/>
          <w:szCs w:val="24"/>
        </w:rPr>
        <w:t xml:space="preserve"> μαθήτριες και πέντε εκπαιδευτικοί συνοδοί από το Γυναικόκαστρο Κιλκίς, καθώς και από το Δραβήσκο και την Παλαιοκώμη Σερρών. </w:t>
      </w:r>
    </w:p>
    <w:p w14:paraId="6242B96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242B966"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242B9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Πέτρος Κωνσταντινέας από τον ΣΥΡΙΖΑ.</w:t>
      </w:r>
    </w:p>
    <w:p w14:paraId="6242B96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Ευχαριστώ, κύριε Πρόεδρε.</w:t>
      </w:r>
    </w:p>
    <w:p w14:paraId="6242B96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έφτασε η στιγμή για την ολοκλήρωση ενός πάγιου αιτήματος των τελευταίων χρόνων της κρίσης. Πέρα από τους μισθωτούς και τους συνταξιούχους, πλ</w:t>
      </w:r>
      <w:r>
        <w:rPr>
          <w:rFonts w:eastAsia="Times New Roman" w:cs="Times New Roman"/>
          <w:szCs w:val="24"/>
        </w:rPr>
        <w:t>ηγείσες από την κρίση είναι και οι επιχειρήσεις της χώρας. Η εκτίναξη του ιδιωτικού χρέους εξαιτίας του υπερδανεισμού και, ταυτοχρόνως, της οικονομικής ύφεσης</w:t>
      </w:r>
      <w:r>
        <w:rPr>
          <w:rFonts w:eastAsia="Times New Roman" w:cs="Times New Roman"/>
          <w:szCs w:val="24"/>
        </w:rPr>
        <w:t>,</w:t>
      </w:r>
      <w:r>
        <w:rPr>
          <w:rFonts w:eastAsia="Times New Roman" w:cs="Times New Roman"/>
          <w:szCs w:val="24"/>
        </w:rPr>
        <w:t xml:space="preserve"> που προκάλεσαν οι προηγούμενες τακτικές των κυβερνήσεων</w:t>
      </w:r>
      <w:r>
        <w:rPr>
          <w:rFonts w:eastAsia="Times New Roman" w:cs="Times New Roman"/>
          <w:szCs w:val="24"/>
        </w:rPr>
        <w:t>,</w:t>
      </w:r>
      <w:r>
        <w:rPr>
          <w:rFonts w:eastAsia="Times New Roman" w:cs="Times New Roman"/>
          <w:szCs w:val="24"/>
        </w:rPr>
        <w:t xml:space="preserve"> επιβάλλει την εξεύρεση βιώσιμων λύσεων.</w:t>
      </w:r>
    </w:p>
    <w:p w14:paraId="6242B96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προτεινόμενες ρυθμίσεις του εξωδικαστικού μηχανισμού και το θεσμικό πλαίσιο για την έννοια της ρύθμισης των επιχειρηματικών οφειλών από το δημόσιο, τις τράπεζες και τους άλλους μεγάλους πιστωτές αποτελεί την πρώτη -ναι, κύριοι της Αξιωματικής Αντιπολίτ</w:t>
      </w:r>
      <w:r>
        <w:rPr>
          <w:rFonts w:eastAsia="Times New Roman" w:cs="Times New Roman"/>
          <w:szCs w:val="24"/>
        </w:rPr>
        <w:t>ευσης- οργανωμένη προσπάθεια στα χρόνια της κρίσης. Εσείς τόσο</w:t>
      </w:r>
      <w:r>
        <w:rPr>
          <w:rFonts w:eastAsia="Times New Roman" w:cs="Times New Roman"/>
          <w:szCs w:val="24"/>
        </w:rPr>
        <w:t>ν</w:t>
      </w:r>
      <w:r>
        <w:rPr>
          <w:rFonts w:eastAsia="Times New Roman" w:cs="Times New Roman"/>
          <w:szCs w:val="24"/>
        </w:rPr>
        <w:t xml:space="preserve"> καιρό δεν είχατε κάνει τίποτα γι’ αυτές τις ομάδες, τόσα χρόνια όταν διακυβερνούσατε.</w:t>
      </w:r>
    </w:p>
    <w:p w14:paraId="6242B9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αυτή την προσπάθεια εμείς οι κρατιστές, που κυνηγάμε την επιχειρηματικότητα -έτσι διατυμπανίζετε όπου σ</w:t>
      </w:r>
      <w:r>
        <w:rPr>
          <w:rFonts w:eastAsia="Times New Roman" w:cs="Times New Roman"/>
          <w:szCs w:val="24"/>
        </w:rPr>
        <w:t>ταθείτε, σε όλους τους τηλεοπτικούς δέκτες- δίνουμε τη δυνατότητα να πάρουν ανάσα οι επιχειρήσεις, προσφέροντας πολλαπλά οφέλη για την οικονομία και την ίδια την κοινωνία.</w:t>
      </w:r>
    </w:p>
    <w:p w14:paraId="6242B96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Αγαπητοί συνάδελφοι, με τη συγκεκριμένη νομοθετική πρωτοβουλία θα δοθεί στον οφειλέτ</w:t>
      </w:r>
      <w:r>
        <w:rPr>
          <w:rFonts w:eastAsia="Times New Roman" w:cs="Times New Roman"/>
          <w:szCs w:val="24"/>
        </w:rPr>
        <w:t>η η δυνατότητα να προτείνει στους πιστωτές του μια ολοκληρωμένη πρόταση, αρχής γενομένης από την τωρινή δυνατότητα αποπληρωμής που διαθέτει.</w:t>
      </w:r>
    </w:p>
    <w:p w14:paraId="6242B96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αντιμετώπιση του προβλήματος των υπερχρεωμένων επιχειρήσεων θα δώσει σημαντική ώθηση στην εθνική οικονομία, ενισχ</w:t>
      </w:r>
      <w:r>
        <w:rPr>
          <w:rFonts w:eastAsia="Times New Roman" w:cs="Times New Roman"/>
          <w:szCs w:val="24"/>
        </w:rPr>
        <w:t>ύοντας τον υγιή ανταγωνισμό και όχι τον ανταγωνισμό που θέλατε εσείς. Πάνω από τετρακόσιες χιλιάδες επιχειρήσεις θα μπορέσουν να ενταχθούν στον μηχανισμό αυτό και θα μπουν σε μια σειρά.</w:t>
      </w:r>
    </w:p>
    <w:p w14:paraId="6242B9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μιλάει ένας ελεύθερος επαγγελματίας και μπορώ να σας διαβεβαιώσω α</w:t>
      </w:r>
      <w:r>
        <w:rPr>
          <w:rFonts w:eastAsia="Times New Roman" w:cs="Times New Roman"/>
          <w:szCs w:val="24"/>
        </w:rPr>
        <w:t xml:space="preserve">πό πρώτο χέρι το τέλμα των επιχειρήσεων αυτή τη στιγμή. Η ανακούφιση θα τους δώσει ζωντάνια, όπως τους έδωσε και η δραστική μείωση των ασφαλιστικών εισφορών στο 85% των ελεύθερων επαγγελμάτων. </w:t>
      </w:r>
    </w:p>
    <w:p w14:paraId="6242B9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αποτελέσει άλλο ένα ατόπημα της Αξιωματικής Αντιπολίτευσης </w:t>
      </w:r>
      <w:r>
        <w:rPr>
          <w:rFonts w:eastAsia="Times New Roman" w:cs="Times New Roman"/>
          <w:szCs w:val="24"/>
        </w:rPr>
        <w:t>η απουσία της από αυτή τη νομοθετική πρωτοβουλία. Αφορά τον κόσμο που επικαλείστε τόσον καιρό και πέφτετε συνεχώς σε λούμπες. Κανένα σενάριο δεν σας βγαίνει. Σύσσωμο το σόι το μπλε από εδώ γίνεται γραφικό δεκανίκι του Σόιμπλε</w:t>
      </w:r>
      <w:r>
        <w:rPr>
          <w:rFonts w:eastAsia="Times New Roman" w:cs="Times New Roman"/>
          <w:szCs w:val="24"/>
        </w:rPr>
        <w:t>!</w:t>
      </w:r>
      <w:r>
        <w:rPr>
          <w:rFonts w:eastAsia="Times New Roman" w:cs="Times New Roman"/>
          <w:szCs w:val="24"/>
        </w:rPr>
        <w:t xml:space="preserve"> Κρύβεστε πίσω από τους δημοσκ</w:t>
      </w:r>
      <w:r>
        <w:rPr>
          <w:rFonts w:eastAsia="Times New Roman" w:cs="Times New Roman"/>
          <w:szCs w:val="24"/>
        </w:rPr>
        <w:t>όπους. Κάθε μήνα σας βαφτίζουν πρώτο κόμμα και θα σας θυμίσω ότι και οι προηγούμενες δημοσκοπήσεις το ίδιο έλεγαν και άλλο βγήκε.</w:t>
      </w:r>
    </w:p>
    <w:p w14:paraId="6242B97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Επειδή είπε ο κ. Δένδιας εδώ ότι δεν θα είναι μεγάλη η θητεία του Υπουργού και της Κυβέρνησης, αυτό το αποφασίζει ο λαός και ό</w:t>
      </w:r>
      <w:r>
        <w:rPr>
          <w:rFonts w:eastAsia="Times New Roman" w:cs="Times New Roman"/>
          <w:szCs w:val="24"/>
        </w:rPr>
        <w:t xml:space="preserve">χι ο κ. Δένδιας. Τουλάχιστον ο λαός αποφάσισε να είμαστε εμείς στην παρούσα φάση. Αλήθεια, δεν έχω δει καμμιά δημοσκόπηση να σας βαφτίζει, όμως, αυτοδύναμους, γιατί μπορεί να δυσαρεστήσει το ΠΑΣΟΚ. Είσαστε συνεταιράκια. </w:t>
      </w:r>
    </w:p>
    <w:p w14:paraId="6242B9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έχουν πάρει, όμως, χαμπάρι και </w:t>
      </w:r>
      <w:r>
        <w:rPr>
          <w:rFonts w:eastAsia="Times New Roman" w:cs="Times New Roman"/>
          <w:szCs w:val="24"/>
        </w:rPr>
        <w:t>τα μάρμαρα της Βουλής. Αντί να ζητάτε συνεχώς εκλογές, μήπως έχετε να προτείνετε κάποια λύση για τα πραγματικά προβλήματα της οικονομίας;</w:t>
      </w:r>
    </w:p>
    <w:p w14:paraId="6242B9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Εμείς κυκλοφορούμε στις περιφέρειές μας -άσχετα αν λέτε εσείς ότι δεν κυκλοφορούμε- και ξέρετε τι μας ζητάνε; Κάθαρση </w:t>
      </w:r>
      <w:r>
        <w:rPr>
          <w:rFonts w:eastAsia="Times New Roman" w:cs="Times New Roman"/>
          <w:szCs w:val="24"/>
        </w:rPr>
        <w:t>από το σάπιο πολιτικό σύστημα που μας έφτασε μέχρι εδώ και λύσεις στα προβλήματα των πολιτών.</w:t>
      </w:r>
    </w:p>
    <w:p w14:paraId="6242B97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Εσείς που γνωρίζετε από τους αποκλεισμούς σε τέσσερις τοίχους, την θέλετε την </w:t>
      </w:r>
      <w:r>
        <w:rPr>
          <w:rFonts w:eastAsia="Times New Roman" w:cs="Times New Roman"/>
          <w:szCs w:val="24"/>
        </w:rPr>
        <w:t>εξεταστική</w:t>
      </w:r>
      <w:r>
        <w:rPr>
          <w:rFonts w:eastAsia="Times New Roman" w:cs="Times New Roman"/>
          <w:szCs w:val="24"/>
        </w:rPr>
        <w:t xml:space="preserve"> για την </w:t>
      </w:r>
      <w:r>
        <w:rPr>
          <w:rFonts w:eastAsia="Times New Roman" w:cs="Times New Roman"/>
          <w:szCs w:val="24"/>
        </w:rPr>
        <w:t>υ</w:t>
      </w:r>
      <w:r>
        <w:rPr>
          <w:rFonts w:eastAsia="Times New Roman" w:cs="Times New Roman"/>
          <w:szCs w:val="24"/>
        </w:rPr>
        <w:t>γεία; Λέτε «ναι». Τότε γιατί βγαίνετε και αντιδράτε συνέχεια; Γι</w:t>
      </w:r>
      <w:r>
        <w:rPr>
          <w:rFonts w:eastAsia="Times New Roman" w:cs="Times New Roman"/>
          <w:szCs w:val="24"/>
        </w:rPr>
        <w:t xml:space="preserve">α ποιες περιόδους αντιδράτε για τις </w:t>
      </w:r>
      <w:r>
        <w:rPr>
          <w:rFonts w:eastAsia="Times New Roman" w:cs="Times New Roman"/>
          <w:szCs w:val="24"/>
        </w:rPr>
        <w:t>ε</w:t>
      </w:r>
      <w:r>
        <w:rPr>
          <w:rFonts w:eastAsia="Times New Roman" w:cs="Times New Roman"/>
          <w:szCs w:val="24"/>
        </w:rPr>
        <w:t>ξεταστικές;</w:t>
      </w:r>
    </w:p>
    <w:p w14:paraId="6242B97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δική σας Κυβέρνηση δεν έφερε ούτε μία </w:t>
      </w:r>
      <w:r>
        <w:rPr>
          <w:rFonts w:eastAsia="Times New Roman" w:cs="Times New Roman"/>
          <w:szCs w:val="24"/>
        </w:rPr>
        <w:t>ε</w:t>
      </w:r>
      <w:r>
        <w:rPr>
          <w:rFonts w:eastAsia="Times New Roman" w:cs="Times New Roman"/>
          <w:szCs w:val="24"/>
        </w:rPr>
        <w:t xml:space="preserve">ξεταστική, όταν τις ζητούσε ο λαός. Ούτε μία! Και εμείς ανά μήνα φέρνουμε και μία </w:t>
      </w:r>
      <w:r>
        <w:rPr>
          <w:rFonts w:eastAsia="Times New Roman" w:cs="Times New Roman"/>
          <w:szCs w:val="24"/>
        </w:rPr>
        <w:t>ε</w:t>
      </w:r>
      <w:r>
        <w:rPr>
          <w:rFonts w:eastAsia="Times New Roman" w:cs="Times New Roman"/>
          <w:szCs w:val="24"/>
        </w:rPr>
        <w:t xml:space="preserve">ξεταστική. </w:t>
      </w:r>
    </w:p>
    <w:p w14:paraId="6242B97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Και μετά τις κλείνετε χωρίς αποτέλεσμα!</w:t>
      </w:r>
    </w:p>
    <w:p w14:paraId="6242B97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Και επειδή, κύριε Φωτήλα, ήρθατε και στη Μεσσηνία και είδατε ότι οι οργανικές θέσεις διπλασιάστηκαν στους γιατρούς και στους νοσηλευτές, όταν έρθει η </w:t>
      </w:r>
      <w:r>
        <w:rPr>
          <w:rFonts w:eastAsia="Times New Roman" w:cs="Times New Roman"/>
          <w:szCs w:val="24"/>
        </w:rPr>
        <w:t>ε</w:t>
      </w:r>
      <w:r>
        <w:rPr>
          <w:rFonts w:eastAsia="Times New Roman" w:cs="Times New Roman"/>
          <w:szCs w:val="24"/>
        </w:rPr>
        <w:t>ξεταστική θα τα πούμε όλα εδώ και θα γνωρίζει ο Έλληνας πολίτης γιατί φτάσαμε σε αυ</w:t>
      </w:r>
      <w:r>
        <w:rPr>
          <w:rFonts w:eastAsia="Times New Roman" w:cs="Times New Roman"/>
          <w:szCs w:val="24"/>
        </w:rPr>
        <w:t xml:space="preserve">τό το σημείο. Και αυτό είναι το κέρδος από την κάθε </w:t>
      </w:r>
      <w:r>
        <w:rPr>
          <w:rFonts w:eastAsia="Times New Roman" w:cs="Times New Roman"/>
          <w:szCs w:val="24"/>
        </w:rPr>
        <w:t>ε</w:t>
      </w:r>
      <w:r>
        <w:rPr>
          <w:rFonts w:eastAsia="Times New Roman" w:cs="Times New Roman"/>
          <w:szCs w:val="24"/>
        </w:rPr>
        <w:t xml:space="preserve">ξεταστική. </w:t>
      </w:r>
    </w:p>
    <w:p w14:paraId="6242B97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Και επειδή μιλάμε για ένα άλλο νομοσχέδιο, νοικοκυρέψτε πρώτα το κόμμα σας, το μαγαζί σας, που χρωστάει 210 εκατομμύρια, και όταν το νοικοκυρέψετε το μαγαζί σας, έτσι όπως το καταντήσατε, </w:t>
      </w:r>
      <w:r>
        <w:rPr>
          <w:rFonts w:eastAsia="Times New Roman" w:cs="Times New Roman"/>
          <w:szCs w:val="24"/>
        </w:rPr>
        <w:t xml:space="preserve">θα μπορείτε να νοικοκυρέψετε την Ελλάδα και την οικονομία της Ελλάδας. Δεν μπορείτε να ζητάτε να νοικοκυρέψετε την Ελλάδα, όταν δεν μπορείτε να νοικοκυρέψετε το μαγαζί σας. </w:t>
      </w:r>
    </w:p>
    <w:p w14:paraId="6242B97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Γεια σας και χαρά σας και στην υγειά σας, κύριε Φωτήλα. Θα τα πούμε στην </w:t>
      </w:r>
      <w:r>
        <w:rPr>
          <w:rFonts w:eastAsia="Times New Roman" w:cs="Times New Roman"/>
          <w:szCs w:val="24"/>
        </w:rPr>
        <w:t>ε</w:t>
      </w:r>
      <w:r>
        <w:rPr>
          <w:rFonts w:eastAsia="Times New Roman" w:cs="Times New Roman"/>
          <w:szCs w:val="24"/>
        </w:rPr>
        <w:t>ξεταστικ</w:t>
      </w:r>
      <w:r>
        <w:rPr>
          <w:rFonts w:eastAsia="Times New Roman" w:cs="Times New Roman"/>
          <w:szCs w:val="24"/>
        </w:rPr>
        <w:t>ή. Να είστε καλά!</w:t>
      </w:r>
    </w:p>
    <w:p w14:paraId="6242B97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97A"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97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Ιωάννης Καραγιάννης από τον ΣΥΡΙΖΑ.</w:t>
      </w:r>
    </w:p>
    <w:p w14:paraId="6242B97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Ευχαριστώ, κύριε Πρόεδρε. </w:t>
      </w:r>
    </w:p>
    <w:p w14:paraId="6242B97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Pr>
          <w:rFonts w:eastAsia="Times New Roman" w:cs="Times New Roman"/>
          <w:szCs w:val="24"/>
        </w:rPr>
        <w:t>με το παρόν νομοσχέδιο εισάγεται για πρώτη φορά στην ελληνική έννομη τάξη μια οργανωμένη εξωδικαστική διαδικασία ρύθμισης των χρεών των ελληνικών επιχειρήσεων.</w:t>
      </w:r>
    </w:p>
    <w:p w14:paraId="6242B97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επίκεντρο τον οφειλέτη και χωρίς τον φόβο των καταδιωκτικών μέτρων που τίθενται σε αναστολή ρ</w:t>
      </w:r>
      <w:r>
        <w:rPr>
          <w:rFonts w:eastAsia="Times New Roman" w:cs="Times New Roman"/>
          <w:szCs w:val="24"/>
        </w:rPr>
        <w:t xml:space="preserve">υθμίζονται ταυτόχρονα και συνολικά χρέη προς τράπεζες, εφορίες, ασφαλιστικά ταμεία, ΟΤΑ, προμηθευτές και λοιπούς ιδιώτες. </w:t>
      </w:r>
    </w:p>
    <w:p w14:paraId="6242B97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Στόχος του συγκεκριμένου πλαισίου είναι η διάσωση των υγιών επιχειρήσεων, η διασφάλιση χιλιάδων θέσεων εργασίας, η εξυγίανση των τραπ</w:t>
      </w:r>
      <w:r>
        <w:rPr>
          <w:rFonts w:eastAsia="Times New Roman" w:cs="Times New Roman"/>
          <w:szCs w:val="24"/>
        </w:rPr>
        <w:t xml:space="preserve">εζικών χαρτοφυλακίων και η εξασφάλιση των εσόδων του δημοσίου και των ασφαλιστικών ταμείων. </w:t>
      </w:r>
    </w:p>
    <w:p w14:paraId="6242B98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βασικές καινοτομίες του νέου εξωδικαστικού μηχανισμού εστιάζονται στο διευρυμένο πεδίο εφαρμογής του, τη διαφάνεια ως προς τη διαδικασία, την ευελιξία του δημοσ</w:t>
      </w:r>
      <w:r>
        <w:rPr>
          <w:rFonts w:eastAsia="Times New Roman" w:cs="Times New Roman"/>
          <w:szCs w:val="24"/>
        </w:rPr>
        <w:t xml:space="preserve">ίου ως πιστωτή, την προστασία των μικρών πιστωτών, την αξιοποίηση του Μητρώου Διαμεσολαβητών και την αξιοποίηση της τεχνολογίας. </w:t>
      </w:r>
    </w:p>
    <w:p w14:paraId="6242B98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τον μηχανισμό δίνεται η δυνατότητα στην επιχείρηση να διαπραγματευτεί σε μία μόνο διαδικασία με το σύνολο των πιστωτών της,</w:t>
      </w:r>
      <w:r>
        <w:rPr>
          <w:rFonts w:eastAsia="Times New Roman" w:cs="Times New Roman"/>
          <w:szCs w:val="24"/>
        </w:rPr>
        <w:t xml:space="preserve"> ο δε ηλεκτρονικός τρόπος μειώνει το διοικητικό της κόστος, καθώς και το αντίστοιχο των πιστωτών της. </w:t>
      </w:r>
    </w:p>
    <w:p w14:paraId="6242B98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Παράλληλα, υπάρχουν δικλίδες ασφαλείας για τον εντοπισμό των κακοπληρωτών με τη σχετική άρση του τραπεζικού και φορολογικού απορρήτου. </w:t>
      </w:r>
    </w:p>
    <w:p w14:paraId="6242B98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Στα θετικά καταγρ</w:t>
      </w:r>
      <w:r>
        <w:rPr>
          <w:rFonts w:eastAsia="Times New Roman" w:cs="Times New Roman"/>
          <w:szCs w:val="24"/>
        </w:rPr>
        <w:t>άφεται επίσης η λειτουργία των εκατόν είκοσι Γραφείων Ενημέρωσης και Υποστήριξης Δανειοληπτών, στα οποία μπορούν να απευθύνονται οι υπερχρεωμένες επιχειρήσεις, οι οποίες ανέρχονται περίπου στις τετρακόσιες χιλιάδες, οι περισσότερες δε από αυτές είναι μικρο</w:t>
      </w:r>
      <w:r>
        <w:rPr>
          <w:rFonts w:eastAsia="Times New Roman" w:cs="Times New Roman"/>
          <w:szCs w:val="24"/>
        </w:rPr>
        <w:t xml:space="preserve">μεσαίες, που αποτελούσαν και αποτελούν τη ραχοκοκαλιά της ελληνικής οικονομίας. </w:t>
      </w:r>
    </w:p>
    <w:p w14:paraId="6242B98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Από τα προαναφερθέντα, κυρίες και κύριοι συνάδελφοι, διαπιστώνουμε ότι με το παρόν σχέδιο νόμου δημιουργούνται όλες εκείνες οι προϋποθέσεις για μία δίκαιη, ορθολογική και ρεαλ</w:t>
      </w:r>
      <w:r>
        <w:rPr>
          <w:rFonts w:eastAsia="Times New Roman" w:cs="Times New Roman"/>
          <w:szCs w:val="24"/>
        </w:rPr>
        <w:t xml:space="preserve">ιστική αποπληρωμή χρεών, που δεν δημιουργήθηκαν απαραίτητα από κακές πρακτικές, αλλά από την ύφεση και τη ραγδαία πτώση κατά 25 ποσοστιαίες μονάδες του ΑΕΠ τα προηγούμενα χρόνια. </w:t>
      </w:r>
    </w:p>
    <w:p w14:paraId="6242B985"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θυμίσω στο σημείο αυτό από μελέτη του ΚΕΠΕ ότι την περίοδο 2008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εξ</w:t>
      </w:r>
      <w:r>
        <w:rPr>
          <w:rFonts w:eastAsia="Times New Roman" w:cs="Times New Roman"/>
          <w:szCs w:val="24"/>
        </w:rPr>
        <w:t>αφανίστηκαν από τον επιχειρηματικό χάρτη διακόσιες είκοσι εννέα χιλιάδες μικρομεσαίες επιχειρήσεις και απωλέσθησαν περίπου επτακόσιες χιλιάδες θέσεις εργασίας. Οι μεγαλύτερες απώλειες καταγράφηκαν στον κατασκευαστικό κλάδο, το χονδρικό και λιανικό εμπόριο.</w:t>
      </w:r>
      <w:r>
        <w:rPr>
          <w:rFonts w:eastAsia="Times New Roman" w:cs="Times New Roman"/>
          <w:szCs w:val="24"/>
        </w:rPr>
        <w:t xml:space="preserve"> Ο πρώτος κατέγραψε απώλειες ογδόντα δύο χιλιάδων επιχειρήσεων, διακοσίων δεκαπέντε χιλιάδων θέσεων εργασίας και 2,5 δισεκατομμυρίων ευρώ προστιθέμενης αξίας. Ο δε κλάδος του εμπορίου έχασε εξήντα μία χιλιάδες επιχειρήσεις, διακόσιες έξι χιλιάδες θέσεις ερ</w:t>
      </w:r>
      <w:r>
        <w:rPr>
          <w:rFonts w:eastAsia="Times New Roman" w:cs="Times New Roman"/>
          <w:szCs w:val="24"/>
        </w:rPr>
        <w:t xml:space="preserve">γασίας και 9,6 δισεκατομμύρια ευρώ προστιθέμενης αξίας. </w:t>
      </w:r>
    </w:p>
    <w:p w14:paraId="6242B986"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2014 ο αριθμός των μικρομεσαίων επιχειρήσεων ήταν μειωμένος κατά 26,6% σε σχέση με το 2008, προκαλώντας μείωση προστιθέμενης αξίας κατά 40,2% και μείωση της απασχόλησης κατά 29,3%. </w:t>
      </w:r>
    </w:p>
    <w:p w14:paraId="6242B987"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αναφέρω, επ</w:t>
      </w:r>
      <w:r>
        <w:rPr>
          <w:rFonts w:eastAsia="Times New Roman" w:cs="Times New Roman"/>
          <w:szCs w:val="24"/>
        </w:rPr>
        <w:t>ίσης, ότι τα κόκκινα δάνεια προς τις τράπεζες ανέρχονται στα 107,8 δισεκατομμύρια ευρώ, σύμφωνα με την έκθεση του Διοικητή της Τράπεζας της Ελλάδας, ενώ το σύνολο των ληξιπρόθεσμων οφειλών προς την εφορία και τα ασφαλιστικά ταμεία υπερβαίνει τα 120 δισεκατ</w:t>
      </w:r>
      <w:r>
        <w:rPr>
          <w:rFonts w:eastAsia="Times New Roman" w:cs="Times New Roman"/>
          <w:szCs w:val="24"/>
        </w:rPr>
        <w:t xml:space="preserve">ομμύρια ευρώ. Αυτό σημαίνει επίσπευση των πρωτοβουλιών για αποτελεσματικότερη διαχείριση του ιδιωτικού χρέους, χωρίς επιπρόσθετη γραφειοκρατία, πολύπλοκους μηχανισμούς και αποκλεισμούς επιχειρήσεων. </w:t>
      </w:r>
    </w:p>
    <w:p w14:paraId="6242B988"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ακριβώς την ανάγκη, όπως σωστά διατυπώνεται και από</w:t>
      </w:r>
      <w:r>
        <w:rPr>
          <w:rFonts w:eastAsia="Times New Roman" w:cs="Times New Roman"/>
          <w:szCs w:val="24"/>
        </w:rPr>
        <w:t xml:space="preserve"> τη ΓΣΕΒΕΕ, έρχεται να καλύψει το παρόν νομοσχέδιο. </w:t>
      </w:r>
    </w:p>
    <w:p w14:paraId="6242B989"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εξωδικαστικός μηχανισμός ρύθμισης οφειλών δεν αποτελεί μια αποσπασματική και μεμονωμένη ρύθμιση, αλλά μαζί με τον ν.4441/2016, που αφορά απλοποίηση διαδικασιών σύστασης επιχειρήσεων, τον ν.4446 περί ηλ</w:t>
      </w:r>
      <w:r>
        <w:rPr>
          <w:rFonts w:eastAsia="Times New Roman" w:cs="Times New Roman"/>
          <w:szCs w:val="24"/>
        </w:rPr>
        <w:t>εκτρονικών συναλλαγών και τον ν.4442/2016 περί απλοποίησης διαδικασιών αδειοδότησης επιχειρήσεων</w:t>
      </w:r>
      <w:r>
        <w:rPr>
          <w:rFonts w:eastAsia="Times New Roman" w:cs="Times New Roman"/>
          <w:szCs w:val="24"/>
        </w:rPr>
        <w:t>,</w:t>
      </w:r>
      <w:r>
        <w:rPr>
          <w:rFonts w:eastAsia="Times New Roman" w:cs="Times New Roman"/>
          <w:szCs w:val="24"/>
        </w:rPr>
        <w:t xml:space="preserve"> εκφράζει ουσιαστικά την έμπρακτη στήριξη αυτής της Κυβέρνησης στη μικρομεσαία επιχειρηματικότητα. </w:t>
      </w:r>
    </w:p>
    <w:p w14:paraId="6242B98A"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θα πρέπει να ξεχνάμε ακόμη τις δυνατότητες που παρέχοντ</w:t>
      </w:r>
      <w:r>
        <w:rPr>
          <w:rFonts w:eastAsia="Times New Roman" w:cs="Times New Roman"/>
          <w:szCs w:val="24"/>
        </w:rPr>
        <w:t xml:space="preserve">αι μέσα από τα προγράμματα ΕΣΠΑ για τις μικρομεσαίες επιχειρήσεις, καθώς και τα νέα ευρωπαϊκά και εθνικά χρηματοδοτικά εργαλεία που έρχονται να στηρίξουν καθοριστικά τη μικρομεσαία επιχειρηματική δραστηριότητα, όπως είναι το Ταμείο Επιχειρηματικότητας, το </w:t>
      </w:r>
      <w:r>
        <w:rPr>
          <w:rFonts w:eastAsia="Times New Roman" w:cs="Times New Roman"/>
          <w:szCs w:val="24"/>
        </w:rPr>
        <w:t>«</w:t>
      </w:r>
      <w:r>
        <w:rPr>
          <w:rFonts w:eastAsia="Times New Roman" w:cs="Times New Roman"/>
          <w:szCs w:val="24"/>
          <w:lang w:val="en-US"/>
        </w:rPr>
        <w:t>HORIZON</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IASIS</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COSME</w:t>
      </w:r>
      <w:r>
        <w:rPr>
          <w:rFonts w:eastAsia="Times New Roman" w:cs="Times New Roman"/>
          <w:szCs w:val="24"/>
        </w:rPr>
        <w:t>»</w:t>
      </w:r>
      <w:r>
        <w:rPr>
          <w:rFonts w:eastAsia="Times New Roman" w:cs="Times New Roman"/>
          <w:szCs w:val="24"/>
        </w:rPr>
        <w:t xml:space="preserve">. </w:t>
      </w:r>
    </w:p>
    <w:p w14:paraId="6242B98B"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αναφέρω ακόμη και τον νέο αναπτυξιακό νόμο που είναι προσανατολισμένος κύρια στις μικρομεσαίες επιχειρήσεις. </w:t>
      </w:r>
    </w:p>
    <w:p w14:paraId="6242B98C"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παρόν σχέδιο νόμου έρχεται να σταθεί πραγματικός αρωγός στα πρώτα βήματα ανάκαμψης της ελληνικής οικονομ</w:t>
      </w:r>
      <w:r>
        <w:rPr>
          <w:rFonts w:eastAsia="Times New Roman" w:cs="Times New Roman"/>
          <w:szCs w:val="24"/>
        </w:rPr>
        <w:t xml:space="preserve">ίας, όπως αυτά αποτυπώνονται στους σχετικούς δείκτες και απαντούν στην καταστροφολογία της Αντιπολίτευσης για τη σημερινή κατάσταση στην οικονομία. </w:t>
      </w:r>
    </w:p>
    <w:p w14:paraId="6242B98D"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σε δ</w:t>
      </w:r>
      <w:r>
        <w:rPr>
          <w:rFonts w:eastAsia="Times New Roman" w:cs="Times New Roman"/>
          <w:szCs w:val="24"/>
        </w:rPr>
        <w:t>ύ</w:t>
      </w:r>
      <w:r>
        <w:rPr>
          <w:rFonts w:eastAsia="Times New Roman" w:cs="Times New Roman"/>
          <w:szCs w:val="24"/>
        </w:rPr>
        <w:t>ο σημαντικά σημεία αυτού του νομοσχεδίου. Το πρώτο αφορά τη δεύτερη ευκαιρία που δίνεται σε κλειστές επιχειρήσεις να ενταχθούν, αρκεί να κριθούν βιώσιμες και να εκδηλώσουν ενδιαφέρον επαναλειτουργίας, καθώς και στους ελεύθερους επαγγελματίες που μπορούν να</w:t>
      </w:r>
      <w:r>
        <w:rPr>
          <w:rFonts w:eastAsia="Times New Roman" w:cs="Times New Roman"/>
          <w:szCs w:val="24"/>
        </w:rPr>
        <w:t xml:space="preserve"> ενταχθούν για χρέη σε ασφαλιστικά ταμεία και εφορία. </w:t>
      </w:r>
    </w:p>
    <w:p w14:paraId="6242B98E"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θα παρακαλούσα, επίσης, να δείτε θετικά το περιεχόμενο της τροπολογίας του κ. Καρρά, την οποία και υποστηρίζω, καθώς και τις περιπτώσεις των κτηνοτροφικών δανείων που είχαν παρθεί με την</w:t>
      </w:r>
      <w:r>
        <w:rPr>
          <w:rFonts w:eastAsia="Times New Roman" w:cs="Times New Roman"/>
          <w:szCs w:val="24"/>
        </w:rPr>
        <w:t xml:space="preserve"> εγγύηση του ελληνικού </w:t>
      </w:r>
      <w:r>
        <w:rPr>
          <w:rFonts w:eastAsia="Times New Roman" w:cs="Times New Roman"/>
          <w:szCs w:val="24"/>
        </w:rPr>
        <w:t>δ</w:t>
      </w:r>
      <w:r>
        <w:rPr>
          <w:rFonts w:eastAsia="Times New Roman" w:cs="Times New Roman"/>
          <w:szCs w:val="24"/>
        </w:rPr>
        <w:t xml:space="preserve">ημοσίου, καθώς και εκείνων σε ελβετικό φράγκο. </w:t>
      </w:r>
    </w:p>
    <w:p w14:paraId="6242B98F" w14:textId="77777777" w:rsidR="000E4403" w:rsidRDefault="00E3488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για την προσοχή σας. </w:t>
      </w:r>
    </w:p>
    <w:p w14:paraId="6242B990" w14:textId="77777777" w:rsidR="000E4403" w:rsidRDefault="00E3488B">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991"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Καραγιάννη. </w:t>
      </w:r>
    </w:p>
    <w:p w14:paraId="6242B992" w14:textId="77777777" w:rsidR="000E4403" w:rsidRDefault="00E3488B">
      <w:pPr>
        <w:spacing w:line="600" w:lineRule="auto"/>
        <w:ind w:firstLine="720"/>
        <w:jc w:val="both"/>
        <w:rPr>
          <w:rFonts w:eastAsia="Times New Roman"/>
          <w:szCs w:val="24"/>
        </w:rPr>
      </w:pPr>
      <w:r>
        <w:rPr>
          <w:rFonts w:eastAsia="Times New Roman"/>
          <w:szCs w:val="24"/>
        </w:rPr>
        <w:t>Τον λόγο έχει ο κ. Ιάσ</w:t>
      </w:r>
      <w:r>
        <w:rPr>
          <w:rFonts w:eastAsia="Times New Roman"/>
          <w:szCs w:val="24"/>
        </w:rPr>
        <w:t>ο</w:t>
      </w:r>
      <w:r>
        <w:rPr>
          <w:rFonts w:eastAsia="Times New Roman"/>
          <w:szCs w:val="24"/>
        </w:rPr>
        <w:t>ν</w:t>
      </w:r>
      <w:r>
        <w:rPr>
          <w:rFonts w:eastAsia="Times New Roman"/>
          <w:szCs w:val="24"/>
        </w:rPr>
        <w:t>ας</w:t>
      </w:r>
      <w:r>
        <w:rPr>
          <w:rFonts w:eastAsia="Times New Roman"/>
          <w:szCs w:val="24"/>
        </w:rPr>
        <w:t xml:space="preserve"> Φωτήλας από τη Νέα Δημοκρατία. </w:t>
      </w:r>
    </w:p>
    <w:p w14:paraId="6242B993" w14:textId="77777777" w:rsidR="000E4403" w:rsidRDefault="00E3488B">
      <w:pPr>
        <w:spacing w:line="600" w:lineRule="auto"/>
        <w:ind w:firstLine="720"/>
        <w:jc w:val="both"/>
        <w:rPr>
          <w:rFonts w:eastAsia="Times New Roman"/>
          <w:szCs w:val="24"/>
        </w:rPr>
      </w:pPr>
      <w:r>
        <w:rPr>
          <w:rFonts w:eastAsia="Times New Roman"/>
          <w:b/>
          <w:szCs w:val="24"/>
        </w:rPr>
        <w:t>ΙΑΣ</w:t>
      </w:r>
      <w:r>
        <w:rPr>
          <w:rFonts w:eastAsia="Times New Roman"/>
          <w:b/>
          <w:szCs w:val="24"/>
        </w:rPr>
        <w:t>ΟΝΑΣ</w:t>
      </w:r>
      <w:r>
        <w:rPr>
          <w:rFonts w:eastAsia="Times New Roman"/>
          <w:b/>
          <w:szCs w:val="24"/>
        </w:rPr>
        <w:t xml:space="preserve"> ΦΩΤΗΛΑΣ: </w:t>
      </w:r>
      <w:r>
        <w:rPr>
          <w:rFonts w:eastAsia="Times New Roman"/>
          <w:szCs w:val="24"/>
        </w:rPr>
        <w:t xml:space="preserve">Ευχαριστώ, κύριε Πρόεδρε. </w:t>
      </w:r>
    </w:p>
    <w:p w14:paraId="6242B994" w14:textId="77777777" w:rsidR="000E4403" w:rsidRDefault="00E3488B">
      <w:pPr>
        <w:spacing w:line="600" w:lineRule="auto"/>
        <w:ind w:firstLine="720"/>
        <w:jc w:val="both"/>
        <w:rPr>
          <w:rFonts w:eastAsia="Times New Roman"/>
          <w:szCs w:val="24"/>
        </w:rPr>
      </w:pPr>
      <w:r>
        <w:rPr>
          <w:rFonts w:eastAsia="Times New Roman"/>
          <w:szCs w:val="24"/>
        </w:rPr>
        <w:t>Ήθελα να πω στον κ. Κωνσταντινέα –βέβαια έχει βγει από την Αίθουσα, αλλά μπορεί και να με ακούει απ’ έξω- και να σας θυμίσω ότι ανεβήκατε στην εξουσία με το σλόγκαν «όλα στο φως».</w:t>
      </w:r>
      <w:r>
        <w:rPr>
          <w:rFonts w:eastAsia="Times New Roman"/>
          <w:szCs w:val="24"/>
        </w:rPr>
        <w:t xml:space="preserve"> Όταν, λοιπόν, λέτε «όχι εξεταστική για το 1996», που τυγχάνει να ήταν ο κ. Κουρουμπλής Γενικός Γραμματέας, όταν λέτε «όχι εξεταστική την περίοδο που εμείς είμαστε στην εξουσία», που πάλι τυγχάνει ο τακτικός ανακριτής να έχει βρει κακουργηματικές πράξεις κ</w:t>
      </w:r>
      <w:r>
        <w:rPr>
          <w:rFonts w:eastAsia="Times New Roman"/>
          <w:szCs w:val="24"/>
        </w:rPr>
        <w:t>αι να υπάρχουν κατηγορούμενοι, τότε δεν μιλάμε για όλα στο φως, μιλάμε για περίπου όλα ή</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ό,τι μας βολεύει στο φως</w:t>
      </w:r>
      <w:r>
        <w:rPr>
          <w:rFonts w:eastAsia="Times New Roman"/>
          <w:szCs w:val="24"/>
        </w:rPr>
        <w:t>!</w:t>
      </w:r>
      <w:r>
        <w:rPr>
          <w:rFonts w:eastAsia="Times New Roman"/>
          <w:szCs w:val="24"/>
        </w:rPr>
        <w:t xml:space="preserve"> </w:t>
      </w:r>
    </w:p>
    <w:p w14:paraId="6242B99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να θυμίσω στον κ. Κωνσταντινέα, που λέει ότι εμείς δεν κάνουμε </w:t>
      </w:r>
      <w:r>
        <w:rPr>
          <w:rFonts w:eastAsia="Times New Roman" w:cs="Times New Roman"/>
          <w:szCs w:val="24"/>
        </w:rPr>
        <w:t>ε</w:t>
      </w:r>
      <w:r>
        <w:rPr>
          <w:rFonts w:eastAsia="Times New Roman" w:cs="Times New Roman"/>
          <w:szCs w:val="24"/>
        </w:rPr>
        <w:t xml:space="preserve">ξεταστικές και αυτοί κάνουν μία τον μήνα, </w:t>
      </w:r>
      <w:r>
        <w:rPr>
          <w:rFonts w:eastAsia="Times New Roman" w:cs="Times New Roman"/>
          <w:szCs w:val="24"/>
        </w:rPr>
        <w:t xml:space="preserve">πώς τελειώνουν οι </w:t>
      </w:r>
      <w:r>
        <w:rPr>
          <w:rFonts w:eastAsia="Times New Roman" w:cs="Times New Roman"/>
          <w:szCs w:val="24"/>
        </w:rPr>
        <w:t>ε</w:t>
      </w:r>
      <w:r>
        <w:rPr>
          <w:rFonts w:eastAsia="Times New Roman" w:cs="Times New Roman"/>
          <w:szCs w:val="24"/>
        </w:rPr>
        <w:t>ξεταστικές που κάνουν: Όλες πάνε στον κάλαθο των σκουπιδιών</w:t>
      </w:r>
      <w:r>
        <w:rPr>
          <w:rFonts w:eastAsia="Times New Roman" w:cs="Times New Roman"/>
          <w:szCs w:val="24"/>
        </w:rPr>
        <w:t>!</w:t>
      </w:r>
      <w:r>
        <w:rPr>
          <w:rFonts w:eastAsia="Times New Roman" w:cs="Times New Roman"/>
          <w:szCs w:val="24"/>
        </w:rPr>
        <w:t xml:space="preserve"> Να θυμίσω την </w:t>
      </w:r>
      <w:r>
        <w:rPr>
          <w:rFonts w:eastAsia="Times New Roman" w:cs="Times New Roman"/>
          <w:szCs w:val="24"/>
        </w:rPr>
        <w:t>ε</w:t>
      </w:r>
      <w:r>
        <w:rPr>
          <w:rFonts w:eastAsia="Times New Roman" w:cs="Times New Roman"/>
          <w:szCs w:val="24"/>
        </w:rPr>
        <w:t>ξεταστική για το γερμανικό χρέος; Η κ. Κωνσταντοπούλου τ</w:t>
      </w:r>
      <w:r>
        <w:rPr>
          <w:rFonts w:eastAsia="Times New Roman" w:cs="Times New Roman"/>
          <w:szCs w:val="24"/>
        </w:rPr>
        <w:t>ην</w:t>
      </w:r>
      <w:r>
        <w:rPr>
          <w:rFonts w:eastAsia="Times New Roman" w:cs="Times New Roman"/>
          <w:szCs w:val="24"/>
        </w:rPr>
        <w:t xml:space="preserve"> έκανε. Να θυμίσω την </w:t>
      </w:r>
      <w:r>
        <w:rPr>
          <w:rFonts w:eastAsia="Times New Roman" w:cs="Times New Roman"/>
          <w:szCs w:val="24"/>
        </w:rPr>
        <w:t>ε</w:t>
      </w:r>
      <w:r>
        <w:rPr>
          <w:rFonts w:eastAsia="Times New Roman" w:cs="Times New Roman"/>
          <w:szCs w:val="24"/>
        </w:rPr>
        <w:t>ξεταστική για τη διαπλοκή και τα ΜΜΕ, όπου εσείς βγάλατε ότι δεν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ευθύνη από πολιτικά πρόσωπα; Άνθρακες ο θησαυρός!</w:t>
      </w:r>
    </w:p>
    <w:p w14:paraId="6242B99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Εγώ, τέλος πάντων, να πω στον κ. Κωνσταντινέα ότι εγώ ασχολούμαι ερασιτεχνικά με το θέατρο προς τέρψιν του κοινού. Εσείς παίζετε θέατρο στις πλάτες του ελληνικού λαού. Άνθρακες, λοιπόν, ο θησαυρός! Αυτό είν</w:t>
      </w:r>
      <w:r>
        <w:rPr>
          <w:rFonts w:eastAsia="Times New Roman" w:cs="Times New Roman"/>
          <w:szCs w:val="24"/>
        </w:rPr>
        <w:t xml:space="preserve">αι το συμπέρασμα που βγαίνει μελετώντας και αυτό το νομοσχέδιο. </w:t>
      </w:r>
    </w:p>
    <w:p w14:paraId="6242B99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εξηγούμαι: Οι μικρομεσαίες επιχειρήσεις περιμένουν να ανακάμψουν μετά τη δραματική καθυστέρηση στη διαπραγμάτευση, που έφερε δραματική αύξηση των ληξιπρόθεσμων οφειλών και εκτόξευση των κ</w:t>
      </w:r>
      <w:r>
        <w:rPr>
          <w:rFonts w:eastAsia="Times New Roman" w:cs="Times New Roman"/>
          <w:szCs w:val="24"/>
        </w:rPr>
        <w:t xml:space="preserve">ατασχέσεων. Χίλιες την ημέρα έγιναν τον Φεβρουάριο. Μπράβο, σύντροφοι, για το κατόρθωμά σας! Και εις ανώτερα! </w:t>
      </w:r>
    </w:p>
    <w:p w14:paraId="6242B99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Αντ’ αυτού, το παρόν σχέδιο νόμου που φέρνει η Κυβέρνηση, όχι μόνον δεν μπορεί να εξυπηρετήσει τα χρόνια προβλήματα της ελληνικής επιχειρηματικότ</w:t>
      </w:r>
      <w:r>
        <w:rPr>
          <w:rFonts w:eastAsia="Times New Roman" w:cs="Times New Roman"/>
          <w:szCs w:val="24"/>
        </w:rPr>
        <w:t>ητας, αλλά και δεν μπορεί να εφαρμοστεί αποτελεσματικά, αφού δημιουργεί νέα γραφειοκρατικά εμπόδια.</w:t>
      </w:r>
    </w:p>
    <w:p w14:paraId="6242B99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Κατ’ αρχάς δεν πρόκειται για εξωδικαστικό συμβιβασμό. Θα είναι κυρίως δικαστικός ο συμβιβασμός. Σας εξηγήσαμε και στην </w:t>
      </w:r>
      <w:r>
        <w:rPr>
          <w:rFonts w:eastAsia="Times New Roman" w:cs="Times New Roman"/>
          <w:szCs w:val="24"/>
        </w:rPr>
        <w:t>ε</w:t>
      </w:r>
      <w:r>
        <w:rPr>
          <w:rFonts w:eastAsia="Times New Roman" w:cs="Times New Roman"/>
          <w:szCs w:val="24"/>
        </w:rPr>
        <w:t>πιτροπή αναλυτικά την εμπλοκή που θα</w:t>
      </w:r>
      <w:r>
        <w:rPr>
          <w:rFonts w:eastAsia="Times New Roman" w:cs="Times New Roman"/>
          <w:szCs w:val="24"/>
        </w:rPr>
        <w:t xml:space="preserve"> προκληθεί στη </w:t>
      </w:r>
      <w:r>
        <w:rPr>
          <w:rFonts w:eastAsia="Times New Roman" w:cs="Times New Roman"/>
          <w:szCs w:val="24"/>
        </w:rPr>
        <w:t>δ</w:t>
      </w:r>
      <w:r>
        <w:rPr>
          <w:rFonts w:eastAsia="Times New Roman" w:cs="Times New Roman"/>
          <w:szCs w:val="24"/>
        </w:rPr>
        <w:t>ικαιοσύνη, με τον τεράστιο όγκο εργασίας που θα φέρετε στα πρωτοδικεία. Ακόμα και αυτή η αυτοματοποιημένη διαδικασία, που συμφωνούμε ως Νέα Δημοκρατία ότι πρέπει να υπάρχει μέσω ηλεκτρονικής πλατφόρμας, δεν είναι ακόμα έτοιμη και πιθανόν να</w:t>
      </w:r>
      <w:r>
        <w:rPr>
          <w:rFonts w:eastAsia="Times New Roman" w:cs="Times New Roman"/>
          <w:szCs w:val="24"/>
        </w:rPr>
        <w:t xml:space="preserve"> χρειαστούν μέχρι και δώδεκα μήνες για να ετοιμαστεί το ηλεκτρονικό σύστημα. Μέχρι τότε θα γίνεται κατάθεση έγγραφων αιτήσεων στις περιφερειακές ενότητες, δηλαδή εκ νέου γραφειοκρατία και ταλαιπωρία των επιχειρηματιών και των επαγγελματιών, που θα πρέπει ν</w:t>
      </w:r>
      <w:r>
        <w:rPr>
          <w:rFonts w:eastAsia="Times New Roman" w:cs="Times New Roman"/>
          <w:szCs w:val="24"/>
        </w:rPr>
        <w:t xml:space="preserve">α συγκεντρώσουν δεκάδες δικαιολογητικά, να σταθούν σε ατέλειωτες ουρές και να περάσουν από πολλά στάδια προεργασίας. </w:t>
      </w:r>
    </w:p>
    <w:p w14:paraId="6242B99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Μετά πρέπει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να συγχρονιστούν δημόσιο, οφειλέτες και συντονιστές. Για να φτάσουμε πού; Στο δικαστήριο, όπου θα εξετάζονται οι ενστάσεις για να βγει η απόφαση. Και όλα αυτά χωρίς να δίνεται κάποιο κίνητρο συμβιβασμού στους πιστωτές.</w:t>
      </w:r>
    </w:p>
    <w:p w14:paraId="6242B99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Επιπλέον, σας καταθέσαμε μία πρόταση</w:t>
      </w:r>
      <w:r>
        <w:rPr>
          <w:rFonts w:eastAsia="Times New Roman" w:cs="Times New Roman"/>
          <w:szCs w:val="24"/>
        </w:rPr>
        <w:t xml:space="preserve"> για τα κοινωφελή ιδρύματα και σωματεία, με προνοιακό χαρακτήρα, που επιτελούν αμιγώς κοινωνικό και σπουδαίο έργο στην Ελλάδα της κρίσης και δεν ασκούν επιχειρηματική δραστηριότητα. Γιατί δεν τα συμπεριλαμβάνετε, κύριε Υπουργέ, στις διατάξεις του νομοσχεδί</w:t>
      </w:r>
      <w:r>
        <w:rPr>
          <w:rFonts w:eastAsia="Times New Roman" w:cs="Times New Roman"/>
          <w:szCs w:val="24"/>
        </w:rPr>
        <w:t>ου, ώστε να μπορέσουν να αποκτήσουν φορολογική και ασφαλιστική ενημερότητα, προκειμένου να έχουν τη νομική δυνατότητα να αξιοποιήσουν την περιουσία τους;</w:t>
      </w:r>
    </w:p>
    <w:p w14:paraId="6242B99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ευθύνη της Κυβέρνησης χάνεται η ευκαιρία για αποτελεσματική διαχείρισ</w:t>
      </w:r>
      <w:r>
        <w:rPr>
          <w:rFonts w:eastAsia="Times New Roman" w:cs="Times New Roman"/>
          <w:szCs w:val="24"/>
        </w:rPr>
        <w:t>η των κόκκινων δανείων, η οποία αποτελεί προϋπόθεση για την ανάκαμψη της αγοράς.</w:t>
      </w:r>
    </w:p>
    <w:p w14:paraId="6242B99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κατέθεσε μια ολοκληρωμένη πρόταση. Προβλέπει πραγματικό εξωδικαστικό συμβιβασμό, δίνοντας κίνητρα υλοποίησής του και που για να πετύχει πρέπει να διασφαλίζει </w:t>
      </w:r>
      <w:r>
        <w:rPr>
          <w:rFonts w:eastAsia="Times New Roman" w:cs="Times New Roman"/>
          <w:szCs w:val="24"/>
        </w:rPr>
        <w:t xml:space="preserve">τη συμμετοχή των σημαντικών πιστωτών, χωρίς καταχρήσεις της διαδικασίας, κάτι άλλωστε που προβλεπόταν και στον νόμο Δένδια. </w:t>
      </w:r>
    </w:p>
    <w:p w14:paraId="6242B99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δεν το επιτυγχάνει, καθώς δεν προβλέπει εξακρίβωση της αξιοπιστίας των στοιχείων που καταθέτει ο οφειλέτ</w:t>
      </w:r>
      <w:r>
        <w:rPr>
          <w:rFonts w:eastAsia="Times New Roman" w:cs="Times New Roman"/>
          <w:szCs w:val="24"/>
        </w:rPr>
        <w:t xml:space="preserve">ης. Με άλλα λόγια «κλείνει το μάτι» στους κακοπληρωτές σε βάρος των υγιών επιχειρηματιών, επαγγελματιών. </w:t>
      </w:r>
    </w:p>
    <w:p w14:paraId="6242B99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αυτή δεν μπορεί να εγγυηθεί την ευημερία του ελληνικού λαού. Ακόμα και το πλεόνασμα που κατάφερε είναι με μη</w:t>
      </w:r>
      <w:r>
        <w:rPr>
          <w:rFonts w:eastAsia="Times New Roman" w:cs="Times New Roman"/>
          <w:szCs w:val="24"/>
        </w:rPr>
        <w:t xml:space="preserve">δενική ανάπτυξη επί δύο συνεχόμενα χρόνια και βασίστηκε στην εξαντλητική φορολόγηση επιχειρήσεων και πολιτών. Στην πραγματικότητα η Κυβέρνηση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εκτελεί ένα σχέδιο φτωχοποίησης του ελληνικού λαού, υιοθετώντας την πιο ανάλγητη πολιτική, σε πλήρη αν</w:t>
      </w:r>
      <w:r>
        <w:rPr>
          <w:rFonts w:eastAsia="Times New Roman" w:cs="Times New Roman"/>
          <w:szCs w:val="24"/>
        </w:rPr>
        <w:t xml:space="preserve">τίθεση με όσα υποσχόταν προεκλογικά. </w:t>
      </w:r>
    </w:p>
    <w:p w14:paraId="6242B9A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νέα, όμως, από τη Γαλλία είναι θετικά και ακολουθούν αυτά της Ολλανδίας και της Αυστρίας. Αυτό γιατί και στη Γαλλία ηττήθηκαν στον πρώτο γύρο οι δυνάμεις του λαϊκισμού, του απομονωτισμού και της ακροδεξιάς από τις δ</w:t>
      </w:r>
      <w:r>
        <w:rPr>
          <w:rFonts w:eastAsia="Times New Roman" w:cs="Times New Roman"/>
          <w:szCs w:val="24"/>
        </w:rPr>
        <w:t>υνάμεις της λογικής και της ευρωπαϊκής προοπτικής. Η Ελλάδα είναι από τις τελευταίες χώρες της Ευρωπαϊκής Ένωσης που παραμένουν στην εξουσία λαϊκιστές. Τελειώνει, όμως, το λάδι στο καντήλι τους!</w:t>
      </w:r>
    </w:p>
    <w:p w14:paraId="6242B9A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βέβαια δεν μας κάνει εντύπωση ότι ο ΣΥΡΙΖΑ έσπευσε να στη</w:t>
      </w:r>
      <w:r>
        <w:rPr>
          <w:rFonts w:eastAsia="Times New Roman" w:cs="Times New Roman"/>
          <w:szCs w:val="24"/>
        </w:rPr>
        <w:t>ρίξει προεκλογικά τον υποψήφιο της λαϊκίστικης Αριστεράς, τον κ. Μελανσόν, αυτόν που κρατάει ίσες αποστάσεις για τον δεύτερο γύρο από τον Μακρόν και τη Λεπέν, την υποψήφια της ακροδεξιάς. Τώρα βέβαια που ο κ. Τσίπρας είδε το αδιέξοδο, έσπευσε να το γυρίσει</w:t>
      </w:r>
      <w:r>
        <w:rPr>
          <w:rFonts w:eastAsia="Times New Roman" w:cs="Times New Roman"/>
          <w:szCs w:val="24"/>
        </w:rPr>
        <w:t xml:space="preserve"> και να στηρίξει Μακρόν.</w:t>
      </w:r>
    </w:p>
    <w:p w14:paraId="6242B9A2"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Αλήθεια, ποιον υποψήφιο στηρίζουν στον δεύτερο γύρο στη Γαλλία οι σύμμαχοί σας τ</w:t>
      </w:r>
      <w:r>
        <w:rPr>
          <w:rFonts w:eastAsia="Times New Roman" w:cs="Times New Roman"/>
          <w:szCs w:val="24"/>
        </w:rPr>
        <w:t>ων</w:t>
      </w:r>
      <w:r>
        <w:rPr>
          <w:rFonts w:eastAsia="Times New Roman" w:cs="Times New Roman"/>
          <w:szCs w:val="24"/>
        </w:rPr>
        <w:t xml:space="preserve"> ΑΝΕΛ; </w:t>
      </w:r>
    </w:p>
    <w:p w14:paraId="6242B9A3"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Την αλήθεια, όμως, την είπε η ΕΡΤ, που μόνο δεν έκλαψε το βράδυ της Κυριακής για την ήττα της κ. Λεπέν. Αντιγράφω τι είπαν οι δημοσιογράφοι της, χωρίς ντροπή, σε έκτακτη εκπομπή για το θέμα: «Ο κ. Μακρόν δεν έχει τίποτα. Δεν μπορεί να κυβερνήσει. Αντίθετα,</w:t>
      </w:r>
      <w:r>
        <w:rPr>
          <w:rFonts w:eastAsia="Times New Roman" w:cs="Times New Roman"/>
          <w:szCs w:val="24"/>
        </w:rPr>
        <w:t xml:space="preserve"> η Μαρί Λεπέν δεν είναι ο μεγάλος, ο τρομερός κίνδυνος για τη δημοκρατία. Κατάφερε να μεταλλάξει το κόμμα της και να το κάνει ένα </w:t>
      </w:r>
      <w:r>
        <w:rPr>
          <w:rFonts w:eastAsia="Times New Roman" w:cs="Times New Roman"/>
          <w:szCs w:val="24"/>
          <w:lang w:val="en-US"/>
        </w:rPr>
        <w:t>mainstream</w:t>
      </w:r>
      <w:r>
        <w:rPr>
          <w:rFonts w:eastAsia="Times New Roman" w:cs="Times New Roman"/>
          <w:szCs w:val="24"/>
        </w:rPr>
        <w:t xml:space="preserve"> κόμμα». ΕΡΤ, δελτίο ειδήσεων, 23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2017. </w:t>
      </w:r>
    </w:p>
    <w:p w14:paraId="6242B9A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Ώστε έτσι, λοιπόν; Δεν είναι ακροδεξιά και δεν δείχνει το μίσος για την Ε</w:t>
      </w:r>
      <w:r>
        <w:rPr>
          <w:rFonts w:eastAsia="Times New Roman" w:cs="Times New Roman"/>
          <w:szCs w:val="24"/>
        </w:rPr>
        <w:t xml:space="preserve">υρώπη και τους πρόσφυγες η κ. Λεπέν, αλλά είναι </w:t>
      </w:r>
      <w:r>
        <w:rPr>
          <w:rFonts w:eastAsia="Times New Roman" w:cs="Times New Roman"/>
          <w:szCs w:val="24"/>
          <w:lang w:val="en-US"/>
        </w:rPr>
        <w:t>mainstream</w:t>
      </w:r>
      <w:r>
        <w:rPr>
          <w:rFonts w:eastAsia="Times New Roman" w:cs="Times New Roman"/>
          <w:szCs w:val="24"/>
        </w:rPr>
        <w:t xml:space="preserve"> κόμμα. Τι άλλο θα ακούσουμε από τα κυβερνητικά φερέφωνα, αναρωτιέμαι. </w:t>
      </w:r>
    </w:p>
    <w:p w14:paraId="6242B9A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Θα πω δυο λόγια -και θα κλείσω- για το πρόσφατο ρεσιτάλ υποκρισίας του Πρωθυπουργού, που ανερυθρίαστα δήλωσε ότι η Κυβέρνησή τ</w:t>
      </w:r>
      <w:r>
        <w:rPr>
          <w:rFonts w:eastAsia="Times New Roman" w:cs="Times New Roman"/>
          <w:szCs w:val="24"/>
        </w:rPr>
        <w:t>ου δεν έχει επιβάλει κάποιο</w:t>
      </w:r>
      <w:r>
        <w:rPr>
          <w:rFonts w:eastAsia="Times New Roman" w:cs="Times New Roman"/>
          <w:szCs w:val="24"/>
        </w:rPr>
        <w:t>ν</w:t>
      </w:r>
      <w:r>
        <w:rPr>
          <w:rFonts w:eastAsia="Times New Roman" w:cs="Times New Roman"/>
          <w:szCs w:val="24"/>
        </w:rPr>
        <w:t xml:space="preserve"> νέο φόρο και ότι ο κόσμος καλοπερνά, αφού υπήρξε μαζική έξοδος το Πάσχα</w:t>
      </w:r>
      <w:r>
        <w:rPr>
          <w:rFonts w:eastAsia="Times New Roman" w:cs="Times New Roman"/>
          <w:szCs w:val="24"/>
        </w:rPr>
        <w:t>!</w:t>
      </w:r>
      <w:r>
        <w:rPr>
          <w:rFonts w:eastAsia="Times New Roman" w:cs="Times New Roman"/>
          <w:szCs w:val="24"/>
        </w:rPr>
        <w:t xml:space="preserve"> </w:t>
      </w:r>
    </w:p>
    <w:p w14:paraId="6242B9A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Σε αυτή την τελευταία του συνέντευξη, λοιπόν, σε ένα από τα «βοθροκάναλα» είπε πως τα μέτρα θα ψηφιστούν, αλλά θα εφαρμοστούν μόνο αν εφαρμοστούν και τα </w:t>
      </w:r>
      <w:r>
        <w:rPr>
          <w:rFonts w:eastAsia="Times New Roman" w:cs="Times New Roman"/>
          <w:szCs w:val="24"/>
        </w:rPr>
        <w:t xml:space="preserve">μέτρα ρύθμισης του χρέους. </w:t>
      </w:r>
    </w:p>
    <w:p w14:paraId="6242B9A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«Μα», ρωτήθηκε από τον δημοσιογράφο «πώς δεν θα τα εφαρμόσετε, αφού θα τα ψηφίσετε;». Και απάντησε πως ένα κυρίαρχο κράτος έχει το δικαίωμα να αναιρέσει ψηφισθέντα μέτρα, αν δεν τηρηθεί από την άλλη πλευρά η συμφωνία. </w:t>
      </w:r>
    </w:p>
    <w:p w14:paraId="6242B9A8"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ΧΡΗΣΤΟΣ Μ</w:t>
      </w:r>
      <w:r>
        <w:rPr>
          <w:rFonts w:eastAsia="Times New Roman" w:cs="Times New Roman"/>
          <w:b/>
          <w:szCs w:val="24"/>
        </w:rPr>
        <w:t xml:space="preserve">ΠΓΙΑΛΑΣ: </w:t>
      </w:r>
      <w:r>
        <w:rPr>
          <w:rFonts w:eastAsia="Times New Roman" w:cs="Times New Roman"/>
          <w:szCs w:val="24"/>
        </w:rPr>
        <w:t xml:space="preserve">Το έχει. Δεν το έχει; Έλεος! </w:t>
      </w:r>
    </w:p>
    <w:p w14:paraId="6242B9A9"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Από αυτό, λοιπόν, κύριε συνάδελφε, καταλαβαίνουμε ότι ο νόμος που θα έρθει στη Βουλή και θα περιέχει τα δυσβάσταχτα μέτρα θα πρέπει να προβλέπει ρητά και κατηγορηματικά ότι η εφαρμογή των μέτρων θα υπ</w:t>
      </w:r>
      <w:r>
        <w:rPr>
          <w:rFonts w:eastAsia="Times New Roman" w:cs="Times New Roman"/>
          <w:szCs w:val="24"/>
        </w:rPr>
        <w:t>άρξει μόνο αν εφαρμοστούν και τα μέτρα ρύθμισης του χρέους. Μάλιστα, θα πρέπει να αναφέρει και ποια συγκεκριμένα θα είναι τα μέτρα ελάφρυνσης του χρέους που θα εφαρμοστούν για να εφαρμοστούν τα δυσβάσταχτα μέτρα. Αλλιώς, δεν υπάρχει συμφωνία. Τι τρίχες είν</w:t>
      </w:r>
      <w:r>
        <w:rPr>
          <w:rFonts w:eastAsia="Times New Roman" w:cs="Times New Roman"/>
          <w:szCs w:val="24"/>
        </w:rPr>
        <w:t xml:space="preserve">αι αυτές; </w:t>
      </w:r>
    </w:p>
    <w:p w14:paraId="6242B9AA"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Υπάρχει αλήθεια κάποιος μέσα σε αυτή την Αίθουσα που πιστεύει ότι μπορεί να συμβεί αυτό που περιέγραψα τώρα; </w:t>
      </w:r>
    </w:p>
    <w:p w14:paraId="6242B9AB"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Ολοκληρώστε, κύριε συνάδελφε. </w:t>
      </w:r>
    </w:p>
    <w:p w14:paraId="6242B9AC"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ΙΑΣΟΝΑΣ</w:t>
      </w:r>
      <w:r>
        <w:rPr>
          <w:rFonts w:eastAsia="Times New Roman" w:cs="Times New Roman"/>
          <w:b/>
          <w:szCs w:val="24"/>
        </w:rPr>
        <w:t xml:space="preserve"> ΦΩΤΗΛΑΣ: </w:t>
      </w:r>
      <w:r>
        <w:rPr>
          <w:rFonts w:eastAsia="Times New Roman" w:cs="Times New Roman"/>
          <w:szCs w:val="24"/>
        </w:rPr>
        <w:t>Ολοκληρώνω, κύριε Πρόεδρε.</w:t>
      </w:r>
    </w:p>
    <w:p w14:paraId="6242B9AD"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ποιον κοροϊδεύετε; Εμάς, τους Βουλευτές σας ή τον ελληνικό λαό; Λοιπόν, σας λέω ότι δεν θα ξεχάσουμε τίποτα από τον κατήφορο στον οποίο οδηγήσατε τη χώρα. </w:t>
      </w:r>
    </w:p>
    <w:p w14:paraId="6242B9AE"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Ευτυχώς, σύντομα θα αναλάβουμε τις τύχες της χώρας και θα ανοίξει μια νέα εποχή </w:t>
      </w:r>
      <w:r>
        <w:rPr>
          <w:rFonts w:eastAsia="Times New Roman" w:cs="Times New Roman"/>
          <w:szCs w:val="24"/>
        </w:rPr>
        <w:t xml:space="preserve">ανάταξης και προκοπής της. </w:t>
      </w:r>
    </w:p>
    <w:p w14:paraId="6242B9AF"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242B9B0" w14:textId="77777777" w:rsidR="000E4403" w:rsidRDefault="00E3488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42B9B1"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Θα το λέτε για πολλά χρόνια αυτό ακόμα. Και πέρυσι τα ίδια λέγατε και φέτος τα ίδια. </w:t>
      </w:r>
    </w:p>
    <w:p w14:paraId="6242B9B2"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Αθ</w:t>
      </w:r>
      <w:r>
        <w:rPr>
          <w:rFonts w:eastAsia="Times New Roman" w:cs="Times New Roman"/>
          <w:szCs w:val="24"/>
        </w:rPr>
        <w:t xml:space="preserve">ανάσιος Μπούρας από τη Νέα Δημοκρατία. </w:t>
      </w:r>
    </w:p>
    <w:p w14:paraId="6242B9B3" w14:textId="77777777" w:rsidR="000E4403" w:rsidRDefault="00E3488B">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Ευχαριστώ, κύριε Πρόεδρε. </w:t>
      </w:r>
    </w:p>
    <w:p w14:paraId="6242B9B4"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που συζητάμε είναι κατώτερο των προσδοκιών που συστηματικά καλλιέργησε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παρέσυρε πολλές επιχειρ</w:t>
      </w:r>
      <w:r>
        <w:rPr>
          <w:rFonts w:eastAsia="Times New Roman" w:cs="Times New Roman"/>
          <w:szCs w:val="24"/>
        </w:rPr>
        <w:t xml:space="preserve">ήσεις να αναβάλουν την υπαγωγή τους στον νόμο Δένδια, δημιουργώντας φρούδες ελπίδες που, μετά την περίφημη διαπραγμάτευση του 2015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απέτρεψαν τις επιχειρήσεις από την υποβολή αίτησης. </w:t>
      </w:r>
    </w:p>
    <w:p w14:paraId="6242B9B5"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Εξηγήσαμε αναλυτικά και με επιχειρήματα, τόσο 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πιτροπή όσο και σήμερα, γιατί η Νέα Δημοκρατία επικρίνει αυτό το σχέδιο νόμου, ενώ περιγράψαμε με σαφή και αναλυτικό τρόπο τις θέσεις της Νέας Δημοκρατίας, που είναι αναρτημένες στο </w:t>
      </w:r>
      <w:r>
        <w:rPr>
          <w:rFonts w:eastAsia="Times New Roman" w:cs="Times New Roman"/>
          <w:szCs w:val="24"/>
          <w:lang w:val="en-US"/>
        </w:rPr>
        <w:t>site</w:t>
      </w:r>
      <w:r>
        <w:rPr>
          <w:rFonts w:eastAsia="Times New Roman" w:cs="Times New Roman"/>
          <w:szCs w:val="24"/>
        </w:rPr>
        <w:t xml:space="preserve"> του κόμματος, για την αντιμετώπιση αυτού του μεγάλου θέματος των</w:t>
      </w:r>
      <w:r>
        <w:rPr>
          <w:rFonts w:eastAsia="Times New Roman" w:cs="Times New Roman"/>
          <w:szCs w:val="24"/>
        </w:rPr>
        <w:t xml:space="preserve"> κόκκινων δανείων και του εξωδικαστικού συμβιβασμού, που θα βοηθήσει τις επιχειρήσεις και θα δώσει ανάσα στην πραγματική οικονομία και την ανάπτυξη. </w:t>
      </w:r>
    </w:p>
    <w:p w14:paraId="6242B9B6"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Κύριε Υπουργέ, σήμερα με το σχέδιο νόμου αυτό ρίχνετε στάχτη στα μάτια του επιχειρηματικού κόσμου, μοιράζο</w:t>
      </w:r>
      <w:r>
        <w:rPr>
          <w:rFonts w:eastAsia="Times New Roman" w:cs="Times New Roman"/>
          <w:szCs w:val="24"/>
        </w:rPr>
        <w:t xml:space="preserve">ντας ψεύτικες, αλλά και ανεφάρμοστες ελπίδες, όπως εξηγήθηκε αναλυτικά. </w:t>
      </w:r>
    </w:p>
    <w:p w14:paraId="6242B9B7" w14:textId="77777777" w:rsidR="000E4403" w:rsidRDefault="00E3488B">
      <w:pPr>
        <w:spacing w:after="0" w:line="600" w:lineRule="auto"/>
        <w:ind w:firstLine="720"/>
        <w:jc w:val="both"/>
        <w:rPr>
          <w:rFonts w:eastAsia="Times New Roman" w:cs="Times New Roman"/>
          <w:szCs w:val="24"/>
        </w:rPr>
      </w:pPr>
      <w:r>
        <w:rPr>
          <w:rFonts w:eastAsia="Times New Roman" w:cs="Times New Roman"/>
          <w:szCs w:val="24"/>
        </w:rPr>
        <w:t xml:space="preserve">Μιλάτε για εξωδικαστικό συμβιβασμό, που, όμως, δεν είναι, διότι πρέπει να επικυρωθεί από τα δικαστήρια. </w:t>
      </w:r>
    </w:p>
    <w:p w14:paraId="6242B9B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Μου άρεσε πολύ αυτές τις μέρες ένας τίτλος μιας οικονομικής εφημερίδος, ο οποί</w:t>
      </w:r>
      <w:r>
        <w:rPr>
          <w:rFonts w:eastAsia="Times New Roman" w:cs="Times New Roman"/>
          <w:szCs w:val="24"/>
        </w:rPr>
        <w:t>ος τι λέει; «Εξωδικαστικός συμβιβασμός με μποτιλιάρισμα στα δικαστήρια»: Αυτός είναι ο νόμος τον οποίο σήμερα εισηγείστε. Αντί να προβλέψετε μια τυπική επικύρωση, παραπέμπετε πάλι στα πρωτοδικεία. Έτσι κάνετε τον νόμο ανεφάρμοστο.</w:t>
      </w:r>
    </w:p>
    <w:p w14:paraId="6242B9B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Συμφωνούμε με την ηλεκτρο</w:t>
      </w:r>
      <w:r>
        <w:rPr>
          <w:rFonts w:eastAsia="Times New Roman" w:cs="Times New Roman"/>
          <w:szCs w:val="24"/>
        </w:rPr>
        <w:t>νική πλατφόρμα, όμως αυτή δεν είναι έτοιμη και Κύριος ξέρει πότε θα είναι και δεν έχουμε κανέναν λόγο, ειλικρινά, να εμπιστευτούμε την υπόσχεσή σας. Δεν μπορούμε να το κάνουμε, γιατί πολλά υπόσχεστε και στο τέλος δεν τα τηρείτε. Μέχρι τότε οι ενδιαφερόμενο</w:t>
      </w:r>
      <w:r>
        <w:rPr>
          <w:rFonts w:eastAsia="Times New Roman" w:cs="Times New Roman"/>
          <w:szCs w:val="24"/>
        </w:rPr>
        <w:t>ι θα καταθέτουν σειρά εγγράφων και οι ουρές των ενδιαφερομένων θα είναι ατελείωτες.</w:t>
      </w:r>
    </w:p>
    <w:p w14:paraId="6242B9B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Ενώ θα περίμενε κανείς μια λύση που θα αντιμετωπίζει με αποφασιστικότητα το πρόβλημα για να δοθεί μια μεγάλη ανάσα στην οικονομία, τι κάνει σήμερα η Κυβέρνηση; Ισχυρίζεται </w:t>
      </w:r>
      <w:r>
        <w:rPr>
          <w:rFonts w:eastAsia="Times New Roman" w:cs="Times New Roman"/>
          <w:szCs w:val="24"/>
        </w:rPr>
        <w:t>ότι φέρνει έναν εξωδικαστικό συμβιβασμό, ο οποίος όμως -το είπα και πριν- δεν είναι ούτε εξωδικαστικός ούτε συμβιβασμός.</w:t>
      </w:r>
    </w:p>
    <w:p w14:paraId="6242B9B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Διότι απλούστατα η υπαγωγή στον μηχανισμό θα προϋποθέτει σχεδόν αναπόφευκτα δικαστική απόφαση, ώστε να επικυρωθεί ο </w:t>
      </w:r>
      <w:r>
        <w:rPr>
          <w:rFonts w:eastAsia="Times New Roman" w:cs="Times New Roman"/>
          <w:szCs w:val="24"/>
        </w:rPr>
        <w:t xml:space="preserve">συμβιβασμός μεταξύ οφειλετών και πιστωτών. Η λύση, δηλαδή, της Κυβέρνησης για να επιταχυνθούν οι διαδικασίες ρύθμισης οφειλών με τρόπο που δεν επιβαρύνει περαιτέρω το δικαστικό σύστημα, είναι να προτείνει μια χρονοβόρα διαδικασία δικαστικής επικύρωσης. </w:t>
      </w:r>
      <w:r>
        <w:rPr>
          <w:rFonts w:eastAsia="Times New Roman" w:cs="Times New Roman"/>
          <w:szCs w:val="24"/>
          <w:lang w:val="en-US"/>
        </w:rPr>
        <w:t>K</w:t>
      </w:r>
      <w:r>
        <w:rPr>
          <w:rFonts w:eastAsia="Times New Roman" w:cs="Times New Roman"/>
          <w:szCs w:val="24"/>
        </w:rPr>
        <w:t>αι</w:t>
      </w:r>
      <w:r>
        <w:rPr>
          <w:rFonts w:eastAsia="Times New Roman" w:cs="Times New Roman"/>
          <w:szCs w:val="24"/>
        </w:rPr>
        <w:t xml:space="preserve"> όλα αυτά μάλιστα τη στιγμή που εκκρεμούν -ειπώθηκε από πάρα πολλούς- προς εκδίκαση πάνω από εκατόν πενήντα χιλιάδες υποθέσεις του νόμου Κατσέλη -το είπαμε και θα το ξαναπούμε να το ακούει ο κόσμος- και μάλιστα, έχουν οριστεί δικάσιμες για το 2032. Ομηρία </w:t>
      </w:r>
      <w:r>
        <w:rPr>
          <w:rFonts w:eastAsia="Times New Roman" w:cs="Times New Roman"/>
          <w:szCs w:val="24"/>
        </w:rPr>
        <w:t>για όλους, δηλαδή και για την αγορά και για τις τράπεζες και για όλους και για την οικονομία, κυρίως.</w:t>
      </w:r>
    </w:p>
    <w:p w14:paraId="6242B9B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Και σαν να μην ήταν ήδη αρκετά βαριά η διαδικασία, απαιτούνται -το ξαναλέω να ακούγεται- είκοσι πέντε έγγραφα, πιστοποιητικά και βεβαιώσεις μόνο και μόνο </w:t>
      </w:r>
      <w:r>
        <w:rPr>
          <w:rFonts w:eastAsia="Times New Roman" w:cs="Times New Roman"/>
          <w:szCs w:val="24"/>
        </w:rPr>
        <w:t>για την υποβολή της αίτησης για ένταξη στον μηχανισμό.</w:t>
      </w:r>
    </w:p>
    <w:p w14:paraId="6242B9B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δεν προβλέπεται κανένα κίνητρο ή κύρωση για τις τράπεζες με στόχο να επισπευστούν οι διαδικασίες, για να μπορέσουν οι επιχειρήσεις να κάνουν γρήγορα μια νέα αρχή, ώστε να δοθεί μια σημαντική ώθη</w:t>
      </w:r>
      <w:r>
        <w:rPr>
          <w:rFonts w:eastAsia="Times New Roman" w:cs="Times New Roman"/>
          <w:szCs w:val="24"/>
        </w:rPr>
        <w:t>ση στην οικονομία.</w:t>
      </w:r>
    </w:p>
    <w:p w14:paraId="6242B9B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Διαφωνούμε, κύριε Υπουργέ -το είπαμε και στην </w:t>
      </w:r>
      <w:r>
        <w:rPr>
          <w:rFonts w:eastAsia="Times New Roman" w:cs="Times New Roman"/>
          <w:szCs w:val="24"/>
        </w:rPr>
        <w:t>ε</w:t>
      </w:r>
      <w:r>
        <w:rPr>
          <w:rFonts w:eastAsia="Times New Roman" w:cs="Times New Roman"/>
          <w:szCs w:val="24"/>
        </w:rPr>
        <w:t>πιτροπή- με τον μη διαχωρισμό μικρών και μεγάλων επιχειρήσεων. Εμείς υποστηρίζουμε για τις μικρές επιχειρήσεις γρήγορο και αυτόματο εξωδικαστικό συμβιβασμό, άμεσα εφαρμόσιμο. Μόνο εάν διαφων</w:t>
      </w:r>
      <w:r>
        <w:rPr>
          <w:rFonts w:eastAsia="Times New Roman" w:cs="Times New Roman"/>
          <w:szCs w:val="24"/>
        </w:rPr>
        <w:t>εί κάποιος πιστωτής, τότε να υπάρχει τριτανακοπή. Για τις μεγάλες επιχειρήσεις θέλουμε ειδική σύντομη διαδικασία, με γρήγορη δικαστική επικύρωση.</w:t>
      </w:r>
    </w:p>
    <w:p w14:paraId="6242B9B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σχέδιο νόμου περιέχονται διατάξεις με προφανείς πολιτικές σκοπιμότητες, ανοίγοντας την κερκόπορτα σε όποιο</w:t>
      </w:r>
      <w:r>
        <w:rPr>
          <w:rFonts w:eastAsia="Times New Roman" w:cs="Times New Roman"/>
          <w:szCs w:val="24"/>
        </w:rPr>
        <w:t>ν έχει πτωχευτική ικανότητα να ρυθμίσει και τον ατομικό του δανεισμό, καθώς επίσης κλείνετε το μάτι σε οφειλέτες του δημοσίου, αφήνοντας παράθυρο διαφθοράς στη διευθέτηση οφειλών.</w:t>
      </w:r>
    </w:p>
    <w:p w14:paraId="6242B9C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Τελικά, κύριε Υπουργέ, φέρνετε έναν μηχανισμό που ούτε τις μικρές επιχειρήσε</w:t>
      </w:r>
      <w:r>
        <w:rPr>
          <w:rFonts w:eastAsia="Times New Roman" w:cs="Times New Roman"/>
          <w:szCs w:val="24"/>
        </w:rPr>
        <w:t>ις εξυπηρετεί ούτε διευκολύνει τις μεγάλες να διασωθούν και να σώσουν μαζί τους χιλιάδες θέσεις εργασίας.</w:t>
      </w:r>
    </w:p>
    <w:p w14:paraId="6242B9C1" w14:textId="77777777" w:rsidR="000E4403" w:rsidRDefault="00E3488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242B9C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Ένα λεπτό, κύριε Πρόεδρε. Ολοκληρώνω.</w:t>
      </w:r>
    </w:p>
    <w:p w14:paraId="6242B9C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Θεωρούμε, βέβαια, θετικό το γεγονός ότι μετά από τις παρεμβάσεις μας και όχι μόνο ημών, αλλά όλων των κομμάτων της Αντιπολίτευσης, αλλά εγώ θα έλεγα και συναδέλφων από τη Συμπολίτευση, ρυθμίζεται το θέμα χιλιάδων επιχειρήσεων που αναγκάστηκαν να διακόψουν </w:t>
      </w:r>
      <w:r>
        <w:rPr>
          <w:rFonts w:eastAsia="Times New Roman" w:cs="Times New Roman"/>
          <w:szCs w:val="24"/>
        </w:rPr>
        <w:t>τη λειτουργία τους και πράγματι, εφόσον δηλώσουν έναρξη εργασιών, θα μπορούν να κάνουν χρήση του νόμου.</w:t>
      </w:r>
    </w:p>
    <w:p w14:paraId="6242B9C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θα πω τίποτα άλλο, γιατί το κουδουνάκι χτυπάει. Τα είπε ο συνάδελφός μου</w:t>
      </w:r>
      <w:r>
        <w:rPr>
          <w:rFonts w:eastAsia="Times New Roman" w:cs="Times New Roman"/>
          <w:szCs w:val="24"/>
        </w:rPr>
        <w:t xml:space="preserve"> </w:t>
      </w:r>
      <w:r>
        <w:rPr>
          <w:rFonts w:eastAsia="Times New Roman" w:cs="Times New Roman"/>
          <w:szCs w:val="24"/>
        </w:rPr>
        <w:t xml:space="preserve">κ. Φωτήλας. Να δείτε το θέμα των κοινωφελών ιδρυμάτων. </w:t>
      </w:r>
    </w:p>
    <w:p w14:paraId="6242B9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θέλω</w:t>
      </w:r>
      <w:r>
        <w:rPr>
          <w:rFonts w:eastAsia="Times New Roman" w:cs="Times New Roman"/>
          <w:szCs w:val="24"/>
        </w:rPr>
        <w:t xml:space="preserve"> να τονίσω ξανά ότι υπάρχει και το θέμα των ελεύθερων επαγγελματικών -για παράδειγμα, των λογιστών, των μηχανικών- που πρέπει και αυτοί να ενταχθούν. Τα είπαν αναλυτικά και με επιχειρήματα στην </w:t>
      </w:r>
      <w:r>
        <w:rPr>
          <w:rFonts w:eastAsia="Times New Roman" w:cs="Times New Roman"/>
          <w:szCs w:val="24"/>
        </w:rPr>
        <w:t>ε</w:t>
      </w:r>
      <w:r>
        <w:rPr>
          <w:rFonts w:eastAsia="Times New Roman" w:cs="Times New Roman"/>
          <w:szCs w:val="24"/>
        </w:rPr>
        <w:t>πιτροπή όλοι οι φορείς που κλήθηκαν.</w:t>
      </w:r>
    </w:p>
    <w:p w14:paraId="6242B9C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ολοκληρώνοντας, λέγω τούτο: Εμείς πιστεύουμε στον εξωδικαστικό συμβιβασμό, που θα λαμβάνει υπ’ όψιν τα πραγματικά δεδομένα, τα οποία θα στοχεύουν στην εξασφάλιση της ανάπτυξης. </w:t>
      </w:r>
    </w:p>
    <w:p w14:paraId="6242B9C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παρόν σχέδιο νόμου είναι δικαστική τροχοπέδη στην πραγματική οικονομί</w:t>
      </w:r>
      <w:r>
        <w:rPr>
          <w:rFonts w:eastAsia="Times New Roman" w:cs="Times New Roman"/>
          <w:szCs w:val="24"/>
        </w:rPr>
        <w:t>α. Αλήθεια, σχετικά με τη ρύθμιση που πρόκειται να φέρει το Υπουργείο Δικαιοσύνης, κάθε φορά μας λέτε για δεκαπέντε ημέρες! Είπατε και πριν από αρκετές ημέρες «δεκαπέντε ημέρες». Και σήμερα λέτε ότι μετά από δεκαπέντε ημέρες θα έρθει η ρύθμιση για την προσ</w:t>
      </w:r>
      <w:r>
        <w:rPr>
          <w:rFonts w:eastAsia="Times New Roman" w:cs="Times New Roman"/>
          <w:szCs w:val="24"/>
        </w:rPr>
        <w:t>τασία των στελεχών των τραπεζών. Γιατί αυτές οι δεκαπέντε ημέρες, όταν χρειάζονται το πολύ –υπάρχουν έγκριτοι νομικοί και από τον χώρο σας εδώ- δεκαπέντε ώρες κάποιοι νομικοί να συντάξουν μια ρύθμιση και να τη φέρουν;</w:t>
      </w:r>
    </w:p>
    <w:p w14:paraId="6242B9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μια ακόμη φορά, κύριε Υπουργέ, για</w:t>
      </w:r>
      <w:r>
        <w:rPr>
          <w:rFonts w:eastAsia="Times New Roman" w:cs="Times New Roman"/>
          <w:szCs w:val="24"/>
        </w:rPr>
        <w:t xml:space="preserve"> ένα τόσο μεγάλο και σοβαρό πρόβλημα σπαταλήσατε πολύτιμο χρόνο και απογοητεύετε την αγορά, που περίμενε μια ρεαλιστική, καινοτόμο και εφαρμόσιμη άμεσα ρύθμιση. Αντί τούτου σε λίγο καιρό θα δούμε ότι και αυτό το νομοθέτημα θα είναι ανεφάρμοστο στην πράξη, </w:t>
      </w:r>
      <w:r>
        <w:rPr>
          <w:rFonts w:eastAsia="Times New Roman" w:cs="Times New Roman"/>
          <w:szCs w:val="24"/>
        </w:rPr>
        <w:t>η οποία θα είναι σημαντική για την οικονομία, και δεν θα προσφέρει τίποτα.</w:t>
      </w:r>
    </w:p>
    <w:p w14:paraId="6242B9C9" w14:textId="77777777" w:rsidR="000E4403" w:rsidRDefault="00E3488B">
      <w:pPr>
        <w:spacing w:line="600" w:lineRule="auto"/>
        <w:ind w:firstLine="720"/>
        <w:jc w:val="both"/>
        <w:rPr>
          <w:rFonts w:eastAsia="Times New Roman" w:cs="Times New Roman"/>
        </w:rPr>
      </w:pPr>
      <w:r>
        <w:rPr>
          <w:rFonts w:eastAsia="Times New Roman" w:cs="Times New Roman"/>
        </w:rPr>
        <w:t>(Στο σημείο αυτό ο Βουλευτής κ. Αθανάσιος Μπούρας καταθέτει για τα Πρακτικά το προαναφερθέν έγγραφο, το οποίο βρίσκεται στο αρχείο του Τμήματος Γραμματείας της Διεύθυνσης Στενογραφί</w:t>
      </w:r>
      <w:r>
        <w:rPr>
          <w:rFonts w:eastAsia="Times New Roman" w:cs="Times New Roman"/>
        </w:rPr>
        <w:t>ας και Πρακτικών της Βουλής)</w:t>
      </w:r>
    </w:p>
    <w:p w14:paraId="6242B9CA" w14:textId="77777777" w:rsidR="000E4403" w:rsidRDefault="00E3488B">
      <w:pPr>
        <w:spacing w:line="600" w:lineRule="auto"/>
        <w:ind w:firstLine="720"/>
        <w:jc w:val="both"/>
        <w:rPr>
          <w:rFonts w:eastAsia="Times New Roman" w:cs="Times New Roman"/>
        </w:rPr>
      </w:pPr>
      <w:r>
        <w:rPr>
          <w:rFonts w:eastAsia="Times New Roman"/>
        </w:rPr>
        <w:t>Ευχαριστώ πολύ.</w:t>
      </w:r>
      <w:r>
        <w:rPr>
          <w:rFonts w:eastAsia="Times New Roman" w:cs="Times New Roman"/>
        </w:rPr>
        <w:t xml:space="preserve"> </w:t>
      </w:r>
    </w:p>
    <w:p w14:paraId="6242B9CB" w14:textId="77777777" w:rsidR="000E4403" w:rsidRDefault="00E3488B">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242B9C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κ. Ιωάννης Σαρακιώτης από τον ΣΥΡΙΖΑ.</w:t>
      </w:r>
    </w:p>
    <w:p w14:paraId="6242B9C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Μετά έχει ζητήσει τον λόγο ο Κοινοβουλευτικός Εκπρόσωπος της Έν</w:t>
      </w:r>
      <w:r>
        <w:rPr>
          <w:rFonts w:eastAsia="Times New Roman" w:cs="Times New Roman"/>
          <w:szCs w:val="24"/>
        </w:rPr>
        <w:t>ωσης Κεντρώων</w:t>
      </w:r>
      <w:r>
        <w:rPr>
          <w:rFonts w:eastAsia="Times New Roman" w:cs="Times New Roman"/>
          <w:szCs w:val="24"/>
        </w:rPr>
        <w:t xml:space="preserve"> </w:t>
      </w:r>
      <w:r>
        <w:rPr>
          <w:rFonts w:eastAsia="Times New Roman" w:cs="Times New Roman"/>
          <w:szCs w:val="24"/>
        </w:rPr>
        <w:t xml:space="preserve">κ. Σαρίδης. </w:t>
      </w:r>
    </w:p>
    <w:p w14:paraId="6242B9C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olor w:val="000000"/>
          <w:szCs w:val="24"/>
        </w:rPr>
        <w:t>Ευχαριστώ, κύριε Πρόεδρε.</w:t>
      </w:r>
      <w:r>
        <w:rPr>
          <w:rFonts w:eastAsia="Times New Roman" w:cs="Times New Roman"/>
          <w:szCs w:val="24"/>
        </w:rPr>
        <w:t xml:space="preserve"> </w:t>
      </w:r>
    </w:p>
    <w:p w14:paraId="6242B9C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ακούγοντας προ ολίγου τον κ. Φωτήλα να μιλάει και να σχολιάζει τα αποτελέσματα των γαλλικών εκλογών, αναρωτήθηκα αν θυμάται τις εποχές το</w:t>
      </w:r>
      <w:r>
        <w:rPr>
          <w:rFonts w:eastAsia="Times New Roman" w:cs="Times New Roman"/>
          <w:szCs w:val="24"/>
        </w:rPr>
        <w:t xml:space="preserve">υ ΠΑΣΟΚ, του Ποταμιού. </w:t>
      </w:r>
    </w:p>
    <w:p w14:paraId="6242B9D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πρέπει να αντιληφθεί ο κ. Φωτήλας ότι βρίσκεται στη Νέα Δημοκρατία, της οποίας κορυφαίο στέλεχος τυγχάνει </w:t>
      </w:r>
      <w:r>
        <w:rPr>
          <w:rFonts w:eastAsia="Times New Roman" w:cs="Times New Roman"/>
          <w:szCs w:val="24"/>
        </w:rPr>
        <w:t>«</w:t>
      </w:r>
      <w:r>
        <w:rPr>
          <w:rFonts w:eastAsia="Times New Roman" w:cs="Times New Roman"/>
          <w:szCs w:val="24"/>
        </w:rPr>
        <w:t>πατέρας</w:t>
      </w:r>
      <w:r>
        <w:rPr>
          <w:rFonts w:eastAsia="Times New Roman" w:cs="Times New Roman"/>
          <w:szCs w:val="24"/>
        </w:rPr>
        <w:t>»</w:t>
      </w:r>
      <w:r>
        <w:rPr>
          <w:rFonts w:eastAsia="Times New Roman" w:cs="Times New Roman"/>
          <w:szCs w:val="24"/>
        </w:rPr>
        <w:t xml:space="preserve"> της κ</w:t>
      </w:r>
      <w:r>
        <w:rPr>
          <w:rFonts w:eastAsia="Times New Roman" w:cs="Times New Roman"/>
          <w:szCs w:val="24"/>
        </w:rPr>
        <w:t>.</w:t>
      </w:r>
      <w:r>
        <w:rPr>
          <w:rFonts w:eastAsia="Times New Roman" w:cs="Times New Roman"/>
          <w:szCs w:val="24"/>
        </w:rPr>
        <w:t xml:space="preserve"> Λεπέν, ο γνήσιος, ο «ορίτζιναλ» ακροδεξιός. Θυμηθείτε πού βρίσκεστε, κύριε Φωτήλα. Σας δικαιολογούμε. Σας </w:t>
      </w:r>
      <w:r>
        <w:rPr>
          <w:rFonts w:eastAsia="Times New Roman" w:cs="Times New Roman"/>
          <w:szCs w:val="24"/>
        </w:rPr>
        <w:t>το συγχωρούμε. Είναι η περίοδος προσαρμογής.</w:t>
      </w:r>
    </w:p>
    <w:p w14:paraId="6242B9D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Τώρα συζητάμε επί του σχεδίου νόμου. Πρόκειται για ένα σχέδιο νόμου</w:t>
      </w:r>
      <w:r>
        <w:rPr>
          <w:rFonts w:eastAsia="Times New Roman" w:cs="Times New Roman"/>
          <w:szCs w:val="24"/>
        </w:rPr>
        <w:t>-</w:t>
      </w:r>
      <w:r>
        <w:rPr>
          <w:rFonts w:eastAsia="Times New Roman" w:cs="Times New Roman"/>
          <w:szCs w:val="24"/>
        </w:rPr>
        <w:t xml:space="preserve">σταθμό στην προσπάθεια της χώρας να εξυγιάνει και να επανεκκινήσει την πραγματική οικονομία της, να δώσει μια δεύτερη ευκαιρία στους ανθρώπους </w:t>
      </w:r>
      <w:r>
        <w:rPr>
          <w:rFonts w:eastAsia="Times New Roman" w:cs="Times New Roman"/>
          <w:szCs w:val="24"/>
        </w:rPr>
        <w:t xml:space="preserve">της παραγωγής και της υγιούς επιχειρηματικότητας, </w:t>
      </w:r>
      <w:r>
        <w:rPr>
          <w:rFonts w:eastAsia="Times New Roman"/>
          <w:szCs w:val="24"/>
        </w:rPr>
        <w:t>οι οποίοι</w:t>
      </w:r>
      <w:r>
        <w:rPr>
          <w:rFonts w:eastAsia="Times New Roman" w:cs="Times New Roman"/>
          <w:szCs w:val="24"/>
        </w:rPr>
        <w:t xml:space="preserve"> δεν αποτελούν στρατηγικούς κακοπληρωτές, αλλά απλώς ατύχησαν και απέτυχαν εξαιτίας των επιπτώσεων της οικονομικής κρίσης. </w:t>
      </w:r>
    </w:p>
    <w:p w14:paraId="6242B9D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εν λόγω νομοσχέδιο θα αποτελέσει σωσίβιο για την αγορά, αφού ουσιαστικ</w:t>
      </w:r>
      <w:r>
        <w:rPr>
          <w:rFonts w:eastAsia="Times New Roman" w:cs="Times New Roman"/>
          <w:szCs w:val="24"/>
        </w:rPr>
        <w:t>ά θα δώσει τη δυνατότητα σε βιώσιμες επιχειρήσεις να ρυθμίσουν συνολικές οφειλές, τόσο προς τον ιδιωτικό τομέα όσο και προς το δημόσιο, με στόχο να δοθεί ευκαιρία σε όσες δυνατόν περισσότερες επιχειρήσεις να συνεχίσουν τη λειτουργία τους πάνω σε νέες βάσει</w:t>
      </w:r>
      <w:r>
        <w:rPr>
          <w:rFonts w:eastAsia="Times New Roman" w:cs="Times New Roman"/>
          <w:szCs w:val="24"/>
        </w:rPr>
        <w:t>ς, διασφαλίζοντας παράλληλα χιλιάδες θέσεις εργασίας.</w:t>
      </w:r>
    </w:p>
    <w:p w14:paraId="6242B9D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παραπάνω λόγια δεν είναι δικά μου. Ανήκουν σε κάποιο κυβερνητικό στέλεχος, προς υπεράσπιση του σχεδίου νόμου. Ανήκουν στο Πρόεδρο της Εθνικής Συνομοσπονδίας Εμπορίου και Επιχειρηματικότητα</w:t>
      </w:r>
      <w:r>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 xml:space="preserve">Βασίλειο Κορκίδη και θεωρώ ότι συνιστούν μια άριστη σύνοψη της πρωτοβουλίας του Υπουργείου Οικονομίας και Ανάπτυξης. </w:t>
      </w:r>
    </w:p>
    <w:p w14:paraId="6242B9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οι επιχειρήσεις έχουν υποβληθεί σε μεγάλες θυσίες κατά τη διάρκεια της κρίσης, </w:t>
      </w:r>
      <w:r>
        <w:rPr>
          <w:rFonts w:eastAsia="Times New Roman"/>
          <w:szCs w:val="24"/>
        </w:rPr>
        <w:t>οι οποίες</w:t>
      </w:r>
      <w:r>
        <w:rPr>
          <w:rFonts w:eastAsia="Times New Roman" w:cs="Times New Roman"/>
          <w:szCs w:val="24"/>
        </w:rPr>
        <w:t xml:space="preserve"> τις έχουν οδηγήσει σε αδιέξοδο.</w:t>
      </w:r>
      <w:r>
        <w:rPr>
          <w:rFonts w:eastAsia="Times New Roman" w:cs="Times New Roman"/>
          <w:szCs w:val="24"/>
        </w:rPr>
        <w:t xml:space="preserve"> Επιχειρηματίες καθόλα φερέγγυοι κατά τις επόμενες δεκαετίες, βρέθηκαν μετά το 2010 να χρωστούν και πολλές φορές να οδηγούν τις επιχειρήσεις τους σε πτώχευση. </w:t>
      </w:r>
    </w:p>
    <w:p w14:paraId="6242B9D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πολιτικό σύστημα οφείλει πλέον να δώσει απαντήσεις. Αν οι συνάδελφοι της Νέας Δημοκρατίας θεω</w:t>
      </w:r>
      <w:r>
        <w:rPr>
          <w:rFonts w:eastAsia="Times New Roman" w:cs="Times New Roman"/>
          <w:szCs w:val="24"/>
        </w:rPr>
        <w:t>ρούν ότι η μοναδική διέξοδος από την κρίση είναι ο δανεισμός από τους θεσμούς και η εν γένει παθητική στάση, δίχως τις απαραίτητες επικουρικές ενέργειες από πλευράς των εκάστοτε ελληνικών κυβερνήσεων, πλανώνται πλάνην οικτράν.</w:t>
      </w:r>
    </w:p>
    <w:p w14:paraId="6242B9D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Βεβαίως, η τήρηση του προγράμματος αποτελεί μια αναγκαία συνθήκη, αλλά η χώρα οφείλει να κάνει και βήματα μπροστά, υιοθετώντας μια </w:t>
      </w:r>
      <w:r w:rsidRPr="00DA1D66">
        <w:rPr>
          <w:rFonts w:eastAsia="Times New Roman" w:cs="Times New Roman"/>
          <w:color w:val="000000" w:themeColor="text1"/>
          <w:szCs w:val="24"/>
        </w:rPr>
        <w:t>επιθετικότερη στρατηγική όσον αφορά την προσέλκυση επενδύσεων και τη διόρθωση των συνεπειών από την πολυετή προσπάθεια δημοσι</w:t>
      </w:r>
      <w:r w:rsidRPr="00DA1D66">
        <w:rPr>
          <w:rFonts w:eastAsia="Times New Roman" w:cs="Times New Roman"/>
          <w:color w:val="000000" w:themeColor="text1"/>
          <w:szCs w:val="24"/>
        </w:rPr>
        <w:t>ονομικής παραγωγής, η οποία μάλιστα υπήρξε και άγονη επί πολλά έτη με πλασματικά πλεονάσματα και δίχως το παραμικρό κοινωνικό πρόσημο.</w:t>
      </w:r>
    </w:p>
    <w:p w14:paraId="6242B9D7" w14:textId="77777777" w:rsidR="000E4403" w:rsidRDefault="00E3488B">
      <w:pPr>
        <w:spacing w:line="600" w:lineRule="auto"/>
        <w:ind w:firstLine="720"/>
        <w:jc w:val="both"/>
        <w:rPr>
          <w:rFonts w:eastAsia="Times New Roman" w:cs="Times New Roman"/>
          <w:szCs w:val="24"/>
        </w:rPr>
      </w:pPr>
      <w:r w:rsidRPr="00290C45">
        <w:rPr>
          <w:rFonts w:eastAsia="Times New Roman" w:cs="Times New Roman"/>
          <w:szCs w:val="24"/>
        </w:rPr>
        <w:t>Προκαλεί δε εντύπωση ότι εμείς που κατηγορούμαστε επανειλημμένα για τον κρατισμό, εμείς φέρνουμε προς ψήφιση το παρόν νομ</w:t>
      </w:r>
      <w:r w:rsidRPr="00290C45">
        <w:rPr>
          <w:rFonts w:eastAsia="Times New Roman" w:cs="Times New Roman"/>
          <w:szCs w:val="24"/>
        </w:rPr>
        <w:t>οσχέδιο τόν</w:t>
      </w:r>
      <w:r w:rsidRPr="006D3AD8">
        <w:rPr>
          <w:rFonts w:eastAsia="Times New Roman" w:cs="Times New Roman"/>
          <w:szCs w:val="24"/>
        </w:rPr>
        <w:t xml:space="preserve">ωσης της ιδιωτικής πρωτοβουλίας. Να μας απαντήσετε εσείς της Αξιωματικής Αντιπολίτευσης, που είστε φιλελεύθεροι, γιατί επιμένετε οι υγιείς επιχειρηματίες </w:t>
      </w:r>
      <w:r>
        <w:rPr>
          <w:rFonts w:eastAsia="Times New Roman" w:cs="Times New Roman"/>
          <w:szCs w:val="24"/>
        </w:rPr>
        <w:t>να παραμένουν με την πλάτη στον τοίχο. Προφανώς θεωρείτε ότι κάνατε το χρέος σας προς το ιδ</w:t>
      </w:r>
      <w:r>
        <w:rPr>
          <w:rFonts w:eastAsia="Times New Roman" w:cs="Times New Roman"/>
          <w:szCs w:val="24"/>
        </w:rPr>
        <w:t>εώδες της ελεύθερης οικονομίας με τις μαζικές απολύσεις στο</w:t>
      </w:r>
      <w:r>
        <w:rPr>
          <w:rFonts w:eastAsia="Times New Roman" w:cs="Times New Roman"/>
          <w:szCs w:val="24"/>
        </w:rPr>
        <w:t>ν</w:t>
      </w:r>
      <w:r>
        <w:rPr>
          <w:rFonts w:eastAsia="Times New Roman" w:cs="Times New Roman"/>
          <w:szCs w:val="24"/>
        </w:rPr>
        <w:t xml:space="preserve"> δημόσιο τομέα. Ας απουσιάζει το κράτος, παραγωγικός ιστός όμως θα υπάρχει από κάτω; Τι κάνετε για αυτόν όλα αυτά τα χρόνια; Έναν ν</w:t>
      </w:r>
      <w:r>
        <w:rPr>
          <w:rFonts w:eastAsia="Times New Roman" w:cs="Times New Roman"/>
          <w:szCs w:val="24"/>
        </w:rPr>
        <w:t>ό</w:t>
      </w:r>
      <w:r>
        <w:rPr>
          <w:rFonts w:eastAsia="Times New Roman" w:cs="Times New Roman"/>
          <w:szCs w:val="24"/>
        </w:rPr>
        <w:t>μ</w:t>
      </w:r>
      <w:r>
        <w:rPr>
          <w:rFonts w:eastAsia="Times New Roman" w:cs="Times New Roman"/>
          <w:szCs w:val="24"/>
        </w:rPr>
        <w:t>ο</w:t>
      </w:r>
      <w:r>
        <w:rPr>
          <w:rFonts w:eastAsia="Times New Roman" w:cs="Times New Roman"/>
          <w:szCs w:val="24"/>
        </w:rPr>
        <w:t xml:space="preserve"> στον οποίο υπήχθησαν τρεις επιχειρήσεις κατά τρόπο φωτογραφικ</w:t>
      </w:r>
      <w:r>
        <w:rPr>
          <w:rFonts w:eastAsia="Times New Roman" w:cs="Times New Roman"/>
          <w:szCs w:val="24"/>
        </w:rPr>
        <w:t xml:space="preserve">ό, θα μπορούσε να πει κάποιος. </w:t>
      </w:r>
    </w:p>
    <w:p w14:paraId="6242B9D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παρέχει τη δυνατότητα ένταξης και στις πλέον υπερχρεωμένες επιχειρήσεις υπό συγκεκριμένες προϋποθέσεις. Επίσης προβλέπει τη δυνατότητα του οφειλέτη να ρυθμίσει τα χρέη του </w:t>
      </w:r>
      <w:r>
        <w:rPr>
          <w:rFonts w:eastAsia="Times New Roman" w:cs="Times New Roman"/>
          <w:szCs w:val="24"/>
        </w:rPr>
        <w:t>μέχρι και σε εκατόν είκοσι μηνιαίες δόσεις, σε διάστημα δέκα ετών δηλαδή, με ελάχιστη καταβολή 50 ευρώ μηνιαίως. Περιλαμβάνει το σύνολο των πιστωτών, όπως τράπεζες, ΟΤΑ, εφορίες, ασφαλιστικά ταμεία και ιδιώτες προμηθευτές</w:t>
      </w:r>
      <w:r>
        <w:rPr>
          <w:rFonts w:eastAsia="Times New Roman" w:cs="Times New Roman"/>
          <w:szCs w:val="24"/>
        </w:rPr>
        <w:t>,</w:t>
      </w:r>
      <w:r>
        <w:rPr>
          <w:rFonts w:eastAsia="Times New Roman" w:cs="Times New Roman"/>
          <w:szCs w:val="24"/>
        </w:rPr>
        <w:t xml:space="preserve"> προστατεύοντας</w:t>
      </w:r>
      <w:r>
        <w:rPr>
          <w:rFonts w:eastAsia="Times New Roman" w:cs="Times New Roman"/>
          <w:szCs w:val="24"/>
        </w:rPr>
        <w:t>,</w:t>
      </w:r>
      <w:r>
        <w:rPr>
          <w:rFonts w:eastAsia="Times New Roman" w:cs="Times New Roman"/>
          <w:szCs w:val="24"/>
        </w:rPr>
        <w:t xml:space="preserve"> όμως, παράλληλα τ</w:t>
      </w:r>
      <w:r>
        <w:rPr>
          <w:rFonts w:eastAsia="Times New Roman" w:cs="Times New Roman"/>
          <w:szCs w:val="24"/>
        </w:rPr>
        <w:t>ις απαιτήσεις των μικρών πιστωτών, παρέχοντας δικλίδες εντοπισμού των λεγόμενων «στρατηγικών κακοπληρωτών» και εγγυώμενο την εκκίνηση της διαδικασίας</w:t>
      </w:r>
      <w:r>
        <w:rPr>
          <w:rFonts w:eastAsia="Times New Roman" w:cs="Times New Roman"/>
          <w:szCs w:val="24"/>
        </w:rPr>
        <w:t>,</w:t>
      </w:r>
      <w:r>
        <w:rPr>
          <w:rFonts w:eastAsia="Times New Roman" w:cs="Times New Roman"/>
          <w:szCs w:val="24"/>
        </w:rPr>
        <w:t xml:space="preserve"> ακόμα και εάν εκδηλώσει ενδιαφέρον μόλις το 50% των πιστωτών της επιχείρησης. </w:t>
      </w:r>
    </w:p>
    <w:p w14:paraId="6242B9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Αντιστοίχως προστατεύονται</w:t>
      </w:r>
      <w:r>
        <w:rPr>
          <w:rFonts w:eastAsia="Times New Roman" w:cs="Times New Roman"/>
          <w:szCs w:val="24"/>
        </w:rPr>
        <w:t xml:space="preserve"> οι οφειλέτες με τον σαφή χρονικό προσδιορισμό της αναστολής από καταδιωκτικά μέτρα εναντίον τους, τον ορισμό σαφών χρονοδιαγραμμάτων τήρησης της διαδικασίας και την υλοποίησή της από ειδικό πληροφοριακό σύστημα. Είναι εξαιρετικά σημαντικό να περιχαρακωθεί</w:t>
      </w:r>
      <w:r>
        <w:rPr>
          <w:rFonts w:eastAsia="Times New Roman" w:cs="Times New Roman"/>
          <w:szCs w:val="24"/>
        </w:rPr>
        <w:t xml:space="preserve"> η διαδικασία, καθώς πέραν από το οικονομικό πρόσημο, υπάρχει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εκείνο της δικαιοσύνης και της ηθικής νομιμοποίησης των αποτελεσμάτων του συμβιβασμού. </w:t>
      </w:r>
    </w:p>
    <w:p w14:paraId="6242B9D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παρόν σχέδιο νόμου αναμένεται να δώσει τη δυνατότητα ένταξης σε όλες τις επιχειρήσεις ανεξαρ</w:t>
      </w:r>
      <w:r>
        <w:rPr>
          <w:rFonts w:eastAsia="Times New Roman" w:cs="Times New Roman"/>
          <w:szCs w:val="24"/>
        </w:rPr>
        <w:t>τήτως του μεγέθους τους συμπεριλαμβανομένων των ατομικών, με οφειλές άνω των 20</w:t>
      </w:r>
      <w:r>
        <w:rPr>
          <w:rFonts w:eastAsia="Times New Roman" w:cs="Times New Roman"/>
          <w:szCs w:val="24"/>
        </w:rPr>
        <w:t>.000</w:t>
      </w:r>
      <w:r>
        <w:rPr>
          <w:rFonts w:eastAsia="Times New Roman" w:cs="Times New Roman"/>
          <w:szCs w:val="24"/>
        </w:rPr>
        <w:t xml:space="preserve"> ευρώ. Τονίζω ιδιαίτερα την εμβέλεια</w:t>
      </w:r>
      <w:r>
        <w:rPr>
          <w:rFonts w:eastAsia="Times New Roman" w:cs="Times New Roman"/>
          <w:szCs w:val="24"/>
        </w:rPr>
        <w:t>,</w:t>
      </w:r>
      <w:r>
        <w:rPr>
          <w:rFonts w:eastAsia="Times New Roman" w:cs="Times New Roman"/>
          <w:szCs w:val="24"/>
        </w:rPr>
        <w:t xml:space="preserve"> καθώς στο παρελθόν είχαμε νομοθετικές πρωτοβουλίες, όπως εκείνη από την πλευρά του κ. Δένδια όταν ήταν Υπουργός, οι οποίες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έρασαν και δεν ακούμπησαν κα</w:t>
      </w:r>
      <w:r>
        <w:rPr>
          <w:rFonts w:eastAsia="Times New Roman" w:cs="Times New Roman"/>
          <w:szCs w:val="24"/>
        </w:rPr>
        <w:t>μ</w:t>
      </w:r>
      <w:r>
        <w:rPr>
          <w:rFonts w:eastAsia="Times New Roman" w:cs="Times New Roman"/>
          <w:szCs w:val="24"/>
        </w:rPr>
        <w:t>μία επιχείρηση, έγιναν για να γίνουν, δεν αφορούσαν κανέναν, δεν έδωσαν κα</w:t>
      </w:r>
      <w:r>
        <w:rPr>
          <w:rFonts w:eastAsia="Times New Roman" w:cs="Times New Roman"/>
          <w:szCs w:val="24"/>
        </w:rPr>
        <w:t>μ</w:t>
      </w:r>
      <w:r>
        <w:rPr>
          <w:rFonts w:eastAsia="Times New Roman" w:cs="Times New Roman"/>
          <w:szCs w:val="24"/>
        </w:rPr>
        <w:t xml:space="preserve">μία ανάσα, εξυπηρέτησαν μόνο τη συγγραφή πανηγυρικών δελτίων </w:t>
      </w:r>
      <w:r>
        <w:rPr>
          <w:rFonts w:eastAsia="Times New Roman" w:cs="Times New Roman"/>
          <w:szCs w:val="24"/>
        </w:rPr>
        <w:t>Τ</w:t>
      </w:r>
      <w:r>
        <w:rPr>
          <w:rFonts w:eastAsia="Times New Roman" w:cs="Times New Roman"/>
          <w:szCs w:val="24"/>
        </w:rPr>
        <w:t>ύπου κατά την ημέρα ψήφισης του νόμου. Η μετέπειτα πορεία ούτε ενδιέφερε ούτε απασχόλησε κ</w:t>
      </w:r>
      <w:r>
        <w:rPr>
          <w:rFonts w:eastAsia="Times New Roman" w:cs="Times New Roman"/>
          <w:szCs w:val="24"/>
        </w:rPr>
        <w:t xml:space="preserve">άποιον από τους ικανούς και αποτελεσματικούς συναδέλφους της Νέας Δημοκρατίας. </w:t>
      </w:r>
    </w:p>
    <w:p w14:paraId="6242B9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 αυτού ακριβώς έγκειται το διακύβευμα της ενεργητικής υλοποίησης του προγράμματος. Οι νόμοι οφείλουν να γίνονται</w:t>
      </w:r>
      <w:r>
        <w:rPr>
          <w:rFonts w:eastAsia="Times New Roman" w:cs="Times New Roman"/>
          <w:szCs w:val="24"/>
        </w:rPr>
        <w:t>,</w:t>
      </w:r>
      <w:r>
        <w:rPr>
          <w:rFonts w:eastAsia="Times New Roman" w:cs="Times New Roman"/>
          <w:szCs w:val="24"/>
        </w:rPr>
        <w:t xml:space="preserve"> για να εξυπηρετήσουν τις ανάγκες των πολιτών και προς αυτή </w:t>
      </w:r>
      <w:r>
        <w:rPr>
          <w:rFonts w:eastAsia="Times New Roman" w:cs="Times New Roman"/>
          <w:szCs w:val="24"/>
        </w:rPr>
        <w:t xml:space="preserve">την κατεύθυνση παρακολουθείται και εκτιμάται η εκτέλεσή τους. Ας δούμε τι θα αποδώσει το σχέδιο νόμου των σημερινών «ανίκανων και ερασιτεχνών» και θα είμαστε εδώ να το αξιολογήσουμε. </w:t>
      </w:r>
    </w:p>
    <w:p w14:paraId="6242B9D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Εξάλλου όπως ανέφερε σε πρόσφατη συνέντευξή της η Τομεάρχης Ανάπτυξης τη</w:t>
      </w:r>
      <w:r>
        <w:rPr>
          <w:rFonts w:eastAsia="Times New Roman" w:cs="Times New Roman"/>
          <w:szCs w:val="24"/>
        </w:rPr>
        <w:t xml:space="preserve">ς Νέας Δημοκρατίας, ένας νόμος δεν κρίνεται από τις προθέσεις του αλλά από τα αποτελέσματά του. Φαντάζομαι ότι δεν ήταν σπόντα για τα αποτελέσματα του νόμου της Νέας Δημοκρατίας. </w:t>
      </w:r>
    </w:p>
    <w:p w14:paraId="6242B9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εξωδικαστικός μηχανισμός ρύθμισης οφειλών επιχειρήσεων αποτελεί κορωνίδα τ</w:t>
      </w:r>
      <w:r>
        <w:rPr>
          <w:rFonts w:eastAsia="Times New Roman" w:cs="Times New Roman"/>
          <w:szCs w:val="24"/>
        </w:rPr>
        <w:t xml:space="preserve">ων προσπαθειών της σημερινής Κυβέρνησης, προκειμένου να βγάλει την χώρα από την κρίση. Η δημιουργία ευνοϊκού επενδυτικού περιβάλλοντος συνιστά προϋπόθεση για τον ερχομό της ανάπτυξης και το τέλος των ημερών της σκληρής δημοσιονομικής προσαρμογής. </w:t>
      </w:r>
    </w:p>
    <w:p w14:paraId="6242B9D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καλώ</w:t>
      </w:r>
      <w:r>
        <w:rPr>
          <w:rFonts w:eastAsia="Times New Roman" w:cs="Times New Roman"/>
          <w:szCs w:val="24"/>
        </w:rPr>
        <w:t xml:space="preserve"> να αφήσουμε τις μικροκομματικές σκοπιμότητες και τα φθηνά επιχειρήματα, όπως το πρωτάκουστο ότι δεν ψηφίζουμε γιατί άργησε να έρθει το νομοσχέδιο και να στηρίξουμε το παρόν σχέδιο νόμου ως μία εξ αντικειμένου θετική πρωτοβουλία. </w:t>
      </w:r>
    </w:p>
    <w:p w14:paraId="6242B9D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ευχαριστώ.</w:t>
      </w:r>
    </w:p>
    <w:p w14:paraId="6242B9E0"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τις πτέρυγες του ΣΥΡΙΖΑ και των ΑΝΕΛ)</w:t>
      </w:r>
    </w:p>
    <w:p w14:paraId="6242B9E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Κοινοβουλευτικός Εκπρόσωπος της Ένωσης Κεντρώων κ. Σαρίδης. </w:t>
      </w:r>
    </w:p>
    <w:p w14:paraId="6242B9E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ακολουθήσουν πέντε ομιλητές εκ του καταλόγου και μετά θα μιλήσει </w:t>
      </w:r>
      <w:r>
        <w:rPr>
          <w:rFonts w:eastAsia="Times New Roman" w:cs="Times New Roman"/>
          <w:szCs w:val="24"/>
        </w:rPr>
        <w:t xml:space="preserve">ο </w:t>
      </w:r>
      <w:r>
        <w:rPr>
          <w:rFonts w:eastAsia="Times New Roman" w:cs="Times New Roman"/>
          <w:szCs w:val="24"/>
        </w:rPr>
        <w:t xml:space="preserve">Κοινοβουλευτικός Εκπρόσωπος του Κομμουνιστικού Κόμματος Ελλάδας, ο κ. Καραθανασόπουλος. </w:t>
      </w:r>
    </w:p>
    <w:p w14:paraId="6242B9E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Ορίστε, κύριε Σαρίδη, έχετε τον λόγο. </w:t>
      </w:r>
    </w:p>
    <w:p w14:paraId="6242B9E4" w14:textId="77777777" w:rsidR="000E4403" w:rsidRDefault="00E3488B">
      <w:pPr>
        <w:shd w:val="clear" w:color="auto" w:fill="FFFFFF"/>
        <w:spacing w:after="240"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6242B9E5" w14:textId="77777777" w:rsidR="000E4403" w:rsidRDefault="00E3488B">
      <w:pPr>
        <w:shd w:val="clear" w:color="auto" w:fill="FFFFFF"/>
        <w:spacing w:after="24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υπό ψήφιση σχέδιο νόμου </w:t>
      </w:r>
      <w:r>
        <w:rPr>
          <w:rFonts w:eastAsia="Times New Roman" w:cs="Times New Roman"/>
          <w:szCs w:val="24"/>
        </w:rPr>
        <w:t>η Κυβέρνηση επιχειρεί να ικανοποιήσει τη διαπιστωμένη και αναμφισβήτητη κοινωνική ανάγκη για μια νομοθετική λύση στο κρίσιμο ζήτημα των υπερχρεωμένων ελληνικών επιχειρήσεων.</w:t>
      </w:r>
    </w:p>
    <w:p w14:paraId="6242B9E6" w14:textId="77777777" w:rsidR="000E4403" w:rsidRDefault="00E3488B">
      <w:pPr>
        <w:shd w:val="clear" w:color="auto" w:fill="FFFFFF"/>
        <w:spacing w:after="240" w:line="600" w:lineRule="auto"/>
        <w:ind w:firstLine="720"/>
        <w:contextualSpacing/>
        <w:jc w:val="both"/>
        <w:rPr>
          <w:rFonts w:eastAsia="Times New Roman" w:cs="Times New Roman"/>
          <w:szCs w:val="24"/>
        </w:rPr>
      </w:pPr>
      <w:r>
        <w:rPr>
          <w:rFonts w:eastAsia="Times New Roman" w:cs="Times New Roman"/>
          <w:szCs w:val="24"/>
        </w:rPr>
        <w:t>Δυστυχώς, όμως, ακόμα και σε αυτό το τόσο σημαντικό ζήτημα που έχει τη δυναμική να</w:t>
      </w:r>
      <w:r>
        <w:rPr>
          <w:rFonts w:eastAsia="Times New Roman" w:cs="Times New Roman"/>
          <w:szCs w:val="24"/>
        </w:rPr>
        <w:t xml:space="preserve"> κρίνει καθοριστικά την πορεία ανάκαμψης της οικονομίας,</w:t>
      </w:r>
      <w:r>
        <w:rPr>
          <w:rFonts w:eastAsia="Times New Roman" w:cs="Times New Roman"/>
          <w:szCs w:val="24"/>
        </w:rPr>
        <w:t xml:space="preserve"> </w:t>
      </w:r>
      <w:r>
        <w:rPr>
          <w:rFonts w:eastAsia="Times New Roman" w:cs="Times New Roman"/>
          <w:szCs w:val="24"/>
        </w:rPr>
        <w:t>την προσπάθεια διάσωσης της μικρομεσαίας επιχειρηματικότητας στην Ελλάδα, αλλά και σε μεγάλο βαθμό τη διατήρηση της κοινωνικής συνοχής, οι Έλληνες θα πρέπει για ακόμα μια φορά να προσπαθήσουν να διακ</w:t>
      </w:r>
      <w:r>
        <w:rPr>
          <w:rFonts w:eastAsia="Times New Roman" w:cs="Times New Roman"/>
          <w:szCs w:val="24"/>
        </w:rPr>
        <w:t xml:space="preserve">ρίνουν την αλήθεια ανάμεσα στις άσχετες με την πραγματικότητα ρητορείες και της Κυβέρνησης και της Αξιωματικής Αντιπολίτευσης. </w:t>
      </w:r>
    </w:p>
    <w:p w14:paraId="6242B9E7" w14:textId="77777777" w:rsidR="000E4403" w:rsidRDefault="00E3488B">
      <w:pPr>
        <w:spacing w:line="600" w:lineRule="auto"/>
        <w:ind w:firstLine="720"/>
        <w:jc w:val="both"/>
        <w:rPr>
          <w:rFonts w:eastAsia="Times New Roman" w:cs="Times New Roman"/>
          <w:bCs/>
          <w:szCs w:val="24"/>
          <w:shd w:val="clear" w:color="auto" w:fill="FFFFFF"/>
        </w:rPr>
      </w:pPr>
      <w:r>
        <w:rPr>
          <w:rFonts w:eastAsia="Times New Roman" w:cs="Times New Roman"/>
          <w:bCs/>
          <w:szCs w:val="24"/>
          <w:shd w:val="clear" w:color="auto" w:fill="FFFFFF"/>
        </w:rPr>
        <w:t xml:space="preserve">Το υπό ψήφιση νομοσχέδιο χαρακτηρίστηκε από όλους πολυαναμενόμενο. Εκεί, όμως, εξαντλήθηκε και η όποια ομοφωνία. Δεν </w:t>
      </w:r>
      <w:r>
        <w:rPr>
          <w:rFonts w:eastAsia="Times New Roman"/>
          <w:bCs/>
          <w:szCs w:val="24"/>
          <w:shd w:val="clear" w:color="auto" w:fill="FFFFFF"/>
        </w:rPr>
        <w:t>έ</w:t>
      </w:r>
      <w:r>
        <w:rPr>
          <w:rFonts w:eastAsia="Times New Roman" w:cs="Times New Roman"/>
          <w:bCs/>
          <w:szCs w:val="24"/>
          <w:shd w:val="clear" w:color="auto" w:fill="FFFFFF"/>
        </w:rPr>
        <w:t>χουμε κατο</w:t>
      </w:r>
      <w:r>
        <w:rPr>
          <w:rFonts w:eastAsia="Times New Roman" w:cs="Times New Roman"/>
          <w:bCs/>
          <w:szCs w:val="24"/>
          <w:shd w:val="clear" w:color="auto" w:fill="FFFFFF"/>
        </w:rPr>
        <w:t>ρθώσει ακόμα να δώσουμε ξεκάθαρες απαντήσεις για πολύ βασικά σημεία αυτού του νομοσχέδιου. Ποιο</w:t>
      </w:r>
      <w:r>
        <w:rPr>
          <w:rFonts w:eastAsia="Times New Roman" w:cs="Times New Roman"/>
          <w:bCs/>
          <w:szCs w:val="24"/>
          <w:shd w:val="clear" w:color="auto" w:fill="FFFFFF"/>
        </w:rPr>
        <w:t>ύ</w:t>
      </w:r>
      <w:r>
        <w:rPr>
          <w:rFonts w:eastAsia="Times New Roman" w:cs="Times New Roman"/>
          <w:bCs/>
          <w:szCs w:val="24"/>
          <w:shd w:val="clear" w:color="auto" w:fill="FFFFFF"/>
        </w:rPr>
        <w:t>ς αφορά τελικά αυτό το νομοσχέδιο</w:t>
      </w:r>
      <w:r>
        <w:rPr>
          <w:rFonts w:eastAsia="Times New Roman" w:cs="Times New Roman"/>
          <w:bCs/>
          <w:szCs w:val="24"/>
          <w:shd w:val="clear" w:color="auto" w:fill="FFFFFF"/>
        </w:rPr>
        <w:t>,</w:t>
      </w:r>
      <w:r>
        <w:rPr>
          <w:rFonts w:eastAsia="Times New Roman" w:cs="Times New Roman"/>
          <w:bCs/>
          <w:szCs w:val="24"/>
          <w:shd w:val="clear" w:color="auto" w:fill="FFFFFF"/>
        </w:rPr>
        <w:t xml:space="preserve"> έτσι όπως </w:t>
      </w:r>
      <w:r>
        <w:rPr>
          <w:rFonts w:eastAsia="Times New Roman"/>
          <w:bCs/>
          <w:szCs w:val="24"/>
          <w:shd w:val="clear" w:color="auto" w:fill="FFFFFF"/>
        </w:rPr>
        <w:t>είναι</w:t>
      </w:r>
      <w:r>
        <w:rPr>
          <w:rFonts w:eastAsia="Times New Roman" w:cs="Times New Roman"/>
          <w:bCs/>
          <w:szCs w:val="24"/>
          <w:shd w:val="clear" w:color="auto" w:fill="FFFFFF"/>
        </w:rPr>
        <w:t xml:space="preserve"> διατυπωμένο; Πόσοι από αυτούς που το περίμεναν εναγωνίως</w:t>
      </w:r>
      <w:r>
        <w:rPr>
          <w:rFonts w:eastAsia="Times New Roman" w:cs="Times New Roman"/>
          <w:bCs/>
          <w:szCs w:val="24"/>
          <w:shd w:val="clear" w:color="auto" w:fill="FFFFFF"/>
        </w:rPr>
        <w:t>,</w:t>
      </w:r>
      <w:r>
        <w:rPr>
          <w:rFonts w:eastAsia="Times New Roman" w:cs="Times New Roman"/>
          <w:bCs/>
          <w:szCs w:val="24"/>
          <w:shd w:val="clear" w:color="auto" w:fill="FFFFFF"/>
        </w:rPr>
        <w:t xml:space="preserve"> θα καταφέρουν να κάνουν χρήση των ευνοϊκών διατάξεω</w:t>
      </w:r>
      <w:r>
        <w:rPr>
          <w:rFonts w:eastAsia="Times New Roman" w:cs="Times New Roman"/>
          <w:bCs/>
          <w:szCs w:val="24"/>
          <w:shd w:val="clear" w:color="auto" w:fill="FFFFFF"/>
        </w:rPr>
        <w:t xml:space="preserve">ν του; Αποτελεί λύση στο πρόβλημα; </w:t>
      </w:r>
    </w:p>
    <w:p w14:paraId="6242B9E8" w14:textId="77777777" w:rsidR="000E4403" w:rsidRDefault="00E3488B">
      <w:pPr>
        <w:spacing w:line="600" w:lineRule="auto"/>
        <w:ind w:firstLine="720"/>
        <w:jc w:val="both"/>
        <w:rPr>
          <w:rFonts w:eastAsia="Times New Roman"/>
          <w:color w:val="222222"/>
          <w:szCs w:val="24"/>
        </w:rPr>
      </w:pPr>
      <w:r>
        <w:rPr>
          <w:rFonts w:eastAsia="Times New Roman" w:cs="Times New Roman"/>
          <w:bCs/>
          <w:szCs w:val="24"/>
          <w:shd w:val="clear" w:color="auto" w:fill="FFFFFF"/>
        </w:rPr>
        <w:t xml:space="preserve">Ο ίδιος ο Υπουργός παραδέχτηκε, απαντώντας σε ερώτηση που έθεσα και εγώ αλλά και άλλοι συνάδελφοί κατά τις συζητήσεις στην αρμόδια </w:t>
      </w:r>
      <w:r>
        <w:rPr>
          <w:rFonts w:eastAsia="Times New Roman" w:cs="Times New Roman"/>
          <w:bCs/>
          <w:szCs w:val="24"/>
          <w:shd w:val="clear" w:color="auto" w:fill="FFFFFF"/>
        </w:rPr>
        <w:t>ε</w:t>
      </w:r>
      <w:r>
        <w:rPr>
          <w:rFonts w:eastAsia="Times New Roman" w:cs="Times New Roman"/>
          <w:bCs/>
          <w:szCs w:val="24"/>
          <w:shd w:val="clear" w:color="auto" w:fill="FFFFFF"/>
        </w:rPr>
        <w:t xml:space="preserve">πιτροπή, </w:t>
      </w:r>
      <w:r>
        <w:rPr>
          <w:rFonts w:eastAsia="Times New Roman"/>
          <w:color w:val="222222"/>
          <w:szCs w:val="24"/>
        </w:rPr>
        <w:t>πως δεν μπορούμε να ξέρουμε</w:t>
      </w:r>
      <w:r>
        <w:rPr>
          <w:rFonts w:eastAsia="Times New Roman"/>
          <w:color w:val="222222"/>
          <w:szCs w:val="24"/>
        </w:rPr>
        <w:t>,</w:t>
      </w:r>
      <w:r>
        <w:rPr>
          <w:rFonts w:eastAsia="Times New Roman"/>
          <w:color w:val="222222"/>
          <w:szCs w:val="24"/>
        </w:rPr>
        <w:t xml:space="preserve"> πόσες και ποιες επιχειρήσεις θα μπορέσουν τελικά ν</w:t>
      </w:r>
      <w:r>
        <w:rPr>
          <w:rFonts w:eastAsia="Times New Roman"/>
          <w:color w:val="222222"/>
          <w:szCs w:val="24"/>
        </w:rPr>
        <w:t xml:space="preserve">α υπαχθούν στο νόμο Παπαδημητρίου. Πρόκειται για παραδοχή ήττας. Έτσι ερμηνεύω εγώ αυτή τη δήλωση ως παραδοχή αποτυχίας. </w:t>
      </w:r>
    </w:p>
    <w:p w14:paraId="6242B9E9" w14:textId="77777777" w:rsidR="000E4403" w:rsidRDefault="00E3488B">
      <w:pPr>
        <w:spacing w:line="600" w:lineRule="auto"/>
        <w:ind w:firstLine="720"/>
        <w:jc w:val="both"/>
        <w:rPr>
          <w:rFonts w:eastAsia="Times New Roman"/>
          <w:color w:val="222222"/>
          <w:szCs w:val="24"/>
        </w:rPr>
      </w:pPr>
      <w:r>
        <w:rPr>
          <w:rFonts w:eastAsia="Times New Roman"/>
          <w:color w:val="222222"/>
          <w:szCs w:val="24"/>
        </w:rPr>
        <w:t>Το ότι ο νόμος Δένδια έμεινε τελικά στα χαρτιά, σε συνδυασμό μάλιστα με το γεγονός πως ορίζονται σήμερα ημερομηνίες εκδίκασης για το 2</w:t>
      </w:r>
      <w:r>
        <w:rPr>
          <w:rFonts w:eastAsia="Times New Roman"/>
          <w:color w:val="222222"/>
          <w:szCs w:val="24"/>
        </w:rPr>
        <w:t>032 των εκατόν πενήντα πέντε χιλιάδων εκκρεμών υποθέσεων του νόμου Κατσέλη, μας δίνουν μια ιδέα</w:t>
      </w:r>
      <w:r>
        <w:rPr>
          <w:rFonts w:eastAsia="Times New Roman"/>
          <w:color w:val="222222"/>
          <w:szCs w:val="24"/>
        </w:rPr>
        <w:t>,</w:t>
      </w:r>
      <w:r>
        <w:rPr>
          <w:rFonts w:eastAsia="Times New Roman"/>
          <w:color w:val="222222"/>
          <w:szCs w:val="24"/>
        </w:rPr>
        <w:t xml:space="preserve"> για το τι έχουμε να περιμένουμε στην τραγική περίπτωση που επιβεβαιωθούν οι βάσιμες ανησυχίες όσων πιστεύουν</w:t>
      </w:r>
      <w:r>
        <w:rPr>
          <w:rFonts w:eastAsia="Times New Roman"/>
          <w:color w:val="222222"/>
          <w:szCs w:val="24"/>
        </w:rPr>
        <w:t>,</w:t>
      </w:r>
      <w:r>
        <w:rPr>
          <w:rFonts w:eastAsia="Times New Roman"/>
          <w:color w:val="222222"/>
          <w:szCs w:val="24"/>
        </w:rPr>
        <w:t xml:space="preserve"> πως το νομοσχέδιο αφήνει μεγάλα και αδικαιολόγητα</w:t>
      </w:r>
      <w:r>
        <w:rPr>
          <w:rFonts w:eastAsia="Times New Roman"/>
          <w:color w:val="222222"/>
          <w:szCs w:val="24"/>
        </w:rPr>
        <w:t xml:space="preserve"> περιθώρια παρουσίασης καταχρηστικών συμπεριφορών.</w:t>
      </w:r>
    </w:p>
    <w:p w14:paraId="6242B9EA"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Όμως αυτή τη φορά υπάρχουν και κάποιοι σοβαροί –χρονικοί κυρίως– περιορισμοί, που οφείλουμε να λάβουμε υπ</w:t>
      </w:r>
      <w:r>
        <w:rPr>
          <w:rFonts w:eastAsia="Times New Roman"/>
          <w:color w:val="222222"/>
          <w:szCs w:val="24"/>
        </w:rPr>
        <w:t xml:space="preserve">’ </w:t>
      </w:r>
      <w:r>
        <w:rPr>
          <w:rFonts w:eastAsia="Times New Roman"/>
          <w:color w:val="222222"/>
          <w:szCs w:val="24"/>
        </w:rPr>
        <w:t>όψιν. Στις αρχές του 2018, για παράδειγμα, είναι προγραμματισμένα κάποια πολύ σκληρά στρες τεστ γι</w:t>
      </w:r>
      <w:r>
        <w:rPr>
          <w:rFonts w:eastAsia="Times New Roman"/>
          <w:color w:val="222222"/>
          <w:szCs w:val="24"/>
        </w:rPr>
        <w:t xml:space="preserve">α τις ελληνικές τράπεζες και αν δεν σταματήσουμε τη δημιουργία νέων «κόκκινων δανείων» και αποτύχει ο θεσμός του εξωδικαστικού μηχανισμού επίλυσης διαφορών, τότε ίσως αναγκαστούμε να συζητήσουμε και μια τέταρτη ανακεφαλαιοποίηση. Σας το είπε και ο </w:t>
      </w:r>
      <w:r>
        <w:rPr>
          <w:rFonts w:eastAsia="Times New Roman"/>
          <w:color w:val="222222"/>
          <w:szCs w:val="24"/>
        </w:rPr>
        <w:t>ε</w:t>
      </w:r>
      <w:r>
        <w:rPr>
          <w:rFonts w:eastAsia="Times New Roman"/>
          <w:color w:val="222222"/>
          <w:szCs w:val="24"/>
        </w:rPr>
        <w:t xml:space="preserve">ισηγητής μας, ο κ. Γεωργιάδης. </w:t>
      </w:r>
    </w:p>
    <w:p w14:paraId="6242B9EB"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Κυρίες και κύριοι συνάδελφοι, έχουμε ήδη χάσει πολύτιμο χρόνο</w:t>
      </w:r>
      <w:r>
        <w:rPr>
          <w:rFonts w:eastAsia="Times New Roman"/>
          <w:color w:val="222222"/>
          <w:szCs w:val="24"/>
        </w:rPr>
        <w:t>,</w:t>
      </w:r>
      <w:r>
        <w:rPr>
          <w:rFonts w:eastAsia="Times New Roman"/>
          <w:color w:val="222222"/>
          <w:szCs w:val="24"/>
        </w:rPr>
        <w:t xml:space="preserve"> σε μια περίοδο που κυριολεκτικά ο χρόνος είναι χρήμα και με δεδομένο ότι ο προτεινόμενος νόμος δίνει περιθώριο αξιοποίησης των προβλέψεων του μέχρι τα τέλη του 2018, γίνεται κατανοητό</w:t>
      </w:r>
      <w:r>
        <w:rPr>
          <w:rFonts w:eastAsia="Times New Roman"/>
          <w:color w:val="222222"/>
          <w:szCs w:val="24"/>
        </w:rPr>
        <w:t>,</w:t>
      </w:r>
      <w:r>
        <w:rPr>
          <w:rFonts w:eastAsia="Times New Roman"/>
          <w:color w:val="222222"/>
          <w:szCs w:val="24"/>
        </w:rPr>
        <w:t xml:space="preserve"> πως η ελληνική </w:t>
      </w:r>
      <w:r>
        <w:rPr>
          <w:rFonts w:eastAsia="Times New Roman"/>
          <w:color w:val="222222"/>
          <w:szCs w:val="24"/>
        </w:rPr>
        <w:t>Κ</w:t>
      </w:r>
      <w:r>
        <w:rPr>
          <w:rFonts w:eastAsia="Times New Roman"/>
          <w:color w:val="222222"/>
          <w:szCs w:val="24"/>
        </w:rPr>
        <w:t>υβέρνηση έχει πάρα πολύ μικρό περιθώριο να δράσει, χωρ</w:t>
      </w:r>
      <w:r>
        <w:rPr>
          <w:rFonts w:eastAsia="Times New Roman"/>
          <w:color w:val="222222"/>
          <w:szCs w:val="24"/>
        </w:rPr>
        <w:t xml:space="preserve">ίς μάλιστα να έχει την πολυτέλεια να πέσει έξω στα χρονοδιαγράμματα της. </w:t>
      </w:r>
    </w:p>
    <w:p w14:paraId="6242B9EC"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 xml:space="preserve">Αν για παράδειγμα δεν λειτουργήσει στην ώρα της η ηλεκτρονική πλατφόρμα, οι συνέπειες θα είναι απρόβλεπτες. Το είπαμε και στην </w:t>
      </w:r>
      <w:r>
        <w:rPr>
          <w:rFonts w:eastAsia="Times New Roman"/>
          <w:color w:val="222222"/>
          <w:szCs w:val="24"/>
        </w:rPr>
        <w:t>ε</w:t>
      </w:r>
      <w:r>
        <w:rPr>
          <w:rFonts w:eastAsia="Times New Roman"/>
          <w:color w:val="222222"/>
          <w:szCs w:val="24"/>
        </w:rPr>
        <w:t>πιτροπή. Θα υπάρξει πρόβλημα, εάν δεν τεθεί σε λειτουρ</w:t>
      </w:r>
      <w:r>
        <w:rPr>
          <w:rFonts w:eastAsia="Times New Roman"/>
          <w:color w:val="222222"/>
          <w:szCs w:val="24"/>
        </w:rPr>
        <w:t>γία η ηλεκτρονική πλατφόρμα.</w:t>
      </w:r>
    </w:p>
    <w:p w14:paraId="6242B9ED"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 xml:space="preserve">Η επιτυχής εφαρμογή του υπό συζήτηση νομοσχεδίου θα κριθεί και από το αν θα ξεκινήσουν </w:t>
      </w:r>
      <w:r>
        <w:rPr>
          <w:rFonts w:eastAsia="Times New Roman"/>
          <w:bCs/>
          <w:color w:val="222222"/>
          <w:szCs w:val="24"/>
        </w:rPr>
        <w:t>ταυτόχρονα</w:t>
      </w:r>
      <w:r>
        <w:rPr>
          <w:rFonts w:eastAsia="Times New Roman"/>
          <w:b/>
          <w:bCs/>
          <w:color w:val="222222"/>
          <w:szCs w:val="24"/>
        </w:rPr>
        <w:t xml:space="preserve"> </w:t>
      </w:r>
      <w:r>
        <w:rPr>
          <w:rFonts w:eastAsia="Times New Roman"/>
          <w:color w:val="222222"/>
          <w:szCs w:val="24"/>
        </w:rPr>
        <w:t>η διαδικασία υποβολής αιτήσεων με τη λειτουργία της πλατφόρμας.</w:t>
      </w:r>
    </w:p>
    <w:p w14:paraId="6242B9EE"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 xml:space="preserve">Σχετικά δε με τα απαιτούμενα από τον νόμο δικαιολογητικά </w:t>
      </w:r>
      <w:r>
        <w:rPr>
          <w:rFonts w:eastAsia="Times New Roman"/>
          <w:bCs/>
          <w:color w:val="222222"/>
          <w:szCs w:val="24"/>
        </w:rPr>
        <w:t>είναι</w:t>
      </w:r>
      <w:r>
        <w:rPr>
          <w:rFonts w:eastAsia="Times New Roman"/>
          <w:color w:val="222222"/>
          <w:szCs w:val="24"/>
        </w:rPr>
        <w:t xml:space="preserve"> πά</w:t>
      </w:r>
      <w:r>
        <w:rPr>
          <w:rFonts w:eastAsia="Times New Roman"/>
          <w:color w:val="222222"/>
          <w:szCs w:val="24"/>
        </w:rPr>
        <w:t xml:space="preserve">ρα πολλά και θα μπορούσαν να μειωθούν δραστικά, </w:t>
      </w:r>
      <w:r>
        <w:rPr>
          <w:rFonts w:eastAsia="Times New Roman"/>
          <w:color w:val="222222"/>
          <w:szCs w:val="24"/>
        </w:rPr>
        <w:t>α</w:t>
      </w:r>
      <w:r>
        <w:rPr>
          <w:rFonts w:eastAsia="Times New Roman"/>
          <w:color w:val="222222"/>
          <w:szCs w:val="24"/>
        </w:rPr>
        <w:t>ν αυτή η πλατφόρμα μπορούσε να αξιοποιήσει τα στοιχεία που ήδη έχουν στη διάθεση τους οι δημόσιες υπηρεσίες.</w:t>
      </w:r>
    </w:p>
    <w:p w14:paraId="6242B9EF"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 xml:space="preserve">Εάν δεν λειτουργήσει η ηλεκτρονική πλατφόρμα, η πρόταση της Ένωσης Κεντρώων </w:t>
      </w:r>
      <w:r>
        <w:rPr>
          <w:rFonts w:eastAsia="Times New Roman"/>
          <w:bCs/>
          <w:color w:val="222222"/>
          <w:szCs w:val="24"/>
        </w:rPr>
        <w:t>είναι</w:t>
      </w:r>
      <w:r>
        <w:rPr>
          <w:rFonts w:eastAsia="Times New Roman"/>
          <w:color w:val="222222"/>
          <w:szCs w:val="24"/>
        </w:rPr>
        <w:t xml:space="preserve"> με την αίτηση πρ</w:t>
      </w:r>
      <w:r>
        <w:rPr>
          <w:rFonts w:eastAsia="Times New Roman"/>
          <w:color w:val="222222"/>
          <w:szCs w:val="24"/>
        </w:rPr>
        <w:t>ος υπαγωγή στον νόμο, να γίνει δεκτή η αίτηση και να ξεκινήσουν οι διαδικασίες και με μια υπεύθυνη δήλωση του οφειλέτη ότι θα προσκομίσει τα δικαιολογητικά, να μη χάσει χρόνος αυτός, να πάρει τον αριθμό τον οποίο χρειάζεται και να προχωρήσει να επιλύσει τα</w:t>
      </w:r>
      <w:r>
        <w:rPr>
          <w:rFonts w:eastAsia="Times New Roman"/>
          <w:color w:val="222222"/>
          <w:szCs w:val="24"/>
        </w:rPr>
        <w:t xml:space="preserve"> προβλήματά του. Να μην περιμένουμε, κύριε Υπουργέ, εάν και εφόσον καθυστερήσει η ηλεκτρονική πλατφόρμα. Δεχτείτε την απλή αίτηση και βάλτε την προς υπαγωγή στον νόμο. </w:t>
      </w:r>
    </w:p>
    <w:p w14:paraId="6242B9F0"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Χρειάζεται προσεκτικός προγραμματισμός και συντονισμός όλων των εμπλεκομένων, για να έχ</w:t>
      </w:r>
      <w:r>
        <w:rPr>
          <w:rFonts w:eastAsia="Times New Roman"/>
          <w:color w:val="222222"/>
          <w:szCs w:val="24"/>
        </w:rPr>
        <w:t>ουμε χειροπιαστά αποτελέσματα. Είναι δύσκολο, όμως, να το πετύχουμε αυτό, όταν δεν ξεκαθαρίζουμε τα κριτήρια, σύμφωνα με τα οποία μια επιχείρηση θεωρείται βιώσιμη ή όταν αποκλείουμε τις επιχειρήσεις που ρύθμισαν τις οφειλές τους έως την 1 Ιουλίου του 2016.</w:t>
      </w:r>
    </w:p>
    <w:p w14:paraId="6242B9F1"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Κυρίες κύριοι συνάδελφοι, το γεγονός πως δεν μπορούμε να απαντήσουμε στο απλό ερώτημα: «Ποιους τελικά αφορά το σημερινό νομοσχέδιο»</w:t>
      </w:r>
      <w:r>
        <w:rPr>
          <w:rFonts w:eastAsia="Times New Roman"/>
          <w:color w:val="222222"/>
          <w:szCs w:val="24"/>
        </w:rPr>
        <w:t>,</w:t>
      </w:r>
      <w:r>
        <w:rPr>
          <w:rFonts w:eastAsia="Times New Roman"/>
          <w:color w:val="222222"/>
          <w:szCs w:val="24"/>
        </w:rPr>
        <w:t xml:space="preserve"> αποτελεί και το</w:t>
      </w:r>
      <w:r>
        <w:rPr>
          <w:rFonts w:eastAsia="Times New Roman"/>
          <w:color w:val="222222"/>
          <w:szCs w:val="24"/>
        </w:rPr>
        <w:t>ν</w:t>
      </w:r>
      <w:r>
        <w:rPr>
          <w:rFonts w:eastAsia="Times New Roman"/>
          <w:color w:val="222222"/>
          <w:szCs w:val="24"/>
        </w:rPr>
        <w:t xml:space="preserve"> βασικό λόγο για τον οποίο εμείς στην Ένωση Κεντρώων δεν μπορούμε να το στηρίξουμε.</w:t>
      </w:r>
    </w:p>
    <w:p w14:paraId="6242B9F2"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 xml:space="preserve">Η Κυβέρνηση νομοθετεί </w:t>
      </w:r>
      <w:r>
        <w:rPr>
          <w:rFonts w:eastAsia="Times New Roman"/>
          <w:color w:val="222222"/>
          <w:szCs w:val="24"/>
        </w:rPr>
        <w:t xml:space="preserve">κυριολεκτικά στα τυφλά με οδηγό και υποβολέα τους δανειστές της </w:t>
      </w:r>
      <w:r>
        <w:rPr>
          <w:rFonts w:eastAsia="Times New Roman"/>
          <w:color w:val="222222"/>
          <w:szCs w:val="24"/>
        </w:rPr>
        <w:t>χ</w:t>
      </w:r>
      <w:r>
        <w:rPr>
          <w:rFonts w:eastAsia="Times New Roman"/>
          <w:color w:val="222222"/>
          <w:szCs w:val="24"/>
        </w:rPr>
        <w:t>ώρας, επιτρέποντας μάλιστα τη δημιουργία εντυπώσεων, την καλλιέργεια προσδοκιών, εκμεταλλευόμενη τις ελπίδες και τους φόβους της μικρής και μεσαίας επιχείρησης, τη συντριπτική δηλαδή πλειοψηφ</w:t>
      </w:r>
      <w:r>
        <w:rPr>
          <w:rFonts w:eastAsia="Times New Roman"/>
          <w:color w:val="222222"/>
          <w:szCs w:val="24"/>
        </w:rPr>
        <w:t>ία των ελληνικών οικογενειών.</w:t>
      </w:r>
    </w:p>
    <w:p w14:paraId="6242B9F3"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Τα αναπάντητα ερωτήματα είναι πολλά και αυτό αποτελεί απόδειξη της απόστασης που χωρίζει τα όσα νομοθετούμε σε αυτή την Αίθουσα από την ελληνική πραγματικότητα. Ο Υπουργός, μιλώντας για αυτό το νομοσχέδιο, έκανε λόγο για ένα χ</w:t>
      </w:r>
      <w:r>
        <w:rPr>
          <w:rFonts w:eastAsia="Times New Roman"/>
          <w:color w:val="222222"/>
          <w:szCs w:val="24"/>
        </w:rPr>
        <w:t>ρήσιμο και καινοτόμο εργαλείο, χωρίς να μπορεί να απαντήσει, όμως, σε ποιους ακριβώς θα φανεί χρήσιμο και ποιους θα ευνοήσει.</w:t>
      </w:r>
    </w:p>
    <w:p w14:paraId="6242B9F4" w14:textId="77777777" w:rsidR="000E4403" w:rsidRDefault="00E3488B">
      <w:pPr>
        <w:shd w:val="clear" w:color="auto" w:fill="FFFFFF"/>
        <w:spacing w:after="240" w:line="600" w:lineRule="auto"/>
        <w:ind w:firstLine="720"/>
        <w:jc w:val="both"/>
        <w:rPr>
          <w:rFonts w:eastAsia="Times New Roman"/>
          <w:color w:val="222222"/>
          <w:szCs w:val="24"/>
        </w:rPr>
      </w:pPr>
      <w:r>
        <w:rPr>
          <w:rFonts w:eastAsia="Times New Roman"/>
          <w:color w:val="222222"/>
          <w:szCs w:val="24"/>
        </w:rPr>
        <w:t xml:space="preserve">Αναρωτιούνται οι Έλληνες πολίτες, που ξέρουν πως ακολουθεί όπου να </w:t>
      </w:r>
      <w:r>
        <w:rPr>
          <w:rFonts w:eastAsia="Times New Roman"/>
          <w:color w:val="222222"/>
          <w:szCs w:val="24"/>
        </w:rPr>
        <w:t>‘</w:t>
      </w:r>
      <w:r>
        <w:rPr>
          <w:rFonts w:eastAsia="Times New Roman"/>
          <w:color w:val="222222"/>
          <w:szCs w:val="24"/>
        </w:rPr>
        <w:t xml:space="preserve">ναι και η νομοθέτηση της </w:t>
      </w:r>
      <w:r>
        <w:rPr>
          <w:rFonts w:eastAsia="Times New Roman"/>
          <w:color w:val="222222"/>
          <w:szCs w:val="24"/>
        </w:rPr>
        <w:t>α</w:t>
      </w:r>
      <w:r>
        <w:rPr>
          <w:rFonts w:eastAsia="Times New Roman"/>
          <w:color w:val="222222"/>
          <w:szCs w:val="24"/>
        </w:rPr>
        <w:t xml:space="preserve">συλίας των </w:t>
      </w:r>
      <w:r>
        <w:rPr>
          <w:rFonts w:eastAsia="Times New Roman"/>
          <w:color w:val="222222"/>
          <w:szCs w:val="24"/>
        </w:rPr>
        <w:t>τ</w:t>
      </w:r>
      <w:r>
        <w:rPr>
          <w:rFonts w:eastAsia="Times New Roman"/>
          <w:color w:val="222222"/>
          <w:szCs w:val="24"/>
        </w:rPr>
        <w:t xml:space="preserve">ραπεζικών </w:t>
      </w:r>
      <w:r>
        <w:rPr>
          <w:rFonts w:eastAsia="Times New Roman"/>
          <w:color w:val="222222"/>
          <w:szCs w:val="24"/>
        </w:rPr>
        <w:t>σ</w:t>
      </w:r>
      <w:r>
        <w:rPr>
          <w:rFonts w:eastAsia="Times New Roman"/>
          <w:color w:val="222222"/>
          <w:szCs w:val="24"/>
        </w:rPr>
        <w:t>τελεχών και τ</w:t>
      </w:r>
      <w:r>
        <w:rPr>
          <w:rFonts w:eastAsia="Times New Roman"/>
          <w:color w:val="222222"/>
          <w:szCs w:val="24"/>
        </w:rPr>
        <w:t xml:space="preserve">ων εκπροσώπων του </w:t>
      </w:r>
      <w:r>
        <w:rPr>
          <w:rFonts w:eastAsia="Times New Roman"/>
          <w:color w:val="222222"/>
          <w:szCs w:val="24"/>
        </w:rPr>
        <w:t>δ</w:t>
      </w:r>
      <w:r>
        <w:rPr>
          <w:rFonts w:eastAsia="Times New Roman"/>
          <w:color w:val="222222"/>
          <w:szCs w:val="24"/>
        </w:rPr>
        <w:t>ημοσίου</w:t>
      </w:r>
      <w:r>
        <w:rPr>
          <w:rFonts w:eastAsia="Times New Roman"/>
          <w:color w:val="222222"/>
          <w:szCs w:val="24"/>
        </w:rPr>
        <w:t>,</w:t>
      </w:r>
      <w:r>
        <w:rPr>
          <w:rFonts w:eastAsia="Times New Roman"/>
          <w:color w:val="222222"/>
          <w:szCs w:val="24"/>
        </w:rPr>
        <w:t xml:space="preserve"> για να ξεκινήσουν να σβήνονται δάνεια.</w:t>
      </w:r>
    </w:p>
    <w:p w14:paraId="6242B9F5" w14:textId="77777777" w:rsidR="000E4403" w:rsidRDefault="00E3488B">
      <w:pPr>
        <w:spacing w:line="600" w:lineRule="auto"/>
        <w:ind w:firstLine="720"/>
        <w:jc w:val="both"/>
        <w:rPr>
          <w:rFonts w:eastAsia="Times New Roman"/>
          <w:szCs w:val="24"/>
        </w:rPr>
      </w:pPr>
      <w:r>
        <w:rPr>
          <w:rFonts w:eastAsia="Times New Roman"/>
          <w:szCs w:val="24"/>
        </w:rPr>
        <w:t xml:space="preserve">Ποιανών δάνεια θα σβηστούν; Ποιανών θα πουληθούν στα ξένα </w:t>
      </w:r>
      <w:r>
        <w:rPr>
          <w:rFonts w:eastAsia="Times New Roman"/>
          <w:szCs w:val="24"/>
          <w:lang w:val="en-US"/>
        </w:rPr>
        <w:t>funds</w:t>
      </w:r>
      <w:r>
        <w:rPr>
          <w:rFonts w:eastAsia="Times New Roman"/>
          <w:szCs w:val="24"/>
        </w:rPr>
        <w:t xml:space="preserve">; Ποιανών οι επιχειρήσεις θα σωθούν; </w:t>
      </w:r>
    </w:p>
    <w:p w14:paraId="6242B9F6" w14:textId="77777777" w:rsidR="000E4403" w:rsidRDefault="00E3488B">
      <w:pPr>
        <w:spacing w:line="600" w:lineRule="auto"/>
        <w:ind w:firstLine="720"/>
        <w:jc w:val="both"/>
        <w:rPr>
          <w:rFonts w:eastAsia="Times New Roman"/>
          <w:szCs w:val="24"/>
        </w:rPr>
      </w:pPr>
      <w:r>
        <w:rPr>
          <w:rFonts w:eastAsia="Times New Roman"/>
          <w:szCs w:val="24"/>
        </w:rPr>
        <w:t xml:space="preserve">Κανείς δεν ξέρει σήμερα να απαντήσει στους Έλληνες, σίγουρα όμως όχι και η ελληνική </w:t>
      </w:r>
      <w:r>
        <w:rPr>
          <w:rFonts w:eastAsia="Times New Roman"/>
          <w:szCs w:val="24"/>
        </w:rPr>
        <w:t>Κυβέ</w:t>
      </w:r>
      <w:r>
        <w:rPr>
          <w:rFonts w:eastAsia="Times New Roman"/>
          <w:szCs w:val="24"/>
        </w:rPr>
        <w:t>ρνηση</w:t>
      </w:r>
      <w:r>
        <w:rPr>
          <w:rFonts w:eastAsia="Times New Roman"/>
          <w:szCs w:val="24"/>
        </w:rPr>
        <w:t xml:space="preserve">. Είναι πολλά τα αναπάντητα ερωτήματα και σας τα θέτουν όλοι από όλες τις πλευρές. </w:t>
      </w:r>
    </w:p>
    <w:p w14:paraId="6242B9F7" w14:textId="77777777" w:rsidR="000E4403" w:rsidRDefault="00E3488B">
      <w:pPr>
        <w:spacing w:line="600" w:lineRule="auto"/>
        <w:ind w:firstLine="720"/>
        <w:jc w:val="both"/>
        <w:rPr>
          <w:rFonts w:eastAsia="Times New Roman"/>
          <w:szCs w:val="24"/>
        </w:rPr>
      </w:pPr>
      <w:r>
        <w:rPr>
          <w:rFonts w:eastAsia="Times New Roman"/>
          <w:szCs w:val="24"/>
        </w:rPr>
        <w:t>Το πιο χαρακτηριστικό ερώτημα απ’ όλα, αυτό που εγώ έκρινα πως δείχνει και το μέγεθος της αγωνίας των χιλιάδων δανειοληπτών</w:t>
      </w:r>
      <w:r>
        <w:rPr>
          <w:rFonts w:eastAsia="Times New Roman"/>
          <w:szCs w:val="24"/>
        </w:rPr>
        <w:t>,</w:t>
      </w:r>
      <w:r>
        <w:rPr>
          <w:rFonts w:eastAsia="Times New Roman"/>
          <w:szCs w:val="24"/>
        </w:rPr>
        <w:t xml:space="preserve"> που ήλπιζαν και περιμένουν πως θα δοθεί μια λύση και πως θα πάρουν μια ανάσα από το σημερινό νομοθέτημα αλλά απογοητεύτηκαν, σας το απηύθυνε στις </w:t>
      </w:r>
      <w:r>
        <w:rPr>
          <w:rFonts w:eastAsia="Times New Roman"/>
          <w:szCs w:val="24"/>
        </w:rPr>
        <w:t>ε</w:t>
      </w:r>
      <w:r>
        <w:rPr>
          <w:rFonts w:eastAsia="Times New Roman"/>
          <w:szCs w:val="24"/>
        </w:rPr>
        <w:t>πιτροπές μας ο Πρόεδρος της Ένωσης Δανειοληπτών Βορείου Ελλάδος, ο κ. Περβανάς, ο οποίος το επανέλαβε και με</w:t>
      </w:r>
      <w:r>
        <w:rPr>
          <w:rFonts w:eastAsia="Times New Roman"/>
          <w:szCs w:val="24"/>
        </w:rPr>
        <w:t xml:space="preserve"> την επιστολή του, την οποία και θα καταθέσω στα Πρακτικά για να την πάρουν όλοι οι συνάδελφοι και αυτοί που δεν τους την έδωσα εγώ, διαβάζοντας πρώτα με την σειρά μου τρεις παραγράφους</w:t>
      </w:r>
      <w:r>
        <w:rPr>
          <w:rFonts w:eastAsia="Times New Roman"/>
          <w:szCs w:val="24"/>
        </w:rPr>
        <w:t>,</w:t>
      </w:r>
      <w:r>
        <w:rPr>
          <w:rFonts w:eastAsia="Times New Roman"/>
          <w:szCs w:val="24"/>
        </w:rPr>
        <w:t xml:space="preserve"> που θα ήθελα πάρα πολύ να ακουστούν σε αυτή την Αίθουσα και να καταγρ</w:t>
      </w:r>
      <w:r>
        <w:rPr>
          <w:rFonts w:eastAsia="Times New Roman"/>
          <w:szCs w:val="24"/>
        </w:rPr>
        <w:t xml:space="preserve">αφούν. Είναι μια κατάθεση αγωνίας και θυμού. </w:t>
      </w:r>
    </w:p>
    <w:p w14:paraId="6242B9F8" w14:textId="77777777" w:rsidR="000E4403" w:rsidRDefault="00E3488B">
      <w:pPr>
        <w:spacing w:line="600" w:lineRule="auto"/>
        <w:ind w:firstLine="720"/>
        <w:jc w:val="both"/>
        <w:rPr>
          <w:rFonts w:eastAsia="Times New Roman"/>
          <w:szCs w:val="24"/>
        </w:rPr>
      </w:pPr>
      <w:r>
        <w:rPr>
          <w:rFonts w:eastAsia="Times New Roman"/>
          <w:szCs w:val="24"/>
        </w:rPr>
        <w:t xml:space="preserve">Μέσα στην επιστολή του ο Σύλλογος Δανειοληπτών και Προστασίας Καταναλωτών Βορείου Ελλάδος λέει: «Έχει διαπιστωθεί πάρα πολλές φορές και έχει γίνει αντικείμενο αναφορών από τον </w:t>
      </w:r>
      <w:r>
        <w:rPr>
          <w:rFonts w:eastAsia="Times New Roman"/>
          <w:szCs w:val="24"/>
        </w:rPr>
        <w:t>σ</w:t>
      </w:r>
      <w:r>
        <w:rPr>
          <w:rFonts w:eastAsia="Times New Roman"/>
          <w:szCs w:val="24"/>
        </w:rPr>
        <w:t>ύλλογο μας προς τα αρμόδια όργανα</w:t>
      </w:r>
      <w:r>
        <w:rPr>
          <w:rFonts w:eastAsia="Times New Roman"/>
          <w:szCs w:val="24"/>
        </w:rPr>
        <w:t xml:space="preserve"> της Ευρωπαϊκής Επιτροπής</w:t>
      </w:r>
      <w:r>
        <w:rPr>
          <w:rFonts w:eastAsia="Times New Roman"/>
          <w:szCs w:val="24"/>
        </w:rPr>
        <w:t>,</w:t>
      </w:r>
      <w:r>
        <w:rPr>
          <w:rFonts w:eastAsia="Times New Roman"/>
          <w:szCs w:val="24"/>
        </w:rPr>
        <w:t xml:space="preserve"> ότι οι τράπεζες κατά τη διάρκεια λειτουργίας των πιστώσεων παραβίαζαν την εθνική και κοινοτική νομοθεσία.</w:t>
      </w:r>
    </w:p>
    <w:p w14:paraId="6242B9F9" w14:textId="77777777" w:rsidR="000E4403" w:rsidRDefault="00E3488B">
      <w:pPr>
        <w:spacing w:line="600" w:lineRule="auto"/>
        <w:ind w:firstLine="720"/>
        <w:jc w:val="both"/>
        <w:rPr>
          <w:rFonts w:eastAsia="Times New Roman"/>
          <w:szCs w:val="24"/>
        </w:rPr>
      </w:pPr>
      <w:r>
        <w:rPr>
          <w:rFonts w:eastAsia="Times New Roman"/>
          <w:szCs w:val="24"/>
        </w:rPr>
        <w:t xml:space="preserve">Οι παρανομίες των τραπεζών κατά τη διάρκεια λειτουργίας των πιστώσεων προσκρούουν στην αρχή της διαφάνειας, όπως αυτή έχει </w:t>
      </w:r>
      <w:r>
        <w:rPr>
          <w:rFonts w:eastAsia="Times New Roman"/>
          <w:szCs w:val="24"/>
        </w:rPr>
        <w:t>θεσμοθετηθεί από τον κοινοτικό νομοθέτη και τις κοινοτικές οδηγίες 93/13/ΕΟΚ και 2008/48/ΕΚ. Αυτές οι παραδοχές πρέπει να ληφθούν ιδιαιτέρως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αναφορικά με το κατατεθέν σχέδιο νόμου για τον «Εξωδικαστικό Μηχανισμό Ρύθμισης Οφειλών Επιχειρήσεων».</w:t>
      </w:r>
    </w:p>
    <w:p w14:paraId="6242B9FA" w14:textId="77777777" w:rsidR="000E4403" w:rsidRDefault="00E3488B">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σχέδιο νόμου δεν λαμβάνεται καμμία πρόνοια για την προστασία των δανειοληπτών</w:t>
      </w:r>
      <w:r>
        <w:rPr>
          <w:rFonts w:eastAsia="Times New Roman"/>
          <w:szCs w:val="24"/>
        </w:rPr>
        <w:t>,</w:t>
      </w:r>
      <w:r>
        <w:rPr>
          <w:rFonts w:eastAsia="Times New Roman"/>
          <w:szCs w:val="24"/>
        </w:rPr>
        <w:t xml:space="preserve"> η συνεχιζόμενη πρακτική των τραπεζών να προβαίνουν σε παράνομες επιβαρύνσεις και καταχρηστικές χρεώσεις</w:t>
      </w:r>
      <w:r>
        <w:rPr>
          <w:rFonts w:eastAsia="Times New Roman"/>
          <w:szCs w:val="24"/>
        </w:rPr>
        <w:t>,</w:t>
      </w:r>
      <w:r>
        <w:rPr>
          <w:rFonts w:eastAsia="Times New Roman"/>
          <w:szCs w:val="24"/>
        </w:rPr>
        <w:t xml:space="preserve"> όπως αυτές ανωτέρω αναφέρθηκαν. Οι παράνομες αυτές χρεώσεις επηρεάζουν </w:t>
      </w:r>
      <w:r>
        <w:rPr>
          <w:rFonts w:eastAsia="Times New Roman"/>
          <w:szCs w:val="24"/>
        </w:rPr>
        <w:t>καταλυτικά το πραγματικό ύψος της προς ρύθμιση οφειλής στο πλαίσιο του εξωδικαστικού μηχανισμού και ο οφειλέτης καλείται να διαπραγματευθεί οφειλή μεγαλύτερη από την πραγματικά οφειλόμενη.</w:t>
      </w:r>
    </w:p>
    <w:p w14:paraId="6242B9FB" w14:textId="77777777" w:rsidR="000E4403" w:rsidRDefault="00E3488B">
      <w:pPr>
        <w:spacing w:line="600" w:lineRule="auto"/>
        <w:ind w:firstLine="720"/>
        <w:jc w:val="both"/>
        <w:rPr>
          <w:rFonts w:eastAsia="Times New Roman"/>
          <w:szCs w:val="24"/>
        </w:rPr>
      </w:pPr>
      <w:r>
        <w:rPr>
          <w:rFonts w:eastAsia="Times New Roman"/>
          <w:szCs w:val="24"/>
        </w:rPr>
        <w:t>Το καταθέτω στα Πρακτικά.</w:t>
      </w:r>
    </w:p>
    <w:p w14:paraId="6242B9F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w:t>
      </w:r>
      <w:r>
        <w:rPr>
          <w:rFonts w:eastAsia="Times New Roman" w:cs="Times New Roman"/>
          <w:szCs w:val="24"/>
        </w:rPr>
        <w:t xml:space="preserve">αρίδης καταθέτει για τα Πρακτικά την προαναφερθείσα επιστολή,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242B9F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ερωτήματα τα οποία προκύπτουν είναι τα εξής</w:t>
      </w:r>
      <w:r>
        <w:rPr>
          <w:rFonts w:eastAsia="Times New Roman" w:cs="Times New Roman"/>
          <w:szCs w:val="24"/>
        </w:rPr>
        <w:t>.</w:t>
      </w:r>
      <w:r>
        <w:rPr>
          <w:rFonts w:eastAsia="Times New Roman" w:cs="Times New Roman"/>
          <w:szCs w:val="24"/>
        </w:rPr>
        <w:t xml:space="preserve"> Θα έπρεπε να μεριμνήσει ή όχι ο νομοθέ</w:t>
      </w:r>
      <w:r>
        <w:rPr>
          <w:rFonts w:eastAsia="Times New Roman" w:cs="Times New Roman"/>
          <w:szCs w:val="24"/>
        </w:rPr>
        <w:t>της</w:t>
      </w:r>
      <w:r>
        <w:rPr>
          <w:rFonts w:eastAsia="Times New Roman" w:cs="Times New Roman"/>
          <w:szCs w:val="24"/>
        </w:rPr>
        <w:t>,</w:t>
      </w:r>
      <w:r>
        <w:rPr>
          <w:rFonts w:eastAsia="Times New Roman" w:cs="Times New Roman"/>
          <w:szCs w:val="24"/>
        </w:rPr>
        <w:t xml:space="preserve"> ώστε να επιβληθούν τέτοιοι κανόνες στη διαδικασία του εξωδικαστικού μηχανισμού</w:t>
      </w:r>
      <w:r>
        <w:rPr>
          <w:rFonts w:eastAsia="Times New Roman" w:cs="Times New Roman"/>
          <w:szCs w:val="24"/>
        </w:rPr>
        <w:t>,</w:t>
      </w:r>
      <w:r>
        <w:rPr>
          <w:rFonts w:eastAsia="Times New Roman" w:cs="Times New Roman"/>
          <w:szCs w:val="24"/>
        </w:rPr>
        <w:t xml:space="preserve"> που να υποχρεώνουν τις τράπεζες να προχωρούν από την αρχή σε εκκαθάριση της οφειλής από παράνομες και καταχρηστικές χρεώσεις; Θα έπρεπε;</w:t>
      </w:r>
    </w:p>
    <w:p w14:paraId="6242B9F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έπρεπε ή όχι ο νομοθέτης να μερ</w:t>
      </w:r>
      <w:r>
        <w:rPr>
          <w:rFonts w:eastAsia="Times New Roman" w:cs="Times New Roman"/>
          <w:szCs w:val="24"/>
        </w:rPr>
        <w:t>ιμνήσει</w:t>
      </w:r>
      <w:r>
        <w:rPr>
          <w:rFonts w:eastAsia="Times New Roman" w:cs="Times New Roman"/>
          <w:szCs w:val="24"/>
        </w:rPr>
        <w:t>,</w:t>
      </w:r>
      <w:r>
        <w:rPr>
          <w:rFonts w:eastAsia="Times New Roman" w:cs="Times New Roman"/>
          <w:szCs w:val="24"/>
        </w:rPr>
        <w:t xml:space="preserve"> ώστε να δίνεται δυνατότητα στον οφειλέτη να επιθυμεί να ενταχθεί στη ρύθμιση, να αμφισβητήσει το ύψος της φερόμενης οφειλής προς τις πιστώτριες τράπεζες και να καταθέσει έκθεση αντιρρήσεων και οικονομοτεχνική μελέτη της εκκαθαρισμένης οφειλής στον</w:t>
      </w:r>
      <w:r>
        <w:rPr>
          <w:rFonts w:eastAsia="Times New Roman" w:cs="Times New Roman"/>
          <w:szCs w:val="24"/>
        </w:rPr>
        <w:t xml:space="preserve"> εμπειρογνώμονα, ο οποίος να αξιολογεί τους ισχυρισμούς του οφειλέτη;</w:t>
      </w:r>
    </w:p>
    <w:p w14:paraId="6242B9F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Ξαναρωτώ, λοιπόν, μετά από αυτά</w:t>
      </w:r>
      <w:r>
        <w:rPr>
          <w:rFonts w:eastAsia="Times New Roman" w:cs="Times New Roman"/>
          <w:szCs w:val="24"/>
        </w:rPr>
        <w:t>.</w:t>
      </w:r>
      <w:r>
        <w:rPr>
          <w:rFonts w:eastAsia="Times New Roman" w:cs="Times New Roman"/>
          <w:szCs w:val="24"/>
        </w:rPr>
        <w:t xml:space="preserve"> Με ποιους τρόπους προστατεύει ο συγκεκριμένος νόμος τους δανειολήπτες από τις παράνομες και καταχρηστικές χρεώσεις των τραπεζών; Το ερώτημα αυτό αυτή τη </w:t>
      </w:r>
      <w:r>
        <w:rPr>
          <w:rFonts w:eastAsia="Times New Roman" w:cs="Times New Roman"/>
          <w:szCs w:val="24"/>
        </w:rPr>
        <w:t xml:space="preserve">στιγμή σε αυτή την Αίθουσα είναι αναπάντητο. Ελπίζω μέχρι το τέλος της συνεδρίασης να απαντηθεί. </w:t>
      </w:r>
    </w:p>
    <w:p w14:paraId="6242BA0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Οι ενστάσεις μας, λοιπόν, επί της αρχής πηγάζουν κυρίως από αμείλικτα, αναπάντητα ερωτήματα, αλλά και δεν εξαντλούνται εκεί. </w:t>
      </w:r>
    </w:p>
    <w:p w14:paraId="6242BA0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απλά λόγια, πέραν των όσων πρ</w:t>
      </w:r>
      <w:r>
        <w:rPr>
          <w:rFonts w:eastAsia="Times New Roman" w:cs="Times New Roman"/>
          <w:szCs w:val="24"/>
        </w:rPr>
        <w:t>οανέφερα, η λύση στην εξωδικαστική ρύθμιση των δανείων θα έπρεπε να έχει ως εξής, να αφορά σε έναν καθ’ όλα ηλεκτρονικό μηχανισμό</w:t>
      </w:r>
      <w:r>
        <w:rPr>
          <w:rFonts w:eastAsia="Times New Roman" w:cs="Times New Roman"/>
          <w:szCs w:val="24"/>
        </w:rPr>
        <w:t>,</w:t>
      </w:r>
      <w:r>
        <w:rPr>
          <w:rFonts w:eastAsia="Times New Roman" w:cs="Times New Roman"/>
          <w:szCs w:val="24"/>
        </w:rPr>
        <w:t xml:space="preserve"> στον οποίο θα ανέβαζε ο εκάστοτε οφειλέτης το αίτημά του με την σχετική πρόταση. Το ίδιο δικαίωμα, όμως, να έχει και ο εκάστο</w:t>
      </w:r>
      <w:r>
        <w:rPr>
          <w:rFonts w:eastAsia="Times New Roman" w:cs="Times New Roman"/>
          <w:szCs w:val="24"/>
        </w:rPr>
        <w:t xml:space="preserve">τε πιστωτής, δηλαδή να ανεβάζει το αίτημα προς τον οφειλέτη, καλώντας τον να ανταποκριθεί και ταυτόχρονα να προσκαλέσει ο οφειλέτης και τους τυχόν λοιπούς πιστωτές στη διαδικασία ρύθμισης. </w:t>
      </w:r>
    </w:p>
    <w:p w14:paraId="6242BA0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προβλεπόμενα δικαιολογητικά θα έπρεπε να αντλούνται από τις βάσ</w:t>
      </w:r>
      <w:r>
        <w:rPr>
          <w:rFonts w:eastAsia="Times New Roman" w:cs="Times New Roman"/>
          <w:szCs w:val="24"/>
        </w:rPr>
        <w:t>εις δεδομένων που έχουν στη διάθεση τους οι δημόσιες υπηρεσίες και οι τράπεζες, ενώ για τα ελλείποντα, πέραν αυτών των οποίων είπα προηγουμένως στην πρόταση την οποία έκανα προς τον Υπουργό, αλλά για αυτά που θα λείπουν</w:t>
      </w:r>
      <w:r>
        <w:rPr>
          <w:rFonts w:eastAsia="Times New Roman" w:cs="Times New Roman"/>
          <w:szCs w:val="24"/>
        </w:rPr>
        <w:t>,</w:t>
      </w:r>
      <w:r>
        <w:rPr>
          <w:rFonts w:eastAsia="Times New Roman" w:cs="Times New Roman"/>
          <w:szCs w:val="24"/>
        </w:rPr>
        <w:t xml:space="preserve"> να υποβάλλεται πάλι υπεύθυνη δήλωση</w:t>
      </w:r>
      <w:r>
        <w:rPr>
          <w:rFonts w:eastAsia="Times New Roman" w:cs="Times New Roman"/>
          <w:szCs w:val="24"/>
        </w:rPr>
        <w:t xml:space="preserve"> σε πρώτη φάση από τον πιστωτή και εφόσον ολοκληρωθεί η εξωδικαστική ρύθμιση εντός εύλογου χρόνου, τον οποίο θα ορίσει ο νομοθέτης, να τα προσκομίσει ο οφειλέτης, να οριστούν ποιοτικά κριτήρια όπως η διατήρηση των θέσεων εργασίας.</w:t>
      </w:r>
    </w:p>
    <w:p w14:paraId="6242BA0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θεσπίζεται ελάχιστο πο</w:t>
      </w:r>
      <w:r>
        <w:rPr>
          <w:rFonts w:eastAsia="Times New Roman" w:cs="Times New Roman"/>
          <w:szCs w:val="24"/>
        </w:rPr>
        <w:t xml:space="preserve">σό αμοιβής και για τους εμπειρογνώμονες που εκπονούν σχέδιο βιωσιμότητας. Η δε αμοιβή αυτή να επιμερίζεται κατά το ήμισυ στον οφειλέτη και κατά το άλλο ήμισυ στον πιστωτή. Να έχει το δικαίωμα να ορίσει τον δικό του συντονιστή και όχι να ορίζεται δήθεν και </w:t>
      </w:r>
      <w:r>
        <w:rPr>
          <w:rFonts w:eastAsia="Times New Roman" w:cs="Times New Roman"/>
          <w:szCs w:val="24"/>
        </w:rPr>
        <w:t>να οδηγούμαστε σε θεατρινισμούς από την πλευρά των τραπεζών και να μένει έκθετος ο οφειλέτης απέναντί τους.</w:t>
      </w:r>
    </w:p>
    <w:p w14:paraId="6242BA0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ένα πάρα πολύ σημαντικό νομοσχέδιο. Το έχει ανάγκη η χώρα. Το έχουν ανάγκη οι μικρομεσαίες επιχειρήσεις. Θα </w:t>
      </w:r>
      <w:r>
        <w:rPr>
          <w:rFonts w:eastAsia="Times New Roman" w:cs="Times New Roman"/>
          <w:szCs w:val="24"/>
        </w:rPr>
        <w:t>έπρεπε να ήταν αλλιώς αυτό το νομοσχέδιο εδώ, αν σεβόμαστε αυτούς του ανθρώπους</w:t>
      </w:r>
      <w:r>
        <w:rPr>
          <w:rFonts w:eastAsia="Times New Roman" w:cs="Times New Roman"/>
          <w:szCs w:val="24"/>
        </w:rPr>
        <w:t>,</w:t>
      </w:r>
      <w:r>
        <w:rPr>
          <w:rFonts w:eastAsia="Times New Roman" w:cs="Times New Roman"/>
          <w:szCs w:val="24"/>
        </w:rPr>
        <w:t xml:space="preserve"> που περνάνε αυτά που περνάνε εδώ και εφτά ολόκληρα χρόνια και δεν είναι υπεύθυνοι γι’ αυτά τα οποία περνάνε. Υπεύθυνοι είναι όλοι όσοι κυβέρνησαν και αυτοί που κυβερνούν.</w:t>
      </w:r>
    </w:p>
    <w:p w14:paraId="6242BA0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 πολύ.</w:t>
      </w:r>
    </w:p>
    <w:p w14:paraId="6242BA06"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242BA0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Σαρίδη. </w:t>
      </w:r>
    </w:p>
    <w:p w14:paraId="6242BA0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λόγο έχει ο κ. Γιώργος Παπαηλιού από τον ΣΥΡΙΖΑ.</w:t>
      </w:r>
    </w:p>
    <w:p w14:paraId="6242BA0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το υπό κρίση νομοσχέδιο ήταν, όπως ελέχθη, πολυαναμενόμενο και έρχεται να δώσει μια δεύτερη ευκαιρία και ελπίδες στον επιχειρηματικό κόσμο, διότι αποσκοπεί στην αντιμετώπιση του εκρηκτικού προβλήματος των κόκκι</w:t>
      </w:r>
      <w:r>
        <w:rPr>
          <w:rFonts w:eastAsia="Times New Roman" w:cs="Times New Roman"/>
          <w:szCs w:val="24"/>
        </w:rPr>
        <w:t xml:space="preserve">νων επιχειρηματικών δανείων. </w:t>
      </w:r>
    </w:p>
    <w:p w14:paraId="6242BA0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εκτίναξή τους σε επίπεδα που </w:t>
      </w:r>
      <w:r>
        <w:rPr>
          <w:rFonts w:eastAsia="Times New Roman" w:cs="Times New Roman"/>
          <w:szCs w:val="24"/>
        </w:rPr>
        <w:t>το καθιστο</w:t>
      </w:r>
      <w:r>
        <w:rPr>
          <w:rFonts w:eastAsia="Times New Roman" w:cs="Times New Roman"/>
          <w:szCs w:val="24"/>
        </w:rPr>
        <w:t>ύν κεφαλαιώδες και απολύτως κρίσιμο πρόβλημα για την ελληνική κοινωνία, καθώς και βαρίδι για την οικονομική ανάκαμψη της χώρας, δεν είναι αποτέλεσμα μόνο</w:t>
      </w:r>
      <w:r>
        <w:rPr>
          <w:rFonts w:eastAsia="Times New Roman" w:cs="Times New Roman"/>
          <w:szCs w:val="24"/>
        </w:rPr>
        <w:t>ν</w:t>
      </w:r>
      <w:r>
        <w:rPr>
          <w:rFonts w:eastAsia="Times New Roman" w:cs="Times New Roman"/>
          <w:szCs w:val="24"/>
        </w:rPr>
        <w:t xml:space="preserve"> της πρωτοφανούς σε βάθος και δ</w:t>
      </w:r>
      <w:r>
        <w:rPr>
          <w:rFonts w:eastAsia="Times New Roman" w:cs="Times New Roman"/>
          <w:szCs w:val="24"/>
        </w:rPr>
        <w:t>ιάρκεια κρίσης, αλλά και σημαντικών ατελειών του ισχύοντος θεσμικού πλαισίου.</w:t>
      </w:r>
    </w:p>
    <w:p w14:paraId="6242BA0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Μέχρι σήμερα η διαδικασία εξυγίανσης των άρθρων 99 και επόμενα του Πτωχευτικού Κώδικα αποτελούσε το μοναδικό εργαλείο ρύθμισης </w:t>
      </w:r>
      <w:r>
        <w:rPr>
          <w:rFonts w:eastAsia="Times New Roman" w:cs="Times New Roman"/>
          <w:szCs w:val="24"/>
        </w:rPr>
        <w:t xml:space="preserve">των </w:t>
      </w:r>
      <w:r>
        <w:rPr>
          <w:rFonts w:eastAsia="Times New Roman" w:cs="Times New Roman"/>
          <w:szCs w:val="24"/>
        </w:rPr>
        <w:t>χρεών των επιχειρήσεων. Η διαδικασία αυτή, αν κ</w:t>
      </w:r>
      <w:r>
        <w:rPr>
          <w:rFonts w:eastAsia="Times New Roman" w:cs="Times New Roman"/>
          <w:szCs w:val="24"/>
        </w:rPr>
        <w:t>αι βελτιώθηκε με τις διατάξεις του ν.4446/2016, δεν παύει να αφορά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μεγάλες ανώνυμες εταιρείες με πολυάριθμους πιστωτές και σημαντικά χρέη. </w:t>
      </w:r>
    </w:p>
    <w:p w14:paraId="6242BA0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προηγούμενο του ισχύοντος νομοθετικό πλαίσιο του ν.4307 απέτυχε στην εφαρμογή του. </w:t>
      </w:r>
      <w:r>
        <w:rPr>
          <w:rFonts w:eastAsia="Times New Roman" w:cs="Times New Roman"/>
          <w:szCs w:val="24"/>
        </w:rPr>
        <w:t>Εκτος του ότι δεν θέσ</w:t>
      </w:r>
      <w:r>
        <w:rPr>
          <w:rFonts w:eastAsia="Times New Roman" w:cs="Times New Roman"/>
          <w:szCs w:val="24"/>
        </w:rPr>
        <w:t xml:space="preserve">πιζε υποχρεώσεις για τα πιστωτικά ιδρύματα </w:t>
      </w:r>
      <w:r>
        <w:rPr>
          <w:rFonts w:eastAsia="Times New Roman" w:cs="Times New Roman"/>
          <w:szCs w:val="24"/>
        </w:rPr>
        <w:t>άφηνε εκτός του πεδίου ρύθμισής του τις οφειλές των επιχειρήσεων προς το ελληνικό δημόσιο</w:t>
      </w:r>
      <w:r>
        <w:rPr>
          <w:rFonts w:eastAsia="Times New Roman" w:cs="Times New Roman"/>
          <w:szCs w:val="24"/>
        </w:rPr>
        <w:t>.</w:t>
      </w:r>
      <w:r>
        <w:rPr>
          <w:rFonts w:eastAsia="Times New Roman" w:cs="Times New Roman"/>
          <w:szCs w:val="24"/>
        </w:rPr>
        <w:t xml:space="preserve"> Όριζε απλά ότι οι οφειλές των επιχειρήσεων προς το ελληνικό δημόσιο</w:t>
      </w:r>
      <w:r>
        <w:rPr>
          <w:rFonts w:eastAsia="Times New Roman" w:cs="Times New Roman"/>
          <w:szCs w:val="24"/>
        </w:rPr>
        <w:t>,</w:t>
      </w:r>
      <w:r>
        <w:rPr>
          <w:rFonts w:eastAsia="Times New Roman" w:cs="Times New Roman"/>
          <w:szCs w:val="24"/>
        </w:rPr>
        <w:t xml:space="preserve"> θα έπρεπε να έχουν ενταχθεί </w:t>
      </w:r>
      <w:r>
        <w:rPr>
          <w:rFonts w:eastAsia="Times New Roman" w:cs="Times New Roman"/>
          <w:szCs w:val="24"/>
        </w:rPr>
        <w:t xml:space="preserve">προηγουμένως </w:t>
      </w:r>
      <w:r>
        <w:rPr>
          <w:rFonts w:eastAsia="Times New Roman" w:cs="Times New Roman"/>
          <w:szCs w:val="24"/>
        </w:rPr>
        <w:t>στα τότε δια</w:t>
      </w:r>
      <w:r>
        <w:rPr>
          <w:rFonts w:eastAsia="Times New Roman" w:cs="Times New Roman"/>
          <w:szCs w:val="24"/>
        </w:rPr>
        <w:t>θέσιμα σχήματα καταβολής σε πολυάριθμες δόσεις.</w:t>
      </w:r>
    </w:p>
    <w:p w14:paraId="6242BA0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πρόβλημα τώρα έχει λάβει ασυνήθιστα μεγάλες διαστάσεις, απαιτώντας άμεση δράση</w:t>
      </w:r>
      <w:r>
        <w:rPr>
          <w:rFonts w:eastAsia="Times New Roman" w:cs="Times New Roman"/>
          <w:szCs w:val="24"/>
        </w:rPr>
        <w:t>,</w:t>
      </w:r>
      <w:r>
        <w:rPr>
          <w:rFonts w:eastAsia="Times New Roman" w:cs="Times New Roman"/>
          <w:szCs w:val="24"/>
        </w:rPr>
        <w:t xml:space="preserve"> πριν το μέγεθός του εδραιώσει μια κατάσταση με αρνητικές επιπτώσεις και προκαλέσει ανήκεστο βλάβη στην οικονομία και στην κοι</w:t>
      </w:r>
      <w:r>
        <w:rPr>
          <w:rFonts w:eastAsia="Times New Roman" w:cs="Times New Roman"/>
          <w:szCs w:val="24"/>
        </w:rPr>
        <w:t>νωνία.</w:t>
      </w:r>
    </w:p>
    <w:p w14:paraId="6242BA0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Αυτά ακριβώς τα προβλήματα επιδιώκει να επιλύσει το παρόν σχέδιο νόμου που προβλέπει, καθορίζει και οριοθετεί την εξωδικαστική διαδικασία ρύθμισης οφειλών από το στάδιο της υποβολής της αίτησης της επιχείρησης των φυσικών ή νομικών προσώπων που ασκο</w:t>
      </w:r>
      <w:r>
        <w:rPr>
          <w:rFonts w:eastAsia="Times New Roman" w:cs="Times New Roman"/>
          <w:szCs w:val="24"/>
        </w:rPr>
        <w:t>ύν επιχειρηματική δραστηριότητα</w:t>
      </w:r>
      <w:r>
        <w:rPr>
          <w:rFonts w:eastAsia="Times New Roman" w:cs="Times New Roman"/>
          <w:szCs w:val="24"/>
        </w:rPr>
        <w:t>,</w:t>
      </w:r>
      <w:r>
        <w:rPr>
          <w:rFonts w:eastAsia="Times New Roman" w:cs="Times New Roman"/>
          <w:szCs w:val="24"/>
        </w:rPr>
        <w:t xml:space="preserve"> μέχρι τη δικαστική επικύρωση της συμφωνίας όχι υποχρεωτικά αλλά προαιρετικά.</w:t>
      </w:r>
    </w:p>
    <w:p w14:paraId="6242BA0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Θεσπίζει, επομένως, έναν εξωδικαστικό μηχανισμό ρύθμισης οφειλών των επιχειρήσεων, ο οποίος αφ</w:t>
      </w:r>
      <w:r>
        <w:rPr>
          <w:rFonts w:eastAsia="Times New Roman" w:cs="Times New Roman"/>
          <w:szCs w:val="24"/>
        </w:rPr>
        <w:t xml:space="preserve">’ </w:t>
      </w:r>
      <w:r>
        <w:rPr>
          <w:rFonts w:eastAsia="Times New Roman" w:cs="Times New Roman"/>
          <w:szCs w:val="24"/>
        </w:rPr>
        <w:t xml:space="preserve">ενός αίρει τα εμπόδια που μέχρι τώρα δυσχεραίνουν </w:t>
      </w:r>
      <w:r>
        <w:rPr>
          <w:rFonts w:eastAsia="Times New Roman" w:cs="Times New Roman"/>
          <w:szCs w:val="24"/>
        </w:rPr>
        <w:t>την επίτευξη συνολικής ρύθμισης των οφειλών των υπερχρεωμένων, πλην βιώσιμων επιχειρήσεων και αφ</w:t>
      </w:r>
      <w:r>
        <w:rPr>
          <w:rFonts w:eastAsia="Times New Roman" w:cs="Times New Roman"/>
          <w:szCs w:val="24"/>
        </w:rPr>
        <w:t xml:space="preserve">’ </w:t>
      </w:r>
      <w:r>
        <w:rPr>
          <w:rFonts w:eastAsia="Times New Roman" w:cs="Times New Roman"/>
          <w:szCs w:val="24"/>
        </w:rPr>
        <w:t>ετέρου δημιουργεί εκείνες τις θετικές προϋποθέσεις</w:t>
      </w:r>
      <w:r>
        <w:rPr>
          <w:rFonts w:eastAsia="Times New Roman" w:cs="Times New Roman"/>
          <w:szCs w:val="24"/>
        </w:rPr>
        <w:t>,</w:t>
      </w:r>
      <w:r>
        <w:rPr>
          <w:rFonts w:eastAsia="Times New Roman" w:cs="Times New Roman"/>
          <w:szCs w:val="24"/>
        </w:rPr>
        <w:t xml:space="preserve"> που θα δώσουν ανακούφιση στις επιχειρήσεις, θα τις απομακρύνουν από το φάσμα της πτώχευσης, επιτρέποντας τ</w:t>
      </w:r>
      <w:r>
        <w:rPr>
          <w:rFonts w:eastAsia="Times New Roman" w:cs="Times New Roman"/>
          <w:szCs w:val="24"/>
        </w:rPr>
        <w:t>ην απρόσκοπτη επιχειρηματική δραστηριότητά τους.</w:t>
      </w:r>
    </w:p>
    <w:p w14:paraId="6242BA1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Βασικά σημεία-καινοτομίες του νέου εξωδικαστικού μηχανισμού είναι ενδεικτικά τα εξής: Για πρώτη φορά δίνεται η δυνατότητα σε μικρές, μεσαίες και μεγάλες επιχειρήσεις, καθώς και σε ατομικές επιχειρήσεις, να ρ</w:t>
      </w:r>
      <w:r>
        <w:rPr>
          <w:rFonts w:eastAsia="Times New Roman" w:cs="Times New Roman"/>
          <w:szCs w:val="24"/>
        </w:rPr>
        <w:t>υθμίσουν τα χρέη τους συνολικά και ταυτόχρονα προς όλους τους πιστωτές, το δημόσιο και τον ιδιωτικό τομέα, δηλαδή εφορίες, φορείς κοινωνικής ασφάλισης, τράπεζες και προμηθευτές και να επιτύχουν μια συμφωνία με όλους</w:t>
      </w:r>
      <w:r>
        <w:rPr>
          <w:rFonts w:eastAsia="Times New Roman" w:cs="Times New Roman"/>
          <w:szCs w:val="24"/>
        </w:rPr>
        <w:t>,</w:t>
      </w:r>
      <w:r>
        <w:rPr>
          <w:rFonts w:eastAsia="Times New Roman" w:cs="Times New Roman"/>
          <w:szCs w:val="24"/>
        </w:rPr>
        <w:t xml:space="preserve"> που θα βασίζεται στις πραγματικές δυνατ</w:t>
      </w:r>
      <w:r>
        <w:rPr>
          <w:rFonts w:eastAsia="Times New Roman" w:cs="Times New Roman"/>
          <w:szCs w:val="24"/>
        </w:rPr>
        <w:t>ότητες αποπληρωμής των χρεών της επιχείρησης. Πλέον η διευθέτηση του χρέους δεν θα βασίζεται σε στοιχεία όπως το μέγεθος της επιχείρησης και το ύψος του χρέους, αλλά στην πραγματική ικανότητα αποπληρωμής των χρεών εκ μέρους της επιχείρησης. Η ρύθμιση των ο</w:t>
      </w:r>
      <w:r>
        <w:rPr>
          <w:rFonts w:eastAsia="Times New Roman" w:cs="Times New Roman"/>
          <w:szCs w:val="24"/>
        </w:rPr>
        <w:t>φειλών θα εδράζεται μόνο στα πραγματικά στοιχεία βιωσιμότητας της επιχείρησης, αλλά και στο στοιχείο της μη χειροτέρευσης της θέσης όλων των μερών.</w:t>
      </w:r>
    </w:p>
    <w:p w14:paraId="6242BA1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Εισάγονται κριτήρια που πρέπει να πληροί μια επιχείρηση, προκειμένου να ενταχθεί στον μηχανισμό ρύθμισης.</w:t>
      </w:r>
    </w:p>
    <w:p w14:paraId="6242BA12"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Τα</w:t>
      </w:r>
      <w:r>
        <w:rPr>
          <w:rFonts w:eastAsia="Times New Roman"/>
          <w:color w:val="000000" w:themeColor="text1"/>
          <w:szCs w:val="24"/>
        </w:rPr>
        <w:t xml:space="preserve"> κριτήρια που προβλέπονται είναι τέτοια</w:t>
      </w:r>
      <w:r>
        <w:rPr>
          <w:rFonts w:eastAsia="Times New Roman"/>
          <w:color w:val="000000" w:themeColor="text1"/>
          <w:szCs w:val="24"/>
        </w:rPr>
        <w:t>,</w:t>
      </w:r>
      <w:r>
        <w:rPr>
          <w:rFonts w:eastAsia="Times New Roman"/>
          <w:color w:val="000000" w:themeColor="text1"/>
          <w:szCs w:val="24"/>
        </w:rPr>
        <w:t xml:space="preserve"> ώστε να μπορεί να ενταχθεί στον μηχανισμό κάθε βιώσιμη επιχείρηση ανεξαρτήτως μεγέθους, ενώ όλες οι οφειλές συνολικού ύψους άνω του ποσού των </w:t>
      </w:r>
      <w:r>
        <w:rPr>
          <w:rFonts w:eastAsia="Times New Roman"/>
          <w:color w:val="000000" w:themeColor="text1"/>
          <w:szCs w:val="24"/>
        </w:rPr>
        <w:t xml:space="preserve">20.000 </w:t>
      </w:r>
      <w:r>
        <w:rPr>
          <w:rFonts w:eastAsia="Times New Roman"/>
          <w:color w:val="000000" w:themeColor="text1"/>
          <w:szCs w:val="24"/>
        </w:rPr>
        <w:t>ευρώ που είχαν γεννηθεί μέχρι 31</w:t>
      </w:r>
      <w:r>
        <w:rPr>
          <w:rFonts w:eastAsia="Times New Roman"/>
          <w:color w:val="000000" w:themeColor="text1"/>
          <w:szCs w:val="24"/>
        </w:rPr>
        <w:t>-</w:t>
      </w:r>
      <w:r>
        <w:rPr>
          <w:rFonts w:eastAsia="Times New Roman"/>
          <w:color w:val="000000" w:themeColor="text1"/>
          <w:szCs w:val="24"/>
        </w:rPr>
        <w:t>12</w:t>
      </w:r>
      <w:r>
        <w:rPr>
          <w:rFonts w:eastAsia="Times New Roman"/>
          <w:color w:val="000000" w:themeColor="text1"/>
          <w:szCs w:val="24"/>
        </w:rPr>
        <w:t>-</w:t>
      </w:r>
      <w:r>
        <w:rPr>
          <w:rFonts w:eastAsia="Times New Roman"/>
          <w:color w:val="000000" w:themeColor="text1"/>
          <w:szCs w:val="24"/>
        </w:rPr>
        <w:t>2016</w:t>
      </w:r>
      <w:r>
        <w:rPr>
          <w:rFonts w:eastAsia="Times New Roman"/>
          <w:color w:val="000000" w:themeColor="text1"/>
          <w:szCs w:val="24"/>
        </w:rPr>
        <w:t>,</w:t>
      </w:r>
      <w:r>
        <w:rPr>
          <w:rFonts w:eastAsia="Times New Roman"/>
          <w:color w:val="000000" w:themeColor="text1"/>
          <w:szCs w:val="24"/>
        </w:rPr>
        <w:t xml:space="preserve"> μπορούν να ρυθμιστούν μέ</w:t>
      </w:r>
      <w:r>
        <w:rPr>
          <w:rFonts w:eastAsia="Times New Roman"/>
          <w:color w:val="000000" w:themeColor="text1"/>
          <w:szCs w:val="24"/>
        </w:rPr>
        <w:t>σω του μηχανισμού.</w:t>
      </w:r>
    </w:p>
    <w:p w14:paraId="6242BA13"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Είναι προφανές ότι η ένταξη όλων των επιχειρήσεων αδιακρίτως</w:t>
      </w:r>
      <w:r>
        <w:rPr>
          <w:rFonts w:eastAsia="Times New Roman"/>
          <w:color w:val="000000" w:themeColor="text1"/>
          <w:szCs w:val="24"/>
        </w:rPr>
        <w:t>,</w:t>
      </w:r>
      <w:r>
        <w:rPr>
          <w:rFonts w:eastAsia="Times New Roman"/>
          <w:color w:val="000000" w:themeColor="text1"/>
          <w:szCs w:val="24"/>
        </w:rPr>
        <w:t xml:space="preserve"> θα επιβράδυνε τον ρυθμό διεκπεραίωσης των υποθέσεων με αρνητικό αντίκτυπο στις βιώσιμες επιχειρήσεις που έχουν ανάγκη τον μηχανισμό, προκειμένου να συνεχίσουν τη λειτουργία το</w:t>
      </w:r>
      <w:r>
        <w:rPr>
          <w:rFonts w:eastAsia="Times New Roman"/>
          <w:color w:val="000000" w:themeColor="text1"/>
          <w:szCs w:val="24"/>
        </w:rPr>
        <w:t>υς.</w:t>
      </w:r>
    </w:p>
    <w:p w14:paraId="6242BA14"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w:t>
      </w:r>
      <w:r>
        <w:rPr>
          <w:rFonts w:eastAsia="Times New Roman"/>
          <w:color w:val="000000" w:themeColor="text1"/>
          <w:szCs w:val="24"/>
        </w:rPr>
        <w:t>έλεγα</w:t>
      </w:r>
      <w:r>
        <w:rPr>
          <w:rFonts w:eastAsia="Times New Roman"/>
          <w:color w:val="000000" w:themeColor="text1"/>
          <w:szCs w:val="24"/>
        </w:rPr>
        <w:t xml:space="preserve"> πάντως, κύριε Υπουργέ, ότι το ποσό αυτό θα μπορούσε να είναι μικρότερο, ώστε να περιληφθούν στον μηχανισμό και οφειλέτριες επιχειρήσεις που λόγω κρίσης οφείλουν, όμως, μικρότερα ποσά, αλλά είναι βιώσιμες και μπορούν να ανακάμψουν.</w:t>
      </w:r>
    </w:p>
    <w:p w14:paraId="6242BA15"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Επιπλέον</w:t>
      </w:r>
      <w:r>
        <w:rPr>
          <w:rFonts w:eastAsia="Times New Roman"/>
          <w:color w:val="000000" w:themeColor="text1"/>
          <w:szCs w:val="24"/>
        </w:rPr>
        <w:t xml:space="preserve"> με το νομοσχέδιο αντιμετωπίζονται οι κακοπληρωτές, αποκλείοντας εκ των προτέρων όλες τις επιχειρήσεις των οποίων οι φορείς ή οι διοικούντες έχουν καταδικαστεί αμετάκλητα για οικονομικά εγκλήματα και επιπλέον προστατεύονται οι μικροί πιστωτές, αφού οι απαι</w:t>
      </w:r>
      <w:r>
        <w:rPr>
          <w:rFonts w:eastAsia="Times New Roman"/>
          <w:color w:val="000000" w:themeColor="text1"/>
          <w:szCs w:val="24"/>
        </w:rPr>
        <w:t>τήσεις τους δεν επηρεάζονται από τη σύμβαση αναδιάρθρωσης.</w:t>
      </w:r>
    </w:p>
    <w:p w14:paraId="6242BA16"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Προβλέπεται η συμμετοχή τόσο του δημοσίου όσο και των φορέων κοινωνικής ασφάλισης ως πιστωτών</w:t>
      </w:r>
      <w:r>
        <w:rPr>
          <w:rFonts w:eastAsia="Times New Roman"/>
          <w:color w:val="000000" w:themeColor="text1"/>
          <w:szCs w:val="24"/>
        </w:rPr>
        <w:t>,</w:t>
      </w:r>
      <w:r>
        <w:rPr>
          <w:rFonts w:eastAsia="Times New Roman"/>
          <w:color w:val="000000" w:themeColor="text1"/>
          <w:szCs w:val="24"/>
        </w:rPr>
        <w:t xml:space="preserve"> υπό τους ίδιους όρους που συμμετέχουν οι ιδιώτες πιστωτές. Αυτό επιτρέπει μια ρύθμιση των οφειλών προς</w:t>
      </w:r>
      <w:r>
        <w:rPr>
          <w:rFonts w:eastAsia="Times New Roman"/>
          <w:color w:val="000000" w:themeColor="text1"/>
          <w:szCs w:val="24"/>
        </w:rPr>
        <w:t xml:space="preserve"> το </w:t>
      </w:r>
      <w:r>
        <w:rPr>
          <w:rFonts w:eastAsia="Times New Roman"/>
          <w:color w:val="000000" w:themeColor="text1"/>
          <w:szCs w:val="24"/>
        </w:rPr>
        <w:t>δ</w:t>
      </w:r>
      <w:r>
        <w:rPr>
          <w:rFonts w:eastAsia="Times New Roman"/>
          <w:color w:val="000000" w:themeColor="text1"/>
          <w:szCs w:val="24"/>
        </w:rPr>
        <w:t>ημόσιο και τους φορείς κοινωνικής ασφάλισης, όχι δύσκαμπτη όπως προέβλεπε η νομοθεσία μέχρι τώρα, αλλά προσαρμοσμένη στη βιωσιμότητα της επιχείρησης.</w:t>
      </w:r>
    </w:p>
    <w:p w14:paraId="6242BA17"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Προβλέπεται, επίσης, ότι μια επιχείρηση μπορεί να ενταχθεί στον μηχανισμό</w:t>
      </w:r>
      <w:r>
        <w:rPr>
          <w:rFonts w:eastAsia="Times New Roman"/>
          <w:color w:val="000000" w:themeColor="text1"/>
          <w:szCs w:val="24"/>
        </w:rPr>
        <w:t>,</w:t>
      </w:r>
      <w:r>
        <w:rPr>
          <w:rFonts w:eastAsia="Times New Roman"/>
          <w:color w:val="000000" w:themeColor="text1"/>
          <w:szCs w:val="24"/>
        </w:rPr>
        <w:t xml:space="preserve"> μόνον εφόσον σε μία τουλάχ</w:t>
      </w:r>
      <w:r>
        <w:rPr>
          <w:rFonts w:eastAsia="Times New Roman"/>
          <w:color w:val="000000" w:themeColor="text1"/>
          <w:szCs w:val="24"/>
        </w:rPr>
        <w:t>ιστον χρήση κατά την τελευταία τριετία παρουσίασε θετικά καθαρά αποτελέσματα προ φόρων, τόκων, αποσβέσεων. Αυτός ο περιορισμός και ιδίως η προϋπόθεση του θετικού καθαρού αποτελέσματος προ φόρων, τόκων και αποσβέσεων σε μία τουλάχιστον χρήση κατά την τελευτ</w:t>
      </w:r>
      <w:r>
        <w:rPr>
          <w:rFonts w:eastAsia="Times New Roman"/>
          <w:color w:val="000000" w:themeColor="text1"/>
          <w:szCs w:val="24"/>
        </w:rPr>
        <w:t>αία τριετία χρειάζεται</w:t>
      </w:r>
      <w:r>
        <w:rPr>
          <w:rFonts w:eastAsia="Times New Roman"/>
          <w:color w:val="000000" w:themeColor="text1"/>
          <w:szCs w:val="24"/>
        </w:rPr>
        <w:t>,</w:t>
      </w:r>
      <w:r>
        <w:rPr>
          <w:rFonts w:eastAsia="Times New Roman"/>
          <w:color w:val="000000" w:themeColor="text1"/>
          <w:szCs w:val="24"/>
        </w:rPr>
        <w:t xml:space="preserve"> νομίζω</w:t>
      </w:r>
      <w:r>
        <w:rPr>
          <w:rFonts w:eastAsia="Times New Roman"/>
          <w:color w:val="000000" w:themeColor="text1"/>
          <w:szCs w:val="24"/>
        </w:rPr>
        <w:t>,</w:t>
      </w:r>
      <w:r>
        <w:rPr>
          <w:rFonts w:eastAsia="Times New Roman"/>
          <w:color w:val="000000" w:themeColor="text1"/>
          <w:szCs w:val="24"/>
        </w:rPr>
        <w:t xml:space="preserve"> ιδιαίτερη προσοχή, κύριε Υπουργέ, και ίσως και μια διαφορ</w:t>
      </w:r>
      <w:r>
        <w:rPr>
          <w:rFonts w:eastAsia="Times New Roman"/>
          <w:color w:val="000000" w:themeColor="text1"/>
          <w:szCs w:val="24"/>
        </w:rPr>
        <w:t>οποιημένη</w:t>
      </w:r>
      <w:r>
        <w:rPr>
          <w:rFonts w:eastAsia="Times New Roman"/>
          <w:color w:val="000000" w:themeColor="text1"/>
          <w:szCs w:val="24"/>
        </w:rPr>
        <w:t xml:space="preserve"> προσέγγιση, δεδομένης της κρίσης που ταλανίζει την οικονομία επί πολλά χρόνια, από το 2009, 2010 και μετά.</w:t>
      </w:r>
    </w:p>
    <w:p w14:paraId="6242BA18"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Τέλος, προβλέπεται για τους ελεύθερους επαγγελματί</w:t>
      </w:r>
      <w:r>
        <w:rPr>
          <w:rFonts w:eastAsia="Times New Roman"/>
          <w:color w:val="000000" w:themeColor="text1"/>
          <w:szCs w:val="24"/>
        </w:rPr>
        <w:t>ες η δυνατότητα ρύθμισης των οφειλών τους προς το δημόσιο και τα ασφαλιστικά ταμεία.</w:t>
      </w:r>
    </w:p>
    <w:p w14:paraId="6242BA19"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Στο επίκεντρο του νέου μηχανισμού, κυρίες και κύριοι συνάδελφοι, βρίσκεται ο ασκών επιχειρηματική δραστηριότητα, ο μικρομεσαίος επιχειρηματίας που έχει υποστεί τις συνέπει</w:t>
      </w:r>
      <w:r>
        <w:rPr>
          <w:rFonts w:eastAsia="Times New Roman"/>
          <w:color w:val="000000" w:themeColor="text1"/>
          <w:szCs w:val="24"/>
        </w:rPr>
        <w:t xml:space="preserve">ες της κρίσης όλα αυτά τα τελευταία χρόνια. Αυτός είναι που ξεκινά τη διαδικασία και εγκρίνει τελικά το σχέδιο αναδιάρθρωσης μέσω μιας οργανωμένης και συντονισμένης, σε συγκεκριμένο πλαίσιο, διαδικασίας διαπραγμάτευσης με τους πιστωτές. Σε αυτό το πλαίσιο </w:t>
      </w:r>
      <w:r>
        <w:rPr>
          <w:rFonts w:eastAsia="Times New Roman"/>
          <w:color w:val="000000" w:themeColor="text1"/>
          <w:szCs w:val="24"/>
        </w:rPr>
        <w:t>παρέχεται η δυνατότητα στον οφειλέτη να επιτύχει μείωση επιτοκίων, επιμήκυνση περιόδου αποπληρωμής, μέχρι και διαγραφή οφειλών. Στόχος είναι να διασωθούν επιχειρήσεις με υγιή χαρακτηριστικά, ώστε να συνεχίσουν τη λειτουργία τους από καλύτερη βάση, να διασφ</w:t>
      </w:r>
      <w:r>
        <w:rPr>
          <w:rFonts w:eastAsia="Times New Roman"/>
          <w:color w:val="000000" w:themeColor="text1"/>
          <w:szCs w:val="24"/>
        </w:rPr>
        <w:t>αλιστούν θέσεις εργασίας και να εξυγιανθούν ταυτόχρονα τόσο τα έσοδα του δημοσίου όσο και των ασφαλιστικών ταμείων αλλά και τα τραπεζικά χαρτοφυλάκια.</w:t>
      </w:r>
    </w:p>
    <w:p w14:paraId="6242BA1A"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τα οφέλη από τη δημιουργία και λειτουργία ενός τέτοιου μηχανισμού είναι πολ</w:t>
      </w:r>
      <w:r>
        <w:rPr>
          <w:rFonts w:eastAsia="Times New Roman"/>
          <w:color w:val="000000" w:themeColor="text1"/>
          <w:szCs w:val="24"/>
        </w:rPr>
        <w:t>ύ ευρύτερα για την οικονομία. Το γεγονός, δηλαδή, ότι οι επιχειρήσεις θα μπορέσουν να ρυθμίσουν τις οφειλές τους και άρα να αξιοποιήσουν και όλα τα διαθέσιμα χρηματοδοτικά εργαλεία, αλλά και να προωθήσουν επενδύσεις</w:t>
      </w:r>
      <w:r>
        <w:rPr>
          <w:rFonts w:eastAsia="Times New Roman"/>
          <w:color w:val="000000" w:themeColor="text1"/>
          <w:szCs w:val="24"/>
        </w:rPr>
        <w:t>,</w:t>
      </w:r>
      <w:r>
        <w:rPr>
          <w:rFonts w:eastAsia="Times New Roman"/>
          <w:color w:val="000000" w:themeColor="text1"/>
          <w:szCs w:val="24"/>
        </w:rPr>
        <w:t xml:space="preserve"> τις οποίες υπό διαφορετικές συνθήκες δε</w:t>
      </w:r>
      <w:r>
        <w:rPr>
          <w:rFonts w:eastAsia="Times New Roman"/>
          <w:color w:val="000000" w:themeColor="text1"/>
          <w:szCs w:val="24"/>
        </w:rPr>
        <w:t>ν είναι σε θέση να προωθήσουν, είναι σημαντικό για το σύνολο της οικονομίας, για την αύξηση συνολικά του όγκου επενδύσεων και για τη διατήρηση και δημιουργία θέσεων εργασίας.</w:t>
      </w:r>
    </w:p>
    <w:p w14:paraId="6242BA1B"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Το νομοσχέδιο δημιουργεί εκείνες τις θετικές προϋποθέσεις όχι μόνο για τη ρύθμιση</w:t>
      </w:r>
      <w:r>
        <w:rPr>
          <w:rFonts w:eastAsia="Times New Roman"/>
          <w:color w:val="000000" w:themeColor="text1"/>
          <w:szCs w:val="24"/>
        </w:rPr>
        <w:t xml:space="preserve"> των χρεών των βιώσιμων επιχειρήσεων, αλλά για την ενίσχυση της ρευστότητας, την τόνωση των επενδύσεων και εν γένει την ανάπτυξη της ελληνικής οικονομίας.</w:t>
      </w:r>
    </w:p>
    <w:p w14:paraId="6242BA1C"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αυτό το νομοσχέδιο, κυρίες και κύριοι συνάδελφοι, όπως και άλλα προηγούμενα που ήδη έγιναν νόμοι </w:t>
      </w:r>
      <w:r>
        <w:rPr>
          <w:rFonts w:eastAsia="Times New Roman"/>
          <w:color w:val="000000" w:themeColor="text1"/>
          <w:szCs w:val="24"/>
        </w:rPr>
        <w:t>του κράτους, εντάσσεται στον κυβερνητικό σχεδιασμό της κοινωνικά δίκαιης παραγωγικής ανασυγκρότησης της χώρας με αιχμή τη μικρομεσαία επιχείρηση.</w:t>
      </w:r>
    </w:p>
    <w:p w14:paraId="6242BA1D"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Και κάτι τελευταίο. Εσείς, κύριοι της Αντιπολίτευσης, επιμένετε στη διενέργεια εκλογών τώρα. Θα περιμένετε μέχ</w:t>
      </w:r>
      <w:r>
        <w:rPr>
          <w:rFonts w:eastAsia="Times New Roman"/>
          <w:color w:val="000000" w:themeColor="text1"/>
          <w:szCs w:val="24"/>
        </w:rPr>
        <w:t>ρις ότου η Κυβέρνηση, η Κυβέρνηση του ΣΥΡΙΖΑ, ολοκληρώσει το έργο της και βγάλει τη χώρα από την κρίση.</w:t>
      </w:r>
    </w:p>
    <w:p w14:paraId="6242BA1E"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w:t>
      </w:r>
    </w:p>
    <w:p w14:paraId="6242BA1F" w14:textId="77777777" w:rsidR="000E4403" w:rsidRDefault="00E3488B">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6242BA20" w14:textId="77777777" w:rsidR="000E4403" w:rsidRDefault="00E3488B">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Λαμπρούλης): </w:t>
      </w:r>
      <w:r>
        <w:rPr>
          <w:rFonts w:eastAsia="Times New Roman"/>
          <w:color w:val="000000" w:themeColor="text1"/>
          <w:szCs w:val="24"/>
        </w:rPr>
        <w:t xml:space="preserve">Κυρίες και κύριοι συνάδελφοι, γίνεται γνωστό στο Σώμα ότι η Ειδική Μόνιμη Επιτροπή Κοινοβουλευτικής Δεοντολογίας καταθέτει τις </w:t>
      </w:r>
      <w:r>
        <w:rPr>
          <w:rFonts w:eastAsia="Times New Roman"/>
          <w:color w:val="000000" w:themeColor="text1"/>
          <w:szCs w:val="24"/>
        </w:rPr>
        <w:t>ε</w:t>
      </w:r>
      <w:r>
        <w:rPr>
          <w:rFonts w:eastAsia="Times New Roman"/>
          <w:color w:val="000000" w:themeColor="text1"/>
          <w:szCs w:val="24"/>
        </w:rPr>
        <w:t xml:space="preserve">κθέσεις της στις αιτήσεις της </w:t>
      </w:r>
      <w:r>
        <w:rPr>
          <w:rFonts w:eastAsia="Times New Roman"/>
          <w:color w:val="000000" w:themeColor="text1"/>
          <w:szCs w:val="24"/>
        </w:rPr>
        <w:t>ε</w:t>
      </w:r>
      <w:r>
        <w:rPr>
          <w:rFonts w:eastAsia="Times New Roman"/>
          <w:color w:val="000000" w:themeColor="text1"/>
          <w:szCs w:val="24"/>
        </w:rPr>
        <w:t xml:space="preserve">ισαγγελικής </w:t>
      </w:r>
      <w:r>
        <w:rPr>
          <w:rFonts w:eastAsia="Times New Roman"/>
          <w:color w:val="000000" w:themeColor="text1"/>
          <w:szCs w:val="24"/>
        </w:rPr>
        <w:t>α</w:t>
      </w:r>
      <w:r>
        <w:rPr>
          <w:rFonts w:eastAsia="Times New Roman"/>
          <w:color w:val="000000" w:themeColor="text1"/>
          <w:szCs w:val="24"/>
        </w:rPr>
        <w:t>ρχής για τη χορήγηση άδειας άσκησης ποινικής δίωξης κατά Βουλευτών.</w:t>
      </w:r>
    </w:p>
    <w:p w14:paraId="6242BA21"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Επόμενη ομιλήτρι</w:t>
      </w:r>
      <w:r>
        <w:rPr>
          <w:rFonts w:eastAsia="Times New Roman"/>
          <w:color w:val="000000" w:themeColor="text1"/>
          <w:szCs w:val="24"/>
        </w:rPr>
        <w:t>α είναι η κ. Φωτεινή Αραμπατζή.</w:t>
      </w:r>
    </w:p>
    <w:p w14:paraId="6242BA22"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Κυρία Αραμπατζή, έχετε τον λόγο.</w:t>
      </w:r>
    </w:p>
    <w:p w14:paraId="6242BA23" w14:textId="77777777" w:rsidR="000E4403" w:rsidRDefault="00E3488B">
      <w:pPr>
        <w:spacing w:line="600" w:lineRule="auto"/>
        <w:ind w:firstLine="720"/>
        <w:jc w:val="both"/>
        <w:rPr>
          <w:rFonts w:eastAsia="Times New Roman"/>
          <w:color w:val="000000" w:themeColor="text1"/>
          <w:szCs w:val="24"/>
        </w:rPr>
      </w:pPr>
      <w:r>
        <w:rPr>
          <w:rFonts w:eastAsia="Times New Roman"/>
          <w:b/>
          <w:color w:val="000000" w:themeColor="text1"/>
          <w:szCs w:val="24"/>
        </w:rPr>
        <w:t>ΦΩΤΕΙΝΗ ΑΡΑΜΠΑΤΖΗ:</w:t>
      </w:r>
      <w:r>
        <w:rPr>
          <w:rFonts w:eastAsia="Times New Roman"/>
          <w:color w:val="000000" w:themeColor="text1"/>
          <w:szCs w:val="24"/>
        </w:rPr>
        <w:t xml:space="preserve"> Ευχαριστώ, κύριε Πρόεδρε.</w:t>
      </w:r>
    </w:p>
    <w:p w14:paraId="6242BA24"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δεν μπορώ παρά να ξεκινήσω την ομιλία μου</w:t>
      </w:r>
      <w:r>
        <w:rPr>
          <w:rFonts w:eastAsia="Times New Roman"/>
          <w:color w:val="000000" w:themeColor="text1"/>
          <w:szCs w:val="24"/>
        </w:rPr>
        <w:t>,</w:t>
      </w:r>
      <w:r>
        <w:rPr>
          <w:rFonts w:eastAsia="Times New Roman"/>
          <w:color w:val="000000" w:themeColor="text1"/>
          <w:szCs w:val="24"/>
        </w:rPr>
        <w:t xml:space="preserve"> σχολιάζοντας λίγο τα όσα απίστευτα ακούσαμε προχθές το βράδυ από το στόμα</w:t>
      </w:r>
      <w:r>
        <w:rPr>
          <w:rFonts w:eastAsia="Times New Roman"/>
          <w:color w:val="000000" w:themeColor="text1"/>
          <w:szCs w:val="24"/>
        </w:rPr>
        <w:t xml:space="preserve"> του Πρωθυπουργού.</w:t>
      </w:r>
    </w:p>
    <w:p w14:paraId="6242BA25" w14:textId="77777777" w:rsidR="000E4403" w:rsidRDefault="00E3488B">
      <w:pPr>
        <w:spacing w:line="600" w:lineRule="auto"/>
        <w:ind w:firstLine="720"/>
        <w:jc w:val="both"/>
        <w:rPr>
          <w:rFonts w:eastAsia="Times New Roman"/>
          <w:szCs w:val="24"/>
        </w:rPr>
      </w:pPr>
      <w:r>
        <w:rPr>
          <w:rFonts w:eastAsia="Times New Roman"/>
          <w:szCs w:val="24"/>
        </w:rPr>
        <w:t xml:space="preserve">Τόσα ψέματα, τόση αλαζονεία και τόσος κυνισμός μπόρεσαν να χωρέσουν σε λιγότερο από μια ώρα συνέντευξης. </w:t>
      </w:r>
    </w:p>
    <w:p w14:paraId="6242BA26" w14:textId="77777777" w:rsidR="000E4403" w:rsidRDefault="00E3488B">
      <w:pPr>
        <w:spacing w:line="600" w:lineRule="auto"/>
        <w:ind w:firstLine="720"/>
        <w:jc w:val="both"/>
        <w:rPr>
          <w:rFonts w:eastAsia="Times New Roman"/>
          <w:szCs w:val="24"/>
        </w:rPr>
      </w:pPr>
      <w:r>
        <w:rPr>
          <w:rFonts w:eastAsia="Times New Roman"/>
          <w:szCs w:val="24"/>
        </w:rPr>
        <w:t>Βεβαίως εκεί που ξεπέρασε τον εαυτό του ο Πρωθυπουργός</w:t>
      </w:r>
      <w:r>
        <w:rPr>
          <w:rFonts w:eastAsia="Times New Roman"/>
          <w:szCs w:val="24"/>
        </w:rPr>
        <w:t>,</w:t>
      </w:r>
      <w:r>
        <w:rPr>
          <w:rFonts w:eastAsia="Times New Roman"/>
          <w:szCs w:val="24"/>
        </w:rPr>
        <w:t xml:space="preserve"> ήταν όταν είπε ότι δεν έκλεινε την αξιολόγηση</w:t>
      </w:r>
      <w:r>
        <w:rPr>
          <w:rFonts w:eastAsia="Times New Roman"/>
          <w:szCs w:val="24"/>
        </w:rPr>
        <w:t>,</w:t>
      </w:r>
      <w:r>
        <w:rPr>
          <w:rFonts w:eastAsia="Times New Roman"/>
          <w:szCs w:val="24"/>
        </w:rPr>
        <w:t xml:space="preserve"> γιατί περίμενε να βγει το πλεόνασμα, αφού σε διαφορετική περίπτωση το Διεθνές Νομισματικό Ταμείο του ζητούσε μέτρα σαράντα δύο φορές περισσότερο από τα σημερινά, δηλαδή 151 δισεκατομμύρια ευρώ, δήλωση που προκάλεσε θυμηδία και πληθώρα σχόλιων και έγινε μέ</w:t>
      </w:r>
      <w:r>
        <w:rPr>
          <w:rFonts w:eastAsia="Times New Roman"/>
          <w:szCs w:val="24"/>
        </w:rPr>
        <w:t xml:space="preserve">χρι και </w:t>
      </w:r>
      <w:r>
        <w:rPr>
          <w:rFonts w:eastAsia="Times New Roman"/>
          <w:szCs w:val="24"/>
          <w:lang w:val="en-US"/>
        </w:rPr>
        <w:t>hashtag</w:t>
      </w:r>
      <w:r>
        <w:rPr>
          <w:rFonts w:eastAsia="Times New Roman"/>
          <w:szCs w:val="24"/>
        </w:rPr>
        <w:t xml:space="preserve"> στο </w:t>
      </w:r>
      <w:r>
        <w:rPr>
          <w:rFonts w:eastAsia="Times New Roman"/>
          <w:szCs w:val="24"/>
          <w:lang w:val="en-US"/>
        </w:rPr>
        <w:t>twitter</w:t>
      </w:r>
      <w:r>
        <w:rPr>
          <w:rFonts w:eastAsia="Times New Roman"/>
          <w:szCs w:val="24"/>
        </w:rPr>
        <w:t>, με τον τίτλο «Σαράντα δύο φορές».</w:t>
      </w:r>
    </w:p>
    <w:p w14:paraId="6242BA27" w14:textId="77777777" w:rsidR="000E4403" w:rsidRDefault="00E3488B">
      <w:pPr>
        <w:spacing w:line="600" w:lineRule="auto"/>
        <w:ind w:firstLine="720"/>
        <w:jc w:val="both"/>
        <w:rPr>
          <w:rFonts w:eastAsia="Times New Roman"/>
          <w:szCs w:val="24"/>
        </w:rPr>
      </w:pPr>
      <w:r>
        <w:rPr>
          <w:rFonts w:eastAsia="Times New Roman"/>
          <w:szCs w:val="24"/>
        </w:rPr>
        <w:t>Εκτός τόπου και χρόνου, δυστυχώς, ο Πρωθυπουργός, όπως εκτός τόπου και χρόνου και το πολυδιαφημισμένο και πολυαναμενόμενο αυτό νομοσχέδιο για τον εξωδικαστικό συμβιβασμό, το οποίο έρχεται σε αυ</w:t>
      </w:r>
      <w:r>
        <w:rPr>
          <w:rFonts w:eastAsia="Times New Roman"/>
          <w:szCs w:val="24"/>
        </w:rPr>
        <w:t>τή την εικονική πραγματικότητα που ακούσαμε προχτές το βράδυ και σε ένα δυστυχώς γκρίζο -για να μην πω μαύρο- οικονομικό περιβάλλον. Σε ένα μαύρο οικονομικό περιβάλλον όπου η ατέρμονη, συνεχιζόμενη καθυστέρηση στο κλείσιμο της αξιολόγησης</w:t>
      </w:r>
      <w:r>
        <w:rPr>
          <w:rFonts w:eastAsia="Times New Roman"/>
          <w:szCs w:val="24"/>
        </w:rPr>
        <w:t>,</w:t>
      </w:r>
      <w:r>
        <w:rPr>
          <w:rFonts w:eastAsia="Times New Roman"/>
          <w:szCs w:val="24"/>
        </w:rPr>
        <w:t xml:space="preserve"> βουλιάζει κάθε μ</w:t>
      </w:r>
      <w:r>
        <w:rPr>
          <w:rFonts w:eastAsia="Times New Roman"/>
          <w:szCs w:val="24"/>
        </w:rPr>
        <w:t>έρα την πραγματική οικονομία, στραγγαλίζει το επιχειρείν, εξοντώνει τους ελεύθερους επαγγελματίες.</w:t>
      </w:r>
    </w:p>
    <w:p w14:paraId="6242BA28" w14:textId="77777777" w:rsidR="000E4403" w:rsidRDefault="00E3488B">
      <w:pPr>
        <w:spacing w:line="600" w:lineRule="auto"/>
        <w:ind w:firstLine="720"/>
        <w:jc w:val="both"/>
        <w:rPr>
          <w:rFonts w:eastAsia="Times New Roman"/>
          <w:szCs w:val="24"/>
        </w:rPr>
      </w:pPr>
      <w:r>
        <w:rPr>
          <w:rFonts w:eastAsia="Times New Roman"/>
          <w:szCs w:val="24"/>
        </w:rPr>
        <w:t>Και η αξιολόγηση βέβαια ακόμη δεν κλείνει, παρά το ματωμένο πλεόνασμα του 3,9%, για να θυμηθούμε παλιές, αγαπημένες φράσεις του Πρωθυπουργού όταν ήσασταν στη</w:t>
      </w:r>
      <w:r>
        <w:rPr>
          <w:rFonts w:eastAsia="Times New Roman"/>
          <w:szCs w:val="24"/>
        </w:rPr>
        <w:t xml:space="preserve">ν αντιπολίτευση. </w:t>
      </w:r>
    </w:p>
    <w:p w14:paraId="6242BA29" w14:textId="77777777" w:rsidR="000E4403" w:rsidRDefault="00E3488B">
      <w:pPr>
        <w:spacing w:line="600" w:lineRule="auto"/>
        <w:ind w:firstLine="720"/>
        <w:jc w:val="both"/>
        <w:rPr>
          <w:rFonts w:eastAsia="Times New Roman"/>
          <w:szCs w:val="24"/>
        </w:rPr>
      </w:pPr>
      <w:r>
        <w:rPr>
          <w:rFonts w:eastAsia="Times New Roman"/>
          <w:szCs w:val="24"/>
        </w:rPr>
        <w:t>Δύο χρόνια τώρα συζητάτε και εξαγγέλλετε πομπωδώς και φλύαρα τη ρύθμιση των κόκκινων δανείων και έρχεστε δύο χρόνια μετά με απίστευτη προχειρότητα και καταστρατηγείτε τη συνήθη κοινοβουλευτική νομοθετική διαδικασία και ακούμε την εισηγήτρ</w:t>
      </w:r>
      <w:r>
        <w:rPr>
          <w:rFonts w:eastAsia="Times New Roman"/>
          <w:szCs w:val="24"/>
        </w:rPr>
        <w:t>ια σας να εξαγγέλλει ρυθμίσεις και νομοθετικές βελτιώσεις που μάταια προσπαθούμε να βρούμε στο κείμενο του νομοσχεδίου. Ρυθμίσεις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ουσιώδεις και κεφαλαιώδεις που κρίνουν την αποτελεσματικότητα του νομοσχεδίου, που δεν είναι άλλη από τη διάσωση των</w:t>
      </w:r>
      <w:r>
        <w:rPr>
          <w:rFonts w:eastAsia="Times New Roman"/>
          <w:szCs w:val="24"/>
        </w:rPr>
        <w:t xml:space="preserve"> υπερχρεωμένων επιχειρήσεων.</w:t>
      </w:r>
    </w:p>
    <w:p w14:paraId="6242BA2A" w14:textId="77777777" w:rsidR="000E4403" w:rsidRDefault="00E3488B">
      <w:pPr>
        <w:spacing w:line="600" w:lineRule="auto"/>
        <w:ind w:firstLine="720"/>
        <w:jc w:val="both"/>
        <w:rPr>
          <w:rFonts w:eastAsia="Times New Roman"/>
          <w:szCs w:val="24"/>
        </w:rPr>
      </w:pPr>
      <w:r>
        <w:rPr>
          <w:rFonts w:eastAsia="Times New Roman"/>
          <w:szCs w:val="24"/>
        </w:rPr>
        <w:t>Σας ερωτάμε, λοιπόν, ευθέως, κύριε Υπουργέ: Εντάσσονται, ναι ή όχι, στο παρόν νομοσχέδιο του εξωδικαστικού συμβιβασμού οι τριακόσιες χιλιάδες και πλέον ελεύθεροι επαγγελματίες, δικηγόροι, γιατροί, μηχανικοί, αγρότες και κτηνοτρ</w:t>
      </w:r>
      <w:r>
        <w:rPr>
          <w:rFonts w:eastAsia="Times New Roman"/>
          <w:szCs w:val="24"/>
        </w:rPr>
        <w:t>όφοι για τα χρέη τους σε δημόσιο και ασφαλιστικά ταμεία που</w:t>
      </w:r>
      <w:r>
        <w:rPr>
          <w:rFonts w:eastAsia="Times New Roman"/>
          <w:szCs w:val="24"/>
        </w:rPr>
        <w:t>,</w:t>
      </w:r>
      <w:r>
        <w:rPr>
          <w:rFonts w:eastAsia="Times New Roman"/>
          <w:szCs w:val="24"/>
        </w:rPr>
        <w:t xml:space="preserve"> βεβαίως εσείς, με τη φορολογική αφαίμαξη που τους επιφυλάξατε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με το διαβόητο ασφαλιστικό Κατρούγκαλου, που είναι μια δεύτερη εφορία, εκτοξεύσατε στα ύψη.</w:t>
      </w:r>
    </w:p>
    <w:p w14:paraId="6242BA2B" w14:textId="77777777" w:rsidR="000E4403" w:rsidRDefault="00E3488B">
      <w:pPr>
        <w:spacing w:line="600" w:lineRule="auto"/>
        <w:ind w:firstLine="720"/>
        <w:jc w:val="both"/>
        <w:rPr>
          <w:rFonts w:eastAsia="Times New Roman"/>
          <w:szCs w:val="24"/>
        </w:rPr>
      </w:pPr>
      <w:r>
        <w:rPr>
          <w:rFonts w:eastAsia="Times New Roman"/>
          <w:szCs w:val="24"/>
        </w:rPr>
        <w:t>Αυτοί οι άνθρωποι, οι ελεύθ</w:t>
      </w:r>
      <w:r>
        <w:rPr>
          <w:rFonts w:eastAsia="Times New Roman"/>
          <w:szCs w:val="24"/>
        </w:rPr>
        <w:t xml:space="preserve">εροι επαγγελματίες, και να μην ήταν, κύριε Υπουργέ, έγιναν κόκκινοι και βρίσκονται μετέωροι, γιατί τα στοιχεία είναι δυστυχώς χαρακτηριστικά και αμείλικτα, όταν το ποσοστό των κόκκινων δανείων των ελεύθερων επαγγελματιών ξεπερνά το 67% σύμφωνα με στοιχεία </w:t>
      </w:r>
      <w:r>
        <w:rPr>
          <w:rFonts w:eastAsia="Times New Roman"/>
          <w:szCs w:val="24"/>
        </w:rPr>
        <w:t xml:space="preserve">της Τράπεζας της Ελλάδος, όταν το 80% των μηχανικών είναι ανασφάλιστοι, όταν εκατόν πενήντα πέντε χιλιάδες αιτήσεις του νόμου Κατσέλη ακόμη εκκρεμούν, όταν οι Έλληνες αγρότες και κτηνοτρόφοι περιμένουν να υπαχθούν σε ρύθμιση των κόκκινων δανείων τους αλλά </w:t>
      </w:r>
      <w:r>
        <w:rPr>
          <w:rFonts w:eastAsia="Times New Roman"/>
          <w:szCs w:val="24"/>
        </w:rPr>
        <w:t xml:space="preserve">και των κτηνοτροφικών τους χρεών που έχουν ήδη σταλεί στο δημόσιο ταμείο. </w:t>
      </w:r>
    </w:p>
    <w:p w14:paraId="6242BA2C" w14:textId="77777777" w:rsidR="000E4403" w:rsidRDefault="00E3488B">
      <w:pPr>
        <w:spacing w:line="600" w:lineRule="auto"/>
        <w:ind w:firstLine="720"/>
        <w:jc w:val="both"/>
        <w:rPr>
          <w:rFonts w:eastAsia="Times New Roman"/>
          <w:szCs w:val="24"/>
        </w:rPr>
      </w:pPr>
      <w:r>
        <w:rPr>
          <w:rFonts w:eastAsia="Times New Roman"/>
          <w:szCs w:val="24"/>
        </w:rPr>
        <w:t>Αγρότες και κτηνοτρόφοι, κύριε Υπουργέ, που δίνουν έναν τεράστιο αγώνα επιβίωσης, ώστε να μπορέσουν να σταθούν οι εκμεταλλεύσεις τους που βγαίνουν ήδη σε πλειστηριασμούς, έχοντας</w:t>
      </w:r>
      <w:r>
        <w:rPr>
          <w:rFonts w:eastAsia="Times New Roman"/>
          <w:szCs w:val="24"/>
        </w:rPr>
        <w:t>,</w:t>
      </w:r>
      <w:r>
        <w:rPr>
          <w:rFonts w:eastAsia="Times New Roman"/>
          <w:szCs w:val="24"/>
        </w:rPr>
        <w:t xml:space="preserve"> β</w:t>
      </w:r>
      <w:r>
        <w:rPr>
          <w:rFonts w:eastAsia="Times New Roman"/>
          <w:szCs w:val="24"/>
        </w:rPr>
        <w:t>εβαίως</w:t>
      </w:r>
      <w:r>
        <w:rPr>
          <w:rFonts w:eastAsia="Times New Roman"/>
          <w:szCs w:val="24"/>
        </w:rPr>
        <w:t>,</w:t>
      </w:r>
      <w:r>
        <w:rPr>
          <w:rFonts w:eastAsia="Times New Roman"/>
          <w:szCs w:val="24"/>
        </w:rPr>
        <w:t xml:space="preserve"> να αντιπαλέψουν την εκτίναξη του κόστους παραγωγής, τις δυσβάσταχτες ασφαλιστικές και φορολογικές υποχρεώσεις που τους επιφυλάξατε, αλλά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την απομείωση του κεφαλαίου τους από σοβαρές ασθένειες -τα είπε ο κ. Πεβερέτος στην ακρόαση των φ</w:t>
      </w:r>
      <w:r>
        <w:rPr>
          <w:rFonts w:eastAsia="Times New Roman"/>
          <w:szCs w:val="24"/>
        </w:rPr>
        <w:t>ορέων- όπως ο  καταρροϊκός πυρετός και η οζώδης δερματίτιδα, πολλές από τις οποίες, κύριε Υπουργέ ακόμη και σήμερα, μεγάλο χρονικό διάστημα μετά από τη νόσο δεν έχουν ακόμη δυστυχώς αποζημιωθεί.</w:t>
      </w:r>
    </w:p>
    <w:p w14:paraId="6242BA2D" w14:textId="77777777" w:rsidR="000E4403" w:rsidRDefault="00E3488B">
      <w:pPr>
        <w:spacing w:line="600" w:lineRule="auto"/>
        <w:ind w:firstLine="720"/>
        <w:jc w:val="both"/>
        <w:rPr>
          <w:rFonts w:eastAsia="Times New Roman"/>
          <w:szCs w:val="24"/>
        </w:rPr>
      </w:pPr>
      <w:r>
        <w:rPr>
          <w:rFonts w:eastAsia="Times New Roman"/>
          <w:szCs w:val="24"/>
        </w:rPr>
        <w:t>Όσον αφορά τώρα τις υποτιθέμενες νομοτεχνικές βελτιώσεις, έχο</w:t>
      </w:r>
      <w:r>
        <w:rPr>
          <w:rFonts w:eastAsia="Times New Roman"/>
          <w:szCs w:val="24"/>
        </w:rPr>
        <w:t>υν μετατραπεί –φοβάμαι- σε μια μαγική εικόνα, που τη μια τις εμφανίζετε και την άλλη τις εξαφανίζετε, όπως αυτή για την απλοποίηση της διαδικασίας δικαστικής επικύρωσης, τις περιπτώσεις αναδιάρθρωσης χωρίς ενστάσεις από τα πολυμελή στα μονομελή πρωτοδικεία</w:t>
      </w:r>
      <w:r>
        <w:rPr>
          <w:rFonts w:eastAsia="Times New Roman"/>
          <w:szCs w:val="24"/>
        </w:rPr>
        <w:t xml:space="preserve">. Ρύθμιση που την εξαγγείλατε στην τελευταία συνεδρίαση της </w:t>
      </w:r>
      <w:r>
        <w:rPr>
          <w:rFonts w:eastAsia="Times New Roman"/>
          <w:szCs w:val="24"/>
        </w:rPr>
        <w:t>ε</w:t>
      </w:r>
      <w:r>
        <w:rPr>
          <w:rFonts w:eastAsia="Times New Roman"/>
          <w:szCs w:val="24"/>
        </w:rPr>
        <w:t xml:space="preserve">πιτροπής, αλλά που σήμερα ως διά μαγείας εξαφανίστηκε, αφού μας είπατε από το Βήμα αυτό ότι το άρθρο 12 παραμένει ως έχει. </w:t>
      </w:r>
    </w:p>
    <w:p w14:paraId="6242BA2E" w14:textId="77777777" w:rsidR="000E4403" w:rsidRDefault="00E3488B">
      <w:pPr>
        <w:spacing w:line="600" w:lineRule="auto"/>
        <w:ind w:firstLine="720"/>
        <w:jc w:val="both"/>
        <w:rPr>
          <w:rFonts w:eastAsia="Times New Roman"/>
          <w:szCs w:val="24"/>
        </w:rPr>
      </w:pPr>
      <w:r>
        <w:rPr>
          <w:rFonts w:eastAsia="Times New Roman"/>
          <w:szCs w:val="24"/>
        </w:rPr>
        <w:t>Πιστοποιήσατε έτσι</w:t>
      </w:r>
      <w:r>
        <w:rPr>
          <w:rFonts w:eastAsia="Times New Roman"/>
          <w:szCs w:val="24"/>
        </w:rPr>
        <w:t>,</w:t>
      </w:r>
      <w:r>
        <w:rPr>
          <w:rFonts w:eastAsia="Times New Roman"/>
          <w:szCs w:val="24"/>
        </w:rPr>
        <w:t xml:space="preserve"> δυστυχώς, τον ισχυρισμό μας ότι η προσπάθεια εξωδικ</w:t>
      </w:r>
      <w:r>
        <w:rPr>
          <w:rFonts w:eastAsia="Times New Roman"/>
          <w:szCs w:val="24"/>
        </w:rPr>
        <w:t>αστικού συμβιβασμού είναι μόνο κατ’ ευφημισμόν, αφού στο τέλος η όλη διαδικασία καταλήγει στα δικαστήρια, χωρίς κανείς να είναι σε θέση να γνωρίζει</w:t>
      </w:r>
      <w:r>
        <w:rPr>
          <w:rFonts w:eastAsia="Times New Roman"/>
          <w:szCs w:val="24"/>
        </w:rPr>
        <w:t>,</w:t>
      </w:r>
      <w:r>
        <w:rPr>
          <w:rFonts w:eastAsia="Times New Roman"/>
          <w:szCs w:val="24"/>
        </w:rPr>
        <w:t xml:space="preserve"> το τεράστιο πλήθος των υποθέσεων που θα σωρευτούν στην ήδη υπερφορτωμένη ελληνική δικαιοσύνη.</w:t>
      </w:r>
    </w:p>
    <w:p w14:paraId="6242BA2F" w14:textId="77777777" w:rsidR="000E4403" w:rsidRDefault="00E3488B">
      <w:pPr>
        <w:spacing w:line="600" w:lineRule="auto"/>
        <w:ind w:firstLine="720"/>
        <w:jc w:val="both"/>
        <w:rPr>
          <w:rFonts w:eastAsia="Times New Roman"/>
          <w:szCs w:val="24"/>
        </w:rPr>
      </w:pPr>
      <w:r>
        <w:rPr>
          <w:rFonts w:eastAsia="Times New Roman"/>
          <w:szCs w:val="24"/>
        </w:rPr>
        <w:t>Βαφτίσατε νομ</w:t>
      </w:r>
      <w:r>
        <w:rPr>
          <w:rFonts w:eastAsia="Times New Roman"/>
          <w:szCs w:val="24"/>
        </w:rPr>
        <w:t>οθετική βελτίωση και την υπαγωγή, όπως λέτε, στον εξωδικαστικό συμβιβασμό των επιχειρήσεων που διέκοψαν την δραστηριότητά τους, εφόσον βέβαια προηγουμένως, όπως λέτε, έχουν υποβάλει δήλωση επανέναρξης. Μάλιστα. Σωστά.</w:t>
      </w:r>
    </w:p>
    <w:p w14:paraId="6242BA3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Ρωτάω, όμως, εγώ και για αυτό λέω ότι </w:t>
      </w:r>
      <w:r>
        <w:rPr>
          <w:rFonts w:eastAsia="Times New Roman" w:cs="Times New Roman"/>
          <w:szCs w:val="24"/>
        </w:rPr>
        <w:t xml:space="preserve">«βαφτίσατε»: Ποια η διαφορά αυτής της επανέναρξης εργασιών από τον όρο «αναβίωση», κύριε Υπουργέ, που είχατε στο άρθρο 2; </w:t>
      </w:r>
    </w:p>
    <w:p w14:paraId="6242BA3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Στην ουσία μπορείτε τελικά ξεκάθαρα να μας πείτε</w:t>
      </w:r>
      <w:r>
        <w:rPr>
          <w:rFonts w:eastAsia="Times New Roman" w:cs="Times New Roman"/>
          <w:szCs w:val="24"/>
        </w:rPr>
        <w:t>,</w:t>
      </w:r>
      <w:r>
        <w:rPr>
          <w:rFonts w:eastAsia="Times New Roman" w:cs="Times New Roman"/>
          <w:szCs w:val="24"/>
        </w:rPr>
        <w:t xml:space="preserve"> αν αυτή η ρύθμιση περιλαμβάνει, όπως επανειλημμένως έχουμε ζητήσει, τις επιχειρήσει</w:t>
      </w:r>
      <w:r>
        <w:rPr>
          <w:rFonts w:eastAsia="Times New Roman" w:cs="Times New Roman"/>
          <w:szCs w:val="24"/>
        </w:rPr>
        <w:t>ς που έκλεισαν κατά τη διάρκεια της κρίσης εξαιτίας του δυσμενούς οικονομικού περιβάλλοντος; Και πολύ περισσότερο μπορείτε να μας δώσετε μια πειστική δικαιολογία</w:t>
      </w:r>
      <w:r>
        <w:rPr>
          <w:rFonts w:eastAsia="Times New Roman" w:cs="Times New Roman"/>
          <w:szCs w:val="24"/>
        </w:rPr>
        <w:t>,</w:t>
      </w:r>
      <w:r>
        <w:rPr>
          <w:rFonts w:eastAsia="Times New Roman" w:cs="Times New Roman"/>
          <w:szCs w:val="24"/>
        </w:rPr>
        <w:t xml:space="preserve"> για την πρωτοφανή αδικία που επιφυλάσσετε σε όσους με αίμα, κόπο και τιτάνια προσπάθεια ρύθμι</w:t>
      </w:r>
      <w:r>
        <w:rPr>
          <w:rFonts w:eastAsia="Times New Roman" w:cs="Times New Roman"/>
          <w:szCs w:val="24"/>
        </w:rPr>
        <w:t xml:space="preserve">σαν τις οφειλές τους πριν την </w:t>
      </w:r>
      <w:r>
        <w:rPr>
          <w:rFonts w:eastAsia="Times New Roman" w:cs="Times New Roman"/>
          <w:szCs w:val="24"/>
        </w:rPr>
        <w:t>1</w:t>
      </w:r>
      <w:r w:rsidRPr="000B6A2A">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Ιουλίου του 2016 και αποκλείονται από το παρόν νομοσχέδιο; Ρεσιτάλ προχειρότητας, βεβαίως, και έλλειψη της απαιτούμενης ηλεκτρονικής πλατφόρμας. </w:t>
      </w:r>
    </w:p>
    <w:p w14:paraId="6242BA3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Δύο χρόνια διαφημίζατε τη νομοθετική ρύθμιση</w:t>
      </w:r>
      <w:r>
        <w:rPr>
          <w:rFonts w:eastAsia="Times New Roman" w:cs="Times New Roman"/>
          <w:szCs w:val="24"/>
        </w:rPr>
        <w:t>,</w:t>
      </w:r>
      <w:r>
        <w:rPr>
          <w:rFonts w:eastAsia="Times New Roman" w:cs="Times New Roman"/>
          <w:szCs w:val="24"/>
        </w:rPr>
        <w:t xml:space="preserve"> που τώρα ασθμαίνοντας και ως γο</w:t>
      </w:r>
      <w:r>
        <w:rPr>
          <w:rFonts w:eastAsia="Times New Roman" w:cs="Times New Roman"/>
          <w:szCs w:val="24"/>
        </w:rPr>
        <w:t xml:space="preserve">νατογράφημα έρχεται και ακόμα η απολύτως αναγκαία πλατφόρμα δεν είναι έτοιμη. </w:t>
      </w:r>
    </w:p>
    <w:p w14:paraId="6242BA3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είναι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καθόλου πρωτότυπο για την Κυβέρνησή σας, γιατί θα πω ότι τα ίδια ισχύουν και για τον αναπτυξιακό νόμο</w:t>
      </w:r>
      <w:r>
        <w:rPr>
          <w:rFonts w:eastAsia="Times New Roman" w:cs="Times New Roman"/>
          <w:szCs w:val="24"/>
        </w:rPr>
        <w:t>,</w:t>
      </w:r>
      <w:r>
        <w:rPr>
          <w:rFonts w:eastAsia="Times New Roman" w:cs="Times New Roman"/>
          <w:szCs w:val="24"/>
        </w:rPr>
        <w:t xml:space="preserve"> που τόσο καιρό μετά η ηλεκτρονική του πλατφόρμα δεν είναι έτοιμη και δέχεστε τις έγχαρτες δηλώσεις, αλλά κυρίως για όλο το πρόγραμμα αγροτικής ανάπτυξης, το λεγόμενο «αγροτικό ΕΣΠΑ», κύριε Υπουργέ, του οποίου η ηλεκτρονική πλατφόρμα δεν είναι έτοιμη και δ</w:t>
      </w:r>
      <w:r>
        <w:rPr>
          <w:rFonts w:eastAsia="Times New Roman" w:cs="Times New Roman"/>
          <w:szCs w:val="24"/>
        </w:rPr>
        <w:t>ύο χρόνια μετά την έναρξη του προγράμματος η αξιολόγηση χιλιάδων αιτήσεων, όπως για παράδειγμα των νέων αγροτών, παραμένει μετέωρη. Το πότε θα ολοκληρωθεί, βεβαίως, η πλατφόρμα για το παράνομο σχέδιο</w:t>
      </w:r>
      <w:r>
        <w:rPr>
          <w:rFonts w:eastAsia="Times New Roman" w:cs="Times New Roman"/>
          <w:szCs w:val="24"/>
        </w:rPr>
        <w:t>,</w:t>
      </w:r>
      <w:r>
        <w:rPr>
          <w:rFonts w:eastAsia="Times New Roman" w:cs="Times New Roman"/>
          <w:szCs w:val="24"/>
        </w:rPr>
        <w:t xml:space="preserve"> ουδείς μπορεί να γνωρίζει και να εμπιστεύεται, παρά τις</w:t>
      </w:r>
      <w:r>
        <w:rPr>
          <w:rFonts w:eastAsia="Times New Roman" w:cs="Times New Roman"/>
          <w:szCs w:val="24"/>
        </w:rPr>
        <w:t xml:space="preserve"> εξαγγελίες σας. Καταλαβαίνει κανείς τον φόρτο ο οποίος θα σωρευτεί στις περιφερειακές ενότητες που θα υποδεχτούν τις αιτήσεις. </w:t>
      </w:r>
    </w:p>
    <w:p w14:paraId="6242BA34" w14:textId="77777777" w:rsidR="000E4403" w:rsidRDefault="00E3488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242BA35" w14:textId="77777777" w:rsidR="000E4403" w:rsidRDefault="00E3488B">
      <w:pPr>
        <w:spacing w:line="600" w:lineRule="auto"/>
        <w:ind w:firstLine="720"/>
        <w:jc w:val="both"/>
        <w:rPr>
          <w:rFonts w:eastAsia="Times New Roman" w:cs="Times New Roman"/>
          <w:szCs w:val="24"/>
        </w:rPr>
      </w:pPr>
      <w:r>
        <w:rPr>
          <w:rFonts w:eastAsia="Times New Roman"/>
          <w:szCs w:val="24"/>
        </w:rPr>
        <w:t>Τελειώνω σε ένα λεπτό, κύριε Πρόεδρε, με τ</w:t>
      </w:r>
      <w:r>
        <w:rPr>
          <w:rFonts w:eastAsia="Times New Roman"/>
          <w:szCs w:val="24"/>
        </w:rPr>
        <w:t xml:space="preserve">ην ανοχή σας. </w:t>
      </w:r>
    </w:p>
    <w:p w14:paraId="6242BA3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από την αρχή του έτους, δυστυχώς, κλείνουν ενενήντα επιχειρήσεις κάθε μέρα. Από τον Ιανουάριο έχουν κοκκινήσει δάνεια ύψους 1,5 δισεκατομμυρί</w:t>
      </w:r>
      <w:r>
        <w:rPr>
          <w:rFonts w:eastAsia="Times New Roman" w:cs="Times New Roman"/>
          <w:szCs w:val="24"/>
        </w:rPr>
        <w:t>ου</w:t>
      </w:r>
      <w:r>
        <w:rPr>
          <w:rFonts w:eastAsia="Times New Roman" w:cs="Times New Roman"/>
          <w:szCs w:val="24"/>
        </w:rPr>
        <w:t xml:space="preserve"> ευρώ, εκ των οποίων το 80% ήταν ρυθμισμένα και έγιναν κ</w:t>
      </w:r>
      <w:r>
        <w:rPr>
          <w:rFonts w:eastAsia="Times New Roman" w:cs="Times New Roman"/>
          <w:szCs w:val="24"/>
        </w:rPr>
        <w:t xml:space="preserve">όκκινα. </w:t>
      </w:r>
    </w:p>
    <w:p w14:paraId="6242BA3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Δεκέμβριο του 2016</w:t>
      </w:r>
      <w:r>
        <w:rPr>
          <w:rFonts w:eastAsia="Times New Roman" w:cs="Times New Roman"/>
          <w:szCs w:val="24"/>
        </w:rPr>
        <w:t>,</w:t>
      </w:r>
      <w:r>
        <w:rPr>
          <w:rFonts w:eastAsia="Times New Roman" w:cs="Times New Roman"/>
          <w:szCs w:val="24"/>
        </w:rPr>
        <w:t xml:space="preserve"> τρία δισεκατομμύρια ευρώ καταθέσεων έκαναν φτερά κι εσείς φέρνετε ένα σχέδιο νόμου κάνοντας μια τρύπα στο νερό, γιατί ούτε δεσμευτικό για τα εμπλεκόμενα μέρη είναι ούτε συγκεκριμένα κίνητρα δίνει στους πιστωτές για να εμπλα</w:t>
      </w:r>
      <w:r>
        <w:rPr>
          <w:rFonts w:eastAsia="Times New Roman" w:cs="Times New Roman"/>
          <w:szCs w:val="24"/>
        </w:rPr>
        <w:t>κούν σε αυτή τη διαδικασία ούτε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προστατεύει τους οφειλέτες που έχουν την καλή πρόθεση. </w:t>
      </w:r>
    </w:p>
    <w:p w14:paraId="6242BA3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Απέναντι σε αυτή την πραγματικότητα ο Πρωθυπουργός κομπορρημονεί ανερυθρίαστα</w:t>
      </w:r>
      <w:r>
        <w:rPr>
          <w:rFonts w:eastAsia="Times New Roman" w:cs="Times New Roman"/>
          <w:szCs w:val="24"/>
        </w:rPr>
        <w:t>,</w:t>
      </w:r>
      <w:r>
        <w:rPr>
          <w:rFonts w:eastAsia="Times New Roman" w:cs="Times New Roman"/>
          <w:szCs w:val="24"/>
        </w:rPr>
        <w:t xml:space="preserve"> ότι πλέον δεν υπάρχουν αγανακτισμένοι στους δρόμους, ξεχνώντας προφανώς ότι πολλοί από τους αγανακτισμένους που έστηναν τα λαϊκά δικαστήρια</w:t>
      </w:r>
      <w:r>
        <w:rPr>
          <w:rFonts w:eastAsia="Times New Roman" w:cs="Times New Roman"/>
          <w:szCs w:val="24"/>
        </w:rPr>
        <w:t>,</w:t>
      </w:r>
      <w:r>
        <w:rPr>
          <w:rFonts w:eastAsia="Times New Roman" w:cs="Times New Roman"/>
          <w:szCs w:val="24"/>
        </w:rPr>
        <w:t xml:space="preserve"> βρίσκονται σήμερα στα βουλευτικά ή στα υπουργικά έδρανα. </w:t>
      </w:r>
    </w:p>
    <w:p w14:paraId="6242BA3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Πρωθυπουργός πιστεύει ότι επειδή δεν υπάρχουν κοινωνικ</w:t>
      </w:r>
      <w:r>
        <w:rPr>
          <w:rFonts w:eastAsia="Times New Roman" w:cs="Times New Roman"/>
          <w:szCs w:val="24"/>
        </w:rPr>
        <w:t>ές κινητοποιήσεις, υπάρχει ανοχή στην Κυβέρνησή του. Θα διαπιστώσει πολύ σύντομα ότι η πιο άγρια και έντονη κοινωνική οργή είναι η βουβή οργή των πολιτών, η βουβή οργή των πολιτών που θα εκφραστεί εκκωφαντικά στις κάλπες.</w:t>
      </w:r>
    </w:p>
    <w:p w14:paraId="6242BA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Μέχρι τότε εσείς θα μετράτε πόσο μ</w:t>
      </w:r>
      <w:r>
        <w:rPr>
          <w:rFonts w:eastAsia="Times New Roman" w:cs="Times New Roman"/>
          <w:szCs w:val="24"/>
        </w:rPr>
        <w:t xml:space="preserve">εγάλη είναι η έξοδος των εκδρομέων τα Σαββατοκύριακα και τα τριήμερα και οι Υπουργοί σας θα φέρνουν νομοθετήματα σαν αυτά εδώ, πουλώντας φύκια για μεταξωτές κορδέλες στην καταχρεωμένη, δυστυχώς, ελληνική κοινωνία. </w:t>
      </w:r>
    </w:p>
    <w:p w14:paraId="6242BA3B" w14:textId="77777777" w:rsidR="000E4403" w:rsidRDefault="00E3488B">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6242BA3C" w14:textId="77777777" w:rsidR="000E4403" w:rsidRDefault="00E3488B">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w:t>
      </w:r>
      <w:r>
        <w:rPr>
          <w:rFonts w:eastAsia="Times New Roman"/>
          <w:szCs w:val="24"/>
        </w:rPr>
        <w:t>ι ενημερώθηκαν για την ιστορία του κτηρίου και τον τρόπο οργάνωσης και λειτουργίας της Βουλής, τριάντα επτά μαθήτριες και μαθητές και δύο εκπαιδευτικοί συνοδοί τους από το 6</w:t>
      </w:r>
      <w:r>
        <w:rPr>
          <w:rFonts w:eastAsia="Times New Roman"/>
          <w:szCs w:val="24"/>
          <w:vertAlign w:val="superscript"/>
        </w:rPr>
        <w:t>ο</w:t>
      </w:r>
      <w:r>
        <w:rPr>
          <w:rFonts w:eastAsia="Times New Roman"/>
          <w:szCs w:val="24"/>
        </w:rPr>
        <w:t xml:space="preserve"> Γυμνάσιο Σταυρούπολης Θεσσαλονίκης.</w:t>
      </w:r>
    </w:p>
    <w:p w14:paraId="6242BA3D" w14:textId="77777777" w:rsidR="000E4403" w:rsidRDefault="00E3488B">
      <w:pPr>
        <w:spacing w:line="600" w:lineRule="auto"/>
        <w:ind w:firstLine="720"/>
        <w:jc w:val="both"/>
        <w:rPr>
          <w:rFonts w:eastAsia="Times New Roman"/>
          <w:szCs w:val="24"/>
        </w:rPr>
      </w:pPr>
      <w:r>
        <w:rPr>
          <w:rFonts w:eastAsia="Times New Roman"/>
          <w:szCs w:val="24"/>
        </w:rPr>
        <w:t>Η Βουλή τούς καλωσορίζει.</w:t>
      </w:r>
    </w:p>
    <w:p w14:paraId="6242BA3E"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 xml:space="preserve"> όλες τις πτέρυγες της Βουλής)</w:t>
      </w:r>
    </w:p>
    <w:p w14:paraId="6242BA3F" w14:textId="77777777" w:rsidR="000E4403" w:rsidRDefault="00E3488B">
      <w:pPr>
        <w:spacing w:line="600" w:lineRule="auto"/>
        <w:ind w:firstLine="720"/>
        <w:rPr>
          <w:rFonts w:eastAsia="Times New Roman"/>
          <w:szCs w:val="24"/>
        </w:rPr>
      </w:pPr>
      <w:r>
        <w:rPr>
          <w:rFonts w:eastAsia="Times New Roman"/>
          <w:szCs w:val="24"/>
        </w:rPr>
        <w:t xml:space="preserve">Τον λόγο έχει ο κ. Θεόδωρος Φορτσάκης από τη Νέα Δημοκρατία. </w:t>
      </w:r>
    </w:p>
    <w:p w14:paraId="6242BA40" w14:textId="77777777" w:rsidR="000E4403" w:rsidRDefault="00E3488B">
      <w:pPr>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 xml:space="preserve">Ευχαριστώ πολύ, κύριε Πρόεδρε. </w:t>
      </w:r>
    </w:p>
    <w:p w14:paraId="6242BA41" w14:textId="77777777" w:rsidR="000E4403" w:rsidRDefault="00E3488B">
      <w:pPr>
        <w:spacing w:line="600" w:lineRule="auto"/>
        <w:ind w:firstLine="720"/>
        <w:jc w:val="both"/>
        <w:rPr>
          <w:rFonts w:eastAsia="Times New Roman"/>
          <w:szCs w:val="24"/>
        </w:rPr>
      </w:pPr>
      <w:r>
        <w:rPr>
          <w:rFonts w:eastAsia="Times New Roman"/>
          <w:szCs w:val="24"/>
        </w:rPr>
        <w:t xml:space="preserve">Δυστυχώς, κυρίες και κύριοι συνάδελφοι, η προχειρότητα με την οποία αντιμετωπίζει η Κυβέρνηση ζητήματα ζωτικής </w:t>
      </w:r>
      <w:r>
        <w:rPr>
          <w:rFonts w:eastAsia="Times New Roman"/>
          <w:szCs w:val="24"/>
        </w:rPr>
        <w:t xml:space="preserve">σημασίας για την οικονομία και γενικότερα για τη χώρα </w:t>
      </w:r>
      <w:r>
        <w:rPr>
          <w:rFonts w:eastAsia="Times New Roman"/>
          <w:szCs w:val="24"/>
        </w:rPr>
        <w:t>μας,</w:t>
      </w:r>
      <w:r>
        <w:rPr>
          <w:rFonts w:eastAsia="Times New Roman"/>
          <w:szCs w:val="24"/>
        </w:rPr>
        <w:t xml:space="preserve"> είναι φανερή και στο νομοσχέδιο που συζητάμε σήμερα. </w:t>
      </w:r>
    </w:p>
    <w:p w14:paraId="6242BA42" w14:textId="77777777" w:rsidR="000E4403" w:rsidRDefault="00E3488B">
      <w:pPr>
        <w:spacing w:line="600" w:lineRule="auto"/>
        <w:ind w:firstLine="720"/>
        <w:jc w:val="both"/>
        <w:rPr>
          <w:rFonts w:eastAsia="Times New Roman"/>
          <w:szCs w:val="24"/>
        </w:rPr>
      </w:pPr>
      <w:r>
        <w:rPr>
          <w:rFonts w:eastAsia="Times New Roman"/>
          <w:szCs w:val="24"/>
        </w:rPr>
        <w:t>Α</w:t>
      </w:r>
      <w:r>
        <w:rPr>
          <w:rFonts w:eastAsia="Times New Roman"/>
          <w:szCs w:val="24"/>
        </w:rPr>
        <w:t>ναφέρομαι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από τη μία μεριά στο περιεχόμενο του νομοσχεδίου, το οποίο επ' ουδενί ανταποκρίνεται ούτε στο ελάχιστο στις προσδοκίες των </w:t>
      </w:r>
      <w:r>
        <w:rPr>
          <w:rFonts w:eastAsia="Times New Roman"/>
          <w:szCs w:val="24"/>
        </w:rPr>
        <w:t>επιχειρηματιών που έχουν κόκκινα δάνεια και ληξιπρόθεσμες οφειλές και βλέπουν τις επιχειρήσεις τους να καταρρέουν. Τα κόκκινα δάνεια ανέβηκαν κατά 1,5 δισεκατομμύρι</w:t>
      </w:r>
      <w:r>
        <w:rPr>
          <w:rFonts w:eastAsia="Times New Roman"/>
          <w:szCs w:val="24"/>
        </w:rPr>
        <w:t>ο</w:t>
      </w:r>
      <w:r>
        <w:rPr>
          <w:rFonts w:eastAsia="Times New Roman"/>
          <w:szCs w:val="24"/>
        </w:rPr>
        <w:t xml:space="preserve"> ευρώ τον τελευταίο καιρό. </w:t>
      </w:r>
    </w:p>
    <w:p w14:paraId="6242BA43" w14:textId="77777777" w:rsidR="000E4403" w:rsidRDefault="00E3488B">
      <w:pPr>
        <w:spacing w:line="600" w:lineRule="auto"/>
        <w:ind w:firstLine="720"/>
        <w:jc w:val="both"/>
        <w:rPr>
          <w:rFonts w:eastAsia="Times New Roman"/>
          <w:szCs w:val="24"/>
        </w:rPr>
      </w:pPr>
      <w:r>
        <w:rPr>
          <w:rFonts w:eastAsia="Times New Roman"/>
          <w:szCs w:val="24"/>
        </w:rPr>
        <w:t>Επίσης αναφέρομαι και στη διαδικασία που ακολουθείται σήμερα στ</w:t>
      </w:r>
      <w:r>
        <w:rPr>
          <w:rFonts w:eastAsia="Times New Roman"/>
          <w:szCs w:val="24"/>
        </w:rPr>
        <w:t xml:space="preserve">η Βουλή, γιατί είχαμε και πάλι μια σειρά προφορικών ανακοινώσεων ουσιωδών αλλαγών του νομοθετήματος, για τις οποίες το Σώμα των Βουλευτών ουδέποτε έλαβε πραγματικά γνώση. Δυστυχώς η υποβάθμιση του Σώματος συνεχίζεται. </w:t>
      </w:r>
    </w:p>
    <w:p w14:paraId="6242BA44" w14:textId="77777777" w:rsidR="000E4403" w:rsidRDefault="00E3488B">
      <w:pPr>
        <w:spacing w:line="600" w:lineRule="auto"/>
        <w:ind w:firstLine="720"/>
        <w:jc w:val="both"/>
        <w:rPr>
          <w:rFonts w:eastAsia="Times New Roman" w:cs="Times New Roman"/>
          <w:b/>
          <w:szCs w:val="24"/>
        </w:rPr>
      </w:pPr>
      <w:r>
        <w:rPr>
          <w:rFonts w:eastAsia="Times New Roman"/>
          <w:szCs w:val="24"/>
        </w:rPr>
        <w:t>Το νομοσχέδιο ασχολείται με ένα ζήτημ</w:t>
      </w:r>
      <w:r>
        <w:rPr>
          <w:rFonts w:eastAsia="Times New Roman"/>
          <w:szCs w:val="24"/>
        </w:rPr>
        <w:t xml:space="preserve">α εξαιρετικά σημαντικό, το ζήτημα των οφειλών και της ελάφρυνσης των βαρών των οφειλετών προς τις τράπεζες, το δημόσιο και τους ασφαλιστικούς φορείς. </w:t>
      </w:r>
    </w:p>
    <w:p w14:paraId="6242BA4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Δυστυχώς αντί να θεσπίσει έναν μηχανισμό αποτελεσματικό, ο οποίος θα δώσει λύση στο πρόβλημα, περιορίζετα</w:t>
      </w:r>
      <w:r>
        <w:rPr>
          <w:rFonts w:eastAsia="Times New Roman" w:cs="Times New Roman"/>
          <w:szCs w:val="24"/>
        </w:rPr>
        <w:t xml:space="preserve">ι στο να θέσει απλώς ένα πλαίσιο διαπραγμάτευσης χωρίς υποχρεωτικότητα. </w:t>
      </w:r>
    </w:p>
    <w:p w14:paraId="6242BA4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Ταυτοχρόνως όπως φαίνεται στο κείμενο που μας έχετε μοιράσει, κύριε Υπουργέ, και το οποίο έτυχε επεξεργασίας εδώ και ένα</w:t>
      </w:r>
      <w:r>
        <w:rPr>
          <w:rFonts w:eastAsia="Times New Roman" w:cs="Times New Roman"/>
          <w:szCs w:val="24"/>
        </w:rPr>
        <w:t>ν</w:t>
      </w:r>
      <w:r>
        <w:rPr>
          <w:rFonts w:eastAsia="Times New Roman" w:cs="Times New Roman"/>
          <w:szCs w:val="24"/>
        </w:rPr>
        <w:t xml:space="preserve"> σχεδόν μήνα από την αρμόδια Διαρκή Επιτροπή Παραγωγής και Εμπορίου –δηλαδή πέρασε πολύς καιρός από τότε που θα μπορούσαν να έχουν υπάρξει βελτιώσεις- μένουν εκτός ρύθμισης οι ελεύθεροι επαγγελματίες και άλλες κατηγορίες επαγγελματιών, οι οποίοι πλήττονται</w:t>
      </w:r>
      <w:r>
        <w:rPr>
          <w:rFonts w:eastAsia="Times New Roman" w:cs="Times New Roman"/>
          <w:szCs w:val="24"/>
        </w:rPr>
        <w:t xml:space="preserve"> από την οικονομική κρίση και πνίγονται από τις συσσωρευμένες οφειλές τους σε τράπεζες, </w:t>
      </w:r>
      <w:r>
        <w:rPr>
          <w:rFonts w:eastAsia="Times New Roman" w:cs="Times New Roman"/>
          <w:szCs w:val="24"/>
        </w:rPr>
        <w:t>δ</w:t>
      </w:r>
      <w:r>
        <w:rPr>
          <w:rFonts w:eastAsia="Times New Roman" w:cs="Times New Roman"/>
          <w:szCs w:val="24"/>
        </w:rPr>
        <w:t xml:space="preserve">ημόσιο και ιδιώτες. </w:t>
      </w:r>
    </w:p>
    <w:p w14:paraId="6242BA4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Σήμερα το πρωί η εισηγήτρια του ΣΥΡΙΖΑ κ. Τζάκρη μίλησε για προσθήκη των ελευθέρων επαγγελματιών στη ρύθμιση. Την προσθήκη, όμως, αυτή δεν έλαβε υ</w:t>
      </w:r>
      <w:r>
        <w:rPr>
          <w:rFonts w:eastAsia="Times New Roman" w:cs="Times New Roman"/>
          <w:szCs w:val="24"/>
        </w:rPr>
        <w:t xml:space="preserve">π’ όψιν ο κύριος Υπουργός. Έλλειψη συνεννόησης και ανοργανωσιά σε όλο της το μεγαλείο. </w:t>
      </w:r>
    </w:p>
    <w:p w14:paraId="6242BA4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πεδίο εφαρμογής του νομοσχεδίου από την άλλη είναι ιδιαίτερα ευρύ. Πράγματι σε αυτό εντάσσονται οφειλές από επιχειρηματική δραστηριότητα ή άλλη αιτία κατά το άρθρο 1</w:t>
      </w:r>
      <w:r>
        <w:rPr>
          <w:rFonts w:eastAsia="Times New Roman" w:cs="Times New Roman"/>
          <w:szCs w:val="24"/>
        </w:rPr>
        <w:t>, γεγονός που μπορεί να οδηγήσει σε κατάχρηση της διαδικασίας για τη ρύθμιση ιδιωτικών χρεών. Το ότι με τον νόμο παρέχεται η δυνατότητα σε επιχειρήσεις με οφειλές άνω των 20.000 ευρώ να ενταχθούν στις ευνοϊκές διατάξεις είναι βεβαίως θετικό, αφού επιτρέπει</w:t>
      </w:r>
      <w:r>
        <w:rPr>
          <w:rFonts w:eastAsia="Times New Roman" w:cs="Times New Roman"/>
          <w:szCs w:val="24"/>
        </w:rPr>
        <w:t xml:space="preserve"> σε μικροεπιχειρηματίες να ρυθμίσουν τα χρέη τους. </w:t>
      </w:r>
    </w:p>
    <w:p w14:paraId="6242BA4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Από την άλλη μεριά, όμως, αυτό το μικρό όριο δημιουργεί έναν τεράστιο όγκο επιχειρήσεων μη διαχειρίσιμο όγκο</w:t>
      </w:r>
      <w:r>
        <w:rPr>
          <w:rFonts w:eastAsia="Times New Roman" w:cs="Times New Roman"/>
          <w:szCs w:val="24"/>
        </w:rPr>
        <w:t>,</w:t>
      </w:r>
      <w:r>
        <w:rPr>
          <w:rFonts w:eastAsia="Times New Roman" w:cs="Times New Roman"/>
          <w:szCs w:val="24"/>
        </w:rPr>
        <w:t xml:space="preserve"> που πιθανώς επιθυμεί να ενταχθεί, ο οποίος όμως, λόγω της ανετοιμότητας του συστήματος, θα δοκ</w:t>
      </w:r>
      <w:r>
        <w:rPr>
          <w:rFonts w:eastAsia="Times New Roman" w:cs="Times New Roman"/>
          <w:szCs w:val="24"/>
        </w:rPr>
        <w:t xml:space="preserve">ιμάσει τις αντοχές ενός ολόκληρου τραπεζικού συστήματος αλλά και του ιδίου του </w:t>
      </w:r>
      <w:r>
        <w:rPr>
          <w:rFonts w:eastAsia="Times New Roman" w:cs="Times New Roman"/>
          <w:szCs w:val="24"/>
        </w:rPr>
        <w:t>δ</w:t>
      </w:r>
      <w:r>
        <w:rPr>
          <w:rFonts w:eastAsia="Times New Roman" w:cs="Times New Roman"/>
          <w:szCs w:val="24"/>
        </w:rPr>
        <w:t xml:space="preserve">ημοσίου. </w:t>
      </w:r>
    </w:p>
    <w:p w14:paraId="6242BA4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σκόπιμο θα ήταν να είχε προβλεφθεί μια διαδικασία απλουστευμένη για τις επιχειρήσεις με τις πιο μικρές οφειλές, που όμως δεν προβλέπεται. Η όλη διαδικασία είνα</w:t>
      </w:r>
      <w:r>
        <w:rPr>
          <w:rFonts w:eastAsia="Times New Roman" w:cs="Times New Roman"/>
          <w:szCs w:val="24"/>
        </w:rPr>
        <w:t xml:space="preserve">ι άκρως γραφειοκρατική και δαιδαλώδης με ατελείωτα στάδια, με μία πληθώρα απαιτούμενων δικαιολογητικών τα οποία προβλέπεται ότι πρέπει να συνοδεύουν την αίτηση. Δεν έχουμε παρά να διαβάσουμε το άρθρο 5. </w:t>
      </w:r>
    </w:p>
    <w:p w14:paraId="6242BA4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Προϊόν προχειρότητας αποτελεί και το εργαλείο στο οπ</w:t>
      </w:r>
      <w:r>
        <w:rPr>
          <w:rFonts w:eastAsia="Times New Roman" w:cs="Times New Roman"/>
          <w:szCs w:val="24"/>
        </w:rPr>
        <w:t xml:space="preserve">οίο θα κατατίθενται οι αιτήσεις υπαγωγής στη διαδικασία, δηλαδή η περίφημη ηλεκτρονική πλατφόρμα του άρθρου 16. Η πλατφόρμα αυτή δεν είναι έτοιμη, αν και η Κυβέρνηση είχε προαναγγείλει το συγκεκριμένο νομοσχέδιο εδώ και δύο χρόνια και είχε άπλετο χρόνο να </w:t>
      </w:r>
      <w:r>
        <w:rPr>
          <w:rFonts w:eastAsia="Times New Roman" w:cs="Times New Roman"/>
          <w:szCs w:val="24"/>
        </w:rPr>
        <w:t xml:space="preserve">την προετοιμάσει. </w:t>
      </w:r>
    </w:p>
    <w:p w14:paraId="6242BA4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χειρόγραφη υποβολή αιτήσεων που την αντικαθιστά</w:t>
      </w:r>
      <w:r>
        <w:rPr>
          <w:rFonts w:eastAsia="Times New Roman" w:cs="Times New Roman"/>
          <w:szCs w:val="24"/>
        </w:rPr>
        <w:t>,</w:t>
      </w:r>
      <w:r>
        <w:rPr>
          <w:rFonts w:eastAsia="Times New Roman" w:cs="Times New Roman"/>
          <w:szCs w:val="24"/>
        </w:rPr>
        <w:t xml:space="preserve"> κάνει την όλη διαδικασία ακόμη πιο γραφειοκρατική και σύνθετη. Η ηλεκτρονική πλατφόρμα θα έπρεπε να λειτουργήσει πλήρως, την ίδια στιγμή που θα αρχίσει να ισχύει ο νόμος, ώστε όλα τα δικ</w:t>
      </w:r>
      <w:r>
        <w:rPr>
          <w:rFonts w:eastAsia="Times New Roman" w:cs="Times New Roman"/>
          <w:szCs w:val="24"/>
        </w:rPr>
        <w:t xml:space="preserve">αιολογητικά να υποβάλλονται αμέσως ηλεκτρονικά. </w:t>
      </w:r>
    </w:p>
    <w:p w14:paraId="6242BA4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προθεσμία των τριών μηνών που τάσσει ο νόμος για τη δημιουργία του </w:t>
      </w:r>
      <w:r>
        <w:rPr>
          <w:rFonts w:eastAsia="Times New Roman" w:cs="Times New Roman"/>
          <w:szCs w:val="24"/>
        </w:rPr>
        <w:t xml:space="preserve">ηλεκτρονικού </w:t>
      </w:r>
      <w:r>
        <w:rPr>
          <w:rFonts w:eastAsia="Times New Roman" w:cs="Times New Roman"/>
          <w:szCs w:val="24"/>
        </w:rPr>
        <w:t>συστήματος</w:t>
      </w:r>
      <w:r>
        <w:rPr>
          <w:rFonts w:eastAsia="Times New Roman" w:cs="Times New Roman"/>
          <w:szCs w:val="24"/>
        </w:rPr>
        <w:t>,</w:t>
      </w:r>
      <w:r>
        <w:rPr>
          <w:rFonts w:eastAsia="Times New Roman" w:cs="Times New Roman"/>
          <w:szCs w:val="24"/>
        </w:rPr>
        <w:t xml:space="preserve"> δεν είναι αρκετή για ένα εγχείρημα τέτοιας εμβέλειας. Αυτή τη γνώμη άλλωστε έχει εκφράσει και η Ελληνική Ένωση Τρ</w:t>
      </w:r>
      <w:r>
        <w:rPr>
          <w:rFonts w:eastAsia="Times New Roman" w:cs="Times New Roman"/>
          <w:szCs w:val="24"/>
        </w:rPr>
        <w:t xml:space="preserve">απεζών. </w:t>
      </w:r>
    </w:p>
    <w:p w14:paraId="6242BA4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Ακόμα η διαδικασία ελέγχου της πληρότητας </w:t>
      </w:r>
      <w:r>
        <w:rPr>
          <w:rFonts w:eastAsia="Times New Roman" w:cs="Times New Roman"/>
          <w:szCs w:val="24"/>
        </w:rPr>
        <w:t xml:space="preserve">της </w:t>
      </w:r>
      <w:r>
        <w:rPr>
          <w:rFonts w:eastAsia="Times New Roman" w:cs="Times New Roman"/>
          <w:szCs w:val="24"/>
        </w:rPr>
        <w:t xml:space="preserve">αίτησης από τον συντονιστή που προβλέπει το άρθρο 7 δεν επαρκεί. Απαιτείται επιπλέον κι έλεγχος της ακρίβειας των στοιχείων που αναφέρονται στην αίτηση και από τον οφειλέτη. Στο σημείο αυτό δεσμεύθηκε </w:t>
      </w:r>
      <w:r>
        <w:rPr>
          <w:rFonts w:eastAsia="Times New Roman" w:cs="Times New Roman"/>
          <w:szCs w:val="24"/>
        </w:rPr>
        <w:t xml:space="preserve">το πρωί ο κύριος Υπουργός ότι θα υπάρξει σχετική νομοθετική βελτίωση. Έστω και αργά το κατάλαβε αυτό η Κυβέρνηση. Δηλαδή </w:t>
      </w:r>
      <w:r>
        <w:rPr>
          <w:rFonts w:eastAsia="Times New Roman" w:cs="Times New Roman"/>
          <w:szCs w:val="24"/>
        </w:rPr>
        <w:t xml:space="preserve">ότι </w:t>
      </w:r>
      <w:r>
        <w:rPr>
          <w:rFonts w:eastAsia="Times New Roman" w:cs="Times New Roman"/>
          <w:szCs w:val="24"/>
        </w:rPr>
        <w:t xml:space="preserve">δεν έχει τόση σημασία ο τύπος, όσο η ουσία της αίτησης. </w:t>
      </w:r>
    </w:p>
    <w:p w14:paraId="6242BA4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διορισμός των συντονιστών από τη Γενική Γραμματεία Διαχείρισης Ιδιωτικού</w:t>
      </w:r>
      <w:r>
        <w:rPr>
          <w:rFonts w:eastAsia="Times New Roman" w:cs="Times New Roman"/>
          <w:szCs w:val="24"/>
        </w:rPr>
        <w:t xml:space="preserve"> Χρέους</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υντονιστών που τηρείται εκεί</w:t>
      </w:r>
      <w:r>
        <w:rPr>
          <w:rFonts w:eastAsia="Times New Roman" w:cs="Times New Roman"/>
          <w:szCs w:val="24"/>
        </w:rPr>
        <w:t>,</w:t>
      </w:r>
      <w:r>
        <w:rPr>
          <w:rFonts w:eastAsia="Times New Roman" w:cs="Times New Roman"/>
          <w:szCs w:val="24"/>
        </w:rPr>
        <w:t xml:space="preserve"> δημιουργεί υπόνοιες αδιαφάνειας. Ο υψηλός αριθμός των απαιτούμενων δικαιολογητικών και εδώ -σημειώνω ότι χρειάζονται είκοσι πέντε έγγραφα μόνο για την υποβολή της αίτησης για θέση συντονιστή- συνιστά αναστ</w:t>
      </w:r>
      <w:r>
        <w:rPr>
          <w:rFonts w:eastAsia="Times New Roman" w:cs="Times New Roman"/>
          <w:szCs w:val="24"/>
        </w:rPr>
        <w:t xml:space="preserve">αλτικό παράγονται για την επιτυχία του μηχανισμού. </w:t>
      </w:r>
    </w:p>
    <w:p w14:paraId="6242BA5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προϋπόθεση ότι για να υπαχθεί μια επιχείρηση στη ρύθμιση θα πρέπει να έχει μια τουλάχιστον φορολογική χρήση από τις τρεις τελευταίες πριν την υποβολή της αίτησης με θετικά καθαρά αποτελέσματα προ φόρων,</w:t>
      </w:r>
      <w:r>
        <w:rPr>
          <w:rFonts w:eastAsia="Times New Roman" w:cs="Times New Roman"/>
          <w:szCs w:val="24"/>
        </w:rPr>
        <w:t xml:space="preserve"> τόκων και αποσβέσεων –το απαιτεί το άρθρο 3- φαίνεται να είναι εκτός τόπου και χρόνου, μιας και υπό την επικρατούσα οικονομική κατάσταση κάτι τέτοιο</w:t>
      </w:r>
      <w:r>
        <w:rPr>
          <w:rFonts w:eastAsia="Times New Roman" w:cs="Times New Roman"/>
          <w:szCs w:val="24"/>
        </w:rPr>
        <w:t>,</w:t>
      </w:r>
      <w:r>
        <w:rPr>
          <w:rFonts w:eastAsia="Times New Roman" w:cs="Times New Roman"/>
          <w:szCs w:val="24"/>
        </w:rPr>
        <w:t xml:space="preserve"> βεβαίως δυστυχώς, σπανίζει. Είναι δεδομένο ότι θα ασκηθούν πιέσεις προς λογιστές κι ελεγκτές των εταιρειώ</w:t>
      </w:r>
      <w:r>
        <w:rPr>
          <w:rFonts w:eastAsia="Times New Roman" w:cs="Times New Roman"/>
          <w:szCs w:val="24"/>
        </w:rPr>
        <w:t>ν</w:t>
      </w:r>
      <w:r>
        <w:rPr>
          <w:rFonts w:eastAsia="Times New Roman" w:cs="Times New Roman"/>
          <w:szCs w:val="24"/>
        </w:rPr>
        <w:t>,</w:t>
      </w:r>
      <w:r>
        <w:rPr>
          <w:rFonts w:eastAsia="Times New Roman" w:cs="Times New Roman"/>
          <w:szCs w:val="24"/>
        </w:rPr>
        <w:t xml:space="preserve"> να εξωραΐσουν την οικονομική κατάσταση των επιχειρήσεων</w:t>
      </w:r>
      <w:r>
        <w:rPr>
          <w:rFonts w:eastAsia="Times New Roman" w:cs="Times New Roman"/>
          <w:szCs w:val="24"/>
        </w:rPr>
        <w:t>,</w:t>
      </w:r>
      <w:r>
        <w:rPr>
          <w:rFonts w:eastAsia="Times New Roman" w:cs="Times New Roman"/>
          <w:szCs w:val="24"/>
        </w:rPr>
        <w:t xml:space="preserve"> για να διασφαλίσουν στους επιχειρηματίες την ένταξή τους στον νόμο. Έτσι, όμως, θα έχουμε στρέβλωση της οικονομικής πραγματικότητας, ενώ εδώ ελλοχεύει ολοφάνερα και ο κίνδυνος να επωφεληθούν οι κα</w:t>
      </w:r>
      <w:r>
        <w:rPr>
          <w:rFonts w:eastAsia="Times New Roman" w:cs="Times New Roman"/>
          <w:szCs w:val="24"/>
        </w:rPr>
        <w:t xml:space="preserve">κοπληρωτές και όχι οι επιχειρηματίες που είναι συνεπείς και τηρούν τον υγιή ανταγωνισμό. </w:t>
      </w:r>
    </w:p>
    <w:p w14:paraId="6242BA5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Απορία προκαλεί, επίσης, το ότι αν και η προβλεπόμενη στον νόμο διαδικασία επιγράφεται εξωδικαστικός μηχανισμός, εμπλέκονται σε σημαντικό βαθμό τα δικαστήρια. Η επικύ</w:t>
      </w:r>
      <w:r>
        <w:rPr>
          <w:rFonts w:eastAsia="Times New Roman" w:cs="Times New Roman"/>
          <w:szCs w:val="24"/>
        </w:rPr>
        <w:t xml:space="preserve">ρωση του συμβιβασμού οφειλέτη και πιστωτών γίνεται, σύμφωνα με το άρθρο 12, από το πολυμελές πρωτοδικείο, στην περιφέρεια του οποίου έχει έδρα ο οφειλέτης λόγω φόρτου εργασίας των δικαστηρίων. Εξάλλου </w:t>
      </w:r>
      <w:r>
        <w:rPr>
          <w:rFonts w:eastAsia="Times New Roman" w:cs="Times New Roman"/>
          <w:szCs w:val="24"/>
        </w:rPr>
        <w:t xml:space="preserve">και </w:t>
      </w:r>
      <w:r>
        <w:rPr>
          <w:rFonts w:eastAsia="Times New Roman" w:cs="Times New Roman"/>
          <w:szCs w:val="24"/>
        </w:rPr>
        <w:t>από την εμπειρία της εφαρμογής του νόμου Κατσέλη ξέ</w:t>
      </w:r>
      <w:r>
        <w:rPr>
          <w:rFonts w:eastAsia="Times New Roman" w:cs="Times New Roman"/>
          <w:szCs w:val="24"/>
        </w:rPr>
        <w:t>ρουμε ότι δεν πρόκειται να τηρηθούν οι προθεσμίες που έχουν προβλεφθεί και έτσι η δικαστική επικύρωση θα οδηγήσει με βεβαιότητα στην εκκρεμοδικία χιλιάδων υποθέσεων. Κάτι τέτοιο θα επιβαρύνει και άλλο τον ήδη τεράστιο όγκο των υποθέσεων των δικαστηρίων. Θα</w:t>
      </w:r>
      <w:r>
        <w:rPr>
          <w:rFonts w:eastAsia="Times New Roman" w:cs="Times New Roman"/>
          <w:szCs w:val="24"/>
        </w:rPr>
        <w:t xml:space="preserve"> διαιωνίσει τη σημερινή κατάσταση των μη εξυπηρετούμενων δανείων, καθιστώντας τελικά αδύνατη τη μείωσή τους. </w:t>
      </w:r>
    </w:p>
    <w:p w14:paraId="6242BA5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Επίσης είναι δεδομένο ότι αν δεν ψηφιστεί η διάταξη ασυλίας τραπεζικών στελεχών και δημοσίων υπαλλήλων που συμμετέχουν στη διαπραγμάτευση, ουδείς </w:t>
      </w:r>
      <w:r>
        <w:rPr>
          <w:rFonts w:eastAsia="Times New Roman" w:cs="Times New Roman"/>
          <w:szCs w:val="24"/>
        </w:rPr>
        <w:t xml:space="preserve">θα αναλαμβάνει τον κίνδυνο να συμφωνεί σε κούρεμα χρέους οφειλέτη. Έτσι, όμως, ο νόμος θα καταστεί ανεφάρμοστος στην πράξη και το όλο εγχείρημα θα αποτύχει. </w:t>
      </w:r>
    </w:p>
    <w:p w14:paraId="6242BA5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κ. Τζάκρη μίλησε για ρύθμιση που θα έρθει σε δεκαπέντε μέρες από το Υπουργείο Δικαιοσύνης και θα</w:t>
      </w:r>
      <w:r>
        <w:rPr>
          <w:rFonts w:eastAsia="Times New Roman" w:cs="Times New Roman"/>
          <w:szCs w:val="24"/>
        </w:rPr>
        <w:t xml:space="preserve"> διασφαλίζει το ακαταδίωκτο εκείνων που θα υπογράφουν τη σύμβαση αναδιάρθρωσης. Και πάλι ακούμε λόγια αφηρημένα με δημιουργία προσδοκιών χωρίς ουσιαστικές δεσμεύσεις. Αυτή η ρύθμιση θα είχε ουσία, αν είχε έρθει σήμερα μαζί με το κείμενο που εξετάζουμε. Εξά</w:t>
      </w:r>
      <w:r>
        <w:rPr>
          <w:rFonts w:eastAsia="Times New Roman" w:cs="Times New Roman"/>
          <w:szCs w:val="24"/>
        </w:rPr>
        <w:t xml:space="preserve">λλου όποτε και αν ψηφιστεί, είναι αμφίβολο το κατά πόσο οι εκπρόσωποι των πιστωτών θα αποδέχονται λύσεις που θα αποστερούν από τους φορείς που εκπροσωπούν σημαντικότατα έσοδα. Η όλη αποτελεσματικότητα του εγχειρήματος είναι στον αέρα. </w:t>
      </w:r>
    </w:p>
    <w:p w14:paraId="6242BA5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φλέγον ζήτημα των</w:t>
      </w:r>
      <w:r>
        <w:rPr>
          <w:rFonts w:eastAsia="Times New Roman" w:cs="Times New Roman"/>
          <w:szCs w:val="24"/>
        </w:rPr>
        <w:t xml:space="preserve"> κόκκινων δανείων χρειάζεται άμεσα μια λύση πιο σφαιρική, αλλά και μια πιο βαθιά αντιμετώπιση από αυτή που επιχειρείται σήμερα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Σημειώνω ότι τα οικονομικά αποτελέσματα του υπό συζήτηση μηχανισμού</w:t>
      </w:r>
      <w:r>
        <w:rPr>
          <w:rFonts w:eastAsia="Times New Roman" w:cs="Times New Roman"/>
          <w:szCs w:val="24"/>
        </w:rPr>
        <w:t>,</w:t>
      </w:r>
      <w:r>
        <w:rPr>
          <w:rFonts w:eastAsia="Times New Roman" w:cs="Times New Roman"/>
          <w:szCs w:val="24"/>
        </w:rPr>
        <w:t xml:space="preserve"> δεν μπορούν κατά την </w:t>
      </w:r>
      <w:r>
        <w:rPr>
          <w:rFonts w:eastAsia="Times New Roman" w:cs="Times New Roman"/>
          <w:szCs w:val="24"/>
        </w:rPr>
        <w:t>έ</w:t>
      </w:r>
      <w:r>
        <w:rPr>
          <w:rFonts w:eastAsia="Times New Roman" w:cs="Times New Roman"/>
          <w:szCs w:val="24"/>
        </w:rPr>
        <w:t>κθεση</w:t>
      </w:r>
      <w:r>
        <w:rPr>
          <w:rFonts w:eastAsia="Times New Roman" w:cs="Times New Roman"/>
          <w:szCs w:val="24"/>
        </w:rPr>
        <w:t xml:space="preserve"> του Γενικού Λογιστηρίου του Κράτους, να εκτιμηθούν με ακρίβεια εκ των προτέρων.  </w:t>
      </w:r>
    </w:p>
    <w:p w14:paraId="6242BA5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Φορτσάκη, παρακαλώ ολοκληρώνετε.</w:t>
      </w:r>
    </w:p>
    <w:p w14:paraId="6242BA5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Τελειώνω, κύριε Πρόεδρε, σε ένα δευτερόλεπτο.</w:t>
      </w:r>
    </w:p>
    <w:p w14:paraId="6242BA5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Αντί να έχουμε μια σοβαρή πρόταση </w:t>
      </w:r>
      <w:r>
        <w:rPr>
          <w:rFonts w:eastAsia="Times New Roman" w:cs="Times New Roman"/>
          <w:szCs w:val="24"/>
        </w:rPr>
        <w:t>για την επίλυση ενός καυτού προβλήματος, έχουμε ένα καινούργιο γραφειοκρατικό μηχανισμό</w:t>
      </w:r>
      <w:r>
        <w:rPr>
          <w:rFonts w:eastAsia="Times New Roman" w:cs="Times New Roman"/>
          <w:szCs w:val="24"/>
        </w:rPr>
        <w:t>,</w:t>
      </w:r>
      <w:r>
        <w:rPr>
          <w:rFonts w:eastAsia="Times New Roman" w:cs="Times New Roman"/>
          <w:szCs w:val="24"/>
        </w:rPr>
        <w:t xml:space="preserve"> ο οποίος θα επιβαρύνει τα πράγματα χωρίς να δώσει καμμία ουσιαστική λύση. </w:t>
      </w:r>
    </w:p>
    <w:p w14:paraId="6242BA5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242BA5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Φορτσάκη.</w:t>
      </w:r>
    </w:p>
    <w:p w14:paraId="6242BA5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δώσο</w:t>
      </w:r>
      <w:r>
        <w:rPr>
          <w:rFonts w:eastAsia="Times New Roman" w:cs="Times New Roman"/>
          <w:szCs w:val="24"/>
        </w:rPr>
        <w:t>υμε τον λόγο, κυρίες και κύριοι συνάδελφοι, στον κ. Κουτσούκο. Είναι εγγεγραμμένος στον κατάλογο, είναι στις τελευταίες θέσεις, αλλά με τη συναίνεση του Σώματος και με πρόταση του Προεδρείου θα έλεγα να τον προτάξουμε, διότι αντιμετωπίζει κάποιο πρόβλημα υ</w:t>
      </w:r>
      <w:r>
        <w:rPr>
          <w:rFonts w:eastAsia="Times New Roman" w:cs="Times New Roman"/>
          <w:szCs w:val="24"/>
        </w:rPr>
        <w:t>γείας, για το οποίο όλοι μας του ευχόμαστε ταχεία ανάρρωση. Να του δώσουμε, λοιπόν, τον λόγο και μετά τον λόγο θα δώσουμε στον κ. Αθανασίου, τον κ. Θεοφύλακτο και τον κ. Καραθανασόπουλο.</w:t>
      </w:r>
    </w:p>
    <w:p w14:paraId="6242BA5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Ορίστε, κύριε Κουτσούκο.</w:t>
      </w:r>
    </w:p>
    <w:p w14:paraId="6242BA5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r>
        <w:rPr>
          <w:rFonts w:eastAsia="Times New Roman" w:cs="Times New Roman"/>
          <w:szCs w:val="24"/>
        </w:rPr>
        <w:t>, και εσάς και τους συναδέλφους και για τις ευχές για ταχεία ανάρρωση. Όσοι ασχολούμαστε με όσα ασχολούμαστε</w:t>
      </w:r>
      <w:r>
        <w:rPr>
          <w:rFonts w:eastAsia="Times New Roman" w:cs="Times New Roman"/>
          <w:szCs w:val="24"/>
        </w:rPr>
        <w:t>,</w:t>
      </w:r>
      <w:r>
        <w:rPr>
          <w:rFonts w:eastAsia="Times New Roman" w:cs="Times New Roman"/>
          <w:szCs w:val="24"/>
        </w:rPr>
        <w:t xml:space="preserve"> πρέπει να προσέχουμε και στην καθημερινή μας ζωή. Αυτός είναι κανόνας. </w:t>
      </w:r>
    </w:p>
    <w:p w14:paraId="6242BA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αναλυθεί με πληρότητα η θέση της Δημοκρ</w:t>
      </w:r>
      <w:r>
        <w:rPr>
          <w:rFonts w:eastAsia="Times New Roman" w:cs="Times New Roman"/>
          <w:szCs w:val="24"/>
        </w:rPr>
        <w:t>ατικής Συμπαράταξης γι’ αυτό το νομοσχέδιο τόσο από τον εισηγητή μας κ. Αρβανιτίδη όσο και από τον Κοινοβουλευτικό μας Εκπρόσωπο κ. Λοβέρδο και τον κ. Κεγκέρογλου που προηγήθηκε, και ίσως να ήταν εκ του περισσού η τοποθέτησή μου για τα γενικότερα ζητήματα,</w:t>
      </w:r>
      <w:r>
        <w:rPr>
          <w:rFonts w:eastAsia="Times New Roman" w:cs="Times New Roman"/>
          <w:szCs w:val="24"/>
        </w:rPr>
        <w:t xml:space="preserve"> αλλά μέσα σε αυτά τα γενικότερα ζητήματα που αφορούν τις υπερχρεωμένες επιχειρήσεις και τα διαλαμβανόμενα σε αυτό το νομοσχέδιο, υπάρχει κι ένα ειδικό ζήτημα που αφορά τις επιχειρήσεις υγείας, στο οποίο θα αναφερθώ στη συνέχεια, αφού κάνω πρώτα μια γενική</w:t>
      </w:r>
      <w:r>
        <w:rPr>
          <w:rFonts w:eastAsia="Times New Roman" w:cs="Times New Roman"/>
          <w:szCs w:val="24"/>
        </w:rPr>
        <w:t xml:space="preserve"> τοποθέτηση. </w:t>
      </w:r>
    </w:p>
    <w:p w14:paraId="6242BA5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αλήθεια ότι όλη η επιχειρηματική κοινότητα, η αγορά και οι επιχειρήσεις ανέμεναν αυτό το νομοσχέδιο, διότι είναι γνωστό πως τα χρόνια της κρίσης -και ιδίως τα τελευταία χρόνια- έχουν αυξηθεί τα λεγόμενα κόκ</w:t>
      </w:r>
      <w:r>
        <w:rPr>
          <w:rFonts w:eastAsia="Times New Roman" w:cs="Times New Roman"/>
          <w:szCs w:val="24"/>
        </w:rPr>
        <w:t xml:space="preserve">κινα δάνεια, έχουν φτάσει γύρω στα 65 δισεκατομμύρια με βάση τα στοιχεία της Τράπεζας της Ελλάδος, ενώ ταυτόχρονα όλες οι επιχειρήσεις βιώνουν μια φορολογική επιδρομή. </w:t>
      </w:r>
    </w:p>
    <w:p w14:paraId="6242BA5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Παρ’ ότι ο κ. Τσίπρας προχθές είπε ότι μόνο το</w:t>
      </w:r>
      <w:r>
        <w:rPr>
          <w:rFonts w:eastAsia="Times New Roman" w:cs="Times New Roman"/>
          <w:szCs w:val="24"/>
        </w:rPr>
        <w:t>ν</w:t>
      </w:r>
      <w:r>
        <w:rPr>
          <w:rFonts w:eastAsia="Times New Roman" w:cs="Times New Roman"/>
          <w:szCs w:val="24"/>
        </w:rPr>
        <w:t xml:space="preserve"> ΦΠΑ αύξησε κατά 1% τα τελευταία χρόνια,</w:t>
      </w:r>
      <w:r>
        <w:rPr>
          <w:rFonts w:eastAsia="Times New Roman" w:cs="Times New Roman"/>
          <w:szCs w:val="24"/>
        </w:rPr>
        <w:t xml:space="preserve"> με τους νόμους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 ΦΠΑ αυξήθηκε από το 13% στο 24%, οι συντελεστές από το 20% στο 23%, από το 23% στο 26%, αυξήθηκαν όλοι οι φόροι κατανάλωσης, δεν έμεινε τίποτα χωρίς να υπερφορολογηθεί. </w:t>
      </w:r>
    </w:p>
    <w:p w14:paraId="6242BA6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Ποιο 23%;</w:t>
      </w:r>
    </w:p>
    <w:p w14:paraId="6242BA6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ΓΙΑΝΝΗΣ ΚΟ</w:t>
      </w:r>
      <w:r>
        <w:rPr>
          <w:rFonts w:eastAsia="Times New Roman" w:cs="Times New Roman"/>
          <w:b/>
          <w:szCs w:val="24"/>
        </w:rPr>
        <w:t>ΥΤΣΟΥΚΟΣ:</w:t>
      </w:r>
      <w:r>
        <w:rPr>
          <w:rFonts w:eastAsia="Times New Roman" w:cs="Times New Roman"/>
          <w:szCs w:val="24"/>
        </w:rPr>
        <w:t xml:space="preserve"> Πώς είπατε, κύριε συνάδελφε; </w:t>
      </w:r>
    </w:p>
    <w:p w14:paraId="6242BA6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Για ποιο 23 % λέτε; </w:t>
      </w:r>
    </w:p>
    <w:p w14:paraId="6242BA6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μη διακόπτετε. Συνεχίστε, κύριε Κουτσούκο. </w:t>
      </w:r>
    </w:p>
    <w:p w14:paraId="6242BA6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Αυξήθηκε ο φόρος εισοδήματος. Ποιος τον πληρώνει; </w:t>
      </w:r>
    </w:p>
    <w:p w14:paraId="6242BA6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Ταυτόχρονα, κυ</w:t>
      </w:r>
      <w:r>
        <w:rPr>
          <w:rFonts w:eastAsia="Times New Roman" w:cs="Times New Roman"/>
          <w:szCs w:val="24"/>
        </w:rPr>
        <w:t xml:space="preserve">ρίες και κύριοι συνάδελφοι, είχαμε μια έλλειψη ρευστότητας και η κόπωση των επιχειρήσεων φαίνεται από το γεγονός ότι εκτινάχθηκαν τα ληξιπρόθεσμα προς το </w:t>
      </w:r>
      <w:r>
        <w:rPr>
          <w:rFonts w:eastAsia="Times New Roman" w:cs="Times New Roman"/>
          <w:szCs w:val="24"/>
        </w:rPr>
        <w:t>δ</w:t>
      </w:r>
      <w:r>
        <w:rPr>
          <w:rFonts w:eastAsia="Times New Roman" w:cs="Times New Roman"/>
          <w:szCs w:val="24"/>
        </w:rPr>
        <w:t>ημόσιο τον Γενάρη και τον Φλεβάρη κοντά στα 2 δισεκατομμύρια. Και έτσι όπως πάμε, στο τέλος του χρόνο</w:t>
      </w:r>
      <w:r>
        <w:rPr>
          <w:rFonts w:eastAsia="Times New Roman" w:cs="Times New Roman"/>
          <w:szCs w:val="24"/>
        </w:rPr>
        <w:t xml:space="preserve">υ θα έχουν φτάσει στα 100 δισεκατομμύρια. </w:t>
      </w:r>
    </w:p>
    <w:p w14:paraId="6242BA6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Παράλληλα με τα στοιχεία εκτέλεσης του προϋπολογισμού, φαίνεται και μια κόπωση στην απόδοση των έμμεσων φόρων και των φόρων κατανάλωσης, που οφείλεται ακριβώς σε αυτή την υπερφορολόγηση. </w:t>
      </w:r>
    </w:p>
    <w:p w14:paraId="6242BA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όταν εμείς κατά τη</w:t>
      </w:r>
      <w:r>
        <w:rPr>
          <w:rFonts w:eastAsia="Times New Roman" w:cs="Times New Roman"/>
          <w:szCs w:val="24"/>
        </w:rPr>
        <w:t xml:space="preserve"> συζήτηση του προϋπολογισμού με στοιχεία τεκμηριώναμε γιατί η ανάπτυξη το 2017 δεν θα ήταν 2,7%, όπως έλεγε η Κυβέρνηση, μας έλεγαν ότι καταστροφολογούμε. Βλέπετε ότι όλοι οι οργανισμοί τώρα έχουν προσγειωθεί σε μια ανάπτυξη που στην καλύτερη περίπτωση θα </w:t>
      </w:r>
      <w:r>
        <w:rPr>
          <w:rFonts w:eastAsia="Times New Roman" w:cs="Times New Roman"/>
          <w:szCs w:val="24"/>
        </w:rPr>
        <w:t xml:space="preserve">είναι στο 1,5%. </w:t>
      </w:r>
    </w:p>
    <w:p w14:paraId="6242BA6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Τα λέω αυτά, γιατί σε αυτό το γκρίζο περιβάλλον η αντιμετώπιση των κόκκινων επιχειρηματικών δανείων θα ήταν μια σοβαρή προσπάθεια για να δώσουμε μια ώθηση στην επανεκκίνηση της οικονομίας, ώστε είτε οι επιχειρήσεις που άντεξαν στην κρίση, </w:t>
      </w:r>
      <w:r>
        <w:rPr>
          <w:rFonts w:eastAsia="Times New Roman" w:cs="Times New Roman"/>
          <w:szCs w:val="24"/>
        </w:rPr>
        <w:t xml:space="preserve">τρώγοντας από τα έτοιμα, να μπορούν να την ξεπεράσουν και να ανταποκριθούν στις ανάγκες της εποχής είτε εκείνες που έμεναν πίσω, χωρίς να μπορέσουν να ανταποκριθούν, να έχουν μια δεύτερη ευκαιρία. </w:t>
      </w:r>
    </w:p>
    <w:p w14:paraId="6242BA6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Δίνει αυτό το νομοσχέδιο αυτή τη δυνατότητα; Ανέλυσαν οι ε</w:t>
      </w:r>
      <w:r>
        <w:rPr>
          <w:rFonts w:eastAsia="Times New Roman" w:cs="Times New Roman"/>
          <w:szCs w:val="24"/>
        </w:rPr>
        <w:t>ισηγητές μας ότι δεν τη δίνει. Δεν τη δίνει, πρώτον, διότι εξαιρεί ένα πάρα πολύ μεγάλο μέρος των επιχειρήσεων. Ο κύριος Υπουργός μπορεί να μη γνωρίζει τόσο καλά πως επιχειρήσεις των παραδοσιακών κλάδων, επειδή είχαν μια κερδοφορία την προηγούμενη δεκαετία</w:t>
      </w:r>
      <w:r>
        <w:rPr>
          <w:rFonts w:eastAsia="Times New Roman" w:cs="Times New Roman"/>
          <w:szCs w:val="24"/>
        </w:rPr>
        <w:t xml:space="preserve">, μπόρεσαν να αντέξουν τα πρώτα χρόνια της κρίσης. Τα τελευταία χρόνια έχουν γονατίσει. Δεν υπάρχουν επιχειρήσεις που να έχουν κερδοφορία στο ένα από τα τρία χρόνια. Είναι </w:t>
      </w:r>
      <w:r>
        <w:rPr>
          <w:rFonts w:eastAsia="Times New Roman" w:cs="Times New Roman"/>
          <w:szCs w:val="24"/>
        </w:rPr>
        <w:t>σοβαρό</w:t>
      </w:r>
      <w:r>
        <w:rPr>
          <w:rFonts w:eastAsia="Times New Roman" w:cs="Times New Roman"/>
          <w:szCs w:val="24"/>
        </w:rPr>
        <w:t xml:space="preserve"> λάθος αυτή η επιλογή. Η πρόταση που έχουμε κάνει με την τροπολογία που καταθέ</w:t>
      </w:r>
      <w:r>
        <w:rPr>
          <w:rFonts w:eastAsia="Times New Roman" w:cs="Times New Roman"/>
          <w:szCs w:val="24"/>
        </w:rPr>
        <w:t xml:space="preserve">σαμε να πάει ένα στα πέντε χρόνια, είναι μια πολύ ρεαλιστική πρόταση. </w:t>
      </w:r>
    </w:p>
    <w:p w14:paraId="6242BA6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ο κύριος Υπουργός, προφανώς να μη γνωρίζει ότι η πλειοψηφία των μικρών και πολύ μικρών επιχειρήσεων, μεταξύ των οποίων είναι και οι ελεύθεροι επαγγελματίες έχουν χρέη, τα οποία ε</w:t>
      </w:r>
      <w:r>
        <w:rPr>
          <w:rFonts w:eastAsia="Times New Roman" w:cs="Times New Roman"/>
          <w:szCs w:val="24"/>
        </w:rPr>
        <w:t>ίναι κάτω από το πλαφόν των εξαιρέσεων και άρα δεν θα ενταχθούν στη διαδικασία. Η υπόσχεση της Κυβέρνησης ότι αυτοί θα ενταχθούν σε μια διαδικασία σαν αυτές που έχουμε γνωρίσει μέχρι τώρα και γίνεται πάντα μόνο με νομοθετική ρύθμιση, δηλαδή ρύθμιση των οφε</w:t>
      </w:r>
      <w:r>
        <w:rPr>
          <w:rFonts w:eastAsia="Times New Roman" w:cs="Times New Roman"/>
          <w:szCs w:val="24"/>
        </w:rPr>
        <w:t xml:space="preserve">ιλών προς το </w:t>
      </w:r>
      <w:r>
        <w:rPr>
          <w:rFonts w:eastAsia="Times New Roman" w:cs="Times New Roman"/>
          <w:szCs w:val="24"/>
        </w:rPr>
        <w:t>δ</w:t>
      </w:r>
      <w:r>
        <w:rPr>
          <w:rFonts w:eastAsia="Times New Roman" w:cs="Times New Roman"/>
          <w:szCs w:val="24"/>
        </w:rPr>
        <w:t>ημόσιο, δεν τους δίνει τη δυνατότητα να ενταχθούν στον μηχανισμό με ισότιμους όρους με τις άλλες επιχειρήσεις. Και ξέρουμε πάρα πολύ καλά</w:t>
      </w:r>
      <w:r>
        <w:rPr>
          <w:rFonts w:eastAsia="Times New Roman" w:cs="Times New Roman"/>
          <w:szCs w:val="24"/>
        </w:rPr>
        <w:t>,</w:t>
      </w:r>
      <w:r>
        <w:rPr>
          <w:rFonts w:eastAsia="Times New Roman" w:cs="Times New Roman"/>
          <w:szCs w:val="24"/>
        </w:rPr>
        <w:t xml:space="preserve"> πόσο αργούν στα ειρηνοδικεία οι εκδικάσεις των υποθέσεων των ατομικών επιχειρήσεων. </w:t>
      </w:r>
    </w:p>
    <w:p w14:paraId="6242BA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Ταυτόχρονα, κυρίες</w:t>
      </w:r>
      <w:r>
        <w:rPr>
          <w:rFonts w:eastAsia="Times New Roman" w:cs="Times New Roman"/>
          <w:szCs w:val="24"/>
        </w:rPr>
        <w:t xml:space="preserve"> και κύριοι συνάδελφοι -και εδώ είναι το θέμα που αφορά τη δική μου εκλογική περιφέρεια την Ηλεία- στην Ηλεία, αλλά και σε άλλες περιοχές μετά τις καταστροφικές πυρκαγιές του 2007 και τον σεισμό του 2008, οι τράπεζες υποχρέωσαν τις επιχειρήσεις να μαζέψουν</w:t>
      </w:r>
      <w:r>
        <w:rPr>
          <w:rFonts w:eastAsia="Times New Roman" w:cs="Times New Roman"/>
          <w:szCs w:val="24"/>
        </w:rPr>
        <w:t xml:space="preserve"> τα δάνειά τους προς την τράπεζα που τους δανειοδότησε με τους ευνοϊκούς όρους που αποφάσισε τότε η κυβέρνηση</w:t>
      </w:r>
      <w:r>
        <w:rPr>
          <w:rFonts w:eastAsia="Times New Roman" w:cs="Times New Roman"/>
          <w:szCs w:val="24"/>
        </w:rPr>
        <w:t>,</w:t>
      </w:r>
      <w:r>
        <w:rPr>
          <w:rFonts w:eastAsia="Times New Roman" w:cs="Times New Roman"/>
          <w:szCs w:val="24"/>
        </w:rPr>
        <w:t xml:space="preserve"> για να τους ενισχύσει στην αντιμετώπιση της καταστροφής που υπέστησαν. </w:t>
      </w:r>
    </w:p>
    <w:p w14:paraId="6242BA6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Κατά συνέπεια η μεγάλη πλειοψηφία, αν όχι το σύνολο των επιχειρήσεων σε α</w:t>
      </w:r>
      <w:r>
        <w:rPr>
          <w:rFonts w:eastAsia="Times New Roman" w:cs="Times New Roman"/>
          <w:szCs w:val="24"/>
        </w:rPr>
        <w:t>υτές τις περιοχές, όπως είναι η Ηλεία, έχουν τις υποχρεώσεις τους σε μία και μοναδική τράπεζα. Αυτές οι επιχειρήσεις εξαιρούνται από το νομοσχέδιο. Τους οδηγούμε στην καταστροφή. Έχουν στείλει υπομνήματα τα επιμελητήρια, το γνωρίζουν οι κυβερνητικοί Βουλευ</w:t>
      </w:r>
      <w:r>
        <w:rPr>
          <w:rFonts w:eastAsia="Times New Roman" w:cs="Times New Roman"/>
          <w:szCs w:val="24"/>
        </w:rPr>
        <w:t>τές. Προφανώς ο Υπουργός έχει άλλες προσλαμβάνουσες παραστάσεις για τα μεγέθη της οικονομίας, δεν έχει από μια πυρόπληκτη και σεισμόπληκτη περιοχή. Όμως η πραγματικότητα είναι ότι αυτό το νομοσχέδιο δεν θα ισχύσει γι’ αυτές τις περιοχές και γι’ αυτές τις ε</w:t>
      </w:r>
      <w:r>
        <w:rPr>
          <w:rFonts w:eastAsia="Times New Roman" w:cs="Times New Roman"/>
          <w:szCs w:val="24"/>
        </w:rPr>
        <w:t xml:space="preserve">πιχειρήσεις. </w:t>
      </w:r>
    </w:p>
    <w:p w14:paraId="6242BA6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τελευταίο. Κυρίες και κύριοι συνάδελφοι, για τις πολύ μικρές επιχειρήσεις, αυτές που θα υποχρεωθούν να κάνουν χρήση των </w:t>
      </w:r>
      <w:r>
        <w:rPr>
          <w:rFonts w:eastAsia="Times New Roman" w:cs="Times New Roman"/>
          <w:szCs w:val="24"/>
          <w:lang w:val="en-US"/>
        </w:rPr>
        <w:t>POS</w:t>
      </w:r>
      <w:r>
        <w:rPr>
          <w:rFonts w:eastAsia="Times New Roman" w:cs="Times New Roman"/>
          <w:szCs w:val="24"/>
        </w:rPr>
        <w:t>, η μη λειτουργία ακατάσχετου λογαριασμού αποτελεί μια θηλειά στον λαιμό. Διότι δεν θα έχουν τη δυνατότητα να εξυπηρετήσουν τις προμήθειες των πρώτων υλών, τα ενοίκιά τους, τους μισθούς του προσωπικού κι έτσι θα οδηγηθούν σιδηροδέσμιες στη διαδικασία του ε</w:t>
      </w:r>
      <w:r>
        <w:rPr>
          <w:rFonts w:eastAsia="Times New Roman" w:cs="Times New Roman"/>
          <w:szCs w:val="24"/>
        </w:rPr>
        <w:t>ξωδικαστικού συμβιβασμού. Γι’ αυτό είναι απαραίτητο οι προτάσεις της Δημοκρατικής Συμπαράταξης, όπως έχουν κατατεθεί, να γίνουν αποδεκτές, αν θέλουμε το νομοσχέδιο να αντιστοιχήσει το περιεχόμενο στον τίτλο. Αλλιώς θα μας μείνουν οι πανηγυρισμοί και το απο</w:t>
      </w:r>
      <w:r>
        <w:rPr>
          <w:rFonts w:eastAsia="Times New Roman" w:cs="Times New Roman"/>
          <w:szCs w:val="24"/>
        </w:rPr>
        <w:t xml:space="preserve">τέλεσμα θα είναι μηδέν εις το πηλίκο. </w:t>
      </w:r>
    </w:p>
    <w:p w14:paraId="6242BA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Κλείνω, </w:t>
      </w:r>
      <w:r>
        <w:rPr>
          <w:rFonts w:eastAsia="Times New Roman"/>
          <w:bCs/>
        </w:rPr>
        <w:t>κύριε Πρόεδρε,</w:t>
      </w:r>
      <w:r>
        <w:rPr>
          <w:rFonts w:eastAsia="Times New Roman" w:cs="Times New Roman"/>
          <w:szCs w:val="24"/>
        </w:rPr>
        <w:t xml:space="preserve"> με την τροπολογία του συναδέλφου κ. Δημητριάδη. Κοιτάξτε, έχω ακούσει σε αυτή εδώ την Αίθουσα και τον Πρωθυπουργό και τους κυβερνητικούς Βουλευτές</w:t>
      </w:r>
      <w:r>
        <w:rPr>
          <w:rFonts w:eastAsia="Times New Roman" w:cs="Times New Roman"/>
          <w:szCs w:val="24"/>
        </w:rPr>
        <w:t>,</w:t>
      </w:r>
      <w:r>
        <w:rPr>
          <w:rFonts w:eastAsia="Times New Roman" w:cs="Times New Roman"/>
          <w:szCs w:val="24"/>
        </w:rPr>
        <w:t xml:space="preserve"> να αναφέρουν τις σκανδαλώδεις ρυθμίσεις των πρ</w:t>
      </w:r>
      <w:r>
        <w:rPr>
          <w:rFonts w:eastAsia="Times New Roman" w:cs="Times New Roman"/>
          <w:szCs w:val="24"/>
        </w:rPr>
        <w:t xml:space="preserve">οηγούμενων κυβερνήσεων. Σας ενημερώνω ότι απαύγασμα σκανδαλωδών ρυθμίσεων είναι αυτή η συγκεκριμένη τροπολογία. </w:t>
      </w:r>
    </w:p>
    <w:p w14:paraId="6242BA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Προσέξτε τη διατύπωση. Η διατύπωση είναι ότι δεν είχε γνωστοποιηθεί στους ενδιαφερόμενους. Έχει παρελθόντα χρόνο. Έχει αναδρομική ισχύ. Η τροπο</w:t>
      </w:r>
      <w:r>
        <w:rPr>
          <w:rFonts w:eastAsia="Times New Roman" w:cs="Times New Roman"/>
          <w:szCs w:val="24"/>
        </w:rPr>
        <w:t xml:space="preserve">λογία επιχειρεί κάποιον να ξεπλύνει, κάποιον με τον οποίο η Κυβέρνηση έχει συνεννοηθεί. Δεν αποσκοπεί στη δημιουργία ίσων όρων ανταγωνισμού και δημιουργία καλών σχέσεων με τους επενδυτές. </w:t>
      </w:r>
    </w:p>
    <w:p w14:paraId="6242BA7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η Κυβέρνηση η οποία εδώ έχει και παρελθόν με τη ρύθμιση για του</w:t>
      </w:r>
      <w:r>
        <w:rPr>
          <w:rFonts w:eastAsia="Times New Roman" w:cs="Times New Roman"/>
          <w:szCs w:val="24"/>
        </w:rPr>
        <w:t>ς διακόσιους εβδομήντα μεγαλοεπιχειρηματίες εκατομμυριούχους, τους οποίους ενέταξε με την πράξη νομοθετικού περιεχομένου στη ρύθμιση για τις εκατό δόσεις, να τοποθετηθεί υπεύθυνα. Διαφορετικά θα είναι υπόλογη μιας φωτογραφικής διαδικασίας ξεπλύματος ενός ε</w:t>
      </w:r>
      <w:r>
        <w:rPr>
          <w:rFonts w:eastAsia="Times New Roman" w:cs="Times New Roman"/>
          <w:szCs w:val="24"/>
        </w:rPr>
        <w:t>πιχειρηματία ή μιας επιχείρησης. Έτσι το διαβάζω εγώ, πέραν των άλλων που μας είπε ο εισηγητής της Πλειοψηφίας.</w:t>
      </w:r>
    </w:p>
    <w:p w14:paraId="6242BA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Κατά συνέπεια ο Υπουργός πρέπει να τοποθετηθεί και να τοποθετηθεί γρήγορα στο Σώμα, για να το ξέρουν όσοι θα κληθούν να ψηφίσουν.</w:t>
      </w:r>
    </w:p>
    <w:p w14:paraId="6242BA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bCs/>
        </w:rPr>
        <w:t>κύρ</w:t>
      </w:r>
      <w:r>
        <w:rPr>
          <w:rFonts w:eastAsia="Times New Roman"/>
          <w:bCs/>
        </w:rPr>
        <w:t>ιε Πρόεδρε,</w:t>
      </w:r>
      <w:r>
        <w:rPr>
          <w:rFonts w:eastAsia="Times New Roman" w:cs="Times New Roman"/>
          <w:szCs w:val="24"/>
        </w:rPr>
        <w:t xml:space="preserve"> και για την ανοχή σας.</w:t>
      </w:r>
    </w:p>
    <w:p w14:paraId="6242BA73" w14:textId="77777777" w:rsidR="000E4403" w:rsidRDefault="00E3488B">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 xml:space="preserve">Ευχαριστούμε τον κ. Κουτσούκο. </w:t>
      </w:r>
    </w:p>
    <w:p w14:paraId="6242BA74" w14:textId="77777777" w:rsidR="000E4403" w:rsidRDefault="00E3488B">
      <w:pPr>
        <w:spacing w:line="600" w:lineRule="auto"/>
        <w:ind w:firstLine="720"/>
        <w:jc w:val="both"/>
        <w:rPr>
          <w:rFonts w:eastAsia="Times New Roman"/>
          <w:bCs/>
        </w:rPr>
      </w:pPr>
      <w:r>
        <w:rPr>
          <w:rFonts w:eastAsia="Times New Roman"/>
          <w:bCs/>
        </w:rPr>
        <w:t>Τον λόγο έχει ο κ. Χαράλαμπος Αθανασίου από τη Νέα Δημοκρατία.</w:t>
      </w:r>
    </w:p>
    <w:p w14:paraId="6242BA75" w14:textId="77777777" w:rsidR="000E4403" w:rsidRDefault="00E3488B">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Κύριε Πρόεδρε, αυτό το θέμα έχει τεθεί από το μεσημέρι και η Κυβέρνηση δεν</w:t>
      </w:r>
      <w:r>
        <w:rPr>
          <w:rFonts w:eastAsia="Times New Roman"/>
          <w:bCs/>
        </w:rPr>
        <w:t xml:space="preserve"> απαντά.</w:t>
      </w:r>
    </w:p>
    <w:p w14:paraId="6242BA76" w14:textId="77777777" w:rsidR="000E4403" w:rsidRDefault="00E3488B">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Συγγνώμη, κύριε Λοβέρδο. Δεν σας άκουσα. Μιλήστε στο μικρόφωνο και για να καταγραφεί αυτό που θέλετε να πείτε αλλά και για να ακουστείτε καλύτερα.</w:t>
      </w:r>
    </w:p>
    <w:p w14:paraId="6242BA77" w14:textId="77777777" w:rsidR="000E4403" w:rsidRDefault="00E3488B">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 xml:space="preserve">Ήθελα απλώς μια μικρή συνεννόηση μαζί σας. Αυτό </w:t>
      </w:r>
      <w:r>
        <w:rPr>
          <w:rFonts w:eastAsia="Times New Roman"/>
          <w:bCs/>
        </w:rPr>
        <w:t>το θέμα που έθεσε ο κ. Κουτσούκος</w:t>
      </w:r>
      <w:r>
        <w:rPr>
          <w:rFonts w:eastAsia="Times New Roman"/>
          <w:bCs/>
        </w:rPr>
        <w:t>,</w:t>
      </w:r>
      <w:r>
        <w:rPr>
          <w:rFonts w:eastAsia="Times New Roman"/>
          <w:bCs/>
        </w:rPr>
        <w:t xml:space="preserve"> έχει τεθεί από το μεσημέρι στις </w:t>
      </w:r>
      <w:r>
        <w:rPr>
          <w:rFonts w:eastAsia="Times New Roman"/>
          <w:bCs/>
        </w:rPr>
        <w:t>2</w:t>
      </w:r>
      <w:r>
        <w:rPr>
          <w:rFonts w:eastAsia="Times New Roman"/>
          <w:bCs/>
        </w:rPr>
        <w:t>΄. Ήρθε εδώ μια αρμόδια Υφυπουργός, έφυγε…</w:t>
      </w:r>
    </w:p>
    <w:p w14:paraId="6242BA78" w14:textId="77777777" w:rsidR="000E4403" w:rsidRDefault="00E3488B">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Γίνεται λόγος και για τη συγκεκριμένη βουλευτική τροπολογία και για τις άλλες βουλευτικές τροπολογίες.</w:t>
      </w:r>
    </w:p>
    <w:p w14:paraId="6242BA79" w14:textId="77777777" w:rsidR="000E4403" w:rsidRDefault="00E3488B">
      <w:pPr>
        <w:spacing w:line="600" w:lineRule="auto"/>
        <w:ind w:firstLine="720"/>
        <w:jc w:val="both"/>
        <w:rPr>
          <w:rFonts w:eastAsia="Times New Roman"/>
          <w:bCs/>
        </w:rPr>
      </w:pPr>
      <w:r>
        <w:rPr>
          <w:rFonts w:eastAsia="Times New Roman"/>
          <w:b/>
          <w:bCs/>
        </w:rPr>
        <w:t xml:space="preserve">ΑΝΔΡΕΑΣ </w:t>
      </w:r>
      <w:r>
        <w:rPr>
          <w:rFonts w:eastAsia="Times New Roman"/>
          <w:b/>
          <w:bCs/>
        </w:rPr>
        <w:t xml:space="preserve">ΛΟΒΕΡΔΟΣ: </w:t>
      </w:r>
      <w:r>
        <w:rPr>
          <w:rFonts w:eastAsia="Times New Roman"/>
          <w:bCs/>
        </w:rPr>
        <w:t>Και δεν απαντά ο Υπουργός.</w:t>
      </w:r>
    </w:p>
    <w:p w14:paraId="6242BA7A" w14:textId="77777777" w:rsidR="000E4403" w:rsidRDefault="00E3488B">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Κοιτάξτε, σε ό,τι με αφορά στη διάρκεια της παρουσίας μου στο Προεδρείο, ήλεγξα ότι ως τώρα από το μεσημέρι όπως είπατε, έχουν γίνει παρεμβάσεις προς τον Υπουργό και από Κοινοβουλευτικο</w:t>
      </w:r>
      <w:r>
        <w:rPr>
          <w:rFonts w:eastAsia="Times New Roman"/>
          <w:bCs/>
        </w:rPr>
        <w:t xml:space="preserve">ύς Εκπροσώπους και από Κοινοβουλευτικές Ομάδες, παραινέσεις αν θέλετε, για να τοποθετηθεί επί των βουλευτικών τροπολογιών, για το ποιες θα κάνει δεκτές ή όχι. </w:t>
      </w:r>
    </w:p>
    <w:p w14:paraId="6242BA7B" w14:textId="77777777" w:rsidR="000E4403" w:rsidRDefault="00E3488B">
      <w:pPr>
        <w:spacing w:line="600" w:lineRule="auto"/>
        <w:ind w:firstLine="720"/>
        <w:jc w:val="both"/>
        <w:rPr>
          <w:rFonts w:eastAsia="Times New Roman"/>
          <w:bCs/>
        </w:rPr>
      </w:pPr>
      <w:r>
        <w:rPr>
          <w:rFonts w:eastAsia="Times New Roman"/>
          <w:bCs/>
        </w:rPr>
        <w:t>Ήδη και από την Κυβέρνηση, νομίζω, έχει ενημερωθεί, ώστε να δρομολογήσει, τέλος πάντων, την τοπο</w:t>
      </w:r>
      <w:r>
        <w:rPr>
          <w:rFonts w:eastAsia="Times New Roman"/>
          <w:bCs/>
        </w:rPr>
        <w:t>θέτησή του αυτή. Και με την ευκαιρία κι εσείς αλλά και εγώ ξανά από το Προεδρείο να τον καλέσουμε κάποια στιγμή άμεσα, αν είναι έτοιμος, να τοποθετηθεί επί των τροπολογιών, ποιες θα κάνει δεκτές και ποιες όχι.</w:t>
      </w:r>
    </w:p>
    <w:p w14:paraId="6242BA7C" w14:textId="77777777" w:rsidR="000E4403" w:rsidRDefault="00E3488B">
      <w:pPr>
        <w:spacing w:line="600" w:lineRule="auto"/>
        <w:ind w:firstLine="720"/>
        <w:jc w:val="both"/>
        <w:rPr>
          <w:rFonts w:eastAsia="Times New Roman"/>
          <w:bCs/>
        </w:rPr>
      </w:pPr>
      <w:r>
        <w:rPr>
          <w:rFonts w:eastAsia="Times New Roman"/>
          <w:bCs/>
        </w:rPr>
        <w:t>Λοιπόν, να δώσουμε τον λόγο στον κ. Αθανασίου.</w:t>
      </w:r>
      <w:r>
        <w:rPr>
          <w:rFonts w:eastAsia="Times New Roman"/>
          <w:bCs/>
        </w:rPr>
        <w:t xml:space="preserve"> Ο Υπουργός </w:t>
      </w:r>
      <w:r>
        <w:rPr>
          <w:rFonts w:eastAsia="Times New Roman"/>
          <w:bCs/>
        </w:rPr>
        <w:t xml:space="preserve">είναι </w:t>
      </w:r>
      <w:r>
        <w:rPr>
          <w:rFonts w:eastAsia="Times New Roman"/>
          <w:bCs/>
        </w:rPr>
        <w:t>εδώ. Μήπως θέλετε κάτι να πείτε τώρα, κύριε Υπουργέ;</w:t>
      </w:r>
    </w:p>
    <w:p w14:paraId="6242BA7D" w14:textId="77777777" w:rsidR="000E4403" w:rsidRDefault="00E3488B">
      <w:pPr>
        <w:spacing w:line="600" w:lineRule="auto"/>
        <w:ind w:firstLine="720"/>
        <w:jc w:val="both"/>
        <w:rPr>
          <w:rFonts w:eastAsia="Times New Roman"/>
          <w:bCs/>
        </w:rPr>
      </w:pPr>
      <w:r>
        <w:rPr>
          <w:rFonts w:eastAsia="Times New Roman"/>
          <w:b/>
          <w:bCs/>
        </w:rPr>
        <w:t xml:space="preserve">ΔΗΜΟΣ ΠΑΠΑΔΗΜΗΤΡΙΟΥ (Υπουργός Οικονομίας και Ανάπτυξης): </w:t>
      </w:r>
      <w:r>
        <w:rPr>
          <w:rFonts w:eastAsia="Times New Roman"/>
          <w:bCs/>
        </w:rPr>
        <w:t>Όχι.</w:t>
      </w:r>
    </w:p>
    <w:p w14:paraId="6242BA7E" w14:textId="77777777" w:rsidR="000E4403" w:rsidRDefault="00E3488B">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Εντάξει θα δώσουμε τον λόγο στον κ. Αθανασίου και μετά. Ελάτε, κύριε Αθανασίου.</w:t>
      </w:r>
    </w:p>
    <w:p w14:paraId="6242BA7F" w14:textId="77777777" w:rsidR="000E4403" w:rsidRDefault="00E3488B">
      <w:pPr>
        <w:spacing w:line="600" w:lineRule="auto"/>
        <w:ind w:firstLine="720"/>
        <w:jc w:val="both"/>
        <w:rPr>
          <w:rFonts w:eastAsia="Times New Roman"/>
          <w:bCs/>
        </w:rPr>
      </w:pPr>
      <w:r>
        <w:rPr>
          <w:rFonts w:eastAsia="Times New Roman"/>
          <w:b/>
          <w:bCs/>
        </w:rPr>
        <w:t>ΧΑΡΑΛΑΜΠΟ</w:t>
      </w:r>
      <w:r>
        <w:rPr>
          <w:rFonts w:eastAsia="Times New Roman"/>
          <w:b/>
          <w:bCs/>
        </w:rPr>
        <w:t xml:space="preserve">Σ ΑΘΑΝΑΣΙΟΥ: </w:t>
      </w:r>
      <w:r>
        <w:rPr>
          <w:rFonts w:eastAsia="Times New Roman"/>
          <w:bCs/>
        </w:rPr>
        <w:t>Ευχαριστώ, κύριε Πρόεδρε.</w:t>
      </w:r>
    </w:p>
    <w:p w14:paraId="6242BA80" w14:textId="77777777" w:rsidR="000E4403" w:rsidRDefault="00E3488B">
      <w:pPr>
        <w:spacing w:line="600" w:lineRule="auto"/>
        <w:ind w:firstLine="720"/>
        <w:jc w:val="both"/>
        <w:rPr>
          <w:rFonts w:eastAsia="Times New Roman"/>
          <w:bCs/>
        </w:rPr>
      </w:pPr>
      <w:r>
        <w:rPr>
          <w:rFonts w:eastAsia="Times New Roman"/>
          <w:bCs/>
        </w:rPr>
        <w:t xml:space="preserve">Ελπίζουμε, κύριε Λοβέρδο, να μη γίνει δεκτή η τροπολογία του κ. Δημητριάδη. </w:t>
      </w:r>
      <w:r>
        <w:rPr>
          <w:rFonts w:eastAsia="Times New Roman"/>
          <w:bCs/>
        </w:rPr>
        <w:t>Α</w:t>
      </w:r>
      <w:r>
        <w:rPr>
          <w:rFonts w:eastAsia="Times New Roman"/>
          <w:bCs/>
        </w:rPr>
        <w:t>ντιθέτως θα έπρεπε να γίνει δεκτή η τροπολογία του κ. Καρρά, όπως θα εξηγήσω.</w:t>
      </w:r>
    </w:p>
    <w:p w14:paraId="6242BA81" w14:textId="77777777" w:rsidR="000E4403" w:rsidRDefault="00E3488B">
      <w:pPr>
        <w:spacing w:line="600" w:lineRule="auto"/>
        <w:ind w:firstLine="720"/>
        <w:jc w:val="both"/>
        <w:rPr>
          <w:rFonts w:eastAsia="Times New Roman"/>
          <w:bCs/>
        </w:rPr>
      </w:pPr>
      <w:r>
        <w:rPr>
          <w:rFonts w:eastAsia="Times New Roman"/>
          <w:bCs/>
        </w:rPr>
        <w:t>Κυρίες και κύριοι συνάδελφοι, δεν πρόκειται να σας απευθυνθώ σ</w:t>
      </w:r>
      <w:r>
        <w:rPr>
          <w:rFonts w:eastAsia="Times New Roman"/>
          <w:bCs/>
        </w:rPr>
        <w:t xml:space="preserve">ήμερα με στείρα αντιπολιτευτική διάθεση. Κι αυτό το τονίζω από την αρχή ευθέως. Θα θέσω, όμως, δύο ερωτήματα. </w:t>
      </w:r>
    </w:p>
    <w:p w14:paraId="6242BA82" w14:textId="77777777" w:rsidR="000E4403" w:rsidRDefault="00E3488B">
      <w:pPr>
        <w:spacing w:line="600" w:lineRule="auto"/>
        <w:ind w:firstLine="720"/>
        <w:jc w:val="both"/>
        <w:rPr>
          <w:rFonts w:eastAsia="Times New Roman"/>
          <w:bCs/>
        </w:rPr>
      </w:pPr>
      <w:r>
        <w:rPr>
          <w:rFonts w:eastAsia="Times New Roman"/>
          <w:bCs/>
        </w:rPr>
        <w:t>Το πρώτο ερώτημα</w:t>
      </w:r>
      <w:r>
        <w:rPr>
          <w:rFonts w:eastAsia="Times New Roman"/>
          <w:bCs/>
        </w:rPr>
        <w:t>.</w:t>
      </w:r>
      <w:r>
        <w:rPr>
          <w:rFonts w:eastAsia="Times New Roman"/>
          <w:bCs/>
        </w:rPr>
        <w:t xml:space="preserve"> Χρειάζεται η ελληνική οικονομία σήμερα ένα νομοσχέδιο που να καλύπτει την ύλη που αποπειράται να καλύψει το νομοσχέδιο αυτό; Η </w:t>
      </w:r>
      <w:r>
        <w:rPr>
          <w:rFonts w:eastAsia="Times New Roman"/>
          <w:bCs/>
        </w:rPr>
        <w:t>απάντηση είναι: «Ναι, βεβαίως και χρειάζεται.» Και μάλιστα αυτό έρχεται με μεγάλη καθυστέρηση εξαιτίας της κωλυσιεργίας της Κυβέρνησης.</w:t>
      </w:r>
    </w:p>
    <w:p w14:paraId="6242BA83" w14:textId="77777777" w:rsidR="000E4403" w:rsidRDefault="00E3488B">
      <w:pPr>
        <w:spacing w:line="600" w:lineRule="auto"/>
        <w:ind w:firstLine="720"/>
        <w:jc w:val="both"/>
        <w:rPr>
          <w:rFonts w:eastAsia="Times New Roman"/>
          <w:bCs/>
        </w:rPr>
      </w:pPr>
      <w:r>
        <w:rPr>
          <w:rFonts w:eastAsia="Times New Roman"/>
          <w:bCs/>
        </w:rPr>
        <w:t>Το δεύτερο ερώτημα</w:t>
      </w:r>
      <w:r>
        <w:rPr>
          <w:rFonts w:eastAsia="Times New Roman"/>
          <w:bCs/>
        </w:rPr>
        <w:t>,</w:t>
      </w:r>
      <w:r>
        <w:rPr>
          <w:rFonts w:eastAsia="Times New Roman"/>
          <w:bCs/>
        </w:rPr>
        <w:t xml:space="preserve"> Μπορεί ωστόσο το συγκεκριμένο νομοσχέδιο επί του οποίου καλούμαστε να συζητήσουμε, να λύσει </w:t>
      </w:r>
      <w:r>
        <w:rPr>
          <w:rFonts w:eastAsia="Times New Roman"/>
          <w:bCs/>
        </w:rPr>
        <w:t>τ</w:t>
      </w:r>
      <w:r>
        <w:rPr>
          <w:rFonts w:eastAsia="Times New Roman"/>
          <w:bCs/>
        </w:rPr>
        <w:t xml:space="preserve">α </w:t>
      </w:r>
      <w:r>
        <w:rPr>
          <w:rFonts w:eastAsia="Times New Roman"/>
          <w:bCs/>
        </w:rPr>
        <w:t>προβλήματα που φιλοδοξεί να λύσει; Η απάντηση είναι: «Ούτε κατά διάνοια.» Γι’ αυτό ακριβώς το καταψηφίζουμε.</w:t>
      </w:r>
    </w:p>
    <w:p w14:paraId="6242BA84" w14:textId="77777777" w:rsidR="000E4403" w:rsidRDefault="00E3488B">
      <w:pPr>
        <w:spacing w:line="600" w:lineRule="auto"/>
        <w:ind w:firstLine="720"/>
        <w:jc w:val="both"/>
        <w:rPr>
          <w:rFonts w:eastAsia="Times New Roman"/>
          <w:bCs/>
        </w:rPr>
      </w:pPr>
      <w:r>
        <w:rPr>
          <w:rFonts w:eastAsia="Times New Roman"/>
          <w:bCs/>
        </w:rPr>
        <w:t xml:space="preserve">Κύριε Υπουργέ, ο εξωδικαστικός μηχανισμός ρύθμισης οφειλών επιχειρήσεων τον οποίο φέρνετε με το νομοσχέδιο, είναι το αντίθετο ακριβώς από αυτό που </w:t>
      </w:r>
      <w:r>
        <w:rPr>
          <w:rFonts w:eastAsia="Times New Roman"/>
          <w:bCs/>
        </w:rPr>
        <w:t>χρειάζεται η ελληνική οικονομία και θέλουν οι επιχειρήσεις. Θα αποτύχει, κύριε Υπουργέ, για τους εξής βασικούς λόγους</w:t>
      </w:r>
      <w:r>
        <w:rPr>
          <w:rFonts w:eastAsia="Times New Roman"/>
          <w:bCs/>
        </w:rPr>
        <w:t>,</w:t>
      </w:r>
      <w:r>
        <w:rPr>
          <w:rFonts w:eastAsia="Times New Roman"/>
          <w:bCs/>
        </w:rPr>
        <w:t xml:space="preserve"> τους οποίους μου δόθηκε η ευκαιρία να αναπτύξω και κατά τη διάρκεια της συζήτησης στην </w:t>
      </w:r>
      <w:r>
        <w:rPr>
          <w:rFonts w:eastAsia="Times New Roman"/>
          <w:bCs/>
        </w:rPr>
        <w:t>ε</w:t>
      </w:r>
      <w:r>
        <w:rPr>
          <w:rFonts w:eastAsia="Times New Roman"/>
          <w:bCs/>
        </w:rPr>
        <w:t>πιτροπή.</w:t>
      </w:r>
    </w:p>
    <w:p w14:paraId="6242BA85" w14:textId="77777777" w:rsidR="000E4403" w:rsidRDefault="00E3488B">
      <w:pPr>
        <w:spacing w:line="600" w:lineRule="auto"/>
        <w:ind w:firstLine="720"/>
        <w:jc w:val="both"/>
        <w:rPr>
          <w:rFonts w:eastAsia="Times New Roman"/>
          <w:bCs/>
        </w:rPr>
      </w:pPr>
      <w:r>
        <w:rPr>
          <w:rFonts w:eastAsia="Times New Roman"/>
          <w:bCs/>
        </w:rPr>
        <w:t>Πρώτον, δεν έχει στρατηγική στόχευση. Δε</w:t>
      </w:r>
      <w:r>
        <w:rPr>
          <w:rFonts w:eastAsia="Times New Roman"/>
          <w:bCs/>
        </w:rPr>
        <w:t>ύτερον, ο μηχανισμός είναι γραφειοκρατικός. Και τρίτον, δεν διαθέτει καμμία ευελιξία. Εν συντομία θα εξηγήσω τι εννοώ, αναφερόμενος μόνο σε κάποια βασικά προβλήματα του νομοσχεδίου, καθώς, δυστυχώς, υπάρχουν πάρα πολλά.</w:t>
      </w:r>
    </w:p>
    <w:p w14:paraId="6242BA86" w14:textId="77777777" w:rsidR="000E4403" w:rsidRDefault="00E3488B">
      <w:pPr>
        <w:spacing w:line="600" w:lineRule="auto"/>
        <w:ind w:firstLine="720"/>
        <w:jc w:val="both"/>
        <w:rPr>
          <w:rFonts w:eastAsia="Times New Roman" w:cs="Times New Roman"/>
          <w:szCs w:val="24"/>
        </w:rPr>
      </w:pPr>
      <w:r>
        <w:rPr>
          <w:rFonts w:eastAsia="Times New Roman"/>
          <w:bCs/>
        </w:rPr>
        <w:t>Γιατί το σχέδιο νόμου δεν έχει καμμί</w:t>
      </w:r>
      <w:r>
        <w:rPr>
          <w:rFonts w:eastAsia="Times New Roman"/>
          <w:bCs/>
        </w:rPr>
        <w:t>α στρατηγική στόχευση; Είναι σαφές πως το ζήτημα του ιδιωτικού χρέους χρήζει συνολικής και στρατηγικής αντιμετώπισης</w:t>
      </w:r>
      <w:r>
        <w:rPr>
          <w:rFonts w:eastAsia="Times New Roman"/>
          <w:bCs/>
        </w:rPr>
        <w:t>,</w:t>
      </w:r>
      <w:r>
        <w:rPr>
          <w:rFonts w:eastAsia="Times New Roman"/>
          <w:bCs/>
        </w:rPr>
        <w:t xml:space="preserve"> που να αγκαλιάζει όλα τα στρώματα της κοινωνίας, όλες τις επαγγελματικές ομάδες, λαμβάνοντας υπ’ όψιν τις ιδιαιτερότητές τους.</w:t>
      </w:r>
    </w:p>
    <w:p w14:paraId="6242BA8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Είστε </w:t>
      </w:r>
      <w:r>
        <w:rPr>
          <w:rFonts w:eastAsia="Times New Roman" w:cs="Times New Roman"/>
          <w:szCs w:val="24"/>
        </w:rPr>
        <w:t>δυόμισι χρόνια τώρα στην Κυβέρνηση και το μόνο που έχουμε δει από εσάς</w:t>
      </w:r>
      <w:r>
        <w:rPr>
          <w:rFonts w:eastAsia="Times New Roman" w:cs="Times New Roman"/>
          <w:szCs w:val="24"/>
        </w:rPr>
        <w:t>,</w:t>
      </w:r>
      <w:r>
        <w:rPr>
          <w:rFonts w:eastAsia="Times New Roman" w:cs="Times New Roman"/>
          <w:szCs w:val="24"/>
        </w:rPr>
        <w:t xml:space="preserve"> είναι μπαλώματα στον νόμο Κατσέλη και άνοιγμα της ελληνικής αγοράς στα επιθετικά </w:t>
      </w:r>
      <w:r>
        <w:rPr>
          <w:rFonts w:eastAsia="Times New Roman" w:cs="Times New Roman"/>
          <w:szCs w:val="24"/>
          <w:lang w:val="en-US"/>
        </w:rPr>
        <w:t>funds</w:t>
      </w:r>
      <w:r>
        <w:rPr>
          <w:rFonts w:eastAsia="Times New Roman" w:cs="Times New Roman"/>
          <w:szCs w:val="24"/>
        </w:rPr>
        <w:t>, που αγοράζουν κόκκινα δάνεια έναντι πινακίου φακής. Καμμία ένδειξη στρατηγικής αντιμετώπισης του</w:t>
      </w:r>
      <w:r>
        <w:rPr>
          <w:rFonts w:eastAsia="Times New Roman" w:cs="Times New Roman"/>
          <w:szCs w:val="24"/>
        </w:rPr>
        <w:t xml:space="preserve"> ζητήματος. </w:t>
      </w:r>
    </w:p>
    <w:p w14:paraId="6242BA8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Απολύτως πρόχειρη, αποσπασματική και εκτός κάποιου στρατηγικού πλαισίου είναι και η πρωτοβουλία για τον εξωδικαστικό συμβιβασμό. Τι καλύτερη απόδειξη από το ζήτημα των ελευθέρων επαγγελματιών. Παρ’ ότι έχουν παρόμοιες ανάγκες, εν πολλοίς, με τ</w:t>
      </w:r>
      <w:r>
        <w:rPr>
          <w:rFonts w:eastAsia="Times New Roman" w:cs="Times New Roman"/>
          <w:szCs w:val="24"/>
        </w:rPr>
        <w:t xml:space="preserve">ις επιχειρήσεις, δεν μπορούν να προσφύγουν στον εξωδικαστικό συμβιβασμό. Καλύπτονται εν μέρει μόνο απ’ τον νόμο Κατσέλη, ο οποίος, όμως, δεν είναι εξωδικαστικός συμβιβασμός.  </w:t>
      </w:r>
    </w:p>
    <w:p w14:paraId="6242BA8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έπρεπε, λοιπόν, να υπάρχει μία κατάστρωση σχεδίου. Το είπα αυτό και στην </w:t>
      </w:r>
      <w:r>
        <w:rPr>
          <w:rFonts w:eastAsia="Times New Roman" w:cs="Times New Roman"/>
          <w:szCs w:val="24"/>
        </w:rPr>
        <w:t>ε</w:t>
      </w:r>
      <w:r>
        <w:rPr>
          <w:rFonts w:eastAsia="Times New Roman" w:cs="Times New Roman"/>
          <w:szCs w:val="24"/>
        </w:rPr>
        <w:t>πιτ</w:t>
      </w:r>
      <w:r>
        <w:rPr>
          <w:rFonts w:eastAsia="Times New Roman" w:cs="Times New Roman"/>
          <w:szCs w:val="24"/>
        </w:rPr>
        <w:t>ροπή, το υπαινίχθηκαν και πάρα πολλοί συνάδελφοι, αλλά θέλω να το επαναλάβω. Ακούστε. Έπρεπε να υπάρχει για κάθε κατηγορία πολιτών οφειλετών μία ιδιαίτερη ρύθμιση, γιατί είναι διαφορετικές οι κατηγορίες των οφειλετών. Δεύτερον, για κάθε κατηγορία επιχειρήσ</w:t>
      </w:r>
      <w:r>
        <w:rPr>
          <w:rFonts w:eastAsia="Times New Roman" w:cs="Times New Roman"/>
          <w:szCs w:val="24"/>
        </w:rPr>
        <w:t xml:space="preserve">εων. Και τρίτον, για κάθε είδους χρέους. Δηλαδή ως προς το χρέος, χρέος προς το </w:t>
      </w:r>
      <w:r>
        <w:rPr>
          <w:rFonts w:eastAsia="Times New Roman" w:cs="Times New Roman"/>
          <w:szCs w:val="24"/>
        </w:rPr>
        <w:t>δ</w:t>
      </w:r>
      <w:r>
        <w:rPr>
          <w:rFonts w:eastAsia="Times New Roman" w:cs="Times New Roman"/>
          <w:szCs w:val="24"/>
        </w:rPr>
        <w:t xml:space="preserve">ημόσιο, χρέος προς τις τράπεζες και χρέος από επιχειρηματικό ή καταναλωτικό δάνειο. </w:t>
      </w:r>
    </w:p>
    <w:p w14:paraId="6242BA8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Τίποτα από αυτά δεν γίνεται. Και σας τα λέω αυτά</w:t>
      </w:r>
      <w:r>
        <w:rPr>
          <w:rFonts w:eastAsia="Times New Roman" w:cs="Times New Roman"/>
          <w:szCs w:val="24"/>
        </w:rPr>
        <w:t>,</w:t>
      </w:r>
      <w:r>
        <w:rPr>
          <w:rFonts w:eastAsia="Times New Roman" w:cs="Times New Roman"/>
          <w:szCs w:val="24"/>
        </w:rPr>
        <w:t xml:space="preserve"> στηριζόμενος και στην δικαστηριακή πρακτ</w:t>
      </w:r>
      <w:r>
        <w:rPr>
          <w:rFonts w:eastAsia="Times New Roman" w:cs="Times New Roman"/>
          <w:szCs w:val="24"/>
        </w:rPr>
        <w:t xml:space="preserve">ική, την οποία είχα την τιμή, υπηρετώντας στα δικαστήρια, να μπορέσω να αναπτύξω και στην </w:t>
      </w:r>
      <w:r>
        <w:rPr>
          <w:rFonts w:eastAsia="Times New Roman" w:cs="Times New Roman"/>
          <w:szCs w:val="24"/>
        </w:rPr>
        <w:t>ε</w:t>
      </w:r>
      <w:r>
        <w:rPr>
          <w:rFonts w:eastAsia="Times New Roman" w:cs="Times New Roman"/>
          <w:szCs w:val="24"/>
        </w:rPr>
        <w:t>πιτροπή.</w:t>
      </w:r>
    </w:p>
    <w:p w14:paraId="6242BA8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Περαιτέρω εισάγεται η δυνατότητα για φυσικά πρόσωπα που δεν έχουν πτωχευτική ικανότητα, που δεν είναι έμποροι δηλαδή, να επιτυγχάνουν ρυθμίσεις για χρέη προ</w:t>
      </w:r>
      <w:r>
        <w:rPr>
          <w:rFonts w:eastAsia="Times New Roman" w:cs="Times New Roman"/>
          <w:szCs w:val="24"/>
        </w:rPr>
        <w:t xml:space="preserve">ς το </w:t>
      </w:r>
      <w:r>
        <w:rPr>
          <w:rFonts w:eastAsia="Times New Roman" w:cs="Times New Roman"/>
          <w:szCs w:val="24"/>
        </w:rPr>
        <w:t>δ</w:t>
      </w:r>
      <w:r>
        <w:rPr>
          <w:rFonts w:eastAsia="Times New Roman" w:cs="Times New Roman"/>
          <w:szCs w:val="24"/>
        </w:rPr>
        <w:t>ημόσιο και τους φορείς κοινωνικής ασφάλισης. Οι ελεύθεροι επαγγελματίες δεν είναι έμποροι αλλά ούτε και υπάλληλοι. Η δραστηριότητά τους, όμως, προσομοιάζει με αυτή των εμπόρων αλλά έχει ιδιαιτερότητες, ενώ ο διαχωρισμός των χρεών τους σε εμπορικά και</w:t>
      </w:r>
      <w:r>
        <w:rPr>
          <w:rFonts w:eastAsia="Times New Roman" w:cs="Times New Roman"/>
          <w:szCs w:val="24"/>
        </w:rPr>
        <w:t xml:space="preserve"> μη είναι δυσχερής. Νομίζω ότι το ανέφεραν κι άλλοι ομιλητές και ο κ. Καρράς στην </w:t>
      </w:r>
      <w:r>
        <w:rPr>
          <w:rFonts w:eastAsia="Times New Roman" w:cs="Times New Roman"/>
          <w:szCs w:val="24"/>
        </w:rPr>
        <w:t>ε</w:t>
      </w:r>
      <w:r>
        <w:rPr>
          <w:rFonts w:eastAsia="Times New Roman" w:cs="Times New Roman"/>
          <w:szCs w:val="24"/>
        </w:rPr>
        <w:t xml:space="preserve">πιτροπή, δεν ξέρω αν το ανέφερε και σήμερα εδώ.  </w:t>
      </w:r>
    </w:p>
    <w:p w14:paraId="6242BA8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έπρεπε να είναι σαφές τι μπορούν και τι δεν μπορούν να πράξουν. Η ένταξή τους σε αυτό το νομοσχέδιο επί της αρχής θα μπο</w:t>
      </w:r>
      <w:r>
        <w:rPr>
          <w:rFonts w:eastAsia="Times New Roman" w:cs="Times New Roman"/>
          <w:szCs w:val="24"/>
        </w:rPr>
        <w:t>ρούσα να πω ότι δεν είναι κακή ιδέα, αλλά είναι τόσο τσαπατσούλικη –με συγχωρείτε για την έκφραση- και ψηφοθηρική, που είναι βέβαιο ότι στο τέλος τα δικαστήρια θα κληθούν να βγάλουν το φίδι από την τρύπα. Και δεν πρέπει να παραγνωρίζετε ότι δεν είναι λίγοι</w:t>
      </w:r>
      <w:r>
        <w:rPr>
          <w:rFonts w:eastAsia="Times New Roman" w:cs="Times New Roman"/>
          <w:szCs w:val="24"/>
        </w:rPr>
        <w:t xml:space="preserve"> οι έμποροι που πήραν καταναλωτικά δάνεια –προσέξτε το αυτό- για να τα εισφέρουν, να τα ρίξουν στην επιχείρησή τους λόγω έλλειψης ρευστότητος.</w:t>
      </w:r>
    </w:p>
    <w:p w14:paraId="6242BA8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Εγώ αναγνωρίζω</w:t>
      </w:r>
      <w:r>
        <w:rPr>
          <w:rFonts w:eastAsia="Times New Roman" w:cs="Times New Roman"/>
          <w:szCs w:val="24"/>
        </w:rPr>
        <w:t>,</w:t>
      </w:r>
      <w:r>
        <w:rPr>
          <w:rFonts w:eastAsia="Times New Roman" w:cs="Times New Roman"/>
          <w:szCs w:val="24"/>
        </w:rPr>
        <w:t xml:space="preserve"> γιατί ήρθε με τέτοια ταχύτητα το νομοσχέδιο αυτό για τον εξωδικαστικό συμβιβασμό. Γιατί υπάρχει π</w:t>
      </w:r>
      <w:r>
        <w:rPr>
          <w:rFonts w:eastAsia="Times New Roman" w:cs="Times New Roman"/>
          <w:szCs w:val="24"/>
        </w:rPr>
        <w:t xml:space="preserve">ίεση από τους </w:t>
      </w:r>
      <w:r>
        <w:rPr>
          <w:rFonts w:eastAsia="Times New Roman" w:cs="Times New Roman"/>
          <w:szCs w:val="24"/>
        </w:rPr>
        <w:t>θ</w:t>
      </w:r>
      <w:r>
        <w:rPr>
          <w:rFonts w:eastAsia="Times New Roman" w:cs="Times New Roman"/>
          <w:szCs w:val="24"/>
        </w:rPr>
        <w:t xml:space="preserve">εσμούς, για να προχωρήσει η αξιολόγηση. Το καταλαβαίνω αυτό. Θα έπρεπε, όμως, να είστε πιο αποτελεσματικοί και πιο σταθεροί και επιθετικοί στη διαπραγμάτευση. Γιατί, πράγματι, παρόμοια προβλήματα αντιμετωπίζαμε κι εμείς ως κυβέρνηση -να μην </w:t>
      </w:r>
      <w:r>
        <w:rPr>
          <w:rFonts w:eastAsia="Times New Roman" w:cs="Times New Roman"/>
          <w:szCs w:val="24"/>
        </w:rPr>
        <w:t>κρυβόμαστε- αλλά με επιχειρηματολογία καταφέραμε να αντεπεξέλθουμε, όπως παραδείγματος χάρ</w:t>
      </w:r>
      <w:r>
        <w:rPr>
          <w:rFonts w:eastAsia="Times New Roman" w:cs="Times New Roman"/>
          <w:szCs w:val="24"/>
        </w:rPr>
        <w:t>ιν</w:t>
      </w:r>
      <w:r>
        <w:rPr>
          <w:rFonts w:eastAsia="Times New Roman" w:cs="Times New Roman"/>
          <w:szCs w:val="24"/>
        </w:rPr>
        <w:t xml:space="preserve"> σας αναφέρω για όσους ενθυμείστε, τα θέματα των πλειστηριασμών και την αξία της πρώτης προσφοράς που έπρεπε να βγει ένα ακίνητο. </w:t>
      </w:r>
    </w:p>
    <w:p w14:paraId="6242BA8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Επιπροσθέτως, κύριε Υπουργέ -όχι </w:t>
      </w:r>
      <w:r>
        <w:rPr>
          <w:rFonts w:eastAsia="Times New Roman" w:cs="Times New Roman"/>
          <w:szCs w:val="24"/>
        </w:rPr>
        <w:t>εσείς, η Κυβέρνηση, αν είχατε την παραμικρή ικανότητα χάραξης στρατηγικής, δεν θα προτείνατε ως προϋπόθεση ένταξης τη μία τουλάχιστον θετική χρήση την τελευταία τριετία, που είναι όνειρο απατηλό για τόσες πολλές επιχειρήσεις σήμερα, εξαιτίας μάλιστα της ασ</w:t>
      </w:r>
      <w:r>
        <w:rPr>
          <w:rFonts w:eastAsia="Times New Roman" w:cs="Times New Roman"/>
          <w:szCs w:val="24"/>
        </w:rPr>
        <w:t>φυξίας της οικονομίας την οποία εσείς φέρατε.</w:t>
      </w:r>
    </w:p>
    <w:p w14:paraId="6242BA8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πάμε τώρα και στα πιο απλά. Αν είχατε έστω την παραμικρή ικανότητα χάραξης στρατηγικής, θα είχατε ήδη έτοιμη και την ηλεκτρονική πλατφόρμα. Με τις παραλείψεις σας καταδικάζετε την εφαρμογή του νόμου. Δεν πρό</w:t>
      </w:r>
      <w:r>
        <w:rPr>
          <w:rFonts w:eastAsia="Times New Roman" w:cs="Times New Roman"/>
          <w:szCs w:val="24"/>
        </w:rPr>
        <w:t xml:space="preserve">κειται να επιτύχει ο νόμος δυστυχώς. </w:t>
      </w:r>
    </w:p>
    <w:p w14:paraId="6242BA9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 όμως, κυρίες και κύριοι συνάδελφοι, το σχέδιο νόμου εγκριθεί από τη Βουλή, θα αποτύχει κι επειδή είναι υπέρμετρα γραφειοκρατικό. Και εξηγώ. Η εκκίνηση της διαδικασίας απαιτεί πάρα πολλά έγγραφα και δικαιολογητικά κ</w:t>
      </w:r>
      <w:r>
        <w:rPr>
          <w:rFonts w:eastAsia="Times New Roman" w:cs="Times New Roman"/>
          <w:szCs w:val="24"/>
        </w:rPr>
        <w:t xml:space="preserve">αι ας μην αναφέρω πάλι το ζήτημα των έγχαρτων αιτήσεων. </w:t>
      </w:r>
    </w:p>
    <w:p w14:paraId="6242BA9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Επιπλέον δεν υπάρχει καμμιά πρόβλεψη για σύντομες, αυτοματοποιημένες διαδικασίες για μικρές οφειλές, παρά μόνο μια αόριστη και στα όρια της συνταγματικότητας εξουσιοδότηση για υπουργική απόφαση, αν κ</w:t>
      </w:r>
      <w:r>
        <w:rPr>
          <w:rFonts w:eastAsia="Times New Roman" w:cs="Times New Roman"/>
          <w:szCs w:val="24"/>
        </w:rPr>
        <w:t xml:space="preserve">αι όταν δεήσουν οι αρμόδιοι υπουργοί και οι </w:t>
      </w:r>
      <w:r>
        <w:rPr>
          <w:rFonts w:eastAsia="Times New Roman" w:cs="Times New Roman"/>
          <w:szCs w:val="24"/>
        </w:rPr>
        <w:t>υ</w:t>
      </w:r>
      <w:r>
        <w:rPr>
          <w:rFonts w:eastAsia="Times New Roman" w:cs="Times New Roman"/>
          <w:szCs w:val="24"/>
        </w:rPr>
        <w:t>πηρεσίες των Υπουργείων να τις συντάξουν.</w:t>
      </w:r>
    </w:p>
    <w:p w14:paraId="6242BA9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και σε ένα από τα σοβαρότερα ζητήματα αυτό της ανάγκης δικαστικής επικύρωσης και μάλιστα από το πολυμελές πρωτοδικείο. Μου δόθηκε η ευκαιρία να το πω και στην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 Μετατρέπουμε, δηλαδή, έναν εξωδικαστικό συμβιβασμό σε δικαστικό και μάλιστα από το πολυμελές πρωτοδικείο. </w:t>
      </w:r>
    </w:p>
    <w:p w14:paraId="6242BA93" w14:textId="77777777" w:rsidR="000E4403" w:rsidRDefault="00E3488B">
      <w:pPr>
        <w:spacing w:line="600" w:lineRule="auto"/>
        <w:ind w:firstLine="720"/>
        <w:jc w:val="both"/>
        <w:rPr>
          <w:rFonts w:eastAsia="Times New Roman"/>
          <w:szCs w:val="24"/>
        </w:rPr>
      </w:pPr>
      <w:r>
        <w:rPr>
          <w:rFonts w:eastAsia="Times New Roman"/>
          <w:szCs w:val="24"/>
        </w:rPr>
        <w:t>Σας εξήγησα και πρότεινα τρόπους που μπορεί να το ξεπεράσετε αυτό. Δεν είδα, όμως, να φέρνετε κα</w:t>
      </w:r>
      <w:r>
        <w:rPr>
          <w:rFonts w:eastAsia="Times New Roman"/>
          <w:szCs w:val="24"/>
        </w:rPr>
        <w:t>μ</w:t>
      </w:r>
      <w:r>
        <w:rPr>
          <w:rFonts w:eastAsia="Times New Roman"/>
          <w:szCs w:val="24"/>
        </w:rPr>
        <w:t xml:space="preserve">μιά τροπολογία ή έστω να πηγαίνει σε μονομελές πρωτοδικείο είτε στον </w:t>
      </w:r>
      <w:r>
        <w:rPr>
          <w:rFonts w:eastAsia="Times New Roman"/>
          <w:szCs w:val="24"/>
        </w:rPr>
        <w:t>π</w:t>
      </w:r>
      <w:r>
        <w:rPr>
          <w:rFonts w:eastAsia="Times New Roman"/>
          <w:szCs w:val="24"/>
        </w:rPr>
        <w:t xml:space="preserve">ρόεδρο υπηρεσίας και με </w:t>
      </w:r>
      <w:r>
        <w:rPr>
          <w:rFonts w:eastAsia="Times New Roman"/>
          <w:szCs w:val="24"/>
        </w:rPr>
        <w:t>π</w:t>
      </w:r>
      <w:r>
        <w:rPr>
          <w:rFonts w:eastAsia="Times New Roman"/>
          <w:szCs w:val="24"/>
        </w:rPr>
        <w:t>ράξη να ρυθμίζεται το θέμα.</w:t>
      </w:r>
    </w:p>
    <w:p w14:paraId="6242BA9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6242BA95" w14:textId="77777777" w:rsidR="000E4403" w:rsidRDefault="00E3488B">
      <w:pPr>
        <w:spacing w:line="600" w:lineRule="auto"/>
        <w:ind w:firstLine="720"/>
        <w:jc w:val="both"/>
        <w:rPr>
          <w:rFonts w:eastAsia="Times New Roman"/>
          <w:szCs w:val="24"/>
        </w:rPr>
      </w:pPr>
      <w:r>
        <w:rPr>
          <w:rFonts w:eastAsia="Times New Roman"/>
          <w:szCs w:val="24"/>
        </w:rPr>
        <w:t>Ένα λεπτό, κύριε Πρόεδρε.</w:t>
      </w:r>
    </w:p>
    <w:p w14:paraId="6242BA96" w14:textId="77777777" w:rsidR="000E4403" w:rsidRDefault="00E3488B">
      <w:pPr>
        <w:spacing w:line="600" w:lineRule="auto"/>
        <w:ind w:firstLine="720"/>
        <w:jc w:val="both"/>
        <w:rPr>
          <w:rFonts w:eastAsia="Times New Roman"/>
          <w:szCs w:val="24"/>
        </w:rPr>
      </w:pPr>
      <w:r>
        <w:rPr>
          <w:rFonts w:eastAsia="Times New Roman"/>
          <w:szCs w:val="24"/>
        </w:rPr>
        <w:t>Π</w:t>
      </w:r>
      <w:r>
        <w:rPr>
          <w:rFonts w:eastAsia="Times New Roman"/>
          <w:szCs w:val="24"/>
        </w:rPr>
        <w:t>άμε στο ζήτημα της ευε</w:t>
      </w:r>
      <w:r>
        <w:rPr>
          <w:rFonts w:eastAsia="Times New Roman"/>
          <w:szCs w:val="24"/>
        </w:rPr>
        <w:t xml:space="preserve">λιξίας, που είναι και το πιο σημαντικό. Εάν είχατε, κυρίες και κύριοι της Κυβέρνησης, την παραμικρή ιδέα για το πώς λειτουργούν οι εξωδικαστικοί μηχανισμοί επίλυσης των διαφορών, ιδίως η διαμεσολάβηση, δεν θα φέρνατε ποτέ αυτό το νομοσχέδιο στη Βουλή προς </w:t>
      </w:r>
      <w:r>
        <w:rPr>
          <w:rFonts w:eastAsia="Times New Roman"/>
          <w:szCs w:val="24"/>
        </w:rPr>
        <w:t xml:space="preserve">ψήφιση. Δημιουργείτε χωρίς λόγο ένα </w:t>
      </w:r>
      <w:r>
        <w:rPr>
          <w:rFonts w:eastAsia="Times New Roman"/>
          <w:szCs w:val="24"/>
          <w:lang w:val="en-US"/>
        </w:rPr>
        <w:t>numerus</w:t>
      </w:r>
      <w:r>
        <w:rPr>
          <w:rFonts w:eastAsia="Times New Roman"/>
          <w:szCs w:val="24"/>
        </w:rPr>
        <w:t xml:space="preserve"> </w:t>
      </w:r>
      <w:r>
        <w:rPr>
          <w:rFonts w:eastAsia="Times New Roman"/>
          <w:szCs w:val="24"/>
          <w:lang w:val="en-US"/>
        </w:rPr>
        <w:t>clausus</w:t>
      </w:r>
      <w:r>
        <w:rPr>
          <w:rFonts w:eastAsia="Times New Roman"/>
          <w:szCs w:val="24"/>
        </w:rPr>
        <w:t xml:space="preserve"> κακοπληρωμένων διαμεσολαβητών, οι οποίοι τον πρώτο καιρό δεν θα έχουν ιδιαίτερη εμπειρία στη διαχείριση και θα έχουν οικονομικό αντικίνητρο να αφιερώσουν την προσοχή που πρέπει.</w:t>
      </w:r>
    </w:p>
    <w:p w14:paraId="6242BA97" w14:textId="77777777" w:rsidR="000E4403" w:rsidRDefault="00E3488B">
      <w:pPr>
        <w:spacing w:line="600" w:lineRule="auto"/>
        <w:ind w:firstLine="720"/>
        <w:jc w:val="both"/>
        <w:rPr>
          <w:rFonts w:eastAsia="Times New Roman"/>
          <w:szCs w:val="24"/>
        </w:rPr>
      </w:pPr>
      <w:r>
        <w:rPr>
          <w:rFonts w:eastAsia="Times New Roman"/>
          <w:szCs w:val="24"/>
        </w:rPr>
        <w:t>Τώρα για το θέμα της ασυλί</w:t>
      </w:r>
      <w:r>
        <w:rPr>
          <w:rFonts w:eastAsia="Times New Roman"/>
          <w:szCs w:val="24"/>
        </w:rPr>
        <w:t>ας, δηλαδή της μη ευθύνης των διαμεσολαβητών ή των εκπροσώπων των τραπεζών</w:t>
      </w:r>
      <w:r>
        <w:rPr>
          <w:rFonts w:eastAsia="Times New Roman"/>
          <w:szCs w:val="24"/>
        </w:rPr>
        <w:t>,</w:t>
      </w:r>
      <w:r>
        <w:rPr>
          <w:rFonts w:eastAsia="Times New Roman"/>
          <w:szCs w:val="24"/>
        </w:rPr>
        <w:t xml:space="preserve"> όσον αφορά τις ποινικές και αστικές ευθύνες. Είπατε, κύριε Υπουργέ, ότι θα το φέρει αυτό ο Υπουργός Δικαιοσύνης. Μα το νομοσχέδιο αυτό το συνυπογράφει και ο Υπουργός Δικαιοσύνης. Ά</w:t>
      </w:r>
      <w:r>
        <w:rPr>
          <w:rFonts w:eastAsia="Times New Roman"/>
          <w:szCs w:val="24"/>
        </w:rPr>
        <w:t>ρα, λοιπόν, είχατε εννέα ολόκληρες ημέρες να το μελετήσετε αυτό. Σας το πρότεινα όχι μόνο εγώ αλλά και άλλοι συνάδελφοι το εντόπισαν. Θα μπορούσατε να το φέρετε με μια τροπολογία την οποία θα καταθέτατε σήμερα. Δεν μπορώ να καταλάβω γιατί.</w:t>
      </w:r>
    </w:p>
    <w:p w14:paraId="6242BA98" w14:textId="77777777" w:rsidR="000E4403" w:rsidRDefault="00E3488B">
      <w:pPr>
        <w:spacing w:line="600" w:lineRule="auto"/>
        <w:ind w:firstLine="720"/>
        <w:jc w:val="both"/>
        <w:rPr>
          <w:rFonts w:eastAsia="Times New Roman"/>
          <w:szCs w:val="24"/>
        </w:rPr>
      </w:pPr>
      <w:r>
        <w:rPr>
          <w:rFonts w:eastAsia="Times New Roman"/>
          <w:szCs w:val="24"/>
        </w:rPr>
        <w:t xml:space="preserve">Δεν είναι να το </w:t>
      </w:r>
      <w:r>
        <w:rPr>
          <w:rFonts w:eastAsia="Times New Roman"/>
          <w:szCs w:val="24"/>
        </w:rPr>
        <w:t>φέρει ο Υπουργός Δικαιοσύνης. Αφήστε που δεν χρειαζόταν. Αλλά από τη στιγμή που συνυπογράφει το νομοσχέδιο, δεν βλέπω τον λόγο γιατί έχετε αυτόν τον ενδοιασμό. Λυπούμαι γιατί και οι νομοτεχνικές βελτιώσεις που φέρατε</w:t>
      </w:r>
      <w:r>
        <w:rPr>
          <w:rFonts w:eastAsia="Times New Roman"/>
          <w:szCs w:val="24"/>
        </w:rPr>
        <w:t>,</w:t>
      </w:r>
      <w:r>
        <w:rPr>
          <w:rFonts w:eastAsia="Times New Roman"/>
          <w:szCs w:val="24"/>
        </w:rPr>
        <w:t xml:space="preserve"> δεν ικανοποιούν και δεν έλυσαν τα ζητή</w:t>
      </w:r>
      <w:r>
        <w:rPr>
          <w:rFonts w:eastAsia="Times New Roman"/>
          <w:szCs w:val="24"/>
        </w:rPr>
        <w:t xml:space="preserve">ματα τα οποία θέσαμε. </w:t>
      </w:r>
    </w:p>
    <w:p w14:paraId="6242BA99" w14:textId="77777777" w:rsidR="000E4403" w:rsidRDefault="00E3488B">
      <w:pPr>
        <w:spacing w:line="600" w:lineRule="auto"/>
        <w:ind w:firstLine="720"/>
        <w:jc w:val="both"/>
        <w:rPr>
          <w:rFonts w:eastAsia="Times New Roman"/>
          <w:szCs w:val="24"/>
        </w:rPr>
      </w:pPr>
      <w:r>
        <w:rPr>
          <w:rFonts w:eastAsia="Times New Roman"/>
          <w:szCs w:val="24"/>
        </w:rPr>
        <w:t>Συνοψίζοντας –και τελειώνω, κύριε Πρόεδρε και ευχαριστώ για την ανοχή σας- θα επαναλάβω ότι η πολύ καθυστερημένη νομοθετική πρωτοβουλία της Κυβέρνησης, που έρχεται μετά από μια απολύτως αποτυχημένη και χρονοβόρα διαπραγμάτευση που δι</w:t>
      </w:r>
      <w:r>
        <w:rPr>
          <w:rFonts w:eastAsia="Times New Roman"/>
          <w:szCs w:val="24"/>
        </w:rPr>
        <w:t>έλυσε την ελληνική οικονομία, συνιστά συνταγή αποτυχίας. Οι μαθητευόμενοι μάγοι του «δεν πληρώνω», που έγιναν η Κυβέρνηση του «όλα τα πληρώνω», ας ψάξουν να βρουν αλλού υποστηρικτές.</w:t>
      </w:r>
    </w:p>
    <w:p w14:paraId="6242BA9A" w14:textId="77777777" w:rsidR="000E4403" w:rsidRDefault="00E3488B">
      <w:pPr>
        <w:spacing w:line="600" w:lineRule="auto"/>
        <w:ind w:firstLine="720"/>
        <w:jc w:val="both"/>
        <w:rPr>
          <w:rFonts w:eastAsia="Times New Roman"/>
          <w:szCs w:val="24"/>
        </w:rPr>
      </w:pPr>
      <w:r>
        <w:rPr>
          <w:rFonts w:eastAsia="Times New Roman"/>
          <w:szCs w:val="24"/>
        </w:rPr>
        <w:t>Είναι θέση ευθύνης για εμάς</w:t>
      </w:r>
      <w:r>
        <w:rPr>
          <w:rFonts w:eastAsia="Times New Roman"/>
          <w:szCs w:val="24"/>
        </w:rPr>
        <w:t>,</w:t>
      </w:r>
      <w:r>
        <w:rPr>
          <w:rFonts w:eastAsia="Times New Roman"/>
          <w:szCs w:val="24"/>
        </w:rPr>
        <w:t xml:space="preserve"> να καταψηφίσουμε τις ασκήσεις επί χάρτου της</w:t>
      </w:r>
      <w:r>
        <w:rPr>
          <w:rFonts w:eastAsia="Times New Roman"/>
          <w:szCs w:val="24"/>
        </w:rPr>
        <w:t xml:space="preserve"> Κυβέρνησης. Όχι γιατί θεωρούμε πως δεν χρειάζεται ένας νόμος για τον εξωδικαστικό συμβιβασμό, αλλά γιατί το νομοσχέδιο που έφερε η Κυβέρνηση</w:t>
      </w:r>
      <w:r>
        <w:rPr>
          <w:rFonts w:eastAsia="Times New Roman"/>
          <w:szCs w:val="24"/>
        </w:rPr>
        <w:t>,</w:t>
      </w:r>
      <w:r>
        <w:rPr>
          <w:rFonts w:eastAsia="Times New Roman"/>
          <w:szCs w:val="24"/>
        </w:rPr>
        <w:t xml:space="preserve"> θα είναι στην καλύτερη περίπτωση μια χαμένη ευκαιρία και στη χειρότερη –που είναι και η πιο πιθανή- θα δημιουργήσ</w:t>
      </w:r>
      <w:r>
        <w:rPr>
          <w:rFonts w:eastAsia="Times New Roman"/>
          <w:szCs w:val="24"/>
        </w:rPr>
        <w:t>ει περισσότερα προβλήματα απ’ όσα θα λύσει.</w:t>
      </w:r>
    </w:p>
    <w:p w14:paraId="6242BA9B" w14:textId="77777777" w:rsidR="000E4403" w:rsidRDefault="00E3488B">
      <w:pPr>
        <w:spacing w:line="600" w:lineRule="auto"/>
        <w:ind w:firstLine="720"/>
        <w:jc w:val="both"/>
        <w:rPr>
          <w:rFonts w:eastAsia="Times New Roman"/>
          <w:szCs w:val="24"/>
        </w:rPr>
      </w:pPr>
      <w:r>
        <w:rPr>
          <w:rFonts w:eastAsia="Times New Roman"/>
          <w:szCs w:val="24"/>
        </w:rPr>
        <w:t xml:space="preserve">Όσον αφορά τις τροπολογίες, είπα –μου δόθηκε η ευκαιρία να το τονίσω και στην </w:t>
      </w:r>
      <w:r>
        <w:rPr>
          <w:rFonts w:eastAsia="Times New Roman"/>
          <w:szCs w:val="24"/>
        </w:rPr>
        <w:t>ε</w:t>
      </w:r>
      <w:r>
        <w:rPr>
          <w:rFonts w:eastAsia="Times New Roman"/>
          <w:szCs w:val="24"/>
        </w:rPr>
        <w:t>πιτροπή- για την τροπολογία του κ. Καρρά. Δεν λύνει το πρόβλημα. Είναι, όμως, προς τη σωστή κατεύθυνση και εν πάση περιπτώσει θεραπεύ</w:t>
      </w:r>
      <w:r>
        <w:rPr>
          <w:rFonts w:eastAsia="Times New Roman"/>
          <w:szCs w:val="24"/>
        </w:rPr>
        <w:t xml:space="preserve">ει μερικές ατέλειες του νομοσχεδίου. Ομολογώ ότι η διατύπωση την οποία έκανε –αν και το εντοπίσαμε και εμείς στην </w:t>
      </w:r>
      <w:r>
        <w:rPr>
          <w:rFonts w:eastAsia="Times New Roman"/>
          <w:szCs w:val="24"/>
        </w:rPr>
        <w:t>ε</w:t>
      </w:r>
      <w:r>
        <w:rPr>
          <w:rFonts w:eastAsia="Times New Roman"/>
          <w:szCs w:val="24"/>
        </w:rPr>
        <w:t>πιτροπή- είναι πάρα πολύ καλή και νομίζω και η μελέτη που έχει κάνει με συνδυασμό όλων των άρθρων που παραπέμπ</w:t>
      </w:r>
      <w:r>
        <w:rPr>
          <w:rFonts w:eastAsia="Times New Roman"/>
          <w:szCs w:val="24"/>
        </w:rPr>
        <w:t>ουν</w:t>
      </w:r>
      <w:r>
        <w:rPr>
          <w:rFonts w:eastAsia="Times New Roman"/>
          <w:szCs w:val="24"/>
        </w:rPr>
        <w:t xml:space="preserve"> </w:t>
      </w:r>
      <w:r>
        <w:rPr>
          <w:rFonts w:eastAsia="Times New Roman"/>
          <w:szCs w:val="24"/>
        </w:rPr>
        <w:t>σ</w:t>
      </w:r>
      <w:r>
        <w:rPr>
          <w:rFonts w:eastAsia="Times New Roman"/>
          <w:szCs w:val="24"/>
        </w:rPr>
        <w:t>τον εγγυητή</w:t>
      </w:r>
      <w:r>
        <w:rPr>
          <w:rFonts w:eastAsia="Times New Roman"/>
          <w:szCs w:val="24"/>
        </w:rPr>
        <w:t>,</w:t>
      </w:r>
      <w:r>
        <w:rPr>
          <w:rFonts w:eastAsia="Times New Roman"/>
          <w:szCs w:val="24"/>
        </w:rPr>
        <w:t xml:space="preserve"> για τις μικρέ</w:t>
      </w:r>
      <w:r>
        <w:rPr>
          <w:rFonts w:eastAsia="Times New Roman"/>
          <w:szCs w:val="24"/>
        </w:rPr>
        <w:t>ς επιχειρήσεις</w:t>
      </w:r>
      <w:r>
        <w:rPr>
          <w:rFonts w:eastAsia="Times New Roman"/>
          <w:szCs w:val="24"/>
        </w:rPr>
        <w:t>,</w:t>
      </w:r>
      <w:r>
        <w:rPr>
          <w:rFonts w:eastAsia="Times New Roman"/>
          <w:szCs w:val="24"/>
        </w:rPr>
        <w:t xml:space="preserve"> δεν αφήνει κα</w:t>
      </w:r>
      <w:r>
        <w:rPr>
          <w:rFonts w:eastAsia="Times New Roman"/>
          <w:szCs w:val="24"/>
        </w:rPr>
        <w:t>μ</w:t>
      </w:r>
      <w:r>
        <w:rPr>
          <w:rFonts w:eastAsia="Times New Roman"/>
          <w:szCs w:val="24"/>
        </w:rPr>
        <w:t>μία αμφιβολία ότι καλύπτει όλο το θέμα.</w:t>
      </w:r>
    </w:p>
    <w:p w14:paraId="6242BA9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Αθανασίου, ξεπεράσατε και τα δέκα λεπτά. Πώς να γίνει τώρα;</w:t>
      </w:r>
    </w:p>
    <w:p w14:paraId="6242BA9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τελείωσα.</w:t>
      </w:r>
    </w:p>
    <w:p w14:paraId="6242BA9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Ως προς </w:t>
      </w:r>
      <w:r>
        <w:rPr>
          <w:rFonts w:eastAsia="Times New Roman" w:cs="Times New Roman"/>
          <w:szCs w:val="24"/>
        </w:rPr>
        <w:t>την τροπολογία του κ. Δημητριάδ</w:t>
      </w:r>
      <w:r>
        <w:rPr>
          <w:rFonts w:eastAsia="Times New Roman" w:cs="Times New Roman"/>
          <w:szCs w:val="24"/>
        </w:rPr>
        <w:t>η, ελπίζω ότι θα έχετε την ευθιξία να μην την εισάγετε προς ψήφιση.</w:t>
      </w:r>
    </w:p>
    <w:p w14:paraId="6242BA9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Θεοφύλακτος Ιωάννης από τον ΣΥΡΙΖΑ και θα ακολουθήσει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του ΚΚΕ, ο κ. Καραθανασόπουλος.</w:t>
      </w:r>
    </w:p>
    <w:p w14:paraId="6242BAA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Θεοφύλακτε, έχετε τον λόγο.</w:t>
      </w:r>
    </w:p>
    <w:p w14:paraId="6242BAA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6242BAA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η ώρα του επιχειρηματία, κυρίες και κύριοι συνάδελφοι, κύριε Υπουργέ. Είναι η ώρα του μικρού μαγαζάτορα, του μεσαίου μαγαζάτορα και του μεγάλου. Είναι αυτοί που άντεξαν τόσα χ</w:t>
      </w:r>
      <w:r>
        <w:rPr>
          <w:rFonts w:eastAsia="Times New Roman" w:cs="Times New Roman"/>
          <w:szCs w:val="24"/>
        </w:rPr>
        <w:t xml:space="preserve">ρόνια μέσα στην κρίση. Βάλλονται πανταχόθεν, έχει μειωθεί το εισόδημά τους, έχουν αυξηθεί οι εισφορές, φόροι, κάθε λογής έξοδα, λογαριασμοί και όμως κράτησαν. Κράτησαν γιατί αγαπούν τη δουλειά τους. Πολλές φορές όταν ερχόντουσαν στο δικηγορικό μου γραφείο </w:t>
      </w:r>
      <w:r>
        <w:rPr>
          <w:rFonts w:eastAsia="Times New Roman" w:cs="Times New Roman"/>
          <w:szCs w:val="24"/>
        </w:rPr>
        <w:t xml:space="preserve">μετά τα τρία, τέσσερα, πέντε χρόνια της κρίσης, έλεγα είστε ήρωες, γιατί κράτησαν τις επιχειρήσεις μετά από τόσα χρόνια κρίσης. </w:t>
      </w:r>
    </w:p>
    <w:p w14:paraId="6242BAA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Αυτούς, λοιπόν, προσπαθούμε σήμερα να τους βγάλουμε από το τέλμα, να τους σώσουμε. Ας σκεφτούμε λίγο. Έχουμε σώσει τις τράπεζες τρεις φορές με χρήματα όλων. Έχουμε σώσει το δημόσιο. Πτώχευσε και με τα μνημόνια το βγάζουμε σιγά-σιγά από την πτώχευση. Πρέπει</w:t>
      </w:r>
      <w:r>
        <w:rPr>
          <w:rFonts w:eastAsia="Times New Roman" w:cs="Times New Roman"/>
          <w:szCs w:val="24"/>
        </w:rPr>
        <w:t xml:space="preserve">, λοιπόν, να ενδιαφερθούμε και για τους ανθρώπους της αγοράς. Και με αυτό το νομοσχέδιο γι’ αυτούς ενδιαφερόμαστε. </w:t>
      </w:r>
    </w:p>
    <w:p w14:paraId="6242BAA4" w14:textId="77777777" w:rsidR="000E4403" w:rsidRDefault="00E3488B">
      <w:pPr>
        <w:spacing w:line="600" w:lineRule="auto"/>
        <w:ind w:firstLine="720"/>
        <w:jc w:val="both"/>
        <w:rPr>
          <w:rFonts w:eastAsia="Times New Roman"/>
          <w:bCs/>
          <w:szCs w:val="24"/>
        </w:rPr>
      </w:pPr>
      <w:r>
        <w:rPr>
          <w:rFonts w:eastAsia="Times New Roman" w:cs="Times New Roman"/>
          <w:szCs w:val="24"/>
        </w:rPr>
        <w:t>Και σήμερα κρίνεται το ποιοι είναι δίπλα τους και ποιοι όχι. Ας έχουν τα αυτιά τους ανοιχτά, γιατί και στις επιτροπές και εδώ στην Ολομέλεια</w:t>
      </w:r>
      <w:r>
        <w:rPr>
          <w:rFonts w:eastAsia="Times New Roman" w:cs="Times New Roman"/>
          <w:szCs w:val="24"/>
        </w:rPr>
        <w:t xml:space="preserve"> ξεκάθαρα κάθε κόμμα παίρνει θέση. Η Κυβέρνηση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ικολόγων</w:t>
      </w:r>
      <w:r>
        <w:rPr>
          <w:rFonts w:eastAsia="Times New Roman" w:cs="Times New Roman"/>
          <w:szCs w:val="24"/>
        </w:rPr>
        <w:t xml:space="preserve"> είναι δίπλα στον επιχειρηματία. Είναι δίπλα στον μαγαζάτορα, τον μικρό, τον μεσαίο και τον μεγάλο.</w:t>
      </w:r>
    </w:p>
    <w:p w14:paraId="6242BAA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Βλέπουμε τα κόμματα της Αντιπολίτευσης «ναι μεν, αλλά». Το μεν πνεύμα πρόθυμο η δε σ</w:t>
      </w:r>
      <w:r>
        <w:rPr>
          <w:rFonts w:eastAsia="Times New Roman" w:cs="Times New Roman"/>
          <w:szCs w:val="24"/>
        </w:rPr>
        <w:t xml:space="preserve">αρξ ασθενής, «δεν μας αρέσει το νομοσχέδιο». Η ΓΣΕΒΕΕ έκανε παρατηρήσεις, αλλά λέει ότι το νομοσχέδιο είναι σε καλή πρακτική. </w:t>
      </w:r>
    </w:p>
    <w:p w14:paraId="6242BAA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Αλλά τι να περιμένεις από τα κόμματα που είχαν ποινικοποιημένη τη μη καταβολή φόρων και εισφορών των ελεύθερων επαγγελματιών, των</w:t>
      </w:r>
      <w:r>
        <w:rPr>
          <w:rFonts w:eastAsia="Times New Roman" w:cs="Times New Roman"/>
          <w:szCs w:val="24"/>
        </w:rPr>
        <w:t xml:space="preserve"> μαγαζατόρων, του κάθε επιχειρηματία; Τρία ποινικά αδικήματα ήταν. Η μη καταβολή φόρων ήταν διπλό ποινικό αδίκημα. Το είχαν καταφέρει αυτό από τον νόμο του 1993. Και η μη καταβολή ασφαλιστικών εισφορών τρία. Στο πρώτο σου έδιναν αναστολή, στο δεύτερο πλήρω</w:t>
      </w:r>
      <w:r>
        <w:rPr>
          <w:rFonts w:eastAsia="Times New Roman" w:cs="Times New Roman"/>
          <w:szCs w:val="24"/>
        </w:rPr>
        <w:t xml:space="preserve">νες, στο τρίτο εάν δεν έβρισκες λεφτά, κινδύνευες να μπεις μέσα. Αυτοί που δεν μπορούσαν να καταβάλουν τις ίδιες τις εισφορές τους. Τι να περιμένουμε; Τι διάλογο να κάνουν με τους ανθρώπους της αγοράς; </w:t>
      </w:r>
    </w:p>
    <w:p w14:paraId="6242BAA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ίχαμε και την προσπάθεια του κ. Δένδια, που σήμερα ν</w:t>
      </w:r>
      <w:r>
        <w:rPr>
          <w:rFonts w:eastAsia="Times New Roman" w:cs="Times New Roman"/>
          <w:szCs w:val="24"/>
        </w:rPr>
        <w:t>ομίζω για πρώτη φορά ομολόγησε</w:t>
      </w:r>
      <w:r>
        <w:rPr>
          <w:rFonts w:eastAsia="Times New Roman" w:cs="Times New Roman"/>
          <w:szCs w:val="24"/>
        </w:rPr>
        <w:t>,</w:t>
      </w:r>
      <w:r>
        <w:rPr>
          <w:rFonts w:eastAsia="Times New Roman" w:cs="Times New Roman"/>
          <w:szCs w:val="24"/>
        </w:rPr>
        <w:t xml:space="preserve"> γιατί απέτυχαν τα άρθρα στον ν.4307, για τον οποίο διψούσε η αγορά πραγματικά, όπως διψάει και για αυτό το νομοσχέδιο. Είναι στοίχημα για όλους μας, για να βγει η αγορά από το τέλμα. Διαφώνησαν, λέει, με τον κ. Χαρδούβελη κα</w:t>
      </w:r>
      <w:r>
        <w:rPr>
          <w:rFonts w:eastAsia="Times New Roman" w:cs="Times New Roman"/>
          <w:szCs w:val="24"/>
        </w:rPr>
        <w:t xml:space="preserve">ι έτσι δεν περπάτησε ο νόμος. Ε αυτό είναι το ενδιαφέρον τους. Διαφώνησαν δύο Υπουργοί, πάει η αγορά. </w:t>
      </w:r>
    </w:p>
    <w:p w14:paraId="6242BAA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 νόμος, λοιπόν, είναι καλός. Θα πω δυο λόγια, αλλά έχει αναλυθεί και από την εισηγήτρια και από τον Υπουργό και από αρκετούς ομιλητές. </w:t>
      </w:r>
    </w:p>
    <w:p w14:paraId="6242BAA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να σταθώ, ό</w:t>
      </w:r>
      <w:r>
        <w:rPr>
          <w:rFonts w:eastAsia="Times New Roman" w:cs="Times New Roman"/>
          <w:szCs w:val="24"/>
        </w:rPr>
        <w:t>μως, στη νοοτροπία. Γιατί οι εξωδικαστικοί μηχανισμοί και συμβιβασμοί δεν είναι κάτι οικείο στη χώρα μας και όπου έχουν προσπαθήσει να εφαρμοστούν, δεν ήταν επιτυχής η εφαρμογή τους, δεν έχουμε τέτοια εξοικείωση και προσαρμογή με τέτοιες έννοιες και διαδικ</w:t>
      </w:r>
      <w:r>
        <w:rPr>
          <w:rFonts w:eastAsia="Times New Roman" w:cs="Times New Roman"/>
          <w:szCs w:val="24"/>
        </w:rPr>
        <w:t xml:space="preserve">ασίες. Πρέπει να προτάξουμε τον σεβασμό στον επιχειρηματία όλα τα εμπλεκόμενα μέρη. </w:t>
      </w:r>
    </w:p>
    <w:p w14:paraId="6242BAA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Ποια είναι τα εμπλεκόμενα μέρη, ποιοι είναι οι παράγοντες αυτής της διαδικασίας; Ας τους δούμε στα γρήγορα έναν-έναν</w:t>
      </w:r>
      <w:r>
        <w:rPr>
          <w:rFonts w:eastAsia="Times New Roman" w:cs="Times New Roman"/>
          <w:szCs w:val="24"/>
        </w:rPr>
        <w:t>.</w:t>
      </w:r>
      <w:r>
        <w:rPr>
          <w:rFonts w:eastAsia="Times New Roman" w:cs="Times New Roman"/>
          <w:szCs w:val="24"/>
        </w:rPr>
        <w:t xml:space="preserve"> Είναι ο επιχειρηματίας, ο έμπορος, δηλαδή ο μαγαζάτορ</w:t>
      </w:r>
      <w:r>
        <w:rPr>
          <w:rFonts w:eastAsia="Times New Roman" w:cs="Times New Roman"/>
          <w:szCs w:val="24"/>
        </w:rPr>
        <w:t xml:space="preserve">ας, οι τράπεζες, το δημόσιο, τα ασφαλιστικά ταμεία, οι διαμεσολαβητές και οι άνθρωποι που θα συνδράμουν τις επιχειρήσεις, τα μαγαζιά σε αυτή τη διαδικασία, όπως δικηγόροι, οικονομολόγοι, λογιστές. </w:t>
      </w:r>
    </w:p>
    <w:p w14:paraId="6242BAA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Ας δούμε, λοιπόν, για έναν-έναν ποια θα πρέπει να είναι η </w:t>
      </w:r>
      <w:r>
        <w:rPr>
          <w:rFonts w:eastAsia="Times New Roman" w:cs="Times New Roman"/>
          <w:szCs w:val="24"/>
        </w:rPr>
        <w:t>συμπεριφορά. Γιατί με τα θεσμικά τους όργανα, με τους φορείς, με τις ενώσεις τους πρέπει να καταλάβουν ότι πρέπει να συνεργαστούν με αγαστό τρόπο σε αυτόν τον μηχανισμό, ώστε να βγουν οι ίδιοι από το τέλμα, δεν πάει άλλο. Είναι κάτι που συμφέρει όλους, είν</w:t>
      </w:r>
      <w:r>
        <w:rPr>
          <w:rFonts w:eastAsia="Times New Roman" w:cs="Times New Roman"/>
          <w:szCs w:val="24"/>
        </w:rPr>
        <w:t xml:space="preserve">αι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για όλα τα εμπλεκόμενα μέρη </w:t>
      </w:r>
      <w:r>
        <w:rPr>
          <w:rFonts w:eastAsia="Times New Roman" w:cs="Times New Roman"/>
          <w:szCs w:val="24"/>
        </w:rPr>
        <w:t>κ</w:t>
      </w:r>
      <w:r>
        <w:rPr>
          <w:rFonts w:eastAsia="Times New Roman" w:cs="Times New Roman"/>
          <w:szCs w:val="24"/>
        </w:rPr>
        <w:t xml:space="preserve">αι τις τράπεζες δεν συμφέρει να έχουν στα ντουλάπια τους τα κόκκινα δάνεια και κανέναν. </w:t>
      </w:r>
    </w:p>
    <w:p w14:paraId="6242BAA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τράπεζες, κύριε Υπουργέ, έχουν επιδείξει πολύ σκληρή συμπεριφορά, παράλογα σκληρή συμπεριφορά ιδίως τα χρόνια της κρίσης. Εί</w:t>
      </w:r>
      <w:r>
        <w:rPr>
          <w:rFonts w:eastAsia="Times New Roman" w:cs="Times New Roman"/>
          <w:szCs w:val="24"/>
        </w:rPr>
        <w:t>χαν μία νοοτροπία και οι κατευθυντήριες γραμμές που έδιναν στα υποκαταστήματά τους ήταν εκτός πραγματικότητας, εκτός αγοράς, χωρίς σεβασμό στον επιχειρηματία. Ενώ έβλεπαν ότι ο τζίρος του μειώνεται στο μισό, στο 70% δεν του έκαναν τις ανάλογες προσαρμογές.</w:t>
      </w:r>
      <w:r>
        <w:rPr>
          <w:rFonts w:eastAsia="Times New Roman" w:cs="Times New Roman"/>
          <w:szCs w:val="24"/>
        </w:rPr>
        <w:t xml:space="preserve"> Αντίθετα, όταν ρύθμιζαν ένα δάνειο, συνήθως το διπλασίαζαν ή και το υπερδιπλασίαζαν. Δηλαδή, εκεί που χρωστούσε 50.000 ευρώ, ας πούμε, ο επιχειρηματίας και αδυνατούσε να τις πληρώσει, του έκαναν μια ευνοϊκή ρύθμιση για τα δύο πρώτα χρόνια, αλλά το τελικό </w:t>
      </w:r>
      <w:r>
        <w:rPr>
          <w:rFonts w:eastAsia="Times New Roman" w:cs="Times New Roman"/>
          <w:szCs w:val="24"/>
        </w:rPr>
        <w:t xml:space="preserve">ποσό που θα πλήρωνε θα ήταν 100.000. Έκαναν μία τεράστια επέκταση του δανείου. Πολλά από τα δάνεια, λοιπόν, που είναι να ρυθμιστούν είναι παλιά δάνεια που έχουν διπλασιαστεί μέσα στην κρίση, γιατί ρυθμίστηκαν και ξαναρυθμίστηκαν και αυξήθηκαν. </w:t>
      </w:r>
    </w:p>
    <w:p w14:paraId="6242BAA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Έχουν κάποι</w:t>
      </w:r>
      <w:r>
        <w:rPr>
          <w:rFonts w:eastAsia="Times New Roman" w:cs="Times New Roman"/>
          <w:szCs w:val="24"/>
        </w:rPr>
        <w:t xml:space="preserve">ες πρακτικές που πρέπει να τις δούμε σοβαρά. Ας πούμε δεν δίνουν αντίγραφα των συμβάσεων. Πριν υπογραφεί η σύμβαση, όχι, δεν βγαίνει κανένα χαρτί από την τράπεζα. Τι είναι αυτές </w:t>
      </w:r>
      <w:r>
        <w:rPr>
          <w:rFonts w:eastAsia="Times New Roman" w:cs="Times New Roman"/>
          <w:szCs w:val="24"/>
        </w:rPr>
        <w:t>οι</w:t>
      </w:r>
      <w:r>
        <w:rPr>
          <w:rFonts w:eastAsia="Times New Roman" w:cs="Times New Roman"/>
          <w:szCs w:val="24"/>
        </w:rPr>
        <w:t xml:space="preserve"> πρακτικές; Είμαστε σε ευνομούμενη ευρωπαϊκή χώρα; Αυτά πρέπει να τα λύσουμε</w:t>
      </w:r>
      <w:r>
        <w:rPr>
          <w:rFonts w:eastAsia="Times New Roman" w:cs="Times New Roman"/>
          <w:szCs w:val="24"/>
        </w:rPr>
        <w:t>. Και όταν θα έρθει η ώρα που θα ψηφίσουμε και το ακαταδίωκτο, την ασυλία, όπως λέμε, σε δεκαπέντε ημέρες –πότε θα είναι;- των στελεχών των τραπεζών, που όντως είναι απαραίτητη και θα γίνει, γιατί έτσι λειτουργούμε και είμαστε συνεπείς με αυτά που λέμε, πρ</w:t>
      </w:r>
      <w:r>
        <w:rPr>
          <w:rFonts w:eastAsia="Times New Roman" w:cs="Times New Roman"/>
          <w:szCs w:val="24"/>
        </w:rPr>
        <w:t>έπει συγχρόνως να λειτουργήσουν επιτέλους οι τράπεζες με πρακτικές λογικές και σε μία ευνομούμενη πολιτεία. Δεν είναι δυνατόν να πάει εκεί ο επιχειρηματίας και να του λέει «</w:t>
      </w:r>
      <w:r>
        <w:rPr>
          <w:rFonts w:eastAsia="Times New Roman" w:cs="Times New Roman"/>
          <w:szCs w:val="24"/>
        </w:rPr>
        <w:t xml:space="preserve">Διάβασέ </w:t>
      </w:r>
      <w:r>
        <w:rPr>
          <w:rFonts w:eastAsia="Times New Roman" w:cs="Times New Roman"/>
          <w:szCs w:val="24"/>
        </w:rPr>
        <w:t>το τώρα εδώ και υπόγραψε. Δεν σου δίνω αντίγραφο να πας με έναν ειδικό να τ</w:t>
      </w:r>
      <w:r>
        <w:rPr>
          <w:rFonts w:eastAsia="Times New Roman" w:cs="Times New Roman"/>
          <w:szCs w:val="24"/>
        </w:rPr>
        <w:t>ο μελετήσεις». Αυτά πρέπει να τα δούμε.</w:t>
      </w:r>
    </w:p>
    <w:p w14:paraId="6242BAA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Ίδια συμπεριφορά πρέπει να έχει το δημόσιο και τα ασφαλιστικά ταμεία και εκεί η ευθύνη μας είναι μεγαλύτερη. Πρέπει να αποφύγουμε τις παράλογες προσαυξήσεις και τις αγκυλώσεις του παρελθόντος και με αυτό το νομοσχέδι</w:t>
      </w:r>
      <w:r>
        <w:rPr>
          <w:rFonts w:eastAsia="Times New Roman" w:cs="Times New Roman"/>
          <w:szCs w:val="24"/>
        </w:rPr>
        <w:t xml:space="preserve">ο δίνεται η δυνατότητα να ξεπεραστούν. </w:t>
      </w:r>
    </w:p>
    <w:p w14:paraId="6242BAA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οι θεσμικοί φορείς, διαμεσολαβητές και δικηγόροι, δικηγορικοί σύλλογοι πρέπει να έχουν επαγρύπνηση, ώστε να μην εμφανιστούν εταιρείες μαϊμούδες, όπως κάνουν με τον νόμο Κατσέλη. Εκεί πρέπει να έχουμε συνεργασία κ</w:t>
      </w:r>
      <w:r>
        <w:rPr>
          <w:rFonts w:eastAsia="Times New Roman" w:cs="Times New Roman"/>
          <w:szCs w:val="24"/>
        </w:rPr>
        <w:t>αι με τη Γενική Γραμματεία Εμπορίου και Καταναλωτή, κύριε Υπουργέ.</w:t>
      </w:r>
    </w:p>
    <w:p w14:paraId="6242BAB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Στη διαδικασία, όπως είπα, δεν θα σταθώ. Είναι συγκεκριμένα τα στάδια. Το νομοσχέδιο αποσκοπεί σε μια βιώσιμη επιχείρηση, σε ένα βιώσιμο πλάνο, γιατί τελικά ενδιαφερόμαστε για το βιώσιμο πα</w:t>
      </w:r>
      <w:r>
        <w:rPr>
          <w:rFonts w:eastAsia="Times New Roman" w:cs="Times New Roman"/>
          <w:szCs w:val="24"/>
        </w:rPr>
        <w:t xml:space="preserve">ρόν και μέλλον της αγοράς. </w:t>
      </w:r>
    </w:p>
    <w:p w14:paraId="6242BAB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δώσω δύο απαντήσεις σε αυτά που ειπώθηκαν από τους συναδέλφους. Οι αγρότες, οι ελεύθεροι επαγγελματίες μπορούν να εντάξουν τα χρέη τους στο δημόσιο και στα ασφαλιστικά ταμεία και μπορούν παράλληλα να εντάξουν και τις οφειλές </w:t>
      </w:r>
      <w:r>
        <w:rPr>
          <w:rFonts w:eastAsia="Times New Roman" w:cs="Times New Roman"/>
          <w:szCs w:val="24"/>
        </w:rPr>
        <w:t xml:space="preserve">στις τράπεζες στον νόμο Κατσέλη. Δηλαδή έχουν και την πίτα ολόκληρη και τον σκύλο χορτάτο, και προστατεύουν την πρώτη κατοικία με τον νόμο Κατσέλη και μπορούν εδώ να εντάξουν τις οφειλές στο δημόσιο και στις ασφαλιστικές εισφορές. Γιατί σας πειράζει αυτό, </w:t>
      </w:r>
      <w:r>
        <w:rPr>
          <w:rFonts w:eastAsia="Times New Roman" w:cs="Times New Roman"/>
          <w:szCs w:val="24"/>
        </w:rPr>
        <w:t>συνάδελφοι; Όλοι οι συνάδελφοι της Αντιπολίτευσης «</w:t>
      </w:r>
      <w:r>
        <w:rPr>
          <w:rFonts w:eastAsia="Times New Roman" w:cs="Times New Roman"/>
          <w:szCs w:val="24"/>
        </w:rPr>
        <w:t xml:space="preserve">οι </w:t>
      </w:r>
      <w:r>
        <w:rPr>
          <w:rFonts w:eastAsia="Times New Roman" w:cs="Times New Roman"/>
          <w:szCs w:val="24"/>
        </w:rPr>
        <w:t>εκατόν πενήντα χιλιάδες αιτήσεις του νόμου Κατσέλη, που εκκρεμούν και δεν…». Σας πειράζει που εκατόν πενήντα χιλιάδες οικογένειες έχουν σωθεί; Σας πειράζει που δίνουν δόση εκεί που έδιναν μηδέν στις τρά</w:t>
      </w:r>
      <w:r>
        <w:rPr>
          <w:rFonts w:eastAsia="Times New Roman" w:cs="Times New Roman"/>
          <w:szCs w:val="24"/>
        </w:rPr>
        <w:t>πεζες και δίνουν τώρα εκατό, διακόσια, τριακόσια ευρώ και είναι όλοι ευχαριστημένοι;</w:t>
      </w:r>
    </w:p>
    <w:p w14:paraId="6242BAB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Στα γρήγορα, κύριε Πρόεδρε, θα κάνω τρεις-τέσσερις προτάσεις, που τις έχω πει και στις </w:t>
      </w:r>
      <w:r>
        <w:rPr>
          <w:rFonts w:eastAsia="Times New Roman" w:cs="Times New Roman"/>
          <w:szCs w:val="24"/>
        </w:rPr>
        <w:t>επιτροπές</w:t>
      </w:r>
      <w:r>
        <w:rPr>
          <w:rFonts w:eastAsia="Times New Roman" w:cs="Times New Roman"/>
          <w:szCs w:val="24"/>
        </w:rPr>
        <w:t>, γι’ αυτό δεν θα είμαι αναλυτικός. Πρέπει, κύριε Υπουργέ, νομίζω, στο τρίμ</w:t>
      </w:r>
      <w:r>
        <w:rPr>
          <w:rFonts w:eastAsia="Times New Roman" w:cs="Times New Roman"/>
          <w:szCs w:val="24"/>
        </w:rPr>
        <w:t xml:space="preserve">ηνο μέχρι να εφαρμοστεί ο νόμος, να ενδιαφερθούμε για τις επιχειρήσεις που βγήκαν εκτός αγοράς γιατί δεν τους πλήρωσε το δημόσιο. Είχε κάνει στάση πληρωμών. Εταιρείες μελετών, εταιρείες δημοσίων έργων. Είναι πολύ σοβαρό. Δηλαδή το δημόσιο τις έβγαλε εκτός </w:t>
      </w:r>
      <w:r>
        <w:rPr>
          <w:rFonts w:eastAsia="Times New Roman" w:cs="Times New Roman"/>
          <w:szCs w:val="24"/>
        </w:rPr>
        <w:t xml:space="preserve">αγοράς και τώρα δεν θα μπαίνουν στο νομοσχέδιο; Η πρότασή μου είναι η τριετία για αυτούς να μετράει έως το διάστημα που δεν τους πλήρωσε το δημόσιο, να πάει δηλαδή λίγο πίσω, κι αυτό μπορεί να το πιστοποιήσει ο διαμεσολαβητής. </w:t>
      </w:r>
    </w:p>
    <w:p w14:paraId="6242BAB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τους συνεπείς δανειολήπτ</w:t>
      </w:r>
      <w:r>
        <w:rPr>
          <w:rFonts w:eastAsia="Times New Roman" w:cs="Times New Roman"/>
          <w:szCs w:val="24"/>
        </w:rPr>
        <w:t>ες –το είπε κι ο Πρόεδρος κ. Κακλαμάνης το πρωί- προτείνω να πιέσουμε την Ένωση Ελλήνων Τραπεζών να θεσμοθετήσουν ένα μπόνους, να τους κόψουν κάτι από τους τόκους, να καταλάβουν κι αυτοί ότι δεν είναι τα κορόιδα της αγοράς. Γιατί έχουμε και αθέμιτο ανταγων</w:t>
      </w:r>
      <w:r>
        <w:rPr>
          <w:rFonts w:eastAsia="Times New Roman" w:cs="Times New Roman"/>
          <w:szCs w:val="24"/>
        </w:rPr>
        <w:t>ισμό, το μαγαζί που πληρώνει με το διπλανό μαγαζί που δεν πληρώνει, τελικά αυτός που δεν πλήρωνε θα χαμηλώσει τις τιμές. Οι ελεύθεροι επαγγελματίες που έχουν εκδώσει οριστική απόφαση στον νόμο Κατσέλη –το λέω για να ακουστεί- μπορούν να εντάξουν τις οφειλέ</w:t>
      </w:r>
      <w:r>
        <w:rPr>
          <w:rFonts w:eastAsia="Times New Roman" w:cs="Times New Roman"/>
          <w:szCs w:val="24"/>
        </w:rPr>
        <w:t xml:space="preserve">ς τους στο δημόσιο και στο ΕΦΚΑ, στο 15 παράγραφος 21. Θα έλεγα, επίσης, ότι πρέπει να προσδιοριστεί επιτέλους η έννοια του μικροεμπόρου, γιατί υπάρχει μεγάλη διάσταση στη νομολογία. </w:t>
      </w:r>
    </w:p>
    <w:p w14:paraId="6242BAB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Επίσης, να ξεκαθαριστεί το τι γίνεται με τα άρθρα του νόμου Δένδια, του </w:t>
      </w:r>
      <w:r>
        <w:rPr>
          <w:rFonts w:eastAsia="Times New Roman" w:cs="Times New Roman"/>
          <w:szCs w:val="24"/>
        </w:rPr>
        <w:t>ν.</w:t>
      </w:r>
      <w:r>
        <w:rPr>
          <w:rFonts w:eastAsia="Times New Roman" w:cs="Times New Roman"/>
          <w:szCs w:val="24"/>
        </w:rPr>
        <w:t>4307. Η γνώμη μου είναι ότι όσο περπατάει ο καινούρ</w:t>
      </w:r>
      <w:r>
        <w:rPr>
          <w:rFonts w:eastAsia="Times New Roman" w:cs="Times New Roman"/>
          <w:szCs w:val="24"/>
        </w:rPr>
        <w:t>γ</w:t>
      </w:r>
      <w:r>
        <w:rPr>
          <w:rFonts w:eastAsia="Times New Roman" w:cs="Times New Roman"/>
          <w:szCs w:val="24"/>
        </w:rPr>
        <w:t xml:space="preserve">ιος νόμος, πρέπει να καταργηθεί, να μην έχουμε δύο διαδικασίες. </w:t>
      </w:r>
    </w:p>
    <w:p w14:paraId="6242BAB5" w14:textId="77777777" w:rsidR="000E4403" w:rsidRDefault="00E3488B">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Κύριε Θεοφύλακτε, παρακαλώ ολοκληρώστε.</w:t>
      </w:r>
    </w:p>
    <w:p w14:paraId="6242BAB6" w14:textId="77777777" w:rsidR="000E4403" w:rsidRDefault="00E3488B">
      <w:pPr>
        <w:spacing w:line="600" w:lineRule="auto"/>
        <w:ind w:firstLine="720"/>
        <w:jc w:val="both"/>
        <w:rPr>
          <w:rFonts w:eastAsia="Times New Roman"/>
          <w:bCs/>
          <w:szCs w:val="24"/>
        </w:rPr>
      </w:pPr>
      <w:r>
        <w:rPr>
          <w:rFonts w:eastAsia="Times New Roman"/>
          <w:b/>
          <w:bCs/>
          <w:szCs w:val="24"/>
        </w:rPr>
        <w:t xml:space="preserve">ΙΩΑΝΝΗΣ ΘΕΟΦΥΛΑΚΤΟΣ: </w:t>
      </w:r>
      <w:r>
        <w:rPr>
          <w:rFonts w:eastAsia="Times New Roman"/>
          <w:bCs/>
          <w:szCs w:val="24"/>
        </w:rPr>
        <w:t>Κλείνω λοιπόν με μία πολύ σύντομη αντίκρου</w:t>
      </w:r>
      <w:r>
        <w:rPr>
          <w:rFonts w:eastAsia="Times New Roman"/>
          <w:bCs/>
          <w:szCs w:val="24"/>
        </w:rPr>
        <w:t xml:space="preserve">ση, γιατί και από τον </w:t>
      </w:r>
      <w:r>
        <w:rPr>
          <w:rFonts w:eastAsia="Times New Roman"/>
          <w:bCs/>
          <w:szCs w:val="24"/>
        </w:rPr>
        <w:t xml:space="preserve">εισηγητή </w:t>
      </w:r>
      <w:r>
        <w:rPr>
          <w:rFonts w:eastAsia="Times New Roman"/>
          <w:bCs/>
          <w:szCs w:val="24"/>
        </w:rPr>
        <w:t>κ. Γεωργαντά και από όλους τους συναδέλφους της Νέας Δημοκρατίας ειπώθηκε ότι μόνο εξωδικαστικός δεν είναι ο συμβιβασμός. Απ’ την άλλη, όμως, λένε οι ίδιοι ότι δεν έχουν υποχρεωτικότητα οι διατάξεις του νόμου. Ε, πώς θα έχουν</w:t>
      </w:r>
      <w:r>
        <w:rPr>
          <w:rFonts w:eastAsia="Times New Roman"/>
          <w:bCs/>
          <w:szCs w:val="24"/>
        </w:rPr>
        <w:t xml:space="preserve">; Δεν γίνεται και το ένα και το άλλο. Αν έχουν υποχρεωτικότητα οι διατάξεις, θα έχει δικαστήρια. Εσείς ζητάτε περισσότερα δικαστήρια τελικά. Να ξέρουμε δηλαδή τι λέμε. </w:t>
      </w:r>
    </w:p>
    <w:p w14:paraId="6242BAB7" w14:textId="77777777" w:rsidR="000E4403" w:rsidRDefault="00E3488B">
      <w:pPr>
        <w:spacing w:line="600" w:lineRule="auto"/>
        <w:ind w:firstLine="720"/>
        <w:jc w:val="both"/>
        <w:rPr>
          <w:rFonts w:eastAsia="Times New Roman"/>
          <w:bCs/>
          <w:szCs w:val="24"/>
        </w:rPr>
      </w:pPr>
      <w:r>
        <w:rPr>
          <w:rFonts w:eastAsia="Times New Roman"/>
          <w:bCs/>
          <w:szCs w:val="24"/>
        </w:rPr>
        <w:t>Θα μου επιτρέψετε, κύριε Πρόεδρε, να πω</w:t>
      </w:r>
      <w:r>
        <w:rPr>
          <w:rFonts w:eastAsia="Times New Roman"/>
          <w:bCs/>
          <w:szCs w:val="24"/>
        </w:rPr>
        <w:t>…</w:t>
      </w:r>
    </w:p>
    <w:p w14:paraId="6242BAB8" w14:textId="77777777" w:rsidR="000E4403" w:rsidRDefault="00E3488B">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Ε, πόσο να ε</w:t>
      </w:r>
      <w:r>
        <w:rPr>
          <w:rFonts w:eastAsia="Times New Roman"/>
          <w:bCs/>
          <w:szCs w:val="24"/>
        </w:rPr>
        <w:t>πιτρέψουμε, δέκα λεπτά φτάσατε! Θα μιλήσετε ως το βράδυ; Σας παρακαλώ.</w:t>
      </w:r>
    </w:p>
    <w:p w14:paraId="6242BAB9" w14:textId="77777777" w:rsidR="000E4403" w:rsidRDefault="00E3488B">
      <w:pPr>
        <w:spacing w:line="600" w:lineRule="auto"/>
        <w:ind w:firstLine="720"/>
        <w:jc w:val="both"/>
        <w:rPr>
          <w:rFonts w:eastAsia="Times New Roman"/>
          <w:bCs/>
          <w:szCs w:val="24"/>
        </w:rPr>
      </w:pPr>
      <w:r>
        <w:rPr>
          <w:rFonts w:eastAsia="Times New Roman"/>
          <w:b/>
          <w:bCs/>
          <w:szCs w:val="24"/>
        </w:rPr>
        <w:t xml:space="preserve">ΙΩΑΝΝΗΣ ΘΕΟΦΥΛΑΚΤΟΣ: </w:t>
      </w:r>
      <w:r>
        <w:rPr>
          <w:rFonts w:eastAsia="Times New Roman"/>
          <w:bCs/>
          <w:szCs w:val="24"/>
        </w:rPr>
        <w:t>Κλείνω λοιπόν λέγοντας ότι με βάση αυτά που είπε ο κ. Χατζηδάκης, ούτε τα πανηγύρια μας αρέσουν ούτε βραδυπορούμε. Οι δανειστές βρήκαν για πρώτη φορά μια γερή άμυνα</w:t>
      </w:r>
      <w:r>
        <w:rPr>
          <w:rFonts w:eastAsia="Times New Roman"/>
          <w:bCs/>
          <w:szCs w:val="24"/>
        </w:rPr>
        <w:t xml:space="preserve"> –για να επαναφέρω την ποδοσφαιρική συζήτηση- η Αντιπολίτευση, η Νέα Δημοκρατία και το ΠΑΣΟΚ, με τον «πτωχευτι</w:t>
      </w:r>
      <w:r>
        <w:rPr>
          <w:rFonts w:eastAsia="Times New Roman"/>
          <w:bCs/>
          <w:szCs w:val="24"/>
        </w:rPr>
        <w:t>α</w:t>
      </w:r>
      <w:r>
        <w:rPr>
          <w:rFonts w:eastAsia="Times New Roman"/>
          <w:bCs/>
          <w:szCs w:val="24"/>
        </w:rPr>
        <w:t xml:space="preserve">κό» είχαν συνηθίσει αλλιώς, είχαν ρίξει τη χώρα στο ερασιτεχνικό. Εμείς τώρα την ανεβάζουμε κατηγορίες, την έχουμε φέρει στην Α΄ Εθνική. Αυτό το </w:t>
      </w:r>
      <w:r>
        <w:rPr>
          <w:rFonts w:eastAsia="Times New Roman"/>
          <w:bCs/>
          <w:szCs w:val="24"/>
        </w:rPr>
        <w:t xml:space="preserve">νομοσχέδιο θα είναι η αντεπίθεση, το πρώτο γκολ που θα βγάλουμε στην κοινωνία και στην ανάπτυξη και όταν θα γίνουν οι εκλογές το 2019, θα παίζουμε Α΄ Εθνική και </w:t>
      </w:r>
      <w:r>
        <w:rPr>
          <w:rFonts w:eastAsia="Times New Roman"/>
          <w:bCs/>
          <w:szCs w:val="24"/>
          <w:lang w:val="en-US"/>
        </w:rPr>
        <w:t>champions</w:t>
      </w:r>
      <w:r>
        <w:rPr>
          <w:rFonts w:eastAsia="Times New Roman"/>
          <w:bCs/>
          <w:szCs w:val="24"/>
        </w:rPr>
        <w:t xml:space="preserve"> </w:t>
      </w:r>
      <w:r>
        <w:rPr>
          <w:rFonts w:eastAsia="Times New Roman"/>
          <w:bCs/>
          <w:szCs w:val="24"/>
          <w:lang w:val="en-US"/>
        </w:rPr>
        <w:t>league</w:t>
      </w:r>
      <w:r>
        <w:rPr>
          <w:rFonts w:eastAsia="Times New Roman"/>
          <w:bCs/>
          <w:szCs w:val="24"/>
        </w:rPr>
        <w:t xml:space="preserve"> και ας διαλέξει τότε ο λαός τι του αρέσει. </w:t>
      </w:r>
    </w:p>
    <w:p w14:paraId="6242BABA" w14:textId="77777777" w:rsidR="000E4403" w:rsidRDefault="00E3488B">
      <w:pPr>
        <w:spacing w:line="600" w:lineRule="auto"/>
        <w:ind w:firstLine="720"/>
        <w:jc w:val="center"/>
        <w:rPr>
          <w:rFonts w:eastAsia="Times New Roman"/>
          <w:bCs/>
          <w:szCs w:val="24"/>
        </w:rPr>
      </w:pPr>
      <w:r>
        <w:rPr>
          <w:rFonts w:eastAsia="Times New Roman"/>
          <w:bCs/>
          <w:szCs w:val="24"/>
        </w:rPr>
        <w:t xml:space="preserve">(Χειροκροτήματα από </w:t>
      </w:r>
      <w:r>
        <w:rPr>
          <w:rFonts w:eastAsia="Times New Roman"/>
          <w:bCs/>
          <w:szCs w:val="24"/>
        </w:rPr>
        <w:t xml:space="preserve">τις πτέρυγες </w:t>
      </w:r>
      <w:r>
        <w:rPr>
          <w:rFonts w:eastAsia="Times New Roman"/>
          <w:bCs/>
          <w:szCs w:val="24"/>
        </w:rPr>
        <w:t>τ</w:t>
      </w:r>
      <w:r>
        <w:rPr>
          <w:rFonts w:eastAsia="Times New Roman"/>
          <w:bCs/>
          <w:szCs w:val="24"/>
        </w:rPr>
        <w:t xml:space="preserve">ου ΣΥΡΙΖΑ και των </w:t>
      </w:r>
      <w:r>
        <w:rPr>
          <w:rFonts w:eastAsia="Times New Roman"/>
          <w:bCs/>
          <w:szCs w:val="24"/>
        </w:rPr>
        <w:t>ΑΝΕΛ</w:t>
      </w:r>
      <w:r>
        <w:rPr>
          <w:rFonts w:eastAsia="Times New Roman"/>
          <w:bCs/>
          <w:szCs w:val="24"/>
        </w:rPr>
        <w:t>)</w:t>
      </w:r>
    </w:p>
    <w:p w14:paraId="6242BABB" w14:textId="77777777" w:rsidR="000E4403" w:rsidRDefault="00E3488B">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 xml:space="preserve">Τον λόγο έχει ο Κοινοβουλευτικός Εκπρόσωπος του Κομμουνιστικού Κόμματος </w:t>
      </w:r>
      <w:r>
        <w:rPr>
          <w:rFonts w:eastAsia="Times New Roman"/>
          <w:bCs/>
          <w:szCs w:val="24"/>
        </w:rPr>
        <w:t xml:space="preserve">Ελλάδας </w:t>
      </w:r>
      <w:r>
        <w:rPr>
          <w:rFonts w:eastAsia="Times New Roman"/>
          <w:bCs/>
          <w:szCs w:val="24"/>
        </w:rPr>
        <w:t>κ. Καραθανασόπουλος.</w:t>
      </w:r>
    </w:p>
    <w:p w14:paraId="6242BABC" w14:textId="77777777" w:rsidR="000E4403" w:rsidRDefault="00E3488B">
      <w:pPr>
        <w:spacing w:line="600" w:lineRule="auto"/>
        <w:ind w:firstLine="720"/>
        <w:jc w:val="both"/>
        <w:rPr>
          <w:rFonts w:eastAsia="Times New Roman"/>
          <w:bCs/>
          <w:szCs w:val="24"/>
        </w:rPr>
      </w:pPr>
      <w:r>
        <w:rPr>
          <w:rFonts w:eastAsia="Times New Roman"/>
          <w:b/>
          <w:bCs/>
          <w:szCs w:val="24"/>
        </w:rPr>
        <w:t>ΝΙΚΟΛΑΟΣ ΚΑΡΑΘΑΝΑΣΟΠΟΥΛΟΣ:</w:t>
      </w:r>
      <w:r>
        <w:rPr>
          <w:rFonts w:eastAsia="Times New Roman"/>
          <w:bCs/>
          <w:szCs w:val="24"/>
        </w:rPr>
        <w:t xml:space="preserve"> Ευχαριστώ, κύριε Πρόεδρε.</w:t>
      </w:r>
    </w:p>
    <w:p w14:paraId="6242BABD" w14:textId="77777777" w:rsidR="000E4403" w:rsidRDefault="00E3488B">
      <w:pPr>
        <w:spacing w:line="600" w:lineRule="auto"/>
        <w:ind w:firstLine="720"/>
        <w:jc w:val="both"/>
        <w:rPr>
          <w:rFonts w:eastAsia="Times New Roman"/>
          <w:bCs/>
          <w:szCs w:val="24"/>
        </w:rPr>
      </w:pPr>
      <w:r>
        <w:rPr>
          <w:rFonts w:eastAsia="Times New Roman"/>
          <w:bCs/>
          <w:szCs w:val="24"/>
        </w:rPr>
        <w:t>Ο προηγούμενος ομιλητής ήταν αποκαλυπτικός αλλά και προκλητικός, λέγοντας ότι είναι η ώρα του επιχειρηματία, τη στιγμή που η Κυβέρνηση διαπραγματεύεται το κλείσιμο της δεύτερης αξιολόγησης, το οποίο θα σηματοδοτήσει μία νέα επίθεση απέναντι στους εργαζομέν</w:t>
      </w:r>
      <w:r>
        <w:rPr>
          <w:rFonts w:eastAsia="Times New Roman"/>
          <w:bCs/>
          <w:szCs w:val="24"/>
        </w:rPr>
        <w:t xml:space="preserve">ους, απέναντι στους αυτοαπασχολούμενους, στους εμπόρους, στους βιοτέχνες. Ναι, βεβαίως, η Κυβέρνηση διαπραγματεύεται και πολιτεύεται με στόχο τη στήριξη των συμφερόντων των μονοπωλιακών ομίλων. </w:t>
      </w:r>
    </w:p>
    <w:p w14:paraId="6242BAB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Διαπραγματεύεται με βάση την στρατηγική της αστικής τάξης της</w:t>
      </w:r>
      <w:r>
        <w:rPr>
          <w:rFonts w:eastAsia="Times New Roman" w:cs="Times New Roman"/>
          <w:szCs w:val="24"/>
        </w:rPr>
        <w:t xml:space="preserve"> χώρας μας στην κατεύθυνση, αφ’ ενός μεν τα σπασμένα της καπιταλιστικής κρίσης να εξακολουθούν να τα πληρώνουν τα λαϊκά στρώματα και οι εργαζόμενοι και αφ’ ετέρου να διαμορφώσει ένα πολύ ευνοϊκό πεδίο δράσης των επιχειρηματικών ομίλων. Και αυτό το ταξικό π</w:t>
      </w:r>
      <w:r>
        <w:rPr>
          <w:rFonts w:eastAsia="Times New Roman" w:cs="Times New Roman"/>
          <w:szCs w:val="24"/>
        </w:rPr>
        <w:t>ρόσημο φαίνεται και από το παρόν νομοσχέδιο για τον εξωδικαστικό συμβιβασμό. Μέσα από αυτό η επιδίωξη της Κυβέρνησης ανεξάρτητα αν θα είναι επιτυχής ή όχι είναι αφ’ ενός μεν να δρομολογήσει, να επιταχύνει τη διαδικασία εξυγίανσης του χρηματοπιστωτικού συστ</w:t>
      </w:r>
      <w:r>
        <w:rPr>
          <w:rFonts w:eastAsia="Times New Roman" w:cs="Times New Roman"/>
          <w:szCs w:val="24"/>
        </w:rPr>
        <w:t>ήματος μέσα από έναν ακόμα μηχανισμό διαχείρισης των κόκκινων</w:t>
      </w:r>
      <w:r>
        <w:rPr>
          <w:rFonts w:eastAsia="Times New Roman" w:cs="Times New Roman"/>
          <w:szCs w:val="24"/>
        </w:rPr>
        <w:t xml:space="preserve"> </w:t>
      </w:r>
      <w:r>
        <w:rPr>
          <w:rFonts w:eastAsia="Times New Roman" w:cs="Times New Roman"/>
          <w:szCs w:val="24"/>
        </w:rPr>
        <w:t xml:space="preserve">δανείων και ταυτόχρονα να διευκολύνει τους υπερχρεωμένους επιχειρηματικούς ομίλους. </w:t>
      </w:r>
    </w:p>
    <w:p w14:paraId="6242BAB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 της ουσίας, το νομοσχέδιο για τον εξωδικαστικό συμβιβασμό δεν αποτελεί τίποτε άλλο παρά ένα ακόμη αναγκαί</w:t>
      </w:r>
      <w:r>
        <w:rPr>
          <w:rFonts w:eastAsia="Times New Roman" w:cs="Times New Roman"/>
          <w:szCs w:val="24"/>
        </w:rPr>
        <w:t xml:space="preserve">ο βήμα στην κατεύθυνση της ενίσχυσης της διαδικασίας της καπιταλιστικής ανάκαμψης. </w:t>
      </w:r>
    </w:p>
    <w:p w14:paraId="6242BAC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κάνει έναν πολύ σαφή διαχωρισμό ανάμεσα στα υπερχρεωμένα λαϊκά νοικοκυριά και τους εργαζόμενους και στους υπερχρεωμένους επιχειρηματικούς ομί</w:t>
      </w:r>
      <w:r>
        <w:rPr>
          <w:rFonts w:eastAsia="Times New Roman" w:cs="Times New Roman"/>
          <w:szCs w:val="24"/>
        </w:rPr>
        <w:t>λους. Η δικιά μας αγωνία, το κέντρο της προσοχής μας βρίσκεται ακριβώς στο πώς θα αντιμετωπίσουν αυτή τη διαδικασία υπερχρέωσης τα λαϊκά νοικοκυριά, να μπορούν να ανακουφιστούν μέσα από αυτήν την κατάσταση οι επαγγελματίες, οι αυτοαπασχολούμενοι, οι αγρότε</w:t>
      </w:r>
      <w:r>
        <w:rPr>
          <w:rFonts w:eastAsia="Times New Roman" w:cs="Times New Roman"/>
          <w:szCs w:val="24"/>
        </w:rPr>
        <w:t>ς και οι κτηνοτρόφοι. Αυτούς έχουμε στο επίκεντρο της προσοχής και γι’ αυτούς ενδιαφερόμαστε, που επί της ουσίας είναι υπερχρεωμένοι εξαιτίας, βεβαίως, αφ’ ενός της καπιταλιστικής κρίσης, αφ’ ετέρου των επιδιώξεων των μονοπωλιακών ομίλων για πολύ φτηνό εργ</w:t>
      </w:r>
      <w:r>
        <w:rPr>
          <w:rFonts w:eastAsia="Times New Roman" w:cs="Times New Roman"/>
          <w:szCs w:val="24"/>
        </w:rPr>
        <w:t>ατικό δυναμικό αλλά και για κυριαρχία σε ένα πολύ μεγαλύτερο τμήμα της αγοράς, πετώντας απ’ έξω από την αγορά τους αυτοαπασχολούμενους στις μικρές επιχειρήσεις και τρίτον, εξαιτίας της ολομέτωπης επίθεσης που έχουν δεχθεί όλα αυτά τα χρόνια της καπιταλιστι</w:t>
      </w:r>
      <w:r>
        <w:rPr>
          <w:rFonts w:eastAsia="Times New Roman" w:cs="Times New Roman"/>
          <w:szCs w:val="24"/>
        </w:rPr>
        <w:t>κής κρίσης από τις κυβερνήσεις της Νέας Δημοκρατίας και του ΠΑΣΟΚ, σήμερα του ΣΥΡΙΖΑ και των ΑΝΕΛ, επίθεση η οποία στοχεύει στο βιοτικό τους επίπεδο: πολύ φτηνό εργατικό δυναμικό, μειώσεις σε μισθούς και συντάξεις, εμπορευματοποίηση περαιτέρω της υγείας, τ</w:t>
      </w:r>
      <w:r>
        <w:rPr>
          <w:rFonts w:eastAsia="Times New Roman" w:cs="Times New Roman"/>
          <w:szCs w:val="24"/>
        </w:rPr>
        <w:t xml:space="preserve">ης παιδείας, της πρόνοιας και ταυτόχρονα στα δικαιώματα τα οποία είχαν οι εργαζόμενοι στα εργασιακά και ασφαλιστικά τους δικαιώματα. </w:t>
      </w:r>
    </w:p>
    <w:p w14:paraId="6242BAC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Αυτή η επίθεση θα συνεχιστεί και το επόμενο διάστημα. Δεν έχει ημερομηνία λήξης, ακριβώς γιατί στο επίκεντρό της είναι ο ό</w:t>
      </w:r>
      <w:r>
        <w:rPr>
          <w:rFonts w:eastAsia="Times New Roman" w:cs="Times New Roman"/>
          <w:szCs w:val="24"/>
        </w:rPr>
        <w:t>ρος της θωράκισης της ανταγωνιστικότητος των καπιταλιστικών επιχειρήσεων, στήριξη της καπιταλιστικής κερδοφορίας, που είναι μια διαδικασία χωρίς, βεβαίως, ημερομηνία λήξης και αύριο το σύνθημα το οποίο θα λέει η Κυβέρνηση, προσπαθώντας να συγκρατήσει, να ε</w:t>
      </w:r>
      <w:r>
        <w:rPr>
          <w:rFonts w:eastAsia="Times New Roman" w:cs="Times New Roman"/>
          <w:szCs w:val="24"/>
        </w:rPr>
        <w:t>υνουχίσει το εργατικό λαϊκό κίνημα, θα είναι ότι στο όνομα της διατήρησης της ανάκαμψης δεν μπορούμε να θυσιάσουμε την ανταγωνιστικότητα, άρα να μην έχετε παράλογες απαιτήσεις.</w:t>
      </w:r>
    </w:p>
    <w:p w14:paraId="6242BAC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επίθεση αυτή, βεβαίως, θα συνεχιστεί και μέσα </w:t>
      </w:r>
      <w:r>
        <w:rPr>
          <w:rFonts w:eastAsia="Times New Roman" w:cs="Times New Roman"/>
          <w:szCs w:val="24"/>
        </w:rPr>
        <w:t>στο πλαίσιο</w:t>
      </w:r>
      <w:r>
        <w:rPr>
          <w:rFonts w:eastAsia="Times New Roman" w:cs="Times New Roman"/>
          <w:szCs w:val="24"/>
        </w:rPr>
        <w:t xml:space="preserve"> </w:t>
      </w:r>
      <w:r>
        <w:rPr>
          <w:rFonts w:eastAsia="Times New Roman" w:cs="Times New Roman"/>
          <w:szCs w:val="24"/>
        </w:rPr>
        <w:t xml:space="preserve">της δεύτερης αξιολόγησης με τη μείωση ακόμη περισσότερο του αφορολόγητου, με τη μείωση των συντάξεων, με την περαιτέρω απελευθέρωση της αγοράς, το άνοιγμα τις Κυριακές των καταστημάτων. </w:t>
      </w:r>
    </w:p>
    <w:p w14:paraId="6242BAC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Όλες αυτές οι διαδικασίες, η απελευθέρωση της αγοράς, το άνοιγμα τις </w:t>
      </w:r>
      <w:r>
        <w:rPr>
          <w:rFonts w:eastAsia="Times New Roman" w:cs="Times New Roman"/>
          <w:szCs w:val="24"/>
        </w:rPr>
        <w:t>Κυριακές, διευκολύνουν την περαιτέρω μονοπώληση της αγοράς. Και σε αυτούς, κύριε Υπουργέ, όπως είπατε, δηλαδή στα υπερχρεωμένα λαϊκά νοικοκυριά, στους επαγγελματίες και στους αυτοαπασχολούμενους, δεν απαντάει στις ανάγκες τους ο νόμος Κατσέλη ούτε ο αρχικό</w:t>
      </w:r>
      <w:r>
        <w:rPr>
          <w:rFonts w:eastAsia="Times New Roman" w:cs="Times New Roman"/>
          <w:szCs w:val="24"/>
        </w:rPr>
        <w:t>ς, ούτε βεβαίως αυτός τον οποίον εσείς αναθεωρήσατε και που επί της ουσίας τους μετατρέπει σε ομήρους, τα υπερχρεωμένα λαϊκά νοικοκυριά και τους επαγγελματίες, στο χρηματοπιστωτικό σύστημα χωρίς να φαίνεται φως διεξόδου από αυτήν την κατάσταση και ταυτόχρο</w:t>
      </w:r>
      <w:r>
        <w:rPr>
          <w:rFonts w:eastAsia="Times New Roman" w:cs="Times New Roman"/>
          <w:szCs w:val="24"/>
        </w:rPr>
        <w:t xml:space="preserve">να ανοίγει τον δρόμο για τις κατασχέσεις και της πρώτης κατοικίας σε αυτήν την πορεία. </w:t>
      </w:r>
    </w:p>
    <w:p w14:paraId="6242BAC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αυτόν τον κόσμο απαντά μόνο η πρόταση του ΚΚΕ, που και η δικιά σας η Κυβέρνηση την απέρριψε πανηγυρικά, γιατί ακριβώς σκοπός σας ήταν να θωρακίσει το χρηματοπιστωτικ</w:t>
      </w:r>
      <w:r>
        <w:rPr>
          <w:rFonts w:eastAsia="Times New Roman" w:cs="Times New Roman"/>
          <w:szCs w:val="24"/>
        </w:rPr>
        <w:t>ό σύστημα και η πρόταση νόμου του ΚΚΕ πήγαινε ενάντια στα συμφέροντα του χρηματοπιστωτικού συστήματος, γιατί μίλαγε όχι μόνο για κούρεμα τόκων, μίλαγε ακόμη και για κούρεμα κεφαλαίου και των στεγαστικών δανείων και των επαγγελματικών, αγροτικών και κτηνοτρ</w:t>
      </w:r>
      <w:r>
        <w:rPr>
          <w:rFonts w:eastAsia="Times New Roman" w:cs="Times New Roman"/>
          <w:szCs w:val="24"/>
        </w:rPr>
        <w:t>οφικών δανείων, προστασία των ανέργων, προστασία όλων αυτών των νοικοκυριών, τα οποία είχαν σοβαρά προβλήματα επιβίωσης.</w:t>
      </w:r>
    </w:p>
    <w:p w14:paraId="6242BA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κάτι τέτοιο ο νόμος Κατσέλη, όχι μόνο δεν κάνει, αλλά αντίθετα διαμορφώνει τις προϋποθέσεις, ακριβώς για να επιταχυνθεί αυτή η δι</w:t>
      </w:r>
      <w:r>
        <w:rPr>
          <w:rFonts w:eastAsia="Times New Roman" w:cs="Times New Roman"/>
          <w:szCs w:val="24"/>
        </w:rPr>
        <w:t xml:space="preserve">αδικασία και να συνεχιστεί η διαδικασία ομηρίας. </w:t>
      </w:r>
    </w:p>
    <w:p w14:paraId="6242BAC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συγκεκριμένο, λοιπόν, νομοσχέδιο το οποίο συζητάμε για τον εξωδικαστικό συμβιβασμό επί της ουσίας αφορά και ενδιαφέρεται στο πώς ακριβώς θα απαντήσει στις ανάγκες συνολικά του κεφαλαίου, δηλαδή πώς θα απ</w:t>
      </w:r>
      <w:r>
        <w:rPr>
          <w:rFonts w:eastAsia="Times New Roman" w:cs="Times New Roman"/>
          <w:szCs w:val="24"/>
        </w:rPr>
        <w:t xml:space="preserve">αντήσει στις ανάγκες του συστήματος για την ανάκαμψη της καπιταλιστικής οικονομίας μέσα από την καταστροφή ενός τμήματος του κεφαλαίου, που είναι απαραίτητο, αυτού του υπερσυσσωρευμένου κεφαλαίου, ούτως ώστε να επιταχυνθεί αυτή η διαδικασία. </w:t>
      </w:r>
    </w:p>
    <w:p w14:paraId="6242BAC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Έτσι, λοιπόν,</w:t>
      </w:r>
      <w:r>
        <w:rPr>
          <w:rFonts w:eastAsia="Times New Roman" w:cs="Times New Roman"/>
          <w:szCs w:val="24"/>
        </w:rPr>
        <w:t xml:space="preserve"> η διαχείριση των κόκκινων</w:t>
      </w:r>
      <w:r>
        <w:rPr>
          <w:rFonts w:eastAsia="Times New Roman" w:cs="Times New Roman"/>
          <w:szCs w:val="24"/>
        </w:rPr>
        <w:t xml:space="preserve"> </w:t>
      </w:r>
      <w:r>
        <w:rPr>
          <w:rFonts w:eastAsia="Times New Roman" w:cs="Times New Roman"/>
          <w:szCs w:val="24"/>
        </w:rPr>
        <w:t>δανείων διαμορφώνει τις προϋποθέσεις στήριξης και εξυγίανσης του χρηματοπιστωτικού συστήματος. Άρα, λοιπόν, ο πρώτος στόχος είναι ακριβώς αυτός, να στηριχθεί το χρηματοπιστωτικό σύστημα, να διευκολυνθεί η εξυγίανσή του.</w:t>
      </w:r>
    </w:p>
    <w:p w14:paraId="6242BA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δεύτερο</w:t>
      </w:r>
      <w:r>
        <w:rPr>
          <w:rFonts w:eastAsia="Times New Roman" w:cs="Times New Roman"/>
          <w:szCs w:val="24"/>
        </w:rPr>
        <w:t xml:space="preserve">ς στόχος τον οποίο έχει είναι ακριβώς να διευκολύνει τους υπερχρεωμένους επιχειρηματικούς ομίλους, όχι μόνο όσον αφορά τον τραπεζικό δανεισμό, αλλά και ταυτόχρονα μέσα από τις προκλητικές διατάξεις των άρθρων 9, 15, περί ευλυγισίας και ευελιξίας στο </w:t>
      </w:r>
      <w:r>
        <w:rPr>
          <w:rFonts w:eastAsia="Times New Roman" w:cs="Times New Roman"/>
          <w:szCs w:val="24"/>
        </w:rPr>
        <w:t>δημόσι</w:t>
      </w:r>
      <w:r>
        <w:rPr>
          <w:rFonts w:eastAsia="Times New Roman" w:cs="Times New Roman"/>
          <w:szCs w:val="24"/>
        </w:rPr>
        <w:t>ο</w:t>
      </w:r>
      <w:r>
        <w:rPr>
          <w:rFonts w:eastAsia="Times New Roman" w:cs="Times New Roman"/>
          <w:szCs w:val="24"/>
        </w:rPr>
        <w:t>. Υπάρχει μία σειρά προκλητικές διατάξεις προς όφελος των επιχειρηματικών ομίλων. Μέσα από τη λογική της ευελιξίας της φορολογικής δίκης και των ασφαλιστικών οργανισμών ουσιαστικά κρύβεται η δυνατότητα να διαγραφούν τόκοι, προσαυξήσεις και πρόστιμα είτε τ</w:t>
      </w:r>
      <w:r>
        <w:rPr>
          <w:rFonts w:eastAsia="Times New Roman" w:cs="Times New Roman"/>
          <w:szCs w:val="24"/>
        </w:rPr>
        <w:t xml:space="preserve">ης φορολογικής διοίκησης είτε των ασφαλιστικών οργανισμών σε επιχειρηματικούς ομίλους. Μάλιστα, στο άρθρο 9 σημειώνεται πάρα πολύ καθαρά ότι δύναται να διαγραφεί από τις απαιτήσεις των πιστωτών και να αφαιρείται ποσοστό 95% των απαιτήσεων του </w:t>
      </w:r>
      <w:r>
        <w:rPr>
          <w:rFonts w:eastAsia="Times New Roman" w:cs="Times New Roman"/>
          <w:szCs w:val="24"/>
        </w:rPr>
        <w:t xml:space="preserve">δημοσίου </w:t>
      </w:r>
      <w:r>
        <w:rPr>
          <w:rFonts w:eastAsia="Times New Roman" w:cs="Times New Roman"/>
          <w:szCs w:val="24"/>
        </w:rPr>
        <w:t xml:space="preserve">από </w:t>
      </w:r>
      <w:r>
        <w:rPr>
          <w:rFonts w:eastAsia="Times New Roman" w:cs="Times New Roman"/>
          <w:szCs w:val="24"/>
        </w:rPr>
        <w:t xml:space="preserve">πρόστιμα που έχουν επιβληθεί από τη φορολογική διοίκηση και ποσοστό 85% των απαιτήσεων του </w:t>
      </w:r>
      <w:r>
        <w:rPr>
          <w:rFonts w:eastAsia="Times New Roman" w:cs="Times New Roman"/>
          <w:szCs w:val="24"/>
        </w:rPr>
        <w:t xml:space="preserve">δημοσίου </w:t>
      </w:r>
      <w:r>
        <w:rPr>
          <w:rFonts w:eastAsia="Times New Roman" w:cs="Times New Roman"/>
          <w:szCs w:val="24"/>
        </w:rPr>
        <w:t xml:space="preserve">και των φορέων κοινωνικής ασφάλισης από προσαυξήσεις και τόκους εκπρόθεσμης καταβολής. </w:t>
      </w:r>
    </w:p>
    <w:p w14:paraId="6242BAC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Αλήθεια, έχετε διαγράψει ποτέ τόκους, προσαυξήσεις και πρόστιμα που </w:t>
      </w:r>
      <w:r>
        <w:rPr>
          <w:rFonts w:eastAsia="Times New Roman" w:cs="Times New Roman"/>
          <w:szCs w:val="24"/>
        </w:rPr>
        <w:t xml:space="preserve">αφορούν χρέη του εργαζόμενου στην εφορία; Χρέη των εργαζόμενων με μπλοκάκια στα ασφαλιστικά ταμεία; Όχι μόνο αυτό, αλλά με τις ρυθμίσεις τις οποίες έχετε φέρει, όχι μόνο δεν μπορούν να πληρώσουν την φορολογία που τους έχετε επιβάλει, όχι μόνο δεν  μπορούν </w:t>
      </w:r>
      <w:r>
        <w:rPr>
          <w:rFonts w:eastAsia="Times New Roman" w:cs="Times New Roman"/>
          <w:szCs w:val="24"/>
        </w:rPr>
        <w:t xml:space="preserve">να πληρώσουν τις δυσβάστακτες ασφαλιστικές εισφορές, αλλά ταυτόχρονα τους τιμωρείτε και από πάνω με τα πρόστιμα. </w:t>
      </w:r>
    </w:p>
    <w:p w14:paraId="6242BAC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Αντίθετα, στους επιχειρηματικούς ομίλους οι οποίοι χρωστούν εκατοντάδες χιλιάδες στην εφορία ο καθένας τους, εκατοντάδες χιλιάδες ή και εκατομ</w:t>
      </w:r>
      <w:r>
        <w:rPr>
          <w:rFonts w:eastAsia="Times New Roman" w:cs="Times New Roman"/>
          <w:szCs w:val="24"/>
        </w:rPr>
        <w:t xml:space="preserve">μύρια στα ασφαλιστικά ταμεία, διαγράφετε με μια απίστευτη ευκολία το 95% των απαιτήσεων από πρόστιμα στη φορολογική διοίκηση και το 85% από πρόστιμα και προσαυξήσεις στα ασφαλιστικά ταμεία. Ταυτόχρονα,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πλαίσιο </w:t>
      </w:r>
      <w:r>
        <w:rPr>
          <w:rFonts w:eastAsia="Times New Roman" w:cs="Times New Roman"/>
          <w:szCs w:val="24"/>
        </w:rPr>
        <w:t>της ευελιξίας, δίνετε και την ευκαιρία περ</w:t>
      </w:r>
      <w:r>
        <w:rPr>
          <w:rFonts w:eastAsia="Times New Roman" w:cs="Times New Roman"/>
          <w:szCs w:val="24"/>
        </w:rPr>
        <w:t xml:space="preserve">αιτέρω διαγραφών. Εφόσον έχουν συμφωνήσει όλοι οι πιστωτές, να μην είναι το </w:t>
      </w:r>
      <w:r>
        <w:rPr>
          <w:rFonts w:eastAsia="Times New Roman" w:cs="Times New Roman"/>
          <w:szCs w:val="24"/>
        </w:rPr>
        <w:t xml:space="preserve">δημόσιο </w:t>
      </w:r>
      <w:r>
        <w:rPr>
          <w:rFonts w:eastAsia="Times New Roman" w:cs="Times New Roman"/>
          <w:szCs w:val="24"/>
        </w:rPr>
        <w:t>απ’ έξω. Άρα, δηλαδή επί της ουσίας δίνετε τη δυνατότητα και κουρέματος</w:t>
      </w:r>
      <w:r>
        <w:rPr>
          <w:rFonts w:eastAsia="Times New Roman" w:cs="Times New Roman"/>
          <w:szCs w:val="24"/>
        </w:rPr>
        <w:t xml:space="preserve"> </w:t>
      </w:r>
      <w:r>
        <w:rPr>
          <w:rFonts w:eastAsia="Times New Roman" w:cs="Times New Roman"/>
          <w:szCs w:val="24"/>
        </w:rPr>
        <w:t>και οφειλών; Βεβαίως, και κουρέματος</w:t>
      </w:r>
      <w:r>
        <w:rPr>
          <w:rFonts w:eastAsia="Times New Roman" w:cs="Times New Roman"/>
          <w:szCs w:val="24"/>
        </w:rPr>
        <w:t xml:space="preserve"> </w:t>
      </w:r>
      <w:r>
        <w:rPr>
          <w:rFonts w:eastAsia="Times New Roman" w:cs="Times New Roman"/>
          <w:szCs w:val="24"/>
        </w:rPr>
        <w:t xml:space="preserve">και των οφειλών επί της ουσίας. </w:t>
      </w:r>
    </w:p>
    <w:p w14:paraId="6242BAC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Την ίδια στιγμή ακριβώς, τη δα</w:t>
      </w:r>
      <w:r>
        <w:rPr>
          <w:rFonts w:eastAsia="Times New Roman" w:cs="Times New Roman"/>
          <w:szCs w:val="24"/>
        </w:rPr>
        <w:t>μόκλειο σπάθη απέναντι στους εργαζόμενους την τροχίζετε</w:t>
      </w:r>
      <w:r>
        <w:rPr>
          <w:rFonts w:eastAsia="Times New Roman" w:cs="Times New Roman"/>
          <w:szCs w:val="24"/>
        </w:rPr>
        <w:t xml:space="preserve"> </w:t>
      </w:r>
      <w:r>
        <w:rPr>
          <w:rFonts w:eastAsia="Times New Roman" w:cs="Times New Roman"/>
          <w:szCs w:val="24"/>
        </w:rPr>
        <w:t>όλο και περισσότερο με τη φορολογική επιδρομή, με τη μείωση του αφορολόγητου, η οποία θα έρθει το επόμενο χρονικό διάστημα, με τον ΕΝΦΙΑ και τα υπόλοιπα χαράτσια και με τις υπέρογκες, τις τεράστιες ασ</w:t>
      </w:r>
      <w:r>
        <w:rPr>
          <w:rFonts w:eastAsia="Times New Roman" w:cs="Times New Roman"/>
          <w:szCs w:val="24"/>
        </w:rPr>
        <w:t>φαλιστικές εισφορές απέναντι στα ασφαλιστικά ταμεία, για να λάβουν τι; Μια σύνταξη πενιχρή και κουτσουρεμένη, εάν την λάβουν και αυτή, η οποία βεβαίως δεν θα καλύπτει ούτε το σύνολο των εισφορών που έχουν δώσει όλα τα προηγούμενα χρόνια ούτε βεβαίως και τι</w:t>
      </w:r>
      <w:r>
        <w:rPr>
          <w:rFonts w:eastAsia="Times New Roman" w:cs="Times New Roman"/>
          <w:szCs w:val="24"/>
        </w:rPr>
        <w:t xml:space="preserve">ς ανάγκες τους. Και ταυτόχρονα, θα πληρώνουν και πανάκριβα τα φάρμακα, τα νοσήλια και την υγεία τους. </w:t>
      </w:r>
    </w:p>
    <w:p w14:paraId="6242BAC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τρίτο στοιχείο το οποίο επιδιώκετε είναι ακριβώς να διευκολύνετε την συγκέντρωση της αγοράς σε λιγότερα χέρια μέσα απ’ αυτή τη διαδικασία. Γιατί είναι</w:t>
      </w:r>
      <w:r>
        <w:rPr>
          <w:rFonts w:eastAsia="Times New Roman" w:cs="Times New Roman"/>
          <w:szCs w:val="24"/>
        </w:rPr>
        <w:t xml:space="preserve"> φανερό ότι οι εξυγιασμένοι μονοπωλιακοί όμιλοι, επιχειρηματικοί όμιλοι, θα μπορούν κάτω από καλύτερες θέσεις να ανταγωνιστούν τους μικρούς στις επιχειρήσεις, τους επαγγελματίες και τους αυτοαπασχολούμενους που δραστηριοποιούνται στους συγκεκριμένους τομεί</w:t>
      </w:r>
      <w:r>
        <w:rPr>
          <w:rFonts w:eastAsia="Times New Roman" w:cs="Times New Roman"/>
          <w:szCs w:val="24"/>
        </w:rPr>
        <w:t xml:space="preserve">ς, γιατί θα έχουν ανακουφιστεί από ένα τεράστιο βάρος χρεών που έχουν προς πιστωτές, προς τράπεζες και προς </w:t>
      </w:r>
      <w:r>
        <w:rPr>
          <w:rFonts w:eastAsia="Times New Roman" w:cs="Times New Roman"/>
          <w:szCs w:val="24"/>
        </w:rPr>
        <w:t>δημόσιο</w:t>
      </w:r>
      <w:r>
        <w:rPr>
          <w:rFonts w:eastAsia="Times New Roman" w:cs="Times New Roman"/>
          <w:szCs w:val="24"/>
        </w:rPr>
        <w:t xml:space="preserve">. </w:t>
      </w:r>
    </w:p>
    <w:p w14:paraId="6242BAC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την ίδια ώρα βεβαίως, με πολύ φτηνό εργατικό δυναμικό, θα μπορούν πάντα με πολύ καλύτερες θέσεις να εξαπολύσουν τον ανταγωνισμό και τη</w:t>
      </w:r>
      <w:r>
        <w:rPr>
          <w:rFonts w:eastAsia="Times New Roman" w:cs="Times New Roman"/>
          <w:szCs w:val="24"/>
        </w:rPr>
        <w:t>ν επίθεση απέναντι στους επαγγελματίες, απέναντι στους αυτοαπασχολούμενους, στις μικρότερες επιχειρήσεις.</w:t>
      </w:r>
    </w:p>
    <w:p w14:paraId="6242BAC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Έτσι, λοιπόν, είναι φανερό πού στοχεύετε και βεβαίως είναι φανερή και η αντιπολίτευση που σας κάνουν τα άλλα κόμματα που σας πιέζουν -ακόμη και η Χρυσ</w:t>
      </w:r>
      <w:r>
        <w:rPr>
          <w:rFonts w:eastAsia="Times New Roman" w:cs="Times New Roman"/>
          <w:szCs w:val="24"/>
        </w:rPr>
        <w:t>ή Αυγή σάς πιέζει να γίνετε ακόμη πιο γενναιόδωροι στους επιχειρηματικούς ομίλους- να διαγράψετε και άλλα, να τους διευκολύνετε ακόμη περισσότερο και όσον αφορά τα χρέη προς τις τράπεζες και όσον αφορά τα χρέη προς τις εφορίες.</w:t>
      </w:r>
    </w:p>
    <w:p w14:paraId="6242BAC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τελειώσω, κύριε Υπουργέ, </w:t>
      </w:r>
      <w:r>
        <w:rPr>
          <w:rFonts w:eastAsia="Times New Roman" w:cs="Times New Roman"/>
          <w:szCs w:val="24"/>
        </w:rPr>
        <w:t>με τη συγκεκριμένη τροπολογία, την τροπολογία Δημητριάδη, η οποία μονοπώλησε τη συζήτηση και η οποία έχει ξαναέλθει και στο παρελθόν. Το λέμε αυτό, γιατί την υπογράφει ο συγκεκριμένος Βουλευτής, δεν θα στοχοποιήσουμε τίποτε άλλο. Κυβερνητική τροπολογία είν</w:t>
      </w:r>
      <w:r>
        <w:rPr>
          <w:rFonts w:eastAsia="Times New Roman" w:cs="Times New Roman"/>
          <w:szCs w:val="24"/>
        </w:rPr>
        <w:t>αι. Η Κυβέρνηση αντί να τη φέρει ως Κυβέρνηση και να έχει το θάρρος να την φέρει ως υπουργική παρέμβαση και ρύθμιση, έβαλε έναν Βουλευτή να την καταθέσει. Και είναι μία τροπολογία τουλάχιστον περίεργη, για να μην πούμε κα</w:t>
      </w:r>
      <w:r>
        <w:rPr>
          <w:rFonts w:eastAsia="Times New Roman" w:cs="Times New Roman"/>
          <w:szCs w:val="24"/>
        </w:rPr>
        <w:t>μ</w:t>
      </w:r>
      <w:r>
        <w:rPr>
          <w:rFonts w:eastAsia="Times New Roman" w:cs="Times New Roman"/>
          <w:szCs w:val="24"/>
        </w:rPr>
        <w:t xml:space="preserve">μία άλλη πιο βαριά έκφραση. Είναι </w:t>
      </w:r>
      <w:r>
        <w:rPr>
          <w:rFonts w:eastAsia="Times New Roman" w:cs="Times New Roman"/>
          <w:szCs w:val="24"/>
        </w:rPr>
        <w:t xml:space="preserve">τουλάχιστον φωτογραφική αυτή η τροπολογία και επί της ουσίας εντάσσεται στο πλαίσιο διευκόλυνσης των ιδιωτικοποιήσεων και των αποκρατικοποιήσεων που έχει δρομολογήσει η Κυβέρνηση. </w:t>
      </w:r>
    </w:p>
    <w:p w14:paraId="6242BAD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Ας έχει το θάρρος το Υπουργείο Οικονομικών να φέρει υπουργική ρύθμιση αν το</w:t>
      </w:r>
      <w:r>
        <w:rPr>
          <w:rFonts w:eastAsia="Times New Roman" w:cs="Times New Roman"/>
          <w:szCs w:val="24"/>
        </w:rPr>
        <w:t xml:space="preserve"> θεωρεί σοβαρό ζήτημα και να πει τι ζητήματα και ποιους επιχειρηματικούς ομίλους αφορά, ποιους δημόσιους φορείς αφορά, οι οποίοι ήδη βρίσκονται στην διαδικασία ιδιωτικοποίησης και όχι μέσα από μία τέτοια τροπολογία να προσπαθεί στα κρυφά και στα μουλωχτά ν</w:t>
      </w:r>
      <w:r>
        <w:rPr>
          <w:rFonts w:eastAsia="Times New Roman" w:cs="Times New Roman"/>
          <w:szCs w:val="24"/>
        </w:rPr>
        <w:t xml:space="preserve">α λύσει και να ρυθμίσει αυτό το ζήτημα. </w:t>
      </w:r>
    </w:p>
    <w:p w14:paraId="6242BAD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το Κομμουνιστικό Κόμμα Ελλάδας ζητά από την Κυβέρνηση να μην κάνει αποδεκτή τη συγκεκριμένη βουλευτική τροπολογία και να τη φέρει, εφόσον τη θεωρεί σοβαρή, ως υπουργική διαδικασία για να </w:t>
      </w:r>
      <w:r>
        <w:rPr>
          <w:rFonts w:eastAsia="Times New Roman" w:cs="Times New Roman"/>
          <w:szCs w:val="24"/>
        </w:rPr>
        <w:t>μπορέσουμε να τη συζητήσουμε πολύ αναλυτικά και να δούμε τέλος πάντων ποιοι είναι αυτοί οι οποίοι κρύβονται πίσω από αυτές τις διατάξεις.</w:t>
      </w:r>
    </w:p>
    <w:p w14:paraId="6242BAD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Ελισ</w:t>
      </w:r>
      <w:r>
        <w:rPr>
          <w:rFonts w:eastAsia="Times New Roman" w:cs="Times New Roman"/>
          <w:szCs w:val="24"/>
        </w:rPr>
        <w:t>σ</w:t>
      </w:r>
      <w:r>
        <w:rPr>
          <w:rFonts w:eastAsia="Times New Roman" w:cs="Times New Roman"/>
          <w:szCs w:val="24"/>
        </w:rPr>
        <w:t>άβετ Σκούφα από τον ΣΥΡΙΖΑ.</w:t>
      </w:r>
    </w:p>
    <w:p w14:paraId="6242BAD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Ακούσαμε με </w:t>
      </w:r>
      <w:r>
        <w:rPr>
          <w:rFonts w:eastAsia="Times New Roman" w:cs="Times New Roman"/>
          <w:szCs w:val="24"/>
        </w:rPr>
        <w:t xml:space="preserve">μεγάλη προσοχή και αρκετό ενδιαφέρον σχεδόν όλους τους προηγούμενους ομιλητές και τον Κοινοβουλευτικό Εκπρόσωπο του Κομμουνιστικού Κόμματος </w:t>
      </w:r>
      <w:r>
        <w:rPr>
          <w:rFonts w:eastAsia="Times New Roman" w:cs="Times New Roman"/>
          <w:szCs w:val="24"/>
        </w:rPr>
        <w:t xml:space="preserve">Ελλάδας. </w:t>
      </w:r>
      <w:r>
        <w:rPr>
          <w:rFonts w:eastAsia="Times New Roman" w:cs="Times New Roman"/>
          <w:szCs w:val="24"/>
        </w:rPr>
        <w:t>Δεν μέτρησα πραγματικά, αγαπητέ συνάδελφε, πόσες φορές αναφέρατε τον όρο «επιχειρηματικοί όμιλοι» και προσπ</w:t>
      </w:r>
      <w:r>
        <w:rPr>
          <w:rFonts w:eastAsia="Times New Roman" w:cs="Times New Roman"/>
          <w:szCs w:val="24"/>
        </w:rPr>
        <w:t>αθήσατε να συνδέσετε αυτό το νομοσχέδιο με προσπάθεια στήριξης των επιχειρηματικών ομίλων.</w:t>
      </w:r>
    </w:p>
    <w:p w14:paraId="6242BA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Διερωτώμεθα κατά πόσον μία επιχείρηση που έχει συνολικά χρέη προς κάθε είδους πιστωτές τουλάχιστον 20 χιλιάδες ευρώ, αν σε αυτή την κατηγορία υπάγονται μόνο οι επιχε</w:t>
      </w:r>
      <w:r>
        <w:rPr>
          <w:rFonts w:eastAsia="Times New Roman" w:cs="Times New Roman"/>
          <w:szCs w:val="24"/>
        </w:rPr>
        <w:t>ιρηματικοί όμιλοι.</w:t>
      </w:r>
    </w:p>
    <w:p w14:paraId="6242BAD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Να θυμίσω, επίσης, και να εκφράσω τον διακαή, προσωπικό μου τουλάχιστον πόθο, στις διαπραγματεύσεις που είχε η Κυβέρνηση και που με επιτυχία απέναντι στους ξένους εταίρους υπερασπίζεται τα δικαιώματα των εργαζομένων, να σας είχαμε μαζί. </w:t>
      </w:r>
      <w:r>
        <w:rPr>
          <w:rFonts w:eastAsia="Times New Roman" w:cs="Times New Roman"/>
          <w:szCs w:val="24"/>
        </w:rPr>
        <w:t>Να σας είχαμε μαζί και όταν με επιτυχία είπαμε και λέμε, παρά τις αντίθετες προσπάθειες, ότι από το φθινόπωρο του 2018 θα επαναφέρουμε τις συλλογικές συμβάσεις εργασίας και άρα θα δοθεί η δυνατότητα σε κάθε κατηγορία εργαζομένων με τη βοήθεια της Κυβέρνηση</w:t>
      </w:r>
      <w:r>
        <w:rPr>
          <w:rFonts w:eastAsia="Times New Roman" w:cs="Times New Roman"/>
          <w:szCs w:val="24"/>
        </w:rPr>
        <w:t xml:space="preserve">ς να επαναδιαπραγματευθεί και τον κατώτατο μισθό. Αν αυτό συνιστά αντεργατική πολιτική, τότε κάπως διαφορετικά ορίζουμε τα πράγματα. </w:t>
      </w:r>
    </w:p>
    <w:p w14:paraId="6242BAD6" w14:textId="77777777" w:rsidR="000E4403" w:rsidRDefault="00E3488B">
      <w:pPr>
        <w:spacing w:line="600" w:lineRule="auto"/>
        <w:ind w:firstLine="720"/>
        <w:jc w:val="both"/>
        <w:rPr>
          <w:rFonts w:eastAsia="Times New Roman"/>
          <w:color w:val="000000" w:themeColor="text1"/>
          <w:szCs w:val="24"/>
        </w:rPr>
      </w:pPr>
      <w:r>
        <w:rPr>
          <w:rFonts w:eastAsia="Times New Roman" w:cs="Times New Roman"/>
          <w:szCs w:val="24"/>
        </w:rPr>
        <w:t xml:space="preserve">Όσον αφορά τη Νέα Δημοκρατία, καθ’ όσην ώρα μιλούσαν οι συνάδελφοι, θυμήθηκα ένα ανέκδοτο που μας έλεγε ένας δάσκαλος στο </w:t>
      </w:r>
      <w:r>
        <w:rPr>
          <w:rFonts w:eastAsia="Times New Roman" w:cs="Times New Roman"/>
          <w:szCs w:val="24"/>
        </w:rPr>
        <w:t>δημοτικό. Σας το θυμίζω: είναι ένας χωριανός –λέει- που μία, δύο, τρεις φορές φώναξε στους συγχωριανούς του πανικόβλητος: «λύκος μού τρώει τα πρόβατα, λύκος μού τρώει τα πρόβατα, λύκος μού τρώει τα πρόβατα», μέχρι που ο λύκος παρουσιάστηκε πραγματικά για ν</w:t>
      </w:r>
      <w:r>
        <w:rPr>
          <w:rFonts w:eastAsia="Times New Roman" w:cs="Times New Roman"/>
          <w:szCs w:val="24"/>
        </w:rPr>
        <w:t>α φάει τα πρόβατά του και κανείς δεν τον συνέτρεξε για βοήθεια.</w:t>
      </w:r>
      <w:r>
        <w:rPr>
          <w:rFonts w:eastAsia="Times New Roman"/>
          <w:color w:val="000000" w:themeColor="text1"/>
          <w:szCs w:val="24"/>
        </w:rPr>
        <w:t>Τι θέλω να πω; Η καταστροφολογία σας δεν έχει σταματήσει ούτε δευτερόλεπτο.</w:t>
      </w:r>
    </w:p>
    <w:p w14:paraId="6242BAD7"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Να θυμίσω ένα τρανταχτό παράδειγμα άκρως αποτυχημένης καταστροφολογίας. Μας λέγατε με τον ασφαλιστικό νόμο ότι έτσι ε</w:t>
      </w:r>
      <w:r>
        <w:rPr>
          <w:rFonts w:eastAsia="Times New Roman"/>
          <w:color w:val="000000" w:themeColor="text1"/>
          <w:szCs w:val="24"/>
        </w:rPr>
        <w:t>κκολάπτουμε τους μπαταχτσήδες και ότι έτσι θα δηλώνουν λιγότερα οι εργοδότες, θα πληρώνουν λιγότερες ασφαλιστικές εισφορές κ.λπ.</w:t>
      </w:r>
      <w:r>
        <w:rPr>
          <w:rFonts w:eastAsia="Times New Roman"/>
          <w:color w:val="000000" w:themeColor="text1"/>
          <w:szCs w:val="24"/>
        </w:rPr>
        <w:t>.</w:t>
      </w:r>
      <w:r>
        <w:rPr>
          <w:rFonts w:eastAsia="Times New Roman"/>
          <w:color w:val="000000" w:themeColor="text1"/>
          <w:szCs w:val="24"/>
        </w:rPr>
        <w:t xml:space="preserve"> Τα γεγονότα για άλλη μια φορά, φυσικά, σας διαψεύδουν. Γιατί -για να θυμίσω- το πρώτο τρίμηνο του ’17 η εισπραξιμότητα του ΕΦΚ</w:t>
      </w:r>
      <w:r>
        <w:rPr>
          <w:rFonts w:eastAsia="Times New Roman"/>
          <w:color w:val="000000" w:themeColor="text1"/>
          <w:szCs w:val="24"/>
        </w:rPr>
        <w:t>Α, που αφορά ασφαλιστικές εισφορές, ανέβηκε κατά 60% και έτσι έχουμε ένα πλεόνασμα στα ασφαλιστικά ταμεία κατά 100 εκατομμύρια ευρώ και όχι έλλειμμα, όπως προϋπολογιζόταν.</w:t>
      </w:r>
    </w:p>
    <w:p w14:paraId="6242BAD8"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Πάμε παρακάτω. Αυτό που πρέπει σήμερα να βγει από την Αίθουσα είναι ότι η Νέα Δημοκρ</w:t>
      </w:r>
      <w:r>
        <w:rPr>
          <w:rFonts w:eastAsia="Times New Roman"/>
          <w:color w:val="000000" w:themeColor="text1"/>
          <w:szCs w:val="24"/>
        </w:rPr>
        <w:t xml:space="preserve">ατία εφαρμόζει μια τόσο πετυχημένη αντιπολιτευτική πολιτική της ευθύνης, ώστε καλεί ουσιαστικά τους Έλληνες επιχειρηματίες να μη προστρέξουν να διαπραγματευτούν και να έρθουν σε συμφωνία για τα οφειλόμενα χρέη τους. </w:t>
      </w:r>
    </w:p>
    <w:p w14:paraId="6242BAD9"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πώς το κάνετε αυτό, κύριοι της </w:t>
      </w:r>
      <w:r>
        <w:rPr>
          <w:rFonts w:eastAsia="Times New Roman"/>
          <w:color w:val="000000" w:themeColor="text1"/>
          <w:szCs w:val="24"/>
        </w:rPr>
        <w:t>Αξιωματικής Αντιπολίτευσης; Καταψηφίζοντας το συγκεκριμένο νομοσχέδιο. Και προσωπικά, από όσα έχετε πει, ειλικρινά δεν με έχετε πείσει γιατί το καταψηφίζετε. Θέλω βέβαια, να δω τι θα πείτε την επόμενη ημέρα στους Έλληνες επιχειρηματίες, που κατά χιλιάδες θ</w:t>
      </w:r>
      <w:r>
        <w:rPr>
          <w:rFonts w:eastAsia="Times New Roman"/>
          <w:color w:val="000000" w:themeColor="text1"/>
          <w:szCs w:val="24"/>
        </w:rPr>
        <w:t>α κοιτάξουν να εκμεταλλευτούν τις ευνοϊκότατες ρυθμίσεις του συγκεκριμένου νόμου.</w:t>
      </w:r>
    </w:p>
    <w:p w14:paraId="6242BADA"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Επίσης, δεν ξέρω τι απαντάτε στον κ. Βασίλη Κορκίδη, τον Πρόεδρο της Ελληνικής Συνομοσπονδίας Εμπορίου και Επιχειρηματικότητας, ο οποίος λέει ότι το εν λόγω νομοσχέδιο αποτελ</w:t>
      </w:r>
      <w:r>
        <w:rPr>
          <w:rFonts w:eastAsia="Times New Roman"/>
          <w:color w:val="000000" w:themeColor="text1"/>
          <w:szCs w:val="24"/>
        </w:rPr>
        <w:t>εί σωσίβιο για την αγορά. Εάν ο Πρόεδρος της Συνομοσπονδίας Εμπορίου και Επιχειρηματικότητας δεν εκφράζει τα προβλήματα και τις προτάσεις των επιχειρήσεων και τις εκφράζεται καλύτερα εσείς από τον κ. Κορκίδη, πείτε το μας να το ξέρουμε.</w:t>
      </w:r>
    </w:p>
    <w:p w14:paraId="6242BADB"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Επίσης, στην ίδια κ</w:t>
      </w:r>
      <w:r>
        <w:rPr>
          <w:rFonts w:eastAsia="Times New Roman"/>
          <w:color w:val="000000" w:themeColor="text1"/>
          <w:szCs w:val="24"/>
        </w:rPr>
        <w:t>ατεύθυνση είναι και οι δηλώσεις του κ. Μίχαλου, Προέδρου, θυμίζω, της Κεντρικής Ένωσης Επιμελητηρίων και του Εμπορικού και Βιομηχανικού Επιμελητηρίου Αθηνών, ο οποίος λέει πάλι ότι το συγκεκριμένο νομοσχέδιο είναι ένα σημαντικό βήμα στην κατεύθυνση της εξυ</w:t>
      </w:r>
      <w:r>
        <w:rPr>
          <w:rFonts w:eastAsia="Times New Roman"/>
          <w:color w:val="000000" w:themeColor="text1"/>
          <w:szCs w:val="24"/>
        </w:rPr>
        <w:t>γίανσης τόσο του τραπεζικού όσο και του επιχειρηματικού τοπίου στη χώρα.</w:t>
      </w:r>
    </w:p>
    <w:p w14:paraId="6242BADC"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Να υπενθυμίσω για ακόμη μία φορά ότι το παρόν νομοσχέδιο αφορά κυρίως επιχειρήσεις που έως τις 31</w:t>
      </w:r>
      <w:r>
        <w:rPr>
          <w:rFonts w:eastAsia="Times New Roman"/>
          <w:color w:val="000000" w:themeColor="text1"/>
          <w:szCs w:val="24"/>
        </w:rPr>
        <w:t>-</w:t>
      </w:r>
      <w:r>
        <w:rPr>
          <w:rFonts w:eastAsia="Times New Roman"/>
          <w:color w:val="000000" w:themeColor="text1"/>
          <w:szCs w:val="24"/>
        </w:rPr>
        <w:t>12</w:t>
      </w:r>
      <w:r>
        <w:rPr>
          <w:rFonts w:eastAsia="Times New Roman"/>
          <w:color w:val="000000" w:themeColor="text1"/>
          <w:szCs w:val="24"/>
        </w:rPr>
        <w:t>-</w:t>
      </w:r>
      <w:r>
        <w:rPr>
          <w:rFonts w:eastAsia="Times New Roman"/>
          <w:color w:val="000000" w:themeColor="text1"/>
          <w:szCs w:val="24"/>
        </w:rPr>
        <w:t>2016 είχαν ληξιπρόθεσμες οφειλές άνω των 20.000 ευρώ και οι οποίες εμφάνιζαν καθυσ</w:t>
      </w:r>
      <w:r>
        <w:rPr>
          <w:rFonts w:eastAsia="Times New Roman"/>
          <w:color w:val="000000" w:themeColor="text1"/>
          <w:szCs w:val="24"/>
        </w:rPr>
        <w:t>τέρηση τουλάχιστον ενενήντα ημερών ή οφειλές που ρυθμίστηκαν μετά την 1</w:t>
      </w:r>
      <w:r>
        <w:rPr>
          <w:rFonts w:eastAsia="Times New Roman"/>
          <w:color w:val="000000" w:themeColor="text1"/>
          <w:szCs w:val="24"/>
          <w:vertAlign w:val="superscript"/>
        </w:rPr>
        <w:t>η</w:t>
      </w:r>
      <w:r>
        <w:rPr>
          <w:rFonts w:eastAsia="Times New Roman"/>
          <w:color w:val="000000" w:themeColor="text1"/>
          <w:szCs w:val="24"/>
        </w:rPr>
        <w:t xml:space="preserve"> Ιουλίου 2016.</w:t>
      </w:r>
    </w:p>
    <w:p w14:paraId="6242BADD"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Όμως, μια σημαντική υποσημείωση, η οποία δεν ακούστηκε επαρκώς στην Αίθουσα: Βάσει του άρθρου 15 παράγραφος 21 δίνεται η δυνατότητα τόσο σε ελεύθερους επαγγελματίες, για</w:t>
      </w:r>
      <w:r>
        <w:rPr>
          <w:rFonts w:eastAsia="Times New Roman"/>
          <w:color w:val="000000" w:themeColor="text1"/>
          <w:szCs w:val="24"/>
        </w:rPr>
        <w:t xml:space="preserve">τρούς, δικηγόρους, μηχανικούς, τοπογράφους -τι άλλο-, όσο και σε επιχειρήσεις που έχουν χρέη μικρότερα των 20.000 ευρώ να προβούν σε αντίστοιχες ρυθμίσεις με το </w:t>
      </w:r>
      <w:r>
        <w:rPr>
          <w:rFonts w:eastAsia="Times New Roman"/>
          <w:color w:val="000000" w:themeColor="text1"/>
          <w:szCs w:val="24"/>
        </w:rPr>
        <w:t xml:space="preserve">δημόσιο </w:t>
      </w:r>
      <w:r>
        <w:rPr>
          <w:rFonts w:eastAsia="Times New Roman"/>
          <w:color w:val="000000" w:themeColor="text1"/>
          <w:szCs w:val="24"/>
        </w:rPr>
        <w:t>και με τα ασφαλιστικά ταμεία και βέβαια ως προς αυτό θα πρέπει να βγουν οι κατάλληλες υ</w:t>
      </w:r>
      <w:r>
        <w:rPr>
          <w:rFonts w:eastAsia="Times New Roman"/>
          <w:color w:val="000000" w:themeColor="text1"/>
          <w:szCs w:val="24"/>
        </w:rPr>
        <w:t xml:space="preserve">πουργικές αποφάσεις. </w:t>
      </w:r>
    </w:p>
    <w:p w14:paraId="6242BADE"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Θέλω να παρακαλέσω, κύριε Υπουργέ, επειδή παρά τη διασπορά ψευδών ειδήσεων ότι δεν γνωρίζετε την ελληνική επιχειρηματική πραγματικότητα, επειδή τη γνωρίζετε, να βγει αυτή η υπουργική απόφαση που θα αφορά τους ελεύθερους επαγγελματίες,</w:t>
      </w:r>
      <w:r>
        <w:rPr>
          <w:rFonts w:eastAsia="Times New Roman"/>
          <w:color w:val="000000" w:themeColor="text1"/>
          <w:szCs w:val="24"/>
        </w:rPr>
        <w:t xml:space="preserve"> τους αγρότες και τους μικροοφειλέτες.</w:t>
      </w:r>
    </w:p>
    <w:p w14:paraId="6242BADF"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Να πω, επίσης, ότι βάσει του παρόντος νομοσχεδίου μπορούν να ρυθμιστούν οφειλές από κάθε είδους δάνεια, πιστώσεις που έχει ο επιχειρηματίας, στεγαστικά ή καταναλωτικά. Να τονίσω ότι εμείς, σε αντίθεση με το ΚΚΕ,  θεωρ</w:t>
      </w:r>
      <w:r>
        <w:rPr>
          <w:rFonts w:eastAsia="Times New Roman"/>
          <w:color w:val="000000" w:themeColor="text1"/>
          <w:szCs w:val="24"/>
        </w:rPr>
        <w:t>ούμε ως ευνοϊκή ρύθμιση το ότι μπορούν να διαγραφούν τόκοι υπερημερίας ή πρόστιμα. Αυτή η δυνατότητα δίνεται με το άρθρο 9 παράγραφος 2 περίπτωση δ΄.</w:t>
      </w:r>
    </w:p>
    <w:p w14:paraId="6242BAE0" w14:textId="77777777" w:rsidR="000E4403" w:rsidRDefault="00E3488B">
      <w:pPr>
        <w:spacing w:line="600" w:lineRule="auto"/>
        <w:jc w:val="both"/>
        <w:rPr>
          <w:rFonts w:eastAsia="Times New Roman"/>
          <w:szCs w:val="24"/>
        </w:rPr>
      </w:pPr>
      <w:r>
        <w:rPr>
          <w:rFonts w:eastAsia="Times New Roman"/>
          <w:szCs w:val="24"/>
        </w:rPr>
        <w:t>Δηλαδή, το συγκεκριμένο άρθρο σβήνει το 85% των πάσης φύσεως προσαυξήσεων και τόκων και το 95% των προστίμ</w:t>
      </w:r>
      <w:r>
        <w:rPr>
          <w:rFonts w:eastAsia="Times New Roman"/>
          <w:szCs w:val="24"/>
        </w:rPr>
        <w:t xml:space="preserve">ων, πριν καθίσει ακόμη ο επιχειρηματίας με τους πιστωτές και τον διαμεσολαβητή στο ίδιο τραπέζι. </w:t>
      </w:r>
    </w:p>
    <w:p w14:paraId="6242BAE1" w14:textId="77777777" w:rsidR="000E4403" w:rsidRDefault="00E3488B">
      <w:pPr>
        <w:spacing w:line="600" w:lineRule="auto"/>
        <w:ind w:firstLine="720"/>
        <w:jc w:val="both"/>
        <w:rPr>
          <w:rFonts w:eastAsia="Times New Roman"/>
          <w:szCs w:val="24"/>
        </w:rPr>
      </w:pPr>
      <w:r>
        <w:rPr>
          <w:rFonts w:eastAsia="Times New Roman"/>
          <w:szCs w:val="24"/>
        </w:rPr>
        <w:t xml:space="preserve">Να πω σαφώς ότι όσοι επιχειρηματίες έχουν χρέη προς το </w:t>
      </w:r>
      <w:r>
        <w:rPr>
          <w:rFonts w:eastAsia="Times New Roman"/>
          <w:szCs w:val="24"/>
        </w:rPr>
        <w:t xml:space="preserve">δημόσιο </w:t>
      </w:r>
      <w:r>
        <w:rPr>
          <w:rFonts w:eastAsia="Times New Roman"/>
          <w:szCs w:val="24"/>
        </w:rPr>
        <w:t>και τα ασφαλιστικά ταμεία, μπορούν να τα ρυθμίσουν βάσει του παρόντος νόμου, εντός ολίγου, σε ε</w:t>
      </w:r>
      <w:r>
        <w:rPr>
          <w:rFonts w:eastAsia="Times New Roman"/>
          <w:szCs w:val="24"/>
        </w:rPr>
        <w:t xml:space="preserve">κατόν είκοσι μηνιαίες δόσεις, άρα σε διάστημα δέκα ετών και με ελάχιστη καταβολή 50 ευρώ. </w:t>
      </w:r>
    </w:p>
    <w:p w14:paraId="6242BAE2" w14:textId="77777777" w:rsidR="000E4403" w:rsidRDefault="00E3488B">
      <w:pPr>
        <w:spacing w:line="600" w:lineRule="auto"/>
        <w:ind w:firstLine="720"/>
        <w:jc w:val="both"/>
        <w:rPr>
          <w:rFonts w:eastAsia="Times New Roman"/>
          <w:szCs w:val="24"/>
        </w:rPr>
      </w:pPr>
      <w:r>
        <w:rPr>
          <w:rFonts w:eastAsia="Times New Roman"/>
          <w:szCs w:val="24"/>
        </w:rPr>
        <w:t xml:space="preserve">Και φυσικά, πιστεύουμε ακράδαντα ότι οι Έλληνες μικρομεσαίοι επιχειρηματίες θα κάνουν πολύ μεγάλη χρήση των συγκεκριμένων δυνατοτήτων που τους δίνει ο νόμος, ότι με </w:t>
      </w:r>
      <w:r>
        <w:rPr>
          <w:rFonts w:eastAsia="Times New Roman"/>
          <w:szCs w:val="24"/>
        </w:rPr>
        <w:t>αυτόν τον τρόπο θα έχουμε επανέναρξη ή συνέχιση ή και ανάπτυξη της υγιούς επιχειρηματικότητας και άρα τη στήριξη ή και δημιουργία νέων θέσεων εργασίας, την αύξηση του ΑΕΠ κ.λπ.</w:t>
      </w:r>
      <w:r>
        <w:rPr>
          <w:rFonts w:eastAsia="Times New Roman"/>
          <w:szCs w:val="24"/>
        </w:rPr>
        <w:t>.</w:t>
      </w:r>
      <w:r>
        <w:rPr>
          <w:rFonts w:eastAsia="Times New Roman"/>
          <w:szCs w:val="24"/>
        </w:rPr>
        <w:t xml:space="preserve"> </w:t>
      </w:r>
    </w:p>
    <w:p w14:paraId="6242BAE3" w14:textId="77777777" w:rsidR="000E4403" w:rsidRDefault="00E3488B">
      <w:pPr>
        <w:spacing w:line="600" w:lineRule="auto"/>
        <w:ind w:firstLine="720"/>
        <w:jc w:val="both"/>
        <w:rPr>
          <w:rFonts w:eastAsia="Times New Roman"/>
          <w:szCs w:val="24"/>
        </w:rPr>
      </w:pPr>
      <w:r>
        <w:rPr>
          <w:rFonts w:eastAsia="Times New Roman"/>
          <w:szCs w:val="24"/>
        </w:rPr>
        <w:t>Ά</w:t>
      </w:r>
      <w:r>
        <w:rPr>
          <w:rFonts w:eastAsia="Times New Roman"/>
          <w:szCs w:val="24"/>
        </w:rPr>
        <w:t>ρα, σε αντίθεση με τη Νέα Δημοκρατία, που για ακόμη μια φορά φυγοδικεί χωρίς</w:t>
      </w:r>
      <w:r>
        <w:rPr>
          <w:rFonts w:eastAsia="Times New Roman"/>
          <w:szCs w:val="24"/>
        </w:rPr>
        <w:t xml:space="preserve"> εύλογους λόγους, στηρίζουμε έμπρακτα την υγιή ελληνική επιχειρηματικότητα.</w:t>
      </w:r>
    </w:p>
    <w:p w14:paraId="6242BAE4" w14:textId="77777777" w:rsidR="000E4403" w:rsidRDefault="00E3488B">
      <w:pPr>
        <w:spacing w:line="600" w:lineRule="auto"/>
        <w:ind w:firstLine="720"/>
        <w:jc w:val="both"/>
        <w:rPr>
          <w:rFonts w:eastAsia="Times New Roman"/>
          <w:szCs w:val="24"/>
        </w:rPr>
      </w:pPr>
      <w:r>
        <w:rPr>
          <w:rFonts w:eastAsia="Times New Roman"/>
          <w:szCs w:val="24"/>
        </w:rPr>
        <w:t>Σας ευχαριστώ.</w:t>
      </w:r>
    </w:p>
    <w:p w14:paraId="6242BAE5"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από τις πτέρυγα του ΣΥΡΙΖΑ και των ΑΝΕΛ)</w:t>
      </w:r>
    </w:p>
    <w:p w14:paraId="6242BAE6" w14:textId="77777777" w:rsidR="000E4403" w:rsidRDefault="00E3488B">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w:t>
      </w:r>
    </w:p>
    <w:p w14:paraId="6242BAE7" w14:textId="77777777" w:rsidR="000E4403" w:rsidRDefault="00E3488B">
      <w:pPr>
        <w:spacing w:line="600" w:lineRule="auto"/>
        <w:ind w:firstLine="720"/>
        <w:jc w:val="both"/>
        <w:rPr>
          <w:rFonts w:eastAsia="Times New Roman"/>
          <w:szCs w:val="24"/>
        </w:rPr>
      </w:pPr>
      <w:r>
        <w:rPr>
          <w:rFonts w:eastAsia="Times New Roman"/>
          <w:szCs w:val="24"/>
        </w:rPr>
        <w:t xml:space="preserve">Ο κ. Ηλίας Καματερός από τον ΣΥΡΙΖΑ έχει τον λόγο. </w:t>
      </w:r>
    </w:p>
    <w:p w14:paraId="6242BAE8" w14:textId="77777777" w:rsidR="000E4403" w:rsidRDefault="00E3488B">
      <w:pPr>
        <w:spacing w:line="600" w:lineRule="auto"/>
        <w:ind w:firstLine="720"/>
        <w:jc w:val="both"/>
        <w:rPr>
          <w:rFonts w:eastAsia="Times New Roman"/>
          <w:szCs w:val="24"/>
        </w:rPr>
      </w:pPr>
      <w:r>
        <w:rPr>
          <w:rFonts w:eastAsia="Times New Roman"/>
          <w:b/>
          <w:szCs w:val="24"/>
        </w:rPr>
        <w:t>ΗΛΙΑΣ ΚΑ</w:t>
      </w:r>
      <w:r>
        <w:rPr>
          <w:rFonts w:eastAsia="Times New Roman"/>
          <w:b/>
          <w:szCs w:val="24"/>
        </w:rPr>
        <w:t>ΜΑΤΕΡΟΣ:</w:t>
      </w:r>
      <w:r>
        <w:rPr>
          <w:rFonts w:eastAsia="Times New Roman"/>
          <w:szCs w:val="24"/>
        </w:rPr>
        <w:t xml:space="preserve"> Ευχαριστώ, κύριε Πρόεδρε.</w:t>
      </w:r>
    </w:p>
    <w:p w14:paraId="6242BAE9" w14:textId="77777777" w:rsidR="000E4403" w:rsidRDefault="00E3488B">
      <w:pPr>
        <w:spacing w:line="600" w:lineRule="auto"/>
        <w:ind w:firstLine="720"/>
        <w:jc w:val="both"/>
        <w:rPr>
          <w:rFonts w:eastAsia="Times New Roman"/>
          <w:szCs w:val="24"/>
        </w:rPr>
      </w:pPr>
      <w:r>
        <w:rPr>
          <w:rFonts w:eastAsia="Times New Roman"/>
          <w:szCs w:val="24"/>
        </w:rPr>
        <w:t xml:space="preserve">Κυρίες και κύριοι, όσο και αν σέβομαι τον Κοινοβουλευτικό Εκπρόσωπο της Νέας Δημοκρατίας τον κ. Δένδια, επειδή τον παρακολούθησα πολύ προσεκτικά πριν, δεν μπορώ να μην κάνω μια αναφορά στον τρόπο με τον οποίο απευθύνθηκε </w:t>
      </w:r>
      <w:r>
        <w:rPr>
          <w:rFonts w:eastAsia="Times New Roman"/>
          <w:szCs w:val="24"/>
        </w:rPr>
        <w:t xml:space="preserve">στο Σώμα και στο ύφος του. </w:t>
      </w:r>
    </w:p>
    <w:p w14:paraId="6242BAEA" w14:textId="77777777" w:rsidR="000E4403" w:rsidRDefault="00E3488B">
      <w:pPr>
        <w:spacing w:line="600" w:lineRule="auto"/>
        <w:ind w:firstLine="720"/>
        <w:jc w:val="both"/>
        <w:rPr>
          <w:rFonts w:eastAsia="Times New Roman"/>
          <w:szCs w:val="24"/>
        </w:rPr>
      </w:pPr>
      <w:r>
        <w:rPr>
          <w:rFonts w:eastAsia="Times New Roman"/>
          <w:szCs w:val="24"/>
        </w:rPr>
        <w:t>Καταλαβαίνω την ανάγκη να απολογηθεί, κατά κάποιον τρόπο, για τον νόμο, τον οποίο έφτιαξαν αλλά δεν περπάτησε. Και για να απολογηθεί, μας αποκάλυψε ότι είχε διαφωνήσει με τον κ. Χαρδούβελη. Όμως, έρχεται στη συνέχεια να μας εγκα</w:t>
      </w:r>
      <w:r>
        <w:rPr>
          <w:rFonts w:eastAsia="Times New Roman"/>
          <w:szCs w:val="24"/>
        </w:rPr>
        <w:t>λέσει γιατί δεν τον εφαρμόσαμε εμείς και ότι δεν πέτυχε τελικά γιατί δεν τον εφάρμοσε ο ΣΥΡΙΖΑ. Τώρα, πώς ήθελε να εφαρμόσουμε έναν νόμο, που ο ίδιος έκρινε και διαφώνησε με τον κ. Χαρδούβελη ότι ήταν ατελής, δεν μας το εξήγησε. Και δεν θα μπορούσε άλλωστε</w:t>
      </w:r>
      <w:r>
        <w:rPr>
          <w:rFonts w:eastAsia="Times New Roman"/>
          <w:szCs w:val="24"/>
        </w:rPr>
        <w:t xml:space="preserve"> να μας το εξηγήσει, όπως δεν μπορεί η Νέα Δημοκρατία να μας εξηγήσει πάρα πολλά πράγματα και πελαγοδρομεί. </w:t>
      </w:r>
    </w:p>
    <w:p w14:paraId="6242BAEB" w14:textId="77777777" w:rsidR="000E4403" w:rsidRDefault="00E3488B">
      <w:pPr>
        <w:spacing w:line="600" w:lineRule="auto"/>
        <w:ind w:firstLine="720"/>
        <w:jc w:val="both"/>
        <w:rPr>
          <w:rFonts w:eastAsia="Times New Roman"/>
          <w:szCs w:val="24"/>
        </w:rPr>
      </w:pPr>
      <w:r>
        <w:rPr>
          <w:rFonts w:eastAsia="Times New Roman"/>
          <w:szCs w:val="24"/>
        </w:rPr>
        <w:t>Ακόμα και ο κ. Δένδιας δεν απέφυγε στο τέλος της ομιλίας του να επαναλάβει την επωδό «φύγετε, φύγετε, φύγετε». Καλά δεν βαρεθήκατε, αγαπητές συναδέ</w:t>
      </w:r>
      <w:r>
        <w:rPr>
          <w:rFonts w:eastAsia="Times New Roman"/>
          <w:szCs w:val="24"/>
        </w:rPr>
        <w:t>λφισσες και συνάδελφοι της Νέας Δημοκρατίας, το ίδιο τροπάρι; Λέτε διάφορα, όπως «είστε ανίκανοι, καταστρέφετε την κοινωνία, καταστρέψατε τον κόσμο, χειροτερεύσατε την κατάσταση, φύγετε». Και το «φύγετε», το καταλαβαίνουμε από την άποψη ότι θέλετε και να π</w:t>
      </w:r>
      <w:r>
        <w:rPr>
          <w:rFonts w:eastAsia="Times New Roman"/>
          <w:szCs w:val="24"/>
        </w:rPr>
        <w:t>ρολάβετε όλα όσα έχουν αρχίσει και αποκαλύπτονται για το μεγάλο φαγοπότι, αλλά και γιατί δεν μπορείτε να συνηθίσετε τη θέση της Αντιπολίτευσης.</w:t>
      </w:r>
    </w:p>
    <w:p w14:paraId="6242BAEC" w14:textId="77777777" w:rsidR="000E4403" w:rsidRDefault="00E3488B">
      <w:pPr>
        <w:spacing w:line="600" w:lineRule="auto"/>
        <w:ind w:firstLine="720"/>
        <w:jc w:val="both"/>
        <w:rPr>
          <w:rFonts w:eastAsia="Times New Roman"/>
          <w:szCs w:val="24"/>
        </w:rPr>
      </w:pPr>
      <w:r>
        <w:rPr>
          <w:rFonts w:eastAsia="Times New Roman"/>
          <w:szCs w:val="24"/>
        </w:rPr>
        <w:t>Όσον αφορά τα άλλα που κάθε φορά μας αραδιάζετε, όπως «ανίκανοι, δεν τα καταφέρνετε κ.λπ.», αυτά αυτοί που σας τ</w:t>
      </w:r>
      <w:r>
        <w:rPr>
          <w:rFonts w:eastAsia="Times New Roman"/>
          <w:szCs w:val="24"/>
        </w:rPr>
        <w:t>α γράφουν, σας τα αλλάζουν. Σας έχουν ακόμα και τη σειρά ίδια, ότι «καταστρέφετε κ</w:t>
      </w:r>
      <w:r>
        <w:rPr>
          <w:rFonts w:eastAsia="Times New Roman"/>
          <w:szCs w:val="24"/>
        </w:rPr>
        <w:t>.</w:t>
      </w:r>
      <w:r>
        <w:rPr>
          <w:rFonts w:eastAsia="Times New Roman"/>
          <w:szCs w:val="24"/>
        </w:rPr>
        <w:t>λπ</w:t>
      </w:r>
      <w:r>
        <w:rPr>
          <w:rFonts w:eastAsia="Times New Roman"/>
          <w:szCs w:val="24"/>
        </w:rPr>
        <w:t>.</w:t>
      </w:r>
      <w:r>
        <w:rPr>
          <w:rFonts w:eastAsia="Times New Roman"/>
          <w:szCs w:val="24"/>
        </w:rPr>
        <w:t>» και στο τέλος «φύγετε», αλλά αυτά κάθε φορά αλλάζουν. Και αναγκάζονται να σας τα αλλάζουν αυτοί που σας τα γράφουν, γιατί διαψεύδεστε. Διαψεύδεστε σε όλα. «Δεν θα κλείσ</w:t>
      </w:r>
      <w:r>
        <w:rPr>
          <w:rFonts w:eastAsia="Times New Roman"/>
          <w:szCs w:val="24"/>
        </w:rPr>
        <w:t>ει η αξιολόγηση», διαψεύδεστε, «το ασφαλιστικό θα ρημάξει τον κόσμο», διαψεύδεστε, καθώς το 70% οφείλεται και έχουν αρχίσει και έρχονται εδώ και καιρό τα σημειώματα και ο περισσότερος κόσμος βλέπει ότι ωφελείται. Ότι «θα έχουμε ύφεση», διαψεύδεστε, ότι «πή</w:t>
      </w:r>
      <w:r>
        <w:rPr>
          <w:rFonts w:eastAsia="Times New Roman"/>
          <w:szCs w:val="24"/>
        </w:rPr>
        <w:t xml:space="preserve">ραμε δάνεια και αυξήσαμε το δανεισμό της χώρας», διαψεύδεστε. </w:t>
      </w:r>
    </w:p>
    <w:p w14:paraId="6242BAED" w14:textId="77777777" w:rsidR="000E4403" w:rsidRDefault="00E3488B">
      <w:pPr>
        <w:spacing w:line="600" w:lineRule="auto"/>
        <w:ind w:firstLine="720"/>
        <w:jc w:val="both"/>
        <w:rPr>
          <w:rFonts w:eastAsia="Times New Roman"/>
          <w:szCs w:val="24"/>
        </w:rPr>
      </w:pPr>
      <w:r>
        <w:rPr>
          <w:rFonts w:eastAsia="Times New Roman"/>
          <w:szCs w:val="24"/>
        </w:rPr>
        <w:t>Ακόμα και σήμερα αναφέρθηκε εδώ, πάλι από τον κ. Δένδια αλλά και από άλλους Βουλευτές, το 4% του πλεονάσματος. Προσπαθείτε να το αποδομήσετε, λέγοντας από τη μια ότι αυτό επετεύχθη, γιατί έγινε</w:t>
      </w:r>
      <w:r>
        <w:rPr>
          <w:rFonts w:eastAsia="Times New Roman"/>
          <w:szCs w:val="24"/>
        </w:rPr>
        <w:t xml:space="preserve"> στάση πληρωμών. Και βέβαια, ενώ λέμε και ξαναλέμε ότι αυτές οι πληρωμές του </w:t>
      </w:r>
      <w:r>
        <w:rPr>
          <w:rFonts w:eastAsia="Times New Roman"/>
          <w:szCs w:val="24"/>
        </w:rPr>
        <w:t xml:space="preserve">δημοσίου </w:t>
      </w:r>
      <w:r>
        <w:rPr>
          <w:rFonts w:eastAsia="Times New Roman"/>
          <w:szCs w:val="24"/>
        </w:rPr>
        <w:t>προς ιδιώτες συμπεριλαμβάνονται, όταν υπολογίζεται το πλεόνασμα -το πιο σοβαρό- εσείς επαναλαμβάνετε ότι οφείλεται μόνο στην υπερφολόγηση.</w:t>
      </w:r>
    </w:p>
    <w:p w14:paraId="6242BAE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Κανένας μας δεν είναι ευχαριστη</w:t>
      </w:r>
      <w:r>
        <w:rPr>
          <w:rFonts w:eastAsia="Times New Roman" w:cs="Times New Roman"/>
          <w:szCs w:val="24"/>
        </w:rPr>
        <w:t xml:space="preserve">μένος από τη φορολόγηση. Το ξέρετε. Και ξέρει πολύ καλά ο κόσμος και νιώθει τις προσπάθειες που γίνονται για να ελαφρυνθούν τα χαμηλά εισοδήματα και να μην επιβαρυνθούν. </w:t>
      </w:r>
    </w:p>
    <w:p w14:paraId="6242BAE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δεν υπολογίζετε το εξής -προσέξτε το: Ξέρετε πολύ καλά ότι στις διαπραγματεύσει</w:t>
      </w:r>
      <w:r>
        <w:rPr>
          <w:rFonts w:eastAsia="Times New Roman" w:cs="Times New Roman"/>
          <w:szCs w:val="24"/>
        </w:rPr>
        <w:t>ς πάντα οι δανειστές, όταν θέλαμε να υπολογίσουμε νούμερα, δεν έπαιρναν υπ</w:t>
      </w:r>
      <w:r>
        <w:rPr>
          <w:rFonts w:eastAsia="Times New Roman" w:cs="Times New Roman"/>
          <w:szCs w:val="24"/>
        </w:rPr>
        <w:t xml:space="preserve">’ </w:t>
      </w:r>
      <w:r>
        <w:rPr>
          <w:rFonts w:eastAsia="Times New Roman" w:cs="Times New Roman"/>
          <w:szCs w:val="24"/>
        </w:rPr>
        <w:t>όψιν τους τίποτα από όσα τους λέγαμε. Τους λέγαμε να λάβουν υπ</w:t>
      </w:r>
      <w:r>
        <w:rPr>
          <w:rFonts w:eastAsia="Times New Roman" w:cs="Times New Roman"/>
          <w:szCs w:val="24"/>
        </w:rPr>
        <w:t xml:space="preserve">’ </w:t>
      </w:r>
      <w:r>
        <w:rPr>
          <w:rFonts w:eastAsia="Times New Roman" w:cs="Times New Roman"/>
          <w:szCs w:val="24"/>
        </w:rPr>
        <w:t>όψιν τους ότι θα πάρουμε μέτρα για την πάταξη της φοροδιαφυγής, ότι θα πάρουμε μέτρα για την πάταξη του λαθρεμπορίου</w:t>
      </w:r>
      <w:r>
        <w:rPr>
          <w:rFonts w:eastAsia="Times New Roman" w:cs="Times New Roman"/>
          <w:szCs w:val="24"/>
        </w:rPr>
        <w:t xml:space="preserve"> και ένα σωρό άλλα μέτρα εξοικονόμησης ποσών από την πάταξη όχι μόνο της φοροδιαφυγής και του λαθρεμπορίου, αλλά και της κατασπατάλησης του δημόσιου χρήματος που γινόταν με το πάρτι που είχε στήσει το τρίγωνο της διαπλοκής. Αυτά όλα οι δανειστές δεν τα συμ</w:t>
      </w:r>
      <w:r>
        <w:rPr>
          <w:rFonts w:eastAsia="Times New Roman" w:cs="Times New Roman"/>
          <w:szCs w:val="24"/>
        </w:rPr>
        <w:t xml:space="preserve">περιέλαβαν στις προβλέψεις για τα πλεονάσματα και τα μέτρα που καθορίζαμε. Δεν τα ήθελαν. Ήθελαν τα σπαρταριστά, τα παραμετρικά όπως τα λέμε, τις συντάξεις και τους μισθούς, τα σίγουρα. </w:t>
      </w:r>
    </w:p>
    <w:p w14:paraId="6242BAF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Αυτά, λοιπόν, είναι που δημιουργούν το 4% και αυτά είναι που θα μας δ</w:t>
      </w:r>
      <w:r>
        <w:rPr>
          <w:rFonts w:eastAsia="Times New Roman" w:cs="Times New Roman"/>
          <w:szCs w:val="24"/>
        </w:rPr>
        <w:t>ημιουργήσουν τα πλεονάσματα που έχουμε σαν στόχο και που θα τα ξεπεράσουμε. Για αυτό θα είμαστε μέσα στο πρόγραμμα και για αυτό θα ενεργοποιηθεί, όχι ο κόφτης που εσείς απειλούσατε και που σε αυτό διαψευστήκατε, αλλά ο κόφτης -όπως είπε και ο Πρωθυπουργός-</w:t>
      </w:r>
      <w:r>
        <w:rPr>
          <w:rFonts w:eastAsia="Times New Roman" w:cs="Times New Roman"/>
          <w:szCs w:val="24"/>
        </w:rPr>
        <w:t xml:space="preserve"> στις σπατάλες και σε όλες τις ρεμούλες που αποκαλύπτονται αυτήν εδώ την περίοδο. Έτσι θα διαψευστείτε και με το παρόν νομοσχέδιο. </w:t>
      </w:r>
    </w:p>
    <w:p w14:paraId="6242BAF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Πάλι καταστροφολογία, πάλι λέτε ότι δεν θα λειτουργήσει, ότι θα μπλοκάρουν τα δικαστήρια, ότι θα έρθει η καταστροφή. Η αλήθε</w:t>
      </w:r>
      <w:r>
        <w:rPr>
          <w:rFonts w:eastAsia="Times New Roman" w:cs="Times New Roman"/>
          <w:szCs w:val="24"/>
        </w:rPr>
        <w:t>ια ποια είναι; Πού στηρίζετε αυτήν σας την άρνηση για να μην ψηφίσετε το νομοσχέδιο; Δεν το ψηφίζετε, όπως δεν ψηφίσατε τη δέκατη τρίτη σύνταξη –όπως θέλετε πείτε την- όπως δεν θα ψηφίσετε τα αντίμετρα. Πηγαίνετε να πείτε στον κόσμο γιατί δεν τα ψηφίζετε ό</w:t>
      </w:r>
      <w:r>
        <w:rPr>
          <w:rFonts w:eastAsia="Times New Roman" w:cs="Times New Roman"/>
          <w:szCs w:val="24"/>
        </w:rPr>
        <w:t xml:space="preserve">λα αυτά όπως και αυτό το νομοσχέδιο. Πού στηρίζεστε; Στο ότι –λέει- δεν είναι εξωδικαστικώς, γιατί προβλέπονται δικαστικές αποφάσεις. </w:t>
      </w:r>
    </w:p>
    <w:p w14:paraId="6242BAF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Σκόπιμα –και το ξέρετε- δεν αναφέρεστε, πρώτον, στο άρθρο το οποίο όταν προβλέπει τη δικαστική παρέμβαση λέει ότι είναι π</w:t>
      </w:r>
      <w:r>
        <w:rPr>
          <w:rFonts w:eastAsia="Times New Roman" w:cs="Times New Roman"/>
          <w:szCs w:val="24"/>
        </w:rPr>
        <w:t>ροαιρετική και δεν προβλέπεται σε όλες τις περιπτώσεις και δεύτερον, ότι είναι τελεσίδικη στο πολυμελές δικαστήριο. Δεν χωρά έφεση, δεν χωρά τριτανακοπή, ενώ εσείς υποτίθεται ότι έρχεστε και λέτε για ολοκληρωμένη πρόταση που την έχετε και αναρτημένη.</w:t>
      </w:r>
    </w:p>
    <w:p w14:paraId="6242BAF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Ποια είναι η πρότασή σας; Να μην υπάρχει δικαστική απόφαση. Ξέρετε τι δημιουργείται; Τότε είναι που θα έχουμε ανακοπές, τριτανακοπές, προσφυγές, εφέσεις και ό,τι θέλετε. Και τότε είναι που θα μπλοκάρουν τα δικαστήρια, γιατί άλλος θα κάνει από εδώ έφεση, άλ</w:t>
      </w:r>
      <w:r>
        <w:rPr>
          <w:rFonts w:eastAsia="Times New Roman" w:cs="Times New Roman"/>
          <w:szCs w:val="24"/>
        </w:rPr>
        <w:t xml:space="preserve">λος θα κάνει από εκεί και άλλος θα κάνει τριτανακοπή, δηλαδή το ανάποδο από αυτό που επικαλείστε. </w:t>
      </w:r>
    </w:p>
    <w:p w14:paraId="6242BAF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ένα τελευταίο για να τελειώσω και να είμαι στον χρόνο μου, κύριε Πρόεδρε, είναι η γραφειοκρατία. «Γραφειοκρατία», «γραφειοκρατία», «δημιουργείτε γραφειοκ</w:t>
      </w:r>
      <w:r>
        <w:rPr>
          <w:rFonts w:eastAsia="Times New Roman" w:cs="Times New Roman"/>
          <w:szCs w:val="24"/>
        </w:rPr>
        <w:t>ρατία»! Φαίνεται ότι όλοι εσείς που έχετε βολευτεί, δεν έχετε ασχοληθεί στην πιάτσα να πάτε να υποβάλετε τα χαρτιά σας σε μια τράπεζα για να σας ρυθμίσει μια κάρτα ή για να σας ρυθμίσει ένα μικρό δάνειο. Ξέρετε πόσα δικαιολογητικά και πόσα χαρτιά χρειάζοντ</w:t>
      </w:r>
      <w:r>
        <w:rPr>
          <w:rFonts w:eastAsia="Times New Roman" w:cs="Times New Roman"/>
          <w:szCs w:val="24"/>
        </w:rPr>
        <w:t xml:space="preserve">αι σε αυτές εδώ τις περιπτώσεις; Όχι περισσότερα από όσα ζητάει ο νόμος. </w:t>
      </w:r>
    </w:p>
    <w:p w14:paraId="6242BAF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με τις εγκυκλίους που θα βγουν και με όλα αυτά που προσπαθεί να εξασφαλίσει το νομοσχέδιο, η γραφειοκρατία όχι μονάχα δεν θα είναι όση λέτε, αλλά θα είναι πολύ μικρότερη από τώρα</w:t>
      </w:r>
      <w:r>
        <w:rPr>
          <w:rFonts w:eastAsia="Times New Roman" w:cs="Times New Roman"/>
          <w:szCs w:val="24"/>
        </w:rPr>
        <w:t xml:space="preserve">. </w:t>
      </w:r>
      <w:r>
        <w:rPr>
          <w:rFonts w:eastAsia="Times New Roman" w:cs="Times New Roman"/>
          <w:szCs w:val="24"/>
        </w:rPr>
        <w:t>Ίσα-</w:t>
      </w:r>
      <w:r>
        <w:rPr>
          <w:rFonts w:eastAsia="Times New Roman" w:cs="Times New Roman"/>
          <w:szCs w:val="24"/>
        </w:rPr>
        <w:t>ίσα έρχεται να βάλει τάξη σε αυτό εδώ το χάος που υπάρχει αυτήν εδώ τη στιγμή, όπου αυτοί που χρωστούν, ιδιαίτερα οι μικροί που δεν έχουν δικηγόρους και συμβούλους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ξέρουν οι άνθρωποι τι να κάνουν. Πού να πρωτοπάνε; Στην τράπεζα; Στο ταμείο</w:t>
      </w:r>
      <w:r>
        <w:rPr>
          <w:rFonts w:eastAsia="Times New Roman" w:cs="Times New Roman"/>
          <w:szCs w:val="24"/>
        </w:rPr>
        <w:t xml:space="preserve">; Στην εφορία; </w:t>
      </w:r>
    </w:p>
    <w:p w14:paraId="6242BAF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Αυτό είναι το χάος και αυτή είναι η γραφειοκρατία και αυτό έρχεται να ρυθμίσει το νομοσχέδιο. </w:t>
      </w:r>
    </w:p>
    <w:p w14:paraId="6242BAF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42BAF8"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242BAF9" w14:textId="77777777" w:rsidR="000E4403" w:rsidRDefault="00E3488B">
      <w:pPr>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szCs w:val="24"/>
        </w:rPr>
        <w:t xml:space="preserve">Κυρίες και κύριοι συνάδελφοι, έχω την </w:t>
      </w:r>
      <w:r>
        <w:rPr>
          <w:rFonts w:eastAsia="Times New Roman"/>
          <w:szCs w:val="24"/>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szCs w:val="24"/>
        </w:rPr>
        <w:t>ς Βουλής, σαράντα τρεις μαθητές και μαθήτριες και τρεις εκπαιδευτικοί συνοδοί τους από το 6</w:t>
      </w:r>
      <w:r>
        <w:rPr>
          <w:rFonts w:eastAsia="Times New Roman"/>
          <w:szCs w:val="24"/>
          <w:vertAlign w:val="superscript"/>
        </w:rPr>
        <w:t>ο</w:t>
      </w:r>
      <w:r>
        <w:rPr>
          <w:rFonts w:eastAsia="Times New Roman"/>
          <w:szCs w:val="24"/>
        </w:rPr>
        <w:t xml:space="preserve"> Γυμνάσιο Σταυρούπολης Θεσσαλονίκης (</w:t>
      </w:r>
      <w:r>
        <w:rPr>
          <w:rFonts w:eastAsia="Times New Roman"/>
          <w:szCs w:val="24"/>
        </w:rPr>
        <w:t>δ</w:t>
      </w:r>
      <w:r>
        <w:rPr>
          <w:rFonts w:eastAsia="Times New Roman"/>
          <w:szCs w:val="24"/>
        </w:rPr>
        <w:t>εύτερο</w:t>
      </w:r>
      <w:r>
        <w:rPr>
          <w:rFonts w:eastAsia="Times New Roman"/>
          <w:szCs w:val="24"/>
        </w:rPr>
        <w:t xml:space="preserve"> </w:t>
      </w:r>
      <w:r>
        <w:rPr>
          <w:rFonts w:eastAsia="Times New Roman"/>
          <w:szCs w:val="24"/>
        </w:rPr>
        <w:t>τμήμα</w:t>
      </w:r>
      <w:r>
        <w:rPr>
          <w:rFonts w:eastAsia="Times New Roman"/>
          <w:szCs w:val="24"/>
        </w:rPr>
        <w:t>)</w:t>
      </w:r>
    </w:p>
    <w:p w14:paraId="6242BAFA" w14:textId="77777777" w:rsidR="000E4403" w:rsidRDefault="00E3488B">
      <w:pPr>
        <w:spacing w:line="600" w:lineRule="auto"/>
        <w:ind w:firstLine="720"/>
        <w:jc w:val="both"/>
        <w:rPr>
          <w:rFonts w:eastAsia="Times New Roman"/>
          <w:szCs w:val="24"/>
        </w:rPr>
      </w:pPr>
      <w:r>
        <w:rPr>
          <w:rFonts w:eastAsia="Times New Roman"/>
          <w:szCs w:val="24"/>
        </w:rPr>
        <w:t>Η Βουλή τούς καλωσορίζει.</w:t>
      </w:r>
    </w:p>
    <w:p w14:paraId="6242BAFB"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242BAFC" w14:textId="77777777" w:rsidR="000E4403" w:rsidRDefault="00E3488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θα </w:t>
      </w:r>
      <w:r>
        <w:rPr>
          <w:rFonts w:eastAsia="Times New Roman"/>
          <w:szCs w:val="24"/>
        </w:rPr>
        <w:t xml:space="preserve">ήθελα τον λόγο. </w:t>
      </w:r>
    </w:p>
    <w:p w14:paraId="6242BAF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 επόμενος ομιλητής είναι ο κ. Δημητριάδης. Κύριε Δημητριάδη, θα ήθελα την υπομονή σας για ένα λεπτό. Ζήτησε ο Κοινοβουλευτικός Εκπρόσωπος της Δημοκρατικής Συμπαράταξης, ο κ. Λοβέρδος, τον λόγο για μια παρ</w:t>
      </w:r>
      <w:r>
        <w:rPr>
          <w:rFonts w:eastAsia="Times New Roman" w:cs="Times New Roman"/>
          <w:szCs w:val="24"/>
        </w:rPr>
        <w:t xml:space="preserve">έμβαση. </w:t>
      </w:r>
    </w:p>
    <w:p w14:paraId="6242BAFE" w14:textId="77777777" w:rsidR="000E4403" w:rsidRDefault="00E3488B">
      <w:pPr>
        <w:spacing w:line="600" w:lineRule="auto"/>
        <w:ind w:firstLine="720"/>
        <w:jc w:val="both"/>
        <w:rPr>
          <w:rFonts w:eastAsia="Times New Roman" w:cs="Times New Roman"/>
          <w:b/>
          <w:szCs w:val="24"/>
        </w:rPr>
      </w:pPr>
      <w:r>
        <w:rPr>
          <w:rFonts w:eastAsia="Times New Roman" w:cs="Times New Roman"/>
          <w:szCs w:val="24"/>
        </w:rPr>
        <w:t xml:space="preserve">Κύριε Λοβέρδο, έχετε τον λόγο για ένα λεπτό. </w:t>
      </w:r>
    </w:p>
    <w:p w14:paraId="6242BAF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6242BB0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το μεσημέρι έγινε μια συζήτηση πάρα πολύ έντονη με αφορμή την κατάθεση της τροπολογίας του κ. Δημητριάδη, μιας τροπολογίας που, ανεξαρτήτως τ</w:t>
      </w:r>
      <w:r>
        <w:rPr>
          <w:rFonts w:eastAsia="Times New Roman" w:cs="Times New Roman"/>
          <w:szCs w:val="24"/>
        </w:rPr>
        <w:t xml:space="preserve">ων προθέσεων του προτείνοντος, είναι ύποπτη, είναι σκανδαλώδης. Οι υποψίες για διαφθορά είναι μεγάλες. Ζητήσαμε από εσάς, επειδή δεν αφορά δική σας αρμοδιότητα, αλλά είστε ο προτείνων το σχέδιο νόμου Υπουργός, να μη τη δεχθείτε. </w:t>
      </w:r>
    </w:p>
    <w:p w14:paraId="6242BB0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Έχουν περάσει πάρα πολλές </w:t>
      </w:r>
      <w:r>
        <w:rPr>
          <w:rFonts w:eastAsia="Times New Roman" w:cs="Times New Roman"/>
          <w:szCs w:val="24"/>
        </w:rPr>
        <w:t>ώρες από τότε. Παίρνω τον λόγο για τρίτη φορά επί του θέματος για να παρακαλέσω τον Πρόεδρο να ασκήσει όλη του την επιρροή στην Κυβέρνηση να μας πει: Την αποδέχεται ή δεν την αποδέχεται; Η Υφυπουργός την απεδέχθη. Ήρθε εδώ με εσωτερική συνεννόηση, με στήσι</w:t>
      </w:r>
      <w:r>
        <w:rPr>
          <w:rFonts w:eastAsia="Times New Roman" w:cs="Times New Roman"/>
          <w:szCs w:val="24"/>
        </w:rPr>
        <w:t xml:space="preserve">μο δηλαδή, και την απεδέχθη. Αν όμως ο κ. Παπαδημητρίου δεν πει «ναι», δεν θεωρείται ότι η τροπολογία έχει γίνει αποδεκτή. </w:t>
      </w:r>
    </w:p>
    <w:p w14:paraId="6242BB0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Εν τω μεταξύ, εμείς συγκεντρώνουμε υπογραφές για ονομαστική ψηφοφορία. Κι επειδή η μέρα είναι περίεργη για τους προγραμματισμούς των</w:t>
      </w:r>
      <w:r>
        <w:rPr>
          <w:rFonts w:eastAsia="Times New Roman" w:cs="Times New Roman"/>
          <w:szCs w:val="24"/>
        </w:rPr>
        <w:t xml:space="preserve"> συναδέλφων κι επειδή έχουν εκλογικές περιφέρειες -κι επειδή, κι επειδή, κι επειδή- και είμαστε προς Πέμπτη βράδυ, το κάνουμε καθαρό αυτό. </w:t>
      </w:r>
    </w:p>
    <w:p w14:paraId="6242BB0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Καλούμε την Κυβέρνηση να μην την κάνει δεκτή, να αναβάλει το θέμα και να φέρει τη συγκεκριμένη ρύθμιση -συζητείται ε</w:t>
      </w:r>
      <w:r>
        <w:rPr>
          <w:rFonts w:eastAsia="Times New Roman" w:cs="Times New Roman"/>
          <w:szCs w:val="24"/>
        </w:rPr>
        <w:t xml:space="preserve">υρέως για ποιον είναι αυτή η χαριστική ρύθμιση- με την κανονική διαδικασία με έκθεση του Γενικού Λογιστηρίου. </w:t>
      </w:r>
    </w:p>
    <w:p w14:paraId="6242BB0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στο χέρι σας, κύριε Υπουργέ. Αν πείτε τώρα, πραγματικά ξεμπλέκει η Εθνική Αντιπροσωπεία και πολλές κοινοβουλευτικές ομάδες με το θέμα της ο</w:t>
      </w:r>
      <w:r>
        <w:rPr>
          <w:rFonts w:eastAsia="Times New Roman" w:cs="Times New Roman"/>
          <w:szCs w:val="24"/>
        </w:rPr>
        <w:t xml:space="preserve">νομαστικής ψηφοφορίας. </w:t>
      </w:r>
    </w:p>
    <w:p w14:paraId="6242BB0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θέλετε να απαντήσετε τώρα;</w:t>
      </w:r>
    </w:p>
    <w:p w14:paraId="6242BB0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Θα περιμένω ακόμη για να τοποθετηθώ. </w:t>
      </w:r>
    </w:p>
    <w:p w14:paraId="6242BB0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w:t>
      </w:r>
    </w:p>
    <w:p w14:paraId="6242BB0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 xml:space="preserve">Δημήτριος Δημητριάδης, Βουλευτής του ΣΥΡΙΖΑ. </w:t>
      </w:r>
    </w:p>
    <w:p w14:paraId="6242BB0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Ευχαριστώ, κύριε Πρόεδρε. </w:t>
      </w:r>
    </w:p>
    <w:p w14:paraId="6242BB0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το σημερινό νομοσχέδιο για τον εξωδικαστικό μηχανισμό ρύθμισης οφειλών επιχειρήσεων είναι ένα νομοσχέδιο το οποίο ε</w:t>
      </w:r>
      <w:r>
        <w:rPr>
          <w:rFonts w:eastAsia="Times New Roman" w:cs="Times New Roman"/>
          <w:szCs w:val="24"/>
        </w:rPr>
        <w:t xml:space="preserve">κκινεί από το ενδιαφέρον και την υποστήριξη στην ίδια την επιχειρηματικότητα και τους ανθρώπους της, μια επιχειρηματικότητα που ταλαιπωρήθηκε αφάνταστα από τους δήθεν θιασώτες της και υποστηρικτές της, από τους δήθεν, τάχα μου, πολλά γνωρίζοντες γι’ αυτήν </w:t>
      </w:r>
      <w:r>
        <w:rPr>
          <w:rFonts w:eastAsia="Times New Roman" w:cs="Times New Roman"/>
          <w:szCs w:val="24"/>
        </w:rPr>
        <w:t xml:space="preserve">και πολλά πράττοντας γι’ αυτήν. </w:t>
      </w:r>
    </w:p>
    <w:p w14:paraId="6242BB0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πάρα πολλά χρόνια δεν βρέθηκε ούτε μία στοιχειώδης πρωτοβουλία στήριξης του επιχειρηματικού κόσμου. Για πολλά χρόνια το μόνο ενδιαφέρον του κυρίαρχου οικονομικού μπλοκ ήταν οι τράπεζες, οι κρατικοί προμηθευτές, οι κρατι</w:t>
      </w:r>
      <w:r>
        <w:rPr>
          <w:rFonts w:eastAsia="Times New Roman" w:cs="Times New Roman"/>
          <w:szCs w:val="24"/>
        </w:rPr>
        <w:t xml:space="preserve">κοδίαιτοι αεριτζήδες και οι επιχειρήσεις, που τελικά δεν άγγιξε καθόλου η κρίση. </w:t>
      </w:r>
    </w:p>
    <w:p w14:paraId="6242BB0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άγχος των χρεών, η καταστροφή παραγωγικών δομών, η συρρίκνωση των ταμείων και τα λουκέτα είναι μια πραγματικότητα, η οποία αυτή και μόνο ενδιαφέρει εμάς. </w:t>
      </w:r>
    </w:p>
    <w:p w14:paraId="6242BB0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Αυτήν την </w:t>
      </w:r>
      <w:r>
        <w:rPr>
          <w:rFonts w:eastAsia="Times New Roman" w:cs="Times New Roman"/>
          <w:szCs w:val="24"/>
        </w:rPr>
        <w:t>πραγματικότητα επιχειρήσαμε –κι επιχειρούμε- να την ανατρέψουμε με ένα συγκεκριμένο παράδειγμα, με ένα δικό μας παράδειγμα και δημιούργημα, όπως είναι αυτός ο νόμος για τον εξωδικαστικό μηχανισμό. Είναι ένα νομοσχέδιο, το οποίο έχει μια μεταρρυθμιστική ορμ</w:t>
      </w:r>
      <w:r>
        <w:rPr>
          <w:rFonts w:eastAsia="Times New Roman" w:cs="Times New Roman"/>
          <w:szCs w:val="24"/>
        </w:rPr>
        <w:t>ή, διότι απευθύνεται σε τετρακόσιες χιλιάδες υπερχρεωμένες επιχειρήσεις. Δημιουργεί ηλεκτρονική πλατφόρμα αίτησης ρύθμισης από τον δανειολήπτη. Δημιουργεί εκατόν είκοσι γραφεία σε όλη τη χώρα εξυπηρέτησης των δανειοληπτών. Διευρύνει την Ειδική Γραμματεία Δ</w:t>
      </w:r>
      <w:r>
        <w:rPr>
          <w:rFonts w:eastAsia="Times New Roman" w:cs="Times New Roman"/>
          <w:szCs w:val="24"/>
        </w:rPr>
        <w:t xml:space="preserve">ιαχείρισης του Ιδιωτικού Χρέους, την οποία ήδη έχουμε φτιάξει και τη μεγαλώνει. Αξιοποιεί τελικά την αρωγή του δημόσιου τομέα για αξιοπιστία, διαφάνεια στο πλαίσιο των κανόνων λειτουργίας του κορμού του μηχανισμού. </w:t>
      </w:r>
    </w:p>
    <w:p w14:paraId="6242BB0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νομοσχέδιο, λοιπόν, που ξεκίνησε ως ν</w:t>
      </w:r>
      <w:r>
        <w:rPr>
          <w:rFonts w:eastAsia="Times New Roman" w:cs="Times New Roman"/>
          <w:szCs w:val="24"/>
        </w:rPr>
        <w:t xml:space="preserve">όμος Σταθάκη και συνεχίζεται ως νομοσχέδιο του κ. Παπαδημητρίου, είναι το δικό μας φιλόδοξο δημιούργημα απέναντι στους παλιούς νόμους, οι οποίοι, ενώ είχαν διαφορετικές αφετηρίες, είχαν ένα κοινό σημείο: το απολύτως μηδενικό αποτέλεσμα. Ο τελευταίος νόμος </w:t>
      </w:r>
      <w:r>
        <w:rPr>
          <w:rFonts w:eastAsia="Times New Roman" w:cs="Times New Roman"/>
          <w:szCs w:val="24"/>
        </w:rPr>
        <w:t>του κ. Δένδια είχε πενήντα δύο αιτήσεις και τρεις πραγματοποιθείσες εκκρεμότητες. Διότι το δικό τους πρόταγμα ήταν η διασφάλιση των συμφερόντων των τραπεζών και μόνο, ενώ εμείς έχουμε στο επίκεντρο την επιχειρηματικότητα και τους ανθρώπους της και την παρα</w:t>
      </w:r>
      <w:r>
        <w:rPr>
          <w:rFonts w:eastAsia="Times New Roman" w:cs="Times New Roman"/>
          <w:szCs w:val="24"/>
        </w:rPr>
        <w:t xml:space="preserve">γωγική της ανασυγκρότηση. </w:t>
      </w:r>
    </w:p>
    <w:p w14:paraId="6242BB0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μεταρρύθμιση που προωθούμε προβαίνει κυρίως σε δύο επίπεδα: Πρώτον, στην ενότητα που αφορά τα δικαιώματα και τη δημοκρατία, διότι επιχειρεί να αρχίσει έναν ενάρετο οικονομικό κύκλο στις επιχειρήσεις μέσα από τη ρύθμιση των χρεώ</w:t>
      </w:r>
      <w:r>
        <w:rPr>
          <w:rFonts w:eastAsia="Times New Roman" w:cs="Times New Roman"/>
          <w:szCs w:val="24"/>
        </w:rPr>
        <w:t xml:space="preserve">ν και άρα ομαλοποίησης της καθημερινής ζωής των ανθρώπων της αγοράς. </w:t>
      </w:r>
    </w:p>
    <w:p w14:paraId="6242BB1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Μιλάμε, με λίγα λόγια, για επαναφορά ασύστολα καταπατημένων δικαιωμάτων τους και την ανατροφοδότηση της δημιουργικής διάθεσης και της ενεργητικότητάς τους. </w:t>
      </w:r>
    </w:p>
    <w:p w14:paraId="6242BB1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δεύτερο είναι η προφανής α</w:t>
      </w:r>
      <w:r>
        <w:rPr>
          <w:rFonts w:eastAsia="Times New Roman" w:cs="Times New Roman"/>
          <w:szCs w:val="24"/>
        </w:rPr>
        <w:t>ναπτυξιακή προοπτική της ελληνικής οικονομίας μέσα από την ανασύνταξη του τραπεζικού συστήματος λόγω μείωσης των κόκκινων</w:t>
      </w:r>
      <w:r>
        <w:rPr>
          <w:rFonts w:eastAsia="Times New Roman" w:cs="Times New Roman"/>
          <w:szCs w:val="24"/>
        </w:rPr>
        <w:t xml:space="preserve"> </w:t>
      </w:r>
      <w:r>
        <w:rPr>
          <w:rFonts w:eastAsia="Times New Roman" w:cs="Times New Roman"/>
          <w:szCs w:val="24"/>
        </w:rPr>
        <w:t xml:space="preserve">δανείων, εξυγίανσης του χαρτοφυλακίου τους και ομαλοποίησης της αγοράς. </w:t>
      </w:r>
    </w:p>
    <w:p w14:paraId="6242BB1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από την ενδυνάμωση των δημόσιων ταμείων μέσα από την εκκαθάριση των εκκρεμοτήτων και τη δυνατότητα είσπραξης νέων εσόδων. </w:t>
      </w:r>
    </w:p>
    <w:p w14:paraId="6242BB1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Τέταρτον</w:t>
      </w:r>
      <w:r>
        <w:rPr>
          <w:rFonts w:eastAsia="Times New Roman" w:cs="Times New Roman"/>
          <w:szCs w:val="24"/>
        </w:rPr>
        <w:t xml:space="preserve">, από την επανεκκίνηση της επιχειρηματικότητας, ακριβώς λόγω της παραγωγικής ανασυγκρότησης των ίδιων των επιχειρήσεων που </w:t>
      </w:r>
      <w:r>
        <w:rPr>
          <w:rFonts w:eastAsia="Times New Roman" w:cs="Times New Roman"/>
          <w:szCs w:val="24"/>
        </w:rPr>
        <w:t>ρυθμίζονται.</w:t>
      </w:r>
    </w:p>
    <w:p w14:paraId="6242BB1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εξωδικαστικός μηχανισμός ρύθμισης του ιδιωτικού χρέους καθίσταται μια σημαντική μεταρρύθμιση στην προοπτική για την αναπτυξιακή μας ανασυγκρότηση. Κλείνει έναν δύσκολο κύκλο, επιλύοντας μια δύσκολη εξίσωση με προσήλωση στην πιθανή επιτυχία κ</w:t>
      </w:r>
      <w:r>
        <w:rPr>
          <w:rFonts w:eastAsia="Times New Roman" w:cs="Times New Roman"/>
          <w:szCs w:val="24"/>
        </w:rPr>
        <w:t>αι ανοίγει επιτέλους έναν ενάρετο οικονομικό κύκλο. Ρυθμίζονται, λοιπόν, όλες οι οφειλές ευνοϊκά, χωρίς να ευνοούνται οι στρατηγικοί κακοπληρωτές, λόγω και της άρσης του τραπεζικού απορρήτου, αλλά και της εθελοντικής δήλωσης των δανειοληπτών απέναντι σε έν</w:t>
      </w:r>
      <w:r>
        <w:rPr>
          <w:rFonts w:eastAsia="Times New Roman" w:cs="Times New Roman"/>
          <w:szCs w:val="24"/>
        </w:rPr>
        <w:t xml:space="preserve">α ευρύτερο στρογγυλό τραπέζι. </w:t>
      </w:r>
    </w:p>
    <w:p w14:paraId="6242BB1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Πρωταρχικός σκοπός είναι να μην κλείσουν οι βιώσιμες επιχειρήσεις. Εμφορούμαστε από επιχειρηματική στρατηγική. Είναι ένας νέος νόμος ο οποίος είναι απλά ρυθμιστικός και δεν είναι πτωχευτικός, διότι στηρίζεται σε από κοινού συ</w:t>
      </w:r>
      <w:r>
        <w:rPr>
          <w:rFonts w:eastAsia="Times New Roman" w:cs="Times New Roman"/>
          <w:szCs w:val="24"/>
        </w:rPr>
        <w:t xml:space="preserve">μφωνηθέντα και μόνο. Εμπιστευόμαστε, λοιπόν, με λίγα λόγια, το κίνητρο της λύσης. </w:t>
      </w:r>
    </w:p>
    <w:p w14:paraId="6242BB1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Επειδή θέλω να αναφέρω και κάτι για την τροπολογία που κατέθεσα εγώ </w:t>
      </w:r>
      <w:r>
        <w:rPr>
          <w:rFonts w:eastAsia="Times New Roman" w:cs="Times New Roman"/>
          <w:szCs w:val="24"/>
        </w:rPr>
        <w:t xml:space="preserve">ως </w:t>
      </w:r>
      <w:r>
        <w:rPr>
          <w:rFonts w:eastAsia="Times New Roman" w:cs="Times New Roman"/>
          <w:szCs w:val="24"/>
        </w:rPr>
        <w:t xml:space="preserve">Βουλευτής, κύριε Πρόεδρε, θα σας παρακαλούσα για την ανοχή σας για να κλείσω την τοποθέτησή μου γιατί </w:t>
      </w:r>
      <w:r>
        <w:rPr>
          <w:rFonts w:eastAsia="Times New Roman" w:cs="Times New Roman"/>
          <w:szCs w:val="24"/>
        </w:rPr>
        <w:t>τα έχουν πει τα περισσότερα οι συνάδελφοί μου και η εισηγήτρια μας.</w:t>
      </w:r>
    </w:p>
    <w:p w14:paraId="6242BB1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Λοιπόν, τελειώνοντας λέω πως οφειλέτες και πιστωτές μπορούν να διαμορφώσουν ελεύθερα το περιεχόμενο της συμφωνίας αναδιάρθρωσης των χρεών και άρα να προσδιορίσουν κατά βούληση το ύψος της </w:t>
      </w:r>
      <w:r>
        <w:rPr>
          <w:rFonts w:eastAsia="Times New Roman" w:cs="Times New Roman"/>
          <w:szCs w:val="24"/>
        </w:rPr>
        <w:t>διαγραφής οφειλών. Πιο συγκεκριμένα, η σύμβαση αναδιάρθρωσης των οφειλών αρχίζει και εκτελείται από την ημέρα ολοκλήρωσης της διαδικασίας διαπραγμάτευσης αναλογικά προς όλους τους πιστωτές. Η σύμβαση της αναδιάρθρωσης οφειλών καθίσταται δεσμευτική για όλου</w:t>
      </w:r>
      <w:r>
        <w:rPr>
          <w:rFonts w:eastAsia="Times New Roman" w:cs="Times New Roman"/>
          <w:szCs w:val="24"/>
        </w:rPr>
        <w:t xml:space="preserve">ς τους πιστωτές, ανεξαρτήτως συμμετοχής τους στη διαπραγμάτευση ή στη συμφωνία που επιτεύχθηκε, εφόσον επικυρωθεί στη συνέχεια από αρμόδιο δικαστήριο, δηλαδή το πολυμελές πρωτοδικείο στην περιφέρεια του οποίου έχει έδρα ο οφειλέτης. </w:t>
      </w:r>
    </w:p>
    <w:p w14:paraId="6242BB1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Είναι μπροστά μας μια </w:t>
      </w:r>
      <w:r>
        <w:rPr>
          <w:rFonts w:eastAsia="Times New Roman" w:cs="Times New Roman"/>
          <w:szCs w:val="24"/>
        </w:rPr>
        <w:t xml:space="preserve">συγκεκριμένη πρόκληση, που είναι η ρύθμιση εκατοντάδων χιλιάδων οφειλών των επιχειρήσεων. Αυτή είναι η πραγματικότητα. Αυτήν έχουμε να υπερβούμε. Πράγματι, ο πήχης είναι ψηλά, αλλά είμαι σίγουρος ότι θα τον υπερβούμε για άλλη μία φορά. </w:t>
      </w:r>
    </w:p>
    <w:p w14:paraId="6242BB1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Έκλεισα την τοποθέτ</w:t>
      </w:r>
      <w:r>
        <w:rPr>
          <w:rFonts w:eastAsia="Times New Roman" w:cs="Times New Roman"/>
          <w:szCs w:val="24"/>
        </w:rPr>
        <w:t xml:space="preserve">ησή μου για τον εξωδικαστικό συμβιβασμό λίγο σύντομα γιατί θέλω να αναφερθώ -επειδή ακούστηκαν πάρα πολλά από τους συναδέλφους σε αυτήν την Αίθουσα- στην τροπολογία που κατέθεσα και αφορά τα εξής. </w:t>
      </w:r>
    </w:p>
    <w:p w14:paraId="6242BB1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Κατ’ αρχάς, κάθε τροπολογία που κατατίθεται έχει ορίζοντα </w:t>
      </w:r>
      <w:r>
        <w:rPr>
          <w:rFonts w:eastAsia="Times New Roman" w:cs="Times New Roman"/>
          <w:szCs w:val="24"/>
        </w:rPr>
        <w:t>και στόχο να λύσει κάποια πρακτικά ζητήματα τα οποία προκύπτουν από την ίδια την πραγματικότητα και εν προκειμένω στην οικονομία. Θα ήθελα και θα παρακαλούσα όταν καταθέτει κάποιος Βουλευτής μια τροπολογία αυτοί οι οποίοι συμφωνούν ή διαφωνούν, να τοποθετο</w:t>
      </w:r>
      <w:r>
        <w:rPr>
          <w:rFonts w:eastAsia="Times New Roman" w:cs="Times New Roman"/>
          <w:szCs w:val="24"/>
        </w:rPr>
        <w:t>ύνται επί της ουσίας της τροπολογίας για το αν είναι δίκαιη, αν είναι διαφανής, αν λύνει προβλήματα και όχι επί της διαδικασίας, ποιους αφορά, επί μιας τερατολογίας και μιας πραγματικότητας η οποία δεν έχει κα</w:t>
      </w:r>
      <w:r>
        <w:rPr>
          <w:rFonts w:eastAsia="Times New Roman" w:cs="Times New Roman"/>
          <w:szCs w:val="24"/>
        </w:rPr>
        <w:t>μ</w:t>
      </w:r>
      <w:r>
        <w:rPr>
          <w:rFonts w:eastAsia="Times New Roman" w:cs="Times New Roman"/>
          <w:szCs w:val="24"/>
        </w:rPr>
        <w:t xml:space="preserve">μιά σχέση με εμένα και την επιστρέφω σε όσους </w:t>
      </w:r>
      <w:r>
        <w:rPr>
          <w:rFonts w:eastAsia="Times New Roman" w:cs="Times New Roman"/>
          <w:szCs w:val="24"/>
        </w:rPr>
        <w:t xml:space="preserve">εκφράστηκαν με αυτόν τον αρνητικό τρόπο. </w:t>
      </w:r>
    </w:p>
    <w:p w14:paraId="6242BB1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συγκεκριμένη τροπολογία, λοιπόν, αφορά στην επιχειρηματικότητα πάλι, αφορά στην προσπάθεια να μπουν κάποιοι κανόνες δικαίου και διαφάνειας σε συγκεκριμένα ζητήματα που προκύπτουν μόνο από αποκρατικοποιήσεις επιχε</w:t>
      </w:r>
      <w:r>
        <w:rPr>
          <w:rFonts w:eastAsia="Times New Roman" w:cs="Times New Roman"/>
          <w:szCs w:val="24"/>
        </w:rPr>
        <w:t xml:space="preserve">ιρήσεων ή εξυγιάνσεις ή ειδικές εκκαθαρίσεις, αφορούν θέματα και σε σχέση με τον ευρύτερο δημόσιο τομέα, αφορούν εξαιρετικές περιπτώσεις παραβάσεων λαθρεμπορίας και μόνο, τίποτα άλλο, δεν αφορούν ένα γενικό ρυθμιστικό πλαίσιο. Επιθυμεί να δώσει λύση στους </w:t>
      </w:r>
      <w:r>
        <w:rPr>
          <w:rFonts w:eastAsia="Times New Roman" w:cs="Times New Roman"/>
          <w:szCs w:val="24"/>
        </w:rPr>
        <w:t xml:space="preserve">νέους επενδυτές οι οποίοι ενδέχεται να έχουν προβλήματα όσον αφορά τη διάρκεια της επιχείρησης και τη βιωσιμότητά της, άρα το μέλλον της επιχείρησης και των εργαζομένων της από ευθύνες τις οποίες επ’ ουδενί και αποδεδειγμένα δεν έχουν οι ίδιοι, αλλά έχουν </w:t>
      </w:r>
      <w:r>
        <w:rPr>
          <w:rFonts w:eastAsia="Times New Roman" w:cs="Times New Roman"/>
          <w:szCs w:val="24"/>
        </w:rPr>
        <w:t>κάποιοι προηγούμενοι. Οι ευθύνες και όλες οι απαιτήσεις του δημοσίου παραμένουν στους προηγούμενους και δεν υπάρχει κανένα θέμα ούτε χαριστικότητας ούτε τίποτα άλλο, απλά αυτός ο νέος επενδυτής, ο οποίος αποδεδειγμένα δεν έχει καμμία σχέση με νέα προβλήματ</w:t>
      </w:r>
      <w:r>
        <w:rPr>
          <w:rFonts w:eastAsia="Times New Roman" w:cs="Times New Roman"/>
          <w:szCs w:val="24"/>
        </w:rPr>
        <w:t xml:space="preserve">α, που όμως οφείλονται αποκλειστικά στο παρελθόν, νομίζουμε ότι δεν πρέπει να συνεχίζει να εμπλέκεται και ζητάμε τα εξής. Θα μου επιτρέψετε να διαβάσω συγκεκριμένα τι λέει η τροπολογία, γιατί έχει τη σημασία της. </w:t>
      </w:r>
    </w:p>
    <w:p w14:paraId="6242BB1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w:t>
      </w:r>
      <w:r>
        <w:rPr>
          <w:rFonts w:eastAsia="Times New Roman" w:cs="Times New Roman"/>
          <w:szCs w:val="24"/>
        </w:rPr>
        <w:t xml:space="preserve">μβάνει ο </w:t>
      </w:r>
      <w:r>
        <w:rPr>
          <w:rFonts w:eastAsia="Times New Roman" w:cs="Times New Roman"/>
          <w:szCs w:val="24"/>
        </w:rPr>
        <w:t xml:space="preserve">Β΄ </w:t>
      </w:r>
      <w:r>
        <w:rPr>
          <w:rFonts w:eastAsia="Times New Roman" w:cs="Times New Roman"/>
          <w:szCs w:val="24"/>
        </w:rPr>
        <w:t xml:space="preserve">Αντιπρόεδρος της Βουλής κ. </w:t>
      </w:r>
      <w:r w:rsidRPr="0046708C">
        <w:rPr>
          <w:rFonts w:eastAsia="Times New Roman" w:cs="Times New Roman"/>
          <w:b/>
          <w:szCs w:val="24"/>
        </w:rPr>
        <w:t>ΓΕΩΡΓΙΟΣ ΒΑΡΕΜΕΝΟΣ</w:t>
      </w:r>
      <w:r>
        <w:rPr>
          <w:rFonts w:eastAsia="Times New Roman" w:cs="Times New Roman"/>
          <w:szCs w:val="24"/>
        </w:rPr>
        <w:t>)</w:t>
      </w:r>
    </w:p>
    <w:p w14:paraId="6242BB1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Για την καταβολή, λοιπόν, προστίμου πολλαπλών τελών, δασμών και λοιπών επιβαρύνσεων που επιβάλλονται και καταλογίζονται σε βάρος των κυρίως υπαίτιων</w:t>
      </w:r>
      <w:r>
        <w:rPr>
          <w:rFonts w:eastAsia="Times New Roman" w:cs="Times New Roman"/>
          <w:b/>
          <w:szCs w:val="24"/>
        </w:rPr>
        <w:t xml:space="preserve"> </w:t>
      </w:r>
      <w:r>
        <w:rPr>
          <w:rFonts w:eastAsia="Times New Roman" w:cs="Times New Roman"/>
          <w:szCs w:val="24"/>
        </w:rPr>
        <w:t>της παράβασης που έγινε -και έχουν επιβληθεί δη</w:t>
      </w:r>
      <w:r>
        <w:rPr>
          <w:rFonts w:eastAsia="Times New Roman" w:cs="Times New Roman"/>
          <w:szCs w:val="24"/>
        </w:rPr>
        <w:t xml:space="preserve">λαδή- δεν κηρύσσονται αλληλέγγυα και συνυπεύθυνα τα αστικά και ως άνω πρόσωπα, δηλαδή οι νέοι επενδυτές, στον βαθμό που αποδεδειγμένα δεν είχαν κοινοποιηθεί καταλογιστικές πράξεις και η συγκεκριμένη εκκρεμότητα δεν είχε γνωστοποιηθεί στους ενδιαφερόμενους </w:t>
      </w:r>
      <w:r>
        <w:rPr>
          <w:rFonts w:eastAsia="Times New Roman" w:cs="Times New Roman"/>
          <w:szCs w:val="24"/>
        </w:rPr>
        <w:t xml:space="preserve">επενδυτές κατά το κρίσιμο στάδιο της διενέργειας του ανάλογου διαγωνισμού». </w:t>
      </w:r>
    </w:p>
    <w:p w14:paraId="6242BB1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και μόνο αυτό. Μακριά από εμάς οποιαδήποτε εμπλοκή με πράγματα που δεν έχουν καμμιά σχέση με την πραγματικότητα, μακριά από εμάς οτιδήποτε δεν έχει σχέση με την επίλυση πραγμ</w:t>
      </w:r>
      <w:r>
        <w:rPr>
          <w:rFonts w:eastAsia="Times New Roman" w:cs="Times New Roman"/>
          <w:szCs w:val="24"/>
        </w:rPr>
        <w:t xml:space="preserve">ατικών προβλημάτων της επιχειρηματικότητας, των επιχειρήσεων και των εργαζομένων σε αυτές. </w:t>
      </w:r>
    </w:p>
    <w:p w14:paraId="6242BB1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42BB20"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B2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6242BB2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 κ. Γεώργιος Δημαράς από τον ΣΥΡΙΖΑ έχει τον λόγο. </w:t>
      </w:r>
    </w:p>
    <w:p w14:paraId="6242BB2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ΔΗΜΑΡΑΣ:</w:t>
      </w:r>
      <w:r>
        <w:rPr>
          <w:rFonts w:eastAsia="Times New Roman" w:cs="Times New Roman"/>
          <w:szCs w:val="24"/>
        </w:rPr>
        <w:t xml:space="preserve"> Κυρίες και κύριοι συνάδελφοι, η ανάγκη για το νομοσχέδιο προφανώς είναι αδιαμφισβήτητη. Με βάση τα στοιχεία που κατέθεσε η ΓΣΕΒΕΕ, τα κόκκινα</w:t>
      </w:r>
      <w:r>
        <w:rPr>
          <w:rFonts w:eastAsia="Times New Roman" w:cs="Times New Roman"/>
          <w:szCs w:val="24"/>
        </w:rPr>
        <w:t xml:space="preserve"> </w:t>
      </w:r>
      <w:r>
        <w:rPr>
          <w:rFonts w:eastAsia="Times New Roman" w:cs="Times New Roman"/>
          <w:szCs w:val="24"/>
        </w:rPr>
        <w:t>δάνεια ανέρχονται γύρω στα 107 δισεκατομμύρια. Και θα πρέπει να έχουν μειωθεί κατά 40 δισεκατομμύρια</w:t>
      </w:r>
      <w:r>
        <w:rPr>
          <w:rFonts w:eastAsia="Times New Roman" w:cs="Times New Roman"/>
          <w:szCs w:val="24"/>
        </w:rPr>
        <w:t xml:space="preserve"> περίπου μέχρι το τέλος του 2019, σύμφωνα με την προθεσμία που έχει θέσει η ευρωπαϊκή τραπεζική αρχή. Στον νέο νόμο δυνητικά μπορούν να ενταχθούν περίπου τετρακόσιες χιλιάδες επιχειρήσεις που στη συντριπτική τους πλειοψηφία είναι πολύ μικρές επιχειρήσεις, </w:t>
      </w:r>
      <w:r>
        <w:rPr>
          <w:rFonts w:eastAsia="Times New Roman" w:cs="Times New Roman"/>
          <w:szCs w:val="24"/>
        </w:rPr>
        <w:t xml:space="preserve">κάτι που μπορεί να θέσει τις προϋποθέσεις για μια νέα εκκίνηση στην οικονομία σε πιο σταθερές και υγιείς βάσεις. </w:t>
      </w:r>
    </w:p>
    <w:p w14:paraId="6242BB2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επιθετικότητα της Νέας Δημοκρατίας στο νομοσχέδιο κατά την άποψή μου είναι αδικαιολόγητη. Αν γνώριζε ο ελληνικός λαός όλη την αλήθεια και σε</w:t>
      </w:r>
      <w:r>
        <w:rPr>
          <w:rFonts w:eastAsia="Times New Roman" w:cs="Times New Roman"/>
          <w:szCs w:val="24"/>
        </w:rPr>
        <w:t xml:space="preserve"> βάθος τα γεγονότα και τις παραλείψεις των κυβερνήσεων Νέας Δημοκρατίας και ΠΑΣΟΚ που κατέστρεψαν και τη χώρα αλλά και αυτές τις μικρές και μικρομεσαίες επιχειρήσεις, θα είχε άλλη στάση. </w:t>
      </w:r>
    </w:p>
    <w:p w14:paraId="6242BB2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ερωτήματα υπάρχουν και θα τίθενται για πολλά χρόνια. Ποιοι ευθύνο</w:t>
      </w:r>
      <w:r>
        <w:rPr>
          <w:rFonts w:eastAsia="Times New Roman" w:cs="Times New Roman"/>
          <w:szCs w:val="24"/>
        </w:rPr>
        <w:t>νται για τη μη εποπτεία του τραπεζικού συστήματος; Ποιοι έκλειναν τα μάτια στη μεγάλη κλοπή των αποταμιεύσεων των Ελλήνων; Πώς και με τι κριτήρια δάνειζαν οι τράπεζες επιχειρήσεις χωρίς πιθανότητα βιωσιμότητας; Ποιοι κινούσαν τα νήματα της συγκάλυψης των ε</w:t>
      </w:r>
      <w:r>
        <w:rPr>
          <w:rFonts w:eastAsia="Times New Roman" w:cs="Times New Roman"/>
          <w:szCs w:val="24"/>
        </w:rPr>
        <w:t xml:space="preserve">υθυνών των τραπεζικών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δάνειζαν -πιθανώς με το αζημίωτο- σε μη φερέγγυα πρόσωπα και επιχειρήσεις με τον ίδιο τρόπο που δάνειζαν και τα αφερέγγυα κόμματα ΠΑΣΟΚ, Νέα Δημοκρατία κ.λπ., αλλά και τα ΜΜΕ με μυθώδη ποσά; </w:t>
      </w:r>
    </w:p>
    <w:p w14:paraId="6242BB2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εισηγήτρια της Νέας Δημοκρατίας κ. Μπακογιάννη στην </w:t>
      </w:r>
      <w:r>
        <w:rPr>
          <w:rFonts w:eastAsia="Times New Roman" w:cs="Times New Roman"/>
          <w:szCs w:val="24"/>
        </w:rPr>
        <w:t xml:space="preserve">επιτροπή </w:t>
      </w:r>
      <w:r>
        <w:rPr>
          <w:rFonts w:eastAsia="Times New Roman" w:cs="Times New Roman"/>
          <w:szCs w:val="24"/>
        </w:rPr>
        <w:t xml:space="preserve">εγκάλεσε τον Υπουργό Νίκο Παππά γιατί ανέφερε σε πρόσφατη συνέντευξή του ότι αξία δεν έχει μόνο η ποσοτική ανάπτυξη, αλλά τα ποιοτικά χαρακτηριστικά της ανάπτυξης. </w:t>
      </w:r>
    </w:p>
    <w:p w14:paraId="6242BB2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κ. Μπακογιάννη τόνισε την αξία της ποσοτικής ανάπτυξης και απαξίωσε τα ποιοτικά χαρακτηριστικά που πρέπει να έχει η ανάπτυξη για να οδηγεί σε υγιείς οικονομίες με χαμηλή ανεργία, αλλά και σταθερές θέσεις εργασίας. </w:t>
      </w:r>
    </w:p>
    <w:p w14:paraId="6242BB2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Έχω αναφερθεί επανειλημμένα στο θέμα τη</w:t>
      </w:r>
      <w:r>
        <w:rPr>
          <w:rFonts w:eastAsia="Times New Roman" w:cs="Times New Roman"/>
          <w:szCs w:val="24"/>
        </w:rPr>
        <w:t>ς ανάπτυξης του ΑΕΠ με χαρακτηριστικά παρασιτισμού και εφήμερου καταναλωτισμού σε προηγούμενες ομιλίες μου. Χαρακτηριστικό παράδειγμα πάντως αποτελεί η περίοδος διακυβέρνησης της Νέας Δημοκρατίας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2009, όταν είχαμε συνεχή μέση ανάπτυξη του ΑΕΠ κατά 4</w:t>
      </w:r>
      <w:r>
        <w:rPr>
          <w:rFonts w:eastAsia="Times New Roman" w:cs="Times New Roman"/>
          <w:szCs w:val="24"/>
        </w:rPr>
        <w:t xml:space="preserve">% το έτος. Είχαμε, λοιπόν, αυτά τα χρόνια μεγάλη ποσοτική ανάπτυξη του ΑΕΠ, αλλά πού οδηγηθήκαμε; Στην κατάρρευση. Ήταν η ανάπτυξη των δανεικών, η ανάπτυξη του παρασιτισμού, η ανάπτυξη της καταστροφής τελικά. </w:t>
      </w:r>
    </w:p>
    <w:p w14:paraId="6242BB2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ΑΕΠ στη χώρα αυξανόταν με δανεικά και την ί</w:t>
      </w:r>
      <w:r>
        <w:rPr>
          <w:rFonts w:eastAsia="Times New Roman" w:cs="Times New Roman"/>
          <w:szCs w:val="24"/>
        </w:rPr>
        <w:t xml:space="preserve">δια περίοδο η αγροτική και η βιομηχανική παραγωγή μειώνονταν σταθερά. Το ΑΕΠ ως αριθμητικό μέγεθος χωρίς ποιοτικά χαρακτηριστικά δεν αποτελεί αξιόπιστο δίχτυ υγιούς ανάπτυξης. </w:t>
      </w:r>
    </w:p>
    <w:p w14:paraId="6242BB2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4% λοιπόν ετήσια ανάπτυξη, ή και πάνω από 22% στα πέντε χρόνια της Νέας Δημο</w:t>
      </w:r>
      <w:r>
        <w:rPr>
          <w:rFonts w:eastAsia="Times New Roman" w:cs="Times New Roman"/>
          <w:szCs w:val="24"/>
        </w:rPr>
        <w:t xml:space="preserve">κρατίας, μειώθηκε η </w:t>
      </w:r>
      <w:r>
        <w:rPr>
          <w:rFonts w:eastAsia="Times New Roman" w:cs="Times New Roman"/>
          <w:szCs w:val="24"/>
        </w:rPr>
        <w:t xml:space="preserve">αγροτική </w:t>
      </w:r>
      <w:r>
        <w:rPr>
          <w:rFonts w:eastAsia="Times New Roman" w:cs="Times New Roman"/>
          <w:szCs w:val="24"/>
        </w:rPr>
        <w:t>παραγωγή κατά 28% ποσοτικά, εκφρασμένη σε ευρώ και ο δευτερογενής τομέας τα ίδια χρόνια κατά 15%, ενώ είχαμε ανάπτυξη 4% τον χρόνο, 22% συνολικά. Την ίδια περίοδο αυξήθηκαν οι καφετέριες, η διαφήμιση, η μόδα, οι πωλήσεις καρτών</w:t>
      </w:r>
      <w:r>
        <w:rPr>
          <w:rFonts w:eastAsia="Times New Roman" w:cs="Times New Roman"/>
          <w:szCs w:val="24"/>
        </w:rPr>
        <w:t xml:space="preserve">, ασφαλειών και όλα τα σχετικά. </w:t>
      </w:r>
    </w:p>
    <w:p w14:paraId="6242BB2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Περίμενα, λοιπόν, από τα στελέχη της Αντιπολίτευσης, μετά την αρνητική αυτή εμπειρία στη χώρα μας, να έχουν κατανοήσει πλέον την ανάγκη μιας ανάπτυξης με ποιοτικά χαρακτηριστικά, που θα οδηγεί σε βιωσιμότητα. </w:t>
      </w:r>
    </w:p>
    <w:p w14:paraId="6242BB2C" w14:textId="77777777" w:rsidR="000E4403" w:rsidRDefault="00E3488B">
      <w:pPr>
        <w:spacing w:line="600" w:lineRule="auto"/>
        <w:jc w:val="both"/>
        <w:rPr>
          <w:rFonts w:eastAsia="Times New Roman" w:cs="Times New Roman"/>
          <w:szCs w:val="24"/>
        </w:rPr>
      </w:pPr>
      <w:r>
        <w:rPr>
          <w:rFonts w:eastAsia="Times New Roman" w:cs="Times New Roman"/>
          <w:szCs w:val="24"/>
        </w:rPr>
        <w:t xml:space="preserve">Είναι εκείνα </w:t>
      </w:r>
      <w:r>
        <w:rPr>
          <w:rFonts w:eastAsia="Times New Roman" w:cs="Times New Roman"/>
          <w:szCs w:val="24"/>
        </w:rPr>
        <w:t xml:space="preserve">τα χαρακτηριστικά που οικοδομούν βιώσιμη οικονομία και όχι φούσκες ανάπτυξης που καταστρέφουν τον παραγωγικό ιστό της κοινωνίας. </w:t>
      </w:r>
    </w:p>
    <w:p w14:paraId="6242BB2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αλήθεια ότι κάθε μονάδα αύξησης του ΑΕΠ φέρνει κάποιες θέσεις εργασίας. Επιμένω, όμως. Όταν η ανάπτυξη είναι φούσκα, αυτ</w:t>
      </w:r>
      <w:r>
        <w:rPr>
          <w:rFonts w:eastAsia="Times New Roman" w:cs="Times New Roman"/>
          <w:szCs w:val="24"/>
        </w:rPr>
        <w:t>ές οι θέσεις εργασίας χάνονται, όπως χάθηκαν όταν έσκασε η φούσκα</w:t>
      </w:r>
      <w:r>
        <w:rPr>
          <w:rFonts w:eastAsia="Times New Roman" w:cs="Times New Roman"/>
          <w:szCs w:val="24"/>
        </w:rPr>
        <w:t xml:space="preserve"> </w:t>
      </w:r>
      <w:r>
        <w:rPr>
          <w:rFonts w:eastAsia="Times New Roman" w:cs="Times New Roman"/>
          <w:szCs w:val="24"/>
        </w:rPr>
        <w:t>των τραπεζών, όπως χάθηκαν όταν έσκασε η φούσκα</w:t>
      </w:r>
      <w:r>
        <w:rPr>
          <w:rFonts w:eastAsia="Times New Roman" w:cs="Times New Roman"/>
          <w:szCs w:val="24"/>
        </w:rPr>
        <w:t xml:space="preserve"> </w:t>
      </w:r>
      <w:r>
        <w:rPr>
          <w:rFonts w:eastAsia="Times New Roman" w:cs="Times New Roman"/>
          <w:szCs w:val="24"/>
        </w:rPr>
        <w:t>της οικοδομής.</w:t>
      </w:r>
    </w:p>
    <w:p w14:paraId="6242BB2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Άλλη, λοιπόν, η ανάπτυξη που ευαγγελίζεται ο Αντιπρόεδρος της </w:t>
      </w:r>
      <w:r>
        <w:rPr>
          <w:rFonts w:eastAsia="Times New Roman"/>
          <w:bCs/>
        </w:rPr>
        <w:t>Νέας Δημοκρατίας</w:t>
      </w:r>
      <w:r>
        <w:rPr>
          <w:rFonts w:eastAsia="Times New Roman" w:cs="Times New Roman"/>
          <w:szCs w:val="24"/>
        </w:rPr>
        <w:t xml:space="preserve"> με την πώληση νησιών και παραλιών και άλλη η ποι</w:t>
      </w:r>
      <w:r>
        <w:rPr>
          <w:rFonts w:eastAsia="Times New Roman" w:cs="Times New Roman"/>
          <w:szCs w:val="24"/>
        </w:rPr>
        <w:t>οτική ανάπτυξη που οδηγεί σε βιώσιμη οικονομία και πραγματική ευημερία. Ας μιλήσουμε, λοιπόν, για τις μεγάλες πολιτικές και ιδεολογικές διαφορές που έχουν τα κόμματα.</w:t>
      </w:r>
    </w:p>
    <w:p w14:paraId="6242BB2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Εκφράζοντας τη Βουλή, τις θέσεις της πολιτικής οικολογίας, έχω διαφοροποιηθεί από το κυρί</w:t>
      </w:r>
      <w:r>
        <w:rPr>
          <w:rFonts w:eastAsia="Times New Roman" w:cs="Times New Roman"/>
          <w:szCs w:val="24"/>
        </w:rPr>
        <w:t xml:space="preserve">αρχο σύστημα που εκφράστηκε τα προηγούμενα χρόνια από Νέα Δημοκρατία και ΠΑΣΟΚ και ιδιαίτερα για το ΠΑΣΟΚ, από την περίοδο της διακυβέρνησης Σημίτη και μετά. </w:t>
      </w:r>
    </w:p>
    <w:p w14:paraId="6242BB3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Τα δύο κόμματα ταυτίστηκαν ιδεολογικά και πολιτικά στην εφαρμοζόμενη πολιτική με τον νεοφιλελευθε</w:t>
      </w:r>
      <w:r>
        <w:rPr>
          <w:rFonts w:eastAsia="Times New Roman" w:cs="Times New Roman"/>
          <w:szCs w:val="24"/>
        </w:rPr>
        <w:t>ρισμό και τη βάρβαρη παγκοσμιοποίηση. Δεν ταυτίζω, βέβαια, όλους τους Βουλευτές με την πολιτική των κομμάτων, ούτε ταυτίζω το ΠΑΣΟΚ με τη Νέα Δημοκρατία. Έχει, όμως, γίνει μεγάλη μετατόπιση του ΠΑΣΟΚ προς τον νεοφιλελευθερισμό.</w:t>
      </w:r>
    </w:p>
    <w:p w14:paraId="6242BB3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σύστημα έχει τα εξής βασι</w:t>
      </w:r>
      <w:r>
        <w:rPr>
          <w:rFonts w:eastAsia="Times New Roman" w:cs="Times New Roman"/>
          <w:szCs w:val="24"/>
        </w:rPr>
        <w:t>κά χαρακτηριστικά. Αυξάνει τις οικονομικές ανισότητες μεταξύ εργαζομένων και της μεγάλης πλειοψηφίας των πολιτών και των οικονομικών ελίτ. Το 1% του παγκόσμιου πληθυσμού κατέχει τόσο πλούτο όσο το υπόλοιπο 99%, σύμφωνα με στοιχεία του ΟΗΕ. Διαμορφώνει μη β</w:t>
      </w:r>
      <w:r>
        <w:rPr>
          <w:rFonts w:eastAsia="Times New Roman" w:cs="Times New Roman"/>
          <w:szCs w:val="24"/>
        </w:rPr>
        <w:t>ιώσιμες οικονομίες. Σπαταλά τους φυσικούς πόρους και καταστρέφει τη φύση. Καταστρέφει τα μικρομεσαία στρώματα και τις μικρομεσαίες επιχειρήσεις.</w:t>
      </w:r>
    </w:p>
    <w:p w14:paraId="6242BB3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αυτό το οικονομικό πλαίσιο του νεοφιλελευθερισμού και της ασύμμετρης ανάπτυξης του επιθετικού καπιταλισμού τ</w:t>
      </w:r>
      <w:r>
        <w:rPr>
          <w:rFonts w:eastAsia="Times New Roman" w:cs="Times New Roman"/>
          <w:szCs w:val="24"/>
        </w:rPr>
        <w:t xml:space="preserve">ων </w:t>
      </w:r>
      <w:r>
        <w:rPr>
          <w:rFonts w:eastAsia="Times New Roman" w:cs="Times New Roman"/>
          <w:szCs w:val="24"/>
        </w:rPr>
        <w:t>πολυεθνικών</w:t>
      </w:r>
      <w:r>
        <w:rPr>
          <w:rFonts w:eastAsia="Times New Roman" w:cs="Times New Roman"/>
          <w:szCs w:val="24"/>
        </w:rPr>
        <w:t xml:space="preserve">, </w:t>
      </w:r>
      <w:r>
        <w:rPr>
          <w:rFonts w:eastAsia="Times New Roman" w:cs="Times New Roman"/>
          <w:szCs w:val="24"/>
        </w:rPr>
        <w:t xml:space="preserve">λειτούργησε </w:t>
      </w:r>
      <w:r>
        <w:rPr>
          <w:rFonts w:eastAsia="Times New Roman" w:cs="Times New Roman"/>
          <w:szCs w:val="24"/>
        </w:rPr>
        <w:t>το τραπεζικό σύστημα και οι επιχειρήσεις. Δεν είχε η Νέα Δημοκρατία σχέδιο βιώσιμης οικονομίας, ούτε ποτέ θα αποκτήσει. Το σχέδιο βιωσιμότητας δεν έχει σχέση με την ασύδοτη αγορά του νεοφιλελευθερισμού που είναι ο πυρήνας της ιδ</w:t>
      </w:r>
      <w:r>
        <w:rPr>
          <w:rFonts w:eastAsia="Times New Roman" w:cs="Times New Roman"/>
          <w:szCs w:val="24"/>
        </w:rPr>
        <w:t xml:space="preserve">εολογίας της </w:t>
      </w:r>
      <w:r>
        <w:rPr>
          <w:rFonts w:eastAsia="Times New Roman"/>
          <w:bCs/>
        </w:rPr>
        <w:t>Νέας Δημοκρατίας</w:t>
      </w:r>
      <w:r>
        <w:rPr>
          <w:rFonts w:eastAsia="Times New Roman" w:cs="Times New Roman"/>
          <w:szCs w:val="24"/>
        </w:rPr>
        <w:t xml:space="preserve">. Οι επιχειρήσεις, λοιπόν, οδηγήθηκαν σε αδιέξοδο από τη δική σας πολιτική. </w:t>
      </w:r>
    </w:p>
    <w:p w14:paraId="6242BB3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τα δάνεια που χωρίς περίσκεψη επιβαρύνατε τη χώρα, έμπαιναν κεφάλαια στην αγορά που διόγκωσαν τις υπηρεσίες, το εμπόριο και τον παρασιτισμό σε βάρο</w:t>
      </w:r>
      <w:r>
        <w:rPr>
          <w:rFonts w:eastAsia="Times New Roman" w:cs="Times New Roman"/>
          <w:szCs w:val="24"/>
        </w:rPr>
        <w:t>ς των πραγματικών παραγωγικών τομέων της οικονομίας. Οι δικές σας φούσκες</w:t>
      </w:r>
      <w:r>
        <w:rPr>
          <w:rFonts w:eastAsia="Times New Roman" w:cs="Times New Roman"/>
          <w:szCs w:val="24"/>
        </w:rPr>
        <w:t xml:space="preserve"> </w:t>
      </w:r>
      <w:r>
        <w:rPr>
          <w:rFonts w:eastAsia="Times New Roman" w:cs="Times New Roman"/>
          <w:szCs w:val="24"/>
        </w:rPr>
        <w:t>έσκασαν και τις δυσκολίες ανόρθωσης διαχειρίζεται η σημερινή Κυβέρνηση.</w:t>
      </w:r>
    </w:p>
    <w:p w14:paraId="6242BB3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Ζητούμενο, όμως, είναι σήμερα ένα πρόγραμμα ανάκτησης οικονομικής ανεξαρτησίας σε βιώσιμη κατεύθυνση και σε αυ</w:t>
      </w:r>
      <w:r>
        <w:rPr>
          <w:rFonts w:eastAsia="Times New Roman" w:cs="Times New Roman"/>
          <w:szCs w:val="24"/>
        </w:rPr>
        <w:t xml:space="preserve">τό πρέπει να επιμείνουμε και να βοηθήσουμε όλοι. </w:t>
      </w:r>
    </w:p>
    <w:p w14:paraId="6242BB35" w14:textId="77777777" w:rsidR="000E4403" w:rsidRDefault="00E3488B">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είναι σημαντικό να υπερψηφίσουμε το νομοσχέδιο για τον εξωδικαστικό μηχανισμό ρύθμισης οφειλών, που θα δώσει ανάσα σε εκατοντάδες επιχειρήσεις και εργαζόμενους. </w:t>
      </w:r>
    </w:p>
    <w:p w14:paraId="6242BB36" w14:textId="77777777" w:rsidR="000E4403" w:rsidRDefault="00E3488B">
      <w:pPr>
        <w:tabs>
          <w:tab w:val="left" w:pos="1800"/>
        </w:tabs>
        <w:spacing w:line="600" w:lineRule="auto"/>
        <w:ind w:firstLine="720"/>
        <w:jc w:val="both"/>
        <w:rPr>
          <w:rFonts w:eastAsia="Times New Roman"/>
          <w:szCs w:val="24"/>
        </w:rPr>
      </w:pPr>
      <w:r>
        <w:rPr>
          <w:rFonts w:eastAsia="Times New Roman"/>
          <w:szCs w:val="24"/>
        </w:rPr>
        <w:t xml:space="preserve">(Στο σημείο </w:t>
      </w:r>
      <w:r>
        <w:rPr>
          <w:rFonts w:eastAsia="Times New Roman"/>
          <w:szCs w:val="24"/>
        </w:rPr>
        <w:t>αυτό κτυπάει το κουδούνι λήξεως του χρόνου ομιλίας του κυρίου Βουλευτή)</w:t>
      </w:r>
    </w:p>
    <w:p w14:paraId="6242BB37" w14:textId="77777777" w:rsidR="000E4403" w:rsidRDefault="00E3488B">
      <w:pPr>
        <w:tabs>
          <w:tab w:val="left" w:pos="1800"/>
        </w:tabs>
        <w:spacing w:line="600" w:lineRule="auto"/>
        <w:ind w:firstLine="720"/>
        <w:jc w:val="both"/>
        <w:rPr>
          <w:rFonts w:eastAsia="Times New Roman"/>
          <w:szCs w:val="24"/>
        </w:rPr>
      </w:pPr>
      <w:r>
        <w:rPr>
          <w:rFonts w:eastAsia="Times New Roman"/>
          <w:szCs w:val="24"/>
        </w:rPr>
        <w:t xml:space="preserve">Ένα λεπτό ακόμη, </w:t>
      </w:r>
      <w:r>
        <w:rPr>
          <w:rFonts w:eastAsia="Times New Roman"/>
          <w:bCs/>
        </w:rPr>
        <w:t>κύριε Πρόεδρε.</w:t>
      </w:r>
    </w:p>
    <w:p w14:paraId="6242BB3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νομοσχέδιο, όπως είναι αυτονόητο, δεν μπορεί να λύσει όλα τα προβλήματα των υπερχρεωμένων επιχειρήσεων. Δίνει, όμως, τη δυνατότητα σε πολλές επιχειρή</w:t>
      </w:r>
      <w:r>
        <w:rPr>
          <w:rFonts w:eastAsia="Times New Roman" w:cs="Times New Roman"/>
          <w:szCs w:val="24"/>
        </w:rPr>
        <w:t>σεις να επιβιώσουν.</w:t>
      </w:r>
    </w:p>
    <w:p w14:paraId="6242BB39" w14:textId="77777777" w:rsidR="000E4403" w:rsidRDefault="00E3488B">
      <w:pPr>
        <w:tabs>
          <w:tab w:val="left" w:pos="1800"/>
        </w:tabs>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6242BB3A" w14:textId="77777777" w:rsidR="000E4403" w:rsidRDefault="00E3488B">
      <w:pPr>
        <w:tabs>
          <w:tab w:val="left" w:pos="1800"/>
        </w:tabs>
        <w:spacing w:line="600" w:lineRule="auto"/>
        <w:ind w:firstLine="720"/>
        <w:jc w:val="both"/>
        <w:rPr>
          <w:rFonts w:eastAsia="Times New Roman"/>
          <w:bCs/>
        </w:rPr>
      </w:pPr>
      <w:r>
        <w:rPr>
          <w:rFonts w:eastAsia="Times New Roman"/>
          <w:szCs w:val="24"/>
        </w:rPr>
        <w:t xml:space="preserve">Ζήτησα ένα λεπτό ακόμη, </w:t>
      </w:r>
      <w:r>
        <w:rPr>
          <w:rFonts w:eastAsia="Times New Roman"/>
          <w:bCs/>
        </w:rPr>
        <w:t>κύριε Πρόεδρε. Δεν μπορώ να μιλάω όταν ταυτόχρονα βουίζει το κουδούνι.</w:t>
      </w:r>
    </w:p>
    <w:p w14:paraId="6242BB3B" w14:textId="77777777" w:rsidR="000E4403" w:rsidRDefault="00E3488B">
      <w:pPr>
        <w:tabs>
          <w:tab w:val="left" w:pos="1800"/>
        </w:tabs>
        <w:spacing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 </w:t>
      </w:r>
      <w:r>
        <w:rPr>
          <w:rFonts w:eastAsia="Times New Roman"/>
          <w:bCs/>
        </w:rPr>
        <w:t>Ο αποτελεσ</w:t>
      </w:r>
      <w:r>
        <w:rPr>
          <w:rFonts w:eastAsia="Times New Roman"/>
          <w:bCs/>
        </w:rPr>
        <w:t>ματικότερος τρόπος για να μη βουίζει είναι να τελειώσετε την ομιλία.</w:t>
      </w:r>
    </w:p>
    <w:p w14:paraId="6242BB3C" w14:textId="77777777" w:rsidR="000E4403" w:rsidRDefault="00E3488B">
      <w:pPr>
        <w:tabs>
          <w:tab w:val="left" w:pos="1800"/>
        </w:tabs>
        <w:spacing w:line="600" w:lineRule="auto"/>
        <w:ind w:firstLine="720"/>
        <w:jc w:val="both"/>
        <w:rPr>
          <w:rFonts w:eastAsia="Times New Roman"/>
          <w:bCs/>
        </w:rPr>
      </w:pPr>
      <w:r>
        <w:rPr>
          <w:rFonts w:eastAsia="Times New Roman"/>
          <w:b/>
          <w:bCs/>
        </w:rPr>
        <w:t>ΓΕΩΡΓΙΟΣ ΔΗΜΑΡΑΣ:</w:t>
      </w:r>
      <w:r>
        <w:rPr>
          <w:rFonts w:eastAsia="Times New Roman"/>
          <w:bCs/>
        </w:rPr>
        <w:t xml:space="preserve"> Τελειώνω.</w:t>
      </w:r>
    </w:p>
    <w:p w14:paraId="6242BB3D" w14:textId="77777777" w:rsidR="000E4403" w:rsidRDefault="00E3488B">
      <w:pPr>
        <w:tabs>
          <w:tab w:val="left" w:pos="1800"/>
        </w:tabs>
        <w:spacing w:line="600" w:lineRule="auto"/>
        <w:ind w:firstLine="720"/>
        <w:jc w:val="both"/>
        <w:rPr>
          <w:rFonts w:eastAsia="Times New Roman"/>
          <w:bCs/>
        </w:rPr>
      </w:pPr>
      <w:r>
        <w:rPr>
          <w:rFonts w:eastAsia="Times New Roman"/>
          <w:bCs/>
        </w:rPr>
        <w:t>Αυτό, λοιπόν, θα έχει όφελος και στις τράπεζες, καθώς είναι πιθανότερο να εισπράξουν τα χρήματά τους από επιχειρήσεις που βρίσκονται σε λειτουργία, παρά από επ</w:t>
      </w:r>
      <w:r>
        <w:rPr>
          <w:rFonts w:eastAsia="Times New Roman"/>
          <w:bCs/>
        </w:rPr>
        <w:t>ιχειρήσεις που έχουν κλείσει.</w:t>
      </w:r>
    </w:p>
    <w:p w14:paraId="6242BB3E" w14:textId="77777777" w:rsidR="000E4403" w:rsidRDefault="00E3488B">
      <w:pPr>
        <w:tabs>
          <w:tab w:val="left" w:pos="1800"/>
        </w:tabs>
        <w:spacing w:line="600" w:lineRule="auto"/>
        <w:ind w:firstLine="720"/>
        <w:jc w:val="both"/>
        <w:rPr>
          <w:rFonts w:eastAsia="Times New Roman"/>
          <w:bCs/>
        </w:rPr>
      </w:pPr>
      <w:r>
        <w:rPr>
          <w:rFonts w:eastAsia="Times New Roman"/>
          <w:bCs/>
        </w:rPr>
        <w:t xml:space="preserve">Ένα ακόμη θετικό στοιχείο του νομοσχεδίου είναι ότι δίνεται μεγαλύτερη ευελιξία στη διαδικασία του εξωδικαστικού συμβιβασμού στις μικρές επιχειρήσεις. </w:t>
      </w:r>
    </w:p>
    <w:p w14:paraId="6242BB3F" w14:textId="77777777" w:rsidR="000E4403" w:rsidRDefault="00E3488B">
      <w:pPr>
        <w:tabs>
          <w:tab w:val="left" w:pos="1800"/>
        </w:tabs>
        <w:spacing w:line="600" w:lineRule="auto"/>
        <w:ind w:firstLine="720"/>
        <w:jc w:val="both"/>
        <w:rPr>
          <w:rFonts w:eastAsia="Times New Roman"/>
          <w:bCs/>
        </w:rPr>
      </w:pPr>
      <w:r>
        <w:rPr>
          <w:rFonts w:eastAsia="Times New Roman"/>
          <w:bCs/>
        </w:rPr>
        <w:t>Τέλος, κύριε Πρόεδρε, ήθελα να πω στον Υπουργό ότι η ουσία της τροπολογίας</w:t>
      </w:r>
      <w:r>
        <w:rPr>
          <w:rFonts w:eastAsia="Times New Roman"/>
          <w:bCs/>
        </w:rPr>
        <w:t xml:space="preserve"> του κ. Καρρά είναι πολύ σοβαρή και νομίζω ότι αυτό δεν αμφισβητείται από κανέναν.</w:t>
      </w:r>
    </w:p>
    <w:p w14:paraId="6242BB40" w14:textId="77777777" w:rsidR="000E4403" w:rsidRDefault="00E3488B">
      <w:pPr>
        <w:tabs>
          <w:tab w:val="left" w:pos="1800"/>
        </w:tabs>
        <w:spacing w:line="600" w:lineRule="auto"/>
        <w:ind w:firstLine="720"/>
        <w:jc w:val="both"/>
        <w:rPr>
          <w:rFonts w:eastAsia="Times New Roman"/>
          <w:bCs/>
        </w:rPr>
      </w:pPr>
      <w:r>
        <w:rPr>
          <w:rFonts w:eastAsia="Times New Roman"/>
          <w:bCs/>
        </w:rPr>
        <w:t xml:space="preserve">Δεν ξέρω αν </w:t>
      </w:r>
      <w:r>
        <w:rPr>
          <w:rFonts w:eastAsia="Times New Roman"/>
          <w:bCs/>
        </w:rPr>
        <w:t>στο πλαίσιο</w:t>
      </w:r>
      <w:r>
        <w:rPr>
          <w:rFonts w:eastAsia="Times New Roman"/>
          <w:bCs/>
        </w:rPr>
        <w:t xml:space="preserve"> πλέον της διαπραγμάτευσης και των θεσμών μπορεί να περάσει. Εγώ, όμως, την υιοθετώ –και απευθύνομαι στον κ. Καρρά- την μελέτησα και νομίζω ότι είναι </w:t>
      </w:r>
      <w:r>
        <w:rPr>
          <w:rFonts w:eastAsia="Times New Roman"/>
          <w:bCs/>
        </w:rPr>
        <w:t>πάρα πολύ σωστή.</w:t>
      </w:r>
    </w:p>
    <w:p w14:paraId="6242BB41" w14:textId="77777777" w:rsidR="000E4403" w:rsidRDefault="00E3488B">
      <w:pPr>
        <w:tabs>
          <w:tab w:val="left" w:pos="1800"/>
        </w:tabs>
        <w:spacing w:line="600" w:lineRule="auto"/>
        <w:ind w:firstLine="720"/>
        <w:jc w:val="both"/>
        <w:rPr>
          <w:rFonts w:eastAsia="Times New Roman"/>
          <w:bCs/>
        </w:rPr>
      </w:pPr>
      <w:r>
        <w:rPr>
          <w:rFonts w:eastAsia="Times New Roman"/>
          <w:bCs/>
        </w:rPr>
        <w:t>Επίσης, ήθελα να πω ότι είναι θετικό, κύριε Υπουργέ, ότι πάρα πολλά από τα θέματα που τέθηκαν από την Αντιπολίτευση έχουν υιοθετηθεί με συμπληρώσεις που κάνατε στο νομοσχέδιο. Αυτός είναι ένας πολύ καλός τρόπος νομοθέτησης. Και να αρχίσουμ</w:t>
      </w:r>
      <w:r>
        <w:rPr>
          <w:rFonts w:eastAsia="Times New Roman"/>
          <w:bCs/>
        </w:rPr>
        <w:t>ε να τηρούμε αυτές τις διαδικασίες από εδώ και πέρα και τα νομοσχέδια να βελτιώνονται μέσα στη διαδικασία της συζήτησης και στις επιτροπές και την Ολομέλεια.</w:t>
      </w:r>
    </w:p>
    <w:p w14:paraId="6242BB42" w14:textId="77777777" w:rsidR="000E4403" w:rsidRDefault="00E3488B">
      <w:pPr>
        <w:tabs>
          <w:tab w:val="left" w:pos="1800"/>
        </w:tabs>
        <w:spacing w:line="600" w:lineRule="auto"/>
        <w:ind w:firstLine="720"/>
        <w:jc w:val="both"/>
        <w:rPr>
          <w:rFonts w:eastAsia="Times New Roman"/>
          <w:bCs/>
        </w:rPr>
      </w:pPr>
      <w:r>
        <w:rPr>
          <w:rFonts w:eastAsia="Times New Roman"/>
          <w:bCs/>
        </w:rPr>
        <w:t>Ευχαριστώ πολύ.</w:t>
      </w:r>
    </w:p>
    <w:p w14:paraId="6242BB4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Ουρσουζίδης.</w:t>
      </w:r>
    </w:p>
    <w:p w14:paraId="6242BB4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ΟΥΡΣΟΥΖΙ</w:t>
      </w:r>
      <w:r>
        <w:rPr>
          <w:rFonts w:eastAsia="Times New Roman" w:cs="Times New Roman"/>
          <w:b/>
          <w:szCs w:val="24"/>
        </w:rPr>
        <w:t xml:space="preserve">ΔΗΣ: </w:t>
      </w:r>
      <w:r>
        <w:rPr>
          <w:rFonts w:eastAsia="Times New Roman" w:cs="Times New Roman"/>
          <w:szCs w:val="24"/>
        </w:rPr>
        <w:t>Ευχαριστώ, κύριε Πρόεδρε.</w:t>
      </w:r>
    </w:p>
    <w:p w14:paraId="6242BB4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ανεβαίνω στο </w:t>
      </w:r>
      <w:r>
        <w:rPr>
          <w:rFonts w:eastAsia="Times New Roman" w:cs="Times New Roman"/>
          <w:szCs w:val="24"/>
          <w:lang w:val="en-US"/>
        </w:rPr>
        <w:t>B</w:t>
      </w:r>
      <w:r>
        <w:rPr>
          <w:rFonts w:eastAsia="Times New Roman" w:cs="Times New Roman"/>
          <w:szCs w:val="24"/>
        </w:rPr>
        <w:t>ήμα με ανάμεικτα συναισθήματα, έχοντας από τη μία μεριά το νομοσχέδιο και τις προσδοκίες που δημιουργεί σε ανθρώπους που δημιούργησαν υποχρεώσεις κάτω από τις ιδιαίτερες συνθή</w:t>
      </w:r>
      <w:r>
        <w:rPr>
          <w:rFonts w:eastAsia="Times New Roman" w:cs="Times New Roman"/>
          <w:szCs w:val="24"/>
        </w:rPr>
        <w:t>κες που επικρατούν στην πατρίδα μας τα τελευταία χρόνια κι από την άλλη μεριά με αίσθημα αγανάκτησης απέναντι σε αυτούς που είχαν στα χέρια τους την τύχη της χώρας για πάρα πολλά χρόνια και οι οποίοι θα μπορούσαν να προβλέψουν πράγματι ώστε η χώρα να μην φ</w:t>
      </w:r>
      <w:r>
        <w:rPr>
          <w:rFonts w:eastAsia="Times New Roman" w:cs="Times New Roman"/>
          <w:szCs w:val="24"/>
        </w:rPr>
        <w:t>τάσει σε αυτό το σημείο σήμερα και να είμαστε αναγκασμένοι να ψηφίζουμε έναν νόμο που αφορά, τουλάχιστον όπως εκτιμά το νομοσχέδιο, τετρακόσιες τρεις χιλιάδες υπερχρεωμένες επιχειρήσεις. Το χειρότερο απ’ όλα είναι ότι αυτοί οι ίδιοι άνθρωποι που δημιούργησ</w:t>
      </w:r>
      <w:r>
        <w:rPr>
          <w:rFonts w:eastAsia="Times New Roman" w:cs="Times New Roman"/>
          <w:szCs w:val="24"/>
        </w:rPr>
        <w:t xml:space="preserve">αν αυτές τις προϋποθέσεις, που ωρίμαζαν για πάρα πολλά χρόνια στην πατρίδα μας και έσκασαν το 2010, να θέλουν να ξαναναλάβουν τις τύχες αυτής της χώρας. </w:t>
      </w:r>
    </w:p>
    <w:p w14:paraId="6242BB4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την πρωτόγνωρη, λοιπόν, οικονομική ύφεση των τελευταίων ετών μετά το 2010, σε συνδυασμό με τον υπε</w:t>
      </w:r>
      <w:r>
        <w:rPr>
          <w:rFonts w:eastAsia="Times New Roman" w:cs="Times New Roman"/>
          <w:szCs w:val="24"/>
        </w:rPr>
        <w:t>ρβολικό δανεισμό που είχε δημιουργηθεί τις προηγούμενες δεκαετίες, αποκλειστικά υπεύθυνο είναι το τραπεζικό, αλλά και το πολιτικό μας σύστημα, το οποίο όχι μόνο δεν το ήλεγχε, αλλά συμμετείχε. Βρισκόταν σε αγαστή συνεργασία, θα έλεγε κανείς, αφού διαχρονικ</w:t>
      </w:r>
      <w:r>
        <w:rPr>
          <w:rFonts w:eastAsia="Times New Roman" w:cs="Times New Roman"/>
          <w:szCs w:val="24"/>
        </w:rPr>
        <w:t>ά αντλούσε πόρους, είτε άμεσα από το τραπεζικό σύστημα</w:t>
      </w:r>
      <w:r>
        <w:rPr>
          <w:rFonts w:eastAsia="Times New Roman" w:cs="Times New Roman"/>
          <w:szCs w:val="24"/>
        </w:rPr>
        <w:t xml:space="preserve"> </w:t>
      </w:r>
      <w:r>
        <w:rPr>
          <w:rFonts w:eastAsia="Times New Roman" w:cs="Times New Roman"/>
          <w:szCs w:val="24"/>
        </w:rPr>
        <w:t xml:space="preserve">είτε έμμεσα, μέσω μεγάλων επιχειρηματικών ομίλων που τροφοδοτούσαν το πολιτικό σύστημα, ενώ οι ίδιοι οι επιχειρηματίες αντλούσαν δισεκατομμύρια, χρεώνοντας από κοινού τους πολίτες. </w:t>
      </w:r>
    </w:p>
    <w:p w14:paraId="6242BB4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τρύπες</w:t>
      </w:r>
      <w:r>
        <w:rPr>
          <w:rFonts w:eastAsia="Times New Roman" w:cs="Times New Roman"/>
          <w:szCs w:val="24"/>
        </w:rPr>
        <w:t xml:space="preserve"> </w:t>
      </w:r>
      <w:r>
        <w:rPr>
          <w:rFonts w:eastAsia="Times New Roman" w:cs="Times New Roman"/>
          <w:szCs w:val="24"/>
        </w:rPr>
        <w:t>που δημιο</w:t>
      </w:r>
      <w:r>
        <w:rPr>
          <w:rFonts w:eastAsia="Times New Roman" w:cs="Times New Roman"/>
          <w:szCs w:val="24"/>
        </w:rPr>
        <w:t>ύργησαν στην οικονομία καλύπτονταν με δανεικά που σωρευτικά δημιούργησαν το χρέος. Έφεραν την υπέρμετρη φορολόγηση, τις ανακεφαλαιοποιήσεις των τραπεζών σε βάρος του εργαζόμενου ελληνικού λαού, το εγκληματικό κούρεμα</w:t>
      </w:r>
      <w:r>
        <w:rPr>
          <w:rFonts w:eastAsia="Times New Roman" w:cs="Times New Roman"/>
          <w:szCs w:val="24"/>
        </w:rPr>
        <w:t xml:space="preserve"> </w:t>
      </w:r>
      <w:r>
        <w:rPr>
          <w:rFonts w:eastAsia="Times New Roman" w:cs="Times New Roman"/>
          <w:szCs w:val="24"/>
        </w:rPr>
        <w:t>των αποθεματικών των ταμείων, τα χαράτσ</w:t>
      </w:r>
      <w:r>
        <w:rPr>
          <w:rFonts w:eastAsia="Times New Roman" w:cs="Times New Roman"/>
          <w:szCs w:val="24"/>
        </w:rPr>
        <w:t>ια τα οποία, όπως όλοι πια κατάλαβαν, αποδείχθηκαν τελείως καταστροφικά για την οικονομία.</w:t>
      </w:r>
    </w:p>
    <w:p w14:paraId="6242BB4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επιχειρήσεις που επί σειρά ετών στήριζαν τη ραχοκοκαλιά της οικονομίας και δημιουργούσαν θέσεις εργασίας, βρέθηκαν ξαφνικά με δυσανάλογα χρέη σε σχέση με τις δυνα</w:t>
      </w:r>
      <w:r>
        <w:rPr>
          <w:rFonts w:eastAsia="Times New Roman" w:cs="Times New Roman"/>
          <w:szCs w:val="24"/>
        </w:rPr>
        <w:t xml:space="preserve">τότητές τους. Έπρεπε, λοιπόν, να στηριχθούν με τρόπο αποτελεσματικό, χωρίς γραφειοκρατία κι επιπλέον κόστος. </w:t>
      </w:r>
    </w:p>
    <w:p w14:paraId="6242BB4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επιχειρείται με το υπ</w:t>
      </w:r>
      <w:r>
        <w:rPr>
          <w:rFonts w:eastAsia="Times New Roman" w:cs="Times New Roman"/>
          <w:szCs w:val="24"/>
        </w:rPr>
        <w:t xml:space="preserve">’ </w:t>
      </w:r>
      <w:r>
        <w:rPr>
          <w:rFonts w:eastAsia="Times New Roman" w:cs="Times New Roman"/>
          <w:szCs w:val="24"/>
        </w:rPr>
        <w:t>όψιν νομοσχέδιο. Επιχειρείται η εξυγίανση επιχειρήσεων με κούρεμα</w:t>
      </w:r>
      <w:r>
        <w:rPr>
          <w:rFonts w:eastAsia="Times New Roman" w:cs="Times New Roman"/>
          <w:szCs w:val="24"/>
        </w:rPr>
        <w:t xml:space="preserve"> </w:t>
      </w:r>
      <w:r>
        <w:rPr>
          <w:rFonts w:eastAsia="Times New Roman" w:cs="Times New Roman"/>
          <w:szCs w:val="24"/>
        </w:rPr>
        <w:t>ή επιμήκυνση υποχρεώσεων σε βάθος δεκαετίας, διαμέσο</w:t>
      </w:r>
      <w:r>
        <w:rPr>
          <w:rFonts w:eastAsia="Times New Roman" w:cs="Times New Roman"/>
          <w:szCs w:val="24"/>
        </w:rPr>
        <w:t xml:space="preserve">υ ενός εξωδικαστικού μηχανισμού ρύθμισης των οφειλών με ένα και μόνο κριτήριο, την προ φόρων, τόκων, δόσεων, βιωσιμότητά τους. </w:t>
      </w:r>
    </w:p>
    <w:p w14:paraId="6242BB4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νομοσχέδιο δεν είναι συγχωροχάρτι και δεν αφορά επιχειρηματίες οι οποίοι καταστρατήγησαν προηγούμενους νόμους. Ο οφειλέτης πρ</w:t>
      </w:r>
      <w:r>
        <w:rPr>
          <w:rFonts w:eastAsia="Times New Roman" w:cs="Times New Roman"/>
          <w:szCs w:val="24"/>
        </w:rPr>
        <w:t>οτείνει στους πιστωτές του μια πρόταση βασισμένη σε δική του μελέτη σχετικά με τη δυνατότητα αποπληρωμής που εκτιμά ότι διαθέτει. Κανείς δεν γνωρίζει καλύτερα από τον επιχειρηματία τις δυνατότητες της δικής του επιχείρησης. Ο οφειλέτης και οι πιστωτές ελεύ</w:t>
      </w:r>
      <w:r>
        <w:rPr>
          <w:rFonts w:eastAsia="Times New Roman" w:cs="Times New Roman"/>
          <w:szCs w:val="24"/>
        </w:rPr>
        <w:t xml:space="preserve">θερα μπορούν να βρουν την πλέον συμφέρουσα λύση στο κοινό τους πρόβλημα, τη μείωση της ζημιάς. Περί αυτού πρόκειται. </w:t>
      </w:r>
    </w:p>
    <w:p w14:paraId="6242BB4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ρύθμιση των οφειλών στοχεύει στη βιωσιμότητα επιχειρήσεων, σε νέες θέσεις εργασίας, στην αύξηση της παραγωγής, αλλά και στην τακτοποίηση του τραπεζικού συστήματος, αφού έτσι δημιουργείται η αναγκαία συνθήκη για την ανταπόκριση των επιχειρήσεων. Μένει να </w:t>
      </w:r>
      <w:r>
        <w:rPr>
          <w:rFonts w:eastAsia="Times New Roman" w:cs="Times New Roman"/>
          <w:szCs w:val="24"/>
        </w:rPr>
        <w:t xml:space="preserve">αποδειχθεί και ικανή. </w:t>
      </w:r>
    </w:p>
    <w:p w14:paraId="6242BB4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Εδώ, προϋπόθεση είναι να μπει η χώρα, επιτέλους, σε ένα καθεστώς διαφορετικό από αυτό που βιώνει τα τελευταία χρόνια, ούτως ώστε να επιστρέψει χρήμα στην αγορά, να δημιουργηθούν προοπτικές ανάπτυξης. Μόνον έτσι βλέπω το νομοσχέδιο να</w:t>
      </w:r>
      <w:r>
        <w:rPr>
          <w:rFonts w:eastAsia="Times New Roman" w:cs="Times New Roman"/>
          <w:szCs w:val="24"/>
        </w:rPr>
        <w:t xml:space="preserve"> ευδοκιμεί. Κατά συνέπεια, θα πρέπει να κινηθούμε όλοι σε αυτή</w:t>
      </w:r>
      <w:r>
        <w:rPr>
          <w:rFonts w:eastAsia="Times New Roman" w:cs="Times New Roman"/>
          <w:szCs w:val="24"/>
        </w:rPr>
        <w:t>ν</w:t>
      </w:r>
      <w:r>
        <w:rPr>
          <w:rFonts w:eastAsia="Times New Roman" w:cs="Times New Roman"/>
          <w:szCs w:val="24"/>
        </w:rPr>
        <w:t xml:space="preserve"> την κατεύθυνση. </w:t>
      </w:r>
    </w:p>
    <w:p w14:paraId="6242BB4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Σε σχέση με προηγούμενες προσπάθειες ρύθμισης οφειλών, ο προτεινόμενος τρόπος είναι προφανώς πιο ρεαλιστικός και εφαρμόσιμος, αφού έχει ήδη δοκιμαστεί στο πρόσφατο παρελθόν σε</w:t>
      </w:r>
      <w:r>
        <w:rPr>
          <w:rFonts w:eastAsia="Times New Roman" w:cs="Times New Roman"/>
          <w:szCs w:val="24"/>
        </w:rPr>
        <w:t xml:space="preserve"> χώρες με παραπλήσια προβλήματα, όπως η Πορτογαλία και έχει αποδώσει. </w:t>
      </w:r>
    </w:p>
    <w:p w14:paraId="6242BB4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νομοσχέδιο, αν μπορούσε κανείς να το πει σε πέντε σημεία, αφορά, κατά την εκτίμησή μου, στα παρακάτω κύρια σημεία. Αφορά στις επιχειρήσεις που δραστηριοποιούνται στη χώρα και σωστά. </w:t>
      </w:r>
      <w:r>
        <w:rPr>
          <w:rFonts w:eastAsia="Times New Roman" w:cs="Times New Roman"/>
          <w:szCs w:val="24"/>
        </w:rPr>
        <w:t xml:space="preserve">Θεσπίζει αντικειμενικά κριτήρια για την επιλεξιμότητα των επιχειρήσεων. Κυρίαρχο είναι η βιωσιμότητα. Η Ειδική Γραμματεία Διαχείρισης Ιδιωτικού Χρέους υποστηρίζει τους ενδιαφερόμενους και δεν τους αντιμετωπίζει όπως συνήθως αντιμετωπίζονται οι ιδιώτες από </w:t>
      </w:r>
      <w:r>
        <w:rPr>
          <w:rFonts w:eastAsia="Times New Roman" w:cs="Times New Roman"/>
          <w:szCs w:val="24"/>
        </w:rPr>
        <w:t xml:space="preserve">το </w:t>
      </w:r>
      <w:r>
        <w:rPr>
          <w:rFonts w:eastAsia="Times New Roman" w:cs="Times New Roman"/>
          <w:szCs w:val="24"/>
        </w:rPr>
        <w:t>δημόσιο</w:t>
      </w:r>
      <w:r>
        <w:rPr>
          <w:rFonts w:eastAsia="Times New Roman" w:cs="Times New Roman"/>
          <w:szCs w:val="24"/>
        </w:rPr>
        <w:t>. Τέταρτον, η αίτηση ένταξης διαβιβάζεται σε συντονιστή ο οποίος αναλαμβάνει την οργάνωση της διαπραγμάτευσης. Πέμπτον, το δημόσιο και οι ασφαλιστικές εισφορές συμμορφώνονται σε πλαίσιο συγκεκριμένων κανόνων, ώστε η όλη διαδικασία να ολοκληρώνετα</w:t>
      </w:r>
      <w:r>
        <w:rPr>
          <w:rFonts w:eastAsia="Times New Roman" w:cs="Times New Roman"/>
          <w:szCs w:val="24"/>
        </w:rPr>
        <w:t xml:space="preserve">ι σύντομα.   </w:t>
      </w:r>
    </w:p>
    <w:p w14:paraId="6242BB4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να είναι, λοιπόν, αποτελεσματικό και ωφέλιμο το νέο νομοσχέδιο που αφορά επιχειρηματίες, ελεύθερους επαγγελματίες και αγρότες, θα πρέπει να είναι προσαρμοσμένο στη σημερινή πραγματικότητα. Οι συνθήκες της αγοράς είναι βέβαιο ότι για αρκετ</w:t>
      </w:r>
      <w:r>
        <w:rPr>
          <w:rFonts w:eastAsia="Times New Roman" w:cs="Times New Roman"/>
          <w:szCs w:val="24"/>
        </w:rPr>
        <w:t xml:space="preserve">ό χρονικό διάστημα θα παραμείνουν εξαιρετικά δύσκολες. Μαγικά ραβδιά δεν υπάρχουν. </w:t>
      </w:r>
    </w:p>
    <w:p w14:paraId="6242BB50" w14:textId="77777777" w:rsidR="000E4403" w:rsidRDefault="00E3488B">
      <w:pPr>
        <w:spacing w:line="600" w:lineRule="auto"/>
        <w:ind w:firstLine="720"/>
        <w:jc w:val="both"/>
        <w:rPr>
          <w:rFonts w:eastAsia="Times New Roman"/>
          <w:szCs w:val="24"/>
        </w:rPr>
      </w:pPr>
      <w:r>
        <w:rPr>
          <w:rFonts w:eastAsia="Times New Roman"/>
          <w:szCs w:val="24"/>
        </w:rPr>
        <w:t>Το υπ’ όψιν νομοσχέδιο δεν αποτελεί μία ακόμη ρύθμιση οφειλών, όπως ο νόμος των εκατό δόσεων που αφορούσε τη διμερή σχέση μεταξύ του πολίτη και του δημοσίου. Αφορά στη δυνα</w:t>
      </w:r>
      <w:r>
        <w:rPr>
          <w:rFonts w:eastAsia="Times New Roman"/>
          <w:szCs w:val="24"/>
        </w:rPr>
        <w:t>τότητα, στον τρόπο που οφείλει να σχεδιάσει η πολιτεία ώστε να δοθεί η ευκαιρία σε επιχειρήσεις να ανακάμψουν. Οι επιχειρηματίες οφειλέτες από τη μεριά τους οφείλουν να μελετήσουν τους όρους επιβίωσης των επιχειρήσεων τους και να προτείνουν μία βιώσιμη και</w:t>
      </w:r>
      <w:r>
        <w:rPr>
          <w:rFonts w:eastAsia="Times New Roman"/>
          <w:szCs w:val="24"/>
        </w:rPr>
        <w:t xml:space="preserve"> κυρίως ειλικρινή λύση, αλλιώς θα τη βρουν μπροστά τους.</w:t>
      </w:r>
    </w:p>
    <w:p w14:paraId="6242BB51" w14:textId="77777777" w:rsidR="000E4403" w:rsidRDefault="00E3488B">
      <w:pPr>
        <w:spacing w:line="600" w:lineRule="auto"/>
        <w:ind w:firstLine="720"/>
        <w:jc w:val="both"/>
        <w:rPr>
          <w:rFonts w:eastAsia="Times New Roman"/>
          <w:szCs w:val="24"/>
        </w:rPr>
      </w:pPr>
      <w:r>
        <w:rPr>
          <w:rFonts w:eastAsia="Times New Roman"/>
          <w:szCs w:val="24"/>
        </w:rPr>
        <w:t>Οι πιστωτές από την πλευρά τη δική τους, τράπεζες, δημόσιο, ιδιώτες, οφείλουν να σεβαστούν την πραγματικότητα και να αντιπροτείνουν ρεαλιστικές λύσεις, ώστε να διασφαλίσουν τον περιορισμό των επισφαλ</w:t>
      </w:r>
      <w:r>
        <w:rPr>
          <w:rFonts w:eastAsia="Times New Roman"/>
          <w:szCs w:val="24"/>
        </w:rPr>
        <w:t>ών απαιτήσεών τους. Είναι γνωστό ότι κανείς δεν περνάει καλά εάν ο γείτονας δεν περνά καλά. Είναι παλιά παροιμία και κρύβει αλήθειες. Κάποια στιγμή θα έρθει η κρίση και στην πόρτα του γείτονα.</w:t>
      </w:r>
    </w:p>
    <w:p w14:paraId="6242BB52" w14:textId="77777777" w:rsidR="000E4403" w:rsidRDefault="00E3488B">
      <w:pPr>
        <w:spacing w:line="600" w:lineRule="auto"/>
        <w:ind w:firstLine="720"/>
        <w:jc w:val="both"/>
        <w:rPr>
          <w:rFonts w:eastAsia="Times New Roman"/>
          <w:szCs w:val="24"/>
        </w:rPr>
      </w:pPr>
      <w:r>
        <w:rPr>
          <w:rFonts w:eastAsia="Times New Roman"/>
          <w:szCs w:val="24"/>
        </w:rPr>
        <w:t>Οι λόγοι που συνηγορούν στην εξεύρεση κοινού τόπου για τη δημιο</w:t>
      </w:r>
      <w:r>
        <w:rPr>
          <w:rFonts w:eastAsia="Times New Roman"/>
          <w:szCs w:val="24"/>
        </w:rPr>
        <w:t>υργία προϋποθέσεων επιβίωσης των επιχειρήσεων είναι γνωστοί και αποδεκτοί απ’ όλα τα εμπλεκόμενα μέρη. Και εξηγούμαι. Η μακρόχρονη κρίση έχει καταστήσει σαφές ότι όταν μια επιχείρηση βάζει λουκέτο και εκπλειστηριάζεται, η περιουσία της δεν συνεπάγεται έναν</w:t>
      </w:r>
      <w:r>
        <w:rPr>
          <w:rFonts w:eastAsia="Times New Roman"/>
          <w:szCs w:val="24"/>
        </w:rPr>
        <w:t xml:space="preserve"> κερδισμένο πιστωτή, αλλά αντίθετα λόγω κατάρρευσης της αγοράς των ακινήτων, λόγω του περιορισμού του αγοραστικού ενδιαφέροντος και λόγω του υψηλού νομικού και δικαστικού κόστους, ουσιαστικά δημιουργεί επιπλέον πρόβλημα στους πιστωτές. Η υπ’ όψιν ρύθμιση ο</w:t>
      </w:r>
      <w:r>
        <w:rPr>
          <w:rFonts w:eastAsia="Times New Roman"/>
          <w:szCs w:val="24"/>
        </w:rPr>
        <w:t xml:space="preserve">φειλών δεν αφορά –ξαναλέω- τη ρύθμιση του τύπου των εκατό δόσεων. Είναι άλλη η φιλοσοφία της και αυτή πρέπει να τη σεβαστούν όλα τα μέρη. </w:t>
      </w:r>
    </w:p>
    <w:p w14:paraId="6242BB53" w14:textId="77777777" w:rsidR="000E4403" w:rsidRDefault="00E3488B">
      <w:pPr>
        <w:spacing w:line="600" w:lineRule="auto"/>
        <w:ind w:firstLine="720"/>
        <w:jc w:val="both"/>
        <w:rPr>
          <w:rFonts w:eastAsia="Times New Roman"/>
          <w:szCs w:val="24"/>
        </w:rPr>
      </w:pPr>
      <w:r>
        <w:rPr>
          <w:rFonts w:eastAsia="Times New Roman"/>
          <w:szCs w:val="24"/>
        </w:rPr>
        <w:t>Τέλος, δεν μπορώ παρά να αναφερθώ σε αυτό που βίωσα στη διαδικασία προετοιμασίας του νομοσχεδίου. Ήρθαν οι φορείς και</w:t>
      </w:r>
      <w:r>
        <w:rPr>
          <w:rFonts w:eastAsia="Times New Roman"/>
          <w:szCs w:val="24"/>
        </w:rPr>
        <w:t xml:space="preserve"> κατέθεσαν απόψεις. Ο κ. Καραμούζης, ο Πρόεδρος της Ένωσης Ελληνικών Τραπεζών, καταθέτει ότι η Ένωση Τραπεζών είναι σύμφωνη με την κοινή ρύθμιση σε εξωδικαστική διαδικασία των επιχειρηματικών οφειλών. Είμαστε δηλαδή, υπέρ του θεσμού, αλλά έχουμε μια σειρά </w:t>
      </w:r>
      <w:r>
        <w:rPr>
          <w:rFonts w:eastAsia="Times New Roman"/>
          <w:szCs w:val="24"/>
        </w:rPr>
        <w:t>από ενστάσεις. Και είναι πολύ λογικό να υπάρχουν ενστάσεις.</w:t>
      </w:r>
    </w:p>
    <w:p w14:paraId="6242BB54" w14:textId="77777777" w:rsidR="000E4403" w:rsidRDefault="00E3488B">
      <w:pPr>
        <w:spacing w:line="600" w:lineRule="auto"/>
        <w:ind w:firstLine="720"/>
        <w:jc w:val="both"/>
        <w:rPr>
          <w:rFonts w:eastAsia="Times New Roman"/>
          <w:szCs w:val="24"/>
        </w:rPr>
      </w:pPr>
      <w:r>
        <w:rPr>
          <w:rFonts w:eastAsia="Times New Roman"/>
          <w:szCs w:val="24"/>
        </w:rPr>
        <w:t>Ο κ. Κανελλόπουλος, Γενικός Γραμματέας του ΟΠΕΜΕΔ, Οργανισμός Προώθησης Εναλλακτικών Μεθόδων Επίλυσης Διαφορών, αναφέρει: «Πρόκειται αναμφίβολα για μια πολύ σημαντική νομοθετική πρωτοβουλία που απ</w:t>
      </w:r>
      <w:r>
        <w:rPr>
          <w:rFonts w:eastAsia="Times New Roman"/>
          <w:szCs w:val="24"/>
        </w:rPr>
        <w:t>οσκοπεί ευθέως στην ενίσχυση της επιχειρηματικότητας και την παροχή δεύτερης ευκαιρίας». Αυτή είναι η φιλοσοφία του νόμου.</w:t>
      </w:r>
    </w:p>
    <w:p w14:paraId="6242BB5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κυρίου Βουλευτή)</w:t>
      </w:r>
    </w:p>
    <w:p w14:paraId="6242BB56" w14:textId="77777777" w:rsidR="000E4403" w:rsidRDefault="00E3488B">
      <w:pPr>
        <w:spacing w:line="600" w:lineRule="auto"/>
        <w:ind w:firstLine="720"/>
        <w:jc w:val="both"/>
        <w:rPr>
          <w:rFonts w:eastAsia="Times New Roman"/>
          <w:szCs w:val="24"/>
        </w:rPr>
      </w:pPr>
      <w:r>
        <w:rPr>
          <w:rFonts w:eastAsia="Times New Roman"/>
          <w:szCs w:val="24"/>
        </w:rPr>
        <w:t>Τελειώνω, κύριε Πρόεδρε, σε ένα λεπτό.</w:t>
      </w:r>
    </w:p>
    <w:p w14:paraId="6242BB57" w14:textId="77777777" w:rsidR="000E4403" w:rsidRDefault="00E3488B">
      <w:pPr>
        <w:spacing w:line="600" w:lineRule="auto"/>
        <w:ind w:firstLine="720"/>
        <w:jc w:val="both"/>
        <w:rPr>
          <w:rFonts w:eastAsia="Times New Roman"/>
          <w:szCs w:val="24"/>
        </w:rPr>
      </w:pPr>
      <w:r>
        <w:rPr>
          <w:rFonts w:eastAsia="Times New Roman"/>
          <w:szCs w:val="24"/>
        </w:rPr>
        <w:t>Ο Αντώνιος</w:t>
      </w:r>
      <w:r>
        <w:rPr>
          <w:rFonts w:eastAsia="Times New Roman"/>
          <w:szCs w:val="24"/>
        </w:rPr>
        <w:t xml:space="preserve"> Μέγγουλης, Διευθύνων Νομικός Σύμβουλος της ΕΣΕΕ αναφέρει: «Το κριτήριο αφορά στη ρύθμιση για οφειλές από την 1</w:t>
      </w:r>
      <w:r w:rsidRPr="00184DDB">
        <w:rPr>
          <w:rFonts w:eastAsia="Times New Roman"/>
          <w:szCs w:val="24"/>
          <w:vertAlign w:val="superscript"/>
        </w:rPr>
        <w:t>η</w:t>
      </w:r>
      <w:r>
        <w:rPr>
          <w:rFonts w:eastAsia="Times New Roman"/>
          <w:szCs w:val="24"/>
        </w:rPr>
        <w:t xml:space="preserve"> Ιουλίου, καταθέτει τις ενστάσεις και προτείνει βελτιώσεις».</w:t>
      </w:r>
    </w:p>
    <w:p w14:paraId="6242BB58" w14:textId="77777777" w:rsidR="000E4403" w:rsidRDefault="00E3488B">
      <w:pPr>
        <w:spacing w:line="600" w:lineRule="auto"/>
        <w:ind w:firstLine="720"/>
        <w:jc w:val="both"/>
        <w:rPr>
          <w:rFonts w:eastAsia="Times New Roman"/>
          <w:szCs w:val="24"/>
        </w:rPr>
      </w:pPr>
      <w:r>
        <w:rPr>
          <w:rFonts w:eastAsia="Times New Roman"/>
          <w:szCs w:val="24"/>
        </w:rPr>
        <w:t>Ο κ. Καββαθάς, Πρόεδρος του Διοικητικού Συμβουλίου της Γενικής Συνομοσπονδίας Επαγγ</w:t>
      </w:r>
      <w:r>
        <w:rPr>
          <w:rFonts w:eastAsia="Times New Roman"/>
          <w:szCs w:val="24"/>
        </w:rPr>
        <w:t xml:space="preserve">ελματιών Βιοτεχνών, Εμπόρων Ελλάδος -το 99% της αγοράς, </w:t>
      </w:r>
      <w:r>
        <w:rPr>
          <w:rFonts w:eastAsia="Times New Roman"/>
          <w:szCs w:val="24"/>
        </w:rPr>
        <w:t>ένα εκατομμύριο επτακόσιες χιλιάδες</w:t>
      </w:r>
      <w:r>
        <w:rPr>
          <w:rFonts w:eastAsia="Times New Roman"/>
          <w:szCs w:val="24"/>
        </w:rPr>
        <w:t xml:space="preserve"> εργαζόμενοι απασχολούνται σε αυτές τις επιχειρήσεις- δηλώνει: «Ο εξωδικαστικός μηχανισμός αποτελεί ασφαλώς ένα σημαντικό εργαλείο στα χέρια των αντισυμβαλλόμενων με</w:t>
      </w:r>
      <w:r>
        <w:rPr>
          <w:rFonts w:eastAsia="Times New Roman"/>
          <w:szCs w:val="24"/>
        </w:rPr>
        <w:t xml:space="preserve">ρών και της πολιτείας που μειώνει σημαντικά το διοικητικό κόστος και βελτιώνει σημαντικά τους επιχειρηματικούς κινδύνους. </w:t>
      </w:r>
    </w:p>
    <w:p w14:paraId="6242BB59" w14:textId="77777777" w:rsidR="000E4403" w:rsidRDefault="00E3488B">
      <w:pPr>
        <w:spacing w:line="600" w:lineRule="auto"/>
        <w:ind w:firstLine="720"/>
        <w:jc w:val="both"/>
        <w:rPr>
          <w:rFonts w:eastAsia="Times New Roman"/>
          <w:szCs w:val="24"/>
        </w:rPr>
      </w:pPr>
      <w:r>
        <w:rPr>
          <w:rFonts w:eastAsia="Times New Roman"/>
          <w:szCs w:val="24"/>
        </w:rPr>
        <w:t>Ο κ. Βασίλης Αλεξανδρής -που εκπροσωπεί και εμένα έμμεσα –μπορεί να είναι δικηγόρος, αλλά εκπροσωπεί όλους τους ελεύθερους επαγγελματ</w:t>
      </w:r>
      <w:r>
        <w:rPr>
          <w:rFonts w:eastAsia="Times New Roman"/>
          <w:szCs w:val="24"/>
        </w:rPr>
        <w:t>ίες- δηλώνει: «Εισήχθη η διάταξη του άρθρου 15 παρ</w:t>
      </w:r>
      <w:r>
        <w:rPr>
          <w:rFonts w:eastAsia="Times New Roman"/>
          <w:szCs w:val="24"/>
        </w:rPr>
        <w:t xml:space="preserve">άγραφος </w:t>
      </w:r>
      <w:r>
        <w:rPr>
          <w:rFonts w:eastAsia="Times New Roman"/>
          <w:szCs w:val="24"/>
        </w:rPr>
        <w:t>21 του νομοσχεδίου για τη δυνατότητα κατ’ εξαίρεσης ρύθμισης οφειλών ελευθέρων επαγγελματιών προς το δημόσιο και τα ασφαλιστικά ταμεία στην περίπτωση που δεν υπάρχουν οφειλές προς τους ιδιώτες πιστω</w:t>
      </w:r>
      <w:r>
        <w:rPr>
          <w:rFonts w:eastAsia="Times New Roman"/>
          <w:szCs w:val="24"/>
        </w:rPr>
        <w:t>τές». Αν και αναμφίβολα θετική η πρόβλεψη αυτή, υπολείπεται του τέλειου, να το πούμε έτσι απλά.</w:t>
      </w:r>
    </w:p>
    <w:p w14:paraId="6242BB5A" w14:textId="77777777" w:rsidR="000E4403" w:rsidRDefault="00E3488B">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Παρακαλώ, κύριε Ουρσουζίδη, μην εξαντλείτε τον κατάλογο των ομιλητών.</w:t>
      </w:r>
    </w:p>
    <w:p w14:paraId="6242BB5B" w14:textId="77777777" w:rsidR="000E4403" w:rsidRDefault="00E3488B">
      <w:pPr>
        <w:spacing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Ολοκληρώνω με την πρότασή μου, κύριε Πρόεδρε.</w:t>
      </w:r>
    </w:p>
    <w:p w14:paraId="6242BB5C" w14:textId="77777777" w:rsidR="000E4403" w:rsidRDefault="00E3488B">
      <w:pPr>
        <w:spacing w:line="600" w:lineRule="auto"/>
        <w:ind w:firstLine="720"/>
        <w:jc w:val="both"/>
        <w:rPr>
          <w:rFonts w:eastAsia="Times New Roman"/>
          <w:szCs w:val="24"/>
        </w:rPr>
      </w:pPr>
      <w:r>
        <w:rPr>
          <w:rFonts w:eastAsia="Times New Roman"/>
          <w:szCs w:val="24"/>
        </w:rPr>
        <w:t>Ο κ. Μιτογλίδης λέει τα ίδια. Η κ. Κουμπούλη –που είναι διαπιστευμένη διαμεσολαβήτρια, άνθρωπος της αγοράς που κατέχει καλά το αντικείμενο- δηλώνει: «Δεν μπορούμε παρά να υποδεχόμαστε θετικά το υπό ψήφιση νομο</w:t>
      </w:r>
      <w:r>
        <w:rPr>
          <w:rFonts w:eastAsia="Times New Roman"/>
          <w:szCs w:val="24"/>
        </w:rPr>
        <w:t>σχέδιο για πρώτη φορά στην ελληνική επιχειρηματικότητα. Η ελληνική κοινωνία επιβάλλει τη διαπραγμάτευση μεταξύ των χρεωμένων επιχειρήσεων και των πάσης φύσεως πιστωτών τους.».</w:t>
      </w:r>
    </w:p>
    <w:p w14:paraId="6242BB5D" w14:textId="77777777" w:rsidR="000E4403" w:rsidRDefault="00E3488B">
      <w:pPr>
        <w:spacing w:line="600" w:lineRule="auto"/>
        <w:ind w:firstLine="720"/>
        <w:jc w:val="both"/>
        <w:rPr>
          <w:rFonts w:eastAsia="Times New Roman"/>
          <w:szCs w:val="24"/>
        </w:rPr>
      </w:pPr>
      <w:r>
        <w:rPr>
          <w:rFonts w:eastAsia="Times New Roman"/>
          <w:szCs w:val="24"/>
        </w:rPr>
        <w:t>Εάν, λοιπόν, δεν ακούσουμε αυτούς τους ανθρώπους που ζουν μέσα στην αγορά, ποιου</w:t>
      </w:r>
      <w:r>
        <w:rPr>
          <w:rFonts w:eastAsia="Times New Roman"/>
          <w:szCs w:val="24"/>
        </w:rPr>
        <w:t>ς πρέπει να ακούσουμε; Αυτούς που απέχουν χιλιόμετρα από την αγορά, που δεν έχουν υποστεί τις συνέπειες της κρίσης;</w:t>
      </w:r>
    </w:p>
    <w:p w14:paraId="6242BB5E" w14:textId="77777777" w:rsidR="000E4403" w:rsidRDefault="00E3488B">
      <w:pPr>
        <w:spacing w:line="600" w:lineRule="auto"/>
        <w:ind w:firstLine="720"/>
        <w:jc w:val="both"/>
        <w:rPr>
          <w:rFonts w:eastAsia="Times New Roman"/>
          <w:szCs w:val="24"/>
        </w:rPr>
      </w:pPr>
      <w:r>
        <w:rPr>
          <w:rFonts w:eastAsia="Times New Roman"/>
          <w:szCs w:val="24"/>
        </w:rPr>
        <w:t>Ευχαριστώ.</w:t>
      </w:r>
    </w:p>
    <w:p w14:paraId="6242BB5F"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B60" w14:textId="77777777" w:rsidR="000E4403" w:rsidRDefault="00E3488B">
      <w:pPr>
        <w:spacing w:line="600" w:lineRule="auto"/>
        <w:ind w:left="-181"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cs="Times New Roman"/>
          <w:szCs w:val="24"/>
        </w:rPr>
        <w:t>Κυρίες και κύριοι συνάδελφοι, γίνεται γνωστό στο Σώμ</w:t>
      </w:r>
      <w:r>
        <w:rPr>
          <w:rFonts w:eastAsia="Times New Roman" w:cs="Times New Roman"/>
          <w:szCs w:val="24"/>
        </w:rPr>
        <w:t xml:space="preserve">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 αφού</w:t>
      </w:r>
      <w:r>
        <w:rPr>
          <w:rFonts w:eastAsia="Times New Roman"/>
          <w:szCs w:val="24"/>
        </w:rPr>
        <w:t xml:space="preserve"> προηγουμένως</w:t>
      </w:r>
      <w:r>
        <w:rPr>
          <w:rFonts w:eastAsia="Times New Roman"/>
          <w:szCs w:val="24"/>
        </w:rPr>
        <w:t xml:space="preserve"> ξεναγήθηκαν στην έκθεση της </w:t>
      </w:r>
      <w:r>
        <w:rPr>
          <w:rFonts w:eastAsia="Times New Roman"/>
          <w:szCs w:val="24"/>
        </w:rPr>
        <w:t xml:space="preserve">αίθουσας </w:t>
      </w:r>
      <w:r>
        <w:rPr>
          <w:rFonts w:eastAsia="Times New Roman"/>
          <w:szCs w:val="24"/>
        </w:rPr>
        <w:t xml:space="preserve">«ΕΛΕΥΘΕΡΙΟΣ ΒΕΝΙΖΕΛΟΣ» και ενημερώθηκαν για την ιστορία του κτηρίου και τον τρόπο οργάνωσης και λειτουργίας της Βουλής, σαράντα </w:t>
      </w:r>
      <w:r>
        <w:rPr>
          <w:rFonts w:eastAsia="Times New Roman"/>
          <w:szCs w:val="24"/>
        </w:rPr>
        <w:t>μαθήτριες και μαθητές και τρεις συνοδοί εκπαιδευτικοί από το Γυμνάσιο Πλατανιά Χανίων.</w:t>
      </w:r>
    </w:p>
    <w:p w14:paraId="6242BB61" w14:textId="77777777" w:rsidR="000E4403" w:rsidRDefault="00E3488B">
      <w:pPr>
        <w:tabs>
          <w:tab w:val="left" w:pos="6787"/>
        </w:tabs>
        <w:spacing w:line="600" w:lineRule="auto"/>
        <w:ind w:left="-181" w:firstLine="720"/>
        <w:jc w:val="both"/>
        <w:rPr>
          <w:rFonts w:eastAsia="Times New Roman"/>
          <w:szCs w:val="24"/>
        </w:rPr>
      </w:pPr>
      <w:r>
        <w:rPr>
          <w:rFonts w:eastAsia="Times New Roman"/>
          <w:szCs w:val="24"/>
        </w:rPr>
        <w:t>Καλωσορίζουμε τα κοπέλια!</w:t>
      </w:r>
    </w:p>
    <w:p w14:paraId="6242BB62"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242BB6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λόγο έχει ο κ. Παπαχριστόπουλος.</w:t>
      </w:r>
    </w:p>
    <w:p w14:paraId="6242BB6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6242BB65" w14:textId="77777777" w:rsidR="000E4403" w:rsidRDefault="00E3488B">
      <w:pPr>
        <w:spacing w:line="600" w:lineRule="auto"/>
        <w:ind w:firstLine="720"/>
        <w:jc w:val="both"/>
        <w:rPr>
          <w:rFonts w:eastAsia="Times New Roman"/>
          <w:szCs w:val="24"/>
        </w:rPr>
      </w:pPr>
      <w:r>
        <w:rPr>
          <w:rFonts w:eastAsia="Times New Roman" w:cs="Times New Roman"/>
          <w:szCs w:val="24"/>
        </w:rPr>
        <w:t>Δε</w:t>
      </w:r>
      <w:r>
        <w:rPr>
          <w:rFonts w:eastAsia="Times New Roman" w:cs="Times New Roman"/>
          <w:szCs w:val="24"/>
        </w:rPr>
        <w:t>ν μπορώ να μην αναφερθώ στον προηγούμενο ομιλητή, κ. Ουρσουζίδη, ο οποίος έκανε μια σπουδαία δουλεία. Είναι όλη η ανατομία της αγοράς. Λέει τα αυτονόητα. Είναι μια ρύθμιση που πιστεύω ότι την περίμενε με ανυπομονησία όλη, μα όλη η αγορά. Ξέρουμε όλοι ότι τ</w:t>
      </w:r>
      <w:r>
        <w:rPr>
          <w:rFonts w:eastAsia="Times New Roman" w:cs="Times New Roman"/>
          <w:szCs w:val="24"/>
        </w:rPr>
        <w:t xml:space="preserve">ο 2015 υπήρχαν ήδη </w:t>
      </w:r>
      <w:r>
        <w:rPr>
          <w:rFonts w:eastAsia="Times New Roman" w:cs="Times New Roman"/>
          <w:szCs w:val="24"/>
        </w:rPr>
        <w:t xml:space="preserve">τριακόσιες χιλιάδες </w:t>
      </w:r>
      <w:r>
        <w:rPr>
          <w:rFonts w:eastAsia="Times New Roman" w:cs="Times New Roman"/>
          <w:szCs w:val="24"/>
        </w:rPr>
        <w:t xml:space="preserve">λουκέτα. </w:t>
      </w:r>
    </w:p>
    <w:p w14:paraId="6242BB6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Εγώ δεν έχω κανέναν δισταγμό να πω ναι, επιδεινώθηκε αυτή η κατάσταση σε μεγάλο βαθμό, γιατί υπήρχε οικονομική ασφυξία, γιατί αυτή η Κυβέρνηση για πολλούς ήταν μία παρένθεση, γιατί η θηλιά στον λαιμό έσφιγγε</w:t>
      </w:r>
      <w:r>
        <w:rPr>
          <w:rFonts w:eastAsia="Times New Roman" w:cs="Times New Roman"/>
          <w:szCs w:val="24"/>
        </w:rPr>
        <w:t>, γιατί, γιατί, γιατί. Δεν είναι ώρα να τα πούμε. Το σίγουρο, πάντως, είναι ότι έχουν γραφτεί άρθρα απίστευτα, έχουν γίνει εκπομπές. Επί δυόμισι χρόνια σε όλους τους τόνους ακούμε πόσο πολύ βλάπτει την επιχειρηματικότητα αυτή η Κυβέρνηση, πόσο εχθρική είνα</w:t>
      </w:r>
      <w:r>
        <w:rPr>
          <w:rFonts w:eastAsia="Times New Roman" w:cs="Times New Roman"/>
          <w:szCs w:val="24"/>
        </w:rPr>
        <w:t xml:space="preserve">ι με τους ιδιώτες και τους ανθρώπους που δουλεύουν στις ιδιωτικές επιχειρήσεις. </w:t>
      </w:r>
    </w:p>
    <w:p w14:paraId="6242BB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Είπε είκοσι ονόματα ο κ. Ουρσουζίδης. Θα μπορούσα να πω άλλα τριάντα και εγώ, αλλά δεν είναι αυτή η δουλειά. Δεν είναι μόνο ο Μίχαλος και ο Κορκίδης, είναι όλη η αγορά. Όταν λ</w:t>
      </w:r>
      <w:r>
        <w:rPr>
          <w:rFonts w:eastAsia="Times New Roman" w:cs="Times New Roman"/>
          <w:szCs w:val="24"/>
        </w:rPr>
        <w:t>έμε «όλη η αγορά», όλη η αγορά. Και αφορά και ένα εκατομμύριο εργαζόμενους για τους οποίους υποτίθεται ότι δεν ενδιαφέρεται αυτή η Κυβέρνηση, αλλά «είναι κρατικοδίαιτη, όλα τα κρατικά» κ.λπ.</w:t>
      </w:r>
      <w:r>
        <w:rPr>
          <w:rFonts w:eastAsia="Times New Roman" w:cs="Times New Roman"/>
          <w:szCs w:val="24"/>
        </w:rPr>
        <w:t>.</w:t>
      </w:r>
    </w:p>
    <w:p w14:paraId="6242BB6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λοιπόν, που έρχεται αυτή η ρύθμιση, που αφορά αυτήν τη στιγμ</w:t>
      </w:r>
      <w:r>
        <w:rPr>
          <w:rFonts w:eastAsia="Times New Roman" w:cs="Times New Roman"/>
          <w:szCs w:val="24"/>
        </w:rPr>
        <w:t xml:space="preserve">ή </w:t>
      </w:r>
      <w:r>
        <w:rPr>
          <w:rFonts w:eastAsia="Times New Roman" w:cs="Times New Roman"/>
          <w:szCs w:val="24"/>
        </w:rPr>
        <w:t xml:space="preserve">τετρακόσιες </w:t>
      </w:r>
      <w:r>
        <w:rPr>
          <w:rFonts w:eastAsia="Times New Roman" w:cs="Times New Roman"/>
          <w:szCs w:val="24"/>
        </w:rPr>
        <w:t xml:space="preserve">χιλιάδες επιχειρηματίες στις επιχειρήσεις των οποίων -άκουσα ένα νούμερο, δεν ξέρω αν είναι ένα εκατομμύριο, εγώ λέω ότι είναι και λιγότερο- είναι επτακόσιες χιλιάδες εργαζόμενοι. Μιλάμε για μία τομή για μία επανάσταση, που γίνεται για πρώτη </w:t>
      </w:r>
      <w:r>
        <w:rPr>
          <w:rFonts w:eastAsia="Times New Roman" w:cs="Times New Roman"/>
          <w:szCs w:val="24"/>
        </w:rPr>
        <w:t xml:space="preserve">φορά. Για πρώτη φορά, το ξαναλέω. </w:t>
      </w:r>
    </w:p>
    <w:p w14:paraId="6242BB6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αν θέλετε να κάνουμε κριτική, εγώ πιστεύω ότι η οικονομική ασφυξία δεν επέτρεπε να κάνουμε αυτήν την κίνηση νωρίτερα. Γίνεται τώρα. Θα περίμενα να τη χαιρετίσουμε όλοι. Δηλαδή, οι εκατόν είκοσι δόσεις είναι κακό πράγμ</w:t>
      </w:r>
      <w:r>
        <w:rPr>
          <w:rFonts w:eastAsia="Times New Roman" w:cs="Times New Roman"/>
          <w:szCs w:val="24"/>
        </w:rPr>
        <w:t xml:space="preserve">α; Τα δέκα χρόνια είναι κακό πράγμα; Τα πενήντα ευρώ, η ελάχιστη δόση, είναι κακό πράγμα; Το γεγονός ότι </w:t>
      </w:r>
      <w:r>
        <w:rPr>
          <w:rFonts w:eastAsia="Times New Roman" w:cs="Times New Roman"/>
          <w:szCs w:val="24"/>
        </w:rPr>
        <w:t xml:space="preserve">οι </w:t>
      </w:r>
      <w:r>
        <w:rPr>
          <w:rFonts w:eastAsia="Times New Roman" w:cs="Times New Roman"/>
          <w:szCs w:val="24"/>
        </w:rPr>
        <w:t xml:space="preserve">50.000, που μας έβαζαν για πλαφόν, έγιναν 20.000 είναι κακό πράγμα; </w:t>
      </w:r>
    </w:p>
    <w:p w14:paraId="6242BB6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Και να πω και κάτι; Δεν υπάρχει περίπτωση να μην προσαρμοστεί το </w:t>
      </w:r>
      <w:r>
        <w:rPr>
          <w:rFonts w:eastAsia="Times New Roman" w:cs="Times New Roman"/>
          <w:szCs w:val="24"/>
        </w:rPr>
        <w:t>δημόσιο</w:t>
      </w:r>
      <w:r>
        <w:rPr>
          <w:rFonts w:eastAsia="Times New Roman" w:cs="Times New Roman"/>
          <w:szCs w:val="24"/>
        </w:rPr>
        <w:t>, τα τα</w:t>
      </w:r>
      <w:r>
        <w:rPr>
          <w:rFonts w:eastAsia="Times New Roman" w:cs="Times New Roman"/>
          <w:szCs w:val="24"/>
        </w:rPr>
        <w:t xml:space="preserve">μεία και οι τράπεζες ακόμα και γι’ αυτούς που έχουν χρέη λιγότερα από 20.000, το είπε η κ. Σκούφα. Έχει αναμορφωθεί ο νόμος Κατσέλη, αλλά πέρα από εκεί η ισονομία και η ισοδικία επιβάλλει πλέον, τη στιγμή που περνάει αυτή η ρύθμιση και αυτό το νομοσχέδιο, </w:t>
      </w:r>
      <w:r>
        <w:rPr>
          <w:rFonts w:eastAsia="Times New Roman" w:cs="Times New Roman"/>
          <w:szCs w:val="24"/>
        </w:rPr>
        <w:t xml:space="preserve">και σε αυτούς που έχουν χρέη λιγότερα από 20.000 να τα ρυθμίσουν, είναι πλέον ή βέβαιον. </w:t>
      </w:r>
    </w:p>
    <w:p w14:paraId="6242BB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Υπήρχαν ενστάσεις για κακοπληρωτές. Εσείς τι λέτε; Το φορολογικό και το τραπεζικό απόρρητο δέχεται κάποιος που είναι μπαγαπόντης να του το ελέγξουν, να δούμε την περι</w:t>
      </w:r>
      <w:r>
        <w:rPr>
          <w:rFonts w:eastAsia="Times New Roman" w:cs="Times New Roman"/>
          <w:szCs w:val="24"/>
        </w:rPr>
        <w:t xml:space="preserve">ουσιακή κατάσταση των συγγενών του; Λίγο δύσκολο. Έχει ασφαλιστικές δικλίδες. </w:t>
      </w:r>
    </w:p>
    <w:p w14:paraId="6242BB6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Θέλω ακόμα αυτούσια να πω το εξής και να ακούσουν αυτήν τη στιγμή οι πολίτες ότι ακόμα και κάποια επιχείρηση ή εταιρεία που δεν είχε τα προσόντα -δεν κατάφερε, τέλος πάντων- τα </w:t>
      </w:r>
      <w:r>
        <w:rPr>
          <w:rFonts w:eastAsia="Times New Roman" w:cs="Times New Roman"/>
          <w:szCs w:val="24"/>
        </w:rPr>
        <w:t>προαπαιτούμενα, για να μπει σε αυτήν τη ρύθμιση, θα πρέπει να έχει καταφέρει κάποια από τις τελευταίες τρεις χρονιές να έχει βγάλει τουλάχιστον λειτουργικό κέρδος ένα ευρώ. Να πάνε, λοιπόν, και αυτοί οι επιχειρηματίες στους ανθρώπους που τους εμπιστεύονται</w:t>
      </w:r>
      <w:r>
        <w:rPr>
          <w:rFonts w:eastAsia="Times New Roman" w:cs="Times New Roman"/>
          <w:szCs w:val="24"/>
        </w:rPr>
        <w:t xml:space="preserve">, γιατί έχουν μεγάλη πιθανότητα να μπούνε στη ρύθμιση. </w:t>
      </w:r>
    </w:p>
    <w:p w14:paraId="6242BB6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Άκουσα μάλιστα από Βουλευτές της Αξιωματικής Αντιπολίτευσης να λένε ότι «οι αγρότες». Σας πληροφορώ, λοιπόν, ότι όσοι αγρότες έχουν βιβλίο εσόδων-εξόδων μπαίνουν και αυτοί στη ρύθμιση. Και θα ήθελα να</w:t>
      </w:r>
      <w:r>
        <w:rPr>
          <w:rFonts w:eastAsia="Times New Roman" w:cs="Times New Roman"/>
          <w:szCs w:val="24"/>
        </w:rPr>
        <w:t xml:space="preserve"> πω και το εξής στους αγρότες: Ακόμα και αυτοί που δεν είχαν βιβλία εσόδων-εξόδων. </w:t>
      </w:r>
    </w:p>
    <w:p w14:paraId="6242BB6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 αρχάς, έγινε μια κριτική γιατί καθυστέρησε τρεις μήνες. Ηλεκτρονική πλατφόρμα, ξέρετε, δεν γίνεται από τη μία ημέρα στην άλλη. Ήταν μία αναμενόμενη καθυστέρηση. Ή -δεύ</w:t>
      </w:r>
      <w:r>
        <w:rPr>
          <w:rFonts w:eastAsia="Times New Roman" w:cs="Times New Roman"/>
          <w:szCs w:val="24"/>
        </w:rPr>
        <w:t xml:space="preserve">τερη κριτική- γιατί, ας πούμε, δεν περιλαμβάνει τους πάντες; Ήταν σκληρή η διαπραγμάτευση με τους περίφημους δανειστές. Δεν ήταν δικό μας θέμα, για να λέμε του στραβού το δίκιο. Όσοι ξέρουν για τη διαπραγμάτευση ξέρουν πώς </w:t>
      </w:r>
      <w:r>
        <w:rPr>
          <w:rFonts w:eastAsia="Times New Roman" w:cs="Times New Roman"/>
          <w:szCs w:val="24"/>
        </w:rPr>
        <w:t xml:space="preserve">οι </w:t>
      </w:r>
      <w:r>
        <w:rPr>
          <w:rFonts w:eastAsia="Times New Roman" w:cs="Times New Roman"/>
          <w:szCs w:val="24"/>
        </w:rPr>
        <w:t>50.000 έφθασαν, με αίμα, και έ</w:t>
      </w:r>
      <w:r>
        <w:rPr>
          <w:rFonts w:eastAsia="Times New Roman" w:cs="Times New Roman"/>
          <w:szCs w:val="24"/>
        </w:rPr>
        <w:t>γιναν 20.000.</w:t>
      </w:r>
    </w:p>
    <w:p w14:paraId="6242BB6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Εγώ δεν θέλω να πω περισσότερα και ούτε θα </w:t>
      </w:r>
      <w:r>
        <w:rPr>
          <w:rFonts w:eastAsia="Times New Roman" w:cs="Times New Roman"/>
          <w:szCs w:val="24"/>
        </w:rPr>
        <w:t xml:space="preserve">σπαταλήσω </w:t>
      </w:r>
      <w:r>
        <w:rPr>
          <w:rFonts w:eastAsia="Times New Roman" w:cs="Times New Roman"/>
          <w:szCs w:val="24"/>
        </w:rPr>
        <w:t xml:space="preserve">άλλον χρόνο. Πιστεύω ότι είναι μία τομή, μια μικρή επανάσταση για την επανεκκίνηση της οικονομίας τώρα, που η δεύτερη αξιολόγηση τελειώνει. </w:t>
      </w:r>
    </w:p>
    <w:p w14:paraId="6242BB7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Άλλη μικροψυχία, άλλη υπερβολή, άλλη διαστρέβλωση ειδήσεων! Έχω ακούσει απίστευτα πράγματα για αυτό το πλεόνασμα και μάλιστα κουράζει να ακούς την ίδια επιχειρηματολογία από διαφορετικούς ανθρώπους επί σειρά ημερών. Ο Σόιμπλε, λέει, έχει σαν επιχείρημα ότι</w:t>
      </w:r>
      <w:r>
        <w:rPr>
          <w:rFonts w:eastAsia="Times New Roman" w:cs="Times New Roman"/>
          <w:szCs w:val="24"/>
        </w:rPr>
        <w:t xml:space="preserve"> το 4,1% τον ευνοεί. «Να, εγώ τα έλεγα, μπορεί να έχετε μεγάλα πλεονάσματα.» Τι θα λέγατε, αλήθεια, αν το πλεόνασμα δεν ήταν 4,1% ή </w:t>
      </w:r>
      <w:r>
        <w:rPr>
          <w:rFonts w:eastAsia="Times New Roman" w:cs="Times New Roman"/>
          <w:szCs w:val="24"/>
        </w:rPr>
        <w:t xml:space="preserve">τέλος πάντων </w:t>
      </w:r>
      <w:r>
        <w:rPr>
          <w:rFonts w:eastAsia="Times New Roman" w:cs="Times New Roman"/>
          <w:szCs w:val="24"/>
        </w:rPr>
        <w:t xml:space="preserve">3,9% και ήταν 0,4%; Τότε θα ήμασταν εμείς οι σωστοί; </w:t>
      </w:r>
    </w:p>
    <w:p w14:paraId="6242BB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Πιστεύω το εξής –και τελειώνω: Όταν βλέπω μαύρο και ο άλλ</w:t>
      </w:r>
      <w:r>
        <w:rPr>
          <w:rFonts w:eastAsia="Times New Roman" w:cs="Times New Roman"/>
          <w:szCs w:val="24"/>
        </w:rPr>
        <w:t>ος μου λέει ότι είναι άσπρο, μπορεί να τον πιστέψουν για λίγο καιρό κάποιοι άνθρωποι. Για πολύ χρονικό διάστημα δεν θα τον πιστέψει κανείς. Τι είναι αυτή η έξαλλη, στην κυριολεξία έξαλλη, αντιπολιτευτική τακτική, που επιλέγει το κόμμα της Αξιωματικής Αντιπ</w:t>
      </w:r>
      <w:r>
        <w:rPr>
          <w:rFonts w:eastAsia="Times New Roman" w:cs="Times New Roman"/>
          <w:szCs w:val="24"/>
        </w:rPr>
        <w:t>ολίτευσης!</w:t>
      </w:r>
    </w:p>
    <w:p w14:paraId="6242BB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Κατ’ αρχάς, θέλω να διαχωρίσω τη θέση μου, γιατί άκουσα για μια τροπολογία. Θέλω κι εγώ να ακούσω τον Υπουργό για την συγκεκριμένη τροπολογία, για να δείτε πόσο καλοπροαίρετος είμαι, γιατί είδα δυο τρία κόμματα. Αυτό, όμως, είναι άσχετο θέμα και δεν έχει ν</w:t>
      </w:r>
      <w:r>
        <w:rPr>
          <w:rFonts w:eastAsia="Times New Roman" w:cs="Times New Roman"/>
          <w:szCs w:val="24"/>
        </w:rPr>
        <w:t>α κάνει με αυτά που λέμε. Επαναλαμβάνω, λοιπόν, ότι αυτή η έξαλλη αντιπολιτευτική τακτική αδικεί το κόμμα της Αξιωματικής Αντιπολίτευσης, που είναι ένα κόμμα –και το λέω και το εννοώ- που έχει προσφέρει στον τόπο. Η ηγετική της ομάδα έχει επιλέξει γαία πυρ</w:t>
      </w:r>
      <w:r>
        <w:rPr>
          <w:rFonts w:eastAsia="Times New Roman" w:cs="Times New Roman"/>
          <w:szCs w:val="24"/>
        </w:rPr>
        <w:t xml:space="preserve">ί μειχθήτω. Τώρα; Ακόμα; Δεν γίναμε φίλοι ούτε παντρευτήκαμε. Ναι, κριτική και σκληρή! Μπορείς να την κάνεις με αξιόπιστο τρόπο. </w:t>
      </w:r>
    </w:p>
    <w:p w14:paraId="6242BB7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Εγώ, για παράδειγμα, είμαι κρατιστής, εσύ είσαι υπέρ της ιδιωτικής πρωτοβουλίας, άρα, να μια υπαρκτή διαφωνία. Κι άλλες πολλές</w:t>
      </w:r>
      <w:r>
        <w:rPr>
          <w:rFonts w:eastAsia="Times New Roman" w:cs="Times New Roman"/>
          <w:szCs w:val="24"/>
        </w:rPr>
        <w:t xml:space="preserve">. Δεν μας εμποδίζει κανείς να μιλάμε με ευπρέπεια εδώ. Η εξαλλοσύνη έχει κοντά ποδάρια και θυμηθείτε τι σας λέω. </w:t>
      </w:r>
    </w:p>
    <w:p w14:paraId="6242BB7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η βασίζεστε στις ψεύτικες δημοσκοπήσεις. Μην παίρνουν τα μυαλά σας αέρα. Σας ξαναλέω ότι ο Μαραντζίδης έπεσε είκοσι τέσσερις μονάδες έξω στο </w:t>
      </w:r>
      <w:r>
        <w:rPr>
          <w:rFonts w:eastAsia="Times New Roman" w:cs="Times New Roman"/>
          <w:szCs w:val="24"/>
        </w:rPr>
        <w:t xml:space="preserve">δημοψήφισμα, έπεσε έξω και στην πρώτη εκλογική αναμέτρηση και στη δεύτερη. Σε αντίθεση, ο Ρουτζούνης της </w:t>
      </w:r>
      <w:r>
        <w:rPr>
          <w:rFonts w:eastAsia="Times New Roman" w:cs="Times New Roman"/>
          <w:szCs w:val="24"/>
        </w:rPr>
        <w:t>«</w:t>
      </w:r>
      <w:r>
        <w:rPr>
          <w:rFonts w:eastAsia="Times New Roman" w:cs="Times New Roman"/>
          <w:szCs w:val="24"/>
        </w:rPr>
        <w:t xml:space="preserve">Κάπα </w:t>
      </w:r>
      <w:r>
        <w:rPr>
          <w:rFonts w:eastAsia="Times New Roman" w:cs="Times New Roman"/>
          <w:szCs w:val="24"/>
          <w:lang w:val="en-US"/>
        </w:rPr>
        <w:t>Research</w:t>
      </w:r>
      <w:r>
        <w:rPr>
          <w:rFonts w:eastAsia="Times New Roman" w:cs="Times New Roman"/>
          <w:szCs w:val="24"/>
        </w:rPr>
        <w:t>”</w:t>
      </w:r>
      <w:r>
        <w:rPr>
          <w:rFonts w:eastAsia="Times New Roman" w:cs="Times New Roman"/>
          <w:szCs w:val="24"/>
        </w:rPr>
        <w:t xml:space="preserve"> –και δεν κάνω διαφήμιση- συνετός ων, φίλος σας, έδωσε έξι μονάδες διαφορά. Μην παίρνουν τα μυαλά σας αέρα. Ένα μεγάλο κομμάτι του εκλογ</w:t>
      </w:r>
      <w:r>
        <w:rPr>
          <w:rFonts w:eastAsia="Times New Roman" w:cs="Times New Roman"/>
          <w:szCs w:val="24"/>
        </w:rPr>
        <w:t xml:space="preserve">ικού σώματος, γύρω στο 50%, είναι σε αναμονή. </w:t>
      </w:r>
    </w:p>
    <w:p w14:paraId="6242BB7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Περνάει άσχημα ο κόσμος. Να μας κάνει κριτική, να μας κάνει γιατί κυβερνάμε με μια διαφορά. Πρέπει και θα μάθει ο κόσμος πώς έφτασε η χώρα σε αυτή την κατάσταση, ποιος την έφτασε τη χώρα. Θα το μάθει.</w:t>
      </w:r>
    </w:p>
    <w:p w14:paraId="6242BB7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πολύ.</w:t>
      </w:r>
    </w:p>
    <w:p w14:paraId="6242BB77"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242BB78" w14:textId="77777777" w:rsidR="000E4403" w:rsidRDefault="00E3488B">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lang w:val="en-US"/>
        </w:rPr>
        <w:t>K</w:t>
      </w:r>
      <w:r>
        <w:rPr>
          <w:rFonts w:eastAsia="Times New Roman"/>
          <w:bCs/>
          <w:szCs w:val="24"/>
        </w:rPr>
        <w:t>ι εμείς.</w:t>
      </w:r>
    </w:p>
    <w:p w14:paraId="6242BB79" w14:textId="77777777" w:rsidR="000E4403" w:rsidRDefault="00E3488B">
      <w:pPr>
        <w:spacing w:line="600" w:lineRule="auto"/>
        <w:ind w:firstLine="720"/>
        <w:jc w:val="both"/>
        <w:rPr>
          <w:rFonts w:eastAsia="Times New Roman"/>
          <w:bCs/>
          <w:szCs w:val="24"/>
        </w:rPr>
      </w:pPr>
      <w:r>
        <w:rPr>
          <w:rFonts w:eastAsia="Times New Roman"/>
          <w:bCs/>
          <w:szCs w:val="24"/>
        </w:rPr>
        <w:t>Τον λόγο έχει ο κ. Στύλιος από τη Νέα Δημοκρατία.</w:t>
      </w:r>
    </w:p>
    <w:p w14:paraId="6242BB7A" w14:textId="77777777" w:rsidR="000E4403" w:rsidRDefault="00E3488B">
      <w:pPr>
        <w:spacing w:line="600" w:lineRule="auto"/>
        <w:ind w:firstLine="720"/>
        <w:jc w:val="both"/>
        <w:rPr>
          <w:rFonts w:eastAsia="Times New Roman"/>
          <w:bCs/>
          <w:szCs w:val="24"/>
        </w:rPr>
      </w:pPr>
      <w:r>
        <w:rPr>
          <w:rFonts w:eastAsia="Times New Roman"/>
          <w:b/>
          <w:bCs/>
          <w:szCs w:val="24"/>
        </w:rPr>
        <w:t>ΓΕΩΡΓΙΟΣ ΣΤΥΛΙΟΣ:</w:t>
      </w:r>
      <w:r>
        <w:rPr>
          <w:rFonts w:eastAsia="Times New Roman"/>
          <w:bCs/>
          <w:szCs w:val="24"/>
        </w:rPr>
        <w:t xml:space="preserve"> Κύριε Πρόεδρε, κυρίες και κύριοι συνάδελφοι, συζητούμε σήμερα το νομοσχέδιο με </w:t>
      </w:r>
      <w:r>
        <w:rPr>
          <w:rFonts w:eastAsia="Times New Roman"/>
          <w:bCs/>
          <w:szCs w:val="24"/>
        </w:rPr>
        <w:t xml:space="preserve">τον τίτλο «Εξωδικαστικός μηχανισμός, ρύθμιση οφειλών επιχειρήσεων». </w:t>
      </w:r>
    </w:p>
    <w:p w14:paraId="6242BB7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ύφεση της ελληνικής οικονομίας, όπως όλοι αντιλαμβανόμαστε, έχει καταστήσει τον εξωδικαστικό συμβιβασμό επιτακτική ανάγκη για τις επιχειρήσεις. Η δ</w:t>
      </w:r>
      <w:r>
        <w:rPr>
          <w:rFonts w:eastAsia="Times New Roman" w:cs="Times New Roman"/>
          <w:szCs w:val="24"/>
        </w:rPr>
        <w:t>ε αγορά, τα τελευταία δύο χρόνια, προεξοφλεί συνέχεια την ψήφιση του σχετικού νομοσχεδίου, με αποτέλεσμα να αυξάνονται συνέχεια οι υπερχρεωμένες επιχειρήσεις. Ως αποτέλεσμα, το παρόν νομοσχέδιο συγκέντρωσε ρεκόρ αριθμού σχολίων στη δημόσια διαβούλευση. Για</w:t>
      </w:r>
      <w:r>
        <w:rPr>
          <w:rFonts w:eastAsia="Times New Roman" w:cs="Times New Roman"/>
          <w:szCs w:val="24"/>
        </w:rPr>
        <w:t xml:space="preserve">τί; Διότι η αγορά εκτίμησε ότι οι τόσο σοβαρές ανάγκες και οι τόσο υψηλές προσδοκίες δεν καλύπτονται από το νομοσχέδιο αυτό. </w:t>
      </w:r>
    </w:p>
    <w:p w14:paraId="6242BB7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χρόνο μετά την ψήφιση του ν.3869/2010, γνωστού και ως «νόμου Κατσέλη», τροποποιείται και συζητε</w:t>
      </w:r>
      <w:r>
        <w:rPr>
          <w:rFonts w:eastAsia="Times New Roman" w:cs="Times New Roman"/>
          <w:szCs w:val="24"/>
        </w:rPr>
        <w:t>ίται στην ελληνική Βουλή και, δυστυχώς, το πρόβλημα παραμένει και επιδεινώνεται. Τίθεται το θέμα: Υπάρχει κάποια πρόβλεψη για τους συνεπείς και έντιμους επιχειρηματίες; Φυσικά και όχι, καμμία ρύθμιση. Άρα</w:t>
      </w:r>
      <w:r>
        <w:rPr>
          <w:rFonts w:eastAsia="Times New Roman" w:cs="Times New Roman"/>
          <w:szCs w:val="24"/>
        </w:rPr>
        <w:t>,</w:t>
      </w:r>
      <w:r>
        <w:rPr>
          <w:rFonts w:eastAsia="Times New Roman" w:cs="Times New Roman"/>
          <w:szCs w:val="24"/>
        </w:rPr>
        <w:t xml:space="preserve"> ωθείτε τον συνεπή να γίνει ασυνεπής και τον ασυνεπ</w:t>
      </w:r>
      <w:r>
        <w:rPr>
          <w:rFonts w:eastAsia="Times New Roman" w:cs="Times New Roman"/>
          <w:szCs w:val="24"/>
        </w:rPr>
        <w:t xml:space="preserve">ή να γίνει περισσότερο ασυνεπής. </w:t>
      </w:r>
    </w:p>
    <w:p w14:paraId="6242BB7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Ένα άλλο ζήτημα είναι οι πλειστηριασμοί. Γνωρίζετε ότι οι περισσότεροι επιχειρηματίες, για να μπορούν να δανειστούν και να έχουν κεφάλαιο για τις επιχειρήσεις τους, έχουν δεσμεύσει, έχουν βάλει ως υποθήκη την πρώτη κατοικί</w:t>
      </w:r>
      <w:r>
        <w:rPr>
          <w:rFonts w:eastAsia="Times New Roman" w:cs="Times New Roman"/>
          <w:szCs w:val="24"/>
        </w:rPr>
        <w:t xml:space="preserve">α. Προστατεύεται η πρώτη κατοικία με το παρόν νομοσχέδιο; Όχι. </w:t>
      </w:r>
    </w:p>
    <w:p w14:paraId="6242BB7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καλώ, έστω και τώρα –κάντε το- με πασίδηλο τρόπο να ορίσετε με σαφήνεια στο νομοσχέδιο ότι κανένας πλειστηριασμός δεν θα προχωρά</w:t>
      </w:r>
      <w:r>
        <w:rPr>
          <w:rFonts w:eastAsia="Times New Roman" w:cs="Times New Roman"/>
          <w:szCs w:val="24"/>
        </w:rPr>
        <w:t>,</w:t>
      </w:r>
      <w:r>
        <w:rPr>
          <w:rFonts w:eastAsia="Times New Roman" w:cs="Times New Roman"/>
          <w:szCs w:val="24"/>
        </w:rPr>
        <w:t xml:space="preserve"> χωρίς βεβαίωση της αρμόδιας ΔΟΥ της κατά τόπο περιοχής και</w:t>
      </w:r>
      <w:r>
        <w:rPr>
          <w:rFonts w:eastAsia="Times New Roman" w:cs="Times New Roman"/>
          <w:szCs w:val="24"/>
        </w:rPr>
        <w:t xml:space="preserve"> ότι δεν πρόκειται για πρώτη κατοικία.</w:t>
      </w:r>
    </w:p>
    <w:p w14:paraId="6242BB7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Λύνει το θέμα των κατασχέσεων των λογαριασμών το συγκεκριμένο νομοσχέδιο; Ούτε αυτό λύνει.</w:t>
      </w:r>
      <w:r w:rsidDel="00E93FB5">
        <w:rPr>
          <w:rFonts w:eastAsia="Times New Roman" w:cs="Times New Roman"/>
          <w:szCs w:val="24"/>
        </w:rPr>
        <w:t xml:space="preserve"> </w:t>
      </w:r>
      <w:r>
        <w:rPr>
          <w:rFonts w:eastAsia="Times New Roman" w:cs="Times New Roman"/>
          <w:szCs w:val="24"/>
        </w:rPr>
        <w:t>Σας καλώ: Καμμία πράξη κατάσχεσης ακατάσχετου λογαριασμού, που προβλέπεται στην ελληνική νομοθεσία, χωρίς τη χορήγηση βεβαίωση</w:t>
      </w:r>
      <w:r>
        <w:rPr>
          <w:rFonts w:eastAsia="Times New Roman" w:cs="Times New Roman"/>
          <w:szCs w:val="24"/>
        </w:rPr>
        <w:t xml:space="preserve">ς από τα αρμόδια πιστωτικά ιδρύματα ότι ο λογαριασμός δεν είναι ακατάσχετος. </w:t>
      </w:r>
    </w:p>
    <w:p w14:paraId="6242BB8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Τι συμβαίνει σήμερα, κυρίες και κύριοι συνάδελφοι; Αναγκάζεται ο επιχειρηματίας, ο επαγγελματίας να αποδείξει στο δικαστήριο ότι ο λογαριασμός του αυτός είναι δηλωμένα ακατάσχετο</w:t>
      </w:r>
      <w:r>
        <w:rPr>
          <w:rFonts w:eastAsia="Times New Roman" w:cs="Times New Roman"/>
          <w:szCs w:val="24"/>
        </w:rPr>
        <w:t>ς, για να μπορούν μετά να απελευθερωθούν τα χρήματά του, τα οποία μέχρι τότε έχουν δεσμευτεί, και πολλές φορές τα έχει τραβήξει για τις οφειλές είτε σε ασφαλιστικά ταμεία είτε σε πιστωτικά ιδρύματα.</w:t>
      </w:r>
    </w:p>
    <w:p w14:paraId="6242BB8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είμαστε φιλελεύθεροι</w:t>
      </w:r>
      <w:r>
        <w:rPr>
          <w:rFonts w:eastAsia="Times New Roman" w:cs="Times New Roman"/>
          <w:szCs w:val="24"/>
        </w:rPr>
        <w:t xml:space="preserve"> και μας κατηγορείτε και μας λέτε νεοφιλελεύθερους και ανάλγητους. Εσείς, που είστε αυτό το φιλεύσπλαχνο</w:t>
      </w:r>
      <w:r>
        <w:rPr>
          <w:rFonts w:eastAsia="Times New Roman" w:cs="Times New Roman"/>
          <w:szCs w:val="24"/>
        </w:rPr>
        <w:t xml:space="preserve"> κράτος</w:t>
      </w:r>
      <w:r>
        <w:rPr>
          <w:rFonts w:eastAsia="Times New Roman" w:cs="Times New Roman"/>
          <w:szCs w:val="24"/>
        </w:rPr>
        <w:t>, το σημερινό κράτος, δανείζεστε από τους κακούς δανειστές με επιτόκιο 1% τον χρόνο και ζητάτε -το κράτος το δικό σας- από τους οφειλέτες στο κρά</w:t>
      </w:r>
      <w:r>
        <w:rPr>
          <w:rFonts w:eastAsia="Times New Roman" w:cs="Times New Roman"/>
          <w:szCs w:val="24"/>
        </w:rPr>
        <w:t>τος επιτόκιο 1% τον μήνα. Γιατί δεν κάνετε ίδιο το επιτόκιο;</w:t>
      </w:r>
    </w:p>
    <w:p w14:paraId="6242BB8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κυρίες και κύριοι συνάδελφοι, να αναφερθώ σε πέντε σημεία του νομοσχεδίου. Τίθεται θέμα αποτελεσματικότητας του νομοσχεδίου ως προς το πεδίο εφαρμογής του, καθώς από τις διατάξεις του καλύπ</w:t>
      </w:r>
      <w:r>
        <w:rPr>
          <w:rFonts w:eastAsia="Times New Roman" w:cs="Times New Roman"/>
          <w:szCs w:val="24"/>
        </w:rPr>
        <w:t>τεται μικρό μόνο μέρος του υφιστάμενου προβλήματος. Ειδικότερα, οι επιχειρήσεις, για να εμπίπτουν στις διατάξεις του, πρέπει να έχουν μία τουλάχιστον κερδοφόρο χρήση την τελευταία τριετία. Στη δεινή παρούσα οικονομική συγκυρία αυτό έχει σαν αποτέλεσμα</w:t>
      </w:r>
      <w:r>
        <w:rPr>
          <w:rFonts w:eastAsia="Times New Roman" w:cs="Times New Roman"/>
          <w:szCs w:val="24"/>
        </w:rPr>
        <w:t>,</w:t>
      </w:r>
      <w:r>
        <w:rPr>
          <w:rFonts w:eastAsia="Times New Roman" w:cs="Times New Roman"/>
          <w:szCs w:val="24"/>
        </w:rPr>
        <w:t xml:space="preserve"> οι περισσότερες επιχειρήσεις να είναι εκτός πεδίου εφαρμογής του συμβιβασμού, που έχουν ανάγκη.</w:t>
      </w:r>
    </w:p>
    <w:p w14:paraId="6242BB8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γιατροί, μηχανικοί, δικηγόροι, ελεύθεροι επαγγελματίες είναι, επίσης, εκτός του πεδίου εφαρμογής του συγκεκριμένου συμβιβασμού και για τα κτηνοτροφικ</w:t>
      </w:r>
      <w:r>
        <w:rPr>
          <w:rFonts w:eastAsia="Times New Roman" w:cs="Times New Roman"/>
          <w:szCs w:val="24"/>
        </w:rPr>
        <w:t xml:space="preserve">ά δάνεια δεν υπάρχει καμμία σαφής πρόβλεψη στο συγκεκριμένο νομοσχέδιο. </w:t>
      </w:r>
    </w:p>
    <w:p w14:paraId="6242BB8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τους εγγυητές: Γνωρίζετε ότι οι περισσότερες επιχειρήσεις στην Ελλάδα είναι μικρομεσαίες και ότι οι συγγενείς, ο αδελφός, ο γαμπρός, ο φίλος έχουν μπει εγγυητές. Δεν έχετε πρόβλεψ</w:t>
      </w:r>
      <w:r>
        <w:rPr>
          <w:rFonts w:eastAsia="Times New Roman" w:cs="Times New Roman"/>
          <w:szCs w:val="24"/>
        </w:rPr>
        <w:t xml:space="preserve">η και δεν προβλέπετε ούτε για τους συνεπείς εγγυητές. Καμμία πρόβλεψη γι’ αυτούς. Δεσμεύονται και αυτοί από τους κακοπληρωτές και τους ακολουθούν. Υπήρξε από συνάδελφο μια πολύ καλή τροπολογία, όπως έχω ακούσει και από προλαλήσαντες ομιλητές. </w:t>
      </w:r>
    </w:p>
    <w:p w14:paraId="6242BB8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ο χρό</w:t>
      </w:r>
      <w:r>
        <w:rPr>
          <w:rFonts w:eastAsia="Times New Roman" w:cs="Times New Roman"/>
          <w:szCs w:val="24"/>
        </w:rPr>
        <w:t>νος συμβιβασμού είναι κοινός και για τις μικρές και για τις μεγάλες επιχειρήσεις, με αποτέλεσμα</w:t>
      </w:r>
      <w:r>
        <w:rPr>
          <w:rFonts w:eastAsia="Times New Roman" w:cs="Times New Roman"/>
          <w:szCs w:val="24"/>
        </w:rPr>
        <w:t>,</w:t>
      </w:r>
      <w:r>
        <w:rPr>
          <w:rFonts w:eastAsia="Times New Roman" w:cs="Times New Roman"/>
          <w:szCs w:val="24"/>
        </w:rPr>
        <w:t xml:space="preserve"> ενώ για τις μικρές να μπορεί να μεριμνά και να υπάρξει λύση, για τις μεγάλες σίγουρα δεν θα υπάρξει.</w:t>
      </w:r>
    </w:p>
    <w:p w14:paraId="6242BB8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τίθεται θέμα ουσίας του. Ο συμβιβασμός, που προτ</w:t>
      </w:r>
      <w:r>
        <w:rPr>
          <w:rFonts w:eastAsia="Times New Roman" w:cs="Times New Roman"/>
          <w:szCs w:val="24"/>
        </w:rPr>
        <w:t>είνει το νομοσχέδιο, ενώ τιτλοφορείται «εξωδικαστικός», δεν είναι, διότι στο τέλος απαιτείται η επικύρωσή του από δικαστήριο και επιπλέον, η εφαρμογή του δεν είναι δεσμευτική.</w:t>
      </w:r>
    </w:p>
    <w:p w14:paraId="6242BB8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Τρίτον, τίθεται θέμα αν είναι εφικτός ο στόχος του νομοσχεδίου να αντιμετωπίσει </w:t>
      </w:r>
      <w:r>
        <w:rPr>
          <w:rFonts w:eastAsia="Times New Roman" w:cs="Times New Roman"/>
          <w:szCs w:val="24"/>
        </w:rPr>
        <w:t>το θέμα που πραγματεύεται, καθώς δεν υπάρχει ο απαιτούμενος αριθμός δικαστών για να διεκπεραιωθεί γρήγορα ο τεράστιος όγκος υποθέσεων, που εμπίπτουν στις διατάξεις του.</w:t>
      </w:r>
    </w:p>
    <w:p w14:paraId="6242BB8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έχετε λάβει υπ’ όψιν αυτό που έχει συμβεί με τον νόμο Κατσέλη. Υποθέσεις μέχρι το 2</w:t>
      </w:r>
      <w:r>
        <w:rPr>
          <w:rFonts w:eastAsia="Times New Roman" w:cs="Times New Roman"/>
          <w:szCs w:val="24"/>
        </w:rPr>
        <w:t>032 θα εκδικάζονται με τον νόμο Κατσέλη. Το περασμένο καλοκαίρι ψηφίσατε διάταξη, με την οποία προβλέπατε ότι θα πρέπει εντός έξι μηνών να έχουν τελεσιδικήσει όλες οι υποθέσεις του νόμου Κατσέλη. Έχουν τελεσιδικήσει; Γιατί δεν το έχετε λάβει υπ’ όψιν σας α</w:t>
      </w:r>
      <w:r>
        <w:rPr>
          <w:rFonts w:eastAsia="Times New Roman" w:cs="Times New Roman"/>
          <w:szCs w:val="24"/>
        </w:rPr>
        <w:t>υτό; Άρα, έχουμε άλλη μια ανέφικτη ρύθμιση.</w:t>
      </w:r>
    </w:p>
    <w:p w14:paraId="6242BB8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Τέταρτον, τίθεται θέμα αντικειμενικότητας του νομοσχεδίου, καθώς οι δικαστές που θα κληθούν να αντιμετωπίσουν όλες αυτές τις υποθέσεις δεν έχουν την αναγκαία οικονομική γνώση, καθώς και την εκπαίδευση και την κατ</w:t>
      </w:r>
      <w:r>
        <w:rPr>
          <w:rFonts w:eastAsia="Times New Roman" w:cs="Times New Roman"/>
          <w:szCs w:val="24"/>
        </w:rPr>
        <w:t>άρτιση για αυτά τα ζητήματα.</w:t>
      </w:r>
    </w:p>
    <w:p w14:paraId="6242BB8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Επιπλέον, γνωρίζετε ότι τον φάκελο θα τον παραλαμβάνει στα πρωτοδικεία ο αρμόδιος υπάλληλος και όχι ο δικαστής. Άρα, εκχωρείτε αρμοδιότητα από τους δικαστές στους αρμόδιους υπαλλήλους και δεν ξέρουμε μέχρι ποιο σημείο φτάνουν </w:t>
      </w:r>
      <w:r>
        <w:rPr>
          <w:rFonts w:eastAsia="Times New Roman" w:cs="Times New Roman"/>
          <w:szCs w:val="24"/>
        </w:rPr>
        <w:t>οι γνώσεις τους και αν μπορούν οι άνθρωποι να ανταποκριθούν σε αυτό το οποίο καλούνται να ανταποκριθούν και που τους το βάζετε με τον συγκεκριμένο νόμο.</w:t>
      </w:r>
    </w:p>
    <w:p w14:paraId="6242BB8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Πέμπτον και τελευταίο, τίθεται θέμα λειτουργικότητας του νομοσχεδίου, καθώς απαιτείται η λειτουργία ηλε</w:t>
      </w:r>
      <w:r>
        <w:rPr>
          <w:rFonts w:eastAsia="Times New Roman" w:cs="Times New Roman"/>
          <w:szCs w:val="24"/>
        </w:rPr>
        <w:t>κτρονικής πλατφόρμας, η οποία ακόμα δεν είναι έτοιμη και δεν είναι δοκιμασμένη. Γιατί δεν είναι δοκιμασμένη;</w:t>
      </w:r>
    </w:p>
    <w:p w14:paraId="6242BB8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242BB8D"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σε μισό λεπτό, κύριε Πρόεδρε. </w:t>
      </w:r>
    </w:p>
    <w:p w14:paraId="6242BB8E" w14:textId="77777777" w:rsidR="000E4403" w:rsidRDefault="00E3488B">
      <w:pPr>
        <w:spacing w:line="600" w:lineRule="auto"/>
        <w:ind w:firstLine="720"/>
        <w:contextualSpacing/>
        <w:jc w:val="both"/>
        <w:rPr>
          <w:rFonts w:eastAsia="Times New Roman" w:cs="Times New Roman"/>
          <w:szCs w:val="24"/>
        </w:rPr>
      </w:pPr>
      <w:r>
        <w:rPr>
          <w:rFonts w:eastAsia="Times New Roman" w:cs="Times New Roman"/>
          <w:szCs w:val="24"/>
        </w:rPr>
        <w:t>Γιατί δεν το προβλέψ</w:t>
      </w:r>
      <w:r>
        <w:rPr>
          <w:rFonts w:eastAsia="Times New Roman" w:cs="Times New Roman"/>
          <w:szCs w:val="24"/>
        </w:rPr>
        <w:t xml:space="preserve">ατε; Δεν θα μπορούσατε να είχατε συντρέξει προς αυτές τις προϋποθέσεις; </w:t>
      </w:r>
    </w:p>
    <w:p w14:paraId="6242BB8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Όπως αντιλαμβάνεσθε, μετά τα πιο πάνω</w:t>
      </w:r>
      <w:r>
        <w:rPr>
          <w:rFonts w:eastAsia="Times New Roman" w:cs="Times New Roman"/>
          <w:szCs w:val="24"/>
        </w:rPr>
        <w:t>,</w:t>
      </w:r>
      <w:r>
        <w:rPr>
          <w:rFonts w:eastAsia="Times New Roman" w:cs="Times New Roman"/>
          <w:szCs w:val="24"/>
        </w:rPr>
        <w:t xml:space="preserve"> συνολικά τίθεται θέμα ύπαρξης και ουσίας του νομοσχεδίου και ως εκ τούτου δεν το ψηφίζουμε.</w:t>
      </w:r>
    </w:p>
    <w:p w14:paraId="6242BB9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242BB91"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6242BB9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Κόνσολας από την Νέα Δημοκρατία, έχει τον λόγο.</w:t>
      </w:r>
    </w:p>
    <w:p w14:paraId="6242BB9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κύριε Πρόεδρε.</w:t>
      </w:r>
    </w:p>
    <w:p w14:paraId="6242BB9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παρακολουθήσαμε με ιδιαίτερο ενδιαφέρον από τη</w:t>
      </w:r>
      <w:r>
        <w:rPr>
          <w:rFonts w:eastAsia="Times New Roman" w:cs="Times New Roman"/>
          <w:szCs w:val="24"/>
        </w:rPr>
        <w:t>ν αρχή αυτής της συζήτησης επιχειρήματα, ιδέες και προτάσεις για ένα πολύ σημαντικό σχέδιο νόμου του Υπουργείου Οικονομίας</w:t>
      </w:r>
      <w:r>
        <w:rPr>
          <w:rFonts w:eastAsia="Times New Roman" w:cs="Times New Roman"/>
          <w:szCs w:val="24"/>
        </w:rPr>
        <w:t>,</w:t>
      </w:r>
      <w:r>
        <w:rPr>
          <w:rFonts w:eastAsia="Times New Roman" w:cs="Times New Roman"/>
          <w:szCs w:val="24"/>
        </w:rPr>
        <w:t xml:space="preserve"> που με καθυστέρηση έρχεται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ντιπροσωπεία, αλλά ακούσαμε και τους εισηγητές από όλες τις πτέρυγες να συμφωνούν ότι είναι </w:t>
      </w:r>
      <w:r>
        <w:rPr>
          <w:rFonts w:eastAsia="Times New Roman" w:cs="Times New Roman"/>
          <w:szCs w:val="24"/>
        </w:rPr>
        <w:t>πολύ αναγκαίο και σημαντικό αυτό το νομοσχέδιο.</w:t>
      </w:r>
    </w:p>
    <w:p w14:paraId="6242BB9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 Δένδιας, ο κ. Γεωργαντάς από τη Νέα Δημοκρατία με εξαντλητικό τρόπο κατέθεσαν τις δικές μας προτάσεις. Όμως, αυτή η καθυστέρηση οδήγησε σε επιδείνωση των συνθηκών στην πραγματική οικονομία</w:t>
      </w:r>
      <w:r>
        <w:rPr>
          <w:rFonts w:eastAsia="Times New Roman" w:cs="Times New Roman"/>
          <w:szCs w:val="24"/>
        </w:rPr>
        <w:t>,</w:t>
      </w:r>
      <w:r>
        <w:rPr>
          <w:rFonts w:eastAsia="Times New Roman" w:cs="Times New Roman"/>
          <w:szCs w:val="24"/>
        </w:rPr>
        <w:t xml:space="preserve"> που η Κυβέρνη</w:t>
      </w:r>
      <w:r>
        <w:rPr>
          <w:rFonts w:eastAsia="Times New Roman" w:cs="Times New Roman"/>
          <w:szCs w:val="24"/>
        </w:rPr>
        <w:t>ση ΣΥΡΙΖΑ-ΑΝΕΛ φέρνει στη Βουλή το νομοσχέδιο για τον εξωδικαστικό συμβιβασμό, γνωρίζοντας ότι δύο χρόνια τώρα δεν έχει προχωρήσει σε καμμία νομοθετική ρύθμιση γι’ αυτό το πολύ σημαντικό θέμα</w:t>
      </w:r>
      <w:r>
        <w:rPr>
          <w:rFonts w:eastAsia="Times New Roman" w:cs="Times New Roman"/>
          <w:szCs w:val="24"/>
        </w:rPr>
        <w:t>,</w:t>
      </w:r>
      <w:r>
        <w:rPr>
          <w:rFonts w:eastAsia="Times New Roman" w:cs="Times New Roman"/>
          <w:szCs w:val="24"/>
        </w:rPr>
        <w:t xml:space="preserve"> που αφορά τον κάθε πολίτη, την κάθε Ελληνίδα και τον κάθε Έλλην</w:t>
      </w:r>
      <w:r>
        <w:rPr>
          <w:rFonts w:eastAsia="Times New Roman" w:cs="Times New Roman"/>
          <w:szCs w:val="24"/>
        </w:rPr>
        <w:t xml:space="preserve">α από άκρη σε άκρη της χώρας. Αυτό είναι η αλήθεια, υπό άλλες συνθήκες. </w:t>
      </w:r>
    </w:p>
    <w:p w14:paraId="6242BB9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Ένα τέτοιο νομοσχέδιο θα μπορούσε να δώσει οξυγόνο, πνοή σε επαγγελματίες και επιχειρήσεις, όχι μόνο μικρών αλλά και μεγάλων, σε ανθρώπους που ασχολούνται με τον τουρισμό, με τη βιομη</w:t>
      </w:r>
      <w:r>
        <w:rPr>
          <w:rFonts w:eastAsia="Times New Roman" w:cs="Times New Roman"/>
          <w:szCs w:val="24"/>
        </w:rPr>
        <w:t xml:space="preserve">χανία, με τον αγροτικό πρωτογενή τομέα, αλλά και όλο το φάσμα της αγοράς. </w:t>
      </w:r>
      <w:r>
        <w:rPr>
          <w:rFonts w:eastAsia="Times New Roman" w:cs="Times New Roman"/>
          <w:szCs w:val="24"/>
        </w:rPr>
        <w:t>Θ</w:t>
      </w:r>
      <w:r>
        <w:rPr>
          <w:rFonts w:eastAsia="Times New Roman" w:cs="Times New Roman"/>
          <w:szCs w:val="24"/>
        </w:rPr>
        <w:t>α μπορούσε, επίσης, καθένας από τους πολίτες να ανταποκριθεί στις υποχρεώσεις, αν έγκαιρα είχε ρυθμιστεί αυτή η υποχρέωσή του απέναντι στα χρηματοπιστωτικά ιδρύματα. Θα είχε πρόσθετ</w:t>
      </w:r>
      <w:r>
        <w:rPr>
          <w:rFonts w:eastAsia="Times New Roman" w:cs="Times New Roman"/>
          <w:szCs w:val="24"/>
        </w:rPr>
        <w:t>α δώσει στις επιχειρήσεις και στους ανθρώπους των επιχειρήσεων</w:t>
      </w:r>
      <w:r>
        <w:rPr>
          <w:rFonts w:eastAsia="Times New Roman" w:cs="Times New Roman"/>
          <w:szCs w:val="24"/>
        </w:rPr>
        <w:t>,</w:t>
      </w:r>
      <w:r>
        <w:rPr>
          <w:rFonts w:eastAsia="Times New Roman" w:cs="Times New Roman"/>
          <w:szCs w:val="24"/>
        </w:rPr>
        <w:t xml:space="preserve"> που αναμένουν να λειτουργήσουν, παρά τα προβλήματα που αντιμετωπίζουν εξαιτίας της οικονομικής κρίσης και να στηριχθούν, όπως αξίζει, γι’ αυτή την περίοδο από την ελληνική πολιτεία.</w:t>
      </w:r>
    </w:p>
    <w:p w14:paraId="6242BB9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Υπό </w:t>
      </w:r>
      <w:r>
        <w:rPr>
          <w:rFonts w:eastAsia="Times New Roman" w:cs="Times New Roman"/>
          <w:szCs w:val="24"/>
        </w:rPr>
        <w:t xml:space="preserve">άλλες </w:t>
      </w:r>
      <w:r>
        <w:rPr>
          <w:rFonts w:eastAsia="Times New Roman" w:cs="Times New Roman"/>
          <w:szCs w:val="24"/>
        </w:rPr>
        <w:t>συνθήκες</w:t>
      </w:r>
      <w:r>
        <w:rPr>
          <w:rFonts w:eastAsia="Times New Roman" w:cs="Times New Roman"/>
          <w:szCs w:val="24"/>
        </w:rPr>
        <w:t xml:space="preserve">, λοιπόν, </w:t>
      </w:r>
      <w:r>
        <w:rPr>
          <w:rFonts w:eastAsia="Times New Roman" w:cs="Times New Roman"/>
          <w:szCs w:val="24"/>
        </w:rPr>
        <w:t>θα μπορούσε να μειώσει τους κινδύνους και τα βάρη για το τραπεζικό μας σύστημα, αναγκαία προϋπόθεση, αφού καμμία οικονομία δεν μπορεί να αναπτυχθεί χωρίς τραπεζικό σύστημα παρά τις προτάσεις που ακούμε από διάφορες πτέρυγες και συναδέλφου</w:t>
      </w:r>
      <w:r>
        <w:rPr>
          <w:rFonts w:eastAsia="Times New Roman" w:cs="Times New Roman"/>
          <w:szCs w:val="24"/>
        </w:rPr>
        <w:t>ς ότι το τραπεζικό σύστημα δεν πρέπει να είχε στηριχθεί ή να στηρίζεται στη συνέχεια.</w:t>
      </w:r>
    </w:p>
    <w:p w14:paraId="6242BB9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Ένα τόσο σοβαρό και ουσιαστικό νομοσχέδιο θα έπρεπε με πρωτοβουλία της Κυβέρνησης να αποτελέσει πεδίο σύγκλισης των πολιτικών δυνάμεων και να επιδιωχθεί η μέγιστη δυνατή </w:t>
      </w:r>
      <w:r>
        <w:rPr>
          <w:rFonts w:eastAsia="Times New Roman" w:cs="Times New Roman"/>
          <w:szCs w:val="24"/>
        </w:rPr>
        <w:t xml:space="preserve">συναίνεση και συνεργασία με όλους τους επαγγελματικούς και οικονομικούς φορείς στην κατάρτιση, αλλά και στην ψήφισή του. </w:t>
      </w:r>
    </w:p>
    <w:p w14:paraId="6242BB9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Δυστυχώς, η Κυβέρνηση ΣΥΡΙΖΑ-ΑΝΕΛ στην κατ’ άρθρον, αλλά και επί της αρχής συζήτηση, που προηγήθηκε στην Επιτροπή Παραγωγής και Εμπορί</w:t>
      </w:r>
      <w:r>
        <w:rPr>
          <w:rFonts w:eastAsia="Times New Roman" w:cs="Times New Roman"/>
          <w:szCs w:val="24"/>
        </w:rPr>
        <w:t>ου, έδειξε ότι δεν υπολογίζει ούτε την Αξιωματική Αντιπολίτευση ούτε τις άλλες πτέρυγες της Βουλής, όπως δεν υπολογίζει και τις προτάσεις που έχουν καταθέσει στη σχετική συζήτηση από τους ανθρώπους της αγοράς, από τους ανθρώπους της επιχειρηματικής δραστηρ</w:t>
      </w:r>
      <w:r>
        <w:rPr>
          <w:rFonts w:eastAsia="Times New Roman" w:cs="Times New Roman"/>
          <w:szCs w:val="24"/>
        </w:rPr>
        <w:t>ιότητας και, επίσης, και από τους παραγωγικούς φορείς.</w:t>
      </w:r>
    </w:p>
    <w:p w14:paraId="6242BB9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τίτλος και μόνο «εξωδικαστικός συμβιβασμός» καθίσταται ανενεργός από τις διατάξεις και μόνο του νομοσχεδίου και αυτό το έχει κάνει σαφές και ο κ. Γεωργαντάς και ο κ. Δένδιας και ο κ. Στύλιος προηγούμ</w:t>
      </w:r>
      <w:r>
        <w:rPr>
          <w:rFonts w:eastAsia="Times New Roman" w:cs="Times New Roman"/>
          <w:szCs w:val="24"/>
        </w:rPr>
        <w:t xml:space="preserve">ενα. Γιατί πολύ απλά, κάθε διαδικασία επίλυσης απαιτεί εμπλοκή του δικαστηρίου. Είναι ποτέ δυνατόν; </w:t>
      </w:r>
    </w:p>
    <w:p w14:paraId="6242BB9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τις διατάξεις του νομοσχεδίου που καταθέσατε, κύριε Υπουργέ, για να ισχύσει η συμφωνία του εξωδικαστικού συμβιβασμού για όλου</w:t>
      </w:r>
      <w:r>
        <w:rPr>
          <w:rFonts w:eastAsia="Times New Roman" w:cs="Times New Roman"/>
          <w:szCs w:val="24"/>
        </w:rPr>
        <w:t>ς τους πιστωτές, είναι αναγκαίο να επικυρωθεί από το αρμόδιο δικαστήριο. Ποιος από εμάς νομίζει ότι πολλές από τις περιπτώσεις που θα ενταχθούν, υποτίθεται, σε αυτή τη διάταξη θα υπάρξει ομόφωνη συμφωνία όλων των πιστωτών, ώστε να χρειαστεί δικαστήριο; Υπά</w:t>
      </w:r>
      <w:r>
        <w:rPr>
          <w:rFonts w:eastAsia="Times New Roman" w:cs="Times New Roman"/>
          <w:szCs w:val="24"/>
        </w:rPr>
        <w:t xml:space="preserve">ρχει κάποιος από εμάς που το νομίζει αυτό; </w:t>
      </w:r>
    </w:p>
    <w:p w14:paraId="6242BB9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την υποβολή της αίτησης για την ένταξη στη διαδικασία χρειάζονται είκοσι πέντε έγγραφα, βεβαιώσεις και πιστοποιητικά, ενώ στην όλη διαδικασία υπάρχουν πρόσθετες γραφειοκρατικές αγκυλώσεις. Αυτό θα οδηγήσει με</w:t>
      </w:r>
      <w:r>
        <w:rPr>
          <w:rFonts w:eastAsia="Times New Roman" w:cs="Times New Roman"/>
          <w:szCs w:val="24"/>
        </w:rPr>
        <w:t xml:space="preserve"> μαθηματική ακρίβεια σε έναν τεράστιο φόρτο υποθέσεων υπερχρεωμένων επιχειρήσεων</w:t>
      </w:r>
      <w:r>
        <w:rPr>
          <w:rFonts w:eastAsia="Times New Roman" w:cs="Times New Roman"/>
          <w:szCs w:val="24"/>
        </w:rPr>
        <w:t>,</w:t>
      </w:r>
      <w:r>
        <w:rPr>
          <w:rFonts w:eastAsia="Times New Roman" w:cs="Times New Roman"/>
          <w:szCs w:val="24"/>
        </w:rPr>
        <w:t xml:space="preserve"> που θα οδηγηθούν στα δικαστήρια μέσω του εξωδικαστικού συμβιβασμού, κάτι που σημαίνει παράταση σε αυτές τις εκκρεμότητες.</w:t>
      </w:r>
    </w:p>
    <w:p w14:paraId="6242BB9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Επισημαίνουμε πρόσθετα ότι θα υπάρξει τεράστιος φόρτ</w:t>
      </w:r>
      <w:r>
        <w:rPr>
          <w:rFonts w:eastAsia="Times New Roman" w:cs="Times New Roman"/>
          <w:szCs w:val="24"/>
        </w:rPr>
        <w:t>ος, που σε λίγο καιρό θα καταστεί μη διαχειρίσιμος από τα δικαστήρια.</w:t>
      </w:r>
    </w:p>
    <w:p w14:paraId="6242BB9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Από εκεί και πέρα υπάρχουν μία σειρά διατάξεων που ουσιαστικά δημιουργούν περισσότερα προβλήματα απ’ αυτά που υποθετικά λύνει το νομοσχέδιο.</w:t>
      </w:r>
    </w:p>
    <w:p w14:paraId="6242BB9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αναφερθώ σε όλα όσα έχουμε ακούσει για την</w:t>
      </w:r>
      <w:r>
        <w:rPr>
          <w:rFonts w:eastAsia="Times New Roman" w:cs="Times New Roman"/>
          <w:szCs w:val="24"/>
        </w:rPr>
        <w:t xml:space="preserve"> ηλεκτρονική πλατφόρμα, που υποτίθεται ότι απλοποιεί τη διαδικασία εξωδικαστικού συμβιβασμού. Γίναμε μάρτυρες της αναβολής σχετικού νομοσχεδίου για πλατφόρμα που θα έλυνε προβλήματα στον τουρισμό. Το ξέρουμε όλοι. Φοβάμαι ότι και εδώ θα υπάρχει αναβολή, επ</w:t>
      </w:r>
      <w:r>
        <w:rPr>
          <w:rFonts w:eastAsia="Times New Roman" w:cs="Times New Roman"/>
          <w:szCs w:val="24"/>
        </w:rPr>
        <w:t xml:space="preserve">ειδή η εξωδικαστική πλατφόρμα δεν θα είναι έτοιμη. Αποδεικνύεται ότι αυτή η πλατφόρμα θα λειτουργήσει στο άδηλο μέλλον, γιατί σήμερα δεν είναι έτοιμη. </w:t>
      </w:r>
    </w:p>
    <w:p w14:paraId="6242BBA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Μπορείτε, κύριε Υπουργέ, να μας πείτε το χρονοδιάγραμμα; Και εύχομαι να επιβεβαιωθείτε σ’ αυτό που θα πε</w:t>
      </w:r>
      <w:r>
        <w:rPr>
          <w:rFonts w:eastAsia="Times New Roman" w:cs="Times New Roman"/>
          <w:szCs w:val="24"/>
        </w:rPr>
        <w:t>ίτε σε ό,τι αφορά το χρονοδιάγραμμα.</w:t>
      </w:r>
    </w:p>
    <w:p w14:paraId="6242BBA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Συνεπώς, θα ακολουθηθεί η γραφειοκρατική οδός, αφού δεν θα υπάρξει πλατφόρμα –είμαστε βέβαιοι για αυτό- με τη συγκέντρωση και κατάθεση είκοσι έξι δικαιολογητικών. Μπορεί κανείς να πει ότι αυτή είναι απλοποίηση διαδικασι</w:t>
      </w:r>
      <w:r>
        <w:rPr>
          <w:rFonts w:eastAsia="Times New Roman" w:cs="Times New Roman"/>
          <w:szCs w:val="24"/>
        </w:rPr>
        <w:t xml:space="preserve">ών; </w:t>
      </w:r>
    </w:p>
    <w:p w14:paraId="6242BBA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 και σημαντικό θέμα</w:t>
      </w:r>
      <w:r>
        <w:rPr>
          <w:rFonts w:eastAsia="Times New Roman" w:cs="Times New Roman"/>
          <w:szCs w:val="24"/>
        </w:rPr>
        <w:t>,</w:t>
      </w:r>
      <w:r>
        <w:rPr>
          <w:rFonts w:eastAsia="Times New Roman" w:cs="Times New Roman"/>
          <w:szCs w:val="24"/>
        </w:rPr>
        <w:t xml:space="preserve"> που εντάσσεται στο νομοσχέδιο</w:t>
      </w:r>
      <w:r>
        <w:rPr>
          <w:rFonts w:eastAsia="Times New Roman" w:cs="Times New Roman"/>
          <w:szCs w:val="24"/>
        </w:rPr>
        <w:t>,</w:t>
      </w:r>
      <w:r>
        <w:rPr>
          <w:rFonts w:eastAsia="Times New Roman" w:cs="Times New Roman"/>
          <w:szCs w:val="24"/>
        </w:rPr>
        <w:t xml:space="preserve"> είναι το σκεπτικό του νομοθέτη για τον εξωδικαστικό συμβιβασμό. Ποιο είναι, αλήθεια, το σκεπτικό του νομοθέτη; Να στηριχθούν οι επιχειρήσεις</w:t>
      </w:r>
      <w:r>
        <w:rPr>
          <w:rFonts w:eastAsia="Times New Roman" w:cs="Times New Roman"/>
          <w:szCs w:val="24"/>
        </w:rPr>
        <w:t>,</w:t>
      </w:r>
      <w:r>
        <w:rPr>
          <w:rFonts w:eastAsia="Times New Roman" w:cs="Times New Roman"/>
          <w:szCs w:val="24"/>
        </w:rPr>
        <w:t xml:space="preserve"> που έχουν κατά βάση υγιή χαρακτηριστικά και προοπτ</w:t>
      </w:r>
      <w:r>
        <w:rPr>
          <w:rFonts w:eastAsia="Times New Roman" w:cs="Times New Roman"/>
          <w:szCs w:val="24"/>
        </w:rPr>
        <w:t>ικές και να βοηθηθούν</w:t>
      </w:r>
      <w:r>
        <w:rPr>
          <w:rFonts w:eastAsia="Times New Roman" w:cs="Times New Roman"/>
          <w:szCs w:val="24"/>
        </w:rPr>
        <w:t>,</w:t>
      </w:r>
      <w:r>
        <w:rPr>
          <w:rFonts w:eastAsia="Times New Roman" w:cs="Times New Roman"/>
          <w:szCs w:val="24"/>
        </w:rPr>
        <w:t xml:space="preserve"> προκειμένου να επιβιώσουν. Αλήθεια, είναι αυτός ο στόχος του νομοσχεδίου; Αυτό είναι προφανές. Με αυτό θα συμφωνούσαμε όλοι. </w:t>
      </w:r>
    </w:p>
    <w:p w14:paraId="6242BBA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Το νομοσχέδιό σας, όμως, κύριε Υπουργέ, κυρίες και κύριοι συνάδελφοι της Πλειοψηφίας, ουσιαστικά δίνει τη </w:t>
      </w:r>
      <w:r>
        <w:rPr>
          <w:rFonts w:eastAsia="Times New Roman" w:cs="Times New Roman"/>
          <w:szCs w:val="24"/>
        </w:rPr>
        <w:t>δυνατότητα να κάνουν χρήση των διατάξεών του υπερχρεωμένες και μη βιώσιμες επιχειρήσεις, αλλά και καθ’ έξιν κακοπληρωτές, αφού δεν υπάρχει αναγκαίος διαχωρισμός.</w:t>
      </w:r>
    </w:p>
    <w:p w14:paraId="6242BBA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Ποιος εμποδίζει όλους αυτούς να υποβάλουν ανακριβείς αιτήσεις ένταξης στον μηχανισμό</w:t>
      </w:r>
      <w:r>
        <w:rPr>
          <w:rFonts w:eastAsia="Times New Roman" w:cs="Times New Roman"/>
          <w:szCs w:val="24"/>
        </w:rPr>
        <w:t>,</w:t>
      </w:r>
      <w:r>
        <w:rPr>
          <w:rFonts w:eastAsia="Times New Roman" w:cs="Times New Roman"/>
          <w:szCs w:val="24"/>
        </w:rPr>
        <w:t xml:space="preserve"> μόνο και</w:t>
      </w:r>
      <w:r>
        <w:rPr>
          <w:rFonts w:eastAsia="Times New Roman" w:cs="Times New Roman"/>
          <w:szCs w:val="24"/>
        </w:rPr>
        <w:t xml:space="preserve"> μόνο για να κερδίσουν χρόνο; Και είναι φανερό ότι αυτός ο χρόνος διασφαλίζεται μέσα από τον κυκεώνα των γραφειοκρατικών διαδικασιών</w:t>
      </w:r>
      <w:r>
        <w:rPr>
          <w:rFonts w:eastAsia="Times New Roman" w:cs="Times New Roman"/>
          <w:szCs w:val="24"/>
        </w:rPr>
        <w:t>,</w:t>
      </w:r>
      <w:r>
        <w:rPr>
          <w:rFonts w:eastAsia="Times New Roman" w:cs="Times New Roman"/>
          <w:szCs w:val="24"/>
        </w:rPr>
        <w:t xml:space="preserve"> που προβλέπει το νομοσχέδιο.</w:t>
      </w:r>
    </w:p>
    <w:p w14:paraId="6242BBA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Υποτίθεται, επίσης, ότι με το νομοσχέδιο θα δινόταν η δυνατότητα ρύθμισης οφειλών από δάνεια </w:t>
      </w:r>
      <w:r>
        <w:rPr>
          <w:rFonts w:eastAsia="Times New Roman" w:cs="Times New Roman"/>
          <w:szCs w:val="24"/>
        </w:rPr>
        <w:t xml:space="preserve">των επιχειρήσεων προς τις τράπεζες, αλλά και των οφειλών προς το </w:t>
      </w:r>
      <w:r>
        <w:rPr>
          <w:rFonts w:eastAsia="Times New Roman" w:cs="Times New Roman"/>
          <w:szCs w:val="24"/>
        </w:rPr>
        <w:t xml:space="preserve">δημόσιο </w:t>
      </w:r>
      <w:r>
        <w:rPr>
          <w:rFonts w:eastAsia="Times New Roman" w:cs="Times New Roman"/>
          <w:szCs w:val="24"/>
        </w:rPr>
        <w:t>και τα ασφαλιστικά ταμεία. Εσείς, όμως, επεκτείνετε τις ρυθμίσεις και στα μη εμπορικά δάνεια, συμπεριλαμβάνετε οφειλές πάσης φύσεως –κυκεώνας δηλαδή- και το χειρότερο απ’ όλα είναι ότ</w:t>
      </w:r>
      <w:r>
        <w:rPr>
          <w:rFonts w:eastAsia="Times New Roman" w:cs="Times New Roman"/>
          <w:szCs w:val="24"/>
        </w:rPr>
        <w:t>ι εισάγετε ένα πολύ χαμηλό όριο οφειλών</w:t>
      </w:r>
      <w:r>
        <w:rPr>
          <w:rFonts w:eastAsia="Times New Roman" w:cs="Times New Roman"/>
          <w:szCs w:val="24"/>
        </w:rPr>
        <w:t>,</w:t>
      </w:r>
      <w:r>
        <w:rPr>
          <w:rFonts w:eastAsia="Times New Roman" w:cs="Times New Roman"/>
          <w:szCs w:val="24"/>
        </w:rPr>
        <w:t xml:space="preserve"> της τάξης των 20.000 ευρώ, το οποίο ισχύει ενιαία</w:t>
      </w:r>
      <w:r>
        <w:rPr>
          <w:rFonts w:eastAsia="Times New Roman" w:cs="Times New Roman"/>
          <w:szCs w:val="24"/>
        </w:rPr>
        <w:t>,</w:t>
      </w:r>
      <w:r>
        <w:rPr>
          <w:rFonts w:eastAsia="Times New Roman" w:cs="Times New Roman"/>
          <w:szCs w:val="24"/>
        </w:rPr>
        <w:t xml:space="preserve"> τόσο για τις μικρές</w:t>
      </w:r>
      <w:r>
        <w:rPr>
          <w:rFonts w:eastAsia="Times New Roman" w:cs="Times New Roman"/>
          <w:szCs w:val="24"/>
        </w:rPr>
        <w:t>,</w:t>
      </w:r>
      <w:r>
        <w:rPr>
          <w:rFonts w:eastAsia="Times New Roman" w:cs="Times New Roman"/>
          <w:szCs w:val="24"/>
        </w:rPr>
        <w:t xml:space="preserve"> όσο και για τις μεγάλες επιχειρήσεις, τη στιγμή που το πλέον προφανές και λογικό θα ήταν να υπάρχει διαχωρισμός και μεγάλων επιχειρήσεων.</w:t>
      </w:r>
    </w:p>
    <w:p w14:paraId="6242BBA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είναι χρήσιμο και σημαντικό και για την αγορά να υπάρχει αυτός ο διαχωρισμός μικρών και μεγάλων, γιατί για τις μικρές επιχειρήσεις δεν υπάρχει σκεπτικό ότι θα έπρεπε να μην είναι απλοποιημένη η διαδικασία, η οποία δεν θα έπρεπε να φτάνει στα δικα</w:t>
      </w:r>
      <w:r>
        <w:rPr>
          <w:rFonts w:eastAsia="Times New Roman" w:cs="Times New Roman"/>
          <w:szCs w:val="24"/>
        </w:rPr>
        <w:t>στήρια, αλλά με απλές διαδικασίες να λυνόταν το πρόβλημα.</w:t>
      </w:r>
    </w:p>
    <w:p w14:paraId="6242BBA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242BBA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για ένα λεπτό ακόμη. </w:t>
      </w:r>
    </w:p>
    <w:p w14:paraId="6242BBA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πολύ όλους και όχι μό</w:t>
      </w:r>
      <w:r>
        <w:rPr>
          <w:rFonts w:eastAsia="Times New Roman" w:cs="Times New Roman"/>
          <w:szCs w:val="24"/>
        </w:rPr>
        <w:t>νο εσάς, για οικονομία στον χρόνο.</w:t>
      </w:r>
    </w:p>
    <w:p w14:paraId="6242BBA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Το καταλαβαίνω.</w:t>
      </w:r>
    </w:p>
    <w:p w14:paraId="6242BBA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Ουσιαστικά</w:t>
      </w:r>
      <w:r>
        <w:rPr>
          <w:rFonts w:eastAsia="Times New Roman" w:cs="Times New Roman"/>
          <w:szCs w:val="24"/>
        </w:rPr>
        <w:t>,</w:t>
      </w:r>
      <w:r>
        <w:rPr>
          <w:rFonts w:eastAsia="Times New Roman" w:cs="Times New Roman"/>
          <w:szCs w:val="24"/>
        </w:rPr>
        <w:t xml:space="preserve"> με αυτόν τον τρόπο μπλοκάρετε το σύστημα. Δεν θα υπάρχει διαδικασία απλοποίησης αυτών των ζητημάτων. Επιβαρύνετε, λοιπόν, οικονομικά τις επιχειρήσεις με τις μικρές οφειλές, </w:t>
      </w:r>
      <w:r>
        <w:rPr>
          <w:rFonts w:eastAsia="Times New Roman" w:cs="Times New Roman"/>
          <w:szCs w:val="24"/>
        </w:rPr>
        <w:t xml:space="preserve">τις μικρές επιχειρήσεις. </w:t>
      </w:r>
    </w:p>
    <w:p w14:paraId="6242BBA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Μια ακόμη αστοχία αυτού του νομοσχεδίου</w:t>
      </w:r>
      <w:r>
        <w:rPr>
          <w:rFonts w:eastAsia="Times New Roman" w:cs="Times New Roman"/>
          <w:szCs w:val="24"/>
        </w:rPr>
        <w:t>,</w:t>
      </w:r>
      <w:r>
        <w:rPr>
          <w:rFonts w:eastAsia="Times New Roman" w:cs="Times New Roman"/>
          <w:szCs w:val="24"/>
        </w:rPr>
        <w:t xml:space="preserve"> είναι το γεγονός ότι δεν υπάρχει κα</w:t>
      </w:r>
      <w:r>
        <w:rPr>
          <w:rFonts w:eastAsia="Times New Roman" w:cs="Times New Roman"/>
          <w:szCs w:val="24"/>
        </w:rPr>
        <w:t>μ</w:t>
      </w:r>
      <w:r>
        <w:rPr>
          <w:rFonts w:eastAsia="Times New Roman" w:cs="Times New Roman"/>
          <w:szCs w:val="24"/>
        </w:rPr>
        <w:t xml:space="preserve">μία πρόβλεψη για τις επιχειρήσεις που ανέστειλαν τη λειτουργία τους κατά την διάρκεια της κρίσης, αλλά ήταν συνεπείς στις φορολογικές και τις ασφαλιστικές υποχρεώσεις. </w:t>
      </w:r>
    </w:p>
    <w:p w14:paraId="6242BBA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Πρόσθετα, κύριε Υπουργέ, σας καλώ, αφού ενσωματώσετε προτάσεις που κατέθεσαν συνάδελφοί</w:t>
      </w:r>
      <w:r>
        <w:rPr>
          <w:rFonts w:eastAsia="Times New Roman" w:cs="Times New Roman"/>
          <w:szCs w:val="24"/>
        </w:rPr>
        <w:t xml:space="preserve"> μου από τη Νέα Δημοκρατία, να δείτε με καλό μάτι και τους ανθρώπους της αγοράς, που λόγω του κλεισίματος των συνεταιριστικών τραπεζών βρέθηκαν κυριολεκτικά στο περιθώριο. Είναι χρήσιμο, έστω και τώρα, να μειώσουμε τα κόκκινα δάνεια, κάτι που δεν επιτυγχάν</w:t>
      </w:r>
      <w:r>
        <w:rPr>
          <w:rFonts w:eastAsia="Times New Roman" w:cs="Times New Roman"/>
          <w:szCs w:val="24"/>
        </w:rPr>
        <w:t xml:space="preserve">εται με το περιεχόμενο αυτού του νομοσχεδίου, αλλά το αντίθετο συμβαίνει. </w:t>
      </w:r>
    </w:p>
    <w:p w14:paraId="6242BBA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να ευχηθώ στη λήξη αυτής της ημέρας</w:t>
      </w:r>
      <w:r>
        <w:rPr>
          <w:rFonts w:eastAsia="Times New Roman" w:cs="Times New Roman"/>
          <w:szCs w:val="24"/>
        </w:rPr>
        <w:t>,</w:t>
      </w:r>
      <w:r>
        <w:rPr>
          <w:rFonts w:eastAsia="Times New Roman" w:cs="Times New Roman"/>
          <w:szCs w:val="24"/>
        </w:rPr>
        <w:t xml:space="preserve"> να είμαστε στην κατεύθυνση</w:t>
      </w:r>
      <w:r>
        <w:rPr>
          <w:rFonts w:eastAsia="Times New Roman" w:cs="Times New Roman"/>
          <w:szCs w:val="24"/>
        </w:rPr>
        <w:t>,</w:t>
      </w:r>
      <w:r>
        <w:rPr>
          <w:rFonts w:eastAsia="Times New Roman" w:cs="Times New Roman"/>
          <w:szCs w:val="24"/>
        </w:rPr>
        <w:t xml:space="preserve"> που εμείς ζητάμε. Όμως, μέχρι να το δούμε, εμείς δεν μπορούμε να στηρίξουμε αυτό το νομοσχέδιο.</w:t>
      </w:r>
    </w:p>
    <w:p w14:paraId="6242BBA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κύρι</w:t>
      </w:r>
      <w:r>
        <w:rPr>
          <w:rFonts w:eastAsia="Times New Roman" w:cs="Times New Roman"/>
          <w:szCs w:val="24"/>
        </w:rPr>
        <w:t>ε Πρόεδρε.</w:t>
      </w:r>
    </w:p>
    <w:p w14:paraId="6242BBB0"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242BBB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ευχαριστούμε.</w:t>
      </w:r>
    </w:p>
    <w:p w14:paraId="6242BBB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 Καββαδάς από τη Νέα Δημοκρατία έχει τον λόγο.</w:t>
      </w:r>
    </w:p>
    <w:p w14:paraId="6242BBB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14:paraId="6242BBB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w:t>
      </w:r>
      <w:r>
        <w:rPr>
          <w:rFonts w:eastAsia="Times New Roman" w:cs="Times New Roman"/>
          <w:szCs w:val="24"/>
        </w:rPr>
        <w:t>, με δυο χρόνια καθυστέρηση φέρνετε σήμερα προς ψήφιση ένα νομοσχέδιο για τον εξωδικαστικό μηχανισμό, τη στιγμή που η πραγματική οικονομία βρίσκεται σε τέλμα, τώρα που αποδεικνύεται ότι με την πολιτική σας έχετε διαλύσει εντελώς την αγορά. Γιατί σήμερα</w:t>
      </w:r>
      <w:r>
        <w:rPr>
          <w:rFonts w:eastAsia="Times New Roman" w:cs="Times New Roman"/>
          <w:szCs w:val="24"/>
        </w:rPr>
        <w:t>,</w:t>
      </w:r>
      <w:r>
        <w:rPr>
          <w:rFonts w:eastAsia="Times New Roman" w:cs="Times New Roman"/>
          <w:szCs w:val="24"/>
        </w:rPr>
        <w:t xml:space="preserve"> όσ</w:t>
      </w:r>
      <w:r>
        <w:rPr>
          <w:rFonts w:eastAsia="Times New Roman" w:cs="Times New Roman"/>
          <w:szCs w:val="24"/>
        </w:rPr>
        <w:t>ες επιχειρήσεις έχουν απομείνει στη χώρα</w:t>
      </w:r>
      <w:r>
        <w:rPr>
          <w:rFonts w:eastAsia="Times New Roman" w:cs="Times New Roman"/>
          <w:szCs w:val="24"/>
        </w:rPr>
        <w:t>,</w:t>
      </w:r>
      <w:r>
        <w:rPr>
          <w:rFonts w:eastAsia="Times New Roman" w:cs="Times New Roman"/>
          <w:szCs w:val="24"/>
        </w:rPr>
        <w:t xml:space="preserve"> προσπαθούν να επιβιώσουν μέσα σε συνθήκες πρωτοφανούς οικονομικής ασφυξίας. </w:t>
      </w:r>
    </w:p>
    <w:p w14:paraId="6242BBB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Όποιος έχει έστω και μια στοιχειώδη επαφή με την αγορά</w:t>
      </w:r>
      <w:r>
        <w:rPr>
          <w:rFonts w:eastAsia="Times New Roman" w:cs="Times New Roman"/>
          <w:szCs w:val="24"/>
        </w:rPr>
        <w:t>,</w:t>
      </w:r>
      <w:r>
        <w:rPr>
          <w:rFonts w:eastAsia="Times New Roman" w:cs="Times New Roman"/>
          <w:szCs w:val="24"/>
        </w:rPr>
        <w:t xml:space="preserve"> καταλαβαίνει ότι είναι σχεδόν αδύνατο να παραμείνει κερδοφόρα μία εταιρεία και να</w:t>
      </w:r>
      <w:r>
        <w:rPr>
          <w:rFonts w:eastAsia="Times New Roman" w:cs="Times New Roman"/>
          <w:szCs w:val="24"/>
        </w:rPr>
        <w:t xml:space="preserve"> επιβιώσει μέσα σ’ αυτό το οικονομικό πλαίσιο</w:t>
      </w:r>
      <w:r>
        <w:rPr>
          <w:rFonts w:eastAsia="Times New Roman" w:cs="Times New Roman"/>
          <w:szCs w:val="24"/>
        </w:rPr>
        <w:t>,</w:t>
      </w:r>
      <w:r>
        <w:rPr>
          <w:rFonts w:eastAsia="Times New Roman" w:cs="Times New Roman"/>
          <w:szCs w:val="24"/>
        </w:rPr>
        <w:t xml:space="preserve"> που έχετε δημιουργήσει. Γιατί, πώς μπορεί να επιβιώσει μία επιχείρηση</w:t>
      </w:r>
      <w:r>
        <w:rPr>
          <w:rFonts w:eastAsia="Times New Roman" w:cs="Times New Roman"/>
          <w:szCs w:val="24"/>
        </w:rPr>
        <w:t>,</w:t>
      </w:r>
      <w:r>
        <w:rPr>
          <w:rFonts w:eastAsia="Times New Roman" w:cs="Times New Roman"/>
          <w:szCs w:val="24"/>
        </w:rPr>
        <w:t xml:space="preserve"> μετά τη σκληρή, σχεδόν τιμωρητική φορολόγηση που επιβάλατε, μετά τις αυξήσεις σε ασφαλιστικές εισφορές και τα χρέη στα ταμεία, με τις αυξή</w:t>
      </w:r>
      <w:r>
        <w:rPr>
          <w:rFonts w:eastAsia="Times New Roman" w:cs="Times New Roman"/>
          <w:szCs w:val="24"/>
        </w:rPr>
        <w:t xml:space="preserve">σεις στον ΦΠΑ που επιβαρύνουν το τελικό προϊόν και τις υπηρεσίες,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παραμένουν, με τους καταναλωτές, μισθωτούς και συνταξιούχους</w:t>
      </w:r>
      <w:r>
        <w:rPr>
          <w:rFonts w:eastAsia="Times New Roman" w:cs="Times New Roman"/>
          <w:szCs w:val="24"/>
        </w:rPr>
        <w:t>,</w:t>
      </w:r>
      <w:r>
        <w:rPr>
          <w:rFonts w:eastAsia="Times New Roman" w:cs="Times New Roman"/>
          <w:szCs w:val="24"/>
        </w:rPr>
        <w:t xml:space="preserve"> που έχουν δει το διαθέσιμο εισόδημά τους να εξανεμίζεται και με τους πολίτες να περιορίζουν την καταν</w:t>
      </w:r>
      <w:r>
        <w:rPr>
          <w:rFonts w:eastAsia="Times New Roman" w:cs="Times New Roman"/>
          <w:szCs w:val="24"/>
        </w:rPr>
        <w:t xml:space="preserve">άλωσή </w:t>
      </w:r>
      <w:r>
        <w:rPr>
          <w:rFonts w:eastAsia="Times New Roman" w:cs="Times New Roman"/>
          <w:szCs w:val="24"/>
        </w:rPr>
        <w:t>τους,</w:t>
      </w:r>
      <w:r>
        <w:rPr>
          <w:rFonts w:eastAsia="Times New Roman" w:cs="Times New Roman"/>
          <w:szCs w:val="24"/>
        </w:rPr>
        <w:t xml:space="preserve"> ακόμη και στα απολύτως απαραίτητα, λόγω της τεράστιας ανασφάλειας που νιώθουν για το μέλλον; </w:t>
      </w:r>
    </w:p>
    <w:p w14:paraId="6242BBB6"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 xml:space="preserve">Με την πολιτική </w:t>
      </w:r>
      <w:r>
        <w:rPr>
          <w:rFonts w:eastAsia="Times New Roman"/>
          <w:color w:val="000000" w:themeColor="text1"/>
          <w:szCs w:val="24"/>
        </w:rPr>
        <w:t>σας,</w:t>
      </w:r>
      <w:r>
        <w:rPr>
          <w:rFonts w:eastAsia="Times New Roman"/>
          <w:color w:val="000000" w:themeColor="text1"/>
          <w:szCs w:val="24"/>
        </w:rPr>
        <w:t xml:space="preserve"> δεν μπορούν να σταθούν στα πόδια </w:t>
      </w:r>
      <w:r>
        <w:rPr>
          <w:rFonts w:eastAsia="Times New Roman"/>
          <w:color w:val="000000" w:themeColor="text1"/>
          <w:szCs w:val="24"/>
        </w:rPr>
        <w:t>τους,</w:t>
      </w:r>
      <w:r>
        <w:rPr>
          <w:rFonts w:eastAsia="Times New Roman"/>
          <w:color w:val="000000" w:themeColor="text1"/>
          <w:szCs w:val="24"/>
        </w:rPr>
        <w:t xml:space="preserve"> ακόμα και οι υγιείς επιχειρήσεις. Δεν μπορούν, όταν το 70% των κερδών τους πρέπει να το απ</w:t>
      </w:r>
      <w:r>
        <w:rPr>
          <w:rFonts w:eastAsia="Times New Roman"/>
          <w:color w:val="000000" w:themeColor="text1"/>
          <w:szCs w:val="24"/>
        </w:rPr>
        <w:t>οδώσουν σε φόρους και ασφαλιστικές εισφορές. Έτσι όπως πορεύεστε, με αυτήν την πολιτική δεν θα μείνει τίποτα όρθιο. Ακόμα και οι υγιείς επιχειρήσεις θα αναγκαστούν να κλείσουν ή να μετακομίσουν εκτός συνόρων, όπως έχουν κάνει ήδη χιλιάδες επιχειρήσεις.</w:t>
      </w:r>
    </w:p>
    <w:p w14:paraId="6242BBB7"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 xml:space="preserve">Οι </w:t>
      </w:r>
      <w:r>
        <w:rPr>
          <w:rFonts w:eastAsia="Times New Roman"/>
          <w:color w:val="000000" w:themeColor="text1"/>
          <w:szCs w:val="24"/>
        </w:rPr>
        <w:t>αριθμοί μαρτυρούν την τραγική κατάσταση</w:t>
      </w:r>
      <w:r>
        <w:rPr>
          <w:rFonts w:eastAsia="Times New Roman"/>
          <w:color w:val="000000" w:themeColor="text1"/>
          <w:szCs w:val="24"/>
        </w:rPr>
        <w:t>,</w:t>
      </w:r>
      <w:r>
        <w:rPr>
          <w:rFonts w:eastAsia="Times New Roman"/>
          <w:color w:val="000000" w:themeColor="text1"/>
          <w:szCs w:val="24"/>
        </w:rPr>
        <w:t xml:space="preserve"> στην οποία έχετε οδηγήσει την πραγματική οικονομία. Από την αρχή του χρόνου κάθε μέρα κλείνουν ενενήντα επιχειρήσεις. Σύμφωνα με τη ΓΣΕΒΕ</w:t>
      </w:r>
      <w:r>
        <w:rPr>
          <w:rFonts w:eastAsia="Times New Roman"/>
          <w:color w:val="000000" w:themeColor="text1"/>
          <w:szCs w:val="24"/>
          <w:lang w:val="en-US"/>
        </w:rPr>
        <w:t>E</w:t>
      </w:r>
      <w:r>
        <w:rPr>
          <w:rFonts w:eastAsia="Times New Roman"/>
          <w:color w:val="000000" w:themeColor="text1"/>
          <w:szCs w:val="24"/>
        </w:rPr>
        <w:t xml:space="preserve"> δεκαοκτώμισι χιλιάδες επιχειρήσεις θα υποχρεωθούν να κλείσουν το πρώτο εξάμη</w:t>
      </w:r>
      <w:r>
        <w:rPr>
          <w:rFonts w:eastAsia="Times New Roman"/>
          <w:color w:val="000000" w:themeColor="text1"/>
          <w:szCs w:val="24"/>
        </w:rPr>
        <w:t>νο του 2017, εξαιτίας των οφειλών, της έλλειψης ρευστότητας και της αβεβαιότητας, δημιουργώντας ένα νέο τεράστιο κύμα ανεργίας, αφήνοντας τριάντα τέσσερις χιλιάδες εργαζόμενους στον δρόμο, χωρίς δουλειά. Άλλες τόσες επιχειρήσεις έκλεισαν το δεύτερο εξάμηνο</w:t>
      </w:r>
      <w:r>
        <w:rPr>
          <w:rFonts w:eastAsia="Times New Roman"/>
          <w:color w:val="000000" w:themeColor="text1"/>
          <w:szCs w:val="24"/>
        </w:rPr>
        <w:t xml:space="preserve"> του 2016. Τα κόκκινα δάνεια αυξάνονται, λόγω των συνθηκών</w:t>
      </w:r>
      <w:r>
        <w:rPr>
          <w:rFonts w:eastAsia="Times New Roman"/>
          <w:color w:val="000000" w:themeColor="text1"/>
          <w:szCs w:val="24"/>
        </w:rPr>
        <w:t>,</w:t>
      </w:r>
      <w:r>
        <w:rPr>
          <w:rFonts w:eastAsia="Times New Roman"/>
          <w:color w:val="000000" w:themeColor="text1"/>
          <w:szCs w:val="24"/>
        </w:rPr>
        <w:t xml:space="preserve"> που εσείς δημιουργήσατε στην αγορά. Μάλιστα, από την αρχή του έτους έχουν κοκκινήσει ξανά δάνεια ύψους 1,5 δισεκατομμυρίων ευρώ, εκ των οποίων το 80% ήταν ρυθμισμένα.</w:t>
      </w:r>
    </w:p>
    <w:p w14:paraId="6242BBB8"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η ανασφάλεια των πολιτών </w:t>
      </w:r>
      <w:r>
        <w:rPr>
          <w:rFonts w:eastAsia="Times New Roman"/>
          <w:color w:val="000000" w:themeColor="text1"/>
          <w:szCs w:val="24"/>
        </w:rPr>
        <w:t>μεγαλώνει. Στο πρώτο τρίμηνο του 2017 3,5 δισεκατομμύρια ευρώ καταθέσεων έκαναν φτερά από τις τράπεζες, τα οποία είναι πλέον βέβαιο ότι δεν θα γυρίσουν ποτέ πίσω. Την ίδια στιγμή</w:t>
      </w:r>
      <w:r>
        <w:rPr>
          <w:rFonts w:eastAsia="Times New Roman"/>
          <w:color w:val="000000" w:themeColor="text1"/>
          <w:szCs w:val="24"/>
        </w:rPr>
        <w:t>,</w:t>
      </w:r>
      <w:r>
        <w:rPr>
          <w:rFonts w:eastAsia="Times New Roman"/>
          <w:color w:val="000000" w:themeColor="text1"/>
          <w:szCs w:val="24"/>
        </w:rPr>
        <w:t xml:space="preserve"> το πρώτο δίμηνο του 2017 σημειώθηκε τεράστια αύξηση των κατασχέσεων από την </w:t>
      </w:r>
      <w:r>
        <w:rPr>
          <w:rFonts w:eastAsia="Times New Roman"/>
          <w:color w:val="000000" w:themeColor="text1"/>
          <w:szCs w:val="24"/>
        </w:rPr>
        <w:t>Εφορία για χρέη άνω των 500 ευρώ σε μισθούς, συντάξεις, ενοίκια, αποταμιεύσεις, ακόμα και σε ακίνητα. Ενδεικτικό είναι ότι μόνον τον Φεβρουάριο έγιναν πάνω από είκοσι μία χιλιάδες κατασχέσεις, γίνονταν δηλαδή σχεδόν χίλιες κατασχέσεις την ημέρα.</w:t>
      </w:r>
    </w:p>
    <w:p w14:paraId="6242BBB9"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Η φορολογι</w:t>
      </w:r>
      <w:r>
        <w:rPr>
          <w:rFonts w:eastAsia="Times New Roman"/>
          <w:color w:val="000000" w:themeColor="text1"/>
          <w:szCs w:val="24"/>
        </w:rPr>
        <w:t xml:space="preserve">κή ασφυξία επιδεινώνεται ακόμα περισσότερο από το γεγονός ότι οι επιστροφές ΦΠΑ στις επιχειρήσεις εκκρεμούν, τα χρέη του </w:t>
      </w:r>
      <w:r>
        <w:rPr>
          <w:rFonts w:eastAsia="Times New Roman"/>
          <w:color w:val="000000" w:themeColor="text1"/>
          <w:szCs w:val="24"/>
        </w:rPr>
        <w:t xml:space="preserve">δημοσίου </w:t>
      </w:r>
      <w:r>
        <w:rPr>
          <w:rFonts w:eastAsia="Times New Roman"/>
          <w:color w:val="000000" w:themeColor="text1"/>
          <w:szCs w:val="24"/>
        </w:rPr>
        <w:t>προς τους ιδιώτες μεγαλώνουν, ο αναπτυξιακός νόμος δεν ενεργοποιείται, τα ΕΣΠΑ έχουν παγώσει και κανένας ξένος επενδυτής δεν σ</w:t>
      </w:r>
      <w:r>
        <w:rPr>
          <w:rFonts w:eastAsia="Times New Roman"/>
          <w:color w:val="000000" w:themeColor="text1"/>
          <w:szCs w:val="24"/>
        </w:rPr>
        <w:t>κέφτεται σοβαρά να επενδύσει στη χώρα.</w:t>
      </w:r>
    </w:p>
    <w:p w14:paraId="6242BBBA"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Δεν έχετε καμμία αξιοπιστία ως Κυβέρνηση. Κανείς δεν σας εμπιστεύεται ούτε εντός ούτε εκτός της χώρας. Κι εσείς, κυρίες και κύριοι της Κυβέρνησης, ενώ γνωρίζετε την κατάσταση, καθυστερείτε εδώ και δεκατέσσερις μήνες ν</w:t>
      </w:r>
      <w:r>
        <w:rPr>
          <w:rFonts w:eastAsia="Times New Roman"/>
          <w:color w:val="000000" w:themeColor="text1"/>
          <w:szCs w:val="24"/>
        </w:rPr>
        <w:t>α κλείσετε την αξιολόγηση, διατηρώντας αυτήν την αβεβαιότητα.</w:t>
      </w:r>
    </w:p>
    <w:p w14:paraId="6242BBBB"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Τελικά, ο νέος λογαριασμός που μας φέρνετε είναι βαρύς και για την κοινωνία και για την οικονομία. Μας φέρνετε ένα τέταρτο μνημόνιο</w:t>
      </w:r>
      <w:r>
        <w:rPr>
          <w:rFonts w:eastAsia="Times New Roman"/>
          <w:color w:val="000000" w:themeColor="text1"/>
          <w:szCs w:val="24"/>
        </w:rPr>
        <w:t>,</w:t>
      </w:r>
      <w:r>
        <w:rPr>
          <w:rFonts w:eastAsia="Times New Roman"/>
          <w:color w:val="000000" w:themeColor="text1"/>
          <w:szCs w:val="24"/>
        </w:rPr>
        <w:t xml:space="preserve"> που έχει ξεκάθαρα την υπογραφή σας, τη σφραγίδα της δικής σας</w:t>
      </w:r>
      <w:r>
        <w:rPr>
          <w:rFonts w:eastAsia="Times New Roman"/>
          <w:color w:val="000000" w:themeColor="text1"/>
          <w:szCs w:val="24"/>
        </w:rPr>
        <w:t xml:space="preserve"> πολιτικής. Ετοιμάζεστε να ψηφίσετε νέα μέτρα, νέες περικοπές συντάξεων και μείωση του αφορολόγητου ορίου</w:t>
      </w:r>
      <w:r>
        <w:rPr>
          <w:rFonts w:eastAsia="Times New Roman"/>
          <w:color w:val="000000" w:themeColor="text1"/>
          <w:szCs w:val="24"/>
        </w:rPr>
        <w:t>,</w:t>
      </w:r>
      <w:r>
        <w:rPr>
          <w:rFonts w:eastAsia="Times New Roman"/>
          <w:color w:val="000000" w:themeColor="text1"/>
          <w:szCs w:val="24"/>
        </w:rPr>
        <w:t xml:space="preserve"> ακόμα και κάτω από 6.000 ευρώ, δυο ακόμα κόκκινες γραμμές</w:t>
      </w:r>
      <w:r>
        <w:rPr>
          <w:rFonts w:eastAsia="Times New Roman"/>
          <w:color w:val="000000" w:themeColor="text1"/>
          <w:szCs w:val="24"/>
        </w:rPr>
        <w:t>,</w:t>
      </w:r>
      <w:r>
        <w:rPr>
          <w:rFonts w:eastAsia="Times New Roman"/>
          <w:color w:val="000000" w:themeColor="text1"/>
          <w:szCs w:val="24"/>
        </w:rPr>
        <w:t xml:space="preserve"> που θεωρητικά είχατε</w:t>
      </w:r>
      <w:r>
        <w:rPr>
          <w:rFonts w:eastAsia="Times New Roman"/>
          <w:color w:val="000000" w:themeColor="text1"/>
          <w:szCs w:val="24"/>
        </w:rPr>
        <w:t>,</w:t>
      </w:r>
      <w:r>
        <w:rPr>
          <w:rFonts w:eastAsia="Times New Roman"/>
          <w:color w:val="000000" w:themeColor="text1"/>
          <w:szCs w:val="24"/>
        </w:rPr>
        <w:t xml:space="preserve"> και με ευκολία καταπατήθηκαν, προκειμένου να καταφέρετε να παραμείνε</w:t>
      </w:r>
      <w:r>
        <w:rPr>
          <w:rFonts w:eastAsia="Times New Roman"/>
          <w:color w:val="000000" w:themeColor="text1"/>
          <w:szCs w:val="24"/>
        </w:rPr>
        <w:t>τε στην εξουσία.</w:t>
      </w:r>
    </w:p>
    <w:p w14:paraId="6242BBBC"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Να ξέρετε καλά ότι εμείς δεν πρόκειται σε καμμία περίπτωση να στηρίξουμε τα αποτελέσματα της δικής σας πολιτικής και να ψηφίσουμε τα όποια μέτρα φέρνετε στη Βουλή. Εσείς τα παίρνετε, εσείς θα αναλάβετε και την ευθύνη.</w:t>
      </w:r>
    </w:p>
    <w:p w14:paraId="6242BBBD"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w:t>
      </w:r>
      <w:r>
        <w:rPr>
          <w:rFonts w:eastAsia="Times New Roman"/>
          <w:color w:val="000000" w:themeColor="text1"/>
          <w:szCs w:val="24"/>
        </w:rPr>
        <w:t>συνάδελφοι, με την ίδια προχειρότητα προσπαθείτε και με το παρόν νομοσχέδιο να δώσετε λύση σε ένα υπαρκτό πρόβλημα, αυτό της ρύθμισης των οφειλών των επιχειρήσεων, αλλά στην πραγματικότητα</w:t>
      </w:r>
      <w:r>
        <w:rPr>
          <w:rFonts w:eastAsia="Times New Roman"/>
          <w:color w:val="000000" w:themeColor="text1"/>
          <w:szCs w:val="24"/>
        </w:rPr>
        <w:t>,</w:t>
      </w:r>
      <w:r>
        <w:rPr>
          <w:rFonts w:eastAsia="Times New Roman"/>
          <w:color w:val="000000" w:themeColor="text1"/>
          <w:szCs w:val="24"/>
        </w:rPr>
        <w:t xml:space="preserve"> ο νόμος αυτός θα παραμείνει ανεφάρμοστος.</w:t>
      </w:r>
    </w:p>
    <w:p w14:paraId="6242BBBE"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Επιτρέψτε μου τις εξής π</w:t>
      </w:r>
      <w:r>
        <w:rPr>
          <w:rFonts w:eastAsia="Times New Roman"/>
          <w:color w:val="000000" w:themeColor="text1"/>
          <w:szCs w:val="24"/>
        </w:rPr>
        <w:t>αρατηρήσεις στο νομοσχέδιο.</w:t>
      </w:r>
    </w:p>
    <w:p w14:paraId="6242BBBF" w14:textId="77777777" w:rsidR="000E4403" w:rsidRDefault="00E3488B">
      <w:pPr>
        <w:tabs>
          <w:tab w:val="left" w:pos="1133"/>
        </w:tabs>
        <w:spacing w:line="600" w:lineRule="auto"/>
        <w:ind w:firstLine="720"/>
        <w:jc w:val="both"/>
        <w:rPr>
          <w:rFonts w:eastAsia="Times New Roman"/>
          <w:color w:val="000000" w:themeColor="text1"/>
          <w:szCs w:val="24"/>
        </w:rPr>
      </w:pPr>
      <w:r>
        <w:rPr>
          <w:rFonts w:eastAsia="Times New Roman"/>
          <w:color w:val="000000" w:themeColor="text1"/>
          <w:szCs w:val="24"/>
        </w:rPr>
        <w:t xml:space="preserve">Πρώτον, δεν φτιάχνετε έναν εξωδικαστικό μηχανισμό ρύθμισης οφειλών, γιατί ουσιαστικά ο τελικός συμβιβασμός πρέπει να επικυρωθεί από τα δικαστήρια. Δηλαδή, φορτώνετε ακόμα μεγαλύτερο διοικητικό βάρος στα </w:t>
      </w:r>
      <w:r>
        <w:rPr>
          <w:rFonts w:eastAsia="Times New Roman"/>
          <w:color w:val="000000" w:themeColor="text1"/>
          <w:szCs w:val="24"/>
        </w:rPr>
        <w:t>πρωτοδικεία</w:t>
      </w:r>
      <w:r>
        <w:rPr>
          <w:rFonts w:eastAsia="Times New Roman"/>
          <w:color w:val="000000" w:themeColor="text1"/>
          <w:szCs w:val="24"/>
        </w:rPr>
        <w:t xml:space="preserve">, τα οποία θα </w:t>
      </w:r>
      <w:r>
        <w:rPr>
          <w:rFonts w:eastAsia="Times New Roman"/>
          <w:color w:val="000000" w:themeColor="text1"/>
          <w:szCs w:val="24"/>
        </w:rPr>
        <w:t>είναι αδύνατον να διαχειριστούν τον όγκο των υποθέσεων</w:t>
      </w:r>
      <w:r>
        <w:rPr>
          <w:rFonts w:eastAsia="Times New Roman"/>
          <w:color w:val="000000" w:themeColor="text1"/>
          <w:szCs w:val="24"/>
        </w:rPr>
        <w:t>,</w:t>
      </w:r>
      <w:r>
        <w:rPr>
          <w:rFonts w:eastAsia="Times New Roman"/>
          <w:color w:val="000000" w:themeColor="text1"/>
          <w:szCs w:val="24"/>
        </w:rPr>
        <w:t xml:space="preserve"> που θα φτάνουν σε αυτά.</w:t>
      </w:r>
    </w:p>
    <w:p w14:paraId="6242BBC0" w14:textId="77777777" w:rsidR="000E4403" w:rsidRDefault="00E3488B">
      <w:pPr>
        <w:spacing w:line="600" w:lineRule="auto"/>
        <w:ind w:firstLine="720"/>
        <w:jc w:val="both"/>
        <w:rPr>
          <w:rFonts w:eastAsia="Times New Roman"/>
          <w:szCs w:val="24"/>
        </w:rPr>
      </w:pPr>
      <w:r>
        <w:rPr>
          <w:rFonts w:eastAsia="Times New Roman"/>
          <w:szCs w:val="24"/>
        </w:rPr>
        <w:t>Μας λέτε ότι δυνητικά είναι δικαιούχοι τετρακόσιες χιλιάδες επιχειρήσεις, που βρίσκονται στο κόκκινο. Τι θα γίνει αν καταθέσουν αίτηση οι μισές; Έχετε υπολογίσει πόσα χρόνια θα</w:t>
      </w:r>
      <w:r>
        <w:rPr>
          <w:rFonts w:eastAsia="Times New Roman"/>
          <w:szCs w:val="24"/>
        </w:rPr>
        <w:t xml:space="preserve"> χρειαστούν τα πρωτοδικεία, για να αποφασίσουν για διακόσιες χιλιάδες επιχειρήσεις;</w:t>
      </w:r>
    </w:p>
    <w:p w14:paraId="6242BBC1" w14:textId="77777777" w:rsidR="000E4403" w:rsidRDefault="00E3488B">
      <w:pPr>
        <w:spacing w:line="600" w:lineRule="auto"/>
        <w:ind w:firstLine="720"/>
        <w:jc w:val="both"/>
        <w:rPr>
          <w:rFonts w:eastAsia="Times New Roman"/>
          <w:szCs w:val="24"/>
        </w:rPr>
      </w:pPr>
      <w:r>
        <w:rPr>
          <w:rFonts w:eastAsia="Times New Roman"/>
          <w:szCs w:val="24"/>
        </w:rPr>
        <w:t>Δεύτερον, προβλέπεται μια αυτοματοποιημένη διαδικασία αιτήσεων, αλλά η σχετική ηλεκτρονική πλατφόρμα της Ειδικής Γραμματείας Διαχείρισης Ιδιωτικού Χρέους δεν είναι καν έτοι</w:t>
      </w:r>
      <w:r>
        <w:rPr>
          <w:rFonts w:eastAsia="Times New Roman"/>
          <w:szCs w:val="24"/>
        </w:rPr>
        <w:t>μη. Και όπως δήλωσαν οι ειδικοί στην αρμόδια επιτροπή της Βουλής, θα χρειαστούν τουλάχιστον δώδεκα μήνες για να προετοιμαστεί το ηλεκτρονικό σύστημα. Και εσείς επιμένετε ότι όλα θα είναι έτοιμα σε τρεις μήνες, πράγμα αδύνατον.</w:t>
      </w:r>
    </w:p>
    <w:p w14:paraId="6242BBC2" w14:textId="77777777" w:rsidR="000E4403" w:rsidRDefault="00E3488B">
      <w:pPr>
        <w:spacing w:line="600" w:lineRule="auto"/>
        <w:ind w:firstLine="720"/>
        <w:jc w:val="both"/>
        <w:rPr>
          <w:rFonts w:eastAsia="Times New Roman"/>
          <w:szCs w:val="24"/>
        </w:rPr>
      </w:pPr>
      <w:r>
        <w:rPr>
          <w:rFonts w:eastAsia="Times New Roman"/>
          <w:szCs w:val="24"/>
        </w:rPr>
        <w:t>Ως τότε, προτείνεται να γίνετ</w:t>
      </w:r>
      <w:r>
        <w:rPr>
          <w:rFonts w:eastAsia="Times New Roman"/>
          <w:szCs w:val="24"/>
        </w:rPr>
        <w:t>αι κατάθεση αιτήσεων σε περιφερειακές ενότητες. Δηλαδή, θα καλείτε τους επιχειρηματίες να συγκεντρώσουν είκοσι πέντε δικαιολογητικά, να στηθούν στις ουρές και να περάσουν από δεκαεννέα στάδια διεργασίας. Πιστέψτε με, το χάος που θα δημιουργήσετε θα είναι χ</w:t>
      </w:r>
      <w:r>
        <w:rPr>
          <w:rFonts w:eastAsia="Times New Roman"/>
          <w:szCs w:val="24"/>
        </w:rPr>
        <w:t>ειρότερο από αυτό που προκαλέσατε με τον ΕΦΚΑ.</w:t>
      </w:r>
    </w:p>
    <w:p w14:paraId="6242BBC3" w14:textId="77777777" w:rsidR="000E4403" w:rsidRDefault="00E3488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42BBC4" w14:textId="77777777" w:rsidR="000E4403" w:rsidRDefault="00E3488B">
      <w:pPr>
        <w:spacing w:line="600" w:lineRule="auto"/>
        <w:ind w:firstLine="720"/>
        <w:jc w:val="both"/>
        <w:rPr>
          <w:rFonts w:eastAsia="Times New Roman"/>
          <w:szCs w:val="24"/>
        </w:rPr>
      </w:pPr>
      <w:r>
        <w:rPr>
          <w:rFonts w:eastAsia="Times New Roman"/>
          <w:szCs w:val="24"/>
        </w:rPr>
        <w:t>Κύριε Πρόεδρε, σας παρακαλώ, ένα λεπτό ακόμα.</w:t>
      </w:r>
    </w:p>
    <w:p w14:paraId="6242BBC5" w14:textId="77777777" w:rsidR="000E4403" w:rsidRDefault="00E3488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Όχι, κύριε συνάδελφε, χρησιμοποιήσατε τεράστιο</w:t>
      </w:r>
      <w:r>
        <w:rPr>
          <w:rFonts w:eastAsia="Times New Roman"/>
          <w:szCs w:val="24"/>
        </w:rPr>
        <w:t xml:space="preserve"> μέρος της ομιλίας </w:t>
      </w:r>
      <w:r>
        <w:rPr>
          <w:rFonts w:eastAsia="Times New Roman"/>
          <w:szCs w:val="24"/>
        </w:rPr>
        <w:t>σας,</w:t>
      </w:r>
      <w:r>
        <w:rPr>
          <w:rFonts w:eastAsia="Times New Roman"/>
          <w:szCs w:val="24"/>
        </w:rPr>
        <w:t xml:space="preserve"> που δεν είχε σχέση με το νομοσχέδιο. Βάλτε μια τελεία.</w:t>
      </w:r>
    </w:p>
    <w:p w14:paraId="6242BBC6" w14:textId="77777777" w:rsidR="000E4403" w:rsidRDefault="00E3488B">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Δώσατε σε όλους. Δώστε μου ένα λεπτό, κύριε Πρόεδρε.</w:t>
      </w:r>
    </w:p>
    <w:p w14:paraId="6242BBC7" w14:textId="77777777" w:rsidR="000E4403" w:rsidRDefault="00E3488B">
      <w:pPr>
        <w:spacing w:line="600" w:lineRule="auto"/>
        <w:ind w:firstLine="720"/>
        <w:jc w:val="both"/>
        <w:rPr>
          <w:rFonts w:eastAsia="Times New Roman"/>
          <w:szCs w:val="24"/>
        </w:rPr>
      </w:pPr>
      <w:r>
        <w:rPr>
          <w:rFonts w:eastAsia="Times New Roman"/>
          <w:szCs w:val="24"/>
        </w:rPr>
        <w:t>Τρίτον, χάνεται η ευκαιρία για αποτελεσματική διαχείριση των κόκκινων δανείων, η οποία αποτελεί προϋπόθε</w:t>
      </w:r>
      <w:r>
        <w:rPr>
          <w:rFonts w:eastAsia="Times New Roman"/>
          <w:szCs w:val="24"/>
        </w:rPr>
        <w:t>ση για την ανάκαμψη της αγοράς και δεν προσφέρεται καμμία βιώσιμη λύση στις επιχειρήσεις που παλεύουν να μείνουν όρθιες.</w:t>
      </w:r>
    </w:p>
    <w:p w14:paraId="6242BBC8" w14:textId="77777777" w:rsidR="000E4403" w:rsidRDefault="00E3488B">
      <w:pPr>
        <w:spacing w:line="600" w:lineRule="auto"/>
        <w:ind w:firstLine="720"/>
        <w:jc w:val="both"/>
        <w:rPr>
          <w:rFonts w:eastAsia="Times New Roman"/>
          <w:szCs w:val="24"/>
        </w:rPr>
      </w:pPr>
      <w:r>
        <w:rPr>
          <w:rFonts w:eastAsia="Times New Roman"/>
          <w:szCs w:val="24"/>
        </w:rPr>
        <w:t>Κυρίες και κύριοι, για να επιτύχει ο εξωδικαστικός συμβιβασμός, πρέπει να είναι πραγματικά εξωδικαστικός και όχι δικαστικός συμβιβασμός</w:t>
      </w:r>
      <w:r>
        <w:rPr>
          <w:rFonts w:eastAsia="Times New Roman"/>
          <w:szCs w:val="24"/>
        </w:rPr>
        <w:t>. Πρέπει να ξεφύγει από τα υπάρχοντα εργαλεία, μακριά από καταχρηστικές πρακτικές, όπως η διαδικασία του άρθρου 99</w:t>
      </w:r>
      <w:r>
        <w:rPr>
          <w:rFonts w:eastAsia="Times New Roman"/>
          <w:szCs w:val="24"/>
        </w:rPr>
        <w:t>,</w:t>
      </w:r>
      <w:r>
        <w:rPr>
          <w:rFonts w:eastAsia="Times New Roman"/>
          <w:szCs w:val="24"/>
        </w:rPr>
        <w:t xml:space="preserve"> για να εξασφαλίσει τη συμμετοχή των πιστωτών. Πάνω από όλα</w:t>
      </w:r>
      <w:r>
        <w:rPr>
          <w:rFonts w:eastAsia="Times New Roman"/>
          <w:szCs w:val="24"/>
        </w:rPr>
        <w:t>,</w:t>
      </w:r>
      <w:r>
        <w:rPr>
          <w:rFonts w:eastAsia="Times New Roman"/>
          <w:szCs w:val="24"/>
        </w:rPr>
        <w:t xml:space="preserve"> κάθε παρέμβαση στήριξης των επιχειρήσεων που υποφέρουν</w:t>
      </w:r>
      <w:r>
        <w:rPr>
          <w:rFonts w:eastAsia="Times New Roman"/>
          <w:szCs w:val="24"/>
        </w:rPr>
        <w:t>,</w:t>
      </w:r>
      <w:r>
        <w:rPr>
          <w:rFonts w:eastAsia="Times New Roman"/>
          <w:szCs w:val="24"/>
        </w:rPr>
        <w:t xml:space="preserve"> πρέπει να είναι ολοκληρωμένη και να είναι εφαρμόσιμη</w:t>
      </w:r>
      <w:r>
        <w:rPr>
          <w:rFonts w:eastAsia="Times New Roman"/>
          <w:szCs w:val="24"/>
        </w:rPr>
        <w:t>,</w:t>
      </w:r>
      <w:r>
        <w:rPr>
          <w:rFonts w:eastAsia="Times New Roman"/>
          <w:szCs w:val="24"/>
        </w:rPr>
        <w:t xml:space="preserve"> για να έχει θετικά αποτελέσματα.</w:t>
      </w:r>
    </w:p>
    <w:p w14:paraId="6242BBC9" w14:textId="77777777" w:rsidR="000E4403" w:rsidRDefault="00E3488B">
      <w:pPr>
        <w:spacing w:line="600" w:lineRule="auto"/>
        <w:ind w:firstLine="720"/>
        <w:jc w:val="both"/>
        <w:rPr>
          <w:rFonts w:eastAsia="Times New Roman"/>
          <w:szCs w:val="24"/>
        </w:rPr>
      </w:pPr>
      <w:r>
        <w:rPr>
          <w:rFonts w:eastAsia="Times New Roman"/>
          <w:szCs w:val="24"/>
        </w:rPr>
        <w:t>Δυστυχώς, το νομοσχέδιο αυτό δεν καλύπτει αυτές τις προϋποθέσεις. Οι επιχειρήσεις, λόγω της προχειρότητας, δεν σώνονται. Αντίθετα</w:t>
      </w:r>
      <w:r>
        <w:rPr>
          <w:rFonts w:eastAsia="Times New Roman"/>
          <w:szCs w:val="24"/>
        </w:rPr>
        <w:t>,</w:t>
      </w:r>
      <w:r>
        <w:rPr>
          <w:rFonts w:eastAsia="Times New Roman"/>
          <w:szCs w:val="24"/>
        </w:rPr>
        <w:t xml:space="preserve"> οδηγούνται σε νέες περιπέτειες, σε νέ</w:t>
      </w:r>
      <w:r>
        <w:rPr>
          <w:rFonts w:eastAsia="Times New Roman"/>
          <w:szCs w:val="24"/>
        </w:rPr>
        <w:t>α ταλαιπωρία και χωρίς αποτέλεσμα.</w:t>
      </w:r>
    </w:p>
    <w:p w14:paraId="6242BBCA" w14:textId="77777777" w:rsidR="000E4403" w:rsidRDefault="00E3488B">
      <w:pPr>
        <w:spacing w:line="600" w:lineRule="auto"/>
        <w:ind w:firstLine="720"/>
        <w:jc w:val="both"/>
        <w:rPr>
          <w:rFonts w:eastAsia="Times New Roman"/>
          <w:szCs w:val="24"/>
        </w:rPr>
      </w:pPr>
      <w:r>
        <w:rPr>
          <w:rFonts w:eastAsia="Times New Roman"/>
          <w:szCs w:val="24"/>
        </w:rPr>
        <w:t>Η Νέα Δημοκρατία, λοιπόν, καταψηφίζει αυτό το νομοσχέδιο.</w:t>
      </w:r>
    </w:p>
    <w:p w14:paraId="6242BBCB" w14:textId="77777777" w:rsidR="000E4403" w:rsidRDefault="00E3488B">
      <w:pPr>
        <w:spacing w:line="600" w:lineRule="auto"/>
        <w:ind w:firstLine="720"/>
        <w:jc w:val="both"/>
        <w:rPr>
          <w:rFonts w:eastAsia="Times New Roman"/>
          <w:szCs w:val="24"/>
        </w:rPr>
      </w:pPr>
      <w:r>
        <w:rPr>
          <w:rFonts w:eastAsia="Times New Roman"/>
          <w:szCs w:val="24"/>
        </w:rPr>
        <w:t>Κύριε Πρόεδρε, σας ευχαριστώ πολύ για την ανοχή σας.</w:t>
      </w:r>
    </w:p>
    <w:p w14:paraId="6242BBCC" w14:textId="77777777" w:rsidR="000E4403" w:rsidRDefault="00E3488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242BBCD" w14:textId="77777777" w:rsidR="000E4403" w:rsidRDefault="00E3488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Παναγιώταρος, Κοιν</w:t>
      </w:r>
      <w:r>
        <w:rPr>
          <w:rFonts w:eastAsia="Times New Roman"/>
          <w:szCs w:val="24"/>
        </w:rPr>
        <w:t>οβουλευτικός Εκπρόσωπος της Χρυσής Αυγής, έχει τον λόγο.</w:t>
      </w:r>
    </w:p>
    <w:p w14:paraId="6242BBCE" w14:textId="77777777" w:rsidR="000E4403" w:rsidRDefault="00E3488B">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6242BBCF" w14:textId="77777777" w:rsidR="000E4403" w:rsidRDefault="00E3488B">
      <w:pPr>
        <w:spacing w:line="600" w:lineRule="auto"/>
        <w:ind w:firstLine="720"/>
        <w:jc w:val="both"/>
        <w:rPr>
          <w:rFonts w:eastAsia="Times New Roman"/>
          <w:szCs w:val="24"/>
        </w:rPr>
      </w:pPr>
      <w:r>
        <w:rPr>
          <w:rFonts w:eastAsia="Times New Roman"/>
          <w:szCs w:val="24"/>
        </w:rPr>
        <w:t>Πριν ξεκινήσω για τα του νομοσχεδίου, θα ήθελα να αναφερθώ και να συμφωνήσω με τα όσα είπε ο κ. Ξυδάκης για τη σημερινή ημέρα. Επίσης, να συμφωνήσω και γ</w:t>
      </w:r>
      <w:r>
        <w:rPr>
          <w:rFonts w:eastAsia="Times New Roman"/>
          <w:szCs w:val="24"/>
        </w:rPr>
        <w:t xml:space="preserve">ια το πόρισμα της Επιτροπής Διεκδίκησης των Γερμανικών Αποζημιώσεων. Βέβαια, εδώ έχουμε κάνει ένα σχόλιο από την αρχή -όσοι συμμετείχαμε σε αυτήν την </w:t>
      </w:r>
      <w:r>
        <w:rPr>
          <w:rFonts w:eastAsia="Times New Roman"/>
          <w:szCs w:val="24"/>
        </w:rPr>
        <w:t xml:space="preserve">επιτροπή </w:t>
      </w:r>
      <w:r>
        <w:rPr>
          <w:rFonts w:eastAsia="Times New Roman"/>
          <w:szCs w:val="24"/>
        </w:rPr>
        <w:t xml:space="preserve">από τη Χρυσή Αυγή-, ότι πολύ απλά αυτήν την </w:t>
      </w:r>
      <w:r>
        <w:rPr>
          <w:rFonts w:eastAsia="Times New Roman"/>
          <w:szCs w:val="24"/>
        </w:rPr>
        <w:t xml:space="preserve">επιτροπή </w:t>
      </w:r>
      <w:r>
        <w:rPr>
          <w:rFonts w:eastAsia="Times New Roman"/>
          <w:szCs w:val="24"/>
        </w:rPr>
        <w:t>την έχετε για να ρίχνετε στάχτη στα μάτια το</w:t>
      </w:r>
      <w:r>
        <w:rPr>
          <w:rFonts w:eastAsia="Times New Roman"/>
          <w:szCs w:val="24"/>
        </w:rPr>
        <w:t xml:space="preserve">υ κόσμου. Γιατί ειδικότερα για το κομμάτι της </w:t>
      </w:r>
      <w:r>
        <w:rPr>
          <w:rFonts w:eastAsia="Times New Roman"/>
          <w:szCs w:val="24"/>
        </w:rPr>
        <w:t xml:space="preserve">επιτροπής, </w:t>
      </w:r>
      <w:r>
        <w:rPr>
          <w:rFonts w:eastAsia="Times New Roman"/>
          <w:szCs w:val="24"/>
        </w:rPr>
        <w:t>που έχει να κάνει με το κατοχικό δάνειο τα πράγματα είναι πολύ απλά. Θα μπορούσατε να το εγγράψετε στον προϋπολογισμό ως έσοδο και να αρχίσετε να το διεκδικείτε, έτσι ώστε να φέρετε σε δύσκολη θέση τ</w:t>
      </w:r>
      <w:r>
        <w:rPr>
          <w:rFonts w:eastAsia="Times New Roman"/>
          <w:szCs w:val="24"/>
        </w:rPr>
        <w:t>η Γερμανία. Είμαστε η μοναδική χώρα</w:t>
      </w:r>
      <w:r>
        <w:rPr>
          <w:rFonts w:eastAsia="Times New Roman"/>
          <w:szCs w:val="24"/>
        </w:rPr>
        <w:t>,</w:t>
      </w:r>
      <w:r>
        <w:rPr>
          <w:rFonts w:eastAsia="Times New Roman"/>
          <w:szCs w:val="24"/>
        </w:rPr>
        <w:t xml:space="preserve"> στην οποία δεν αποπλήρωσε το αναγκαστικό κατοχικό δάνειο και δεκάδες ίσως εκατοντάδες εκατομμύρια ευρώ να εισρεύσουν μετά από δικαστικό, αλλά και όχι μόνο, αγώνα στα ταμεία του ελληνικού κράτους. Χρήματα, τα οποία θα μπ</w:t>
      </w:r>
      <w:r>
        <w:rPr>
          <w:rFonts w:eastAsia="Times New Roman"/>
          <w:szCs w:val="24"/>
        </w:rPr>
        <w:t>ορούσαν να πέσουν και στον πρωτογενή τομέα, στην ανάπτυξη της οικονομίας και σε όλα όσα λέτε, αναφέρεστε, αλλά φυσικά δεν κάνατε τίποτα γι’ αυτό.</w:t>
      </w:r>
    </w:p>
    <w:p w14:paraId="6242BBD0" w14:textId="77777777" w:rsidR="000E4403" w:rsidRDefault="00E3488B">
      <w:pPr>
        <w:spacing w:line="600" w:lineRule="auto"/>
        <w:ind w:firstLine="720"/>
        <w:jc w:val="both"/>
        <w:rPr>
          <w:rFonts w:eastAsia="Times New Roman"/>
          <w:szCs w:val="24"/>
        </w:rPr>
      </w:pPr>
      <w:r>
        <w:rPr>
          <w:rFonts w:eastAsia="Times New Roman"/>
          <w:szCs w:val="24"/>
        </w:rPr>
        <w:t xml:space="preserve">Για το εν λόγω νομοσχέδιο: </w:t>
      </w:r>
      <w:r>
        <w:rPr>
          <w:rFonts w:eastAsia="Times New Roman"/>
          <w:szCs w:val="24"/>
        </w:rPr>
        <w:t>Ο</w:t>
      </w:r>
      <w:r>
        <w:rPr>
          <w:rFonts w:eastAsia="Times New Roman"/>
          <w:szCs w:val="24"/>
        </w:rPr>
        <w:t xml:space="preserve"> εξωδικαστικός συμβιβασμός ρύθμισης οφειλών επιχειρήσεων. Ένας τίτλος πολύ γοητευτ</w:t>
      </w:r>
      <w:r>
        <w:rPr>
          <w:rFonts w:eastAsia="Times New Roman"/>
          <w:szCs w:val="24"/>
        </w:rPr>
        <w:t xml:space="preserve">ικός, όπως ακούγεται, που δημιουργεί την αίσθηση ότι θα βοηθήσει. Γι’ αυτό κρέμονται από αυτό το νομοσχέδιο, από την ψήφισή του ή όχι -καλώς ή κακώς, θα αναφερθούμε πιο κάτω-, εκατοντάδες χιλιάδες επιχειρηματίες Έλληνες, ελεύθεροι επαγγελματίες, οι οποίοι </w:t>
      </w:r>
      <w:r>
        <w:rPr>
          <w:rFonts w:eastAsia="Times New Roman"/>
          <w:szCs w:val="24"/>
        </w:rPr>
        <w:t>είναι στην ουσία κατεστραμμένοι, πάρα πολλοί εξ αυτών έχουν σταματήσει την όποια επιχειρηματική τους δραστηριότητα, κάποιοι κατέρρευσαν, άλλοι αυτοκτόνησαν, άλλοι έφυγαν στο εξωτερικό, άλλοι ψάχνουν δουλειά, μεροκάματο όπου βρουν και κάποιες εκατοντάδες χι</w:t>
      </w:r>
      <w:r>
        <w:rPr>
          <w:rFonts w:eastAsia="Times New Roman"/>
          <w:szCs w:val="24"/>
        </w:rPr>
        <w:t>λιάδες εναπομεινάντων επιχειρηματιών να υπολογίζουν πότε θα ψηφιστούν οι εκατόν είκοσι δόσεις, χωρίς να κοιτάζουν τα προαπαιτούμενα. Τίποτα.</w:t>
      </w:r>
    </w:p>
    <w:p w14:paraId="6242BBD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μόνο που τους ενδιαφέρει –και ακούγεται λογικό, όταν πνίγονται- είναι πώς θα καταφέρουν –έτσι τουλάχιστον νομίζο</w:t>
      </w:r>
      <w:r>
        <w:rPr>
          <w:rFonts w:eastAsia="Times New Roman" w:cs="Times New Roman"/>
          <w:szCs w:val="24"/>
        </w:rPr>
        <w:t xml:space="preserve">υν- να ρυθμίσουν τα τεράστια χρέη που έχουν δημιουργηθεί, ειδικότερα τα χρόνια των μνημονίων. </w:t>
      </w:r>
    </w:p>
    <w:p w14:paraId="6242BBD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προϋποθέσεις υπαγωγής σε αυτόν τον εξωδικαστικό συμβιβασμό, καθώς και οι χιλιάδες των μνημονιακών υποχρεώσεων των προηγούμενων αλλά και της νυν Κυβέρνησης, τω</w:t>
      </w:r>
      <w:r>
        <w:rPr>
          <w:rFonts w:eastAsia="Times New Roman" w:cs="Times New Roman"/>
          <w:szCs w:val="24"/>
        </w:rPr>
        <w:t xml:space="preserve">ν τριών μνημονίων που ψηφίσατε όλοι εσείς και του τέταρτου μνημονίου που έρχεται απ’ ό,τι λένε οι πληροφορίες τις επόμενες ημέρες –τώρα το πώς θα το βαπτίσετε δεν έχει καμμία σημασία, η ουσία έχει σημασία- θα καταστήσουν το εν λόγω νομοσχέδιο ανέφικτο και </w:t>
      </w:r>
      <w:r>
        <w:rPr>
          <w:rFonts w:eastAsia="Times New Roman" w:cs="Times New Roman"/>
          <w:szCs w:val="24"/>
        </w:rPr>
        <w:t xml:space="preserve">λίαν συντόμως ανενεργό. </w:t>
      </w:r>
    </w:p>
    <w:p w14:paraId="6242BBD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Γιατί και όσοι θα καταφέρουν να υπαχθούν σε αυτόν τον εξωδικαστικό συμβιβασμό, θα πληρώσουν μία, δύο, τρεις δόσεις και μετά θα καταρρεύσουν. Διότι δεν αρκούν να υπάρχουν κάποιες προϋποθέσεις, έστω και πολύ δύσκολες, για να ενταχθεί</w:t>
      </w:r>
      <w:r>
        <w:rPr>
          <w:rFonts w:eastAsia="Times New Roman" w:cs="Times New Roman"/>
          <w:szCs w:val="24"/>
        </w:rPr>
        <w:t xml:space="preserve"> κάποιος σε αυτόν τον εξωδικαστικό συμβιβασμό. Γιατί δεν αρκεί μόνο να το καταφέρει ένας ελεύθερος επαγγελματίας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w:t>
      </w:r>
      <w:r>
        <w:rPr>
          <w:rFonts w:eastAsia="Times New Roman" w:cs="Times New Roman"/>
          <w:szCs w:val="24"/>
        </w:rPr>
        <w:t>χρωστάει και της Μιχαλούς» -που λένε- χρωστάει παντού, σε όποιον συνεργάζεται είτε είναι δημόσιο είτε είναι ιδιωτικός φορέας. Είναι και ά</w:t>
      </w:r>
      <w:r>
        <w:rPr>
          <w:rFonts w:eastAsia="Times New Roman" w:cs="Times New Roman"/>
          <w:szCs w:val="24"/>
        </w:rPr>
        <w:t>λλα πράγματα</w:t>
      </w:r>
      <w:r>
        <w:rPr>
          <w:rFonts w:eastAsia="Times New Roman" w:cs="Times New Roman"/>
          <w:szCs w:val="24"/>
        </w:rPr>
        <w:t>,</w:t>
      </w:r>
      <w:r>
        <w:rPr>
          <w:rFonts w:eastAsia="Times New Roman" w:cs="Times New Roman"/>
          <w:szCs w:val="24"/>
        </w:rPr>
        <w:t xml:space="preserve"> που έχουν να κάνουν με τη γενικότερα εικόνα της αγοράς. </w:t>
      </w:r>
    </w:p>
    <w:p w14:paraId="6242BB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Για παράδειγμα, ο ΦΠΑ ανεβαίνει και έχουμε από τους υψηλότερους σε ολόκληρη την Ευρώπη. Οι φόροι ανεβαίνουν συνεχώς. Και δεν θα μπούμε τώρα στη διαδικασία να αναγνώσουμε τους δεκάδες νέ</w:t>
      </w:r>
      <w:r>
        <w:rPr>
          <w:rFonts w:eastAsia="Times New Roman" w:cs="Times New Roman"/>
          <w:szCs w:val="24"/>
        </w:rPr>
        <w:t>ους φόρους που έφερε και ο ΣΥΡΙΖΑ για να τους προσθέσει στους εκατοντάδες φόρους</w:t>
      </w:r>
      <w:r>
        <w:rPr>
          <w:rFonts w:eastAsia="Times New Roman" w:cs="Times New Roman"/>
          <w:szCs w:val="24"/>
        </w:rPr>
        <w:t>,</w:t>
      </w:r>
      <w:r>
        <w:rPr>
          <w:rFonts w:eastAsia="Times New Roman" w:cs="Times New Roman"/>
          <w:szCs w:val="24"/>
        </w:rPr>
        <w:t xml:space="preserve"> που είχε φέρει η Νέα Δημοκρατία, το ΠΑΣΟΚ, η ΔΗΜΑΡ, ο κ. Καρατζαφέρης και άλλοι στα χρόνια των μνημονίων. Τα λειτουργικά κόστη αυξάνονται συνεχώς. Μόλις αυτές τις μέρες ακούσ</w:t>
      </w:r>
      <w:r>
        <w:rPr>
          <w:rFonts w:eastAsia="Times New Roman" w:cs="Times New Roman"/>
          <w:szCs w:val="24"/>
        </w:rPr>
        <w:t>αμε -ακούσατε όλοι και το ξέρετε- για τεράστιες αυξήσεις. Δεν χρειάζεται να το ακούσουμε, γιατί όταν έρχεται ο λογαριασμός της ΔΕΗ το βλέπουμε, το βλέπετε. Γιατί πολύ απλά</w:t>
      </w:r>
      <w:r>
        <w:rPr>
          <w:rFonts w:eastAsia="Times New Roman" w:cs="Times New Roman"/>
          <w:szCs w:val="24"/>
        </w:rPr>
        <w:t>,</w:t>
      </w:r>
      <w:r>
        <w:rPr>
          <w:rFonts w:eastAsia="Times New Roman" w:cs="Times New Roman"/>
          <w:szCs w:val="24"/>
        </w:rPr>
        <w:t xml:space="preserve"> αυτοί που διοικούν τη ΔΕΗ μάλλον είναι ανίκανοι. Αυτοί που δίνουν εντολές από την Ε</w:t>
      </w:r>
      <w:r>
        <w:rPr>
          <w:rFonts w:eastAsia="Times New Roman" w:cs="Times New Roman"/>
          <w:szCs w:val="24"/>
        </w:rPr>
        <w:t xml:space="preserve">υρωπαϊκή Ένωση για το ότι θα πρέπει να διαλυθεί η ΔΕΗ στην κυριολεξία είναι και αυτοί ανίκανοι. </w:t>
      </w:r>
      <w:r>
        <w:rPr>
          <w:rFonts w:eastAsia="Times New Roman" w:cs="Times New Roman"/>
          <w:szCs w:val="24"/>
        </w:rPr>
        <w:t>«</w:t>
      </w:r>
      <w:r>
        <w:rPr>
          <w:rFonts w:eastAsia="Times New Roman" w:cs="Times New Roman"/>
          <w:szCs w:val="24"/>
        </w:rPr>
        <w:t>Το μάρμαρο</w:t>
      </w:r>
      <w:r>
        <w:rPr>
          <w:rFonts w:eastAsia="Times New Roman" w:cs="Times New Roman"/>
          <w:szCs w:val="24"/>
        </w:rPr>
        <w:t>»</w:t>
      </w:r>
      <w:r>
        <w:rPr>
          <w:rFonts w:eastAsia="Times New Roman" w:cs="Times New Roman"/>
          <w:szCs w:val="24"/>
        </w:rPr>
        <w:t xml:space="preserve"> της όποιας κοινωνικής πολιτικής –όπως λέτε- το πληρώνουμε όλοι οι Έλληνες μέσα από τους λογαριασμούς της ΔΕΗ. Επίσης, αυξάνονται οι ασφαλιστικές ει</w:t>
      </w:r>
      <w:r>
        <w:rPr>
          <w:rFonts w:eastAsia="Times New Roman" w:cs="Times New Roman"/>
          <w:szCs w:val="24"/>
        </w:rPr>
        <w:t>σφορές</w:t>
      </w:r>
      <w:r>
        <w:rPr>
          <w:rFonts w:eastAsia="Times New Roman" w:cs="Times New Roman"/>
          <w:szCs w:val="24"/>
        </w:rPr>
        <w:t>,</w:t>
      </w:r>
      <w:r>
        <w:rPr>
          <w:rFonts w:eastAsia="Times New Roman" w:cs="Times New Roman"/>
          <w:szCs w:val="24"/>
        </w:rPr>
        <w:t xml:space="preserve"> στο μεγαλύτερο τμήμα των ελευθέρων επαγγελματιών. </w:t>
      </w:r>
    </w:p>
    <w:p w14:paraId="6242BBD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Πώς μετά όλοι αυτοί θα μπορέσουν υπαχθούν στις εκατόν είκοσι δόσεις και τη μηνιαία δόση, αλλά και όλα αυτά τα έξοδα που καλούνται να πληρώσουν καθημερινά με μια γραφειοκρατία</w:t>
      </w:r>
      <w:r>
        <w:rPr>
          <w:rFonts w:eastAsia="Times New Roman" w:cs="Times New Roman"/>
          <w:szCs w:val="24"/>
        </w:rPr>
        <w:t>,</w:t>
      </w:r>
      <w:r>
        <w:rPr>
          <w:rFonts w:eastAsia="Times New Roman" w:cs="Times New Roman"/>
          <w:szCs w:val="24"/>
        </w:rPr>
        <w:t xml:space="preserve"> που δεν προχωράει και δεν βοηθάει σε τίποτα; Μόλις τους τελευταίους μήνες</w:t>
      </w:r>
      <w:r>
        <w:rPr>
          <w:rFonts w:eastAsia="Times New Roman" w:cs="Times New Roman"/>
          <w:szCs w:val="24"/>
        </w:rPr>
        <w:t>,</w:t>
      </w:r>
      <w:r>
        <w:rPr>
          <w:rFonts w:eastAsia="Times New Roman" w:cs="Times New Roman"/>
          <w:szCs w:val="24"/>
        </w:rPr>
        <w:t xml:space="preserve"> ψηφίσαμε κάποιους αναπτυξιακούς νόμους</w:t>
      </w:r>
      <w:r>
        <w:rPr>
          <w:rFonts w:eastAsia="Times New Roman" w:cs="Times New Roman"/>
          <w:szCs w:val="24"/>
        </w:rPr>
        <w:t>,</w:t>
      </w:r>
      <w:r>
        <w:rPr>
          <w:rFonts w:eastAsia="Times New Roman" w:cs="Times New Roman"/>
          <w:szCs w:val="24"/>
        </w:rPr>
        <w:t xml:space="preserve"> που απλά ψηφίστηκαν</w:t>
      </w:r>
      <w:r>
        <w:rPr>
          <w:rFonts w:eastAsia="Times New Roman" w:cs="Times New Roman"/>
          <w:szCs w:val="24"/>
        </w:rPr>
        <w:t>,</w:t>
      </w:r>
      <w:r>
        <w:rPr>
          <w:rFonts w:eastAsia="Times New Roman" w:cs="Times New Roman"/>
          <w:szCs w:val="24"/>
        </w:rPr>
        <w:t xml:space="preserve"> για να έχουν ψηφιστεί</w:t>
      </w:r>
      <w:r>
        <w:rPr>
          <w:rFonts w:eastAsia="Times New Roman" w:cs="Times New Roman"/>
          <w:szCs w:val="24"/>
        </w:rPr>
        <w:t>,</w:t>
      </w:r>
      <w:r>
        <w:rPr>
          <w:rFonts w:eastAsia="Times New Roman" w:cs="Times New Roman"/>
          <w:szCs w:val="24"/>
        </w:rPr>
        <w:t xml:space="preserve"> και να μην έχουν καμμία πρακτική στην ουσία. </w:t>
      </w:r>
    </w:p>
    <w:p w14:paraId="6242BBD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υπάρξουν πάμπολλες αιτήσεις υπαγωγής στο εν λόγ</w:t>
      </w:r>
      <w:r>
        <w:rPr>
          <w:rFonts w:eastAsia="Times New Roman" w:cs="Times New Roman"/>
          <w:szCs w:val="24"/>
        </w:rPr>
        <w:t>ω νομοσχέδιο</w:t>
      </w:r>
      <w:r>
        <w:rPr>
          <w:rFonts w:eastAsia="Times New Roman" w:cs="Times New Roman"/>
          <w:szCs w:val="24"/>
        </w:rPr>
        <w:t>,</w:t>
      </w:r>
      <w:r>
        <w:rPr>
          <w:rFonts w:eastAsia="Times New Roman" w:cs="Times New Roman"/>
          <w:szCs w:val="24"/>
        </w:rPr>
        <w:t xml:space="preserve"> από τις οποίες</w:t>
      </w:r>
      <w:r>
        <w:rPr>
          <w:rFonts w:eastAsia="Times New Roman" w:cs="Times New Roman"/>
          <w:szCs w:val="24"/>
        </w:rPr>
        <w:t>,</w:t>
      </w:r>
      <w:r>
        <w:rPr>
          <w:rFonts w:eastAsia="Times New Roman" w:cs="Times New Roman"/>
          <w:szCs w:val="24"/>
        </w:rPr>
        <w:t xml:space="preserve"> οι περισσότερες </w:t>
      </w:r>
      <w:r>
        <w:rPr>
          <w:rFonts w:eastAsia="Times New Roman" w:cs="Times New Roman"/>
          <w:szCs w:val="24"/>
        </w:rPr>
        <w:t xml:space="preserve">σίγουρα </w:t>
      </w:r>
      <w:r>
        <w:rPr>
          <w:rFonts w:eastAsia="Times New Roman" w:cs="Times New Roman"/>
          <w:szCs w:val="24"/>
        </w:rPr>
        <w:t>θα απορριφθούν. Και αυτό</w:t>
      </w:r>
      <w:r>
        <w:rPr>
          <w:rFonts w:eastAsia="Times New Roman" w:cs="Times New Roman"/>
          <w:szCs w:val="24"/>
        </w:rPr>
        <w:t>,</w:t>
      </w:r>
      <w:r>
        <w:rPr>
          <w:rFonts w:eastAsia="Times New Roman" w:cs="Times New Roman"/>
          <w:szCs w:val="24"/>
        </w:rPr>
        <w:t xml:space="preserve"> γιατί μια αυστηρή προϋπόθεση υπαγωγής είναι να υπάρχει έστω μια κερδοφόρα χρήση την τελευταία τριετία. Μα, εδώ όσοι έχουν εμπλακεί με το ελεύθερο εμπόριο, ήταν ή είναι επιχειρη</w:t>
      </w:r>
      <w:r>
        <w:rPr>
          <w:rFonts w:eastAsia="Times New Roman" w:cs="Times New Roman"/>
          <w:szCs w:val="24"/>
        </w:rPr>
        <w:t>ματίες με κάποιον τρόπο, γνωρίζουν ότι πλέον οι κερδοφόρες επιχειρήσεις είναι με το σταγονόμετρο και ψάχνουμε να τις βρούμε με το κιάλι. Άρα, να μια πρώτη προϋπόθεση</w:t>
      </w:r>
      <w:r>
        <w:rPr>
          <w:rFonts w:eastAsia="Times New Roman" w:cs="Times New Roman"/>
          <w:szCs w:val="24"/>
        </w:rPr>
        <w:t>,</w:t>
      </w:r>
      <w:r>
        <w:rPr>
          <w:rFonts w:eastAsia="Times New Roman" w:cs="Times New Roman"/>
          <w:szCs w:val="24"/>
        </w:rPr>
        <w:t xml:space="preserve"> που θα πετάξει έξω πάμπολλες επιχειρήσεις. </w:t>
      </w:r>
    </w:p>
    <w:p w14:paraId="6242BBD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προϋπόθεση σύναψης ρύθμισης μετά την 1</w:t>
      </w:r>
      <w:r>
        <w:rPr>
          <w:rFonts w:eastAsia="Times New Roman" w:cs="Times New Roman"/>
          <w:szCs w:val="24"/>
          <w:vertAlign w:val="superscript"/>
        </w:rPr>
        <w:t>η</w:t>
      </w:r>
      <w:r>
        <w:rPr>
          <w:rFonts w:eastAsia="Times New Roman" w:cs="Times New Roman"/>
          <w:szCs w:val="24"/>
        </w:rPr>
        <w:t xml:space="preserve"> Ιου</w:t>
      </w:r>
      <w:r>
        <w:rPr>
          <w:rFonts w:eastAsia="Times New Roman" w:cs="Times New Roman"/>
          <w:szCs w:val="24"/>
        </w:rPr>
        <w:t>λίου του 2016</w:t>
      </w:r>
      <w:r>
        <w:rPr>
          <w:rFonts w:eastAsia="Times New Roman" w:cs="Times New Roman"/>
          <w:szCs w:val="24"/>
        </w:rPr>
        <w:t>,</w:t>
      </w:r>
      <w:r>
        <w:rPr>
          <w:rFonts w:eastAsia="Times New Roman" w:cs="Times New Roman"/>
          <w:szCs w:val="24"/>
        </w:rPr>
        <w:t xml:space="preserve"> επίσης καθιστά απαγορευτική την ένταξη επιχειρήσεων στον εξωδικαστικό συμβιβασμό, δεδομένου ότι η συντριπτική πλειονότητα αυτών έχουν περισσότερες από μία ρυθμίσεις την παραπάνω ημερομηνία. </w:t>
      </w:r>
    </w:p>
    <w:p w14:paraId="6242BBD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ίδιο συμβαίνει και με την προϋπόθεση να μην συγ</w:t>
      </w:r>
      <w:r>
        <w:rPr>
          <w:rFonts w:eastAsia="Times New Roman" w:cs="Times New Roman"/>
          <w:szCs w:val="24"/>
        </w:rPr>
        <w:t>κεντρώνει ένας πιστωτής το 85% των συνολικών απαιτήσεων μιας επιχείρησης, καθώς</w:t>
      </w:r>
      <w:r>
        <w:rPr>
          <w:rFonts w:eastAsia="Times New Roman" w:cs="Times New Roman"/>
          <w:szCs w:val="24"/>
        </w:rPr>
        <w:t>,</w:t>
      </w:r>
      <w:r>
        <w:rPr>
          <w:rFonts w:eastAsia="Times New Roman" w:cs="Times New Roman"/>
          <w:szCs w:val="24"/>
        </w:rPr>
        <w:t xml:space="preserve"> κατά τη συνήθη πρακτική</w:t>
      </w:r>
      <w:r>
        <w:rPr>
          <w:rFonts w:eastAsia="Times New Roman" w:cs="Times New Roman"/>
          <w:szCs w:val="24"/>
        </w:rPr>
        <w:t>,</w:t>
      </w:r>
      <w:r>
        <w:rPr>
          <w:rFonts w:eastAsia="Times New Roman" w:cs="Times New Roman"/>
          <w:szCs w:val="24"/>
        </w:rPr>
        <w:t xml:space="preserve"> μικρομεσαίες ιδίως επιχειρήσεις επέλεγαν μόνο έναν πιστωτικό φορέα για τον δανεισμό τους.</w:t>
      </w:r>
    </w:p>
    <w:p w14:paraId="6242BB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Εξάλλου, άλλο ένα θέμα το οποίο είναι προς συζήτηση</w:t>
      </w:r>
      <w:r>
        <w:rPr>
          <w:rFonts w:eastAsia="Times New Roman" w:cs="Times New Roman"/>
          <w:szCs w:val="24"/>
        </w:rPr>
        <w:t>: Κ</w:t>
      </w:r>
      <w:r>
        <w:rPr>
          <w:rFonts w:eastAsia="Times New Roman" w:cs="Times New Roman"/>
          <w:szCs w:val="24"/>
        </w:rPr>
        <w:t xml:space="preserve">αι σε </w:t>
      </w:r>
      <w:r>
        <w:rPr>
          <w:rFonts w:eastAsia="Times New Roman" w:cs="Times New Roman"/>
          <w:szCs w:val="24"/>
        </w:rPr>
        <w:t>διαφορετικούς πιστωτικούς φορείς να είχαν δανεισμούς</w:t>
      </w:r>
      <w:r>
        <w:rPr>
          <w:rFonts w:eastAsia="Times New Roman" w:cs="Times New Roman"/>
          <w:szCs w:val="24"/>
        </w:rPr>
        <w:t>,</w:t>
      </w:r>
      <w:r>
        <w:rPr>
          <w:rFonts w:eastAsia="Times New Roman" w:cs="Times New Roman"/>
          <w:szCs w:val="24"/>
        </w:rPr>
        <w:t xml:space="preserve"> κάποτε ήταν δέκα τράπεζες. Αυτή τη στιγμή είναι τρεις και αύριο θα είναι δύο. Άρα και σε διαφορετικούς πιστωτικούς οργανισμούς να είχαν υποχρεώσεις, έχουν μαζευτεί και έχουν συσσωρευτεί σε δύο, τρεις συ</w:t>
      </w:r>
      <w:r>
        <w:rPr>
          <w:rFonts w:eastAsia="Times New Roman" w:cs="Times New Roman"/>
          <w:szCs w:val="24"/>
        </w:rPr>
        <w:t>γκεκριμένους.</w:t>
      </w:r>
    </w:p>
    <w:p w14:paraId="6242BBD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Επίσης, ένα φοβερό αγκάθι</w:t>
      </w:r>
      <w:r>
        <w:rPr>
          <w:rFonts w:eastAsia="Times New Roman" w:cs="Times New Roman"/>
          <w:szCs w:val="24"/>
        </w:rPr>
        <w:t>,</w:t>
      </w:r>
      <w:r>
        <w:rPr>
          <w:rFonts w:eastAsia="Times New Roman" w:cs="Times New Roman"/>
          <w:szCs w:val="24"/>
        </w:rPr>
        <w:t xml:space="preserve"> το οποίο δυστυχώς ζει και βασιλεύει στην πατρίδα μας είναι η γραφειοκρατική διαδικασία</w:t>
      </w:r>
      <w:r>
        <w:rPr>
          <w:rFonts w:eastAsia="Times New Roman" w:cs="Times New Roman"/>
          <w:szCs w:val="24"/>
        </w:rPr>
        <w:t>,</w:t>
      </w:r>
      <w:r>
        <w:rPr>
          <w:rFonts w:eastAsia="Times New Roman" w:cs="Times New Roman"/>
          <w:szCs w:val="24"/>
        </w:rPr>
        <w:t xml:space="preserve"> που προβλέπεται και θα δημιουργήσει μεγάλες καθυστερήσεις στην πρακτική εφαρμογή αυτής της εξωδικαστικής ρύθμισης. Οι ελάχιστες</w:t>
      </w:r>
      <w:r>
        <w:rPr>
          <w:rFonts w:eastAsia="Times New Roman" w:cs="Times New Roman"/>
          <w:szCs w:val="24"/>
        </w:rPr>
        <w:t xml:space="preserve"> επιχειρήσεις που θα καταφέρουν να ενταχθούν τελικά στον εξωδικαστικό μηχανισμό</w:t>
      </w:r>
      <w:r>
        <w:rPr>
          <w:rFonts w:eastAsia="Times New Roman" w:cs="Times New Roman"/>
          <w:szCs w:val="24"/>
        </w:rPr>
        <w:t>,</w:t>
      </w:r>
      <w:r>
        <w:rPr>
          <w:rFonts w:eastAsia="Times New Roman" w:cs="Times New Roman"/>
          <w:szCs w:val="24"/>
        </w:rPr>
        <w:t xml:space="preserve"> θα βρεθούν αντιμέτωπες και με τη διαδικαστική διαδικασία</w:t>
      </w:r>
      <w:r>
        <w:rPr>
          <w:rFonts w:eastAsia="Times New Roman" w:cs="Times New Roman"/>
          <w:szCs w:val="24"/>
        </w:rPr>
        <w:t>,</w:t>
      </w:r>
      <w:r>
        <w:rPr>
          <w:rFonts w:eastAsia="Times New Roman" w:cs="Times New Roman"/>
          <w:szCs w:val="24"/>
        </w:rPr>
        <w:t xml:space="preserve"> η οποία προβλέπεται ως υποχρεωτική για την επικύρωση συμφωνίας μεταξύ οφειλέτη και πιστωτών. </w:t>
      </w:r>
    </w:p>
    <w:p w14:paraId="6242BB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Μην ξεχνάμε ότι ήδη</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τον νόμο Κατσέλη</w:t>
      </w:r>
      <w:r>
        <w:rPr>
          <w:rFonts w:eastAsia="Times New Roman" w:cs="Times New Roman"/>
          <w:szCs w:val="24"/>
        </w:rPr>
        <w:t>,</w:t>
      </w:r>
      <w:r>
        <w:rPr>
          <w:rFonts w:eastAsia="Times New Roman" w:cs="Times New Roman"/>
          <w:szCs w:val="24"/>
        </w:rPr>
        <w:t xml:space="preserve"> πάνω από εκατό χιλιάδες υποθέσεις εκκρεμούν. Έχουν οριστεί ημερομηνίες εκδίκασης μέχρι το 2032. Πολλοί θα έχουν πεθάνει μέχρι τότε, ενώ πολλοί άλλοι δεν θα ξέρουμε πού μπορεί να βρίσκονται. Όλα αυτά</w:t>
      </w:r>
      <w:r>
        <w:rPr>
          <w:rFonts w:eastAsia="Times New Roman" w:cs="Times New Roman"/>
          <w:szCs w:val="24"/>
        </w:rPr>
        <w:t>,</w:t>
      </w:r>
      <w:r>
        <w:rPr>
          <w:rFonts w:eastAsia="Times New Roman" w:cs="Times New Roman"/>
          <w:szCs w:val="24"/>
        </w:rPr>
        <w:t xml:space="preserve"> με μαθηματική ακρίβεια θα οδηγήσουν σ</w:t>
      </w:r>
      <w:r>
        <w:rPr>
          <w:rFonts w:eastAsia="Times New Roman" w:cs="Times New Roman"/>
          <w:szCs w:val="24"/>
        </w:rPr>
        <w:t xml:space="preserve">ε τεράστιες χρονικές καθυστερήσεις, όπως είπαμε, και θα συσσωρεύσουν επιπλέον προβλήματα. </w:t>
      </w:r>
    </w:p>
    <w:p w14:paraId="6242BBD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Βλέπουμε ότι στο εν λόγω νομοσχέδιο</w:t>
      </w:r>
      <w:r>
        <w:rPr>
          <w:rFonts w:eastAsia="Times New Roman" w:cs="Times New Roman"/>
          <w:szCs w:val="24"/>
        </w:rPr>
        <w:t>,</w:t>
      </w:r>
      <w:r>
        <w:rPr>
          <w:rFonts w:eastAsia="Times New Roman" w:cs="Times New Roman"/>
          <w:szCs w:val="24"/>
        </w:rPr>
        <w:t xml:space="preserve"> ο εγγυητής –ξέρουμε στις περισσότερες των περιπτώσεων πώς έμπαινε εγγυητής κάποιος σε δάνειο- να θεωρείται επί της ουσίας συνοφε</w:t>
      </w:r>
      <w:r>
        <w:rPr>
          <w:rFonts w:eastAsia="Times New Roman" w:cs="Times New Roman"/>
          <w:szCs w:val="24"/>
        </w:rPr>
        <w:t>ιλέτης. Είναι και αυτός ένας σοβαρότατος λόγος</w:t>
      </w:r>
      <w:r>
        <w:rPr>
          <w:rFonts w:eastAsia="Times New Roman" w:cs="Times New Roman"/>
          <w:szCs w:val="24"/>
        </w:rPr>
        <w:t>,</w:t>
      </w:r>
      <w:r>
        <w:rPr>
          <w:rFonts w:eastAsia="Times New Roman" w:cs="Times New Roman"/>
          <w:szCs w:val="24"/>
        </w:rPr>
        <w:t xml:space="preserve"> που πολλές επιχειρήσεις δεν θα μπορέσουν να υπαχθούν σε αυτόν τον εξωδικαστικό συμβιβασμό. Κατηγορίες ελευθέρων επαγγελματιών, όπως είναι οι αγρότες, οι κτηνοτρόφοι, οι αλιείς και άλλοι, δεν θα υπαχθούν. </w:t>
      </w:r>
    </w:p>
    <w:p w14:paraId="6242BB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Ακούσαμε τον </w:t>
      </w:r>
      <w:r>
        <w:rPr>
          <w:rFonts w:eastAsia="Times New Roman" w:cs="Times New Roman"/>
          <w:szCs w:val="24"/>
        </w:rPr>
        <w:t xml:space="preserve">Κοινοβουλευτικό Εκπρόσωπο </w:t>
      </w:r>
      <w:r>
        <w:rPr>
          <w:rFonts w:eastAsia="Times New Roman" w:cs="Times New Roman"/>
          <w:szCs w:val="24"/>
        </w:rPr>
        <w:t>των Ανεξαρτήτων Ελλήνων να λέει για το αν έχουν βιβλίο εσόδων-εξόδων. Γνωρίζουμε πολύ καλά τι συμβαίνει με αυτές τις κατηγορίες ανθρώπων. Δεν μιλάμε για κάποια πολυεθνική, η οποία έχει ιχθυοκαλλιέργειες. Μιλάμε για απ</w:t>
      </w:r>
      <w:r>
        <w:rPr>
          <w:rFonts w:eastAsia="Times New Roman" w:cs="Times New Roman"/>
          <w:szCs w:val="24"/>
        </w:rPr>
        <w:t xml:space="preserve">λούς ψαράδες, κτηνοτρόφους, τσοπάνους και άλλους. </w:t>
      </w:r>
      <w:r>
        <w:rPr>
          <w:rFonts w:eastAsia="Times New Roman" w:cs="Times New Roman"/>
          <w:szCs w:val="24"/>
        </w:rPr>
        <w:t>Ζ</w:t>
      </w:r>
      <w:r>
        <w:rPr>
          <w:rFonts w:eastAsia="Times New Roman" w:cs="Times New Roman"/>
          <w:szCs w:val="24"/>
        </w:rPr>
        <w:t xml:space="preserve">ητάτε από αυτούς κάποια δικαιολογητικά, τα οποία φυσικά δεν τα είχαν, τουλάχιστον για τα προηγούμενα χρόνια. </w:t>
      </w:r>
    </w:p>
    <w:p w14:paraId="6242BBD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Αλήθεια, γιατί όσοι χρωστούν κάτω από 20.000 ευρώ, που είναι ένα πολύς μεγάλος αριθμός ιδιωτών </w:t>
      </w:r>
      <w:r>
        <w:rPr>
          <w:rFonts w:eastAsia="Times New Roman" w:cs="Times New Roman"/>
          <w:szCs w:val="24"/>
        </w:rPr>
        <w:t xml:space="preserve">επιχειρηματιών που οφείλουν στα πιστωτικά ιδρύματα και άλλο, να μην υπάγονται; Ακούσαμε από κάποιους Βουλευτές της </w:t>
      </w:r>
      <w:r>
        <w:rPr>
          <w:rFonts w:eastAsia="Times New Roman" w:cs="Times New Roman"/>
          <w:szCs w:val="24"/>
        </w:rPr>
        <w:t>σ</w:t>
      </w:r>
      <w:r>
        <w:rPr>
          <w:rFonts w:eastAsia="Times New Roman" w:cs="Times New Roman"/>
          <w:szCs w:val="24"/>
        </w:rPr>
        <w:t>υμπολίτευσης να λέτε ότι θα ληφθεί υπόψη και ότι ναι μεν δεν το προβλέπει το νομοσχέδιο, αλλά άτυπα θα γίνει και αυτό. Με πολλή σοβαρότητα α</w:t>
      </w:r>
      <w:r>
        <w:rPr>
          <w:rFonts w:eastAsia="Times New Roman" w:cs="Times New Roman"/>
          <w:szCs w:val="24"/>
        </w:rPr>
        <w:t xml:space="preserve">ντιμετωπίζετε τόσο σοβαρά ζητήματα. </w:t>
      </w:r>
    </w:p>
    <w:p w14:paraId="6242BBD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Κάτι άλλο: Με τα ψιλά γράμματα της νέας συμφωνίας των τραπεζών, όλοι γνωρίζουμε χρόνια τώρα ότι με χιλιάδες δικαστικές αποφάσεις αυτά τα ψιλά γράμματα των τραπεζών είναι για συνάψεις προηγούμενων δανείων, τα οποία ήταν </w:t>
      </w:r>
      <w:r>
        <w:rPr>
          <w:rFonts w:eastAsia="Times New Roman" w:cs="Times New Roman"/>
          <w:szCs w:val="24"/>
        </w:rPr>
        <w:t>παράνομα, καταχρηστικά. Υπάρχουν οι αποφάσεις αυτές τελεσίδικες εις βάρος των τραπεζών</w:t>
      </w:r>
      <w:r>
        <w:rPr>
          <w:rFonts w:eastAsia="Times New Roman" w:cs="Times New Roman"/>
          <w:szCs w:val="24"/>
        </w:rPr>
        <w:t>,</w:t>
      </w:r>
      <w:r>
        <w:rPr>
          <w:rFonts w:eastAsia="Times New Roman" w:cs="Times New Roman"/>
          <w:szCs w:val="24"/>
        </w:rPr>
        <w:t xml:space="preserve"> υπέρ των δανειοληπτών. Με αυτές τι γίνεται; Με την πρώτη κατοικία τι γίνεται; Με τον ακατάσχετο λογαριασμό τι γίνεται; </w:t>
      </w:r>
    </w:p>
    <w:p w14:paraId="6242BBE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Μην ακούτε κάποιους που σας λένε ότι με κάποιες </w:t>
      </w:r>
      <w:r>
        <w:rPr>
          <w:rFonts w:eastAsia="Times New Roman" w:cs="Times New Roman"/>
          <w:szCs w:val="24"/>
        </w:rPr>
        <w:t xml:space="preserve">διαδικασίες θα μπορέσει να υπάρξει ένας ακατάσχετος λογαριασμός. Δεν υπάρχει κανένας ακατάσχετος λογαριασμός στις επιχειρήσεις. </w:t>
      </w:r>
      <w:r>
        <w:rPr>
          <w:rFonts w:eastAsia="Times New Roman" w:cs="Times New Roman"/>
          <w:szCs w:val="24"/>
        </w:rPr>
        <w:t>Α</w:t>
      </w:r>
      <w:r>
        <w:rPr>
          <w:rFonts w:eastAsia="Times New Roman" w:cs="Times New Roman"/>
          <w:szCs w:val="24"/>
        </w:rPr>
        <w:t>υτό συμβαίνει. Ρωτήστε έξω στην πιάτσα να σας πουν τι γίνεται. Υπάρχουν πάρα πολλοί άνθρωποι, οι οποίοι είναι υποχρεωμένοι να β</w:t>
      </w:r>
      <w:r>
        <w:rPr>
          <w:rFonts w:eastAsia="Times New Roman" w:cs="Times New Roman"/>
          <w:szCs w:val="24"/>
        </w:rPr>
        <w:t xml:space="preserve">άλουν τα λεγόμενα </w:t>
      </w:r>
      <w:r>
        <w:rPr>
          <w:rFonts w:eastAsia="Times New Roman" w:cs="Times New Roman"/>
          <w:szCs w:val="24"/>
          <w:lang w:val="en-US"/>
        </w:rPr>
        <w:t>POS</w:t>
      </w:r>
      <w:r>
        <w:rPr>
          <w:rFonts w:eastAsia="Times New Roman" w:cs="Times New Roman"/>
          <w:szCs w:val="24"/>
        </w:rPr>
        <w:t xml:space="preserve">, που είναι και το μοναδικό αντικείμενο πλέον των τραπεζών. Δηλαδή ανακεφαλαιοποιήσαμε τις τράπεζες με εγγυήσεις του ελληνικού </w:t>
      </w:r>
      <w:r>
        <w:rPr>
          <w:rFonts w:eastAsia="Times New Roman" w:cs="Times New Roman"/>
          <w:szCs w:val="24"/>
        </w:rPr>
        <w:t>δ</w:t>
      </w:r>
      <w:r>
        <w:rPr>
          <w:rFonts w:eastAsia="Times New Roman" w:cs="Times New Roman"/>
          <w:szCs w:val="24"/>
        </w:rPr>
        <w:t>ημοσίου της τάξεως των 240 δισεκατομμυρίων ευρώ μέχρι τα χρόνια του μνημονίου και με ανακεφαλαιοποιήσεις δε</w:t>
      </w:r>
      <w:r>
        <w:rPr>
          <w:rFonts w:eastAsia="Times New Roman" w:cs="Times New Roman"/>
          <w:szCs w:val="24"/>
        </w:rPr>
        <w:t>κάδων δισεκατομμυρίων ευρώ τα χρόνια του μνημονίου -πάνω από 300 δισεκατομμύρια στο σύνολο δηλαδή, που χρεώθηκε ο ελληνικός λαός- για να κάνουν διάφοροι απατεώνες τραπεζίτες τις λάθος κινήσεις τους. Και φτάσαμε στο σημείο</w:t>
      </w:r>
      <w:r>
        <w:rPr>
          <w:rFonts w:eastAsia="Times New Roman" w:cs="Times New Roman"/>
          <w:szCs w:val="24"/>
        </w:rPr>
        <w:t>,</w:t>
      </w:r>
      <w:r>
        <w:rPr>
          <w:rFonts w:eastAsia="Times New Roman" w:cs="Times New Roman"/>
          <w:szCs w:val="24"/>
        </w:rPr>
        <w:t xml:space="preserve"> οι τράπεζες αυτή τη στιγμή το μόν</w:t>
      </w:r>
      <w:r>
        <w:rPr>
          <w:rFonts w:eastAsia="Times New Roman" w:cs="Times New Roman"/>
          <w:szCs w:val="24"/>
        </w:rPr>
        <w:t xml:space="preserve">ο αντικείμενο που έχουν να είναι το πώς θα βάλουν το </w:t>
      </w:r>
      <w:r>
        <w:rPr>
          <w:rFonts w:eastAsia="Times New Roman" w:cs="Times New Roman"/>
          <w:szCs w:val="24"/>
          <w:lang w:val="en-US"/>
        </w:rPr>
        <w:t>POS</w:t>
      </w:r>
      <w:r>
        <w:rPr>
          <w:rFonts w:eastAsia="Times New Roman" w:cs="Times New Roman"/>
          <w:szCs w:val="24"/>
        </w:rPr>
        <w:t xml:space="preserve"> και το ότι έχουν πολλά σχήματα και μεγέθη για να ικανοποιήσουν τα γούστα όλων, όπως λένε στις διαφημίσεις τους. </w:t>
      </w:r>
    </w:p>
    <w:p w14:paraId="6242BBE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Ας υποθέσουμε όμως ότι ήταν ιδανικοί οι όροι και οι προϋποθέσεις στο εν λόγω νομοσχέδι</w:t>
      </w:r>
      <w:r>
        <w:rPr>
          <w:rFonts w:eastAsia="Times New Roman" w:cs="Times New Roman"/>
          <w:szCs w:val="24"/>
        </w:rPr>
        <w:t>ο -που δεν είναι- υπαγωγής στον εξωδικαστικό συμβιβασμό. Με τη γενικότερη οικονομική κατάσταση της πατρίδας μας, η οποία βαίνει συνεχώς</w:t>
      </w:r>
      <w:r>
        <w:rPr>
          <w:rFonts w:eastAsia="Times New Roman" w:cs="Times New Roman"/>
          <w:szCs w:val="24"/>
        </w:rPr>
        <w:t>,</w:t>
      </w:r>
      <w:r>
        <w:rPr>
          <w:rFonts w:eastAsia="Times New Roman" w:cs="Times New Roman"/>
          <w:szCs w:val="24"/>
        </w:rPr>
        <w:t xml:space="preserve"> όλο και περισσότερο προς την καταστροφή, δεν νομίζω ότι θα υπάρξει και κάποια σωτηρία. Έστω ότι ένας κατάφερε να μαζέψε</w:t>
      </w:r>
      <w:r>
        <w:rPr>
          <w:rFonts w:eastAsia="Times New Roman" w:cs="Times New Roman"/>
          <w:szCs w:val="24"/>
        </w:rPr>
        <w:t>ι τα χαρτιά, να προσπεράσει τη γραφειοκρατία, να περάσει το δικαστικό, να τα καταφέρει όλα και να υπαχθεί, όταν όλο το γενικότερο επιχειρηματικό πλαίσιο στην πατρίδα μας ζέχνει, όταν όλα είναι αρνητικά, όταν ο ανταγωνισμός από τη Βουλγαρία, από την Αλβανία</w:t>
      </w:r>
      <w:r>
        <w:rPr>
          <w:rFonts w:eastAsia="Times New Roman" w:cs="Times New Roman"/>
          <w:szCs w:val="24"/>
        </w:rPr>
        <w:t>, την Κροατία, τη Ρουμανία, την Αγγλία, το Λουξεμβούργο, τη Μάλτα και αλλού</w:t>
      </w:r>
      <w:r w:rsidRPr="008F3C85">
        <w:rPr>
          <w:rFonts w:eastAsia="Times New Roman" w:cs="Times New Roman"/>
          <w:szCs w:val="24"/>
        </w:rPr>
        <w:t>,</w:t>
      </w:r>
      <w:r>
        <w:rPr>
          <w:rFonts w:eastAsia="Times New Roman" w:cs="Times New Roman"/>
          <w:szCs w:val="24"/>
        </w:rPr>
        <w:t xml:space="preserve"> στον καιρό της παγκοσμιοποίησης που ζούμε</w:t>
      </w:r>
      <w:r w:rsidRPr="008F3C85">
        <w:rPr>
          <w:rFonts w:eastAsia="Times New Roman" w:cs="Times New Roman"/>
          <w:szCs w:val="24"/>
        </w:rPr>
        <w:t>,</w:t>
      </w:r>
      <w:r>
        <w:rPr>
          <w:rFonts w:eastAsia="Times New Roman" w:cs="Times New Roman"/>
          <w:szCs w:val="24"/>
        </w:rPr>
        <w:t xml:space="preserve"> είναι πολύ πιο ιδανικός, πώς θα μπορέσει να κάνει κάτι; Δεν θα μπορέσει να κάνει τίποτα απολύτως. Όλα αυτά τα ευεργετήματα θα εξανεμίζον</w:t>
      </w:r>
      <w:r>
        <w:rPr>
          <w:rFonts w:eastAsia="Times New Roman" w:cs="Times New Roman"/>
          <w:szCs w:val="24"/>
        </w:rPr>
        <w:t xml:space="preserve">ταν. </w:t>
      </w:r>
    </w:p>
    <w:p w14:paraId="6242BBE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242BBE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Θα χρειαστώ και δύο λεπτά από τη δευτερολογία μου, κύριε Πρόεδρε. </w:t>
      </w:r>
    </w:p>
    <w:p w14:paraId="6242BBE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Ακούσαμε κάποιους από τους προλαλήσαντες ομιλητές, κυρίως της συγκυβέρνησης, να αναφέρονται στους </w:t>
      </w:r>
      <w:r>
        <w:rPr>
          <w:rFonts w:eastAsia="Times New Roman" w:cs="Times New Roman"/>
          <w:szCs w:val="24"/>
        </w:rPr>
        <w:t xml:space="preserve">φορείς και όλοι είπαν θετικά λόγια, εν μέρει, και αυτά από ανάγκη. </w:t>
      </w:r>
    </w:p>
    <w:p w14:paraId="6242BBE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Υπάρχει και ένας φορέας που ήρθε, που ήταν από τον Σύλλογο Δανειοληπτών και Προστασίας Καταναλωτών Βορείου Ελλάδας, ο οποίος είπε κάποιες αλήθειες</w:t>
      </w:r>
      <w:r w:rsidRPr="00A95061">
        <w:rPr>
          <w:rFonts w:eastAsia="Times New Roman" w:cs="Times New Roman"/>
          <w:szCs w:val="24"/>
        </w:rPr>
        <w:t>,</w:t>
      </w:r>
      <w:r>
        <w:rPr>
          <w:rFonts w:eastAsia="Times New Roman" w:cs="Times New Roman"/>
          <w:szCs w:val="24"/>
        </w:rPr>
        <w:t xml:space="preserve"> που αναφέρονταν και στηρίζονταν πάνω σε </w:t>
      </w:r>
      <w:r>
        <w:rPr>
          <w:rFonts w:eastAsia="Times New Roman" w:cs="Times New Roman"/>
          <w:szCs w:val="24"/>
        </w:rPr>
        <w:t>νόμους του ελληνικού κράτους, σχετικά με τα των τραπεζών. Διότι τα τραπεζικά ιδρύματα, προσπαθώντας να καλύψουν τις δικές τους ατιμίες και ατασθαλίες όλων αυτών των τελευταίων δεκαετιών, δημιούργησαν μαύρες τρύπες στα ταμεία τους, διογκώνοντας κατά το παρε</w:t>
      </w:r>
      <w:r>
        <w:rPr>
          <w:rFonts w:eastAsia="Times New Roman" w:cs="Times New Roman"/>
          <w:szCs w:val="24"/>
        </w:rPr>
        <w:t>λθόν τα χρέη των επιχειρήσεων και παρέχοντας άκριτες πιστώσεις πολλές φορές και με τη μορφή όχι μόνο επιχειρηματικών δανείων, αλλά καταναλωτικών, επισκευαστικών ή στεγαστικών δανείων, πιστωτικών καρτών και τώρα έρχονται συντεταγμένα να ζητήσουν την εξαίρεσ</w:t>
      </w:r>
      <w:r>
        <w:rPr>
          <w:rFonts w:eastAsia="Times New Roman" w:cs="Times New Roman"/>
          <w:szCs w:val="24"/>
        </w:rPr>
        <w:t xml:space="preserve">η αυτών των δανείων από τον εξωδικαστικό συμβιβασμό. </w:t>
      </w:r>
    </w:p>
    <w:p w14:paraId="6242BBE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γιατί γίνεται αυτό; Όπως είπαμε, από τις αλλεπάλληλες ανακεφαλαιοποιήσεις κατάφεραν να μαζέψουν το χρήμα και δεν προβαίνουν σε καμμία διορθωτική κίνηση. Οι θέσεις των χιλιάδων δανειοληπτών διατυπώθη</w:t>
      </w:r>
      <w:r>
        <w:rPr>
          <w:rFonts w:eastAsia="Times New Roman" w:cs="Times New Roman"/>
          <w:szCs w:val="24"/>
        </w:rPr>
        <w:t>καν εμπεριστατωμένα και με νομικά επιχειρήματα</w:t>
      </w:r>
      <w:r w:rsidRPr="00A95061">
        <w:rPr>
          <w:rFonts w:eastAsia="Times New Roman" w:cs="Times New Roman"/>
          <w:szCs w:val="24"/>
        </w:rPr>
        <w:t>,</w:t>
      </w:r>
      <w:r>
        <w:rPr>
          <w:rFonts w:eastAsia="Times New Roman" w:cs="Times New Roman"/>
          <w:szCs w:val="24"/>
        </w:rPr>
        <w:t xml:space="preserve"> που στηρίζονται σε δικαστικές αποφάσεις. </w:t>
      </w:r>
    </w:p>
    <w:p w14:paraId="6242BBE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Έχουμε αναφερθεί σαν Χρυσή Αυγή πάμπολλες φορές κατά το παρελθόν εδώ, εντός του ελληνικού Κοινοβουλίου, αλλά και αλλού, ότι είναι περισσότερες από δύο χιλιάδες στον </w:t>
      </w:r>
      <w:r>
        <w:rPr>
          <w:rFonts w:eastAsia="Times New Roman" w:cs="Times New Roman"/>
          <w:szCs w:val="24"/>
        </w:rPr>
        <w:t>αριθμό για όλων των ειδών τα δάνεια υπέρ δανειοληπτών. Και το χειρότερο δεν είναι ότι υπάρχουν αυτές οι αποφάσεις. Το χειρότερο είναι ότι η ελληνική πολιτεία δεν εφαρμόζει το Σύνταγμα, όπως ορίζει και στο άρθρο 95 παράγραφος 5, που λέει ότι τελεσίδικες απο</w:t>
      </w:r>
      <w:r>
        <w:rPr>
          <w:rFonts w:eastAsia="Times New Roman" w:cs="Times New Roman"/>
          <w:szCs w:val="24"/>
        </w:rPr>
        <w:t>φάσεις δικαστηρίων αυτομάτως λογίζονται ως νόμος του κράτους και προς αυτήν την κατεύθυνση θα έπρεπε να κινείται η πολιτεία. Τι λέει με λίγα λόγια; Θα μπορούσαν να έχουν πάρει όλες αυτές τις τελεσίδικες αποφάσεις δικαστηρίων υπέρ δανειοληπτών και αυτομάτως</w:t>
      </w:r>
      <w:r>
        <w:rPr>
          <w:rFonts w:eastAsia="Times New Roman" w:cs="Times New Roman"/>
          <w:szCs w:val="24"/>
        </w:rPr>
        <w:t xml:space="preserve"> να γίνεται νόμος του κράτους και να μην θαλασσοδέρνονται και παλεύουν μόνοι τους οι Έλληνες πολίτες είτε ως επιχειρήσεις είτε ως επιχειρηματίες είτε ως μονάδες. Αυτό λέει με λίγα λόγια.</w:t>
      </w:r>
    </w:p>
    <w:p w14:paraId="6242BBE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Αυτό που διαπιστώθηκε, επίσης, στο εν λόγω νομοσχέδιο είναι ότι νομιμ</w:t>
      </w:r>
      <w:r>
        <w:rPr>
          <w:rFonts w:eastAsia="Times New Roman" w:cs="Times New Roman"/>
          <w:szCs w:val="24"/>
        </w:rPr>
        <w:t>οποιεί τις παρανομίες των τραπεζών. Δεν διαθέτει τα όρια στις τράπεζες και δεν εξετάζει, ανάλογα με τη βιωσιμότητα της εταιρείας, τι μπορεί να πληρώσει ο δανειολήπτης. Κατά τα άλλα είναι ίδιο με τον ν.4224/2013. Το μόνο διαφορετικό που κάνει</w:t>
      </w:r>
      <w:r w:rsidRPr="00542798">
        <w:rPr>
          <w:rFonts w:eastAsia="Times New Roman" w:cs="Times New Roman"/>
          <w:szCs w:val="24"/>
        </w:rPr>
        <w:t>,</w:t>
      </w:r>
      <w:r>
        <w:rPr>
          <w:rFonts w:eastAsia="Times New Roman" w:cs="Times New Roman"/>
          <w:szCs w:val="24"/>
        </w:rPr>
        <w:t xml:space="preserve"> είναι απλά κα</w:t>
      </w:r>
      <w:r>
        <w:rPr>
          <w:rFonts w:eastAsia="Times New Roman" w:cs="Times New Roman"/>
          <w:szCs w:val="24"/>
        </w:rPr>
        <w:t xml:space="preserve">ι μόνο ότι ορίζει αμοιβές διαμεσολαβητών και ότι καθορίζει το ποιος θα είναι ο ειδικός γραμματέας διαχείρισης ιδιωτικού χρέους. </w:t>
      </w:r>
    </w:p>
    <w:p w14:paraId="6242BBE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μπορούσατε να εφαρμόσετε, επίσης, για τους εκατοντάδες χιλιάδες Έλληνες ελευθέρους επαγγελματίες, που αυτήν τη στιγμή αγωνιο</w:t>
      </w:r>
      <w:r>
        <w:rPr>
          <w:rFonts w:eastAsia="Times New Roman" w:cs="Times New Roman"/>
          <w:szCs w:val="24"/>
        </w:rPr>
        <w:t>ύν και θα παλέψουν να υπαχθούν και να ενταχθούν και στο εν λόγο νομοσχέδιο, να κάνετε ό,τι κάνατε για τα διάφορα θαλασσοδάνεια</w:t>
      </w:r>
      <w:r w:rsidRPr="00542798">
        <w:rPr>
          <w:rFonts w:eastAsia="Times New Roman" w:cs="Times New Roman"/>
          <w:szCs w:val="24"/>
        </w:rPr>
        <w:t>,</w:t>
      </w:r>
      <w:r>
        <w:rPr>
          <w:rFonts w:eastAsia="Times New Roman" w:cs="Times New Roman"/>
          <w:szCs w:val="24"/>
        </w:rPr>
        <w:t xml:space="preserve"> όπως έκανε και η Εθνική Τράπεζα για τον Κήρυκα Χανίων του κ. Μητσοτάκη, όπου του είχε δώσει κάτι εκατοντάδες χιλιάδες ευρώ ως δά</w:t>
      </w:r>
      <w:r>
        <w:rPr>
          <w:rFonts w:eastAsia="Times New Roman" w:cs="Times New Roman"/>
          <w:szCs w:val="24"/>
        </w:rPr>
        <w:t>νειο, δεν τα απαίτησε ποτέ πίσω και όταν αποκαλύφθηκε αυτή η λοβιτούρα, του έκαναν έναν διακανονισμό</w:t>
      </w:r>
      <w:r w:rsidRPr="00542798">
        <w:rPr>
          <w:rFonts w:eastAsia="Times New Roman" w:cs="Times New Roman"/>
          <w:szCs w:val="24"/>
        </w:rPr>
        <w:t>,</w:t>
      </w:r>
      <w:r>
        <w:rPr>
          <w:rFonts w:eastAsia="Times New Roman" w:cs="Times New Roman"/>
          <w:szCs w:val="24"/>
        </w:rPr>
        <w:t xml:space="preserve"> που μπορεί να είναι ο ιδανικότερος που υπάρχει σε ολόκληρη την υφήλιο. Κατά το ήμισυ να εφάρμοζαν αυτόν τον διακανονισμό στους ελεύθερους επαγγελματίες, θ</w:t>
      </w:r>
      <w:r>
        <w:rPr>
          <w:rFonts w:eastAsia="Times New Roman" w:cs="Times New Roman"/>
          <w:szCs w:val="24"/>
        </w:rPr>
        <w:t xml:space="preserve">α ήταν όλοι πάρα πολύ ικανοποιημένοι. </w:t>
      </w:r>
    </w:p>
    <w:p w14:paraId="6242BBE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ίδιο, βέβαια, θα μπορούσε να γίνει και για τα εκατομμύρια ευρώ που χρωστάει η Νέα Δημοκρατία και το ΠΑΣΟΚ και υποτίθεται ότι τα έχετε διακανονίσει, με κάτι τρόπους αστείους, φαιδρούς βέβαια. Δεν πρόκειται να αποπλη</w:t>
      </w:r>
      <w:r>
        <w:rPr>
          <w:rFonts w:eastAsia="Times New Roman" w:cs="Times New Roman"/>
          <w:szCs w:val="24"/>
        </w:rPr>
        <w:t xml:space="preserve">ρωθούν ποτέ αυτά τα χρήματα, </w:t>
      </w:r>
      <w:r>
        <w:rPr>
          <w:rFonts w:eastAsia="Times New Roman" w:cs="Times New Roman"/>
          <w:szCs w:val="24"/>
        </w:rPr>
        <w:t xml:space="preserve">που είναι </w:t>
      </w:r>
      <w:r>
        <w:rPr>
          <w:rFonts w:eastAsia="Times New Roman" w:cs="Times New Roman"/>
          <w:szCs w:val="24"/>
        </w:rPr>
        <w:t xml:space="preserve">χρήματα του ελληνικού λαού. </w:t>
      </w:r>
    </w:p>
    <w:p w14:paraId="6242BBE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μπορούσατε, επίσης, να εφαρμόσετε ό,τι κάνατε και με το Μέγαρο Μουσικής. Και δυστυχώς, εντός κι εκτός εισαγωγικών, και οι νυν κυβερνώντες</w:t>
      </w:r>
      <w:r>
        <w:rPr>
          <w:rFonts w:eastAsia="Times New Roman" w:cs="Times New Roman"/>
          <w:szCs w:val="24"/>
        </w:rPr>
        <w:t>,</w:t>
      </w:r>
      <w:r>
        <w:rPr>
          <w:rFonts w:eastAsia="Times New Roman" w:cs="Times New Roman"/>
          <w:szCs w:val="24"/>
        </w:rPr>
        <w:t xml:space="preserve"> που ξαφνικά αγάπησαν και το Μέγαρο Μουσικής, τ</w:t>
      </w:r>
      <w:r>
        <w:rPr>
          <w:rFonts w:eastAsia="Times New Roman" w:cs="Times New Roman"/>
          <w:szCs w:val="24"/>
        </w:rPr>
        <w:t>ο αριστερό προλεταριάτο στην όποια του μορφή, και με συνεχείς προσπάθειες, νομοθετικές ρυθμίσεις -άλλες από το παράθυρο που πάνε να φέρουν- προσπαθούν να δουν πώς θα χαρίσουν τα εκατοντάδες εκατομμύρια ευρώ που χρωστάει το Μέγαρο Μουσικής ή να κάνετε κάποι</w:t>
      </w:r>
      <w:r>
        <w:rPr>
          <w:rFonts w:eastAsia="Times New Roman" w:cs="Times New Roman"/>
          <w:szCs w:val="24"/>
        </w:rPr>
        <w:t xml:space="preserve">ες συμφωνίες όπως και με την </w:t>
      </w:r>
      <w:r>
        <w:rPr>
          <w:rFonts w:eastAsia="Times New Roman" w:cs="Times New Roman"/>
          <w:szCs w:val="24"/>
        </w:rPr>
        <w:t>«</w:t>
      </w:r>
      <w:r>
        <w:rPr>
          <w:rFonts w:eastAsia="Times New Roman" w:cs="Times New Roman"/>
          <w:szCs w:val="24"/>
          <w:lang w:val="en-US"/>
        </w:rPr>
        <w:t>FRAPORT</w:t>
      </w:r>
      <w:r w:rsidRPr="00CC1052">
        <w:rPr>
          <w:rFonts w:eastAsia="Times New Roman" w:cs="Times New Roman"/>
          <w:szCs w:val="24"/>
        </w:rPr>
        <w:t>”</w:t>
      </w:r>
      <w:r>
        <w:rPr>
          <w:rFonts w:eastAsia="Times New Roman" w:cs="Times New Roman"/>
          <w:szCs w:val="24"/>
        </w:rPr>
        <w:t>, όπου ξαφνικά βλέπουμε ότι αυτή η εταιρεία, η οποία με τα έσοδα του ενός έτους που θα είχαν τα αεροδρόμια –αυτό ήταν το τίμημα επί της ουσίας- άρχισε να βάζει ειδικά τέλη και φόρους, 5.500% αύξηση νομίζω στις άγονες γ</w:t>
      </w:r>
      <w:r>
        <w:rPr>
          <w:rFonts w:eastAsia="Times New Roman" w:cs="Times New Roman"/>
          <w:szCs w:val="24"/>
        </w:rPr>
        <w:t xml:space="preserve">ραμμές, κάτι τέτοια παρανοϊκά και τρελά νούμερα. </w:t>
      </w:r>
    </w:p>
    <w:p w14:paraId="6242BBE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που βγήκατε εδώ στο Βήμα και ομιλείτε ως Αξιωματική Αντιπολίτευση και στηλιτεύετε το τι κάνει η </w:t>
      </w:r>
      <w:r>
        <w:rPr>
          <w:rFonts w:eastAsia="Times New Roman" w:cs="Times New Roman"/>
          <w:szCs w:val="24"/>
        </w:rPr>
        <w:t xml:space="preserve">συγκυβέρνηση </w:t>
      </w:r>
      <w:r>
        <w:rPr>
          <w:rFonts w:eastAsia="Times New Roman" w:cs="Times New Roman"/>
          <w:szCs w:val="24"/>
        </w:rPr>
        <w:t>ΣΥΡΙΖΑ-ΑΝΕΛ, είσαστε το ίδιο συνυπεύθυνοι, διότι κυβερνούσατε πριν α</w:t>
      </w:r>
      <w:r>
        <w:rPr>
          <w:rFonts w:eastAsia="Times New Roman" w:cs="Times New Roman"/>
          <w:szCs w:val="24"/>
        </w:rPr>
        <w:t>πό αυτούς, έχετε ψηφίσει όλα τα μνημόνια παρέα, με ό,τι αυτό συνεπάγεται, και δεν δικαιούστε να κουνάτε το δάχτυλο</w:t>
      </w:r>
      <w:r>
        <w:rPr>
          <w:rFonts w:eastAsia="Times New Roman" w:cs="Times New Roman"/>
          <w:szCs w:val="24"/>
        </w:rPr>
        <w:t>,</w:t>
      </w:r>
      <w:r>
        <w:rPr>
          <w:rFonts w:eastAsia="Times New Roman" w:cs="Times New Roman"/>
          <w:szCs w:val="24"/>
        </w:rPr>
        <w:t xml:space="preserve"> για μια ακόμη φορά. Αν θέλατε να βοηθήσετε όλους τους ελεύθερους επαγγελματίες όλων των κατηγοριών, θα μπορούσατε να κάνετε πολλά από τα ανω</w:t>
      </w:r>
      <w:r>
        <w:rPr>
          <w:rFonts w:eastAsia="Times New Roman" w:cs="Times New Roman"/>
          <w:szCs w:val="24"/>
        </w:rPr>
        <w:t>τέρω, όπως είπαμε, να μειώσετε τον ΦΠΑ, να τους έχετε έναν ακατάσχετο λογαριασμό…</w:t>
      </w:r>
    </w:p>
    <w:p w14:paraId="6242BBE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τελειώνει και η δευτερολογία σας. </w:t>
      </w:r>
    </w:p>
    <w:p w14:paraId="6242BBE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Τελειώνω σε τριάντα δευτερόλεπτα, κύριε Πρόεδρε. Επιτρέψτε μου. </w:t>
      </w:r>
    </w:p>
    <w:p w14:paraId="6242BBE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είναι μ</w:t>
      </w:r>
      <w:r>
        <w:rPr>
          <w:rFonts w:eastAsia="Times New Roman" w:cs="Times New Roman"/>
          <w:szCs w:val="24"/>
        </w:rPr>
        <w:t xml:space="preserve">παταχτσήδες. Σας ζητάνε να έχουν έναν ακατάσχετο λογαριασμό, έναν λογαριασμό από τον οποίο, από τα </w:t>
      </w:r>
      <w:r>
        <w:rPr>
          <w:rFonts w:eastAsia="Times New Roman" w:cs="Times New Roman"/>
          <w:szCs w:val="24"/>
          <w:lang w:val="en-US"/>
        </w:rPr>
        <w:t>POS</w:t>
      </w:r>
      <w:r>
        <w:rPr>
          <w:rFonts w:eastAsia="Times New Roman" w:cs="Times New Roman"/>
          <w:szCs w:val="24"/>
        </w:rPr>
        <w:t>, να κρατάει το κράτος ένα μικρό ποσοστό και το υπόλοιπο να το κρατάνε αυτοί για να μπορέσουν να κινούν τις επιχειρήσεις τους, διότι αν δεν υπάρχει επιχεί</w:t>
      </w:r>
      <w:r>
        <w:rPr>
          <w:rFonts w:eastAsia="Times New Roman" w:cs="Times New Roman"/>
          <w:szCs w:val="24"/>
        </w:rPr>
        <w:t xml:space="preserve">ρηση, μετά το κράτος δεν θα εισπράττει τίποτα απολύτως.  </w:t>
      </w:r>
    </w:p>
    <w:p w14:paraId="6242BBF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Στην τελική -για να πούμε και κάποια πράγματα- χαρίστε και κάποια δάνεια. Δεν ξέρω, κάποια στυγνά δικτατορικά καθεστώτα χάριζαν τα δάνεια στο παρελθόν. Δύο φορές έχει γίνει αυτό. </w:t>
      </w:r>
    </w:p>
    <w:p w14:paraId="6242BBF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Όπως και να έχει, τελειώνοντας θα αναφερθώ γρήγορα  στις τροπολογίες. Στις δύο τροπολογίες τασσόμεθα κατά. </w:t>
      </w:r>
      <w:r>
        <w:rPr>
          <w:rFonts w:eastAsia="Times New Roman" w:cs="Times New Roman"/>
          <w:szCs w:val="24"/>
        </w:rPr>
        <w:t>Θ</w:t>
      </w:r>
      <w:r>
        <w:rPr>
          <w:rFonts w:eastAsia="Times New Roman" w:cs="Times New Roman"/>
          <w:szCs w:val="24"/>
        </w:rPr>
        <w:t xml:space="preserve">α κάνω κι ένα γρήγορο σχόλιο γι’ αυτήν τη φωτογραφική τροπολογία στην κυριολεξία, που ήρθε και ο κ. Δημητριαδής στο Βήμα για να την δικαιολογήσει. </w:t>
      </w:r>
      <w:r>
        <w:rPr>
          <w:rFonts w:eastAsia="Times New Roman" w:cs="Times New Roman"/>
          <w:szCs w:val="24"/>
        </w:rPr>
        <w:t>Να μας πει μόνο για ποια εταιρεία είναι αυτή η τροπολογία</w:t>
      </w:r>
      <w:r>
        <w:rPr>
          <w:rFonts w:eastAsia="Times New Roman" w:cs="Times New Roman"/>
          <w:szCs w:val="24"/>
        </w:rPr>
        <w:t>,</w:t>
      </w:r>
      <w:r>
        <w:rPr>
          <w:rFonts w:eastAsia="Times New Roman" w:cs="Times New Roman"/>
          <w:szCs w:val="24"/>
        </w:rPr>
        <w:t xml:space="preserve"> που είναι δεύτερη φορά που τη φέρνουν και προσπαθούν να την περάσουν με διάφορες πολύ φαιδρές και αστείες τροπολογίες. </w:t>
      </w:r>
    </w:p>
    <w:p w14:paraId="6242BBF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Χρυσή Αυγή θα δηλώσει «παρών» στο εν λόγω νομοσχέδιο. Λέμε δεν είναι ό,τι π</w:t>
      </w:r>
      <w:r>
        <w:rPr>
          <w:rFonts w:eastAsia="Times New Roman" w:cs="Times New Roman"/>
          <w:szCs w:val="24"/>
        </w:rPr>
        <w:t xml:space="preserve">ιο ιδανικό, αλλά όταν εκατοντάδες χιλιάδες άνθρωποι κρέμονται από αυτό, όπως και να έχει, εμείς δεν μπορούμε να τους στερήσουμε αυτήν την ελπίδα μέχρι να έρθει κάτι πολύ καλύτερο. </w:t>
      </w:r>
    </w:p>
    <w:p w14:paraId="6242BBF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42BBF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Κ</w:t>
      </w:r>
      <w:r>
        <w:rPr>
          <w:rFonts w:eastAsia="Times New Roman" w:cs="Times New Roman"/>
          <w:szCs w:val="24"/>
        </w:rPr>
        <w:t xml:space="preserve">ύριε Πρόεδρε, παρακαλώ τον λόγο. </w:t>
      </w:r>
    </w:p>
    <w:p w14:paraId="6242BBF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Πόσο χρόνο θα χρειαστείτε, κύριε Υπουργέ;</w:t>
      </w:r>
    </w:p>
    <w:p w14:paraId="6242BBF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Περίπου δέκα λεπτά. </w:t>
      </w:r>
    </w:p>
    <w:p w14:paraId="6242BBF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Υπουργός Οικονομίας </w:t>
      </w:r>
      <w:r>
        <w:rPr>
          <w:rFonts w:eastAsia="Times New Roman" w:cs="Times New Roman"/>
          <w:szCs w:val="24"/>
        </w:rPr>
        <w:t>και Ανάπτυξης, κ. Δήμος Παπαδημητρίου, για μια παρέμβαση.</w:t>
      </w:r>
    </w:p>
    <w:p w14:paraId="6242BBF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Ευχαριστώ, κύριε Πρόεδρε. </w:t>
      </w:r>
    </w:p>
    <w:p w14:paraId="6242BBF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απαντήσω σε μερικές ερωτήσεις που έγιναν και επίσης να τοποθετηθώ για την τρο</w:t>
      </w:r>
      <w:r>
        <w:rPr>
          <w:rFonts w:eastAsia="Times New Roman" w:cs="Times New Roman"/>
          <w:szCs w:val="24"/>
        </w:rPr>
        <w:t xml:space="preserve">πολογία του κ. Δημητριάδη. </w:t>
      </w:r>
    </w:p>
    <w:p w14:paraId="6242BBF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Όπως ξέρετε, το νομοσχέδιο έρχεται στη Βουλή μετά από σκληρή διαπραγμάτευση με τους θεσμούς και κατόπιν διαβούλευσης με εμπλεκόμενα μέρη, συμπεριλαμβανομένων των τραπεζών και άλλων φορέων. Οι τροπολογίες που κατατέθηκαν, λοιπόν,</w:t>
      </w:r>
      <w:r>
        <w:rPr>
          <w:rFonts w:eastAsia="Times New Roman" w:cs="Times New Roman"/>
          <w:szCs w:val="24"/>
        </w:rPr>
        <w:t xml:space="preserve"> από τη Δημοκρατική Συμπαράταξη, τον κ. Θεοχάρη και τον κ. Καρρά δεν μπορούν να γίνουν αποδεκτές. </w:t>
      </w:r>
    </w:p>
    <w:p w14:paraId="6242BBF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Μία ερώτηση που έγινε</w:t>
      </w:r>
      <w:r>
        <w:rPr>
          <w:rFonts w:eastAsia="Times New Roman" w:cs="Times New Roman"/>
          <w:szCs w:val="24"/>
        </w:rPr>
        <w:t>,</w:t>
      </w:r>
      <w:r>
        <w:rPr>
          <w:rFonts w:eastAsia="Times New Roman" w:cs="Times New Roman"/>
          <w:szCs w:val="24"/>
        </w:rPr>
        <w:t xml:space="preserve"> ήταν πόσο χρόνο θα πάρει η διαδικασία. Υπολογίζουμε ότι η κανονική διαδικασία δεν θα πάρει παραπάνω από τρεις μήνες, δεν θα υπερβεί το</w:t>
      </w:r>
      <w:r>
        <w:rPr>
          <w:rFonts w:eastAsia="Times New Roman" w:cs="Times New Roman"/>
          <w:szCs w:val="24"/>
        </w:rPr>
        <w:t xml:space="preserve">υς τρεις μήνες. </w:t>
      </w:r>
    </w:p>
    <w:p w14:paraId="6242BBF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 Γεωργιάδης ρώτησε ποια είναι τα κίνητρα αυτού του νομοσχεδίου, του εξωδικαστικού μηχανισμού. Είναι πολλά τα κίνητρα, αλλά θα περιοριστώ σε δύο, τα οποία ανέφερα και στην τοποθέτησή μου. Είναι ο συντονισμός όλων των πιστωτών στο ίδιο τ</w:t>
      </w:r>
      <w:r>
        <w:rPr>
          <w:rFonts w:eastAsia="Times New Roman" w:cs="Times New Roman"/>
          <w:szCs w:val="24"/>
        </w:rPr>
        <w:t xml:space="preserve">ραπέζι, που δεν είναι μια εύκολη υπόθεση. Και δεύτερον, το νομοσχέδιο δίνει τη δυνατότητα σε κάθε πιστωτή να έχει πλήρη εικόνα των περιουσιακών στοιχείων και οφειλών του κάθε οφειλέτη. </w:t>
      </w:r>
    </w:p>
    <w:p w14:paraId="6242BBF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Έχει ειπωθεί –δεν ξέρω ποιος το είπε και ζητώ συγγνώμη γι’ αυτό- ότι ο</w:t>
      </w:r>
      <w:r>
        <w:rPr>
          <w:rFonts w:eastAsia="Times New Roman" w:cs="Times New Roman"/>
          <w:szCs w:val="24"/>
        </w:rPr>
        <w:t xml:space="preserve">ι τράπεζες χρηματοδοτούν την πλατφόρμα. Οι τράπεζες δεν χρηματοδοτούν την πλατφόρμα. Χρηματοδοτούν μια μελέτη για τον εξωδικαστικό μηχανισμό και πώς να χρησιμοποιηθεί η πλατφόρμα. Η πλατφόρμα έχει αρχίσει να κατασκευάζεται από τον προηγούμενο Αύγουστο και </w:t>
      </w:r>
      <w:r>
        <w:rPr>
          <w:rFonts w:eastAsia="Times New Roman" w:cs="Times New Roman"/>
          <w:szCs w:val="24"/>
        </w:rPr>
        <w:t xml:space="preserve">νομίζουμε ότι όταν το νομοσχέδιο θα έρθει για εφαρμογή ύστερα από τρεις μήνες, θα είμαστε έτοιμοι. </w:t>
      </w:r>
    </w:p>
    <w:p w14:paraId="6242BBF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Έχει γίνει μια ερώτηση για τον αριθμό των επιχειρήσεων που θα ενταχθούν στον μηχανισμό. </w:t>
      </w:r>
      <w:r>
        <w:rPr>
          <w:rFonts w:eastAsia="Times New Roman" w:cs="Times New Roman"/>
          <w:szCs w:val="24"/>
        </w:rPr>
        <w:t>Θ</w:t>
      </w:r>
      <w:r>
        <w:rPr>
          <w:rFonts w:eastAsia="Times New Roman" w:cs="Times New Roman"/>
          <w:szCs w:val="24"/>
        </w:rPr>
        <w:t>α αναφερθώ στον κ. Καββαθά του ΓΣΕΒΕΕ, που εκτίμησε ότι θα είναι τε</w:t>
      </w:r>
      <w:r>
        <w:rPr>
          <w:rFonts w:eastAsia="Times New Roman" w:cs="Times New Roman"/>
          <w:szCs w:val="24"/>
        </w:rPr>
        <w:t>τρακόσιες χιλιάδες επιχειρήσεις. Η αλήθεια, όμως, είναι ότι δεν μπορεί κανείς με ακρίβεια να αποτυπώσει πόσες βιώσιμες υπερχρεωμένες επιχειρήσεις θα ενταχθούν στον μηχανισμό. Πάντως, η Ειδική Γραμματεία Διαχείρισης Ιδιωτικού Χρέους μάς πληροφορεί ότι  θα ε</w:t>
      </w:r>
      <w:r>
        <w:rPr>
          <w:rFonts w:eastAsia="Times New Roman" w:cs="Times New Roman"/>
          <w:szCs w:val="24"/>
        </w:rPr>
        <w:t xml:space="preserve">ίναι χιλιάδες επιχειρήσεις. </w:t>
      </w:r>
    </w:p>
    <w:p w14:paraId="6242BBF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Θέλω, επίσης, να υπογραμμίσω αυτό που είπε ο κ. Παπαχριστόπουλος για τους αγρότες, ότι οι περισσότεροι αγρότες κρατούν βιβλία εσόδων και εξόδων και συνεπώς, υπάγονται σε αυτό το νομοσχέδιο. </w:t>
      </w:r>
    </w:p>
    <w:p w14:paraId="6242BC0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Επίσης, τέθηκε ερώτημα για το τι θα </w:t>
      </w:r>
      <w:r>
        <w:rPr>
          <w:rFonts w:eastAsia="Times New Roman" w:cs="Times New Roman"/>
          <w:szCs w:val="24"/>
        </w:rPr>
        <w:t xml:space="preserve">γίνει με τα επιχειρησιακά δάνεια σε ξένο νόμισμα. Τα δάνεια επιχειρήσεων σε ξένο νόμισμα εντάσσονται στον μηχανισμό. Οι τράπεζες μπορεί να μην θέλουν να ενταχθούν, αλλά εντάσσονται. </w:t>
      </w:r>
    </w:p>
    <w:p w14:paraId="6242BC0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Υπουργός Δικαιοσύνης μάς έχει διαβεβαιώσει ότι το επόμενο νομοσχέδιο πο</w:t>
      </w:r>
      <w:r>
        <w:rPr>
          <w:rFonts w:eastAsia="Times New Roman" w:cs="Times New Roman"/>
          <w:szCs w:val="24"/>
        </w:rPr>
        <w:t xml:space="preserve">υ θα καταθέσει στη Βουλή θα περιέχει και τη διάταξη για την προστασία των στελεχών των τραπεζών και του δημοσίου. </w:t>
      </w:r>
    </w:p>
    <w:p w14:paraId="6242BC0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θα αναφερθώ στον κ. Δένδια</w:t>
      </w:r>
      <w:r>
        <w:rPr>
          <w:rFonts w:eastAsia="Times New Roman" w:cs="Times New Roman"/>
          <w:szCs w:val="24"/>
        </w:rPr>
        <w:t>,</w:t>
      </w:r>
      <w:r>
        <w:rPr>
          <w:rFonts w:eastAsia="Times New Roman" w:cs="Times New Roman"/>
          <w:szCs w:val="24"/>
        </w:rPr>
        <w:t xml:space="preserve"> που είπε ότι το νομοσχέδιο ήταν γραμμένο στην αγγλική, ήρθε από το εξωτερικό και μεταφράστηκε εδώ. Ήταν κάπως</w:t>
      </w:r>
      <w:r>
        <w:rPr>
          <w:rFonts w:eastAsia="Times New Roman" w:cs="Times New Roman"/>
          <w:szCs w:val="24"/>
        </w:rPr>
        <w:t xml:space="preserve"> διαφορετικά τα πράγματα. Το γράψαμε εμείς στα ελληνικά και τα αγγλικά για να το στείλουμε στους θεσμούς.</w:t>
      </w:r>
    </w:p>
    <w:p w14:paraId="6242BC0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θέλω να μιλήσω για την τροπολογία του κ. Δημητριάδη. Πολλά ακούστηκαν για την τροπολογία αυτή, ότι είναι φωτογραφική για κάποιους και ότι υπάρχ</w:t>
      </w:r>
      <w:r>
        <w:rPr>
          <w:rFonts w:eastAsia="Times New Roman" w:cs="Times New Roman"/>
          <w:szCs w:val="24"/>
        </w:rPr>
        <w:t>ουν υποψίες, ότι υπάρχει διαφθορά. Εγώ δεν γνωρίζω τίποτα γι’ αυτό και ούτε υποψιάζομαι. Άκουσα την τοποθέτησ</w:t>
      </w:r>
      <w:r>
        <w:rPr>
          <w:rFonts w:eastAsia="Times New Roman" w:cs="Times New Roman"/>
          <w:szCs w:val="24"/>
        </w:rPr>
        <w:t>ή</w:t>
      </w:r>
      <w:r>
        <w:rPr>
          <w:rFonts w:eastAsia="Times New Roman" w:cs="Times New Roman"/>
          <w:szCs w:val="24"/>
        </w:rPr>
        <w:t xml:space="preserve"> του πολύ προσεκτικά και διάβασα την αιτιολογική έκθεση της τροπολογίας. Και βασισμένος σε αυτά, αποδέχομαι…</w:t>
      </w:r>
    </w:p>
    <w:p w14:paraId="6242BC04"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έ</w:t>
      </w:r>
      <w:r>
        <w:rPr>
          <w:rFonts w:eastAsia="Times New Roman" w:cs="Times New Roman"/>
          <w:szCs w:val="24"/>
        </w:rPr>
        <w:t>ντονες διαμαρτυρίες από τ</w:t>
      </w:r>
      <w:r>
        <w:rPr>
          <w:rFonts w:eastAsia="Times New Roman" w:cs="Times New Roman"/>
          <w:szCs w:val="24"/>
        </w:rPr>
        <w:t>ην πτέρυγα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6242BC0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ντρέπεσαι; Δεν ντρέπεσαι;</w:t>
      </w:r>
    </w:p>
    <w:p w14:paraId="6242BC06"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πάρα πολύ! </w:t>
      </w:r>
    </w:p>
    <w:p w14:paraId="6242BC0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σηκώσετε το χεράκι σας </w:t>
      </w:r>
      <w:r>
        <w:rPr>
          <w:rFonts w:eastAsia="Times New Roman" w:cs="Times New Roman"/>
          <w:szCs w:val="24"/>
        </w:rPr>
        <w:t>ένας-</w:t>
      </w:r>
      <w:r>
        <w:rPr>
          <w:rFonts w:eastAsia="Times New Roman" w:cs="Times New Roman"/>
          <w:szCs w:val="24"/>
        </w:rPr>
        <w:t>ένας.</w:t>
      </w:r>
    </w:p>
    <w:p w14:paraId="6242BC08"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Ησυχία! </w:t>
      </w:r>
    </w:p>
    <w:p w14:paraId="6242BC0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ντρέπεσαι;</w:t>
      </w:r>
    </w:p>
    <w:p w14:paraId="6242BC0A"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Λοιπόν, </w:t>
      </w:r>
      <w:r>
        <w:rPr>
          <w:rFonts w:eastAsia="Times New Roman"/>
          <w:bCs/>
        </w:rPr>
        <w:t>κύριε Υπουργέ,</w:t>
      </w:r>
      <w:r>
        <w:rPr>
          <w:rFonts w:eastAsia="Times New Roman" w:cs="Times New Roman"/>
          <w:szCs w:val="24"/>
        </w:rPr>
        <w:t xml:space="preserve"> έχετε να προσθέσετε κάτι άλλο.</w:t>
      </w:r>
    </w:p>
    <w:p w14:paraId="6242BC0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Όχι, τελείωσα.</w:t>
      </w:r>
    </w:p>
    <w:p w14:paraId="6242BC0C"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Ευχαριστώ. </w:t>
      </w:r>
    </w:p>
    <w:p w14:paraId="6242BC0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Μπγιάλας έχει τον λόγο.</w:t>
      </w:r>
    </w:p>
    <w:p w14:paraId="6242BC0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Ζητώ εγώ τον λόγο.</w:t>
      </w:r>
    </w:p>
    <w:p w14:paraId="6242BC0F"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Ο κ. Μπγιάλας έχει τον λόγο!</w:t>
      </w:r>
    </w:p>
    <w:p w14:paraId="6242BC1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Ζητώ εγώ τον λόγο ως Κοινοβουλευτικός Εκπρόσωπος, κατά τον Κανονισμό, αντιδρώντας στην τοποθέτηση του Υπουργο</w:t>
      </w:r>
      <w:r>
        <w:rPr>
          <w:rFonts w:eastAsia="Times New Roman" w:cs="Times New Roman"/>
          <w:szCs w:val="24"/>
        </w:rPr>
        <w:t xml:space="preserve">ύ. </w:t>
      </w:r>
    </w:p>
    <w:p w14:paraId="6242BC11"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6242BC12"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Θα πάρετε μετά τον λόγο.</w:t>
      </w:r>
    </w:p>
    <w:p w14:paraId="6242BC1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σηκώσετε το χεράκι σας και θα ψηφίσετε </w:t>
      </w:r>
      <w:r>
        <w:rPr>
          <w:rFonts w:eastAsia="Times New Roman" w:cs="Times New Roman"/>
          <w:szCs w:val="24"/>
        </w:rPr>
        <w:t>ένας-</w:t>
      </w:r>
      <w:r>
        <w:rPr>
          <w:rFonts w:eastAsia="Times New Roman" w:cs="Times New Roman"/>
          <w:szCs w:val="24"/>
        </w:rPr>
        <w:t>ένας!</w:t>
      </w:r>
    </w:p>
    <w:p w14:paraId="6242BC14" w14:textId="77777777" w:rsidR="000E4403" w:rsidRDefault="00E3488B">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14:paraId="6242BC1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Κύριοι συνάδελφοι…</w:t>
      </w:r>
    </w:p>
    <w:p w14:paraId="6242BC16" w14:textId="77777777" w:rsidR="000E4403" w:rsidRDefault="00E3488B">
      <w:pPr>
        <w:spacing w:line="600" w:lineRule="auto"/>
        <w:ind w:firstLine="720"/>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w:t>
      </w:r>
      <w:r>
        <w:rPr>
          <w:rFonts w:eastAsia="Times New Roman"/>
          <w:b/>
          <w:bCs/>
        </w:rPr>
        <w:t>(Γεώργιος Βαρεμένος):</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συνεχίστε.</w:t>
      </w:r>
    </w:p>
    <w:p w14:paraId="6242BC1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Θα πρέπει να ηρεμήσει και το Σώμα.</w:t>
      </w:r>
    </w:p>
    <w:p w14:paraId="6242BC1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Μιλάμε για τον εξωδικαστικό μηχανισμό χρεωμένων επιχειρήσεων. Ο τίτλος λέει πολλά. Μπαίνει η αναγκαιότητα, δηλαδή, να φέρουμε ένα τέτοιο νομοσχέδιο. Μπήκε τώρα </w:t>
      </w:r>
      <w:r>
        <w:rPr>
          <w:rFonts w:eastAsia="Times New Roman" w:cs="Times New Roman"/>
          <w:szCs w:val="24"/>
        </w:rPr>
        <w:t>η αναγκαιότητα; Σαφώς, όχι.</w:t>
      </w:r>
    </w:p>
    <w:p w14:paraId="6242BC1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Γιατί δημιουργήθηκε αυτός ο μεγάλος όγκος των χρεωμένων επιχειρήσεων; Δημιουργήθηκε σήμερα; Σαφώς, όχι. Από πού απορρέει αυτή η αναγκαιότητα; Από τη χρεοκοπία της χώρας. Πότε χρεοκόπησε η χώρα; Όλοι το γνωρίζουμε. Το 2008-2009. </w:t>
      </w:r>
      <w:r>
        <w:rPr>
          <w:rFonts w:eastAsia="Times New Roman" w:cs="Times New Roman"/>
          <w:szCs w:val="24"/>
        </w:rPr>
        <w:t>Γιατί χρεοκόπησε η χώρα; Πάλι το γνωρίζουμε. Ποιοι διοικούσαν όταν χρεοκόπησε η χώρα; Και αυτό νομίζω είναι γνωστό στον ελληνικό λαό.</w:t>
      </w:r>
    </w:p>
    <w:p w14:paraId="6242BC1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σήμερα σε αυτό το νομοσχέδιο που συζητάμε, άνθρωποι που ευαγγελίζονται ότι θέλουν να βοηθήσουν</w:t>
      </w:r>
      <w:r>
        <w:rPr>
          <w:rFonts w:eastAsia="Times New Roman" w:cs="Times New Roman"/>
          <w:szCs w:val="24"/>
        </w:rPr>
        <w:t>,</w:t>
      </w:r>
      <w:r>
        <w:rPr>
          <w:rFonts w:eastAsia="Times New Roman" w:cs="Times New Roman"/>
          <w:szCs w:val="24"/>
        </w:rPr>
        <w:t xml:space="preserve"> δεν μπορούν να βγάζου</w:t>
      </w:r>
      <w:r>
        <w:rPr>
          <w:rFonts w:eastAsia="Times New Roman" w:cs="Times New Roman"/>
          <w:szCs w:val="24"/>
        </w:rPr>
        <w:t>ν την ουρά τους απέξω. Δεν μπορεί να λένε «</w:t>
      </w:r>
      <w:r>
        <w:rPr>
          <w:rFonts w:eastAsia="Times New Roman" w:cs="Times New Roman"/>
          <w:szCs w:val="24"/>
        </w:rPr>
        <w:t>δ</w:t>
      </w:r>
      <w:r>
        <w:rPr>
          <w:rFonts w:eastAsia="Times New Roman" w:cs="Times New Roman"/>
          <w:szCs w:val="24"/>
        </w:rPr>
        <w:t xml:space="preserve">εν ψηφίζουμε». Αλλά τι να κάνουμε; </w:t>
      </w:r>
    </w:p>
    <w:p w14:paraId="6242BC1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και γενικά η </w:t>
      </w:r>
      <w:r>
        <w:rPr>
          <w:rFonts w:eastAsia="Times New Roman" w:cs="Times New Roman"/>
          <w:szCs w:val="24"/>
        </w:rPr>
        <w:t>Α</w:t>
      </w:r>
      <w:r>
        <w:rPr>
          <w:rFonts w:eastAsia="Times New Roman" w:cs="Times New Roman"/>
          <w:szCs w:val="24"/>
        </w:rPr>
        <w:t>ντιπολίτευση –κατά κύριο λόγο, η Αξιωματική Αντιπολίτευση- αυτό το οποίο βλέπει είναι μόνο χάος. Ό,τι και αν συμβαίνει σε αυτή τη χώρα,</w:t>
      </w:r>
      <w:r>
        <w:rPr>
          <w:rFonts w:eastAsia="Times New Roman" w:cs="Times New Roman"/>
          <w:szCs w:val="24"/>
        </w:rPr>
        <w:t xml:space="preserve"> επειδή κυβερνάει ο ΣΥΡΙΖΑ, είναι μόνο χάος. Καταστροφή τα πάντα. </w:t>
      </w:r>
    </w:p>
    <w:p w14:paraId="6242BC1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φθάνουμε σε σημείο να βλέπουμε την Αξιωματική Αντιπολίτευση, η οποία ευαγγελίζεται ότι είναι το φιλελεύθερο κόμμα, το κόμμα που θέλει την επιχειρηματικότητα, που θέλει να λειτουργούν οι</w:t>
      </w:r>
      <w:r>
        <w:rPr>
          <w:rFonts w:eastAsia="Times New Roman" w:cs="Times New Roman"/>
          <w:szCs w:val="24"/>
        </w:rPr>
        <w:t xml:space="preserve"> επιχειρήσεις και να βοηθάει τις επιχειρήσεις, να κάνει τι; Να έρχεται ενάντια σε έναν νόμο που θα βοηθήσει τις επιχειρήσεις!</w:t>
      </w:r>
    </w:p>
    <w:p w14:paraId="6242BC1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 πάση περιπτώσει, αν μέσα σε αυτό το νομοσχέδιο υπάρχουν κάποιες αβλεψίες ή κάποια πράγματα</w:t>
      </w:r>
      <w:r>
        <w:rPr>
          <w:rFonts w:eastAsia="Times New Roman" w:cs="Times New Roman"/>
          <w:szCs w:val="24"/>
        </w:rPr>
        <w:t>,</w:t>
      </w:r>
      <w:r>
        <w:rPr>
          <w:rFonts w:eastAsia="Times New Roman" w:cs="Times New Roman"/>
          <w:szCs w:val="24"/>
        </w:rPr>
        <w:t xml:space="preserve"> τα οποία θα ήθελαν μια διόρθωση, εκ</w:t>
      </w:r>
      <w:r>
        <w:rPr>
          <w:rFonts w:eastAsia="Times New Roman" w:cs="Times New Roman"/>
          <w:szCs w:val="24"/>
        </w:rPr>
        <w:t xml:space="preserve">εί θα ήταν θετική η συμβολή της </w:t>
      </w:r>
      <w:r>
        <w:rPr>
          <w:rFonts w:eastAsia="Times New Roman" w:cs="Times New Roman"/>
          <w:szCs w:val="24"/>
        </w:rPr>
        <w:t>Α</w:t>
      </w:r>
      <w:r>
        <w:rPr>
          <w:rFonts w:eastAsia="Times New Roman" w:cs="Times New Roman"/>
          <w:szCs w:val="24"/>
        </w:rPr>
        <w:t xml:space="preserve">ντιπολίτευσης, να έρθει και να πει </w:t>
      </w:r>
      <w:r>
        <w:rPr>
          <w:rFonts w:eastAsia="Times New Roman" w:cs="Times New Roman"/>
          <w:szCs w:val="24"/>
        </w:rPr>
        <w:t>ν</w:t>
      </w:r>
      <w:r>
        <w:rPr>
          <w:rFonts w:eastAsia="Times New Roman" w:cs="Times New Roman"/>
          <w:szCs w:val="24"/>
        </w:rPr>
        <w:t>αι, στηρίζουμε το νομοσχέδιο. Πρέπει, όμως, να συμβούν ένα, δύο, τρία πράγματα, βοηθώντας πάνω στη φιλοσοφία και τον νόμο, αλλά και τα άρθρα του.</w:t>
      </w:r>
    </w:p>
    <w:p w14:paraId="6242BC1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Τελικά, ποιος έχει ιδεολογικές αγκυλώσεις</w:t>
      </w:r>
      <w:r>
        <w:rPr>
          <w:rFonts w:eastAsia="Times New Roman" w:cs="Times New Roman"/>
          <w:szCs w:val="24"/>
        </w:rPr>
        <w:t>; Εμείς που φέρνουμε νομοσχέδιο με εξωδικαστικό μηχανισμό για να βοηθήσουμε τις επιχειρήσεις ή αυτοί οι οποίοι καταψηφίζουν αυτό το νομοσχέδιο; Είναι αυτή, όμως, ιδεολογική αγκύλωση ή η συνηθισμένη πρακτική της Αξιωματικής Αντιπολίτευσης όλα αυτά τα χρόνια</w:t>
      </w:r>
      <w:r>
        <w:rPr>
          <w:rFonts w:eastAsia="Times New Roman" w:cs="Times New Roman"/>
          <w:szCs w:val="24"/>
        </w:rPr>
        <w:t xml:space="preserve"> που κυβερνά; </w:t>
      </w:r>
    </w:p>
    <w:p w14:paraId="6242BC1F" w14:textId="77777777" w:rsidR="000E4403" w:rsidRDefault="00E3488B">
      <w:pPr>
        <w:spacing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eastAsia="Times New Roman" w:cs="Times New Roman"/>
          <w:szCs w:val="24"/>
        </w:rPr>
        <w:t>Είναι υπέρ του ιδιωτικού τομέα, τελικά, η Νέα Δημοκρατία ή όχι; Είναι υπέρ των κρατικοδίαιτων επιχειρήσεων, υπέρ της κρατικοδίαιτης επιχειρηματικότητας. Γιατί; Γιατί έχει συγκεκριμένο στόχο, να κλείσουν όλες οι μικρές και μικρομεσαίες</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ενισχύονται τα ολιγοπώλια και τα μονοπώλια, οι μεγάλες αλυσίδες. Αυτός είναι ο στόχος, αυτόν υπηρετούν και άρα, γι’ αυτό δεν μπορούν να δεχθούν ένα νομοσχέδιο</w:t>
      </w:r>
      <w:r>
        <w:rPr>
          <w:rFonts w:eastAsia="Times New Roman" w:cs="Times New Roman"/>
          <w:szCs w:val="24"/>
        </w:rPr>
        <w:t>,</w:t>
      </w:r>
      <w:r>
        <w:rPr>
          <w:rFonts w:eastAsia="Times New Roman" w:cs="Times New Roman"/>
          <w:szCs w:val="24"/>
        </w:rPr>
        <w:t xml:space="preserve"> το οποίο μπορεί να συμπεριλάβει και μία πολύ μικρή και μικρομεσαία επιχείρηση να δει άσπρη μ</w:t>
      </w:r>
      <w:r>
        <w:rPr>
          <w:rFonts w:eastAsia="Times New Roman" w:cs="Times New Roman"/>
          <w:szCs w:val="24"/>
        </w:rPr>
        <w:t xml:space="preserve">έρα, να βοηθηθεί. </w:t>
      </w:r>
    </w:p>
    <w:p w14:paraId="6242BC2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Μας είπαν</w:t>
      </w:r>
      <w:r>
        <w:rPr>
          <w:rFonts w:eastAsia="Times New Roman" w:cs="Times New Roman"/>
          <w:szCs w:val="24"/>
        </w:rPr>
        <w:t>,</w:t>
      </w:r>
      <w:r>
        <w:rPr>
          <w:rFonts w:eastAsia="Times New Roman" w:cs="Times New Roman"/>
          <w:szCs w:val="24"/>
        </w:rPr>
        <w:t xml:space="preserve"> ακόμα εδώ πέρα ότι υπήρχε το πλαίσιο. </w:t>
      </w:r>
      <w:r>
        <w:rPr>
          <w:rFonts w:eastAsia="Times New Roman" w:cs="Times New Roman"/>
          <w:szCs w:val="24"/>
        </w:rPr>
        <w:t>Μ</w:t>
      </w:r>
      <w:r>
        <w:rPr>
          <w:rFonts w:eastAsia="Times New Roman" w:cs="Times New Roman"/>
          <w:szCs w:val="24"/>
        </w:rPr>
        <w:t>ας είπε ο κ. Δένδιας ότι «ναι, πήγαμε να το κάνουμε, αλλά δεν μπορέσαμε να το ολοκληρώσουμε». Και μας είπε ότι δεν το ολοκλήρωσε</w:t>
      </w:r>
      <w:r>
        <w:rPr>
          <w:rFonts w:eastAsia="Times New Roman" w:cs="Times New Roman"/>
          <w:szCs w:val="24"/>
        </w:rPr>
        <w:t>,</w:t>
      </w:r>
      <w:r>
        <w:rPr>
          <w:rFonts w:eastAsia="Times New Roman" w:cs="Times New Roman"/>
          <w:szCs w:val="24"/>
        </w:rPr>
        <w:t xml:space="preserve"> γιατί δεν τον άφησε ο Χαρδούβελης -μου φάνηκε κάπως παράξ</w:t>
      </w:r>
      <w:r>
        <w:rPr>
          <w:rFonts w:eastAsia="Times New Roman" w:cs="Times New Roman"/>
          <w:szCs w:val="24"/>
        </w:rPr>
        <w:t xml:space="preserve">ενο αυτό, βέβαια, αλλά είναι σοβαρή ομολογία- κι έμεινε στη μέση ο νόμος και δεν τον προχώρησαν. </w:t>
      </w:r>
    </w:p>
    <w:p w14:paraId="6242BC2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Άρα, δηλαδή, ενώ βλέπατε την αναγκαιότητα, δεν είχατε το θάρρος και την τόλμη να το προχωρήσετε. Από την άλλη μεριά, όμως, συμπεριλαμβάνετε μόνο ένα μέρος. Κι</w:t>
      </w:r>
      <w:r>
        <w:rPr>
          <w:rFonts w:eastAsia="Times New Roman" w:cs="Times New Roman"/>
          <w:szCs w:val="24"/>
        </w:rPr>
        <w:t xml:space="preserve"> έχουμε και την ομολογία του ότι το παρόν νομοσχέδιο είναι ένα ολιστικό νομοσχέδιο</w:t>
      </w:r>
      <w:r>
        <w:rPr>
          <w:rFonts w:eastAsia="Times New Roman" w:cs="Times New Roman"/>
          <w:szCs w:val="24"/>
        </w:rPr>
        <w:t>,</w:t>
      </w:r>
      <w:r>
        <w:rPr>
          <w:rFonts w:eastAsia="Times New Roman" w:cs="Times New Roman"/>
          <w:szCs w:val="24"/>
        </w:rPr>
        <w:t xml:space="preserve"> που συμπεριλαμβάνει όλες τις υποχρεώσεις μιας επιχείρησης. Αυτό γιατί να μην το συνδράμετε και να μην στηρίξετε αυτό το νομοσχέδιο;  </w:t>
      </w:r>
    </w:p>
    <w:p w14:paraId="6242BC2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ζήτημ</w:t>
      </w:r>
      <w:r>
        <w:rPr>
          <w:rFonts w:eastAsia="Times New Roman" w:cs="Times New Roman"/>
          <w:szCs w:val="24"/>
        </w:rPr>
        <w:t>α είναι ένα. Πιστεύατε</w:t>
      </w:r>
      <w:r>
        <w:rPr>
          <w:rFonts w:eastAsia="Times New Roman" w:cs="Times New Roman"/>
          <w:szCs w:val="24"/>
        </w:rPr>
        <w:t>,</w:t>
      </w:r>
      <w:r>
        <w:rPr>
          <w:rFonts w:eastAsia="Times New Roman" w:cs="Times New Roman"/>
          <w:szCs w:val="24"/>
        </w:rPr>
        <w:t xml:space="preserve"> τον Γενάρη του 2015</w:t>
      </w:r>
      <w:r>
        <w:rPr>
          <w:rFonts w:eastAsia="Times New Roman" w:cs="Times New Roman"/>
          <w:szCs w:val="24"/>
        </w:rPr>
        <w:t>,</w:t>
      </w:r>
      <w:r>
        <w:rPr>
          <w:rFonts w:eastAsia="Times New Roman" w:cs="Times New Roman"/>
          <w:szCs w:val="24"/>
        </w:rPr>
        <w:t xml:space="preserve"> που βγήκε ο ΣΥΡΙΖΑ, κερδίζοντας ξανά τις εκλογές τον Σεπτέμβρη του 2015 ότι η «αριστερή παρένθεση» θα ήταν ορισμένων μηνών. Τελικά, από ορισμένους μήνες πήγαμε εξάμηνο, πήγαμε χρόνο, ενάμιση χρόνο, δύο χρόνια. Ό</w:t>
      </w:r>
      <w:r>
        <w:rPr>
          <w:rFonts w:eastAsia="Times New Roman" w:cs="Times New Roman"/>
          <w:szCs w:val="24"/>
        </w:rPr>
        <w:t xml:space="preserve">μως, επειδή θα κλείσει η αξιολόγηση κι επειδή η οικονομία έχει πολύ θετικές προβλέψεις, αυτό είναι που δεν σας αρέσει. Σας ανησυχεί ότι αυτή η Κυβέρνηση δεν θα πέσει το επόμενο τρίμηνο, το επόμενο εξάμηνο. Θα εξαντλήσει την τετραετία.  </w:t>
      </w:r>
    </w:p>
    <w:p w14:paraId="6242BC2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Δεν είναι, όμως, </w:t>
      </w:r>
      <w:r>
        <w:rPr>
          <w:rFonts w:eastAsia="Times New Roman" w:cs="Times New Roman"/>
          <w:szCs w:val="24"/>
        </w:rPr>
        <w:t xml:space="preserve">μόνο αυτό που σας ανησυχεί. Σας ανησυχεί ότι η εξάντληση της τετραετίας θα έρθει με πολύ θετικές αποδόσεις για την οικονομία. Εσάς, τους λάτρεις της ιδιωτικής οικονομίας, δεν σας άκουσα να λέτε τίποτα τελευταία για το Χρηματιστήριο, για το οποίο εμείς δεν </w:t>
      </w:r>
      <w:r>
        <w:rPr>
          <w:rFonts w:eastAsia="Times New Roman" w:cs="Times New Roman"/>
          <w:szCs w:val="24"/>
        </w:rPr>
        <w:t>έχουμε και ιδιαίτερες ανησυχίες. Παρ</w:t>
      </w:r>
      <w:r>
        <w:rPr>
          <w:rFonts w:eastAsia="Times New Roman" w:cs="Times New Roman"/>
          <w:szCs w:val="24"/>
        </w:rPr>
        <w:t>’</w:t>
      </w:r>
      <w:r>
        <w:rPr>
          <w:rFonts w:eastAsia="Times New Roman" w:cs="Times New Roman"/>
          <w:szCs w:val="24"/>
        </w:rPr>
        <w:t xml:space="preserve">όλα αυτά, το ότι έχει μια τελευταία αλματώδη αύξηση, έφτασε στις επτακόσιες και πλέον μονάδες, δεν σας άκουσα να το λέτε, ενώ εάν για κάποια στιγμή πέσει δύο μονάδες, κάνετε ολόκληρο πανηγύρι και φωνάζετε.   </w:t>
      </w:r>
    </w:p>
    <w:p w14:paraId="6242BC2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βέβαια, τα στοιχεία της ΕΛΣΤΑΤ και της </w:t>
      </w:r>
      <w:r>
        <w:rPr>
          <w:rFonts w:eastAsia="Times New Roman" w:cs="Times New Roman"/>
          <w:szCs w:val="24"/>
          <w:lang w:val="en-US"/>
        </w:rPr>
        <w:t>Eurostat</w:t>
      </w:r>
      <w:r>
        <w:rPr>
          <w:rFonts w:eastAsia="Times New Roman" w:cs="Times New Roman"/>
          <w:szCs w:val="24"/>
        </w:rPr>
        <w:t xml:space="preserve">, θυμάμαι τον Δεκέμβρη του 2016, αλλά και τον Δεκέμβρη του 2015, όπου συζητούσαμε τον </w:t>
      </w:r>
      <w:r>
        <w:rPr>
          <w:rFonts w:eastAsia="Times New Roman" w:cs="Times New Roman"/>
          <w:szCs w:val="24"/>
        </w:rPr>
        <w:t>π</w:t>
      </w:r>
      <w:r>
        <w:rPr>
          <w:rFonts w:eastAsia="Times New Roman" w:cs="Times New Roman"/>
          <w:szCs w:val="24"/>
        </w:rPr>
        <w:t xml:space="preserve">ροϋπολογισμό, στον οποίον ήμουν </w:t>
      </w:r>
      <w:r>
        <w:rPr>
          <w:rFonts w:eastAsia="Times New Roman" w:cs="Times New Roman"/>
          <w:szCs w:val="24"/>
        </w:rPr>
        <w:t>ε</w:t>
      </w:r>
      <w:r>
        <w:rPr>
          <w:rFonts w:eastAsia="Times New Roman" w:cs="Times New Roman"/>
          <w:szCs w:val="24"/>
        </w:rPr>
        <w:t xml:space="preserve">ισηγητής, να ακούμε όλοι τη Νέα Δημοκρατία να λέει: «Δεν πρόκειται να εφαρμοστεί ο </w:t>
      </w:r>
      <w:r>
        <w:rPr>
          <w:rFonts w:eastAsia="Times New Roman" w:cs="Times New Roman"/>
          <w:szCs w:val="24"/>
        </w:rPr>
        <w:t>π</w:t>
      </w:r>
      <w:r>
        <w:rPr>
          <w:rFonts w:eastAsia="Times New Roman" w:cs="Times New Roman"/>
          <w:szCs w:val="24"/>
        </w:rPr>
        <w:t xml:space="preserve">ροϋπολογισμός, θα είναι ελλειμματικός, θα είναι υφεσιακός, δεν πρόκειται να τον πετύχετε». Τώρα που αποδεικνύεται με τα στοιχεία, όχι μόνο της ΕΛΣΤΑΤ, αλλά και της </w:t>
      </w:r>
      <w:r>
        <w:rPr>
          <w:rFonts w:eastAsia="Times New Roman" w:cs="Times New Roman"/>
          <w:szCs w:val="24"/>
          <w:lang w:val="en-US"/>
        </w:rPr>
        <w:t>Eurostat</w:t>
      </w:r>
      <w:r>
        <w:rPr>
          <w:rFonts w:eastAsia="Times New Roman" w:cs="Times New Roman"/>
          <w:szCs w:val="24"/>
        </w:rPr>
        <w:t xml:space="preserve"> ότι το πλεόνασμα θα είναι 4,2%, το γυρίσατε το καμπανάκι. Λέτε: «Έχετε πολύ μεγάλο </w:t>
      </w:r>
      <w:r>
        <w:rPr>
          <w:rFonts w:eastAsia="Times New Roman" w:cs="Times New Roman"/>
          <w:szCs w:val="24"/>
        </w:rPr>
        <w:t>πλεόνασμα. Αυτό εδώ πέρα ήταν λάθος».</w:t>
      </w:r>
    </w:p>
    <w:p w14:paraId="6242BC2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Κύριοι, πρέπει να ξεκαθαρίσετε. Τελικά, θα μας κατηγορείτε για κάτι που δεν μπορούμε να επιτύχουμε; Όταν το πετυχαίνουμε</w:t>
      </w:r>
      <w:r>
        <w:rPr>
          <w:rFonts w:eastAsia="Times New Roman" w:cs="Times New Roman"/>
          <w:szCs w:val="24"/>
        </w:rPr>
        <w:t>,</w:t>
      </w:r>
      <w:r>
        <w:rPr>
          <w:rFonts w:eastAsia="Times New Roman" w:cs="Times New Roman"/>
          <w:szCs w:val="24"/>
        </w:rPr>
        <w:t xml:space="preserve"> θα πρέπει να μας επιβραβεύετε, όχι να μας κατηγορείτε κι όταν προβλέπετε εσείς ότι δεν μπορούμε </w:t>
      </w:r>
      <w:r>
        <w:rPr>
          <w:rFonts w:eastAsia="Times New Roman" w:cs="Times New Roman"/>
          <w:szCs w:val="24"/>
        </w:rPr>
        <w:t xml:space="preserve">να επιτύχουμε κάτι, αλλά το επιτυγχάνουμε, πάλι να μας κατηγορείτε ότι ήταν λάθος. </w:t>
      </w:r>
    </w:p>
    <w:p w14:paraId="6242BC2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Αυτά τα δύο χρόνια, όμως, τι έχουμε συνηθίσει από τη Νέα Δημοκρατία; Έχουμε συνηθίσει κραυγές, συνθήματα και καταστροφολογία. Από πού απορρέουν οι κραυγές και τα συνθήματα;</w:t>
      </w:r>
      <w:r>
        <w:rPr>
          <w:rFonts w:eastAsia="Times New Roman" w:cs="Times New Roman"/>
          <w:szCs w:val="24"/>
        </w:rPr>
        <w:t xml:space="preserve"> Απορρέουν από την αβεβαιότητα, από τον φόβο σας ότι τελικά δεν θα είναι αριστερή παρένθεση αυτή η Κυβέρνηση. </w:t>
      </w:r>
    </w:p>
    <w:p w14:paraId="6242BC2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Κι εκεί μπαίνει ένα άλλο ζήτημα. Υπάρχει ένα πολιτικό ζήτημα. Έχετε πρόβλημα στρατηγικής, έχετε πρόβλημα αφηγήματος, έχετε πρόβλημα αντιπολίτευση</w:t>
      </w:r>
      <w:r>
        <w:rPr>
          <w:rFonts w:eastAsia="Times New Roman" w:cs="Times New Roman"/>
          <w:szCs w:val="24"/>
        </w:rPr>
        <w:t xml:space="preserve">ς. Γιατί η διαπραγμάτευση θα κλείσει, το βλέπετε. Και θα κλείσει με τους καλύτερους οιωνούς. </w:t>
      </w:r>
      <w:r>
        <w:rPr>
          <w:rFonts w:eastAsia="Times New Roman" w:cs="Times New Roman"/>
          <w:szCs w:val="24"/>
        </w:rPr>
        <w:t>Α</w:t>
      </w:r>
      <w:r>
        <w:rPr>
          <w:rFonts w:eastAsia="Times New Roman" w:cs="Times New Roman"/>
          <w:szCs w:val="24"/>
        </w:rPr>
        <w:t>υτό το βλέπετε. Και θα ρυθμιστεί και το χρέος. Μας λέγατε ότι είναι βιώσιμο, αλλά τελικά δεν είναι βιώσιμο, όμως θα ρυθμιστεί και θα γίνει βιώσιμο. Αυτό σας ανησυ</w:t>
      </w:r>
      <w:r>
        <w:rPr>
          <w:rFonts w:eastAsia="Times New Roman" w:cs="Times New Roman"/>
          <w:szCs w:val="24"/>
        </w:rPr>
        <w:t xml:space="preserve">χεί. Και όλο αυτό το πράγμα σας ανησυχεί, δηλαδή ότι αυτή η Κυβέρνηση και στις επόμενες εκλογές θα είναι παρούσα και θα έχει και τη θετική ανταπόκριση των πολιτών. Αυτό είναι που σας ανησυχεί.  </w:t>
      </w:r>
    </w:p>
    <w:p w14:paraId="6242BC2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ξεκαθαρίσουμε και κάτι ακόμη. Μιλήσατε για τον Πρωθυπουργό</w:t>
      </w:r>
      <w:r>
        <w:rPr>
          <w:rFonts w:eastAsia="Times New Roman" w:cs="Times New Roman"/>
          <w:szCs w:val="24"/>
        </w:rPr>
        <w:t>,</w:t>
      </w:r>
      <w:r>
        <w:rPr>
          <w:rFonts w:eastAsia="Times New Roman" w:cs="Times New Roman"/>
          <w:szCs w:val="24"/>
        </w:rPr>
        <w:t xml:space="preserve"> ο οποίος είπε ότι εάν δεν ρυθμιστεί το χρέος, δεν θα εφαρμόσουμε τα μέτρα. Συγ</w:t>
      </w:r>
      <w:r>
        <w:rPr>
          <w:rFonts w:eastAsia="Times New Roman" w:cs="Times New Roman"/>
          <w:szCs w:val="24"/>
        </w:rPr>
        <w:t>γ</w:t>
      </w:r>
      <w:r>
        <w:rPr>
          <w:rFonts w:eastAsia="Times New Roman" w:cs="Times New Roman"/>
          <w:szCs w:val="24"/>
        </w:rPr>
        <w:t>νώμη, λίγους νόμους γνωρίζετε εσείς που ψηφίστηκαν και δεν εφαρμόστηκαν; Εδώ είναι η πολιτεία, εδώ είναι η υπεύθυνη Κυβέρνηση, η οποία εφόσον δεν ρυθμιστεί το χρέος, μπορεί να</w:t>
      </w:r>
      <w:r>
        <w:rPr>
          <w:rFonts w:eastAsia="Times New Roman" w:cs="Times New Roman"/>
          <w:szCs w:val="24"/>
        </w:rPr>
        <w:t xml:space="preserve"> μην εφαρμόσει τα μέτρα. </w:t>
      </w:r>
    </w:p>
    <w:p w14:paraId="6242BC29" w14:textId="77777777" w:rsidR="000E4403" w:rsidRDefault="00E3488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42BC2A"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Μπγιάλα, τελείωσε ο χρόνος σας. </w:t>
      </w:r>
    </w:p>
    <w:p w14:paraId="6242BC2B" w14:textId="77777777" w:rsidR="000E4403" w:rsidRDefault="00E3488B">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 xml:space="preserve">Τελειώνω σε τριάντα δευτερόλεπτα. </w:t>
      </w:r>
    </w:p>
    <w:p w14:paraId="6242BC2C" w14:textId="77777777" w:rsidR="000E4403" w:rsidRDefault="00E3488B">
      <w:pPr>
        <w:spacing w:line="600" w:lineRule="auto"/>
        <w:ind w:firstLine="709"/>
        <w:jc w:val="both"/>
        <w:rPr>
          <w:rFonts w:eastAsia="Times New Roman" w:cs="Times New Roman"/>
          <w:szCs w:val="24"/>
        </w:rPr>
      </w:pPr>
      <w:r>
        <w:rPr>
          <w:rFonts w:eastAsia="Times New Roman"/>
          <w:szCs w:val="24"/>
        </w:rPr>
        <w:t xml:space="preserve">Τώρα, όσον αφορά την </w:t>
      </w:r>
      <w:r>
        <w:rPr>
          <w:rFonts w:eastAsia="Times New Roman"/>
          <w:szCs w:val="24"/>
        </w:rPr>
        <w:t>προψήφιση των μέτρων, ο ν.4172/2013 εφαρμόστηκε στη φορολογική του δήλωση και ειδικά και για τους αγρότες το 2015. Και να πούμε κι ένα που δεν εφαρμόστηκε από τον ίδιο νόμο, που δεν το εφάρμοσε η ίδια η Κυβέρνηση του ΣΥΡΙΖΑ; Ήταν δικό σας νόμος ψηφισμένος.</w:t>
      </w:r>
      <w:r>
        <w:rPr>
          <w:rFonts w:eastAsia="Times New Roman"/>
          <w:szCs w:val="24"/>
        </w:rPr>
        <w:t xml:space="preserve">  Τις επιδοτήσεις</w:t>
      </w:r>
      <w:r>
        <w:rPr>
          <w:rFonts w:eastAsia="Times New Roman"/>
          <w:szCs w:val="24"/>
        </w:rPr>
        <w:t>,</w:t>
      </w:r>
      <w:r>
        <w:rPr>
          <w:rFonts w:eastAsia="Times New Roman"/>
          <w:szCs w:val="24"/>
        </w:rPr>
        <w:t xml:space="preserve"> οι οποίες εντάσσονταν στο ακαθάριστο εισόδημα στων αγροτών και φορολογούνταν από το πρώτο ευρώ, εμείς τις κάναμε με 12.000 ευρώ αφορολόγητο.  </w:t>
      </w:r>
      <w:r>
        <w:rPr>
          <w:rFonts w:eastAsia="Times New Roman" w:cs="Times New Roman"/>
          <w:szCs w:val="24"/>
        </w:rPr>
        <w:t xml:space="preserve">   </w:t>
      </w:r>
    </w:p>
    <w:p w14:paraId="6242BC2D" w14:textId="77777777" w:rsidR="000E4403" w:rsidRDefault="00E3488B">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Κύριε Μπγιάλα, τελειώστε. Πιάσατε όλα τα θέματα.</w:t>
      </w:r>
    </w:p>
    <w:p w14:paraId="6242BC2E" w14:textId="77777777" w:rsidR="000E4403" w:rsidRDefault="00E3488B">
      <w:pPr>
        <w:spacing w:line="600" w:lineRule="auto"/>
        <w:ind w:firstLine="720"/>
        <w:jc w:val="both"/>
        <w:rPr>
          <w:rFonts w:eastAsia="Times New Roman"/>
          <w:szCs w:val="24"/>
        </w:rPr>
      </w:pPr>
      <w:r>
        <w:rPr>
          <w:rFonts w:eastAsia="Times New Roman"/>
          <w:b/>
          <w:szCs w:val="24"/>
        </w:rPr>
        <w:t>ΧΡΗΣΤΟΣ Μ</w:t>
      </w:r>
      <w:r>
        <w:rPr>
          <w:rFonts w:eastAsia="Times New Roman"/>
          <w:b/>
          <w:szCs w:val="24"/>
        </w:rPr>
        <w:t xml:space="preserve">ΠΓΙΑΛΑΣ: </w:t>
      </w:r>
      <w:r>
        <w:rPr>
          <w:rFonts w:eastAsia="Times New Roman"/>
          <w:szCs w:val="24"/>
        </w:rPr>
        <w:t xml:space="preserve">Κλείνω, κύριε Πρόεδρε. Θέλω να κάνω μια επισήμανση στον Υπουργό. </w:t>
      </w:r>
    </w:p>
    <w:p w14:paraId="6242BC2F" w14:textId="77777777" w:rsidR="000E4403" w:rsidRDefault="00E3488B">
      <w:pPr>
        <w:spacing w:line="600" w:lineRule="auto"/>
        <w:ind w:firstLine="720"/>
        <w:jc w:val="both"/>
        <w:rPr>
          <w:rFonts w:eastAsia="Times New Roman"/>
          <w:szCs w:val="24"/>
        </w:rPr>
      </w:pPr>
      <w:r>
        <w:rPr>
          <w:rFonts w:eastAsia="Times New Roman"/>
          <w:szCs w:val="24"/>
        </w:rPr>
        <w:t xml:space="preserve">Είπατε ότι θα γίνει επανίδρυση των κλειστών επιχειρήσεων. </w:t>
      </w:r>
      <w:r>
        <w:rPr>
          <w:rFonts w:eastAsia="Times New Roman"/>
          <w:szCs w:val="24"/>
        </w:rPr>
        <w:t>Θ</w:t>
      </w:r>
      <w:r>
        <w:rPr>
          <w:rFonts w:eastAsia="Times New Roman"/>
          <w:szCs w:val="24"/>
        </w:rPr>
        <w:t>έλω να βάλω το εξής ερώτημα. Ποιο θα είναι το έτος διακοπής; Υπάρχει έτος διακοπής; Ή άσχετα από το έτος διακοπής, ποια θα</w:t>
      </w:r>
      <w:r>
        <w:rPr>
          <w:rFonts w:eastAsia="Times New Roman"/>
          <w:szCs w:val="24"/>
        </w:rPr>
        <w:t xml:space="preserve"> είναι η τριετία που θα περιλαμβάνεται; Νομίζω ότι αυτά θα πρέπει να διευκρινιστούν. Δεν ξέρω εάν διευκρινίζονται στη νομοτεχνική βελτίωση. Και ποια θα είναι η τριετία που θα έχει και την κερδοφόρα χρήση, τη μία, για να ενταχθεί; Αυτά είναι ένα ζήτημα.</w:t>
      </w:r>
    </w:p>
    <w:p w14:paraId="6242BC30" w14:textId="77777777" w:rsidR="000E4403" w:rsidRDefault="00E3488B">
      <w:pPr>
        <w:spacing w:line="600" w:lineRule="auto"/>
        <w:ind w:firstLine="720"/>
        <w:jc w:val="both"/>
        <w:rPr>
          <w:rFonts w:eastAsia="Times New Roman"/>
          <w:szCs w:val="24"/>
        </w:rPr>
      </w:pPr>
      <w:r>
        <w:rPr>
          <w:rFonts w:eastAsia="Times New Roman"/>
          <w:b/>
          <w:bCs/>
          <w:szCs w:val="24"/>
        </w:rPr>
        <w:t>ΠΡΟ</w:t>
      </w:r>
      <w:r>
        <w:rPr>
          <w:rFonts w:eastAsia="Times New Roman"/>
          <w:b/>
          <w:bCs/>
          <w:szCs w:val="24"/>
        </w:rPr>
        <w:t>ΕΔΡΕΥΩΝ (Γεώργιος Βαρεμένος):</w:t>
      </w:r>
      <w:r>
        <w:rPr>
          <w:rFonts w:eastAsia="Times New Roman"/>
          <w:b/>
          <w:szCs w:val="24"/>
        </w:rPr>
        <w:t xml:space="preserve"> </w:t>
      </w:r>
      <w:r>
        <w:rPr>
          <w:rFonts w:eastAsia="Times New Roman"/>
          <w:szCs w:val="24"/>
        </w:rPr>
        <w:t>Σας παρακαλώ, κύριε Μπγιάλα, τελείωσε ο χρόνος!</w:t>
      </w:r>
    </w:p>
    <w:p w14:paraId="6242BC31" w14:textId="77777777" w:rsidR="000E4403" w:rsidRDefault="00E3488B">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Όσο</w:t>
      </w:r>
      <w:r>
        <w:rPr>
          <w:rFonts w:eastAsia="Times New Roman"/>
          <w:szCs w:val="24"/>
        </w:rPr>
        <w:t>ν</w:t>
      </w:r>
      <w:r>
        <w:rPr>
          <w:rFonts w:eastAsia="Times New Roman"/>
          <w:szCs w:val="24"/>
        </w:rPr>
        <w:t xml:space="preserve"> αφορά το ακαταδίωκτο για στελέχη τραπεζών που λέμε, θα έρθει στις επόμενες δεκαπέντε μέρες. Πρέπει να υπάρχουν οι ασφαλιστικές δικλίδες, κύριε Υπουργέ, για</w:t>
      </w:r>
      <w:r>
        <w:rPr>
          <w:rFonts w:eastAsia="Times New Roman"/>
          <w:szCs w:val="24"/>
        </w:rPr>
        <w:t xml:space="preserve"> να μην βοηθηθούν τα λαμόγια και οι </w:t>
      </w:r>
      <w:r>
        <w:rPr>
          <w:rFonts w:eastAsia="Times New Roman"/>
          <w:szCs w:val="24"/>
        </w:rPr>
        <w:t>«</w:t>
      </w:r>
      <w:r>
        <w:rPr>
          <w:rFonts w:eastAsia="Times New Roman"/>
          <w:szCs w:val="24"/>
        </w:rPr>
        <w:t>ημέτεροι</w:t>
      </w:r>
      <w:r>
        <w:rPr>
          <w:rFonts w:eastAsia="Times New Roman"/>
          <w:szCs w:val="24"/>
        </w:rPr>
        <w:t>»</w:t>
      </w:r>
      <w:r>
        <w:rPr>
          <w:rFonts w:eastAsia="Times New Roman"/>
          <w:szCs w:val="24"/>
        </w:rPr>
        <w:t xml:space="preserve"> κάποιων ανθρώπων.</w:t>
      </w:r>
    </w:p>
    <w:p w14:paraId="6242BC32" w14:textId="77777777" w:rsidR="000E4403" w:rsidRDefault="00E3488B">
      <w:pPr>
        <w:spacing w:line="600" w:lineRule="auto"/>
        <w:ind w:firstLine="720"/>
        <w:jc w:val="both"/>
        <w:rPr>
          <w:rFonts w:eastAsia="Times New Roman"/>
          <w:szCs w:val="24"/>
        </w:rPr>
      </w:pPr>
      <w:r>
        <w:rPr>
          <w:rFonts w:eastAsia="Times New Roman"/>
          <w:szCs w:val="24"/>
        </w:rPr>
        <w:t xml:space="preserve">Κυρίες και κύριοι συνάδελφοι, ο νόμος δημιουργεί ελπίδες. Χρειάζεται άμεσα, κύριε Υπουργέ, το τρίμηνο να γίνει όσο το δυνατόν συντομότερος χρόνος. Πρέπει να λειτουργήσει άμεσα ο νόμος, γιατί </w:t>
      </w:r>
      <w:r>
        <w:rPr>
          <w:rFonts w:eastAsia="Times New Roman"/>
          <w:szCs w:val="24"/>
        </w:rPr>
        <w:t>η αγορά το περιμένει και ελπίζει. Θα είναι σημαντικό το στοιχείο –αυτό που εκτιμούν οι τράπεζες- ότι απ’ αυτούς τους τετρακόσιους χιλιάδες</w:t>
      </w:r>
      <w:r>
        <w:rPr>
          <w:rFonts w:eastAsia="Times New Roman"/>
          <w:szCs w:val="24"/>
        </w:rPr>
        <w:t>,</w:t>
      </w:r>
      <w:r>
        <w:rPr>
          <w:rFonts w:eastAsia="Times New Roman"/>
          <w:szCs w:val="24"/>
        </w:rPr>
        <w:t xml:space="preserve"> που θα μπουν μπορεί όντως να αποδώσει ένα 35% με 40%. Είναι δεκάδες χιλιάδες οι επιχειρήσεις. Θα είναι όντως μεγάλη </w:t>
      </w:r>
      <w:r>
        <w:rPr>
          <w:rFonts w:eastAsia="Times New Roman"/>
          <w:szCs w:val="24"/>
        </w:rPr>
        <w:t xml:space="preserve">αιμοδοσία της οικονομίας. Θα είναι σημαντικό βήμα για να περάσουμε στην ανάπτυξη. </w:t>
      </w:r>
    </w:p>
    <w:p w14:paraId="6242BC33" w14:textId="77777777" w:rsidR="000E4403" w:rsidRDefault="00E3488B">
      <w:pPr>
        <w:spacing w:line="600" w:lineRule="auto"/>
        <w:ind w:firstLine="720"/>
        <w:jc w:val="both"/>
        <w:rPr>
          <w:rFonts w:eastAsia="Times New Roman"/>
          <w:szCs w:val="24"/>
        </w:rPr>
      </w:pPr>
      <w:r>
        <w:rPr>
          <w:rFonts w:eastAsia="Times New Roman"/>
          <w:szCs w:val="24"/>
        </w:rPr>
        <w:t>Ευχαριστώ.</w:t>
      </w:r>
    </w:p>
    <w:p w14:paraId="6242BC34"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C3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6242BC36" w14:textId="77777777" w:rsidR="000E4403" w:rsidRDefault="00E3488B">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Ορίστε, κύριε Λοβέρδο.</w:t>
      </w:r>
    </w:p>
    <w:p w14:paraId="6242BC3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 xml:space="preserve">ΒΕΡΔΟΣ: </w:t>
      </w:r>
      <w:r>
        <w:rPr>
          <w:rFonts w:eastAsia="Times New Roman" w:cs="Times New Roman"/>
          <w:szCs w:val="24"/>
        </w:rPr>
        <w:t>Κύριε Πρόεδρε, έχω δικαίωμα από τον Κανονισμό μετά την τοποθέτηση του Υπουργού, να ζητήσω τον λόγο από το Προεδρείο για δύο λεπτά. Σας ευχαριστώ.</w:t>
      </w:r>
    </w:p>
    <w:p w14:paraId="6242BC3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Κύριε Υπουργέ, έχω τρία θέματα. Το πρώτο θέμα είναι σχετικά με τον χρόνο. Απαντήσατε, τρεις μήνες. Ευχ</w:t>
      </w:r>
      <w:r>
        <w:rPr>
          <w:rFonts w:eastAsia="Times New Roman" w:cs="Times New Roman"/>
          <w:szCs w:val="24"/>
        </w:rPr>
        <w:t>αριστώ για την απάντηση. Βέβαια, σας ρώτησα πόσο χρόνο υπολογίζει, εκτιμά ο Υπουργός, το Υπουργείο ότι θα χρειαστεί</w:t>
      </w:r>
      <w:r>
        <w:rPr>
          <w:rFonts w:eastAsia="Times New Roman" w:cs="Times New Roman"/>
          <w:szCs w:val="24"/>
        </w:rPr>
        <w:t>,</w:t>
      </w:r>
      <w:r>
        <w:rPr>
          <w:rFonts w:eastAsia="Times New Roman" w:cs="Times New Roman"/>
          <w:szCs w:val="24"/>
        </w:rPr>
        <w:t xml:space="preserve"> για να διανυθεί όλη η πορεία. Δεν ρώτησα πότε θα αρχίσει η εφαρμογή του νόμου σας. Δεν ξέρω το τρίμηνο, που απαντήσατε, τι από τα δύο αφορά</w:t>
      </w:r>
      <w:r>
        <w:rPr>
          <w:rFonts w:eastAsia="Times New Roman" w:cs="Times New Roman"/>
          <w:szCs w:val="24"/>
        </w:rPr>
        <w:t>. Πάντως</w:t>
      </w:r>
      <w:r>
        <w:rPr>
          <w:rFonts w:eastAsia="Times New Roman" w:cs="Times New Roman"/>
          <w:szCs w:val="24"/>
        </w:rPr>
        <w:t>,</w:t>
      </w:r>
      <w:r>
        <w:rPr>
          <w:rFonts w:eastAsia="Times New Roman" w:cs="Times New Roman"/>
          <w:szCs w:val="24"/>
        </w:rPr>
        <w:t xml:space="preserve"> το ρολόι του χρόνου γράφει. Εάν έχετε την καλοσύνη, πείτε μέχρι το τέλος της συνεδριάσεως τι αφορά το τρίμηνο, που είπατε. Αφορά χρόνο έναρξης εφαρμογής σε σχέση με την πλατφόρμα κ.λπ</w:t>
      </w:r>
      <w:r>
        <w:rPr>
          <w:rFonts w:eastAsia="Times New Roman" w:cs="Times New Roman"/>
          <w:szCs w:val="24"/>
        </w:rPr>
        <w:t>.</w:t>
      </w:r>
      <w:r>
        <w:rPr>
          <w:rFonts w:eastAsia="Times New Roman" w:cs="Times New Roman"/>
          <w:szCs w:val="24"/>
        </w:rPr>
        <w:t xml:space="preserve"> ή διάνυση χρόνου…</w:t>
      </w:r>
    </w:p>
    <w:p w14:paraId="6242BC39" w14:textId="77777777" w:rsidR="000E4403" w:rsidRDefault="00E3488B">
      <w:pPr>
        <w:spacing w:line="600" w:lineRule="auto"/>
        <w:ind w:firstLine="720"/>
        <w:jc w:val="both"/>
        <w:rPr>
          <w:rFonts w:eastAsia="Times New Roman"/>
          <w:szCs w:val="24"/>
        </w:rPr>
      </w:pPr>
      <w:r>
        <w:rPr>
          <w:rFonts w:eastAsia="Times New Roman"/>
          <w:b/>
          <w:szCs w:val="24"/>
        </w:rPr>
        <w:t>ΔΗΜΟΣ ΠΑΠΑΔΗΜΗΤΡΙΟΥ (Υπουργός Οικονομίας κα</w:t>
      </w:r>
      <w:r>
        <w:rPr>
          <w:rFonts w:eastAsia="Times New Roman"/>
          <w:b/>
          <w:szCs w:val="24"/>
        </w:rPr>
        <w:t>ι Ανάπτυξης):</w:t>
      </w:r>
      <w:r>
        <w:rPr>
          <w:rFonts w:eastAsia="Times New Roman"/>
          <w:szCs w:val="24"/>
        </w:rPr>
        <w:t xml:space="preserve"> Το δεύτερο.</w:t>
      </w:r>
    </w:p>
    <w:p w14:paraId="6242BC3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δεύτερο; Μάλιστα. Άρα, έχουμε ένα στοιχείο</w:t>
      </w:r>
      <w:r>
        <w:rPr>
          <w:rFonts w:eastAsia="Times New Roman" w:cs="Times New Roman"/>
          <w:szCs w:val="24"/>
        </w:rPr>
        <w:t>,</w:t>
      </w:r>
      <w:r>
        <w:rPr>
          <w:rFonts w:eastAsia="Times New Roman" w:cs="Times New Roman"/>
          <w:szCs w:val="24"/>
        </w:rPr>
        <w:t xml:space="preserve"> για να εκτιμήσουμε στο μέλλον τη θετική ή την αρνητική μας κριτική.</w:t>
      </w:r>
    </w:p>
    <w:p w14:paraId="6242BC3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δεν είπατε κάτι σχετικά με αυτό που σας προτάθηκε από πολλές πλευρές σχετικά με την κατ</w:t>
      </w:r>
      <w:r>
        <w:rPr>
          <w:rFonts w:eastAsia="Times New Roman" w:cs="Times New Roman"/>
          <w:szCs w:val="24"/>
        </w:rPr>
        <w:t>άργηση ή την άλλη ρύθμιση της δικαστικής επικύρωσης του εξωδικαστικού συμβιβασμού. Εάν είπατε κάτι, δεν υπέπεσε στην αντίληψή μου. Νομίζω, όμως, ότι δεν είπατε.</w:t>
      </w:r>
    </w:p>
    <w:p w14:paraId="6242BC3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Οι συνάδελφοι που υποστηρίζουν το σχέδιο νόμου, αναφερόμενοι στη συζήτηση των φορέων, μίλησαν για τον κ. Κροκίδη και για τον κ. Μίχαλο. Οι άνθρωποι αυτοί είχαν πει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στη νομοθεσία για την κατάργηση των αδειοδοτήσεων. Και όπως είπα στην ομιλία μου, </w:t>
      </w:r>
      <w:r>
        <w:rPr>
          <w:rFonts w:eastAsia="Times New Roman" w:cs="Times New Roman"/>
          <w:szCs w:val="24"/>
        </w:rPr>
        <w:t xml:space="preserve">αυτή η νομοθεσία έναν χρόνο μετά δεν εφαρμόζεται. </w:t>
      </w:r>
    </w:p>
    <w:p w14:paraId="6242BC3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Εν προκειμένω, πέραν αυτών των δύο ανθρώπων</w:t>
      </w:r>
      <w:r>
        <w:rPr>
          <w:rFonts w:eastAsia="Times New Roman" w:cs="Times New Roman"/>
          <w:szCs w:val="24"/>
        </w:rPr>
        <w:t xml:space="preserve">, </w:t>
      </w:r>
      <w:r>
        <w:rPr>
          <w:rFonts w:eastAsia="Times New Roman" w:cs="Times New Roman"/>
          <w:szCs w:val="24"/>
        </w:rPr>
        <w:t>γιατί να έχουν αρνητική προδιάθεση, αφού πάει να λυθεί ένα θέμα; Δεν είναι νομοθέτες. Την πρόθεση της Κυβέρνησης σχολιάζουν θετικά- υπάρχει και ο κ. Καραμούζης,</w:t>
      </w:r>
      <w:r>
        <w:rPr>
          <w:rFonts w:eastAsia="Times New Roman" w:cs="Times New Roman"/>
          <w:szCs w:val="24"/>
        </w:rPr>
        <w:t xml:space="preserve"> ο οποίος για την περιαφή της απόφασης του εξωδικαστικού συμβιβασμού με τον τύπο της απόφασης του πολυμελούς πρωτοδικείου, σας είπε να μην το κάνετε αυτό, γιατί είναι χρονοβόρο. Ή έστω –κάτι που είναι πολύ σοβαρό- εάν είναι να το δέχεστε, να πάει παράλληλα</w:t>
      </w:r>
      <w:r>
        <w:rPr>
          <w:rFonts w:eastAsia="Times New Roman" w:cs="Times New Roman"/>
          <w:szCs w:val="24"/>
        </w:rPr>
        <w:t xml:space="preserve"> ο χρόνος, να μην καθυστερεί την έναρξη εφαρμογής του εξωδικαστικού συμβιβασμού. Είναι καλό αυτό. </w:t>
      </w:r>
    </w:p>
    <w:p w14:paraId="6242BC3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Υπάρχει βέβαια</w:t>
      </w:r>
      <w:r>
        <w:rPr>
          <w:rFonts w:eastAsia="Times New Roman" w:cs="Times New Roman"/>
          <w:szCs w:val="24"/>
        </w:rPr>
        <w:t>,</w:t>
      </w:r>
      <w:r>
        <w:rPr>
          <w:rFonts w:eastAsia="Times New Roman" w:cs="Times New Roman"/>
          <w:szCs w:val="24"/>
        </w:rPr>
        <w:t xml:space="preserve"> και η δική μας γνώμη, αλλά και του κ. Αθανασίου –</w:t>
      </w:r>
      <w:r>
        <w:rPr>
          <w:rFonts w:eastAsia="Times New Roman" w:cs="Times New Roman"/>
          <w:szCs w:val="24"/>
        </w:rPr>
        <w:t>α</w:t>
      </w:r>
      <w:r>
        <w:rPr>
          <w:rFonts w:eastAsia="Times New Roman" w:cs="Times New Roman"/>
          <w:szCs w:val="24"/>
        </w:rPr>
        <w:t>ν τον άκουσα καλά- που λέει ότι θα μπορούσατε να προσφύγετε στη δικαιοσύνη</w:t>
      </w:r>
      <w:r>
        <w:rPr>
          <w:rFonts w:eastAsia="Times New Roman" w:cs="Times New Roman"/>
          <w:szCs w:val="24"/>
        </w:rPr>
        <w:t>,</w:t>
      </w:r>
      <w:r>
        <w:rPr>
          <w:rFonts w:eastAsia="Times New Roman" w:cs="Times New Roman"/>
          <w:szCs w:val="24"/>
        </w:rPr>
        <w:t xml:space="preserve"> εάν το θέλετε –</w:t>
      </w:r>
      <w:r>
        <w:rPr>
          <w:rFonts w:eastAsia="Times New Roman" w:cs="Times New Roman"/>
          <w:szCs w:val="24"/>
        </w:rPr>
        <w:t>αν και δεν χρειάζεται- αλλά εν πάση περιπτώσει</w:t>
      </w:r>
      <w:r>
        <w:rPr>
          <w:rFonts w:eastAsia="Times New Roman" w:cs="Times New Roman"/>
          <w:szCs w:val="24"/>
        </w:rPr>
        <w:t>,</w:t>
      </w:r>
      <w:r>
        <w:rPr>
          <w:rFonts w:eastAsia="Times New Roman" w:cs="Times New Roman"/>
          <w:szCs w:val="24"/>
        </w:rPr>
        <w:t xml:space="preserve"> ζητήστε να αποφασίζει η Πρόεδρος με πράξη. Δεν είναι ανάγκη να γίνει δίκη πολυμελούς πρωτοδικείου για να υπάρξει απόφαση. Αυτό συνιστά λόγο καθυστέρησης.</w:t>
      </w:r>
    </w:p>
    <w:p w14:paraId="6242BC3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ομιλίας της κυρίου Βουλευτή)</w:t>
      </w:r>
    </w:p>
    <w:p w14:paraId="6242BC40" w14:textId="77777777" w:rsidR="000E4403" w:rsidRDefault="00E3488B">
      <w:pPr>
        <w:spacing w:line="600" w:lineRule="auto"/>
        <w:ind w:firstLine="720"/>
        <w:jc w:val="both"/>
        <w:rPr>
          <w:rFonts w:eastAsia="Times New Roman"/>
          <w:szCs w:val="24"/>
        </w:rPr>
      </w:pPr>
      <w:r>
        <w:rPr>
          <w:rFonts w:eastAsia="Times New Roman"/>
          <w:szCs w:val="24"/>
        </w:rPr>
        <w:t>Ένα λεπτό ακόμη, κύριε Πρόεδρε.</w:t>
      </w:r>
    </w:p>
    <w:p w14:paraId="6242BC41" w14:textId="77777777" w:rsidR="000E4403" w:rsidRDefault="00E3488B">
      <w:pPr>
        <w:spacing w:line="600" w:lineRule="auto"/>
        <w:ind w:firstLine="720"/>
        <w:jc w:val="both"/>
        <w:rPr>
          <w:rFonts w:eastAsia="Times New Roman"/>
          <w:szCs w:val="24"/>
        </w:rPr>
      </w:pPr>
      <w:r>
        <w:rPr>
          <w:rFonts w:eastAsia="Times New Roman"/>
          <w:szCs w:val="24"/>
        </w:rPr>
        <w:t xml:space="preserve">Το τρίτο θέμα έχει να κάνει με την τροπολογία. Εγώ, όταν έθεσε το θέμα ο κ. Κεγκέρογλου, αιφνιδιάστηκα. Δεν ήξερα τι κρύβεται πίσω απ’ αυτήν την τροπολογία. Όλα τα </w:t>
      </w:r>
      <w:r>
        <w:rPr>
          <w:rFonts w:eastAsia="Times New Roman"/>
          <w:szCs w:val="24"/>
          <w:lang w:val="en-US"/>
        </w:rPr>
        <w:t>site</w:t>
      </w:r>
      <w:r>
        <w:rPr>
          <w:rFonts w:eastAsia="Times New Roman"/>
          <w:szCs w:val="24"/>
        </w:rPr>
        <w:t xml:space="preserve">, όμως, τώρα πια ενημερώνουν για μια συζήτηση που είχε γίνει και πέρυσι με πολύ έντονο τρόπο. Δεν έτυχε να είμαι παρών. Αφορά συγκεκριμένο επιχειρηματία ή περισσότερους. Πείτε μας –ας πει ο προτείνων Βουλευτής- ποιους αφορά. Έχει κάποιον εικόνα; </w:t>
      </w:r>
    </w:p>
    <w:p w14:paraId="6242BC42" w14:textId="77777777" w:rsidR="000E4403" w:rsidRDefault="00E3488B">
      <w:pPr>
        <w:spacing w:line="600" w:lineRule="auto"/>
        <w:ind w:firstLine="720"/>
        <w:jc w:val="both"/>
        <w:rPr>
          <w:rFonts w:eastAsia="Times New Roman"/>
          <w:szCs w:val="24"/>
        </w:rPr>
      </w:pPr>
      <w:r>
        <w:rPr>
          <w:rFonts w:eastAsia="Times New Roman"/>
          <w:szCs w:val="24"/>
        </w:rPr>
        <w:t>Δεύτερον,</w:t>
      </w:r>
      <w:r>
        <w:rPr>
          <w:rFonts w:eastAsia="Times New Roman"/>
          <w:szCs w:val="24"/>
        </w:rPr>
        <w:t xml:space="preserve"> γιατί η Κυβέρνηση αφού τη θέλει, δεν αναλαμβάνει την ευθύνη –προτείνουμε να το κάνει έτσι- να φέρει η ίδια τη ρύθμιση</w:t>
      </w:r>
      <w:r>
        <w:rPr>
          <w:rFonts w:eastAsia="Times New Roman"/>
          <w:szCs w:val="24"/>
        </w:rPr>
        <w:t>,</w:t>
      </w:r>
      <w:r>
        <w:rPr>
          <w:rFonts w:eastAsia="Times New Roman"/>
          <w:szCs w:val="24"/>
        </w:rPr>
        <w:t xml:space="preserve"> με έκθεση του Γενικού Λογιστηρίου του Κράτους, ούτως ώστε να ξέρετε ότι ενημερώνεται το Σώμα εντίμως και το Σώμα αντίστοιχα ανταποκρίνετ</w:t>
      </w:r>
      <w:r>
        <w:rPr>
          <w:rFonts w:eastAsia="Times New Roman"/>
          <w:szCs w:val="24"/>
        </w:rPr>
        <w:t xml:space="preserve">αι ή δεν ανταποκρίνεται; Εσείς πρέπει να πάρετε την ευθύνη. Κρύβεστε πίσω από Βουλευτή; </w:t>
      </w:r>
    </w:p>
    <w:p w14:paraId="6242BC43" w14:textId="77777777" w:rsidR="000E4403" w:rsidRDefault="00E3488B">
      <w:pPr>
        <w:spacing w:line="600" w:lineRule="auto"/>
        <w:ind w:firstLine="720"/>
        <w:jc w:val="both"/>
        <w:rPr>
          <w:rFonts w:eastAsia="Times New Roman"/>
          <w:szCs w:val="24"/>
        </w:rPr>
      </w:pPr>
      <w:r>
        <w:rPr>
          <w:rFonts w:eastAsia="Times New Roman"/>
          <w:szCs w:val="24"/>
        </w:rPr>
        <w:t>Τ</w:t>
      </w:r>
      <w:r>
        <w:rPr>
          <w:rFonts w:eastAsia="Times New Roman"/>
          <w:szCs w:val="24"/>
        </w:rPr>
        <w:t>έλος, πόσα λεφτά είναι αυτά</w:t>
      </w:r>
      <w:r>
        <w:rPr>
          <w:rFonts w:eastAsia="Times New Roman"/>
          <w:szCs w:val="24"/>
        </w:rPr>
        <w:t>,</w:t>
      </w:r>
      <w:r>
        <w:rPr>
          <w:rFonts w:eastAsia="Times New Roman"/>
          <w:szCs w:val="24"/>
        </w:rPr>
        <w:t xml:space="preserve"> τα οποία θα χάσει το </w:t>
      </w:r>
      <w:r>
        <w:rPr>
          <w:rFonts w:eastAsia="Times New Roman"/>
          <w:szCs w:val="24"/>
        </w:rPr>
        <w:t>δημόσιο</w:t>
      </w:r>
      <w:r>
        <w:rPr>
          <w:rFonts w:eastAsia="Times New Roman"/>
          <w:szCs w:val="24"/>
        </w:rPr>
        <w:t>; Έχει να κάνει με πρόστιμα, χρηματικές ποινές από λαθρεμπόριο. Πόσα λεφτά είναι αυτά;</w:t>
      </w:r>
    </w:p>
    <w:p w14:paraId="6242BC44" w14:textId="77777777" w:rsidR="000E4403" w:rsidRDefault="00E3488B">
      <w:pPr>
        <w:spacing w:line="600" w:lineRule="auto"/>
        <w:ind w:firstLine="720"/>
        <w:jc w:val="both"/>
        <w:rPr>
          <w:rFonts w:eastAsia="Times New Roman"/>
          <w:szCs w:val="24"/>
        </w:rPr>
      </w:pPr>
      <w:r>
        <w:rPr>
          <w:rFonts w:eastAsia="Times New Roman"/>
          <w:szCs w:val="24"/>
        </w:rPr>
        <w:t>Κύριε Πρόεδρε, θα κάνο</w:t>
      </w:r>
      <w:r>
        <w:rPr>
          <w:rFonts w:eastAsia="Times New Roman"/>
          <w:szCs w:val="24"/>
        </w:rPr>
        <w:t>υμε πρόταση ονομαστικής ψηφοφορίας.</w:t>
      </w:r>
    </w:p>
    <w:p w14:paraId="6242BC45" w14:textId="77777777" w:rsidR="000E4403" w:rsidRDefault="00E3488B">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Καλώς, εντάξει.</w:t>
      </w:r>
    </w:p>
    <w:p w14:paraId="6242BC4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σηκώσετε τα χεράκια σας, όποιοι το ψηφίσετε, ένας, ένας και θα ακούγεται και το όνομά σας! Μπαμπεσιές εδώ δεν θα γίνουν. </w:t>
      </w:r>
    </w:p>
    <w:p w14:paraId="6242BC4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Σας παρακαλώ, κύριε Λοβέρδο!</w:t>
      </w:r>
    </w:p>
    <w:p w14:paraId="6242BC4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w:t>
      </w:r>
      <w:r>
        <w:rPr>
          <w:rFonts w:eastAsia="Times New Roman" w:cs="Times New Roman"/>
          <w:szCs w:val="24"/>
          <w:lang w:val="en-US"/>
        </w:rPr>
        <w:t>N</w:t>
      </w:r>
      <w:r>
        <w:rPr>
          <w:rFonts w:eastAsia="Times New Roman" w:cs="Times New Roman"/>
          <w:szCs w:val="24"/>
        </w:rPr>
        <w:t>α τελειώσω!</w:t>
      </w:r>
    </w:p>
    <w:p w14:paraId="6242BC4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νόημα της ονομαστικής ψηφοφορίας το γνωρίζουμε όλοι καλά. Ο χρόνος τέλειωσε.</w:t>
      </w:r>
    </w:p>
    <w:p w14:paraId="6242BC4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Μία φράση και τέλειωσα.</w:t>
      </w:r>
    </w:p>
    <w:p w14:paraId="6242BC4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 η Κυβέρνηση δεν το </w:t>
      </w:r>
      <w:r>
        <w:rPr>
          <w:rFonts w:eastAsia="Times New Roman" w:cs="Times New Roman"/>
          <w:szCs w:val="24"/>
        </w:rPr>
        <w:t>κάνει αυτό</w:t>
      </w:r>
      <w:r>
        <w:rPr>
          <w:rFonts w:eastAsia="Times New Roman" w:cs="Times New Roman"/>
          <w:szCs w:val="24"/>
        </w:rPr>
        <w:t>,</w:t>
      </w:r>
      <w:r>
        <w:rPr>
          <w:rFonts w:eastAsia="Times New Roman" w:cs="Times New Roman"/>
          <w:szCs w:val="24"/>
        </w:rPr>
        <w:t xml:space="preserve"> είναι απολύτως εκτεθειμένη. Κομπίνες που έχουν </w:t>
      </w:r>
      <w:r>
        <w:rPr>
          <w:rFonts w:eastAsia="Times New Roman" w:cs="Times New Roman"/>
          <w:szCs w:val="24"/>
        </w:rPr>
        <w:t xml:space="preserve">κάποιο </w:t>
      </w:r>
      <w:r>
        <w:rPr>
          <w:rFonts w:eastAsia="Times New Roman" w:cs="Times New Roman"/>
          <w:szCs w:val="24"/>
        </w:rPr>
        <w:t>σκοπό και σε επικοινωνίες και μέσα ενημέρωσης μέσω τέτοιων ρυθμίσεων</w:t>
      </w:r>
      <w:r>
        <w:rPr>
          <w:rFonts w:eastAsia="Times New Roman" w:cs="Times New Roman"/>
          <w:szCs w:val="24"/>
        </w:rPr>
        <w:t>,</w:t>
      </w:r>
      <w:r>
        <w:rPr>
          <w:rFonts w:eastAsia="Times New Roman" w:cs="Times New Roman"/>
          <w:szCs w:val="24"/>
        </w:rPr>
        <w:t xml:space="preserve"> δεν θα περάσουν από τη Βουλή, τουλάχιστον χωρίς να πάρετε όχι μόνο την ευθύνη, αλλά και τη ντροπή.</w:t>
      </w:r>
    </w:p>
    <w:p w14:paraId="6242BC4C"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242BC4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Επειδή ο κ. Λοβέρδος προανήγγειλε κάτι, αν συμβεί αυτό, να διαχειριστούμε τον χρόνο και να γίνει η ονομαστική ψηφοφορία έγκαιρα.</w:t>
      </w:r>
    </w:p>
    <w:p w14:paraId="6242BC4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γίνει όποτε πρέπει, κύριε Πρόεδρε. Ό,τι προβλέπει ο Κανονισμός.</w:t>
      </w:r>
    </w:p>
    <w:p w14:paraId="6242BC4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ΚΑΡΑ</w:t>
      </w:r>
      <w:r>
        <w:rPr>
          <w:rFonts w:eastAsia="Times New Roman" w:cs="Times New Roman"/>
          <w:b/>
          <w:szCs w:val="24"/>
        </w:rPr>
        <w:t>ΘΑΝΑΣΟΠΟΥΛΟΣ:</w:t>
      </w:r>
      <w:r>
        <w:rPr>
          <w:rFonts w:eastAsia="Times New Roman" w:cs="Times New Roman"/>
          <w:szCs w:val="24"/>
        </w:rPr>
        <w:t xml:space="preserve"> Κύριε Πρόεδρε, ζητώ τον λόγο.</w:t>
      </w:r>
    </w:p>
    <w:p w14:paraId="6242BC5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Καραθανασόπουλε.</w:t>
      </w:r>
    </w:p>
    <w:p w14:paraId="6242BC5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κάνοντας χρήση του δικαιώματος μου ως Κοινοβουλευτικού Εκπροσώπου</w:t>
      </w:r>
      <w:r>
        <w:rPr>
          <w:rFonts w:eastAsia="Times New Roman" w:cs="Times New Roman"/>
          <w:szCs w:val="24"/>
        </w:rPr>
        <w:t>,</w:t>
      </w:r>
      <w:r>
        <w:rPr>
          <w:rFonts w:eastAsia="Times New Roman" w:cs="Times New Roman"/>
          <w:szCs w:val="24"/>
        </w:rPr>
        <w:t xml:space="preserve"> μετά την τοποθέτηση του κυρίου Υπουργού, θα μιλήσω μόνο για τη συγκεκριμένη τροπολογία πάρα πολύ σύντομα.</w:t>
      </w:r>
    </w:p>
    <w:p w14:paraId="6242BC5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είπα, κύριε Υπουργέ, και στην ομιλία μου ότι από τη στιγμή που πρόκειται για ένα σοβαρό ζήτημα και θέλει να το αντιμετωπίσει αυτή η τροπολογία, α</w:t>
      </w:r>
      <w:r>
        <w:rPr>
          <w:rFonts w:eastAsia="Times New Roman" w:cs="Times New Roman"/>
          <w:szCs w:val="24"/>
        </w:rPr>
        <w:t>ς το φέρετε με την κανονική διαδικασία ως υπουργική ρύθμιση, για να μπορεί ακριβώς να υπάρχει απ’ αυτήν τη ρύθμιση και η εκτίμηση του Γενικού Λογιστηρίου του Κράτους. Υπάρχουν απώλειες; Δεν υπάρχουν απώλειες; Τι ύψους απ</w:t>
      </w:r>
      <w:r>
        <w:rPr>
          <w:rFonts w:eastAsia="Times New Roman" w:cs="Times New Roman"/>
          <w:szCs w:val="24"/>
        </w:rPr>
        <w:t>ώλειες</w:t>
      </w:r>
      <w:r>
        <w:rPr>
          <w:rFonts w:eastAsia="Times New Roman" w:cs="Times New Roman"/>
          <w:szCs w:val="24"/>
        </w:rPr>
        <w:t xml:space="preserve"> είναι αυτές για το δημόσιο; Π</w:t>
      </w:r>
      <w:r>
        <w:rPr>
          <w:rFonts w:eastAsia="Times New Roman" w:cs="Times New Roman"/>
          <w:szCs w:val="24"/>
        </w:rPr>
        <w:t xml:space="preserve">οιοι ωφελούνται απ’ αυτήν τη ρύθμιση, αν ωφελούνται κάποιοι; </w:t>
      </w:r>
    </w:p>
    <w:p w14:paraId="6242BC5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Διαφορετικά, με αυτόν τον τρόπο, διαμορφώνεται ένα πολύ άσχημο περιβάλλον. Γιατί το λέμε αυτό; Γιατί η Κυβέρνηση δεν πρέπει μόνο να είναι –αν είναι- τίμια, αλλά πρέπει και να φαίνεται. Και με τέ</w:t>
      </w:r>
      <w:r>
        <w:rPr>
          <w:rFonts w:eastAsia="Times New Roman" w:cs="Times New Roman"/>
          <w:szCs w:val="24"/>
        </w:rPr>
        <w:t>τοιου είδους μεθοδεύσεις, κύριε Υπουργέ, όχι μόνο δεν φαίνεστε τίμιοι, αλλά αντίθετα δημιουργείτε το πεδίο για να αναπτυχθούν οτιδήποτε αντιλήψεις και απόψεις, υπαρκτές ή όχι.</w:t>
      </w:r>
    </w:p>
    <w:p w14:paraId="6242BC5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 αυτήν την άποψη</w:t>
      </w:r>
      <w:r>
        <w:rPr>
          <w:rFonts w:eastAsia="Times New Roman" w:cs="Times New Roman"/>
          <w:szCs w:val="24"/>
        </w:rPr>
        <w:t>,</w:t>
      </w:r>
      <w:r>
        <w:rPr>
          <w:rFonts w:eastAsia="Times New Roman" w:cs="Times New Roman"/>
          <w:szCs w:val="24"/>
        </w:rPr>
        <w:t xml:space="preserve"> εμείς σας λέμε και πάλι να αποσύρετε την τροπολογία, να μην</w:t>
      </w:r>
      <w:r>
        <w:rPr>
          <w:rFonts w:eastAsia="Times New Roman" w:cs="Times New Roman"/>
          <w:szCs w:val="24"/>
        </w:rPr>
        <w:t xml:space="preserve"> την κάνετε αποδεκτή και να έρθει με την κανονική διαδικασία. Στο χωριό μου λένε «καθαρός ουρανός</w:t>
      </w:r>
      <w:r>
        <w:rPr>
          <w:rFonts w:eastAsia="Times New Roman" w:cs="Times New Roman"/>
          <w:szCs w:val="24"/>
        </w:rPr>
        <w:t>,</w:t>
      </w:r>
      <w:r>
        <w:rPr>
          <w:rFonts w:eastAsia="Times New Roman" w:cs="Times New Roman"/>
          <w:szCs w:val="24"/>
        </w:rPr>
        <w:t xml:space="preserve"> αστραπές δεν φοβάται». Με τέτοιες μεθοδεύσεις φαίνεται ότι φοβάστε</w:t>
      </w:r>
      <w:r>
        <w:rPr>
          <w:rFonts w:eastAsia="Times New Roman" w:cs="Times New Roman"/>
          <w:szCs w:val="24"/>
        </w:rPr>
        <w:t>,</w:t>
      </w:r>
      <w:r>
        <w:rPr>
          <w:rFonts w:eastAsia="Times New Roman" w:cs="Times New Roman"/>
          <w:szCs w:val="24"/>
        </w:rPr>
        <w:t xml:space="preserve"> όχι μόνο τις αστραπές, αλλά και το θρόισμα των φύλλων.</w:t>
      </w:r>
    </w:p>
    <w:p w14:paraId="6242BC5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w:t>
      </w:r>
      <w:r>
        <w:rPr>
          <w:rFonts w:eastAsia="Times New Roman" w:cs="Times New Roman"/>
          <w:szCs w:val="24"/>
        </w:rPr>
        <w:t>ύριε Καραθανασόπουλε, σας ευχαριστώ πολύ.</w:t>
      </w:r>
    </w:p>
    <w:p w14:paraId="6242BC5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ζητώ τον λόγο.</w:t>
      </w:r>
    </w:p>
    <w:p w14:paraId="6242BC5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Αμυράς για ένα λεπτό.</w:t>
      </w:r>
    </w:p>
    <w:p w14:paraId="6242BC5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6242BC5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Υπουργέ, ήμασταν εδώ με τον κ. Καρρά και </w:t>
      </w:r>
      <w:r>
        <w:rPr>
          <w:rFonts w:eastAsia="Times New Roman" w:cs="Times New Roman"/>
          <w:szCs w:val="24"/>
        </w:rPr>
        <w:t>σπάγαμε το κεφάλι μας πού την έχουμε ξαναδεί αυτήν την τροπολογία. Πέρυσι, λοιπόν, -δεν ήσασταν εσείς εδώ σε αυτήν την Αίθουσα- πάλι νύχτα είχε έρθει μία αντίστοιχη βουλευτική τροπολογία και τότε είχαν βγει στην επιφάνεια κάποια στοιχεία για το ποιους αφορ</w:t>
      </w:r>
      <w:r>
        <w:rPr>
          <w:rFonts w:eastAsia="Times New Roman" w:cs="Times New Roman"/>
          <w:szCs w:val="24"/>
        </w:rPr>
        <w:t>ούσε, δηλαδή κάποιες εταιρείες</w:t>
      </w:r>
      <w:r>
        <w:rPr>
          <w:rFonts w:eastAsia="Times New Roman" w:cs="Times New Roman"/>
          <w:szCs w:val="24"/>
        </w:rPr>
        <w:t>,</w:t>
      </w:r>
      <w:r>
        <w:rPr>
          <w:rFonts w:eastAsia="Times New Roman" w:cs="Times New Roman"/>
          <w:szCs w:val="24"/>
        </w:rPr>
        <w:t xml:space="preserve"> που έχουν αποθήκες καυσίμων στη βόρεια Ελλάδα. Σας λέμε, λοιπόν, </w:t>
      </w:r>
      <w:r>
        <w:rPr>
          <w:rFonts w:eastAsia="Times New Roman" w:cs="Times New Roman"/>
          <w:szCs w:val="24"/>
        </w:rPr>
        <w:t>«</w:t>
      </w:r>
      <w:r>
        <w:rPr>
          <w:rFonts w:eastAsia="Times New Roman" w:cs="Times New Roman"/>
          <w:szCs w:val="24"/>
        </w:rPr>
        <w:t>μια του κλέφτη, δυο του κλέφτη</w:t>
      </w:r>
      <w:r>
        <w:rPr>
          <w:rFonts w:eastAsia="Times New Roman" w:cs="Times New Roman"/>
          <w:szCs w:val="24"/>
        </w:rPr>
        <w:t>»</w:t>
      </w:r>
      <w:r>
        <w:rPr>
          <w:rFonts w:eastAsia="Times New Roman" w:cs="Times New Roman"/>
          <w:szCs w:val="24"/>
        </w:rPr>
        <w:t xml:space="preserve">, τρεις και μας έπιασε η μπόχα από τα καύσιμα τα λαθραία. </w:t>
      </w:r>
    </w:p>
    <w:p w14:paraId="6242BC5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λέμε, λοιπόν, εμείς, ως Ποτάμι, αποσύρετε αυτήν την τροπολογία ή</w:t>
      </w:r>
      <w:r>
        <w:rPr>
          <w:rFonts w:eastAsia="Times New Roman" w:cs="Times New Roman"/>
          <w:szCs w:val="24"/>
        </w:rPr>
        <w:t xml:space="preserve"> πείτε μας τώρα, εδώ ποιες εταιρείες αφορά και ποιο είναι το ποσό που το ελληνικό δημόσιο θα χάσει από τον καταλογισμό.</w:t>
      </w:r>
    </w:p>
    <w:p w14:paraId="6242BC5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Αμυρά. </w:t>
      </w:r>
    </w:p>
    <w:p w14:paraId="6242BC5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Μισό λεπτό, κύριε Πρόεδρε. Τι εντάξει; Εδώ μιλάμε για το λαθραί</w:t>
      </w:r>
      <w:r>
        <w:rPr>
          <w:rFonts w:eastAsia="Times New Roman" w:cs="Times New Roman"/>
          <w:szCs w:val="24"/>
        </w:rPr>
        <w:t xml:space="preserve">ο καύσιμο, που υποτίθεται αυτή η Κυβέρνηση μέσα στον πρώτο χρόνο της θα έφερνε από την καταπολέμησή του βεβαιωμένους φόρους ενός δισεκατομμυρίου ευρώ. Και εδώ τώρα πάτε να μας πάρετε και τα υπόλοιπα; Πήγαμε, δηλαδή, για μαλλί και βγαίνουμε κουρεμένοι; </w:t>
      </w:r>
    </w:p>
    <w:p w14:paraId="6242BC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Απο</w:t>
      </w:r>
      <w:r>
        <w:rPr>
          <w:rFonts w:eastAsia="Times New Roman" w:cs="Times New Roman"/>
          <w:szCs w:val="24"/>
        </w:rPr>
        <w:t>σύρετέ την, κύριε Υπουργέ, ή αλλιώς ανεβείτε στο Βήμα και πείτε μας ποιες εταιρείες αφορά και πόσα χρήματα θα χάσει το κράτος από τη μη καταπολέμηση του λαθρεμπορίου και τη νομιμοποίηση του λαθρεμπορίου καυσίμου.</w:t>
      </w:r>
    </w:p>
    <w:p w14:paraId="6242BC5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w:t>
      </w:r>
    </w:p>
    <w:p w14:paraId="6242BC5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Μεΐκόπουλος.</w:t>
      </w:r>
    </w:p>
    <w:p w14:paraId="6242BC6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14:paraId="6242BC6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Πάντως είναι πραγματικά φοβερό. Εάν παρακολουθήσει κανείς με προσοχή τις τοποθετήσεις των, αγαπητών κατά τα άλλα, συναδέλφων της αντιπολίτευσης, νομίζω θα εκπλαγεί αν δ</w:t>
      </w:r>
      <w:r>
        <w:rPr>
          <w:rFonts w:eastAsia="Times New Roman" w:cs="Times New Roman"/>
          <w:szCs w:val="24"/>
        </w:rPr>
        <w:t>ιαπιστώσει ότι η ρητορική τους αφορά μια Ελλάδα η οποία δημιουργήθηκε ξαφνικά στις 26 Γενάρη του 2015. Μέχρι τότε δεν υπήρχε ούτε δημόσια διοίκηση, ούτε φορολογία, ούτε δάνεια, ούτε τράπεζες, τίποτα. Είναι πραγματικά φοβερό και δεν μπορώ να αντιληφθώ αυτήν</w:t>
      </w:r>
      <w:r>
        <w:rPr>
          <w:rFonts w:eastAsia="Times New Roman" w:cs="Times New Roman"/>
          <w:szCs w:val="24"/>
        </w:rPr>
        <w:t xml:space="preserve"> τη ρητορική και αυτήν την αφήγηση. </w:t>
      </w:r>
    </w:p>
    <w:p w14:paraId="6242BC6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Αναφορικά με το εν λόγω νομοσχέδιο νομίζω ότι και η </w:t>
      </w:r>
      <w:r>
        <w:rPr>
          <w:rFonts w:eastAsia="Times New Roman" w:cs="Times New Roman"/>
          <w:szCs w:val="24"/>
        </w:rPr>
        <w:t xml:space="preserve">εισηγήτριά </w:t>
      </w:r>
      <w:r>
        <w:rPr>
          <w:rFonts w:eastAsia="Times New Roman" w:cs="Times New Roman"/>
          <w:szCs w:val="24"/>
        </w:rPr>
        <w:t xml:space="preserve">μας και ο Υπουργός, αλλά και οι συνάδελφοι της </w:t>
      </w:r>
      <w:r>
        <w:rPr>
          <w:rFonts w:eastAsia="Times New Roman" w:cs="Times New Roman"/>
          <w:szCs w:val="24"/>
        </w:rPr>
        <w:t>Σ</w:t>
      </w:r>
      <w:r>
        <w:rPr>
          <w:rFonts w:eastAsia="Times New Roman" w:cs="Times New Roman"/>
          <w:szCs w:val="24"/>
        </w:rPr>
        <w:t xml:space="preserve">υμπολίτευσης </w:t>
      </w:r>
      <w:r>
        <w:rPr>
          <w:rFonts w:eastAsia="Times New Roman" w:cs="Times New Roman"/>
          <w:szCs w:val="24"/>
        </w:rPr>
        <w:t xml:space="preserve">έχουν αναλύσει επαρκώς τα άρθρα και τις διατάξεις του, οπότε θα προσπαθήσω λίγο κωδικοποιημένα </w:t>
      </w:r>
      <w:r>
        <w:rPr>
          <w:rFonts w:eastAsia="Times New Roman" w:cs="Times New Roman"/>
          <w:szCs w:val="24"/>
        </w:rPr>
        <w:t>και πολύ σύντομα να αποδώσω σε λίγο χρονικό διάστημα την ουσία του.</w:t>
      </w:r>
    </w:p>
    <w:p w14:paraId="6242BC6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Κατ’ αρχάς, πριν μιλήσω επί της ουσίας, θα μου επιτρέψετε τρία πρώτα σχόλια. Ακούω από τους συναδέλφους της Αξιωματικής Αντιπολίτευσης την κατηγορία για προχειρότητα. Νομίζω ότι είχαν την </w:t>
      </w:r>
      <w:r>
        <w:rPr>
          <w:rFonts w:eastAsia="Times New Roman" w:cs="Times New Roman"/>
          <w:szCs w:val="24"/>
        </w:rPr>
        <w:t xml:space="preserve">ευκαιρία τους. </w:t>
      </w:r>
      <w:r>
        <w:rPr>
          <w:rFonts w:eastAsia="Times New Roman" w:cs="Times New Roman"/>
          <w:szCs w:val="24"/>
          <w:lang w:val="en-US"/>
        </w:rPr>
        <w:t>Y</w:t>
      </w:r>
      <w:r>
        <w:rPr>
          <w:rFonts w:eastAsia="Times New Roman" w:cs="Times New Roman"/>
          <w:szCs w:val="24"/>
        </w:rPr>
        <w:t xml:space="preserve">πήρχε συγκεκριμένος νόμος στο παρελθόν. Πενήντα τέσσερις ήταν οι επιχειρήσεις που υπήχθησαν στο καθεστώς αυτό. Τρεις μόνο διευθετήθηκαν. </w:t>
      </w:r>
    </w:p>
    <w:p w14:paraId="6242BC6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Ακούω το επιχείρημα ότι δεν είναι εξωδικαστικός συμβιβασμός, αλλά στην ουσία, εφόσον θα πρωτοδικούν οι υποθέσεις, πρόκειται για δικαστικό συμβιβασμό. Εγώ καλώ τους συναδέλφους της Αξιωματικής Αντιπολίτευσης να μας περιγράψουν έναν τρόπο με τον οποίο η συμφ</w:t>
      </w:r>
      <w:r>
        <w:rPr>
          <w:rFonts w:eastAsia="Times New Roman" w:cs="Times New Roman"/>
          <w:szCs w:val="24"/>
        </w:rPr>
        <w:t xml:space="preserve">ωνία όλων των συμβαλλόμενων μερών θα είναι δεσμευτική και θα έχει μία νομική επικύρωση. Εφόσον, επομένως, δεν υπάρχουν ούτε και οι εφέσεις, αυτές οι υποθέσεις λογικά θα διευθετούνται γρήγορα. </w:t>
      </w:r>
    </w:p>
    <w:p w14:paraId="6242BC6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Ένα τρίτο σχόλιο είναι το ακόλουθο. Ακούω το τελευταίο χρονικό </w:t>
      </w:r>
      <w:r>
        <w:rPr>
          <w:rFonts w:eastAsia="Times New Roman" w:cs="Times New Roman"/>
          <w:szCs w:val="24"/>
        </w:rPr>
        <w:t xml:space="preserve">διάστημα και δημοσιογράφους αλλά και συναδέλφους της αντιπολίτευσης να χρησιμοποιούν συνέχεια ένα τσιτάτο ότι το ιδιωτικό χρέος, τα χρωστούμενα δηλαδή χρήματα των Ελλήνων πολιτών, ανέρχεται στα 94 </w:t>
      </w:r>
      <w:r>
        <w:rPr>
          <w:rFonts w:eastAsia="Times New Roman" w:cs="Times New Roman"/>
          <w:szCs w:val="24"/>
        </w:rPr>
        <w:t xml:space="preserve">δισεκατομμύρια </w:t>
      </w:r>
      <w:r>
        <w:rPr>
          <w:rFonts w:eastAsia="Times New Roman" w:cs="Times New Roman"/>
          <w:szCs w:val="24"/>
        </w:rPr>
        <w:t>ευρώ. Φαντάζομαι ότι κανείς μέσα σε αυτή Αίθ</w:t>
      </w:r>
      <w:r>
        <w:rPr>
          <w:rFonts w:eastAsia="Times New Roman" w:cs="Times New Roman"/>
          <w:szCs w:val="24"/>
        </w:rPr>
        <w:t xml:space="preserve">ουσα δεν είναι αφελής ώστε να πιστέψει ότι τα 94 </w:t>
      </w:r>
      <w:r>
        <w:rPr>
          <w:rFonts w:eastAsia="Times New Roman" w:cs="Times New Roman"/>
          <w:szCs w:val="24"/>
        </w:rPr>
        <w:t xml:space="preserve">δισεκατομμύρια </w:t>
      </w:r>
      <w:r>
        <w:rPr>
          <w:rFonts w:eastAsia="Times New Roman" w:cs="Times New Roman"/>
          <w:szCs w:val="24"/>
        </w:rPr>
        <w:t xml:space="preserve">ευρώ δημιουργήθηκαν τα δύο τελευταία χρόνια. Προφανώς τα χρωστούμενα αυτά είναι αποτελέσματα συγκεκριμένων επιλογών, πολιτικών επιλογών, και υπάρχουν και συγκεκριμένες πολιτικές ευθύνες. </w:t>
      </w:r>
    </w:p>
    <w:p w14:paraId="6242BC6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Αναφ</w:t>
      </w:r>
      <w:r>
        <w:rPr>
          <w:rFonts w:eastAsia="Times New Roman" w:cs="Times New Roman"/>
          <w:szCs w:val="24"/>
        </w:rPr>
        <w:t>ορικά, τώρα, λοιπόν με το συγκεκριμένο νομοσχέδιο, νομίζω ότι αποτελεί μια πολύ σημαντική και ολοκληρωμένη παρέμβαση ακριβώς για τη ρύθμιση του ιδιωτικού χρέους που καταπνίγει την αγορά τα τελευταία χρόνια. Αφορά λοιπόν χρέη προς τράπεζες, δημόσιο, μεγάλου</w:t>
      </w:r>
      <w:r>
        <w:rPr>
          <w:rFonts w:eastAsia="Times New Roman" w:cs="Times New Roman"/>
          <w:szCs w:val="24"/>
        </w:rPr>
        <w:t>ς προμηθευτές και ασφαλιστικά ταμεία. Ποιος, κωδικά, είναι ο στρατηγικός στόχος; Αφ</w:t>
      </w:r>
      <w:r>
        <w:rPr>
          <w:rFonts w:eastAsia="Times New Roman" w:cs="Times New Roman"/>
          <w:szCs w:val="24"/>
        </w:rPr>
        <w:t xml:space="preserve">’ </w:t>
      </w:r>
      <w:r>
        <w:rPr>
          <w:rFonts w:eastAsia="Times New Roman" w:cs="Times New Roman"/>
          <w:szCs w:val="24"/>
        </w:rPr>
        <w:t>ενός είναι η διάσωση των βιώσιμων επιχειρήσεων και αφ</w:t>
      </w:r>
      <w:r>
        <w:rPr>
          <w:rFonts w:eastAsia="Times New Roman" w:cs="Times New Roman"/>
          <w:szCs w:val="24"/>
        </w:rPr>
        <w:t xml:space="preserve">’ </w:t>
      </w:r>
      <w:r>
        <w:rPr>
          <w:rFonts w:eastAsia="Times New Roman" w:cs="Times New Roman"/>
          <w:szCs w:val="24"/>
        </w:rPr>
        <w:t xml:space="preserve">ετέρου η διασφάλιση των θέσεων εργασίας. </w:t>
      </w:r>
    </w:p>
    <w:p w14:paraId="6242BC6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Με τον εξωδικαστικό λοιπόν αυτό μηχανισμό γίνεται μια συνολική διαπραγμάτε</w:t>
      </w:r>
      <w:r>
        <w:rPr>
          <w:rFonts w:eastAsia="Times New Roman" w:cs="Times New Roman"/>
          <w:szCs w:val="24"/>
        </w:rPr>
        <w:t xml:space="preserve">υση του οφειλέτη με όλους τους πιστωτές στο ίδιο τραπέζι. Για πρώτη φορά ο οφειλέτης θα καταθέτει προτάσεις προς τους πιστωτές και αυτοί με τη σειρά τους αντιπροτάσεις, με την τελική όμως απόφαση να ανήκει στην επιχείρηση που οφείλει. Νομίζω ότι το καίριο </w:t>
      </w:r>
      <w:r>
        <w:rPr>
          <w:rFonts w:eastAsia="Times New Roman" w:cs="Times New Roman"/>
          <w:szCs w:val="24"/>
        </w:rPr>
        <w:t>σημείο είναι πως η διευθέτηση των οφειλών, αγαπητοί συνάδελφοι, δεν θα γίνεται με κριτήριο το μέγεθος της επιχείρησης και των χρεών της, αλλά με κριτήριο την πραγματική ικανότητα της επιχείρησης να αποπληρώσει τις οφειλές της και να συνεχίσει τη βιώσιμη λε</w:t>
      </w:r>
      <w:r>
        <w:rPr>
          <w:rFonts w:eastAsia="Times New Roman" w:cs="Times New Roman"/>
          <w:szCs w:val="24"/>
        </w:rPr>
        <w:t xml:space="preserve">ιτουργία της. </w:t>
      </w:r>
    </w:p>
    <w:p w14:paraId="6242BC6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Τι μπορεί λοιπόν να επιτευχθεί για τον οφειλέτη με τον εξωδικαστικό μηχανισμό; Πολύ κωδικά: Γενναίες μειώσεις επιτοκίων, επιμηκύνσεις της περιόδου αποπληρωμής αλλά ακόμη και διαγραφές οφειλών υπό προϋποθέσεις. </w:t>
      </w:r>
    </w:p>
    <w:p w14:paraId="6242BC6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Ποιες είναι οι δυνατότητες, φί</w:t>
      </w:r>
      <w:r>
        <w:rPr>
          <w:rFonts w:eastAsia="Times New Roman" w:cs="Times New Roman"/>
          <w:szCs w:val="24"/>
        </w:rPr>
        <w:t>λες και φίλοι συνάδελφοι, που δίνει στην οικονομία ο εξωδικαστικός συμβιβασμός; Αφ</w:t>
      </w:r>
      <w:r>
        <w:rPr>
          <w:rFonts w:eastAsia="Times New Roman" w:cs="Times New Roman"/>
          <w:szCs w:val="24"/>
        </w:rPr>
        <w:t xml:space="preserve">’ </w:t>
      </w:r>
      <w:r>
        <w:rPr>
          <w:rFonts w:eastAsia="Times New Roman" w:cs="Times New Roman"/>
          <w:szCs w:val="24"/>
        </w:rPr>
        <w:t>ενός τη δυνατότητα στις τράπεζες να βελτιώσουν τους ισολογισμούς τους μειώνοντας τα κόκκινα δάνειά τους, αφ</w:t>
      </w:r>
      <w:r>
        <w:rPr>
          <w:rFonts w:eastAsia="Times New Roman" w:cs="Times New Roman"/>
          <w:szCs w:val="24"/>
        </w:rPr>
        <w:t xml:space="preserve">’ </w:t>
      </w:r>
      <w:r>
        <w:rPr>
          <w:rFonts w:eastAsia="Times New Roman" w:cs="Times New Roman"/>
          <w:szCs w:val="24"/>
        </w:rPr>
        <w:t>ετέρου για το δημόσιο δίνεται η δυνατότητα βελτίωσης των εσόδων</w:t>
      </w:r>
      <w:r>
        <w:rPr>
          <w:rFonts w:eastAsia="Times New Roman" w:cs="Times New Roman"/>
          <w:szCs w:val="24"/>
        </w:rPr>
        <w:t xml:space="preserve"> μέσω της μείωσης των ληξιπρόθεσμων οφειλών του και τέλος υπάρχει μια σημαντική ανάσα ρευστότητας στην αγορά μέσω της πληρωμής των προμηθευτών. </w:t>
      </w:r>
    </w:p>
    <w:p w14:paraId="6242BC6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Νομίζω ότι και στο εφαρμοστικό κομμάτι, αναφορικά με τους χρόνους εφαρμογής της συγκεκριμένης νομοθετικής πρωτο</w:t>
      </w:r>
      <w:r>
        <w:rPr>
          <w:rFonts w:eastAsia="Times New Roman" w:cs="Times New Roman"/>
          <w:szCs w:val="24"/>
        </w:rPr>
        <w:t xml:space="preserve">βουλίας, ήδη στις 2 Μαΐου θα λειτουργήσουν δύο καινούρια γραφεία ενημέρωσης και εξυπηρέτησης δανειοληπτών σε Αθήνα και Πειραιά, τις επόμενες εβδομάδες στις πρωτεύουσες όλων των περιφερειών της χώρας και μέσα στο καλοκαίρι θα γίνει εφαρμογή και καθολικά σε </w:t>
      </w:r>
      <w:r>
        <w:rPr>
          <w:rFonts w:eastAsia="Times New Roman" w:cs="Times New Roman"/>
          <w:szCs w:val="24"/>
        </w:rPr>
        <w:t xml:space="preserve">όλη τη χώρα. </w:t>
      </w:r>
    </w:p>
    <w:p w14:paraId="6242BC6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Πρόκειται για μια πολύ καλή νομοθετική ρύθμιση. Νομίζω ότι αν προκύπτουν και πεδία νομοθετικών βελτιώσεων, θα είμαστε εδώ πέρα το αμέσως επόμενο χρονικό διάστημα για να τα διευθετούμε και αυτά. Όλα αυτά πολύ κωδικά.</w:t>
      </w:r>
    </w:p>
    <w:p w14:paraId="6242BC6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242BC6D" w14:textId="77777777" w:rsidR="000E4403" w:rsidRDefault="00E3488B">
      <w:pPr>
        <w:spacing w:line="600" w:lineRule="auto"/>
        <w:ind w:firstLine="720"/>
        <w:jc w:val="both"/>
        <w:rPr>
          <w:rFonts w:eastAsia="Times New Roman"/>
          <w:bCs/>
          <w:szCs w:val="24"/>
        </w:rPr>
      </w:pPr>
      <w:r>
        <w:rPr>
          <w:rFonts w:eastAsia="Times New Roman"/>
          <w:b/>
          <w:bCs/>
          <w:szCs w:val="24"/>
        </w:rPr>
        <w:t>ΠΡΟΕΔ</w:t>
      </w:r>
      <w:r>
        <w:rPr>
          <w:rFonts w:eastAsia="Times New Roman"/>
          <w:b/>
          <w:bCs/>
          <w:szCs w:val="24"/>
        </w:rPr>
        <w:t xml:space="preserve">ΡΕΥΩΝ (Γεώργιος Βαρεμένος): </w:t>
      </w:r>
      <w:r>
        <w:rPr>
          <w:rFonts w:eastAsia="Times New Roman"/>
          <w:bCs/>
          <w:szCs w:val="24"/>
        </w:rPr>
        <w:t xml:space="preserve">Ευχαριστούμε κι εμείς για τη διαχείριση του χρόνου. </w:t>
      </w:r>
    </w:p>
    <w:p w14:paraId="6242BC6E" w14:textId="77777777" w:rsidR="000E4403" w:rsidRDefault="00E3488B">
      <w:pPr>
        <w:spacing w:line="600" w:lineRule="auto"/>
        <w:ind w:firstLine="720"/>
        <w:jc w:val="both"/>
        <w:rPr>
          <w:rFonts w:eastAsia="Times New Roman"/>
          <w:bCs/>
          <w:szCs w:val="24"/>
        </w:rPr>
      </w:pPr>
      <w:r>
        <w:rPr>
          <w:rFonts w:eastAsia="Times New Roman"/>
          <w:bCs/>
          <w:szCs w:val="24"/>
        </w:rPr>
        <w:t>Τον λόγο έχει η κ. Καφαντάρη.</w:t>
      </w:r>
    </w:p>
    <w:p w14:paraId="6242BC6F" w14:textId="77777777" w:rsidR="000E4403" w:rsidRDefault="00E3488B">
      <w:pPr>
        <w:spacing w:line="600" w:lineRule="auto"/>
        <w:ind w:firstLine="720"/>
        <w:jc w:val="both"/>
        <w:rPr>
          <w:rFonts w:eastAsia="Times New Roman"/>
          <w:bCs/>
          <w:szCs w:val="24"/>
        </w:rPr>
      </w:pPr>
      <w:r>
        <w:rPr>
          <w:rFonts w:eastAsia="Times New Roman"/>
          <w:b/>
          <w:bCs/>
          <w:szCs w:val="24"/>
        </w:rPr>
        <w:t>ΧΑΡΟΥΛΑ (ΧΑΡΑ) ΚΑΦΑΝΤΑΡΗ:</w:t>
      </w:r>
      <w:r>
        <w:rPr>
          <w:rFonts w:eastAsia="Times New Roman"/>
          <w:bCs/>
          <w:szCs w:val="24"/>
        </w:rPr>
        <w:t xml:space="preserve"> Ευχαριστώ, κύριε Πρόεδρε.</w:t>
      </w:r>
    </w:p>
    <w:p w14:paraId="6242BC70" w14:textId="77777777" w:rsidR="000E4403" w:rsidRDefault="00E3488B">
      <w:pPr>
        <w:spacing w:line="600" w:lineRule="auto"/>
        <w:ind w:firstLine="720"/>
        <w:jc w:val="both"/>
        <w:rPr>
          <w:rFonts w:eastAsia="Times New Roman"/>
          <w:bCs/>
          <w:szCs w:val="24"/>
        </w:rPr>
      </w:pPr>
      <w:r>
        <w:rPr>
          <w:rFonts w:eastAsia="Times New Roman"/>
          <w:bCs/>
          <w:szCs w:val="24"/>
        </w:rPr>
        <w:t>Συζητάμε σήμερα ένα νομοσχέδιο που το περιμένει εδώ και πολύ καιρό ο εμπορικός και ο επιχειρη</w:t>
      </w:r>
      <w:r>
        <w:rPr>
          <w:rFonts w:eastAsia="Times New Roman"/>
          <w:bCs/>
          <w:szCs w:val="24"/>
        </w:rPr>
        <w:t>ματικός κόσμος και νομίζω ότι θα δει σήμερα και θα συνειδητοποιήσει ότι αυτοί οι οποίοι το παίζουν –επιτρέψτε μου- «προστάτες» της επιχειρηματικότητας και του ιδιωτικού τομέα, αυτό το νομοσχέδιο το καταψηφίζουν, ένα νομοσχέδιο το οποίο προσπαθεί να δώσει ζ</w:t>
      </w:r>
      <w:r>
        <w:rPr>
          <w:rFonts w:eastAsia="Times New Roman"/>
          <w:bCs/>
          <w:szCs w:val="24"/>
        </w:rPr>
        <w:t>ωή στην υγιή επιχειρηματικότητα. Καταλαβαίνω πολύ καλά την αντιπολίτευση και τη Νέα Δημοκρατία, κατανοώ την αμηχανία στην οποία βρίσκονται και την κρίση, διότι βλέπουμε ότι η συμφωνία με τους δανειστές προχωρεί προς ολοκλήρωση, βλέπουμε ότι προχωρεί η ολοκ</w:t>
      </w:r>
      <w:r>
        <w:rPr>
          <w:rFonts w:eastAsia="Times New Roman"/>
          <w:bCs/>
          <w:szCs w:val="24"/>
        </w:rPr>
        <w:t xml:space="preserve">λήρωση της αξιολόγησης, που θα γίνει άμεσα. </w:t>
      </w:r>
    </w:p>
    <w:p w14:paraId="6242BC71" w14:textId="77777777" w:rsidR="000E4403" w:rsidRDefault="00E3488B">
      <w:pPr>
        <w:spacing w:line="600" w:lineRule="auto"/>
        <w:ind w:firstLine="720"/>
        <w:jc w:val="both"/>
        <w:rPr>
          <w:rFonts w:eastAsia="Times New Roman"/>
          <w:bCs/>
          <w:szCs w:val="24"/>
        </w:rPr>
      </w:pPr>
      <w:r>
        <w:rPr>
          <w:rFonts w:eastAsia="Times New Roman"/>
          <w:bCs/>
          <w:szCs w:val="24"/>
        </w:rPr>
        <w:t>Εδώ θα ήθελα να πω ότι η Κυβέρνηση με την πολιτική της, την πολιτική που έχει να κάνει με την πάταξη της φοροδιαφυγής, του λαθρεμπορίου κλπ., έφερε έσοδα στο ελληνικό δημόσιο και ο ελληνικός λαός με τις θυσίες π</w:t>
      </w:r>
      <w:r>
        <w:rPr>
          <w:rFonts w:eastAsia="Times New Roman"/>
          <w:bCs/>
          <w:szCs w:val="24"/>
        </w:rPr>
        <w:t xml:space="preserve">ου έκανε αυτά τα χρόνια έφερε πάλι το αποτέλεσμα συνολικά αυτού του σοβαρού πρωτογενούς πλεονάσματος, το οποίο ήταν ένα ισχυρό διαπραγματευτικό χαρτί, ούτως ώστε να προχωρήσουμε στην ολοκλήρωση της αξιολόγησης. </w:t>
      </w:r>
    </w:p>
    <w:p w14:paraId="6242BC7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Διαψεύστηκαν αυτή τη στιγμή οι εγχώριες Κασσάνδρες -μιλάω για την Αντιπολίτευση και δη την Αξιωματική Αντιπολίτευση- που έλεγαν ότι δεν θα κλείσει η αξιολόγηση, το θέμα «εκλογές», να φύγει ο Τσίπρας. Τα ακούσαμε όλα αυτά πάρα πολύ. </w:t>
      </w:r>
    </w:p>
    <w:p w14:paraId="6242BC7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εδώ θα ήθελα να πω,</w:t>
      </w:r>
      <w:r>
        <w:rPr>
          <w:rFonts w:eastAsia="Times New Roman" w:cs="Times New Roman"/>
          <w:szCs w:val="24"/>
        </w:rPr>
        <w:t xml:space="preserve"> κυρίες και κύριοι Βουλευτές, επί του πιεστηρίου σήμερα τι έγινε στο Ευρωκοινοβούλιο. Όταν συζητούνταν η πορεία της ολοκλήρωσης της αξιολόγησης, για άλλη μια φορά οι Ευρωβουλευτές της Νέας Δημοκρατίας και του ΠΑΣΟΚ αμφισβήτησαν τα στοιχεία σε σχέση με το π</w:t>
      </w:r>
      <w:r>
        <w:rPr>
          <w:rFonts w:eastAsia="Times New Roman" w:cs="Times New Roman"/>
          <w:szCs w:val="24"/>
        </w:rPr>
        <w:t>ρωτογενές πλεόνασμα</w:t>
      </w:r>
      <w:r>
        <w:rPr>
          <w:rFonts w:eastAsia="Times New Roman" w:cs="Times New Roman"/>
          <w:szCs w:val="24"/>
        </w:rPr>
        <w:t>,</w:t>
      </w:r>
      <w:r>
        <w:rPr>
          <w:rFonts w:eastAsia="Times New Roman" w:cs="Times New Roman"/>
          <w:szCs w:val="24"/>
        </w:rPr>
        <w:t xml:space="preserve"> τα οποία αναφέρθηκαν από τον κ. Μοσχοβισί και τον κ. Ντάισεμπλουμ και έγινε μια σοβαρή συζήτηση.</w:t>
      </w:r>
    </w:p>
    <w:p w14:paraId="6242BC7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Εδώ πέρα, λοιπόν, θα ήθελα να πω ότι βρίσκεστε πράγματι, κύριοι της Νέας Δημοκρατίας, σε δύσκολη θέση, ίσως σε στρατηγικό αδιέξοδο, θα έλε</w:t>
      </w:r>
      <w:r>
        <w:rPr>
          <w:rFonts w:eastAsia="Times New Roman" w:cs="Times New Roman"/>
          <w:szCs w:val="24"/>
        </w:rPr>
        <w:t>γα, διότι πρώτα και κύρια, εξασφαλίζοντας και ολοκληρώνοντας την αξιολόγηση και με τη συμφωνία, θα υπάρχει ένας καθαρός χρόνος για την Κυβέρνηση να προχωρήσει στην ολοκλήρωση της προεκλογικής της δέσμευσης που έχει να κάνει με την πάταξη της διαφθοράς, της</w:t>
      </w:r>
      <w:r>
        <w:rPr>
          <w:rFonts w:eastAsia="Times New Roman" w:cs="Times New Roman"/>
          <w:szCs w:val="24"/>
        </w:rPr>
        <w:t xml:space="preserve"> διαπλοκής, έχει να κάνει με τις </w:t>
      </w:r>
      <w:r>
        <w:rPr>
          <w:rFonts w:eastAsia="Times New Roman" w:cs="Times New Roman"/>
          <w:szCs w:val="24"/>
        </w:rPr>
        <w:t xml:space="preserve">εξεταστικές </w:t>
      </w:r>
      <w:r>
        <w:rPr>
          <w:rFonts w:eastAsia="Times New Roman" w:cs="Times New Roman"/>
          <w:szCs w:val="24"/>
        </w:rPr>
        <w:t>οι οποίες θα μας δείξουν το γιατί μπήκαμε σε αυτή την πολιτική των μνημονίων.</w:t>
      </w:r>
    </w:p>
    <w:p w14:paraId="6242BC7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Η Κυβέρνηση ψηφίστηκε, κυρίες και κύριοι Βουλευτές, από τον ελληνικό λαό για να βγάλει τη χώρα από αυτή την κρίση και την επιτροπεία </w:t>
      </w:r>
      <w:r>
        <w:rPr>
          <w:rFonts w:eastAsia="Times New Roman" w:cs="Times New Roman"/>
          <w:szCs w:val="24"/>
        </w:rPr>
        <w:t xml:space="preserve">και να σταθεί η κοινωνία όρθια και βέβαια να οδεύσουμε στην αναπτυξιακή πορεία αυτού του τόπου. </w:t>
      </w:r>
    </w:p>
    <w:p w14:paraId="6242BC7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είναι η κατάσταση η οποία βιώνουμε και στην οικονομία και στην επιχειρηματικότητα, για πανηγυρισμούς; Σαφώς θα απαντήσω «όχι». Όμως, ουσιαστικά αυτό το ο</w:t>
      </w:r>
      <w:r>
        <w:rPr>
          <w:rFonts w:eastAsia="Times New Roman" w:cs="Times New Roman"/>
          <w:szCs w:val="24"/>
        </w:rPr>
        <w:t>ποίο φαίνεται είναι μια χαραμάδα ελπίδας πια και με την ολοκλήρωση της αξιολόγησης να προχωρήσουμε στην ανηφόρα της δημιουργίας και της ανάπτυξης.</w:t>
      </w:r>
    </w:p>
    <w:p w14:paraId="6242BC7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η κατάσταση στον εμπορικό κόσμο εξαιρετική; Κανείς δεν θα πει «ναι». Πραγματικά η κατάσταση είναι δύσκο</w:t>
      </w:r>
      <w:r>
        <w:rPr>
          <w:rFonts w:eastAsia="Times New Roman" w:cs="Times New Roman"/>
          <w:szCs w:val="24"/>
        </w:rPr>
        <w:t>λη και επιβαρύνθηκε ιδιαίτερα και φτάσαμε εδώ σήμερα και από την τετραετία του 2010-2014 και έχουμε συνολικά τώρα επτά χρόνια κρίσης. Όμως, επιτέλους έρχεται ένα νομοσχέδιο το οποίο ουσιαστικά προσπαθεί να αποτελέσει ένα εργαλείο ρύθμισης χρεών τα οποία δρ</w:t>
      </w:r>
      <w:r>
        <w:rPr>
          <w:rFonts w:eastAsia="Times New Roman" w:cs="Times New Roman"/>
          <w:szCs w:val="24"/>
        </w:rPr>
        <w:t>ουν ανασταλτικά ουσιαστικά στην ανάπτυξη και στην επιχειρηματική δραστηριότητα.</w:t>
      </w:r>
    </w:p>
    <w:p w14:paraId="6242BC7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εν λόγω νομοσχέδιο δίνει τη δυνατότητα να είναι επίκεντρο της διαπραγμάτευσης των χρεών ο ίδιος ο οφειλέτης. Δεν έχουν πλέον τον κύριο λόγο οι τράπεζες, όπως ίσχυε παλιά. Έχ</w:t>
      </w:r>
      <w:r>
        <w:rPr>
          <w:rFonts w:eastAsia="Times New Roman" w:cs="Times New Roman"/>
          <w:szCs w:val="24"/>
        </w:rPr>
        <w:t>ει σημασία αυτό, καθώς ο εξωδικαστικός αυτός μηχανισμός είναι μια μόνη διαδικασία στην οποία κάθονται οι πιστωτές, η επιχείρηση και ο μεσολαβητής να βρουν μια λύση. Ουσιαστικά πρόκειται για μια άλλη φιλοσοφία. Όλοι θα επιδιώξουν το καλύτερο. Όμως, το κύριο</w:t>
      </w:r>
      <w:r>
        <w:rPr>
          <w:rFonts w:eastAsia="Times New Roman" w:cs="Times New Roman"/>
          <w:szCs w:val="24"/>
        </w:rPr>
        <w:t xml:space="preserve"> είναι ότι συνεχίζεται η λειτουργία της επιχείρησης. Συνεχίζει να προσφέρει στην οικονομία η επιχείρηση που είχε τα δυσβάσταχτα αυτά χρέη. Συνεχίζουν να μην γίνονται απολύσεις εργαζομένων, και βέβαια, όπως είπαμε αρχικά, στο επίκεντρο είναι οι υγιείς επιχε</w:t>
      </w:r>
      <w:r>
        <w:rPr>
          <w:rFonts w:eastAsia="Times New Roman" w:cs="Times New Roman"/>
          <w:szCs w:val="24"/>
        </w:rPr>
        <w:t>ιρήσεις.</w:t>
      </w:r>
    </w:p>
    <w:p w14:paraId="6242BC7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Όμως, αυτό, το οποίο θα ήθελα να τονίσω είναι και η άλλη ποιότητα της πολιτικής αυτής της Κυβέρνησης και της λειτουργίας. Έγινε σοβαρή διαβούλευση. Έγινε διαβούλευση στην Επιτροπή Παραγωγής και Εμπορίου με τους φορείς, που πάρα πολλοί ήταν από τον</w:t>
      </w:r>
      <w:r>
        <w:rPr>
          <w:rFonts w:eastAsia="Times New Roman" w:cs="Times New Roman"/>
          <w:szCs w:val="24"/>
        </w:rPr>
        <w:t xml:space="preserve"> εμπορικό κόσμο -και το γνωρίζουμε- και από την ΕΣΕΕ και από την ΓΣΕΒΕΕ. Είπε ότι είναι μια τελευταία ευκαιρία για τις επιχειρήσεις σε ανακοίνωσή της η ΕΣΕΕ και πολλές από τις παρατηρήσεις αυτές λήφθηκαν υπ</w:t>
      </w:r>
      <w:r>
        <w:rPr>
          <w:rFonts w:eastAsia="Times New Roman" w:cs="Times New Roman"/>
          <w:szCs w:val="24"/>
        </w:rPr>
        <w:t>’ όψιν</w:t>
      </w:r>
      <w:r>
        <w:rPr>
          <w:rFonts w:eastAsia="Times New Roman" w:cs="Times New Roman"/>
          <w:szCs w:val="24"/>
        </w:rPr>
        <w:t xml:space="preserve"> από τον αρμόδιο Υπουργό και φάνηκε και στο </w:t>
      </w:r>
      <w:r>
        <w:rPr>
          <w:rFonts w:eastAsia="Times New Roman" w:cs="Times New Roman"/>
          <w:szCs w:val="24"/>
        </w:rPr>
        <w:t>νομοσχέδιο το οποίο συζητάμε σήμερα.</w:t>
      </w:r>
    </w:p>
    <w:p w14:paraId="6242BC7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242BC7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242BC7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Κλείνοντας, θα ήθελα να πω το εξής: Μου προξενεί εντύπωση ότι η Αξιωματική Αντιπολίτευση επιμένει σε παρατη</w:t>
      </w:r>
      <w:r>
        <w:rPr>
          <w:rFonts w:eastAsia="Times New Roman" w:cs="Times New Roman"/>
          <w:szCs w:val="24"/>
        </w:rPr>
        <w:t>ρήσεις σε σχέση με το νομοσχέδιο</w:t>
      </w:r>
      <w:r>
        <w:rPr>
          <w:rFonts w:eastAsia="Times New Roman" w:cs="Times New Roman"/>
          <w:szCs w:val="24"/>
        </w:rPr>
        <w:t>,</w:t>
      </w:r>
      <w:r>
        <w:rPr>
          <w:rFonts w:eastAsia="Times New Roman" w:cs="Times New Roman"/>
          <w:szCs w:val="24"/>
        </w:rPr>
        <w:t xml:space="preserve"> οι οποίες έχουν απαντηθεί και πολλές έχουν συμπεριληφθεί στον νόμο. </w:t>
      </w:r>
    </w:p>
    <w:p w14:paraId="6242BC7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ήθελα να πω για τον κ. Δένδια ότι ουσιαστικά έκανε την αυτοκριτική του και είπε σήμερα «δεν προχώρησε ο νόμος τον οποίο εγώ είχα συντάξει ως επικεφαλή</w:t>
      </w:r>
      <w:r>
        <w:rPr>
          <w:rFonts w:eastAsia="Times New Roman" w:cs="Times New Roman"/>
          <w:szCs w:val="24"/>
        </w:rPr>
        <w:t xml:space="preserve">ς Υπουργός». Την ίδια στιγμή έρχεται η Νέα Δημοκρατία και μας λέει «γιατί αυτό τον νόμο δεν τον προχωρείτε και δεν τον ψηφίζετε;». </w:t>
      </w:r>
    </w:p>
    <w:p w14:paraId="6242BC7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Εμείς, η Κυβέρνηση, αναλάβαμε την ευθύνη με αυτό το νομοθέτημα γιατί μας ενδιαφέρει η επιχειρηματικότητα.</w:t>
      </w:r>
    </w:p>
    <w:p w14:paraId="6242BC7F"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Μας ενδιαφέρει η μ</w:t>
      </w:r>
      <w:r>
        <w:rPr>
          <w:rFonts w:eastAsia="Times New Roman" w:cs="Times New Roman"/>
          <w:szCs w:val="24"/>
        </w:rPr>
        <w:t>ικρομεσαία επιχείρηση, που αποτελεί τη ραχοκοκαλιά της ελληνικής οικονομίας, που μπορεί να συμβάλλει στην παραγωγική ανασυγκρότηση της χώρας που είναι και το κύριο ζητούμενο.</w:t>
      </w:r>
    </w:p>
    <w:p w14:paraId="6242BC80"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κλείσω, όμως, έτσι όπως άρχισα. Μας ακούν και κρίνουν πολλοί επιχειρηματίες, ο</w:t>
      </w:r>
      <w:r>
        <w:rPr>
          <w:rFonts w:eastAsia="Times New Roman" w:cs="Times New Roman"/>
          <w:szCs w:val="24"/>
        </w:rPr>
        <w:t xml:space="preserve">ι οποίοι βλέπουν ποιος πραγματικά ενδιαφέρεται για την επιχειρηματικότητα. Και οι κακοί κρατιστές του ΣΥΡΙΖΑ, όπως μας κατηγορούν, παίρνουν πραγματικά μέτρα και ευθύνη για την τόνωση πραγματικά της υγιούς επιχειρηματικότητας. </w:t>
      </w:r>
    </w:p>
    <w:p w14:paraId="6242BC81"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42BC82" w14:textId="77777777" w:rsidR="000E4403" w:rsidRDefault="00E3488B">
      <w:pPr>
        <w:spacing w:line="600" w:lineRule="auto"/>
        <w:ind w:firstLine="720"/>
        <w:jc w:val="center"/>
        <w:rPr>
          <w:rFonts w:eastAsia="Times New Roman"/>
          <w:bCs/>
        </w:rPr>
      </w:pPr>
      <w:r>
        <w:rPr>
          <w:rFonts w:eastAsia="Times New Roman"/>
          <w:bCs/>
        </w:rPr>
        <w:t>(Χειροκροτήματα από την πτέρυγα του ΣΥΡΙΖΑ)</w:t>
      </w:r>
    </w:p>
    <w:p w14:paraId="6242BC83"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w:t>
      </w:r>
    </w:p>
    <w:p w14:paraId="6242BC84" w14:textId="77777777" w:rsidR="000E4403" w:rsidRDefault="00E3488B">
      <w:pPr>
        <w:spacing w:line="600" w:lineRule="auto"/>
        <w:ind w:firstLine="720"/>
        <w:jc w:val="both"/>
        <w:rPr>
          <w:rFonts w:eastAsia="Times New Roman" w:cs="Times New Roman"/>
        </w:rPr>
      </w:pPr>
      <w:r>
        <w:rPr>
          <w:rFonts w:eastAsia="Times New Roman" w:cs="Times New Roman"/>
          <w:szCs w:val="24"/>
          <w:lang w:val="en-US"/>
        </w:rPr>
        <w:t>K</w:t>
      </w:r>
      <w:r>
        <w:rPr>
          <w:rFonts w:eastAsia="Times New Roman" w:cs="Times New Roman"/>
        </w:rPr>
        <w:t>υρίες</w:t>
      </w:r>
      <w:r>
        <w:rPr>
          <w:rFonts w:eastAsia="Times New Roman" w:cs="Times New Roman"/>
        </w:rPr>
        <w:t xml:space="preserve"> και κύριοι συνάδελφοι, έχω την τιμή να ανακοινώσω στο Σώμα ότι τη συνεδρίασή μας παρακολουθούν από τα άνω δυτικά θεωρεία, αφού προηγουμένως ξεναγήθ</w:t>
      </w:r>
      <w:r>
        <w:rPr>
          <w:rFonts w:eastAsia="Times New Roman" w:cs="Times New Roman"/>
        </w:rPr>
        <w:t>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επτά εκπαιδευτικοί συνοδοί</w:t>
      </w:r>
      <w:r>
        <w:rPr>
          <w:rFonts w:eastAsia="Times New Roman" w:cs="Times New Roman"/>
        </w:rPr>
        <w:t xml:space="preserve"> τους</w:t>
      </w:r>
      <w:r>
        <w:rPr>
          <w:rFonts w:eastAsia="Times New Roman" w:cs="Times New Roman"/>
        </w:rPr>
        <w:t xml:space="preserve"> από το 3</w:t>
      </w:r>
      <w:r>
        <w:rPr>
          <w:rFonts w:eastAsia="Times New Roman" w:cs="Times New Roman"/>
          <w:vertAlign w:val="superscript"/>
        </w:rPr>
        <w:t>ο</w:t>
      </w:r>
      <w:r>
        <w:rPr>
          <w:rFonts w:eastAsia="Times New Roman" w:cs="Times New Roman"/>
        </w:rPr>
        <w:t xml:space="preserve"> Δημοτικό Σχολείο Σταυ</w:t>
      </w:r>
      <w:r>
        <w:rPr>
          <w:rFonts w:eastAsia="Times New Roman" w:cs="Times New Roman"/>
        </w:rPr>
        <w:t xml:space="preserve">ρούπολης Θεσσαλονίκης. </w:t>
      </w:r>
    </w:p>
    <w:p w14:paraId="6242BC85" w14:textId="77777777" w:rsidR="000E4403" w:rsidRDefault="00E3488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242BC86" w14:textId="77777777" w:rsidR="000E4403" w:rsidRDefault="00E3488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242BC87" w14:textId="77777777" w:rsidR="000E4403" w:rsidRDefault="00E3488B">
      <w:pPr>
        <w:spacing w:line="600" w:lineRule="auto"/>
        <w:ind w:firstLine="720"/>
        <w:rPr>
          <w:rFonts w:eastAsia="Times New Roman" w:cs="Times New Roman"/>
        </w:rPr>
      </w:pPr>
      <w:r>
        <w:rPr>
          <w:rFonts w:eastAsia="Times New Roman" w:cs="Times New Roman"/>
        </w:rPr>
        <w:t>Η κ. Τριανταφύλλου έχει τον λόγο.</w:t>
      </w:r>
    </w:p>
    <w:p w14:paraId="6242BC88"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Κυρίες και κύριοι Βουλευτές, πριν από λίγο υπήρξε μία τοποθέτηση από τον Κοινοβουλευτικό Εκπρόσωπο τ</w:t>
      </w:r>
      <w:r>
        <w:rPr>
          <w:rFonts w:eastAsia="Times New Roman" w:cs="Times New Roman"/>
          <w:szCs w:val="24"/>
        </w:rPr>
        <w:t>ου ΠΑΣΟΚ. Είναι καθ’ όλα θεμιτή μία διαφοροποίηση -και έντονη- για οποιαδήποτε τροπολογία, για οποιοδήποτε νομοσχέδιο. Είναι αδιανόητο, όμως, να υπάρχουν εκφράσεις όπως «κακομοίρης». Θα μου πείτε ότι έχουν ακουστεί άλλες και άλλες εκφράσεις, εγώ στέκομαι σ</w:t>
      </w:r>
      <w:r>
        <w:rPr>
          <w:rFonts w:eastAsia="Times New Roman" w:cs="Times New Roman"/>
          <w:szCs w:val="24"/>
        </w:rPr>
        <w:t>το «κακομοίρης» που ακούστηκε; Είναι σημαντικό, όμως. Ποιος νομίζει ότι είναι ο κ. Λοβέρδος και ο κάθε κύριος Λοβέρδος εδώ μέσα; Όλοι έχουμε κριθεί και ο κ. Λοβέρδος και εμείς. Εμείς βέβαια είμαστε άγνωστοι σε σχέση με τον κ. Λοβέρδο. Ωστόσο, είναι πραγματ</w:t>
      </w:r>
      <w:r>
        <w:rPr>
          <w:rFonts w:eastAsia="Times New Roman" w:cs="Times New Roman"/>
          <w:szCs w:val="24"/>
        </w:rPr>
        <w:t xml:space="preserve">ικά αδιανόητο -και το ακούμε όλοι σαν μη συμβαίνει τίποτα- να βλέπουμε μία συμπεριφορά η οποία αγγίζει την αχρειότητα. </w:t>
      </w:r>
    </w:p>
    <w:p w14:paraId="6242BC89"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Κακός είναι ο άνθρωπος που του αρέσει να ντροπιάζει τους άλλους, λέει κάποιος, και νομίζω, αγαπητοί συνάδελφοι, ότι μπορεί να λέμε </w:t>
      </w:r>
      <w:r>
        <w:rPr>
          <w:rFonts w:eastAsia="Times New Roman" w:cs="Times New Roman"/>
          <w:szCs w:val="24"/>
        </w:rPr>
        <w:t>διάφορα και να αντιπαρατιθέμεθα πολύ σφοδρά -και καλά κάνουμε- επί του πολιτικού, αλλά τέτοιου είδους εκφράσεις είναι αδιανόητες. Νομίζω ότι ο καθένας από εσάς θα πρέπει να το δει και θα πρέπει να τοποθετηθεί.</w:t>
      </w:r>
    </w:p>
    <w:p w14:paraId="6242BC8A"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Άρα, τώρα κάνετε και την αυτο</w:t>
      </w:r>
      <w:r>
        <w:rPr>
          <w:rFonts w:eastAsia="Times New Roman" w:cs="Times New Roman"/>
          <w:szCs w:val="24"/>
        </w:rPr>
        <w:t xml:space="preserve">κριτική σας για το 2015, το 2016, γι’ αυτά που λέγατε. </w:t>
      </w:r>
    </w:p>
    <w:p w14:paraId="6242BC8B"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Αμυρά, πρώτον, δεν σας διέκοψα καθόλου όταν μιλήσατε, δεύτερον δεν έχω κανένα πρόβλημα με την αυτοκριτική. Και μιας και ρωτάτε, θα σας πω ευθέως ότι δεν μετανιώνω για τίποτα</w:t>
      </w:r>
      <w:r>
        <w:rPr>
          <w:rFonts w:eastAsia="Times New Roman" w:cs="Times New Roman"/>
          <w:szCs w:val="24"/>
        </w:rPr>
        <w:t>. Είμαι από τους ανθρώπους που επιμένουν ότι δεν υπάρχουν μονόδρομοι και να ακουστεί εδώ καθαρά και στεντόρεια ότι μονόδρομοι δεν υπάρχουν. Ο μόνος μονόδρομος τον οποίο αποδέχομαι είναι ο αγώνας που πρέπει να κάνει ατομικά και συλλογικά ο καθένας για να αλ</w:t>
      </w:r>
      <w:r>
        <w:rPr>
          <w:rFonts w:eastAsia="Times New Roman" w:cs="Times New Roman"/>
          <w:szCs w:val="24"/>
        </w:rPr>
        <w:t>λάζει τη θέση του. Πάμε παρακάτω.</w:t>
      </w:r>
    </w:p>
    <w:p w14:paraId="6242BC8C"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Κάποια σημεία και για το νομοσχέδιο, αλλά πριν πάμε στο νομοσχέδιο, μιας και μιλάμε για τη σημερινή κατάσταση της χώρας –και νομίζω ότι όλοι οι συνάδελφοι παρά τις διαφορετικές προσεγγίσεις το έχουν αναφέρει- θα πρέπει να </w:t>
      </w:r>
      <w:r>
        <w:rPr>
          <w:rFonts w:eastAsia="Times New Roman" w:cs="Times New Roman"/>
          <w:szCs w:val="24"/>
        </w:rPr>
        <w:t>σκεφθούμε ποιες πρέπει να είναι οι στρατηγικές μας επιλογές. Στρατηγική επιλογή και στόχος είναι η ανάπτυξη και ενίσχυση βιώσιμων και μικρομεσαίων επιχειρήσεων που θα έχουν και πρέπει να έχουν σημαίνοντα και καταλυτικό ρόλο στο νέο αναπτυξιακό υπόδειγμα, μ</w:t>
      </w:r>
      <w:r>
        <w:rPr>
          <w:rFonts w:eastAsia="Times New Roman" w:cs="Times New Roman"/>
          <w:szCs w:val="24"/>
        </w:rPr>
        <w:t>ε κύρια χαρακτηριστικά τη δίκαιη και βιώσιμη ανάπτυξη.</w:t>
      </w:r>
    </w:p>
    <w:p w14:paraId="6242BC8D"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παρελθόν υπήρξε ένας φαύλος κύκλος ύφεσης και λιτότητας που κατέστρεψε μεθοδικά τις μικρές και μεσαίες επιχειρήσεις και αυτή η καταστροφή με τη σειρά της των μικρομεσαίων επιχειρήσεων δημιούργησε κ</w:t>
      </w:r>
      <w:r>
        <w:rPr>
          <w:rFonts w:eastAsia="Times New Roman" w:cs="Times New Roman"/>
          <w:szCs w:val="24"/>
        </w:rPr>
        <w:t>αι άλλη ύφεση και άλλη λιτότητα. Τα μνημόνια δεν είναι μόνο κάποια οικονομικά μέτρα που παίρνουν οι κυβερνήσεις, είναι προσπάθεια για αναπροσαρμογή και ανακατάταξη του κεφαλαίου εν μέσω και διά μέσου και άλλων γεωπολιτικών εξελίξεων, εντάσεων, ακόμα και πο</w:t>
      </w:r>
      <w:r>
        <w:rPr>
          <w:rFonts w:eastAsia="Times New Roman" w:cs="Times New Roman"/>
          <w:szCs w:val="24"/>
        </w:rPr>
        <w:t xml:space="preserve">λέμων πολλές φορές. </w:t>
      </w:r>
    </w:p>
    <w:p w14:paraId="6242BC8E" w14:textId="77777777" w:rsidR="000E4403" w:rsidRDefault="00E3488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σημερινή νομοθετική ρύθμιση αποτελεί ένα μόνο σημείο -όχι το μοναδικό- από παρεμβάσεις και πρωτοβουλίες που είναι απαραίτητες για μια ανάπτυξη που θα στηρίζεται στην παραγωγή, πρωτοβουλίες που έχουν να κάνουν με τη δημιουργία ειδικών</w:t>
      </w:r>
      <w:r>
        <w:rPr>
          <w:rFonts w:eastAsia="Times New Roman" w:cs="Times New Roman"/>
          <w:szCs w:val="24"/>
        </w:rPr>
        <w:t xml:space="preserve"> αλλά και εναλλακτικών χρηματοδοτικών εργαλείων. Και όλοι οι θιασώτες εδώ μέσα της Αντιπολίτευσης –και αναφέρομαι συγκεκριμένα στα περισσότερα κόμματα της Αντιπολίτευσης και της μείζονος Αντιπολίτευσης και όχι μόνο- μάλλον μας έχουν γεμίσει με καταναλωτικά</w:t>
      </w:r>
      <w:r>
        <w:rPr>
          <w:rFonts w:eastAsia="Times New Roman" w:cs="Times New Roman"/>
          <w:szCs w:val="24"/>
        </w:rPr>
        <w:t xml:space="preserve"> πρότυπα παρά με επενδύσεις τόσα χρόνια. </w:t>
      </w:r>
    </w:p>
    <w:p w14:paraId="6242BC8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Φαντάζομαι ότι όλοι εσείς διαβάζετε ανακοινώσεις του ΣΕΒ. Και τι λέει, λοιπόν, ο ΣΕΒ; Διάβασα και σήμερα μια ανακοίνωση. Λέει ότι όλα αυτά τα «χρυσά» χρόνια, η ευημερία των δανεικών χωρίς παραγωγή, με καταστροφή τη</w:t>
      </w:r>
      <w:r>
        <w:rPr>
          <w:rFonts w:eastAsia="Times New Roman" w:cs="Times New Roman"/>
          <w:szCs w:val="24"/>
        </w:rPr>
        <w:t>ς παραγωγής, χωρίς σωστή διανομή, με σπάταλη για μερικούς και όχι για τον λαό διανομή και αδικία ταυτόχρονα, τι έφερε; Έφερε από το 2000 μέχρι το 2009 τις χαμηλότερες επενδύσεις στην Ελλάδα σε σχέση με την Ευρώπη. Από το 2000, ξαναλέω, μέχρι το 2009. Αλήθε</w:t>
      </w:r>
      <w:r>
        <w:rPr>
          <w:rFonts w:eastAsia="Times New Roman" w:cs="Times New Roman"/>
          <w:szCs w:val="24"/>
        </w:rPr>
        <w:t>ια, γιατί; Γιατί όλα αυτά τα χρόνια, που ήταν χρόνια ευημερίας, όπως λέτε, χρόνια δανεικών –και δεν το λέω εγώ, δεν το λέει ένας συριζαίος, δεν το λέει κάποιος από την Αριστερά, το λέει ο ΣΕΒ- είχαμε τις λιγότερες επενδύσεις στην Ελλάδα; Εγώ θα ήθελα πραγμ</w:t>
      </w:r>
      <w:r>
        <w:rPr>
          <w:rFonts w:eastAsia="Times New Roman" w:cs="Times New Roman"/>
          <w:szCs w:val="24"/>
        </w:rPr>
        <w:t>ατικά να ακούσω μια απάντηση.</w:t>
      </w:r>
    </w:p>
    <w:p w14:paraId="6242BC90"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ήθελα να ακούσω, επίσης, και τι έφταιξε, γιατί αυτά τα στοιχεία είναι στοιχεία πραγματικά.</w:t>
      </w:r>
    </w:p>
    <w:p w14:paraId="6242BC9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στις αντεγκλήσεις για τα οικονομικά στοιχεία που παρατίθενται από την Αντιπολίτευση και από την Κυβέρνηση. Αντί το </w:t>
      </w:r>
      <w:r>
        <w:rPr>
          <w:rFonts w:eastAsia="Times New Roman" w:cs="Times New Roman"/>
          <w:szCs w:val="24"/>
          <w:lang w:val="en-US"/>
        </w:rPr>
        <w:t>s</w:t>
      </w:r>
      <w:r>
        <w:rPr>
          <w:rFonts w:eastAsia="Times New Roman" w:cs="Times New Roman"/>
          <w:szCs w:val="24"/>
          <w:lang w:val="en-US"/>
        </w:rPr>
        <w:t>alis</w:t>
      </w:r>
      <w:r>
        <w:rPr>
          <w:rFonts w:eastAsia="Times New Roman" w:cs="Times New Roman"/>
          <w:szCs w:val="24"/>
        </w:rPr>
        <w:t xml:space="preserve"> </w:t>
      </w:r>
      <w:r>
        <w:rPr>
          <w:rFonts w:eastAsia="Times New Roman" w:cs="Times New Roman"/>
          <w:szCs w:val="24"/>
          <w:lang w:val="en-US"/>
        </w:rPr>
        <w:t>grano</w:t>
      </w:r>
      <w:r>
        <w:rPr>
          <w:rFonts w:eastAsia="Times New Roman" w:cs="Times New Roman"/>
          <w:szCs w:val="24"/>
        </w:rPr>
        <w:t>, προσθέτω και λίγο αλάτι και προχωρώ. Αυτό κάνει η Αντιπολίτευση.</w:t>
      </w:r>
    </w:p>
    <w:p w14:paraId="6242BC9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πάω πολύ γρήγορα, μιας και έχω πολύ λίγο χρόνο, στο νομοσχέδιο. Είπα και πριν ότι η υπερχρέωση των επιχειρήσεων και τα συσσωρευμένα επιχειρηματικά κόκκινα δάνεια είναι από τα μ</w:t>
      </w:r>
      <w:r>
        <w:rPr>
          <w:rFonts w:eastAsia="Times New Roman" w:cs="Times New Roman"/>
          <w:szCs w:val="24"/>
        </w:rPr>
        <w:t>εγαλύτερα προβλήματα που προέκυψαν κατά τη διάρκεια της επταετίας της κρίσης. Τα στοιχεία που κομίζουν οι αρμόδιες υπηρεσίες για την ύπαρξη μεγάλου ιδιωτικού χρέους δεν αναφέρονται στους λεγόμενους στρατηγικούς κακοπληρωτές, αλλά σε επιχειρηματίες που στην</w:t>
      </w:r>
      <w:r>
        <w:rPr>
          <w:rFonts w:eastAsia="Times New Roman" w:cs="Times New Roman"/>
          <w:szCs w:val="24"/>
        </w:rPr>
        <w:t xml:space="preserve"> πλειοψηφία τους έχουν βιώσιμες επιχειρήσεις και ζημιώθηκαν από τη χρονίζουσα ύφεση και τα προβλήματα της ελληνικής οικονομίας.</w:t>
      </w:r>
    </w:p>
    <w:p w14:paraId="6242BC9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αντιμετώπιση των κόκκινων δανείων αλλά και η συνολική οικονομική πολιτική του Υπουργείου πρέπει να συγκλίνουν σε έναν κεντρικό</w:t>
      </w:r>
      <w:r>
        <w:rPr>
          <w:rFonts w:eastAsia="Times New Roman" w:cs="Times New Roman"/>
          <w:szCs w:val="24"/>
        </w:rPr>
        <w:t xml:space="preserve"> στόχο: Στην επανεκκίνηση της οικονομίας και στην υπέρβαση της κρίσης. Αποτελεί, μάλιστα, στοίχημα για την Κυβέρνηση, αλλά και για την κοινωνία γενικότερα η επιτυχία της εξωδικαστικής αυτής ρύθμισης και είναι σημαντικό σκαλοπάτι στην πορεία εξόδου της χώρα</w:t>
      </w:r>
      <w:r>
        <w:rPr>
          <w:rFonts w:eastAsia="Times New Roman" w:cs="Times New Roman"/>
          <w:szCs w:val="24"/>
        </w:rPr>
        <w:t>ς από την επιτροπεία.</w:t>
      </w:r>
    </w:p>
    <w:p w14:paraId="6242BC9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Πρέπει να είμαστε ειλικρινείς. Το σχέδιο νόμου για τον εξωδικαστικό συμβιβασμό οπωσδήποτε θα έχει αδυναμίες, διότι η πραγματικότητα προφανώς είναι απρόβλεπτη. Φιλοδοξεί, ωστόσο, αυτό το νομοσχέδιο να ρυθμίσει με έναν τρόπο κομβικό και</w:t>
      </w:r>
      <w:r>
        <w:rPr>
          <w:rFonts w:eastAsia="Times New Roman" w:cs="Times New Roman"/>
          <w:szCs w:val="24"/>
        </w:rPr>
        <w:t xml:space="preserve"> ρηξικέλευθο τα χρέη των επιχειρήσεων που μπορούν και θέλουν να συνεχίσουν να υφίστανται και να δουλεύουν, αλλά δυσκολεύονται εξαιτίας των χρεών τους. </w:t>
      </w:r>
    </w:p>
    <w:p w14:paraId="6242BC9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Είναι ένα νομοσχέδιο που όλοι είπαν ότι έχει καινοτομία, μια βασική καινοτομία, γιατί στο επίκεντρο βρίσ</w:t>
      </w:r>
      <w:r>
        <w:rPr>
          <w:rFonts w:eastAsia="Times New Roman" w:cs="Times New Roman"/>
          <w:szCs w:val="24"/>
        </w:rPr>
        <w:t>κεται ο οφειλέτης ο οποίος ξεκινά τη διαδικασία, ο οποίος εγκρίνει το σχέδιο αναδιάρθρωσης μέσα από μια συντονισμένη και οργανωμένη σε συγκεκριμένο πλαίσιο διαδικασία διαπραγμάτευσης με τους πιστωτές.</w:t>
      </w:r>
    </w:p>
    <w:p w14:paraId="6242BC9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υπάρχει και μια σημαντική διαφορά, πέρα από την ολι</w:t>
      </w:r>
      <w:r>
        <w:rPr>
          <w:rFonts w:eastAsia="Times New Roman" w:cs="Times New Roman"/>
          <w:szCs w:val="24"/>
        </w:rPr>
        <w:t>στική προσέγγιση, ότι με αυτό το σχέδιο για τον εξωδικαστικό μηχανισμό δίνεται για πρώτη φορά η δυνατότητα σε μια χρεωμένη επιχείρηση να διαπραγματευτεί και να ρυθμίσει τα χρέη της σε μια μόνο διαδικασία με το σύνολο των πιστωτών της, δηλαδή και ιδιώτες κα</w:t>
      </w:r>
      <w:r>
        <w:rPr>
          <w:rFonts w:eastAsia="Times New Roman" w:cs="Times New Roman"/>
          <w:szCs w:val="24"/>
        </w:rPr>
        <w:t xml:space="preserve">ι </w:t>
      </w:r>
      <w:r>
        <w:rPr>
          <w:rFonts w:eastAsia="Times New Roman" w:cs="Times New Roman"/>
          <w:szCs w:val="24"/>
        </w:rPr>
        <w:t>νομικά πρόσωπα</w:t>
      </w:r>
      <w:r>
        <w:rPr>
          <w:rFonts w:eastAsia="Times New Roman" w:cs="Times New Roman"/>
          <w:szCs w:val="24"/>
        </w:rPr>
        <w:t xml:space="preserve"> </w:t>
      </w:r>
      <w:r>
        <w:rPr>
          <w:rFonts w:eastAsia="Times New Roman" w:cs="Times New Roman"/>
          <w:szCs w:val="24"/>
        </w:rPr>
        <w:t xml:space="preserve">δημοσίου δικαίου </w:t>
      </w:r>
      <w:r>
        <w:rPr>
          <w:rFonts w:eastAsia="Times New Roman" w:cs="Times New Roman"/>
          <w:szCs w:val="24"/>
        </w:rPr>
        <w:t>και ταμεία.</w:t>
      </w:r>
    </w:p>
    <w:p w14:paraId="6242BC9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w:t>
      </w:r>
      <w:r>
        <w:rPr>
          <w:rFonts w:eastAsia="Times New Roman" w:cs="Times New Roman"/>
          <w:szCs w:val="24"/>
        </w:rPr>
        <w:t xml:space="preserve">ομιλίας </w:t>
      </w:r>
      <w:r>
        <w:rPr>
          <w:rFonts w:eastAsia="Times New Roman" w:cs="Times New Roman"/>
          <w:szCs w:val="24"/>
        </w:rPr>
        <w:t>της κυρίας Βουλευτού)</w:t>
      </w:r>
    </w:p>
    <w:p w14:paraId="6242BC9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θα αναφερθώ καθόλου στη διαδικασία για το πώς γίνεται. Ήταν σημαντικές οι τοποθετήσεις όλων των συναδέλφων. Θέλω να πω, ό</w:t>
      </w:r>
      <w:r>
        <w:rPr>
          <w:rFonts w:eastAsia="Times New Roman" w:cs="Times New Roman"/>
          <w:szCs w:val="24"/>
        </w:rPr>
        <w:t>μως, το εξής τελειώνοντας. Είναι σημαντικό να υπάρχει προσήλωση στη δυνατότητα και στην προοπτική της ανάπτυξης. Εκεί θα μετρηθούν, κατά την άποψή μου, οι κυβερνήσεις, εκεί θα μετρηθούν τα κόμματα, εκεί θα μετρηθούν και οι πολιτικές απόψεις του καθενός μας</w:t>
      </w:r>
      <w:r>
        <w:rPr>
          <w:rFonts w:eastAsia="Times New Roman" w:cs="Times New Roman"/>
          <w:szCs w:val="24"/>
        </w:rPr>
        <w:t xml:space="preserve">. </w:t>
      </w:r>
    </w:p>
    <w:p w14:paraId="6242BC9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Είναι εύλογες και απαραίτητες οι πολιτικές διαφωνίες. Θα πρέπει, όμως, να υπάρχουν επιχειρήματα, όχι ύβρεις και χυδαιότητα. Εδώ πέρα νομίζω ότι ο καθένας μας μπορεί να δει -και εγώ το έχω δει αρκετές φορές σ’ αυτές τις επιτροπές- ποιος υβρίζει. Ήμουν </w:t>
      </w:r>
      <w:r>
        <w:rPr>
          <w:rFonts w:eastAsia="Times New Roman" w:cs="Times New Roman"/>
          <w:szCs w:val="24"/>
        </w:rPr>
        <w:t>χθες –και πρέπει να το πω- στην Επιτροπή Ελληνισμού της Διασποράς. Ο ελληνικός λαός έβγαλε τα συμπεράσματά του για το σχολείο του Μονάχου. Μπορώ να πω και πολλά άλλα παραδείγματα.</w:t>
      </w:r>
    </w:p>
    <w:p w14:paraId="6242BC9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Θα τελειώσω, κύριε Πρόεδρε, και σας ευχαριστώ για την ανοχή, λέγοντας ένα πρ</w:t>
      </w:r>
      <w:r>
        <w:rPr>
          <w:rFonts w:eastAsia="Times New Roman" w:cs="Times New Roman"/>
          <w:szCs w:val="24"/>
        </w:rPr>
        <w:t>άγμα. Εάν ο ΣΥΡΙΖΑ καταφέρει –γιατί δεν το έχει καταφέρει ακόμα- να γίνει η ανάγκη στα πλευρά τους, τότε νομίζω ότι θα έχουμε πετύχει.</w:t>
      </w:r>
    </w:p>
    <w:p w14:paraId="6242BC9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κύριοι συνάδελφοι.</w:t>
      </w:r>
    </w:p>
    <w:p w14:paraId="6242BC9C"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C9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w:t>
      </w:r>
      <w:r>
        <w:rPr>
          <w:rFonts w:eastAsia="Times New Roman" w:cs="Times New Roman"/>
          <w:szCs w:val="24"/>
        </w:rPr>
        <w:t>ι</w:t>
      </w:r>
      <w:r>
        <w:rPr>
          <w:rFonts w:eastAsia="Times New Roman" w:cs="Times New Roman"/>
          <w:szCs w:val="24"/>
        </w:rPr>
        <w:t xml:space="preserve"> εμείς ευχαρ</w:t>
      </w:r>
      <w:r>
        <w:rPr>
          <w:rFonts w:eastAsia="Times New Roman" w:cs="Times New Roman"/>
          <w:szCs w:val="24"/>
        </w:rPr>
        <w:t>ιστούμε.</w:t>
      </w:r>
    </w:p>
    <w:p w14:paraId="6242BC9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 κ. Θεοχάρης έχει τον λόγο.</w:t>
      </w:r>
    </w:p>
    <w:p w14:paraId="6242BC9F" w14:textId="77777777" w:rsidR="000E4403" w:rsidRDefault="00E3488B">
      <w:pPr>
        <w:spacing w:line="600" w:lineRule="auto"/>
        <w:ind w:firstLine="720"/>
        <w:jc w:val="both"/>
        <w:rPr>
          <w:rFonts w:eastAsia="Times New Roman"/>
          <w:color w:val="000000" w:themeColor="text1"/>
          <w:szCs w:val="24"/>
        </w:rPr>
      </w:pPr>
      <w:r>
        <w:rPr>
          <w:rFonts w:eastAsia="Times New Roman"/>
          <w:b/>
          <w:color w:val="000000" w:themeColor="text1"/>
          <w:szCs w:val="24"/>
        </w:rPr>
        <w:t>ΘΕΟΧΑΡΗΣ (ΧΑΡΗΣ) ΘΕΟΧΑΡΗΣ:</w:t>
      </w:r>
      <w:r>
        <w:rPr>
          <w:rFonts w:eastAsia="Times New Roman"/>
          <w:color w:val="000000" w:themeColor="text1"/>
          <w:szCs w:val="24"/>
        </w:rPr>
        <w:t xml:space="preserve"> Κυρίες και κύριοι συνάδελφοι, χρειαζόμαστε το σημερινό νομοσχέδιο, γιατί χρειαζόμαστε λύση για την πέτρα που έχουν δεμένη στο λαιμό οι μικρομεσαίοι επιχειρηματίες.</w:t>
      </w:r>
    </w:p>
    <w:p w14:paraId="6242BCA0"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Όμως, φέρνετε έναν μηχανισμ</w:t>
      </w:r>
      <w:r>
        <w:rPr>
          <w:rFonts w:eastAsia="Times New Roman"/>
          <w:color w:val="000000" w:themeColor="text1"/>
          <w:szCs w:val="24"/>
        </w:rPr>
        <w:t>ό γραφειοκρατικό, πολύπλοκο, με πολλαπλές και άχρηστες, αχρείαστες εξαιρέσεις, έναν μηχανισμό που κλείνει το μάτι στους στρατηγικούς κακοπληρωτές και θα οδηγήσει εκατοντάδες χιλιάδες υποθέσεις να περιμένουν δικάσιμο μπορεί και μετά από πέντε ή δέκα χρόνια.</w:t>
      </w:r>
      <w:r>
        <w:rPr>
          <w:rFonts w:eastAsia="Times New Roman"/>
          <w:color w:val="000000" w:themeColor="text1"/>
          <w:szCs w:val="24"/>
        </w:rPr>
        <w:t xml:space="preserve"> Έτσι, αντί να κόψετε το σχοινί που δένει την πέτρα στον λαιμό των μικρομεσαίων, τους λέτε «μην μπείτε ακόμη στη θάλασσα». Αυτό, όμως, δεν είναι λύση. Σας το είπαμε όλοι στην Επιτροπή. Σας το είπαν οι άμεσα ενδιαφερόμενοι. Σας το είπαν οι φορείς μηδενός εξ</w:t>
      </w:r>
      <w:r>
        <w:rPr>
          <w:rFonts w:eastAsia="Times New Roman"/>
          <w:color w:val="000000" w:themeColor="text1"/>
          <w:szCs w:val="24"/>
        </w:rPr>
        <w:t>αιρουμένου, αλλά εσείς δεν τους ακούσατε.</w:t>
      </w:r>
    </w:p>
    <w:p w14:paraId="6242BCA1"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Σήμερα τα ληξιπρόθεσμα ιδιωτικά χρέη κοντεύουν να φτάσουν σε ύψος το ΑΕΠ, 100 δισεκατομμύρια στις εφορίες, 30 δισεκατομμύρια στα ταμεία, πάνω από 100 δισεκατομμύρια στις τράπεζες. Ιστορικά πρόκειται για ένα από τα </w:t>
      </w:r>
      <w:r>
        <w:rPr>
          <w:rFonts w:eastAsia="Times New Roman"/>
          <w:color w:val="000000" w:themeColor="text1"/>
          <w:szCs w:val="24"/>
        </w:rPr>
        <w:t>μεγαλύτερα βάρη κακών χρεών σε παγκόσμιο, ενδεχομένως, επίπεδο. Πρέπει να το καθορίσουμε.</w:t>
      </w:r>
    </w:p>
    <w:p w14:paraId="6242BCA2"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Επιχειρήσεις και νοικοκυριά δεν πρόκειται να ανακάμψουν αν δεν βρεθεί μια οριστική και βιώσιμη λύση. Το ίδιο ισχύει και για τις τράπεζες που σήμερα δεν επιτελούν τον </w:t>
      </w:r>
      <w:r>
        <w:rPr>
          <w:rFonts w:eastAsia="Times New Roman"/>
          <w:color w:val="000000" w:themeColor="text1"/>
          <w:szCs w:val="24"/>
        </w:rPr>
        <w:t>ρόλο τους.</w:t>
      </w:r>
    </w:p>
    <w:p w14:paraId="6242BCA3"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Τι προτείνω: Την καθιέρωση ενός συστήματος μηχανισμών, το οποίο θα μπορέσει να ξεχωρίσει τις επιχειρήσεις που μπορούν να επιβιώσουν, επιχειρήσεις που αποτελούν κοινωνικό και οικονομικό πλούτο της χώρας και δεν πρέπει να χαθούν. Από ένα όριο και </w:t>
      </w:r>
      <w:r>
        <w:rPr>
          <w:rFonts w:eastAsia="Times New Roman"/>
          <w:color w:val="000000" w:themeColor="text1"/>
          <w:szCs w:val="24"/>
        </w:rPr>
        <w:t>πάνω -ας πούμε τις 500.000 ευρώ- να ακολουθούνται οι διαδικασίες της δικαστικής διάσωσης, του δικαστικού συμβιβασμού, όπως για παράδειγμα για τις περιπτώσεις τύπου Μαρινόπουλου.</w:t>
      </w:r>
    </w:p>
    <w:p w14:paraId="6242BCA4"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 τα μικρότερα χρέη, από εκεί και κάτω, να υπάρχει μια ελαφρύτερη δικαστική </w:t>
      </w:r>
      <w:r>
        <w:rPr>
          <w:rFonts w:eastAsia="Times New Roman"/>
          <w:color w:val="000000" w:themeColor="text1"/>
          <w:szCs w:val="24"/>
        </w:rPr>
        <w:t>διαδικασία, όπως ακριβώς αυτή που φέρνετε με το παρόν νομοσχέδιο και δεν καταλαβαίνω γιατί επιμένετε να τη λέτε εξωδικαστική, όταν την πάτε στο Πολυμελές Πρωτοδικείο.</w:t>
      </w:r>
    </w:p>
    <w:p w14:paraId="6242BCA5"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Για τα μικρότερα ακόμη χρέη, ας πούμε μέχρι 250.000, υποχρεωτικά να περνάμε για τους μικρ</w:t>
      </w:r>
      <w:r>
        <w:rPr>
          <w:rFonts w:eastAsia="Times New Roman"/>
          <w:color w:val="000000" w:themeColor="text1"/>
          <w:szCs w:val="24"/>
        </w:rPr>
        <w:t>ομεσαίους, χωρίς όρια 20.000 ή οτιδήποτε άλλο, σε έναν βιώσιμο εξωδικαστικό συμβιβασμό πραγματικό, χωρίς δικαστές, ώστε να δώσουμε λύση για αυτούς τους ανθρώπους, που να περιλαμβάνει μόνο οφειλές προς τράπεζες, ταμεία και εφορία. Τις περισσότερες επιχειρήσ</w:t>
      </w:r>
      <w:r>
        <w:rPr>
          <w:rFonts w:eastAsia="Times New Roman"/>
          <w:color w:val="000000" w:themeColor="text1"/>
          <w:szCs w:val="24"/>
        </w:rPr>
        <w:t>εις έτσι μπορούμε να τις σώσουμε και έτσι δεν χρειάζονται οι δικαστές, με γρήγορες ηλεκτρονικές διαδικασίες, με γενικά κριτήρια και αυτοματοποιημένη διαδικασία, ώστε να μην χρειάζεται η υπογραφή κανενός δημοσίου υπαλλήλου και έτσι να προχωράμε και βέβαια μ</w:t>
      </w:r>
      <w:r>
        <w:rPr>
          <w:rFonts w:eastAsia="Times New Roman"/>
          <w:color w:val="000000" w:themeColor="text1"/>
          <w:szCs w:val="24"/>
        </w:rPr>
        <w:t xml:space="preserve">ε αξιολόγηση των προτάσεων από διαμεσολαβητές και εμπειρογνώμονες αναδιάρθρωσης επί τη βάσει ενός σωστού </w:t>
      </w:r>
      <w:r>
        <w:rPr>
          <w:rFonts w:eastAsia="Times New Roman"/>
          <w:color w:val="000000" w:themeColor="text1"/>
          <w:szCs w:val="24"/>
          <w:lang w:val="en-US"/>
        </w:rPr>
        <w:t>business</w:t>
      </w:r>
      <w:r>
        <w:rPr>
          <w:rFonts w:eastAsia="Times New Roman"/>
          <w:color w:val="000000" w:themeColor="text1"/>
          <w:szCs w:val="24"/>
        </w:rPr>
        <w:t xml:space="preserve"> </w:t>
      </w:r>
      <w:r>
        <w:rPr>
          <w:rFonts w:eastAsia="Times New Roman"/>
          <w:color w:val="000000" w:themeColor="text1"/>
          <w:szCs w:val="24"/>
          <w:lang w:val="en-US"/>
        </w:rPr>
        <w:t>plan</w:t>
      </w:r>
      <w:r>
        <w:rPr>
          <w:rFonts w:eastAsia="Times New Roman"/>
          <w:color w:val="000000" w:themeColor="text1"/>
          <w:szCs w:val="24"/>
        </w:rPr>
        <w:t>.</w:t>
      </w:r>
    </w:p>
    <w:p w14:paraId="6242BCA6"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Όσες επιχειρήσεις δεν μπορούν να διασωθούν με αυτά τα τρία επίπεδα, τότε θα πρέπει να οδηγούνται σε εκκαθάριση για να δώσουμε χώρο σε νέ</w:t>
      </w:r>
      <w:r>
        <w:rPr>
          <w:rFonts w:eastAsia="Times New Roman"/>
          <w:color w:val="000000" w:themeColor="text1"/>
          <w:szCs w:val="24"/>
        </w:rPr>
        <w:t>ες επιχειρήσεις να ανθήσουν και να δώσουν την ώθηση στην οικονομία. Η εκκαθάριση όμως και αυτή έχει ελλείψεις. Δεν μπορούν οι ιδιώτες, δεν μπορούν οι δήμοι, για παράδειγμα, και άλλοι οργανισμοί να πτωχεύσουν στη χώρα μας. Πρέπει αυτό να συμβεί.</w:t>
      </w:r>
    </w:p>
    <w:p w14:paraId="6242BCA7" w14:textId="77777777" w:rsidR="000E4403" w:rsidRDefault="00E3488B">
      <w:pPr>
        <w:spacing w:line="600" w:lineRule="auto"/>
        <w:ind w:firstLine="720"/>
        <w:jc w:val="both"/>
        <w:rPr>
          <w:rFonts w:eastAsia="Times New Roman"/>
          <w:color w:val="000000" w:themeColor="text1"/>
          <w:szCs w:val="24"/>
        </w:rPr>
      </w:pPr>
      <w:r>
        <w:rPr>
          <w:rFonts w:eastAsia="Times New Roman"/>
          <w:color w:val="000000" w:themeColor="text1"/>
          <w:szCs w:val="24"/>
        </w:rPr>
        <w:t>Κι όχι μόνο</w:t>
      </w:r>
      <w:r>
        <w:rPr>
          <w:rFonts w:eastAsia="Times New Roman"/>
          <w:color w:val="000000" w:themeColor="text1"/>
          <w:szCs w:val="24"/>
        </w:rPr>
        <w:t xml:space="preserve"> αυτό, αλλά ο μηχανισμός έχει ατέλειες. Εκτός του ότι δεν δίνει μια πραγματική λύση, έχει και ατέλειες. Όπως επισημαίνει και η τροπολογία του κ. Καρρά, εμπλέκει μέσα τους συνοφειλέτες και τους εγγυητές, ακόμα και αυτούς που παρείχαν εγγυήσεις μόνο και μόνο</w:t>
      </w:r>
      <w:r>
        <w:rPr>
          <w:rFonts w:eastAsia="Times New Roman"/>
          <w:color w:val="000000" w:themeColor="text1"/>
          <w:szCs w:val="24"/>
        </w:rPr>
        <w:t xml:space="preserve"> επί τη βάσει μιας συγγενικής σχέσης χωρίς να έχουν κανένα κέρδος. είναι ντροπή να εξαιρείτε τόσες και πολλές περιπτώσεις, τη στιγμή που χαρίζετε με την τροπολογία αυτή πρόστιμα.</w:t>
      </w:r>
    </w:p>
    <w:p w14:paraId="6242BCA8" w14:textId="77777777" w:rsidR="000E4403" w:rsidRDefault="00E3488B">
      <w:pPr>
        <w:spacing w:line="600" w:lineRule="auto"/>
        <w:ind w:firstLine="720"/>
        <w:jc w:val="both"/>
        <w:rPr>
          <w:rFonts w:eastAsia="Times New Roman"/>
          <w:szCs w:val="24"/>
        </w:rPr>
      </w:pPr>
      <w:r>
        <w:rPr>
          <w:rFonts w:eastAsia="Times New Roman"/>
          <w:color w:val="000000" w:themeColor="text1"/>
          <w:szCs w:val="24"/>
        </w:rPr>
        <w:t xml:space="preserve">Ο Υπουργός είναι ένας έντιμος άνθρωπος. Όταν αποδέχτηκε την τροπολογία αυτή, </w:t>
      </w:r>
      <w:r>
        <w:rPr>
          <w:rFonts w:eastAsia="Times New Roman"/>
          <w:color w:val="000000" w:themeColor="text1"/>
          <w:szCs w:val="24"/>
        </w:rPr>
        <w:t>έσκυψε το κεφάλι. Είπε απλώς «Δεν μπορώ να βρω ποιος είναι. Την κάνω αποδεκτή». Το ψιθύρισε και έφυγε. Εσείς όμως –γιατί ο Υπουργός δεν είναι Βουλευτής- θα την ψηφίσετε και θα την ψηφίσετε με ονομαστική ψηφοφορία. Και το κάθε «</w:t>
      </w:r>
      <w:r>
        <w:rPr>
          <w:rFonts w:eastAsia="Times New Roman"/>
          <w:color w:val="000000" w:themeColor="text1"/>
          <w:szCs w:val="24"/>
        </w:rPr>
        <w:t>ναι</w:t>
      </w:r>
      <w:r>
        <w:rPr>
          <w:rFonts w:eastAsia="Times New Roman"/>
          <w:color w:val="000000" w:themeColor="text1"/>
          <w:szCs w:val="24"/>
        </w:rPr>
        <w:t>» θα είναι «Ναι, είμαι συν</w:t>
      </w:r>
      <w:r>
        <w:rPr>
          <w:rFonts w:eastAsia="Times New Roman"/>
          <w:color w:val="000000" w:themeColor="text1"/>
          <w:szCs w:val="24"/>
        </w:rPr>
        <w:t>εταίρος λαθρεμπόρων». Συνάδελφός σας ήρθε προηγουμένως ενώπιον του κ. Κεγκέρογλου και του κ. Αμυρά και είπε: «Ε, ένας άνθρωπος πήρε έναν φορέα, έδωσε τόσα λεφτά, να μην του χαρίσουμε 38 εκατομμύρια;». Δηλαδή, στήνουμε και τον διαγωνισμό; Γιατί αυτό μας είπ</w:t>
      </w:r>
      <w:r>
        <w:rPr>
          <w:rFonts w:eastAsia="Times New Roman"/>
          <w:color w:val="000000" w:themeColor="text1"/>
          <w:szCs w:val="24"/>
        </w:rPr>
        <w:t>ε. Εκτός από το ότι χαρίζετε, στήνετε και τους διαγωνισμούς. Δίνετε, δηλαδή, στους εκλεκτούς όχι να πάρουν τους φορείς με τα δικά τους λεφτά, αλλά μέσω των άλλων, με το χάρισμα των προστίμων.</w:t>
      </w:r>
      <w:r>
        <w:rPr>
          <w:rFonts w:eastAsia="Times New Roman"/>
          <w:szCs w:val="24"/>
        </w:rPr>
        <w:t xml:space="preserve"> </w:t>
      </w:r>
      <w:r>
        <w:rPr>
          <w:rFonts w:eastAsia="Times New Roman"/>
          <w:szCs w:val="24"/>
        </w:rPr>
        <w:t>Είναι ντροπή αυτή η τροπολογία! Πρέπει να την αποσύρετε τώρα. Πο</w:t>
      </w:r>
      <w:r>
        <w:rPr>
          <w:rFonts w:eastAsia="Times New Roman"/>
          <w:szCs w:val="24"/>
        </w:rPr>
        <w:t>λύ γρήγορα μάθατε τα κόλπα, η «πρώτη φορά Αριστερά». Πολύ γρήγορα!</w:t>
      </w:r>
    </w:p>
    <w:p w14:paraId="6242BCA9" w14:textId="77777777" w:rsidR="000E4403" w:rsidRDefault="00E3488B">
      <w:pPr>
        <w:spacing w:line="600" w:lineRule="auto"/>
        <w:ind w:firstLine="720"/>
        <w:jc w:val="both"/>
        <w:rPr>
          <w:rFonts w:eastAsia="Times New Roman"/>
          <w:szCs w:val="24"/>
        </w:rPr>
      </w:pPr>
      <w:r>
        <w:rPr>
          <w:rFonts w:eastAsia="Times New Roman"/>
          <w:szCs w:val="24"/>
        </w:rPr>
        <w:t xml:space="preserve">Σας παρακαλούσαμε, κατέθεσα δεύτερη φορά την τροπολογία, για να δώσουμε μια δεύτερη ευκαιρία σε επιχειρήσεις οι οποίες έχουν κλείσει, έχουν μείνει με τα χρέη, τα πρόστιμα, τις προσαυξήσεις </w:t>
      </w:r>
      <w:r>
        <w:rPr>
          <w:rFonts w:eastAsia="Times New Roman"/>
          <w:szCs w:val="24"/>
        </w:rPr>
        <w:t xml:space="preserve">και οι άνθρωποι έχουν μια θηλιά στον λαιμό και δεν μπορούν, δεν έχουν πια επιχείρηση για να τα δώσουν. Και ο Υπουργός μπερδεύτηκε, είπε ότι δεν την κάνει αποδεκτή, ενώ ήδη την έχει περάσει με νομοτεχνική βελτίωση. </w:t>
      </w:r>
    </w:p>
    <w:p w14:paraId="6242BCAA" w14:textId="77777777" w:rsidR="000E4403" w:rsidRDefault="00E3488B">
      <w:pPr>
        <w:spacing w:line="600" w:lineRule="auto"/>
        <w:ind w:firstLine="720"/>
        <w:jc w:val="both"/>
        <w:rPr>
          <w:rFonts w:eastAsia="Times New Roman"/>
          <w:szCs w:val="24"/>
        </w:rPr>
      </w:pPr>
      <w:r>
        <w:rPr>
          <w:rFonts w:eastAsia="Times New Roman"/>
          <w:szCs w:val="24"/>
        </w:rPr>
        <w:t>Και πρέπει να σας παρακαλάω μαζί με τον Ε</w:t>
      </w:r>
      <w:r>
        <w:rPr>
          <w:rFonts w:eastAsia="Times New Roman"/>
          <w:szCs w:val="24"/>
        </w:rPr>
        <w:t xml:space="preserve">μπορικό Σύλλογο Αθηνών, μαζί με τη ΓΣΕΒΕΕ, μαζί με τους υπόλοιπους, για να δεχθείτε αυτό το αυτονόητο και χαρίζετε τα πρόστιμα έτσι; </w:t>
      </w:r>
    </w:p>
    <w:p w14:paraId="6242BCAB" w14:textId="77777777" w:rsidR="000E4403" w:rsidRDefault="00E3488B">
      <w:pPr>
        <w:spacing w:line="600" w:lineRule="auto"/>
        <w:ind w:firstLine="720"/>
        <w:jc w:val="both"/>
        <w:rPr>
          <w:rFonts w:eastAsia="Times New Roman"/>
          <w:szCs w:val="24"/>
        </w:rPr>
      </w:pPr>
      <w:r>
        <w:rPr>
          <w:rFonts w:eastAsia="Times New Roman"/>
          <w:szCs w:val="24"/>
        </w:rPr>
        <w:t>Πετύχαμε, λοιπόν, αυτήν την αλλαγή και αυτό είναι θετικό και θα παρακολουθήσουμε και την εφαρμογή, γιατί δεν φθάνει μόνο ο</w:t>
      </w:r>
      <w:r>
        <w:rPr>
          <w:rFonts w:eastAsia="Times New Roman"/>
          <w:szCs w:val="24"/>
        </w:rPr>
        <w:t xml:space="preserve"> νόμος.</w:t>
      </w:r>
    </w:p>
    <w:p w14:paraId="6242BCAC" w14:textId="77777777" w:rsidR="000E4403" w:rsidRDefault="00E3488B">
      <w:pPr>
        <w:spacing w:line="600" w:lineRule="auto"/>
        <w:ind w:firstLine="720"/>
        <w:jc w:val="both"/>
        <w:rPr>
          <w:rFonts w:eastAsia="Times New Roman"/>
          <w:szCs w:val="24"/>
        </w:rPr>
      </w:pPr>
      <w:r>
        <w:rPr>
          <w:rFonts w:eastAsia="Times New Roman"/>
          <w:szCs w:val="24"/>
        </w:rPr>
        <w:t xml:space="preserve">Κυρίες και κύριοι συνάδελφοι, το απαραίτητο άλμα ανάκαμψης που έχει ανάγκη η χώρα, θα πραγματοποιηθεί μόνο μέσω της αναβίωσης της μικρής και μεσαίας επιχειρηματικότητας, μέσα από την ανασύσταση της μεσαίας τάξης που έχει καταστραφεί. Η ΑΔΕ προχθές </w:t>
      </w:r>
      <w:r>
        <w:rPr>
          <w:rFonts w:eastAsia="Times New Roman"/>
          <w:szCs w:val="24"/>
        </w:rPr>
        <w:t>έβγαλε στοιχεία, τα οποία τα έβγαλε μετά από πέντε χρόνια, μετά από αίτηση κατάθεσης εγγράφων που έκανα εγώ προσωπικά, γιατί έλειπαν αυτά τα στοιχεία. Και τι είναι; Είναι στοιχεία φωτιά. Το 20% της μεσαίας τάξης έχει εξαφανιστεί.</w:t>
      </w:r>
    </w:p>
    <w:p w14:paraId="6242BCAD" w14:textId="77777777" w:rsidR="000E4403" w:rsidRDefault="00E3488B">
      <w:pPr>
        <w:spacing w:line="600" w:lineRule="auto"/>
        <w:ind w:firstLine="720"/>
        <w:jc w:val="both"/>
        <w:rPr>
          <w:rFonts w:eastAsia="Times New Roman"/>
          <w:szCs w:val="24"/>
        </w:rPr>
      </w:pPr>
      <w:r>
        <w:rPr>
          <w:rFonts w:eastAsia="Times New Roman"/>
          <w:szCs w:val="24"/>
        </w:rPr>
        <w:t>Για να γίνει, λοιπόν, το ά</w:t>
      </w:r>
      <w:r>
        <w:rPr>
          <w:rFonts w:eastAsia="Times New Roman"/>
          <w:szCs w:val="24"/>
        </w:rPr>
        <w:t xml:space="preserve">λμα της ανάπτυξης, το άλμα στον εικοστό πρώτο αιώνα, απαιτούνται συγκεκριμένες δράσεις: </w:t>
      </w:r>
    </w:p>
    <w:p w14:paraId="6242BCAE" w14:textId="77777777" w:rsidR="000E4403" w:rsidRDefault="00E3488B">
      <w:pPr>
        <w:spacing w:line="600" w:lineRule="auto"/>
        <w:ind w:firstLine="720"/>
        <w:jc w:val="both"/>
        <w:rPr>
          <w:rFonts w:eastAsia="Times New Roman"/>
          <w:szCs w:val="24"/>
        </w:rPr>
      </w:pPr>
      <w:r>
        <w:rPr>
          <w:rFonts w:eastAsia="Times New Roman"/>
          <w:szCs w:val="24"/>
        </w:rPr>
        <w:t xml:space="preserve">Πρώτον, ένα συνολικό πρόγραμμα για τα ληξιπρόθεσμα χρέη. Να σώσουμε επιχειρήσεις, να επιτρέψουμε στις τράπεζες να ζήσουν. Το περιέγραψα. </w:t>
      </w:r>
    </w:p>
    <w:p w14:paraId="6242BCAF" w14:textId="77777777" w:rsidR="000E4403" w:rsidRDefault="00E3488B">
      <w:pPr>
        <w:spacing w:line="600" w:lineRule="auto"/>
        <w:ind w:firstLine="720"/>
        <w:jc w:val="both"/>
        <w:rPr>
          <w:rFonts w:eastAsia="Times New Roman"/>
          <w:szCs w:val="24"/>
        </w:rPr>
      </w:pPr>
      <w:r>
        <w:rPr>
          <w:rFonts w:eastAsia="Times New Roman"/>
          <w:szCs w:val="24"/>
        </w:rPr>
        <w:t xml:space="preserve">Δεύτερον, ένα ευνοϊκό και λειτουργικό ασφαλιστικό και φορολογικό σύστημα, με 20% ασφαλιστικές εισφορές, 20% φορολογία. </w:t>
      </w:r>
    </w:p>
    <w:p w14:paraId="6242BCB0" w14:textId="77777777" w:rsidR="000E4403" w:rsidRDefault="00E3488B">
      <w:pPr>
        <w:spacing w:line="600" w:lineRule="auto"/>
        <w:ind w:firstLine="720"/>
        <w:jc w:val="both"/>
        <w:rPr>
          <w:rFonts w:eastAsia="Times New Roman"/>
          <w:szCs w:val="24"/>
        </w:rPr>
      </w:pPr>
      <w:r>
        <w:rPr>
          <w:rFonts w:eastAsia="Times New Roman"/>
          <w:szCs w:val="24"/>
        </w:rPr>
        <w:t xml:space="preserve">Τρίτον, μια σύγχρονη ψηφιακά δομημένη δημόσια διοίκηση, που θα περιορίσει δραστικά τα φαινόμενα διαφθοράς, θα αυξήσει την ταχύτητα στην </w:t>
      </w:r>
      <w:r>
        <w:rPr>
          <w:rFonts w:eastAsia="Times New Roman"/>
          <w:szCs w:val="24"/>
        </w:rPr>
        <w:t xml:space="preserve">εξυπηρέτηση, αλλά και την ποιότητα στην εξυπηρέτηση των πολιτών. </w:t>
      </w:r>
    </w:p>
    <w:p w14:paraId="6242BCB1" w14:textId="77777777" w:rsidR="000E4403" w:rsidRDefault="00E3488B">
      <w:pPr>
        <w:spacing w:line="600" w:lineRule="auto"/>
        <w:ind w:firstLine="720"/>
        <w:jc w:val="both"/>
        <w:rPr>
          <w:rFonts w:eastAsia="Times New Roman"/>
          <w:szCs w:val="24"/>
        </w:rPr>
      </w:pPr>
      <w:r>
        <w:rPr>
          <w:rFonts w:eastAsia="Times New Roman"/>
          <w:szCs w:val="24"/>
        </w:rPr>
        <w:t xml:space="preserve">Και εδώ, να επισημάνω με την ευκαιρία ότι χωρίς ηλεκτρονική διαδικασία αυτό το νομοσχέδιο δεν πρόκειται να λειτουργήσει. Η </w:t>
      </w:r>
      <w:r>
        <w:rPr>
          <w:rFonts w:eastAsia="Times New Roman"/>
          <w:szCs w:val="24"/>
        </w:rPr>
        <w:t xml:space="preserve">κ. </w:t>
      </w:r>
      <w:r>
        <w:rPr>
          <w:rFonts w:eastAsia="Times New Roman"/>
          <w:szCs w:val="24"/>
        </w:rPr>
        <w:t xml:space="preserve">Τζάκρη στην </w:t>
      </w:r>
      <w:r>
        <w:rPr>
          <w:rFonts w:eastAsia="Times New Roman"/>
          <w:szCs w:val="24"/>
        </w:rPr>
        <w:t>επιτροπή</w:t>
      </w:r>
      <w:r>
        <w:rPr>
          <w:rFonts w:eastAsia="Times New Roman"/>
          <w:szCs w:val="24"/>
        </w:rPr>
        <w:t xml:space="preserve"> μίλησε για την πλατφόρμα και μας είπε ότι θ</w:t>
      </w:r>
      <w:r>
        <w:rPr>
          <w:rFonts w:eastAsia="Times New Roman"/>
          <w:szCs w:val="24"/>
        </w:rPr>
        <w:t xml:space="preserve">α είναι έτοιμη τον Ιούνιο. Και πριν αλέκτωρ λαλήσαι, ο κύριος Αντιπρόεδρος προχθές μίλησε στους τραπεζίτες και μίλησε για Σεπτέμβριο. Άρα, ήδη δώσατε την παράταση. Οι τρεις μήνες που ζητήσατε, κύριε Λοβέρδο, δεν υπάρχουν. Είναι πολύ περισσότερο και μας το </w:t>
      </w:r>
      <w:r>
        <w:rPr>
          <w:rFonts w:eastAsia="Times New Roman"/>
          <w:szCs w:val="24"/>
        </w:rPr>
        <w:t>αποκάλυψε ο κ. Δραγασάκης.</w:t>
      </w:r>
    </w:p>
    <w:p w14:paraId="6242BCB2" w14:textId="77777777" w:rsidR="000E4403" w:rsidRDefault="00E3488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242BCB3" w14:textId="77777777" w:rsidR="000E4403" w:rsidRDefault="00E3488B">
      <w:pPr>
        <w:spacing w:line="600" w:lineRule="auto"/>
        <w:ind w:firstLine="720"/>
        <w:jc w:val="both"/>
        <w:rPr>
          <w:rFonts w:eastAsia="Times New Roman"/>
          <w:szCs w:val="24"/>
        </w:rPr>
      </w:pPr>
      <w:r>
        <w:rPr>
          <w:rFonts w:eastAsia="Times New Roman"/>
          <w:szCs w:val="24"/>
        </w:rPr>
        <w:t>Πριν κάνουμε, λοιπόν, τη ψήφιση του νομοσχεδίου, εν τάχει, κύριε Πρόεδρε, -και τελειώνω- αναφέρομαι και στα τρέχοντα πολιτικά.</w:t>
      </w:r>
    </w:p>
    <w:p w14:paraId="6242BCB4" w14:textId="77777777" w:rsidR="000E4403" w:rsidRDefault="00E3488B">
      <w:pPr>
        <w:spacing w:line="600" w:lineRule="auto"/>
        <w:ind w:firstLine="720"/>
        <w:jc w:val="both"/>
        <w:rPr>
          <w:rFonts w:eastAsia="Times New Roman"/>
          <w:szCs w:val="24"/>
        </w:rPr>
      </w:pPr>
      <w:r>
        <w:rPr>
          <w:rFonts w:eastAsia="Times New Roman"/>
          <w:b/>
          <w:szCs w:val="24"/>
        </w:rPr>
        <w:t>ΠΡΟΕΔΡΕΥΩΝ (Γεώργι</w:t>
      </w:r>
      <w:r>
        <w:rPr>
          <w:rFonts w:eastAsia="Times New Roman"/>
          <w:b/>
          <w:szCs w:val="24"/>
        </w:rPr>
        <w:t>ος Βαρεμένος):</w:t>
      </w:r>
      <w:r>
        <w:rPr>
          <w:rFonts w:eastAsia="Times New Roman"/>
          <w:szCs w:val="24"/>
        </w:rPr>
        <w:t xml:space="preserve"> Όχι, τέλειωσε ο χρόνος, κύριε Θεοχάρη. Δεν είναι για τα τρέχοντα πολιτικά η ώρα τώρα.</w:t>
      </w:r>
    </w:p>
    <w:p w14:paraId="6242BCB5" w14:textId="77777777" w:rsidR="000E4403" w:rsidRDefault="00E3488B">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Τέλειωσα, τέλειωσα, κύριε Πρόεδρε.</w:t>
      </w:r>
    </w:p>
    <w:p w14:paraId="6242BCB6" w14:textId="77777777" w:rsidR="000E4403" w:rsidRDefault="00E3488B">
      <w:pPr>
        <w:spacing w:line="600" w:lineRule="auto"/>
        <w:ind w:firstLine="720"/>
        <w:jc w:val="both"/>
        <w:rPr>
          <w:rFonts w:eastAsia="Times New Roman"/>
          <w:szCs w:val="24"/>
        </w:rPr>
      </w:pPr>
      <w:r>
        <w:rPr>
          <w:rFonts w:eastAsia="Times New Roman"/>
          <w:szCs w:val="24"/>
        </w:rPr>
        <w:t>Η Κυβέρνηση έδειξε πραγματικά ότι έκανε μια διαπραγμάτευση κυρίως για λόγους εσωτερικής καταν</w:t>
      </w:r>
      <w:r>
        <w:rPr>
          <w:rFonts w:eastAsia="Times New Roman"/>
          <w:szCs w:val="24"/>
        </w:rPr>
        <w:t>άλωσης. Στην πράξη, όμως, έχει αποδείξει ότι δεν την ενδιαφέρουν τα δημοσιονομικά και πέφτει στα νύχια του κ. Σόιμπλε. Ήδη το σκέφτεται και το λέει ο κ. Σόιμπλε: «Τους ζητάω μισό και μου φέρνουν 4,2%. Άρα, όχι 3,5% για δέκα χρόνια, 8% πρέπει να ζητήσω, αλλ</w:t>
      </w:r>
      <w:r>
        <w:rPr>
          <w:rFonts w:eastAsia="Times New Roman"/>
          <w:szCs w:val="24"/>
        </w:rPr>
        <w:t>ιώς θα γίνω και κορόιδο».</w:t>
      </w:r>
    </w:p>
    <w:p w14:paraId="6242BCB7" w14:textId="77777777" w:rsidR="000E4403" w:rsidRDefault="00E3488B">
      <w:pPr>
        <w:spacing w:line="600" w:lineRule="auto"/>
        <w:ind w:firstLine="720"/>
        <w:jc w:val="both"/>
        <w:rPr>
          <w:rFonts w:eastAsia="Times New Roman"/>
          <w:szCs w:val="24"/>
        </w:rPr>
      </w:pPr>
      <w:r>
        <w:rPr>
          <w:rFonts w:eastAsia="Times New Roman"/>
          <w:szCs w:val="24"/>
        </w:rPr>
        <w:t xml:space="preserve">Αυτά τα λεφτά του πλεονάσματος πάνε έξω, αποπληρώνουν τα χρέη. Σας το έχω πει. Αν δεν πάρουμε το 3,5% και το 2% να στηρίξει επενδύσεις στη χώρα μας, δεν έχουμε ελπίδα. Προχθές, ο κύριος Πρωθυπουργός μας είπε «ψηφίζω τώρα τα μέτρα </w:t>
      </w:r>
      <w:r>
        <w:rPr>
          <w:rFonts w:eastAsia="Times New Roman"/>
          <w:szCs w:val="24"/>
        </w:rPr>
        <w:t xml:space="preserve">και, αν χρειαστεί, θα τα ξεψηφίσω». Μα καλά δεν έχουμε κανένα σεβασμό; </w:t>
      </w:r>
    </w:p>
    <w:p w14:paraId="6242BCB8" w14:textId="77777777" w:rsidR="000E4403" w:rsidRDefault="00E3488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χρόνος τελείωσε. Σεβασμός στον χρόνο, παρακαλώ.</w:t>
      </w:r>
    </w:p>
    <w:p w14:paraId="6242BCB9" w14:textId="77777777" w:rsidR="000E4403" w:rsidRDefault="00E3488B">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Τελειώνω, κύριε Πρόεδρε.</w:t>
      </w:r>
    </w:p>
    <w:p w14:paraId="6242BCBA" w14:textId="77777777" w:rsidR="000E4403" w:rsidRDefault="00E3488B">
      <w:pPr>
        <w:spacing w:line="600" w:lineRule="auto"/>
        <w:ind w:firstLine="720"/>
        <w:jc w:val="both"/>
        <w:rPr>
          <w:rFonts w:eastAsia="Times New Roman"/>
          <w:szCs w:val="24"/>
        </w:rPr>
      </w:pPr>
      <w:r>
        <w:rPr>
          <w:rFonts w:eastAsia="Times New Roman"/>
          <w:szCs w:val="24"/>
        </w:rPr>
        <w:t xml:space="preserve">Η Κυβέρνηση αποδέχεται αχρείαστα μέτρα, θάβοντας </w:t>
      </w:r>
      <w:r>
        <w:rPr>
          <w:rFonts w:eastAsia="Times New Roman"/>
          <w:szCs w:val="24"/>
        </w:rPr>
        <w:t>ουσιαστικά τους νέους. Μια χώρα, όμως, που δεν μπορεί να στηρίξει τους νέους δεν μπορεί να βγει από την κρίση. Τι να τα κάνω τα πλεονάσματα, όταν δεν έχω νέα γενιά; Οι νέοι μας καταλήγουν να είναι σύγχρονοι Ηρακλείς. Κρατάνε στα δύο χέρια τους ένα πτυχίο κ</w:t>
      </w:r>
      <w:r>
        <w:rPr>
          <w:rFonts w:eastAsia="Times New Roman"/>
          <w:szCs w:val="24"/>
        </w:rPr>
        <w:t xml:space="preserve">αι ένα αεροπορικό εισιτήριο. </w:t>
      </w:r>
    </w:p>
    <w:p w14:paraId="6242BCBB" w14:textId="77777777" w:rsidR="000E4403" w:rsidRDefault="00E3488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καταλάβαμε, κύριε Θεοχάρη.</w:t>
      </w:r>
    </w:p>
    <w:p w14:paraId="6242BCBC" w14:textId="77777777" w:rsidR="000E4403" w:rsidRDefault="00E3488B">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Και όσοι μείνουν έχουν κλειστές όλες τις πόρτες της χώρας τους. Και φέρετε ευθύνη γι’ αυτό, κύριε Πρόεδρε και κύριοι της </w:t>
      </w:r>
      <w:r>
        <w:rPr>
          <w:rFonts w:eastAsia="Times New Roman"/>
          <w:szCs w:val="24"/>
        </w:rPr>
        <w:t>συμπολίτευσης</w:t>
      </w:r>
      <w:r>
        <w:rPr>
          <w:rFonts w:eastAsia="Times New Roman"/>
          <w:szCs w:val="24"/>
        </w:rPr>
        <w:t xml:space="preserve">. </w:t>
      </w:r>
      <w:r>
        <w:rPr>
          <w:rFonts w:eastAsia="Times New Roman"/>
          <w:szCs w:val="24"/>
        </w:rPr>
        <w:t>Φέρετε ευθύνη, γιατί ακολουθείτε το ίδιο μονοπάτι που ακολούθησαν όλες οι Κυβερνήσεις της Μεταπολίτευσης, ενώ ο κόσμος περίμενε κάτι διαφορετικό. Και αυτό δεν θα σας το συγχωρήσει, όταν έλθει η ώρα.</w:t>
      </w:r>
    </w:p>
    <w:p w14:paraId="6242BCBD" w14:textId="77777777" w:rsidR="000E4403" w:rsidRDefault="00E3488B">
      <w:pPr>
        <w:spacing w:line="600" w:lineRule="auto"/>
        <w:ind w:firstLine="720"/>
        <w:jc w:val="both"/>
        <w:rPr>
          <w:rFonts w:eastAsia="Times New Roman"/>
          <w:szCs w:val="24"/>
        </w:rPr>
      </w:pPr>
      <w:r>
        <w:rPr>
          <w:rFonts w:eastAsia="Times New Roman"/>
          <w:szCs w:val="24"/>
        </w:rPr>
        <w:t>Ευχαριστώ.</w:t>
      </w:r>
    </w:p>
    <w:p w14:paraId="6242BCBE" w14:textId="77777777" w:rsidR="000E4403" w:rsidRDefault="00E3488B">
      <w:pPr>
        <w:spacing w:line="600" w:lineRule="auto"/>
        <w:ind w:firstLine="720"/>
        <w:jc w:val="center"/>
        <w:rPr>
          <w:rFonts w:eastAsia="Times New Roman"/>
          <w:szCs w:val="24"/>
        </w:rPr>
      </w:pPr>
      <w:r>
        <w:rPr>
          <w:rFonts w:eastAsia="Times New Roman"/>
          <w:szCs w:val="24"/>
        </w:rPr>
        <w:t>(Χειροκροτήματα)</w:t>
      </w:r>
    </w:p>
    <w:p w14:paraId="6242BCBF" w14:textId="77777777" w:rsidR="000E4403" w:rsidRDefault="00E3488B">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Η </w:t>
      </w:r>
      <w:r>
        <w:rPr>
          <w:rFonts w:eastAsia="Times New Roman"/>
          <w:szCs w:val="24"/>
        </w:rPr>
        <w:t xml:space="preserve">κ. </w:t>
      </w:r>
      <w:r>
        <w:rPr>
          <w:rFonts w:eastAsia="Times New Roman"/>
          <w:szCs w:val="24"/>
        </w:rPr>
        <w:t>Κατσαβριά έχει τον λόγο.</w:t>
      </w:r>
    </w:p>
    <w:p w14:paraId="6242BCC0" w14:textId="77777777" w:rsidR="000E4403" w:rsidRDefault="00E3488B">
      <w:pPr>
        <w:spacing w:line="600" w:lineRule="auto"/>
        <w:ind w:firstLine="720"/>
        <w:jc w:val="both"/>
        <w:rPr>
          <w:rFonts w:eastAsia="Times New Roman"/>
          <w:szCs w:val="24"/>
        </w:rPr>
      </w:pPr>
      <w:r>
        <w:rPr>
          <w:rFonts w:eastAsia="Times New Roman"/>
          <w:b/>
          <w:szCs w:val="24"/>
        </w:rPr>
        <w:t>ΧΡΥΣΟΥΛΑ ΚΑΤΣΑΒΡΙΑ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ΣΙΩΡΟΠΟΥΛΟΥ:</w:t>
      </w:r>
      <w:r>
        <w:rPr>
          <w:rFonts w:eastAsia="Times New Roman"/>
          <w:szCs w:val="24"/>
        </w:rPr>
        <w:t xml:space="preserve"> Ευχαριστώ, κύριε Πρόεδρε.</w:t>
      </w:r>
    </w:p>
    <w:p w14:paraId="6242BCC1" w14:textId="77777777" w:rsidR="000E4403" w:rsidRDefault="00E3488B">
      <w:pPr>
        <w:spacing w:line="600" w:lineRule="auto"/>
        <w:ind w:firstLine="720"/>
        <w:jc w:val="both"/>
        <w:rPr>
          <w:rFonts w:eastAsia="Times New Roman"/>
          <w:szCs w:val="24"/>
        </w:rPr>
      </w:pPr>
      <w:r>
        <w:rPr>
          <w:rFonts w:eastAsia="Times New Roman"/>
          <w:szCs w:val="24"/>
        </w:rPr>
        <w:t xml:space="preserve">Κυρίες και κύριοι συνάδελφοι, περίμενα ότι η κριτική των συναδέλφων της Αντιπολίτευσης για τον εξωδικαστικό μηχανισμό </w:t>
      </w:r>
      <w:r>
        <w:rPr>
          <w:rFonts w:eastAsia="Times New Roman"/>
          <w:szCs w:val="24"/>
        </w:rPr>
        <w:t>ρύθμισης</w:t>
      </w:r>
      <w:r>
        <w:rPr>
          <w:rFonts w:eastAsia="Times New Roman"/>
          <w:szCs w:val="24"/>
        </w:rPr>
        <w:t xml:space="preserve"> των οφειλών των επιχειρήσεω</w:t>
      </w:r>
      <w:r>
        <w:rPr>
          <w:rFonts w:eastAsia="Times New Roman"/>
          <w:szCs w:val="24"/>
        </w:rPr>
        <w:t xml:space="preserve">ν, θα αφορούσε περισσότερο τη διασφάλιση της εφαρμογής του και λιγότερο την ανάγκη της πολιτικής διαφοροποίησής τους. </w:t>
      </w:r>
    </w:p>
    <w:p w14:paraId="6242BCC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Βεβαίως, δεν αποτελεί έκπληξη η θέση της Νέας Δημοκρατίας που φαίνεται να ταυτίζεται περισσότερο με αυτή των πιστωτών του ιδιωτικού τομέα</w:t>
      </w:r>
      <w:r>
        <w:rPr>
          <w:rFonts w:eastAsia="Times New Roman" w:cs="Times New Roman"/>
          <w:szCs w:val="24"/>
        </w:rPr>
        <w:t xml:space="preserve">, δηλαδή των τραπεζών και των μεγαλοπρομηθευτών των επιχειρήσεων. Δεν μπορεί κανείς να ξέρει, βέβαια, εάν αυτό είναι το ισχυρότερο κίνητρο της Νέας Δημοκρατίας. Σίγουρα, όμως, μπορεί κάποιος να καταλάβει εύκολα την αμηχανία και την απογοήτευση της ηγεσίας </w:t>
      </w:r>
      <w:r>
        <w:rPr>
          <w:rFonts w:eastAsia="Times New Roman" w:cs="Times New Roman"/>
          <w:szCs w:val="24"/>
        </w:rPr>
        <w:t xml:space="preserve">της, καθώς όλες οι ενδείξεις οδηγούν στο κλείσιμο της αξιολόγησης και στο πέρασμα της κοινωνίας σε ρυθμούς ανάκαμψης και ανάπτυξης. </w:t>
      </w:r>
    </w:p>
    <w:p w14:paraId="6242BCC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 σημερινό νομοσχέδιο αποτελεί μια υπερώριμη απαίτηση του εμπορικού και επιχειρηματικού κόσμου και ιδιαίτερα των μικρών κα</w:t>
      </w:r>
      <w:r>
        <w:rPr>
          <w:rFonts w:eastAsia="Times New Roman" w:cs="Times New Roman"/>
          <w:szCs w:val="24"/>
        </w:rPr>
        <w:t xml:space="preserve">ι μεσαίων επιχειρήσεων. Γιατί πράγματι η πρωτόγνωρη και παρατεταμένη ύφεση εξαφάνισε ήδη από την αγορά χιλιάδες επιχειρήσεις και απειλεί με λουκέτο όσες κατάφεραν με κόπο και δυσκολίες να κρατηθούν μέχρι σήμερα. </w:t>
      </w:r>
    </w:p>
    <w:p w14:paraId="6242BCC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Αποδείχτηκε με τον πιο τραγικό τρόπο ότι το</w:t>
      </w:r>
      <w:r>
        <w:rPr>
          <w:rFonts w:eastAsia="Times New Roman" w:cs="Times New Roman"/>
          <w:szCs w:val="24"/>
        </w:rPr>
        <w:t xml:space="preserve"> φάρμακο της λιτότητας, τα νεοφιλελεύθερης έμπνευσης μέτρα, δηλαδή ο περιορισμός των εισοδημάτων και των κοινωνικών δαπανών, οδηγούν σε κάθε περίπτωση σε έναν φαύλο κύκλο που βαθαίνει την ύφεση και οξύνει τις συνέπειές της, πράγμα που σημαίνει περισσότερη </w:t>
      </w:r>
      <w:r>
        <w:rPr>
          <w:rFonts w:eastAsia="Times New Roman" w:cs="Times New Roman"/>
          <w:szCs w:val="24"/>
        </w:rPr>
        <w:t xml:space="preserve">ανεργία, περισσότερη φτώχεια και διεύρυνση των κοινωνικών ανισοτήτων. </w:t>
      </w:r>
    </w:p>
    <w:p w14:paraId="6242BCC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λιτότητα δεν προκάλεσε απλώς αποπληθωρισμό, αλλά διέλυσε την αγορά και έφερε σε απόγνωση τη συντριπτική πλειοψηφία της κοινωνίας. Όμως, έστω και καθυστερημένα, πολλοί επιχειρηματίες έ</w:t>
      </w:r>
      <w:r>
        <w:rPr>
          <w:rFonts w:eastAsia="Times New Roman" w:cs="Times New Roman"/>
          <w:szCs w:val="24"/>
        </w:rPr>
        <w:t>χουν συνειδητοποιήσει ότι η εξαέρωση των μισθών και των συντάξεων που φάνηκε αρχικά να τους βολεύει τον καθένα τους ξεχωριστά υπονόμευσε τελικά τη βιωσιμότητα των δικών τους επιχειρήσεων. Γιατί είναι η μείωση των εισοδημάτων των εργαζομένων που οδήγησε στη</w:t>
      </w:r>
      <w:r>
        <w:rPr>
          <w:rFonts w:eastAsia="Times New Roman" w:cs="Times New Roman"/>
          <w:szCs w:val="24"/>
        </w:rPr>
        <w:t xml:space="preserve"> μείωση της ζήτησης, στη μείωση των πωλήσεων, στη μείωση των κερδών, στην έλλειψη ρευστότητας και στην αδυναμία αποπληρωμής των οφειλών. </w:t>
      </w:r>
    </w:p>
    <w:p w14:paraId="6242BCC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Οι πιο πολλοί γνωρίζουν πια στο πετσί τους ότι το νεοφιλελεύθερο μοντέλο των δήθεν αντιλαϊκιστών, των δήθεν φιλοευρωπα</w:t>
      </w:r>
      <w:r>
        <w:rPr>
          <w:rFonts w:eastAsia="Times New Roman" w:cs="Times New Roman"/>
          <w:szCs w:val="24"/>
        </w:rPr>
        <w:t>ίων δεν είναι για όλους. Αφορά κυρίως μεγάλα συμφέροντα, εγχώρια και ξένα, που απεγνωσμένα διεκδικούν τον δραστικό περιορισμό των μικρών και μεσαίων και βλέπουν τον εργαζόμενο ως τον πιο μισητό εχθρό τους. Αφορά εκείνους που έχουν αναθέσει την πολιτική του</w:t>
      </w:r>
      <w:r>
        <w:rPr>
          <w:rFonts w:eastAsia="Times New Roman" w:cs="Times New Roman"/>
          <w:szCs w:val="24"/>
        </w:rPr>
        <w:t xml:space="preserve">ς εκπροσώπηση στο απίθανο τρίδυμο Σημίτη-Μητσοτάκη-Βενιζέλου. </w:t>
      </w:r>
    </w:p>
    <w:p w14:paraId="6242BCC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με προσοχή την άποψη για μια στρατηγική διαχείρισης του ιδιωτικού χρέους. Όμως, σε τι διαφορετικό προσβλέπει τούτο το νομοσχέδιο; Το γεγονός ότι οι βιώσιμες</w:t>
      </w:r>
      <w:r>
        <w:rPr>
          <w:rFonts w:eastAsia="Times New Roman" w:cs="Times New Roman"/>
          <w:szCs w:val="24"/>
        </w:rPr>
        <w:t xml:space="preserve"> αλλά ταυτόχρονα υπερχρεωμένες επιχειρήσεις έχουν τη δυνατότητα να διεκδικήσουν τη συνολική ρύθμιση των οφειλών τους δεν εντάσσεται σε μια τέτοια στρατηγική; Κάποιοι μίλησαν και για διαχωρισμό ως προς την αντιμετώπιση της προέλευσης των οφειλών, εάν δηλαδή</w:t>
      </w:r>
      <w:r>
        <w:rPr>
          <w:rFonts w:eastAsia="Times New Roman" w:cs="Times New Roman"/>
          <w:szCs w:val="24"/>
        </w:rPr>
        <w:t xml:space="preserve"> αυτές οι οφειλές αφορούν στο </w:t>
      </w:r>
      <w:r>
        <w:rPr>
          <w:rFonts w:eastAsia="Times New Roman" w:cs="Times New Roman"/>
          <w:szCs w:val="24"/>
        </w:rPr>
        <w:t>δημόσιο</w:t>
      </w:r>
      <w:r>
        <w:rPr>
          <w:rFonts w:eastAsia="Times New Roman" w:cs="Times New Roman"/>
          <w:szCs w:val="24"/>
        </w:rPr>
        <w:t>, τις τράπεζες ή ιδιώτες πιστωτές. Όμως, αυτό δεν συνεπάγεται και πάλι σειρά προτεραιότητας των δανειστών μιας επιχείρησης που, προφανώς, δυσχεραίνει και τη θέση κάποιων από αυτούς; Και σε τι διαφέρει αυτό από τη σημερινή κατάσταση καθώς ο οφειλέτης θα ήτα</w:t>
      </w:r>
      <w:r>
        <w:rPr>
          <w:rFonts w:eastAsia="Times New Roman" w:cs="Times New Roman"/>
          <w:szCs w:val="24"/>
        </w:rPr>
        <w:t xml:space="preserve">ν και πάλι μόνος και αποδυναμωμένος απέναντι στους ισχυρούς δανειστές του; </w:t>
      </w:r>
    </w:p>
    <w:p w14:paraId="6242BCC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Επιπλέον ορισμένοι ανησυχούν ότι οι περισσότερες υποθέσεις εξωδικαστικού συμβιβασμού θα καταλήξουν στα δικαστήρια. Προφανώς, το λένε, γιατί δεν κατανοούν ότι ενδεχόμενη επίτευξη συ</w:t>
      </w:r>
      <w:r>
        <w:rPr>
          <w:rFonts w:eastAsia="Times New Roman" w:cs="Times New Roman"/>
          <w:szCs w:val="24"/>
        </w:rPr>
        <w:t xml:space="preserve">μβιβασμού μεταξύ οφειλέτη και πιστωτών σημαίνει ότι πρόκειται για συμφωνία αμοιβαίου συμφέροντος για όλες τις πλευρές. Και είναι παραπάνω από σαφές ότι η διευθέτηση του χρέους δεν θα βασίζεται σε οικονομικά μεγέθη, όπως το ύψος του χρέους και του μεγέθους </w:t>
      </w:r>
      <w:r>
        <w:rPr>
          <w:rFonts w:eastAsia="Times New Roman" w:cs="Times New Roman"/>
          <w:szCs w:val="24"/>
        </w:rPr>
        <w:t xml:space="preserve">της επιχείρησης, αλλά στην πραγματική ικανότητα της αποπληρωμής της επιχείρησης. </w:t>
      </w:r>
    </w:p>
    <w:p w14:paraId="6242BCC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διαδικασία υλοποίησης του εξωδικαστικού συμβιβασμού θα γίνεται με ηλεκτρονικό τρόπο, γεγονός το οποίο μειώνει το διοικητικό κόστος της διαδικασίας, όχι μόνο για την επιχείρ</w:t>
      </w:r>
      <w:r>
        <w:rPr>
          <w:rFonts w:eastAsia="Times New Roman" w:cs="Times New Roman"/>
          <w:szCs w:val="24"/>
        </w:rPr>
        <w:t xml:space="preserve">ηση αλλά και για τους πιστωτές. Αυτό επίσης αναμένεται να εξασφαλίσει διαφάνεια, ταχύτητα και αποτελεσματικότητα στην εφαρμογή του νόμου. </w:t>
      </w:r>
    </w:p>
    <w:p w14:paraId="6242BCC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παρούσα νομοθετική πρωτοβουλία της Κυβέρνησης φιλοδοξεί να συμβάλει στην υποστήριξη των υπερχρεωμένων πολιτών και ε</w:t>
      </w:r>
      <w:r>
        <w:rPr>
          <w:rFonts w:eastAsia="Times New Roman" w:cs="Times New Roman"/>
          <w:szCs w:val="24"/>
        </w:rPr>
        <w:t xml:space="preserve">πιχειρήσεων. Να τονίσουμε εδώ ότι και οι αγρότες υπάγονται σε αυτό το νομοσχέδιο. </w:t>
      </w:r>
    </w:p>
    <w:p w14:paraId="6242BCC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Ο νόμος αυτός προστίθεται μάλιστα σε μια σειρά παρεμβάσεων, όπως ο νόμος για τα υπερχρεωμένα νοικοκυριά, οι προστατευτικές διατάξεις στο πλαίσιο του νόμου για την προστασία </w:t>
      </w:r>
      <w:r>
        <w:rPr>
          <w:rFonts w:eastAsia="Times New Roman" w:cs="Times New Roman"/>
          <w:szCs w:val="24"/>
        </w:rPr>
        <w:t>του καταναλωτή, του νόμου δηλαδή για την ίδρυση και λειτουργία μη τραπεζικών εταιρειών διαχείρισης απαιτήσεων, η συμβολή του Υπουργείου Οικονομίας στην αναμόρφωση του Κώδικα Δεοντολογίας των Τραπεζών και η δημιουργία της Ειδικής Γραμματείας Διαχείρισης Ιδι</w:t>
      </w:r>
      <w:r>
        <w:rPr>
          <w:rFonts w:eastAsia="Times New Roman" w:cs="Times New Roman"/>
          <w:szCs w:val="24"/>
        </w:rPr>
        <w:t xml:space="preserve">ωτικού Χρέους. </w:t>
      </w:r>
    </w:p>
    <w:p w14:paraId="6242BCC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έχουμε κάθε λόγο να ισχυριζόμαστε ότι αυτό το πλέγμα ρυθμίσεων υλοποιεί ένα μέρος του παράλληλου προγράμματός μας. Έχουμε επίσης τη βάσιμη πεποίθηση ότι το παρόν σχέδιο νόμου θα συμβάλλει και στην ανάπτυξη της εθνικής μας οικονομί</w:t>
      </w:r>
      <w:r>
        <w:rPr>
          <w:rFonts w:eastAsia="Times New Roman" w:cs="Times New Roman"/>
          <w:szCs w:val="24"/>
        </w:rPr>
        <w:t xml:space="preserve">ας, καθώς εναρμονίζεται με τον συνολικό σχεδιασμό της Κυβέρνηση για τη στήριξη των μικρομεσαίων επιχειρήσεων, την ενίσχυση της ρευστότητας και την τόνωση των επενδύσεων στην οικονομία. </w:t>
      </w:r>
    </w:p>
    <w:p w14:paraId="6242BCC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Θεωρούμε ότι οι υπερχρεωμένες επιχειρήσεις που έχουν περιθώρια βιωσιμό</w:t>
      </w:r>
      <w:r>
        <w:rPr>
          <w:rFonts w:eastAsia="Times New Roman" w:cs="Times New Roman"/>
          <w:szCs w:val="24"/>
        </w:rPr>
        <w:t xml:space="preserve">τητας όχι μόνο δεν πρέπει να αποκοπούν από τον παραγωγικό κορμό της χώρας, αλλά αντίθετα είναι αναγκαίο να συνδεθούν με την αναπτυξιακή προσπάθεια και την αναγέννηση της πατρίδας μας που συντελείται. </w:t>
      </w:r>
    </w:p>
    <w:p w14:paraId="6242BCC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ότι κάνουν λάθος </w:t>
      </w:r>
      <w:r>
        <w:rPr>
          <w:rFonts w:eastAsia="Times New Roman" w:cs="Times New Roman"/>
          <w:szCs w:val="24"/>
        </w:rPr>
        <w:t>όσοι δεν συνηγορούν στην υπερψήφιση του συγκεκριμένου νομοσχεδίου, γιατί μαζί με την προοπτική της απομείωσης του δημόσιου χρέους, της κατάργησης της λιτότητας και της επιτροπείας μπορεί να δοθεί ξανά ελπίδα και προοπτική στον λαό μας, ιδιαίτερα στη νέα γε</w:t>
      </w:r>
      <w:r>
        <w:rPr>
          <w:rFonts w:eastAsia="Times New Roman" w:cs="Times New Roman"/>
          <w:szCs w:val="24"/>
        </w:rPr>
        <w:t xml:space="preserve">νιά για απασχόληση και ένα καλύτερο, πιο δίκαιο και ελπιδοφόρο μέλλον. </w:t>
      </w:r>
    </w:p>
    <w:p w14:paraId="6242BCC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42BCD0"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242BCD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Αντωνίου. </w:t>
      </w:r>
    </w:p>
    <w:p w14:paraId="6242BCD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Ευχαριστώ, κύριε Πρόεδρε. </w:t>
      </w:r>
    </w:p>
    <w:p w14:paraId="6242BCD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επιτρέψτε μου να κλείσω τη σημερινή συζήτηση, αν είμαι ο τελευταίος ομιλητής, με κάποιες πολύ σύντομες παρατηρήσεις. </w:t>
      </w:r>
    </w:p>
    <w:p w14:paraId="6242BCD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Πρώτα πρώτα, για τη σημασία του νομοσχεδίου έχουν μιλήσει πολλοί συνάδελφοι και εναργέστερα περιέγραψε τη σημασία του η εισ</w:t>
      </w:r>
      <w:r>
        <w:rPr>
          <w:rFonts w:eastAsia="Times New Roman" w:cs="Times New Roman"/>
          <w:szCs w:val="24"/>
        </w:rPr>
        <w:t>ηγήτρια από πλευράς Πλειοψηφίας. Θέλω να κλείσω με έξι παρατηρήσεις.</w:t>
      </w:r>
    </w:p>
    <w:p w14:paraId="6242BCD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Πρώτον, κύριε Υπουργέ, θέλω να πω ότι το ποσό της αμοιβής για τους διαμεσολαβητές είναι μικρό σε σχέση με το μέγεθος και τη σημασία της εργασίας τους και πρέπει να αυξηθεί, προκειμένου να</w:t>
      </w:r>
      <w:r>
        <w:rPr>
          <w:rFonts w:eastAsia="Times New Roman" w:cs="Times New Roman"/>
          <w:szCs w:val="24"/>
        </w:rPr>
        <w:t xml:space="preserve"> μην έχουμε φαινόμενα ανεπαρκούς ενδιαφέροντος. </w:t>
      </w:r>
    </w:p>
    <w:p w14:paraId="6242BCD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Δεύτερον, να μπορούν να συμπεριληφθούν στη ρύθμιση με εγγυημένα δάνεια του ελληνικού δημοσίου, τα οποία είναι σε παράταση και όχι μόνο αυτά που οι εγγυήσεις τους έχουν καταπέσει. Σας έχει υποβληθεί σχετικό α</w:t>
      </w:r>
      <w:r>
        <w:rPr>
          <w:rFonts w:eastAsia="Times New Roman" w:cs="Times New Roman"/>
          <w:szCs w:val="24"/>
        </w:rPr>
        <w:t xml:space="preserve">ίτημα με τεκμηρίωση. </w:t>
      </w:r>
    </w:p>
    <w:p w14:paraId="6242BCD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Τρίτον, για τη ρύθμιση των χρεών των ελευθέρων επαγγελματιών σε ασφαλιστικά ταμεία και </w:t>
      </w:r>
      <w:r>
        <w:rPr>
          <w:rFonts w:eastAsia="Times New Roman" w:cs="Times New Roman"/>
          <w:szCs w:val="24"/>
        </w:rPr>
        <w:t>δημόσιο</w:t>
      </w:r>
      <w:r>
        <w:rPr>
          <w:rFonts w:eastAsia="Times New Roman" w:cs="Times New Roman"/>
          <w:szCs w:val="24"/>
        </w:rPr>
        <w:t xml:space="preserve">, όπως προβλέπεται στο άρθρο 15 παράγραφος 21, αν είναι δυνατόν, να κατέβει το ποσό της οφειλής από τις 20.000 ευρώ στις 10.000 ευρώ. </w:t>
      </w:r>
    </w:p>
    <w:p w14:paraId="6242BCD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Τέταρτον, στην περίπτωση επιχειρήσεων που οφείλουν πάνω από το 85% σε έναν μόνο οφειλέτη –αφορά κυρίως οφειλές σε τράπεζες- να ακολουθείται η κανονική διαδικασία με ορισμό συντονιστή και να μην αφήνονται σε διμερή διαπραγμάτευση. </w:t>
      </w:r>
    </w:p>
    <w:p w14:paraId="6242BCD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δημιουργηθεί τάχιστα η</w:t>
      </w:r>
      <w:r>
        <w:rPr>
          <w:rFonts w:eastAsia="Times New Roman" w:cs="Times New Roman"/>
          <w:szCs w:val="24"/>
        </w:rPr>
        <w:t xml:space="preserve"> απαραίτητη ηλεκτρονική πλατφόρμα υποβολής των αιτήσεων ένταξης στον νόμο των ενδιαφερομένων επιχειρήσεων, ώστε να γίνει γρήγορα η σχετική διαδικασία. </w:t>
      </w:r>
    </w:p>
    <w:p w14:paraId="6242BCD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Τέλος, να έρθει, επίσης, γρήγορα ρύθμιση του Υπουργείου Δικαιοσύνης, προκειμένου να διασφαλιστεί το ακατ</w:t>
      </w:r>
      <w:r>
        <w:rPr>
          <w:rFonts w:eastAsia="Times New Roman" w:cs="Times New Roman"/>
          <w:szCs w:val="24"/>
        </w:rPr>
        <w:t xml:space="preserve">αδίωκτο των στελεχών τραπεζών, ασφαλιστικών ταμείων και δημοσίου για τις συμφωνηθείσες αναδιαρθρώσεις οφειλών και δανείων. </w:t>
      </w:r>
    </w:p>
    <w:p w14:paraId="6242BCD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242BCD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6242BCD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έχει ζητήσει τον λόγο κάποιος συνάδελφος για δευτερολο</w:t>
      </w:r>
      <w:r>
        <w:rPr>
          <w:rFonts w:eastAsia="Times New Roman" w:cs="Times New Roman"/>
          <w:szCs w:val="24"/>
        </w:rPr>
        <w:t xml:space="preserve">γία. </w:t>
      </w:r>
    </w:p>
    <w:p w14:paraId="6242BCDE"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Κύριε Υπουργέ, θέλετε να προσθέσετε κάτι; </w:t>
      </w:r>
    </w:p>
    <w:p w14:paraId="6242BCD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Όχι. </w:t>
      </w:r>
    </w:p>
    <w:p w14:paraId="6242BCE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Κύριε Πρόεδρε, θέλω να τοποθετηθώ επί της τροπολογίας. </w:t>
      </w:r>
    </w:p>
    <w:p w14:paraId="6242BCE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Σαρίδη, έχετε τον λόγο. </w:t>
      </w:r>
    </w:p>
    <w:p w14:paraId="6242BCE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6242BCE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Η τροπολογία Δημητριάδη έχει ονοματεπώνυμο. Πέρσι, τη συγκεκριμένη τροπολογία, κύριε Υπουργέ, την είχαν φέρει τρεις συνάδελφοί μου του ΣΥΡΙΖΑ και την είχε στηρίξει δε ένας συνάδελφός μου από τη Θεσσαλονίκη μάλισ</w:t>
      </w:r>
      <w:r>
        <w:rPr>
          <w:rFonts w:eastAsia="Times New Roman" w:cs="Times New Roman"/>
          <w:szCs w:val="24"/>
        </w:rPr>
        <w:t xml:space="preserve">τα. Αφορά μια εταιρεία της Βορείου Ελλάδος κι εσείς προσωπικά είστε υπόλογος γι’ αυτό το μεγάλο σκάνδαλο που θα συνδέσετε το όνομά σας με το πρώτο –επίσημα- σκάνδαλο της Κυβέρνησης ΣΥΡΙΖΑ, που μαθαίνει πάρα πολύ γρήγορα πώς να ηγείται των σκανδάλων. </w:t>
      </w:r>
    </w:p>
    <w:p w14:paraId="6242BCE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Δεν υ</w:t>
      </w:r>
      <w:r>
        <w:rPr>
          <w:rFonts w:eastAsia="Times New Roman" w:cs="Times New Roman"/>
          <w:szCs w:val="24"/>
        </w:rPr>
        <w:t>πάρχει κανένας σεβασμός στους εκπροσώπους του ελληνικού Κοινοβουλίου. Κανένας! Ποιος θα πληρώσει τα λεφτά που θα χαρίσετε στη συγκεκριμένη ιδιωτική εταιρεία; Θα τα πληρώσετε εσείς ή θα τα πληρώσει ο ελληνικός λαός; Η Ένωση Κεντρώων θα καταψηφίσει τη συγκεκ</w:t>
      </w:r>
      <w:r>
        <w:rPr>
          <w:rFonts w:eastAsia="Times New Roman" w:cs="Times New Roman"/>
          <w:szCs w:val="24"/>
        </w:rPr>
        <w:t>ριμένη τροπολογία.</w:t>
      </w:r>
    </w:p>
    <w:p w14:paraId="6242BCE5"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Όσον αφορά τις υπόλοιπες δύο υπουργικές τροπολογίες, για την τροπολογία με γενικό αριθμό 1025 σας έχουμε επισημάνει, με κάθε τρόπο, ότι με επαναλήψεις, παρατάσεις και αναβολές, εκτάκτως, επειγόντως και κατά παρέκκλιση του νόμου νομοθετήμ</w:t>
      </w:r>
      <w:r>
        <w:rPr>
          <w:rFonts w:eastAsia="Times New Roman" w:cs="Times New Roman"/>
          <w:szCs w:val="24"/>
        </w:rPr>
        <w:t xml:space="preserve">ατα δεν μπορούν να βγαίνουν σωστά. Δεν λύνονται έτσι τα προβλήματα. Αντιθέτως, τα προβλήματα διογκώνονται, διαιωνίζονται. Θα στηρίξουμε παρ’ όλα αυτά εμείς την τροπολογία 1025. </w:t>
      </w:r>
    </w:p>
    <w:p w14:paraId="6242BCE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Όσον αφορά την τροπολογία 1026 δεν θα τη στηρίξει η Ένωση Κεντρώων, κύριε Πρόε</w:t>
      </w:r>
      <w:r>
        <w:rPr>
          <w:rFonts w:eastAsia="Times New Roman" w:cs="Times New Roman"/>
          <w:szCs w:val="24"/>
        </w:rPr>
        <w:t>δρε.</w:t>
      </w:r>
    </w:p>
    <w:p w14:paraId="6242BCE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242BCE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6242BCE9"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Επομένως, κηρύσσεται…</w:t>
      </w:r>
    </w:p>
    <w:p w14:paraId="6242BCE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να δευτερολογήσω;</w:t>
      </w:r>
    </w:p>
    <w:p w14:paraId="6242BCE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μιλήσατε προηγουμένως;</w:t>
      </w:r>
    </w:p>
    <w:p w14:paraId="6242BCE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Μίλησα για τον Υπουργό. </w:t>
      </w:r>
    </w:p>
    <w:p w14:paraId="6242BCE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δεν θέλει να προσθέσει κάτι. </w:t>
      </w:r>
    </w:p>
    <w:p w14:paraId="6242BCE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Εντάξει. Τότε δεν έχω κάτι άλλο να πω.</w:t>
      </w:r>
    </w:p>
    <w:p w14:paraId="6242BCE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δεν θα δευτερολογήσουμε; Δεν θα γίνουν δευτερολογίες των</w:t>
      </w:r>
      <w:r>
        <w:rPr>
          <w:rFonts w:eastAsia="Times New Roman" w:cs="Times New Roman"/>
          <w:szCs w:val="24"/>
        </w:rPr>
        <w:t xml:space="preserve"> εισηγητών; </w:t>
      </w:r>
    </w:p>
    <w:p w14:paraId="6242BCF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κάλεσα προηγουμένως και κανείς δεν ήθελε να δευτερολογήσει. </w:t>
      </w:r>
    </w:p>
    <w:p w14:paraId="6242BCF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Έλειψα για τρία λεπτά, κύριε Πρόεδρε. Θέλω να τοποθετηθώ.</w:t>
      </w:r>
    </w:p>
    <w:p w14:paraId="6242BCF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σας κάλεσα προηγουμένως.</w:t>
      </w:r>
    </w:p>
    <w:p w14:paraId="6242BCF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Ήμουν εδώ δύο ώρες, συνεχόμενα, έλειψα τρία λεπτά. </w:t>
      </w:r>
    </w:p>
    <w:p w14:paraId="6242BCF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να κάνω εγώ γι’ αυτό; </w:t>
      </w:r>
    </w:p>
    <w:p w14:paraId="6242BCF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έχω τη δυνατότητα για δευτερολογία; Δεν καταλαβαίνω. </w:t>
      </w:r>
    </w:p>
    <w:p w14:paraId="6242BCF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Είπαμε, σας </w:t>
      </w:r>
      <w:r>
        <w:rPr>
          <w:rFonts w:eastAsia="Times New Roman" w:cs="Times New Roman"/>
          <w:szCs w:val="24"/>
        </w:rPr>
        <w:t xml:space="preserve">κάλεσα προηγουμένως. </w:t>
      </w:r>
    </w:p>
    <w:p w14:paraId="6242BCF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σας έχουμε πει ότι θα καταθέσουμε αίτηση ονομαστικής ψηφοφορίας. </w:t>
      </w:r>
    </w:p>
    <w:p w14:paraId="6242BCF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έκανα; Εδώ ήμασταν όλον τον χρόνο.</w:t>
      </w:r>
    </w:p>
    <w:p w14:paraId="6242BCF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συγχωρείτε πάρα πολύ, ο κατάλογος είχε ακόμ</w:t>
      </w:r>
      <w:r>
        <w:rPr>
          <w:rFonts w:eastAsia="Times New Roman" w:cs="Times New Roman"/>
          <w:szCs w:val="24"/>
        </w:rPr>
        <w:t xml:space="preserve">α πέντε συναδέλφους. Δεν θα μείνουμε στην ψηφοφορία, αν το κάνετε αυτό. </w:t>
      </w:r>
    </w:p>
    <w:p w14:paraId="6242BCF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δεν κάνω τίποτα!</w:t>
      </w:r>
    </w:p>
    <w:p w14:paraId="6242BCF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επιτρέπετε να σας πω; </w:t>
      </w:r>
    </w:p>
    <w:p w14:paraId="6242BCF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6242BCF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Υπήρξε μια συνολική πα</w:t>
      </w:r>
      <w:r>
        <w:rPr>
          <w:rFonts w:eastAsia="Times New Roman" w:cs="Times New Roman"/>
          <w:szCs w:val="24"/>
        </w:rPr>
        <w:t>ρεξήγηση σε ό,τι αφορά τη διαδικασία. Πρώτον, εγώ νόμιζα, όπως έχουμε αποφασίσει από το πρωί -ο κύριος Υπουργός ήταν εδώ και μπορεί να σας διαβεβαιώσει γι’ αυτό- προεδρεύοντος του κ. Κακλαμάνη, ότι έχουμε ανάγκη ενός δεύτερου κύκλου τοποθετήσεων που θα αφο</w:t>
      </w:r>
      <w:r>
        <w:rPr>
          <w:rFonts w:eastAsia="Times New Roman" w:cs="Times New Roman"/>
          <w:szCs w:val="24"/>
        </w:rPr>
        <w:t>ρούν τις τροπολογίες και μου είπε –είναι στα Πρακτικά αυτό, συνεννοηθείτε- ότι θα δοθεί…</w:t>
      </w:r>
    </w:p>
    <w:p w14:paraId="6242BCF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Λοβέρδο, σας έδωσα τον λόγο όποτε τον ζητήσατε. </w:t>
      </w:r>
    </w:p>
    <w:p w14:paraId="6242BCF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Δεν έχω καμμία αντίρρηση σε αυτό. Άλλο, όμως, λ</w:t>
      </w:r>
      <w:r>
        <w:rPr>
          <w:rFonts w:eastAsia="Times New Roman" w:cs="Times New Roman"/>
          <w:szCs w:val="24"/>
        </w:rPr>
        <w:t xml:space="preserve">έω. Για το θέμα των δευτερολογιών είχαμε διαβεβαίωση ότι θα υπάρξουν επί των τροπολογιών. Από το πρωί αυτό. Έρχεται τώρα η ώρα τους κι εσείς σπεύδετε να κλείσετε τη συζήτηση για να αποφύγετε την πρόταση ονομαστικής. </w:t>
      </w:r>
    </w:p>
    <w:p w14:paraId="6242BD0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σπ</w:t>
      </w:r>
      <w:r>
        <w:rPr>
          <w:rFonts w:eastAsia="Times New Roman" w:cs="Times New Roman"/>
          <w:szCs w:val="24"/>
        </w:rPr>
        <w:t>εύδω καθόλου. Καθόλου!</w:t>
      </w:r>
    </w:p>
    <w:p w14:paraId="6242BD0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κάνετε.</w:t>
      </w:r>
    </w:p>
    <w:p w14:paraId="6242BD0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κάτι να καταθέσετε; Καταθέστε το! Καμμία αντίρρηση!</w:t>
      </w:r>
    </w:p>
    <w:p w14:paraId="6242BD0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το καταθέσουμε.</w:t>
      </w:r>
    </w:p>
    <w:p w14:paraId="6242BD0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Όταν σπεύδετε να κλείσετε τη συζήτηση…</w:t>
      </w:r>
    </w:p>
    <w:p w14:paraId="6242BD0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Εγ</w:t>
      </w:r>
      <w:r>
        <w:rPr>
          <w:rFonts w:eastAsia="Times New Roman" w:cs="Times New Roman"/>
          <w:szCs w:val="24"/>
        </w:rPr>
        <w:t>ώ απευθύνθηκα στο Σώμα. Σας παρακαλώ πολύ, κύριε Λοβέρδο!</w:t>
      </w:r>
    </w:p>
    <w:p w14:paraId="6242BD0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Αφήστε με να ολοκληρώσω, σας παρακαλώ. Δεν έχω τίποτα μαζί σας ούτε κι εσείς τίποτα μαζί μου. Αφήστε με να πω τις απόψεις μου και τελειώνω. </w:t>
      </w:r>
    </w:p>
    <w:p w14:paraId="6242BD0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Σας έχω ενημερώσει ότι θα καταθέσουμε π</w:t>
      </w:r>
      <w:r>
        <w:rPr>
          <w:rFonts w:eastAsia="Times New Roman" w:cs="Times New Roman"/>
          <w:szCs w:val="24"/>
        </w:rPr>
        <w:t>ρόταση ονομαστικής. Έτσι δεν είναι; Είχαμε την πληροφόρηση από το Προεδρείο, πρώτον, των δευτερολογιών και υπήρχαν ακόμα πέντε ομιλητές…</w:t>
      </w:r>
    </w:p>
    <w:p w14:paraId="6242BD0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κύριε Λοβέρδο, κάλεσα το Σώμα.</w:t>
      </w:r>
    </w:p>
    <w:p w14:paraId="6242BD0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…που δεν ξέραμε αν έχουν παραιτηθ</w:t>
      </w:r>
      <w:r>
        <w:rPr>
          <w:rFonts w:eastAsia="Times New Roman" w:cs="Times New Roman"/>
          <w:szCs w:val="24"/>
        </w:rPr>
        <w:t xml:space="preserve">εί από την ομιλία τους. Αυτό το ξέρει το Προεδρείο. </w:t>
      </w:r>
    </w:p>
    <w:p w14:paraId="6242BD0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Οφείλατε, λοιπόν, να μας προειδοποιήσετε και να πείτε «θα κλείσω τη συνεδρίαση ή έχουν παραιτηθεί οι τάδε συνάδελφοι από τον πίνακα, καταθέστε την πρόταση ονομαστικής ή μην την καταθέτετε».</w:t>
      </w:r>
    </w:p>
    <w:p w14:paraId="6242BD0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Έχω αναγγείλει…</w:t>
      </w:r>
    </w:p>
    <w:p w14:paraId="6242BD0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Κλείνω, κύριε Πρόεδρε.</w:t>
      </w:r>
    </w:p>
    <w:p w14:paraId="6242BD0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ήσασταν στην Αίθουσα, κύριε Λοβέρδο. </w:t>
      </w:r>
    </w:p>
    <w:p w14:paraId="6242BD0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δεν δώσετε στην Κοινοβουλευτική μας Ομάδα τον χρόνο να καταθέσουμε την πρόταση ο</w:t>
      </w:r>
      <w:r>
        <w:rPr>
          <w:rFonts w:eastAsia="Times New Roman" w:cs="Times New Roman"/>
          <w:szCs w:val="24"/>
        </w:rPr>
        <w:t>νομαστικής, σας ενημερώνω ότι θα αποσυρθούμε από την Αίθουσα και δεν θα συμμετάσχουμε…</w:t>
      </w:r>
    </w:p>
    <w:p w14:paraId="6242BD0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Καταθέστε την! </w:t>
      </w:r>
    </w:p>
    <w:p w14:paraId="6242BD1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μπορώ να έχω τον λόγο;</w:t>
      </w:r>
    </w:p>
    <w:p w14:paraId="6242BD1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6242BD1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με συγχωρείτε, εις επίρρωσιν αυτών που είπε ο συνάδελφος κ. Λοβέρδος, συμβαίνει το εξής: Εμείς προκαλέσαμε και παρακαλέσαμε επανειλημμένως, καθ’ όλη τη διάρκεια της συζήτησης, τον κύριο Υπουργό να μας δηλώσει αν αποδέχεται ή όχι την τροπολογ</w:t>
      </w:r>
      <w:r>
        <w:rPr>
          <w:rFonts w:eastAsia="Times New Roman" w:cs="Times New Roman"/>
          <w:szCs w:val="24"/>
        </w:rPr>
        <w:t>ία.</w:t>
      </w:r>
    </w:p>
    <w:p w14:paraId="6242BD13"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242BD1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Αν έχετε την καλοσύνη, αφήστε με να τελειώσω. Αυτό έγινε τώρα, προ ολίγων λεπτών. Πέμπτη βράδυ για να συγκεντρώσουμε τις υπογραφές των Βουλευτών απαιτείται κάποιος χρόνος. Εάν η Κυβέρνηση προσπαθεί με τέτοιες μεθοδεύσεις να μην κ</w:t>
      </w:r>
      <w:r>
        <w:rPr>
          <w:rFonts w:eastAsia="Times New Roman" w:cs="Times New Roman"/>
          <w:szCs w:val="24"/>
        </w:rPr>
        <w:t>ατατεθεί το αίτημα ονομαστικής…</w:t>
      </w:r>
    </w:p>
    <w:p w14:paraId="6242BD1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Καμμιά κυβέρνηση δεν προσπαθεί τίποτα. Απευθύνεστε στο Προεδρείο. Δεν ήσασταν εδώ, κύριε Δένδια. </w:t>
      </w:r>
    </w:p>
    <w:p w14:paraId="6242BD1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μη μου κάνετε εμένα έτσι το χέρι! Έτσι να το κάνετε στο σχολ</w:t>
      </w:r>
      <w:r>
        <w:rPr>
          <w:rFonts w:eastAsia="Times New Roman" w:cs="Times New Roman"/>
          <w:szCs w:val="24"/>
        </w:rPr>
        <w:t xml:space="preserve">είο στους μαθητές σας, αν είχατε. </w:t>
      </w:r>
    </w:p>
    <w:p w14:paraId="6242BD1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κατάλαβα. Τι είπατε;</w:t>
      </w:r>
    </w:p>
    <w:p w14:paraId="6242BD1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Μη μου κάνετε έτσι το χέρι! Αυτό σας λέω! Δεν ακούτε;</w:t>
      </w:r>
    </w:p>
    <w:p w14:paraId="6242BD1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Ακούω πολύ καλά! </w:t>
      </w:r>
    </w:p>
    <w:p w14:paraId="6242BD1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Αφού ακούτε, τότε μη μ</w:t>
      </w:r>
      <w:r>
        <w:rPr>
          <w:rFonts w:eastAsia="Times New Roman" w:cs="Times New Roman"/>
          <w:szCs w:val="24"/>
        </w:rPr>
        <w:t xml:space="preserve">ε ξαναρωτάτε. Έτσι το χέρι να το κάνετε σε μαθητή. Ακούτε; </w:t>
      </w:r>
    </w:p>
    <w:p w14:paraId="6242BD1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Απευθύνεστε στο Προεδρείο. Δεν θα μου υποδείξετε εσείς τον τρόπο που θα απευθύνομαι στο Σώμα. Εντάξει; Σας απευθύνομαι με αξιοπρέπεια και με σεβασμό. </w:t>
      </w:r>
    </w:p>
    <w:p w14:paraId="6242BD1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ΔΕΝ</w:t>
      </w:r>
      <w:r>
        <w:rPr>
          <w:rFonts w:eastAsia="Times New Roman" w:cs="Times New Roman"/>
          <w:b/>
          <w:szCs w:val="24"/>
        </w:rPr>
        <w:t xml:space="preserve">ΔΙΑΣ: </w:t>
      </w:r>
      <w:r>
        <w:rPr>
          <w:rFonts w:eastAsia="Times New Roman" w:cs="Times New Roman"/>
          <w:szCs w:val="24"/>
        </w:rPr>
        <w:t xml:space="preserve">Τότε να μη μου κάνετε το χέρι έτσι. </w:t>
      </w:r>
    </w:p>
    <w:p w14:paraId="6242BD1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πολύ. Πείτε ό,τι έχετε να πείτε. Δεν ήσασταν στην Αίθουσα και δεν μπορείτε να κάνετε… </w:t>
      </w:r>
    </w:p>
    <w:p w14:paraId="6242BD1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Δεν ήμουν στην Αίθουσα, διότι συνεννοούμουν για τη συλλογή των</w:t>
      </w:r>
      <w:r>
        <w:rPr>
          <w:rFonts w:eastAsia="Times New Roman" w:cs="Times New Roman"/>
          <w:szCs w:val="24"/>
        </w:rPr>
        <w:t xml:space="preserve"> υπογραφών επί της απαράδεκτης τακτικής της Κυβέρνησης, η οποία δεν τιμά την Κυβέρνηση και δεν τιμά τον Υπουργό. </w:t>
      </w:r>
    </w:p>
    <w:p w14:paraId="6242BD1F"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ρώτησα δεκαπέντε φορές εάν θα δεχθεί αυτήν την τροπολογία το πρωί. Και δεν απάντησε ποτέ και απαντά μισή ώρα τώρα πριν, για να μην κατατεθ</w:t>
      </w:r>
      <w:r>
        <w:rPr>
          <w:rFonts w:eastAsia="Times New Roman" w:cs="Times New Roman"/>
          <w:szCs w:val="24"/>
        </w:rPr>
        <w:t xml:space="preserve">εί ονομαστική. Και αν αυτό δεν είναι μεθόδευση, τι είναι; Μπορείτε να μας πείτε τι είναι; Δεν ντρέπεστε λίγο εδώ πέρα; Δεν ντρέπεστε; Σας ρωτάμε ποιόν καλύπτετε με αυτήν την τροπολογία και δεν μας λέτε. </w:t>
      </w:r>
    </w:p>
    <w:p w14:paraId="6242BD2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μου λέτε τώρα, </w:t>
      </w:r>
      <w:r>
        <w:rPr>
          <w:rFonts w:eastAsia="Times New Roman" w:cs="Times New Roman"/>
          <w:szCs w:val="24"/>
        </w:rPr>
        <w:t xml:space="preserve">κύριε Δένδια, έχετε κάτι να προσθέσετε; Πείτε μας. </w:t>
      </w:r>
    </w:p>
    <w:p w14:paraId="6242BD2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Παρακαλώ αναμείνατε να συλλεγούν οι υπογραφές. Είναι σαφές. Καθυστερήστε την ψηφοφορία. Θα συλλέξουμε και θα σας φέρουμε τις υπογραφές. Σας λέω δε ευθέως…</w:t>
      </w:r>
    </w:p>
    <w:p w14:paraId="6242BD2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Θέλετε δέκα λεπτά, για να τις συλλέξετε;</w:t>
      </w:r>
    </w:p>
    <w:p w14:paraId="6242BD2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Θέλουμε ένα τέταρτο να σας φέρουμε τις υπογραφές. Σαφές; </w:t>
      </w:r>
    </w:p>
    <w:p w14:paraId="6242BD2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Βάσει του Κανονισμού είναι αυτό, κύριε Δένδια; </w:t>
      </w:r>
    </w:p>
    <w:p w14:paraId="6242BD2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Είναι βάσει του Κανονισμού, κύριε συνάδελφε, ο κύριος</w:t>
      </w:r>
      <w:r>
        <w:rPr>
          <w:rFonts w:eastAsia="Times New Roman" w:cs="Times New Roman"/>
          <w:szCs w:val="24"/>
        </w:rPr>
        <w:t xml:space="preserve"> Υπουργός προκαλούμενος από το πρωί να μη δηλώνει αν θα τη δεχθεί και να τη δέχεται Πέμπτη βράδυ, δέκα λεπτά προ της λήξεως; Αυτό είναι βάσει Κανονισμού; </w:t>
      </w:r>
    </w:p>
    <w:p w14:paraId="6242BD2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Το έχει δηλώσει εδώ και πολλή ώρα.</w:t>
      </w:r>
    </w:p>
    <w:p w14:paraId="6242BD2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Ακούστε, υπάρχουν και όρια κοι</w:t>
      </w:r>
      <w:r>
        <w:rPr>
          <w:rFonts w:eastAsia="Times New Roman" w:cs="Times New Roman"/>
          <w:szCs w:val="24"/>
        </w:rPr>
        <w:t xml:space="preserve">νοβουλευτικής ντροπής και η Κυβέρνηση τα έχει υπερβεί! Να είμαστε συνεννοημένοι! </w:t>
      </w:r>
    </w:p>
    <w:p w14:paraId="6242BD2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Δένδια, απευθύνεστε στο Προεδρείο.</w:t>
      </w:r>
    </w:p>
    <w:p w14:paraId="6242BD2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Όχι, δεν απευθύνομαι στο Προεδρείο. Εδώ δεν φταίτε εσείς. Απευθύνομαι στην Κυβέρνηση. </w:t>
      </w:r>
    </w:p>
    <w:p w14:paraId="6242BD2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Δένδια και κυρίες και κύριοι συνάδελφοι, διακόπτουμε για δέκα λεπτά, για να συγκεντρωθούν οι υπογραφές. Αναμένουμε. </w:t>
      </w:r>
    </w:p>
    <w:p w14:paraId="6242BD2B"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(ΔΙΑΚΟΠΗ)</w:t>
      </w:r>
    </w:p>
    <w:p w14:paraId="6242BD2C"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242BD2D" w14:textId="77777777" w:rsidR="000E4403" w:rsidRDefault="00E3488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szCs w:val="24"/>
        </w:rPr>
        <w:t xml:space="preserve">Συνεχίζεται </w:t>
      </w:r>
      <w:r>
        <w:rPr>
          <w:rFonts w:eastAsia="Times New Roman" w:cs="Times New Roman"/>
          <w:szCs w:val="24"/>
        </w:rPr>
        <w:t>η συνεδρίαση.</w:t>
      </w:r>
    </w:p>
    <w:p w14:paraId="6242BD2E" w14:textId="77777777" w:rsidR="000E4403" w:rsidRDefault="00E3488B">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μετά την κατάθεση της ονομαστικής ψηφοφορίας από Βουλευτές της Δημοκρατικής Συμπαράταξης ΠΑΣΟΚ-ΔΗΜΑΡ, υπήρξε ανάλογο αίτημα από τη Νέα Δημοκρατία </w:t>
      </w:r>
      <w:r>
        <w:rPr>
          <w:rFonts w:eastAsia="Times New Roman" w:cs="Times New Roman"/>
          <w:szCs w:val="24"/>
        </w:rPr>
        <w:t>και εν συνεχεία από τον ΣΥΡΙΖΑ. Κατά συνέπεια, καθυστερούμε για να κατατεθούν όλες μαζί.</w:t>
      </w:r>
    </w:p>
    <w:p w14:paraId="6242BD2F" w14:textId="77777777" w:rsidR="000E4403" w:rsidRDefault="00E3488B">
      <w:pPr>
        <w:spacing w:line="600" w:lineRule="auto"/>
        <w:ind w:firstLine="720"/>
        <w:jc w:val="both"/>
        <w:rPr>
          <w:rFonts w:eastAsia="Times New Roman"/>
          <w:szCs w:val="24"/>
        </w:rPr>
      </w:pPr>
      <w:r>
        <w:rPr>
          <w:rFonts w:eastAsia="Times New Roman" w:cs="Times New Roman"/>
          <w:szCs w:val="24"/>
        </w:rPr>
        <w:t>Σας γνωρίζω, παράλληλα, ότι</w:t>
      </w:r>
      <w:r>
        <w:rPr>
          <w:rFonts w:eastAsia="Times New Roman"/>
          <w:szCs w:val="24"/>
        </w:rPr>
        <w:t xml:space="preserve">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Pr>
          <w:rFonts w:eastAsia="Times New Roman"/>
          <w:szCs w:val="24"/>
        </w:rPr>
        <w:t>ΕΛΕΥΘΕΡΙΟΣ ΒΕΝΙΖΕΛΟΣ</w:t>
      </w:r>
      <w:r>
        <w:rPr>
          <w:rFonts w:eastAsia="Times New Roman"/>
          <w:szCs w:val="24"/>
        </w:rPr>
        <w:t>»</w:t>
      </w:r>
      <w:r>
        <w:rPr>
          <w:rFonts w:eastAsia="Times New Roman"/>
          <w:szCs w:val="24"/>
        </w:rPr>
        <w:t xml:space="preserve"> κα</w:t>
      </w:r>
      <w:r>
        <w:rPr>
          <w:rFonts w:eastAsia="Times New Roman"/>
          <w:szCs w:val="24"/>
        </w:rPr>
        <w:t>ι ενημερώθηκαν για την ιστορία του κτηρίου και τον τρόπο οργάνωσης και λειτουργίας της Βουλής, τριάντα και μαθητές μαθήτριες και τέσσερις εκπαιδευτικοί συνοδοί τους από το 72</w:t>
      </w:r>
      <w:r>
        <w:rPr>
          <w:rFonts w:eastAsia="Times New Roman"/>
          <w:szCs w:val="24"/>
          <w:vertAlign w:val="superscript"/>
        </w:rPr>
        <w:t>ο</w:t>
      </w:r>
      <w:r>
        <w:rPr>
          <w:rFonts w:eastAsia="Times New Roman"/>
          <w:szCs w:val="24"/>
        </w:rPr>
        <w:t xml:space="preserve"> Δημοτικό Σχολείο Θεσσαλονίκης. </w:t>
      </w:r>
    </w:p>
    <w:p w14:paraId="6242BD30" w14:textId="77777777" w:rsidR="000E4403" w:rsidRDefault="00E3488B">
      <w:pPr>
        <w:spacing w:line="600" w:lineRule="auto"/>
        <w:ind w:firstLine="720"/>
        <w:jc w:val="both"/>
        <w:rPr>
          <w:rFonts w:eastAsia="Times New Roman"/>
          <w:szCs w:val="24"/>
        </w:rPr>
      </w:pPr>
      <w:r>
        <w:rPr>
          <w:rFonts w:eastAsia="Times New Roman"/>
          <w:szCs w:val="24"/>
        </w:rPr>
        <w:t>Η Βουλή, παιδιά, σ</w:t>
      </w:r>
      <w:r>
        <w:rPr>
          <w:rFonts w:eastAsia="Times New Roman"/>
          <w:szCs w:val="24"/>
        </w:rPr>
        <w:t>ά</w:t>
      </w:r>
      <w:r>
        <w:rPr>
          <w:rFonts w:eastAsia="Times New Roman"/>
          <w:szCs w:val="24"/>
        </w:rPr>
        <w:t xml:space="preserve">ς καλωσορίζει. </w:t>
      </w:r>
    </w:p>
    <w:p w14:paraId="6242BD31" w14:textId="77777777" w:rsidR="000E4403" w:rsidRDefault="00E3488B">
      <w:pPr>
        <w:spacing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 όλες τις πτέρυγες της Βουλής)</w:t>
      </w:r>
    </w:p>
    <w:p w14:paraId="6242BD32" w14:textId="77777777" w:rsidR="000E4403" w:rsidRDefault="00E3488B">
      <w:pPr>
        <w:spacing w:line="600" w:lineRule="auto"/>
        <w:jc w:val="center"/>
        <w:rPr>
          <w:rFonts w:eastAsia="Times New Roman" w:cs="Times New Roman"/>
          <w:szCs w:val="24"/>
        </w:rPr>
      </w:pPr>
      <w:r>
        <w:rPr>
          <w:rFonts w:eastAsia="Times New Roman" w:cs="Times New Roman"/>
          <w:szCs w:val="24"/>
        </w:rPr>
        <w:t>(ΔΙΑΚΟΠΗ)</w:t>
      </w:r>
    </w:p>
    <w:p w14:paraId="6242BD33" w14:textId="77777777" w:rsidR="000E4403" w:rsidRDefault="00E3488B">
      <w:pPr>
        <w:spacing w:line="600" w:lineRule="auto"/>
        <w:jc w:val="center"/>
        <w:rPr>
          <w:rFonts w:eastAsia="Times New Roman" w:cs="Times New Roman"/>
          <w:szCs w:val="24"/>
        </w:rPr>
      </w:pPr>
      <w:r>
        <w:rPr>
          <w:rFonts w:eastAsia="Times New Roman" w:cs="Times New Roman"/>
          <w:szCs w:val="24"/>
        </w:rPr>
        <w:t>(ΜΕΤΑ ΤΗ ΔΙΑΚΟΠΗ)</w:t>
      </w:r>
    </w:p>
    <w:p w14:paraId="6242BD3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 xml:space="preserve">Συνεχίζεται </w:t>
      </w:r>
      <w:r>
        <w:rPr>
          <w:rFonts w:eastAsia="Times New Roman" w:cs="Times New Roman"/>
          <w:szCs w:val="24"/>
        </w:rPr>
        <w:t xml:space="preserve">η συνεδρίαση.  </w:t>
      </w:r>
    </w:p>
    <w:p w14:paraId="6242BD35" w14:textId="77777777" w:rsidR="000E4403" w:rsidRDefault="00E3488B">
      <w:pPr>
        <w:spacing w:line="600" w:lineRule="auto"/>
        <w:ind w:firstLine="720"/>
        <w:jc w:val="both"/>
        <w:rPr>
          <w:rFonts w:eastAsia="Times New Roman" w:cs="Times New Roman"/>
          <w:color w:val="000000" w:themeColor="text1"/>
          <w:szCs w:val="24"/>
        </w:rPr>
      </w:pPr>
      <w:r w:rsidRPr="00433FE9">
        <w:rPr>
          <w:rFonts w:eastAsia="Times New Roman" w:cs="Times New Roman"/>
          <w:color w:val="000000" w:themeColor="text1"/>
          <w:szCs w:val="24"/>
        </w:rPr>
        <w:t>Κυρίες και κύριοι συνάδελφοι έχουν κατατεθεί αιτή</w:t>
      </w:r>
      <w:r w:rsidRPr="00433FE9">
        <w:rPr>
          <w:rFonts w:eastAsia="Times New Roman" w:cs="Times New Roman"/>
          <w:color w:val="000000" w:themeColor="text1"/>
          <w:szCs w:val="24"/>
        </w:rPr>
        <w:t>σεις</w:t>
      </w:r>
      <w:r w:rsidRPr="00433FE9">
        <w:rPr>
          <w:rFonts w:eastAsia="Times New Roman" w:cs="Times New Roman"/>
          <w:color w:val="000000" w:themeColor="text1"/>
          <w:szCs w:val="24"/>
        </w:rPr>
        <w:t xml:space="preserve"> ονομαστικής ψηφοφορίας, πρώτ</w:t>
      </w:r>
      <w:r w:rsidRPr="00433FE9">
        <w:rPr>
          <w:rFonts w:eastAsia="Times New Roman" w:cs="Times New Roman"/>
          <w:color w:val="000000" w:themeColor="text1"/>
          <w:szCs w:val="24"/>
        </w:rPr>
        <w:t>ον,</w:t>
      </w:r>
      <w:r w:rsidRPr="00433FE9">
        <w:rPr>
          <w:rFonts w:eastAsia="Times New Roman" w:cs="Times New Roman"/>
          <w:color w:val="000000" w:themeColor="text1"/>
          <w:szCs w:val="24"/>
        </w:rPr>
        <w:t xml:space="preserve"> από Βουλευτές του ΣΥΡΙΖΑ επί της αρχής, των άρθρων και των τροπολογιών</w:t>
      </w:r>
      <w:r>
        <w:rPr>
          <w:rFonts w:eastAsia="Times New Roman" w:cs="Times New Roman"/>
          <w:color w:val="000000" w:themeColor="text1"/>
          <w:szCs w:val="24"/>
        </w:rPr>
        <w:t xml:space="preserve"> και</w:t>
      </w:r>
      <w:r w:rsidRPr="00433FE9">
        <w:rPr>
          <w:rFonts w:eastAsia="Times New Roman" w:cs="Times New Roman"/>
          <w:color w:val="000000" w:themeColor="text1"/>
          <w:szCs w:val="24"/>
        </w:rPr>
        <w:t>, δεύτερον</w:t>
      </w:r>
      <w:r w:rsidRPr="00433FE9">
        <w:rPr>
          <w:rFonts w:eastAsia="Times New Roman" w:cs="Times New Roman"/>
          <w:color w:val="000000" w:themeColor="text1"/>
          <w:szCs w:val="24"/>
        </w:rPr>
        <w:t>,</w:t>
      </w:r>
      <w:r w:rsidRPr="00433FE9">
        <w:rPr>
          <w:rFonts w:eastAsia="Times New Roman" w:cs="Times New Roman"/>
          <w:color w:val="000000" w:themeColor="text1"/>
          <w:szCs w:val="24"/>
        </w:rPr>
        <w:t xml:space="preserve"> από Βουλευτές της Νέας Δημοκρατίας επί της τροπολογίας με αριθμό 1027/15. </w:t>
      </w:r>
      <w:r>
        <w:rPr>
          <w:rFonts w:eastAsia="Times New Roman" w:cs="Times New Roman"/>
          <w:color w:val="000000" w:themeColor="text1"/>
          <w:szCs w:val="24"/>
        </w:rPr>
        <w:t xml:space="preserve">Αρχικά, όμως, </w:t>
      </w:r>
      <w:r w:rsidRPr="00433FE9">
        <w:rPr>
          <w:rFonts w:eastAsia="Times New Roman" w:cs="Times New Roman"/>
          <w:color w:val="000000" w:themeColor="text1"/>
          <w:szCs w:val="24"/>
        </w:rPr>
        <w:t xml:space="preserve">είχαν καταθέσει </w:t>
      </w:r>
      <w:r w:rsidRPr="00433FE9">
        <w:rPr>
          <w:rFonts w:eastAsia="Times New Roman" w:cs="Times New Roman"/>
          <w:color w:val="000000" w:themeColor="text1"/>
          <w:szCs w:val="24"/>
        </w:rPr>
        <w:t xml:space="preserve">αίτηση </w:t>
      </w:r>
      <w:r w:rsidRPr="00433FE9">
        <w:rPr>
          <w:rFonts w:eastAsia="Times New Roman" w:cs="Times New Roman"/>
          <w:color w:val="000000" w:themeColor="text1"/>
          <w:szCs w:val="24"/>
        </w:rPr>
        <w:t>ονομαστικής ψηφοφορίας</w:t>
      </w:r>
      <w:r>
        <w:rPr>
          <w:rFonts w:eastAsia="Times New Roman" w:cs="Times New Roman"/>
          <w:color w:val="000000" w:themeColor="text1"/>
          <w:szCs w:val="24"/>
        </w:rPr>
        <w:t xml:space="preserve"> </w:t>
      </w:r>
      <w:r w:rsidRPr="00433FE9">
        <w:rPr>
          <w:rFonts w:eastAsia="Times New Roman" w:cs="Times New Roman"/>
          <w:color w:val="000000" w:themeColor="text1"/>
          <w:szCs w:val="24"/>
        </w:rPr>
        <w:t>Βουλευτές της Δημοκρατικής Συμπαράτ</w:t>
      </w:r>
      <w:r w:rsidRPr="00433FE9">
        <w:rPr>
          <w:rFonts w:eastAsia="Times New Roman" w:cs="Times New Roman"/>
          <w:color w:val="000000" w:themeColor="text1"/>
          <w:szCs w:val="24"/>
        </w:rPr>
        <w:t>αξης ΠΑΣΟΚ</w:t>
      </w:r>
      <w:r>
        <w:rPr>
          <w:rFonts w:eastAsia="Times New Roman" w:cs="Times New Roman"/>
          <w:color w:val="000000" w:themeColor="text1"/>
          <w:szCs w:val="24"/>
        </w:rPr>
        <w:t xml:space="preserve"> </w:t>
      </w:r>
      <w:r w:rsidRPr="00433FE9">
        <w:rPr>
          <w:rFonts w:eastAsia="Times New Roman" w:cs="Times New Roman"/>
          <w:color w:val="000000" w:themeColor="text1"/>
          <w:szCs w:val="24"/>
        </w:rPr>
        <w:t>-</w:t>
      </w:r>
      <w:r>
        <w:rPr>
          <w:rFonts w:eastAsia="Times New Roman" w:cs="Times New Roman"/>
          <w:color w:val="000000" w:themeColor="text1"/>
          <w:szCs w:val="24"/>
        </w:rPr>
        <w:t xml:space="preserve"> </w:t>
      </w:r>
      <w:r w:rsidRPr="00433FE9">
        <w:rPr>
          <w:rFonts w:eastAsia="Times New Roman" w:cs="Times New Roman"/>
          <w:color w:val="000000" w:themeColor="text1"/>
          <w:szCs w:val="24"/>
        </w:rPr>
        <w:t xml:space="preserve">ΔΗΜΑΡ </w:t>
      </w:r>
      <w:r>
        <w:rPr>
          <w:rFonts w:eastAsia="Times New Roman" w:cs="Times New Roman"/>
          <w:color w:val="000000" w:themeColor="text1"/>
          <w:szCs w:val="24"/>
        </w:rPr>
        <w:t xml:space="preserve">και Ανεξάρτητοι Βουλευτές </w:t>
      </w:r>
      <w:r w:rsidRPr="00433FE9">
        <w:rPr>
          <w:rFonts w:eastAsia="Times New Roman" w:cs="Times New Roman"/>
          <w:color w:val="000000" w:themeColor="text1"/>
          <w:szCs w:val="24"/>
        </w:rPr>
        <w:t>επί της τροπολογίας με αριθμό 1027/15.</w:t>
      </w:r>
    </w:p>
    <w:p w14:paraId="6242BD3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Προτείνουμε η ονομαστική ψηφοφορία να διεξαχθεί αύριο Παρασκευή 28 Απριλίου 2017 και ώρα 10</w:t>
      </w:r>
      <w:r>
        <w:rPr>
          <w:rFonts w:eastAsia="Times New Roman" w:cs="Times New Roman"/>
          <w:szCs w:val="24"/>
        </w:rPr>
        <w:t>.</w:t>
      </w:r>
      <w:r>
        <w:rPr>
          <w:rFonts w:eastAsia="Times New Roman" w:cs="Times New Roman"/>
          <w:szCs w:val="24"/>
        </w:rPr>
        <w:t xml:space="preserve">00΄, πριν από τον </w:t>
      </w:r>
      <w:r>
        <w:rPr>
          <w:rFonts w:eastAsia="Times New Roman" w:cs="Times New Roman"/>
          <w:szCs w:val="24"/>
        </w:rPr>
        <w:t>κοινοβουλευτικό έ</w:t>
      </w:r>
      <w:r>
        <w:rPr>
          <w:rFonts w:eastAsia="Times New Roman" w:cs="Times New Roman"/>
          <w:szCs w:val="24"/>
        </w:rPr>
        <w:t xml:space="preserve">λεγχο. </w:t>
      </w:r>
    </w:p>
    <w:p w14:paraId="6242BD3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Μετά από τις κατατεθείσες προτάσεις, </w:t>
      </w:r>
      <w:r>
        <w:rPr>
          <w:rFonts w:eastAsia="Times New Roman" w:cs="Times New Roman"/>
          <w:szCs w:val="24"/>
        </w:rPr>
        <w:t xml:space="preserve">η ψηφοφορία για το νομοσχέδιο θα συνεχιστεί αύριο το πρωί. </w:t>
      </w:r>
    </w:p>
    <w:p w14:paraId="6242BD3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Δέχεστε στο σημείο αυτό να λύσουμε τη συνεδρίαση; </w:t>
      </w:r>
    </w:p>
    <w:p w14:paraId="6242BD3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Όχι, κύριε Πρόεδρε. </w:t>
      </w:r>
    </w:p>
    <w:p w14:paraId="6242BD3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Μπορώ να έχω τον λόγο; </w:t>
      </w:r>
    </w:p>
    <w:p w14:paraId="6242BD3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Έχετε τον λόγο, κύριε Κεγκέρογλου. </w:t>
      </w:r>
    </w:p>
    <w:p w14:paraId="6242BD3C" w14:textId="77777777" w:rsidR="000E4403" w:rsidRDefault="00E3488B">
      <w:pPr>
        <w:spacing w:line="600" w:lineRule="auto"/>
        <w:ind w:firstLine="720"/>
        <w:jc w:val="both"/>
        <w:rPr>
          <w:rFonts w:eastAsia="Times New Roman"/>
          <w:szCs w:val="24"/>
        </w:rPr>
      </w:pPr>
      <w:r>
        <w:rPr>
          <w:rFonts w:eastAsia="Times New Roman"/>
          <w:b/>
          <w:szCs w:val="24"/>
        </w:rPr>
        <w:t>ΒΑΣΙΛ</w:t>
      </w:r>
      <w:r>
        <w:rPr>
          <w:rFonts w:eastAsia="Times New Roman"/>
          <w:b/>
          <w:szCs w:val="24"/>
        </w:rPr>
        <w:t>ΕΙΟΣ ΚΕΓΚΕΡΟΓΛΟΥ:</w:t>
      </w:r>
      <w:r>
        <w:rPr>
          <w:rFonts w:eastAsia="Times New Roman"/>
          <w:szCs w:val="24"/>
        </w:rPr>
        <w:t xml:space="preserve"> Κύριε Πρόεδρε, λόγω του ότι εμείς καταθέσαμε εμπροθέσμως την αίτηση ονομαστικής…</w:t>
      </w:r>
    </w:p>
    <w:p w14:paraId="6242BD3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είπα αυτό.</w:t>
      </w:r>
    </w:p>
    <w:p w14:paraId="6242BD3E" w14:textId="77777777" w:rsidR="000E4403" w:rsidRDefault="00E3488B">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Έχω ένα απλό αίτημα. Δεν θα υπάρξει –νομίζω- αντίρρηση από κανέναν. </w:t>
      </w:r>
    </w:p>
    <w:p w14:paraId="6242BD3F" w14:textId="77777777" w:rsidR="000E4403" w:rsidRDefault="00E3488B">
      <w:pPr>
        <w:spacing w:line="600" w:lineRule="auto"/>
        <w:ind w:firstLine="720"/>
        <w:jc w:val="both"/>
        <w:rPr>
          <w:rFonts w:eastAsia="Times New Roman"/>
          <w:szCs w:val="24"/>
        </w:rPr>
      </w:pPr>
      <w:r>
        <w:rPr>
          <w:rFonts w:eastAsia="Times New Roman"/>
          <w:szCs w:val="24"/>
        </w:rPr>
        <w:t xml:space="preserve">Επειδή το πρωί </w:t>
      </w:r>
      <w:r>
        <w:rPr>
          <w:rFonts w:eastAsia="Times New Roman"/>
          <w:szCs w:val="24"/>
        </w:rPr>
        <w:t>θα υπάρξει ένα πρόβλημα με δύο συναδέλφους, θα θέλαμε να διαβάσετε τον δικό μας πίνακα απόψε και αύριο τους άλλους.</w:t>
      </w:r>
    </w:p>
    <w:p w14:paraId="6242BD40" w14:textId="77777777" w:rsidR="000E4403" w:rsidRDefault="00E3488B">
      <w:pPr>
        <w:spacing w:line="600" w:lineRule="auto"/>
        <w:ind w:firstLine="720"/>
        <w:jc w:val="center"/>
        <w:rPr>
          <w:rFonts w:eastAsia="Times New Roman"/>
          <w:szCs w:val="24"/>
        </w:rPr>
      </w:pPr>
      <w:r>
        <w:rPr>
          <w:rFonts w:eastAsia="Times New Roman"/>
          <w:szCs w:val="24"/>
        </w:rPr>
        <w:t>(Θόρυβος στην Αίθουσα)</w:t>
      </w:r>
    </w:p>
    <w:p w14:paraId="6242BD4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Συγγνώμη, επί του θέματος που έθεσε ο κ. Κεγκέρογλου υπάρχει ομοφωνία;</w:t>
      </w:r>
    </w:p>
    <w:p w14:paraId="6242BD42" w14:textId="77777777" w:rsidR="000E4403" w:rsidRDefault="00E3488B">
      <w:pPr>
        <w:spacing w:line="600" w:lineRule="auto"/>
        <w:ind w:firstLine="720"/>
        <w:jc w:val="both"/>
        <w:rPr>
          <w:rFonts w:eastAsia="Times New Roman"/>
          <w:szCs w:val="24"/>
        </w:rPr>
      </w:pPr>
      <w:r>
        <w:rPr>
          <w:rFonts w:eastAsia="Times New Roman"/>
          <w:b/>
          <w:szCs w:val="24"/>
        </w:rPr>
        <w:t>ΘΕΟΔΩΡΑ ΤΖ</w:t>
      </w:r>
      <w:r>
        <w:rPr>
          <w:rFonts w:eastAsia="Times New Roman"/>
          <w:b/>
          <w:szCs w:val="24"/>
        </w:rPr>
        <w:t>ΑΚΡΗ:</w:t>
      </w:r>
      <w:r>
        <w:rPr>
          <w:rFonts w:eastAsia="Times New Roman"/>
          <w:szCs w:val="24"/>
        </w:rPr>
        <w:t xml:space="preserve"> Ο Κανονισμός είναι σαφής, κύριε Πρόεδρε.</w:t>
      </w:r>
    </w:p>
    <w:p w14:paraId="6242BD4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242BD44"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Τον λόγο έχει ο κ. Λοβέρδος.</w:t>
      </w:r>
    </w:p>
    <w:p w14:paraId="6242BD4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Σας ευχαριστώ πολύ.</w:t>
      </w:r>
    </w:p>
    <w:p w14:paraId="6242BD4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Έχουμε παρακολουθήσει απόψε μία καθόλου ευχάριστη διαδικασία μέσα στο Κοινοβούλιο. Υπήρξαν απόπειρες επανειλημμένα, κύριε Πρόεδρε, να διακοπεί άρον-άρον η συνεδρίαση προκειμένου να μην κατατεθούν οι προτάσεις ονομαστικής ψηφοφορίας. Παρακαλούσαμε τον κύριο</w:t>
      </w:r>
      <w:r>
        <w:rPr>
          <w:rFonts w:eastAsia="Times New Roman" w:cs="Times New Roman"/>
          <w:szCs w:val="24"/>
        </w:rPr>
        <w:t xml:space="preserve"> Υπουργό από τις 14.00΄ να μας πει εάν δέχεται ή δεν αποδέχεται την τροπολογία του κ. Δημητριάδη. Το είπε πολύ αργά. </w:t>
      </w:r>
    </w:p>
    <w:p w14:paraId="6242BD47" w14:textId="77777777" w:rsidR="000E4403" w:rsidRDefault="00E3488B">
      <w:pPr>
        <w:spacing w:line="600" w:lineRule="auto"/>
        <w:ind w:firstLine="720"/>
        <w:jc w:val="both"/>
        <w:rPr>
          <w:rFonts w:eastAsia="Times New Roman"/>
          <w:szCs w:val="24"/>
        </w:rPr>
      </w:pPr>
      <w:r>
        <w:rPr>
          <w:rFonts w:eastAsia="Times New Roman" w:cs="Times New Roman"/>
          <w:szCs w:val="24"/>
        </w:rPr>
        <w:t>Υπήρξαν προβλήματα από το Προεδρείο –όχι με εσάς εδώ- που προσπάθησε να κλείσει άρον-άρον τη διαδικασία για να μην κατατεθούν οι προτάσεις</w:t>
      </w:r>
      <w:r>
        <w:rPr>
          <w:rFonts w:eastAsia="Times New Roman" w:cs="Times New Roman"/>
          <w:szCs w:val="24"/>
        </w:rPr>
        <w:t xml:space="preserve"> αυτές. Και όταν, κύριε Πρόεδρε, έγινε πια σαφές στην Αίθουσα ότι και η Δημοκρατική Συμπαράταξη και η Νέα Δημοκρατία καταθέτουν προτάσεις ονομαστικής ψηφοφορίας για μία ύποπτη τροπολογία, που μυρίζει διαφθορά, τότε ανακάλυψε η Πλειοψηφία ότι θέλει και αυτή</w:t>
      </w:r>
      <w:r>
        <w:rPr>
          <w:rFonts w:eastAsia="Times New Roman" w:cs="Times New Roman"/>
          <w:szCs w:val="24"/>
        </w:rPr>
        <w:t xml:space="preserve"> να καταθέσει ονομαστική ψηφοφορία για το δικό της σχέδιο νόμου, με σκοπό να μην καταλαβαίνουν οι άνθρωποι, να μην καταλαβαίνουν οι πολίτες ποιο είναι το διακύβευμα. </w:t>
      </w:r>
      <w:r>
        <w:rPr>
          <w:rFonts w:eastAsia="Times New Roman"/>
          <w:szCs w:val="24"/>
        </w:rPr>
        <w:t xml:space="preserve">Το διακύβευμα είναι διαφθορά! </w:t>
      </w:r>
    </w:p>
    <w:p w14:paraId="6242BD4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w:t>
      </w:r>
      <w:r>
        <w:rPr>
          <w:rFonts w:eastAsia="Times New Roman" w:cs="Times New Roman"/>
          <w:szCs w:val="24"/>
        </w:rPr>
        <w:t>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D49" w14:textId="77777777" w:rsidR="000E4403" w:rsidRDefault="00E3488B">
      <w:pPr>
        <w:spacing w:line="600" w:lineRule="auto"/>
        <w:ind w:firstLine="720"/>
        <w:jc w:val="both"/>
        <w:rPr>
          <w:rFonts w:eastAsia="Times New Roman"/>
          <w:szCs w:val="24"/>
        </w:rPr>
      </w:pPr>
      <w:r>
        <w:rPr>
          <w:rFonts w:eastAsia="Times New Roman"/>
          <w:szCs w:val="24"/>
        </w:rPr>
        <w:t>Γι’ αυτό, κύριε Πρόεδρε, πρέπει να πάμε στην ανάγνωση κατά την πρόταση του κ. Κεγκέρογλου. Μη νομίζει, όμως, κανένας ότι είναι τόσο πονηρός που θα μπορεί να καλύπτει τις ενοχές του.</w:t>
      </w:r>
    </w:p>
    <w:p w14:paraId="6242BD4A"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w:t>
      </w:r>
      <w:r>
        <w:rPr>
          <w:rFonts w:eastAsia="Times New Roman" w:cs="Times New Roman"/>
          <w:szCs w:val="24"/>
        </w:rPr>
        <w:t>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D4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κ. Ξυδάκης.</w:t>
      </w:r>
    </w:p>
    <w:p w14:paraId="6242BD4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εγώ δεν έχω τη δική σας κοινοβουλευτική πείρα ούτε του κ. Λοβέρδου ούτε του κ. Δένδια. Νομίζω, όμως, ότι απόψε έγινε μία παραβίαση κάθε Κα</w:t>
      </w:r>
      <w:r>
        <w:rPr>
          <w:rFonts w:eastAsia="Times New Roman" w:cs="Times New Roman"/>
          <w:szCs w:val="24"/>
        </w:rPr>
        <w:t>νονισμού και με δική μας διάθεση ώστε να δοθεί μία πολιτική λύση σε αυτό το οποίο καταγγ</w:t>
      </w:r>
      <w:r>
        <w:rPr>
          <w:rFonts w:eastAsia="Times New Roman" w:cs="Times New Roman"/>
          <w:szCs w:val="24"/>
        </w:rPr>
        <w:t>ελλόταν</w:t>
      </w:r>
      <w:r>
        <w:rPr>
          <w:rFonts w:eastAsia="Times New Roman" w:cs="Times New Roman"/>
          <w:szCs w:val="24"/>
        </w:rPr>
        <w:t xml:space="preserve"> λίγο πριν. Μη μας κάνει και μάθημα τώρα ο κ. Λοβέρδος. Το δεχθήκαμε. Ζήτησε χρόνο για να μαζέψει υπογραφές και εδόθη. Το ίδιο ζήτησε και ο κ. Δένδιας.</w:t>
      </w:r>
    </w:p>
    <w:p w14:paraId="6242BD4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Τελειώσαμ</w:t>
      </w:r>
      <w:r>
        <w:rPr>
          <w:rFonts w:eastAsia="Times New Roman" w:cs="Times New Roman"/>
          <w:szCs w:val="24"/>
        </w:rPr>
        <w:t xml:space="preserve">ε! Κάναμε τη στοιχειώδη επιδιόρθωση της πολιτικής τάξης και της κοινοβουλευτικής τάξης. Ας τελειώσουμε εκεί. Ας μην κουνήσουν όλοι το δάχτυλο σε όλους. Τέλος εδώ! </w:t>
      </w:r>
    </w:p>
    <w:p w14:paraId="6242BD4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ήθελα, πρώτον, να παρακαλέσω να μη γίνει διαλογική συ</w:t>
      </w:r>
      <w:r>
        <w:rPr>
          <w:rFonts w:eastAsia="Times New Roman" w:cs="Times New Roman"/>
          <w:szCs w:val="24"/>
        </w:rPr>
        <w:t>ζήτηση, γιατί δεν οδηγεί πουθενά.</w:t>
      </w:r>
    </w:p>
    <w:p w14:paraId="6242BD4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τον λόγο!</w:t>
      </w:r>
    </w:p>
    <w:p w14:paraId="6242BD5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Αμυρά, επί του θέματος;</w:t>
      </w:r>
      <w:r>
        <w:rPr>
          <w:rFonts w:eastAsia="Times New Roman" w:cs="Times New Roman"/>
          <w:szCs w:val="24"/>
        </w:rPr>
        <w:t xml:space="preserve"> </w:t>
      </w:r>
      <w:r>
        <w:rPr>
          <w:rFonts w:eastAsia="Times New Roman" w:cs="Times New Roman"/>
          <w:szCs w:val="24"/>
        </w:rPr>
        <w:t>Τι θέλετε να πείτε;</w:t>
      </w:r>
    </w:p>
    <w:p w14:paraId="6242BD5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κυρίες και κύριοι συνάδελφοι, τελικά αποδεικνύεται ότι εάν έχε</w:t>
      </w:r>
      <w:r>
        <w:rPr>
          <w:rFonts w:eastAsia="Times New Roman" w:cs="Times New Roman"/>
          <w:szCs w:val="24"/>
        </w:rPr>
        <w:t>ις γεννηθεί Πανελευσινιακός, δεν θα γίνεις ποτέ Μπαρτσελόνα.</w:t>
      </w:r>
    </w:p>
    <w:p w14:paraId="6242BD52"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Και γιατί το λέω αυτό; Διότι εδώ κλωθογύριζαν οι Βουλευτές του ΣΥΡΙΖΑ διάφορα μισόλογα για αυτήν την τροπολογία. Όταν εμείς ζητούσαμε διευκρινίσεις για το ποια εταιρεία κρύβεται πίσω από το λαθρε</w:t>
      </w:r>
      <w:r>
        <w:rPr>
          <w:rFonts w:eastAsia="Times New Roman" w:cs="Times New Roman"/>
          <w:szCs w:val="24"/>
        </w:rPr>
        <w:t>μπόριο, τα πρόστιμα του οποίου θα διαγραφούν με αυτήν την τροπολογία, κανείς δεν ήξερε.</w:t>
      </w:r>
    </w:p>
    <w:p w14:paraId="6242BD53"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Θέλω, όμως, να μεταφέρω το κλίμα όχι μόνο εντός της Αιθούσης αλλά και το κλίμα πέριξ της Αιθούσης…</w:t>
      </w:r>
    </w:p>
    <w:p w14:paraId="6242BD5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Αμυρά, επί του </w:t>
      </w:r>
      <w:r>
        <w:rPr>
          <w:rFonts w:eastAsia="Times New Roman" w:cs="Times New Roman"/>
          <w:szCs w:val="24"/>
        </w:rPr>
        <w:t>θέματος.</w:t>
      </w:r>
    </w:p>
    <w:p w14:paraId="6242BD55" w14:textId="77777777" w:rsidR="000E4403" w:rsidRDefault="00E3488B">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Τι τον αφήνετε να λέει για τα πέριξ της Αιθούσης; Τι είναι; Δημοσιογράφος;</w:t>
      </w:r>
    </w:p>
    <w:p w14:paraId="6242BD5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Έχει σημασία. Μου επιτρέπετε;</w:t>
      </w:r>
    </w:p>
    <w:p w14:paraId="6242BD5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242BD58" w14:textId="77777777" w:rsidR="000E4403" w:rsidRDefault="00E3488B">
      <w:pPr>
        <w:spacing w:line="600" w:lineRule="auto"/>
        <w:ind w:firstLine="720"/>
        <w:jc w:val="both"/>
        <w:rPr>
          <w:rFonts w:eastAsia="Times New Roman"/>
          <w:szCs w:val="24"/>
        </w:rPr>
      </w:pPr>
      <w:r>
        <w:rPr>
          <w:rFonts w:eastAsia="Times New Roman" w:cs="Times New Roman"/>
          <w:b/>
          <w:szCs w:val="24"/>
        </w:rPr>
        <w:t>ΓΕΩΡΓΙΟΣ ΑΜΥΡΑΣ:</w:t>
      </w:r>
      <w:r>
        <w:rPr>
          <w:rFonts w:eastAsia="Times New Roman" w:cs="Times New Roman"/>
          <w:szCs w:val="24"/>
        </w:rPr>
        <w:t xml:space="preserve"> Θέλω να πω, λοιπόν, ότι όπως ο θεός των Ρωμαίω</w:t>
      </w:r>
      <w:r>
        <w:rPr>
          <w:rFonts w:eastAsia="Times New Roman" w:cs="Times New Roman"/>
          <w:szCs w:val="24"/>
        </w:rPr>
        <w:t>ν, ο Ιανός, που είχε διπλό πρόσωπο, άλλο για τους έξω και άλλο για τους μέσα των τειχών της Ρώμης, έτσι και αρκετοί Βουλευτές του ΣΥΡΙΖΑ…</w:t>
      </w:r>
    </w:p>
    <w:p w14:paraId="6242BD5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242BD5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Ξυδάκη, γιατί δυσφορείτε; Δεν ακούτε τους συνάδελφους σας το</w:t>
      </w:r>
      <w:r>
        <w:rPr>
          <w:rFonts w:eastAsia="Times New Roman" w:cs="Times New Roman"/>
          <w:szCs w:val="24"/>
        </w:rPr>
        <w:t>υ ΣΥΡΙΖΑ έξω στους διαδρόμους, που λένε ότι η τροπολογία αυτή είναι απαράδεκτη;</w:t>
      </w:r>
    </w:p>
    <w:p w14:paraId="6242BD5B"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 xml:space="preserve">Σας δίνουμε, λοιπόν, μια τελευταία ευκαιρία να την αποσύρετε μπας και τελικά σώσετε το τομάρι σας. </w:t>
      </w:r>
    </w:p>
    <w:p w14:paraId="6242BD5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Ευχαριστώ.</w:t>
      </w:r>
    </w:p>
    <w:p w14:paraId="6242BD5D"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ΠΑΣ</w:t>
      </w:r>
      <w:r>
        <w:rPr>
          <w:rFonts w:eastAsia="Times New Roman" w:cs="Times New Roman"/>
          <w:szCs w:val="24"/>
        </w:rPr>
        <w:t>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D5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Ντροπή! Να την αποσύρετε!</w:t>
      </w:r>
    </w:p>
    <w:p w14:paraId="6242BD5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Στο σημείο αυτό, κύριοι συνάδελφοι, η συζήτηση…</w:t>
      </w:r>
    </w:p>
    <w:p w14:paraId="6242BD6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διαβάσετε τα ονόματα!</w:t>
      </w:r>
    </w:p>
    <w:p w14:paraId="6242BD61"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Αίσχος! Ντροπή!</w:t>
      </w:r>
    </w:p>
    <w:p w14:paraId="6242BD62"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 xml:space="preserve">(Θόρυβος στην </w:t>
      </w:r>
      <w:r>
        <w:rPr>
          <w:rFonts w:eastAsia="Times New Roman" w:cs="Times New Roman"/>
          <w:szCs w:val="24"/>
        </w:rPr>
        <w:t>Αίθουσα)</w:t>
      </w:r>
    </w:p>
    <w:p w14:paraId="6242BD63"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ΜΠΟΥΡΑΣ:</w:t>
      </w:r>
      <w:r>
        <w:rPr>
          <w:rFonts w:eastAsia="Times New Roman" w:cs="Times New Roman"/>
          <w:szCs w:val="24"/>
        </w:rPr>
        <w:t xml:space="preserve"> Αύριο δεν είναι μέρα νομοθετικής εργασίας!</w:t>
      </w:r>
    </w:p>
    <w:p w14:paraId="6242BD64"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242BD6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Εφόσον ο Κανονισμός προβλέπει να λύσουμε τη συνεδρίαση τώρα, η συνεδρίαση λύεται.</w:t>
      </w:r>
    </w:p>
    <w:p w14:paraId="6242BD66"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 όχι!</w:t>
      </w:r>
    </w:p>
    <w:p w14:paraId="6242BD67"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w:t>
      </w:r>
      <w:r>
        <w:rPr>
          <w:rFonts w:eastAsia="Times New Roman" w:cs="Times New Roman"/>
          <w:b/>
          <w:szCs w:val="24"/>
        </w:rPr>
        <w:t>ΙΟΣ ΚΕΓΚΕΡΟΓΛΟΥ:</w:t>
      </w:r>
      <w:r>
        <w:rPr>
          <w:rFonts w:eastAsia="Times New Roman" w:cs="Times New Roman"/>
          <w:szCs w:val="24"/>
        </w:rPr>
        <w:t xml:space="preserve"> Θα διαβάσετε τα δικά μας ονόματα. Τα άλλα αύριο.</w:t>
      </w:r>
    </w:p>
    <w:p w14:paraId="6242BD68"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δεν δεχόμαστε τέτοια πράγματα.</w:t>
      </w:r>
    </w:p>
    <w:p w14:paraId="6242BD69"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π</w:t>
      </w:r>
      <w:r>
        <w:rPr>
          <w:rFonts w:eastAsia="Times New Roman" w:cs="Times New Roman"/>
          <w:szCs w:val="24"/>
        </w:rPr>
        <w:t>αρατεταμένες διαμαρτυρίες στην Αίθουσα)</w:t>
      </w:r>
    </w:p>
    <w:p w14:paraId="6242BD6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Διάσκεψη των Προέδρων…</w:t>
      </w:r>
    </w:p>
    <w:p w14:paraId="6242BD6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Αφήστε τη Διάσκεψη των Προέδρων. Τα ονόματα σήμερα!</w:t>
      </w:r>
    </w:p>
    <w:p w14:paraId="6242BD6C"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έχει Διάσκεψη!</w:t>
      </w:r>
    </w:p>
    <w:p w14:paraId="6242BD6D"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Τα ονόματα!</w:t>
      </w:r>
    </w:p>
    <w:p w14:paraId="6242BD6E"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Τα ονόματα να διαβαστούν σήμερα!</w:t>
      </w:r>
    </w:p>
    <w:p w14:paraId="6242BD6F"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Ας πάρει απόφαση το Σώμα, κύρι</w:t>
      </w:r>
      <w:r>
        <w:rPr>
          <w:rFonts w:eastAsia="Times New Roman" w:cs="Times New Roman"/>
          <w:szCs w:val="24"/>
        </w:rPr>
        <w:t>ε Πρόεδρε.</w:t>
      </w:r>
    </w:p>
    <w:p w14:paraId="6242BD70"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Σωστά, το Σώμα, κύριε Πρόεδρε!</w:t>
      </w:r>
    </w:p>
    <w:p w14:paraId="6242BD71"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Να γίνει ψηφοφορία, για να πάρει την απόφαση το Σώμα, κύριε Πρόεδρε. Δεν μπορεί ο Ειδικός Γραμματέας να κανονίζει τη διαδικασία. Άμα θέλει, να έρθει ο κ. Βούτσης εδώ!</w:t>
      </w:r>
    </w:p>
    <w:p w14:paraId="6242BD72"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b/>
          <w:szCs w:val="24"/>
        </w:rPr>
        <w:t xml:space="preserve">: </w:t>
      </w:r>
      <w:r>
        <w:rPr>
          <w:rFonts w:eastAsia="Times New Roman" w:cs="Times New Roman"/>
          <w:szCs w:val="24"/>
        </w:rPr>
        <w:t>Το Σώμα θα αποφασίσει.</w:t>
      </w:r>
    </w:p>
    <w:p w14:paraId="6242BD73" w14:textId="77777777" w:rsidR="000E4403" w:rsidRDefault="00E3488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242BD74"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διαβάστε τα ονόματα. Διαβάστε τα όλα να τελειώνουμε.</w:t>
      </w:r>
    </w:p>
    <w:p w14:paraId="6242BD75"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ηρεμήστε, για να μιλήσει το Προεδρείο.</w:t>
      </w:r>
    </w:p>
    <w:p w14:paraId="6242BD76"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Εφόσον συμφωνεί ο ΣΥΡΙΖΑ και η Νέα Δη</w:t>
      </w:r>
      <w:r>
        <w:rPr>
          <w:rFonts w:eastAsia="Times New Roman" w:cs="Times New Roman"/>
          <w:szCs w:val="24"/>
        </w:rPr>
        <w:t>μοκρατία, εφόσον, δηλαδή, η πλειοψηφία της Βουλής συμφωνεί, θα διαβάσω τα ονόματα.</w:t>
      </w:r>
    </w:p>
    <w:p w14:paraId="6242BD77"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242BD78"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Έπρεπε να γίνει αυτό;</w:t>
      </w:r>
    </w:p>
    <w:p w14:paraId="6242BD79"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ζητώ τον λόγο.</w:t>
      </w:r>
    </w:p>
    <w:p w14:paraId="6242BD7A"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Τον λόγο έχει η </w:t>
      </w:r>
      <w:r>
        <w:rPr>
          <w:rFonts w:eastAsia="Times New Roman" w:cs="Times New Roman"/>
          <w:szCs w:val="24"/>
        </w:rPr>
        <w:t xml:space="preserve">κ. </w:t>
      </w:r>
      <w:r>
        <w:rPr>
          <w:rFonts w:eastAsia="Times New Roman" w:cs="Times New Roman"/>
          <w:szCs w:val="24"/>
        </w:rPr>
        <w:t>Ζαρούλια.</w:t>
      </w:r>
    </w:p>
    <w:p w14:paraId="6242BD7B" w14:textId="77777777" w:rsidR="000E4403" w:rsidRDefault="00E3488B">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Εγώ προσωπικά δεν έχω πρόβλημα, αλλά πιστεύω ότι αύριο θα λείπουν πάρα πολλοί για την ψηφοφορία και επειδή το ΠΑΣΟΚ έλεγε για Τρίτη, μήπως πρέπει να το κάνουμε Τρίτη; Εγώ δεν έχω πρόβλημα προσωπικά</w:t>
      </w:r>
      <w:r>
        <w:rPr>
          <w:rFonts w:eastAsia="Times New Roman" w:cs="Times New Roman"/>
          <w:szCs w:val="24"/>
        </w:rPr>
        <w:t>, εδώ είμαι.</w:t>
      </w:r>
    </w:p>
    <w:p w14:paraId="6242BD7C" w14:textId="77777777" w:rsidR="000E4403" w:rsidRDefault="00E3488B">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Κυρία Ζαρούλια, η </w:t>
      </w:r>
      <w:r>
        <w:rPr>
          <w:rFonts w:eastAsia="Times New Roman"/>
          <w:bCs/>
          <w:szCs w:val="24"/>
        </w:rPr>
        <w:t>Π</w:t>
      </w:r>
      <w:r>
        <w:rPr>
          <w:rFonts w:eastAsia="Times New Roman"/>
          <w:bCs/>
          <w:szCs w:val="24"/>
        </w:rPr>
        <w:t xml:space="preserve">λειοψηφία της Βουλής αποφάσισε για αύριο. Σεβαστή είναι η άποψη της </w:t>
      </w:r>
      <w:r>
        <w:rPr>
          <w:rFonts w:eastAsia="Times New Roman"/>
          <w:bCs/>
          <w:szCs w:val="24"/>
        </w:rPr>
        <w:t>Μ</w:t>
      </w:r>
      <w:r>
        <w:rPr>
          <w:rFonts w:eastAsia="Times New Roman"/>
          <w:bCs/>
          <w:szCs w:val="24"/>
        </w:rPr>
        <w:t xml:space="preserve">ειοψηφίας, αλλά η </w:t>
      </w:r>
      <w:r>
        <w:rPr>
          <w:rFonts w:eastAsia="Times New Roman"/>
          <w:bCs/>
          <w:szCs w:val="24"/>
        </w:rPr>
        <w:t>Π</w:t>
      </w:r>
      <w:r>
        <w:rPr>
          <w:rFonts w:eastAsia="Times New Roman"/>
          <w:bCs/>
          <w:szCs w:val="24"/>
        </w:rPr>
        <w:t>λειοψηφία αυτό αποφάσισε. Και η Νέα Δημοκρατία το εδέχθη για αύριο και ο ΣΥΡΙΖΑ και η Δημοκρατική Συ</w:t>
      </w:r>
      <w:r>
        <w:rPr>
          <w:rFonts w:eastAsia="Times New Roman"/>
          <w:bCs/>
          <w:szCs w:val="24"/>
        </w:rPr>
        <w:t xml:space="preserve">μπαράταξη. </w:t>
      </w:r>
    </w:p>
    <w:p w14:paraId="6242BD7D" w14:textId="77777777" w:rsidR="000E4403" w:rsidRDefault="00E3488B">
      <w:pPr>
        <w:spacing w:line="600" w:lineRule="auto"/>
        <w:ind w:firstLine="720"/>
        <w:jc w:val="center"/>
        <w:rPr>
          <w:rFonts w:eastAsia="Times New Roman"/>
          <w:bCs/>
          <w:szCs w:val="24"/>
        </w:rPr>
      </w:pPr>
      <w:r>
        <w:rPr>
          <w:rFonts w:eastAsia="Times New Roman"/>
          <w:bCs/>
          <w:szCs w:val="24"/>
        </w:rPr>
        <w:t>(Θόρυβος στην Αίθουσα)</w:t>
      </w:r>
    </w:p>
    <w:p w14:paraId="6242BD7E" w14:textId="77777777" w:rsidR="000E4403" w:rsidRDefault="00E3488B">
      <w:pPr>
        <w:spacing w:line="600" w:lineRule="auto"/>
        <w:ind w:firstLine="720"/>
        <w:jc w:val="both"/>
        <w:rPr>
          <w:rFonts w:eastAsia="Times New Roman"/>
          <w:bCs/>
          <w:szCs w:val="24"/>
        </w:rPr>
      </w:pPr>
      <w:r>
        <w:rPr>
          <w:rFonts w:eastAsia="Times New Roman"/>
          <w:b/>
          <w:bCs/>
          <w:szCs w:val="24"/>
        </w:rPr>
        <w:t xml:space="preserve">ΑΘΑΝΑΣΙΟΣ </w:t>
      </w:r>
      <w:r>
        <w:rPr>
          <w:rFonts w:eastAsia="Times New Roman"/>
          <w:b/>
          <w:bCs/>
          <w:szCs w:val="24"/>
        </w:rPr>
        <w:t>ΜΠΟΥΡΑΣ:</w:t>
      </w:r>
      <w:r>
        <w:rPr>
          <w:rFonts w:eastAsia="Times New Roman"/>
          <w:bCs/>
          <w:szCs w:val="24"/>
        </w:rPr>
        <w:t xml:space="preserve"> Η απόφαση του Προέδρου ήταν σε μία ή σε δύο συνεδριάσεις. Άπαξ θέλει και δεύτερη, θα πάει την Τρίτη.</w:t>
      </w:r>
    </w:p>
    <w:p w14:paraId="6242BD7F" w14:textId="77777777" w:rsidR="000E4403" w:rsidRDefault="00E3488B">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sidRPr="00F950CF">
        <w:rPr>
          <w:rFonts w:eastAsia="Times New Roman"/>
          <w:bCs/>
          <w:szCs w:val="24"/>
        </w:rPr>
        <w:t>Οπότε</w:t>
      </w:r>
      <w:r>
        <w:rPr>
          <w:rFonts w:eastAsia="Times New Roman"/>
          <w:bCs/>
          <w:szCs w:val="24"/>
        </w:rPr>
        <w:t xml:space="preserve">, κυρίες και κύριοι συνάδελφοι, επαναλαμβάνω ότι έχει </w:t>
      </w:r>
      <w:r>
        <w:rPr>
          <w:rFonts w:eastAsia="Times New Roman"/>
          <w:bCs/>
          <w:szCs w:val="24"/>
        </w:rPr>
        <w:t>κατατεθεί αίτηση ονομαστικής ψηφοφορίας επί της τροπολογίας 1020/15 του νομοσχεδίου του Υπουργείου Οικονομίας και Ανάπτυξης</w:t>
      </w:r>
      <w:r>
        <w:rPr>
          <w:rFonts w:eastAsia="Times New Roman"/>
          <w:bCs/>
          <w:szCs w:val="24"/>
        </w:rPr>
        <w:t xml:space="preserve"> «Εξωδικαστικός μηχανισμός ρύθμισης οφειλών επιχειρήσεων», από Βουλευτές της Δημοκρατικής Συμπαράταξης ΠΑΣΟΚ – ΔΗΜΑΡ</w:t>
      </w:r>
      <w:r>
        <w:rPr>
          <w:rFonts w:eastAsia="Times New Roman"/>
          <w:bCs/>
          <w:szCs w:val="24"/>
        </w:rPr>
        <w:t xml:space="preserve"> και Ανεξάρτητων </w:t>
      </w:r>
      <w:r>
        <w:rPr>
          <w:rFonts w:eastAsia="Times New Roman"/>
          <w:bCs/>
          <w:szCs w:val="24"/>
        </w:rPr>
        <w:t>Βουλευτών</w:t>
      </w:r>
      <w:r>
        <w:rPr>
          <w:rFonts w:eastAsia="Times New Roman"/>
          <w:bCs/>
          <w:szCs w:val="24"/>
        </w:rPr>
        <w:t>, της οποίας το κείμενο έχει ως εξής:</w:t>
      </w:r>
    </w:p>
    <w:p w14:paraId="6242BD80" w14:textId="77777777" w:rsidR="000E4403" w:rsidRDefault="00E3488B">
      <w:pPr>
        <w:spacing w:line="600" w:lineRule="auto"/>
        <w:ind w:firstLine="720"/>
        <w:jc w:val="center"/>
        <w:rPr>
          <w:rFonts w:eastAsia="Times New Roman"/>
          <w:bCs/>
          <w:color w:val="FF0000"/>
          <w:szCs w:val="24"/>
        </w:rPr>
      </w:pPr>
      <w:r w:rsidRPr="00A06D58">
        <w:rPr>
          <w:rFonts w:eastAsia="Times New Roman"/>
          <w:bCs/>
          <w:color w:val="FF0000"/>
          <w:szCs w:val="24"/>
        </w:rPr>
        <w:t>ΑΛΛΑΓΗ ΣΕΛΙΔΑΣ</w:t>
      </w:r>
    </w:p>
    <w:p w14:paraId="6242BD81" w14:textId="77777777" w:rsidR="000E4403" w:rsidRDefault="00E3488B">
      <w:pPr>
        <w:spacing w:line="600" w:lineRule="auto"/>
        <w:ind w:firstLine="720"/>
        <w:jc w:val="center"/>
        <w:rPr>
          <w:rFonts w:eastAsia="Times New Roman"/>
          <w:bCs/>
          <w:szCs w:val="24"/>
        </w:rPr>
      </w:pPr>
      <w:r>
        <w:rPr>
          <w:rFonts w:eastAsia="Times New Roman"/>
          <w:bCs/>
          <w:szCs w:val="24"/>
        </w:rPr>
        <w:t xml:space="preserve">(Να μπει η σελίδα </w:t>
      </w:r>
      <w:r>
        <w:rPr>
          <w:rFonts w:eastAsia="Times New Roman"/>
          <w:bCs/>
          <w:szCs w:val="24"/>
        </w:rPr>
        <w:t>546α</w:t>
      </w:r>
      <w:r>
        <w:rPr>
          <w:rFonts w:eastAsia="Times New Roman"/>
          <w:bCs/>
          <w:szCs w:val="24"/>
        </w:rPr>
        <w:t>)</w:t>
      </w:r>
    </w:p>
    <w:p w14:paraId="6242BD82" w14:textId="77777777" w:rsidR="000E4403" w:rsidRDefault="00E3488B">
      <w:pPr>
        <w:spacing w:line="600" w:lineRule="auto"/>
        <w:ind w:firstLine="720"/>
        <w:jc w:val="center"/>
        <w:rPr>
          <w:rFonts w:eastAsia="Times New Roman"/>
          <w:b/>
          <w:bCs/>
          <w:color w:val="FF0000"/>
          <w:szCs w:val="24"/>
        </w:rPr>
      </w:pPr>
      <w:r w:rsidRPr="00A06D58">
        <w:rPr>
          <w:rFonts w:eastAsia="Times New Roman"/>
          <w:bCs/>
          <w:color w:val="FF0000"/>
          <w:szCs w:val="24"/>
        </w:rPr>
        <w:t>ΑΛΛΑΓΗ ΣΕΛΙΔΑΣ</w:t>
      </w:r>
    </w:p>
    <w:p w14:paraId="6242BD83" w14:textId="77777777" w:rsidR="000E4403" w:rsidRDefault="00E3488B">
      <w:pPr>
        <w:spacing w:line="600" w:lineRule="auto"/>
        <w:ind w:firstLine="720"/>
        <w:jc w:val="both"/>
        <w:rPr>
          <w:rFonts w:eastAsia="Times New Roman"/>
          <w:color w:val="000000" w:themeColor="text1"/>
          <w:szCs w:val="24"/>
        </w:rPr>
      </w:pPr>
      <w:r>
        <w:rPr>
          <w:rFonts w:eastAsia="Times New Roman"/>
          <w:b/>
          <w:bCs/>
          <w:szCs w:val="24"/>
        </w:rPr>
        <w:t>ΠΡΟΕΔΡΕΥΩΝ (Δημήτριος Κρεμαστινός</w:t>
      </w:r>
      <w:r w:rsidRPr="00A06D58">
        <w:rPr>
          <w:rFonts w:eastAsia="Times New Roman"/>
          <w:b/>
          <w:bCs/>
          <w:color w:val="000000" w:themeColor="text1"/>
          <w:szCs w:val="24"/>
        </w:rPr>
        <w:t xml:space="preserve">): </w:t>
      </w:r>
      <w:r w:rsidRPr="00A06D58">
        <w:rPr>
          <w:rFonts w:eastAsia="Times New Roman"/>
          <w:bCs/>
          <w:color w:val="000000" w:themeColor="text1"/>
          <w:szCs w:val="24"/>
        </w:rPr>
        <w:t xml:space="preserve">Θα αναγνώσω </w:t>
      </w:r>
      <w:r w:rsidRPr="00A06D58">
        <w:rPr>
          <w:rFonts w:eastAsia="Times New Roman"/>
          <w:bCs/>
          <w:color w:val="000000" w:themeColor="text1"/>
          <w:szCs w:val="24"/>
        </w:rPr>
        <w:t>και</w:t>
      </w:r>
      <w:r w:rsidRPr="00A06D58">
        <w:rPr>
          <w:rFonts w:eastAsia="Times New Roman"/>
          <w:color w:val="000000" w:themeColor="text1"/>
          <w:szCs w:val="24"/>
        </w:rPr>
        <w:t xml:space="preserve"> τον κατάλογο των υπογραφόντων την αίτηση ονομαστικής ψηφοφορίας Βουλευτών της Δημοκρατικής Συμπαράταξης</w:t>
      </w:r>
      <w:r w:rsidRPr="00A06D58">
        <w:rPr>
          <w:rFonts w:eastAsia="Times New Roman"/>
          <w:color w:val="000000" w:themeColor="text1"/>
          <w:szCs w:val="24"/>
        </w:rPr>
        <w:t xml:space="preserve"> ΠΑΣΟΚ</w:t>
      </w:r>
      <w:r w:rsidRPr="00A06D58">
        <w:rPr>
          <w:rFonts w:eastAsia="Times New Roman"/>
          <w:color w:val="000000" w:themeColor="text1"/>
          <w:szCs w:val="24"/>
        </w:rPr>
        <w:t xml:space="preserve"> </w:t>
      </w:r>
      <w:r w:rsidRPr="00A06D58">
        <w:rPr>
          <w:rFonts w:eastAsia="Times New Roman"/>
          <w:color w:val="000000" w:themeColor="text1"/>
          <w:szCs w:val="24"/>
        </w:rPr>
        <w:t>-</w:t>
      </w:r>
      <w:r w:rsidRPr="00A06D58">
        <w:rPr>
          <w:rFonts w:eastAsia="Times New Roman"/>
          <w:color w:val="000000" w:themeColor="text1"/>
          <w:szCs w:val="24"/>
        </w:rPr>
        <w:t xml:space="preserve"> </w:t>
      </w:r>
      <w:r w:rsidRPr="00A06D58">
        <w:rPr>
          <w:rFonts w:eastAsia="Times New Roman"/>
          <w:color w:val="000000" w:themeColor="text1"/>
          <w:szCs w:val="24"/>
        </w:rPr>
        <w:t xml:space="preserve">ΔΗΜΑΡ και </w:t>
      </w:r>
      <w:r>
        <w:rPr>
          <w:rFonts w:eastAsia="Times New Roman"/>
          <w:bCs/>
          <w:color w:val="000000" w:themeColor="text1"/>
          <w:szCs w:val="24"/>
        </w:rPr>
        <w:t>Α</w:t>
      </w:r>
      <w:r w:rsidRPr="00A06D58">
        <w:rPr>
          <w:rFonts w:eastAsia="Times New Roman"/>
          <w:color w:val="000000" w:themeColor="text1"/>
          <w:szCs w:val="24"/>
        </w:rPr>
        <w:t>νεξάρτητων Βουλευτών, για να διαπιστωθεί αν υπάρχει ο απαιτούμενος από τον Κανονισμό αριθμός για την υποβολή της.</w:t>
      </w:r>
    </w:p>
    <w:p w14:paraId="6242BD84" w14:textId="77777777" w:rsidR="000E4403" w:rsidRDefault="00E3488B">
      <w:pPr>
        <w:spacing w:line="600" w:lineRule="auto"/>
        <w:ind w:firstLine="720"/>
        <w:jc w:val="both"/>
        <w:rPr>
          <w:rFonts w:eastAsia="Times New Roman"/>
          <w:bCs/>
          <w:szCs w:val="24"/>
        </w:rPr>
      </w:pPr>
      <w:r>
        <w:rPr>
          <w:rFonts w:eastAsia="Times New Roman"/>
          <w:bCs/>
          <w:szCs w:val="24"/>
        </w:rPr>
        <w:t>Η κ. Γεννηματά Φώφη. Απούσα.</w:t>
      </w:r>
    </w:p>
    <w:p w14:paraId="6242BD85" w14:textId="77777777" w:rsidR="000E4403" w:rsidRDefault="00E3488B">
      <w:pPr>
        <w:spacing w:line="600" w:lineRule="auto"/>
        <w:ind w:firstLine="720"/>
        <w:jc w:val="both"/>
        <w:rPr>
          <w:rFonts w:eastAsia="Times New Roman"/>
          <w:bCs/>
          <w:szCs w:val="24"/>
        </w:rPr>
      </w:pPr>
      <w:r>
        <w:rPr>
          <w:rFonts w:eastAsia="Times New Roman"/>
          <w:bCs/>
          <w:szCs w:val="24"/>
        </w:rPr>
        <w:t>Ο κ. Αρβανιτίδης Γεώργιος. Παρών.</w:t>
      </w:r>
    </w:p>
    <w:p w14:paraId="6242BD86" w14:textId="77777777" w:rsidR="000E4403" w:rsidRDefault="00E3488B">
      <w:pPr>
        <w:spacing w:line="600" w:lineRule="auto"/>
        <w:ind w:firstLine="720"/>
        <w:jc w:val="both"/>
        <w:rPr>
          <w:rFonts w:eastAsia="Times New Roman"/>
          <w:bCs/>
          <w:szCs w:val="24"/>
        </w:rPr>
      </w:pPr>
      <w:r>
        <w:rPr>
          <w:rFonts w:eastAsia="Times New Roman"/>
          <w:bCs/>
          <w:szCs w:val="24"/>
        </w:rPr>
        <w:t>Ο κ. Βενιζέλος Ευάγγελος. Απών.</w:t>
      </w:r>
    </w:p>
    <w:p w14:paraId="6242BD87" w14:textId="77777777" w:rsidR="000E4403" w:rsidRDefault="00E3488B">
      <w:pPr>
        <w:spacing w:line="600" w:lineRule="auto"/>
        <w:ind w:firstLine="720"/>
        <w:jc w:val="both"/>
        <w:rPr>
          <w:rFonts w:eastAsia="Times New Roman"/>
          <w:bCs/>
          <w:szCs w:val="24"/>
        </w:rPr>
      </w:pPr>
      <w:r>
        <w:rPr>
          <w:rFonts w:eastAsia="Times New Roman"/>
          <w:bCs/>
          <w:szCs w:val="24"/>
        </w:rPr>
        <w:t>Ο κ. Αχμέτ Ιλχάν. Παρών.</w:t>
      </w:r>
    </w:p>
    <w:p w14:paraId="6242BD88" w14:textId="77777777" w:rsidR="000E4403" w:rsidRDefault="00E3488B">
      <w:pPr>
        <w:spacing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κ. Γρηγοράκος Λεωνίδας. Παρών.</w:t>
      </w:r>
    </w:p>
    <w:p w14:paraId="6242BD89" w14:textId="77777777" w:rsidR="000E4403" w:rsidRDefault="00E3488B">
      <w:pPr>
        <w:spacing w:line="600" w:lineRule="auto"/>
        <w:ind w:firstLine="720"/>
        <w:jc w:val="both"/>
        <w:rPr>
          <w:rFonts w:eastAsia="Times New Roman"/>
          <w:bCs/>
          <w:szCs w:val="24"/>
        </w:rPr>
      </w:pPr>
      <w:r>
        <w:rPr>
          <w:rFonts w:eastAsia="Times New Roman"/>
          <w:bCs/>
          <w:szCs w:val="24"/>
        </w:rPr>
        <w:t>Ο κ. Θεοχαρόπουλος Αθανάσιος. Παρών.</w:t>
      </w:r>
    </w:p>
    <w:p w14:paraId="6242BD8A" w14:textId="77777777" w:rsidR="000E4403" w:rsidRDefault="00E3488B">
      <w:pPr>
        <w:spacing w:line="600" w:lineRule="auto"/>
        <w:ind w:firstLine="720"/>
        <w:jc w:val="both"/>
        <w:rPr>
          <w:rFonts w:eastAsia="Times New Roman"/>
          <w:bCs/>
          <w:szCs w:val="24"/>
        </w:rPr>
      </w:pPr>
      <w:r>
        <w:rPr>
          <w:rFonts w:eastAsia="Times New Roman"/>
          <w:bCs/>
          <w:szCs w:val="24"/>
        </w:rPr>
        <w:t>Ο κ. Κεγκέρογλου Βασίλειος. Παρών.</w:t>
      </w:r>
    </w:p>
    <w:p w14:paraId="6242BD8B" w14:textId="77777777" w:rsidR="000E4403" w:rsidRDefault="00E3488B">
      <w:pPr>
        <w:spacing w:line="600" w:lineRule="auto"/>
        <w:ind w:firstLine="720"/>
        <w:jc w:val="both"/>
        <w:rPr>
          <w:rFonts w:eastAsia="Times New Roman"/>
          <w:bCs/>
          <w:szCs w:val="24"/>
        </w:rPr>
      </w:pPr>
      <w:r>
        <w:rPr>
          <w:rFonts w:eastAsia="Times New Roman"/>
          <w:bCs/>
          <w:szCs w:val="24"/>
        </w:rPr>
        <w:t>Η κ. Κεφαλίδου Χαρούλα. Παρούσα.</w:t>
      </w:r>
    </w:p>
    <w:p w14:paraId="6242BD8C" w14:textId="77777777" w:rsidR="000E4403" w:rsidRDefault="00E3488B">
      <w:pPr>
        <w:spacing w:line="600" w:lineRule="auto"/>
        <w:ind w:firstLine="720"/>
        <w:jc w:val="both"/>
        <w:rPr>
          <w:rFonts w:eastAsia="Times New Roman"/>
          <w:bCs/>
          <w:szCs w:val="24"/>
        </w:rPr>
      </w:pPr>
      <w:r>
        <w:rPr>
          <w:rFonts w:eastAsia="Times New Roman"/>
          <w:bCs/>
          <w:szCs w:val="24"/>
        </w:rPr>
        <w:t>Ο κ. Κουτσούκος Ιωάννης. Παρών.</w:t>
      </w:r>
    </w:p>
    <w:p w14:paraId="6242BD8D" w14:textId="77777777" w:rsidR="000E4403" w:rsidRDefault="00E3488B">
      <w:pPr>
        <w:spacing w:line="600" w:lineRule="auto"/>
        <w:ind w:firstLine="720"/>
        <w:jc w:val="both"/>
        <w:rPr>
          <w:rFonts w:eastAsia="Times New Roman"/>
          <w:bCs/>
          <w:szCs w:val="24"/>
        </w:rPr>
      </w:pPr>
      <w:r>
        <w:rPr>
          <w:rFonts w:eastAsia="Times New Roman"/>
          <w:bCs/>
          <w:szCs w:val="24"/>
        </w:rPr>
        <w:t>Ο κ. Κρεμαστινός Δημήτριος. Παρών.</w:t>
      </w:r>
    </w:p>
    <w:p w14:paraId="6242BD8E" w14:textId="77777777" w:rsidR="000E4403" w:rsidRDefault="00E3488B">
      <w:pPr>
        <w:spacing w:line="600" w:lineRule="auto"/>
        <w:ind w:firstLine="720"/>
        <w:jc w:val="both"/>
        <w:rPr>
          <w:rFonts w:eastAsia="Times New Roman"/>
          <w:bCs/>
          <w:szCs w:val="24"/>
        </w:rPr>
      </w:pPr>
      <w:r>
        <w:rPr>
          <w:rFonts w:eastAsia="Times New Roman"/>
          <w:bCs/>
          <w:szCs w:val="24"/>
        </w:rPr>
        <w:t xml:space="preserve">Ο κ. Κωνσταντινόπουλος Οδυσσέας. Παρών. </w:t>
      </w:r>
    </w:p>
    <w:p w14:paraId="6242BD8F" w14:textId="77777777" w:rsidR="000E4403" w:rsidRDefault="00E3488B">
      <w:pPr>
        <w:spacing w:line="600" w:lineRule="auto"/>
        <w:ind w:firstLine="720"/>
        <w:jc w:val="both"/>
        <w:rPr>
          <w:rFonts w:eastAsia="Times New Roman"/>
          <w:bCs/>
          <w:szCs w:val="24"/>
        </w:rPr>
      </w:pPr>
      <w:r>
        <w:rPr>
          <w:rFonts w:eastAsia="Times New Roman"/>
          <w:bCs/>
          <w:szCs w:val="24"/>
        </w:rPr>
        <w:t>Ο κ. Κωνσταν</w:t>
      </w:r>
      <w:r>
        <w:rPr>
          <w:rFonts w:eastAsia="Times New Roman"/>
          <w:bCs/>
          <w:szCs w:val="24"/>
        </w:rPr>
        <w:t>τόπουλος Δημήτριος. Παρών.</w:t>
      </w:r>
    </w:p>
    <w:p w14:paraId="6242BD90" w14:textId="77777777" w:rsidR="000E4403" w:rsidRDefault="00E3488B">
      <w:pPr>
        <w:spacing w:line="600" w:lineRule="auto"/>
        <w:ind w:firstLine="720"/>
        <w:jc w:val="both"/>
        <w:rPr>
          <w:rFonts w:eastAsia="Times New Roman"/>
          <w:bCs/>
          <w:szCs w:val="24"/>
        </w:rPr>
      </w:pPr>
      <w:r>
        <w:rPr>
          <w:rFonts w:eastAsia="Times New Roman"/>
          <w:bCs/>
          <w:szCs w:val="24"/>
        </w:rPr>
        <w:t>Ο κ. Λοβέρδος Ανδρέας. Παρών.</w:t>
      </w:r>
    </w:p>
    <w:p w14:paraId="6242BD91" w14:textId="77777777" w:rsidR="000E4403" w:rsidRDefault="00E3488B">
      <w:pPr>
        <w:spacing w:line="600" w:lineRule="auto"/>
        <w:ind w:firstLine="720"/>
        <w:jc w:val="both"/>
        <w:rPr>
          <w:rFonts w:eastAsia="Times New Roman"/>
          <w:bCs/>
          <w:szCs w:val="24"/>
        </w:rPr>
      </w:pPr>
      <w:r>
        <w:rPr>
          <w:rFonts w:eastAsia="Times New Roman"/>
          <w:bCs/>
          <w:szCs w:val="24"/>
        </w:rPr>
        <w:t xml:space="preserve">Ο κ. Μανιάτης Ιωάννης. Παρών. </w:t>
      </w:r>
    </w:p>
    <w:p w14:paraId="6242BD92" w14:textId="77777777" w:rsidR="000E4403" w:rsidRDefault="00E3488B">
      <w:pPr>
        <w:spacing w:line="600" w:lineRule="auto"/>
        <w:ind w:firstLine="720"/>
        <w:jc w:val="both"/>
        <w:rPr>
          <w:rFonts w:eastAsia="Times New Roman"/>
          <w:bCs/>
          <w:szCs w:val="24"/>
        </w:rPr>
      </w:pPr>
      <w:r>
        <w:rPr>
          <w:rFonts w:eastAsia="Times New Roman"/>
          <w:bCs/>
          <w:szCs w:val="24"/>
        </w:rPr>
        <w:t>Ο κ. Μπαργιώτας Κωνσταντίνος. Απών.</w:t>
      </w:r>
    </w:p>
    <w:p w14:paraId="6242BD93" w14:textId="77777777" w:rsidR="000E4403" w:rsidRDefault="00E3488B">
      <w:pPr>
        <w:spacing w:line="600" w:lineRule="auto"/>
        <w:ind w:firstLine="720"/>
        <w:jc w:val="both"/>
        <w:rPr>
          <w:rFonts w:eastAsia="Times New Roman"/>
          <w:bCs/>
          <w:szCs w:val="24"/>
        </w:rPr>
      </w:pPr>
      <w:r>
        <w:rPr>
          <w:rFonts w:eastAsia="Times New Roman"/>
          <w:bCs/>
          <w:szCs w:val="24"/>
        </w:rPr>
        <w:t>Ο κ. Παπαθεοδώρου Θεόδωρος. Παρών.</w:t>
      </w:r>
    </w:p>
    <w:p w14:paraId="6242BD94" w14:textId="77777777" w:rsidR="000E4403" w:rsidRDefault="00E3488B">
      <w:pPr>
        <w:spacing w:line="600" w:lineRule="auto"/>
        <w:ind w:firstLine="720"/>
        <w:jc w:val="both"/>
        <w:rPr>
          <w:rFonts w:eastAsia="Times New Roman"/>
          <w:bCs/>
          <w:szCs w:val="24"/>
        </w:rPr>
      </w:pPr>
      <w:r>
        <w:rPr>
          <w:rFonts w:eastAsia="Times New Roman"/>
          <w:bCs/>
          <w:szCs w:val="24"/>
        </w:rPr>
        <w:t>Ο κ. Σκανδαλίδης Κωνσταντίνος. Παρών.</w:t>
      </w:r>
    </w:p>
    <w:p w14:paraId="6242BD95" w14:textId="77777777" w:rsidR="000E4403" w:rsidRDefault="00E3488B">
      <w:pPr>
        <w:spacing w:line="600" w:lineRule="auto"/>
        <w:ind w:firstLine="720"/>
        <w:jc w:val="both"/>
        <w:rPr>
          <w:rFonts w:eastAsia="Times New Roman"/>
          <w:bCs/>
          <w:szCs w:val="24"/>
        </w:rPr>
      </w:pPr>
      <w:r>
        <w:rPr>
          <w:rFonts w:eastAsia="Times New Roman"/>
          <w:bCs/>
          <w:szCs w:val="24"/>
        </w:rPr>
        <w:t xml:space="preserve">Ο κ. Τζελέπης Μιχάλης. Παρών. </w:t>
      </w:r>
    </w:p>
    <w:p w14:paraId="6242BD96" w14:textId="77777777" w:rsidR="000E4403" w:rsidRDefault="00E3488B">
      <w:pPr>
        <w:spacing w:line="600" w:lineRule="auto"/>
        <w:ind w:firstLine="720"/>
        <w:jc w:val="both"/>
        <w:rPr>
          <w:rFonts w:eastAsia="Times New Roman"/>
          <w:bCs/>
          <w:szCs w:val="24"/>
        </w:rPr>
      </w:pPr>
      <w:r>
        <w:rPr>
          <w:rFonts w:eastAsia="Times New Roman"/>
          <w:bCs/>
          <w:szCs w:val="24"/>
        </w:rPr>
        <w:t xml:space="preserve">Η κ. Χριστοφιλοπούλου Εύη. Παρούσα. </w:t>
      </w:r>
    </w:p>
    <w:p w14:paraId="6242BD97" w14:textId="77777777" w:rsidR="000E4403" w:rsidRDefault="00E3488B">
      <w:pPr>
        <w:spacing w:line="600" w:lineRule="auto"/>
        <w:ind w:firstLine="720"/>
        <w:jc w:val="both"/>
        <w:rPr>
          <w:rFonts w:eastAsia="Times New Roman"/>
          <w:bCs/>
          <w:szCs w:val="24"/>
        </w:rPr>
      </w:pPr>
      <w:r>
        <w:rPr>
          <w:rFonts w:eastAsia="Times New Roman"/>
          <w:bCs/>
          <w:szCs w:val="24"/>
        </w:rPr>
        <w:t>Από τους υπογράφοντες Α</w:t>
      </w:r>
      <w:r>
        <w:rPr>
          <w:rFonts w:eastAsia="Times New Roman"/>
          <w:bCs/>
          <w:szCs w:val="24"/>
        </w:rPr>
        <w:t>νεξάρτητο</w:t>
      </w:r>
      <w:r>
        <w:rPr>
          <w:rFonts w:eastAsia="Times New Roman"/>
          <w:bCs/>
          <w:szCs w:val="24"/>
        </w:rPr>
        <w:t>υς</w:t>
      </w:r>
      <w:r>
        <w:rPr>
          <w:rFonts w:eastAsia="Times New Roman"/>
          <w:bCs/>
          <w:szCs w:val="24"/>
        </w:rPr>
        <w:t xml:space="preserve"> Βουλευτές.</w:t>
      </w:r>
    </w:p>
    <w:p w14:paraId="6242BD98" w14:textId="77777777" w:rsidR="000E4403" w:rsidRDefault="00E3488B">
      <w:pPr>
        <w:spacing w:line="600" w:lineRule="auto"/>
        <w:ind w:firstLine="720"/>
        <w:jc w:val="both"/>
        <w:rPr>
          <w:rFonts w:eastAsia="Times New Roman"/>
          <w:bCs/>
          <w:szCs w:val="24"/>
        </w:rPr>
      </w:pPr>
      <w:r>
        <w:rPr>
          <w:rFonts w:eastAsia="Times New Roman"/>
          <w:bCs/>
          <w:szCs w:val="24"/>
        </w:rPr>
        <w:t xml:space="preserve">Ο κ. Καρράς Γεώργιος. Παρών. </w:t>
      </w:r>
    </w:p>
    <w:p w14:paraId="6242BD99" w14:textId="77777777" w:rsidR="000E4403" w:rsidRDefault="00E3488B">
      <w:pPr>
        <w:spacing w:line="600" w:lineRule="auto"/>
        <w:ind w:firstLine="720"/>
        <w:jc w:val="both"/>
        <w:rPr>
          <w:rFonts w:eastAsia="Times New Roman"/>
          <w:bCs/>
          <w:szCs w:val="24"/>
        </w:rPr>
      </w:pPr>
      <w:r>
        <w:rPr>
          <w:rFonts w:eastAsia="Times New Roman"/>
          <w:bCs/>
          <w:szCs w:val="24"/>
        </w:rPr>
        <w:t>Ο κ. Θεοχάρης Θεοχάρης. Παρών.</w:t>
      </w:r>
    </w:p>
    <w:p w14:paraId="6242BD9A" w14:textId="77777777" w:rsidR="000E4403" w:rsidRDefault="00E3488B">
      <w:pPr>
        <w:spacing w:line="600" w:lineRule="auto"/>
        <w:ind w:firstLine="720"/>
        <w:jc w:val="both"/>
        <w:rPr>
          <w:rFonts w:eastAsia="Times New Roman"/>
          <w:bCs/>
          <w:szCs w:val="24"/>
        </w:rPr>
      </w:pPr>
      <w:r>
        <w:rPr>
          <w:rFonts w:eastAsia="Times New Roman"/>
          <w:bCs/>
          <w:szCs w:val="24"/>
        </w:rPr>
        <w:t>Κ</w:t>
      </w:r>
      <w:r>
        <w:rPr>
          <w:rFonts w:eastAsia="Times New Roman"/>
          <w:bCs/>
          <w:szCs w:val="24"/>
        </w:rPr>
        <w:t>υρίες και κ</w:t>
      </w:r>
      <w:r>
        <w:rPr>
          <w:rFonts w:eastAsia="Times New Roman"/>
          <w:bCs/>
          <w:szCs w:val="24"/>
        </w:rPr>
        <w:t>ύριοι συνάδελφοι, υπάρχει ο απαιτούμενος από τον Κανονισμό αριθμός υπογραφόντων την αίτηση ονομαστικ</w:t>
      </w:r>
      <w:r>
        <w:rPr>
          <w:rFonts w:eastAsia="Times New Roman"/>
          <w:bCs/>
          <w:szCs w:val="24"/>
        </w:rPr>
        <w:t>ής ψηφοφορίας Βουλευτών της Δημοκρατικής Συμπαράταξης ΠΑΣΟΚ – ΔΗΜΑΡ</w:t>
      </w:r>
      <w:r>
        <w:rPr>
          <w:rFonts w:eastAsia="Times New Roman"/>
          <w:bCs/>
          <w:szCs w:val="24"/>
        </w:rPr>
        <w:t xml:space="preserve"> και </w:t>
      </w:r>
      <w:r>
        <w:rPr>
          <w:rFonts w:eastAsia="Times New Roman"/>
          <w:bCs/>
          <w:szCs w:val="24"/>
        </w:rPr>
        <w:t xml:space="preserve">των </w:t>
      </w:r>
      <w:r>
        <w:rPr>
          <w:rFonts w:eastAsia="Times New Roman"/>
          <w:bCs/>
          <w:szCs w:val="24"/>
        </w:rPr>
        <w:t>Ανεξάρτητων Βουλευτών</w:t>
      </w:r>
      <w:r>
        <w:rPr>
          <w:rFonts w:eastAsia="Times New Roman"/>
          <w:bCs/>
          <w:szCs w:val="24"/>
        </w:rPr>
        <w:t>.</w:t>
      </w:r>
    </w:p>
    <w:p w14:paraId="6242BD9B" w14:textId="77777777" w:rsidR="000E4403" w:rsidRDefault="00E3488B">
      <w:pPr>
        <w:spacing w:line="600" w:lineRule="auto"/>
        <w:ind w:firstLine="720"/>
        <w:jc w:val="center"/>
        <w:rPr>
          <w:rFonts w:eastAsia="Times New Roman"/>
          <w:bCs/>
          <w:szCs w:val="24"/>
        </w:rPr>
      </w:pPr>
      <w:r>
        <w:rPr>
          <w:rFonts w:eastAsia="Times New Roman"/>
          <w:bCs/>
          <w:szCs w:val="24"/>
        </w:rPr>
        <w:t xml:space="preserve">(Θόρυβος – </w:t>
      </w:r>
      <w:r>
        <w:rPr>
          <w:rFonts w:eastAsia="Times New Roman"/>
          <w:bCs/>
          <w:szCs w:val="24"/>
        </w:rPr>
        <w:t>π</w:t>
      </w:r>
      <w:r>
        <w:rPr>
          <w:rFonts w:eastAsia="Times New Roman"/>
          <w:bCs/>
          <w:szCs w:val="24"/>
        </w:rPr>
        <w:t>αρατεταμένες διαμαρτυρίες στην Αίθουσα)</w:t>
      </w:r>
    </w:p>
    <w:p w14:paraId="6242BD9C" w14:textId="77777777" w:rsidR="000E4403" w:rsidRDefault="00E3488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στο σημείο αυτό και ώρα 21.45΄ </w:t>
      </w:r>
      <w:r>
        <w:rPr>
          <w:rFonts w:eastAsia="Times New Roman" w:cs="Times New Roman"/>
          <w:szCs w:val="24"/>
        </w:rPr>
        <w:t xml:space="preserve">λύεται </w:t>
      </w:r>
      <w:r>
        <w:rPr>
          <w:rFonts w:eastAsia="Times New Roman" w:cs="Times New Roman"/>
          <w:szCs w:val="24"/>
        </w:rPr>
        <w:t>η συνεδρίαση για αύριο</w:t>
      </w:r>
      <w:r>
        <w:rPr>
          <w:rFonts w:eastAsia="Times New Roman" w:cs="Times New Roman"/>
          <w:szCs w:val="24"/>
        </w:rPr>
        <w:t>,</w:t>
      </w:r>
      <w:r>
        <w:rPr>
          <w:rFonts w:eastAsia="Times New Roman" w:cs="Times New Roman"/>
          <w:szCs w:val="24"/>
        </w:rPr>
        <w:t xml:space="preserve"> ημέρα Παρασκευή 28 Απριλίου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α) νομοθετική εργασία</w:t>
      </w:r>
      <w:r>
        <w:rPr>
          <w:rFonts w:eastAsia="Times New Roman" w:cs="Times New Roman"/>
          <w:szCs w:val="24"/>
        </w:rPr>
        <w:t>,</w:t>
      </w:r>
      <w:r>
        <w:rPr>
          <w:rFonts w:eastAsia="Times New Roman" w:cs="Times New Roman"/>
          <w:szCs w:val="24"/>
        </w:rPr>
        <w:t xml:space="preserve"> ψήφιση επί της αρχής, των άρθρων και του συνόλου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«Εξωδικαστικός μηχανισμός </w:t>
      </w:r>
      <w:r>
        <w:rPr>
          <w:rFonts w:eastAsia="Times New Roman" w:cs="Times New Roman"/>
          <w:szCs w:val="24"/>
        </w:rPr>
        <w:t>ρύθμισης</w:t>
      </w:r>
      <w:r>
        <w:rPr>
          <w:rFonts w:eastAsia="Times New Roman" w:cs="Times New Roman"/>
          <w:szCs w:val="24"/>
        </w:rPr>
        <w:t xml:space="preserve"> οφε</w:t>
      </w:r>
      <w:r>
        <w:rPr>
          <w:rFonts w:eastAsia="Times New Roman" w:cs="Times New Roman"/>
          <w:szCs w:val="24"/>
        </w:rPr>
        <w:t>ιλών επιχειρήσεων» και β)</w:t>
      </w:r>
      <w:r>
        <w:rPr>
          <w:rFonts w:eastAsia="Times New Roman" w:cs="Times New Roman"/>
          <w:szCs w:val="24"/>
        </w:rPr>
        <w:t xml:space="preserve"> </w:t>
      </w:r>
      <w:r>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6242BD9D" w14:textId="77777777" w:rsidR="000E4403" w:rsidRDefault="00E3488B">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6242BD9E" w14:textId="77777777" w:rsidR="000E4403" w:rsidRDefault="000E4403">
      <w:pPr>
        <w:spacing w:line="600" w:lineRule="auto"/>
        <w:ind w:firstLine="720"/>
        <w:jc w:val="both"/>
        <w:rPr>
          <w:rFonts w:eastAsia="Times New Roman" w:cs="Times New Roman"/>
          <w:szCs w:val="24"/>
        </w:rPr>
      </w:pPr>
    </w:p>
    <w:sectPr w:rsidR="000E44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ZOayHxnOJGJjFrHFJkr2Jen6sUQ=" w:salt="DK9vfW1VxbD4LtZvtcwi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03"/>
    <w:rsid w:val="000E4403"/>
    <w:rsid w:val="006642F9"/>
    <w:rsid w:val="00E348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B463"/>
  <w15:docId w15:val="{05BA5585-28ED-4744-AA32-E7599395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2C3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D2C3B"/>
    <w:rPr>
      <w:rFonts w:ascii="Segoe UI" w:hAnsi="Segoe UI" w:cs="Segoe UI"/>
      <w:sz w:val="18"/>
      <w:szCs w:val="18"/>
    </w:rPr>
  </w:style>
  <w:style w:type="paragraph" w:styleId="a4">
    <w:name w:val="Revision"/>
    <w:hidden/>
    <w:uiPriority w:val="99"/>
    <w:semiHidden/>
    <w:rsid w:val="00053A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439</MetadataID>
    <Session xmlns="641f345b-441b-4b81-9152-adc2e73ba5e1">Β´</Session>
    <Date xmlns="641f345b-441b-4b81-9152-adc2e73ba5e1">2017-04-26T21:00:00+00:00</Date>
    <Status xmlns="641f345b-441b-4b81-9152-adc2e73ba5e1">
      <Url>http://srv-sp1/praktika/Lists/Incoming_Metadata/EditForm.aspx?ID=439&amp;Source=/praktika/Recordings_Library/Forms/AllItems.aspx</Url>
      <Description>Δημοσιεύτηκε</Description>
    </Status>
    <Meeting xmlns="641f345b-441b-4b81-9152-adc2e73ba5e1">ΡΙΒ´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AB85A-2A9A-4BEB-8FF4-BD2EEE63C920}">
  <ds:schemaRefs>
    <ds:schemaRef ds:uri="http://www.w3.org/XML/1998/namespace"/>
    <ds:schemaRef ds:uri="http://schemas.microsoft.com/office/2006/metadata/properties"/>
    <ds:schemaRef ds:uri="641f345b-441b-4b81-9152-adc2e73ba5e1"/>
    <ds:schemaRef ds:uri="http://purl.org/dc/elements/1.1/"/>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44093AA9-5776-4E30-9FD5-8FDF034F4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291AF-48AF-49D2-80C9-5A6B55C1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95756</Words>
  <Characters>517084</Characters>
  <Application>Microsoft Office Word</Application>
  <DocSecurity>0</DocSecurity>
  <Lines>4309</Lines>
  <Paragraphs>1223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2017-05-04T09:55:00Z</dcterms:created>
  <dcterms:modified xsi:type="dcterms:W3CDTF">2017-05-04T09:55:00Z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