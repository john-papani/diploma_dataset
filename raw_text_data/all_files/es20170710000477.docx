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9CD289" w14:textId="77777777" w:rsidR="00DE56A6" w:rsidRPr="00DE56A6" w:rsidRDefault="00DE56A6" w:rsidP="00DE56A6">
      <w:pPr>
        <w:spacing w:after="0" w:line="360" w:lineRule="auto"/>
        <w:rPr>
          <w:ins w:id="0" w:author="Φλούδα Χριστίνα" w:date="2017-07-18T12:24:00Z"/>
          <w:rFonts w:eastAsia="Times New Roman"/>
          <w:szCs w:val="24"/>
          <w:lang w:eastAsia="en-US"/>
        </w:rPr>
      </w:pPr>
      <w:ins w:id="1" w:author="Φλούδα Χριστίνα" w:date="2017-07-18T12:24:00Z">
        <w:r w:rsidRPr="00DE56A6">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5045A3F7" w14:textId="77777777" w:rsidR="00DE56A6" w:rsidRPr="00DE56A6" w:rsidRDefault="00DE56A6" w:rsidP="00DE56A6">
      <w:pPr>
        <w:spacing w:after="0" w:line="360" w:lineRule="auto"/>
        <w:rPr>
          <w:ins w:id="2" w:author="Φλούδα Χριστίνα" w:date="2017-07-18T12:24:00Z"/>
          <w:rFonts w:eastAsia="Times New Roman"/>
          <w:szCs w:val="24"/>
          <w:lang w:eastAsia="en-US"/>
        </w:rPr>
      </w:pPr>
    </w:p>
    <w:p w14:paraId="1AB01E8A" w14:textId="77777777" w:rsidR="00DE56A6" w:rsidRPr="00DE56A6" w:rsidRDefault="00DE56A6" w:rsidP="00DE56A6">
      <w:pPr>
        <w:spacing w:after="0" w:line="360" w:lineRule="auto"/>
        <w:rPr>
          <w:ins w:id="3" w:author="Φλούδα Χριστίνα" w:date="2017-07-18T12:24:00Z"/>
          <w:rFonts w:eastAsia="Times New Roman"/>
          <w:szCs w:val="24"/>
          <w:lang w:eastAsia="en-US"/>
        </w:rPr>
      </w:pPr>
      <w:ins w:id="4" w:author="Φλούδα Χριστίνα" w:date="2017-07-18T12:24:00Z">
        <w:r w:rsidRPr="00DE56A6">
          <w:rPr>
            <w:rFonts w:eastAsia="Times New Roman"/>
            <w:szCs w:val="24"/>
            <w:lang w:eastAsia="en-US"/>
          </w:rPr>
          <w:t>ΠΙΝΑΚΑΣ ΠΕΡΙΕΧΟΜΕΝΩΝ</w:t>
        </w:r>
      </w:ins>
    </w:p>
    <w:p w14:paraId="71904582" w14:textId="77777777" w:rsidR="00DE56A6" w:rsidRPr="00DE56A6" w:rsidRDefault="00DE56A6" w:rsidP="00DE56A6">
      <w:pPr>
        <w:spacing w:after="0" w:line="360" w:lineRule="auto"/>
        <w:rPr>
          <w:ins w:id="5" w:author="Φλούδα Χριστίνα" w:date="2017-07-18T12:24:00Z"/>
          <w:rFonts w:eastAsia="Times New Roman"/>
          <w:szCs w:val="24"/>
          <w:lang w:eastAsia="en-US"/>
        </w:rPr>
      </w:pPr>
      <w:ins w:id="6" w:author="Φλούδα Χριστίνα" w:date="2017-07-18T12:24:00Z">
        <w:r w:rsidRPr="00DE56A6">
          <w:rPr>
            <w:rFonts w:eastAsia="Times New Roman"/>
            <w:szCs w:val="24"/>
            <w:lang w:eastAsia="en-US"/>
          </w:rPr>
          <w:t xml:space="preserve">ΙΖ΄ ΠΕΡΙΟΔΟΣ </w:t>
        </w:r>
      </w:ins>
    </w:p>
    <w:p w14:paraId="46C780F7" w14:textId="77777777" w:rsidR="00DE56A6" w:rsidRPr="00DE56A6" w:rsidRDefault="00DE56A6" w:rsidP="00DE56A6">
      <w:pPr>
        <w:spacing w:after="0" w:line="360" w:lineRule="auto"/>
        <w:rPr>
          <w:ins w:id="7" w:author="Φλούδα Χριστίνα" w:date="2017-07-18T12:24:00Z"/>
          <w:rFonts w:eastAsia="Times New Roman"/>
          <w:szCs w:val="24"/>
          <w:lang w:eastAsia="en-US"/>
        </w:rPr>
      </w:pPr>
      <w:ins w:id="8" w:author="Φλούδα Χριστίνα" w:date="2017-07-18T12:24:00Z">
        <w:r w:rsidRPr="00DE56A6">
          <w:rPr>
            <w:rFonts w:eastAsia="Times New Roman"/>
            <w:szCs w:val="24"/>
            <w:lang w:eastAsia="en-US"/>
          </w:rPr>
          <w:t>ΠΡΟΕΔΡΕΥΟΜΕΝΗΣ ΚΟΙΝΟΒΟΥΛΕΥΤΙΚΗΣ ΔΗΜΟΚΡΑΤΙΑΣ</w:t>
        </w:r>
      </w:ins>
    </w:p>
    <w:p w14:paraId="6EAB5D91" w14:textId="77777777" w:rsidR="00DE56A6" w:rsidRPr="00DE56A6" w:rsidRDefault="00DE56A6" w:rsidP="00DE56A6">
      <w:pPr>
        <w:spacing w:after="0" w:line="360" w:lineRule="auto"/>
        <w:rPr>
          <w:ins w:id="9" w:author="Φλούδα Χριστίνα" w:date="2017-07-18T12:24:00Z"/>
          <w:rFonts w:eastAsia="Times New Roman"/>
          <w:szCs w:val="24"/>
          <w:lang w:eastAsia="en-US"/>
        </w:rPr>
      </w:pPr>
      <w:ins w:id="10" w:author="Φλούδα Χριστίνα" w:date="2017-07-18T12:24:00Z">
        <w:r w:rsidRPr="00DE56A6">
          <w:rPr>
            <w:rFonts w:eastAsia="Times New Roman"/>
            <w:szCs w:val="24"/>
            <w:lang w:eastAsia="en-US"/>
          </w:rPr>
          <w:t>ΣΥΝΟΔΟΣ Β΄</w:t>
        </w:r>
      </w:ins>
    </w:p>
    <w:p w14:paraId="3F317BB6" w14:textId="77777777" w:rsidR="00DE56A6" w:rsidRPr="00DE56A6" w:rsidRDefault="00DE56A6" w:rsidP="00DE56A6">
      <w:pPr>
        <w:spacing w:after="0" w:line="360" w:lineRule="auto"/>
        <w:rPr>
          <w:ins w:id="11" w:author="Φλούδα Χριστίνα" w:date="2017-07-18T12:24:00Z"/>
          <w:rFonts w:eastAsia="Times New Roman"/>
          <w:szCs w:val="24"/>
          <w:lang w:eastAsia="en-US"/>
        </w:rPr>
      </w:pPr>
    </w:p>
    <w:p w14:paraId="6863CEA8" w14:textId="77777777" w:rsidR="00DE56A6" w:rsidRPr="00DE56A6" w:rsidRDefault="00DE56A6" w:rsidP="00DE56A6">
      <w:pPr>
        <w:spacing w:after="0" w:line="360" w:lineRule="auto"/>
        <w:rPr>
          <w:ins w:id="12" w:author="Φλούδα Χριστίνα" w:date="2017-07-18T12:24:00Z"/>
          <w:rFonts w:eastAsia="Times New Roman"/>
          <w:szCs w:val="24"/>
          <w:lang w:eastAsia="en-US"/>
        </w:rPr>
      </w:pPr>
      <w:ins w:id="13" w:author="Φλούδα Χριστίνα" w:date="2017-07-18T12:24:00Z">
        <w:r w:rsidRPr="00DE56A6">
          <w:rPr>
            <w:rFonts w:eastAsia="Times New Roman"/>
            <w:szCs w:val="24"/>
            <w:lang w:eastAsia="en-US"/>
          </w:rPr>
          <w:t>ΣΥΝΕΔΡΙΑΣΗ ΡΜΘ΄</w:t>
        </w:r>
      </w:ins>
    </w:p>
    <w:p w14:paraId="57FBDF31" w14:textId="77777777" w:rsidR="00DE56A6" w:rsidRPr="00DE56A6" w:rsidRDefault="00DE56A6" w:rsidP="00DE56A6">
      <w:pPr>
        <w:spacing w:after="0" w:line="360" w:lineRule="auto"/>
        <w:rPr>
          <w:ins w:id="14" w:author="Φλούδα Χριστίνα" w:date="2017-07-18T12:24:00Z"/>
          <w:rFonts w:eastAsia="Times New Roman"/>
          <w:szCs w:val="24"/>
          <w:lang w:eastAsia="en-US"/>
        </w:rPr>
      </w:pPr>
      <w:ins w:id="15" w:author="Φλούδα Χριστίνα" w:date="2017-07-18T12:24:00Z">
        <w:r w:rsidRPr="00DE56A6">
          <w:rPr>
            <w:rFonts w:eastAsia="Times New Roman"/>
            <w:szCs w:val="24"/>
            <w:lang w:eastAsia="en-US"/>
          </w:rPr>
          <w:t>Δευτέρα  10 Ιουλίου 2017</w:t>
        </w:r>
      </w:ins>
    </w:p>
    <w:p w14:paraId="74AE44AC" w14:textId="77777777" w:rsidR="00DE56A6" w:rsidRPr="00DE56A6" w:rsidRDefault="00DE56A6" w:rsidP="00DE56A6">
      <w:pPr>
        <w:spacing w:after="0" w:line="360" w:lineRule="auto"/>
        <w:rPr>
          <w:ins w:id="16" w:author="Φλούδα Χριστίνα" w:date="2017-07-18T12:24:00Z"/>
          <w:rFonts w:eastAsia="Times New Roman"/>
          <w:szCs w:val="24"/>
          <w:lang w:eastAsia="en-US"/>
        </w:rPr>
      </w:pPr>
    </w:p>
    <w:p w14:paraId="5C8D6D93" w14:textId="77777777" w:rsidR="00DE56A6" w:rsidRPr="00DE56A6" w:rsidRDefault="00DE56A6" w:rsidP="00DE56A6">
      <w:pPr>
        <w:spacing w:after="0" w:line="360" w:lineRule="auto"/>
        <w:rPr>
          <w:ins w:id="17" w:author="Φλούδα Χριστίνα" w:date="2017-07-18T12:24:00Z"/>
          <w:rFonts w:eastAsia="Times New Roman"/>
          <w:szCs w:val="24"/>
          <w:lang w:eastAsia="en-US"/>
        </w:rPr>
      </w:pPr>
      <w:ins w:id="18" w:author="Φλούδα Χριστίνα" w:date="2017-07-18T12:24:00Z">
        <w:r w:rsidRPr="00DE56A6">
          <w:rPr>
            <w:rFonts w:eastAsia="Times New Roman"/>
            <w:szCs w:val="24"/>
            <w:lang w:eastAsia="en-US"/>
          </w:rPr>
          <w:t>ΘΕΜΑΤΑ</w:t>
        </w:r>
      </w:ins>
    </w:p>
    <w:p w14:paraId="38B17A3E" w14:textId="77777777" w:rsidR="00DE56A6" w:rsidRPr="00DE56A6" w:rsidRDefault="00DE56A6" w:rsidP="00DE56A6">
      <w:pPr>
        <w:spacing w:after="0" w:line="360" w:lineRule="auto"/>
        <w:rPr>
          <w:ins w:id="19" w:author="Φλούδα Χριστίνα" w:date="2017-07-18T12:24:00Z"/>
          <w:rFonts w:eastAsia="Times New Roman"/>
          <w:szCs w:val="24"/>
          <w:lang w:eastAsia="en-US"/>
        </w:rPr>
      </w:pPr>
      <w:ins w:id="20" w:author="Φλούδα Χριστίνα" w:date="2017-07-18T12:24:00Z">
        <w:r w:rsidRPr="00DE56A6">
          <w:rPr>
            <w:rFonts w:eastAsia="Times New Roman"/>
            <w:szCs w:val="24"/>
            <w:lang w:eastAsia="en-US"/>
          </w:rPr>
          <w:t xml:space="preserve"> </w:t>
        </w:r>
        <w:r w:rsidRPr="00DE56A6">
          <w:rPr>
            <w:rFonts w:eastAsia="Times New Roman"/>
            <w:szCs w:val="24"/>
            <w:lang w:eastAsia="en-US"/>
          </w:rPr>
          <w:br/>
          <w:t xml:space="preserve">Α. ΕΙΔΙΚΑ ΘΕΜΑΤΑ </w:t>
        </w:r>
        <w:r w:rsidRPr="00DE56A6">
          <w:rPr>
            <w:rFonts w:eastAsia="Times New Roman"/>
            <w:szCs w:val="24"/>
            <w:lang w:eastAsia="en-US"/>
          </w:rPr>
          <w:br/>
          <w:t xml:space="preserve">1. Ανακοινώνεται επιστολή της κ. Θ. </w:t>
        </w:r>
        <w:proofErr w:type="spellStart"/>
        <w:r w:rsidRPr="00DE56A6">
          <w:rPr>
            <w:rFonts w:eastAsia="Times New Roman"/>
            <w:szCs w:val="24"/>
            <w:lang w:eastAsia="en-US"/>
          </w:rPr>
          <w:t>Μεγαλοοικονόμου</w:t>
        </w:r>
        <w:proofErr w:type="spellEnd"/>
        <w:r w:rsidRPr="00DE56A6">
          <w:rPr>
            <w:rFonts w:eastAsia="Times New Roman"/>
            <w:szCs w:val="24"/>
            <w:lang w:eastAsia="en-US"/>
          </w:rPr>
          <w:t xml:space="preserve"> προς τον Πρόεδρο της βουλής κ. Νικόλαο </w:t>
        </w:r>
        <w:proofErr w:type="spellStart"/>
        <w:r w:rsidRPr="00DE56A6">
          <w:rPr>
            <w:rFonts w:eastAsia="Times New Roman"/>
            <w:szCs w:val="24"/>
            <w:lang w:eastAsia="en-US"/>
          </w:rPr>
          <w:t>Βούτση</w:t>
        </w:r>
        <w:proofErr w:type="spellEnd"/>
        <w:r w:rsidRPr="00DE56A6">
          <w:rPr>
            <w:rFonts w:eastAsia="Times New Roman"/>
            <w:szCs w:val="24"/>
            <w:lang w:eastAsia="en-US"/>
          </w:rPr>
          <w:t xml:space="preserve">, με την οποία γνωστοποιεί ότι δεν ανήκει πλέον στην Κοινοβουλευτική Ομάδα της  Ένωσης Κεντρώων και παραμένει ανεξάρτητη Βουλευτής, σελ. </w:t>
        </w:r>
        <w:r w:rsidRPr="00DE56A6">
          <w:rPr>
            <w:rFonts w:eastAsia="Times New Roman"/>
            <w:szCs w:val="24"/>
            <w:lang w:eastAsia="en-US"/>
          </w:rPr>
          <w:br/>
          <w:t xml:space="preserve">2. Επί διαδικαστικού θέματος, σελ. </w:t>
        </w:r>
        <w:r w:rsidRPr="00DE56A6">
          <w:rPr>
            <w:rFonts w:eastAsia="Times New Roman"/>
            <w:szCs w:val="24"/>
            <w:lang w:eastAsia="en-US"/>
          </w:rPr>
          <w:br/>
          <w:t xml:space="preserve"> </w:t>
        </w:r>
        <w:r w:rsidRPr="00DE56A6">
          <w:rPr>
            <w:rFonts w:eastAsia="Times New Roman"/>
            <w:szCs w:val="24"/>
            <w:lang w:eastAsia="en-US"/>
          </w:rPr>
          <w:br/>
          <w:t xml:space="preserve">Β. ΚΟΙΝΟΒΟΥΛΕΥΤΙΚΟΣ ΕΛΕΓΧΟΣ </w:t>
        </w:r>
        <w:r w:rsidRPr="00DE56A6">
          <w:rPr>
            <w:rFonts w:eastAsia="Times New Roman"/>
            <w:szCs w:val="24"/>
            <w:lang w:eastAsia="en-US"/>
          </w:rPr>
          <w:br/>
          <w:t>Συζήτηση επικαίρων ερωτήσεων:</w:t>
        </w:r>
        <w:r w:rsidRPr="00DE56A6">
          <w:rPr>
            <w:rFonts w:eastAsia="Times New Roman"/>
            <w:szCs w:val="24"/>
            <w:lang w:eastAsia="en-US"/>
          </w:rPr>
          <w:br/>
          <w:t xml:space="preserve">   α) Προς τον Υπουργό Οικονομικών:</w:t>
        </w:r>
        <w:r w:rsidRPr="00DE56A6">
          <w:rPr>
            <w:rFonts w:eastAsia="Times New Roman"/>
            <w:szCs w:val="24"/>
            <w:lang w:eastAsia="en-US"/>
          </w:rPr>
          <w:br/>
          <w:t xml:space="preserve">       i. με θέμα «Πρώην Στρατόπεδο «</w:t>
        </w:r>
        <w:proofErr w:type="spellStart"/>
        <w:r w:rsidRPr="00DE56A6">
          <w:rPr>
            <w:rFonts w:eastAsia="Times New Roman"/>
            <w:szCs w:val="24"/>
            <w:lang w:eastAsia="en-US"/>
          </w:rPr>
          <w:t>Κόδρα</w:t>
        </w:r>
        <w:proofErr w:type="spellEnd"/>
        <w:r w:rsidRPr="00DE56A6">
          <w:rPr>
            <w:rFonts w:eastAsia="Times New Roman"/>
            <w:szCs w:val="24"/>
            <w:lang w:eastAsia="en-US"/>
          </w:rPr>
          <w:t xml:space="preserve">»: Ανάδειξη της περιοχής σε </w:t>
        </w:r>
        <w:proofErr w:type="spellStart"/>
        <w:r w:rsidRPr="00DE56A6">
          <w:rPr>
            <w:rFonts w:eastAsia="Times New Roman"/>
            <w:szCs w:val="24"/>
            <w:lang w:eastAsia="en-US"/>
          </w:rPr>
          <w:t>υπερτοπικό</w:t>
        </w:r>
        <w:proofErr w:type="spellEnd"/>
        <w:r w:rsidRPr="00DE56A6">
          <w:rPr>
            <w:rFonts w:eastAsia="Times New Roman"/>
            <w:szCs w:val="24"/>
            <w:lang w:eastAsia="en-US"/>
          </w:rPr>
          <w:t xml:space="preserve"> πάρκο», σελ. </w:t>
        </w:r>
        <w:r w:rsidRPr="00DE56A6">
          <w:rPr>
            <w:rFonts w:eastAsia="Times New Roman"/>
            <w:szCs w:val="24"/>
            <w:lang w:eastAsia="en-US"/>
          </w:rPr>
          <w:br/>
          <w:t xml:space="preserve">       </w:t>
        </w:r>
        <w:proofErr w:type="spellStart"/>
        <w:r w:rsidRPr="00DE56A6">
          <w:rPr>
            <w:rFonts w:eastAsia="Times New Roman"/>
            <w:szCs w:val="24"/>
            <w:lang w:eastAsia="en-US"/>
          </w:rPr>
          <w:t>ii</w:t>
        </w:r>
        <w:proofErr w:type="spellEnd"/>
        <w:r w:rsidRPr="00DE56A6">
          <w:rPr>
            <w:rFonts w:eastAsia="Times New Roman"/>
            <w:szCs w:val="24"/>
            <w:lang w:eastAsia="en-US"/>
          </w:rPr>
          <w:t xml:space="preserve">. με θέμα «Σημασία της Απόφασης του </w:t>
        </w:r>
        <w:proofErr w:type="spellStart"/>
        <w:r w:rsidRPr="00DE56A6">
          <w:rPr>
            <w:rFonts w:eastAsia="Times New Roman"/>
            <w:szCs w:val="24"/>
            <w:lang w:eastAsia="en-US"/>
          </w:rPr>
          <w:t>ΣτΕ</w:t>
        </w:r>
        <w:proofErr w:type="spellEnd"/>
        <w:r w:rsidRPr="00DE56A6">
          <w:rPr>
            <w:rFonts w:eastAsia="Times New Roman"/>
            <w:szCs w:val="24"/>
            <w:lang w:eastAsia="en-US"/>
          </w:rPr>
          <w:t xml:space="preserve"> περί Αντισυνταγματικότητας των Παρατάσεων Παραγραφής στους Φορολογικούς Ελέγχους», σελ. </w:t>
        </w:r>
        <w:r w:rsidRPr="00DE56A6">
          <w:rPr>
            <w:rFonts w:eastAsia="Times New Roman"/>
            <w:szCs w:val="24"/>
            <w:lang w:eastAsia="en-US"/>
          </w:rPr>
          <w:br/>
          <w:t xml:space="preserve">   β) Προς τον Υπουργό Υγείας, σχετικά με τη λειτουργία Κέντρου Υγείας Αστικού Τύπου στα Χανιά, σελ. </w:t>
        </w:r>
        <w:r w:rsidRPr="00DE56A6">
          <w:rPr>
            <w:rFonts w:eastAsia="Times New Roman"/>
            <w:szCs w:val="24"/>
            <w:lang w:eastAsia="en-US"/>
          </w:rPr>
          <w:br/>
        </w:r>
      </w:ins>
    </w:p>
    <w:p w14:paraId="0BAB6E33" w14:textId="77777777" w:rsidR="00DE56A6" w:rsidRPr="00DE56A6" w:rsidRDefault="00DE56A6" w:rsidP="00DE56A6">
      <w:pPr>
        <w:spacing w:after="0" w:line="360" w:lineRule="auto"/>
        <w:rPr>
          <w:ins w:id="21" w:author="Φλούδα Χριστίνα" w:date="2017-07-18T12:24:00Z"/>
          <w:rFonts w:eastAsia="Times New Roman"/>
          <w:szCs w:val="24"/>
          <w:lang w:eastAsia="en-US"/>
        </w:rPr>
      </w:pPr>
    </w:p>
    <w:p w14:paraId="4AAF4D8E" w14:textId="77777777" w:rsidR="00DE56A6" w:rsidRPr="00DE56A6" w:rsidRDefault="00DE56A6" w:rsidP="00DE56A6">
      <w:pPr>
        <w:spacing w:after="0" w:line="360" w:lineRule="auto"/>
        <w:rPr>
          <w:ins w:id="22" w:author="Φλούδα Χριστίνα" w:date="2017-07-18T12:24:00Z"/>
          <w:rFonts w:eastAsia="Times New Roman"/>
          <w:szCs w:val="24"/>
          <w:lang w:eastAsia="en-US"/>
        </w:rPr>
      </w:pPr>
      <w:ins w:id="23" w:author="Φλούδα Χριστίνα" w:date="2017-07-18T12:24:00Z">
        <w:r w:rsidRPr="00DE56A6">
          <w:rPr>
            <w:rFonts w:eastAsia="Times New Roman"/>
            <w:szCs w:val="24"/>
            <w:lang w:eastAsia="en-US"/>
          </w:rPr>
          <w:t>ΠΡΕΟΔΡΕΥΟΝΤΕΣ</w:t>
        </w:r>
      </w:ins>
    </w:p>
    <w:p w14:paraId="423F0ED0" w14:textId="77777777" w:rsidR="00DE56A6" w:rsidRPr="00DE56A6" w:rsidRDefault="00DE56A6" w:rsidP="00DE56A6">
      <w:pPr>
        <w:spacing w:after="0" w:line="360" w:lineRule="auto"/>
        <w:rPr>
          <w:ins w:id="24" w:author="Φλούδα Χριστίνα" w:date="2017-07-18T12:24:00Z"/>
          <w:rFonts w:eastAsia="Times New Roman"/>
          <w:szCs w:val="24"/>
          <w:lang w:eastAsia="en-US"/>
        </w:rPr>
      </w:pPr>
      <w:ins w:id="25" w:author="Φλούδα Χριστίνα" w:date="2017-07-18T12:24:00Z">
        <w:r w:rsidRPr="00DE56A6">
          <w:rPr>
            <w:rFonts w:eastAsia="Times New Roman"/>
            <w:szCs w:val="24"/>
            <w:lang w:eastAsia="en-US"/>
          </w:rPr>
          <w:t>ΛΑΜΠΡΟΥΛΗΣ Γ. , σελ.</w:t>
        </w:r>
        <w:r w:rsidRPr="00DE56A6">
          <w:rPr>
            <w:rFonts w:eastAsia="Times New Roman"/>
            <w:szCs w:val="24"/>
            <w:lang w:eastAsia="en-US"/>
          </w:rPr>
          <w:br/>
        </w:r>
      </w:ins>
    </w:p>
    <w:p w14:paraId="08280D52" w14:textId="77777777" w:rsidR="00DE56A6" w:rsidRPr="00DE56A6" w:rsidRDefault="00DE56A6" w:rsidP="00DE56A6">
      <w:pPr>
        <w:spacing w:after="0" w:line="360" w:lineRule="auto"/>
        <w:rPr>
          <w:ins w:id="26" w:author="Φλούδα Χριστίνα" w:date="2017-07-18T12:24:00Z"/>
          <w:rFonts w:eastAsia="Times New Roman"/>
          <w:szCs w:val="24"/>
          <w:lang w:eastAsia="en-US"/>
        </w:rPr>
      </w:pPr>
    </w:p>
    <w:p w14:paraId="0393A868" w14:textId="77777777" w:rsidR="00DE56A6" w:rsidRPr="00DE56A6" w:rsidRDefault="00DE56A6" w:rsidP="00DE56A6">
      <w:pPr>
        <w:spacing w:after="0" w:line="360" w:lineRule="auto"/>
        <w:rPr>
          <w:ins w:id="27" w:author="Φλούδα Χριστίνα" w:date="2017-07-18T12:24:00Z"/>
          <w:rFonts w:eastAsia="Times New Roman"/>
          <w:szCs w:val="24"/>
          <w:lang w:eastAsia="en-US"/>
        </w:rPr>
      </w:pPr>
      <w:ins w:id="28" w:author="Φλούδα Χριστίνα" w:date="2017-07-18T12:24:00Z">
        <w:r w:rsidRPr="00DE56A6">
          <w:rPr>
            <w:rFonts w:eastAsia="Times New Roman"/>
            <w:szCs w:val="24"/>
            <w:lang w:eastAsia="en-US"/>
          </w:rPr>
          <w:t>ΟΜΙΛΗΤΕΣ</w:t>
        </w:r>
      </w:ins>
    </w:p>
    <w:p w14:paraId="4A1242E3" w14:textId="52B0584D" w:rsidR="00DE56A6" w:rsidRDefault="00DE56A6" w:rsidP="00DE56A6">
      <w:pPr>
        <w:spacing w:line="600" w:lineRule="auto"/>
        <w:ind w:firstLine="720"/>
        <w:jc w:val="both"/>
        <w:rPr>
          <w:ins w:id="29" w:author="Φλούδα Χριστίνα" w:date="2017-07-18T12:24:00Z"/>
          <w:rFonts w:eastAsia="Times New Roman"/>
          <w:szCs w:val="24"/>
        </w:rPr>
        <w:pPrChange w:id="30" w:author="Φλούδα Χριστίνα" w:date="2017-07-18T12:24:00Z">
          <w:pPr>
            <w:spacing w:line="600" w:lineRule="auto"/>
            <w:ind w:firstLine="720"/>
            <w:jc w:val="center"/>
          </w:pPr>
        </w:pPrChange>
      </w:pPr>
      <w:ins w:id="31" w:author="Φλούδα Χριστίνα" w:date="2017-07-18T12:24:00Z">
        <w:r w:rsidRPr="00DE56A6">
          <w:rPr>
            <w:rFonts w:eastAsia="Times New Roman"/>
            <w:szCs w:val="24"/>
            <w:lang w:eastAsia="en-US"/>
          </w:rPr>
          <w:br/>
          <w:t>Α. Επί διαδικαστικού θέματος:</w:t>
        </w:r>
        <w:r w:rsidRPr="00DE56A6">
          <w:rPr>
            <w:rFonts w:eastAsia="Times New Roman"/>
            <w:szCs w:val="24"/>
            <w:lang w:eastAsia="en-US"/>
          </w:rPr>
          <w:br/>
          <w:t>ΛΑΜΠΡΟΥΛΗΣ Γ. , σελ.</w:t>
        </w:r>
        <w:r w:rsidRPr="00DE56A6">
          <w:rPr>
            <w:rFonts w:eastAsia="Times New Roman"/>
            <w:szCs w:val="24"/>
            <w:lang w:eastAsia="en-US"/>
          </w:rPr>
          <w:br/>
        </w:r>
        <w:r w:rsidRPr="00DE56A6">
          <w:rPr>
            <w:rFonts w:eastAsia="Times New Roman"/>
            <w:szCs w:val="24"/>
            <w:lang w:eastAsia="en-US"/>
          </w:rPr>
          <w:br/>
          <w:t>Β. Επί των επικαίρων ερωτήσεων:</w:t>
        </w:r>
        <w:r w:rsidRPr="00DE56A6">
          <w:rPr>
            <w:rFonts w:eastAsia="Times New Roman"/>
            <w:szCs w:val="24"/>
            <w:lang w:eastAsia="en-US"/>
          </w:rPr>
          <w:br/>
          <w:t>ΘΕΟΧΑΡΗΣ Θ. , σελ.</w:t>
        </w:r>
        <w:r w:rsidRPr="00DE56A6">
          <w:rPr>
            <w:rFonts w:eastAsia="Times New Roman"/>
            <w:szCs w:val="24"/>
            <w:lang w:eastAsia="en-US"/>
          </w:rPr>
          <w:br/>
          <w:t>ΚΕΓΚΕΡΟΓΛΟΥ Β. , σελ.</w:t>
        </w:r>
        <w:r w:rsidRPr="00DE56A6">
          <w:rPr>
            <w:rFonts w:eastAsia="Times New Roman"/>
            <w:szCs w:val="24"/>
            <w:lang w:eastAsia="en-US"/>
          </w:rPr>
          <w:br/>
          <w:t>ΞΑΝΘΟΣ Α. , σελ.</w:t>
        </w:r>
        <w:r w:rsidRPr="00DE56A6">
          <w:rPr>
            <w:rFonts w:eastAsia="Times New Roman"/>
            <w:szCs w:val="24"/>
            <w:lang w:eastAsia="en-US"/>
          </w:rPr>
          <w:br/>
          <w:t>ΠΑΠΑΝΑΤΣΙΟΥ Α. , σελ.</w:t>
        </w:r>
        <w:r w:rsidRPr="00DE56A6">
          <w:rPr>
            <w:rFonts w:eastAsia="Times New Roman"/>
            <w:szCs w:val="24"/>
            <w:lang w:eastAsia="en-US"/>
          </w:rPr>
          <w:br/>
          <w:t>ΤΡΙΑΝΤΑΦΥΛΛΙΔΗΣ Α. , σελ.</w:t>
        </w:r>
        <w:r w:rsidRPr="00DE56A6">
          <w:rPr>
            <w:rFonts w:eastAsia="Times New Roman"/>
            <w:szCs w:val="24"/>
            <w:lang w:eastAsia="en-US"/>
          </w:rPr>
          <w:br/>
        </w:r>
        <w:bookmarkStart w:id="32" w:name="_GoBack"/>
        <w:bookmarkEnd w:id="32"/>
      </w:ins>
    </w:p>
    <w:p w14:paraId="5CC58DF9" w14:textId="77777777" w:rsidR="00E450FB" w:rsidRDefault="00DE56A6">
      <w:pPr>
        <w:spacing w:line="600" w:lineRule="auto"/>
        <w:ind w:firstLine="720"/>
        <w:jc w:val="center"/>
        <w:rPr>
          <w:rFonts w:eastAsia="Times New Roman"/>
          <w:szCs w:val="24"/>
        </w:rPr>
      </w:pPr>
      <w:r>
        <w:rPr>
          <w:rFonts w:eastAsia="Times New Roman"/>
          <w:szCs w:val="24"/>
        </w:rPr>
        <w:t>ΠΡΑΚΤΙΚΑ ΒΟΥΛΗΣ</w:t>
      </w:r>
    </w:p>
    <w:p w14:paraId="5CC58DFA" w14:textId="77777777" w:rsidR="00E450FB" w:rsidRDefault="00DE56A6">
      <w:pPr>
        <w:spacing w:line="600" w:lineRule="auto"/>
        <w:ind w:firstLine="720"/>
        <w:jc w:val="center"/>
        <w:rPr>
          <w:rFonts w:eastAsia="Times New Roman"/>
          <w:szCs w:val="24"/>
        </w:rPr>
      </w:pPr>
      <w:r>
        <w:rPr>
          <w:rFonts w:eastAsia="Times New Roman"/>
          <w:szCs w:val="24"/>
        </w:rPr>
        <w:t xml:space="preserve">ΙΖ΄ ΠΕΡΙΟΔΟΣ </w:t>
      </w:r>
    </w:p>
    <w:p w14:paraId="5CC58DFB" w14:textId="77777777" w:rsidR="00E450FB" w:rsidRDefault="00DE56A6">
      <w:pPr>
        <w:spacing w:line="600" w:lineRule="auto"/>
        <w:ind w:firstLine="720"/>
        <w:jc w:val="center"/>
        <w:rPr>
          <w:rFonts w:eastAsia="Times New Roman"/>
          <w:szCs w:val="24"/>
        </w:rPr>
      </w:pPr>
      <w:r>
        <w:rPr>
          <w:rFonts w:eastAsia="Times New Roman"/>
          <w:szCs w:val="24"/>
        </w:rPr>
        <w:t>ΠΡΟΕΔΡΕΥΟΜΕΝΗΣ ΚΟΙΝΟΒΟΥΛΕΥΤΙΚΗΣ ΔΗΜΟΚΡΑΤΙΑΣ</w:t>
      </w:r>
    </w:p>
    <w:p w14:paraId="5CC58DFC" w14:textId="77777777" w:rsidR="00E450FB" w:rsidRDefault="00DE56A6">
      <w:pPr>
        <w:spacing w:line="600" w:lineRule="auto"/>
        <w:ind w:firstLine="720"/>
        <w:jc w:val="center"/>
        <w:rPr>
          <w:rFonts w:eastAsia="Times New Roman"/>
          <w:szCs w:val="24"/>
        </w:rPr>
      </w:pPr>
      <w:r>
        <w:rPr>
          <w:rFonts w:eastAsia="Times New Roman"/>
          <w:szCs w:val="24"/>
        </w:rPr>
        <w:t>ΣΥΝΟΔΟΣ Β΄</w:t>
      </w:r>
    </w:p>
    <w:p w14:paraId="5CC58DFD" w14:textId="77777777" w:rsidR="00E450FB" w:rsidRDefault="00DE56A6">
      <w:pPr>
        <w:spacing w:line="600" w:lineRule="auto"/>
        <w:ind w:firstLine="720"/>
        <w:jc w:val="center"/>
        <w:rPr>
          <w:rFonts w:eastAsia="Times New Roman"/>
          <w:szCs w:val="24"/>
        </w:rPr>
      </w:pPr>
      <w:r>
        <w:rPr>
          <w:rFonts w:eastAsia="Times New Roman"/>
          <w:szCs w:val="24"/>
        </w:rPr>
        <w:t>ΣΥΝΕΔΡΙΑΣΗ ΡΜΘ΄</w:t>
      </w:r>
    </w:p>
    <w:p w14:paraId="5CC58DFE" w14:textId="77777777" w:rsidR="00E450FB" w:rsidRDefault="00DE56A6">
      <w:pPr>
        <w:spacing w:line="600" w:lineRule="auto"/>
        <w:ind w:firstLine="720"/>
        <w:jc w:val="center"/>
        <w:rPr>
          <w:rFonts w:eastAsia="Times New Roman"/>
          <w:szCs w:val="24"/>
        </w:rPr>
      </w:pPr>
      <w:r>
        <w:rPr>
          <w:rFonts w:eastAsia="Times New Roman"/>
          <w:szCs w:val="24"/>
        </w:rPr>
        <w:t>Δευτέρα 10 Ιουλίου 2017</w:t>
      </w:r>
    </w:p>
    <w:p w14:paraId="5CC58DFF" w14:textId="77777777" w:rsidR="00E450FB" w:rsidRDefault="00DE56A6">
      <w:pPr>
        <w:spacing w:line="600" w:lineRule="auto"/>
        <w:ind w:firstLine="720"/>
        <w:jc w:val="both"/>
        <w:rPr>
          <w:rFonts w:eastAsia="Times New Roman"/>
          <w:szCs w:val="24"/>
        </w:rPr>
      </w:pPr>
      <w:r>
        <w:rPr>
          <w:rFonts w:eastAsia="Times New Roman"/>
          <w:szCs w:val="24"/>
        </w:rPr>
        <w:t>Αθήνα, σήμερα στις 10 Ιουλίου 2017, ημέρα Δευτέρα και ώρα 18.00΄</w:t>
      </w:r>
      <w:r>
        <w:rPr>
          <w:rFonts w:eastAsia="Times New Roman"/>
          <w:szCs w:val="24"/>
        </w:rPr>
        <w:t>,</w:t>
      </w:r>
      <w:r>
        <w:rPr>
          <w:rFonts w:eastAsia="Times New Roman"/>
          <w:szCs w:val="24"/>
        </w:rPr>
        <w:t xml:space="preserve"> συνήλθε στην Αίθουσα των συνεδριάσεων του Βουλευτηρίου η Βουλή σε ολομέλεια για να συνεδριάσει υπό την προεδρία του ΣΤ</w:t>
      </w:r>
      <w:r>
        <w:rPr>
          <w:rFonts w:eastAsia="Times New Roman"/>
          <w:szCs w:val="24"/>
        </w:rPr>
        <w:t>΄</w:t>
      </w:r>
      <w:r>
        <w:rPr>
          <w:rFonts w:eastAsia="Times New Roman"/>
          <w:szCs w:val="24"/>
        </w:rPr>
        <w:t xml:space="preserve"> Αντιπροέδρου αυτής κ. </w:t>
      </w:r>
      <w:r w:rsidRPr="005F0A35">
        <w:rPr>
          <w:rFonts w:eastAsia="Times New Roman"/>
          <w:b/>
          <w:szCs w:val="24"/>
        </w:rPr>
        <w:t>ΓΕΩΡΓΙΟΥ ΛΑΜΠΡΟΥΛΗ</w:t>
      </w:r>
      <w:r>
        <w:rPr>
          <w:rFonts w:eastAsia="Times New Roman"/>
          <w:szCs w:val="24"/>
        </w:rPr>
        <w:t>.</w:t>
      </w:r>
    </w:p>
    <w:p w14:paraId="5CC58E00" w14:textId="77777777" w:rsidR="00E450FB" w:rsidRDefault="00DE56A6">
      <w:pPr>
        <w:spacing w:line="600" w:lineRule="auto"/>
        <w:ind w:firstLine="720"/>
        <w:jc w:val="both"/>
        <w:rPr>
          <w:rFonts w:eastAsia="Times New Roman"/>
          <w:szCs w:val="24"/>
        </w:rPr>
      </w:pPr>
      <w:r>
        <w:rPr>
          <w:rFonts w:eastAsia="Times New Roman"/>
          <w:b/>
          <w:bCs/>
          <w:szCs w:val="24"/>
        </w:rPr>
        <w:t xml:space="preserve">ΠΡΟΕΔΡΕΥΩΝ (Γεώργιος </w:t>
      </w:r>
      <w:proofErr w:type="spellStart"/>
      <w:r>
        <w:rPr>
          <w:rFonts w:eastAsia="Times New Roman"/>
          <w:b/>
          <w:bCs/>
          <w:szCs w:val="24"/>
        </w:rPr>
        <w:t>Λαμπρούλης</w:t>
      </w:r>
      <w:proofErr w:type="spellEnd"/>
      <w:r>
        <w:rPr>
          <w:rFonts w:eastAsia="Times New Roman"/>
          <w:b/>
          <w:bCs/>
          <w:szCs w:val="24"/>
        </w:rPr>
        <w:t xml:space="preserve">): </w:t>
      </w:r>
      <w:r>
        <w:rPr>
          <w:rFonts w:eastAsia="Times New Roman"/>
          <w:szCs w:val="24"/>
        </w:rPr>
        <w:t>Κυρίες και κύριοι συνάδελφοι, αρχίζει η συνεδρίαση.</w:t>
      </w:r>
    </w:p>
    <w:p w14:paraId="5CC58E01" w14:textId="77777777" w:rsidR="00E450FB" w:rsidRDefault="00DE56A6">
      <w:pPr>
        <w:spacing w:line="600" w:lineRule="auto"/>
        <w:ind w:firstLine="720"/>
        <w:jc w:val="both"/>
        <w:rPr>
          <w:rFonts w:eastAsia="Times New Roman"/>
          <w:szCs w:val="24"/>
        </w:rPr>
      </w:pPr>
      <w:r>
        <w:rPr>
          <w:rFonts w:eastAsia="Times New Roman"/>
          <w:szCs w:val="24"/>
        </w:rPr>
        <w:t>Εισερχό</w:t>
      </w:r>
      <w:r>
        <w:rPr>
          <w:rFonts w:eastAsia="Times New Roman"/>
          <w:szCs w:val="24"/>
        </w:rPr>
        <w:t>μαστε στη συζήτηση των</w:t>
      </w:r>
    </w:p>
    <w:p w14:paraId="5CC58E02" w14:textId="77777777" w:rsidR="00E450FB" w:rsidRDefault="00DE56A6">
      <w:pPr>
        <w:spacing w:line="600" w:lineRule="auto"/>
        <w:ind w:firstLine="720"/>
        <w:jc w:val="center"/>
        <w:rPr>
          <w:rFonts w:eastAsia="Times New Roman"/>
          <w:b/>
          <w:szCs w:val="24"/>
        </w:rPr>
      </w:pPr>
      <w:r>
        <w:rPr>
          <w:rFonts w:eastAsia="Times New Roman"/>
          <w:b/>
          <w:szCs w:val="24"/>
        </w:rPr>
        <w:t>ΕΠΙΚΑΙΡΩΝ ΕΡΩΤΗΣΕΩΝ</w:t>
      </w:r>
    </w:p>
    <w:p w14:paraId="5CC58E03" w14:textId="77777777" w:rsidR="00E450FB" w:rsidRDefault="00DE56A6">
      <w:pPr>
        <w:spacing w:line="600" w:lineRule="auto"/>
        <w:ind w:firstLine="720"/>
        <w:jc w:val="both"/>
        <w:rPr>
          <w:rFonts w:eastAsia="Times New Roman"/>
          <w:szCs w:val="24"/>
        </w:rPr>
      </w:pPr>
      <w:r>
        <w:rPr>
          <w:rFonts w:eastAsia="Times New Roman"/>
          <w:szCs w:val="24"/>
        </w:rPr>
        <w:t xml:space="preserve">Θα συζητηθεί η πρώτη με αριθμό 1125/4-7-2017 επίκαιρη ερώτηση πρώτου κύκλου του Βουλευτή Α’ Θεσσαλονίκης του </w:t>
      </w:r>
      <w:r>
        <w:rPr>
          <w:rFonts w:eastAsia="Times New Roman"/>
          <w:szCs w:val="24"/>
        </w:rPr>
        <w:lastRenderedPageBreak/>
        <w:t>Συνασπισμού Ριζοσπαστικής Αριστεράς κ. Αλέξανδρου Τριανταφυλλίδη προς τον Υπουργό Οικονομικών, με θέμα «</w:t>
      </w:r>
      <w:r>
        <w:rPr>
          <w:rFonts w:eastAsia="Times New Roman"/>
          <w:szCs w:val="24"/>
        </w:rPr>
        <w:t>Πρώην Στρατόπεδο «</w:t>
      </w:r>
      <w:proofErr w:type="spellStart"/>
      <w:r>
        <w:rPr>
          <w:rFonts w:eastAsia="Times New Roman"/>
          <w:szCs w:val="24"/>
        </w:rPr>
        <w:t>Κόδρα</w:t>
      </w:r>
      <w:proofErr w:type="spellEnd"/>
      <w:r>
        <w:rPr>
          <w:rFonts w:eastAsia="Times New Roman"/>
          <w:szCs w:val="24"/>
        </w:rPr>
        <w:t xml:space="preserve">»: Ανάδειξη της περιοχής σε </w:t>
      </w:r>
      <w:proofErr w:type="spellStart"/>
      <w:r>
        <w:rPr>
          <w:rFonts w:eastAsia="Times New Roman"/>
          <w:szCs w:val="24"/>
        </w:rPr>
        <w:t>υπερτοπικό</w:t>
      </w:r>
      <w:proofErr w:type="spellEnd"/>
      <w:r>
        <w:rPr>
          <w:rFonts w:eastAsia="Times New Roman"/>
          <w:szCs w:val="24"/>
        </w:rPr>
        <w:t xml:space="preserve"> πάρκο».</w:t>
      </w:r>
    </w:p>
    <w:p w14:paraId="5CC58E04" w14:textId="77777777" w:rsidR="00E450FB" w:rsidRDefault="00DE56A6">
      <w:pPr>
        <w:spacing w:line="600" w:lineRule="auto"/>
        <w:ind w:firstLine="720"/>
        <w:jc w:val="both"/>
        <w:rPr>
          <w:rFonts w:eastAsia="Times New Roman"/>
          <w:szCs w:val="24"/>
        </w:rPr>
      </w:pPr>
      <w:r>
        <w:rPr>
          <w:rFonts w:eastAsia="Times New Roman"/>
          <w:szCs w:val="24"/>
        </w:rPr>
        <w:t xml:space="preserve">Θα απαντήσει η Υφυπουργός Οικονομικών κ. Αικατερίνη </w:t>
      </w:r>
      <w:proofErr w:type="spellStart"/>
      <w:r>
        <w:rPr>
          <w:rFonts w:eastAsia="Times New Roman"/>
          <w:szCs w:val="24"/>
        </w:rPr>
        <w:t>Παπανάτσιου</w:t>
      </w:r>
      <w:proofErr w:type="spellEnd"/>
      <w:r>
        <w:rPr>
          <w:rFonts w:eastAsia="Times New Roman"/>
          <w:szCs w:val="24"/>
        </w:rPr>
        <w:t>.</w:t>
      </w:r>
    </w:p>
    <w:p w14:paraId="5CC58E05" w14:textId="77777777" w:rsidR="00E450FB" w:rsidRDefault="00DE56A6">
      <w:pPr>
        <w:spacing w:line="600" w:lineRule="auto"/>
        <w:ind w:firstLine="720"/>
        <w:jc w:val="both"/>
        <w:rPr>
          <w:rFonts w:eastAsia="Times New Roman"/>
          <w:szCs w:val="24"/>
        </w:rPr>
      </w:pPr>
      <w:r>
        <w:rPr>
          <w:rFonts w:eastAsia="Times New Roman"/>
          <w:szCs w:val="24"/>
        </w:rPr>
        <w:t>Κύριε Τριανταφυλλίδη, έχετε τον λόγο.</w:t>
      </w:r>
    </w:p>
    <w:p w14:paraId="5CC58E06" w14:textId="77777777" w:rsidR="00E450FB" w:rsidRDefault="00DE56A6">
      <w:pPr>
        <w:spacing w:line="600" w:lineRule="auto"/>
        <w:ind w:firstLine="720"/>
        <w:jc w:val="both"/>
        <w:rPr>
          <w:rFonts w:eastAsia="Times New Roman"/>
          <w:szCs w:val="24"/>
        </w:rPr>
      </w:pPr>
      <w:r>
        <w:rPr>
          <w:rFonts w:eastAsia="Times New Roman"/>
          <w:b/>
          <w:szCs w:val="24"/>
        </w:rPr>
        <w:t xml:space="preserve">ΑΛΕΞΑΝΔΡΟΣ ΤΡΙΑΝΤΑΦΥΛΛΙΔΗΣ: </w:t>
      </w:r>
      <w:r>
        <w:rPr>
          <w:rFonts w:eastAsia="Times New Roman"/>
          <w:szCs w:val="24"/>
        </w:rPr>
        <w:t>Κύριε Πρόεδρε, κυρία Υφυπουργέ, σας ευχαριστώ.</w:t>
      </w:r>
    </w:p>
    <w:p w14:paraId="5CC58E07" w14:textId="77777777" w:rsidR="00E450FB" w:rsidRDefault="00DE56A6">
      <w:pPr>
        <w:spacing w:line="600" w:lineRule="auto"/>
        <w:ind w:firstLine="720"/>
        <w:jc w:val="both"/>
        <w:rPr>
          <w:rFonts w:eastAsia="Times New Roman"/>
          <w:szCs w:val="24"/>
        </w:rPr>
      </w:pPr>
      <w:r>
        <w:rPr>
          <w:rFonts w:eastAsia="Times New Roman"/>
          <w:szCs w:val="24"/>
        </w:rPr>
        <w:t>Το αίτημ</w:t>
      </w:r>
      <w:r>
        <w:rPr>
          <w:rFonts w:eastAsia="Times New Roman"/>
          <w:szCs w:val="24"/>
        </w:rPr>
        <w:t>α, που διατυπώνεται</w:t>
      </w:r>
      <w:r w:rsidRPr="00E16C5E">
        <w:rPr>
          <w:rFonts w:eastAsia="Times New Roman"/>
          <w:szCs w:val="24"/>
        </w:rPr>
        <w:t>,</w:t>
      </w:r>
      <w:r>
        <w:rPr>
          <w:rFonts w:eastAsia="Times New Roman"/>
          <w:szCs w:val="24"/>
        </w:rPr>
        <w:t xml:space="preserve"> εμμέσως πλην σαφώς, δεν είναι προσωπικό. Είναι ένα συλλογικό αίτημα των πολιτών της Ανατολικής Θεσσαλονίκης και ειδικότερα του Δήμου Καλαμαριά γι’ αυτόν τον </w:t>
      </w:r>
      <w:proofErr w:type="spellStart"/>
      <w:r>
        <w:rPr>
          <w:rFonts w:eastAsia="Times New Roman"/>
          <w:szCs w:val="24"/>
        </w:rPr>
        <w:t>υπερτοπικό</w:t>
      </w:r>
      <w:proofErr w:type="spellEnd"/>
      <w:r>
        <w:rPr>
          <w:rFonts w:eastAsia="Times New Roman"/>
          <w:szCs w:val="24"/>
        </w:rPr>
        <w:t xml:space="preserve"> πόλο αναψυχής, ψυχαγωγίας και πολιτισμού</w:t>
      </w:r>
      <w:r w:rsidRPr="00E16C5E">
        <w:rPr>
          <w:rFonts w:eastAsia="Times New Roman"/>
          <w:szCs w:val="24"/>
        </w:rPr>
        <w:t>,</w:t>
      </w:r>
      <w:r>
        <w:rPr>
          <w:rFonts w:eastAsia="Times New Roman"/>
          <w:szCs w:val="24"/>
        </w:rPr>
        <w:t xml:space="preserve"> που σήμερα ρημάζει, και γ</w:t>
      </w:r>
      <w:r>
        <w:rPr>
          <w:rFonts w:eastAsia="Times New Roman"/>
          <w:szCs w:val="24"/>
        </w:rPr>
        <w:t>ίνεται μετά από είκοσι τρία χρόνια αποχώρησης των στρατιωτικών</w:t>
      </w:r>
      <w:r w:rsidRPr="002819E7">
        <w:rPr>
          <w:rFonts w:eastAsia="Times New Roman"/>
          <w:szCs w:val="24"/>
        </w:rPr>
        <w:t>,</w:t>
      </w:r>
      <w:r>
        <w:rPr>
          <w:rFonts w:eastAsia="Times New Roman"/>
          <w:szCs w:val="24"/>
        </w:rPr>
        <w:t xml:space="preserve"> που βρίσκονταν εντός του στρατοπέδου από το 1994, είκοσι τρία χρόνια, όπου</w:t>
      </w:r>
      <w:r w:rsidRPr="002819E7">
        <w:rPr>
          <w:rFonts w:eastAsia="Times New Roman"/>
          <w:szCs w:val="24"/>
        </w:rPr>
        <w:t>,</w:t>
      </w:r>
      <w:r>
        <w:rPr>
          <w:rFonts w:eastAsia="Times New Roman"/>
          <w:szCs w:val="24"/>
        </w:rPr>
        <w:t xml:space="preserve"> όχι όπως περιγράφουμε εμείς, αλλά όπως περιγράφουν</w:t>
      </w:r>
      <w:r w:rsidRPr="002819E7">
        <w:rPr>
          <w:rFonts w:eastAsia="Times New Roman"/>
          <w:szCs w:val="24"/>
        </w:rPr>
        <w:t>,</w:t>
      </w:r>
      <w:r>
        <w:rPr>
          <w:rFonts w:eastAsia="Times New Roman"/>
          <w:szCs w:val="24"/>
        </w:rPr>
        <w:t xml:space="preserve"> τόσο τα ρεπορτάζ των εφημερίδων όσο και ο ίδιος ο Δήμος Καλαμαρι</w:t>
      </w:r>
      <w:r>
        <w:rPr>
          <w:rFonts w:eastAsia="Times New Roman"/>
          <w:szCs w:val="24"/>
        </w:rPr>
        <w:t xml:space="preserve">άς, ο συγκεκριμένος χώρος απαξιώνεται. </w:t>
      </w:r>
    </w:p>
    <w:p w14:paraId="5CC58E08" w14:textId="77777777" w:rsidR="00E450FB" w:rsidRDefault="00DE56A6">
      <w:pPr>
        <w:spacing w:line="600" w:lineRule="auto"/>
        <w:ind w:firstLine="720"/>
        <w:jc w:val="both"/>
        <w:rPr>
          <w:rFonts w:eastAsia="Times New Roman" w:cs="Times New Roman"/>
          <w:szCs w:val="24"/>
        </w:rPr>
      </w:pPr>
      <w:r>
        <w:rPr>
          <w:rFonts w:eastAsia="Times New Roman" w:cs="Times New Roman"/>
          <w:szCs w:val="24"/>
        </w:rPr>
        <w:lastRenderedPageBreak/>
        <w:t xml:space="preserve">Μιλάμε, κυρία Υπουργέ, για το μπαλκόνι της Θεσσαλονίκης. Έχω εδώ ένα σχεδιάγραμμα </w:t>
      </w:r>
      <w:r>
        <w:rPr>
          <w:rFonts w:eastAsia="Times New Roman" w:cs="Times New Roman"/>
          <w:szCs w:val="24"/>
        </w:rPr>
        <w:t>γι</w:t>
      </w:r>
      <w:r w:rsidRPr="002819E7">
        <w:rPr>
          <w:rFonts w:eastAsia="Times New Roman" w:cs="Times New Roman"/>
          <w:szCs w:val="24"/>
        </w:rPr>
        <w:t xml:space="preserve">’ </w:t>
      </w:r>
      <w:r>
        <w:rPr>
          <w:rFonts w:eastAsia="Times New Roman" w:cs="Times New Roman"/>
          <w:szCs w:val="24"/>
        </w:rPr>
        <w:t>αυτούς</w:t>
      </w:r>
      <w:r w:rsidRPr="002819E7">
        <w:rPr>
          <w:rFonts w:eastAsia="Times New Roman" w:cs="Times New Roman"/>
          <w:szCs w:val="24"/>
        </w:rPr>
        <w:t>,</w:t>
      </w:r>
      <w:r>
        <w:rPr>
          <w:rFonts w:eastAsia="Times New Roman" w:cs="Times New Roman"/>
          <w:szCs w:val="24"/>
        </w:rPr>
        <w:t xml:space="preserve"> που έχουν επισκεφθεί τη Θεσσαλονίκη. Μιλάμε για τον χώρο πάνω από την οδό Σοφούλη, στην περιοχή </w:t>
      </w:r>
      <w:proofErr w:type="spellStart"/>
      <w:r>
        <w:rPr>
          <w:rFonts w:eastAsia="Times New Roman" w:cs="Times New Roman"/>
          <w:szCs w:val="24"/>
        </w:rPr>
        <w:t>Καραμπουρνάκι</w:t>
      </w:r>
      <w:proofErr w:type="spellEnd"/>
      <w:r>
        <w:rPr>
          <w:rFonts w:eastAsia="Times New Roman" w:cs="Times New Roman"/>
          <w:szCs w:val="24"/>
        </w:rPr>
        <w:t>, που ορίζετα</w:t>
      </w:r>
      <w:r>
        <w:rPr>
          <w:rFonts w:eastAsia="Times New Roman" w:cs="Times New Roman"/>
          <w:szCs w:val="24"/>
        </w:rPr>
        <w:t>ι από τη μια πλευρά πάνω από το Παλατάκι. Είναι ένας χώρος περίπου τετρακοσίων στρεμμάτων, μέσα στον οποίο υπάρχει ένα κουβάρι, εάν θέλετε, από ιδιοκτησίες. Όπως το περιγράφουν οι υπηρεσίες, πρόκειται για ένα κουβάρι με οκτώ κατηγορίες ιδιοκτησιών και συνι</w:t>
      </w:r>
      <w:r>
        <w:rPr>
          <w:rFonts w:eastAsia="Times New Roman" w:cs="Times New Roman"/>
          <w:szCs w:val="24"/>
        </w:rPr>
        <w:t>διοκτησιών σε πολλές των περιπτώσεων. Το ζητούμενο, όμως, είναι αυτό το δυσεπίλυτο σταυρόλεξο να λυθεί από την πολιτεία και να εκφραστεί, κυρία Υπουργέ, η απόλυτη πολιτική βούληση ότι αυτό που δεν έλυσαν τα προηγούμενα τριάντα χρόνια οι προηγούμενες κυβερν</w:t>
      </w:r>
      <w:r>
        <w:rPr>
          <w:rFonts w:eastAsia="Times New Roman" w:cs="Times New Roman"/>
          <w:szCs w:val="24"/>
        </w:rPr>
        <w:t>ήσεις</w:t>
      </w:r>
      <w:r w:rsidRPr="00D4483A">
        <w:rPr>
          <w:rFonts w:eastAsia="Times New Roman" w:cs="Times New Roman"/>
          <w:szCs w:val="24"/>
        </w:rPr>
        <w:t>,</w:t>
      </w:r>
      <w:r>
        <w:rPr>
          <w:rFonts w:eastAsia="Times New Roman" w:cs="Times New Roman"/>
          <w:szCs w:val="24"/>
        </w:rPr>
        <w:t xml:space="preserve"> έχουμε την πολιτική βούληση, αλλά και την αποτελεσματικότητα να το λύσουμε για το ποιος έχει, τι κατέχει και με απόλυτο σεβασμό στις ιδιοκτησίες και στις δικαστικές αποφάσεις να αποδώσουμε αυτόν τον χώρο </w:t>
      </w:r>
      <w:r>
        <w:rPr>
          <w:rFonts w:eastAsia="Times New Roman" w:cs="Times New Roman"/>
          <w:szCs w:val="24"/>
        </w:rPr>
        <w:t xml:space="preserve">σ’ αυτό που ζητά η ίδια η τοπική κοινωνία, ο Δήμος Καλαμαριάς, το </w:t>
      </w:r>
      <w:r>
        <w:rPr>
          <w:rFonts w:eastAsia="Times New Roman" w:cs="Times New Roman"/>
          <w:szCs w:val="24"/>
        </w:rPr>
        <w:t>δ</w:t>
      </w:r>
      <w:r>
        <w:rPr>
          <w:rFonts w:eastAsia="Times New Roman" w:cs="Times New Roman"/>
          <w:szCs w:val="24"/>
        </w:rPr>
        <w:t xml:space="preserve">ημοτικό </w:t>
      </w:r>
      <w:r>
        <w:rPr>
          <w:rFonts w:eastAsia="Times New Roman" w:cs="Times New Roman"/>
          <w:szCs w:val="24"/>
        </w:rPr>
        <w:t>σ</w:t>
      </w:r>
      <w:r>
        <w:rPr>
          <w:rFonts w:eastAsia="Times New Roman" w:cs="Times New Roman"/>
          <w:szCs w:val="24"/>
        </w:rPr>
        <w:t xml:space="preserve">υμβούλιο, οι </w:t>
      </w:r>
      <w:proofErr w:type="spellStart"/>
      <w:r>
        <w:rPr>
          <w:rFonts w:eastAsia="Times New Roman" w:cs="Times New Roman"/>
          <w:szCs w:val="24"/>
        </w:rPr>
        <w:t>Κατριλιώτες</w:t>
      </w:r>
      <w:proofErr w:type="spellEnd"/>
      <w:r>
        <w:rPr>
          <w:rFonts w:eastAsia="Times New Roman" w:cs="Times New Roman"/>
          <w:szCs w:val="24"/>
        </w:rPr>
        <w:t>,</w:t>
      </w:r>
      <w:r>
        <w:rPr>
          <w:rFonts w:eastAsia="Times New Roman" w:cs="Times New Roman"/>
          <w:szCs w:val="24"/>
        </w:rPr>
        <w:t xml:space="preserve"> για τους οποίους θα μιλήσω στη </w:t>
      </w:r>
      <w:proofErr w:type="spellStart"/>
      <w:r>
        <w:rPr>
          <w:rFonts w:eastAsia="Times New Roman" w:cs="Times New Roman"/>
          <w:szCs w:val="24"/>
        </w:rPr>
        <w:t>δευτερομιλία</w:t>
      </w:r>
      <w:proofErr w:type="spellEnd"/>
      <w:r>
        <w:rPr>
          <w:rFonts w:eastAsia="Times New Roman" w:cs="Times New Roman"/>
          <w:szCs w:val="24"/>
        </w:rPr>
        <w:t xml:space="preserve"> μου, οι τοπικοί φορείς, οι κοινωνικοί φορείς, τα συλλο</w:t>
      </w:r>
      <w:r>
        <w:rPr>
          <w:rFonts w:eastAsia="Times New Roman" w:cs="Times New Roman"/>
          <w:szCs w:val="24"/>
        </w:rPr>
        <w:lastRenderedPageBreak/>
        <w:t>γικά σωματεία, με προσφυγές τους στο Συμβούλιο της Επικρ</w:t>
      </w:r>
      <w:r>
        <w:rPr>
          <w:rFonts w:eastAsia="Times New Roman" w:cs="Times New Roman"/>
          <w:szCs w:val="24"/>
        </w:rPr>
        <w:t xml:space="preserve">ατείας, για να διασωθεί αυτός ο </w:t>
      </w:r>
      <w:proofErr w:type="spellStart"/>
      <w:r>
        <w:rPr>
          <w:rFonts w:eastAsia="Times New Roman" w:cs="Times New Roman"/>
          <w:szCs w:val="24"/>
        </w:rPr>
        <w:t>υπερτοπικός</w:t>
      </w:r>
      <w:proofErr w:type="spellEnd"/>
      <w:r>
        <w:rPr>
          <w:rFonts w:eastAsia="Times New Roman" w:cs="Times New Roman"/>
          <w:szCs w:val="24"/>
        </w:rPr>
        <w:t xml:space="preserve"> πόλος αναψυχής, πολιτισμού και ψυχαγωγίας.</w:t>
      </w:r>
    </w:p>
    <w:p w14:paraId="5CC58E09" w14:textId="77777777" w:rsidR="00E450FB" w:rsidRDefault="00DE56A6">
      <w:pPr>
        <w:spacing w:line="600" w:lineRule="auto"/>
        <w:ind w:firstLine="720"/>
        <w:jc w:val="both"/>
        <w:rPr>
          <w:rFonts w:eastAsia="Times New Roman"/>
          <w:bCs/>
        </w:rPr>
      </w:pPr>
      <w:r>
        <w:rPr>
          <w:rFonts w:eastAsia="Times New Roman"/>
          <w:bCs/>
        </w:rPr>
        <w:t>(Στο σημείο αυτό κτυπάει το κουδούνι λήξεως του χρόνου ομιλίας του κυρίου Βουλευτή)</w:t>
      </w:r>
    </w:p>
    <w:p w14:paraId="5CC58E0A" w14:textId="77777777" w:rsidR="00E450FB" w:rsidRDefault="00DE56A6">
      <w:pPr>
        <w:spacing w:line="600" w:lineRule="auto"/>
        <w:ind w:firstLine="720"/>
        <w:jc w:val="both"/>
        <w:rPr>
          <w:rFonts w:eastAsia="Times New Roman" w:cs="Times New Roman"/>
          <w:szCs w:val="24"/>
        </w:rPr>
      </w:pPr>
      <w:r>
        <w:rPr>
          <w:rFonts w:eastAsia="Times New Roman" w:cs="Times New Roman"/>
          <w:szCs w:val="24"/>
        </w:rPr>
        <w:t xml:space="preserve">Στη </w:t>
      </w:r>
      <w:proofErr w:type="spellStart"/>
      <w:r>
        <w:rPr>
          <w:rFonts w:eastAsia="Times New Roman" w:cs="Times New Roman"/>
          <w:szCs w:val="24"/>
        </w:rPr>
        <w:t>δευτερομιλία</w:t>
      </w:r>
      <w:proofErr w:type="spellEnd"/>
      <w:r>
        <w:rPr>
          <w:rFonts w:eastAsia="Times New Roman" w:cs="Times New Roman"/>
          <w:szCs w:val="24"/>
        </w:rPr>
        <w:t xml:space="preserve"> μου περιμένω τις πρώτες σας σκέψεις-αποφάσεις. Θέλω να πω ότι το </w:t>
      </w:r>
      <w:proofErr w:type="spellStart"/>
      <w:r>
        <w:rPr>
          <w:rFonts w:eastAsia="Times New Roman" w:cs="Times New Roman"/>
          <w:szCs w:val="24"/>
        </w:rPr>
        <w:t>επί</w:t>
      </w:r>
      <w:r>
        <w:rPr>
          <w:rFonts w:eastAsia="Times New Roman" w:cs="Times New Roman"/>
          <w:szCs w:val="24"/>
        </w:rPr>
        <w:t>καιρον</w:t>
      </w:r>
      <w:proofErr w:type="spellEnd"/>
      <w:r>
        <w:rPr>
          <w:rFonts w:eastAsia="Times New Roman" w:cs="Times New Roman"/>
          <w:szCs w:val="24"/>
        </w:rPr>
        <w:t xml:space="preserve"> –και με αυτό κλείνω, κύριε Πρόεδρε- έχει να κάνει με το ότι εντός του στρατοπέδου, πριν από μερικές ημέρες, η Ριζοσπαστική Ενωτική Κίνηση Καλαμαριάς, με τη συνδρομή αυτών των συλλογικοτήτων που προανέφερα, πραγματοποίησαν διαβούλευση. Ήταν παρών ο Υ</w:t>
      </w:r>
      <w:r>
        <w:rPr>
          <w:rFonts w:eastAsia="Times New Roman" w:cs="Times New Roman"/>
          <w:szCs w:val="24"/>
        </w:rPr>
        <w:t>πουργός Επικρατείας κ. Χριστόφορος Βερναρδάκης, ο οποίος άκουσε τους πρώην και τους νυν. Εκεί, μάλιστα, φυτέψαμε και ένα δέντρο στη μνήμη του Μένιου Αλεξιάδη, του αείμνηστου και ιστορικού Δημάρχου της Καλαμαριάς. Επιτέλους, αυτός ο χώρος, για τον οποίον θα</w:t>
      </w:r>
      <w:r>
        <w:rPr>
          <w:rFonts w:eastAsia="Times New Roman" w:cs="Times New Roman"/>
          <w:szCs w:val="24"/>
        </w:rPr>
        <w:t xml:space="preserve"> μιλήσω, για το πώς είναι δηλαδή σήμερα το μπαλκόνι της Θεσσαλονίκης, θα πρέπει να αξιοποιηθεί. </w:t>
      </w:r>
    </w:p>
    <w:p w14:paraId="5CC58E0B" w14:textId="77777777" w:rsidR="00E450FB" w:rsidRDefault="00DE56A6">
      <w:pPr>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5CC58E0C" w14:textId="77777777" w:rsidR="00E450FB" w:rsidRDefault="00DE56A6">
      <w:pPr>
        <w:spacing w:line="600" w:lineRule="auto"/>
        <w:ind w:firstLine="720"/>
        <w:jc w:val="both"/>
        <w:rPr>
          <w:rFonts w:eastAsia="Times New Roman" w:cs="Times New Roman"/>
          <w:szCs w:val="24"/>
        </w:rPr>
      </w:pPr>
      <w:r>
        <w:rPr>
          <w:rFonts w:eastAsia="Times New Roman"/>
          <w:b/>
          <w:bCs/>
        </w:rPr>
        <w:lastRenderedPageBreak/>
        <w:t xml:space="preserve">ΠΡΟΕΔΡΕΥΩΝ (Γεώργιος </w:t>
      </w:r>
      <w:proofErr w:type="spellStart"/>
      <w:r>
        <w:rPr>
          <w:rFonts w:eastAsia="Times New Roman"/>
          <w:b/>
          <w:bCs/>
        </w:rPr>
        <w:t>Λαμπρούλης</w:t>
      </w:r>
      <w:proofErr w:type="spellEnd"/>
      <w:r>
        <w:rPr>
          <w:rFonts w:eastAsia="Times New Roman"/>
          <w:b/>
          <w:bCs/>
        </w:rPr>
        <w:t>):</w:t>
      </w:r>
      <w:r>
        <w:rPr>
          <w:rFonts w:eastAsia="Times New Roman" w:cs="Times New Roman"/>
          <w:szCs w:val="24"/>
        </w:rPr>
        <w:t xml:space="preserve"> Ευχαριστούμε τον κ. Τριανταφυλλίδη. </w:t>
      </w:r>
    </w:p>
    <w:p w14:paraId="5CC58E0D" w14:textId="77777777" w:rsidR="00E450FB" w:rsidRDefault="00DE56A6">
      <w:pPr>
        <w:spacing w:line="600" w:lineRule="auto"/>
        <w:ind w:firstLine="720"/>
        <w:jc w:val="both"/>
        <w:rPr>
          <w:rFonts w:eastAsia="Times New Roman" w:cs="Times New Roman"/>
          <w:szCs w:val="24"/>
        </w:rPr>
      </w:pPr>
      <w:r>
        <w:rPr>
          <w:rFonts w:eastAsia="Times New Roman" w:cs="Times New Roman"/>
          <w:szCs w:val="24"/>
        </w:rPr>
        <w:t xml:space="preserve">Κυρία </w:t>
      </w:r>
      <w:proofErr w:type="spellStart"/>
      <w:r>
        <w:rPr>
          <w:rFonts w:eastAsia="Times New Roman" w:cs="Times New Roman"/>
          <w:szCs w:val="24"/>
        </w:rPr>
        <w:t>Παπανάτσιου</w:t>
      </w:r>
      <w:proofErr w:type="spellEnd"/>
      <w:r>
        <w:rPr>
          <w:rFonts w:eastAsia="Times New Roman" w:cs="Times New Roman"/>
          <w:szCs w:val="24"/>
        </w:rPr>
        <w:t>, έχετε τον λόγο.</w:t>
      </w:r>
    </w:p>
    <w:p w14:paraId="5CC58E0E" w14:textId="77777777" w:rsidR="00E450FB" w:rsidRDefault="00DE56A6">
      <w:pPr>
        <w:spacing w:line="600" w:lineRule="auto"/>
        <w:ind w:firstLine="720"/>
        <w:jc w:val="both"/>
        <w:rPr>
          <w:rFonts w:eastAsia="Times New Roman" w:cs="Times New Roman"/>
          <w:szCs w:val="24"/>
        </w:rPr>
      </w:pPr>
      <w:r>
        <w:rPr>
          <w:rFonts w:eastAsia="Times New Roman" w:cs="Times New Roman"/>
          <w:b/>
          <w:szCs w:val="24"/>
        </w:rPr>
        <w:t>ΑΙΚΑΤΕΡΙΝΗ ΠΑΠΑΝΑΤΣΙΟΥ (Υφυπουργός Οικονο</w:t>
      </w:r>
      <w:r>
        <w:rPr>
          <w:rFonts w:eastAsia="Times New Roman" w:cs="Times New Roman"/>
          <w:b/>
          <w:szCs w:val="24"/>
        </w:rPr>
        <w:t>μικών):</w:t>
      </w:r>
      <w:r>
        <w:rPr>
          <w:rFonts w:eastAsia="Times New Roman" w:cs="Times New Roman"/>
          <w:szCs w:val="24"/>
        </w:rPr>
        <w:t xml:space="preserve"> Πραγματικά, κύριε Τριανταφυλλίδη, θα συμφωνήσω μαζί σας ότι το πρώην στρατόπεδο «</w:t>
      </w:r>
      <w:proofErr w:type="spellStart"/>
      <w:r>
        <w:rPr>
          <w:rFonts w:eastAsia="Times New Roman" w:cs="Times New Roman"/>
          <w:szCs w:val="24"/>
        </w:rPr>
        <w:t>Κόδρα</w:t>
      </w:r>
      <w:proofErr w:type="spellEnd"/>
      <w:r>
        <w:rPr>
          <w:rFonts w:eastAsia="Times New Roman" w:cs="Times New Roman"/>
          <w:szCs w:val="24"/>
        </w:rPr>
        <w:t xml:space="preserve">» αποτελεί έναν από τους σπουδαιότερους ελεύθερους χώρους στη Θεσσαλονίκη. </w:t>
      </w:r>
    </w:p>
    <w:p w14:paraId="5CC58E0F" w14:textId="77777777" w:rsidR="00E450FB" w:rsidRDefault="00DE56A6">
      <w:pPr>
        <w:spacing w:line="600" w:lineRule="auto"/>
        <w:ind w:firstLine="720"/>
        <w:jc w:val="both"/>
        <w:rPr>
          <w:rFonts w:eastAsia="Times New Roman" w:cs="Times New Roman"/>
          <w:szCs w:val="24"/>
        </w:rPr>
      </w:pPr>
      <w:r>
        <w:rPr>
          <w:rFonts w:eastAsia="Times New Roman" w:cs="Times New Roman"/>
          <w:szCs w:val="24"/>
        </w:rPr>
        <w:t>Πράγματι, από το 1983 μέχρι σήμερα μια σειρά ρυθμίσεων προσφέρει προστασία του χώρου</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με τον χαρακτηρισμό κάποιων εκτάσεων ως πρασίνου ή ως αρχαιολογικών χώρων ή ως ιστορικών τόπων. Συγκεκριμένα, το 1985 εγκρίθηκε η δημιουργία συστήματος μεγάλων </w:t>
      </w:r>
      <w:proofErr w:type="spellStart"/>
      <w:r>
        <w:rPr>
          <w:rFonts w:eastAsia="Times New Roman" w:cs="Times New Roman"/>
          <w:szCs w:val="24"/>
        </w:rPr>
        <w:t>υπερτοπικών</w:t>
      </w:r>
      <w:proofErr w:type="spellEnd"/>
      <w:r>
        <w:rPr>
          <w:rFonts w:eastAsia="Times New Roman" w:cs="Times New Roman"/>
          <w:szCs w:val="24"/>
        </w:rPr>
        <w:t xml:space="preserve"> πόλεων αναψυχής, αθλητισμού και πολιτιστικών λειτουργιών, που εξυπηρετούν ολόκληρη τ</w:t>
      </w:r>
      <w:r>
        <w:rPr>
          <w:rFonts w:eastAsia="Times New Roman" w:cs="Times New Roman"/>
          <w:szCs w:val="24"/>
        </w:rPr>
        <w:t xml:space="preserve">ην έκταση της Θεσσαλονίκης, μεταξύ των οποίων είναι και η περιοχή του ανωτέρω στρατοπέδου. Το 1987 προβλέφθηκε η δημιουργία χώρων πρασίνου, </w:t>
      </w:r>
      <w:proofErr w:type="spellStart"/>
      <w:r>
        <w:rPr>
          <w:rFonts w:eastAsia="Times New Roman" w:cs="Times New Roman"/>
          <w:szCs w:val="24"/>
        </w:rPr>
        <w:t>υπερτοπικού</w:t>
      </w:r>
      <w:proofErr w:type="spellEnd"/>
      <w:r>
        <w:rPr>
          <w:rFonts w:eastAsia="Times New Roman" w:cs="Times New Roman"/>
          <w:szCs w:val="24"/>
        </w:rPr>
        <w:t xml:space="preserve"> πάρκου και πνευματικού κέντρου και το 2005</w:t>
      </w:r>
      <w:r>
        <w:rPr>
          <w:rFonts w:eastAsia="Times New Roman" w:cs="Times New Roman"/>
          <w:szCs w:val="24"/>
        </w:rPr>
        <w:t>,</w:t>
      </w:r>
      <w:r>
        <w:rPr>
          <w:rFonts w:eastAsia="Times New Roman" w:cs="Times New Roman"/>
          <w:szCs w:val="24"/>
        </w:rPr>
        <w:t xml:space="preserve"> με απόφαση του Υφυπουργού Πολιτισμού</w:t>
      </w:r>
      <w:r>
        <w:rPr>
          <w:rFonts w:eastAsia="Times New Roman" w:cs="Times New Roman"/>
          <w:szCs w:val="24"/>
        </w:rPr>
        <w:t>,</w:t>
      </w:r>
      <w:r>
        <w:rPr>
          <w:rFonts w:eastAsia="Times New Roman" w:cs="Times New Roman"/>
          <w:szCs w:val="24"/>
        </w:rPr>
        <w:t xml:space="preserve"> χαρακτηρίστηκε ως ιστο</w:t>
      </w:r>
      <w:r>
        <w:rPr>
          <w:rFonts w:eastAsia="Times New Roman" w:cs="Times New Roman"/>
          <w:szCs w:val="24"/>
        </w:rPr>
        <w:t xml:space="preserve">ρικός τόπος. </w:t>
      </w:r>
    </w:p>
    <w:p w14:paraId="5CC58E10" w14:textId="77777777" w:rsidR="00E450FB" w:rsidRDefault="00DE56A6">
      <w:pPr>
        <w:spacing w:line="600" w:lineRule="auto"/>
        <w:ind w:firstLine="720"/>
        <w:jc w:val="both"/>
        <w:rPr>
          <w:rFonts w:eastAsia="Times New Roman" w:cs="Times New Roman"/>
          <w:szCs w:val="24"/>
        </w:rPr>
      </w:pPr>
      <w:r>
        <w:rPr>
          <w:rFonts w:eastAsia="Times New Roman" w:cs="Times New Roman"/>
          <w:szCs w:val="24"/>
        </w:rPr>
        <w:lastRenderedPageBreak/>
        <w:t xml:space="preserve">Επίσης, το 2007 με απόφαση του Υπουργού Πολιτισμού δεκαέξι κτήρια εντός του χώρου χαρακτηρίστηκαν </w:t>
      </w:r>
      <w:r>
        <w:rPr>
          <w:rFonts w:eastAsia="Times New Roman" w:cs="Times New Roman"/>
          <w:szCs w:val="24"/>
        </w:rPr>
        <w:t>ως</w:t>
      </w:r>
      <w:r>
        <w:rPr>
          <w:rFonts w:eastAsia="Times New Roman" w:cs="Times New Roman"/>
          <w:szCs w:val="24"/>
        </w:rPr>
        <w:t xml:space="preserve"> μνημεία</w:t>
      </w:r>
      <w:r>
        <w:rPr>
          <w:rFonts w:eastAsia="Times New Roman" w:cs="Times New Roman"/>
          <w:szCs w:val="24"/>
        </w:rPr>
        <w:t>,</w:t>
      </w:r>
      <w:r>
        <w:rPr>
          <w:rFonts w:eastAsia="Times New Roman" w:cs="Times New Roman"/>
          <w:szCs w:val="24"/>
        </w:rPr>
        <w:t xml:space="preserve"> με αποτέλεσμα να απαγορεύεται οποιαδήποτε επέμβαση σε αυτά</w:t>
      </w:r>
      <w:r>
        <w:rPr>
          <w:rFonts w:eastAsia="Times New Roman" w:cs="Times New Roman"/>
          <w:szCs w:val="24"/>
        </w:rPr>
        <w:t>,</w:t>
      </w:r>
      <w:r>
        <w:rPr>
          <w:rFonts w:eastAsia="Times New Roman" w:cs="Times New Roman"/>
          <w:szCs w:val="24"/>
        </w:rPr>
        <w:t xml:space="preserve"> καθώς είναι αναπόσπαστα συνδεδεμένα με την ιστορία του χώρου και έχουν ι</w:t>
      </w:r>
      <w:r>
        <w:rPr>
          <w:rFonts w:eastAsia="Times New Roman" w:cs="Times New Roman"/>
          <w:szCs w:val="24"/>
        </w:rPr>
        <w:t>διαίτερη αρχιτεκτονική και ιστορική αξία. Αυτά προορίζονται</w:t>
      </w:r>
      <w:r>
        <w:rPr>
          <w:rFonts w:eastAsia="Times New Roman" w:cs="Times New Roman"/>
          <w:szCs w:val="24"/>
        </w:rPr>
        <w:t>,</w:t>
      </w:r>
      <w:r>
        <w:rPr>
          <w:rFonts w:eastAsia="Times New Roman" w:cs="Times New Roman"/>
          <w:szCs w:val="24"/>
        </w:rPr>
        <w:t xml:space="preserve"> για να στεγάσουν πολιτιστικές δραστηριότητες και συνοδευτικές υποστηρικτικές λειτουργίες</w:t>
      </w:r>
      <w:r>
        <w:rPr>
          <w:rFonts w:eastAsia="Times New Roman" w:cs="Times New Roman"/>
          <w:szCs w:val="24"/>
        </w:rPr>
        <w:t>,</w:t>
      </w:r>
      <w:r>
        <w:rPr>
          <w:rFonts w:eastAsia="Times New Roman" w:cs="Times New Roman"/>
          <w:szCs w:val="24"/>
        </w:rPr>
        <w:t xml:space="preserve"> με σκοπό να αποτελέσουν έναν πυρήνα πολιτισμού και περιβαλλοντικής ανάπλασης της περιοχής.</w:t>
      </w:r>
    </w:p>
    <w:p w14:paraId="5CC58E11" w14:textId="77777777" w:rsidR="00E450FB" w:rsidRDefault="00DE56A6">
      <w:pPr>
        <w:spacing w:line="600" w:lineRule="auto"/>
        <w:ind w:firstLine="720"/>
        <w:jc w:val="both"/>
        <w:rPr>
          <w:rFonts w:eastAsia="Times New Roman" w:cs="Times New Roman"/>
          <w:szCs w:val="24"/>
        </w:rPr>
      </w:pPr>
      <w:r>
        <w:rPr>
          <w:rFonts w:eastAsia="Times New Roman" w:cs="Times New Roman"/>
          <w:szCs w:val="24"/>
        </w:rPr>
        <w:t>Το 2014</w:t>
      </w:r>
      <w:r>
        <w:rPr>
          <w:rFonts w:eastAsia="Times New Roman" w:cs="Times New Roman"/>
          <w:szCs w:val="24"/>
        </w:rPr>
        <w:t>,</w:t>
      </w:r>
      <w:r>
        <w:rPr>
          <w:rFonts w:eastAsia="Times New Roman" w:cs="Times New Roman"/>
          <w:szCs w:val="24"/>
        </w:rPr>
        <w:t xml:space="preserve"> με απ</w:t>
      </w:r>
      <w:r>
        <w:rPr>
          <w:rFonts w:eastAsia="Times New Roman" w:cs="Times New Roman"/>
          <w:szCs w:val="24"/>
        </w:rPr>
        <w:t>όφαση του Υπουργού Περιβάλλοντος και Ενέργειας</w:t>
      </w:r>
      <w:r>
        <w:rPr>
          <w:rFonts w:eastAsia="Times New Roman" w:cs="Times New Roman"/>
          <w:szCs w:val="24"/>
        </w:rPr>
        <w:t>,</w:t>
      </w:r>
      <w:r>
        <w:rPr>
          <w:rFonts w:eastAsia="Times New Roman" w:cs="Times New Roman"/>
          <w:szCs w:val="24"/>
        </w:rPr>
        <w:t xml:space="preserve"> εγκρίθηκε η αναθεώρηση του γενικού πολεοδομικού σχεδίου του Δήμου Καλαμαριάς, το οποίο προβλέπει για την περιοχή του πρώην Στρατοπέδου </w:t>
      </w:r>
      <w:r>
        <w:rPr>
          <w:rFonts w:eastAsia="Times New Roman" w:cs="Times New Roman"/>
          <w:szCs w:val="24"/>
        </w:rPr>
        <w:t>«</w:t>
      </w:r>
      <w:proofErr w:type="spellStart"/>
      <w:r>
        <w:rPr>
          <w:rFonts w:eastAsia="Times New Roman" w:cs="Times New Roman"/>
          <w:szCs w:val="24"/>
        </w:rPr>
        <w:t>Κόδρα</w:t>
      </w:r>
      <w:proofErr w:type="spellEnd"/>
      <w:r>
        <w:rPr>
          <w:rFonts w:eastAsia="Times New Roman" w:cs="Times New Roman"/>
          <w:szCs w:val="24"/>
        </w:rPr>
        <w:t>»</w:t>
      </w:r>
      <w:r>
        <w:rPr>
          <w:rFonts w:eastAsia="Times New Roman" w:cs="Times New Roman"/>
          <w:szCs w:val="24"/>
        </w:rPr>
        <w:t>,</w:t>
      </w:r>
      <w:r>
        <w:rPr>
          <w:rFonts w:eastAsia="Times New Roman" w:cs="Times New Roman"/>
          <w:szCs w:val="24"/>
        </w:rPr>
        <w:t xml:space="preserve"> σαν χρήση γης, αυτή του χώρου αστικού πρασίνου </w:t>
      </w:r>
      <w:proofErr w:type="spellStart"/>
      <w:r>
        <w:rPr>
          <w:rFonts w:eastAsia="Times New Roman" w:cs="Times New Roman"/>
          <w:szCs w:val="24"/>
        </w:rPr>
        <w:t>υπερτοπικού</w:t>
      </w:r>
      <w:proofErr w:type="spellEnd"/>
      <w:r>
        <w:rPr>
          <w:rFonts w:eastAsia="Times New Roman" w:cs="Times New Roman"/>
          <w:szCs w:val="24"/>
        </w:rPr>
        <w:t xml:space="preserve"> χαρακ</w:t>
      </w:r>
      <w:r>
        <w:rPr>
          <w:rFonts w:eastAsia="Times New Roman" w:cs="Times New Roman"/>
          <w:szCs w:val="24"/>
        </w:rPr>
        <w:t>τήρα.</w:t>
      </w:r>
    </w:p>
    <w:p w14:paraId="5CC58E12" w14:textId="77777777" w:rsidR="00E450FB" w:rsidRDefault="00DE56A6">
      <w:pPr>
        <w:spacing w:line="600" w:lineRule="auto"/>
        <w:ind w:firstLine="720"/>
        <w:jc w:val="both"/>
        <w:rPr>
          <w:rFonts w:eastAsia="Times New Roman" w:cs="Times New Roman"/>
          <w:szCs w:val="24"/>
        </w:rPr>
      </w:pPr>
      <w:r>
        <w:rPr>
          <w:rFonts w:eastAsia="Times New Roman" w:cs="Times New Roman"/>
          <w:szCs w:val="24"/>
        </w:rPr>
        <w:t xml:space="preserve">Από έρευνα που διενεργήθηκε σε συνέχεια της ερώτησής </w:t>
      </w:r>
      <w:r>
        <w:rPr>
          <w:rFonts w:eastAsia="Times New Roman" w:cs="Times New Roman"/>
          <w:szCs w:val="24"/>
        </w:rPr>
        <w:t>σας,</w:t>
      </w:r>
      <w:r>
        <w:rPr>
          <w:rFonts w:eastAsia="Times New Roman" w:cs="Times New Roman"/>
          <w:szCs w:val="24"/>
        </w:rPr>
        <w:t xml:space="preserve"> προέκυψε ότι η ιδιοκτησία του συγκεκριμένου ακινήτου ανήκει σε πολλούς φορείς, αλλά και ιδιώτες. Μεταξύ των φορέων</w:t>
      </w:r>
      <w:r>
        <w:rPr>
          <w:rFonts w:eastAsia="Times New Roman" w:cs="Times New Roman"/>
          <w:szCs w:val="24"/>
        </w:rPr>
        <w:t>,</w:t>
      </w:r>
      <w:r>
        <w:rPr>
          <w:rFonts w:eastAsia="Times New Roman" w:cs="Times New Roman"/>
          <w:szCs w:val="24"/>
        </w:rPr>
        <w:t xml:space="preserve"> είναι το Αριστοτέλειο Πανεπιστήμιο, το Υπουργείο Πολιτισμού, ο Δήμος Καλαμαριάς και η ΕΤΑΔ </w:t>
      </w:r>
      <w:r>
        <w:rPr>
          <w:rFonts w:eastAsia="Times New Roman" w:cs="Times New Roman"/>
          <w:szCs w:val="24"/>
        </w:rPr>
        <w:t>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πρώην ΚΕΔ. Ως εκ τούτου</w:t>
      </w:r>
      <w:r>
        <w:rPr>
          <w:rFonts w:eastAsia="Times New Roman" w:cs="Times New Roman"/>
          <w:szCs w:val="24"/>
        </w:rPr>
        <w:t>,</w:t>
      </w:r>
      <w:r>
        <w:rPr>
          <w:rFonts w:eastAsia="Times New Roman" w:cs="Times New Roman"/>
          <w:szCs w:val="24"/>
        </w:rPr>
        <w:t xml:space="preserve"> </w:t>
      </w:r>
      <w:r>
        <w:rPr>
          <w:rFonts w:eastAsia="Times New Roman" w:cs="Times New Roman"/>
          <w:szCs w:val="24"/>
        </w:rPr>
        <w:lastRenderedPageBreak/>
        <w:t xml:space="preserve">θα πρέπει όλοι οι συναρμόδιοι φορείς να συνεργαστούν για την αξιοποίηση του συγκεκριμένου χώρου. </w:t>
      </w:r>
    </w:p>
    <w:p w14:paraId="5CC58E13" w14:textId="77777777" w:rsidR="00E450FB" w:rsidRDefault="00DE56A6">
      <w:pPr>
        <w:spacing w:line="600" w:lineRule="auto"/>
        <w:ind w:firstLine="720"/>
        <w:jc w:val="both"/>
        <w:rPr>
          <w:rFonts w:eastAsia="Times New Roman" w:cs="Times New Roman"/>
          <w:szCs w:val="24"/>
        </w:rPr>
      </w:pPr>
      <w:r>
        <w:rPr>
          <w:rFonts w:eastAsia="Times New Roman" w:cs="Times New Roman"/>
          <w:szCs w:val="24"/>
        </w:rPr>
        <w:t xml:space="preserve">Σύμφωνα μάλιστα με σχετικό έγγραφο της ΕΤΑΔ </w:t>
      </w:r>
      <w:r>
        <w:rPr>
          <w:rFonts w:eastAsia="Times New Roman" w:cs="Times New Roman"/>
          <w:szCs w:val="24"/>
        </w:rPr>
        <w:t>Α</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το θέμα της σύναψης προγραμματικής σύμβασης με τους εμπλεκόμενους φορείς στο ακίνητο ΑΚ 18461, το πρώην Στρατόπεδο «</w:t>
      </w:r>
      <w:proofErr w:type="spellStart"/>
      <w:r>
        <w:rPr>
          <w:rFonts w:eastAsia="Times New Roman" w:cs="Times New Roman"/>
          <w:szCs w:val="24"/>
        </w:rPr>
        <w:t>Κόδρα</w:t>
      </w:r>
      <w:proofErr w:type="spellEnd"/>
      <w:r>
        <w:rPr>
          <w:rFonts w:eastAsia="Times New Roman" w:cs="Times New Roman"/>
          <w:szCs w:val="24"/>
        </w:rPr>
        <w:t>» Θεσσαλονίκης, στην οποία θα συμμετέχει και η ΕΤΑΔ, θα πρέπει να εξετασθεί</w:t>
      </w:r>
      <w:r>
        <w:rPr>
          <w:rFonts w:eastAsia="Times New Roman" w:cs="Times New Roman"/>
          <w:szCs w:val="24"/>
        </w:rPr>
        <w:t>,</w:t>
      </w:r>
      <w:r>
        <w:rPr>
          <w:rFonts w:eastAsia="Times New Roman" w:cs="Times New Roman"/>
          <w:szCs w:val="24"/>
        </w:rPr>
        <w:t xml:space="preserve"> σε συνδυ</w:t>
      </w:r>
      <w:r>
        <w:rPr>
          <w:rFonts w:eastAsia="Times New Roman" w:cs="Times New Roman"/>
          <w:szCs w:val="24"/>
        </w:rPr>
        <w:t>ασμό με τις διατάξεις του ν.4389/2016 και το πολεοδομικό καθεστώς</w:t>
      </w:r>
      <w:r>
        <w:rPr>
          <w:rFonts w:eastAsia="Times New Roman" w:cs="Times New Roman"/>
          <w:szCs w:val="24"/>
        </w:rPr>
        <w:t>,</w:t>
      </w:r>
      <w:r>
        <w:rPr>
          <w:rFonts w:eastAsia="Times New Roman" w:cs="Times New Roman"/>
          <w:szCs w:val="24"/>
        </w:rPr>
        <w:t xml:space="preserve"> καθώς και το ιδιοκτησιακό καθεστώς του ακινήτου</w:t>
      </w:r>
      <w:r>
        <w:rPr>
          <w:rFonts w:eastAsia="Times New Roman" w:cs="Times New Roman"/>
          <w:szCs w:val="24"/>
        </w:rPr>
        <w:t>,</w:t>
      </w:r>
      <w:r>
        <w:rPr>
          <w:rFonts w:eastAsia="Times New Roman" w:cs="Times New Roman"/>
          <w:szCs w:val="24"/>
        </w:rPr>
        <w:t xml:space="preserve"> που απορρέει από αυτό.</w:t>
      </w:r>
    </w:p>
    <w:p w14:paraId="5CC58E14" w14:textId="77777777" w:rsidR="00E450FB" w:rsidRDefault="00DE56A6">
      <w:pPr>
        <w:spacing w:line="600" w:lineRule="auto"/>
        <w:ind w:firstLine="720"/>
        <w:jc w:val="both"/>
        <w:rPr>
          <w:rFonts w:eastAsia="Times New Roman" w:cs="Times New Roman"/>
          <w:szCs w:val="24"/>
        </w:rPr>
      </w:pPr>
      <w:r>
        <w:rPr>
          <w:rFonts w:eastAsia="Times New Roman" w:cs="Times New Roman"/>
          <w:szCs w:val="24"/>
        </w:rPr>
        <w:t>Από πλευράς μας είναι δεδομένη η βούληση για τη δρομολόγηση και διευκόλυνση των απαιτούμενων ενεργειών, προκειμένου ν</w:t>
      </w:r>
      <w:r>
        <w:rPr>
          <w:rFonts w:eastAsia="Times New Roman" w:cs="Times New Roman"/>
          <w:szCs w:val="24"/>
        </w:rPr>
        <w:t>α γίνει δυνατή η βέλτιστη αξιοποίηση του εν λόγω ακινήτου</w:t>
      </w:r>
      <w:r>
        <w:rPr>
          <w:rFonts w:eastAsia="Times New Roman" w:cs="Times New Roman"/>
          <w:szCs w:val="24"/>
        </w:rPr>
        <w:t>,</w:t>
      </w:r>
      <w:r>
        <w:rPr>
          <w:rFonts w:eastAsia="Times New Roman" w:cs="Times New Roman"/>
          <w:szCs w:val="24"/>
        </w:rPr>
        <w:t xml:space="preserve"> όπως και όλων των δημοσίων ακινήτων εν γένει.</w:t>
      </w:r>
    </w:p>
    <w:p w14:paraId="5CC58E15" w14:textId="77777777" w:rsidR="00E450FB" w:rsidRDefault="00DE56A6">
      <w:pPr>
        <w:spacing w:line="600" w:lineRule="auto"/>
        <w:ind w:firstLine="720"/>
        <w:jc w:val="both"/>
        <w:rPr>
          <w:rFonts w:eastAsia="Times New Roman" w:cs="Times New Roman"/>
          <w:szCs w:val="24"/>
        </w:rPr>
      </w:pPr>
      <w:r>
        <w:rPr>
          <w:rFonts w:eastAsia="Times New Roman" w:cs="Times New Roman"/>
          <w:szCs w:val="24"/>
        </w:rPr>
        <w:t>Όσον αφορά το δεύτερο ερώτημά σας, οι αρμόδιες υπηρεσίες του Υπουργείου Περιβάλλοντος έχουν ήδη εκκινήσει τις απαιτούμενες διαδικασίες για την ορθή εφα</w:t>
      </w:r>
      <w:r>
        <w:rPr>
          <w:rFonts w:eastAsia="Times New Roman" w:cs="Times New Roman"/>
          <w:szCs w:val="24"/>
        </w:rPr>
        <w:t>ρμογή της απόφασης του Ευρωπαϊκού Δικαστηρίου για τα Δικαιώματα του Ανθρώπου</w:t>
      </w:r>
      <w:r>
        <w:rPr>
          <w:rFonts w:eastAsia="Times New Roman" w:cs="Times New Roman"/>
          <w:szCs w:val="24"/>
        </w:rPr>
        <w:t>,</w:t>
      </w:r>
      <w:r>
        <w:rPr>
          <w:rFonts w:eastAsia="Times New Roman" w:cs="Times New Roman"/>
          <w:szCs w:val="24"/>
        </w:rPr>
        <w:t xml:space="preserve"> μέσω της διατύπωσης σχετικού ερωτήματος στο Νομικό Συμβούλιο του Κράτους. </w:t>
      </w:r>
    </w:p>
    <w:p w14:paraId="5CC58E16" w14:textId="77777777" w:rsidR="00E450FB" w:rsidRDefault="00DE56A6">
      <w:pPr>
        <w:spacing w:line="600" w:lineRule="auto"/>
        <w:ind w:firstLine="720"/>
        <w:jc w:val="both"/>
        <w:rPr>
          <w:rFonts w:eastAsia="Times New Roman" w:cs="Times New Roman"/>
          <w:szCs w:val="24"/>
        </w:rPr>
      </w:pPr>
      <w:r>
        <w:rPr>
          <w:rFonts w:eastAsia="Times New Roman" w:cs="Times New Roman"/>
          <w:szCs w:val="24"/>
        </w:rPr>
        <w:lastRenderedPageBreak/>
        <w:t>Καταθέτω στα Πρακτικά έγγραφο της ΕΤΑΔ, έγγραφο της αρμόδιας υπηρεσίας του Υπουργείου Περιβάλλοντος, έγ</w:t>
      </w:r>
      <w:r>
        <w:rPr>
          <w:rFonts w:eastAsia="Times New Roman" w:cs="Times New Roman"/>
          <w:szCs w:val="24"/>
        </w:rPr>
        <w:t xml:space="preserve">γραφο της Κτηματικής Υπηρεσίας Περιφερειακής Ενότητας Θεσσαλονίκης, έγγραφο του Υπουργείου Πολιτισμού, έγγραφο του Δήμου Καλαμαριάς και έγγραφο της Υφυπουργού Εσωτερικών </w:t>
      </w:r>
      <w:r>
        <w:rPr>
          <w:rFonts w:eastAsia="Times New Roman" w:cs="Times New Roman"/>
          <w:szCs w:val="24"/>
        </w:rPr>
        <w:t>κ.</w:t>
      </w:r>
      <w:r>
        <w:rPr>
          <w:rFonts w:eastAsia="Times New Roman" w:cs="Times New Roman"/>
          <w:szCs w:val="24"/>
        </w:rPr>
        <w:t xml:space="preserve"> Κόλλια-Τσαρουχά.</w:t>
      </w:r>
    </w:p>
    <w:p w14:paraId="5CC58E17" w14:textId="77777777" w:rsidR="00E450FB" w:rsidRDefault="00DE56A6">
      <w:pPr>
        <w:spacing w:line="600" w:lineRule="auto"/>
        <w:ind w:firstLine="720"/>
        <w:jc w:val="both"/>
        <w:rPr>
          <w:rFonts w:eastAsia="Times New Roman" w:cs="Times New Roman"/>
          <w:szCs w:val="24"/>
        </w:rPr>
      </w:pPr>
      <w:r>
        <w:rPr>
          <w:rFonts w:eastAsia="Times New Roman" w:cs="Times New Roman"/>
          <w:szCs w:val="24"/>
        </w:rPr>
        <w:t xml:space="preserve">(Στο σημείο αυτό η Υφυπουργός Οικονομικών κ. Αικατερίνη </w:t>
      </w:r>
      <w:proofErr w:type="spellStart"/>
      <w:r>
        <w:rPr>
          <w:rFonts w:eastAsia="Times New Roman" w:cs="Times New Roman"/>
          <w:szCs w:val="24"/>
        </w:rPr>
        <w:t>Παπανάτσιο</w:t>
      </w:r>
      <w:r>
        <w:rPr>
          <w:rFonts w:eastAsia="Times New Roman" w:cs="Times New Roman"/>
          <w:szCs w:val="24"/>
        </w:rPr>
        <w:t>υ</w:t>
      </w:r>
      <w:proofErr w:type="spellEnd"/>
      <w:r>
        <w:rPr>
          <w:rFonts w:eastAsia="Times New Roman" w:cs="Times New Roman"/>
          <w:szCs w:val="24"/>
        </w:rPr>
        <w:t xml:space="preserve"> καταθέτει για τα Πρακτικά τα προαναφερθέντα έγγραφα, τα οποία βρίσκονται στο </w:t>
      </w:r>
      <w:r>
        <w:rPr>
          <w:rFonts w:eastAsia="Times New Roman" w:cs="Times New Roman"/>
          <w:szCs w:val="24"/>
        </w:rPr>
        <w:t>α</w:t>
      </w:r>
      <w:r>
        <w:rPr>
          <w:rFonts w:eastAsia="Times New Roman" w:cs="Times New Roman"/>
          <w:szCs w:val="24"/>
        </w:rPr>
        <w:t>ρχείο</w:t>
      </w:r>
      <w:r>
        <w:rPr>
          <w:rFonts w:eastAsia="Times New Roman" w:cs="Times New Roman"/>
          <w:szCs w:val="24"/>
        </w:rPr>
        <w:t xml:space="preserve"> του Τμήματος Γραμματείας της Διεύθυνσης Στενογραφίας και Πρακτικών της Βουλής)</w:t>
      </w:r>
    </w:p>
    <w:p w14:paraId="5CC58E18" w14:textId="77777777" w:rsidR="00E450FB" w:rsidRDefault="00DE56A6">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Τον λόγο έχει ο κ. Τριανταφυλλίδης.</w:t>
      </w:r>
    </w:p>
    <w:p w14:paraId="5CC58E19" w14:textId="77777777" w:rsidR="00E450FB" w:rsidRDefault="00DE56A6">
      <w:pPr>
        <w:spacing w:line="600" w:lineRule="auto"/>
        <w:ind w:firstLine="720"/>
        <w:jc w:val="both"/>
        <w:rPr>
          <w:rFonts w:eastAsia="Times New Roman" w:cs="Times New Roman"/>
          <w:szCs w:val="24"/>
        </w:rPr>
      </w:pPr>
      <w:r>
        <w:rPr>
          <w:rFonts w:eastAsia="Times New Roman" w:cs="Times New Roman"/>
          <w:b/>
          <w:szCs w:val="24"/>
        </w:rPr>
        <w:t>ΑΛΕΞΑΝΔΡΟΣ ΤΡΙΑΝΤΑΦΥΛ</w:t>
      </w:r>
      <w:r>
        <w:rPr>
          <w:rFonts w:eastAsia="Times New Roman" w:cs="Times New Roman"/>
          <w:b/>
          <w:szCs w:val="24"/>
        </w:rPr>
        <w:t>ΛΙΔΗΣ:</w:t>
      </w:r>
      <w:r>
        <w:rPr>
          <w:rFonts w:eastAsia="Times New Roman" w:cs="Times New Roman"/>
          <w:szCs w:val="24"/>
        </w:rPr>
        <w:t xml:space="preserve"> Νομίζω ότι το θεμελιώδες ερώτημα είναι αν αυτή η κατάσταση, που υπάρχει αυτή τη στιγμή, κυρία Υπουργέ, ικανοποιεί αυτό που θέλουμε. Και νομίζω ότι ομόφωνη και ομόθυμη απόφανση των πολιτών τόσο της Καλαμαριάς όσο και της ανατολικής Θεσσαλονίκης γι’ α</w:t>
      </w:r>
      <w:r>
        <w:rPr>
          <w:rFonts w:eastAsia="Times New Roman" w:cs="Times New Roman"/>
          <w:szCs w:val="24"/>
        </w:rPr>
        <w:t xml:space="preserve">υτόν τον </w:t>
      </w:r>
      <w:proofErr w:type="spellStart"/>
      <w:r>
        <w:rPr>
          <w:rFonts w:eastAsia="Times New Roman" w:cs="Times New Roman"/>
          <w:szCs w:val="24"/>
        </w:rPr>
        <w:t>υπερτοπικό</w:t>
      </w:r>
      <w:proofErr w:type="spellEnd"/>
      <w:r>
        <w:rPr>
          <w:rFonts w:eastAsia="Times New Roman" w:cs="Times New Roman"/>
          <w:szCs w:val="24"/>
        </w:rPr>
        <w:t xml:space="preserve"> πόλο αναψυχής, πολιτισμού, ψυχαγωγίας έτσι όπως το οραματίζονται είναι ότι αυτή τη στιγμή</w:t>
      </w:r>
      <w:r>
        <w:rPr>
          <w:rFonts w:eastAsia="Times New Roman" w:cs="Times New Roman"/>
          <w:szCs w:val="24"/>
        </w:rPr>
        <w:t>,</w:t>
      </w:r>
      <w:r>
        <w:rPr>
          <w:rFonts w:eastAsia="Times New Roman" w:cs="Times New Roman"/>
          <w:szCs w:val="24"/>
        </w:rPr>
        <w:t xml:space="preserve"> πραγματικά ρημάζει. </w:t>
      </w:r>
    </w:p>
    <w:p w14:paraId="5CC58E1A" w14:textId="77777777" w:rsidR="00E450FB" w:rsidRDefault="00DE56A6">
      <w:pPr>
        <w:spacing w:line="600" w:lineRule="auto"/>
        <w:ind w:firstLine="720"/>
        <w:jc w:val="both"/>
        <w:rPr>
          <w:rFonts w:eastAsia="Times New Roman" w:cs="Times New Roman"/>
          <w:szCs w:val="24"/>
        </w:rPr>
      </w:pPr>
      <w:r>
        <w:rPr>
          <w:rFonts w:eastAsia="Times New Roman" w:cs="Times New Roman"/>
          <w:szCs w:val="24"/>
        </w:rPr>
        <w:lastRenderedPageBreak/>
        <w:t>Διαβάζω από τα ρεπορτάζ των τοπικών εφημερίδων: «</w:t>
      </w:r>
      <w:proofErr w:type="spellStart"/>
      <w:r>
        <w:rPr>
          <w:rFonts w:eastAsia="Times New Roman" w:cs="Times New Roman"/>
          <w:szCs w:val="24"/>
        </w:rPr>
        <w:t>Αφημένο</w:t>
      </w:r>
      <w:proofErr w:type="spellEnd"/>
      <w:r>
        <w:rPr>
          <w:rFonts w:eastAsia="Times New Roman" w:cs="Times New Roman"/>
          <w:szCs w:val="24"/>
        </w:rPr>
        <w:t xml:space="preserve"> στην τύχη του, εγκαταλελειμμένο και «στοιχειωμένο» από τις διεκδική</w:t>
      </w:r>
      <w:r>
        <w:rPr>
          <w:rFonts w:eastAsia="Times New Roman" w:cs="Times New Roman"/>
          <w:szCs w:val="24"/>
        </w:rPr>
        <w:t xml:space="preserve">σεις έγινε χώρος φιλοξενίας αστέγων, καταληψιών, ρακοσυλλεκτών και αδέσποτων σκυλιών. Το πρώην Στρατόπεδο Μακεδονομάχου </w:t>
      </w:r>
      <w:proofErr w:type="spellStart"/>
      <w:r>
        <w:rPr>
          <w:rFonts w:eastAsia="Times New Roman" w:cs="Times New Roman"/>
          <w:szCs w:val="24"/>
        </w:rPr>
        <w:t>Κόδρα</w:t>
      </w:r>
      <w:proofErr w:type="spellEnd"/>
      <w:r>
        <w:rPr>
          <w:rFonts w:eastAsia="Times New Roman" w:cs="Times New Roman"/>
          <w:szCs w:val="24"/>
        </w:rPr>
        <w:t xml:space="preserve"> ρημάζει, μαζί και η ιστορία του. Αποθήκες και μικροί χώρο</w:t>
      </w:r>
      <w:r>
        <w:rPr>
          <w:rFonts w:eastAsia="Times New Roman" w:cs="Times New Roman"/>
          <w:szCs w:val="24"/>
        </w:rPr>
        <w:t>ι</w:t>
      </w:r>
      <w:r>
        <w:rPr>
          <w:rFonts w:eastAsia="Times New Roman" w:cs="Times New Roman"/>
          <w:szCs w:val="24"/>
        </w:rPr>
        <w:t xml:space="preserve"> που κάποτε εξυπηρετούσαν τις ανάγκες του στρατοπέδου, όλα τώρα είναι εγ</w:t>
      </w:r>
      <w:r>
        <w:rPr>
          <w:rFonts w:eastAsia="Times New Roman" w:cs="Times New Roman"/>
          <w:szCs w:val="24"/>
        </w:rPr>
        <w:t xml:space="preserve">καταλελειμμένα σε άθλια κατάσταση». Θα μου πείτε ότι είναι υπερβολές των δημοσιογράφων. </w:t>
      </w:r>
    </w:p>
    <w:p w14:paraId="5CC58E1B" w14:textId="77777777" w:rsidR="00E450FB" w:rsidRDefault="00DE56A6">
      <w:pPr>
        <w:spacing w:line="600" w:lineRule="auto"/>
        <w:ind w:firstLine="720"/>
        <w:jc w:val="both"/>
        <w:rPr>
          <w:rFonts w:eastAsia="Times New Roman" w:cs="Times New Roman"/>
          <w:szCs w:val="24"/>
        </w:rPr>
      </w:pPr>
      <w:r>
        <w:rPr>
          <w:rFonts w:eastAsia="Times New Roman" w:cs="Times New Roman"/>
          <w:szCs w:val="24"/>
        </w:rPr>
        <w:t xml:space="preserve">Θα καταθέσω στα Πρακτικά μαζί με το δημοσίευμα της </w:t>
      </w:r>
      <w:r>
        <w:rPr>
          <w:rFonts w:eastAsia="Times New Roman" w:cs="Times New Roman"/>
          <w:szCs w:val="24"/>
        </w:rPr>
        <w:t>«</w:t>
      </w:r>
      <w:proofErr w:type="spellStart"/>
      <w:r>
        <w:rPr>
          <w:rFonts w:eastAsia="Times New Roman" w:cs="Times New Roman"/>
          <w:szCs w:val="24"/>
          <w:lang w:val="en-US"/>
        </w:rPr>
        <w:t>Thessnews</w:t>
      </w:r>
      <w:proofErr w:type="spellEnd"/>
      <w:r>
        <w:rPr>
          <w:rFonts w:eastAsia="Times New Roman" w:cs="Times New Roman"/>
          <w:szCs w:val="24"/>
        </w:rPr>
        <w:t>»</w:t>
      </w:r>
      <w:r>
        <w:rPr>
          <w:rFonts w:eastAsia="Times New Roman" w:cs="Times New Roman"/>
          <w:szCs w:val="24"/>
        </w:rPr>
        <w:t xml:space="preserve"> ακριβώς πριν έναν χρόνο, στις 18 Ιουνίου 2016, τι λέει ο Δήμαρχος Καλαμαριάς στις 30</w:t>
      </w:r>
      <w:r>
        <w:rPr>
          <w:rFonts w:eastAsia="Times New Roman" w:cs="Times New Roman"/>
          <w:szCs w:val="24"/>
        </w:rPr>
        <w:t>-</w:t>
      </w:r>
      <w:r>
        <w:rPr>
          <w:rFonts w:eastAsia="Times New Roman" w:cs="Times New Roman"/>
          <w:szCs w:val="24"/>
        </w:rPr>
        <w:t>6</w:t>
      </w:r>
      <w:r>
        <w:rPr>
          <w:rFonts w:eastAsia="Times New Roman" w:cs="Times New Roman"/>
          <w:szCs w:val="24"/>
        </w:rPr>
        <w:t>-</w:t>
      </w:r>
      <w:r>
        <w:rPr>
          <w:rFonts w:eastAsia="Times New Roman" w:cs="Times New Roman"/>
          <w:szCs w:val="24"/>
        </w:rPr>
        <w:t>2016 σε επίσημο έγγραφό του. «Η εικόνα, όμως, αυτού του ιστορικού τόπου σήμερα δεν είναι καθόλου κολακευτική. Κανείς δεν γνωρίζει ποιος έχει την ευθύνη της παρέμβασης για την ανάδειξη του χώρου, ποιος έχει την ευθύνη της επισκευής και της συντήρησης των μν</w:t>
      </w:r>
      <w:r>
        <w:rPr>
          <w:rFonts w:eastAsia="Times New Roman" w:cs="Times New Roman"/>
          <w:szCs w:val="24"/>
        </w:rPr>
        <w:t xml:space="preserve">ημείων, που έχουν αφεθεί στην εγκατάλειψη και τη φθορά και ποιος έχει την ευθύνη για τη φύλαξη του χώρου. </w:t>
      </w:r>
    </w:p>
    <w:p w14:paraId="5CC58E1C" w14:textId="77777777" w:rsidR="00E450FB" w:rsidRDefault="00DE56A6">
      <w:pPr>
        <w:spacing w:line="600" w:lineRule="auto"/>
        <w:jc w:val="both"/>
        <w:rPr>
          <w:rFonts w:eastAsia="Times New Roman" w:cs="Times New Roman"/>
          <w:szCs w:val="24"/>
        </w:rPr>
      </w:pPr>
      <w:r>
        <w:rPr>
          <w:rFonts w:eastAsia="Times New Roman" w:cs="Times New Roman"/>
          <w:szCs w:val="24"/>
        </w:rPr>
        <w:t xml:space="preserve">Το Υπουργείο Οικονομικών, ως ιδιοκτήτης της γης μέσω της ΚΕΔ, οφείλει να μεριμνήσει για την αποζημίωση των ιδιοκτητών, όπως αποφάνθηκε προσφάτως και </w:t>
      </w:r>
      <w:r>
        <w:rPr>
          <w:rFonts w:eastAsia="Times New Roman" w:cs="Times New Roman"/>
          <w:szCs w:val="24"/>
        </w:rPr>
        <w:t xml:space="preserve">το Ευρωπαϊκό Δικαστήριο», </w:t>
      </w:r>
      <w:r>
        <w:rPr>
          <w:rFonts w:eastAsia="Times New Roman" w:cs="Times New Roman"/>
          <w:szCs w:val="24"/>
        </w:rPr>
        <w:lastRenderedPageBreak/>
        <w:t>που μόλις προαναφέρατε. «Από την πλευρά του Υπουργείου Πολιτισμού δεν διαφαίνεται κανένας προγραμματισμός ούτε αντίστοιχα κονδύλια. Σε λίγα χρόνια τα κτήρια που έχουν προστατευθεί στα χαρτιά, θα έχουν φθαρεί σε σημείο μη αναστρέψι</w:t>
      </w:r>
      <w:r>
        <w:rPr>
          <w:rFonts w:eastAsia="Times New Roman" w:cs="Times New Roman"/>
          <w:szCs w:val="24"/>
        </w:rPr>
        <w:t>μο, θα έχουν εξαφανισθεί». Και μιλάμε για δεκαεπτά κτήρια.</w:t>
      </w:r>
    </w:p>
    <w:p w14:paraId="5CC58E1D" w14:textId="77777777" w:rsidR="00E450FB" w:rsidRDefault="00DE56A6">
      <w:pPr>
        <w:spacing w:line="600" w:lineRule="auto"/>
        <w:ind w:firstLine="720"/>
        <w:jc w:val="both"/>
        <w:rPr>
          <w:rFonts w:eastAsia="Times New Roman" w:cs="Times New Roman"/>
          <w:szCs w:val="24"/>
        </w:rPr>
      </w:pPr>
      <w:r>
        <w:rPr>
          <w:rFonts w:eastAsia="Times New Roman" w:cs="Times New Roman"/>
          <w:szCs w:val="24"/>
        </w:rPr>
        <w:t>Την ίδια ώρα –θα το καταθέσω και αυτό, το οποίο έχει ημερομηνία 30 Ιουνίου- αποστέλλεται έγγραφο στον Υπουργό Πολιτισμού, στον Υπουργό Οικονομικών, στην Υφυπουργό Μακεδονίας Θράκης από τον Δήμο Καλ</w:t>
      </w:r>
      <w:r>
        <w:rPr>
          <w:rFonts w:eastAsia="Times New Roman" w:cs="Times New Roman"/>
          <w:szCs w:val="24"/>
        </w:rPr>
        <w:t xml:space="preserve">αμαριάς. </w:t>
      </w:r>
    </w:p>
    <w:p w14:paraId="5CC58E1E" w14:textId="77777777" w:rsidR="00E450FB" w:rsidRDefault="00DE56A6">
      <w:pPr>
        <w:spacing w:line="600" w:lineRule="auto"/>
        <w:ind w:firstLine="720"/>
        <w:jc w:val="both"/>
        <w:rPr>
          <w:rFonts w:eastAsia="Times New Roman" w:cs="Times New Roman"/>
          <w:szCs w:val="24"/>
        </w:rPr>
      </w:pPr>
      <w:r>
        <w:rPr>
          <w:rFonts w:eastAsia="Times New Roman" w:cs="Times New Roman"/>
          <w:szCs w:val="24"/>
        </w:rPr>
        <w:t>Θυμίζω απλά για την ιστορία –και είναι σαφές αυτό από το Γεωτεχνικό Επιμελητήριο, γιατί δεν θα εφεύρουμε την πυρίτιδα- ότι ο σπουδαιότερος ελεύθερος χώρος του πολεοδομικού συγκροτήματος Θεσσαλονίκης από πλευράς μεγέθους, θέσεως και ομορφιάς είναι</w:t>
      </w:r>
      <w:r>
        <w:rPr>
          <w:rFonts w:eastAsia="Times New Roman" w:cs="Times New Roman"/>
          <w:szCs w:val="24"/>
        </w:rPr>
        <w:t xml:space="preserve"> το πρώην Στρατόπεδο «</w:t>
      </w:r>
      <w:proofErr w:type="spellStart"/>
      <w:r>
        <w:rPr>
          <w:rFonts w:eastAsia="Times New Roman" w:cs="Times New Roman"/>
          <w:szCs w:val="24"/>
        </w:rPr>
        <w:t>Κόδρα</w:t>
      </w:r>
      <w:proofErr w:type="spellEnd"/>
      <w:r>
        <w:rPr>
          <w:rFonts w:eastAsia="Times New Roman" w:cs="Times New Roman"/>
          <w:szCs w:val="24"/>
        </w:rPr>
        <w:t xml:space="preserve">». Η σπουδαιότητα αυτή αναγνωρίστηκε από το 1909, όταν ο Οθωμανός </w:t>
      </w:r>
      <w:r>
        <w:rPr>
          <w:rFonts w:eastAsia="Times New Roman" w:cs="Times New Roman"/>
          <w:szCs w:val="24"/>
        </w:rPr>
        <w:t>δ</w:t>
      </w:r>
      <w:r>
        <w:rPr>
          <w:rFonts w:eastAsia="Times New Roman" w:cs="Times New Roman"/>
          <w:szCs w:val="24"/>
        </w:rPr>
        <w:t>ιοικητής</w:t>
      </w:r>
      <w:r>
        <w:rPr>
          <w:rFonts w:eastAsia="Times New Roman" w:cs="Times New Roman"/>
          <w:szCs w:val="24"/>
        </w:rPr>
        <w:t xml:space="preserve"> της πόλης προγραμμάτιζε την κατασκευή του κήπου της Θεσσαλονίκης σε αυτήν την έκταση, ενώ ο Γάλλος πολεοδόμος ο </w:t>
      </w:r>
      <w:proofErr w:type="spellStart"/>
      <w:r>
        <w:rPr>
          <w:rFonts w:eastAsia="Times New Roman" w:cs="Times New Roman"/>
          <w:szCs w:val="24"/>
        </w:rPr>
        <w:t>Εμπράρ</w:t>
      </w:r>
      <w:proofErr w:type="spellEnd"/>
      <w:r>
        <w:rPr>
          <w:rFonts w:eastAsia="Times New Roman" w:cs="Times New Roman"/>
          <w:szCs w:val="24"/>
        </w:rPr>
        <w:t xml:space="preserve"> συνέταξε το σχέδιο της πόλης μετά </w:t>
      </w:r>
      <w:r>
        <w:rPr>
          <w:rFonts w:eastAsia="Times New Roman" w:cs="Times New Roman"/>
          <w:szCs w:val="24"/>
        </w:rPr>
        <w:t xml:space="preserve">την πυρκαγιά του </w:t>
      </w:r>
      <w:r>
        <w:rPr>
          <w:rFonts w:eastAsia="Times New Roman" w:cs="Times New Roman"/>
          <w:szCs w:val="24"/>
        </w:rPr>
        <w:t>΄</w:t>
      </w:r>
      <w:r>
        <w:rPr>
          <w:rFonts w:eastAsia="Times New Roman" w:cs="Times New Roman"/>
          <w:szCs w:val="24"/>
        </w:rPr>
        <w:t>17</w:t>
      </w:r>
      <w:r>
        <w:rPr>
          <w:rFonts w:eastAsia="Times New Roman" w:cs="Times New Roman"/>
          <w:szCs w:val="24"/>
        </w:rPr>
        <w:t xml:space="preserve">. </w:t>
      </w:r>
    </w:p>
    <w:p w14:paraId="5CC58E1F" w14:textId="77777777" w:rsidR="00E450FB" w:rsidRDefault="00DE56A6">
      <w:pPr>
        <w:spacing w:line="600" w:lineRule="auto"/>
        <w:ind w:firstLine="720"/>
        <w:jc w:val="both"/>
        <w:rPr>
          <w:rFonts w:eastAsia="Times New Roman" w:cs="Times New Roman"/>
          <w:szCs w:val="24"/>
        </w:rPr>
      </w:pPr>
      <w:r>
        <w:rPr>
          <w:rFonts w:eastAsia="Times New Roman" w:cs="Times New Roman"/>
          <w:szCs w:val="24"/>
        </w:rPr>
        <w:t xml:space="preserve">Προσέξτε τώρα, τα περίεργα παιχνίδια της ιστορίας: 1917-2017. Είμαστε εκατό χρόνια μετά. Ο </w:t>
      </w:r>
      <w:proofErr w:type="spellStart"/>
      <w:r>
        <w:rPr>
          <w:rFonts w:eastAsia="Times New Roman" w:cs="Times New Roman"/>
          <w:szCs w:val="24"/>
        </w:rPr>
        <w:t>Εμπράρ</w:t>
      </w:r>
      <w:proofErr w:type="spellEnd"/>
      <w:r>
        <w:rPr>
          <w:rFonts w:eastAsia="Times New Roman" w:cs="Times New Roman"/>
          <w:szCs w:val="24"/>
        </w:rPr>
        <w:t xml:space="preserve"> όρισε το χώρο αυτό </w:t>
      </w:r>
      <w:r>
        <w:rPr>
          <w:rFonts w:eastAsia="Times New Roman" w:cs="Times New Roman"/>
          <w:szCs w:val="24"/>
        </w:rPr>
        <w:lastRenderedPageBreak/>
        <w:t>ως τον δημοτικό κήπο της Θεσσαλονίκης. Αυτή τη στιγμή, αυτός ο χώρος, το μπαλκόνι της Θεσσαλονίκης, ο δημοτικός κήπο</w:t>
      </w:r>
      <w:r>
        <w:rPr>
          <w:rFonts w:eastAsia="Times New Roman" w:cs="Times New Roman"/>
          <w:szCs w:val="24"/>
        </w:rPr>
        <w:t xml:space="preserve">ς, κατά τον </w:t>
      </w:r>
      <w:proofErr w:type="spellStart"/>
      <w:r>
        <w:rPr>
          <w:rFonts w:eastAsia="Times New Roman" w:cs="Times New Roman"/>
          <w:szCs w:val="24"/>
        </w:rPr>
        <w:t>Εμπράρ</w:t>
      </w:r>
      <w:proofErr w:type="spellEnd"/>
      <w:r>
        <w:rPr>
          <w:rFonts w:eastAsia="Times New Roman" w:cs="Times New Roman"/>
          <w:szCs w:val="24"/>
        </w:rPr>
        <w:t xml:space="preserve">, έχει μετατραπεί σε σκουπιδότοπο. </w:t>
      </w:r>
    </w:p>
    <w:p w14:paraId="5CC58E20" w14:textId="77777777" w:rsidR="00E450FB" w:rsidRDefault="00DE56A6">
      <w:pPr>
        <w:spacing w:line="600" w:lineRule="auto"/>
        <w:ind w:firstLine="720"/>
        <w:jc w:val="both"/>
        <w:rPr>
          <w:rFonts w:eastAsia="Times New Roman" w:cs="Times New Roman"/>
          <w:szCs w:val="24"/>
        </w:rPr>
      </w:pPr>
      <w:r>
        <w:rPr>
          <w:rFonts w:eastAsia="Times New Roman" w:cs="Times New Roman"/>
          <w:szCs w:val="24"/>
        </w:rPr>
        <w:t xml:space="preserve">Εάν λοιπόν θέλουμε και υπάρχει η πολιτική βούληση αυτό να ανατραπεί, πρέπει άμεσα, με σχέδιο αυτό το δυσεπίλυτο σταυρόλεξο των </w:t>
      </w:r>
      <w:r>
        <w:rPr>
          <w:rFonts w:eastAsia="Times New Roman" w:cs="Times New Roman"/>
          <w:szCs w:val="24"/>
        </w:rPr>
        <w:t>ο</w:t>
      </w:r>
      <w:r>
        <w:rPr>
          <w:rFonts w:eastAsia="Times New Roman" w:cs="Times New Roman"/>
          <w:szCs w:val="24"/>
        </w:rPr>
        <w:t>κ</w:t>
      </w:r>
      <w:r>
        <w:rPr>
          <w:rFonts w:eastAsia="Times New Roman" w:cs="Times New Roman"/>
          <w:szCs w:val="24"/>
        </w:rPr>
        <w:t>τώ</w:t>
      </w:r>
      <w:r>
        <w:rPr>
          <w:rFonts w:eastAsia="Times New Roman" w:cs="Times New Roman"/>
          <w:szCs w:val="24"/>
        </w:rPr>
        <w:t xml:space="preserve"> κατηγοριών ιδιοκτησιών και συνιδιοκτησιών να το ξεμπλοκάρουμε. Πρέπει </w:t>
      </w:r>
      <w:r>
        <w:rPr>
          <w:rFonts w:eastAsia="Times New Roman" w:cs="Times New Roman"/>
          <w:szCs w:val="24"/>
        </w:rPr>
        <w:t xml:space="preserve">να λύσουμε αυτό το σταυρόλεξο των ιδιοκτησιών και άμεσα να ανταποκριθούμε στο αίτημα, αυτό που φαίνεται και στον σχεδιασμό. </w:t>
      </w:r>
    </w:p>
    <w:p w14:paraId="5CC58E21" w14:textId="77777777" w:rsidR="00E450FB" w:rsidRDefault="00DE56A6">
      <w:pPr>
        <w:spacing w:line="600" w:lineRule="auto"/>
        <w:ind w:firstLine="720"/>
        <w:jc w:val="both"/>
        <w:rPr>
          <w:rFonts w:eastAsia="Times New Roman" w:cs="Times New Roman"/>
          <w:szCs w:val="24"/>
        </w:rPr>
      </w:pPr>
      <w:r>
        <w:rPr>
          <w:rFonts w:eastAsia="Times New Roman" w:cs="Times New Roman"/>
          <w:szCs w:val="24"/>
        </w:rPr>
        <w:t xml:space="preserve">Ήδη η Κυβέρνηση έχει δώσει το </w:t>
      </w:r>
      <w:r>
        <w:rPr>
          <w:rFonts w:eastAsia="Times New Roman" w:cs="Times New Roman"/>
          <w:szCs w:val="24"/>
        </w:rPr>
        <w:t>αποτύπωμ</w:t>
      </w:r>
      <w:r>
        <w:rPr>
          <w:rFonts w:eastAsia="Times New Roman" w:cs="Times New Roman"/>
          <w:szCs w:val="24"/>
        </w:rPr>
        <w:t>ά</w:t>
      </w:r>
      <w:r>
        <w:rPr>
          <w:rFonts w:eastAsia="Times New Roman" w:cs="Times New Roman"/>
          <w:szCs w:val="24"/>
        </w:rPr>
        <w:t xml:space="preserve"> της στα δυτικά της πόλης με την παραχώρηση του Στρατοπέδου «Παύλου Μελά». Αυτό που ήταν αίτ</w:t>
      </w:r>
      <w:r>
        <w:rPr>
          <w:rFonts w:eastAsia="Times New Roman" w:cs="Times New Roman"/>
          <w:szCs w:val="24"/>
        </w:rPr>
        <w:t>ημα τριάντα ετών το ικανοποίησε μόλις μια Κυβέρνηση δύο ετών. Το ίδιο θα πρέπει να πράξει και στα ανατολικά με το πρώην Στρατόπεδο «</w:t>
      </w:r>
      <w:proofErr w:type="spellStart"/>
      <w:r>
        <w:rPr>
          <w:rFonts w:eastAsia="Times New Roman" w:cs="Times New Roman"/>
          <w:szCs w:val="24"/>
        </w:rPr>
        <w:t>Κόδρα</w:t>
      </w:r>
      <w:proofErr w:type="spellEnd"/>
      <w:r>
        <w:rPr>
          <w:rFonts w:eastAsia="Times New Roman" w:cs="Times New Roman"/>
          <w:szCs w:val="24"/>
        </w:rPr>
        <w:t>» που παραμένει αναξιοποίητο εδώ και είκοσι τρία χρόνια. Αυτός είναι ο σταυρός ανάπτυξης και προίκας της πόλης: στα βόρ</w:t>
      </w:r>
      <w:r>
        <w:rPr>
          <w:rFonts w:eastAsia="Times New Roman" w:cs="Times New Roman"/>
          <w:szCs w:val="24"/>
        </w:rPr>
        <w:t xml:space="preserve">εια το </w:t>
      </w:r>
      <w:proofErr w:type="spellStart"/>
      <w:r>
        <w:rPr>
          <w:rFonts w:eastAsia="Times New Roman" w:cs="Times New Roman"/>
          <w:szCs w:val="24"/>
        </w:rPr>
        <w:t>Σέιχ</w:t>
      </w:r>
      <w:proofErr w:type="spellEnd"/>
      <w:r>
        <w:rPr>
          <w:rFonts w:eastAsia="Times New Roman" w:cs="Times New Roman"/>
          <w:szCs w:val="24"/>
        </w:rPr>
        <w:t xml:space="preserve"> Σου, στα νότια το παραλιακό μέτωπο που είναι διαμορφωμένο, δυτικά το «Παύλου Μελά» και ανατολικά το πρώην Στρατόπεδο «</w:t>
      </w:r>
      <w:proofErr w:type="spellStart"/>
      <w:r>
        <w:rPr>
          <w:rFonts w:eastAsia="Times New Roman" w:cs="Times New Roman"/>
          <w:szCs w:val="24"/>
        </w:rPr>
        <w:t>Κόδρα</w:t>
      </w:r>
      <w:proofErr w:type="spellEnd"/>
      <w:r>
        <w:rPr>
          <w:rFonts w:eastAsia="Times New Roman" w:cs="Times New Roman"/>
          <w:szCs w:val="24"/>
        </w:rPr>
        <w:t xml:space="preserve">», όπου δεν θα πούμε εμείς, κυρία Υπουργέ, το τι θα γίνει εκεί μέσα, αλλά θα το ορίσουμε και θα το προστατεύσουμε ως </w:t>
      </w:r>
      <w:proofErr w:type="spellStart"/>
      <w:r>
        <w:rPr>
          <w:rFonts w:eastAsia="Times New Roman" w:cs="Times New Roman"/>
          <w:szCs w:val="24"/>
        </w:rPr>
        <w:t>υπερ</w:t>
      </w:r>
      <w:r>
        <w:rPr>
          <w:rFonts w:eastAsia="Times New Roman" w:cs="Times New Roman"/>
          <w:szCs w:val="24"/>
        </w:rPr>
        <w:t>τοπικό</w:t>
      </w:r>
      <w:proofErr w:type="spellEnd"/>
      <w:r>
        <w:rPr>
          <w:rFonts w:eastAsia="Times New Roman" w:cs="Times New Roman"/>
          <w:szCs w:val="24"/>
        </w:rPr>
        <w:t xml:space="preserve"> </w:t>
      </w:r>
      <w:r>
        <w:rPr>
          <w:rFonts w:eastAsia="Times New Roman" w:cs="Times New Roman"/>
          <w:szCs w:val="24"/>
        </w:rPr>
        <w:lastRenderedPageBreak/>
        <w:t xml:space="preserve">πόλο αναψυχής, ψυχαγωγίας και πολιτισμού με συμπληρωματικές λειτουργίες ως προς το Στρατόπεδο «Παύλου Μελά». Εκεί, είπαμε θα κάνουμε μουσείο εθνικής αντίστασης και μουσείο προσφυγικού ελληνισμού. Δεν θα κάνουμε τα ίδια πράγματα και στην άλλη πλευρά </w:t>
      </w:r>
      <w:r>
        <w:rPr>
          <w:rFonts w:eastAsia="Times New Roman" w:cs="Times New Roman"/>
          <w:szCs w:val="24"/>
        </w:rPr>
        <w:t xml:space="preserve">της πόλης, γιατί είναι </w:t>
      </w:r>
      <w:proofErr w:type="spellStart"/>
      <w:r>
        <w:rPr>
          <w:rFonts w:eastAsia="Times New Roman" w:cs="Times New Roman"/>
          <w:szCs w:val="24"/>
        </w:rPr>
        <w:t>υπερτοπικός</w:t>
      </w:r>
      <w:proofErr w:type="spellEnd"/>
      <w:r>
        <w:rPr>
          <w:rFonts w:eastAsia="Times New Roman" w:cs="Times New Roman"/>
          <w:szCs w:val="24"/>
        </w:rPr>
        <w:t xml:space="preserve">. Αφορά το σύνολο του πολεοδομικού συγκροτήματος που μένει ενάμισι περίπου εκατομμύριο κόσμος. </w:t>
      </w:r>
    </w:p>
    <w:p w14:paraId="5CC58E22" w14:textId="77777777" w:rsidR="00E450FB" w:rsidRDefault="00DE56A6">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Τριανταφυλλίδη, ολοκληρώστε. </w:t>
      </w:r>
    </w:p>
    <w:p w14:paraId="5CC58E23" w14:textId="77777777" w:rsidR="00E450FB" w:rsidRDefault="00DE56A6">
      <w:pPr>
        <w:spacing w:line="600" w:lineRule="auto"/>
        <w:ind w:firstLine="720"/>
        <w:jc w:val="both"/>
        <w:rPr>
          <w:rFonts w:eastAsia="Times New Roman" w:cs="Times New Roman"/>
          <w:szCs w:val="24"/>
        </w:rPr>
      </w:pPr>
      <w:r>
        <w:rPr>
          <w:rFonts w:eastAsia="Times New Roman" w:cs="Times New Roman"/>
          <w:b/>
          <w:szCs w:val="24"/>
        </w:rPr>
        <w:t xml:space="preserve">ΑΛΕΞΑΝΔΡΟΣ ΤΡΙΑΝΤΑΦΥΛΛΙΔΗΣ: </w:t>
      </w:r>
      <w:r>
        <w:rPr>
          <w:rFonts w:eastAsia="Times New Roman" w:cs="Times New Roman"/>
          <w:szCs w:val="24"/>
        </w:rPr>
        <w:t>Κλείνω, κύριε Πρόεδρε. Σας ε</w:t>
      </w:r>
      <w:r>
        <w:rPr>
          <w:rFonts w:eastAsia="Times New Roman" w:cs="Times New Roman"/>
          <w:szCs w:val="24"/>
        </w:rPr>
        <w:t xml:space="preserve">υχαριστώ για την ανοχή σας. </w:t>
      </w:r>
    </w:p>
    <w:p w14:paraId="5CC58E24" w14:textId="77777777" w:rsidR="00E450FB" w:rsidRDefault="00DE56A6">
      <w:pPr>
        <w:spacing w:line="600" w:lineRule="auto"/>
        <w:ind w:firstLine="720"/>
        <w:jc w:val="both"/>
        <w:rPr>
          <w:rFonts w:eastAsia="Times New Roman" w:cs="Times New Roman"/>
          <w:szCs w:val="24"/>
        </w:rPr>
      </w:pPr>
      <w:r>
        <w:rPr>
          <w:rFonts w:eastAsia="Times New Roman" w:cs="Times New Roman"/>
          <w:szCs w:val="24"/>
        </w:rPr>
        <w:t>Εκεί</w:t>
      </w:r>
      <w:r>
        <w:rPr>
          <w:rFonts w:eastAsia="Times New Roman" w:cs="Times New Roman"/>
          <w:szCs w:val="24"/>
        </w:rPr>
        <w:t>,</w:t>
      </w:r>
      <w:r>
        <w:rPr>
          <w:rFonts w:eastAsia="Times New Roman" w:cs="Times New Roman"/>
          <w:szCs w:val="24"/>
        </w:rPr>
        <w:t xml:space="preserve"> λοιπόν, οι τοπικοί φορείς, ο </w:t>
      </w:r>
      <w:r>
        <w:rPr>
          <w:rFonts w:eastAsia="Times New Roman" w:cs="Times New Roman"/>
          <w:szCs w:val="24"/>
        </w:rPr>
        <w:t>δ</w:t>
      </w:r>
      <w:r>
        <w:rPr>
          <w:rFonts w:eastAsia="Times New Roman" w:cs="Times New Roman"/>
          <w:szCs w:val="24"/>
        </w:rPr>
        <w:t xml:space="preserve">ήμος, το </w:t>
      </w:r>
      <w:r>
        <w:rPr>
          <w:rFonts w:eastAsia="Times New Roman" w:cs="Times New Roman"/>
          <w:szCs w:val="24"/>
        </w:rPr>
        <w:t>δ</w:t>
      </w:r>
      <w:r>
        <w:rPr>
          <w:rFonts w:eastAsia="Times New Roman" w:cs="Times New Roman"/>
          <w:szCs w:val="24"/>
        </w:rPr>
        <w:t xml:space="preserve">ημοτικό </w:t>
      </w:r>
      <w:r>
        <w:rPr>
          <w:rFonts w:eastAsia="Times New Roman" w:cs="Times New Roman"/>
          <w:szCs w:val="24"/>
        </w:rPr>
        <w:t>σ</w:t>
      </w:r>
      <w:r>
        <w:rPr>
          <w:rFonts w:eastAsia="Times New Roman" w:cs="Times New Roman"/>
          <w:szCs w:val="24"/>
        </w:rPr>
        <w:t xml:space="preserve">υμβούλιο, οι δημοτικές παρατάξεις, οι συλλογικοί φορείς, τα πανεπιστήμια, το Αριστοτέλειο, το Πανεπιστήμιο Μακεδονίας, το Τμήμα Αρχιτεκτονικής του Τοπίου, τα νέα μυαλά, οι </w:t>
      </w:r>
      <w:r>
        <w:rPr>
          <w:rFonts w:eastAsia="Times New Roman" w:cs="Times New Roman"/>
          <w:szCs w:val="24"/>
        </w:rPr>
        <w:t xml:space="preserve">νέοι άνθρωποι θα βάλουν καινοτόμες, νέες λειτουργικές και ελκυστικές ιδέες. </w:t>
      </w:r>
    </w:p>
    <w:p w14:paraId="5CC58E25" w14:textId="77777777" w:rsidR="00E450FB" w:rsidRDefault="00DE56A6">
      <w:pPr>
        <w:spacing w:line="600" w:lineRule="auto"/>
        <w:ind w:firstLine="720"/>
        <w:jc w:val="both"/>
        <w:rPr>
          <w:rFonts w:eastAsia="Times New Roman" w:cs="Times New Roman"/>
          <w:szCs w:val="24"/>
        </w:rPr>
      </w:pPr>
      <w:r>
        <w:rPr>
          <w:rFonts w:eastAsia="Times New Roman" w:cs="Times New Roman"/>
          <w:szCs w:val="24"/>
        </w:rPr>
        <w:t xml:space="preserve">Προσέξτε κάτι: Πρέπει να υπάρξουν συνέργειες όλων. Δεν πρέπει να καταλήξει –απευκταίο το παράδειγμα- σαν το Πάρκο </w:t>
      </w:r>
      <w:r>
        <w:rPr>
          <w:rFonts w:eastAsia="Times New Roman" w:cs="Times New Roman"/>
          <w:szCs w:val="24"/>
        </w:rPr>
        <w:lastRenderedPageBreak/>
        <w:t>«Αντώνης Τρίτσης» στην Αθήνα, όπου υπάρχουν έξοδα. Θα πρέπει όμως</w:t>
      </w:r>
      <w:r>
        <w:rPr>
          <w:rFonts w:eastAsia="Times New Roman" w:cs="Times New Roman"/>
          <w:szCs w:val="24"/>
        </w:rPr>
        <w:t xml:space="preserve"> να υπάρχουν και τα έσοδα για να μπορέσει να λειτουργήσει, να φωταγωγηθεί, να φυλαχθεί, να είναι καθαρός ένας χώρος τετρακοσίων στρεμμάτων. </w:t>
      </w:r>
    </w:p>
    <w:p w14:paraId="5CC58E26" w14:textId="77777777" w:rsidR="00E450FB" w:rsidRDefault="00DE56A6">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Τριανταφυλλίδη, ολοκληρώστε. </w:t>
      </w:r>
    </w:p>
    <w:p w14:paraId="5CC58E27" w14:textId="77777777" w:rsidR="00E450FB" w:rsidRDefault="00DE56A6">
      <w:pPr>
        <w:spacing w:line="600" w:lineRule="auto"/>
        <w:ind w:firstLine="720"/>
        <w:jc w:val="both"/>
        <w:rPr>
          <w:rFonts w:eastAsia="Times New Roman" w:cs="Times New Roman"/>
          <w:szCs w:val="24"/>
        </w:rPr>
      </w:pPr>
      <w:r>
        <w:rPr>
          <w:rFonts w:eastAsia="Times New Roman" w:cs="Times New Roman"/>
          <w:b/>
          <w:szCs w:val="24"/>
        </w:rPr>
        <w:t xml:space="preserve">ΑΛΕΞΑΝΔΡΟΣ ΤΡΙΑΝΤΑΦΥΛΛΙΔΗΣ: </w:t>
      </w:r>
      <w:r>
        <w:rPr>
          <w:rFonts w:eastAsia="Times New Roman" w:cs="Times New Roman"/>
          <w:szCs w:val="24"/>
        </w:rPr>
        <w:t>Σας ευχαριστώ.</w:t>
      </w:r>
    </w:p>
    <w:p w14:paraId="5CC58E28" w14:textId="77777777" w:rsidR="00E450FB" w:rsidRDefault="00DE56A6">
      <w:pPr>
        <w:spacing w:line="600" w:lineRule="auto"/>
        <w:ind w:firstLine="720"/>
        <w:jc w:val="both"/>
        <w:rPr>
          <w:rFonts w:eastAsia="Times New Roman" w:cs="Times New Roman"/>
          <w:szCs w:val="24"/>
        </w:rPr>
      </w:pPr>
      <w:r>
        <w:rPr>
          <w:rFonts w:eastAsia="Times New Roman" w:cs="Times New Roman"/>
          <w:szCs w:val="24"/>
        </w:rPr>
        <w:t>Πε</w:t>
      </w:r>
      <w:r>
        <w:rPr>
          <w:rFonts w:eastAsia="Times New Roman" w:cs="Times New Roman"/>
          <w:szCs w:val="24"/>
        </w:rPr>
        <w:t xml:space="preserve">ριμένουμε στην πράξη: Αγαπάς τη Θεσσαλονίκη; Απόδειξη. </w:t>
      </w:r>
    </w:p>
    <w:p w14:paraId="5CC58E29" w14:textId="77777777" w:rsidR="00E450FB" w:rsidRDefault="00DE56A6">
      <w:pPr>
        <w:spacing w:line="600" w:lineRule="auto"/>
        <w:ind w:firstLine="720"/>
        <w:jc w:val="both"/>
        <w:rPr>
          <w:rFonts w:eastAsia="Times New Roman" w:cs="Times New Roman"/>
          <w:szCs w:val="24"/>
        </w:rPr>
      </w:pPr>
      <w:r>
        <w:rPr>
          <w:rFonts w:eastAsia="Times New Roman" w:cs="Times New Roman"/>
          <w:szCs w:val="24"/>
        </w:rPr>
        <w:t xml:space="preserve">(Στο σημείο αυτό ο Βουλευτής κ. Αλέξανδρος Τριανταφυλλίδης καταθέτει για τα Πρακτικά τα προαναφερθέντα έγγραφα, τα οποία βρίσκονται στο αρχείο του Τμήματος Γραμματείας της Διεύθυνσης Στενογραφίας και </w:t>
      </w:r>
      <w:r>
        <w:rPr>
          <w:rFonts w:eastAsia="Times New Roman" w:cs="Times New Roman"/>
          <w:szCs w:val="24"/>
        </w:rPr>
        <w:t>Πρακτικών της Βουλής)</w:t>
      </w:r>
    </w:p>
    <w:p w14:paraId="5CC58E2A" w14:textId="77777777" w:rsidR="00E450FB" w:rsidRDefault="00DE56A6">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Κυρία </w:t>
      </w:r>
      <w:proofErr w:type="spellStart"/>
      <w:r>
        <w:rPr>
          <w:rFonts w:eastAsia="Times New Roman" w:cs="Times New Roman"/>
          <w:szCs w:val="24"/>
        </w:rPr>
        <w:t>Παπανάτσιου</w:t>
      </w:r>
      <w:proofErr w:type="spellEnd"/>
      <w:r>
        <w:rPr>
          <w:rFonts w:eastAsia="Times New Roman" w:cs="Times New Roman"/>
          <w:szCs w:val="24"/>
        </w:rPr>
        <w:t xml:space="preserve">, έχετε τον λόγο. </w:t>
      </w:r>
    </w:p>
    <w:p w14:paraId="5CC58E2B" w14:textId="77777777" w:rsidR="00E450FB" w:rsidRDefault="00DE56A6">
      <w:pPr>
        <w:spacing w:line="600" w:lineRule="auto"/>
        <w:ind w:firstLine="720"/>
        <w:jc w:val="both"/>
        <w:rPr>
          <w:rFonts w:eastAsia="Times New Roman" w:cs="Times New Roman"/>
          <w:szCs w:val="24"/>
        </w:rPr>
      </w:pPr>
      <w:r>
        <w:rPr>
          <w:rFonts w:eastAsia="Times New Roman" w:cs="Times New Roman"/>
          <w:b/>
          <w:szCs w:val="24"/>
        </w:rPr>
        <w:t xml:space="preserve">ΑΙΚΑΤΕΡΙΝΗ ΠΑΠΑΝΑΤΣΙΟΥ (Υφυπουργός Οικονομικών): </w:t>
      </w:r>
      <w:r>
        <w:rPr>
          <w:rFonts w:eastAsia="Times New Roman" w:cs="Times New Roman"/>
          <w:szCs w:val="24"/>
        </w:rPr>
        <w:t xml:space="preserve">Ευχαριστώ, κύριε Πρόεδρε. </w:t>
      </w:r>
    </w:p>
    <w:p w14:paraId="5CC58E2C" w14:textId="77777777" w:rsidR="00E450FB" w:rsidRDefault="00DE56A6">
      <w:pPr>
        <w:spacing w:line="600" w:lineRule="auto"/>
        <w:ind w:firstLine="720"/>
        <w:jc w:val="both"/>
        <w:rPr>
          <w:rFonts w:eastAsia="Times New Roman" w:cs="Times New Roman"/>
          <w:szCs w:val="24"/>
        </w:rPr>
      </w:pPr>
      <w:r>
        <w:rPr>
          <w:rFonts w:eastAsia="Times New Roman" w:cs="Times New Roman"/>
          <w:szCs w:val="24"/>
        </w:rPr>
        <w:lastRenderedPageBreak/>
        <w:t xml:space="preserve">Κατόπιν όλων όσων ειπώθηκαν στην </w:t>
      </w:r>
      <w:proofErr w:type="spellStart"/>
      <w:r>
        <w:rPr>
          <w:rFonts w:eastAsia="Times New Roman" w:cs="Times New Roman"/>
          <w:szCs w:val="24"/>
        </w:rPr>
        <w:t>πρωτολογία</w:t>
      </w:r>
      <w:proofErr w:type="spellEnd"/>
      <w:r>
        <w:rPr>
          <w:rFonts w:eastAsia="Times New Roman" w:cs="Times New Roman"/>
          <w:szCs w:val="24"/>
        </w:rPr>
        <w:t xml:space="preserve"> μου, αλλά και στο πλαίσιο όλων αυτών που κατ</w:t>
      </w:r>
      <w:r>
        <w:rPr>
          <w:rFonts w:eastAsia="Times New Roman" w:cs="Times New Roman"/>
          <w:szCs w:val="24"/>
        </w:rPr>
        <w:t>αθέτετε σήμερα στη Βουλή, σας επαναλαμβάνω ότι θα καταβληθεί κάθε δυνατή προσπάθεια συντονισμένα, προκειμένου να δοθεί η καλύτερη δυνατή λύση για την αξιοποίηση της εν λόγω έκτασης, διαφυλάσσοντας πάντα την πολιτιστική και ιστορική μας κληρονομιά και τα ευ</w:t>
      </w:r>
      <w:r>
        <w:rPr>
          <w:rFonts w:eastAsia="Times New Roman" w:cs="Times New Roman"/>
          <w:szCs w:val="24"/>
        </w:rPr>
        <w:t xml:space="preserve">ρύτερα συμφέροντα του ελληνικού δημοσίου. </w:t>
      </w:r>
    </w:p>
    <w:p w14:paraId="5CC58E2D" w14:textId="77777777" w:rsidR="00E450FB" w:rsidRDefault="00DE56A6">
      <w:pPr>
        <w:spacing w:line="600" w:lineRule="auto"/>
        <w:ind w:firstLine="720"/>
        <w:jc w:val="both"/>
        <w:rPr>
          <w:rFonts w:eastAsia="Times New Roman" w:cs="Times New Roman"/>
          <w:szCs w:val="24"/>
        </w:rPr>
      </w:pPr>
      <w:r>
        <w:rPr>
          <w:rFonts w:eastAsia="Times New Roman" w:cs="Times New Roman"/>
          <w:szCs w:val="24"/>
        </w:rPr>
        <w:t>Στο πλαίσιο αυτό, είμαστε ήδη σε συνεργασία με το Γραφείο του Πρωθυπουργού στη Θεσσαλονίκη και με όλους τους εμπλεκόμενους φορείς</w:t>
      </w:r>
      <w:r>
        <w:rPr>
          <w:rFonts w:eastAsia="Times New Roman" w:cs="Times New Roman"/>
          <w:szCs w:val="24"/>
        </w:rPr>
        <w:t>,</w:t>
      </w:r>
      <w:r>
        <w:rPr>
          <w:rFonts w:eastAsia="Times New Roman" w:cs="Times New Roman"/>
          <w:szCs w:val="24"/>
        </w:rPr>
        <w:t xml:space="preserve"> για να πετύχουμε τη δημιουργία, όπως κι εσείς είπατε, </w:t>
      </w:r>
      <w:proofErr w:type="spellStart"/>
      <w:r>
        <w:rPr>
          <w:rFonts w:eastAsia="Times New Roman" w:cs="Times New Roman"/>
          <w:szCs w:val="24"/>
        </w:rPr>
        <w:t>υπερτοπικού</w:t>
      </w:r>
      <w:proofErr w:type="spellEnd"/>
      <w:r>
        <w:rPr>
          <w:rFonts w:eastAsia="Times New Roman" w:cs="Times New Roman"/>
          <w:szCs w:val="24"/>
        </w:rPr>
        <w:t xml:space="preserve"> πάρκου αθλητικών</w:t>
      </w:r>
      <w:r>
        <w:rPr>
          <w:rFonts w:eastAsia="Times New Roman" w:cs="Times New Roman"/>
          <w:szCs w:val="24"/>
        </w:rPr>
        <w:t xml:space="preserve"> και πολιτιστικών δραστηριοτήτων</w:t>
      </w:r>
      <w:r>
        <w:rPr>
          <w:rFonts w:eastAsia="Times New Roman" w:cs="Times New Roman"/>
          <w:szCs w:val="24"/>
        </w:rPr>
        <w:t>,</w:t>
      </w:r>
      <w:r>
        <w:rPr>
          <w:rFonts w:eastAsia="Times New Roman" w:cs="Times New Roman"/>
          <w:szCs w:val="24"/>
        </w:rPr>
        <w:t xml:space="preserve"> που θα μετατρέψει τον συγκεκριμένο χώρο σε χώρο</w:t>
      </w:r>
      <w:r>
        <w:rPr>
          <w:rFonts w:eastAsia="Times New Roman" w:cs="Times New Roman"/>
          <w:szCs w:val="24"/>
        </w:rPr>
        <w:t>-</w:t>
      </w:r>
      <w:r>
        <w:rPr>
          <w:rFonts w:eastAsia="Times New Roman" w:cs="Times New Roman"/>
          <w:szCs w:val="24"/>
        </w:rPr>
        <w:t xml:space="preserve">ανάσα και θα αναβαθμίσει συνολικά όλη τη Θεσσαλονίκη. </w:t>
      </w:r>
    </w:p>
    <w:p w14:paraId="5CC58E2E" w14:textId="77777777" w:rsidR="00E450FB" w:rsidRDefault="00DE56A6">
      <w:pPr>
        <w:spacing w:line="600" w:lineRule="auto"/>
        <w:ind w:firstLine="720"/>
        <w:jc w:val="both"/>
        <w:rPr>
          <w:rFonts w:eastAsia="Times New Roman" w:cs="Times New Roman"/>
          <w:szCs w:val="24"/>
        </w:rPr>
      </w:pPr>
      <w:r>
        <w:rPr>
          <w:rFonts w:eastAsia="Times New Roman" w:cs="Times New Roman"/>
          <w:szCs w:val="24"/>
        </w:rPr>
        <w:t xml:space="preserve">Άλλωστε, η σημασία που αποδίδεται στο συγκεκριμένο εγχείρημα –το αναφέρατε κι εσείς στην </w:t>
      </w:r>
      <w:proofErr w:type="spellStart"/>
      <w:r>
        <w:rPr>
          <w:rFonts w:eastAsia="Times New Roman" w:cs="Times New Roman"/>
          <w:szCs w:val="24"/>
        </w:rPr>
        <w:t>πρωτολογία</w:t>
      </w:r>
      <w:proofErr w:type="spellEnd"/>
      <w:r>
        <w:rPr>
          <w:rFonts w:eastAsia="Times New Roman" w:cs="Times New Roman"/>
          <w:szCs w:val="24"/>
        </w:rPr>
        <w:t xml:space="preserve"> σας- από την </w:t>
      </w:r>
      <w:r>
        <w:rPr>
          <w:rFonts w:eastAsia="Times New Roman" w:cs="Times New Roman"/>
          <w:szCs w:val="24"/>
        </w:rPr>
        <w:t>πολιτική ηγεσία αποδεικνύεται ξεκάθαρα από την επίσκεψη του Υπουργού Επικρατείας, Χριστόφορο</w:t>
      </w:r>
      <w:r>
        <w:rPr>
          <w:rFonts w:eastAsia="Times New Roman" w:cs="Times New Roman"/>
          <w:szCs w:val="24"/>
        </w:rPr>
        <w:t>υ</w:t>
      </w:r>
      <w:r>
        <w:rPr>
          <w:rFonts w:eastAsia="Times New Roman" w:cs="Times New Roman"/>
          <w:szCs w:val="24"/>
        </w:rPr>
        <w:t xml:space="preserve"> Βερναρδάκη, στο πρώην Στρατόπεδο «</w:t>
      </w:r>
      <w:proofErr w:type="spellStart"/>
      <w:r>
        <w:rPr>
          <w:rFonts w:eastAsia="Times New Roman" w:cs="Times New Roman"/>
          <w:szCs w:val="24"/>
        </w:rPr>
        <w:t>Κόδρα</w:t>
      </w:r>
      <w:proofErr w:type="spellEnd"/>
      <w:r>
        <w:rPr>
          <w:rFonts w:eastAsia="Times New Roman" w:cs="Times New Roman"/>
          <w:szCs w:val="24"/>
        </w:rPr>
        <w:t xml:space="preserve">» στο πλαίσιο εκδήλωσης, αφιερωμένης στον Μένιο Αλεξιάδη, αγωνιστή της Αριστεράς και πρώην Δημάρχου Καλαμαριάς, που πέθανε </w:t>
      </w:r>
      <w:r>
        <w:rPr>
          <w:rFonts w:eastAsia="Times New Roman" w:cs="Times New Roman"/>
          <w:szCs w:val="24"/>
        </w:rPr>
        <w:t xml:space="preserve">χωρίς να προλάβει να δει να </w:t>
      </w:r>
      <w:r>
        <w:rPr>
          <w:rFonts w:eastAsia="Times New Roman" w:cs="Times New Roman"/>
          <w:szCs w:val="24"/>
        </w:rPr>
        <w:lastRenderedPageBreak/>
        <w:t xml:space="preserve">γίνεται πράξη το όραμά του, δηλαδή να δοθεί ο χώρος στους πολίτες. </w:t>
      </w:r>
    </w:p>
    <w:p w14:paraId="5CC58E2F" w14:textId="77777777" w:rsidR="00E450FB" w:rsidRDefault="00DE56A6">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την κυρία Υπουργό.</w:t>
      </w:r>
    </w:p>
    <w:p w14:paraId="5CC58E30" w14:textId="77777777" w:rsidR="00E450FB" w:rsidRDefault="00DE56A6">
      <w:pPr>
        <w:spacing w:line="600" w:lineRule="auto"/>
        <w:ind w:firstLine="720"/>
        <w:jc w:val="both"/>
        <w:rPr>
          <w:rFonts w:eastAsia="Times New Roman" w:cs="Times New Roman"/>
          <w:szCs w:val="24"/>
        </w:rPr>
      </w:pPr>
      <w:r>
        <w:rPr>
          <w:rFonts w:eastAsia="Times New Roman" w:cs="Times New Roman"/>
          <w:szCs w:val="24"/>
        </w:rPr>
        <w:t xml:space="preserve">Κυρίες και κύριοι συνάδελφοι, </w:t>
      </w:r>
      <w:r>
        <w:rPr>
          <w:rFonts w:eastAsia="Times New Roman" w:cs="Times New Roman"/>
          <w:szCs w:val="24"/>
        </w:rPr>
        <w:t xml:space="preserve">πριν περάσουμε στην επόμενη </w:t>
      </w:r>
      <w:r>
        <w:rPr>
          <w:rFonts w:eastAsia="Times New Roman" w:cs="Times New Roman"/>
          <w:szCs w:val="24"/>
        </w:rPr>
        <w:t xml:space="preserve">επίκαιρη </w:t>
      </w:r>
      <w:r>
        <w:rPr>
          <w:rFonts w:eastAsia="Times New Roman" w:cs="Times New Roman"/>
          <w:szCs w:val="24"/>
        </w:rPr>
        <w:t xml:space="preserve">ερώτηση </w:t>
      </w:r>
      <w:r>
        <w:rPr>
          <w:rFonts w:eastAsia="Times New Roman" w:cs="Times New Roman"/>
          <w:szCs w:val="24"/>
        </w:rPr>
        <w:t xml:space="preserve">επιτρέψτε μου </w:t>
      </w:r>
      <w:r>
        <w:rPr>
          <w:rFonts w:eastAsia="Times New Roman" w:cs="Times New Roman"/>
          <w:szCs w:val="24"/>
        </w:rPr>
        <w:t xml:space="preserve">να ανακοινώσω στο Σώμα </w:t>
      </w:r>
      <w:r>
        <w:rPr>
          <w:rFonts w:eastAsia="Times New Roman" w:cs="Times New Roman"/>
          <w:szCs w:val="24"/>
        </w:rPr>
        <w:t xml:space="preserve">ότι η </w:t>
      </w:r>
      <w:r>
        <w:rPr>
          <w:rFonts w:eastAsia="Times New Roman" w:cs="Times New Roman"/>
          <w:szCs w:val="24"/>
        </w:rPr>
        <w:t>κ</w:t>
      </w:r>
      <w:r>
        <w:rPr>
          <w:rFonts w:eastAsia="Times New Roman" w:cs="Times New Roman"/>
          <w:szCs w:val="24"/>
        </w:rPr>
        <w:t>.</w:t>
      </w:r>
      <w:r>
        <w:rPr>
          <w:rFonts w:eastAsia="Times New Roman" w:cs="Times New Roman"/>
          <w:szCs w:val="24"/>
        </w:rPr>
        <w:t xml:space="preserve"> </w:t>
      </w:r>
      <w:proofErr w:type="spellStart"/>
      <w:r>
        <w:rPr>
          <w:rFonts w:eastAsia="Times New Roman" w:cs="Times New Roman"/>
          <w:szCs w:val="24"/>
        </w:rPr>
        <w:t>Μεγαλοοικονόμου</w:t>
      </w:r>
      <w:proofErr w:type="spellEnd"/>
      <w:r>
        <w:rPr>
          <w:rFonts w:eastAsia="Times New Roman" w:cs="Times New Roman"/>
          <w:szCs w:val="24"/>
        </w:rPr>
        <w:t xml:space="preserve"> </w:t>
      </w:r>
      <w:r>
        <w:rPr>
          <w:rFonts w:eastAsia="Times New Roman" w:cs="Times New Roman"/>
          <w:szCs w:val="24"/>
        </w:rPr>
        <w:t xml:space="preserve">με επιστολή της </w:t>
      </w:r>
      <w:r>
        <w:rPr>
          <w:rFonts w:eastAsia="Times New Roman" w:cs="Times New Roman"/>
          <w:szCs w:val="24"/>
        </w:rPr>
        <w:t xml:space="preserve">προς τον Πρόεδρο της Βουλής των Ελλήνων, </w:t>
      </w:r>
      <w:r>
        <w:rPr>
          <w:rFonts w:eastAsia="Times New Roman" w:cs="Times New Roman"/>
          <w:szCs w:val="24"/>
        </w:rPr>
        <w:t xml:space="preserve">η οποία θα καταχωριστεί στα Πρακτικά, γνωστοποιεί την ανεξαρτητοποίησή της από την </w:t>
      </w:r>
      <w:r>
        <w:rPr>
          <w:rFonts w:eastAsia="Times New Roman" w:cs="Times New Roman"/>
          <w:szCs w:val="24"/>
        </w:rPr>
        <w:t xml:space="preserve">Κοινοβουλευτική </w:t>
      </w:r>
      <w:r>
        <w:rPr>
          <w:rFonts w:eastAsia="Times New Roman" w:cs="Times New Roman"/>
          <w:szCs w:val="24"/>
        </w:rPr>
        <w:t xml:space="preserve">Ομάδα της Ένωσης Κεντρώων. </w:t>
      </w:r>
    </w:p>
    <w:p w14:paraId="5CC58E31" w14:textId="77777777" w:rsidR="00E450FB" w:rsidRDefault="00DE56A6">
      <w:pPr>
        <w:spacing w:line="600" w:lineRule="auto"/>
        <w:ind w:firstLine="720"/>
        <w:jc w:val="both"/>
        <w:rPr>
          <w:rFonts w:eastAsia="Times New Roman" w:cs="Times New Roman"/>
          <w:szCs w:val="24"/>
        </w:rPr>
      </w:pPr>
      <w:r>
        <w:rPr>
          <w:rFonts w:eastAsia="Times New Roman" w:cs="Times New Roman"/>
          <w:szCs w:val="24"/>
        </w:rPr>
        <w:t>(Η προαναφερθείσα επιστο</w:t>
      </w:r>
      <w:r>
        <w:rPr>
          <w:rFonts w:eastAsia="Times New Roman" w:cs="Times New Roman"/>
          <w:szCs w:val="24"/>
        </w:rPr>
        <w:t xml:space="preserve">λή </w:t>
      </w:r>
      <w:r>
        <w:rPr>
          <w:rFonts w:eastAsia="Times New Roman" w:cs="Times New Roman"/>
          <w:szCs w:val="24"/>
        </w:rPr>
        <w:t xml:space="preserve">καταχωρίζεται στα Πρακτικά και </w:t>
      </w:r>
      <w:r>
        <w:rPr>
          <w:rFonts w:eastAsia="Times New Roman" w:cs="Times New Roman"/>
          <w:szCs w:val="24"/>
        </w:rPr>
        <w:t xml:space="preserve">έχει ως εξής: </w:t>
      </w:r>
    </w:p>
    <w:p w14:paraId="5CC58E32" w14:textId="77777777" w:rsidR="00E450FB" w:rsidRDefault="00DE56A6">
      <w:pPr>
        <w:spacing w:line="600" w:lineRule="auto"/>
        <w:ind w:firstLine="720"/>
        <w:jc w:val="center"/>
        <w:rPr>
          <w:rFonts w:eastAsia="Times New Roman" w:cs="Times New Roman"/>
          <w:szCs w:val="24"/>
        </w:rPr>
      </w:pPr>
      <w:r>
        <w:rPr>
          <w:rFonts w:eastAsia="Times New Roman" w:cs="Times New Roman"/>
          <w:szCs w:val="24"/>
        </w:rPr>
        <w:t>(ΑΛΛΑΓΗ ΣΕΛΙΔΑΣ)</w:t>
      </w:r>
    </w:p>
    <w:p w14:paraId="5CC58E33" w14:textId="77777777" w:rsidR="00E450FB" w:rsidRDefault="00DE56A6">
      <w:pPr>
        <w:spacing w:line="600" w:lineRule="auto"/>
        <w:ind w:firstLine="720"/>
        <w:jc w:val="center"/>
        <w:rPr>
          <w:rFonts w:eastAsia="Times New Roman" w:cs="Times New Roman"/>
          <w:szCs w:val="24"/>
        </w:rPr>
      </w:pPr>
      <w:r>
        <w:rPr>
          <w:rFonts w:eastAsia="Times New Roman" w:cs="Times New Roman"/>
          <w:szCs w:val="24"/>
        </w:rPr>
        <w:t>(Να μπει η σελ. 15)</w:t>
      </w:r>
    </w:p>
    <w:p w14:paraId="5CC58E34" w14:textId="77777777" w:rsidR="00E450FB" w:rsidRDefault="00DE56A6">
      <w:pPr>
        <w:spacing w:line="600" w:lineRule="auto"/>
        <w:ind w:firstLine="720"/>
        <w:jc w:val="center"/>
        <w:rPr>
          <w:rFonts w:eastAsia="Times New Roman" w:cs="Times New Roman"/>
          <w:szCs w:val="24"/>
        </w:rPr>
      </w:pPr>
      <w:r>
        <w:rPr>
          <w:rFonts w:eastAsia="Times New Roman" w:cs="Times New Roman"/>
          <w:szCs w:val="24"/>
        </w:rPr>
        <w:t>(ΑΛΛΑΓΗ ΣΕΛΙΔΑΣ)</w:t>
      </w:r>
      <w:r>
        <w:rPr>
          <w:rFonts w:eastAsia="Times New Roman" w:cs="Times New Roman"/>
          <w:szCs w:val="24"/>
        </w:rPr>
        <w:t xml:space="preserve"> </w:t>
      </w:r>
    </w:p>
    <w:p w14:paraId="5CC58E35" w14:textId="77777777" w:rsidR="00E450FB" w:rsidRDefault="00DE56A6">
      <w:pPr>
        <w:spacing w:line="600" w:lineRule="auto"/>
        <w:ind w:firstLine="720"/>
        <w:jc w:val="both"/>
        <w:rPr>
          <w:rFonts w:eastAsia="Times New Roman" w:cs="Times New Roman"/>
          <w:szCs w:val="24"/>
        </w:rPr>
      </w:pPr>
      <w:r>
        <w:rPr>
          <w:rFonts w:eastAsia="Times New Roman" w:cs="Times New Roman"/>
          <w:b/>
          <w:szCs w:val="24"/>
        </w:rPr>
        <w:t>ΠΡ</w:t>
      </w:r>
      <w:r>
        <w:rPr>
          <w:rFonts w:eastAsia="Times New Roman" w:cs="Times New Roman"/>
          <w:b/>
          <w:szCs w:val="24"/>
        </w:rPr>
        <w:t>ΟΕΔΡΕΥΩΝ</w:t>
      </w:r>
      <w:r>
        <w:rPr>
          <w:rFonts w:eastAsia="Times New Roman" w:cs="Times New Roman"/>
          <w:b/>
          <w:szCs w:val="24"/>
        </w:rPr>
        <w:t xml:space="preserve">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Συνεχίζουμε με την τρίτη </w:t>
      </w:r>
      <w:r>
        <w:rPr>
          <w:rFonts w:eastAsia="Times New Roman" w:cs="Times New Roman"/>
          <w:szCs w:val="24"/>
        </w:rPr>
        <w:t xml:space="preserve">με αριθμό 1113/28-6-2017 </w:t>
      </w:r>
      <w:r>
        <w:rPr>
          <w:rFonts w:eastAsia="Times New Roman" w:cs="Times New Roman"/>
          <w:szCs w:val="24"/>
        </w:rPr>
        <w:t xml:space="preserve">επίκαιρη ερώτηση δευτέρου κύκλου του Ανεξάρτητου Βουλευτή Β΄ Αθηνών </w:t>
      </w:r>
      <w:r>
        <w:rPr>
          <w:rFonts w:eastAsia="Times New Roman" w:cs="Times New Roman"/>
          <w:szCs w:val="24"/>
        </w:rPr>
        <w:t xml:space="preserve">κ. </w:t>
      </w:r>
      <w:r>
        <w:rPr>
          <w:rFonts w:eastAsia="Times New Roman" w:cs="Times New Roman"/>
          <w:bCs/>
          <w:szCs w:val="24"/>
        </w:rPr>
        <w:t xml:space="preserve">Θεοχάρη </w:t>
      </w:r>
      <w:proofErr w:type="spellStart"/>
      <w:r>
        <w:rPr>
          <w:rFonts w:eastAsia="Times New Roman" w:cs="Times New Roman"/>
          <w:bCs/>
          <w:szCs w:val="24"/>
        </w:rPr>
        <w:lastRenderedPageBreak/>
        <w:t>Θεοχάρη</w:t>
      </w:r>
      <w:proofErr w:type="spellEnd"/>
      <w:r>
        <w:rPr>
          <w:rFonts w:eastAsia="Times New Roman" w:cs="Times New Roman"/>
          <w:szCs w:val="24"/>
        </w:rPr>
        <w:t xml:space="preserve"> προς τον Υπουργό </w:t>
      </w:r>
      <w:r>
        <w:rPr>
          <w:rFonts w:eastAsia="Times New Roman" w:cs="Times New Roman"/>
          <w:bCs/>
          <w:szCs w:val="24"/>
        </w:rPr>
        <w:t xml:space="preserve">Οικονομικών, </w:t>
      </w:r>
      <w:r>
        <w:rPr>
          <w:rFonts w:eastAsia="Times New Roman" w:cs="Times New Roman"/>
          <w:szCs w:val="24"/>
        </w:rPr>
        <w:t xml:space="preserve">με θέμα «Σημασία της </w:t>
      </w:r>
      <w:r>
        <w:rPr>
          <w:rFonts w:eastAsia="Times New Roman" w:cs="Times New Roman"/>
          <w:szCs w:val="24"/>
        </w:rPr>
        <w:t xml:space="preserve">απόφασης </w:t>
      </w:r>
      <w:r>
        <w:rPr>
          <w:rFonts w:eastAsia="Times New Roman" w:cs="Times New Roman"/>
          <w:szCs w:val="24"/>
        </w:rPr>
        <w:t xml:space="preserve">του </w:t>
      </w:r>
      <w:proofErr w:type="spellStart"/>
      <w:r>
        <w:rPr>
          <w:rFonts w:eastAsia="Times New Roman" w:cs="Times New Roman"/>
          <w:szCs w:val="24"/>
        </w:rPr>
        <w:t>ΣτΕ</w:t>
      </w:r>
      <w:proofErr w:type="spellEnd"/>
      <w:r>
        <w:rPr>
          <w:rFonts w:eastAsia="Times New Roman" w:cs="Times New Roman"/>
          <w:szCs w:val="24"/>
        </w:rPr>
        <w:t xml:space="preserve"> περί </w:t>
      </w:r>
      <w:r>
        <w:rPr>
          <w:rFonts w:eastAsia="Times New Roman" w:cs="Times New Roman"/>
          <w:szCs w:val="24"/>
        </w:rPr>
        <w:t xml:space="preserve">αντισυνταγματικότητας </w:t>
      </w:r>
      <w:r>
        <w:rPr>
          <w:rFonts w:eastAsia="Times New Roman" w:cs="Times New Roman"/>
          <w:szCs w:val="24"/>
        </w:rPr>
        <w:t xml:space="preserve">των </w:t>
      </w:r>
      <w:r>
        <w:rPr>
          <w:rFonts w:eastAsia="Times New Roman" w:cs="Times New Roman"/>
          <w:szCs w:val="24"/>
        </w:rPr>
        <w:t xml:space="preserve">παρατάσεων παραγραφής </w:t>
      </w:r>
      <w:r>
        <w:rPr>
          <w:rFonts w:eastAsia="Times New Roman" w:cs="Times New Roman"/>
          <w:szCs w:val="24"/>
        </w:rPr>
        <w:t xml:space="preserve">στους </w:t>
      </w:r>
      <w:r>
        <w:rPr>
          <w:rFonts w:eastAsia="Times New Roman" w:cs="Times New Roman"/>
          <w:szCs w:val="24"/>
        </w:rPr>
        <w:t>φορολογικούς ελέγχους</w:t>
      </w:r>
      <w:r>
        <w:rPr>
          <w:rFonts w:eastAsia="Times New Roman" w:cs="Times New Roman"/>
          <w:szCs w:val="24"/>
        </w:rPr>
        <w:t>».</w:t>
      </w:r>
    </w:p>
    <w:p w14:paraId="5CC58E36" w14:textId="77777777" w:rsidR="00E450FB" w:rsidRDefault="00DE56A6">
      <w:pPr>
        <w:spacing w:line="600" w:lineRule="auto"/>
        <w:ind w:firstLine="720"/>
        <w:jc w:val="both"/>
        <w:rPr>
          <w:rFonts w:eastAsia="Times New Roman" w:cs="Times New Roman"/>
          <w:szCs w:val="24"/>
        </w:rPr>
      </w:pPr>
      <w:r>
        <w:rPr>
          <w:rFonts w:eastAsia="Times New Roman" w:cs="Times New Roman"/>
          <w:szCs w:val="24"/>
        </w:rPr>
        <w:t>Κύριε Θεοχάρη, έχετε τον λόγο.</w:t>
      </w:r>
    </w:p>
    <w:p w14:paraId="5CC58E37" w14:textId="77777777" w:rsidR="00E450FB" w:rsidRDefault="00DE56A6">
      <w:pPr>
        <w:spacing w:line="600" w:lineRule="auto"/>
        <w:ind w:firstLine="720"/>
        <w:jc w:val="both"/>
        <w:rPr>
          <w:rFonts w:eastAsia="Times New Roman" w:cs="Times New Roman"/>
          <w:szCs w:val="24"/>
        </w:rPr>
      </w:pPr>
      <w:r>
        <w:rPr>
          <w:rFonts w:eastAsia="Times New Roman" w:cs="Times New Roman"/>
          <w:b/>
          <w:szCs w:val="24"/>
        </w:rPr>
        <w:t xml:space="preserve">ΘΕΟΧΑΡΗΣ (ΧΑΡΗΣ) ΘΕΟΧΑΡΗΣ: </w:t>
      </w:r>
      <w:r>
        <w:rPr>
          <w:rFonts w:eastAsia="Times New Roman" w:cs="Times New Roman"/>
          <w:szCs w:val="24"/>
        </w:rPr>
        <w:t>Ευχαριστώ, κύριε Πρόεδρε.</w:t>
      </w:r>
    </w:p>
    <w:p w14:paraId="5CC58E38" w14:textId="77777777" w:rsidR="00E450FB" w:rsidRDefault="00DE56A6">
      <w:pPr>
        <w:spacing w:line="600" w:lineRule="auto"/>
        <w:ind w:firstLine="720"/>
        <w:jc w:val="both"/>
        <w:rPr>
          <w:rFonts w:eastAsia="Times New Roman" w:cs="Times New Roman"/>
          <w:szCs w:val="24"/>
        </w:rPr>
      </w:pPr>
      <w:r>
        <w:rPr>
          <w:rFonts w:eastAsia="Times New Roman" w:cs="Times New Roman"/>
          <w:szCs w:val="24"/>
        </w:rPr>
        <w:t>Κυ</w:t>
      </w:r>
      <w:r>
        <w:rPr>
          <w:rFonts w:eastAsia="Times New Roman" w:cs="Times New Roman"/>
          <w:szCs w:val="24"/>
        </w:rPr>
        <w:t xml:space="preserve">ρία Υπουργέ, τον Μάρτιο του τρέχοντος έτους, το </w:t>
      </w:r>
      <w:r>
        <w:rPr>
          <w:rFonts w:eastAsia="Times New Roman" w:cs="Times New Roman"/>
          <w:szCs w:val="24"/>
        </w:rPr>
        <w:t>δεύτερο τμήμα</w:t>
      </w:r>
      <w:r>
        <w:rPr>
          <w:rFonts w:eastAsia="Times New Roman" w:cs="Times New Roman"/>
          <w:szCs w:val="24"/>
        </w:rPr>
        <w:t xml:space="preserve"> του Συμβουλίου της Επικρατείας έβγαλε μια πάρα πολύ σημαντική απόφαση, την 275 του 2017, σύμφωνα με την οποία έκρινε αντισυνταγματικές τις παρατάσεις παραγραφής, στις οποίες κατά κόρον και όλο τ</w:t>
      </w:r>
      <w:r>
        <w:rPr>
          <w:rFonts w:eastAsia="Times New Roman" w:cs="Times New Roman"/>
          <w:szCs w:val="24"/>
        </w:rPr>
        <w:t>ο προηγούμενο χρονικό διάστημα έχουν προβεί μια σειρά από κυβερνήσεις προσπαθώντας να απαντήσουν στο λεγόμενο κοινό περί δικαίου αίσθημα, ότι δεν πρέπει να αφήνουμε τις λίστες να παραγράφονται και πρέπει να παρατείνουμε τις παραγραφές.</w:t>
      </w:r>
    </w:p>
    <w:p w14:paraId="5CC58E39" w14:textId="77777777" w:rsidR="00E450FB" w:rsidRDefault="00DE56A6">
      <w:pPr>
        <w:spacing w:line="600" w:lineRule="auto"/>
        <w:ind w:firstLine="720"/>
        <w:jc w:val="both"/>
        <w:rPr>
          <w:rFonts w:eastAsia="Times New Roman" w:cs="Times New Roman"/>
          <w:szCs w:val="24"/>
        </w:rPr>
      </w:pPr>
      <w:r>
        <w:rPr>
          <w:rFonts w:eastAsia="Times New Roman" w:cs="Times New Roman"/>
          <w:szCs w:val="24"/>
        </w:rPr>
        <w:t>Όπως ξέρετε, η διοίκ</w:t>
      </w:r>
      <w:r>
        <w:rPr>
          <w:rFonts w:eastAsia="Times New Roman" w:cs="Times New Roman"/>
          <w:szCs w:val="24"/>
        </w:rPr>
        <w:t xml:space="preserve">ηση σε τέτοιου είδους περιπτώσεις και επειδή ακριβώς παρατέθηκε το θέμα στην Ολομέλεια, δεν λάβανε υπ’ </w:t>
      </w:r>
      <w:proofErr w:type="spellStart"/>
      <w:r>
        <w:rPr>
          <w:rFonts w:eastAsia="Times New Roman" w:cs="Times New Roman"/>
          <w:szCs w:val="24"/>
        </w:rPr>
        <w:t>όψιν</w:t>
      </w:r>
      <w:proofErr w:type="spellEnd"/>
      <w:r>
        <w:rPr>
          <w:rFonts w:eastAsia="Times New Roman" w:cs="Times New Roman"/>
          <w:szCs w:val="24"/>
        </w:rPr>
        <w:t xml:space="preserve"> της αυτή τη σημαντική απόφαση. Όμως, πριν από </w:t>
      </w:r>
      <w:r>
        <w:rPr>
          <w:rFonts w:eastAsia="Times New Roman" w:cs="Times New Roman"/>
          <w:szCs w:val="24"/>
        </w:rPr>
        <w:lastRenderedPageBreak/>
        <w:t>δύο εβδομάδες, η ολομέλεια με την απόφαση 1738 ομόφωνα έκρινε σωστή την προηγούμενη απόφαση και έκρινε</w:t>
      </w:r>
      <w:r>
        <w:rPr>
          <w:rFonts w:eastAsia="Times New Roman" w:cs="Times New Roman"/>
          <w:szCs w:val="24"/>
        </w:rPr>
        <w:t xml:space="preserve"> αντισυνταγματικές τις παρατάσεις παραγραφής.</w:t>
      </w:r>
    </w:p>
    <w:p w14:paraId="5CC58E3A" w14:textId="77777777" w:rsidR="00E450FB" w:rsidRDefault="00DE56A6">
      <w:pPr>
        <w:spacing w:line="600" w:lineRule="auto"/>
        <w:ind w:firstLine="720"/>
        <w:jc w:val="both"/>
        <w:rPr>
          <w:rFonts w:eastAsia="Times New Roman" w:cs="Times New Roman"/>
          <w:szCs w:val="24"/>
        </w:rPr>
      </w:pPr>
      <w:r>
        <w:rPr>
          <w:rFonts w:eastAsia="Times New Roman" w:cs="Times New Roman"/>
          <w:szCs w:val="24"/>
        </w:rPr>
        <w:t xml:space="preserve">Το σκεπτικό ήταν πολλαπλό: Λόγοι τεχνολογίας. Οι λόγοι με τους οποίους είχε αλλάξει ο τρόπος συλλογής των στοιχείων όλα αυτά τα χρόνια και είχα την τιμή να ηγούμαι της Γενικής Γραμματείας Δημοσίων Εσόδων, όταν </w:t>
      </w:r>
      <w:r>
        <w:rPr>
          <w:rFonts w:eastAsia="Times New Roman" w:cs="Times New Roman"/>
          <w:szCs w:val="24"/>
        </w:rPr>
        <w:t>πάρα πολλά συστήματα μπόρεσαν να μαζέψουν στοιχεία και επιτρέπουν πια να γίνει ο έλεγχος πολύ πιο γρήγορα και άρα, δεν δικαιολογούν τις παρατάσεις παραγραφής.</w:t>
      </w:r>
    </w:p>
    <w:p w14:paraId="5CC58E3B" w14:textId="77777777" w:rsidR="00E450FB" w:rsidRDefault="00DE56A6">
      <w:pPr>
        <w:spacing w:line="600" w:lineRule="auto"/>
        <w:ind w:firstLine="720"/>
        <w:jc w:val="both"/>
        <w:rPr>
          <w:rFonts w:eastAsia="Times New Roman" w:cs="Times New Roman"/>
          <w:szCs w:val="24"/>
        </w:rPr>
      </w:pPr>
      <w:r>
        <w:rPr>
          <w:rFonts w:eastAsia="Times New Roman" w:cs="Times New Roman"/>
          <w:szCs w:val="24"/>
        </w:rPr>
        <w:t xml:space="preserve">Από την άλλη, το άρθρο 2 παρ. 1 και το άρθρο 5 παρ. 1 περί ασφάλειας δικαίου, σε συνδυασμό με το </w:t>
      </w:r>
      <w:r>
        <w:rPr>
          <w:rFonts w:eastAsia="Times New Roman" w:cs="Times New Roman"/>
          <w:szCs w:val="24"/>
        </w:rPr>
        <w:t>άρθρο 78 του Συντάγματος, που δεν επιτρέπει την αναδρομική φορολόγηση σύμφωνα με το σκεπτικό του Συμβουλίου της Επικρατείας, δεν επιτρέπει τις παρατάσεις παραγραφής και γι’ αυτό τις έκρινε αντισυνταγματικές.</w:t>
      </w:r>
    </w:p>
    <w:p w14:paraId="5CC58E3C" w14:textId="77777777" w:rsidR="00E450FB" w:rsidRDefault="00DE56A6">
      <w:pPr>
        <w:spacing w:line="600" w:lineRule="auto"/>
        <w:ind w:firstLine="720"/>
        <w:jc w:val="both"/>
        <w:rPr>
          <w:rFonts w:eastAsia="Times New Roman" w:cs="Times New Roman"/>
          <w:szCs w:val="24"/>
        </w:rPr>
      </w:pPr>
      <w:r>
        <w:rPr>
          <w:rFonts w:eastAsia="Times New Roman" w:cs="Times New Roman"/>
          <w:szCs w:val="24"/>
        </w:rPr>
        <w:t>Βεβαίως, δεν αποκλείει το δικαίωμα της διοίκησης</w:t>
      </w:r>
      <w:r>
        <w:rPr>
          <w:rFonts w:eastAsia="Times New Roman" w:cs="Times New Roman"/>
          <w:szCs w:val="24"/>
        </w:rPr>
        <w:t xml:space="preserve"> αν βρεθούν ουσιαστικά και πραγματικά νέα στοιχεία, να υπάρξει επέκταση των πέντε αυτών ετών στα δέκα. </w:t>
      </w:r>
    </w:p>
    <w:p w14:paraId="5CC58E3D" w14:textId="77777777" w:rsidR="00E450FB" w:rsidRDefault="00DE56A6">
      <w:pPr>
        <w:spacing w:line="600" w:lineRule="auto"/>
        <w:ind w:firstLine="720"/>
        <w:jc w:val="both"/>
        <w:rPr>
          <w:rFonts w:eastAsia="Times New Roman" w:cs="Times New Roman"/>
          <w:szCs w:val="24"/>
        </w:rPr>
      </w:pPr>
      <w:r>
        <w:rPr>
          <w:rFonts w:eastAsia="Times New Roman" w:cs="Times New Roman"/>
          <w:szCs w:val="24"/>
        </w:rPr>
        <w:lastRenderedPageBreak/>
        <w:t>Επειδή, όμως, η Κυβέρνησή σας δι’ άλλων Υπουργών, που δεν είναι άμεσα στο αντικείμενό τους αυτή η απόφαση, κατέκρινε σφόδρα τη δικαιοσύνη, μάλιστα μέσω κοινωνικών δικτύων και έμμετρα κιόλας, είναι πραγματικά πάρα πολύ σημαντικό και επιτακτικό να πάρετε θέσ</w:t>
      </w:r>
      <w:r>
        <w:rPr>
          <w:rFonts w:eastAsia="Times New Roman" w:cs="Times New Roman"/>
          <w:szCs w:val="24"/>
        </w:rPr>
        <w:t xml:space="preserve">η και να πάρει θέση το Υπουργείο Οικονομικών σε σχέση με αυτήν την απόφαση, αν την κρίνει θετικά, αρνητικά και με ποιον τρόπο θα την εφαρμόσει. </w:t>
      </w:r>
    </w:p>
    <w:p w14:paraId="5CC58E3E" w14:textId="77777777" w:rsidR="00E450FB" w:rsidRDefault="00DE56A6">
      <w:pPr>
        <w:spacing w:line="600" w:lineRule="auto"/>
        <w:ind w:firstLine="720"/>
        <w:jc w:val="both"/>
        <w:rPr>
          <w:rFonts w:eastAsia="Times New Roman" w:cs="Times New Roman"/>
          <w:szCs w:val="24"/>
        </w:rPr>
      </w:pPr>
      <w:r>
        <w:rPr>
          <w:rFonts w:eastAsia="Times New Roman" w:cs="Times New Roman"/>
          <w:szCs w:val="24"/>
        </w:rPr>
        <w:t>Συνεπώς, σας ρωτάω: Ποιες είναι οι οδηγίες που πρόκειται να δοθούν στους εφοριακούς για φορολογικές υποθέσεις π</w:t>
      </w:r>
      <w:r>
        <w:rPr>
          <w:rFonts w:eastAsia="Times New Roman" w:cs="Times New Roman"/>
          <w:szCs w:val="24"/>
        </w:rPr>
        <w:t xml:space="preserve">ου επηρεάζονται από την απόφαση του Συμβουλίου της Επικρατείας στο προσεχές άμεσο χρονικό διάστημα; Με ποιον τρόπο προτίθεστε να </w:t>
      </w:r>
      <w:proofErr w:type="spellStart"/>
      <w:r>
        <w:rPr>
          <w:rFonts w:eastAsia="Times New Roman" w:cs="Times New Roman"/>
          <w:szCs w:val="24"/>
        </w:rPr>
        <w:t>προτεραιοποιήσετε</w:t>
      </w:r>
      <w:proofErr w:type="spellEnd"/>
      <w:r>
        <w:rPr>
          <w:rFonts w:eastAsia="Times New Roman" w:cs="Times New Roman"/>
          <w:szCs w:val="24"/>
        </w:rPr>
        <w:t xml:space="preserve"> υποθέσεις των λιστών, οι οποίες μπαίνουν προς παραγραφή, όπως η λίστα </w:t>
      </w:r>
      <w:proofErr w:type="spellStart"/>
      <w:r>
        <w:rPr>
          <w:rFonts w:eastAsia="Times New Roman" w:cs="Times New Roman"/>
          <w:szCs w:val="24"/>
        </w:rPr>
        <w:t>Λαγκάρντ</w:t>
      </w:r>
      <w:proofErr w:type="spellEnd"/>
      <w:r>
        <w:rPr>
          <w:rFonts w:eastAsia="Times New Roman" w:cs="Times New Roman"/>
          <w:szCs w:val="24"/>
        </w:rPr>
        <w:t xml:space="preserve">, </w:t>
      </w:r>
      <w:proofErr w:type="spellStart"/>
      <w:r>
        <w:rPr>
          <w:rFonts w:eastAsia="Times New Roman" w:cs="Times New Roman"/>
          <w:szCs w:val="24"/>
        </w:rPr>
        <w:t>Μπόργιανς</w:t>
      </w:r>
      <w:proofErr w:type="spellEnd"/>
      <w:r>
        <w:rPr>
          <w:rFonts w:eastAsia="Times New Roman" w:cs="Times New Roman"/>
          <w:szCs w:val="24"/>
        </w:rPr>
        <w:t xml:space="preserve"> και οι υπόλοιπες; Υ</w:t>
      </w:r>
      <w:r>
        <w:rPr>
          <w:rFonts w:eastAsia="Times New Roman" w:cs="Times New Roman"/>
          <w:szCs w:val="24"/>
        </w:rPr>
        <w:t>πάρχει προγραμματισμός για ενίσχυση του ανθρώπινου δυναμικού, ώστε να ελεγχθούν φορολογικές υποθέσεις που βαίνουν προς παραγραφή τέλος του έτους; Ποιες οι ενέργειες του Υπουργείου σας για τον έλεγχο των υποθέσεων που έχουν μεν παραγραφεί, αλλά έχουν ποινικ</w:t>
      </w:r>
      <w:r>
        <w:rPr>
          <w:rFonts w:eastAsia="Times New Roman" w:cs="Times New Roman"/>
          <w:szCs w:val="24"/>
        </w:rPr>
        <w:t>ό χαρακτήρα, όπως οι υποθέσεις μεγάλης φοροδιαφυγής;</w:t>
      </w:r>
    </w:p>
    <w:p w14:paraId="5CC58E3F" w14:textId="77777777" w:rsidR="00E450FB" w:rsidRDefault="00DE56A6">
      <w:pPr>
        <w:spacing w:line="600" w:lineRule="auto"/>
        <w:ind w:firstLine="720"/>
        <w:jc w:val="both"/>
        <w:rPr>
          <w:rFonts w:eastAsia="Times New Roman" w:cs="Times New Roman"/>
          <w:szCs w:val="24"/>
        </w:rPr>
      </w:pPr>
      <w:r>
        <w:rPr>
          <w:rFonts w:eastAsia="Times New Roman" w:cs="Times New Roman"/>
          <w:szCs w:val="24"/>
        </w:rPr>
        <w:t>Ευχαριστώ.</w:t>
      </w:r>
    </w:p>
    <w:p w14:paraId="5CC58E40" w14:textId="77777777" w:rsidR="00E450FB" w:rsidRDefault="00DE56A6">
      <w:pPr>
        <w:spacing w:line="600" w:lineRule="auto"/>
        <w:ind w:firstLine="720"/>
        <w:jc w:val="both"/>
        <w:rPr>
          <w:rFonts w:eastAsia="Times New Roman" w:cs="Times New Roman"/>
          <w:szCs w:val="24"/>
        </w:rPr>
      </w:pPr>
      <w:r>
        <w:rPr>
          <w:rFonts w:eastAsia="Times New Roman" w:cs="Times New Roman"/>
          <w:b/>
          <w:szCs w:val="24"/>
        </w:rPr>
        <w:lastRenderedPageBreak/>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κύριε Θεοχάρη.</w:t>
      </w:r>
    </w:p>
    <w:p w14:paraId="5CC58E41" w14:textId="77777777" w:rsidR="00E450FB" w:rsidRDefault="00DE56A6">
      <w:pPr>
        <w:spacing w:line="600" w:lineRule="auto"/>
        <w:ind w:firstLine="720"/>
        <w:jc w:val="both"/>
        <w:rPr>
          <w:rFonts w:eastAsia="Times New Roman" w:cs="Times New Roman"/>
          <w:szCs w:val="24"/>
        </w:rPr>
      </w:pPr>
      <w:r>
        <w:rPr>
          <w:rFonts w:eastAsia="Times New Roman" w:cs="Times New Roman"/>
          <w:szCs w:val="24"/>
        </w:rPr>
        <w:t>Κυρία Υπουργέ, έχετε τον λόγο.</w:t>
      </w:r>
    </w:p>
    <w:p w14:paraId="5CC58E42" w14:textId="77777777" w:rsidR="00E450FB" w:rsidRDefault="00DE56A6">
      <w:pPr>
        <w:spacing w:line="600" w:lineRule="auto"/>
        <w:ind w:firstLine="720"/>
        <w:jc w:val="both"/>
        <w:rPr>
          <w:rFonts w:eastAsia="Times New Roman" w:cs="Times New Roman"/>
          <w:szCs w:val="24"/>
        </w:rPr>
      </w:pPr>
      <w:r>
        <w:rPr>
          <w:rFonts w:eastAsia="Times New Roman" w:cs="Times New Roman"/>
          <w:b/>
          <w:szCs w:val="24"/>
        </w:rPr>
        <w:t>ΑΙΚΑΤΕΡΙΝΗ ΠΑΠΑΝΑΤΣΙΟΥ (Υφυπουργός Οικονομικών):</w:t>
      </w:r>
      <w:r>
        <w:rPr>
          <w:rFonts w:eastAsia="Times New Roman" w:cs="Times New Roman"/>
          <w:szCs w:val="24"/>
        </w:rPr>
        <w:t xml:space="preserve"> Κατ’ </w:t>
      </w:r>
      <w:r>
        <w:rPr>
          <w:rFonts w:eastAsia="Times New Roman" w:cs="Times New Roman"/>
          <w:szCs w:val="24"/>
        </w:rPr>
        <w:t>αρχάς</w:t>
      </w:r>
      <w:r>
        <w:rPr>
          <w:rFonts w:eastAsia="Times New Roman" w:cs="Times New Roman"/>
          <w:szCs w:val="24"/>
        </w:rPr>
        <w:t xml:space="preserve">, κύριε Θεοχάρη, θα ήθελα να σημειώσω </w:t>
      </w:r>
      <w:r>
        <w:rPr>
          <w:rFonts w:eastAsia="Times New Roman" w:cs="Times New Roman"/>
          <w:szCs w:val="24"/>
        </w:rPr>
        <w:t xml:space="preserve">ότι κινηθήκατε πολύ γρήγορα, υπερβολικά γρήγορα θα μπορούσε να πει κανείς, στο πλαίσιο δημοσίευσης της απόφασης του </w:t>
      </w:r>
      <w:proofErr w:type="spellStart"/>
      <w:r>
        <w:rPr>
          <w:rFonts w:eastAsia="Times New Roman" w:cs="Times New Roman"/>
          <w:szCs w:val="24"/>
        </w:rPr>
        <w:t>ΣτΕ</w:t>
      </w:r>
      <w:proofErr w:type="spellEnd"/>
      <w:r>
        <w:rPr>
          <w:rFonts w:eastAsia="Times New Roman" w:cs="Times New Roman"/>
          <w:szCs w:val="24"/>
        </w:rPr>
        <w:t xml:space="preserve">, η οποία όταν καταθέσατε τουλάχιστον την ερώτησή σας, δεν είχε προλάβει να καθαρογραφτεί και να κοινοποιηθεί στο ελληνικό δημόσιο, όπως </w:t>
      </w:r>
      <w:r>
        <w:rPr>
          <w:rFonts w:eastAsia="Times New Roman" w:cs="Times New Roman"/>
          <w:szCs w:val="24"/>
        </w:rPr>
        <w:t>μας ενημέρωσε το Νομικό Συμβούλιο του Κράτους.</w:t>
      </w:r>
    </w:p>
    <w:p w14:paraId="5CC58E43" w14:textId="77777777" w:rsidR="00E450FB" w:rsidRDefault="00DE56A6">
      <w:pPr>
        <w:spacing w:line="600" w:lineRule="auto"/>
        <w:ind w:firstLine="720"/>
        <w:jc w:val="both"/>
        <w:rPr>
          <w:rFonts w:eastAsia="Times New Roman" w:cs="Times New Roman"/>
          <w:szCs w:val="24"/>
        </w:rPr>
      </w:pPr>
      <w:r>
        <w:rPr>
          <w:rFonts w:eastAsia="Times New Roman" w:cs="Times New Roman"/>
          <w:szCs w:val="24"/>
        </w:rPr>
        <w:t xml:space="preserve">Παρά ταύτα, αντιλαμβάνεται κανείς πολύ εύκολα το ενδιαφέρον της συγκεκριμένης υπόθεσης, μέσα στο πλαίσιο της </w:t>
      </w:r>
      <w:r>
        <w:rPr>
          <w:rFonts w:eastAsia="Times New Roman" w:cs="Times New Roman"/>
          <w:szCs w:val="24"/>
        </w:rPr>
        <w:t xml:space="preserve">παραφιλολογίας </w:t>
      </w:r>
      <w:r>
        <w:rPr>
          <w:rFonts w:eastAsia="Times New Roman" w:cs="Times New Roman"/>
          <w:szCs w:val="24"/>
        </w:rPr>
        <w:t>για τις λίστες που παραγράφηκαν και τους φοροφυγάδες που αθωώθηκαν.</w:t>
      </w:r>
    </w:p>
    <w:p w14:paraId="5CC58E44" w14:textId="77777777" w:rsidR="00E450FB" w:rsidRDefault="00DE56A6">
      <w:pPr>
        <w:spacing w:line="600" w:lineRule="auto"/>
        <w:ind w:firstLine="720"/>
        <w:jc w:val="both"/>
        <w:rPr>
          <w:rFonts w:eastAsia="Times New Roman" w:cs="Times New Roman"/>
          <w:szCs w:val="24"/>
        </w:rPr>
      </w:pPr>
      <w:r>
        <w:rPr>
          <w:rFonts w:eastAsia="Times New Roman" w:cs="Times New Roman"/>
          <w:szCs w:val="24"/>
        </w:rPr>
        <w:t>Ξεκινώντας, λοιπό</w:t>
      </w:r>
      <w:r>
        <w:rPr>
          <w:rFonts w:eastAsia="Times New Roman" w:cs="Times New Roman"/>
          <w:szCs w:val="24"/>
        </w:rPr>
        <w:t>ν, να πούμε ότι η δικαστική εξουσία, τη λειτουργία της οποίας εμπιστευόμαστε, είναι ως γνωστόν ανεξάρτητη και ως εκ τούτου, δεν θα μπω στη διαδικασία να δώσω εξηγήσεις για τη δικαστική απόφαση.</w:t>
      </w:r>
    </w:p>
    <w:p w14:paraId="5CC58E45" w14:textId="77777777" w:rsidR="00E450FB" w:rsidRDefault="00DE56A6">
      <w:pPr>
        <w:spacing w:line="600" w:lineRule="auto"/>
        <w:ind w:firstLine="720"/>
        <w:jc w:val="both"/>
        <w:rPr>
          <w:rFonts w:eastAsia="Times New Roman" w:cs="Times New Roman"/>
          <w:szCs w:val="24"/>
        </w:rPr>
      </w:pPr>
      <w:r>
        <w:rPr>
          <w:rFonts w:eastAsia="Times New Roman" w:cs="Times New Roman"/>
          <w:szCs w:val="24"/>
        </w:rPr>
        <w:lastRenderedPageBreak/>
        <w:t>Όσον αφορά τις επιμέρους ερωτήσεις σας, αναφέρω τα εξής.</w:t>
      </w:r>
    </w:p>
    <w:p w14:paraId="5CC58E46" w14:textId="77777777" w:rsidR="00E450FB" w:rsidRDefault="00DE56A6">
      <w:pPr>
        <w:spacing w:line="600" w:lineRule="auto"/>
        <w:ind w:firstLine="720"/>
        <w:jc w:val="both"/>
        <w:rPr>
          <w:rFonts w:eastAsia="Times New Roman"/>
          <w:szCs w:val="24"/>
        </w:rPr>
      </w:pPr>
      <w:r>
        <w:rPr>
          <w:rFonts w:eastAsia="Times New Roman"/>
          <w:szCs w:val="24"/>
        </w:rPr>
        <w:t>Οδηγί</w:t>
      </w:r>
      <w:r>
        <w:rPr>
          <w:rFonts w:eastAsia="Times New Roman"/>
          <w:szCs w:val="24"/>
        </w:rPr>
        <w:t xml:space="preserve">ες σχετικά με την εφαρμογή των διατάξεων περί προθεσμίας παραγραφής του δικαιώματος του </w:t>
      </w:r>
      <w:r>
        <w:rPr>
          <w:rFonts w:eastAsia="Times New Roman"/>
          <w:szCs w:val="24"/>
        </w:rPr>
        <w:t xml:space="preserve">δημοσίου </w:t>
      </w:r>
      <w:r>
        <w:rPr>
          <w:rFonts w:eastAsia="Times New Roman"/>
          <w:szCs w:val="24"/>
        </w:rPr>
        <w:t xml:space="preserve">για κοινοποίηση φύλλων ελέγχου θα δοθούν στους εφοριακούς υπαλλήλους της Ανεξάρτητης Αρχής Δημοσίων Εσόδων με πρωτοβουλία των αρμοδίων προϊστάμενων της </w:t>
      </w:r>
      <w:r>
        <w:rPr>
          <w:rFonts w:eastAsia="Times New Roman"/>
          <w:szCs w:val="24"/>
        </w:rPr>
        <w:t xml:space="preserve">αρχής </w:t>
      </w:r>
      <w:r>
        <w:rPr>
          <w:rFonts w:eastAsia="Times New Roman"/>
          <w:szCs w:val="24"/>
        </w:rPr>
        <w:t>ή</w:t>
      </w:r>
      <w:r>
        <w:rPr>
          <w:rFonts w:eastAsia="Times New Roman"/>
          <w:szCs w:val="24"/>
        </w:rPr>
        <w:t xml:space="preserve"> και του ίδιου του διοικητή και εφόσον κριθεί από αυτούς απαραίτητο να γίνει.</w:t>
      </w:r>
    </w:p>
    <w:p w14:paraId="5CC58E47" w14:textId="77777777" w:rsidR="00E450FB" w:rsidRDefault="00DE56A6">
      <w:pPr>
        <w:spacing w:line="600" w:lineRule="auto"/>
        <w:ind w:firstLine="720"/>
        <w:jc w:val="both"/>
        <w:rPr>
          <w:rFonts w:eastAsia="Times New Roman"/>
          <w:szCs w:val="24"/>
        </w:rPr>
      </w:pPr>
      <w:r>
        <w:rPr>
          <w:rFonts w:eastAsia="Times New Roman"/>
          <w:szCs w:val="24"/>
        </w:rPr>
        <w:t>Θεωρώ ότι μετά την κοινοποίηση της εν λόγω δικαστικής απόφασης στο ελληνικό δημόσιο θα προκύψει η ανάγκη για μια συνολική ενημέρωση για το τρέχον στάτους των παραγραφών. Οπότε κρ</w:t>
      </w:r>
      <w:r>
        <w:rPr>
          <w:rFonts w:eastAsia="Times New Roman"/>
          <w:szCs w:val="24"/>
        </w:rPr>
        <w:t>ίνω ότι θα ήταν σκόπιμη μια τέτοια ενέργεια εκ μέρους του επικεφαλής της Ανεξάρτητης Αρχής Δημοσίων Εσόδων. Παρά ταύτα, δεν είναι στην αρμοδιότητά μου να παρεμβαίνω στο έργο του.</w:t>
      </w:r>
    </w:p>
    <w:p w14:paraId="5CC58E48" w14:textId="77777777" w:rsidR="00E450FB" w:rsidRDefault="00DE56A6">
      <w:pPr>
        <w:spacing w:line="600" w:lineRule="auto"/>
        <w:ind w:firstLine="720"/>
        <w:jc w:val="both"/>
        <w:rPr>
          <w:rFonts w:eastAsia="Times New Roman"/>
          <w:szCs w:val="24"/>
        </w:rPr>
      </w:pPr>
      <w:r>
        <w:rPr>
          <w:rFonts w:eastAsia="Times New Roman"/>
          <w:szCs w:val="24"/>
        </w:rPr>
        <w:t xml:space="preserve">Σχετικά με την </w:t>
      </w:r>
      <w:proofErr w:type="spellStart"/>
      <w:r>
        <w:rPr>
          <w:rFonts w:eastAsia="Times New Roman"/>
          <w:szCs w:val="24"/>
        </w:rPr>
        <w:t>προτεραιοποίηση</w:t>
      </w:r>
      <w:proofErr w:type="spellEnd"/>
      <w:r>
        <w:rPr>
          <w:rFonts w:eastAsia="Times New Roman"/>
          <w:szCs w:val="24"/>
        </w:rPr>
        <w:t xml:space="preserve"> εν γένει των προς έλεγχο υποθέσεων, να αναφέρω</w:t>
      </w:r>
      <w:r>
        <w:rPr>
          <w:rFonts w:eastAsia="Times New Roman"/>
          <w:szCs w:val="24"/>
        </w:rPr>
        <w:t xml:space="preserve"> σχετικά ότι αρχικά με τον ν.4472/2016 προχωρήσαμε στην αναθεώρηση του ισχύοντος καθεστώτος, θεσμοθετώντας πλέον ένα καθεστώς επιλογής των προς έλεγχο υποθέσεων σε ποσοστό 70% για υποθέσεις τελευταίας πενταετίας </w:t>
      </w:r>
      <w:r>
        <w:rPr>
          <w:rFonts w:eastAsia="Times New Roman"/>
          <w:szCs w:val="24"/>
        </w:rPr>
        <w:lastRenderedPageBreak/>
        <w:t>και 30% για παλιότερες υποθέσεις, με στόχο τ</w:t>
      </w:r>
      <w:r>
        <w:rPr>
          <w:rFonts w:eastAsia="Times New Roman"/>
          <w:szCs w:val="24"/>
        </w:rPr>
        <w:t xml:space="preserve">ην καλύτερη στόχευση και την αποσυμφόρηση των ελεγκτικών αρχών από υποθέσεις, για τις οποίες έχει παρέλθει τόσο μεγάλο χρονικό διάστημα από τη γέννησή τους, ώστε να καθίσταται ιδιαίτερα δυσχερής ο σχετικός έλεγχος. </w:t>
      </w:r>
    </w:p>
    <w:p w14:paraId="5CC58E49" w14:textId="77777777" w:rsidR="00E450FB" w:rsidRDefault="00DE56A6">
      <w:pPr>
        <w:spacing w:line="600" w:lineRule="auto"/>
        <w:ind w:firstLine="720"/>
        <w:jc w:val="both"/>
        <w:rPr>
          <w:rFonts w:eastAsia="Times New Roman"/>
          <w:szCs w:val="24"/>
        </w:rPr>
      </w:pPr>
      <w:r>
        <w:rPr>
          <w:rFonts w:eastAsia="Times New Roman"/>
          <w:szCs w:val="24"/>
        </w:rPr>
        <w:t xml:space="preserve">Εξάλλου, σύμφωνα με τον ισχύοντα Κώδικα </w:t>
      </w:r>
      <w:r>
        <w:rPr>
          <w:rFonts w:eastAsia="Times New Roman"/>
          <w:szCs w:val="24"/>
        </w:rPr>
        <w:t xml:space="preserve">Φορολογικής </w:t>
      </w:r>
      <w:r>
        <w:rPr>
          <w:rFonts w:eastAsia="Times New Roman"/>
          <w:szCs w:val="24"/>
        </w:rPr>
        <w:t>Διαδικασίας</w:t>
      </w:r>
      <w:r>
        <w:rPr>
          <w:rFonts w:eastAsia="Times New Roman"/>
          <w:szCs w:val="24"/>
        </w:rPr>
        <w:t xml:space="preserve">, οι υποθέσεις που ελέγχονται κατά προτεραιότητα επιλέγονται με απόφαση του </w:t>
      </w:r>
      <w:r>
        <w:rPr>
          <w:rFonts w:eastAsia="Times New Roman"/>
          <w:szCs w:val="24"/>
        </w:rPr>
        <w:t xml:space="preserve">Διοικητή </w:t>
      </w:r>
      <w:r>
        <w:rPr>
          <w:rFonts w:eastAsia="Times New Roman"/>
          <w:szCs w:val="24"/>
        </w:rPr>
        <w:t xml:space="preserve">της Ανεξάρτητης Αρχής Δημοσίων Εσόδων με βάση κριτήρια ανάλυσης κινδύνου, στοιχεία από εσωτερικές και εξωτερικές πηγές πληροφόρησης ή εξαιρετικά με </w:t>
      </w:r>
      <w:r>
        <w:rPr>
          <w:rFonts w:eastAsia="Times New Roman"/>
          <w:szCs w:val="24"/>
        </w:rPr>
        <w:t>βάση άλλα κριτήρια, τα οποία καθορίζονται από τον Διοικητή της Ανεξάρτητης Αρχής Δημοσίων Εσόδων και δεν δημοσιοποιούνται.</w:t>
      </w:r>
    </w:p>
    <w:p w14:paraId="5CC58E4A" w14:textId="77777777" w:rsidR="00E450FB" w:rsidRDefault="00DE56A6">
      <w:pPr>
        <w:spacing w:line="600" w:lineRule="auto"/>
        <w:ind w:firstLine="720"/>
        <w:jc w:val="both"/>
        <w:rPr>
          <w:rFonts w:eastAsia="Times New Roman"/>
          <w:szCs w:val="24"/>
        </w:rPr>
      </w:pPr>
      <w:r>
        <w:rPr>
          <w:rFonts w:eastAsia="Times New Roman"/>
          <w:szCs w:val="24"/>
        </w:rPr>
        <w:t>Επιπλέον, με απόφαση του Διοικητή της Ανεξάρτητης Αρχής Δημοσίων Εσόδων καθορίζεται ο αριθμός των μερικών ή και πλήρων ελέγχων που θα</w:t>
      </w:r>
      <w:r>
        <w:rPr>
          <w:rFonts w:eastAsia="Times New Roman"/>
          <w:szCs w:val="24"/>
        </w:rPr>
        <w:t xml:space="preserve"> διενεργούνται εντός του επόμενου έτους κατά προτεραιότητα με βάση κριτήρια ανάλυσης κινδύνου και άλλα στοιχεία.</w:t>
      </w:r>
    </w:p>
    <w:p w14:paraId="5CC58E4B" w14:textId="77777777" w:rsidR="00E450FB" w:rsidRDefault="00DE56A6">
      <w:pPr>
        <w:spacing w:line="600" w:lineRule="auto"/>
        <w:ind w:firstLine="720"/>
        <w:jc w:val="both"/>
        <w:rPr>
          <w:rFonts w:eastAsia="Times New Roman"/>
          <w:szCs w:val="24"/>
        </w:rPr>
      </w:pPr>
      <w:r>
        <w:rPr>
          <w:rFonts w:eastAsia="Times New Roman"/>
          <w:szCs w:val="24"/>
        </w:rPr>
        <w:t xml:space="preserve">Αναφορικά με την ενίσχυση του ανθρώπινου δυναμικού, τόσο η </w:t>
      </w:r>
      <w:r>
        <w:rPr>
          <w:rFonts w:eastAsia="Times New Roman"/>
          <w:szCs w:val="24"/>
        </w:rPr>
        <w:t xml:space="preserve">διεύθυνση προσωπικού </w:t>
      </w:r>
      <w:r>
        <w:rPr>
          <w:rFonts w:eastAsia="Times New Roman"/>
          <w:szCs w:val="24"/>
        </w:rPr>
        <w:t xml:space="preserve">του Υπουργείου Οικονομικών </w:t>
      </w:r>
      <w:r>
        <w:rPr>
          <w:rFonts w:eastAsia="Times New Roman"/>
          <w:szCs w:val="24"/>
        </w:rPr>
        <w:lastRenderedPageBreak/>
        <w:t xml:space="preserve">όσο και η </w:t>
      </w:r>
      <w:r>
        <w:rPr>
          <w:rFonts w:eastAsia="Times New Roman"/>
          <w:szCs w:val="24"/>
        </w:rPr>
        <w:t xml:space="preserve">διεύθυνση προσωπικού </w:t>
      </w:r>
      <w:r>
        <w:rPr>
          <w:rFonts w:eastAsia="Times New Roman"/>
          <w:szCs w:val="24"/>
        </w:rPr>
        <w:t xml:space="preserve">της </w:t>
      </w:r>
      <w:r>
        <w:rPr>
          <w:rFonts w:eastAsia="Times New Roman"/>
          <w:szCs w:val="24"/>
        </w:rPr>
        <w:t>α</w:t>
      </w:r>
      <w:r>
        <w:rPr>
          <w:rFonts w:eastAsia="Times New Roman"/>
          <w:szCs w:val="24"/>
        </w:rPr>
        <w:t>νεξάρτητης αρχής</w:t>
      </w:r>
      <w:r>
        <w:rPr>
          <w:rFonts w:eastAsia="Times New Roman"/>
          <w:szCs w:val="24"/>
        </w:rPr>
        <w:t xml:space="preserve"> προβαίνουν διαρκώς στις απαραίτητες ενέργειες για την όσο το δυνατόν πληρέστερη στελέχωση των υπηρεσιών τους με έμφαση στις ελεγκτικές υπηρεσίες τους, οι οποίες αποτελούν την αιχμή του δόρατος και για τους δύο φορείς.</w:t>
      </w:r>
    </w:p>
    <w:p w14:paraId="5CC58E4C" w14:textId="77777777" w:rsidR="00E450FB" w:rsidRDefault="00DE56A6">
      <w:pPr>
        <w:spacing w:line="600" w:lineRule="auto"/>
        <w:ind w:firstLine="720"/>
        <w:jc w:val="both"/>
        <w:rPr>
          <w:rFonts w:eastAsia="Times New Roman"/>
          <w:szCs w:val="24"/>
        </w:rPr>
      </w:pPr>
      <w:r>
        <w:rPr>
          <w:rFonts w:eastAsia="Times New Roman"/>
          <w:szCs w:val="24"/>
        </w:rPr>
        <w:t xml:space="preserve">Ήδη το Υπουργείο μας </w:t>
      </w:r>
      <w:r>
        <w:rPr>
          <w:rFonts w:eastAsia="Times New Roman"/>
          <w:szCs w:val="24"/>
        </w:rPr>
        <w:t>έχει προβεί σε σειρά ενεργειών για την ενίσχυση της Ειδικής Γραμματείας του ΣΔΟΕ, το οποίο συνεχίζει να επιτελεί με αμείωτη ένταση τα ελεγκτικά του καθήκοντα και έχει στόχο του το οικονομικό έγκλημα. Ήδη αυτήν τη στιγμή βρίσκεται σε εξέλιξη διαδικασία πρόσ</w:t>
      </w:r>
      <w:r>
        <w:rPr>
          <w:rFonts w:eastAsia="Times New Roman"/>
          <w:szCs w:val="24"/>
        </w:rPr>
        <w:t>ληψης ήδη επιτυχόντων του ΑΣΕΠ, διαδικασία μετατάξεων προς την Ειδική Γραμματεία του ΣΔΟΕ, αλλά και νέα προκήρυξη για προσλήψεις στην ίδια υπηρεσία.</w:t>
      </w:r>
    </w:p>
    <w:p w14:paraId="5CC58E4D" w14:textId="77777777" w:rsidR="00E450FB" w:rsidRDefault="00DE56A6">
      <w:pPr>
        <w:spacing w:line="600" w:lineRule="auto"/>
        <w:ind w:firstLine="720"/>
        <w:jc w:val="both"/>
        <w:rPr>
          <w:rFonts w:eastAsia="Times New Roman"/>
          <w:szCs w:val="24"/>
        </w:rPr>
      </w:pPr>
      <w:r>
        <w:rPr>
          <w:rFonts w:eastAsia="Times New Roman"/>
          <w:szCs w:val="24"/>
        </w:rPr>
        <w:t>Επίσης, βρισκόμαστε σε στάδιο νομοθετικής προετοιμασίας για τη σύσταση νέας δομής στο Υπουργείο μας υπό την</w:t>
      </w:r>
      <w:r>
        <w:rPr>
          <w:rFonts w:eastAsia="Times New Roman"/>
          <w:szCs w:val="24"/>
        </w:rPr>
        <w:t xml:space="preserve"> εποπτεία του Οικονομικού Εισαγγελέα, η οποία θα έχει σαν αποκλειστική αρμοδιότητα την εκτέλεση φορολογικών εισαγγελικών παραγγελιών. Βούληση και στόχος μας είναι η δομή αυτή να στελεχωθεί επαρκώς με ικανό προσωπικό και να στοχεύσει αποδοτικά και αποτελεσμ</w:t>
      </w:r>
      <w:r>
        <w:rPr>
          <w:rFonts w:eastAsia="Times New Roman"/>
          <w:szCs w:val="24"/>
        </w:rPr>
        <w:t>ατικά στις υποθέσεις μεγάλης φοροδιαφυγής.</w:t>
      </w:r>
    </w:p>
    <w:p w14:paraId="5CC58E4E" w14:textId="77777777" w:rsidR="00E450FB" w:rsidRDefault="00DE56A6">
      <w:pPr>
        <w:spacing w:line="600" w:lineRule="auto"/>
        <w:ind w:firstLine="720"/>
        <w:jc w:val="both"/>
        <w:rPr>
          <w:rFonts w:eastAsia="Times New Roman"/>
          <w:szCs w:val="24"/>
        </w:rPr>
      </w:pPr>
      <w:r>
        <w:rPr>
          <w:rFonts w:eastAsia="Times New Roman"/>
          <w:szCs w:val="24"/>
        </w:rPr>
        <w:lastRenderedPageBreak/>
        <w:t xml:space="preserve">Στο ίδιο πλαίσιο, σύμφωνα με την ενημέρωση που έχουμε από τη Διεύθυνση Διαχείρισης Ανθρωπίνου Δυναμικού της ΑΑΔΕ, δίνεται ιδιαίτερη έμφαση στη στελέχωση των φοροελεγκτικών υπηρεσιών με σειρά προκηρύξεων, αλλά και </w:t>
      </w:r>
      <w:r>
        <w:rPr>
          <w:rFonts w:eastAsia="Times New Roman"/>
          <w:szCs w:val="24"/>
        </w:rPr>
        <w:t xml:space="preserve">διαρκή εξέταση όλων των βέλτιστων ενναλακτικών λύσεων –μετακινήσεις, αποσπάσεις, μεταθέσεις και μετατάξεις- ώστε να αναβαθμιστούν οι ελεγκτικές υπηρεσίες της </w:t>
      </w:r>
      <w:r>
        <w:rPr>
          <w:rFonts w:eastAsia="Times New Roman"/>
          <w:szCs w:val="24"/>
        </w:rPr>
        <w:t xml:space="preserve">αρχής </w:t>
      </w:r>
      <w:r>
        <w:rPr>
          <w:rFonts w:eastAsia="Times New Roman"/>
          <w:szCs w:val="24"/>
        </w:rPr>
        <w:t>και να ασκείται αποτελεσματικά το έργο τους για την καταπολέμηση της φοροδιαφυγής και την πρ</w:t>
      </w:r>
      <w:r>
        <w:rPr>
          <w:rFonts w:eastAsia="Times New Roman"/>
          <w:szCs w:val="24"/>
        </w:rPr>
        <w:t>οστασία του δημοσίου συμφέροντος.</w:t>
      </w:r>
    </w:p>
    <w:p w14:paraId="5CC58E4F" w14:textId="77777777" w:rsidR="00E450FB" w:rsidRDefault="00DE56A6">
      <w:pPr>
        <w:spacing w:line="600" w:lineRule="auto"/>
        <w:ind w:firstLine="720"/>
        <w:jc w:val="both"/>
        <w:rPr>
          <w:rFonts w:eastAsia="Times New Roman"/>
          <w:szCs w:val="24"/>
        </w:rPr>
      </w:pPr>
      <w:r>
        <w:rPr>
          <w:rFonts w:eastAsia="Times New Roman"/>
          <w:szCs w:val="24"/>
        </w:rPr>
        <w:t>(Στο σημείο αυτό κτυπάει το κουδούνι λήξεως του χρόνου ομιλίας της κυρίας Υπουργού)</w:t>
      </w:r>
    </w:p>
    <w:p w14:paraId="5CC58E50" w14:textId="77777777" w:rsidR="00E450FB" w:rsidRDefault="00DE56A6">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Κυρία Υπουργέ, σας παρακαλώ, ολοκληρώνετε.</w:t>
      </w:r>
    </w:p>
    <w:p w14:paraId="5CC58E51" w14:textId="77777777" w:rsidR="00E450FB" w:rsidRDefault="00DE56A6">
      <w:pPr>
        <w:spacing w:line="600" w:lineRule="auto"/>
        <w:ind w:firstLine="720"/>
        <w:jc w:val="both"/>
        <w:rPr>
          <w:rFonts w:eastAsia="Times New Roman"/>
          <w:szCs w:val="24"/>
        </w:rPr>
      </w:pPr>
      <w:r>
        <w:rPr>
          <w:rFonts w:eastAsia="Times New Roman"/>
          <w:b/>
          <w:szCs w:val="24"/>
        </w:rPr>
        <w:t>ΑΙΚΑΤΕΡΙΝΗ ΠΑΠΑΝΑΤΣΙΟΥ (Υφυπουργός Οικονομικών):</w:t>
      </w:r>
      <w:r>
        <w:rPr>
          <w:rFonts w:eastAsia="Times New Roman"/>
          <w:szCs w:val="24"/>
        </w:rPr>
        <w:t xml:space="preserve">  Τελειώνω, κ</w:t>
      </w:r>
      <w:r>
        <w:rPr>
          <w:rFonts w:eastAsia="Times New Roman"/>
          <w:szCs w:val="24"/>
        </w:rPr>
        <w:t>ύριε Πρόεδρε, σε μισό λεπτό.</w:t>
      </w:r>
    </w:p>
    <w:p w14:paraId="5CC58E52" w14:textId="77777777" w:rsidR="00E450FB" w:rsidRDefault="00DE56A6">
      <w:pPr>
        <w:spacing w:line="600" w:lineRule="auto"/>
        <w:ind w:firstLine="720"/>
        <w:jc w:val="both"/>
        <w:rPr>
          <w:rFonts w:eastAsia="Times New Roman"/>
          <w:szCs w:val="24"/>
        </w:rPr>
      </w:pPr>
      <w:r>
        <w:rPr>
          <w:rFonts w:eastAsia="Times New Roman"/>
          <w:szCs w:val="24"/>
        </w:rPr>
        <w:t xml:space="preserve">Καταθέτω τα σχετικά έγγραφα των υπηρεσιών του Υπουργείου και της </w:t>
      </w:r>
      <w:r>
        <w:rPr>
          <w:rFonts w:eastAsia="Times New Roman"/>
          <w:szCs w:val="24"/>
        </w:rPr>
        <w:t>α</w:t>
      </w:r>
      <w:r>
        <w:rPr>
          <w:rFonts w:eastAsia="Times New Roman"/>
          <w:szCs w:val="24"/>
        </w:rPr>
        <w:t xml:space="preserve">νεξάρτητης </w:t>
      </w:r>
      <w:r>
        <w:rPr>
          <w:rFonts w:eastAsia="Times New Roman"/>
          <w:szCs w:val="24"/>
        </w:rPr>
        <w:t>α</w:t>
      </w:r>
      <w:r>
        <w:rPr>
          <w:rFonts w:eastAsia="Times New Roman"/>
          <w:szCs w:val="24"/>
        </w:rPr>
        <w:t>ρχής.</w:t>
      </w:r>
    </w:p>
    <w:p w14:paraId="5CC58E53" w14:textId="77777777" w:rsidR="00E450FB" w:rsidRDefault="00DE56A6">
      <w:pPr>
        <w:spacing w:line="600" w:lineRule="auto"/>
        <w:ind w:firstLine="720"/>
        <w:jc w:val="both"/>
        <w:rPr>
          <w:rFonts w:eastAsia="Times New Roman"/>
          <w:szCs w:val="24"/>
        </w:rPr>
      </w:pPr>
      <w:r>
        <w:rPr>
          <w:rFonts w:eastAsia="Times New Roman"/>
          <w:szCs w:val="24"/>
        </w:rPr>
        <w:t xml:space="preserve">(Στο σημείο αυτό η Υφυπουργός Οικονομικών κ. Αικατερίνη </w:t>
      </w:r>
      <w:proofErr w:type="spellStart"/>
      <w:r>
        <w:rPr>
          <w:rFonts w:eastAsia="Times New Roman"/>
          <w:szCs w:val="24"/>
        </w:rPr>
        <w:t>Παπανάτσιου</w:t>
      </w:r>
      <w:proofErr w:type="spellEnd"/>
      <w:r>
        <w:rPr>
          <w:rFonts w:eastAsia="Times New Roman"/>
          <w:szCs w:val="24"/>
        </w:rPr>
        <w:t xml:space="preserve"> καταθέτει για τα Πρακτικά τα προαναφερθέντα </w:t>
      </w:r>
      <w:r>
        <w:rPr>
          <w:rFonts w:eastAsia="Times New Roman"/>
          <w:szCs w:val="24"/>
        </w:rPr>
        <w:lastRenderedPageBreak/>
        <w:t xml:space="preserve">έγγραφα, τα οποία βρίσκονται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5CC58E54" w14:textId="77777777" w:rsidR="00E450FB" w:rsidRDefault="00DE56A6">
      <w:pPr>
        <w:spacing w:line="600" w:lineRule="auto"/>
        <w:ind w:firstLine="720"/>
        <w:jc w:val="both"/>
        <w:rPr>
          <w:rFonts w:eastAsia="Times New Roman"/>
          <w:szCs w:val="24"/>
        </w:rPr>
      </w:pPr>
      <w:r>
        <w:rPr>
          <w:rFonts w:eastAsia="Times New Roman"/>
          <w:szCs w:val="24"/>
        </w:rPr>
        <w:t xml:space="preserve">Στα υπόλοιπα θα αναφερθώ </w:t>
      </w:r>
      <w:r>
        <w:rPr>
          <w:rFonts w:eastAsia="Times New Roman"/>
          <w:szCs w:val="24"/>
        </w:rPr>
        <w:t>στη δευτερολογία μου</w:t>
      </w:r>
      <w:r w:rsidRPr="009213F5">
        <w:rPr>
          <w:rFonts w:eastAsia="Times New Roman"/>
          <w:szCs w:val="24"/>
        </w:rPr>
        <w:t>,</w:t>
      </w:r>
      <w:r>
        <w:rPr>
          <w:rFonts w:eastAsia="Times New Roman"/>
          <w:szCs w:val="24"/>
        </w:rPr>
        <w:t xml:space="preserve"> για να μην καταχραστώ τον χρόνο σας.</w:t>
      </w:r>
    </w:p>
    <w:p w14:paraId="5CC58E55" w14:textId="77777777" w:rsidR="00E450FB" w:rsidRDefault="00DE56A6">
      <w:pPr>
        <w:spacing w:line="600" w:lineRule="auto"/>
        <w:ind w:firstLine="720"/>
        <w:jc w:val="both"/>
        <w:rPr>
          <w:rFonts w:eastAsia="Times New Roman"/>
          <w:szCs w:val="24"/>
        </w:rPr>
      </w:pPr>
      <w:r>
        <w:rPr>
          <w:rFonts w:eastAsia="Times New Roman"/>
          <w:b/>
          <w:szCs w:val="24"/>
        </w:rPr>
        <w:t xml:space="preserve">ΠΡΟΕΔΡΕΥΩΝ (Γεώργιος </w:t>
      </w:r>
      <w:proofErr w:type="spellStart"/>
      <w:r>
        <w:rPr>
          <w:rFonts w:eastAsia="Times New Roman"/>
          <w:b/>
          <w:szCs w:val="24"/>
        </w:rPr>
        <w:t>Λαμπρούλης</w:t>
      </w:r>
      <w:proofErr w:type="spellEnd"/>
      <w:r>
        <w:rPr>
          <w:rFonts w:eastAsia="Times New Roman"/>
          <w:b/>
          <w:szCs w:val="24"/>
        </w:rPr>
        <w:t>):</w:t>
      </w:r>
      <w:r>
        <w:rPr>
          <w:rFonts w:eastAsia="Times New Roman"/>
          <w:szCs w:val="24"/>
        </w:rPr>
        <w:t xml:space="preserve"> Κύριε Θεοχάρη, έχετε τον λόγο.</w:t>
      </w:r>
    </w:p>
    <w:p w14:paraId="5CC58E56" w14:textId="77777777" w:rsidR="00E450FB" w:rsidRDefault="00DE56A6">
      <w:pPr>
        <w:spacing w:line="600" w:lineRule="auto"/>
        <w:ind w:firstLine="720"/>
        <w:jc w:val="both"/>
        <w:rPr>
          <w:rFonts w:eastAsia="Times New Roman"/>
          <w:szCs w:val="24"/>
        </w:rPr>
      </w:pPr>
      <w:r>
        <w:rPr>
          <w:rFonts w:eastAsia="Times New Roman"/>
          <w:b/>
          <w:szCs w:val="24"/>
        </w:rPr>
        <w:t>ΘΕΟΧΑΡΗΣ</w:t>
      </w:r>
      <w:r>
        <w:rPr>
          <w:rFonts w:eastAsia="Times New Roman"/>
          <w:b/>
          <w:szCs w:val="24"/>
        </w:rPr>
        <w:t xml:space="preserve"> </w:t>
      </w:r>
      <w:r>
        <w:rPr>
          <w:rFonts w:eastAsia="Times New Roman"/>
          <w:b/>
          <w:szCs w:val="24"/>
        </w:rPr>
        <w:t>(ΧΑΡΗΣ)</w:t>
      </w:r>
      <w:r>
        <w:rPr>
          <w:rFonts w:eastAsia="Times New Roman"/>
          <w:b/>
          <w:szCs w:val="24"/>
        </w:rPr>
        <w:t xml:space="preserve"> ΘΕΟΧΑΡΗΣ: </w:t>
      </w:r>
      <w:r>
        <w:rPr>
          <w:rFonts w:eastAsia="Times New Roman"/>
          <w:szCs w:val="24"/>
        </w:rPr>
        <w:t>Ευχαριστώ, κύριε Πρόεδρε και ευχαριστώ και την κυρία Υπουργό κυρίως για το κομπλιμέντο της για την ταχύτη</w:t>
      </w:r>
      <w:r>
        <w:rPr>
          <w:rFonts w:eastAsia="Times New Roman"/>
          <w:szCs w:val="24"/>
        </w:rPr>
        <w:t xml:space="preserve">τα με την οποία λειτούργησα για να μπορέσουμε να ξεδιαλύνουμε αυτήν την πάρα πολύ σημαντική υπόθεση, η οποία ενδιαφέρει πάρα πολύ την κοινή γνώμη. Είδατε ποιες ήταν και οι αντιδράσεις και τις παρενέργειες που δημιούργησε η αντιμετώπιση από συναδέλφους σας </w:t>
      </w:r>
      <w:r>
        <w:rPr>
          <w:rFonts w:eastAsia="Times New Roman"/>
          <w:szCs w:val="24"/>
        </w:rPr>
        <w:t xml:space="preserve">της </w:t>
      </w:r>
      <w:r>
        <w:rPr>
          <w:rFonts w:eastAsia="Times New Roman"/>
          <w:szCs w:val="24"/>
        </w:rPr>
        <w:t>δ</w:t>
      </w:r>
      <w:r>
        <w:rPr>
          <w:rFonts w:eastAsia="Times New Roman"/>
          <w:szCs w:val="24"/>
        </w:rPr>
        <w:t>ικαιοσύνης συνολικότερα γι’ αυτές τις πάρα πολύ σημαντικές αποφάσεις.</w:t>
      </w:r>
    </w:p>
    <w:p w14:paraId="5CC58E57" w14:textId="77777777" w:rsidR="00E450FB" w:rsidRDefault="00DE56A6">
      <w:pPr>
        <w:spacing w:line="600" w:lineRule="auto"/>
        <w:ind w:firstLine="720"/>
        <w:jc w:val="both"/>
        <w:rPr>
          <w:rFonts w:eastAsia="Times New Roman" w:cs="Times New Roman"/>
          <w:szCs w:val="24"/>
        </w:rPr>
      </w:pPr>
      <w:r>
        <w:rPr>
          <w:rFonts w:eastAsia="Times New Roman" w:cs="Times New Roman"/>
          <w:szCs w:val="24"/>
        </w:rPr>
        <w:t xml:space="preserve">Και δείχνουν οι συνάδελφοί σας, εκτός από τη συνωμοσιολογία σε σχέση με αυτή την απόφαση και την άγνοιά τους για το ποιο είναι το συμφέρον της αποτελεσματικότητας. </w:t>
      </w:r>
    </w:p>
    <w:p w14:paraId="5CC58E58" w14:textId="77777777" w:rsidR="00E450FB" w:rsidRDefault="00DE56A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Ξέρετε, κυρία Υπ</w:t>
      </w:r>
      <w:r>
        <w:rPr>
          <w:rFonts w:eastAsia="Times New Roman" w:cs="Times New Roman"/>
          <w:szCs w:val="24"/>
        </w:rPr>
        <w:t>ουργέ, μου απαντήσατε με διάφορα τυπικά θέματα και κάποιες ενέργειες και κάποιες προσπάθειες που έχουν γίνει, πράγματα τα οποία τα ξέρω. Εξάλλου, τα πρώτα κριτήρια ανάλυσης κινδύνου εγώ πρώτος ως γενικός γραμματέας έβγαλα με απόφασή μου, γιατί τότε</w:t>
      </w:r>
      <w:r>
        <w:rPr>
          <w:rFonts w:eastAsia="Times New Roman" w:cs="Times New Roman"/>
          <w:szCs w:val="24"/>
        </w:rPr>
        <w:t>,</w:t>
      </w:r>
      <w:r>
        <w:rPr>
          <w:rFonts w:eastAsia="Times New Roman" w:cs="Times New Roman"/>
          <w:szCs w:val="24"/>
        </w:rPr>
        <w:t xml:space="preserve"> πράγμα</w:t>
      </w:r>
      <w:r>
        <w:rPr>
          <w:rFonts w:eastAsia="Times New Roman" w:cs="Times New Roman"/>
          <w:szCs w:val="24"/>
        </w:rPr>
        <w:t>τι</w:t>
      </w:r>
      <w:r>
        <w:rPr>
          <w:rFonts w:eastAsia="Times New Roman" w:cs="Times New Roman"/>
          <w:szCs w:val="24"/>
        </w:rPr>
        <w:t>,</w:t>
      </w:r>
      <w:r>
        <w:rPr>
          <w:rFonts w:eastAsia="Times New Roman" w:cs="Times New Roman"/>
          <w:szCs w:val="24"/>
        </w:rPr>
        <w:t xml:space="preserve"> ήταν η εποχή στην οποία ξεκινούσε να λειτουργεί αυτός ο νόμος. Με την ανάλυση κινδύνου οδηγούμαστε σε πολύ καλύτερη αποτελεσματικότητα. </w:t>
      </w:r>
    </w:p>
    <w:p w14:paraId="5CC58E59" w14:textId="77777777" w:rsidR="00E450FB" w:rsidRDefault="00DE56A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Σας είπα προηγουμένως το σκεπτικό του Συμβουλίου της Επικρατείας. Το Συμβούλιο της Επικρατείας μίλησε μόνο από τη ν</w:t>
      </w:r>
      <w:r>
        <w:rPr>
          <w:rFonts w:eastAsia="Times New Roman" w:cs="Times New Roman"/>
          <w:szCs w:val="24"/>
        </w:rPr>
        <w:t xml:space="preserve">ομική, τη συνταγματική πλευρά και μίλησε και για την προστασία του φορολογούμενου και του πολίτη. </w:t>
      </w:r>
    </w:p>
    <w:p w14:paraId="5CC58E5A" w14:textId="77777777" w:rsidR="00E450FB" w:rsidRDefault="00DE56A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Όμως και από την άποψη της αποτελεσματικότητας –και αυτό πρέπει, επιτέλους, να το πούμε στον ελληνικό λαό- οι εισπράξεις δεν γίνονται από ελέγχους που είναι </w:t>
      </w:r>
      <w:r>
        <w:rPr>
          <w:rFonts w:eastAsia="Times New Roman" w:cs="Times New Roman"/>
          <w:szCs w:val="24"/>
        </w:rPr>
        <w:t xml:space="preserve">δεκαετίας, δεκαπενταετίας και με διάφορες παρατάσεις παραγραφής. Η μη δυνατότητα της </w:t>
      </w:r>
      <w:r>
        <w:rPr>
          <w:rFonts w:eastAsia="Times New Roman" w:cs="Times New Roman"/>
          <w:szCs w:val="24"/>
        </w:rPr>
        <w:t>δ</w:t>
      </w:r>
      <w:r>
        <w:rPr>
          <w:rFonts w:eastAsia="Times New Roman" w:cs="Times New Roman"/>
          <w:szCs w:val="24"/>
        </w:rPr>
        <w:t xml:space="preserve">ιοίκησης να παρατείνει την παραγραφή οδηγεί σε αύξηση των εσόδων, διότι η </w:t>
      </w:r>
      <w:r>
        <w:rPr>
          <w:rFonts w:eastAsia="Times New Roman" w:cs="Times New Roman"/>
          <w:szCs w:val="24"/>
        </w:rPr>
        <w:t>α</w:t>
      </w:r>
      <w:r>
        <w:rPr>
          <w:rFonts w:eastAsia="Times New Roman" w:cs="Times New Roman"/>
          <w:szCs w:val="24"/>
        </w:rPr>
        <w:t xml:space="preserve">νεξάρτητη </w:t>
      </w:r>
      <w:r>
        <w:rPr>
          <w:rFonts w:eastAsia="Times New Roman" w:cs="Times New Roman"/>
          <w:szCs w:val="24"/>
        </w:rPr>
        <w:t>α</w:t>
      </w:r>
      <w:r>
        <w:rPr>
          <w:rFonts w:eastAsia="Times New Roman" w:cs="Times New Roman"/>
          <w:szCs w:val="24"/>
        </w:rPr>
        <w:t>ρχή, επιτέλους, απελευθερώνεται από το άχθος και το άγος να ασχολείται με παλιές υπο</w:t>
      </w:r>
      <w:r>
        <w:rPr>
          <w:rFonts w:eastAsia="Times New Roman" w:cs="Times New Roman"/>
          <w:szCs w:val="24"/>
        </w:rPr>
        <w:t xml:space="preserve">θέσεις που δεν φέρνουν αποτέλεσμα. </w:t>
      </w:r>
    </w:p>
    <w:p w14:paraId="5CC58E5B" w14:textId="77777777" w:rsidR="00E450FB" w:rsidRDefault="00DE56A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Ξέρετε, υπάρχει μελέτη της Τράπεζας της Ελλάδος για τη δουλειά που έγινε το 2012 και το 2013, η οποία αποδεικνύει ότι για κάθε 1 ευρώ των ελέγχων έρχονται 20 ευρώ από τη συμμόρφωση. Η σχέση είναι 1 προς 20 ευρώ. </w:t>
      </w:r>
    </w:p>
    <w:p w14:paraId="5CC58E5C" w14:textId="77777777" w:rsidR="00E450FB" w:rsidRDefault="00DE56A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Συνεπώς</w:t>
      </w:r>
      <w:r>
        <w:rPr>
          <w:rFonts w:eastAsia="Times New Roman" w:cs="Times New Roman"/>
          <w:szCs w:val="24"/>
        </w:rPr>
        <w:t xml:space="preserve"> με τους ελέγχους δεν θέλουμε να εισπράττουμε, θέλουμε να παραδειγματίζουμε. Και ο παραδειγματισμός μπορεί να γίνει, μόνο όταν ελέγχουμε υπαρκτές, ζωντανές επιχειρήσεις, επιχειρήσεις που έκαναν φοροδιαφυγή πέρυσι και </w:t>
      </w:r>
      <w:proofErr w:type="spellStart"/>
      <w:r>
        <w:rPr>
          <w:rFonts w:eastAsia="Times New Roman" w:cs="Times New Roman"/>
          <w:szCs w:val="24"/>
        </w:rPr>
        <w:t>πρόπερσι</w:t>
      </w:r>
      <w:proofErr w:type="spellEnd"/>
      <w:r>
        <w:rPr>
          <w:rFonts w:eastAsia="Times New Roman" w:cs="Times New Roman"/>
          <w:szCs w:val="24"/>
        </w:rPr>
        <w:t>, όχι επιχειρήσεις ανύπαρκτες ή</w:t>
      </w:r>
      <w:r>
        <w:rPr>
          <w:rFonts w:eastAsia="Times New Roman" w:cs="Times New Roman"/>
          <w:szCs w:val="24"/>
        </w:rPr>
        <w:t xml:space="preserve"> πεθαμένους, όπως προσπαθούμε συνήθως να κάνουμε. </w:t>
      </w:r>
    </w:p>
    <w:p w14:paraId="5CC58E5D" w14:textId="77777777" w:rsidR="00E450FB" w:rsidRDefault="00DE56A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Και δείγμα ότι δεν έχετε –ή δεν είχατε- ακόμα καταλάβει τι έγινε, είναι ότι μου αναφέρετε τον ν.4472/2016, που σας επιβλήθηκε από την τρόικα και από τις διαπραγματεύσεις να βάλετε κατά 70% υποθέσεις πενταε</w:t>
      </w:r>
      <w:r>
        <w:rPr>
          <w:rFonts w:eastAsia="Times New Roman" w:cs="Times New Roman"/>
          <w:szCs w:val="24"/>
        </w:rPr>
        <w:t xml:space="preserve">τίας. Και αυτή η απόφαση του </w:t>
      </w:r>
      <w:r>
        <w:rPr>
          <w:rFonts w:eastAsia="Times New Roman" w:cs="Times New Roman"/>
          <w:szCs w:val="24"/>
        </w:rPr>
        <w:t>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xml:space="preserve"> τον κάνει ανενεργό αυτόν τον νόμο. Σας λέει το Συμβούλιο της Επικρατείας ότι το 100% των υποθέσεων πρέπει να είναι πενταετίας, γιατί από εκεί και πέρα, αν ελέγχεται, είναι αντισυνταγματικό. </w:t>
      </w:r>
    </w:p>
    <w:p w14:paraId="5CC58E5E" w14:textId="77777777" w:rsidR="00E450FB" w:rsidRDefault="00DE56A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Και συνεπώς, αυτό το πράγμα</w:t>
      </w:r>
      <w:r>
        <w:rPr>
          <w:rFonts w:eastAsia="Times New Roman" w:cs="Times New Roman"/>
          <w:szCs w:val="24"/>
        </w:rPr>
        <w:t>,</w:t>
      </w:r>
      <w:r>
        <w:rPr>
          <w:rFonts w:eastAsia="Times New Roman" w:cs="Times New Roman"/>
          <w:szCs w:val="24"/>
        </w:rPr>
        <w:t xml:space="preserve"> που κάνατε ουσιαστικά σας επιβλήθηκε από έξω, από τους δανειστές μας και οι δανειστές μας έρχονται να συμφωνήσουν με τη δικαστική εξουσία και με το ίδιο το Σύνταγμά μας. </w:t>
      </w:r>
    </w:p>
    <w:p w14:paraId="5CC58E5F" w14:textId="77777777" w:rsidR="00E450FB" w:rsidRDefault="00DE56A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(Στο σημείο αυτό </w:t>
      </w:r>
      <w:r>
        <w:rPr>
          <w:rFonts w:eastAsia="Times New Roman" w:cs="Times New Roman"/>
          <w:szCs w:val="24"/>
        </w:rPr>
        <w:t>κ</w:t>
      </w:r>
      <w:r>
        <w:rPr>
          <w:rFonts w:eastAsia="Times New Roman" w:cs="Times New Roman"/>
          <w:szCs w:val="24"/>
        </w:rPr>
        <w:t>τυπάει το κουδούνι λήξεως του χρόνου ομιλίας του κυρίου Βουλευτή)</w:t>
      </w:r>
    </w:p>
    <w:p w14:paraId="5CC58E60" w14:textId="77777777" w:rsidR="00E450FB" w:rsidRDefault="00DE56A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 Άρα –και τελειώνω, κύριε Πρόεδρε- προφανώς, θα πρέπει να λειτουργήσουμε αποτελεσματικά. Προφανώς, θα πρέπει να σταματήσουμε να έχουμε τις κορώνες, διότι ο ΣΥΡΙΖΑ όλο αυτό το διάστημα μας έλεγε ότι οι λίστες είναι ζήτημα πολιτικής βούλησης και μόλις ερχότα</w:t>
      </w:r>
      <w:r>
        <w:rPr>
          <w:rFonts w:eastAsia="Times New Roman" w:cs="Times New Roman"/>
          <w:szCs w:val="24"/>
        </w:rPr>
        <w:t xml:space="preserve">ν στην εξουσία, θα γίνονταν τα πάντα πολύ καλύτερα. </w:t>
      </w:r>
    </w:p>
    <w:p w14:paraId="5CC58E61" w14:textId="77777777" w:rsidR="00E450FB" w:rsidRDefault="00DE56A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Και τι στοιχεία μας δώσατε εσείς οι ίδιοι πριν από μερικές εβδομάδες; Η </w:t>
      </w:r>
      <w:proofErr w:type="spellStart"/>
      <w:r>
        <w:rPr>
          <w:rFonts w:eastAsia="Times New Roman" w:cs="Times New Roman"/>
          <w:szCs w:val="24"/>
        </w:rPr>
        <w:t>εισπραξιμότητα</w:t>
      </w:r>
      <w:proofErr w:type="spellEnd"/>
      <w:r>
        <w:rPr>
          <w:rFonts w:eastAsia="Times New Roman" w:cs="Times New Roman"/>
          <w:szCs w:val="24"/>
        </w:rPr>
        <w:t xml:space="preserve"> από τη </w:t>
      </w:r>
      <w:r>
        <w:rPr>
          <w:rFonts w:eastAsia="Times New Roman" w:cs="Times New Roman"/>
          <w:szCs w:val="24"/>
        </w:rPr>
        <w:t>λ</w:t>
      </w:r>
      <w:r>
        <w:rPr>
          <w:rFonts w:eastAsia="Times New Roman" w:cs="Times New Roman"/>
          <w:szCs w:val="24"/>
        </w:rPr>
        <w:t>ίστα «</w:t>
      </w:r>
      <w:proofErr w:type="spellStart"/>
      <w:r>
        <w:rPr>
          <w:rFonts w:eastAsia="Times New Roman" w:cs="Times New Roman"/>
          <w:szCs w:val="24"/>
        </w:rPr>
        <w:t>Λαγκάρντ</w:t>
      </w:r>
      <w:proofErr w:type="spellEnd"/>
      <w:r>
        <w:rPr>
          <w:rFonts w:eastAsia="Times New Roman" w:cs="Times New Roman"/>
          <w:szCs w:val="24"/>
        </w:rPr>
        <w:t xml:space="preserve">» είναι 16% και από τη </w:t>
      </w:r>
      <w:r>
        <w:rPr>
          <w:rFonts w:eastAsia="Times New Roman" w:cs="Times New Roman"/>
          <w:szCs w:val="24"/>
        </w:rPr>
        <w:t>λ</w:t>
      </w:r>
      <w:r>
        <w:rPr>
          <w:rFonts w:eastAsia="Times New Roman" w:cs="Times New Roman"/>
          <w:szCs w:val="24"/>
        </w:rPr>
        <w:t>ίστα «</w:t>
      </w:r>
      <w:proofErr w:type="spellStart"/>
      <w:r>
        <w:rPr>
          <w:rFonts w:eastAsia="Times New Roman" w:cs="Times New Roman"/>
          <w:szCs w:val="24"/>
        </w:rPr>
        <w:t>Μπόργιανς</w:t>
      </w:r>
      <w:proofErr w:type="spellEnd"/>
      <w:r>
        <w:rPr>
          <w:rFonts w:eastAsia="Times New Roman" w:cs="Times New Roman"/>
          <w:szCs w:val="24"/>
        </w:rPr>
        <w:t>» 1%, η οποία έχει επιφέρει –</w:t>
      </w:r>
      <w:proofErr w:type="spellStart"/>
      <w:r>
        <w:rPr>
          <w:rFonts w:eastAsia="Times New Roman" w:cs="Times New Roman"/>
          <w:szCs w:val="24"/>
        </w:rPr>
        <w:t>άκουσον</w:t>
      </w:r>
      <w:proofErr w:type="spellEnd"/>
      <w:r>
        <w:rPr>
          <w:rFonts w:eastAsia="Times New Roman" w:cs="Times New Roman"/>
          <w:szCs w:val="24"/>
        </w:rPr>
        <w:t xml:space="preserve">, </w:t>
      </w:r>
      <w:proofErr w:type="spellStart"/>
      <w:r>
        <w:rPr>
          <w:rFonts w:eastAsia="Times New Roman" w:cs="Times New Roman"/>
          <w:szCs w:val="24"/>
        </w:rPr>
        <w:t>άκουσον</w:t>
      </w:r>
      <w:proofErr w:type="spellEnd"/>
      <w:r>
        <w:rPr>
          <w:rFonts w:eastAsia="Times New Roman" w:cs="Times New Roman"/>
          <w:szCs w:val="24"/>
        </w:rPr>
        <w:t>, ελληνικέ</w:t>
      </w:r>
      <w:r>
        <w:rPr>
          <w:rFonts w:eastAsia="Times New Roman" w:cs="Times New Roman"/>
          <w:szCs w:val="24"/>
        </w:rPr>
        <w:t xml:space="preserve"> λαέ!- 137.000 ευρώ εισπράξεις. Αυτή η λίστα δεν αξίζει τον κόπο. Η εθνική οικονομία ασχολήθηκε με αυτή τη </w:t>
      </w:r>
      <w:r>
        <w:rPr>
          <w:rFonts w:eastAsia="Times New Roman" w:cs="Times New Roman"/>
          <w:szCs w:val="24"/>
        </w:rPr>
        <w:t>λ</w:t>
      </w:r>
      <w:r>
        <w:rPr>
          <w:rFonts w:eastAsia="Times New Roman" w:cs="Times New Roman"/>
          <w:szCs w:val="24"/>
        </w:rPr>
        <w:t>ίστα «</w:t>
      </w:r>
      <w:proofErr w:type="spellStart"/>
      <w:r>
        <w:rPr>
          <w:rFonts w:eastAsia="Times New Roman" w:cs="Times New Roman"/>
          <w:szCs w:val="24"/>
        </w:rPr>
        <w:t>Μπόργιανς</w:t>
      </w:r>
      <w:proofErr w:type="spellEnd"/>
      <w:r>
        <w:rPr>
          <w:rFonts w:eastAsia="Times New Roman" w:cs="Times New Roman"/>
          <w:szCs w:val="24"/>
        </w:rPr>
        <w:t xml:space="preserve">» πολύ περισσότερο από αυτές τις 137.000 ευρώ τις οποίες έφερε. </w:t>
      </w:r>
    </w:p>
    <w:p w14:paraId="5CC58E62" w14:textId="77777777" w:rsidR="00E450FB" w:rsidRDefault="00DE56A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lastRenderedPageBreak/>
        <w:t xml:space="preserve">Αν, λοιπόν, ασχοληθείτε με την πραγματική αποτελεσματικότητα, είμαι σίγουρος ότι αυτή η απόφαση του Συμβουλίου της Επικρατείας θα μπορέσει να σας δείξει τον δρόμο για την </w:t>
      </w:r>
      <w:proofErr w:type="spellStart"/>
      <w:r>
        <w:rPr>
          <w:rFonts w:eastAsia="Times New Roman" w:cs="Times New Roman"/>
          <w:szCs w:val="24"/>
        </w:rPr>
        <w:t>εισπραξιμότητα</w:t>
      </w:r>
      <w:proofErr w:type="spellEnd"/>
      <w:r>
        <w:rPr>
          <w:rFonts w:eastAsia="Times New Roman" w:cs="Times New Roman"/>
          <w:szCs w:val="24"/>
        </w:rPr>
        <w:t xml:space="preserve"> και το πώς θα πρέπει να λειτουργούμε. </w:t>
      </w:r>
    </w:p>
    <w:p w14:paraId="5CC58E63" w14:textId="77777777" w:rsidR="00E450FB" w:rsidRDefault="00DE56A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Ευχαριστώ. </w:t>
      </w:r>
    </w:p>
    <w:p w14:paraId="5CC58E64" w14:textId="77777777" w:rsidR="00E450FB" w:rsidRDefault="00DE56A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ΠΡΟΕΔΡΕΥΩΝ (Γεώργιο</w:t>
      </w:r>
      <w:r>
        <w:rPr>
          <w:rFonts w:eastAsia="Times New Roman" w:cs="Times New Roman"/>
          <w:b/>
          <w:szCs w:val="24"/>
        </w:rPr>
        <w:t xml:space="preserve">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 xml:space="preserve">Ορίστε, κυρία </w:t>
      </w:r>
      <w:proofErr w:type="spellStart"/>
      <w:r>
        <w:rPr>
          <w:rFonts w:eastAsia="Times New Roman" w:cs="Times New Roman"/>
          <w:szCs w:val="24"/>
        </w:rPr>
        <w:t>Παπανάτσιου</w:t>
      </w:r>
      <w:proofErr w:type="spellEnd"/>
      <w:r>
        <w:rPr>
          <w:rFonts w:eastAsia="Times New Roman" w:cs="Times New Roman"/>
          <w:szCs w:val="24"/>
        </w:rPr>
        <w:t xml:space="preserve">, έχετε τον λόγο για τη δευτερολογία σας. </w:t>
      </w:r>
    </w:p>
    <w:p w14:paraId="5CC58E65" w14:textId="77777777" w:rsidR="00E450FB" w:rsidRDefault="00DE56A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b/>
          <w:szCs w:val="24"/>
        </w:rPr>
        <w:t xml:space="preserve">ΑΙΚΑΤΕΡΙΝΗ ΠΑΠΑΝΑΤΣΙΟΥ (Υφυπουργός Οικονομικών): </w:t>
      </w:r>
      <w:r>
        <w:rPr>
          <w:rFonts w:eastAsia="Times New Roman" w:cs="Times New Roman"/>
          <w:szCs w:val="24"/>
        </w:rPr>
        <w:t xml:space="preserve">Όσον αφορά </w:t>
      </w:r>
      <w:r>
        <w:rPr>
          <w:rFonts w:eastAsia="Times New Roman" w:cs="Times New Roman"/>
          <w:szCs w:val="24"/>
        </w:rPr>
        <w:t>σ</w:t>
      </w:r>
      <w:r>
        <w:rPr>
          <w:rFonts w:eastAsia="Times New Roman" w:cs="Times New Roman"/>
          <w:szCs w:val="24"/>
        </w:rPr>
        <w:t xml:space="preserve">το ουσιαστικό ζήτημα της παραγραφής και εν όψει της επίσημης κοινοποίησης της απόφασης του </w:t>
      </w:r>
      <w:r>
        <w:rPr>
          <w:rFonts w:eastAsia="Times New Roman" w:cs="Times New Roman"/>
          <w:szCs w:val="24"/>
        </w:rPr>
        <w:t>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w:t>
      </w:r>
      <w:r>
        <w:rPr>
          <w:rFonts w:eastAsia="Times New Roman" w:cs="Times New Roman"/>
          <w:szCs w:val="24"/>
        </w:rPr>
        <w:t xml:space="preserve"> η οποία θα με</w:t>
      </w:r>
      <w:r>
        <w:rPr>
          <w:rFonts w:eastAsia="Times New Roman" w:cs="Times New Roman"/>
          <w:szCs w:val="24"/>
        </w:rPr>
        <w:t xml:space="preserve">λετηθεί από τους νομικούς συμβούλους του Υπουργείου μας, προκειμένου να ερμηνευθεί ορθά και να ληφθούν όλα τα απαιτούμενα μέτρα και οι προσήκουσες αποφάσεις, θα αναφέρω συνοπτικά τα εξής: Η προθεσμία για την άσκηση του δικαιώματος του </w:t>
      </w:r>
      <w:r>
        <w:rPr>
          <w:rFonts w:eastAsia="Times New Roman" w:cs="Times New Roman"/>
          <w:szCs w:val="24"/>
        </w:rPr>
        <w:t>δ</w:t>
      </w:r>
      <w:r>
        <w:rPr>
          <w:rFonts w:eastAsia="Times New Roman" w:cs="Times New Roman"/>
          <w:szCs w:val="24"/>
        </w:rPr>
        <w:t>ημοσίου για κοινοποί</w:t>
      </w:r>
      <w:r>
        <w:rPr>
          <w:rFonts w:eastAsia="Times New Roman" w:cs="Times New Roman"/>
          <w:szCs w:val="24"/>
        </w:rPr>
        <w:t xml:space="preserve">ηση </w:t>
      </w:r>
      <w:r>
        <w:rPr>
          <w:rFonts w:eastAsia="Times New Roman" w:cs="Times New Roman"/>
          <w:szCs w:val="24"/>
        </w:rPr>
        <w:t>φ</w:t>
      </w:r>
      <w:r>
        <w:rPr>
          <w:rFonts w:eastAsia="Times New Roman" w:cs="Times New Roman"/>
          <w:szCs w:val="24"/>
        </w:rPr>
        <w:t xml:space="preserve">ύλλου </w:t>
      </w:r>
      <w:r>
        <w:rPr>
          <w:rFonts w:eastAsia="Times New Roman" w:cs="Times New Roman"/>
          <w:szCs w:val="24"/>
        </w:rPr>
        <w:t>ε</w:t>
      </w:r>
      <w:r>
        <w:rPr>
          <w:rFonts w:eastAsia="Times New Roman" w:cs="Times New Roman"/>
          <w:szCs w:val="24"/>
        </w:rPr>
        <w:t xml:space="preserve">λέγχου και αντίστοιχου προσδιορισμού φόρου ορίζεται κατ’ </w:t>
      </w:r>
      <w:r>
        <w:rPr>
          <w:rFonts w:eastAsia="Times New Roman" w:cs="Times New Roman"/>
          <w:szCs w:val="24"/>
        </w:rPr>
        <w:t>αρχ</w:t>
      </w:r>
      <w:r>
        <w:rPr>
          <w:rFonts w:eastAsia="Times New Roman" w:cs="Times New Roman"/>
          <w:szCs w:val="24"/>
        </w:rPr>
        <w:t>άς</w:t>
      </w:r>
      <w:r>
        <w:rPr>
          <w:rFonts w:eastAsia="Times New Roman" w:cs="Times New Roman"/>
          <w:szCs w:val="24"/>
        </w:rPr>
        <w:t xml:space="preserve"> πενταετής –το ξέρετε πάρα πολύ καλά- συνήθης παραγραφή στον Κώδικα </w:t>
      </w:r>
      <w:r>
        <w:rPr>
          <w:rFonts w:eastAsia="Times New Roman" w:cs="Times New Roman"/>
          <w:szCs w:val="24"/>
        </w:rPr>
        <w:lastRenderedPageBreak/>
        <w:t>Φορολογικής Διαδικασίας, η οποία δύναται συνταγματικώς –άρθρο 78 του Συντάγματος- να παραταθεί με διάταξη εντός το</w:t>
      </w:r>
      <w:r>
        <w:rPr>
          <w:rFonts w:eastAsia="Times New Roman" w:cs="Times New Roman"/>
          <w:szCs w:val="24"/>
        </w:rPr>
        <w:t xml:space="preserve">υ επόμενου από τη φορολογική αξίωση έτους. </w:t>
      </w:r>
    </w:p>
    <w:p w14:paraId="5CC58E66" w14:textId="77777777" w:rsidR="00E450FB" w:rsidRDefault="00DE56A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 xml:space="preserve">Στους φορολογικούς νόμους, παρά ταύτα και μη λαμβάνοντας υπ’ </w:t>
      </w:r>
      <w:proofErr w:type="spellStart"/>
      <w:r>
        <w:rPr>
          <w:rFonts w:eastAsia="Times New Roman" w:cs="Times New Roman"/>
          <w:szCs w:val="24"/>
        </w:rPr>
        <w:t>όψιν</w:t>
      </w:r>
      <w:proofErr w:type="spellEnd"/>
      <w:r>
        <w:rPr>
          <w:rFonts w:eastAsia="Times New Roman" w:cs="Times New Roman"/>
          <w:szCs w:val="24"/>
        </w:rPr>
        <w:t xml:space="preserve"> τις ετήσιες παρατάσεις</w:t>
      </w:r>
      <w:r>
        <w:rPr>
          <w:rFonts w:eastAsia="Times New Roman" w:cs="Times New Roman"/>
          <w:szCs w:val="24"/>
        </w:rPr>
        <w:t>,</w:t>
      </w:r>
      <w:r>
        <w:rPr>
          <w:rFonts w:eastAsia="Times New Roman" w:cs="Times New Roman"/>
          <w:szCs w:val="24"/>
        </w:rPr>
        <w:t xml:space="preserve"> που δόθηκαν κατά καιρούς από όλες τις τελευταίες κυβερνήσεις, προβλέπονται και άλλοι χρόνοι παραγραφής σε συγκεκριμένες ση</w:t>
      </w:r>
      <w:r>
        <w:rPr>
          <w:rFonts w:eastAsia="Times New Roman" w:cs="Times New Roman"/>
          <w:szCs w:val="24"/>
        </w:rPr>
        <w:t xml:space="preserve">μαντικές περιπτώσεις. </w:t>
      </w:r>
    </w:p>
    <w:p w14:paraId="5CC58E67" w14:textId="77777777" w:rsidR="00E450FB" w:rsidRDefault="00DE56A6">
      <w:pPr>
        <w:tabs>
          <w:tab w:val="left" w:pos="2738"/>
          <w:tab w:val="center" w:pos="4753"/>
          <w:tab w:val="left" w:pos="5723"/>
        </w:tabs>
        <w:spacing w:line="600" w:lineRule="auto"/>
        <w:ind w:firstLine="720"/>
        <w:jc w:val="both"/>
        <w:rPr>
          <w:rFonts w:eastAsia="Times New Roman" w:cs="Times New Roman"/>
          <w:szCs w:val="24"/>
        </w:rPr>
      </w:pPr>
      <w:r>
        <w:rPr>
          <w:rFonts w:eastAsia="Times New Roman" w:cs="Times New Roman"/>
          <w:szCs w:val="24"/>
        </w:rPr>
        <w:t>Λόγου χάριν, θα αναφερθώ στη δεκαετή παραγραφή του άρθρου 68, σε συνδυασμό με το άρθρο 84 του παλιού Κώδικα Φορολογίας Εισοδήματος του ν.2238/1994 -ο οποίος εφαρμόζεται για τις υποθέσεις έως τις 31-12-2013- η οποία εφαρμόζεται σε όλε</w:t>
      </w:r>
      <w:r>
        <w:rPr>
          <w:rFonts w:eastAsia="Times New Roman" w:cs="Times New Roman"/>
          <w:szCs w:val="24"/>
        </w:rPr>
        <w:t>ς τις περιπτώσεις</w:t>
      </w:r>
      <w:r>
        <w:rPr>
          <w:rFonts w:eastAsia="Times New Roman" w:cs="Times New Roman"/>
          <w:szCs w:val="24"/>
        </w:rPr>
        <w:t>,</w:t>
      </w:r>
      <w:r>
        <w:rPr>
          <w:rFonts w:eastAsia="Times New Roman" w:cs="Times New Roman"/>
          <w:szCs w:val="24"/>
        </w:rPr>
        <w:t xml:space="preserve"> όπου περιέχονται σε γνώση της φορολογικής </w:t>
      </w:r>
      <w:r>
        <w:rPr>
          <w:rFonts w:eastAsia="Times New Roman" w:cs="Times New Roman"/>
          <w:szCs w:val="24"/>
        </w:rPr>
        <w:t>α</w:t>
      </w:r>
      <w:r>
        <w:rPr>
          <w:rFonts w:eastAsia="Times New Roman" w:cs="Times New Roman"/>
          <w:szCs w:val="24"/>
        </w:rPr>
        <w:t>ρχής νέα συμπληρωματικά στοιχεία.</w:t>
      </w:r>
    </w:p>
    <w:p w14:paraId="5CC58E68" w14:textId="77777777" w:rsidR="00E450FB" w:rsidRDefault="00DE56A6">
      <w:pPr>
        <w:spacing w:line="600" w:lineRule="auto"/>
        <w:ind w:firstLine="720"/>
        <w:jc w:val="both"/>
        <w:rPr>
          <w:rFonts w:eastAsia="Times New Roman" w:cs="Times New Roman"/>
          <w:szCs w:val="24"/>
        </w:rPr>
      </w:pPr>
      <w:r>
        <w:rPr>
          <w:rFonts w:eastAsia="Times New Roman" w:cs="Times New Roman"/>
          <w:szCs w:val="24"/>
        </w:rPr>
        <w:t>Και εδώ πρέπει να τονίσω ότι νέα στοιχεία που περιέρχονται σε γνώση της φορολογικής αρχής είναι όλα αυτά</w:t>
      </w:r>
      <w:r>
        <w:rPr>
          <w:rFonts w:eastAsia="Times New Roman" w:cs="Times New Roman"/>
          <w:szCs w:val="24"/>
        </w:rPr>
        <w:t>,</w:t>
      </w:r>
      <w:r>
        <w:rPr>
          <w:rFonts w:eastAsia="Times New Roman" w:cs="Times New Roman"/>
          <w:szCs w:val="24"/>
        </w:rPr>
        <w:t xml:space="preserve"> που προέρχονται από αμοιβαία συνδρομή με φορολογικές ή</w:t>
      </w:r>
      <w:r>
        <w:rPr>
          <w:rFonts w:eastAsia="Times New Roman" w:cs="Times New Roman"/>
          <w:szCs w:val="24"/>
        </w:rPr>
        <w:t xml:space="preserve"> τελωνειακές αρχές άλλων κρατών – μελών της Ευρωπαϊκής Ένωσης ή τρίτων χωρών, για τα οποία έχουμε ως αποτέλεσμα την απόδειξη ανακρίβειας των συναλλαγών του φορολογουμένου. </w:t>
      </w:r>
    </w:p>
    <w:p w14:paraId="5CC58E69" w14:textId="77777777" w:rsidR="00E450FB" w:rsidRDefault="00DE56A6">
      <w:pPr>
        <w:spacing w:line="600" w:lineRule="auto"/>
        <w:ind w:firstLine="720"/>
        <w:jc w:val="both"/>
        <w:rPr>
          <w:rFonts w:eastAsia="Times New Roman" w:cs="Times New Roman"/>
          <w:szCs w:val="24"/>
        </w:rPr>
      </w:pPr>
      <w:r>
        <w:rPr>
          <w:rFonts w:eastAsia="Times New Roman" w:cs="Times New Roman"/>
          <w:szCs w:val="24"/>
        </w:rPr>
        <w:lastRenderedPageBreak/>
        <w:t xml:space="preserve">Να τονίσω ότι σε αυτήν την περίπτωση υπάγονται όλες οι λίστες του εξωτερικού, όπως </w:t>
      </w:r>
      <w:r>
        <w:rPr>
          <w:rFonts w:eastAsia="Times New Roman" w:cs="Times New Roman"/>
          <w:szCs w:val="24"/>
        </w:rPr>
        <w:t xml:space="preserve">και η περίφημη –όπως την χαρακτηρίζετε- λίστα </w:t>
      </w:r>
      <w:proofErr w:type="spellStart"/>
      <w:r>
        <w:rPr>
          <w:rFonts w:eastAsia="Times New Roman" w:cs="Times New Roman"/>
          <w:szCs w:val="24"/>
        </w:rPr>
        <w:t>Λαγκάρντ</w:t>
      </w:r>
      <w:proofErr w:type="spellEnd"/>
      <w:r>
        <w:rPr>
          <w:rFonts w:eastAsia="Times New Roman" w:cs="Times New Roman"/>
          <w:szCs w:val="24"/>
        </w:rPr>
        <w:t>. Εδώ δεν είναι ανύπαρκτα τα χρήματα, όπως αναφέρατε πριν, και ότι είναι πάρα πολύ καλό –θα συμφωνήσω μαζί σας- για τους ελέγχους των επιχειρήσεων. Έχουμε βρει ότι πραγματικά υπάρχουν τα χρήματα στις λί</w:t>
      </w:r>
      <w:r>
        <w:rPr>
          <w:rFonts w:eastAsia="Times New Roman" w:cs="Times New Roman"/>
          <w:szCs w:val="24"/>
        </w:rPr>
        <w:t xml:space="preserve">στες, άρα πρέπει να προχωρήσουμε τον έλεγχο μέχρι την περαίωσή του. </w:t>
      </w:r>
    </w:p>
    <w:p w14:paraId="5CC58E6A" w14:textId="77777777" w:rsidR="00E450FB" w:rsidRDefault="00DE56A6">
      <w:pPr>
        <w:spacing w:line="600" w:lineRule="auto"/>
        <w:ind w:firstLine="720"/>
        <w:jc w:val="both"/>
        <w:rPr>
          <w:rFonts w:eastAsia="Times New Roman" w:cs="Times New Roman"/>
          <w:szCs w:val="24"/>
        </w:rPr>
      </w:pPr>
      <w:r>
        <w:rPr>
          <w:rFonts w:eastAsia="Times New Roman" w:cs="Times New Roman"/>
          <w:szCs w:val="24"/>
        </w:rPr>
        <w:t xml:space="preserve">Για να μην παραβλέπουμε, όμως, και την ουσία της λειτουργίας των ελεγκτικών μηχανισμών, ας αναφερθούμε εκ νέου λίγο στα στοιχεία που τόνισε και ο Πρωθυπουργός την προηγούμενη εβδομάδα. </w:t>
      </w:r>
    </w:p>
    <w:p w14:paraId="5CC58E6B" w14:textId="77777777" w:rsidR="00E450FB" w:rsidRDefault="00DE56A6">
      <w:pPr>
        <w:spacing w:line="600" w:lineRule="auto"/>
        <w:ind w:firstLine="720"/>
        <w:jc w:val="both"/>
        <w:rPr>
          <w:rFonts w:eastAsia="Times New Roman" w:cs="Times New Roman"/>
          <w:szCs w:val="24"/>
        </w:rPr>
      </w:pPr>
      <w:r>
        <w:rPr>
          <w:rFonts w:eastAsia="Times New Roman" w:cs="Times New Roman"/>
          <w:szCs w:val="24"/>
        </w:rPr>
        <w:t>Έ</w:t>
      </w:r>
      <w:r>
        <w:rPr>
          <w:rFonts w:eastAsia="Times New Roman" w:cs="Times New Roman"/>
          <w:szCs w:val="24"/>
        </w:rPr>
        <w:t xml:space="preserve">ως το 2014 είχε ξεκινήσει έλεγχος για </w:t>
      </w:r>
      <w:proofErr w:type="spellStart"/>
      <w:r>
        <w:rPr>
          <w:rFonts w:eastAsia="Times New Roman" w:cs="Times New Roman"/>
          <w:szCs w:val="24"/>
        </w:rPr>
        <w:t>εκατόν</w:t>
      </w:r>
      <w:proofErr w:type="spellEnd"/>
      <w:r>
        <w:rPr>
          <w:rFonts w:eastAsia="Times New Roman" w:cs="Times New Roman"/>
          <w:szCs w:val="24"/>
        </w:rPr>
        <w:t xml:space="preserve"> πενήντα τρείς</w:t>
      </w:r>
      <w:r>
        <w:rPr>
          <w:rFonts w:eastAsia="Times New Roman" w:cs="Times New Roman"/>
          <w:szCs w:val="24"/>
        </w:rPr>
        <w:t xml:space="preserve"> υποθέσεις της λίστας </w:t>
      </w:r>
      <w:proofErr w:type="spellStart"/>
      <w:r>
        <w:rPr>
          <w:rFonts w:eastAsia="Times New Roman" w:cs="Times New Roman"/>
          <w:szCs w:val="24"/>
        </w:rPr>
        <w:t>Λαγκάρντ</w:t>
      </w:r>
      <w:proofErr w:type="spellEnd"/>
      <w:r>
        <w:rPr>
          <w:rFonts w:eastAsia="Times New Roman" w:cs="Times New Roman"/>
          <w:szCs w:val="24"/>
        </w:rPr>
        <w:t xml:space="preserve"> και εξ αυτών έχουν ολοκληρωθεί </w:t>
      </w:r>
      <w:r>
        <w:rPr>
          <w:rFonts w:eastAsia="Times New Roman" w:cs="Times New Roman"/>
          <w:szCs w:val="24"/>
        </w:rPr>
        <w:t>τριάντα οκτώ</w:t>
      </w:r>
      <w:r>
        <w:rPr>
          <w:rFonts w:eastAsia="Times New Roman" w:cs="Times New Roman"/>
          <w:szCs w:val="24"/>
        </w:rPr>
        <w:t xml:space="preserve">, ενώ από το 2015 έως σήμερα έχουν ανοίξει </w:t>
      </w:r>
      <w:r>
        <w:rPr>
          <w:rFonts w:eastAsia="Times New Roman" w:cs="Times New Roman"/>
          <w:szCs w:val="24"/>
        </w:rPr>
        <w:t>τριακόσιες εξήντα έξι</w:t>
      </w:r>
      <w:r>
        <w:rPr>
          <w:rFonts w:eastAsia="Times New Roman" w:cs="Times New Roman"/>
          <w:szCs w:val="24"/>
        </w:rPr>
        <w:t xml:space="preserve"> υποθέσεις και έχουν ολοκληρωθεί </w:t>
      </w:r>
      <w:proofErr w:type="spellStart"/>
      <w:r>
        <w:rPr>
          <w:rFonts w:eastAsia="Times New Roman" w:cs="Times New Roman"/>
          <w:szCs w:val="24"/>
        </w:rPr>
        <w:t>εκατόν</w:t>
      </w:r>
      <w:proofErr w:type="spellEnd"/>
      <w:r>
        <w:rPr>
          <w:rFonts w:eastAsia="Times New Roman" w:cs="Times New Roman"/>
          <w:szCs w:val="24"/>
        </w:rPr>
        <w:t xml:space="preserve"> εβδομήντα δύο</w:t>
      </w:r>
      <w:r>
        <w:rPr>
          <w:rFonts w:eastAsia="Times New Roman" w:cs="Times New Roman"/>
          <w:szCs w:val="24"/>
        </w:rPr>
        <w:t>.</w:t>
      </w:r>
      <w:r>
        <w:rPr>
          <w:rFonts w:eastAsia="Times New Roman" w:cs="Times New Roman"/>
          <w:szCs w:val="24"/>
        </w:rPr>
        <w:t xml:space="preserve"> Από α</w:t>
      </w:r>
      <w:r>
        <w:rPr>
          <w:rFonts w:eastAsia="Times New Roman" w:cs="Times New Roman"/>
          <w:szCs w:val="24"/>
        </w:rPr>
        <w:t xml:space="preserve">υτές, παράλληλα, για τον έλεγχο της ίδιας λίστας, τα βεβαιωθέντα ποσά από το 2014 είναι 23 εκατομμύρια ευρώ, ενώ στην περίοδο της </w:t>
      </w:r>
      <w:r>
        <w:rPr>
          <w:rFonts w:eastAsia="Times New Roman" w:cs="Times New Roman"/>
          <w:szCs w:val="24"/>
        </w:rPr>
        <w:t>σ</w:t>
      </w:r>
      <w:r>
        <w:rPr>
          <w:rFonts w:eastAsia="Times New Roman" w:cs="Times New Roman"/>
          <w:szCs w:val="24"/>
        </w:rPr>
        <w:t>υγκυβέρνησης ΣΥΡΙΖΑ – ΑΝΕΛ είναι 233 εκατομμύρια ευρώ. Εξάλλου σε περίπτωση που δεν υ</w:t>
      </w:r>
      <w:r>
        <w:rPr>
          <w:rFonts w:eastAsia="Times New Roman" w:cs="Times New Roman"/>
          <w:szCs w:val="24"/>
        </w:rPr>
        <w:lastRenderedPageBreak/>
        <w:t>ποβληθεί δήλωση, όπως στην περίπτωση της φορολογίας εισοδήματος, η παραγραφή είναι δεκαπενταετής, σύμφωνα πάντα με τον Κώδικα Φορολογίας Εισοδήματος και δεκαετής, εφόσον δ</w:t>
      </w:r>
      <w:r>
        <w:rPr>
          <w:rFonts w:eastAsia="Times New Roman" w:cs="Times New Roman"/>
          <w:szCs w:val="24"/>
        </w:rPr>
        <w:t xml:space="preserve">εν υποβληθεί εκκαθαριστική ή έκτακτη δήλωση ΦΠΑ σύμφωνα με τον Κώδικα του ΦΠΑ. </w:t>
      </w:r>
    </w:p>
    <w:p w14:paraId="5CC58E6C" w14:textId="77777777" w:rsidR="00E450FB" w:rsidRDefault="00DE56A6">
      <w:pPr>
        <w:spacing w:line="600" w:lineRule="auto"/>
        <w:ind w:firstLine="720"/>
        <w:jc w:val="both"/>
        <w:rPr>
          <w:rFonts w:eastAsia="Times New Roman" w:cs="Times New Roman"/>
          <w:szCs w:val="24"/>
        </w:rPr>
      </w:pPr>
      <w:r>
        <w:rPr>
          <w:rFonts w:eastAsia="Times New Roman" w:cs="Times New Roman"/>
          <w:szCs w:val="24"/>
        </w:rPr>
        <w:t xml:space="preserve">Όσον αφορά το ποινικό κομμάτι της φοροδιαφυγής είναι σαφές και ξεκάθαρο νομικώς ότι το ποινικό αδίκημα ελέγχεται αυτοτελώς και οι ποινικές κυρώσεις επιβάλλονται ανεξάρτητα από </w:t>
      </w:r>
      <w:r>
        <w:rPr>
          <w:rFonts w:eastAsia="Times New Roman" w:cs="Times New Roman"/>
          <w:szCs w:val="24"/>
        </w:rPr>
        <w:t xml:space="preserve">οποιαδήποτε διοικητική παραγραφή. </w:t>
      </w:r>
    </w:p>
    <w:p w14:paraId="5CC58E6D" w14:textId="77777777" w:rsidR="00E450FB" w:rsidRDefault="00DE56A6">
      <w:pPr>
        <w:spacing w:line="600" w:lineRule="auto"/>
        <w:ind w:firstLine="720"/>
        <w:jc w:val="both"/>
        <w:rPr>
          <w:rFonts w:eastAsia="Times New Roman" w:cs="Times New Roman"/>
          <w:szCs w:val="24"/>
        </w:rPr>
      </w:pPr>
      <w:r>
        <w:rPr>
          <w:rFonts w:eastAsia="Times New Roman" w:cs="Times New Roman"/>
          <w:szCs w:val="24"/>
        </w:rPr>
        <w:t xml:space="preserve">Θα πρέπει, όμως, να αναφερθεί ότι ήδη παραμένει σε ισχύ διάταξη του Κώδικα Φορολογικής Διαδικασίας, η οποία θεσπίζει εικοσαετή παραγραφή του δικαιώματος του </w:t>
      </w:r>
      <w:r>
        <w:rPr>
          <w:rFonts w:eastAsia="Times New Roman" w:cs="Times New Roman"/>
          <w:szCs w:val="24"/>
        </w:rPr>
        <w:t>δ</w:t>
      </w:r>
      <w:r>
        <w:rPr>
          <w:rFonts w:eastAsia="Times New Roman" w:cs="Times New Roman"/>
          <w:szCs w:val="24"/>
        </w:rPr>
        <w:t>ημοσίου για έκδοση πράξης διοικητικού, εκτιμώμενου ή διορθωτικο</w:t>
      </w:r>
      <w:r>
        <w:rPr>
          <w:rFonts w:eastAsia="Times New Roman" w:cs="Times New Roman"/>
          <w:szCs w:val="24"/>
        </w:rPr>
        <w:t xml:space="preserve">ύ προσδιορισμού του φόρου για τις περιπτώσεις της φοροδιαφυγής. Και όταν μιλάμε για φοροδιαφυγή, μετά την τροποποίηση που επήλθε το καλοκαίρι του 2015 στον ανωτέρω κώδικα, εννοούμε πλέον την ποινική φοροδιαφυγή όπως ορίζεται στο άρθρο 66 του κώδικα αυτού. </w:t>
      </w:r>
      <w:r>
        <w:rPr>
          <w:rFonts w:eastAsia="Times New Roman" w:cs="Times New Roman"/>
          <w:szCs w:val="24"/>
        </w:rPr>
        <w:t xml:space="preserve">Το ανωτέρω προκύπτει σαφώς και από την υπ’ αριθμόν 1142/2016 εγκύκλιο – οδηγία του επικεφαλής της τότε Γενικής </w:t>
      </w:r>
      <w:r>
        <w:rPr>
          <w:rFonts w:eastAsia="Times New Roman" w:cs="Times New Roman"/>
          <w:szCs w:val="24"/>
        </w:rPr>
        <w:lastRenderedPageBreak/>
        <w:t>Γραμματείας Δημοσίων Εσόδων και νυν Ανεξάρτητης Αρχής Δημοσίων Εσόδων, ο οποίος σαφώς παραπέμπει ως προς την έννοια της φοροδιαφυγής στα οριζόμεν</w:t>
      </w:r>
      <w:r>
        <w:rPr>
          <w:rFonts w:eastAsia="Times New Roman" w:cs="Times New Roman"/>
          <w:szCs w:val="24"/>
        </w:rPr>
        <w:t xml:space="preserve">α εγκλήματα φοροδιαφυγής του άρθρου 66. </w:t>
      </w:r>
    </w:p>
    <w:p w14:paraId="5CC58E6E" w14:textId="77777777" w:rsidR="00E450FB" w:rsidRDefault="00DE56A6">
      <w:pPr>
        <w:spacing w:line="600" w:lineRule="auto"/>
        <w:ind w:firstLine="720"/>
        <w:jc w:val="both"/>
        <w:rPr>
          <w:rFonts w:eastAsia="Times New Roman" w:cs="Times New Roman"/>
          <w:szCs w:val="24"/>
        </w:rPr>
      </w:pPr>
      <w:r>
        <w:rPr>
          <w:rFonts w:eastAsia="Times New Roman" w:cs="Times New Roman"/>
          <w:szCs w:val="24"/>
        </w:rPr>
        <w:t xml:space="preserve">Από τα ανωτέρω προκύπτει ότι οι ισχύουσες διατάξεις προβλέπουν περιπτώσεις δεκαετούς, δεκαπενταετούς, αλλά και εικοσαετούς παραγραφής για σοβαρές περιπτώσεις φοροδιαφυγής και να είστε σίγουρος ότι αυτές ενδιαφέρουν </w:t>
      </w:r>
      <w:r>
        <w:rPr>
          <w:rFonts w:eastAsia="Times New Roman" w:cs="Times New Roman"/>
          <w:szCs w:val="24"/>
        </w:rPr>
        <w:t>την Κυβέρνησή μας και σε αυτές θα προχωρήσουμε μέχρι το τέλος.</w:t>
      </w:r>
    </w:p>
    <w:p w14:paraId="5CC58E6F" w14:textId="77777777" w:rsidR="00E450FB" w:rsidRDefault="00DE56A6">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την κυρία Υπουργό.</w:t>
      </w:r>
    </w:p>
    <w:p w14:paraId="5CC58E70" w14:textId="77777777" w:rsidR="00E450FB" w:rsidRDefault="00DE56A6">
      <w:pPr>
        <w:spacing w:line="600" w:lineRule="auto"/>
        <w:ind w:firstLine="720"/>
        <w:jc w:val="both"/>
        <w:rPr>
          <w:rFonts w:eastAsia="Times New Roman"/>
          <w:color w:val="000000"/>
          <w:szCs w:val="24"/>
          <w:shd w:val="clear" w:color="auto" w:fill="FFFFFF"/>
        </w:rPr>
      </w:pPr>
      <w:r>
        <w:rPr>
          <w:rFonts w:eastAsia="Times New Roman" w:cs="Times New Roman"/>
          <w:szCs w:val="24"/>
        </w:rPr>
        <w:t>Συνεχίζουμε με τη</w:t>
      </w:r>
      <w:r>
        <w:rPr>
          <w:rFonts w:ascii="Verdana" w:eastAsia="Times New Roman" w:hAnsi="Verdana" w:cs="Times New Roman"/>
          <w:color w:val="000000"/>
          <w:sz w:val="17"/>
          <w:szCs w:val="17"/>
          <w:shd w:val="clear" w:color="auto" w:fill="FFFFFF"/>
        </w:rPr>
        <w:t xml:space="preserve"> </w:t>
      </w:r>
      <w:r>
        <w:rPr>
          <w:rFonts w:eastAsia="Times New Roman"/>
          <w:color w:val="000000"/>
          <w:szCs w:val="24"/>
          <w:shd w:val="clear" w:color="auto" w:fill="FFFFFF"/>
        </w:rPr>
        <w:t xml:space="preserve">δεύτερη με αριθμό 5414/5-5-2017 ερώτηση </w:t>
      </w:r>
      <w:r>
        <w:rPr>
          <w:rFonts w:eastAsia="Times New Roman"/>
          <w:color w:val="000000"/>
          <w:szCs w:val="24"/>
          <w:shd w:val="clear" w:color="auto" w:fill="FFFFFF"/>
        </w:rPr>
        <w:t xml:space="preserve">του  κύκλου αναφορών και ερωτήσεων </w:t>
      </w:r>
      <w:r>
        <w:rPr>
          <w:rFonts w:eastAsia="Times New Roman"/>
          <w:color w:val="000000"/>
          <w:szCs w:val="24"/>
          <w:shd w:val="clear" w:color="auto" w:fill="FFFFFF"/>
        </w:rPr>
        <w:t>του Βουλευτή Ηρακλείου της Δημοκρα</w:t>
      </w:r>
      <w:r>
        <w:rPr>
          <w:rFonts w:eastAsia="Times New Roman"/>
          <w:color w:val="000000"/>
          <w:szCs w:val="24"/>
          <w:shd w:val="clear" w:color="auto" w:fill="FFFFFF"/>
        </w:rPr>
        <w:t xml:space="preserve">τικής Συμπαράταξης ΠΑΣΟΚ – ΔΗΜΑΡ κ. </w:t>
      </w:r>
      <w:r>
        <w:rPr>
          <w:rFonts w:eastAsia="Times New Roman"/>
          <w:bCs/>
          <w:color w:val="000000"/>
          <w:szCs w:val="24"/>
          <w:shd w:val="clear" w:color="auto" w:fill="FFFFFF"/>
        </w:rPr>
        <w:t xml:space="preserve">Βασιλείου </w:t>
      </w:r>
      <w:proofErr w:type="spellStart"/>
      <w:r>
        <w:rPr>
          <w:rFonts w:eastAsia="Times New Roman"/>
          <w:bCs/>
          <w:color w:val="000000"/>
          <w:szCs w:val="24"/>
          <w:shd w:val="clear" w:color="auto" w:fill="FFFFFF"/>
        </w:rPr>
        <w:t>Κεγκέρογλου</w:t>
      </w:r>
      <w:proofErr w:type="spellEnd"/>
      <w:r>
        <w:rPr>
          <w:rFonts w:eastAsia="Times New Roman"/>
          <w:color w:val="000000"/>
          <w:szCs w:val="24"/>
          <w:shd w:val="clear" w:color="auto" w:fill="FFFFFF"/>
        </w:rPr>
        <w:t xml:space="preserve"> προς τον Υπουργό </w:t>
      </w:r>
      <w:r>
        <w:rPr>
          <w:rFonts w:eastAsia="Times New Roman"/>
          <w:bCs/>
          <w:color w:val="000000"/>
          <w:szCs w:val="24"/>
          <w:shd w:val="clear" w:color="auto" w:fill="FFFFFF"/>
        </w:rPr>
        <w:t xml:space="preserve">Υγείας, </w:t>
      </w:r>
      <w:r>
        <w:rPr>
          <w:rFonts w:eastAsia="Times New Roman"/>
          <w:color w:val="000000"/>
          <w:szCs w:val="24"/>
          <w:shd w:val="clear" w:color="auto" w:fill="FFFFFF"/>
        </w:rPr>
        <w:t xml:space="preserve">σχετικά με τη λειτουργία </w:t>
      </w:r>
      <w:r>
        <w:rPr>
          <w:rFonts w:eastAsia="Times New Roman"/>
          <w:color w:val="000000"/>
          <w:szCs w:val="24"/>
          <w:shd w:val="clear" w:color="auto" w:fill="FFFFFF"/>
        </w:rPr>
        <w:t>κ</w:t>
      </w:r>
      <w:r>
        <w:rPr>
          <w:rFonts w:eastAsia="Times New Roman"/>
          <w:color w:val="000000"/>
          <w:szCs w:val="24"/>
          <w:shd w:val="clear" w:color="auto" w:fill="FFFFFF"/>
        </w:rPr>
        <w:t xml:space="preserve">έντρου </w:t>
      </w:r>
      <w:r>
        <w:rPr>
          <w:rFonts w:eastAsia="Times New Roman"/>
          <w:color w:val="000000"/>
          <w:szCs w:val="24"/>
          <w:shd w:val="clear" w:color="auto" w:fill="FFFFFF"/>
        </w:rPr>
        <w:t>υ</w:t>
      </w:r>
      <w:r>
        <w:rPr>
          <w:rFonts w:eastAsia="Times New Roman"/>
          <w:color w:val="000000"/>
          <w:szCs w:val="24"/>
          <w:shd w:val="clear" w:color="auto" w:fill="FFFFFF"/>
        </w:rPr>
        <w:t xml:space="preserve">γείας </w:t>
      </w:r>
      <w:r>
        <w:rPr>
          <w:rFonts w:eastAsia="Times New Roman"/>
          <w:color w:val="000000"/>
          <w:szCs w:val="24"/>
          <w:shd w:val="clear" w:color="auto" w:fill="FFFFFF"/>
        </w:rPr>
        <w:t>α</w:t>
      </w:r>
      <w:r>
        <w:rPr>
          <w:rFonts w:eastAsia="Times New Roman"/>
          <w:color w:val="000000"/>
          <w:szCs w:val="24"/>
          <w:shd w:val="clear" w:color="auto" w:fill="FFFFFF"/>
        </w:rPr>
        <w:t xml:space="preserve">στικού </w:t>
      </w:r>
      <w:r>
        <w:rPr>
          <w:rFonts w:eastAsia="Times New Roman"/>
          <w:color w:val="000000"/>
          <w:szCs w:val="24"/>
          <w:shd w:val="clear" w:color="auto" w:fill="FFFFFF"/>
        </w:rPr>
        <w:t>τ</w:t>
      </w:r>
      <w:r>
        <w:rPr>
          <w:rFonts w:eastAsia="Times New Roman"/>
          <w:color w:val="000000"/>
          <w:szCs w:val="24"/>
          <w:shd w:val="clear" w:color="auto" w:fill="FFFFFF"/>
        </w:rPr>
        <w:t xml:space="preserve">ύπου στα Χανιά. </w:t>
      </w:r>
    </w:p>
    <w:p w14:paraId="5CC58E71" w14:textId="77777777" w:rsidR="00E450FB" w:rsidRDefault="00DE56A6">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Θα απαντήσει ο Υπουργός Υγείας κ. Ανδρέας Ξανθός.</w:t>
      </w:r>
    </w:p>
    <w:p w14:paraId="5CC58E72" w14:textId="77777777" w:rsidR="00E450FB" w:rsidRDefault="00DE56A6">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Κύριε </w:t>
      </w:r>
      <w:proofErr w:type="spellStart"/>
      <w:r>
        <w:rPr>
          <w:rFonts w:eastAsia="Times New Roman"/>
          <w:color w:val="000000"/>
          <w:szCs w:val="24"/>
          <w:shd w:val="clear" w:color="auto" w:fill="FFFFFF"/>
        </w:rPr>
        <w:t>Κεγκέρογλου</w:t>
      </w:r>
      <w:proofErr w:type="spellEnd"/>
      <w:r>
        <w:rPr>
          <w:rFonts w:eastAsia="Times New Roman"/>
          <w:color w:val="000000"/>
          <w:szCs w:val="24"/>
          <w:shd w:val="clear" w:color="auto" w:fill="FFFFFF"/>
        </w:rPr>
        <w:t xml:space="preserve">, έχετε τον λόγο για την </w:t>
      </w:r>
      <w:proofErr w:type="spellStart"/>
      <w:r>
        <w:rPr>
          <w:rFonts w:eastAsia="Times New Roman"/>
          <w:color w:val="000000"/>
          <w:szCs w:val="24"/>
          <w:shd w:val="clear" w:color="auto" w:fill="FFFFFF"/>
        </w:rPr>
        <w:t>πρωτολογία</w:t>
      </w:r>
      <w:proofErr w:type="spellEnd"/>
      <w:r>
        <w:rPr>
          <w:rFonts w:eastAsia="Times New Roman"/>
          <w:color w:val="000000"/>
          <w:szCs w:val="24"/>
          <w:shd w:val="clear" w:color="auto" w:fill="FFFFFF"/>
        </w:rPr>
        <w:t xml:space="preserve"> σας.</w:t>
      </w:r>
    </w:p>
    <w:p w14:paraId="5CC58E73" w14:textId="77777777" w:rsidR="00E450FB" w:rsidRDefault="00DE56A6">
      <w:pPr>
        <w:spacing w:line="600" w:lineRule="auto"/>
        <w:ind w:firstLine="720"/>
        <w:jc w:val="both"/>
        <w:rPr>
          <w:rFonts w:eastAsia="Times New Roman"/>
          <w:color w:val="000000"/>
          <w:szCs w:val="24"/>
          <w:shd w:val="clear" w:color="auto" w:fill="FFFFFF"/>
        </w:rPr>
      </w:pPr>
      <w:r>
        <w:rPr>
          <w:rFonts w:eastAsia="Times New Roman"/>
          <w:b/>
          <w:color w:val="000000"/>
          <w:szCs w:val="24"/>
          <w:shd w:val="clear" w:color="auto" w:fill="FFFFFF"/>
        </w:rPr>
        <w:lastRenderedPageBreak/>
        <w:t xml:space="preserve">ΒΑΣΙΛΕΙΟΣ ΚΕΓΚΕΡΟΓΛΟΥ: </w:t>
      </w:r>
      <w:r>
        <w:rPr>
          <w:rFonts w:eastAsia="Times New Roman"/>
          <w:color w:val="000000"/>
          <w:szCs w:val="24"/>
          <w:shd w:val="clear" w:color="auto" w:fill="FFFFFF"/>
        </w:rPr>
        <w:t>Ευχαριστώ, κύριε Πρόεδρε.</w:t>
      </w:r>
    </w:p>
    <w:p w14:paraId="5CC58E74" w14:textId="77777777" w:rsidR="00E450FB" w:rsidRDefault="00DE56A6">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Όπως είναι γνωστό, κύριε Υπουργέ, μετά τη δημιουργία του νέου Νοσοκομείου Χανίων το παλιό κτήριο εντός της πόλεως παρέμενε αναξιοποίητο και μάλιστα κρίθηκε ότι δεν μπορούσε να επαναχρησιμοποιηθεί για άλλο λ</w:t>
      </w:r>
      <w:r>
        <w:rPr>
          <w:rFonts w:eastAsia="Times New Roman"/>
          <w:color w:val="000000"/>
          <w:szCs w:val="24"/>
          <w:shd w:val="clear" w:color="auto" w:fill="FFFFFF"/>
        </w:rPr>
        <w:t xml:space="preserve">όγο, αλλά προκρίθηκε η κατεδάφισή του. </w:t>
      </w:r>
    </w:p>
    <w:p w14:paraId="5CC58E75" w14:textId="77777777" w:rsidR="00E450FB" w:rsidRDefault="00DE56A6">
      <w:pPr>
        <w:spacing w:line="600" w:lineRule="auto"/>
        <w:ind w:firstLine="720"/>
        <w:jc w:val="both"/>
        <w:rPr>
          <w:rFonts w:eastAsia="Times New Roman"/>
          <w:color w:val="000000"/>
          <w:szCs w:val="24"/>
          <w:shd w:val="clear" w:color="auto" w:fill="FFFFFF"/>
        </w:rPr>
      </w:pPr>
      <w:r>
        <w:rPr>
          <w:rFonts w:eastAsia="Times New Roman"/>
          <w:color w:val="000000"/>
          <w:szCs w:val="24"/>
          <w:shd w:val="clear" w:color="auto" w:fill="FFFFFF"/>
        </w:rPr>
        <w:t xml:space="preserve">Έτσι, τον Νοέμβριο του 2011 με απόφαση του δημοτικού συμβουλίου αποφασίστηκε η κατεδάφισή του και η πρόταση να λειτουργήσει ως </w:t>
      </w:r>
      <w:r>
        <w:rPr>
          <w:rFonts w:eastAsia="Times New Roman"/>
          <w:color w:val="000000"/>
          <w:szCs w:val="24"/>
          <w:shd w:val="clear" w:color="auto" w:fill="FFFFFF"/>
        </w:rPr>
        <w:t>κ</w:t>
      </w:r>
      <w:r>
        <w:rPr>
          <w:rFonts w:eastAsia="Times New Roman"/>
          <w:color w:val="000000"/>
          <w:szCs w:val="24"/>
          <w:shd w:val="clear" w:color="auto" w:fill="FFFFFF"/>
        </w:rPr>
        <w:t xml:space="preserve">έντρο </w:t>
      </w:r>
      <w:r>
        <w:rPr>
          <w:rFonts w:eastAsia="Times New Roman"/>
          <w:color w:val="000000"/>
          <w:szCs w:val="24"/>
          <w:shd w:val="clear" w:color="auto" w:fill="FFFFFF"/>
        </w:rPr>
        <w:t>υ</w:t>
      </w:r>
      <w:r>
        <w:rPr>
          <w:rFonts w:eastAsia="Times New Roman"/>
          <w:color w:val="000000"/>
          <w:szCs w:val="24"/>
          <w:shd w:val="clear" w:color="auto" w:fill="FFFFFF"/>
        </w:rPr>
        <w:t xml:space="preserve">γείας </w:t>
      </w:r>
      <w:r>
        <w:rPr>
          <w:rFonts w:eastAsia="Times New Roman"/>
          <w:color w:val="000000"/>
          <w:szCs w:val="24"/>
          <w:shd w:val="clear" w:color="auto" w:fill="FFFFFF"/>
        </w:rPr>
        <w:t>α</w:t>
      </w:r>
      <w:r>
        <w:rPr>
          <w:rFonts w:eastAsia="Times New Roman"/>
          <w:color w:val="000000"/>
          <w:szCs w:val="24"/>
          <w:shd w:val="clear" w:color="auto" w:fill="FFFFFF"/>
        </w:rPr>
        <w:t xml:space="preserve">στικού </w:t>
      </w:r>
      <w:r>
        <w:rPr>
          <w:rFonts w:eastAsia="Times New Roman"/>
          <w:color w:val="000000"/>
          <w:szCs w:val="24"/>
          <w:shd w:val="clear" w:color="auto" w:fill="FFFFFF"/>
        </w:rPr>
        <w:t>τ</w:t>
      </w:r>
      <w:r>
        <w:rPr>
          <w:rFonts w:eastAsia="Times New Roman"/>
          <w:color w:val="000000"/>
          <w:szCs w:val="24"/>
          <w:shd w:val="clear" w:color="auto" w:fill="FFFFFF"/>
        </w:rPr>
        <w:t>ύπου στον ίδιο χώρο. Πράγματι, ανταποκρίθηκε το Υπουργείο Υγείας κ</w:t>
      </w:r>
      <w:r>
        <w:rPr>
          <w:rFonts w:eastAsia="Times New Roman"/>
          <w:color w:val="000000"/>
          <w:szCs w:val="24"/>
          <w:shd w:val="clear" w:color="auto" w:fill="FFFFFF"/>
        </w:rPr>
        <w:t>αι αμέσως με απόφαση του Υπουργού εγκρίθηκε η υλοποίηση του έργου: «</w:t>
      </w:r>
      <w:r>
        <w:rPr>
          <w:rFonts w:eastAsia="Times New Roman"/>
          <w:color w:val="000000"/>
          <w:szCs w:val="24"/>
          <w:shd w:val="clear" w:color="auto" w:fill="FFFFFF"/>
        </w:rPr>
        <w:t>κ</w:t>
      </w:r>
      <w:r>
        <w:rPr>
          <w:rFonts w:eastAsia="Times New Roman"/>
          <w:color w:val="000000"/>
          <w:szCs w:val="24"/>
          <w:shd w:val="clear" w:color="auto" w:fill="FFFFFF"/>
        </w:rPr>
        <w:t xml:space="preserve">έντρο </w:t>
      </w:r>
      <w:r>
        <w:rPr>
          <w:rFonts w:eastAsia="Times New Roman"/>
          <w:color w:val="000000"/>
          <w:szCs w:val="24"/>
          <w:shd w:val="clear" w:color="auto" w:fill="FFFFFF"/>
        </w:rPr>
        <w:t>υ</w:t>
      </w:r>
      <w:r>
        <w:rPr>
          <w:rFonts w:eastAsia="Times New Roman"/>
          <w:color w:val="000000"/>
          <w:szCs w:val="24"/>
          <w:shd w:val="clear" w:color="auto" w:fill="FFFFFF"/>
        </w:rPr>
        <w:t xml:space="preserve">γείας </w:t>
      </w:r>
      <w:r>
        <w:rPr>
          <w:rFonts w:eastAsia="Times New Roman"/>
          <w:color w:val="000000"/>
          <w:szCs w:val="24"/>
          <w:shd w:val="clear" w:color="auto" w:fill="FFFFFF"/>
        </w:rPr>
        <w:t>α</w:t>
      </w:r>
      <w:r>
        <w:rPr>
          <w:rFonts w:eastAsia="Times New Roman"/>
          <w:color w:val="000000"/>
          <w:szCs w:val="24"/>
          <w:shd w:val="clear" w:color="auto" w:fill="FFFFFF"/>
        </w:rPr>
        <w:t xml:space="preserve">στικού </w:t>
      </w:r>
      <w:r>
        <w:rPr>
          <w:rFonts w:eastAsia="Times New Roman"/>
          <w:color w:val="000000"/>
          <w:szCs w:val="24"/>
          <w:shd w:val="clear" w:color="auto" w:fill="FFFFFF"/>
        </w:rPr>
        <w:t>τ</w:t>
      </w:r>
      <w:r>
        <w:rPr>
          <w:rFonts w:eastAsia="Times New Roman"/>
          <w:color w:val="000000"/>
          <w:szCs w:val="24"/>
          <w:shd w:val="clear" w:color="auto" w:fill="FFFFFF"/>
        </w:rPr>
        <w:t xml:space="preserve">ύπου περιοχής Δήμου Χανίων», με φορέα υλοποίησης τον ίδιο τον Δήμο Χανίων. Το έργο, όπως γνωρίζετε, εντάχθηκε στο ΕΣΠΑ, στο Περιφερειακό Επιχειρησιακό Πρόγραμμα της </w:t>
      </w:r>
      <w:r>
        <w:rPr>
          <w:rFonts w:eastAsia="Times New Roman"/>
          <w:color w:val="000000"/>
          <w:szCs w:val="24"/>
          <w:shd w:val="clear" w:color="auto" w:fill="FFFFFF"/>
        </w:rPr>
        <w:t>Περιφέρειας, με απόφαση του περιφερειάρχη το 2012, προκειμένου, εκτός από την κατεδάφιση, να γίνει ανέγερση του νέου κτηρίου και να πραγματοποιηθεί η προμήθεια του απαραίτητου εξοπλισμού.</w:t>
      </w:r>
    </w:p>
    <w:p w14:paraId="5CC58E76" w14:textId="77777777" w:rsidR="00E450FB" w:rsidRDefault="00DE56A6">
      <w:pPr>
        <w:spacing w:line="600" w:lineRule="auto"/>
        <w:ind w:firstLine="720"/>
        <w:jc w:val="both"/>
        <w:rPr>
          <w:rFonts w:eastAsia="Times New Roman" w:cs="Times New Roman"/>
          <w:szCs w:val="24"/>
        </w:rPr>
      </w:pPr>
      <w:r>
        <w:rPr>
          <w:rFonts w:eastAsia="Times New Roman" w:cs="Times New Roman"/>
          <w:szCs w:val="24"/>
        </w:rPr>
        <w:lastRenderedPageBreak/>
        <w:t>Από τον Οκτώβρη του 2015, όπως αναφέρω στην ερώτησή μου, έχει ολοκλη</w:t>
      </w:r>
      <w:r>
        <w:rPr>
          <w:rFonts w:eastAsia="Times New Roman" w:cs="Times New Roman"/>
          <w:szCs w:val="24"/>
        </w:rPr>
        <w:t>ρωθεί η κατασκευή του έργου. Είναι στην τελευταία φάση, από ό,τι φαίνεται και η προμήθεια του εξοπλισμού, του οποίου η διαδικασία καθυστέρησε.</w:t>
      </w:r>
    </w:p>
    <w:p w14:paraId="5CC58E77" w14:textId="77777777" w:rsidR="00E450FB" w:rsidRDefault="00DE56A6">
      <w:pPr>
        <w:spacing w:line="600" w:lineRule="auto"/>
        <w:ind w:firstLine="720"/>
        <w:jc w:val="both"/>
        <w:rPr>
          <w:rFonts w:eastAsia="Times New Roman" w:cs="Times New Roman"/>
          <w:szCs w:val="24"/>
        </w:rPr>
      </w:pPr>
      <w:r>
        <w:rPr>
          <w:rFonts w:eastAsia="Times New Roman" w:cs="Times New Roman"/>
          <w:szCs w:val="24"/>
        </w:rPr>
        <w:t>Αυτό το οποίο με ενδιαφέρει να μάθω για λογαριασμό και των πολιτών της Κρήτης, αλλά ιδιαίτερα του Δήμου Χανίων, ε</w:t>
      </w:r>
      <w:r>
        <w:rPr>
          <w:rFonts w:eastAsia="Times New Roman" w:cs="Times New Roman"/>
          <w:szCs w:val="24"/>
        </w:rPr>
        <w:t xml:space="preserve">ίναι αν έχουν προχωρήσει οι διαδικασίες προκήρυξης για τη στελέχωση του </w:t>
      </w:r>
      <w:r>
        <w:rPr>
          <w:rFonts w:eastAsia="Times New Roman" w:cs="Times New Roman"/>
          <w:szCs w:val="24"/>
        </w:rPr>
        <w:t>κ</w:t>
      </w:r>
      <w:r>
        <w:rPr>
          <w:rFonts w:eastAsia="Times New Roman" w:cs="Times New Roman"/>
          <w:szCs w:val="24"/>
        </w:rPr>
        <w:t xml:space="preserve">έντρου </w:t>
      </w:r>
      <w:r>
        <w:rPr>
          <w:rFonts w:eastAsia="Times New Roman" w:cs="Times New Roman"/>
          <w:szCs w:val="24"/>
        </w:rPr>
        <w:t>υ</w:t>
      </w:r>
      <w:r>
        <w:rPr>
          <w:rFonts w:eastAsia="Times New Roman" w:cs="Times New Roman"/>
          <w:szCs w:val="24"/>
        </w:rPr>
        <w:t xml:space="preserve">γείας σύμφωνα με τα προβλεπόμενα και σε ποιο στάδιο βρίσκονται αυτές οι διαδικασίες της προκήρυξης για τη στελέχωση του </w:t>
      </w:r>
      <w:r>
        <w:rPr>
          <w:rFonts w:eastAsia="Times New Roman" w:cs="Times New Roman"/>
          <w:szCs w:val="24"/>
        </w:rPr>
        <w:t>κ</w:t>
      </w:r>
      <w:r>
        <w:rPr>
          <w:rFonts w:eastAsia="Times New Roman" w:cs="Times New Roman"/>
          <w:szCs w:val="24"/>
        </w:rPr>
        <w:t xml:space="preserve">έντρου </w:t>
      </w:r>
      <w:r>
        <w:rPr>
          <w:rFonts w:eastAsia="Times New Roman" w:cs="Times New Roman"/>
          <w:szCs w:val="24"/>
        </w:rPr>
        <w:t>υ</w:t>
      </w:r>
      <w:r>
        <w:rPr>
          <w:rFonts w:eastAsia="Times New Roman" w:cs="Times New Roman"/>
          <w:szCs w:val="24"/>
        </w:rPr>
        <w:t>γείας.</w:t>
      </w:r>
    </w:p>
    <w:p w14:paraId="5CC58E78" w14:textId="77777777" w:rsidR="00E450FB" w:rsidRDefault="00DE56A6">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Καλώς</w:t>
      </w:r>
      <w:r>
        <w:rPr>
          <w:rFonts w:eastAsia="Times New Roman" w:cs="Times New Roman"/>
          <w:szCs w:val="24"/>
        </w:rPr>
        <w:t xml:space="preserve">. Ευχαριστούμε τον κ. </w:t>
      </w:r>
      <w:proofErr w:type="spellStart"/>
      <w:r>
        <w:rPr>
          <w:rFonts w:eastAsia="Times New Roman" w:cs="Times New Roman"/>
          <w:szCs w:val="24"/>
        </w:rPr>
        <w:t>Κεγκέρογλου</w:t>
      </w:r>
      <w:proofErr w:type="spellEnd"/>
      <w:r>
        <w:rPr>
          <w:rFonts w:eastAsia="Times New Roman" w:cs="Times New Roman"/>
          <w:szCs w:val="24"/>
        </w:rPr>
        <w:t>.</w:t>
      </w:r>
    </w:p>
    <w:p w14:paraId="5CC58E79" w14:textId="77777777" w:rsidR="00E450FB" w:rsidRDefault="00DE56A6">
      <w:pPr>
        <w:spacing w:line="600" w:lineRule="auto"/>
        <w:ind w:firstLine="720"/>
        <w:jc w:val="both"/>
        <w:rPr>
          <w:rFonts w:eastAsia="Times New Roman" w:cs="Times New Roman"/>
          <w:szCs w:val="24"/>
        </w:rPr>
      </w:pPr>
      <w:r>
        <w:rPr>
          <w:rFonts w:eastAsia="Times New Roman" w:cs="Times New Roman"/>
          <w:szCs w:val="24"/>
        </w:rPr>
        <w:t>Κύριε Υπουργέ, έχετε τον λόγο.</w:t>
      </w:r>
    </w:p>
    <w:p w14:paraId="5CC58E7A" w14:textId="77777777" w:rsidR="00E450FB" w:rsidRDefault="00DE56A6">
      <w:pPr>
        <w:spacing w:line="600" w:lineRule="auto"/>
        <w:ind w:firstLine="720"/>
        <w:jc w:val="both"/>
        <w:rPr>
          <w:rFonts w:eastAsia="Times New Roman" w:cs="Times New Roman"/>
          <w:szCs w:val="24"/>
        </w:rPr>
      </w:pPr>
      <w:r>
        <w:rPr>
          <w:rFonts w:eastAsia="Times New Roman" w:cs="Times New Roman"/>
          <w:b/>
          <w:szCs w:val="24"/>
        </w:rPr>
        <w:t>ΑΝΔΡΕΑΣ ΞΑΝΘΟΣ (Υπουργός Υγείας):</w:t>
      </w:r>
      <w:r>
        <w:rPr>
          <w:rFonts w:eastAsia="Times New Roman" w:cs="Times New Roman"/>
          <w:szCs w:val="24"/>
        </w:rPr>
        <w:t xml:space="preserve"> Κύριε </w:t>
      </w:r>
      <w:proofErr w:type="spellStart"/>
      <w:r>
        <w:rPr>
          <w:rFonts w:eastAsia="Times New Roman" w:cs="Times New Roman"/>
          <w:szCs w:val="24"/>
        </w:rPr>
        <w:t>Κεγκέρογλου</w:t>
      </w:r>
      <w:proofErr w:type="spellEnd"/>
      <w:r>
        <w:rPr>
          <w:rFonts w:eastAsia="Times New Roman" w:cs="Times New Roman"/>
          <w:szCs w:val="24"/>
        </w:rPr>
        <w:t xml:space="preserve">, όντως, η ιστορία αυτής της δομής είναι αυτή που μου περιγράψατε. Η αλήθεια είναι ότι εγώ τουλάχιστον δεν έχω την εικόνα ότι η δημιουργία </w:t>
      </w:r>
      <w:r>
        <w:rPr>
          <w:rFonts w:eastAsia="Times New Roman" w:cs="Times New Roman"/>
          <w:szCs w:val="24"/>
        </w:rPr>
        <w:t xml:space="preserve">του </w:t>
      </w:r>
      <w:r>
        <w:rPr>
          <w:rFonts w:eastAsia="Times New Roman" w:cs="Times New Roman"/>
          <w:szCs w:val="24"/>
        </w:rPr>
        <w:t>κ</w:t>
      </w:r>
      <w:r>
        <w:rPr>
          <w:rFonts w:eastAsia="Times New Roman" w:cs="Times New Roman"/>
          <w:szCs w:val="24"/>
        </w:rPr>
        <w:t xml:space="preserve">έντρου </w:t>
      </w:r>
      <w:r>
        <w:rPr>
          <w:rFonts w:eastAsia="Times New Roman" w:cs="Times New Roman"/>
          <w:szCs w:val="24"/>
        </w:rPr>
        <w:t>υ</w:t>
      </w:r>
      <w:r>
        <w:rPr>
          <w:rFonts w:eastAsia="Times New Roman" w:cs="Times New Roman"/>
          <w:szCs w:val="24"/>
        </w:rPr>
        <w:t xml:space="preserve">γείας </w:t>
      </w:r>
      <w:r>
        <w:rPr>
          <w:rFonts w:eastAsia="Times New Roman" w:cs="Times New Roman"/>
          <w:szCs w:val="24"/>
        </w:rPr>
        <w:t>α</w:t>
      </w:r>
      <w:r>
        <w:rPr>
          <w:rFonts w:eastAsia="Times New Roman" w:cs="Times New Roman"/>
          <w:szCs w:val="24"/>
        </w:rPr>
        <w:t xml:space="preserve">στικού </w:t>
      </w:r>
      <w:r>
        <w:rPr>
          <w:rFonts w:eastAsia="Times New Roman" w:cs="Times New Roman"/>
          <w:szCs w:val="24"/>
        </w:rPr>
        <w:t>τ</w:t>
      </w:r>
      <w:r>
        <w:rPr>
          <w:rFonts w:eastAsia="Times New Roman" w:cs="Times New Roman"/>
          <w:szCs w:val="24"/>
        </w:rPr>
        <w:t xml:space="preserve">ύπου στον χώρο που ήταν το παλιό Νοσοκομείο Χανίων ήταν αποτέλεσμα </w:t>
      </w:r>
      <w:r>
        <w:rPr>
          <w:rFonts w:eastAsia="Times New Roman" w:cs="Times New Roman"/>
          <w:szCs w:val="24"/>
        </w:rPr>
        <w:lastRenderedPageBreak/>
        <w:t>ενός γενικότερου σχεδιασμού που αφορούσε την ανάπτυξη αστικών κέντρων υγείας σε όλη την χώρα ή έστω στην περιοχή της Κρήτης.</w:t>
      </w:r>
    </w:p>
    <w:p w14:paraId="5CC58E7B" w14:textId="77777777" w:rsidR="00E450FB" w:rsidRDefault="00DE56A6">
      <w:pPr>
        <w:spacing w:line="600" w:lineRule="auto"/>
        <w:ind w:firstLine="720"/>
        <w:jc w:val="both"/>
        <w:rPr>
          <w:rFonts w:eastAsia="Times New Roman" w:cs="Times New Roman"/>
          <w:szCs w:val="24"/>
        </w:rPr>
      </w:pPr>
      <w:r>
        <w:rPr>
          <w:rFonts w:eastAsia="Times New Roman" w:cs="Times New Roman"/>
          <w:szCs w:val="24"/>
        </w:rPr>
        <w:t xml:space="preserve">Προφανώς, ήταν διαθέσιμος ο χώρος, </w:t>
      </w:r>
      <w:r>
        <w:rPr>
          <w:rFonts w:eastAsia="Times New Roman" w:cs="Times New Roman"/>
          <w:szCs w:val="24"/>
        </w:rPr>
        <w:t xml:space="preserve">υπήρχε και η χρηματοδοτική δυνατότητα. Επιλέχθηκε, λοιπόν, να γίνει η συγκεκριμένη επένδυση. Προβλέφθηκε ένας οργανισμός με τριάντα θέσεις, δώδεκα γιατρούς και δεκαοκτώ λοιπό προσωπικό. Ποτέ, στην ουσία, δεν υπήρξε ένας σχεδιασμός σταδιακής, έστω, κάλυψης </w:t>
      </w:r>
      <w:r>
        <w:rPr>
          <w:rFonts w:eastAsia="Times New Roman" w:cs="Times New Roman"/>
          <w:szCs w:val="24"/>
        </w:rPr>
        <w:t>αυτών των θέσεων μετά την ολοκλήρωση των κτηριακών εγκαταστάσεων.</w:t>
      </w:r>
    </w:p>
    <w:p w14:paraId="5CC58E7C" w14:textId="77777777" w:rsidR="00E450FB" w:rsidRDefault="00DE56A6">
      <w:pPr>
        <w:spacing w:line="600" w:lineRule="auto"/>
        <w:ind w:firstLine="720"/>
        <w:jc w:val="both"/>
        <w:rPr>
          <w:rFonts w:eastAsia="Times New Roman" w:cs="Times New Roman"/>
          <w:szCs w:val="24"/>
        </w:rPr>
      </w:pPr>
      <w:r>
        <w:rPr>
          <w:rFonts w:eastAsia="Times New Roman" w:cs="Times New Roman"/>
          <w:szCs w:val="24"/>
        </w:rPr>
        <w:t xml:space="preserve">Αυτό το οποίο κάναμε εμείς, λοιπόν, είναι ότι, πρώτον, έκανε </w:t>
      </w:r>
      <w:r>
        <w:rPr>
          <w:rFonts w:eastAsia="Times New Roman" w:cs="Times New Roman"/>
          <w:szCs w:val="24"/>
        </w:rPr>
        <w:t>μ</w:t>
      </w:r>
      <w:r>
        <w:rPr>
          <w:rFonts w:eastAsia="Times New Roman" w:cs="Times New Roman"/>
          <w:szCs w:val="24"/>
        </w:rPr>
        <w:t>ί</w:t>
      </w:r>
      <w:r>
        <w:rPr>
          <w:rFonts w:eastAsia="Times New Roman" w:cs="Times New Roman"/>
          <w:szCs w:val="24"/>
        </w:rPr>
        <w:t>α</w:t>
      </w:r>
      <w:r>
        <w:rPr>
          <w:rFonts w:eastAsia="Times New Roman" w:cs="Times New Roman"/>
          <w:szCs w:val="24"/>
        </w:rPr>
        <w:t xml:space="preserve"> προγραμματική σύμβαση η 7</w:t>
      </w:r>
      <w:r>
        <w:rPr>
          <w:rFonts w:eastAsia="Times New Roman" w:cs="Times New Roman"/>
          <w:szCs w:val="24"/>
          <w:vertAlign w:val="superscript"/>
        </w:rPr>
        <w:t>η</w:t>
      </w:r>
      <w:r>
        <w:rPr>
          <w:rFonts w:eastAsia="Times New Roman" w:cs="Times New Roman"/>
          <w:szCs w:val="24"/>
        </w:rPr>
        <w:t xml:space="preserve"> ΥΠΕ με τον Δήμο Χανίων για να ολοκληρωθεί το έργο, να αγοραστεί ο εξοπλισμός, του οποίου αυτές τις μέρες μαθαίνω ότι </w:t>
      </w:r>
      <w:proofErr w:type="spellStart"/>
      <w:r>
        <w:rPr>
          <w:rFonts w:eastAsia="Times New Roman" w:cs="Times New Roman"/>
          <w:szCs w:val="24"/>
        </w:rPr>
        <w:t>συμβασιοποιείται</w:t>
      </w:r>
      <w:proofErr w:type="spellEnd"/>
      <w:r>
        <w:rPr>
          <w:rFonts w:eastAsia="Times New Roman" w:cs="Times New Roman"/>
          <w:szCs w:val="24"/>
        </w:rPr>
        <w:t xml:space="preserve"> η προμήθεια. Κυρίως, αυτό το οποίο αποφάσισε η 7</w:t>
      </w:r>
      <w:r>
        <w:rPr>
          <w:rFonts w:eastAsia="Times New Roman" w:cs="Times New Roman"/>
          <w:szCs w:val="24"/>
          <w:vertAlign w:val="superscript"/>
        </w:rPr>
        <w:t>η</w:t>
      </w:r>
      <w:r>
        <w:rPr>
          <w:rFonts w:eastAsia="Times New Roman" w:cs="Times New Roman"/>
          <w:szCs w:val="24"/>
        </w:rPr>
        <w:t xml:space="preserve"> Υγειονομική Περιφέρεια είναι να εντάξει το συγκεκριμένο </w:t>
      </w:r>
      <w:r>
        <w:rPr>
          <w:rFonts w:eastAsia="Times New Roman" w:cs="Times New Roman"/>
          <w:szCs w:val="24"/>
        </w:rPr>
        <w:t>κ</w:t>
      </w:r>
      <w:r>
        <w:rPr>
          <w:rFonts w:eastAsia="Times New Roman" w:cs="Times New Roman"/>
          <w:szCs w:val="24"/>
        </w:rPr>
        <w:t xml:space="preserve">έντρο </w:t>
      </w:r>
      <w:r>
        <w:rPr>
          <w:rFonts w:eastAsia="Times New Roman" w:cs="Times New Roman"/>
          <w:szCs w:val="24"/>
        </w:rPr>
        <w:t>υ</w:t>
      </w:r>
      <w:r>
        <w:rPr>
          <w:rFonts w:eastAsia="Times New Roman" w:cs="Times New Roman"/>
          <w:szCs w:val="24"/>
        </w:rPr>
        <w:t xml:space="preserve">γείας </w:t>
      </w:r>
      <w:r>
        <w:rPr>
          <w:rFonts w:eastAsia="Times New Roman" w:cs="Times New Roman"/>
          <w:szCs w:val="24"/>
        </w:rPr>
        <w:t>α</w:t>
      </w:r>
      <w:r>
        <w:rPr>
          <w:rFonts w:eastAsia="Times New Roman" w:cs="Times New Roman"/>
          <w:szCs w:val="24"/>
        </w:rPr>
        <w:t xml:space="preserve">στικού </w:t>
      </w:r>
      <w:r>
        <w:rPr>
          <w:rFonts w:eastAsia="Times New Roman" w:cs="Times New Roman"/>
          <w:szCs w:val="24"/>
        </w:rPr>
        <w:t>τ</w:t>
      </w:r>
      <w:r>
        <w:rPr>
          <w:rFonts w:eastAsia="Times New Roman" w:cs="Times New Roman"/>
          <w:szCs w:val="24"/>
        </w:rPr>
        <w:t xml:space="preserve">ύπου στον γενικότερο σχεδιασμό ανάπτυξης των νέων δομών πρωτοβάθμιας φροντίδας που έχουμε προγραμματίσει για όλη την χώρα και που θα νομοθετήσουμε, ελπίζω, μέσα στον τρέχοντα μήνα. Θα έχουμε την ευκαιρία να περάσουμε το νομοσχέδιο </w:t>
      </w:r>
      <w:r>
        <w:rPr>
          <w:rFonts w:eastAsia="Times New Roman" w:cs="Times New Roman"/>
          <w:szCs w:val="24"/>
        </w:rPr>
        <w:lastRenderedPageBreak/>
        <w:t>που θα μεταρρυθμί</w:t>
      </w:r>
      <w:r>
        <w:rPr>
          <w:rFonts w:eastAsia="Times New Roman" w:cs="Times New Roman"/>
          <w:szCs w:val="24"/>
        </w:rPr>
        <w:t>σει, θα αναδιοργανώνει αυτό τον τομέα με τις νέες τοπικές μονάδες υγείας.</w:t>
      </w:r>
    </w:p>
    <w:p w14:paraId="5CC58E7D" w14:textId="77777777" w:rsidR="00E450FB" w:rsidRDefault="00DE56A6">
      <w:pPr>
        <w:spacing w:line="600" w:lineRule="auto"/>
        <w:ind w:firstLine="720"/>
        <w:jc w:val="both"/>
        <w:rPr>
          <w:rFonts w:eastAsia="Times New Roman" w:cs="Times New Roman"/>
          <w:szCs w:val="24"/>
        </w:rPr>
      </w:pPr>
      <w:r>
        <w:rPr>
          <w:rFonts w:eastAsia="Times New Roman" w:cs="Times New Roman"/>
          <w:szCs w:val="24"/>
        </w:rPr>
        <w:t>Η πρόληψη, λοιπόν, είναι ότι από τις πέντε τοπικές μονάδες υγείας οι οποίες θα αναπτυχθούν στο αστικό συγκρότημα, στην αστική περιοχή των Χανίων, οι δύο θα στεγαστούν στο συγκεκριμέν</w:t>
      </w:r>
      <w:r>
        <w:rPr>
          <w:rFonts w:eastAsia="Times New Roman" w:cs="Times New Roman"/>
          <w:szCs w:val="24"/>
        </w:rPr>
        <w:t xml:space="preserve">ο κτήριο και άρα θα του δώσουν </w:t>
      </w:r>
      <w:r>
        <w:rPr>
          <w:rFonts w:eastAsia="Times New Roman" w:cs="Times New Roman"/>
          <w:szCs w:val="24"/>
        </w:rPr>
        <w:t>μία</w:t>
      </w:r>
      <w:r>
        <w:rPr>
          <w:rFonts w:eastAsia="Times New Roman" w:cs="Times New Roman"/>
          <w:szCs w:val="24"/>
        </w:rPr>
        <w:t xml:space="preserve"> δυνατότητα γρήγορης λειτουργίας και ελπίζουμε και αναβαθμισμένης προσφοράς υπηρεσιών.</w:t>
      </w:r>
    </w:p>
    <w:p w14:paraId="5CC58E7E" w14:textId="77777777" w:rsidR="00E450FB" w:rsidRDefault="00DE56A6">
      <w:pPr>
        <w:spacing w:line="600" w:lineRule="auto"/>
        <w:ind w:firstLine="720"/>
        <w:jc w:val="both"/>
        <w:rPr>
          <w:rFonts w:eastAsia="Times New Roman" w:cs="Times New Roman"/>
          <w:szCs w:val="24"/>
        </w:rPr>
      </w:pPr>
      <w:r>
        <w:rPr>
          <w:rFonts w:eastAsia="Times New Roman" w:cs="Times New Roman"/>
          <w:szCs w:val="24"/>
        </w:rPr>
        <w:t xml:space="preserve">Αυτές, όπως ξέρετε, οι τοπικές μονάδες υγείας θα έχουν </w:t>
      </w:r>
      <w:r>
        <w:rPr>
          <w:rFonts w:eastAsia="Times New Roman" w:cs="Times New Roman"/>
          <w:szCs w:val="24"/>
        </w:rPr>
        <w:t>μία</w:t>
      </w:r>
      <w:r>
        <w:rPr>
          <w:rFonts w:eastAsia="Times New Roman" w:cs="Times New Roman"/>
          <w:szCs w:val="24"/>
        </w:rPr>
        <w:t xml:space="preserve"> στελέχωση των δώδεκα ατόμων η καθεμία. Στις επόμενες μέρες -πιστεύουμε την ε</w:t>
      </w:r>
      <w:r>
        <w:rPr>
          <w:rFonts w:eastAsia="Times New Roman" w:cs="Times New Roman"/>
          <w:szCs w:val="24"/>
        </w:rPr>
        <w:t xml:space="preserve">πόμενη εβδομάδα- θα βγει </w:t>
      </w:r>
      <w:r>
        <w:rPr>
          <w:rFonts w:eastAsia="Times New Roman" w:cs="Times New Roman"/>
          <w:szCs w:val="24"/>
        </w:rPr>
        <w:t>μία</w:t>
      </w:r>
      <w:r>
        <w:rPr>
          <w:rFonts w:eastAsia="Times New Roman" w:cs="Times New Roman"/>
          <w:szCs w:val="24"/>
        </w:rPr>
        <w:t xml:space="preserve"> προκήρυξη μέσω του ειδικού τομεακού προγράμματος του Υπουργείου Οικονομίας για τη μεταρρύθμιση του δημόσιου τομέα. Ξέρετε ότι αυτό το πρόγραμμα ανάπτυξης αυτών των νέων δομών και στελέχωσής τους θα χρηματοδοτηθεί για τα πρώτα τ</w:t>
      </w:r>
      <w:r>
        <w:rPr>
          <w:rFonts w:eastAsia="Times New Roman" w:cs="Times New Roman"/>
          <w:szCs w:val="24"/>
        </w:rPr>
        <w:t xml:space="preserve">έσσερα χρόνια από το ΕΣΠΑ, στην αρχή από το συγκεκριμένο τομεακό πρόγραμμα του Υπουργείου και στη συνέχεια, από τα ΠΕΠ των περιφερειών. Φυσικά, υπάρχει </w:t>
      </w:r>
      <w:r>
        <w:rPr>
          <w:rFonts w:eastAsia="Times New Roman" w:cs="Times New Roman"/>
          <w:szCs w:val="24"/>
        </w:rPr>
        <w:t>μία</w:t>
      </w:r>
      <w:r>
        <w:rPr>
          <w:rFonts w:eastAsia="Times New Roman" w:cs="Times New Roman"/>
          <w:szCs w:val="24"/>
        </w:rPr>
        <w:t xml:space="preserve"> στρατηγική σταδιακής εμπλοκής και του κρατικού προϋπολογισμού, ο οποίος θα αναλάβει μετά το </w:t>
      </w:r>
      <w:r>
        <w:rPr>
          <w:rFonts w:eastAsia="Times New Roman" w:cs="Times New Roman"/>
          <w:szCs w:val="24"/>
        </w:rPr>
        <w:lastRenderedPageBreak/>
        <w:t>τέλος τη</w:t>
      </w:r>
      <w:r>
        <w:rPr>
          <w:rFonts w:eastAsia="Times New Roman" w:cs="Times New Roman"/>
          <w:szCs w:val="24"/>
        </w:rPr>
        <w:t>ς ευρωπαϊκής χρηματοδότησης και τη λειτουργία αυτών των δομών.</w:t>
      </w:r>
    </w:p>
    <w:p w14:paraId="5CC58E7F" w14:textId="77777777" w:rsidR="00E450FB" w:rsidRDefault="00DE56A6">
      <w:pPr>
        <w:spacing w:line="600" w:lineRule="auto"/>
        <w:ind w:firstLine="720"/>
        <w:jc w:val="both"/>
        <w:rPr>
          <w:rFonts w:eastAsia="Times New Roman" w:cs="Times New Roman"/>
          <w:szCs w:val="24"/>
        </w:rPr>
      </w:pPr>
      <w:r>
        <w:rPr>
          <w:rFonts w:eastAsia="Times New Roman" w:cs="Times New Roman"/>
          <w:szCs w:val="24"/>
        </w:rPr>
        <w:t xml:space="preserve">Άρα με τις δύο τοπικές μονάδες οι οποίες θα λειτουργήσουν στο συγκεκριμένο </w:t>
      </w:r>
      <w:r>
        <w:rPr>
          <w:rFonts w:eastAsia="Times New Roman" w:cs="Times New Roman"/>
          <w:szCs w:val="24"/>
        </w:rPr>
        <w:t>κέντρο υ</w:t>
      </w:r>
      <w:r>
        <w:rPr>
          <w:rFonts w:eastAsia="Times New Roman" w:cs="Times New Roman"/>
          <w:szCs w:val="24"/>
        </w:rPr>
        <w:t xml:space="preserve">γείας, που θα έχουν, αν καλυφθούν όλες οι θέσεις, περίπου είκοσι με είκοσι τέσσερα άτομα προσωπικό και με την </w:t>
      </w:r>
      <w:r>
        <w:rPr>
          <w:rFonts w:eastAsia="Times New Roman" w:cs="Times New Roman"/>
          <w:szCs w:val="24"/>
        </w:rPr>
        <w:t xml:space="preserve">προσπάθεια ήδη να καλυφθούν δύο θέσεις με μια προκήρυξη, την 7Κ/2017, που είναι σε εξέλιξη -είναι </w:t>
      </w:r>
      <w:r>
        <w:rPr>
          <w:rFonts w:eastAsia="Times New Roman" w:cs="Times New Roman"/>
          <w:szCs w:val="24"/>
        </w:rPr>
        <w:t>μ</w:t>
      </w:r>
      <w:r>
        <w:rPr>
          <w:rFonts w:eastAsia="Times New Roman" w:cs="Times New Roman"/>
          <w:szCs w:val="24"/>
        </w:rPr>
        <w:t>ί</w:t>
      </w:r>
      <w:r>
        <w:rPr>
          <w:rFonts w:eastAsia="Times New Roman" w:cs="Times New Roman"/>
          <w:szCs w:val="24"/>
        </w:rPr>
        <w:t>α</w:t>
      </w:r>
      <w:r>
        <w:rPr>
          <w:rFonts w:eastAsia="Times New Roman" w:cs="Times New Roman"/>
          <w:szCs w:val="24"/>
        </w:rPr>
        <w:t xml:space="preserve"> θέση ΔΕ </w:t>
      </w:r>
      <w:proofErr w:type="spellStart"/>
      <w:r>
        <w:rPr>
          <w:rFonts w:eastAsia="Times New Roman" w:cs="Times New Roman"/>
          <w:szCs w:val="24"/>
        </w:rPr>
        <w:t>Νοσηλευτού</w:t>
      </w:r>
      <w:proofErr w:type="spellEnd"/>
      <w:r>
        <w:rPr>
          <w:rFonts w:eastAsia="Times New Roman" w:cs="Times New Roman"/>
          <w:szCs w:val="24"/>
        </w:rPr>
        <w:t xml:space="preserve"> και </w:t>
      </w:r>
      <w:r>
        <w:rPr>
          <w:rFonts w:eastAsia="Times New Roman" w:cs="Times New Roman"/>
          <w:szCs w:val="24"/>
        </w:rPr>
        <w:t>μία</w:t>
      </w:r>
      <w:r>
        <w:rPr>
          <w:rFonts w:eastAsia="Times New Roman" w:cs="Times New Roman"/>
          <w:szCs w:val="24"/>
        </w:rPr>
        <w:t xml:space="preserve"> θέση ΤΕ Μαίας- πιστεύω ότι δημιουργούμε </w:t>
      </w:r>
      <w:r>
        <w:rPr>
          <w:rFonts w:eastAsia="Times New Roman" w:cs="Times New Roman"/>
          <w:szCs w:val="24"/>
        </w:rPr>
        <w:t>μ</w:t>
      </w:r>
      <w:r>
        <w:rPr>
          <w:rFonts w:eastAsia="Times New Roman" w:cs="Times New Roman"/>
          <w:szCs w:val="24"/>
        </w:rPr>
        <w:t>ί</w:t>
      </w:r>
      <w:r>
        <w:rPr>
          <w:rFonts w:eastAsia="Times New Roman" w:cs="Times New Roman"/>
          <w:szCs w:val="24"/>
        </w:rPr>
        <w:t>α</w:t>
      </w:r>
      <w:r>
        <w:rPr>
          <w:rFonts w:eastAsia="Times New Roman" w:cs="Times New Roman"/>
          <w:szCs w:val="24"/>
        </w:rPr>
        <w:t xml:space="preserve"> κρίσιμη μάζα ανθρώπινου δυναμικού, ιατρικού και άλλων επαγγελματιών υγείας, που μπο</w:t>
      </w:r>
      <w:r>
        <w:rPr>
          <w:rFonts w:eastAsia="Times New Roman" w:cs="Times New Roman"/>
          <w:szCs w:val="24"/>
        </w:rPr>
        <w:t>ρεί μέσα στους επόμενους μήνες, δηλαδή με στόχο μέχρι το τέλος του 2017, να έχει αρχίσει να λειτουργεί και να παρέχει υπηρεσίες σε ένα πεδίο της πρωτοβάθμιας φροντίδας που πραγματικά είχε απαξιωθεί και αποδιοργανωθεί τα τελευταία χρόνια.</w:t>
      </w:r>
    </w:p>
    <w:p w14:paraId="5CC58E80" w14:textId="77777777" w:rsidR="00E450FB" w:rsidRDefault="00DE56A6">
      <w:pPr>
        <w:spacing w:line="600" w:lineRule="auto"/>
        <w:ind w:firstLine="720"/>
        <w:jc w:val="both"/>
        <w:rPr>
          <w:rFonts w:eastAsia="Times New Roman" w:cs="Times New Roman"/>
          <w:szCs w:val="24"/>
        </w:rPr>
      </w:pPr>
      <w:proofErr w:type="spellStart"/>
      <w:r>
        <w:rPr>
          <w:rFonts w:eastAsia="Times New Roman" w:cs="Times New Roman"/>
          <w:szCs w:val="24"/>
        </w:rPr>
        <w:t>Σημειωτέον</w:t>
      </w:r>
      <w:proofErr w:type="spellEnd"/>
      <w:r>
        <w:rPr>
          <w:rFonts w:eastAsia="Times New Roman" w:cs="Times New Roman"/>
          <w:szCs w:val="24"/>
        </w:rPr>
        <w:t xml:space="preserve"> ότι μέσ</w:t>
      </w:r>
      <w:r>
        <w:rPr>
          <w:rFonts w:eastAsia="Times New Roman" w:cs="Times New Roman"/>
          <w:szCs w:val="24"/>
        </w:rPr>
        <w:t>α στην πόλη των Χανίων υπάρχει η μονάδα του ΠΕΔΥ που είναι στη Λεωφόρο Σούδας. Είναι ένα πολύ καλό κτήριο με πολύ μεγάλες δυνατότητες από την άποψη των υποδομών και του εξοπλισμού, το οποίο βεβαίως μετά τον ν.4238/2014, εξαιτίας του οποίου αποχώρησε ένα πο</w:t>
      </w:r>
      <w:r>
        <w:rPr>
          <w:rFonts w:eastAsia="Times New Roman" w:cs="Times New Roman"/>
          <w:szCs w:val="24"/>
        </w:rPr>
        <w:t xml:space="preserve">λύ μεγάλο μέρος των υπηρετούντων γιατρών του ΕΟΠΥΥ, έχει μείνει μόνο </w:t>
      </w:r>
      <w:r>
        <w:rPr>
          <w:rFonts w:eastAsia="Times New Roman" w:cs="Times New Roman"/>
          <w:szCs w:val="24"/>
        </w:rPr>
        <w:lastRenderedPageBreak/>
        <w:t>με επτά ειδικευμένους γιατρούς, από περίπου τριάντα που είχε την προηγούμενη περίοδο. Προσπαθούμε και αυτό, όσο είναι δυνατόν, να το ενισχύσουμε. Ήδη έχουμε προσλάβει έναν επικουρικό γιατ</w:t>
      </w:r>
      <w:r>
        <w:rPr>
          <w:rFonts w:eastAsia="Times New Roman" w:cs="Times New Roman"/>
          <w:szCs w:val="24"/>
        </w:rPr>
        <w:t xml:space="preserve">ρό. </w:t>
      </w:r>
    </w:p>
    <w:p w14:paraId="5CC58E81" w14:textId="77777777" w:rsidR="00E450FB" w:rsidRDefault="00DE56A6">
      <w:pPr>
        <w:spacing w:line="600" w:lineRule="auto"/>
        <w:ind w:firstLine="720"/>
        <w:jc w:val="both"/>
        <w:rPr>
          <w:rFonts w:eastAsia="Times New Roman" w:cs="Times New Roman"/>
          <w:szCs w:val="24"/>
        </w:rPr>
      </w:pPr>
      <w:r>
        <w:rPr>
          <w:rFonts w:eastAsia="Times New Roman" w:cs="Times New Roman"/>
          <w:szCs w:val="24"/>
        </w:rPr>
        <w:t>Προσπαθούμε, λοιπόν, μέσα από αυτούς τους δύο πόλους πρωτοβάθμιας φροντίδας να στηρίξουμε όσο είναι δυνατόν τις ανάγκες του αστικού πληθυσμού των Χανίων που σήμερα εξυπηρετούνται κατά βάση από το ΠΕΔΥ και από το Νοσοκομείο Χανίων.</w:t>
      </w:r>
    </w:p>
    <w:p w14:paraId="5CC58E82" w14:textId="77777777" w:rsidR="00E450FB" w:rsidRDefault="00DE56A6">
      <w:pPr>
        <w:spacing w:line="600" w:lineRule="auto"/>
        <w:ind w:firstLine="720"/>
        <w:jc w:val="both"/>
        <w:rPr>
          <w:rFonts w:eastAsia="Times New Roman" w:cs="Times New Roman"/>
          <w:szCs w:val="24"/>
        </w:rPr>
      </w:pPr>
      <w:r>
        <w:rPr>
          <w:rFonts w:eastAsia="Times New Roman" w:cs="Times New Roman"/>
          <w:b/>
          <w:szCs w:val="24"/>
        </w:rPr>
        <w:t>ΠΡΟΕΔΡΕΥΩΝ (Γεώργιος</w:t>
      </w:r>
      <w:r>
        <w:rPr>
          <w:rFonts w:eastAsia="Times New Roman" w:cs="Times New Roman"/>
          <w:b/>
          <w:szCs w:val="24"/>
        </w:rPr>
        <w:t xml:space="preserve">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Κύριε </w:t>
      </w:r>
      <w:proofErr w:type="spellStart"/>
      <w:r>
        <w:rPr>
          <w:rFonts w:eastAsia="Times New Roman" w:cs="Times New Roman"/>
          <w:szCs w:val="24"/>
        </w:rPr>
        <w:t>Κεγκέρογλου</w:t>
      </w:r>
      <w:proofErr w:type="spellEnd"/>
      <w:r>
        <w:rPr>
          <w:rFonts w:eastAsia="Times New Roman" w:cs="Times New Roman"/>
          <w:szCs w:val="24"/>
        </w:rPr>
        <w:t>, ορίστε, έχετε τον λόγο.</w:t>
      </w:r>
    </w:p>
    <w:p w14:paraId="5CC58E83" w14:textId="77777777" w:rsidR="00E450FB" w:rsidRDefault="00DE56A6">
      <w:pPr>
        <w:spacing w:line="600" w:lineRule="auto"/>
        <w:ind w:firstLine="720"/>
        <w:jc w:val="both"/>
        <w:rPr>
          <w:rFonts w:eastAsia="Times New Roman" w:cs="Times New Roman"/>
          <w:szCs w:val="24"/>
        </w:rPr>
      </w:pPr>
      <w:r>
        <w:rPr>
          <w:rFonts w:eastAsia="Times New Roman" w:cs="Times New Roman"/>
          <w:b/>
          <w:szCs w:val="24"/>
        </w:rPr>
        <w:t xml:space="preserve">ΒΑΣΙΛΕΙΟΣ ΚΕΓΚΕΡΟΓΛΟΥ: </w:t>
      </w:r>
      <w:r>
        <w:rPr>
          <w:rFonts w:eastAsia="Times New Roman" w:cs="Times New Roman"/>
          <w:szCs w:val="24"/>
        </w:rPr>
        <w:t>Ευχαριστώ, κύριε Πρόεδρε.</w:t>
      </w:r>
    </w:p>
    <w:p w14:paraId="5CC58E84" w14:textId="77777777" w:rsidR="00E450FB" w:rsidRDefault="00DE56A6">
      <w:pPr>
        <w:spacing w:line="600" w:lineRule="auto"/>
        <w:ind w:firstLine="720"/>
        <w:jc w:val="both"/>
        <w:rPr>
          <w:rFonts w:eastAsia="Times New Roman" w:cs="Times New Roman"/>
          <w:szCs w:val="24"/>
        </w:rPr>
      </w:pPr>
      <w:r>
        <w:rPr>
          <w:rFonts w:eastAsia="Times New Roman" w:cs="Times New Roman"/>
          <w:szCs w:val="24"/>
        </w:rPr>
        <w:t xml:space="preserve">Κύριε Υπουργέ, αν δείτε στο «Πρόγραμμα της Περιφέρειας Κρήτης 2007-2013», όσον αφορά τα </w:t>
      </w:r>
      <w:r>
        <w:rPr>
          <w:rFonts w:eastAsia="Times New Roman" w:cs="Times New Roman"/>
          <w:szCs w:val="24"/>
        </w:rPr>
        <w:t>κέντρα υ</w:t>
      </w:r>
      <w:r>
        <w:rPr>
          <w:rFonts w:eastAsia="Times New Roman" w:cs="Times New Roman"/>
          <w:szCs w:val="24"/>
        </w:rPr>
        <w:t xml:space="preserve">γείας που εντάχθηκαν, τα </w:t>
      </w:r>
      <w:proofErr w:type="spellStart"/>
      <w:r>
        <w:rPr>
          <w:rFonts w:eastAsia="Times New Roman" w:cs="Times New Roman"/>
          <w:szCs w:val="24"/>
        </w:rPr>
        <w:t>π</w:t>
      </w:r>
      <w:r>
        <w:rPr>
          <w:rFonts w:eastAsia="Times New Roman" w:cs="Times New Roman"/>
          <w:szCs w:val="24"/>
        </w:rPr>
        <w:t>ολυϊατρεία</w:t>
      </w:r>
      <w:proofErr w:type="spellEnd"/>
      <w:r>
        <w:rPr>
          <w:rFonts w:eastAsia="Times New Roman" w:cs="Times New Roman"/>
          <w:szCs w:val="24"/>
        </w:rPr>
        <w:t>, υπήρξε ένας σχεδ</w:t>
      </w:r>
      <w:r>
        <w:rPr>
          <w:rFonts w:eastAsia="Times New Roman" w:cs="Times New Roman"/>
          <w:szCs w:val="24"/>
        </w:rPr>
        <w:t xml:space="preserve">ιασμός από το ΠΕΠ για την κατασκευή των κτηριακών υποδομών και την προμήθεια του εξοπλισμού. </w:t>
      </w:r>
    </w:p>
    <w:p w14:paraId="5CC58E85" w14:textId="77777777" w:rsidR="00E450FB" w:rsidRDefault="00DE56A6">
      <w:pPr>
        <w:spacing w:line="600" w:lineRule="auto"/>
        <w:ind w:firstLine="720"/>
        <w:jc w:val="both"/>
        <w:rPr>
          <w:rFonts w:eastAsia="Times New Roman" w:cs="Times New Roman"/>
          <w:szCs w:val="24"/>
        </w:rPr>
      </w:pPr>
      <w:r>
        <w:rPr>
          <w:rFonts w:eastAsia="Times New Roman" w:cs="Times New Roman"/>
          <w:szCs w:val="24"/>
        </w:rPr>
        <w:lastRenderedPageBreak/>
        <w:t xml:space="preserve">Επιπλέον, για το </w:t>
      </w:r>
      <w:r>
        <w:rPr>
          <w:rFonts w:eastAsia="Times New Roman" w:cs="Times New Roman"/>
          <w:szCs w:val="24"/>
        </w:rPr>
        <w:t>κέντρο υγείας αστικού τ</w:t>
      </w:r>
      <w:r>
        <w:rPr>
          <w:rFonts w:eastAsia="Times New Roman" w:cs="Times New Roman"/>
          <w:szCs w:val="24"/>
        </w:rPr>
        <w:t xml:space="preserve">ύπου Δήμου Χανίων υπήρξε η </w:t>
      </w:r>
      <w:r>
        <w:rPr>
          <w:rFonts w:eastAsia="Times New Roman" w:cs="Times New Roman"/>
          <w:szCs w:val="24"/>
        </w:rPr>
        <w:t>κοινή υπουργική α</w:t>
      </w:r>
      <w:r>
        <w:rPr>
          <w:rFonts w:eastAsia="Times New Roman" w:cs="Times New Roman"/>
          <w:szCs w:val="24"/>
        </w:rPr>
        <w:t>πόφαση στην οποία αναφερθήκατε, που προβλέπει συγκεκριμένη στελέχωση, αλλά όχι</w:t>
      </w:r>
      <w:r>
        <w:rPr>
          <w:rFonts w:eastAsia="Times New Roman" w:cs="Times New Roman"/>
          <w:szCs w:val="24"/>
        </w:rPr>
        <w:t xml:space="preserve"> μόνο αυτό. Προβλέπει σκοπό και λειτουργία. Επί τη βάσει αυτής της απόφασης που αποτελεί ουσιαστικά και την άδεια σκοπιμότητας, εγκρίθηκε η ένταξη στο ΠΕΠ. Αυτό σημαίνει ότι θα πρέπει να λειτουργήσει ως </w:t>
      </w:r>
      <w:r>
        <w:rPr>
          <w:rFonts w:eastAsia="Times New Roman" w:cs="Times New Roman"/>
          <w:szCs w:val="24"/>
        </w:rPr>
        <w:t>κέντρο υ</w:t>
      </w:r>
      <w:r>
        <w:rPr>
          <w:rFonts w:eastAsia="Times New Roman" w:cs="Times New Roman"/>
          <w:szCs w:val="24"/>
        </w:rPr>
        <w:t>γείας. Με αυτά τα οποία είπατε, ουσιαστικά θα</w:t>
      </w:r>
      <w:r>
        <w:rPr>
          <w:rFonts w:eastAsia="Times New Roman" w:cs="Times New Roman"/>
          <w:szCs w:val="24"/>
        </w:rPr>
        <w:t xml:space="preserve"> είναι δύο ΤΟΜΥ, δηλαδή, κάποια ιατρεία, ούτε καν </w:t>
      </w:r>
      <w:proofErr w:type="spellStart"/>
      <w:r>
        <w:rPr>
          <w:rFonts w:eastAsia="Times New Roman" w:cs="Times New Roman"/>
          <w:szCs w:val="24"/>
        </w:rPr>
        <w:t>πολυϊατρείο</w:t>
      </w:r>
      <w:proofErr w:type="spellEnd"/>
      <w:r>
        <w:rPr>
          <w:rFonts w:eastAsia="Times New Roman" w:cs="Times New Roman"/>
          <w:szCs w:val="24"/>
        </w:rPr>
        <w:t>. Μ’ αυτή την έννοια πιστεύω ότι υπάρχει κίνδυνος αν δεν προσεχθεί, να ζητηθούν πίσω τα χρήματα από το ΕΣΠΑ.</w:t>
      </w:r>
    </w:p>
    <w:p w14:paraId="5CC58E86" w14:textId="77777777" w:rsidR="00E450FB" w:rsidRDefault="00DE56A6">
      <w:pPr>
        <w:spacing w:line="600" w:lineRule="auto"/>
        <w:ind w:firstLine="720"/>
        <w:jc w:val="both"/>
        <w:rPr>
          <w:rFonts w:eastAsia="Times New Roman" w:cs="Times New Roman"/>
          <w:szCs w:val="24"/>
        </w:rPr>
      </w:pPr>
      <w:r>
        <w:rPr>
          <w:rFonts w:eastAsia="Times New Roman" w:cs="Times New Roman"/>
          <w:szCs w:val="24"/>
        </w:rPr>
        <w:t xml:space="preserve">Άρα, θα πρέπει να υπάρξει ιδιαίτερη ρύθμιση για το </w:t>
      </w:r>
      <w:r>
        <w:rPr>
          <w:rFonts w:eastAsia="Times New Roman" w:cs="Times New Roman"/>
          <w:szCs w:val="24"/>
        </w:rPr>
        <w:t>κέντρο υγείας αστικού τ</w:t>
      </w:r>
      <w:r>
        <w:rPr>
          <w:rFonts w:eastAsia="Times New Roman" w:cs="Times New Roman"/>
          <w:szCs w:val="24"/>
        </w:rPr>
        <w:t xml:space="preserve">ύπου Χανίων και τα άλλα </w:t>
      </w:r>
      <w:r>
        <w:rPr>
          <w:rFonts w:eastAsia="Times New Roman" w:cs="Times New Roman"/>
          <w:szCs w:val="24"/>
        </w:rPr>
        <w:t>κέντρα υ</w:t>
      </w:r>
      <w:r>
        <w:rPr>
          <w:rFonts w:eastAsia="Times New Roman" w:cs="Times New Roman"/>
          <w:szCs w:val="24"/>
        </w:rPr>
        <w:t>γείας που υπάρχουν σε όλη τη χώρα και είναι κατασκευασμένα από το ΕΣΠΑ και τα περιφερειακά προγράμματα, γιατί είναι κάμποσα σε όλη τη χώρα. Θα πρέπει να υπάρξει ειδική ρύθμιση και να μην είναι απλά ένα ή δύο ΤΟΜΥ που θα στεγ</w:t>
      </w:r>
      <w:r>
        <w:rPr>
          <w:rFonts w:eastAsia="Times New Roman" w:cs="Times New Roman"/>
          <w:szCs w:val="24"/>
        </w:rPr>
        <w:t xml:space="preserve">άζονται σε </w:t>
      </w:r>
      <w:r>
        <w:rPr>
          <w:rFonts w:eastAsia="Times New Roman" w:cs="Times New Roman"/>
          <w:szCs w:val="24"/>
        </w:rPr>
        <w:t>κέντρα υ</w:t>
      </w:r>
      <w:r>
        <w:rPr>
          <w:rFonts w:eastAsia="Times New Roman" w:cs="Times New Roman"/>
          <w:szCs w:val="24"/>
        </w:rPr>
        <w:t xml:space="preserve">γείας, αλλά θα εξυπηρετούν και θα υλοποιούν τον σκοπό για τον οποίο χρηματοδοτήθηκαν. Αλλιώς υπάρχει μεγάλος κίνδυνος. </w:t>
      </w:r>
    </w:p>
    <w:p w14:paraId="5CC58E87" w14:textId="77777777" w:rsidR="00E450FB" w:rsidRDefault="00DE56A6">
      <w:pPr>
        <w:spacing w:line="600" w:lineRule="auto"/>
        <w:ind w:firstLine="720"/>
        <w:jc w:val="both"/>
        <w:rPr>
          <w:rFonts w:eastAsia="Times New Roman" w:cs="Times New Roman"/>
          <w:szCs w:val="24"/>
        </w:rPr>
      </w:pPr>
      <w:r>
        <w:rPr>
          <w:rFonts w:eastAsia="Times New Roman" w:cs="Times New Roman"/>
          <w:szCs w:val="24"/>
        </w:rPr>
        <w:t xml:space="preserve">Εξάλλου, οι Χανιώτες περιμένουν ένα ολοκληρωμένο </w:t>
      </w:r>
      <w:r>
        <w:rPr>
          <w:rFonts w:eastAsia="Times New Roman" w:cs="Times New Roman"/>
          <w:szCs w:val="24"/>
        </w:rPr>
        <w:t>κέντρο υ</w:t>
      </w:r>
      <w:r>
        <w:rPr>
          <w:rFonts w:eastAsia="Times New Roman" w:cs="Times New Roman"/>
          <w:szCs w:val="24"/>
        </w:rPr>
        <w:t xml:space="preserve">γείας. Αυτό έχουν. Είναι ολοκληρωμένος ο σχεδιασμός για </w:t>
      </w:r>
      <w:r>
        <w:rPr>
          <w:rFonts w:eastAsia="Times New Roman" w:cs="Times New Roman"/>
          <w:szCs w:val="24"/>
        </w:rPr>
        <w:lastRenderedPageBreak/>
        <w:t>τα Χ</w:t>
      </w:r>
      <w:r>
        <w:rPr>
          <w:rFonts w:eastAsia="Times New Roman" w:cs="Times New Roman"/>
          <w:szCs w:val="24"/>
        </w:rPr>
        <w:t xml:space="preserve">ανιά, για την πόλη, με την έννοια ότι υπήρξε συλλογική απόφαση από τον </w:t>
      </w:r>
      <w:r>
        <w:rPr>
          <w:rFonts w:eastAsia="Times New Roman" w:cs="Times New Roman"/>
          <w:szCs w:val="24"/>
        </w:rPr>
        <w:t>δ</w:t>
      </w:r>
      <w:r>
        <w:rPr>
          <w:rFonts w:eastAsia="Times New Roman" w:cs="Times New Roman"/>
          <w:szCs w:val="24"/>
        </w:rPr>
        <w:t xml:space="preserve">ήμο και παραχώρηση από το Υπουργείο Υγείας στον </w:t>
      </w:r>
      <w:r>
        <w:rPr>
          <w:rFonts w:eastAsia="Times New Roman" w:cs="Times New Roman"/>
          <w:szCs w:val="24"/>
        </w:rPr>
        <w:t>δ</w:t>
      </w:r>
      <w:r>
        <w:rPr>
          <w:rFonts w:eastAsia="Times New Roman" w:cs="Times New Roman"/>
          <w:szCs w:val="24"/>
        </w:rPr>
        <w:t xml:space="preserve">ήμο που ήταν ο φορέας υλοποίησης του έργου. Στη συνέχεια έγινε η παραχώρηση, στην οποία αναφερθήκατε, μέσω της προγραμματικής σύμβασης </w:t>
      </w:r>
      <w:r>
        <w:rPr>
          <w:rFonts w:eastAsia="Times New Roman" w:cs="Times New Roman"/>
          <w:szCs w:val="24"/>
        </w:rPr>
        <w:t>από τον Δήμο Χανίων στην 7</w:t>
      </w:r>
      <w:r>
        <w:rPr>
          <w:rFonts w:eastAsia="Times New Roman" w:cs="Times New Roman"/>
          <w:szCs w:val="24"/>
          <w:vertAlign w:val="superscript"/>
        </w:rPr>
        <w:t>η</w:t>
      </w:r>
      <w:r>
        <w:rPr>
          <w:rFonts w:eastAsia="Times New Roman" w:cs="Times New Roman"/>
          <w:szCs w:val="24"/>
        </w:rPr>
        <w:t xml:space="preserve"> ΥΠΕ. </w:t>
      </w:r>
    </w:p>
    <w:p w14:paraId="5CC58E88" w14:textId="77777777" w:rsidR="00E450FB" w:rsidRDefault="00DE56A6">
      <w:pPr>
        <w:spacing w:line="600" w:lineRule="auto"/>
        <w:ind w:firstLine="720"/>
        <w:jc w:val="both"/>
        <w:rPr>
          <w:rFonts w:eastAsia="Times New Roman" w:cs="Times New Roman"/>
          <w:szCs w:val="24"/>
        </w:rPr>
      </w:pPr>
      <w:r>
        <w:rPr>
          <w:rFonts w:eastAsia="Times New Roman" w:cs="Times New Roman"/>
          <w:szCs w:val="24"/>
        </w:rPr>
        <w:t xml:space="preserve">Άρα υπάρχει ένας σχεδιασμός ο οποίος δεν μπορεί να έχει ένα κενό και κάποια στιγμή το </w:t>
      </w:r>
      <w:r>
        <w:rPr>
          <w:rFonts w:eastAsia="Times New Roman" w:cs="Times New Roman"/>
          <w:szCs w:val="24"/>
        </w:rPr>
        <w:t>κέντρο υ</w:t>
      </w:r>
      <w:r>
        <w:rPr>
          <w:rFonts w:eastAsia="Times New Roman" w:cs="Times New Roman"/>
          <w:szCs w:val="24"/>
        </w:rPr>
        <w:t xml:space="preserve">γείας να μετατραπεί σε έστω δύο ΤΟΜΥ. Αυτό δεν γίνεται. Νομίζω ότι πρέπει να υπάρξει ιδιαίτερη ρύθμιση και να γίνει η υλοποίηση </w:t>
      </w:r>
      <w:r>
        <w:rPr>
          <w:rFonts w:eastAsia="Times New Roman" w:cs="Times New Roman"/>
          <w:szCs w:val="24"/>
        </w:rPr>
        <w:t xml:space="preserve">σύμφωνα με τον σκοπό για τον οποίο συστάθηκε το </w:t>
      </w:r>
      <w:r>
        <w:rPr>
          <w:rFonts w:eastAsia="Times New Roman" w:cs="Times New Roman"/>
          <w:szCs w:val="24"/>
        </w:rPr>
        <w:t>κέντρο υ</w:t>
      </w:r>
      <w:r>
        <w:rPr>
          <w:rFonts w:eastAsia="Times New Roman" w:cs="Times New Roman"/>
          <w:szCs w:val="24"/>
        </w:rPr>
        <w:t>γείας με το ΦΕΚ 617/6 Μαρτίου του 2012. Βεβαίως, πρέπει να υλοποιηθεί αυτός ο σκοπός, για να μην έχουμε ζητήματα που έχουν να κάνουν με την ένταξη του έργου στο ΕΣΠΑ, την υλοποίησή του και την προμήθε</w:t>
      </w:r>
      <w:r>
        <w:rPr>
          <w:rFonts w:eastAsia="Times New Roman" w:cs="Times New Roman"/>
          <w:szCs w:val="24"/>
        </w:rPr>
        <w:t>ια του εξοπλισμού που όπως είπατε ολοκληρώνεται αυτές τις ημέρες.</w:t>
      </w:r>
    </w:p>
    <w:p w14:paraId="5CC58E89" w14:textId="77777777" w:rsidR="00E450FB" w:rsidRDefault="00DE56A6">
      <w:pPr>
        <w:spacing w:line="600" w:lineRule="auto"/>
        <w:ind w:firstLine="720"/>
        <w:jc w:val="both"/>
        <w:rPr>
          <w:rFonts w:eastAsia="Times New Roman" w:cs="Times New Roman"/>
          <w:szCs w:val="24"/>
        </w:rPr>
      </w:pPr>
      <w:r>
        <w:rPr>
          <w:rFonts w:eastAsia="Times New Roman" w:cs="Times New Roman"/>
          <w:szCs w:val="24"/>
        </w:rPr>
        <w:t>Ευχαριστώ, κύριε Πρόεδρε.</w:t>
      </w:r>
    </w:p>
    <w:p w14:paraId="5CC58E8A" w14:textId="77777777" w:rsidR="00E450FB" w:rsidRDefault="00DE56A6">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Ευχαριστούμε τον κ. </w:t>
      </w:r>
      <w:proofErr w:type="spellStart"/>
      <w:r>
        <w:rPr>
          <w:rFonts w:eastAsia="Times New Roman" w:cs="Times New Roman"/>
          <w:szCs w:val="24"/>
        </w:rPr>
        <w:t>Κεγκέρογλου</w:t>
      </w:r>
      <w:proofErr w:type="spellEnd"/>
      <w:r>
        <w:rPr>
          <w:rFonts w:eastAsia="Times New Roman" w:cs="Times New Roman"/>
          <w:szCs w:val="24"/>
        </w:rPr>
        <w:t>.</w:t>
      </w:r>
    </w:p>
    <w:p w14:paraId="5CC58E8B" w14:textId="77777777" w:rsidR="00E450FB" w:rsidRDefault="00DE56A6">
      <w:pPr>
        <w:spacing w:line="600" w:lineRule="auto"/>
        <w:ind w:firstLine="720"/>
        <w:jc w:val="both"/>
        <w:rPr>
          <w:rFonts w:eastAsia="Times New Roman" w:cs="Times New Roman"/>
          <w:szCs w:val="24"/>
        </w:rPr>
      </w:pPr>
      <w:r>
        <w:rPr>
          <w:rFonts w:eastAsia="Times New Roman" w:cs="Times New Roman"/>
          <w:szCs w:val="24"/>
        </w:rPr>
        <w:t>Κύριε Υπουργέ, ορίστε έχετε τον λόγο.</w:t>
      </w:r>
    </w:p>
    <w:p w14:paraId="5CC58E8C" w14:textId="77777777" w:rsidR="00E450FB" w:rsidRDefault="00DE56A6">
      <w:pPr>
        <w:spacing w:line="600" w:lineRule="auto"/>
        <w:ind w:firstLine="720"/>
        <w:jc w:val="both"/>
        <w:rPr>
          <w:rFonts w:eastAsia="Times New Roman" w:cs="Times New Roman"/>
          <w:szCs w:val="24"/>
        </w:rPr>
      </w:pPr>
      <w:r>
        <w:rPr>
          <w:rFonts w:eastAsia="Times New Roman" w:cs="Times New Roman"/>
          <w:b/>
          <w:szCs w:val="24"/>
        </w:rPr>
        <w:lastRenderedPageBreak/>
        <w:t xml:space="preserve">ΑΝΔΡΕΑΣ ΞΑΝΘΟΣ (Υπουργός Υγείας): </w:t>
      </w:r>
      <w:r>
        <w:rPr>
          <w:rFonts w:eastAsia="Times New Roman" w:cs="Times New Roman"/>
          <w:szCs w:val="24"/>
        </w:rPr>
        <w:t xml:space="preserve">Κύριε </w:t>
      </w:r>
      <w:proofErr w:type="spellStart"/>
      <w:r>
        <w:rPr>
          <w:rFonts w:eastAsia="Times New Roman" w:cs="Times New Roman"/>
          <w:szCs w:val="24"/>
        </w:rPr>
        <w:t>Κεγκέρογλου</w:t>
      </w:r>
      <w:proofErr w:type="spellEnd"/>
      <w:r>
        <w:rPr>
          <w:rFonts w:eastAsia="Times New Roman" w:cs="Times New Roman"/>
          <w:szCs w:val="24"/>
        </w:rPr>
        <w:t>, προφαν</w:t>
      </w:r>
      <w:r>
        <w:rPr>
          <w:rFonts w:eastAsia="Times New Roman" w:cs="Times New Roman"/>
          <w:szCs w:val="24"/>
        </w:rPr>
        <w:t xml:space="preserve">ώς δεν έχουμε </w:t>
      </w:r>
      <w:r>
        <w:rPr>
          <w:rFonts w:eastAsia="Times New Roman" w:cs="Times New Roman"/>
          <w:szCs w:val="24"/>
        </w:rPr>
        <w:t>καμμία</w:t>
      </w:r>
      <w:r>
        <w:rPr>
          <w:rFonts w:eastAsia="Times New Roman" w:cs="Times New Roman"/>
          <w:szCs w:val="24"/>
        </w:rPr>
        <w:t xml:space="preserve"> διάθεση να θέσουμε σε διακινδύνευση την ολοκλήρωση αυτού του έργου ή να ζητηθούν πίσω πόροι από το ΕΣΠΑ οι </w:t>
      </w:r>
      <w:r w:rsidRPr="00420CC2">
        <w:rPr>
          <w:rFonts w:eastAsia="Times New Roman" w:cs="Times New Roman"/>
          <w:szCs w:val="24"/>
        </w:rPr>
        <w:t>οποίοι έχουν επενδυθεί για τον συγκεκριμένο σκοπό.</w:t>
      </w:r>
      <w:r>
        <w:rPr>
          <w:rFonts w:eastAsia="Times New Roman" w:cs="Times New Roman"/>
          <w:szCs w:val="24"/>
        </w:rPr>
        <w:t xml:space="preserve"> </w:t>
      </w:r>
    </w:p>
    <w:p w14:paraId="5CC58E8D" w14:textId="77777777" w:rsidR="00E450FB" w:rsidRDefault="00DE56A6">
      <w:pPr>
        <w:spacing w:line="600" w:lineRule="auto"/>
        <w:ind w:firstLine="720"/>
        <w:jc w:val="both"/>
        <w:rPr>
          <w:rFonts w:eastAsia="Times New Roman" w:cs="Times New Roman"/>
          <w:szCs w:val="24"/>
        </w:rPr>
      </w:pPr>
      <w:r>
        <w:rPr>
          <w:rFonts w:eastAsia="Times New Roman" w:cs="Times New Roman"/>
          <w:szCs w:val="24"/>
        </w:rPr>
        <w:t>Εμείς, λοιπόν, βλέποντας ρεαλιστικά τα πράγματα και την πραγματική δυνατότητ</w:t>
      </w:r>
      <w:r>
        <w:rPr>
          <w:rFonts w:eastAsia="Times New Roman" w:cs="Times New Roman"/>
          <w:szCs w:val="24"/>
        </w:rPr>
        <w:t>α που έχουμε αυτήν την περίοδο να καλύψουμε ανάγκες στο δημόσιο σύστημα υγείας, θα αξιοποιήσουμε τη συγκεκριμένη κτηριακή υποδομή για να αναπτύξουμε δύο νέες δομές. Άρα, το εντάσσουμε στο συνολικό πλάνο αλλαγών που θα γίνουν στην πρωτοβάθμια φροντίδα.</w:t>
      </w:r>
    </w:p>
    <w:p w14:paraId="5CC58E8E" w14:textId="77777777" w:rsidR="00E450FB" w:rsidRDefault="00DE56A6">
      <w:pPr>
        <w:spacing w:line="600" w:lineRule="auto"/>
        <w:ind w:firstLine="720"/>
        <w:jc w:val="both"/>
        <w:rPr>
          <w:rFonts w:eastAsia="Times New Roman" w:cs="Times New Roman"/>
          <w:szCs w:val="24"/>
        </w:rPr>
      </w:pPr>
      <w:r>
        <w:rPr>
          <w:rFonts w:eastAsia="Times New Roman" w:cs="Times New Roman"/>
          <w:szCs w:val="24"/>
        </w:rPr>
        <w:t>Παρά</w:t>
      </w:r>
      <w:r>
        <w:rPr>
          <w:rFonts w:eastAsia="Times New Roman" w:cs="Times New Roman"/>
          <w:szCs w:val="24"/>
        </w:rPr>
        <w:t>λληλα, βεβαίως, ήδη σας λέω ότι έχουν δρομολογηθεί δύο προσλήψεις μόνιμου προσωπικού. Αξιοποιώντας και τον θεσμό του μόνιμου και του επικουρικού προσωπικού, θα προσπαθήσουμε να έχουμε την κρίσιμη μάζα, η οποία θα επιτρέπει να μην τεθεί σε αμφισβήτηση ο σκο</w:t>
      </w:r>
      <w:r>
        <w:rPr>
          <w:rFonts w:eastAsia="Times New Roman" w:cs="Times New Roman"/>
          <w:szCs w:val="24"/>
        </w:rPr>
        <w:t xml:space="preserve">πός αυτής της επένδυσης -το να υπάρχει δηλαδή ένα </w:t>
      </w:r>
      <w:r>
        <w:rPr>
          <w:rFonts w:eastAsia="Times New Roman" w:cs="Times New Roman"/>
          <w:szCs w:val="24"/>
        </w:rPr>
        <w:t>κ</w:t>
      </w:r>
      <w:r>
        <w:rPr>
          <w:rFonts w:eastAsia="Times New Roman" w:cs="Times New Roman"/>
          <w:szCs w:val="24"/>
        </w:rPr>
        <w:t xml:space="preserve">έντρο </w:t>
      </w:r>
      <w:r>
        <w:rPr>
          <w:rFonts w:eastAsia="Times New Roman" w:cs="Times New Roman"/>
          <w:szCs w:val="24"/>
        </w:rPr>
        <w:t>υ</w:t>
      </w:r>
      <w:r>
        <w:rPr>
          <w:rFonts w:eastAsia="Times New Roman" w:cs="Times New Roman"/>
          <w:szCs w:val="24"/>
        </w:rPr>
        <w:t xml:space="preserve">γείας </w:t>
      </w:r>
      <w:r>
        <w:rPr>
          <w:rFonts w:eastAsia="Times New Roman" w:cs="Times New Roman"/>
          <w:szCs w:val="24"/>
        </w:rPr>
        <w:t>α</w:t>
      </w:r>
      <w:r>
        <w:rPr>
          <w:rFonts w:eastAsia="Times New Roman" w:cs="Times New Roman"/>
          <w:szCs w:val="24"/>
        </w:rPr>
        <w:t xml:space="preserve">στικού </w:t>
      </w:r>
      <w:r>
        <w:rPr>
          <w:rFonts w:eastAsia="Times New Roman" w:cs="Times New Roman"/>
          <w:szCs w:val="24"/>
        </w:rPr>
        <w:t>χ</w:t>
      </w:r>
      <w:r>
        <w:rPr>
          <w:rFonts w:eastAsia="Times New Roman" w:cs="Times New Roman"/>
          <w:szCs w:val="24"/>
        </w:rPr>
        <w:t xml:space="preserve">αρακτήρα μέσα στο πολεοδομικό συγκρότημα των Χανίων- παίρνοντας, όμως, υπ’ </w:t>
      </w:r>
      <w:proofErr w:type="spellStart"/>
      <w:r>
        <w:rPr>
          <w:rFonts w:eastAsia="Times New Roman" w:cs="Times New Roman"/>
          <w:szCs w:val="24"/>
        </w:rPr>
        <w:t>όψιν</w:t>
      </w:r>
      <w:proofErr w:type="spellEnd"/>
      <w:r>
        <w:rPr>
          <w:rFonts w:eastAsia="Times New Roman" w:cs="Times New Roman"/>
          <w:szCs w:val="24"/>
        </w:rPr>
        <w:t xml:space="preserve"> ότι χρειάζεται να στηρίξουμε και την άλλη δομή, το ΠΕΔΥ, που θα μετονομαστεί τώρα με το νέο νομοσχέδιο </w:t>
      </w:r>
      <w:r>
        <w:rPr>
          <w:rFonts w:eastAsia="Times New Roman" w:cs="Times New Roman"/>
          <w:szCs w:val="24"/>
        </w:rPr>
        <w:t xml:space="preserve">το οποίο </w:t>
      </w:r>
      <w:r>
        <w:rPr>
          <w:rFonts w:eastAsia="Times New Roman" w:cs="Times New Roman"/>
          <w:szCs w:val="24"/>
        </w:rPr>
        <w:lastRenderedPageBreak/>
        <w:t xml:space="preserve">προχωρούμε και αυτό σε </w:t>
      </w:r>
      <w:r>
        <w:rPr>
          <w:rFonts w:eastAsia="Times New Roman" w:cs="Times New Roman"/>
          <w:szCs w:val="24"/>
        </w:rPr>
        <w:t>κ</w:t>
      </w:r>
      <w:r>
        <w:rPr>
          <w:rFonts w:eastAsia="Times New Roman" w:cs="Times New Roman"/>
          <w:szCs w:val="24"/>
        </w:rPr>
        <w:t xml:space="preserve">έντρο </w:t>
      </w:r>
      <w:r>
        <w:rPr>
          <w:rFonts w:eastAsia="Times New Roman" w:cs="Times New Roman"/>
          <w:szCs w:val="24"/>
        </w:rPr>
        <w:t>υ</w:t>
      </w:r>
      <w:r>
        <w:rPr>
          <w:rFonts w:eastAsia="Times New Roman" w:cs="Times New Roman"/>
          <w:szCs w:val="24"/>
        </w:rPr>
        <w:t xml:space="preserve">γείας </w:t>
      </w:r>
      <w:r>
        <w:rPr>
          <w:rFonts w:eastAsia="Times New Roman" w:cs="Times New Roman"/>
          <w:szCs w:val="24"/>
        </w:rPr>
        <w:t>α</w:t>
      </w:r>
      <w:r>
        <w:rPr>
          <w:rFonts w:eastAsia="Times New Roman" w:cs="Times New Roman"/>
          <w:szCs w:val="24"/>
        </w:rPr>
        <w:t xml:space="preserve">στικού </w:t>
      </w:r>
      <w:r>
        <w:rPr>
          <w:rFonts w:eastAsia="Times New Roman" w:cs="Times New Roman"/>
          <w:szCs w:val="24"/>
        </w:rPr>
        <w:t>τ</w:t>
      </w:r>
      <w:r>
        <w:rPr>
          <w:rFonts w:eastAsia="Times New Roman" w:cs="Times New Roman"/>
          <w:szCs w:val="24"/>
        </w:rPr>
        <w:t>ύπου -θα έχουμε δηλαδή δύο αστικά κέντρα στα Χανιά-, το οποίο επίσης έχει πολύ καλές υποδομές, εργαστήρια και εξειδικευμένο προσωπικό. Με τον συνδυασμό της λειτουργίας αυτών των δύο δομών πιστεύουμε ότ</w:t>
      </w:r>
      <w:r>
        <w:rPr>
          <w:rFonts w:eastAsia="Times New Roman" w:cs="Times New Roman"/>
          <w:szCs w:val="24"/>
        </w:rPr>
        <w:t xml:space="preserve">ι θα καλύψουμε περισσότερες από τις ανάγκες φροντίδας του αστικού πληθυσμού της πόλης των Χανίων. </w:t>
      </w:r>
    </w:p>
    <w:p w14:paraId="5CC58E8F" w14:textId="77777777" w:rsidR="00E450FB" w:rsidRDefault="00DE56A6">
      <w:pPr>
        <w:spacing w:line="600" w:lineRule="auto"/>
        <w:ind w:firstLine="720"/>
        <w:jc w:val="both"/>
        <w:rPr>
          <w:rFonts w:eastAsia="Times New Roman" w:cs="Times New Roman"/>
          <w:szCs w:val="24"/>
        </w:rPr>
      </w:pPr>
      <w:r>
        <w:rPr>
          <w:rFonts w:eastAsia="Times New Roman" w:cs="Times New Roman"/>
          <w:szCs w:val="24"/>
        </w:rPr>
        <w:t>Νομίζω</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ότι στην ουσία είναι μια ρεαλιστική προσπάθεια αξιοποίησης των υπαρχόντων πόρων, και των ανθρώπινων και των υλικών, και των διαθέσιμων υποδομ</w:t>
      </w:r>
      <w:r>
        <w:rPr>
          <w:rFonts w:eastAsia="Times New Roman" w:cs="Times New Roman"/>
          <w:szCs w:val="24"/>
        </w:rPr>
        <w:t>ών για να κάνουμε ένα βήμα αναδιοργάνωσης της πρωτοβάθμιας φροντίδας υγείας. Θυμίζω ότι ήταν ο τομέας που έχει δεχθεί τη μεγαλύτερη εγκατάλειψη και απαξίωση τα τελευταία χρόνια, ιδιαίτερα μετά τη μαζική έξοδο πάνω από τριών χιλιάδων γιατρών του ΙΚΑ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ΕΟΠΥΥ</w:t>
      </w:r>
      <w:r>
        <w:rPr>
          <w:rFonts w:eastAsia="Times New Roman" w:cs="Times New Roman"/>
          <w:szCs w:val="24"/>
        </w:rPr>
        <w:t xml:space="preserve"> το 2014.</w:t>
      </w:r>
    </w:p>
    <w:p w14:paraId="5CC58E90" w14:textId="77777777" w:rsidR="00E450FB" w:rsidRDefault="00DE56A6">
      <w:pPr>
        <w:spacing w:line="600" w:lineRule="auto"/>
        <w:ind w:firstLine="720"/>
        <w:jc w:val="both"/>
        <w:rPr>
          <w:rFonts w:eastAsia="Times New Roman" w:cs="Times New Roman"/>
          <w:szCs w:val="24"/>
        </w:rPr>
      </w:pPr>
      <w:r>
        <w:rPr>
          <w:rFonts w:eastAsia="Times New Roman" w:cs="Times New Roman"/>
          <w:szCs w:val="24"/>
        </w:rPr>
        <w:t>Η αλήθεια είναι ότι στην προηγούμενη περίοδο δώσαμε μεγαλύτερο βάρος στα νοσοκομεία. Εκεί υπήρχε συσσωρευμένη η μεγάλη ζήτηση από την πλευρά των πολιτών, διότι οι πολίτες πραγματικά αναζητούν σήμερα υπηρεσίες από το δημόσιο σύστημα υγείας, επειδή</w:t>
      </w:r>
      <w:r>
        <w:rPr>
          <w:rFonts w:eastAsia="Times New Roman" w:cs="Times New Roman"/>
          <w:szCs w:val="24"/>
        </w:rPr>
        <w:t xml:space="preserve"> δεν έχουν την οικονομική δυνατότητα να α</w:t>
      </w:r>
      <w:r>
        <w:rPr>
          <w:rFonts w:eastAsia="Times New Roman" w:cs="Times New Roman"/>
          <w:szCs w:val="24"/>
        </w:rPr>
        <w:lastRenderedPageBreak/>
        <w:t>πευθύνονται, όπως παλαιοτέρα, στον ιδιωτικό τομέα. Εκεί, λοιπόν, δόθηκε μια μεγάλη μάχη. Πετύχαμε μια ευστάθεια στο σύστημα. Έχουμε τώρα νοσοκομεία τα οποία έχουν μια σταδιακώς βελτιούμενη στελέχωση και μια πιο ομαλ</w:t>
      </w:r>
      <w:r>
        <w:rPr>
          <w:rFonts w:eastAsia="Times New Roman" w:cs="Times New Roman"/>
          <w:szCs w:val="24"/>
        </w:rPr>
        <w:t>οποιημένη λειτουργία από την άποψη και της επάρκειας υλικών, εξοπλισμού, φαρμάκων κ.λπ.</w:t>
      </w:r>
      <w:r>
        <w:rPr>
          <w:rFonts w:eastAsia="Times New Roman" w:cs="Times New Roman"/>
          <w:szCs w:val="24"/>
        </w:rPr>
        <w:t>.</w:t>
      </w:r>
      <w:r>
        <w:rPr>
          <w:rFonts w:eastAsia="Times New Roman" w:cs="Times New Roman"/>
          <w:szCs w:val="24"/>
        </w:rPr>
        <w:t xml:space="preserve"> </w:t>
      </w:r>
    </w:p>
    <w:p w14:paraId="5CC58E91" w14:textId="77777777" w:rsidR="00E450FB" w:rsidRDefault="00DE56A6">
      <w:pPr>
        <w:spacing w:line="600" w:lineRule="auto"/>
        <w:ind w:firstLine="720"/>
        <w:jc w:val="both"/>
        <w:rPr>
          <w:rFonts w:eastAsia="Times New Roman" w:cs="Times New Roman"/>
          <w:szCs w:val="24"/>
        </w:rPr>
      </w:pPr>
      <w:r>
        <w:rPr>
          <w:rFonts w:eastAsia="Times New Roman" w:cs="Times New Roman"/>
          <w:szCs w:val="24"/>
        </w:rPr>
        <w:t xml:space="preserve">Τώρα η φετινή χρονιά είναι μια χρονιά που δίνουμε προτεραιότητα ιδιαίτερα στις δομές της πρωτοβάθμιας φροντίδας υγείας. Έχουμε </w:t>
      </w:r>
      <w:r>
        <w:rPr>
          <w:rFonts w:eastAsia="Times New Roman" w:cs="Times New Roman"/>
          <w:szCs w:val="24"/>
        </w:rPr>
        <w:t>κ</w:t>
      </w:r>
      <w:r>
        <w:rPr>
          <w:rFonts w:eastAsia="Times New Roman" w:cs="Times New Roman"/>
          <w:szCs w:val="24"/>
        </w:rPr>
        <w:t xml:space="preserve">έντρα </w:t>
      </w:r>
      <w:r>
        <w:rPr>
          <w:rFonts w:eastAsia="Times New Roman" w:cs="Times New Roman"/>
          <w:szCs w:val="24"/>
        </w:rPr>
        <w:t>υ</w:t>
      </w:r>
      <w:r>
        <w:rPr>
          <w:rFonts w:eastAsia="Times New Roman" w:cs="Times New Roman"/>
          <w:szCs w:val="24"/>
        </w:rPr>
        <w:t xml:space="preserve">γείας </w:t>
      </w:r>
      <w:r>
        <w:rPr>
          <w:rFonts w:eastAsia="Times New Roman" w:cs="Times New Roman"/>
          <w:szCs w:val="24"/>
        </w:rPr>
        <w:t>α</w:t>
      </w:r>
      <w:r>
        <w:rPr>
          <w:rFonts w:eastAsia="Times New Roman" w:cs="Times New Roman"/>
          <w:szCs w:val="24"/>
        </w:rPr>
        <w:t xml:space="preserve">στικού </w:t>
      </w:r>
      <w:r>
        <w:rPr>
          <w:rFonts w:eastAsia="Times New Roman" w:cs="Times New Roman"/>
          <w:szCs w:val="24"/>
        </w:rPr>
        <w:t>τ</w:t>
      </w:r>
      <w:r>
        <w:rPr>
          <w:rFonts w:eastAsia="Times New Roman" w:cs="Times New Roman"/>
          <w:szCs w:val="24"/>
        </w:rPr>
        <w:t xml:space="preserve">ύπου που τα </w:t>
      </w:r>
      <w:r>
        <w:rPr>
          <w:rFonts w:eastAsia="Times New Roman" w:cs="Times New Roman"/>
          <w:szCs w:val="24"/>
        </w:rPr>
        <w:t xml:space="preserve">βάζουμε πρώτη φορά σε εικοσιτετράωρη λειτουργία, σε εικοσιτετράωρη εφημερία. Ξεκινήσαμε με τον Εύοσμο στη Θεσσαλονίκη. Σήμερα είναι η πρώτη ημέρα που λειτουργεί σε εικοσιτετράωρη εφημερία η δομή του ΠΕΔΥ στη Λεωφόρο Αλεξάνδρας. Θα το επεκτείνουμε αυτό και </w:t>
      </w:r>
      <w:r>
        <w:rPr>
          <w:rFonts w:eastAsia="Times New Roman" w:cs="Times New Roman"/>
          <w:szCs w:val="24"/>
        </w:rPr>
        <w:t>σε άλλα σημεία του Λεκανοπεδίου. Θα προσπαθήσουμε να το αναπαράγουμε και σε άλλα μεγάλα αστικά κέντρα της χώρας, έτσι ώστε να δημιουργήσουμε ένα φίλτρο αποτελεσματικό για την προσέλευση περιστατικών, ιδιαίτερα στην ώρα της εφημερίας στα δημόσια νοσοκομεία,</w:t>
      </w:r>
      <w:r>
        <w:rPr>
          <w:rFonts w:eastAsia="Times New Roman" w:cs="Times New Roman"/>
          <w:szCs w:val="24"/>
        </w:rPr>
        <w:t xml:space="preserve"> όπου υπάρχει πολύ μεγάλη ταλαιπωρία και αναμονή για τους πολίτες.</w:t>
      </w:r>
    </w:p>
    <w:p w14:paraId="5CC58E92" w14:textId="77777777" w:rsidR="00E450FB" w:rsidRDefault="00DE56A6">
      <w:pPr>
        <w:spacing w:line="600" w:lineRule="auto"/>
        <w:ind w:firstLine="720"/>
        <w:jc w:val="both"/>
        <w:rPr>
          <w:rFonts w:eastAsia="Times New Roman" w:cs="Times New Roman"/>
          <w:szCs w:val="24"/>
        </w:rPr>
      </w:pPr>
      <w:r>
        <w:rPr>
          <w:rFonts w:eastAsia="Times New Roman" w:cs="Times New Roman"/>
          <w:szCs w:val="24"/>
        </w:rPr>
        <w:lastRenderedPageBreak/>
        <w:t>Νομίζω</w:t>
      </w:r>
      <w:r>
        <w:rPr>
          <w:rFonts w:eastAsia="Times New Roman" w:cs="Times New Roman"/>
          <w:szCs w:val="24"/>
        </w:rPr>
        <w:t>,</w:t>
      </w:r>
      <w:r>
        <w:rPr>
          <w:rFonts w:eastAsia="Times New Roman" w:cs="Times New Roman"/>
          <w:szCs w:val="24"/>
        </w:rPr>
        <w:t xml:space="preserve"> λοιπόν</w:t>
      </w:r>
      <w:r>
        <w:rPr>
          <w:rFonts w:eastAsia="Times New Roman" w:cs="Times New Roman"/>
          <w:szCs w:val="24"/>
        </w:rPr>
        <w:t>,</w:t>
      </w:r>
      <w:r>
        <w:rPr>
          <w:rFonts w:eastAsia="Times New Roman" w:cs="Times New Roman"/>
          <w:szCs w:val="24"/>
        </w:rPr>
        <w:t xml:space="preserve"> ότι αν χρειαστεί και μια ειδική ρύθμιση, όπως είπατε, που να διασφαλίζει απολύτως και να μη δημιουργεί κανένα πρόβλημα διαχειριστικού τύπου στην αξιοποίηση αυτών των έργων, </w:t>
      </w:r>
      <w:r>
        <w:rPr>
          <w:rFonts w:eastAsia="Times New Roman" w:cs="Times New Roman"/>
          <w:szCs w:val="24"/>
        </w:rPr>
        <w:t>θα το δούμε πολύ συγκεκριμένα.</w:t>
      </w:r>
    </w:p>
    <w:p w14:paraId="5CC58E93" w14:textId="77777777" w:rsidR="00E450FB" w:rsidRDefault="00DE56A6">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 xml:space="preserve">): </w:t>
      </w:r>
      <w:r>
        <w:rPr>
          <w:rFonts w:eastAsia="Times New Roman" w:cs="Times New Roman"/>
          <w:szCs w:val="24"/>
        </w:rPr>
        <w:t>Ευχαριστούμε τον κύριο Υπουργό.</w:t>
      </w:r>
    </w:p>
    <w:p w14:paraId="5CC58E94" w14:textId="77777777" w:rsidR="00E450FB" w:rsidRDefault="00DE56A6">
      <w:pPr>
        <w:spacing w:line="600" w:lineRule="auto"/>
        <w:ind w:firstLine="720"/>
        <w:jc w:val="both"/>
        <w:rPr>
          <w:rFonts w:eastAsia="Times New Roman" w:cs="Times New Roman"/>
          <w:szCs w:val="24"/>
        </w:rPr>
      </w:pPr>
      <w:r>
        <w:rPr>
          <w:rFonts w:eastAsia="Times New Roman" w:cs="Times New Roman"/>
          <w:szCs w:val="24"/>
        </w:rPr>
        <w:t xml:space="preserve">Η δεύτερη με αριθμό 1159/4-7-2017 επίκαιρη ερώτηση πρώτου κύκλου του Βουλευτή Φθιώτιδας της Νέας Δημοκρατίας κ. Χρήστου </w:t>
      </w:r>
      <w:proofErr w:type="spellStart"/>
      <w:r>
        <w:rPr>
          <w:rFonts w:eastAsia="Times New Roman" w:cs="Times New Roman"/>
          <w:szCs w:val="24"/>
        </w:rPr>
        <w:t>Σταϊκούρα</w:t>
      </w:r>
      <w:proofErr w:type="spellEnd"/>
      <w:r>
        <w:rPr>
          <w:rFonts w:eastAsia="Times New Roman" w:cs="Times New Roman"/>
          <w:szCs w:val="24"/>
        </w:rPr>
        <w:t xml:space="preserve"> προς τον Υπουργό Οικονομικών,</w:t>
      </w:r>
      <w:r>
        <w:rPr>
          <w:rFonts w:eastAsia="Times New Roman" w:cs="Times New Roman"/>
          <w:szCs w:val="24"/>
        </w:rPr>
        <w:t xml:space="preserve"> με θέμα: «Χρηματοδότηση δράσεων από προϊόντα εγκληματικών ενεργειών κατά του </w:t>
      </w:r>
      <w:r>
        <w:rPr>
          <w:rFonts w:eastAsia="Times New Roman" w:cs="Times New Roman"/>
          <w:szCs w:val="24"/>
        </w:rPr>
        <w:t>ε</w:t>
      </w:r>
      <w:r>
        <w:rPr>
          <w:rFonts w:eastAsia="Times New Roman" w:cs="Times New Roman"/>
          <w:szCs w:val="24"/>
        </w:rPr>
        <w:t xml:space="preserve">λληνικού </w:t>
      </w:r>
      <w:r>
        <w:rPr>
          <w:rFonts w:eastAsia="Times New Roman" w:cs="Times New Roman"/>
          <w:szCs w:val="24"/>
        </w:rPr>
        <w:t>δ</w:t>
      </w:r>
      <w:r>
        <w:rPr>
          <w:rFonts w:eastAsia="Times New Roman" w:cs="Times New Roman"/>
          <w:szCs w:val="24"/>
        </w:rPr>
        <w:t xml:space="preserve">ημοσίου και διάθεση ποσού για κοινωνικούς σκοπούς», δεν θα συζητηθεί λόγω απουσίας του αρμόδιου Υπουργού στο εξωτερικό.  </w:t>
      </w:r>
    </w:p>
    <w:p w14:paraId="5CC58E95" w14:textId="77777777" w:rsidR="00E450FB" w:rsidRDefault="00DE56A6">
      <w:pPr>
        <w:spacing w:line="600" w:lineRule="auto"/>
        <w:ind w:firstLine="720"/>
        <w:jc w:val="both"/>
        <w:rPr>
          <w:rFonts w:eastAsia="Times New Roman" w:cs="Times New Roman"/>
          <w:szCs w:val="24"/>
        </w:rPr>
      </w:pPr>
      <w:r>
        <w:rPr>
          <w:rFonts w:eastAsia="Times New Roman" w:cs="Times New Roman"/>
          <w:szCs w:val="24"/>
        </w:rPr>
        <w:t>Ομοίως η πρώτη με αριθμό 1126/4-7-2017 επίκαι</w:t>
      </w:r>
      <w:r>
        <w:rPr>
          <w:rFonts w:eastAsia="Times New Roman" w:cs="Times New Roman"/>
          <w:szCs w:val="24"/>
        </w:rPr>
        <w:t>ρη ερώτηση δεύτερου κύκλου του Βουλευτή Β΄ Αθηνών του Συνασπισμού Ριζοσπαστικής Αριστεράς κ. Γεωργίου Δημαρά προς τον Υπουργό Οικονομικών, με θέμα</w:t>
      </w:r>
      <w:r>
        <w:rPr>
          <w:rFonts w:eastAsia="Times New Roman" w:cs="Times New Roman"/>
          <w:szCs w:val="24"/>
        </w:rPr>
        <w:t>:</w:t>
      </w:r>
      <w:r>
        <w:rPr>
          <w:rFonts w:eastAsia="Times New Roman" w:cs="Times New Roman"/>
          <w:szCs w:val="24"/>
        </w:rPr>
        <w:t xml:space="preserve"> «Αυθαίρετη επιβολή τέλους επιτηδεύματος στις Κοινωνικές Συνεταιριστικές Επιχειρήσεις (ΚΟΙΝΣΕΠ)», δεν θα συζη</w:t>
      </w:r>
      <w:r>
        <w:rPr>
          <w:rFonts w:eastAsia="Times New Roman" w:cs="Times New Roman"/>
          <w:szCs w:val="24"/>
        </w:rPr>
        <w:t>τηθεί μετά από συνεννόηση της Υφυπουργού με τον Βουλευτή.</w:t>
      </w:r>
    </w:p>
    <w:p w14:paraId="5CC58E96" w14:textId="77777777" w:rsidR="00E450FB" w:rsidRDefault="00DE56A6">
      <w:pPr>
        <w:spacing w:line="600" w:lineRule="auto"/>
        <w:ind w:firstLine="720"/>
        <w:jc w:val="both"/>
        <w:rPr>
          <w:rFonts w:eastAsia="Times New Roman" w:cs="Times New Roman"/>
          <w:szCs w:val="24"/>
        </w:rPr>
      </w:pPr>
      <w:r>
        <w:rPr>
          <w:rFonts w:eastAsia="Times New Roman" w:cs="Times New Roman"/>
          <w:szCs w:val="24"/>
        </w:rPr>
        <w:lastRenderedPageBreak/>
        <w:t>Η δεύτερη με αριθμό 1160/4-7-2017 επίκαιρη ερώτηση δεύτερου κύκλου του Βουλευτή Β΄ Θεσσαλονίκης της Νέας Δημοκρατίας κ. Σάββα Αναστασιάδη προς τον Υπουργό Παιδείας, Έρευνας και Θρησκευμάτων, σχετικά</w:t>
      </w:r>
      <w:r>
        <w:rPr>
          <w:rFonts w:eastAsia="Times New Roman" w:cs="Times New Roman"/>
          <w:szCs w:val="24"/>
        </w:rPr>
        <w:t xml:space="preserve"> με το στεγαστικό πρόβλημα του Ελληνικού Λυκείου Μονάχου, δεν θα συζητηθεί λόγω κωλύματος του ερωτώντος Βουλευτή.</w:t>
      </w:r>
    </w:p>
    <w:p w14:paraId="5CC58E97" w14:textId="77777777" w:rsidR="00E450FB" w:rsidRDefault="00DE56A6">
      <w:pPr>
        <w:spacing w:line="600" w:lineRule="auto"/>
        <w:ind w:firstLine="720"/>
        <w:jc w:val="both"/>
        <w:rPr>
          <w:rFonts w:eastAsia="Times New Roman" w:cs="Times New Roman"/>
          <w:szCs w:val="24"/>
        </w:rPr>
      </w:pPr>
      <w:r>
        <w:rPr>
          <w:rFonts w:eastAsia="Times New Roman" w:cs="Times New Roman"/>
          <w:szCs w:val="24"/>
        </w:rPr>
        <w:t>Η τρίτη με αριθμό 1168/4-7-2017 επίκαιρη ερώτηση πρώτου κύκλου του Βουλευτή Α΄ Θεσσαλονίκης του Κομμουνιστικού Κόμματος Ελλάδ</w:t>
      </w:r>
      <w:r>
        <w:rPr>
          <w:rFonts w:eastAsia="Times New Roman" w:cs="Times New Roman"/>
          <w:szCs w:val="24"/>
        </w:rPr>
        <w:t>α</w:t>
      </w:r>
      <w:r>
        <w:rPr>
          <w:rFonts w:eastAsia="Times New Roman" w:cs="Times New Roman"/>
          <w:szCs w:val="24"/>
        </w:rPr>
        <w:t>ς κ. Ιωάννη Δελή</w:t>
      </w:r>
      <w:r>
        <w:rPr>
          <w:rFonts w:eastAsia="Times New Roman" w:cs="Times New Roman"/>
          <w:szCs w:val="24"/>
        </w:rPr>
        <w:t xml:space="preserve"> προς τον Υπουργό Παιδείας, Έρευνας και Θρησκευμάτων, σχετικά με τις άδειες των αναπληρωτών εκπαιδευτικών, δεν θα συζητηθεί λόγω κωλύματος του αρμόδιου Υπουργού.</w:t>
      </w:r>
    </w:p>
    <w:p w14:paraId="5CC58E98" w14:textId="77777777" w:rsidR="00E450FB" w:rsidRDefault="00DE56A6">
      <w:pPr>
        <w:spacing w:line="600" w:lineRule="auto"/>
        <w:ind w:firstLine="720"/>
        <w:jc w:val="both"/>
        <w:rPr>
          <w:rFonts w:eastAsia="Times New Roman" w:cs="Times New Roman"/>
          <w:szCs w:val="24"/>
        </w:rPr>
      </w:pPr>
      <w:r>
        <w:rPr>
          <w:rFonts w:eastAsia="Times New Roman" w:cs="Times New Roman"/>
          <w:szCs w:val="24"/>
        </w:rPr>
        <w:t xml:space="preserve">Η πέμπτη με αριθμό 1116/30-6-2017 επίκαιρη ερώτηση πρώτου κύκλου του Βουλευτή Α΄ Θεσσαλονίκης </w:t>
      </w:r>
      <w:r>
        <w:rPr>
          <w:rFonts w:eastAsia="Times New Roman" w:cs="Times New Roman"/>
          <w:szCs w:val="24"/>
        </w:rPr>
        <w:t xml:space="preserve">της Ένωσης Κεντρώων κ. Ιωάννη </w:t>
      </w:r>
      <w:proofErr w:type="spellStart"/>
      <w:r>
        <w:rPr>
          <w:rFonts w:eastAsia="Times New Roman" w:cs="Times New Roman"/>
          <w:szCs w:val="24"/>
        </w:rPr>
        <w:t>Σαρίδη</w:t>
      </w:r>
      <w:proofErr w:type="spellEnd"/>
      <w:r>
        <w:rPr>
          <w:rFonts w:eastAsia="Times New Roman" w:cs="Times New Roman"/>
          <w:szCs w:val="24"/>
        </w:rPr>
        <w:t xml:space="preserve"> προς τον Υπουργό Υγείας, σχετικά με την </w:t>
      </w:r>
      <w:proofErr w:type="spellStart"/>
      <w:r>
        <w:rPr>
          <w:rFonts w:eastAsia="Times New Roman" w:cs="Times New Roman"/>
          <w:szCs w:val="24"/>
        </w:rPr>
        <w:t>υποστελέχωση</w:t>
      </w:r>
      <w:proofErr w:type="spellEnd"/>
      <w:r>
        <w:rPr>
          <w:rFonts w:eastAsia="Times New Roman" w:cs="Times New Roman"/>
          <w:szCs w:val="24"/>
        </w:rPr>
        <w:t xml:space="preserve"> του Γενικού Νοσοκομείου “Παπαγεωργίου” Θεσσαλονίκης, δεν θα συζητηθεί λόγω κωλύματος του αρμόδιου Υπουργού.</w:t>
      </w:r>
    </w:p>
    <w:p w14:paraId="5CC58E99" w14:textId="77777777" w:rsidR="00E450FB" w:rsidRDefault="00DE56A6">
      <w:pPr>
        <w:spacing w:line="600" w:lineRule="auto"/>
        <w:ind w:firstLine="720"/>
        <w:jc w:val="both"/>
        <w:rPr>
          <w:rFonts w:eastAsia="Times New Roman" w:cs="Times New Roman"/>
          <w:szCs w:val="24"/>
        </w:rPr>
      </w:pPr>
      <w:r>
        <w:rPr>
          <w:rFonts w:eastAsia="Times New Roman" w:cs="Times New Roman"/>
          <w:szCs w:val="24"/>
        </w:rPr>
        <w:t>Η έκτη με αριθμό 976/6-6-2017 επίκαιρη ερώτηση δεύτερου κύ</w:t>
      </w:r>
      <w:r>
        <w:rPr>
          <w:rFonts w:eastAsia="Times New Roman" w:cs="Times New Roman"/>
          <w:szCs w:val="24"/>
        </w:rPr>
        <w:t>κλου της Βουλευτού Χαλκιδικής</w:t>
      </w:r>
      <w:r>
        <w:rPr>
          <w:rFonts w:eastAsia="Times New Roman" w:cs="Times New Roman"/>
          <w:szCs w:val="24"/>
        </w:rPr>
        <w:t xml:space="preserve"> </w:t>
      </w:r>
      <w:r>
        <w:rPr>
          <w:rFonts w:eastAsia="Times New Roman" w:cs="Times New Roman"/>
          <w:szCs w:val="24"/>
        </w:rPr>
        <w:t xml:space="preserve">του Λαϊκού Συνδέσμου - </w:t>
      </w:r>
      <w:r>
        <w:rPr>
          <w:rFonts w:eastAsia="Times New Roman" w:cs="Times New Roman"/>
          <w:szCs w:val="24"/>
        </w:rPr>
        <w:lastRenderedPageBreak/>
        <w:t xml:space="preserve">Χρυσή Αυγή κ. </w:t>
      </w:r>
      <w:r>
        <w:rPr>
          <w:rFonts w:eastAsia="Times New Roman" w:cs="Times New Roman"/>
          <w:bCs/>
          <w:szCs w:val="24"/>
        </w:rPr>
        <w:t>Σωτηρίας Βλάχου</w:t>
      </w:r>
      <w:r>
        <w:rPr>
          <w:rFonts w:eastAsia="Times New Roman" w:cs="Times New Roman"/>
          <w:szCs w:val="24"/>
        </w:rPr>
        <w:t xml:space="preserve"> προς τον Υπουργό </w:t>
      </w:r>
      <w:r>
        <w:rPr>
          <w:rFonts w:eastAsia="Times New Roman" w:cs="Times New Roman"/>
          <w:bCs/>
          <w:szCs w:val="24"/>
        </w:rPr>
        <w:t xml:space="preserve">Υγείας, </w:t>
      </w:r>
      <w:r>
        <w:rPr>
          <w:rFonts w:eastAsia="Times New Roman" w:cs="Times New Roman"/>
          <w:szCs w:val="24"/>
        </w:rPr>
        <w:t>με θέμα: «Ελλείψεις ασθενοφόρων στο Νομό Χαλκιδικής θέτουν σε κίνδυνο τη ζωή πολιτών», δεν θα συζητηθεί λόγω κωλύματος του αρμόδιου Υπουργού.</w:t>
      </w:r>
    </w:p>
    <w:p w14:paraId="5CC58E9A" w14:textId="77777777" w:rsidR="00E450FB" w:rsidRDefault="00DE56A6">
      <w:pPr>
        <w:spacing w:line="600" w:lineRule="auto"/>
        <w:ind w:firstLine="720"/>
        <w:jc w:val="both"/>
        <w:rPr>
          <w:rFonts w:eastAsia="Times New Roman" w:cs="Times New Roman"/>
          <w:szCs w:val="24"/>
        </w:rPr>
      </w:pPr>
      <w:r>
        <w:rPr>
          <w:rFonts w:eastAsia="Times New Roman" w:cs="Times New Roman"/>
          <w:szCs w:val="24"/>
        </w:rPr>
        <w:t>Η έβδο</w:t>
      </w:r>
      <w:r>
        <w:rPr>
          <w:rFonts w:eastAsia="Times New Roman" w:cs="Times New Roman"/>
          <w:szCs w:val="24"/>
        </w:rPr>
        <w:t>μη με αριθμό 923/1-6-2017 επίκαιρη ερώτηση δεύτερου κύκλου του Βουλευτή Επικρατείας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Χρυσή Αυγή κ. Χρήστου Παππά προς τον Υπουργό Παιδείας, Έρευνας και Θρησκευμάτων, με θέμα: «</w:t>
      </w:r>
      <w:r>
        <w:rPr>
          <w:rFonts w:eastAsia="Times New Roman" w:cs="Times New Roman"/>
          <w:szCs w:val="24"/>
        </w:rPr>
        <w:t>Ε</w:t>
      </w:r>
      <w:r>
        <w:rPr>
          <w:rFonts w:eastAsia="Times New Roman" w:cs="Times New Roman"/>
          <w:szCs w:val="24"/>
        </w:rPr>
        <w:t>κπλήρωση του Τάματος του Έθνους», δεν θα συζητηθεί λόγω κ</w:t>
      </w:r>
      <w:r>
        <w:rPr>
          <w:rFonts w:eastAsia="Times New Roman" w:cs="Times New Roman"/>
          <w:szCs w:val="24"/>
        </w:rPr>
        <w:t>ωλύματος του αρμοδίου Υπουργού.</w:t>
      </w:r>
    </w:p>
    <w:p w14:paraId="5CC58E9B" w14:textId="77777777" w:rsidR="00E450FB" w:rsidRDefault="00DE56A6">
      <w:pPr>
        <w:spacing w:line="600" w:lineRule="auto"/>
        <w:ind w:firstLine="720"/>
        <w:jc w:val="both"/>
        <w:rPr>
          <w:rFonts w:eastAsia="Times New Roman" w:cs="Times New Roman"/>
          <w:szCs w:val="24"/>
        </w:rPr>
      </w:pPr>
      <w:r>
        <w:rPr>
          <w:rFonts w:eastAsia="Times New Roman" w:cs="Times New Roman"/>
          <w:szCs w:val="24"/>
        </w:rPr>
        <w:t>Η πρώτη με αριθμό 5212/499/26-4-2017 ερώτηση και αίτηση κατάθεσης εγγράφων του κύκλου αναφορών</w:t>
      </w:r>
      <w:r>
        <w:rPr>
          <w:rFonts w:eastAsia="Times New Roman" w:cs="Times New Roman"/>
          <w:szCs w:val="24"/>
        </w:rPr>
        <w:t xml:space="preserve"> και </w:t>
      </w:r>
      <w:r>
        <w:rPr>
          <w:rFonts w:eastAsia="Times New Roman" w:cs="Times New Roman"/>
          <w:szCs w:val="24"/>
        </w:rPr>
        <w:t>ερωτήσεων του Βουλευτή Λακωνίας της Νέας Δημοκρατίας κ. Αθανασίου Δαβάκη προς τον Υπουργό Εθνικής Άμυνας με θέμα: «</w:t>
      </w:r>
      <w:r>
        <w:rPr>
          <w:rFonts w:eastAsia="Times New Roman" w:cs="Times New Roman"/>
          <w:szCs w:val="24"/>
        </w:rPr>
        <w:t>Π</w:t>
      </w:r>
      <w:r>
        <w:rPr>
          <w:rFonts w:eastAsia="Times New Roman" w:cs="Times New Roman"/>
          <w:szCs w:val="24"/>
        </w:rPr>
        <w:t>αραχώρηση</w:t>
      </w:r>
      <w:r>
        <w:rPr>
          <w:rFonts w:eastAsia="Times New Roman" w:cs="Times New Roman"/>
          <w:szCs w:val="24"/>
        </w:rPr>
        <w:t xml:space="preserve"> Στρατοπέδου «Παύλου Μελά»», δεν θα συζητηθεί λόγω κωλύματος του αρμοδίου Υπουργού.</w:t>
      </w:r>
    </w:p>
    <w:p w14:paraId="5CC58E9C" w14:textId="77777777" w:rsidR="00E450FB" w:rsidRDefault="00DE56A6">
      <w:pPr>
        <w:spacing w:line="600" w:lineRule="auto"/>
        <w:ind w:firstLine="720"/>
        <w:jc w:val="both"/>
        <w:rPr>
          <w:rFonts w:eastAsia="Times New Roman" w:cs="Times New Roman"/>
          <w:szCs w:val="24"/>
        </w:rPr>
      </w:pPr>
      <w:r>
        <w:rPr>
          <w:rFonts w:eastAsia="Times New Roman" w:cs="Times New Roman"/>
          <w:szCs w:val="24"/>
        </w:rPr>
        <w:t>Η τέταρτη με αριθμό 1119/3-7-2017 επίκαιρη ερώτηση πρώτου κύκλου του Η΄ Αντιπροέδρου της Βουλής και Βουλευτή Β΄ Πειραι</w:t>
      </w:r>
      <w:r>
        <w:rPr>
          <w:rFonts w:eastAsia="Times New Roman" w:cs="Times New Roman"/>
          <w:szCs w:val="24"/>
        </w:rPr>
        <w:t>ώς</w:t>
      </w:r>
      <w:r>
        <w:rPr>
          <w:rFonts w:eastAsia="Times New Roman" w:cs="Times New Roman"/>
          <w:szCs w:val="24"/>
        </w:rPr>
        <w:t xml:space="preserve"> των Ανεξαρτήτων Ελλήνων κ. Δημητρίου Καμμένου </w:t>
      </w:r>
      <w:r>
        <w:rPr>
          <w:rFonts w:eastAsia="Times New Roman" w:cs="Times New Roman"/>
          <w:szCs w:val="24"/>
        </w:rPr>
        <w:lastRenderedPageBreak/>
        <w:t xml:space="preserve">προς </w:t>
      </w:r>
      <w:r>
        <w:rPr>
          <w:rFonts w:eastAsia="Times New Roman" w:cs="Times New Roman"/>
          <w:szCs w:val="24"/>
        </w:rPr>
        <w:t>τον Υπουργό Οικονομικών, σχετικά με την κλοπή ηλεκτρικού ρεύματος, δεν θα συζητηθεί λόγω κωλύματος του αρμοδίου Υπουργού.</w:t>
      </w:r>
    </w:p>
    <w:p w14:paraId="5CC58E9D" w14:textId="77777777" w:rsidR="00E450FB" w:rsidRDefault="00DE56A6">
      <w:pPr>
        <w:spacing w:line="600" w:lineRule="auto"/>
        <w:ind w:firstLine="720"/>
        <w:jc w:val="both"/>
        <w:rPr>
          <w:rFonts w:eastAsia="Times New Roman" w:cs="Times New Roman"/>
          <w:szCs w:val="24"/>
        </w:rPr>
      </w:pPr>
      <w:r>
        <w:rPr>
          <w:rFonts w:eastAsia="Times New Roman" w:cs="Times New Roman"/>
          <w:szCs w:val="24"/>
        </w:rPr>
        <w:t>Η τέταρτη με αριθμό 1032/16-6-2017 επίκαιρη ερώτηση δεύτερου κύκλου του Βουλευτή Β΄ Πειραι</w:t>
      </w:r>
      <w:r>
        <w:rPr>
          <w:rFonts w:eastAsia="Times New Roman" w:cs="Times New Roman"/>
          <w:szCs w:val="24"/>
        </w:rPr>
        <w:t>ώς</w:t>
      </w:r>
      <w:r>
        <w:rPr>
          <w:rFonts w:eastAsia="Times New Roman" w:cs="Times New Roman"/>
          <w:szCs w:val="24"/>
        </w:rPr>
        <w:t xml:space="preserve"> των Ανεξαρτήτων Ελλήνων κ. Δημητρίου Καμμ</w:t>
      </w:r>
      <w:r>
        <w:rPr>
          <w:rFonts w:eastAsia="Times New Roman" w:cs="Times New Roman"/>
          <w:szCs w:val="24"/>
        </w:rPr>
        <w:t xml:space="preserve">ένου προς τον Υπουργό  Οικονομικών, σχετικά με τις </w:t>
      </w:r>
      <w:proofErr w:type="spellStart"/>
      <w:r>
        <w:rPr>
          <w:rFonts w:eastAsia="Times New Roman" w:cs="Times New Roman"/>
          <w:szCs w:val="24"/>
        </w:rPr>
        <w:t>στοιχηματικές</w:t>
      </w:r>
      <w:proofErr w:type="spellEnd"/>
      <w:r>
        <w:rPr>
          <w:rFonts w:eastAsia="Times New Roman" w:cs="Times New Roman"/>
          <w:szCs w:val="24"/>
        </w:rPr>
        <w:t xml:space="preserve"> εταιρείες, δεν θα συζητηθεί λόγω κωλύματος του αρμοδίου Υπουργού.</w:t>
      </w:r>
    </w:p>
    <w:p w14:paraId="5CC58E9E" w14:textId="77777777" w:rsidR="00E450FB" w:rsidRDefault="00DE56A6">
      <w:pPr>
        <w:spacing w:line="600" w:lineRule="auto"/>
        <w:ind w:firstLine="720"/>
        <w:jc w:val="both"/>
        <w:rPr>
          <w:rFonts w:eastAsia="Times New Roman" w:cs="Times New Roman"/>
          <w:szCs w:val="24"/>
        </w:rPr>
      </w:pPr>
      <w:r>
        <w:rPr>
          <w:rFonts w:eastAsia="Times New Roman" w:cs="Times New Roman"/>
          <w:szCs w:val="24"/>
        </w:rPr>
        <w:t xml:space="preserve">Η πέμπτη με αριθμό 1026/14-6-2017 επίκαιρη ερώτηση δεύτερου κύκλου του Ανεξάρτητου Βουλευτή Μεσσηνίας κ. Δημητρίου </w:t>
      </w:r>
      <w:proofErr w:type="spellStart"/>
      <w:r>
        <w:rPr>
          <w:rFonts w:eastAsia="Times New Roman" w:cs="Times New Roman"/>
          <w:szCs w:val="24"/>
        </w:rPr>
        <w:t>Κουκούτση</w:t>
      </w:r>
      <w:proofErr w:type="spellEnd"/>
      <w:r>
        <w:rPr>
          <w:rFonts w:eastAsia="Times New Roman" w:cs="Times New Roman"/>
          <w:szCs w:val="24"/>
        </w:rPr>
        <w:t xml:space="preserve"> </w:t>
      </w:r>
      <w:r>
        <w:rPr>
          <w:rFonts w:eastAsia="Times New Roman" w:cs="Times New Roman"/>
          <w:szCs w:val="24"/>
        </w:rPr>
        <w:t xml:space="preserve">προς τον Υπουργό Οικονομικών, με θέμα: «Προοπτική και ανάγκες του διεθνούς Αερολιμένα Καλαμάτας», δεν θα συζητηθεί λόγω κωλύματος του αρμοδίου Υπουργού. </w:t>
      </w:r>
    </w:p>
    <w:p w14:paraId="5CC58E9F" w14:textId="77777777" w:rsidR="00E450FB" w:rsidRDefault="00DE56A6">
      <w:pPr>
        <w:spacing w:line="600" w:lineRule="auto"/>
        <w:ind w:firstLine="720"/>
        <w:jc w:val="both"/>
        <w:rPr>
          <w:rFonts w:eastAsia="Times New Roman" w:cs="Times New Roman"/>
          <w:szCs w:val="24"/>
        </w:rPr>
      </w:pPr>
      <w:r>
        <w:rPr>
          <w:rFonts w:eastAsia="Times New Roman" w:cs="Times New Roman"/>
          <w:szCs w:val="24"/>
        </w:rPr>
        <w:t>Η όγδοη με αριθμό 931/2-6-2017 επίκαιρη ερώτηση δεύτερου κύκλου του Βουλευτή Β΄ Αθηνών του Ποταμιού κ.</w:t>
      </w:r>
      <w:r>
        <w:rPr>
          <w:rFonts w:eastAsia="Times New Roman" w:cs="Times New Roman"/>
          <w:szCs w:val="24"/>
        </w:rPr>
        <w:t xml:space="preserve"> Γεωργίου </w:t>
      </w:r>
      <w:proofErr w:type="spellStart"/>
      <w:r>
        <w:rPr>
          <w:rFonts w:eastAsia="Times New Roman" w:cs="Times New Roman"/>
          <w:szCs w:val="24"/>
        </w:rPr>
        <w:t>Αμυρά</w:t>
      </w:r>
      <w:proofErr w:type="spellEnd"/>
      <w:r>
        <w:rPr>
          <w:rFonts w:eastAsia="Times New Roman" w:cs="Times New Roman"/>
          <w:szCs w:val="24"/>
        </w:rPr>
        <w:t xml:space="preserve"> προς τον Υπουργό Οικονομικών, σχετικά με την υπόθεση «</w:t>
      </w:r>
      <w:r>
        <w:rPr>
          <w:rFonts w:eastAsia="Times New Roman" w:cs="Times New Roman"/>
          <w:szCs w:val="24"/>
          <w:lang w:val="en-US"/>
        </w:rPr>
        <w:t>Siemens</w:t>
      </w:r>
      <w:r>
        <w:rPr>
          <w:rFonts w:eastAsia="Times New Roman" w:cs="Times New Roman"/>
          <w:szCs w:val="24"/>
        </w:rPr>
        <w:t xml:space="preserve">», δεν θα συζητηθεί λόγω κωλύματος του αρμοδίου Υπουργού.  </w:t>
      </w:r>
    </w:p>
    <w:p w14:paraId="5CC58EA0" w14:textId="77777777" w:rsidR="00E450FB" w:rsidRDefault="00DE56A6">
      <w:pPr>
        <w:spacing w:line="600" w:lineRule="auto"/>
        <w:ind w:firstLine="720"/>
        <w:jc w:val="both"/>
        <w:rPr>
          <w:rFonts w:eastAsia="Times New Roman" w:cs="Times New Roman"/>
          <w:szCs w:val="24"/>
        </w:rPr>
      </w:pPr>
      <w:r>
        <w:rPr>
          <w:rFonts w:eastAsia="Times New Roman" w:cs="Times New Roman"/>
          <w:szCs w:val="24"/>
        </w:rPr>
        <w:lastRenderedPageBreak/>
        <w:t>Η ένατη με αριθμό 924/1-6-2017 επίκαιρη ερώτηση δεύτερου κύκλου της Βουλευτού Β΄ Αθηνών του Λαϊκού Συνδέσμου</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Χρυσή Αυ</w:t>
      </w:r>
      <w:r>
        <w:rPr>
          <w:rFonts w:eastAsia="Times New Roman" w:cs="Times New Roman"/>
          <w:szCs w:val="24"/>
        </w:rPr>
        <w:t xml:space="preserve">γή κ. Ελένης </w:t>
      </w:r>
      <w:proofErr w:type="spellStart"/>
      <w:r>
        <w:rPr>
          <w:rFonts w:eastAsia="Times New Roman" w:cs="Times New Roman"/>
          <w:szCs w:val="24"/>
        </w:rPr>
        <w:t>Ζαρούλια</w:t>
      </w:r>
      <w:proofErr w:type="spellEnd"/>
      <w:r>
        <w:rPr>
          <w:rFonts w:eastAsia="Times New Roman" w:cs="Times New Roman"/>
          <w:szCs w:val="24"/>
        </w:rPr>
        <w:t xml:space="preserve"> προς τον Υπουργό Οικονομικών, σχετικά με τον διορισμό υπόδικης στη διοίκηση του </w:t>
      </w:r>
      <w:proofErr w:type="spellStart"/>
      <w:r>
        <w:rPr>
          <w:rFonts w:eastAsia="Times New Roman" w:cs="Times New Roman"/>
          <w:szCs w:val="24"/>
        </w:rPr>
        <w:t>υπερταμείου</w:t>
      </w:r>
      <w:proofErr w:type="spellEnd"/>
      <w:r>
        <w:rPr>
          <w:rFonts w:eastAsia="Times New Roman" w:cs="Times New Roman"/>
          <w:szCs w:val="24"/>
        </w:rPr>
        <w:t xml:space="preserve">, δεν θα συζητηθεί λόγω κωλύματος του αρμοδίου Υπουργού. </w:t>
      </w:r>
    </w:p>
    <w:p w14:paraId="5CC58EA1" w14:textId="77777777" w:rsidR="00E450FB" w:rsidRDefault="00DE56A6">
      <w:pPr>
        <w:spacing w:line="600" w:lineRule="auto"/>
        <w:ind w:firstLine="720"/>
        <w:jc w:val="both"/>
        <w:rPr>
          <w:rFonts w:eastAsia="Times New Roman" w:cs="Times New Roman"/>
          <w:szCs w:val="24"/>
        </w:rPr>
      </w:pPr>
      <w:r>
        <w:rPr>
          <w:rFonts w:eastAsia="Times New Roman" w:cs="Times New Roman"/>
          <w:szCs w:val="24"/>
        </w:rPr>
        <w:t>Τέλος η δέκατη με αριθμό 948/6-6-2017 επίκαιρη ερώτηση δεύτερου κύκλου του Βουλευτή Β</w:t>
      </w:r>
      <w:r>
        <w:rPr>
          <w:rFonts w:eastAsia="Times New Roman" w:cs="Times New Roman"/>
          <w:szCs w:val="24"/>
        </w:rPr>
        <w:t>΄ Θεσσαλονίκης του Κομμουνιστικού Κόμματος Ελλάδ</w:t>
      </w:r>
      <w:r>
        <w:rPr>
          <w:rFonts w:eastAsia="Times New Roman" w:cs="Times New Roman"/>
          <w:szCs w:val="24"/>
        </w:rPr>
        <w:t>α</w:t>
      </w:r>
      <w:r>
        <w:rPr>
          <w:rFonts w:eastAsia="Times New Roman" w:cs="Times New Roman"/>
          <w:szCs w:val="24"/>
        </w:rPr>
        <w:t xml:space="preserve">ς κ. </w:t>
      </w:r>
      <w:r>
        <w:rPr>
          <w:rFonts w:eastAsia="Times New Roman" w:cs="Times New Roman"/>
          <w:szCs w:val="24"/>
        </w:rPr>
        <w:t xml:space="preserve">Αθανάσιου </w:t>
      </w:r>
      <w:proofErr w:type="spellStart"/>
      <w:r>
        <w:rPr>
          <w:rFonts w:eastAsia="Times New Roman" w:cs="Times New Roman"/>
          <w:szCs w:val="24"/>
        </w:rPr>
        <w:t>Βαρδαλή</w:t>
      </w:r>
      <w:proofErr w:type="spellEnd"/>
      <w:r>
        <w:rPr>
          <w:rFonts w:eastAsia="Times New Roman" w:cs="Times New Roman"/>
          <w:szCs w:val="24"/>
        </w:rPr>
        <w:t xml:space="preserve"> προς τον Υπουργό Οικονομικών, σχετικά με την Ελληνική Βιομηχανία Οχημάτων «ΕΛΒΟΑΒΕ», δεν θα συζητηθεί λόγω κωλύματος του αρμοδίου Υπουργού.</w:t>
      </w:r>
    </w:p>
    <w:p w14:paraId="5CC58EA2" w14:textId="77777777" w:rsidR="00E450FB" w:rsidRDefault="00DE56A6">
      <w:pPr>
        <w:spacing w:line="600" w:lineRule="auto"/>
        <w:ind w:firstLine="720"/>
        <w:jc w:val="both"/>
        <w:rPr>
          <w:rFonts w:eastAsia="Times New Roman" w:cs="Times New Roman"/>
          <w:szCs w:val="24"/>
        </w:rPr>
      </w:pPr>
      <w:r>
        <w:rPr>
          <w:rFonts w:eastAsia="Times New Roman" w:cs="Times New Roman"/>
          <w:szCs w:val="24"/>
        </w:rPr>
        <w:t xml:space="preserve">Στο σημείο αυτό ολοκληρώθηκε η συζήτηση των </w:t>
      </w:r>
      <w:r>
        <w:rPr>
          <w:rFonts w:eastAsia="Times New Roman" w:cs="Times New Roman"/>
          <w:szCs w:val="24"/>
        </w:rPr>
        <w:t>επικαίρων ερωτήσεων.</w:t>
      </w:r>
    </w:p>
    <w:p w14:paraId="5CC58EA3" w14:textId="77777777" w:rsidR="00E450FB" w:rsidRDefault="00DE56A6">
      <w:pPr>
        <w:spacing w:line="600" w:lineRule="auto"/>
        <w:ind w:firstLine="720"/>
        <w:jc w:val="both"/>
        <w:rPr>
          <w:rFonts w:eastAsia="Times New Roman" w:cs="Times New Roman"/>
          <w:szCs w:val="24"/>
        </w:rPr>
      </w:pPr>
      <w:r>
        <w:rPr>
          <w:rFonts w:eastAsia="Times New Roman" w:cs="Times New Roman"/>
          <w:szCs w:val="24"/>
        </w:rPr>
        <w:t>Κυρίες και κύριοι συνάδελφοι</w:t>
      </w:r>
      <w:r>
        <w:rPr>
          <w:rFonts w:eastAsia="Times New Roman" w:cs="Times New Roman"/>
          <w:szCs w:val="24"/>
        </w:rPr>
        <w:t>, δέχεστε στο σημείο αυτό να λύσουμε τη συνεδρίαση;</w:t>
      </w:r>
    </w:p>
    <w:p w14:paraId="5CC58EA4" w14:textId="77777777" w:rsidR="00E450FB" w:rsidRDefault="00DE56A6">
      <w:pPr>
        <w:spacing w:line="600" w:lineRule="auto"/>
        <w:ind w:firstLine="720"/>
        <w:jc w:val="both"/>
        <w:rPr>
          <w:rFonts w:eastAsia="Times New Roman" w:cs="Times New Roman"/>
          <w:szCs w:val="24"/>
        </w:rPr>
      </w:pPr>
      <w:r>
        <w:rPr>
          <w:rFonts w:eastAsia="Times New Roman" w:cs="Times New Roman"/>
          <w:b/>
          <w:bCs/>
          <w:szCs w:val="24"/>
        </w:rPr>
        <w:t xml:space="preserve">ΟΛΟΙ ΟΙ ΒΟΥΛΕΥΤΕΣ: </w:t>
      </w:r>
      <w:r>
        <w:rPr>
          <w:rFonts w:eastAsia="Times New Roman" w:cs="Times New Roman"/>
          <w:szCs w:val="24"/>
        </w:rPr>
        <w:t>Μάλιστα, μάλιστα.</w:t>
      </w:r>
    </w:p>
    <w:p w14:paraId="5CC58EA5" w14:textId="77777777" w:rsidR="00E450FB" w:rsidRDefault="00DE56A6">
      <w:pPr>
        <w:spacing w:line="600" w:lineRule="auto"/>
        <w:ind w:firstLine="720"/>
        <w:jc w:val="both"/>
        <w:rPr>
          <w:rFonts w:eastAsia="Times New Roman" w:cs="Times New Roman"/>
          <w:szCs w:val="24"/>
        </w:rPr>
      </w:pPr>
      <w:r>
        <w:rPr>
          <w:rFonts w:eastAsia="Times New Roman" w:cs="Times New Roman"/>
          <w:b/>
          <w:szCs w:val="24"/>
        </w:rPr>
        <w:t xml:space="preserve">ΠΡΟΕΔΡΕΥΩΝ (Γεώργιος </w:t>
      </w:r>
      <w:proofErr w:type="spellStart"/>
      <w:r>
        <w:rPr>
          <w:rFonts w:eastAsia="Times New Roman" w:cs="Times New Roman"/>
          <w:b/>
          <w:szCs w:val="24"/>
        </w:rPr>
        <w:t>Λαμπρούλης</w:t>
      </w:r>
      <w:proofErr w:type="spellEnd"/>
      <w:r>
        <w:rPr>
          <w:rFonts w:eastAsia="Times New Roman" w:cs="Times New Roman"/>
          <w:b/>
          <w:szCs w:val="24"/>
        </w:rPr>
        <w:t>):</w:t>
      </w:r>
      <w:r>
        <w:rPr>
          <w:rFonts w:eastAsia="Times New Roman" w:cs="Times New Roman"/>
          <w:szCs w:val="24"/>
        </w:rPr>
        <w:t xml:space="preserve"> Με τη συναίνεση του Σώματος και ώρα 18.53΄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αύριο, </w:t>
      </w:r>
      <w:r>
        <w:rPr>
          <w:rFonts w:eastAsia="Times New Roman" w:cs="Times New Roman"/>
          <w:szCs w:val="24"/>
        </w:rPr>
        <w:lastRenderedPageBreak/>
        <w:t>ημέρα Τρίτ</w:t>
      </w:r>
      <w:r>
        <w:rPr>
          <w:rFonts w:eastAsia="Times New Roman" w:cs="Times New Roman"/>
          <w:szCs w:val="24"/>
        </w:rPr>
        <w:t>η 11 Ιουλίου 2017 και ώρα 11.00΄, με αντικείμενο εργασιών του Σώματος κοινοβουλευτικό έλεγχο: α) συζήτηση, κατόπιν αιτήματος του Πρωθυπουργού κ. Αλέξη Τσίπρα, σύμφωνα με το άρθρο 142Α του Κανονισμού της Βουλής με αντικείμενο την ενημέρωση του Σώματος σχετι</w:t>
      </w:r>
      <w:r>
        <w:rPr>
          <w:rFonts w:eastAsia="Times New Roman" w:cs="Times New Roman"/>
          <w:szCs w:val="24"/>
        </w:rPr>
        <w:t xml:space="preserve">κά με τις εξελίξεις στη διαπραγμάτευση για το </w:t>
      </w:r>
      <w:r>
        <w:rPr>
          <w:rFonts w:eastAsia="Times New Roman" w:cs="Times New Roman"/>
          <w:szCs w:val="24"/>
        </w:rPr>
        <w:t>κ</w:t>
      </w:r>
      <w:r>
        <w:rPr>
          <w:rFonts w:eastAsia="Times New Roman" w:cs="Times New Roman"/>
          <w:szCs w:val="24"/>
        </w:rPr>
        <w:t xml:space="preserve">υπριακό </w:t>
      </w:r>
      <w:r>
        <w:rPr>
          <w:rFonts w:eastAsia="Times New Roman" w:cs="Times New Roman"/>
          <w:szCs w:val="24"/>
        </w:rPr>
        <w:t>ζ</w:t>
      </w:r>
      <w:r>
        <w:rPr>
          <w:rFonts w:eastAsia="Times New Roman" w:cs="Times New Roman"/>
          <w:szCs w:val="24"/>
        </w:rPr>
        <w:t xml:space="preserve">ήτημα και β) ανακοίνωση του Προέδρου της Βουλής κ. Νικολάου </w:t>
      </w:r>
      <w:proofErr w:type="spellStart"/>
      <w:r>
        <w:rPr>
          <w:rFonts w:eastAsia="Times New Roman" w:cs="Times New Roman"/>
          <w:szCs w:val="24"/>
        </w:rPr>
        <w:t>Βούτση</w:t>
      </w:r>
      <w:proofErr w:type="spellEnd"/>
      <w:r>
        <w:rPr>
          <w:rFonts w:eastAsia="Times New Roman" w:cs="Times New Roman"/>
          <w:szCs w:val="24"/>
        </w:rPr>
        <w:t>, σύμφωνα με το άρθρο 51 παράγραφος 4 του Κανονισμού της Βουλής, σχετικά με το Πρωτόκολλο Συνεργασίας μεταξύ της Βουλής των Ελλήνων κα</w:t>
      </w:r>
      <w:r>
        <w:rPr>
          <w:rFonts w:eastAsia="Times New Roman" w:cs="Times New Roman"/>
          <w:szCs w:val="24"/>
        </w:rPr>
        <w:t>ι της Βουλής των Αντιπροσώπων της Κυπριακής Δημοκρατίας</w:t>
      </w:r>
      <w:r>
        <w:rPr>
          <w:rFonts w:eastAsia="Times New Roman" w:cs="Times New Roman"/>
          <w:szCs w:val="24"/>
        </w:rPr>
        <w:t>,</w:t>
      </w:r>
      <w:r>
        <w:rPr>
          <w:rFonts w:eastAsia="Times New Roman" w:cs="Times New Roman"/>
          <w:szCs w:val="24"/>
        </w:rPr>
        <w:t xml:space="preserve"> για την πρόσβαση στο υλικό του «Φακέλου της Κύπρου» και λήψη σχετικής απόφασης, σύμφωνα με την ειδική ημερήσια διάταξη που έχει διανεμηθεί. </w:t>
      </w:r>
    </w:p>
    <w:p w14:paraId="5CC58EA6" w14:textId="77777777" w:rsidR="00E450FB" w:rsidRDefault="00DE56A6">
      <w:pPr>
        <w:spacing w:line="600" w:lineRule="auto"/>
        <w:ind w:left="720"/>
        <w:jc w:val="both"/>
        <w:rPr>
          <w:rFonts w:eastAsia="Times New Roman" w:cs="Times New Roman"/>
          <w:szCs w:val="24"/>
        </w:rPr>
      </w:pPr>
      <w:r>
        <w:rPr>
          <w:rFonts w:eastAsia="Times New Roman" w:cs="Times New Roman"/>
          <w:b/>
          <w:bCs/>
          <w:szCs w:val="24"/>
        </w:rPr>
        <w:t xml:space="preserve">Ο ΠΡΟΕΔΡΟΣ                                                </w:t>
      </w:r>
      <w:r>
        <w:rPr>
          <w:rFonts w:eastAsia="Times New Roman" w:cs="Times New Roman"/>
          <w:b/>
          <w:bCs/>
          <w:szCs w:val="24"/>
        </w:rPr>
        <w:t xml:space="preserve">        ΟΙ ΓΡΑΜΜΑΤΕΙΣ</w:t>
      </w:r>
      <w:r>
        <w:rPr>
          <w:rFonts w:eastAsia="Times New Roman" w:cs="Times New Roman"/>
          <w:szCs w:val="24"/>
        </w:rPr>
        <w:t xml:space="preserve">  </w:t>
      </w:r>
    </w:p>
    <w:p w14:paraId="5CC58EA7" w14:textId="77777777" w:rsidR="00E450FB" w:rsidRDefault="00E450FB">
      <w:pPr>
        <w:spacing w:line="600" w:lineRule="auto"/>
        <w:ind w:firstLine="720"/>
        <w:jc w:val="both"/>
        <w:rPr>
          <w:rFonts w:eastAsia="Times New Roman" w:cs="Times New Roman"/>
          <w:szCs w:val="24"/>
        </w:rPr>
      </w:pPr>
    </w:p>
    <w:p w14:paraId="5CC58EA8" w14:textId="77777777" w:rsidR="00E450FB" w:rsidRDefault="00E450FB">
      <w:pPr>
        <w:spacing w:line="600" w:lineRule="auto"/>
        <w:ind w:firstLine="720"/>
        <w:jc w:val="both"/>
        <w:rPr>
          <w:rFonts w:eastAsia="Times New Roman" w:cs="Times New Roman"/>
          <w:szCs w:val="24"/>
        </w:rPr>
      </w:pPr>
    </w:p>
    <w:sectPr w:rsidR="00E450F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A1"/>
    <w:family w:val="swiss"/>
    <w:pitch w:val="variable"/>
    <w:sig w:usb0="E0002AFF" w:usb1="C0007843" w:usb2="00000009" w:usb3="00000000" w:csb0="000001FF" w:csb1="00000000"/>
  </w:font>
  <w:font w:name="Times New Roman">
    <w:panose1 w:val="02020603050405020304"/>
    <w:charset w:val="A1"/>
    <w:family w:val="roman"/>
    <w:pitch w:val="variable"/>
    <w:sig w:usb0="E0002AFF" w:usb1="C0007841" w:usb2="00000009" w:usb3="00000000" w:csb0="000001FF" w:csb1="00000000"/>
  </w:font>
  <w:font w:name="Segoe UI">
    <w:panose1 w:val="020B0502040204020203"/>
    <w:charset w:val="A1"/>
    <w:family w:val="swiss"/>
    <w:pitch w:val="variable"/>
    <w:sig w:usb0="E10022FF" w:usb1="C000E47F" w:usb2="00000029" w:usb3="00000000" w:csb0="000001DF" w:csb1="00000000"/>
  </w:font>
  <w:font w:name="Verdana">
    <w:panose1 w:val="020B0604030504040204"/>
    <w:charset w:val="A1"/>
    <w:family w:val="swiss"/>
    <w:pitch w:val="variable"/>
    <w:sig w:usb0="A10006FF" w:usb1="4000205B" w:usb2="00000010" w:usb3="00000000" w:csb0="0000019F" w:csb1="00000000"/>
  </w:font>
  <w:font w:name="Calibri Light">
    <w:panose1 w:val="020F0302020204030204"/>
    <w:charset w:val="A1"/>
    <w:family w:val="swiss"/>
    <w:pitch w:val="variable"/>
    <w:sig w:usb0="A00002EF" w:usb1="4000207B" w:usb2="00000000" w:usb3="00000000" w:csb0="0000019F" w:csb1="00000000"/>
  </w:font>
  <w:font w:name="Calibri">
    <w:panose1 w:val="020F0502020204030204"/>
    <w:charset w:val="A1"/>
    <w:family w:val="swiss"/>
    <w:pitch w:val="variable"/>
    <w:sig w:usb0="E00002FF" w:usb1="4000ACFF" w:usb2="00000001"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ocumentProtection w:edit="trackedChanges" w:enforcement="1" w:cryptProviderType="rsaFull" w:cryptAlgorithmClass="hash" w:cryptAlgorithmType="typeAny" w:cryptAlgorithmSid="4" w:cryptSpinCount="50000" w:hash="kOYT0m9+9bp0sZReQa1ipCZVv78=" w:salt="ZV9XZZWPIXiGRGvnJLl0W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50FB"/>
    <w:rsid w:val="004815E2"/>
    <w:rsid w:val="00DE56A6"/>
    <w:rsid w:val="00E450FB"/>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58DF9"/>
  <w15:docId w15:val="{97042C4A-5C84-4CB5-A21B-BD5140D9C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73347A"/>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73347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1</Recordings>
    <MetadataID xmlns="641f345b-441b-4b81-9152-adc2e73ba5e1">477</MetadataID>
    <Session xmlns="641f345b-441b-4b81-9152-adc2e73ba5e1">Β´</Session>
    <Date xmlns="641f345b-441b-4b81-9152-adc2e73ba5e1">2017-07-09T21:00:00+00:00</Date>
    <Status xmlns="641f345b-441b-4b81-9152-adc2e73ba5e1">
      <Url>http://srv-sp1/praktika/Lists/Incoming_Metadata/EditForm.aspx?ID=477&amp;Source=/praktika/Recordings_Library/Forms/AllItems.aspx</Url>
      <Description>Δημοσιεύτηκε</Description>
    </Status>
    <Meeting xmlns="641f345b-441b-4b81-9152-adc2e73ba5e1">ΡΜΘ´</Meeting>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F64BBB4-B7DC-45A5-A1C2-98807457D92A}">
  <ds:schemaRefs>
    <ds:schemaRef ds:uri="http://schemas.microsoft.com/office/2006/metadata/properties"/>
    <ds:schemaRef ds:uri="http://www.w3.org/XML/1998/namespace"/>
    <ds:schemaRef ds:uri="http://purl.org/dc/elements/1.1/"/>
    <ds:schemaRef ds:uri="641f345b-441b-4b81-9152-adc2e73ba5e1"/>
    <ds:schemaRef ds:uri="http://purl.org/dc/terms/"/>
    <ds:schemaRef ds:uri="http://schemas.microsoft.com/office/2006/documentManagement/types"/>
    <ds:schemaRef ds:uri="http://schemas.openxmlformats.org/package/2006/metadata/core-properties"/>
    <ds:schemaRef ds:uri="http://schemas.microsoft.com/office/infopath/2007/PartnerControls"/>
    <ds:schemaRef ds:uri="http://purl.org/dc/dcmitype/"/>
  </ds:schemaRefs>
</ds:datastoreItem>
</file>

<file path=customXml/itemProps2.xml><?xml version="1.0" encoding="utf-8"?>
<ds:datastoreItem xmlns:ds="http://schemas.openxmlformats.org/officeDocument/2006/customXml" ds:itemID="{9AB43BA4-35EF-4E76-89B8-0F3E4811329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35B896A-91AD-48B5-96D1-BE246199ABF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44</Pages>
  <Words>7743</Words>
  <Characters>41814</Characters>
  <Application>Microsoft Office Word</Application>
  <DocSecurity>0</DocSecurity>
  <Lines>348</Lines>
  <Paragraphs>98</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49459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2017-07-18T09:25:00Z</dcterms:created>
  <dcterms:modified xsi:type="dcterms:W3CDTF">2017-07-18T09:25:00Z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